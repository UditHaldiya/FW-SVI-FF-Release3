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129" w:rsidRPr="00203B5E" w:rsidRDefault="00A24129" w:rsidP="00D12F7B">
      <w:pPr>
        <w:pStyle w:val="Title"/>
      </w:pPr>
      <w:bookmarkStart w:id="0" w:name="_Toc115779065"/>
      <w:bookmarkStart w:id="1" w:name="_Toc115779176"/>
      <w:bookmarkStart w:id="2" w:name="_Toc116101498"/>
      <w:bookmarkStart w:id="3" w:name="_Toc116892241"/>
      <w:bookmarkStart w:id="4" w:name="_GoBack"/>
      <w:bookmarkEnd w:id="4"/>
    </w:p>
    <w:p w:rsidR="00A24129" w:rsidRPr="00203B5E" w:rsidRDefault="008F60CC" w:rsidP="009E4BF8">
      <w:pPr>
        <w:jc w:val="center"/>
      </w:pPr>
      <w:r>
        <w:rPr>
          <w:noProof/>
          <w:lang w:eastAsia="en-US"/>
        </w:rPr>
        <w:drawing>
          <wp:inline distT="0" distB="0" distL="0" distR="0">
            <wp:extent cx="3442970" cy="914400"/>
            <wp:effectExtent l="0" t="0" r="5080" b="0"/>
            <wp:docPr id="7" name="Picture 1" descr="blu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cor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2970" cy="914400"/>
                    </a:xfrm>
                    <a:prstGeom prst="rect">
                      <a:avLst/>
                    </a:prstGeom>
                    <a:noFill/>
                    <a:ln>
                      <a:noFill/>
                    </a:ln>
                  </pic:spPr>
                </pic:pic>
              </a:graphicData>
            </a:graphic>
          </wp:inline>
        </w:drawing>
      </w:r>
    </w:p>
    <w:p w:rsidR="00D12F7B" w:rsidRPr="00203B5E" w:rsidRDefault="008F60CC" w:rsidP="009E4BF8">
      <w:pPr>
        <w:jc w:val="center"/>
      </w:pPr>
      <w:r>
        <w:rPr>
          <w:noProof/>
          <w:lang w:eastAsia="en-US"/>
        </w:rPr>
        <w:drawing>
          <wp:inline distT="0" distB="0" distL="0" distR="0">
            <wp:extent cx="3212465" cy="548640"/>
            <wp:effectExtent l="0" t="0" r="6985" b="3810"/>
            <wp:docPr id="4" name="Picture 2" descr="Masoneilan-2-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oneilan-2-in"/>
                    <pic:cNvPicPr>
                      <a:picLocks noChangeAspect="1" noChangeArrowheads="1"/>
                    </pic:cNvPicPr>
                  </pic:nvPicPr>
                  <pic:blipFill>
                    <a:blip r:embed="rId10">
                      <a:extLst>
                        <a:ext uri="{28A0092B-C50C-407E-A947-70E740481C1C}">
                          <a14:useLocalDpi xmlns:a14="http://schemas.microsoft.com/office/drawing/2010/main" val="0"/>
                        </a:ext>
                      </a:extLst>
                    </a:blip>
                    <a:srcRect l="1796" r="2533" b="3041"/>
                    <a:stretch>
                      <a:fillRect/>
                    </a:stretch>
                  </pic:blipFill>
                  <pic:spPr bwMode="auto">
                    <a:xfrm>
                      <a:off x="0" y="0"/>
                      <a:ext cx="3212465" cy="548640"/>
                    </a:xfrm>
                    <a:prstGeom prst="rect">
                      <a:avLst/>
                    </a:prstGeom>
                    <a:noFill/>
                    <a:ln>
                      <a:noFill/>
                    </a:ln>
                  </pic:spPr>
                </pic:pic>
              </a:graphicData>
            </a:graphic>
          </wp:inline>
        </w:drawing>
      </w:r>
    </w:p>
    <w:p w:rsidR="009E4BF8" w:rsidRDefault="009E4BF8" w:rsidP="00D12F7B">
      <w:pPr>
        <w:pStyle w:val="Title"/>
      </w:pPr>
    </w:p>
    <w:p w:rsidR="009E4BF8" w:rsidRDefault="009E4BF8" w:rsidP="00D12F7B">
      <w:pPr>
        <w:pStyle w:val="Title"/>
      </w:pPr>
    </w:p>
    <w:p w:rsidR="009E4BF8" w:rsidRPr="00203B5E" w:rsidRDefault="009E4BF8" w:rsidP="00D12F7B">
      <w:pPr>
        <w:pStyle w:val="Title"/>
      </w:pPr>
    </w:p>
    <w:p w:rsidR="002B70C6" w:rsidRDefault="00044E6A" w:rsidP="00882673">
      <w:pPr>
        <w:jc w:val="center"/>
        <w:rPr>
          <w:b/>
          <w:sz w:val="48"/>
          <w:szCs w:val="48"/>
        </w:rPr>
      </w:pPr>
      <w:r>
        <w:rPr>
          <w:b/>
          <w:sz w:val="48"/>
          <w:szCs w:val="48"/>
        </w:rPr>
        <w:t>Inter-Processor Communication</w:t>
      </w:r>
    </w:p>
    <w:p w:rsidR="00E52983" w:rsidRDefault="00044E6A" w:rsidP="00094F27">
      <w:pPr>
        <w:jc w:val="center"/>
      </w:pPr>
      <w:r>
        <w:rPr>
          <w:b/>
          <w:sz w:val="48"/>
          <w:szCs w:val="48"/>
        </w:rPr>
        <w:t>Protocol</w:t>
      </w:r>
    </w:p>
    <w:p w:rsidR="00E52983" w:rsidRPr="00E52983" w:rsidRDefault="00E52983" w:rsidP="00E52983">
      <w:pPr>
        <w:rPr>
          <w:lang w:val="de-DE"/>
        </w:rPr>
      </w:pPr>
    </w:p>
    <w:p w:rsidR="00E52983" w:rsidRPr="00E52983" w:rsidRDefault="00E52983" w:rsidP="00E52983">
      <w:pPr>
        <w:rPr>
          <w:lang w:val="de-DE"/>
        </w:rPr>
      </w:pPr>
    </w:p>
    <w:p w:rsidR="00E52983" w:rsidRPr="00E52983" w:rsidRDefault="00E52983" w:rsidP="00E52983">
      <w:pPr>
        <w:rPr>
          <w:lang w:val="de-DE"/>
        </w:rPr>
      </w:pPr>
    </w:p>
    <w:p w:rsidR="00E52983" w:rsidRPr="00E52983" w:rsidRDefault="00E52983" w:rsidP="00E52983">
      <w:pPr>
        <w:rPr>
          <w:lang w:val="de-DE"/>
        </w:rPr>
      </w:pPr>
    </w:p>
    <w:p w:rsidR="00E52983" w:rsidRPr="00E52983" w:rsidRDefault="00E52983" w:rsidP="00E52983">
      <w:pPr>
        <w:rPr>
          <w:lang w:val="de-DE"/>
        </w:rPr>
      </w:pPr>
    </w:p>
    <w:p w:rsidR="00E52983" w:rsidRPr="00E52983" w:rsidRDefault="00E52983" w:rsidP="00E52983">
      <w:pPr>
        <w:rPr>
          <w:lang w:val="de-DE"/>
        </w:rPr>
      </w:pPr>
    </w:p>
    <w:p w:rsidR="00E52983" w:rsidRPr="00E52983" w:rsidRDefault="00E52983" w:rsidP="00E52983">
      <w:pPr>
        <w:rPr>
          <w:lang w:val="de-DE"/>
        </w:rPr>
      </w:pPr>
    </w:p>
    <w:p w:rsidR="00E52983" w:rsidRPr="00E52983" w:rsidRDefault="00E52983" w:rsidP="00E52983">
      <w:pPr>
        <w:rPr>
          <w:lang w:val="de-DE"/>
        </w:rPr>
      </w:pPr>
    </w:p>
    <w:p w:rsidR="00E52983" w:rsidRPr="00E52983" w:rsidRDefault="00E52983" w:rsidP="00E52983">
      <w:pPr>
        <w:tabs>
          <w:tab w:val="left" w:pos="1412"/>
        </w:tabs>
        <w:rPr>
          <w:lang w:val="de-DE"/>
        </w:rPr>
      </w:pPr>
      <w:r>
        <w:rPr>
          <w:lang w:val="de-DE"/>
        </w:rPr>
        <w:tab/>
      </w:r>
      <w:r>
        <w:rPr>
          <w:lang w:val="de-DE"/>
        </w:rPr>
        <w:tab/>
      </w:r>
      <w:r>
        <w:rPr>
          <w:lang w:val="de-DE"/>
        </w:rPr>
        <w:tab/>
      </w:r>
    </w:p>
    <w:p w:rsidR="00EC629C" w:rsidRDefault="00532C9C" w:rsidP="00882673">
      <w:pPr>
        <w:pStyle w:val="berschriftzentriert"/>
        <w:jc w:val="both"/>
        <w:rPr>
          <w:lang w:val="en-GB"/>
        </w:rPr>
      </w:pPr>
      <w:r w:rsidRPr="00E52983">
        <w:br w:type="page"/>
      </w:r>
      <w:r w:rsidR="00EC629C">
        <w:rPr>
          <w:lang w:val="en-GB"/>
        </w:rPr>
        <w:lastRenderedPageBreak/>
        <w:t>Table of Contents</w:t>
      </w:r>
    </w:p>
    <w:p w:rsidR="004E2209" w:rsidRPr="00FC21F7" w:rsidRDefault="00EC629C">
      <w:pPr>
        <w:pStyle w:val="TOC1"/>
        <w:tabs>
          <w:tab w:val="left" w:pos="480"/>
          <w:tab w:val="right" w:leader="dot" w:pos="10070"/>
        </w:tabs>
        <w:rPr>
          <w:rFonts w:ascii="Calibri" w:hAnsi="Calibri"/>
          <w:b w:val="0"/>
          <w:bCs w:val="0"/>
          <w:caps w:val="0"/>
          <w:noProof/>
          <w:sz w:val="22"/>
          <w:szCs w:val="22"/>
          <w:lang w:eastAsia="en-US"/>
        </w:rPr>
      </w:pPr>
      <w:r>
        <w:rPr>
          <w:lang w:val="en-GB"/>
        </w:rPr>
        <w:fldChar w:fldCharType="begin"/>
      </w:r>
      <w:r>
        <w:rPr>
          <w:lang w:val="en-GB"/>
        </w:rPr>
        <w:instrText xml:space="preserve"> TOC \o "1-3" \h \z </w:instrText>
      </w:r>
      <w:r>
        <w:rPr>
          <w:lang w:val="en-GB"/>
        </w:rPr>
        <w:fldChar w:fldCharType="separate"/>
      </w:r>
      <w:hyperlink w:anchor="_Toc325042945" w:history="1">
        <w:r w:rsidR="004E2209" w:rsidRPr="00063551">
          <w:rPr>
            <w:rStyle w:val="Hyperlink"/>
            <w:noProof/>
          </w:rPr>
          <w:t>1</w:t>
        </w:r>
        <w:r w:rsidR="004E2209" w:rsidRPr="00FC21F7">
          <w:rPr>
            <w:rFonts w:ascii="Calibri" w:hAnsi="Calibri"/>
            <w:b w:val="0"/>
            <w:bCs w:val="0"/>
            <w:caps w:val="0"/>
            <w:noProof/>
            <w:sz w:val="22"/>
            <w:szCs w:val="22"/>
            <w:lang w:eastAsia="en-US"/>
          </w:rPr>
          <w:tab/>
        </w:r>
        <w:r w:rsidR="004E2209" w:rsidRPr="00063551">
          <w:rPr>
            <w:rStyle w:val="Hyperlink"/>
            <w:noProof/>
          </w:rPr>
          <w:t>Introduction</w:t>
        </w:r>
        <w:r w:rsidR="004E2209">
          <w:rPr>
            <w:noProof/>
            <w:webHidden/>
          </w:rPr>
          <w:tab/>
        </w:r>
        <w:r w:rsidR="004E2209">
          <w:rPr>
            <w:noProof/>
            <w:webHidden/>
          </w:rPr>
          <w:fldChar w:fldCharType="begin"/>
        </w:r>
        <w:r w:rsidR="004E2209">
          <w:rPr>
            <w:noProof/>
            <w:webHidden/>
          </w:rPr>
          <w:instrText xml:space="preserve"> PAGEREF _Toc325042945 \h </w:instrText>
        </w:r>
        <w:r w:rsidR="004E2209">
          <w:rPr>
            <w:noProof/>
            <w:webHidden/>
          </w:rPr>
        </w:r>
        <w:r w:rsidR="004E2209">
          <w:rPr>
            <w:noProof/>
            <w:webHidden/>
          </w:rPr>
          <w:fldChar w:fldCharType="separate"/>
        </w:r>
        <w:r w:rsidR="004E2209">
          <w:rPr>
            <w:noProof/>
            <w:webHidden/>
          </w:rPr>
          <w:t>3</w:t>
        </w:r>
        <w:r w:rsidR="004E2209">
          <w:rPr>
            <w:noProof/>
            <w:webHidden/>
          </w:rPr>
          <w:fldChar w:fldCharType="end"/>
        </w:r>
      </w:hyperlink>
    </w:p>
    <w:p w:rsidR="004E2209" w:rsidRPr="00FC21F7" w:rsidRDefault="00C74EFA">
      <w:pPr>
        <w:pStyle w:val="TOC1"/>
        <w:tabs>
          <w:tab w:val="left" w:pos="480"/>
          <w:tab w:val="right" w:leader="dot" w:pos="10070"/>
        </w:tabs>
        <w:rPr>
          <w:rFonts w:ascii="Calibri" w:hAnsi="Calibri"/>
          <w:b w:val="0"/>
          <w:bCs w:val="0"/>
          <w:caps w:val="0"/>
          <w:noProof/>
          <w:sz w:val="22"/>
          <w:szCs w:val="22"/>
          <w:lang w:eastAsia="en-US"/>
        </w:rPr>
      </w:pPr>
      <w:hyperlink w:anchor="_Toc325042946" w:history="1">
        <w:r w:rsidR="004E2209" w:rsidRPr="00063551">
          <w:rPr>
            <w:rStyle w:val="Hyperlink"/>
            <w:noProof/>
          </w:rPr>
          <w:t>2</w:t>
        </w:r>
        <w:r w:rsidR="004E2209" w:rsidRPr="00FC21F7">
          <w:rPr>
            <w:rFonts w:ascii="Calibri" w:hAnsi="Calibri"/>
            <w:b w:val="0"/>
            <w:bCs w:val="0"/>
            <w:caps w:val="0"/>
            <w:noProof/>
            <w:sz w:val="22"/>
            <w:szCs w:val="22"/>
            <w:lang w:eastAsia="en-US"/>
          </w:rPr>
          <w:tab/>
        </w:r>
        <w:r w:rsidR="004E2209" w:rsidRPr="00063551">
          <w:rPr>
            <w:rStyle w:val="Hyperlink"/>
            <w:noProof/>
          </w:rPr>
          <w:t>General Architecture</w:t>
        </w:r>
        <w:r w:rsidR="004E2209">
          <w:rPr>
            <w:noProof/>
            <w:webHidden/>
          </w:rPr>
          <w:tab/>
        </w:r>
        <w:r w:rsidR="004E2209">
          <w:rPr>
            <w:noProof/>
            <w:webHidden/>
          </w:rPr>
          <w:fldChar w:fldCharType="begin"/>
        </w:r>
        <w:r w:rsidR="004E2209">
          <w:rPr>
            <w:noProof/>
            <w:webHidden/>
          </w:rPr>
          <w:instrText xml:space="preserve"> PAGEREF _Toc325042946 \h </w:instrText>
        </w:r>
        <w:r w:rsidR="004E2209">
          <w:rPr>
            <w:noProof/>
            <w:webHidden/>
          </w:rPr>
        </w:r>
        <w:r w:rsidR="004E2209">
          <w:rPr>
            <w:noProof/>
            <w:webHidden/>
          </w:rPr>
          <w:fldChar w:fldCharType="separate"/>
        </w:r>
        <w:r w:rsidR="004E2209">
          <w:rPr>
            <w:noProof/>
            <w:webHidden/>
          </w:rPr>
          <w:t>4</w:t>
        </w:r>
        <w:r w:rsidR="004E2209">
          <w:rPr>
            <w:noProof/>
            <w:webHidden/>
          </w:rPr>
          <w:fldChar w:fldCharType="end"/>
        </w:r>
      </w:hyperlink>
    </w:p>
    <w:p w:rsidR="004E2209" w:rsidRPr="00FC21F7" w:rsidRDefault="00C74EFA">
      <w:pPr>
        <w:pStyle w:val="TOC2"/>
        <w:tabs>
          <w:tab w:val="left" w:pos="720"/>
          <w:tab w:val="right" w:leader="dot" w:pos="10070"/>
        </w:tabs>
        <w:rPr>
          <w:rFonts w:ascii="Calibri" w:hAnsi="Calibri"/>
          <w:smallCaps w:val="0"/>
          <w:noProof/>
          <w:sz w:val="22"/>
          <w:szCs w:val="22"/>
          <w:lang w:eastAsia="en-US"/>
        </w:rPr>
      </w:pPr>
      <w:hyperlink w:anchor="_Toc325042947" w:history="1">
        <w:r w:rsidR="004E2209" w:rsidRPr="00063551">
          <w:rPr>
            <w:rStyle w:val="Hyperlink"/>
            <w:noProof/>
          </w:rPr>
          <w:t>2.1</w:t>
        </w:r>
        <w:r w:rsidR="004E2209" w:rsidRPr="00FC21F7">
          <w:rPr>
            <w:rFonts w:ascii="Calibri" w:hAnsi="Calibri"/>
            <w:smallCaps w:val="0"/>
            <w:noProof/>
            <w:sz w:val="22"/>
            <w:szCs w:val="22"/>
            <w:lang w:eastAsia="en-US"/>
          </w:rPr>
          <w:tab/>
        </w:r>
        <w:r w:rsidR="004E2209" w:rsidRPr="00063551">
          <w:rPr>
            <w:rStyle w:val="Hyperlink"/>
            <w:noProof/>
          </w:rPr>
          <w:t>Physical Layer</w:t>
        </w:r>
        <w:r w:rsidR="004E2209">
          <w:rPr>
            <w:noProof/>
            <w:webHidden/>
          </w:rPr>
          <w:tab/>
        </w:r>
        <w:r w:rsidR="004E2209">
          <w:rPr>
            <w:noProof/>
            <w:webHidden/>
          </w:rPr>
          <w:fldChar w:fldCharType="begin"/>
        </w:r>
        <w:r w:rsidR="004E2209">
          <w:rPr>
            <w:noProof/>
            <w:webHidden/>
          </w:rPr>
          <w:instrText xml:space="preserve"> PAGEREF _Toc325042947 \h </w:instrText>
        </w:r>
        <w:r w:rsidR="004E2209">
          <w:rPr>
            <w:noProof/>
            <w:webHidden/>
          </w:rPr>
        </w:r>
        <w:r w:rsidR="004E2209">
          <w:rPr>
            <w:noProof/>
            <w:webHidden/>
          </w:rPr>
          <w:fldChar w:fldCharType="separate"/>
        </w:r>
        <w:r w:rsidR="004E2209">
          <w:rPr>
            <w:noProof/>
            <w:webHidden/>
          </w:rPr>
          <w:t>4</w:t>
        </w:r>
        <w:r w:rsidR="004E2209">
          <w:rPr>
            <w:noProof/>
            <w:webHidden/>
          </w:rPr>
          <w:fldChar w:fldCharType="end"/>
        </w:r>
      </w:hyperlink>
    </w:p>
    <w:p w:rsidR="004E2209" w:rsidRPr="00FC21F7" w:rsidRDefault="00C74EFA">
      <w:pPr>
        <w:pStyle w:val="TOC2"/>
        <w:tabs>
          <w:tab w:val="left" w:pos="720"/>
          <w:tab w:val="right" w:leader="dot" w:pos="10070"/>
        </w:tabs>
        <w:rPr>
          <w:rFonts w:ascii="Calibri" w:hAnsi="Calibri"/>
          <w:smallCaps w:val="0"/>
          <w:noProof/>
          <w:sz w:val="22"/>
          <w:szCs w:val="22"/>
          <w:lang w:eastAsia="en-US"/>
        </w:rPr>
      </w:pPr>
      <w:hyperlink w:anchor="_Toc325042948" w:history="1">
        <w:r w:rsidR="004E2209" w:rsidRPr="00063551">
          <w:rPr>
            <w:rStyle w:val="Hyperlink"/>
            <w:noProof/>
          </w:rPr>
          <w:t>2.2</w:t>
        </w:r>
        <w:r w:rsidR="004E2209" w:rsidRPr="00FC21F7">
          <w:rPr>
            <w:rFonts w:ascii="Calibri" w:hAnsi="Calibri"/>
            <w:smallCaps w:val="0"/>
            <w:noProof/>
            <w:sz w:val="22"/>
            <w:szCs w:val="22"/>
            <w:lang w:eastAsia="en-US"/>
          </w:rPr>
          <w:tab/>
        </w:r>
        <w:r w:rsidR="004E2209" w:rsidRPr="00063551">
          <w:rPr>
            <w:rStyle w:val="Hyperlink"/>
            <w:noProof/>
          </w:rPr>
          <w:t>Link Layer</w:t>
        </w:r>
        <w:r w:rsidR="004E2209">
          <w:rPr>
            <w:noProof/>
            <w:webHidden/>
          </w:rPr>
          <w:tab/>
        </w:r>
        <w:r w:rsidR="004E2209">
          <w:rPr>
            <w:noProof/>
            <w:webHidden/>
          </w:rPr>
          <w:fldChar w:fldCharType="begin"/>
        </w:r>
        <w:r w:rsidR="004E2209">
          <w:rPr>
            <w:noProof/>
            <w:webHidden/>
          </w:rPr>
          <w:instrText xml:space="preserve"> PAGEREF _Toc325042948 \h </w:instrText>
        </w:r>
        <w:r w:rsidR="004E2209">
          <w:rPr>
            <w:noProof/>
            <w:webHidden/>
          </w:rPr>
        </w:r>
        <w:r w:rsidR="004E2209">
          <w:rPr>
            <w:noProof/>
            <w:webHidden/>
          </w:rPr>
          <w:fldChar w:fldCharType="separate"/>
        </w:r>
        <w:r w:rsidR="004E2209">
          <w:rPr>
            <w:noProof/>
            <w:webHidden/>
          </w:rPr>
          <w:t>5</w:t>
        </w:r>
        <w:r w:rsidR="004E2209">
          <w:rPr>
            <w:noProof/>
            <w:webHidden/>
          </w:rPr>
          <w:fldChar w:fldCharType="end"/>
        </w:r>
      </w:hyperlink>
    </w:p>
    <w:p w:rsidR="004E2209" w:rsidRPr="00FC21F7" w:rsidRDefault="00C74EFA">
      <w:pPr>
        <w:pStyle w:val="TOC2"/>
        <w:tabs>
          <w:tab w:val="left" w:pos="720"/>
          <w:tab w:val="right" w:leader="dot" w:pos="10070"/>
        </w:tabs>
        <w:rPr>
          <w:rFonts w:ascii="Calibri" w:hAnsi="Calibri"/>
          <w:smallCaps w:val="0"/>
          <w:noProof/>
          <w:sz w:val="22"/>
          <w:szCs w:val="22"/>
          <w:lang w:eastAsia="en-US"/>
        </w:rPr>
      </w:pPr>
      <w:hyperlink w:anchor="_Toc325042949" w:history="1">
        <w:r w:rsidR="004E2209" w:rsidRPr="00063551">
          <w:rPr>
            <w:rStyle w:val="Hyperlink"/>
            <w:noProof/>
          </w:rPr>
          <w:t>2.3</w:t>
        </w:r>
        <w:r w:rsidR="004E2209" w:rsidRPr="00FC21F7">
          <w:rPr>
            <w:rFonts w:ascii="Calibri" w:hAnsi="Calibri"/>
            <w:smallCaps w:val="0"/>
            <w:noProof/>
            <w:sz w:val="22"/>
            <w:szCs w:val="22"/>
            <w:lang w:eastAsia="en-US"/>
          </w:rPr>
          <w:tab/>
        </w:r>
        <w:r w:rsidR="004E2209" w:rsidRPr="00063551">
          <w:rPr>
            <w:rStyle w:val="Hyperlink"/>
            <w:noProof/>
          </w:rPr>
          <w:t>Command format and definition.</w:t>
        </w:r>
        <w:r w:rsidR="004E2209">
          <w:rPr>
            <w:noProof/>
            <w:webHidden/>
          </w:rPr>
          <w:tab/>
        </w:r>
        <w:r w:rsidR="004E2209">
          <w:rPr>
            <w:noProof/>
            <w:webHidden/>
          </w:rPr>
          <w:fldChar w:fldCharType="begin"/>
        </w:r>
        <w:r w:rsidR="004E2209">
          <w:rPr>
            <w:noProof/>
            <w:webHidden/>
          </w:rPr>
          <w:instrText xml:space="preserve"> PAGEREF _Toc325042949 \h </w:instrText>
        </w:r>
        <w:r w:rsidR="004E2209">
          <w:rPr>
            <w:noProof/>
            <w:webHidden/>
          </w:rPr>
        </w:r>
        <w:r w:rsidR="004E2209">
          <w:rPr>
            <w:noProof/>
            <w:webHidden/>
          </w:rPr>
          <w:fldChar w:fldCharType="separate"/>
        </w:r>
        <w:r w:rsidR="004E2209">
          <w:rPr>
            <w:noProof/>
            <w:webHidden/>
          </w:rPr>
          <w:t>6</w:t>
        </w:r>
        <w:r w:rsidR="004E2209">
          <w:rPr>
            <w:noProof/>
            <w:webHidden/>
          </w:rPr>
          <w:fldChar w:fldCharType="end"/>
        </w:r>
      </w:hyperlink>
    </w:p>
    <w:p w:rsidR="004E2209" w:rsidRPr="00FC21F7" w:rsidRDefault="00C74EFA">
      <w:pPr>
        <w:pStyle w:val="TOC3"/>
        <w:tabs>
          <w:tab w:val="left" w:pos="1200"/>
          <w:tab w:val="right" w:leader="dot" w:pos="10070"/>
        </w:tabs>
        <w:rPr>
          <w:rFonts w:ascii="Calibri" w:hAnsi="Calibri"/>
          <w:i w:val="0"/>
          <w:iCs w:val="0"/>
          <w:noProof/>
          <w:sz w:val="22"/>
          <w:szCs w:val="22"/>
          <w:lang w:eastAsia="en-US"/>
        </w:rPr>
      </w:pPr>
      <w:hyperlink w:anchor="_Toc325042950" w:history="1">
        <w:r w:rsidR="004E2209" w:rsidRPr="00063551">
          <w:rPr>
            <w:rStyle w:val="Hyperlink"/>
            <w:bCs/>
            <w:noProof/>
          </w:rPr>
          <w:t>2.3.1</w:t>
        </w:r>
        <w:r w:rsidR="004E2209" w:rsidRPr="00FC21F7">
          <w:rPr>
            <w:rFonts w:ascii="Calibri" w:hAnsi="Calibri"/>
            <w:i w:val="0"/>
            <w:iCs w:val="0"/>
            <w:noProof/>
            <w:sz w:val="22"/>
            <w:szCs w:val="22"/>
            <w:lang w:eastAsia="en-US"/>
          </w:rPr>
          <w:tab/>
        </w:r>
        <w:r w:rsidR="004E2209" w:rsidRPr="00063551">
          <w:rPr>
            <w:rStyle w:val="Hyperlink"/>
            <w:noProof/>
          </w:rPr>
          <w:t>Dynamic Parameter Exchange Command (Command 177)</w:t>
        </w:r>
        <w:r w:rsidR="004E2209">
          <w:rPr>
            <w:noProof/>
            <w:webHidden/>
          </w:rPr>
          <w:tab/>
        </w:r>
        <w:r w:rsidR="004E2209">
          <w:rPr>
            <w:noProof/>
            <w:webHidden/>
          </w:rPr>
          <w:fldChar w:fldCharType="begin"/>
        </w:r>
        <w:r w:rsidR="004E2209">
          <w:rPr>
            <w:noProof/>
            <w:webHidden/>
          </w:rPr>
          <w:instrText xml:space="preserve"> PAGEREF _Toc325042950 \h </w:instrText>
        </w:r>
        <w:r w:rsidR="004E2209">
          <w:rPr>
            <w:noProof/>
            <w:webHidden/>
          </w:rPr>
        </w:r>
        <w:r w:rsidR="004E2209">
          <w:rPr>
            <w:noProof/>
            <w:webHidden/>
          </w:rPr>
          <w:fldChar w:fldCharType="separate"/>
        </w:r>
        <w:r w:rsidR="004E2209">
          <w:rPr>
            <w:noProof/>
            <w:webHidden/>
          </w:rPr>
          <w:t>7</w:t>
        </w:r>
        <w:r w:rsidR="004E2209">
          <w:rPr>
            <w:noProof/>
            <w:webHidden/>
          </w:rPr>
          <w:fldChar w:fldCharType="end"/>
        </w:r>
      </w:hyperlink>
    </w:p>
    <w:p w:rsidR="004E2209" w:rsidRPr="00FC21F7" w:rsidRDefault="00C74EFA">
      <w:pPr>
        <w:pStyle w:val="TOC3"/>
        <w:tabs>
          <w:tab w:val="left" w:pos="1200"/>
          <w:tab w:val="right" w:leader="dot" w:pos="10070"/>
        </w:tabs>
        <w:rPr>
          <w:rFonts w:ascii="Calibri" w:hAnsi="Calibri"/>
          <w:i w:val="0"/>
          <w:iCs w:val="0"/>
          <w:noProof/>
          <w:sz w:val="22"/>
          <w:szCs w:val="22"/>
          <w:lang w:eastAsia="en-US"/>
        </w:rPr>
      </w:pPr>
      <w:hyperlink w:anchor="_Toc325042951" w:history="1">
        <w:r w:rsidR="004E2209" w:rsidRPr="00063551">
          <w:rPr>
            <w:rStyle w:val="Hyperlink"/>
            <w:bCs/>
            <w:noProof/>
          </w:rPr>
          <w:t>2.3.2</w:t>
        </w:r>
        <w:r w:rsidR="004E2209" w:rsidRPr="00FC21F7">
          <w:rPr>
            <w:rFonts w:ascii="Calibri" w:hAnsi="Calibri"/>
            <w:i w:val="0"/>
            <w:iCs w:val="0"/>
            <w:noProof/>
            <w:sz w:val="22"/>
            <w:szCs w:val="22"/>
            <w:lang w:eastAsia="en-US"/>
          </w:rPr>
          <w:tab/>
        </w:r>
        <w:r w:rsidR="004E2209" w:rsidRPr="00063551">
          <w:rPr>
            <w:rStyle w:val="Hyperlink"/>
            <w:noProof/>
          </w:rPr>
          <w:t>Read Array Command (Command 178)</w:t>
        </w:r>
        <w:r w:rsidR="004E2209">
          <w:rPr>
            <w:noProof/>
            <w:webHidden/>
          </w:rPr>
          <w:tab/>
        </w:r>
        <w:r w:rsidR="004E2209">
          <w:rPr>
            <w:noProof/>
            <w:webHidden/>
          </w:rPr>
          <w:fldChar w:fldCharType="begin"/>
        </w:r>
        <w:r w:rsidR="004E2209">
          <w:rPr>
            <w:noProof/>
            <w:webHidden/>
          </w:rPr>
          <w:instrText xml:space="preserve"> PAGEREF _Toc325042951 \h </w:instrText>
        </w:r>
        <w:r w:rsidR="004E2209">
          <w:rPr>
            <w:noProof/>
            <w:webHidden/>
          </w:rPr>
        </w:r>
        <w:r w:rsidR="004E2209">
          <w:rPr>
            <w:noProof/>
            <w:webHidden/>
          </w:rPr>
          <w:fldChar w:fldCharType="separate"/>
        </w:r>
        <w:r w:rsidR="004E2209">
          <w:rPr>
            <w:noProof/>
            <w:webHidden/>
          </w:rPr>
          <w:t>8</w:t>
        </w:r>
        <w:r w:rsidR="004E2209">
          <w:rPr>
            <w:noProof/>
            <w:webHidden/>
          </w:rPr>
          <w:fldChar w:fldCharType="end"/>
        </w:r>
      </w:hyperlink>
    </w:p>
    <w:p w:rsidR="004E2209" w:rsidRPr="00FC21F7" w:rsidRDefault="00C74EFA">
      <w:pPr>
        <w:pStyle w:val="TOC3"/>
        <w:tabs>
          <w:tab w:val="left" w:pos="1200"/>
          <w:tab w:val="right" w:leader="dot" w:pos="10070"/>
        </w:tabs>
        <w:rPr>
          <w:rFonts w:ascii="Calibri" w:hAnsi="Calibri"/>
          <w:i w:val="0"/>
          <w:iCs w:val="0"/>
          <w:noProof/>
          <w:sz w:val="22"/>
          <w:szCs w:val="22"/>
          <w:lang w:eastAsia="en-US"/>
        </w:rPr>
      </w:pPr>
      <w:hyperlink w:anchor="_Toc325042952" w:history="1">
        <w:r w:rsidR="004E2209" w:rsidRPr="00063551">
          <w:rPr>
            <w:rStyle w:val="Hyperlink"/>
            <w:bCs/>
            <w:noProof/>
          </w:rPr>
          <w:t>2.3.3</w:t>
        </w:r>
        <w:r w:rsidR="004E2209" w:rsidRPr="00FC21F7">
          <w:rPr>
            <w:rFonts w:ascii="Calibri" w:hAnsi="Calibri"/>
            <w:i w:val="0"/>
            <w:iCs w:val="0"/>
            <w:noProof/>
            <w:sz w:val="22"/>
            <w:szCs w:val="22"/>
            <w:lang w:eastAsia="en-US"/>
          </w:rPr>
          <w:tab/>
        </w:r>
        <w:r w:rsidR="004E2209" w:rsidRPr="00063551">
          <w:rPr>
            <w:rStyle w:val="Hyperlink"/>
            <w:noProof/>
          </w:rPr>
          <w:t>Write Short Variables (Command 186)</w:t>
        </w:r>
        <w:r w:rsidR="004E2209">
          <w:rPr>
            <w:noProof/>
            <w:webHidden/>
          </w:rPr>
          <w:tab/>
        </w:r>
        <w:r w:rsidR="004E2209">
          <w:rPr>
            <w:noProof/>
            <w:webHidden/>
          </w:rPr>
          <w:fldChar w:fldCharType="begin"/>
        </w:r>
        <w:r w:rsidR="004E2209">
          <w:rPr>
            <w:noProof/>
            <w:webHidden/>
          </w:rPr>
          <w:instrText xml:space="preserve"> PAGEREF _Toc325042952 \h </w:instrText>
        </w:r>
        <w:r w:rsidR="004E2209">
          <w:rPr>
            <w:noProof/>
            <w:webHidden/>
          </w:rPr>
        </w:r>
        <w:r w:rsidR="004E2209">
          <w:rPr>
            <w:noProof/>
            <w:webHidden/>
          </w:rPr>
          <w:fldChar w:fldCharType="separate"/>
        </w:r>
        <w:r w:rsidR="004E2209">
          <w:rPr>
            <w:noProof/>
            <w:webHidden/>
          </w:rPr>
          <w:t>9</w:t>
        </w:r>
        <w:r w:rsidR="004E2209">
          <w:rPr>
            <w:noProof/>
            <w:webHidden/>
          </w:rPr>
          <w:fldChar w:fldCharType="end"/>
        </w:r>
      </w:hyperlink>
    </w:p>
    <w:p w:rsidR="004E2209" w:rsidRPr="00FC21F7" w:rsidRDefault="00C74EFA">
      <w:pPr>
        <w:pStyle w:val="TOC3"/>
        <w:tabs>
          <w:tab w:val="left" w:pos="1200"/>
          <w:tab w:val="right" w:leader="dot" w:pos="10070"/>
        </w:tabs>
        <w:rPr>
          <w:rFonts w:ascii="Calibri" w:hAnsi="Calibri"/>
          <w:i w:val="0"/>
          <w:iCs w:val="0"/>
          <w:noProof/>
          <w:sz w:val="22"/>
          <w:szCs w:val="22"/>
          <w:lang w:eastAsia="en-US"/>
        </w:rPr>
      </w:pPr>
      <w:hyperlink w:anchor="_Toc325042953" w:history="1">
        <w:r w:rsidR="004E2209" w:rsidRPr="00063551">
          <w:rPr>
            <w:rStyle w:val="Hyperlink"/>
            <w:bCs/>
            <w:noProof/>
          </w:rPr>
          <w:t>2.3.4</w:t>
        </w:r>
        <w:r w:rsidR="004E2209" w:rsidRPr="00FC21F7">
          <w:rPr>
            <w:rFonts w:ascii="Calibri" w:hAnsi="Calibri"/>
            <w:i w:val="0"/>
            <w:iCs w:val="0"/>
            <w:noProof/>
            <w:sz w:val="22"/>
            <w:szCs w:val="22"/>
            <w:lang w:eastAsia="en-US"/>
          </w:rPr>
          <w:tab/>
        </w:r>
        <w:r w:rsidR="004E2209" w:rsidRPr="00063551">
          <w:rPr>
            <w:rStyle w:val="Hyperlink"/>
            <w:noProof/>
          </w:rPr>
          <w:t>Write Array (Command 187)</w:t>
        </w:r>
        <w:r w:rsidR="004E2209">
          <w:rPr>
            <w:noProof/>
            <w:webHidden/>
          </w:rPr>
          <w:tab/>
        </w:r>
        <w:r w:rsidR="004E2209">
          <w:rPr>
            <w:noProof/>
            <w:webHidden/>
          </w:rPr>
          <w:fldChar w:fldCharType="begin"/>
        </w:r>
        <w:r w:rsidR="004E2209">
          <w:rPr>
            <w:noProof/>
            <w:webHidden/>
          </w:rPr>
          <w:instrText xml:space="preserve"> PAGEREF _Toc325042953 \h </w:instrText>
        </w:r>
        <w:r w:rsidR="004E2209">
          <w:rPr>
            <w:noProof/>
            <w:webHidden/>
          </w:rPr>
        </w:r>
        <w:r w:rsidR="004E2209">
          <w:rPr>
            <w:noProof/>
            <w:webHidden/>
          </w:rPr>
          <w:fldChar w:fldCharType="separate"/>
        </w:r>
        <w:r w:rsidR="004E2209">
          <w:rPr>
            <w:noProof/>
            <w:webHidden/>
          </w:rPr>
          <w:t>10</w:t>
        </w:r>
        <w:r w:rsidR="004E2209">
          <w:rPr>
            <w:noProof/>
            <w:webHidden/>
          </w:rPr>
          <w:fldChar w:fldCharType="end"/>
        </w:r>
      </w:hyperlink>
    </w:p>
    <w:p w:rsidR="004E2209" w:rsidRPr="00FC21F7" w:rsidRDefault="00C74EFA">
      <w:pPr>
        <w:pStyle w:val="TOC2"/>
        <w:tabs>
          <w:tab w:val="left" w:pos="720"/>
          <w:tab w:val="right" w:leader="dot" w:pos="10070"/>
        </w:tabs>
        <w:rPr>
          <w:rFonts w:ascii="Calibri" w:hAnsi="Calibri"/>
          <w:smallCaps w:val="0"/>
          <w:noProof/>
          <w:sz w:val="22"/>
          <w:szCs w:val="22"/>
          <w:lang w:eastAsia="en-US"/>
        </w:rPr>
      </w:pPr>
      <w:hyperlink w:anchor="_Toc325042954" w:history="1">
        <w:r w:rsidR="004E2209" w:rsidRPr="00063551">
          <w:rPr>
            <w:rStyle w:val="Hyperlink"/>
            <w:noProof/>
          </w:rPr>
          <w:t>2.4</w:t>
        </w:r>
        <w:r w:rsidR="004E2209" w:rsidRPr="00FC21F7">
          <w:rPr>
            <w:rFonts w:ascii="Calibri" w:hAnsi="Calibri"/>
            <w:smallCaps w:val="0"/>
            <w:noProof/>
            <w:sz w:val="22"/>
            <w:szCs w:val="22"/>
            <w:lang w:eastAsia="en-US"/>
          </w:rPr>
          <w:tab/>
        </w:r>
        <w:r w:rsidR="004E2209" w:rsidRPr="00063551">
          <w:rPr>
            <w:rStyle w:val="Hyperlink"/>
            <w:noProof/>
          </w:rPr>
          <w:t>Variable and Action IDs</w:t>
        </w:r>
        <w:r w:rsidR="004E2209">
          <w:rPr>
            <w:noProof/>
            <w:webHidden/>
          </w:rPr>
          <w:tab/>
        </w:r>
        <w:r w:rsidR="004E2209">
          <w:rPr>
            <w:noProof/>
            <w:webHidden/>
          </w:rPr>
          <w:fldChar w:fldCharType="begin"/>
        </w:r>
        <w:r w:rsidR="004E2209">
          <w:rPr>
            <w:noProof/>
            <w:webHidden/>
          </w:rPr>
          <w:instrText xml:space="preserve"> PAGEREF _Toc325042954 \h </w:instrText>
        </w:r>
        <w:r w:rsidR="004E2209">
          <w:rPr>
            <w:noProof/>
            <w:webHidden/>
          </w:rPr>
        </w:r>
        <w:r w:rsidR="004E2209">
          <w:rPr>
            <w:noProof/>
            <w:webHidden/>
          </w:rPr>
          <w:fldChar w:fldCharType="separate"/>
        </w:r>
        <w:r w:rsidR="004E2209">
          <w:rPr>
            <w:noProof/>
            <w:webHidden/>
          </w:rPr>
          <w:t>11</w:t>
        </w:r>
        <w:r w:rsidR="004E2209">
          <w:rPr>
            <w:noProof/>
            <w:webHidden/>
          </w:rPr>
          <w:fldChar w:fldCharType="end"/>
        </w:r>
      </w:hyperlink>
    </w:p>
    <w:p w:rsidR="004E2209" w:rsidRPr="00FC21F7" w:rsidRDefault="00C74EFA">
      <w:pPr>
        <w:pStyle w:val="TOC2"/>
        <w:tabs>
          <w:tab w:val="left" w:pos="720"/>
          <w:tab w:val="right" w:leader="dot" w:pos="10070"/>
        </w:tabs>
        <w:rPr>
          <w:rFonts w:ascii="Calibri" w:hAnsi="Calibri"/>
          <w:smallCaps w:val="0"/>
          <w:noProof/>
          <w:sz w:val="22"/>
          <w:szCs w:val="22"/>
          <w:lang w:eastAsia="en-US"/>
        </w:rPr>
      </w:pPr>
      <w:hyperlink w:anchor="_Toc325042955" w:history="1">
        <w:r w:rsidR="004E2209" w:rsidRPr="00063551">
          <w:rPr>
            <w:rStyle w:val="Hyperlink"/>
            <w:noProof/>
          </w:rPr>
          <w:t>2.5</w:t>
        </w:r>
        <w:r w:rsidR="004E2209" w:rsidRPr="00FC21F7">
          <w:rPr>
            <w:rFonts w:ascii="Calibri" w:hAnsi="Calibri"/>
            <w:smallCaps w:val="0"/>
            <w:noProof/>
            <w:sz w:val="22"/>
            <w:szCs w:val="22"/>
            <w:lang w:eastAsia="en-US"/>
          </w:rPr>
          <w:tab/>
        </w:r>
        <w:r w:rsidR="004E2209" w:rsidRPr="00063551">
          <w:rPr>
            <w:rStyle w:val="Hyperlink"/>
            <w:noProof/>
          </w:rPr>
          <w:t>Variable Status and error reporting</w:t>
        </w:r>
        <w:r w:rsidR="004E2209">
          <w:rPr>
            <w:noProof/>
            <w:webHidden/>
          </w:rPr>
          <w:tab/>
        </w:r>
        <w:r w:rsidR="004E2209">
          <w:rPr>
            <w:noProof/>
            <w:webHidden/>
          </w:rPr>
          <w:fldChar w:fldCharType="begin"/>
        </w:r>
        <w:r w:rsidR="004E2209">
          <w:rPr>
            <w:noProof/>
            <w:webHidden/>
          </w:rPr>
          <w:instrText xml:space="preserve"> PAGEREF _Toc325042955 \h </w:instrText>
        </w:r>
        <w:r w:rsidR="004E2209">
          <w:rPr>
            <w:noProof/>
            <w:webHidden/>
          </w:rPr>
        </w:r>
        <w:r w:rsidR="004E2209">
          <w:rPr>
            <w:noProof/>
            <w:webHidden/>
          </w:rPr>
          <w:fldChar w:fldCharType="separate"/>
        </w:r>
        <w:r w:rsidR="004E2209">
          <w:rPr>
            <w:noProof/>
            <w:webHidden/>
          </w:rPr>
          <w:t>11</w:t>
        </w:r>
        <w:r w:rsidR="004E2209">
          <w:rPr>
            <w:noProof/>
            <w:webHidden/>
          </w:rPr>
          <w:fldChar w:fldCharType="end"/>
        </w:r>
      </w:hyperlink>
    </w:p>
    <w:p w:rsidR="004E2209" w:rsidRPr="00FC21F7" w:rsidRDefault="00C74EFA">
      <w:pPr>
        <w:pStyle w:val="TOC2"/>
        <w:tabs>
          <w:tab w:val="left" w:pos="720"/>
          <w:tab w:val="right" w:leader="dot" w:pos="10070"/>
        </w:tabs>
        <w:rPr>
          <w:rFonts w:ascii="Calibri" w:hAnsi="Calibri"/>
          <w:smallCaps w:val="0"/>
          <w:noProof/>
          <w:sz w:val="22"/>
          <w:szCs w:val="22"/>
          <w:lang w:eastAsia="en-US"/>
        </w:rPr>
      </w:pPr>
      <w:hyperlink w:anchor="_Toc325042956" w:history="1">
        <w:r w:rsidR="004E2209" w:rsidRPr="00063551">
          <w:rPr>
            <w:rStyle w:val="Hyperlink"/>
            <w:noProof/>
          </w:rPr>
          <w:t>2.6</w:t>
        </w:r>
        <w:r w:rsidR="004E2209" w:rsidRPr="00FC21F7">
          <w:rPr>
            <w:rFonts w:ascii="Calibri" w:hAnsi="Calibri"/>
            <w:smallCaps w:val="0"/>
            <w:noProof/>
            <w:sz w:val="22"/>
            <w:szCs w:val="22"/>
            <w:lang w:eastAsia="en-US"/>
          </w:rPr>
          <w:tab/>
        </w:r>
        <w:r w:rsidR="004E2209" w:rsidRPr="00063551">
          <w:rPr>
            <w:rStyle w:val="Hyperlink"/>
            <w:noProof/>
          </w:rPr>
          <w:t>Variable representation</w:t>
        </w:r>
        <w:r w:rsidR="004E2209">
          <w:rPr>
            <w:noProof/>
            <w:webHidden/>
          </w:rPr>
          <w:tab/>
        </w:r>
        <w:r w:rsidR="004E2209">
          <w:rPr>
            <w:noProof/>
            <w:webHidden/>
          </w:rPr>
          <w:fldChar w:fldCharType="begin"/>
        </w:r>
        <w:r w:rsidR="004E2209">
          <w:rPr>
            <w:noProof/>
            <w:webHidden/>
          </w:rPr>
          <w:instrText xml:space="preserve"> PAGEREF _Toc325042956 \h </w:instrText>
        </w:r>
        <w:r w:rsidR="004E2209">
          <w:rPr>
            <w:noProof/>
            <w:webHidden/>
          </w:rPr>
        </w:r>
        <w:r w:rsidR="004E2209">
          <w:rPr>
            <w:noProof/>
            <w:webHidden/>
          </w:rPr>
          <w:fldChar w:fldCharType="separate"/>
        </w:r>
        <w:r w:rsidR="004E2209">
          <w:rPr>
            <w:noProof/>
            <w:webHidden/>
          </w:rPr>
          <w:t>13</w:t>
        </w:r>
        <w:r w:rsidR="004E2209">
          <w:rPr>
            <w:noProof/>
            <w:webHidden/>
          </w:rPr>
          <w:fldChar w:fldCharType="end"/>
        </w:r>
      </w:hyperlink>
    </w:p>
    <w:p w:rsidR="004E2209" w:rsidRPr="00FC21F7" w:rsidRDefault="00C74EFA">
      <w:pPr>
        <w:pStyle w:val="TOC1"/>
        <w:tabs>
          <w:tab w:val="left" w:pos="480"/>
          <w:tab w:val="right" w:leader="dot" w:pos="10070"/>
        </w:tabs>
        <w:rPr>
          <w:rFonts w:ascii="Calibri" w:hAnsi="Calibri"/>
          <w:b w:val="0"/>
          <w:bCs w:val="0"/>
          <w:caps w:val="0"/>
          <w:noProof/>
          <w:sz w:val="22"/>
          <w:szCs w:val="22"/>
          <w:lang w:eastAsia="en-US"/>
        </w:rPr>
      </w:pPr>
      <w:hyperlink w:anchor="_Toc325042957" w:history="1">
        <w:r w:rsidR="004E2209" w:rsidRPr="00063551">
          <w:rPr>
            <w:rStyle w:val="Hyperlink"/>
            <w:noProof/>
          </w:rPr>
          <w:t>3</w:t>
        </w:r>
        <w:r w:rsidR="004E2209" w:rsidRPr="00FC21F7">
          <w:rPr>
            <w:rFonts w:ascii="Calibri" w:hAnsi="Calibri"/>
            <w:b w:val="0"/>
            <w:bCs w:val="0"/>
            <w:caps w:val="0"/>
            <w:noProof/>
            <w:sz w:val="22"/>
            <w:szCs w:val="22"/>
            <w:lang w:eastAsia="en-US"/>
          </w:rPr>
          <w:tab/>
        </w:r>
        <w:r w:rsidR="004E2209" w:rsidRPr="00063551">
          <w:rPr>
            <w:rStyle w:val="Hyperlink"/>
            <w:noProof/>
          </w:rPr>
          <w:t>Loss of communication detection</w:t>
        </w:r>
        <w:r w:rsidR="004E2209">
          <w:rPr>
            <w:noProof/>
            <w:webHidden/>
          </w:rPr>
          <w:tab/>
        </w:r>
        <w:r w:rsidR="004E2209">
          <w:rPr>
            <w:noProof/>
            <w:webHidden/>
          </w:rPr>
          <w:fldChar w:fldCharType="begin"/>
        </w:r>
        <w:r w:rsidR="004E2209">
          <w:rPr>
            <w:noProof/>
            <w:webHidden/>
          </w:rPr>
          <w:instrText xml:space="preserve"> PAGEREF _Toc325042957 \h </w:instrText>
        </w:r>
        <w:r w:rsidR="004E2209">
          <w:rPr>
            <w:noProof/>
            <w:webHidden/>
          </w:rPr>
        </w:r>
        <w:r w:rsidR="004E2209">
          <w:rPr>
            <w:noProof/>
            <w:webHidden/>
          </w:rPr>
          <w:fldChar w:fldCharType="separate"/>
        </w:r>
        <w:r w:rsidR="004E2209">
          <w:rPr>
            <w:noProof/>
            <w:webHidden/>
          </w:rPr>
          <w:t>15</w:t>
        </w:r>
        <w:r w:rsidR="004E2209">
          <w:rPr>
            <w:noProof/>
            <w:webHidden/>
          </w:rPr>
          <w:fldChar w:fldCharType="end"/>
        </w:r>
      </w:hyperlink>
    </w:p>
    <w:p w:rsidR="004E2209" w:rsidRPr="00FC21F7" w:rsidRDefault="00C74EFA">
      <w:pPr>
        <w:pStyle w:val="TOC2"/>
        <w:tabs>
          <w:tab w:val="left" w:pos="720"/>
          <w:tab w:val="right" w:leader="dot" w:pos="10070"/>
        </w:tabs>
        <w:rPr>
          <w:rFonts w:ascii="Calibri" w:hAnsi="Calibri"/>
          <w:smallCaps w:val="0"/>
          <w:noProof/>
          <w:sz w:val="22"/>
          <w:szCs w:val="22"/>
          <w:lang w:eastAsia="en-US"/>
        </w:rPr>
      </w:pPr>
      <w:hyperlink w:anchor="_Toc325042958" w:history="1">
        <w:r w:rsidR="004E2209" w:rsidRPr="00063551">
          <w:rPr>
            <w:rStyle w:val="Hyperlink"/>
            <w:noProof/>
          </w:rPr>
          <w:t>3.1</w:t>
        </w:r>
        <w:r w:rsidR="004E2209" w:rsidRPr="00FC21F7">
          <w:rPr>
            <w:rFonts w:ascii="Calibri" w:hAnsi="Calibri"/>
            <w:smallCaps w:val="0"/>
            <w:noProof/>
            <w:sz w:val="22"/>
            <w:szCs w:val="22"/>
            <w:lang w:eastAsia="en-US"/>
          </w:rPr>
          <w:tab/>
        </w:r>
        <w:r w:rsidR="004E2209" w:rsidRPr="00063551">
          <w:rPr>
            <w:rStyle w:val="Hyperlink"/>
            <w:noProof/>
          </w:rPr>
          <w:t>Detection of loss of communications on the APP board</w:t>
        </w:r>
        <w:r w:rsidR="004E2209">
          <w:rPr>
            <w:noProof/>
            <w:webHidden/>
          </w:rPr>
          <w:tab/>
        </w:r>
        <w:r w:rsidR="004E2209">
          <w:rPr>
            <w:noProof/>
            <w:webHidden/>
          </w:rPr>
          <w:fldChar w:fldCharType="begin"/>
        </w:r>
        <w:r w:rsidR="004E2209">
          <w:rPr>
            <w:noProof/>
            <w:webHidden/>
          </w:rPr>
          <w:instrText xml:space="preserve"> PAGEREF _Toc325042958 \h </w:instrText>
        </w:r>
        <w:r w:rsidR="004E2209">
          <w:rPr>
            <w:noProof/>
            <w:webHidden/>
          </w:rPr>
        </w:r>
        <w:r w:rsidR="004E2209">
          <w:rPr>
            <w:noProof/>
            <w:webHidden/>
          </w:rPr>
          <w:fldChar w:fldCharType="separate"/>
        </w:r>
        <w:r w:rsidR="004E2209">
          <w:rPr>
            <w:noProof/>
            <w:webHidden/>
          </w:rPr>
          <w:t>15</w:t>
        </w:r>
        <w:r w:rsidR="004E2209">
          <w:rPr>
            <w:noProof/>
            <w:webHidden/>
          </w:rPr>
          <w:fldChar w:fldCharType="end"/>
        </w:r>
      </w:hyperlink>
    </w:p>
    <w:p w:rsidR="004E2209" w:rsidRPr="00FC21F7" w:rsidRDefault="00C74EFA">
      <w:pPr>
        <w:pStyle w:val="TOC2"/>
        <w:tabs>
          <w:tab w:val="left" w:pos="720"/>
          <w:tab w:val="right" w:leader="dot" w:pos="10070"/>
        </w:tabs>
        <w:rPr>
          <w:rFonts w:ascii="Calibri" w:hAnsi="Calibri"/>
          <w:smallCaps w:val="0"/>
          <w:noProof/>
          <w:sz w:val="22"/>
          <w:szCs w:val="22"/>
          <w:lang w:eastAsia="en-US"/>
        </w:rPr>
      </w:pPr>
      <w:hyperlink w:anchor="_Toc325042959" w:history="1">
        <w:r w:rsidR="004E2209" w:rsidRPr="00063551">
          <w:rPr>
            <w:rStyle w:val="Hyperlink"/>
            <w:noProof/>
          </w:rPr>
          <w:t>3.2</w:t>
        </w:r>
        <w:r w:rsidR="004E2209" w:rsidRPr="00FC21F7">
          <w:rPr>
            <w:rFonts w:ascii="Calibri" w:hAnsi="Calibri"/>
            <w:smallCaps w:val="0"/>
            <w:noProof/>
            <w:sz w:val="22"/>
            <w:szCs w:val="22"/>
            <w:lang w:eastAsia="en-US"/>
          </w:rPr>
          <w:tab/>
        </w:r>
        <w:r w:rsidR="004E2209" w:rsidRPr="00063551">
          <w:rPr>
            <w:rStyle w:val="Hyperlink"/>
            <w:noProof/>
          </w:rPr>
          <w:t>Detection of loss of communications on the FF board</w:t>
        </w:r>
        <w:r w:rsidR="004E2209">
          <w:rPr>
            <w:noProof/>
            <w:webHidden/>
          </w:rPr>
          <w:tab/>
        </w:r>
        <w:r w:rsidR="004E2209">
          <w:rPr>
            <w:noProof/>
            <w:webHidden/>
          </w:rPr>
          <w:fldChar w:fldCharType="begin"/>
        </w:r>
        <w:r w:rsidR="004E2209">
          <w:rPr>
            <w:noProof/>
            <w:webHidden/>
          </w:rPr>
          <w:instrText xml:space="preserve"> PAGEREF _Toc325042959 \h </w:instrText>
        </w:r>
        <w:r w:rsidR="004E2209">
          <w:rPr>
            <w:noProof/>
            <w:webHidden/>
          </w:rPr>
        </w:r>
        <w:r w:rsidR="004E2209">
          <w:rPr>
            <w:noProof/>
            <w:webHidden/>
          </w:rPr>
          <w:fldChar w:fldCharType="separate"/>
        </w:r>
        <w:r w:rsidR="004E2209">
          <w:rPr>
            <w:noProof/>
            <w:webHidden/>
          </w:rPr>
          <w:t>15</w:t>
        </w:r>
        <w:r w:rsidR="004E2209">
          <w:rPr>
            <w:noProof/>
            <w:webHidden/>
          </w:rPr>
          <w:fldChar w:fldCharType="end"/>
        </w:r>
      </w:hyperlink>
    </w:p>
    <w:p w:rsidR="004E2209" w:rsidRPr="00FC21F7" w:rsidRDefault="00C74EFA">
      <w:pPr>
        <w:pStyle w:val="TOC1"/>
        <w:tabs>
          <w:tab w:val="left" w:pos="480"/>
          <w:tab w:val="right" w:leader="dot" w:pos="10070"/>
        </w:tabs>
        <w:rPr>
          <w:rFonts w:ascii="Calibri" w:hAnsi="Calibri"/>
          <w:b w:val="0"/>
          <w:bCs w:val="0"/>
          <w:caps w:val="0"/>
          <w:noProof/>
          <w:sz w:val="22"/>
          <w:szCs w:val="22"/>
          <w:lang w:eastAsia="en-US"/>
        </w:rPr>
      </w:pPr>
      <w:hyperlink w:anchor="_Toc325042960" w:history="1">
        <w:r w:rsidR="004E2209" w:rsidRPr="00063551">
          <w:rPr>
            <w:rStyle w:val="Hyperlink"/>
            <w:noProof/>
          </w:rPr>
          <w:t>4</w:t>
        </w:r>
        <w:r w:rsidR="004E2209" w:rsidRPr="00FC21F7">
          <w:rPr>
            <w:rFonts w:ascii="Calibri" w:hAnsi="Calibri"/>
            <w:b w:val="0"/>
            <w:bCs w:val="0"/>
            <w:caps w:val="0"/>
            <w:noProof/>
            <w:sz w:val="22"/>
            <w:szCs w:val="22"/>
            <w:lang w:eastAsia="en-US"/>
          </w:rPr>
          <w:tab/>
        </w:r>
        <w:r w:rsidR="004E2209" w:rsidRPr="00063551">
          <w:rPr>
            <w:rStyle w:val="Hyperlink"/>
            <w:noProof/>
          </w:rPr>
          <w:t>To be discussed and defined</w:t>
        </w:r>
        <w:r w:rsidR="004E2209">
          <w:rPr>
            <w:noProof/>
            <w:webHidden/>
          </w:rPr>
          <w:tab/>
        </w:r>
        <w:r w:rsidR="004E2209">
          <w:rPr>
            <w:noProof/>
            <w:webHidden/>
          </w:rPr>
          <w:fldChar w:fldCharType="begin"/>
        </w:r>
        <w:r w:rsidR="004E2209">
          <w:rPr>
            <w:noProof/>
            <w:webHidden/>
          </w:rPr>
          <w:instrText xml:space="preserve"> PAGEREF _Toc325042960 \h </w:instrText>
        </w:r>
        <w:r w:rsidR="004E2209">
          <w:rPr>
            <w:noProof/>
            <w:webHidden/>
          </w:rPr>
        </w:r>
        <w:r w:rsidR="004E2209">
          <w:rPr>
            <w:noProof/>
            <w:webHidden/>
          </w:rPr>
          <w:fldChar w:fldCharType="separate"/>
        </w:r>
        <w:r w:rsidR="004E2209">
          <w:rPr>
            <w:noProof/>
            <w:webHidden/>
          </w:rPr>
          <w:t>16</w:t>
        </w:r>
        <w:r w:rsidR="004E2209">
          <w:rPr>
            <w:noProof/>
            <w:webHidden/>
          </w:rPr>
          <w:fldChar w:fldCharType="end"/>
        </w:r>
      </w:hyperlink>
    </w:p>
    <w:p w:rsidR="004E2209" w:rsidRPr="00FC21F7" w:rsidRDefault="00C74EFA">
      <w:pPr>
        <w:pStyle w:val="TOC1"/>
        <w:tabs>
          <w:tab w:val="left" w:pos="480"/>
          <w:tab w:val="right" w:leader="dot" w:pos="10070"/>
        </w:tabs>
        <w:rPr>
          <w:rFonts w:ascii="Calibri" w:hAnsi="Calibri"/>
          <w:b w:val="0"/>
          <w:bCs w:val="0"/>
          <w:caps w:val="0"/>
          <w:noProof/>
          <w:sz w:val="22"/>
          <w:szCs w:val="22"/>
          <w:lang w:eastAsia="en-US"/>
        </w:rPr>
      </w:pPr>
      <w:hyperlink w:anchor="_Toc325042961" w:history="1">
        <w:r w:rsidR="004E2209" w:rsidRPr="00063551">
          <w:rPr>
            <w:rStyle w:val="Hyperlink"/>
            <w:noProof/>
          </w:rPr>
          <w:t>5</w:t>
        </w:r>
        <w:r w:rsidR="004E2209" w:rsidRPr="00FC21F7">
          <w:rPr>
            <w:rFonts w:ascii="Calibri" w:hAnsi="Calibri"/>
            <w:b w:val="0"/>
            <w:bCs w:val="0"/>
            <w:caps w:val="0"/>
            <w:noProof/>
            <w:sz w:val="22"/>
            <w:szCs w:val="22"/>
            <w:lang w:eastAsia="en-US"/>
          </w:rPr>
          <w:tab/>
        </w:r>
        <w:r w:rsidR="004E2209" w:rsidRPr="00063551">
          <w:rPr>
            <w:rStyle w:val="Hyperlink"/>
            <w:noProof/>
            <w:lang w:val="en-GB"/>
          </w:rPr>
          <w:t>Revision History</w:t>
        </w:r>
        <w:r w:rsidR="004E2209">
          <w:rPr>
            <w:noProof/>
            <w:webHidden/>
          </w:rPr>
          <w:tab/>
        </w:r>
        <w:r w:rsidR="004E2209">
          <w:rPr>
            <w:noProof/>
            <w:webHidden/>
          </w:rPr>
          <w:fldChar w:fldCharType="begin"/>
        </w:r>
        <w:r w:rsidR="004E2209">
          <w:rPr>
            <w:noProof/>
            <w:webHidden/>
          </w:rPr>
          <w:instrText xml:space="preserve"> PAGEREF _Toc325042961 \h </w:instrText>
        </w:r>
        <w:r w:rsidR="004E2209">
          <w:rPr>
            <w:noProof/>
            <w:webHidden/>
          </w:rPr>
        </w:r>
        <w:r w:rsidR="004E2209">
          <w:rPr>
            <w:noProof/>
            <w:webHidden/>
          </w:rPr>
          <w:fldChar w:fldCharType="separate"/>
        </w:r>
        <w:r w:rsidR="004E2209">
          <w:rPr>
            <w:noProof/>
            <w:webHidden/>
          </w:rPr>
          <w:t>17</w:t>
        </w:r>
        <w:r w:rsidR="004E2209">
          <w:rPr>
            <w:noProof/>
            <w:webHidden/>
          </w:rPr>
          <w:fldChar w:fldCharType="end"/>
        </w:r>
      </w:hyperlink>
    </w:p>
    <w:p w:rsidR="00EC629C" w:rsidRDefault="00EC629C" w:rsidP="00EC629C">
      <w:pPr>
        <w:pStyle w:val="berschriftzentriert"/>
        <w:rPr>
          <w:noProof/>
          <w:kern w:val="28"/>
          <w:sz w:val="24"/>
          <w:lang w:val="en-GB"/>
        </w:rPr>
      </w:pPr>
      <w:r>
        <w:rPr>
          <w:noProof/>
          <w:kern w:val="28"/>
          <w:sz w:val="24"/>
          <w:lang w:val="en-GB"/>
        </w:rPr>
        <w:fldChar w:fldCharType="end"/>
      </w:r>
    </w:p>
    <w:p w:rsidR="00786E82" w:rsidRDefault="006972EF" w:rsidP="00433D84">
      <w:pPr>
        <w:pStyle w:val="Caption"/>
        <w:rPr>
          <w:lang w:val="en-GB"/>
        </w:rPr>
      </w:pPr>
      <w:bookmarkStart w:id="5" w:name="_Toc87272204"/>
      <w:r>
        <w:rPr>
          <w:lang w:val="en-GB"/>
        </w:rPr>
        <w:br w:type="page"/>
      </w:r>
    </w:p>
    <w:p w:rsidR="00EC629C" w:rsidRDefault="00EC629C" w:rsidP="00786E82">
      <w:pPr>
        <w:pStyle w:val="Heading1"/>
      </w:pPr>
      <w:bookmarkStart w:id="6" w:name="_Toc325042945"/>
      <w:r>
        <w:lastRenderedPageBreak/>
        <w:t>Introduction</w:t>
      </w:r>
      <w:bookmarkEnd w:id="6"/>
    </w:p>
    <w:bookmarkEnd w:id="5"/>
    <w:p w:rsidR="009D4D49" w:rsidRDefault="00EC629C" w:rsidP="00086DEE">
      <w:pPr>
        <w:ind w:left="706"/>
      </w:pPr>
      <w:r>
        <w:t>Th</w:t>
      </w:r>
      <w:r w:rsidR="00800A6D">
        <w:t xml:space="preserve">e purpose of this </w:t>
      </w:r>
      <w:r w:rsidR="003256DF">
        <w:t xml:space="preserve">document is to present the </w:t>
      </w:r>
      <w:r w:rsidR="0021004A">
        <w:t>design and definition of the Inter-Processor Comm</w:t>
      </w:r>
      <w:r w:rsidR="00802F56">
        <w:t>u</w:t>
      </w:r>
      <w:r w:rsidR="0021004A">
        <w:t>n</w:t>
      </w:r>
      <w:r w:rsidR="00802F56">
        <w:t>ic</w:t>
      </w:r>
      <w:r w:rsidR="0021004A">
        <w:t xml:space="preserve">ation (IPC) </w:t>
      </w:r>
      <w:r w:rsidR="009D4D49">
        <w:t>protocol for FF Project.</w:t>
      </w:r>
    </w:p>
    <w:p w:rsidR="005076E1" w:rsidRDefault="009D4D49" w:rsidP="00086DEE">
      <w:pPr>
        <w:ind w:left="706"/>
      </w:pPr>
      <w:r>
        <w:t xml:space="preserve">The Role of IPC is to provide the information exchange between Field Bus Front </w:t>
      </w:r>
      <w:r w:rsidR="005C2C62">
        <w:t>E</w:t>
      </w:r>
      <w:r>
        <w:t xml:space="preserve">nd processor </w:t>
      </w:r>
      <w:r w:rsidR="005C2C62">
        <w:t>(FFP) and Application specific processor (APP).</w:t>
      </w:r>
      <w:bookmarkStart w:id="7" w:name="_Toc100643897"/>
      <w:bookmarkStart w:id="8" w:name="_Toc50275438"/>
      <w:bookmarkStart w:id="9" w:name="_Toc71088360"/>
      <w:r w:rsidR="005C2C62">
        <w:t xml:space="preserve"> </w:t>
      </w:r>
    </w:p>
    <w:p w:rsidR="005C2C62" w:rsidRDefault="005C2C62" w:rsidP="00086DEE">
      <w:pPr>
        <w:ind w:left="706"/>
      </w:pPr>
    </w:p>
    <w:bookmarkEnd w:id="7"/>
    <w:p w:rsidR="00EC629C" w:rsidRDefault="00086DEE" w:rsidP="00786E82">
      <w:pPr>
        <w:pStyle w:val="Heading1"/>
      </w:pPr>
      <w:r>
        <w:br w:type="page"/>
      </w:r>
      <w:bookmarkStart w:id="10" w:name="_Toc325042946"/>
      <w:r>
        <w:t>General Architecture</w:t>
      </w:r>
      <w:bookmarkEnd w:id="10"/>
      <w:r>
        <w:t xml:space="preserve"> </w:t>
      </w:r>
    </w:p>
    <w:p w:rsidR="00FE58D7" w:rsidRDefault="00FE58D7" w:rsidP="00FE58D7">
      <w:pPr>
        <w:pStyle w:val="Caption"/>
      </w:pPr>
    </w:p>
    <w:p w:rsidR="009E0BF5" w:rsidRDefault="006B149C" w:rsidP="009E0BF5">
      <w:r>
        <w:tab/>
        <w:t>The IPC is a Master Slave protocol, with FFP being a Master and APP being a Slave.</w:t>
      </w:r>
    </w:p>
    <w:p w:rsidR="006B149C" w:rsidRDefault="006B149C" w:rsidP="009E0BF5"/>
    <w:p w:rsidR="006B149C" w:rsidRPr="009E0BF5" w:rsidRDefault="008A62F7" w:rsidP="009E0BF5">
      <w:r>
        <w:object w:dxaOrig="10495" w:dyaOrig="7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5pt;height:274.25pt" o:ole="">
            <v:imagedata r:id="rId11" o:title=""/>
          </v:shape>
          <o:OLEObject Type="Embed" ProgID="Visio.Drawing.11" ShapeID="_x0000_i1025" DrawAspect="Content" ObjectID="_1399875865" r:id="rId12"/>
        </w:object>
      </w:r>
    </w:p>
    <w:p w:rsidR="005F66D5" w:rsidRDefault="005F66D5" w:rsidP="00B975AE">
      <w:pPr>
        <w:ind w:left="907"/>
      </w:pPr>
    </w:p>
    <w:p w:rsidR="005F66D5" w:rsidRDefault="005F66D5" w:rsidP="005F66D5">
      <w:pPr>
        <w:tabs>
          <w:tab w:val="left" w:pos="4110"/>
        </w:tabs>
        <w:ind w:left="907"/>
      </w:pPr>
      <w:r>
        <w:tab/>
      </w:r>
    </w:p>
    <w:p w:rsidR="004D3070" w:rsidRDefault="006B149C" w:rsidP="006B149C">
      <w:pPr>
        <w:ind w:left="907"/>
      </w:pPr>
      <w:r>
        <w:t>Fig.1 Typical IPC message structure.</w:t>
      </w:r>
    </w:p>
    <w:p w:rsidR="004D3070" w:rsidRDefault="004D3070" w:rsidP="006B149C">
      <w:pPr>
        <w:ind w:left="907"/>
      </w:pPr>
    </w:p>
    <w:p w:rsidR="004D3070" w:rsidRDefault="004D3070" w:rsidP="008A62F7">
      <w:r>
        <w:t>As shown on Fig 1 the Master (FFP) forms a command and sends the command via the Link and Physical layer to the Slave (APP). The Slave (APP) receives the command, parses the command parameters, executes the command and then sends the response back to the master within predefined time.</w:t>
      </w:r>
    </w:p>
    <w:p w:rsidR="003628D2" w:rsidRDefault="003628D2" w:rsidP="008A62F7">
      <w:pPr>
        <w:ind w:left="907"/>
      </w:pPr>
    </w:p>
    <w:p w:rsidR="005B492A" w:rsidRDefault="005B492A" w:rsidP="008A62F7">
      <w:pPr>
        <w:ind w:left="907"/>
      </w:pPr>
    </w:p>
    <w:p w:rsidR="005B0839" w:rsidRDefault="005B0839" w:rsidP="005B0839">
      <w:pPr>
        <w:pStyle w:val="Heading2"/>
      </w:pPr>
      <w:bookmarkStart w:id="11" w:name="_Toc325042947"/>
      <w:r>
        <w:t>Physical Layer</w:t>
      </w:r>
      <w:bookmarkEnd w:id="11"/>
    </w:p>
    <w:p w:rsidR="00826635" w:rsidRDefault="005B0839" w:rsidP="003628D2">
      <w:pPr>
        <w:pStyle w:val="NormalHeading2"/>
        <w:spacing w:after="100" w:afterAutospacing="1"/>
      </w:pPr>
      <w:r>
        <w:t>The Physical layer is implemented by directly connecting two UARTS of the Master and Slave. Fo</w:t>
      </w:r>
      <w:r w:rsidR="00826635">
        <w:t xml:space="preserve">r simplicity, both APP and FPP </w:t>
      </w:r>
      <w:r>
        <w:t xml:space="preserve">microcontrollers utilize the same UART peripheral (on the chip) devices. </w:t>
      </w:r>
      <w:r w:rsidR="00826635">
        <w:t xml:space="preserve">Given the performance limitations the Physical Layer will utilize DMA. </w:t>
      </w:r>
    </w:p>
    <w:p w:rsidR="005B0839" w:rsidRDefault="005B0839" w:rsidP="003628D2">
      <w:pPr>
        <w:pStyle w:val="NormalHeading2"/>
        <w:spacing w:after="100" w:afterAutospacing="1"/>
      </w:pPr>
      <w:r>
        <w:t>Physical Layer configuration:</w:t>
      </w:r>
    </w:p>
    <w:p w:rsidR="005B0839" w:rsidRDefault="005B0839" w:rsidP="005B0839">
      <w:pPr>
        <w:pStyle w:val="NormalHeading2"/>
        <w:numPr>
          <w:ilvl w:val="0"/>
          <w:numId w:val="40"/>
        </w:numPr>
        <w:spacing w:after="100" w:afterAutospacing="1"/>
      </w:pPr>
      <w:r>
        <w:t>38.4kBaud</w:t>
      </w:r>
    </w:p>
    <w:p w:rsidR="005B0839" w:rsidRDefault="005B0839" w:rsidP="005B0839">
      <w:pPr>
        <w:pStyle w:val="NormalHeading2"/>
        <w:numPr>
          <w:ilvl w:val="0"/>
          <w:numId w:val="40"/>
        </w:numPr>
        <w:spacing w:after="100" w:afterAutospacing="1"/>
      </w:pPr>
      <w:r>
        <w:t>8-bit character</w:t>
      </w:r>
    </w:p>
    <w:p w:rsidR="005B0839" w:rsidRDefault="005B0839" w:rsidP="005B0839">
      <w:pPr>
        <w:pStyle w:val="NormalHeading2"/>
        <w:numPr>
          <w:ilvl w:val="0"/>
          <w:numId w:val="40"/>
        </w:numPr>
        <w:spacing w:after="100" w:afterAutospacing="1"/>
      </w:pPr>
      <w:r>
        <w:t>No parity</w:t>
      </w:r>
    </w:p>
    <w:p w:rsidR="005B0839" w:rsidRDefault="005B0839" w:rsidP="005B0839">
      <w:pPr>
        <w:pStyle w:val="NormalHeading2"/>
        <w:numPr>
          <w:ilvl w:val="0"/>
          <w:numId w:val="40"/>
        </w:numPr>
        <w:spacing w:after="100" w:afterAutospacing="1"/>
      </w:pPr>
      <w:r>
        <w:t>1 stop-bit</w:t>
      </w:r>
      <w:r w:rsidR="00826635">
        <w:t>.</w:t>
      </w:r>
    </w:p>
    <w:p w:rsidR="00826635" w:rsidRDefault="00826635" w:rsidP="00826635">
      <w:pPr>
        <w:pStyle w:val="NormalHeading2"/>
        <w:spacing w:after="100" w:afterAutospacing="1"/>
      </w:pPr>
    </w:p>
    <w:p w:rsidR="003628D2" w:rsidRDefault="003628D2" w:rsidP="0022415D">
      <w:pPr>
        <w:pStyle w:val="NormalHeading2"/>
        <w:spacing w:after="100" w:afterAutospacing="1"/>
      </w:pPr>
    </w:p>
    <w:p w:rsidR="00826635" w:rsidRDefault="00826635" w:rsidP="00826635">
      <w:pPr>
        <w:pStyle w:val="Heading2"/>
      </w:pPr>
      <w:bookmarkStart w:id="12" w:name="_Toc325042948"/>
      <w:bookmarkStart w:id="13" w:name="_Toc100643908"/>
      <w:r>
        <w:t>Link Layer</w:t>
      </w:r>
      <w:bookmarkEnd w:id="12"/>
    </w:p>
    <w:p w:rsidR="00B62BDB" w:rsidRDefault="00826635" w:rsidP="004974D8">
      <w:pPr>
        <w:pStyle w:val="NormalHeading2"/>
        <w:ind w:left="0"/>
      </w:pPr>
      <w:r>
        <w:t xml:space="preserve">Link Layer will be utilizing the following </w:t>
      </w:r>
      <w:r w:rsidR="00A1615D">
        <w:t xml:space="preserve">Standard HART </w:t>
      </w:r>
      <w:r>
        <w:t>Command format</w:t>
      </w:r>
      <w:r w:rsidR="00A1615D">
        <w:t xml:space="preserve"> with modification: using short address.</w:t>
      </w:r>
    </w:p>
    <w:p w:rsidR="002B36E0" w:rsidRDefault="002B36E0" w:rsidP="004974D8">
      <w:pPr>
        <w:pStyle w:val="NormalHeading2"/>
        <w:ind w:left="0"/>
      </w:pPr>
      <w:r>
        <w:t xml:space="preserve">This format </w:t>
      </w:r>
      <w:r w:rsidR="001F7161">
        <w:t>is based on HART Command format and allows u</w:t>
      </w:r>
      <w:r w:rsidR="00D5662C">
        <w:t>tilizing the existing HART</w:t>
      </w:r>
      <w:r w:rsidR="009F06FF">
        <w:t xml:space="preserve"> </w:t>
      </w:r>
      <w:r w:rsidR="001F7161">
        <w:t>command dispatcher.</w:t>
      </w:r>
      <w:r w:rsidR="009F06FF">
        <w:t xml:space="preserve"> </w:t>
      </w:r>
    </w:p>
    <w:p w:rsidR="009F06FF" w:rsidRDefault="009F06FF" w:rsidP="004974D8">
      <w:pPr>
        <w:pStyle w:val="NormalHeading2"/>
        <w:ind w:left="0"/>
      </w:pPr>
      <w:r>
        <w:t>The commands will be of a fixed size and fixed format</w:t>
      </w:r>
      <w:r w:rsidR="004F4C23">
        <w:t xml:space="preserve"> for each command</w:t>
      </w:r>
      <w:r>
        <w:t xml:space="preserve">, to allow deterministic </w:t>
      </w:r>
      <w:r w:rsidR="004F4C23">
        <w:t xml:space="preserve">receiving </w:t>
      </w:r>
      <w:r>
        <w:t>and processing time.</w:t>
      </w:r>
      <w:r w:rsidR="00337077">
        <w:t xml:space="preserve"> The commands’ format </w:t>
      </w:r>
      <w:r w:rsidR="004F4C23">
        <w:t xml:space="preserve">is described </w:t>
      </w:r>
      <w:r w:rsidR="00337077">
        <w:t>later in this document.</w:t>
      </w:r>
    </w:p>
    <w:p w:rsidR="003238EF" w:rsidRDefault="003238EF" w:rsidP="004974D8">
      <w:pPr>
        <w:pStyle w:val="NormalHeading2"/>
        <w:ind w:left="0"/>
      </w:pPr>
      <w:r>
        <w:t xml:space="preserve">The responses </w:t>
      </w:r>
      <w:r w:rsidR="00430214">
        <w:t xml:space="preserve">are </w:t>
      </w:r>
      <w:r>
        <w:t xml:space="preserve">of a </w:t>
      </w:r>
      <w:r w:rsidR="00A1615D">
        <w:t xml:space="preserve">pre-defined </w:t>
      </w:r>
      <w:r>
        <w:t>format</w:t>
      </w:r>
      <w:r w:rsidR="00A1615D">
        <w:t xml:space="preserve"> specific for each command </w:t>
      </w:r>
      <w:r>
        <w:t xml:space="preserve">to allow deterministic transmission and processing time. The </w:t>
      </w:r>
      <w:r w:rsidR="00A1615D">
        <w:t xml:space="preserve">response’s </w:t>
      </w:r>
      <w:r>
        <w:t>format will be defined later in this document.</w:t>
      </w:r>
    </w:p>
    <w:p w:rsidR="009F06FF" w:rsidRDefault="00CF6593" w:rsidP="00826635">
      <w:pPr>
        <w:pStyle w:val="NormalHeading2"/>
      </w:pPr>
      <w:r>
        <w:br/>
      </w:r>
      <w:r w:rsidR="006E5783">
        <w:object w:dxaOrig="8515" w:dyaOrig="8281">
          <v:shape id="_x0000_i1026" type="#_x0000_t75" style="width:426.35pt;height:352.5pt" o:ole="">
            <v:imagedata r:id="rId13" o:title=""/>
          </v:shape>
          <o:OLEObject Type="Embed" ProgID="Visio.Drawing.11" ShapeID="_x0000_i1026" DrawAspect="Content" ObjectID="_1399875866" r:id="rId14"/>
        </w:object>
      </w:r>
    </w:p>
    <w:p w:rsidR="00CF6593" w:rsidRDefault="0074101B" w:rsidP="00826635">
      <w:pPr>
        <w:pStyle w:val="NormalHeading2"/>
      </w:pPr>
      <w:r>
        <w:t xml:space="preserve">Fig. 2 Structure of </w:t>
      </w:r>
      <w:r w:rsidR="008F252B">
        <w:t>layers</w:t>
      </w:r>
    </w:p>
    <w:p w:rsidR="006E5783" w:rsidRDefault="006E5783" w:rsidP="00826635">
      <w:pPr>
        <w:pStyle w:val="NormalHeading2"/>
      </w:pPr>
    </w:p>
    <w:p w:rsidR="00485E72" w:rsidRDefault="00485E72" w:rsidP="00BA54F0">
      <w:pPr>
        <w:pStyle w:val="Heading2"/>
      </w:pPr>
      <w:bookmarkStart w:id="14" w:name="_Toc325042949"/>
      <w:r>
        <w:t>Command format and definition.</w:t>
      </w:r>
      <w:bookmarkEnd w:id="14"/>
    </w:p>
    <w:p w:rsidR="00857F2C" w:rsidRDefault="00857F2C" w:rsidP="00857F2C">
      <w:r>
        <w:t xml:space="preserve">IPC Interfaces between FFP and APP will be implemented as a set of commands for moving variables and memory data between these two microcontrollers and for instructing APP to perform a certain activity. </w:t>
      </w:r>
    </w:p>
    <w:p w:rsidR="00857F2C" w:rsidRDefault="00857F2C" w:rsidP="00857F2C"/>
    <w:p w:rsidR="00857F2C" w:rsidRDefault="00857F2C" w:rsidP="00857F2C">
      <w:r>
        <w:t>The IPC protocol is a Master - Slave protocol with very strict role definitions, the FPP is a Master, and APP is a Slave.</w:t>
      </w:r>
    </w:p>
    <w:p w:rsidR="00857F2C" w:rsidRDefault="00857F2C" w:rsidP="00857F2C"/>
    <w:p w:rsidR="00857F2C" w:rsidRDefault="00857F2C" w:rsidP="00857F2C">
      <w:r>
        <w:t>A command for moving data from FPP to APP will be named “Writing”; moving data from APP to FPP will be named “Reading”. The instruction to perform some activity will be called “Action”.  Every variable in read/write operation is identified by a unique ID (“Variable ID”); every action is identified by unique “Action ID”.</w:t>
      </w:r>
    </w:p>
    <w:p w:rsidR="00857F2C" w:rsidRDefault="00857F2C" w:rsidP="00857F2C"/>
    <w:p w:rsidR="000C1FE4" w:rsidRPr="00FE0286" w:rsidRDefault="00DC1396" w:rsidP="000C1FE4">
      <w:pPr>
        <w:pStyle w:val="NormalHeading2"/>
        <w:ind w:left="0"/>
      </w:pPr>
      <w:r>
        <w:t xml:space="preserve">Variable ID </w:t>
      </w:r>
      <w:r w:rsidR="000C1FE4">
        <w:t xml:space="preserve">= 0x0 indicates that the variable does not really exist and the </w:t>
      </w:r>
      <w:r w:rsidR="006E3A28">
        <w:t xml:space="preserve">data </w:t>
      </w:r>
      <w:r w:rsidR="000C1FE4">
        <w:t>field shall be filled with 0-s for compatibility reasons.</w:t>
      </w:r>
      <w:r w:rsidR="006E3A28">
        <w:t xml:space="preserve"> The requests for read and write a variable with ID=0 should be ignored.</w:t>
      </w:r>
      <w:r w:rsidR="00051B59">
        <w:t xml:space="preserve"> </w:t>
      </w:r>
    </w:p>
    <w:p w:rsidR="007B7373" w:rsidRDefault="007B7373" w:rsidP="007B7373">
      <w:r>
        <w:t xml:space="preserve">Every command may be initiated only by FFP, which generates a request. Immediately after a </w:t>
      </w:r>
      <w:r w:rsidR="001F1DAD">
        <w:t xml:space="preserve">command </w:t>
      </w:r>
      <w:r>
        <w:t xml:space="preserve">is received by APP, APP must respond in accordance with the type of the command and its parameters. </w:t>
      </w:r>
      <w:r w:rsidR="001F1DAD">
        <w:t xml:space="preserve">The APP after completion of the command shall sent the response in an appropriate </w:t>
      </w:r>
      <w:r w:rsidR="003D2DD5">
        <w:t xml:space="preserve">predefined </w:t>
      </w:r>
      <w:r w:rsidR="001F1DAD">
        <w:t>format.</w:t>
      </w:r>
    </w:p>
    <w:p w:rsidR="001F1DAD" w:rsidRDefault="001F1DAD" w:rsidP="007B7373"/>
    <w:p w:rsidR="00E63D35" w:rsidRDefault="00285D4C" w:rsidP="00E63D35">
      <w:pPr>
        <w:rPr>
          <w:b/>
          <w:i/>
        </w:rPr>
      </w:pPr>
      <w:r w:rsidRPr="00285D4C">
        <w:rPr>
          <w:b/>
          <w:i/>
        </w:rPr>
        <w:t>Note: all commands are of the fixed size – 1</w:t>
      </w:r>
      <w:r w:rsidR="00A22181">
        <w:rPr>
          <w:b/>
          <w:i/>
        </w:rPr>
        <w:t>4</w:t>
      </w:r>
      <w:r w:rsidRPr="00285D4C">
        <w:rPr>
          <w:b/>
          <w:i/>
        </w:rPr>
        <w:t xml:space="preserve"> bytes.</w:t>
      </w:r>
    </w:p>
    <w:p w:rsidR="0068711C" w:rsidRDefault="0068711C" w:rsidP="00E63D35">
      <w:pPr>
        <w:rPr>
          <w:b/>
          <w:i/>
        </w:rPr>
      </w:pPr>
    </w:p>
    <w:p w:rsidR="0068711C" w:rsidRDefault="0068711C" w:rsidP="0068711C">
      <w:pPr>
        <w:rPr>
          <w:b/>
          <w:i/>
        </w:rPr>
      </w:pPr>
      <w:r>
        <w:rPr>
          <w:b/>
          <w:i/>
        </w:rPr>
        <w:t>The responses’ format and size are defined appropriately for each specific command</w:t>
      </w:r>
      <w:r w:rsidR="006E3A28">
        <w:rPr>
          <w:b/>
          <w:i/>
        </w:rPr>
        <w:t xml:space="preserve"> and the data being transfe</w:t>
      </w:r>
      <w:r w:rsidR="00A22181">
        <w:rPr>
          <w:b/>
          <w:i/>
        </w:rPr>
        <w:t>r</w:t>
      </w:r>
      <w:r w:rsidR="006E3A28">
        <w:rPr>
          <w:b/>
          <w:i/>
        </w:rPr>
        <w:t>red</w:t>
      </w:r>
      <w:r>
        <w:rPr>
          <w:b/>
          <w:i/>
        </w:rPr>
        <w:t>. The Master and the Slave shall build and parse the responses appropriately.</w:t>
      </w:r>
    </w:p>
    <w:p w:rsidR="008C29A8" w:rsidRDefault="008C29A8" w:rsidP="0068711C"/>
    <w:p w:rsidR="008E1AD6" w:rsidRDefault="008E1AD6" w:rsidP="0068711C">
      <w:pPr>
        <w:rPr>
          <w:b/>
          <w:i/>
        </w:rPr>
      </w:pPr>
      <w:r>
        <w:rPr>
          <w:b/>
          <w:i/>
        </w:rPr>
        <w:t>The variable format and representation shall be defined individually for ach variable. The FFP and APP shall use appropriate format for sending each variable. The Variable ID shall define the format of the variable.</w:t>
      </w:r>
    </w:p>
    <w:p w:rsidR="00761A05" w:rsidRDefault="00761A05" w:rsidP="0068711C">
      <w:pPr>
        <w:rPr>
          <w:b/>
          <w:i/>
        </w:rPr>
      </w:pPr>
    </w:p>
    <w:p w:rsidR="00761A05" w:rsidRDefault="00761A05" w:rsidP="0068711C">
      <w:pPr>
        <w:rPr>
          <w:b/>
          <w:i/>
        </w:rPr>
      </w:pPr>
      <w:r>
        <w:rPr>
          <w:b/>
          <w:i/>
        </w:rPr>
        <w:t>Variable ID’s shall be unique: one ID for one variable of Action.</w:t>
      </w:r>
      <w:r w:rsidR="00D84FCC">
        <w:rPr>
          <w:b/>
          <w:i/>
        </w:rPr>
        <w:t xml:space="preserve"> Refer to the document describing the variables and their IDs.</w:t>
      </w:r>
    </w:p>
    <w:p w:rsidR="00761A05" w:rsidRPr="008E1AD6" w:rsidRDefault="00761A05" w:rsidP="0068711C">
      <w:pPr>
        <w:rPr>
          <w:b/>
          <w:i/>
        </w:rPr>
      </w:pPr>
    </w:p>
    <w:p w:rsidR="008F2C52" w:rsidRDefault="008F2C52" w:rsidP="009E4CFD">
      <w:r>
        <w:t>The number representation: HART commands shall utilize the standard number representation as defined by the HART specification:</w:t>
      </w:r>
    </w:p>
    <w:p w:rsidR="008E0CA3" w:rsidRDefault="008E0CA3" w:rsidP="009E4CFD"/>
    <w:p w:rsidR="008E0CA3" w:rsidRDefault="008E0CA3" w:rsidP="008E0CA3">
      <w:pPr>
        <w:autoSpaceDE w:val="0"/>
        <w:autoSpaceDN w:val="0"/>
        <w:adjustRightInd w:val="0"/>
        <w:rPr>
          <w:color w:val="000081"/>
          <w:sz w:val="20"/>
          <w:lang w:eastAsia="en-US"/>
        </w:rPr>
      </w:pPr>
      <w:r>
        <w:rPr>
          <w:color w:val="000081"/>
          <w:sz w:val="20"/>
          <w:lang w:eastAsia="en-US"/>
        </w:rPr>
        <w:t>HART Communication Foundation Document Number: HCF_SPEC-99</w:t>
      </w:r>
    </w:p>
    <w:p w:rsidR="00783E91" w:rsidRDefault="008E0CA3" w:rsidP="008E0CA3">
      <w:r>
        <w:rPr>
          <w:color w:val="000081"/>
          <w:sz w:val="20"/>
          <w:lang w:eastAsia="en-US"/>
        </w:rPr>
        <w:t>HART</w:t>
      </w:r>
      <w:r>
        <w:rPr>
          <w:color w:val="000081"/>
          <w:sz w:val="12"/>
          <w:szCs w:val="12"/>
          <w:lang w:eastAsia="en-US"/>
        </w:rPr>
        <w:t>®</w:t>
      </w:r>
      <w:r>
        <w:rPr>
          <w:color w:val="000081"/>
          <w:sz w:val="20"/>
          <w:lang w:eastAsia="en-US"/>
        </w:rPr>
        <w:t>-SMART Communication Protocol: Universal Command Specification</w:t>
      </w:r>
    </w:p>
    <w:p w:rsidR="008E0CA3" w:rsidRDefault="008E0CA3" w:rsidP="009E4CFD"/>
    <w:p w:rsidR="00AD5E72" w:rsidRDefault="00AD5E72" w:rsidP="009E4CFD"/>
    <w:p w:rsidR="00F23409" w:rsidRPr="0068711C" w:rsidRDefault="00AD5E72" w:rsidP="00471805">
      <w:pPr>
        <w:pStyle w:val="Heading3"/>
        <w:rPr>
          <w:i/>
        </w:rPr>
      </w:pPr>
      <w:r>
        <w:br w:type="page"/>
      </w:r>
      <w:bookmarkStart w:id="15" w:name="_Toc325042950"/>
      <w:r w:rsidR="008F5755">
        <w:t xml:space="preserve">Dynamic Parameter Exchange </w:t>
      </w:r>
      <w:r w:rsidR="00C7670D">
        <w:t>Command</w:t>
      </w:r>
      <w:r w:rsidR="00BD7C86">
        <w:t xml:space="preserve"> (Command </w:t>
      </w:r>
      <w:r w:rsidR="00E16DD2">
        <w:t>177</w:t>
      </w:r>
      <w:r w:rsidR="00BD7C86">
        <w:t>)</w:t>
      </w:r>
      <w:bookmarkEnd w:id="15"/>
    </w:p>
    <w:p w:rsidR="00262E81" w:rsidRDefault="00F23409" w:rsidP="004F4557">
      <w:pPr>
        <w:pStyle w:val="NormalHeading2"/>
        <w:ind w:left="0"/>
      </w:pPr>
      <w:r>
        <w:t xml:space="preserve">Command is intended to be sent from Master (FFP) to Slave (APP) to </w:t>
      </w:r>
      <w:r w:rsidR="00D21CB9">
        <w:t xml:space="preserve">send the new value of the Set Point (SP) </w:t>
      </w:r>
      <w:r>
        <w:t>obtain the values of several variables, defined in the command by their indexes.</w:t>
      </w:r>
    </w:p>
    <w:p w:rsidR="00FE0286" w:rsidRDefault="00BF2800" w:rsidP="004F4557">
      <w:pPr>
        <w:pStyle w:val="NormalHeading2"/>
        <w:ind w:left="0"/>
      </w:pPr>
      <w:r>
        <w:t xml:space="preserve">The </w:t>
      </w:r>
      <w:r w:rsidR="00DE5053">
        <w:t xml:space="preserve">Master sends </w:t>
      </w:r>
      <w:r w:rsidR="00C7670D" w:rsidRPr="009F0C4E">
        <w:rPr>
          <w:b/>
        </w:rPr>
        <w:t>Dynamic Parameter Exchange Command</w:t>
      </w:r>
      <w:r w:rsidR="00C7670D" w:rsidRPr="00DE5053">
        <w:t xml:space="preserve"> </w:t>
      </w:r>
      <w:r w:rsidR="00DE5053" w:rsidRPr="00DE5053">
        <w:t>with</w:t>
      </w:r>
      <w:r w:rsidR="00DE5053">
        <w:rPr>
          <w:b/>
        </w:rPr>
        <w:t xml:space="preserve"> </w:t>
      </w:r>
      <w:r w:rsidR="00CB16AC" w:rsidRPr="00CB16AC">
        <w:t>as a Command</w:t>
      </w:r>
      <w:r w:rsidR="00CB16AC">
        <w:t xml:space="preserve"> </w:t>
      </w:r>
      <w:r w:rsidR="00E4218D">
        <w:rPr>
          <w:b/>
        </w:rPr>
        <w:t xml:space="preserve">(), </w:t>
      </w:r>
      <w:r w:rsidR="00B03A86" w:rsidRPr="00B03A86">
        <w:t>SP and 3</w:t>
      </w:r>
      <w:r w:rsidR="00FE0286">
        <w:t xml:space="preserve"> variable indexes</w:t>
      </w:r>
      <w:r w:rsidR="00A57E15">
        <w:t xml:space="preserve"> </w:t>
      </w:r>
      <w:r w:rsidR="006C09DF">
        <w:t xml:space="preserve">to the </w:t>
      </w:r>
      <w:r w:rsidR="00FE0286">
        <w:t>Slave</w:t>
      </w:r>
      <w:r w:rsidR="006C09DF">
        <w:t xml:space="preserve">. The Slave </w:t>
      </w:r>
      <w:r w:rsidR="00FE0286">
        <w:t>obtains the requested values, converts them to FFP required scale</w:t>
      </w:r>
      <w:r w:rsidR="00A57E15">
        <w:t>, Engineering Units and representation</w:t>
      </w:r>
      <w:r w:rsidR="00FE0286">
        <w:t>, and then sends them to the Master in the defined format.</w:t>
      </w:r>
    </w:p>
    <w:p w:rsidR="003B28D8" w:rsidRDefault="003B28D8" w:rsidP="002C2FB7">
      <w:pPr>
        <w:rPr>
          <w:b/>
          <w:sz w:val="20"/>
        </w:rPr>
      </w:pPr>
    </w:p>
    <w:p w:rsidR="003B28D8" w:rsidRDefault="00A20104" w:rsidP="002C2FB7">
      <w:pPr>
        <w:rPr>
          <w:b/>
          <w:sz w:val="20"/>
        </w:rPr>
      </w:pPr>
      <w:r w:rsidRPr="00B35B5F">
        <w:rPr>
          <w:b/>
          <w:sz w:val="22"/>
          <w:szCs w:val="22"/>
        </w:rPr>
        <w:t>Request:    FFP --&gt; APP</w:t>
      </w:r>
      <w:r w:rsidR="001A7B3E">
        <w:rPr>
          <w:b/>
          <w:sz w:val="22"/>
          <w:szCs w:val="22"/>
        </w:rPr>
        <w:t xml:space="preserve"> (1</w:t>
      </w:r>
      <w:r w:rsidR="006B1985">
        <w:rPr>
          <w:b/>
          <w:sz w:val="22"/>
          <w:szCs w:val="22"/>
        </w:rPr>
        <w:t>4</w:t>
      </w:r>
      <w:r w:rsidR="001A7B3E">
        <w:rPr>
          <w:b/>
          <w:sz w:val="22"/>
          <w:szCs w:val="22"/>
        </w:rPr>
        <w:t xml:space="preserve">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750"/>
        <w:gridCol w:w="316"/>
        <w:gridCol w:w="316"/>
        <w:gridCol w:w="316"/>
        <w:gridCol w:w="316"/>
        <w:gridCol w:w="750"/>
        <w:gridCol w:w="1089"/>
        <w:gridCol w:w="556"/>
        <w:gridCol w:w="556"/>
        <w:gridCol w:w="556"/>
        <w:gridCol w:w="556"/>
        <w:gridCol w:w="556"/>
        <w:gridCol w:w="556"/>
      </w:tblGrid>
      <w:tr w:rsidR="00B877D3" w:rsidRPr="003C79BB" w:rsidTr="007130D8">
        <w:tc>
          <w:tcPr>
            <w:tcW w:w="0" w:type="auto"/>
            <w:vMerge w:val="restart"/>
            <w:shd w:val="clear" w:color="auto" w:fill="auto"/>
          </w:tcPr>
          <w:p w:rsidR="00B877D3" w:rsidRPr="003C79BB" w:rsidRDefault="00B877D3" w:rsidP="003C79BB">
            <w:pPr>
              <w:jc w:val="center"/>
              <w:rPr>
                <w:b/>
                <w:sz w:val="20"/>
              </w:rPr>
            </w:pPr>
            <w:r w:rsidRPr="003C79BB">
              <w:rPr>
                <w:b/>
                <w:sz w:val="20"/>
              </w:rPr>
              <w:t>Target</w:t>
            </w:r>
          </w:p>
          <w:p w:rsidR="00B877D3" w:rsidRPr="003C79BB" w:rsidRDefault="00B877D3" w:rsidP="003C79BB">
            <w:pPr>
              <w:jc w:val="center"/>
              <w:rPr>
                <w:b/>
                <w:sz w:val="20"/>
              </w:rPr>
            </w:pPr>
            <w:r w:rsidRPr="003C79BB">
              <w:rPr>
                <w:b/>
                <w:sz w:val="20"/>
              </w:rPr>
              <w:t>Mode</w:t>
            </w:r>
          </w:p>
        </w:tc>
        <w:tc>
          <w:tcPr>
            <w:tcW w:w="0" w:type="auto"/>
            <w:gridSpan w:val="5"/>
            <w:shd w:val="clear" w:color="auto" w:fill="auto"/>
          </w:tcPr>
          <w:p w:rsidR="00B877D3" w:rsidRPr="003C79BB" w:rsidRDefault="00B877D3" w:rsidP="003C79BB">
            <w:pPr>
              <w:jc w:val="center"/>
              <w:rPr>
                <w:b/>
                <w:sz w:val="20"/>
              </w:rPr>
            </w:pPr>
            <w:r w:rsidRPr="003C79BB">
              <w:rPr>
                <w:b/>
                <w:sz w:val="20"/>
              </w:rPr>
              <w:t>SP</w:t>
            </w:r>
          </w:p>
        </w:tc>
        <w:tc>
          <w:tcPr>
            <w:tcW w:w="0" w:type="auto"/>
            <w:gridSpan w:val="2"/>
          </w:tcPr>
          <w:p w:rsidR="00B877D3" w:rsidRPr="003C79BB" w:rsidRDefault="00B877D3" w:rsidP="003C79BB">
            <w:pPr>
              <w:jc w:val="center"/>
              <w:rPr>
                <w:b/>
                <w:sz w:val="20"/>
              </w:rPr>
            </w:pPr>
            <w:r>
              <w:rPr>
                <w:b/>
                <w:sz w:val="20"/>
              </w:rPr>
              <w:t xml:space="preserve">I/P Operation </w:t>
            </w:r>
          </w:p>
        </w:tc>
        <w:tc>
          <w:tcPr>
            <w:tcW w:w="0" w:type="auto"/>
            <w:gridSpan w:val="2"/>
            <w:vMerge w:val="restart"/>
            <w:shd w:val="clear" w:color="auto" w:fill="auto"/>
          </w:tcPr>
          <w:p w:rsidR="00B877D3" w:rsidRPr="003C79BB" w:rsidRDefault="00B877D3" w:rsidP="003C79BB">
            <w:pPr>
              <w:jc w:val="center"/>
              <w:rPr>
                <w:b/>
                <w:sz w:val="20"/>
              </w:rPr>
            </w:pPr>
            <w:r w:rsidRPr="003C79BB">
              <w:rPr>
                <w:b/>
                <w:sz w:val="20"/>
              </w:rPr>
              <w:t>Variable 1</w:t>
            </w:r>
          </w:p>
          <w:p w:rsidR="00B877D3" w:rsidRPr="003C79BB" w:rsidRDefault="00B877D3" w:rsidP="003C79BB">
            <w:pPr>
              <w:jc w:val="center"/>
              <w:rPr>
                <w:b/>
                <w:sz w:val="20"/>
              </w:rPr>
            </w:pPr>
            <w:r w:rsidRPr="003C79BB">
              <w:rPr>
                <w:b/>
                <w:sz w:val="20"/>
              </w:rPr>
              <w:t>ID</w:t>
            </w:r>
          </w:p>
        </w:tc>
        <w:tc>
          <w:tcPr>
            <w:tcW w:w="0" w:type="auto"/>
            <w:gridSpan w:val="2"/>
            <w:vMerge w:val="restart"/>
            <w:shd w:val="clear" w:color="auto" w:fill="auto"/>
          </w:tcPr>
          <w:p w:rsidR="00B877D3" w:rsidRPr="003C79BB" w:rsidRDefault="00B877D3" w:rsidP="003C79BB">
            <w:pPr>
              <w:jc w:val="center"/>
              <w:rPr>
                <w:b/>
                <w:sz w:val="20"/>
              </w:rPr>
            </w:pPr>
            <w:r w:rsidRPr="003C79BB">
              <w:rPr>
                <w:b/>
                <w:sz w:val="20"/>
              </w:rPr>
              <w:t>Variable 2</w:t>
            </w:r>
          </w:p>
          <w:p w:rsidR="00B877D3" w:rsidRPr="003C79BB" w:rsidRDefault="00B877D3" w:rsidP="003C79BB">
            <w:pPr>
              <w:jc w:val="center"/>
              <w:rPr>
                <w:b/>
                <w:sz w:val="20"/>
              </w:rPr>
            </w:pPr>
            <w:r w:rsidRPr="003C79BB">
              <w:rPr>
                <w:b/>
                <w:sz w:val="20"/>
              </w:rPr>
              <w:t>ID</w:t>
            </w:r>
          </w:p>
        </w:tc>
        <w:tc>
          <w:tcPr>
            <w:tcW w:w="0" w:type="auto"/>
            <w:gridSpan w:val="2"/>
            <w:vMerge w:val="restart"/>
            <w:shd w:val="clear" w:color="auto" w:fill="auto"/>
          </w:tcPr>
          <w:p w:rsidR="00B877D3" w:rsidRPr="003C79BB" w:rsidRDefault="00B877D3" w:rsidP="003C79BB">
            <w:pPr>
              <w:jc w:val="center"/>
              <w:rPr>
                <w:b/>
                <w:sz w:val="20"/>
              </w:rPr>
            </w:pPr>
            <w:r w:rsidRPr="003C79BB">
              <w:rPr>
                <w:b/>
                <w:sz w:val="20"/>
              </w:rPr>
              <w:t>Variable 3</w:t>
            </w:r>
          </w:p>
          <w:p w:rsidR="00B877D3" w:rsidRPr="003C79BB" w:rsidRDefault="00B877D3" w:rsidP="003C79BB">
            <w:pPr>
              <w:jc w:val="center"/>
              <w:rPr>
                <w:b/>
                <w:sz w:val="20"/>
              </w:rPr>
            </w:pPr>
            <w:r w:rsidRPr="003C79BB">
              <w:rPr>
                <w:b/>
                <w:sz w:val="20"/>
              </w:rPr>
              <w:t>ID</w:t>
            </w:r>
          </w:p>
        </w:tc>
      </w:tr>
      <w:tr w:rsidR="00B877D3" w:rsidRPr="003C79BB" w:rsidTr="007130D8">
        <w:tc>
          <w:tcPr>
            <w:tcW w:w="0" w:type="auto"/>
            <w:vMerge/>
            <w:shd w:val="clear" w:color="auto" w:fill="auto"/>
          </w:tcPr>
          <w:p w:rsidR="00B877D3" w:rsidRPr="003C79BB" w:rsidRDefault="00B877D3" w:rsidP="003C79BB">
            <w:pPr>
              <w:jc w:val="center"/>
              <w:rPr>
                <w:b/>
                <w:sz w:val="20"/>
              </w:rPr>
            </w:pPr>
          </w:p>
        </w:tc>
        <w:tc>
          <w:tcPr>
            <w:tcW w:w="0" w:type="auto"/>
            <w:shd w:val="clear" w:color="auto" w:fill="auto"/>
          </w:tcPr>
          <w:p w:rsidR="00B877D3" w:rsidRPr="003C79BB" w:rsidRDefault="00B877D3" w:rsidP="003C79BB">
            <w:pPr>
              <w:jc w:val="center"/>
              <w:rPr>
                <w:b/>
                <w:sz w:val="20"/>
              </w:rPr>
            </w:pPr>
            <w:r w:rsidRPr="003C79BB">
              <w:rPr>
                <w:b/>
                <w:sz w:val="20"/>
              </w:rPr>
              <w:t>Status</w:t>
            </w:r>
          </w:p>
        </w:tc>
        <w:tc>
          <w:tcPr>
            <w:tcW w:w="0" w:type="auto"/>
            <w:gridSpan w:val="4"/>
            <w:shd w:val="clear" w:color="auto" w:fill="auto"/>
          </w:tcPr>
          <w:p w:rsidR="00B877D3" w:rsidRPr="003C79BB" w:rsidRDefault="00B877D3" w:rsidP="003C79BB">
            <w:pPr>
              <w:jc w:val="center"/>
              <w:rPr>
                <w:b/>
                <w:sz w:val="20"/>
              </w:rPr>
            </w:pPr>
            <w:r w:rsidRPr="003C79BB">
              <w:rPr>
                <w:b/>
                <w:sz w:val="20"/>
              </w:rPr>
              <w:t>Value</w:t>
            </w:r>
          </w:p>
        </w:tc>
        <w:tc>
          <w:tcPr>
            <w:tcW w:w="0" w:type="auto"/>
          </w:tcPr>
          <w:p w:rsidR="00B877D3" w:rsidRPr="003C79BB" w:rsidRDefault="00B877D3" w:rsidP="003C79BB">
            <w:pPr>
              <w:jc w:val="center"/>
              <w:rPr>
                <w:b/>
                <w:sz w:val="20"/>
              </w:rPr>
            </w:pPr>
            <w:r>
              <w:rPr>
                <w:b/>
                <w:sz w:val="20"/>
              </w:rPr>
              <w:t>Status</w:t>
            </w:r>
          </w:p>
        </w:tc>
        <w:tc>
          <w:tcPr>
            <w:tcW w:w="0" w:type="auto"/>
          </w:tcPr>
          <w:p w:rsidR="00B877D3" w:rsidRPr="003C79BB" w:rsidRDefault="00B877D3" w:rsidP="00B877D3">
            <w:pPr>
              <w:jc w:val="center"/>
              <w:rPr>
                <w:b/>
                <w:sz w:val="20"/>
              </w:rPr>
            </w:pPr>
            <w:r>
              <w:rPr>
                <w:b/>
                <w:sz w:val="20"/>
              </w:rPr>
              <w:t>I/P Action</w:t>
            </w:r>
          </w:p>
        </w:tc>
        <w:tc>
          <w:tcPr>
            <w:tcW w:w="0" w:type="auto"/>
            <w:gridSpan w:val="2"/>
            <w:vMerge/>
            <w:shd w:val="clear" w:color="auto" w:fill="auto"/>
          </w:tcPr>
          <w:p w:rsidR="00B877D3" w:rsidRPr="003C79BB" w:rsidRDefault="00B877D3" w:rsidP="003C79BB">
            <w:pPr>
              <w:jc w:val="center"/>
              <w:rPr>
                <w:b/>
                <w:sz w:val="20"/>
              </w:rPr>
            </w:pPr>
          </w:p>
        </w:tc>
        <w:tc>
          <w:tcPr>
            <w:tcW w:w="0" w:type="auto"/>
            <w:gridSpan w:val="2"/>
            <w:vMerge/>
            <w:shd w:val="clear" w:color="auto" w:fill="auto"/>
          </w:tcPr>
          <w:p w:rsidR="00B877D3" w:rsidRPr="003C79BB" w:rsidRDefault="00B877D3" w:rsidP="003C79BB">
            <w:pPr>
              <w:jc w:val="center"/>
              <w:rPr>
                <w:b/>
                <w:sz w:val="20"/>
              </w:rPr>
            </w:pPr>
          </w:p>
        </w:tc>
        <w:tc>
          <w:tcPr>
            <w:tcW w:w="0" w:type="auto"/>
            <w:gridSpan w:val="2"/>
            <w:vMerge/>
            <w:shd w:val="clear" w:color="auto" w:fill="auto"/>
          </w:tcPr>
          <w:p w:rsidR="00B877D3" w:rsidRPr="003C79BB" w:rsidRDefault="00B877D3" w:rsidP="003C79BB">
            <w:pPr>
              <w:jc w:val="center"/>
              <w:rPr>
                <w:b/>
                <w:sz w:val="20"/>
              </w:rPr>
            </w:pPr>
          </w:p>
        </w:tc>
      </w:tr>
      <w:tr w:rsidR="00B877D3" w:rsidRPr="003C79BB" w:rsidTr="007130D8">
        <w:tc>
          <w:tcPr>
            <w:tcW w:w="0" w:type="auto"/>
            <w:shd w:val="clear" w:color="auto" w:fill="auto"/>
          </w:tcPr>
          <w:p w:rsidR="00B877D3" w:rsidRPr="003C79BB" w:rsidRDefault="00B877D3" w:rsidP="003C79BB">
            <w:pPr>
              <w:jc w:val="center"/>
              <w:rPr>
                <w:b/>
                <w:sz w:val="20"/>
              </w:rPr>
            </w:pPr>
          </w:p>
        </w:tc>
        <w:tc>
          <w:tcPr>
            <w:tcW w:w="0" w:type="auto"/>
            <w:shd w:val="clear" w:color="auto" w:fill="auto"/>
          </w:tcPr>
          <w:p w:rsidR="00B877D3" w:rsidRPr="003C79BB" w:rsidRDefault="00B877D3" w:rsidP="003C79BB">
            <w:pPr>
              <w:jc w:val="center"/>
              <w:rPr>
                <w:b/>
                <w:sz w:val="20"/>
              </w:rPr>
            </w:pPr>
          </w:p>
        </w:tc>
        <w:tc>
          <w:tcPr>
            <w:tcW w:w="0" w:type="auto"/>
            <w:gridSpan w:val="4"/>
            <w:shd w:val="clear" w:color="auto" w:fill="auto"/>
          </w:tcPr>
          <w:p w:rsidR="00B877D3" w:rsidRPr="003C79BB" w:rsidRDefault="00B877D3" w:rsidP="003C79BB">
            <w:pPr>
              <w:jc w:val="center"/>
              <w:rPr>
                <w:b/>
                <w:sz w:val="20"/>
              </w:rPr>
            </w:pPr>
          </w:p>
        </w:tc>
        <w:tc>
          <w:tcPr>
            <w:tcW w:w="0" w:type="auto"/>
          </w:tcPr>
          <w:p w:rsidR="00B877D3" w:rsidRPr="003C79BB" w:rsidRDefault="00B877D3" w:rsidP="003C79BB">
            <w:pPr>
              <w:jc w:val="center"/>
              <w:rPr>
                <w:b/>
                <w:sz w:val="20"/>
              </w:rPr>
            </w:pPr>
          </w:p>
        </w:tc>
        <w:tc>
          <w:tcPr>
            <w:tcW w:w="0" w:type="auto"/>
          </w:tcPr>
          <w:p w:rsidR="00B877D3" w:rsidRPr="003C79BB" w:rsidRDefault="00B877D3" w:rsidP="003C79BB">
            <w:pPr>
              <w:jc w:val="center"/>
              <w:rPr>
                <w:b/>
                <w:sz w:val="20"/>
              </w:rPr>
            </w:pPr>
          </w:p>
        </w:tc>
        <w:tc>
          <w:tcPr>
            <w:tcW w:w="0" w:type="auto"/>
            <w:gridSpan w:val="2"/>
            <w:shd w:val="clear" w:color="auto" w:fill="auto"/>
          </w:tcPr>
          <w:p w:rsidR="00B877D3" w:rsidRPr="003C79BB" w:rsidRDefault="00B877D3" w:rsidP="003C79BB">
            <w:pPr>
              <w:jc w:val="center"/>
              <w:rPr>
                <w:b/>
                <w:sz w:val="20"/>
              </w:rPr>
            </w:pPr>
          </w:p>
        </w:tc>
        <w:tc>
          <w:tcPr>
            <w:tcW w:w="0" w:type="auto"/>
            <w:gridSpan w:val="2"/>
            <w:shd w:val="clear" w:color="auto" w:fill="auto"/>
          </w:tcPr>
          <w:p w:rsidR="00B877D3" w:rsidRPr="003C79BB" w:rsidRDefault="00B877D3" w:rsidP="003C79BB">
            <w:pPr>
              <w:jc w:val="center"/>
              <w:rPr>
                <w:b/>
                <w:sz w:val="20"/>
              </w:rPr>
            </w:pPr>
          </w:p>
        </w:tc>
        <w:tc>
          <w:tcPr>
            <w:tcW w:w="0" w:type="auto"/>
            <w:gridSpan w:val="2"/>
            <w:shd w:val="clear" w:color="auto" w:fill="auto"/>
          </w:tcPr>
          <w:p w:rsidR="00B877D3" w:rsidRPr="003C79BB" w:rsidRDefault="00B877D3" w:rsidP="003C79BB">
            <w:pPr>
              <w:jc w:val="center"/>
              <w:rPr>
                <w:b/>
                <w:sz w:val="20"/>
              </w:rPr>
            </w:pPr>
          </w:p>
        </w:tc>
      </w:tr>
      <w:tr w:rsidR="00B877D3" w:rsidRPr="003C79BB" w:rsidTr="007130D8">
        <w:tc>
          <w:tcPr>
            <w:tcW w:w="0" w:type="auto"/>
            <w:shd w:val="clear" w:color="auto" w:fill="auto"/>
          </w:tcPr>
          <w:p w:rsidR="00B877D3" w:rsidRPr="003C79BB" w:rsidRDefault="00B877D3" w:rsidP="003C79BB">
            <w:pPr>
              <w:jc w:val="center"/>
              <w:rPr>
                <w:b/>
                <w:sz w:val="20"/>
              </w:rPr>
            </w:pPr>
            <w:r w:rsidRPr="003C79BB">
              <w:rPr>
                <w:b/>
                <w:sz w:val="20"/>
              </w:rPr>
              <w:t>0</w:t>
            </w:r>
          </w:p>
        </w:tc>
        <w:tc>
          <w:tcPr>
            <w:tcW w:w="0" w:type="auto"/>
            <w:shd w:val="clear" w:color="auto" w:fill="auto"/>
          </w:tcPr>
          <w:p w:rsidR="00B877D3" w:rsidRPr="003C79BB" w:rsidRDefault="00B877D3" w:rsidP="003C79BB">
            <w:pPr>
              <w:jc w:val="center"/>
              <w:rPr>
                <w:b/>
                <w:sz w:val="20"/>
              </w:rPr>
            </w:pPr>
            <w:r w:rsidRPr="003C79BB">
              <w:rPr>
                <w:b/>
                <w:sz w:val="20"/>
              </w:rPr>
              <w:t>1</w:t>
            </w:r>
          </w:p>
        </w:tc>
        <w:tc>
          <w:tcPr>
            <w:tcW w:w="0" w:type="auto"/>
            <w:shd w:val="clear" w:color="auto" w:fill="auto"/>
          </w:tcPr>
          <w:p w:rsidR="00B877D3" w:rsidRPr="003C79BB" w:rsidRDefault="00B877D3" w:rsidP="003C79BB">
            <w:pPr>
              <w:jc w:val="center"/>
              <w:rPr>
                <w:b/>
                <w:sz w:val="20"/>
              </w:rPr>
            </w:pPr>
            <w:r w:rsidRPr="003C79BB">
              <w:rPr>
                <w:b/>
                <w:sz w:val="20"/>
              </w:rPr>
              <w:t>2</w:t>
            </w:r>
          </w:p>
        </w:tc>
        <w:tc>
          <w:tcPr>
            <w:tcW w:w="0" w:type="auto"/>
            <w:shd w:val="clear" w:color="auto" w:fill="auto"/>
          </w:tcPr>
          <w:p w:rsidR="00B877D3" w:rsidRPr="003C79BB" w:rsidRDefault="00B877D3" w:rsidP="003C79BB">
            <w:pPr>
              <w:jc w:val="center"/>
              <w:rPr>
                <w:b/>
                <w:sz w:val="20"/>
              </w:rPr>
            </w:pPr>
            <w:r w:rsidRPr="003C79BB">
              <w:rPr>
                <w:b/>
                <w:sz w:val="20"/>
              </w:rPr>
              <w:t>3</w:t>
            </w:r>
          </w:p>
        </w:tc>
        <w:tc>
          <w:tcPr>
            <w:tcW w:w="0" w:type="auto"/>
            <w:shd w:val="clear" w:color="auto" w:fill="auto"/>
          </w:tcPr>
          <w:p w:rsidR="00B877D3" w:rsidRPr="003C79BB" w:rsidRDefault="00B877D3" w:rsidP="003C79BB">
            <w:pPr>
              <w:jc w:val="center"/>
              <w:rPr>
                <w:b/>
                <w:sz w:val="20"/>
              </w:rPr>
            </w:pPr>
            <w:r w:rsidRPr="003C79BB">
              <w:rPr>
                <w:b/>
                <w:sz w:val="20"/>
              </w:rPr>
              <w:t>4</w:t>
            </w:r>
          </w:p>
        </w:tc>
        <w:tc>
          <w:tcPr>
            <w:tcW w:w="0" w:type="auto"/>
            <w:shd w:val="clear" w:color="auto" w:fill="auto"/>
          </w:tcPr>
          <w:p w:rsidR="00B877D3" w:rsidRPr="003C79BB" w:rsidRDefault="00B877D3" w:rsidP="003C79BB">
            <w:pPr>
              <w:jc w:val="center"/>
              <w:rPr>
                <w:b/>
                <w:sz w:val="20"/>
              </w:rPr>
            </w:pPr>
            <w:r w:rsidRPr="003C79BB">
              <w:rPr>
                <w:b/>
                <w:sz w:val="20"/>
              </w:rPr>
              <w:t>5</w:t>
            </w:r>
          </w:p>
        </w:tc>
        <w:tc>
          <w:tcPr>
            <w:tcW w:w="0" w:type="auto"/>
          </w:tcPr>
          <w:p w:rsidR="00B877D3" w:rsidRPr="003C79BB" w:rsidRDefault="00B877D3" w:rsidP="003C79BB">
            <w:pPr>
              <w:jc w:val="center"/>
              <w:rPr>
                <w:b/>
                <w:sz w:val="20"/>
              </w:rPr>
            </w:pPr>
            <w:r>
              <w:rPr>
                <w:b/>
                <w:sz w:val="20"/>
              </w:rPr>
              <w:t>6</w:t>
            </w:r>
          </w:p>
        </w:tc>
        <w:tc>
          <w:tcPr>
            <w:tcW w:w="0" w:type="auto"/>
          </w:tcPr>
          <w:p w:rsidR="00B877D3" w:rsidRPr="003C79BB" w:rsidRDefault="00B877D3" w:rsidP="003C79BB">
            <w:pPr>
              <w:jc w:val="center"/>
              <w:rPr>
                <w:b/>
                <w:sz w:val="20"/>
              </w:rPr>
            </w:pPr>
            <w:r>
              <w:rPr>
                <w:b/>
                <w:sz w:val="20"/>
              </w:rPr>
              <w:t>7</w:t>
            </w:r>
          </w:p>
        </w:tc>
        <w:tc>
          <w:tcPr>
            <w:tcW w:w="0" w:type="auto"/>
            <w:shd w:val="clear" w:color="auto" w:fill="auto"/>
          </w:tcPr>
          <w:p w:rsidR="00B877D3" w:rsidRPr="003C79BB" w:rsidRDefault="00B877D3" w:rsidP="003C79BB">
            <w:pPr>
              <w:jc w:val="center"/>
              <w:rPr>
                <w:b/>
                <w:sz w:val="20"/>
              </w:rPr>
            </w:pPr>
            <w:r>
              <w:rPr>
                <w:b/>
                <w:sz w:val="20"/>
              </w:rPr>
              <w:t>8</w:t>
            </w:r>
          </w:p>
        </w:tc>
        <w:tc>
          <w:tcPr>
            <w:tcW w:w="0" w:type="auto"/>
            <w:shd w:val="clear" w:color="auto" w:fill="auto"/>
          </w:tcPr>
          <w:p w:rsidR="00B877D3" w:rsidRPr="003C79BB" w:rsidRDefault="00B877D3" w:rsidP="00B877D3">
            <w:pPr>
              <w:jc w:val="center"/>
              <w:rPr>
                <w:b/>
                <w:sz w:val="20"/>
              </w:rPr>
            </w:pPr>
            <w:r>
              <w:rPr>
                <w:b/>
                <w:sz w:val="20"/>
              </w:rPr>
              <w:t>9</w:t>
            </w:r>
          </w:p>
        </w:tc>
        <w:tc>
          <w:tcPr>
            <w:tcW w:w="0" w:type="auto"/>
            <w:shd w:val="clear" w:color="auto" w:fill="auto"/>
          </w:tcPr>
          <w:p w:rsidR="00B877D3" w:rsidRPr="003C79BB" w:rsidRDefault="00B877D3" w:rsidP="00B877D3">
            <w:pPr>
              <w:jc w:val="center"/>
              <w:rPr>
                <w:b/>
                <w:sz w:val="20"/>
              </w:rPr>
            </w:pPr>
            <w:r>
              <w:rPr>
                <w:b/>
                <w:sz w:val="20"/>
              </w:rPr>
              <w:t>10</w:t>
            </w:r>
          </w:p>
        </w:tc>
        <w:tc>
          <w:tcPr>
            <w:tcW w:w="0" w:type="auto"/>
            <w:shd w:val="clear" w:color="auto" w:fill="auto"/>
          </w:tcPr>
          <w:p w:rsidR="00B877D3" w:rsidRPr="003C79BB" w:rsidRDefault="00B877D3" w:rsidP="00B877D3">
            <w:pPr>
              <w:jc w:val="center"/>
              <w:rPr>
                <w:b/>
                <w:sz w:val="20"/>
              </w:rPr>
            </w:pPr>
            <w:r>
              <w:rPr>
                <w:b/>
                <w:sz w:val="20"/>
              </w:rPr>
              <w:t>11</w:t>
            </w:r>
          </w:p>
        </w:tc>
        <w:tc>
          <w:tcPr>
            <w:tcW w:w="0" w:type="auto"/>
            <w:shd w:val="clear" w:color="auto" w:fill="auto"/>
          </w:tcPr>
          <w:p w:rsidR="00B877D3" w:rsidRPr="003C79BB" w:rsidRDefault="00B877D3" w:rsidP="00B877D3">
            <w:pPr>
              <w:jc w:val="center"/>
              <w:rPr>
                <w:b/>
                <w:sz w:val="20"/>
              </w:rPr>
            </w:pPr>
            <w:r w:rsidRPr="003C79BB">
              <w:rPr>
                <w:b/>
                <w:sz w:val="20"/>
              </w:rPr>
              <w:t>1</w:t>
            </w:r>
            <w:r>
              <w:rPr>
                <w:b/>
                <w:sz w:val="20"/>
              </w:rPr>
              <w:t>2</w:t>
            </w:r>
          </w:p>
        </w:tc>
        <w:tc>
          <w:tcPr>
            <w:tcW w:w="0" w:type="auto"/>
            <w:shd w:val="clear" w:color="auto" w:fill="auto"/>
          </w:tcPr>
          <w:p w:rsidR="00B877D3" w:rsidRPr="003C79BB" w:rsidRDefault="00B877D3" w:rsidP="00B877D3">
            <w:pPr>
              <w:jc w:val="center"/>
              <w:rPr>
                <w:b/>
                <w:sz w:val="20"/>
              </w:rPr>
            </w:pPr>
            <w:r w:rsidRPr="003C79BB">
              <w:rPr>
                <w:b/>
                <w:sz w:val="20"/>
              </w:rPr>
              <w:t>1</w:t>
            </w:r>
            <w:r>
              <w:rPr>
                <w:b/>
                <w:sz w:val="20"/>
              </w:rPr>
              <w:t>3</w:t>
            </w:r>
          </w:p>
        </w:tc>
      </w:tr>
    </w:tbl>
    <w:p w:rsidR="003B28D8" w:rsidRDefault="003B28D8" w:rsidP="00F40441">
      <w:pPr>
        <w:jc w:val="center"/>
        <w:rPr>
          <w:b/>
          <w:sz w:val="20"/>
        </w:rPr>
      </w:pPr>
    </w:p>
    <w:p w:rsidR="003B28D8" w:rsidRDefault="003B28D8" w:rsidP="002C2FB7">
      <w:pPr>
        <w:rPr>
          <w:b/>
          <w:sz w:val="20"/>
        </w:rPr>
      </w:pPr>
    </w:p>
    <w:p w:rsidR="00AB09E1" w:rsidRDefault="009A540E" w:rsidP="00AD5B1B">
      <w:pPr>
        <w:rPr>
          <w:b/>
          <w:sz w:val="20"/>
        </w:rPr>
      </w:pPr>
      <w:r w:rsidRPr="00B35B5F">
        <w:rPr>
          <w:b/>
          <w:sz w:val="22"/>
          <w:szCs w:val="22"/>
        </w:rPr>
        <w:t>Response:    APP --&gt; FFP</w:t>
      </w:r>
      <w:r w:rsidR="00B6179C">
        <w:rPr>
          <w:b/>
          <w:sz w:val="22"/>
          <w:szCs w:val="22"/>
        </w:rPr>
        <w:t xml:space="preserve"> (21</w:t>
      </w:r>
      <w:r w:rsidR="001A7B3E">
        <w:rPr>
          <w:b/>
          <w:sz w:val="22"/>
          <w:szCs w:val="22"/>
        </w:rPr>
        <w:t xml:space="preserve"> bytes)</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797"/>
        <w:gridCol w:w="336"/>
        <w:gridCol w:w="336"/>
        <w:gridCol w:w="336"/>
        <w:gridCol w:w="336"/>
        <w:gridCol w:w="797"/>
        <w:gridCol w:w="336"/>
        <w:gridCol w:w="336"/>
        <w:gridCol w:w="336"/>
        <w:gridCol w:w="442"/>
        <w:gridCol w:w="797"/>
        <w:gridCol w:w="442"/>
        <w:gridCol w:w="442"/>
        <w:gridCol w:w="442"/>
        <w:gridCol w:w="442"/>
        <w:gridCol w:w="797"/>
        <w:gridCol w:w="442"/>
        <w:gridCol w:w="442"/>
        <w:gridCol w:w="442"/>
        <w:gridCol w:w="442"/>
      </w:tblGrid>
      <w:tr w:rsidR="00916442" w:rsidRPr="003C79BB" w:rsidTr="003C79BB">
        <w:tc>
          <w:tcPr>
            <w:tcW w:w="0" w:type="auto"/>
            <w:shd w:val="clear" w:color="auto" w:fill="auto"/>
          </w:tcPr>
          <w:p w:rsidR="00667E6D" w:rsidRPr="003C79BB" w:rsidRDefault="0015157B" w:rsidP="003C79BB">
            <w:pPr>
              <w:jc w:val="center"/>
              <w:rPr>
                <w:b/>
                <w:sz w:val="20"/>
              </w:rPr>
            </w:pPr>
            <w:r w:rsidRPr="003C79BB">
              <w:rPr>
                <w:b/>
                <w:sz w:val="20"/>
              </w:rPr>
              <w:t>Actual</w:t>
            </w:r>
          </w:p>
          <w:p w:rsidR="0015157B" w:rsidRPr="003C79BB" w:rsidRDefault="0015157B" w:rsidP="003C79BB">
            <w:pPr>
              <w:jc w:val="center"/>
              <w:rPr>
                <w:b/>
                <w:sz w:val="20"/>
              </w:rPr>
            </w:pPr>
            <w:r w:rsidRPr="003C79BB">
              <w:rPr>
                <w:b/>
                <w:sz w:val="20"/>
              </w:rPr>
              <w:t>Mode</w:t>
            </w:r>
          </w:p>
        </w:tc>
        <w:tc>
          <w:tcPr>
            <w:tcW w:w="0" w:type="auto"/>
            <w:gridSpan w:val="5"/>
            <w:shd w:val="clear" w:color="auto" w:fill="auto"/>
          </w:tcPr>
          <w:p w:rsidR="0015157B" w:rsidRPr="003C79BB" w:rsidRDefault="0015157B" w:rsidP="003C79BB">
            <w:pPr>
              <w:jc w:val="center"/>
              <w:rPr>
                <w:b/>
                <w:sz w:val="20"/>
              </w:rPr>
            </w:pPr>
            <w:r w:rsidRPr="003C79BB">
              <w:rPr>
                <w:b/>
                <w:sz w:val="20"/>
              </w:rPr>
              <w:t>Position</w:t>
            </w:r>
          </w:p>
        </w:tc>
        <w:tc>
          <w:tcPr>
            <w:tcW w:w="0" w:type="auto"/>
            <w:gridSpan w:val="5"/>
            <w:shd w:val="clear" w:color="auto" w:fill="auto"/>
          </w:tcPr>
          <w:p w:rsidR="0015157B" w:rsidRPr="003C79BB" w:rsidRDefault="0015157B" w:rsidP="003C79BB">
            <w:pPr>
              <w:jc w:val="center"/>
              <w:rPr>
                <w:b/>
                <w:sz w:val="20"/>
              </w:rPr>
            </w:pPr>
            <w:r w:rsidRPr="003C79BB">
              <w:rPr>
                <w:b/>
                <w:sz w:val="20"/>
              </w:rPr>
              <w:t>Variable 1</w:t>
            </w:r>
          </w:p>
        </w:tc>
        <w:tc>
          <w:tcPr>
            <w:tcW w:w="0" w:type="auto"/>
            <w:gridSpan w:val="5"/>
            <w:shd w:val="clear" w:color="auto" w:fill="auto"/>
          </w:tcPr>
          <w:p w:rsidR="0015157B" w:rsidRPr="003C79BB" w:rsidRDefault="0015157B" w:rsidP="003C79BB">
            <w:pPr>
              <w:jc w:val="center"/>
              <w:rPr>
                <w:b/>
                <w:sz w:val="20"/>
              </w:rPr>
            </w:pPr>
            <w:r w:rsidRPr="003C79BB">
              <w:rPr>
                <w:b/>
                <w:sz w:val="20"/>
              </w:rPr>
              <w:t>Variable 2</w:t>
            </w:r>
          </w:p>
        </w:tc>
        <w:tc>
          <w:tcPr>
            <w:tcW w:w="0" w:type="auto"/>
            <w:gridSpan w:val="5"/>
            <w:shd w:val="clear" w:color="auto" w:fill="auto"/>
          </w:tcPr>
          <w:p w:rsidR="0015157B" w:rsidRPr="003C79BB" w:rsidRDefault="0015157B" w:rsidP="003C79BB">
            <w:pPr>
              <w:jc w:val="center"/>
              <w:rPr>
                <w:b/>
                <w:sz w:val="20"/>
              </w:rPr>
            </w:pPr>
            <w:r w:rsidRPr="003C79BB">
              <w:rPr>
                <w:b/>
                <w:sz w:val="20"/>
              </w:rPr>
              <w:t>Variable 3</w:t>
            </w:r>
          </w:p>
        </w:tc>
      </w:tr>
      <w:tr w:rsidR="00916442" w:rsidRPr="003C79BB" w:rsidTr="003C79BB">
        <w:tc>
          <w:tcPr>
            <w:tcW w:w="0" w:type="auto"/>
            <w:vMerge w:val="restart"/>
            <w:shd w:val="clear" w:color="auto" w:fill="auto"/>
          </w:tcPr>
          <w:p w:rsidR="0015157B" w:rsidRPr="003C79BB" w:rsidRDefault="0015157B" w:rsidP="003C79BB">
            <w:pPr>
              <w:jc w:val="center"/>
              <w:rPr>
                <w:b/>
                <w:sz w:val="20"/>
              </w:rPr>
            </w:pPr>
          </w:p>
        </w:tc>
        <w:tc>
          <w:tcPr>
            <w:tcW w:w="0" w:type="auto"/>
            <w:shd w:val="clear" w:color="auto" w:fill="auto"/>
          </w:tcPr>
          <w:p w:rsidR="0015157B" w:rsidRPr="003C79BB" w:rsidRDefault="0015157B" w:rsidP="003C79BB">
            <w:pPr>
              <w:jc w:val="center"/>
              <w:rPr>
                <w:b/>
                <w:sz w:val="20"/>
              </w:rPr>
            </w:pPr>
            <w:r w:rsidRPr="003C79BB">
              <w:rPr>
                <w:b/>
                <w:sz w:val="20"/>
              </w:rPr>
              <w:t>Status</w:t>
            </w:r>
          </w:p>
        </w:tc>
        <w:tc>
          <w:tcPr>
            <w:tcW w:w="0" w:type="auto"/>
            <w:gridSpan w:val="4"/>
            <w:shd w:val="clear" w:color="auto" w:fill="auto"/>
          </w:tcPr>
          <w:p w:rsidR="0015157B" w:rsidRPr="003C79BB" w:rsidRDefault="0015157B" w:rsidP="003C79BB">
            <w:pPr>
              <w:jc w:val="center"/>
              <w:rPr>
                <w:b/>
                <w:sz w:val="20"/>
              </w:rPr>
            </w:pPr>
            <w:r w:rsidRPr="003C79BB">
              <w:rPr>
                <w:b/>
                <w:sz w:val="20"/>
              </w:rPr>
              <w:t>Value</w:t>
            </w:r>
          </w:p>
        </w:tc>
        <w:tc>
          <w:tcPr>
            <w:tcW w:w="0" w:type="auto"/>
            <w:shd w:val="clear" w:color="auto" w:fill="auto"/>
          </w:tcPr>
          <w:p w:rsidR="0015157B" w:rsidRPr="003C79BB" w:rsidRDefault="0015157B" w:rsidP="003C79BB">
            <w:pPr>
              <w:jc w:val="center"/>
              <w:rPr>
                <w:b/>
                <w:sz w:val="20"/>
              </w:rPr>
            </w:pPr>
            <w:r w:rsidRPr="003C79BB">
              <w:rPr>
                <w:b/>
                <w:sz w:val="20"/>
              </w:rPr>
              <w:t>Status</w:t>
            </w:r>
          </w:p>
        </w:tc>
        <w:tc>
          <w:tcPr>
            <w:tcW w:w="0" w:type="auto"/>
            <w:gridSpan w:val="4"/>
            <w:shd w:val="clear" w:color="auto" w:fill="auto"/>
          </w:tcPr>
          <w:p w:rsidR="0015157B" w:rsidRPr="003C79BB" w:rsidRDefault="0015157B" w:rsidP="003C79BB">
            <w:pPr>
              <w:jc w:val="center"/>
              <w:rPr>
                <w:b/>
                <w:sz w:val="20"/>
              </w:rPr>
            </w:pPr>
            <w:r w:rsidRPr="003C79BB">
              <w:rPr>
                <w:b/>
                <w:sz w:val="20"/>
              </w:rPr>
              <w:t>Value</w:t>
            </w:r>
          </w:p>
        </w:tc>
        <w:tc>
          <w:tcPr>
            <w:tcW w:w="0" w:type="auto"/>
            <w:shd w:val="clear" w:color="auto" w:fill="auto"/>
          </w:tcPr>
          <w:p w:rsidR="0015157B" w:rsidRPr="003C79BB" w:rsidRDefault="0015157B" w:rsidP="003C79BB">
            <w:pPr>
              <w:jc w:val="center"/>
              <w:rPr>
                <w:b/>
                <w:sz w:val="20"/>
              </w:rPr>
            </w:pPr>
            <w:r w:rsidRPr="003C79BB">
              <w:rPr>
                <w:b/>
                <w:sz w:val="20"/>
              </w:rPr>
              <w:t>Status</w:t>
            </w:r>
          </w:p>
        </w:tc>
        <w:tc>
          <w:tcPr>
            <w:tcW w:w="0" w:type="auto"/>
            <w:gridSpan w:val="4"/>
            <w:shd w:val="clear" w:color="auto" w:fill="auto"/>
          </w:tcPr>
          <w:p w:rsidR="0015157B" w:rsidRPr="003C79BB" w:rsidRDefault="0015157B" w:rsidP="003C79BB">
            <w:pPr>
              <w:jc w:val="center"/>
              <w:rPr>
                <w:b/>
                <w:sz w:val="20"/>
              </w:rPr>
            </w:pPr>
            <w:r w:rsidRPr="003C79BB">
              <w:rPr>
                <w:b/>
                <w:sz w:val="20"/>
              </w:rPr>
              <w:t>Value</w:t>
            </w:r>
          </w:p>
        </w:tc>
        <w:tc>
          <w:tcPr>
            <w:tcW w:w="0" w:type="auto"/>
            <w:shd w:val="clear" w:color="auto" w:fill="auto"/>
          </w:tcPr>
          <w:p w:rsidR="0015157B" w:rsidRPr="003C79BB" w:rsidRDefault="0015157B" w:rsidP="003C79BB">
            <w:pPr>
              <w:jc w:val="center"/>
              <w:rPr>
                <w:b/>
                <w:sz w:val="20"/>
              </w:rPr>
            </w:pPr>
            <w:r w:rsidRPr="003C79BB">
              <w:rPr>
                <w:b/>
                <w:sz w:val="20"/>
              </w:rPr>
              <w:t>Status</w:t>
            </w:r>
          </w:p>
        </w:tc>
        <w:tc>
          <w:tcPr>
            <w:tcW w:w="0" w:type="auto"/>
            <w:gridSpan w:val="4"/>
            <w:shd w:val="clear" w:color="auto" w:fill="auto"/>
          </w:tcPr>
          <w:p w:rsidR="0015157B" w:rsidRPr="003C79BB" w:rsidRDefault="0015157B" w:rsidP="003C79BB">
            <w:pPr>
              <w:jc w:val="center"/>
              <w:rPr>
                <w:b/>
                <w:sz w:val="20"/>
              </w:rPr>
            </w:pPr>
            <w:r w:rsidRPr="003C79BB">
              <w:rPr>
                <w:b/>
                <w:sz w:val="20"/>
              </w:rPr>
              <w:t>Value</w:t>
            </w:r>
          </w:p>
        </w:tc>
      </w:tr>
      <w:tr w:rsidR="00916442" w:rsidRPr="003C79BB" w:rsidTr="003C79BB">
        <w:tc>
          <w:tcPr>
            <w:tcW w:w="0" w:type="auto"/>
            <w:vMerge/>
            <w:shd w:val="clear" w:color="auto" w:fill="auto"/>
          </w:tcPr>
          <w:p w:rsidR="0015157B" w:rsidRPr="003C79BB" w:rsidRDefault="0015157B" w:rsidP="003C79BB">
            <w:pPr>
              <w:jc w:val="center"/>
              <w:rPr>
                <w:b/>
                <w:sz w:val="20"/>
              </w:rPr>
            </w:pPr>
          </w:p>
        </w:tc>
        <w:tc>
          <w:tcPr>
            <w:tcW w:w="0" w:type="auto"/>
            <w:shd w:val="clear" w:color="auto" w:fill="auto"/>
          </w:tcPr>
          <w:p w:rsidR="0015157B" w:rsidRPr="003C79BB" w:rsidRDefault="0015157B" w:rsidP="003C79BB">
            <w:pPr>
              <w:jc w:val="center"/>
              <w:rPr>
                <w:b/>
                <w:sz w:val="20"/>
              </w:rPr>
            </w:pPr>
          </w:p>
        </w:tc>
        <w:tc>
          <w:tcPr>
            <w:tcW w:w="0" w:type="auto"/>
            <w:gridSpan w:val="4"/>
            <w:shd w:val="clear" w:color="auto" w:fill="auto"/>
          </w:tcPr>
          <w:p w:rsidR="0015157B" w:rsidRPr="003C79BB" w:rsidRDefault="0015157B" w:rsidP="003C79BB">
            <w:pPr>
              <w:jc w:val="center"/>
              <w:rPr>
                <w:b/>
                <w:sz w:val="20"/>
              </w:rPr>
            </w:pPr>
          </w:p>
        </w:tc>
        <w:tc>
          <w:tcPr>
            <w:tcW w:w="0" w:type="auto"/>
            <w:shd w:val="clear" w:color="auto" w:fill="auto"/>
          </w:tcPr>
          <w:p w:rsidR="0015157B" w:rsidRPr="003C79BB" w:rsidRDefault="0015157B" w:rsidP="003C79BB">
            <w:pPr>
              <w:jc w:val="center"/>
              <w:rPr>
                <w:b/>
                <w:sz w:val="20"/>
              </w:rPr>
            </w:pPr>
          </w:p>
        </w:tc>
        <w:tc>
          <w:tcPr>
            <w:tcW w:w="0" w:type="auto"/>
            <w:gridSpan w:val="4"/>
            <w:shd w:val="clear" w:color="auto" w:fill="auto"/>
          </w:tcPr>
          <w:p w:rsidR="0015157B" w:rsidRPr="003C79BB" w:rsidRDefault="0015157B" w:rsidP="003C79BB">
            <w:pPr>
              <w:jc w:val="center"/>
              <w:rPr>
                <w:b/>
                <w:sz w:val="20"/>
              </w:rPr>
            </w:pPr>
          </w:p>
        </w:tc>
        <w:tc>
          <w:tcPr>
            <w:tcW w:w="0" w:type="auto"/>
            <w:shd w:val="clear" w:color="auto" w:fill="auto"/>
          </w:tcPr>
          <w:p w:rsidR="0015157B" w:rsidRPr="003C79BB" w:rsidRDefault="0015157B" w:rsidP="003C79BB">
            <w:pPr>
              <w:jc w:val="center"/>
              <w:rPr>
                <w:b/>
                <w:sz w:val="20"/>
              </w:rPr>
            </w:pPr>
          </w:p>
        </w:tc>
        <w:tc>
          <w:tcPr>
            <w:tcW w:w="0" w:type="auto"/>
            <w:gridSpan w:val="4"/>
            <w:shd w:val="clear" w:color="auto" w:fill="auto"/>
          </w:tcPr>
          <w:p w:rsidR="0015157B" w:rsidRPr="003C79BB" w:rsidRDefault="0015157B" w:rsidP="003C79BB">
            <w:pPr>
              <w:jc w:val="center"/>
              <w:rPr>
                <w:b/>
                <w:sz w:val="20"/>
              </w:rPr>
            </w:pPr>
          </w:p>
        </w:tc>
        <w:tc>
          <w:tcPr>
            <w:tcW w:w="0" w:type="auto"/>
            <w:shd w:val="clear" w:color="auto" w:fill="auto"/>
          </w:tcPr>
          <w:p w:rsidR="0015157B" w:rsidRPr="003C79BB" w:rsidRDefault="0015157B" w:rsidP="003C79BB">
            <w:pPr>
              <w:jc w:val="center"/>
              <w:rPr>
                <w:b/>
                <w:sz w:val="20"/>
              </w:rPr>
            </w:pPr>
          </w:p>
        </w:tc>
        <w:tc>
          <w:tcPr>
            <w:tcW w:w="0" w:type="auto"/>
            <w:gridSpan w:val="4"/>
            <w:shd w:val="clear" w:color="auto" w:fill="auto"/>
          </w:tcPr>
          <w:p w:rsidR="0015157B" w:rsidRPr="003C79BB" w:rsidRDefault="0015157B" w:rsidP="003C79BB">
            <w:pPr>
              <w:jc w:val="center"/>
              <w:rPr>
                <w:b/>
                <w:sz w:val="20"/>
              </w:rPr>
            </w:pPr>
          </w:p>
        </w:tc>
      </w:tr>
      <w:tr w:rsidR="00916442" w:rsidRPr="003C79BB" w:rsidTr="003C79BB">
        <w:tc>
          <w:tcPr>
            <w:tcW w:w="0" w:type="auto"/>
            <w:shd w:val="clear" w:color="auto" w:fill="auto"/>
          </w:tcPr>
          <w:p w:rsidR="0015157B" w:rsidRPr="003C79BB" w:rsidRDefault="0015157B" w:rsidP="003C79BB">
            <w:pPr>
              <w:jc w:val="center"/>
              <w:rPr>
                <w:b/>
                <w:sz w:val="20"/>
              </w:rPr>
            </w:pPr>
            <w:r w:rsidRPr="003C79BB">
              <w:rPr>
                <w:b/>
                <w:sz w:val="20"/>
              </w:rPr>
              <w:t>0</w:t>
            </w:r>
          </w:p>
        </w:tc>
        <w:tc>
          <w:tcPr>
            <w:tcW w:w="0" w:type="auto"/>
            <w:shd w:val="clear" w:color="auto" w:fill="auto"/>
          </w:tcPr>
          <w:p w:rsidR="0015157B" w:rsidRPr="003C79BB" w:rsidRDefault="0015157B" w:rsidP="003C79BB">
            <w:pPr>
              <w:jc w:val="center"/>
              <w:rPr>
                <w:b/>
                <w:sz w:val="20"/>
              </w:rPr>
            </w:pPr>
            <w:r w:rsidRPr="003C79BB">
              <w:rPr>
                <w:b/>
                <w:sz w:val="20"/>
              </w:rPr>
              <w:t>1</w:t>
            </w:r>
          </w:p>
        </w:tc>
        <w:tc>
          <w:tcPr>
            <w:tcW w:w="0" w:type="auto"/>
            <w:shd w:val="clear" w:color="auto" w:fill="auto"/>
          </w:tcPr>
          <w:p w:rsidR="0015157B" w:rsidRPr="003C79BB" w:rsidRDefault="0015157B" w:rsidP="003C79BB">
            <w:pPr>
              <w:jc w:val="center"/>
              <w:rPr>
                <w:b/>
                <w:sz w:val="20"/>
              </w:rPr>
            </w:pPr>
            <w:r w:rsidRPr="003C79BB">
              <w:rPr>
                <w:b/>
                <w:sz w:val="20"/>
              </w:rPr>
              <w:t>2</w:t>
            </w:r>
          </w:p>
        </w:tc>
        <w:tc>
          <w:tcPr>
            <w:tcW w:w="0" w:type="auto"/>
            <w:shd w:val="clear" w:color="auto" w:fill="auto"/>
          </w:tcPr>
          <w:p w:rsidR="0015157B" w:rsidRPr="003C79BB" w:rsidRDefault="0015157B" w:rsidP="003C79BB">
            <w:pPr>
              <w:jc w:val="center"/>
              <w:rPr>
                <w:b/>
                <w:sz w:val="20"/>
              </w:rPr>
            </w:pPr>
            <w:r w:rsidRPr="003C79BB">
              <w:rPr>
                <w:b/>
                <w:sz w:val="20"/>
              </w:rPr>
              <w:t>3</w:t>
            </w:r>
          </w:p>
        </w:tc>
        <w:tc>
          <w:tcPr>
            <w:tcW w:w="0" w:type="auto"/>
            <w:shd w:val="clear" w:color="auto" w:fill="auto"/>
          </w:tcPr>
          <w:p w:rsidR="0015157B" w:rsidRPr="003C79BB" w:rsidRDefault="0015157B" w:rsidP="003C79BB">
            <w:pPr>
              <w:jc w:val="center"/>
              <w:rPr>
                <w:b/>
                <w:sz w:val="20"/>
              </w:rPr>
            </w:pPr>
            <w:r w:rsidRPr="003C79BB">
              <w:rPr>
                <w:b/>
                <w:sz w:val="20"/>
              </w:rPr>
              <w:t>4</w:t>
            </w:r>
          </w:p>
        </w:tc>
        <w:tc>
          <w:tcPr>
            <w:tcW w:w="0" w:type="auto"/>
            <w:shd w:val="clear" w:color="auto" w:fill="auto"/>
          </w:tcPr>
          <w:p w:rsidR="0015157B" w:rsidRPr="003C79BB" w:rsidRDefault="0015157B" w:rsidP="003C79BB">
            <w:pPr>
              <w:jc w:val="center"/>
              <w:rPr>
                <w:b/>
                <w:sz w:val="20"/>
              </w:rPr>
            </w:pPr>
            <w:r w:rsidRPr="003C79BB">
              <w:rPr>
                <w:b/>
                <w:sz w:val="20"/>
              </w:rPr>
              <w:t>5</w:t>
            </w:r>
          </w:p>
        </w:tc>
        <w:tc>
          <w:tcPr>
            <w:tcW w:w="0" w:type="auto"/>
            <w:shd w:val="clear" w:color="auto" w:fill="auto"/>
          </w:tcPr>
          <w:p w:rsidR="0015157B" w:rsidRPr="003C79BB" w:rsidRDefault="00916442" w:rsidP="003C79BB">
            <w:pPr>
              <w:jc w:val="center"/>
              <w:rPr>
                <w:b/>
                <w:sz w:val="20"/>
              </w:rPr>
            </w:pPr>
            <w:r w:rsidRPr="003C79BB">
              <w:rPr>
                <w:b/>
                <w:sz w:val="20"/>
              </w:rPr>
              <w:t>6</w:t>
            </w:r>
          </w:p>
        </w:tc>
        <w:tc>
          <w:tcPr>
            <w:tcW w:w="0" w:type="auto"/>
            <w:shd w:val="clear" w:color="auto" w:fill="auto"/>
          </w:tcPr>
          <w:p w:rsidR="0015157B" w:rsidRPr="003C79BB" w:rsidRDefault="00916442" w:rsidP="003C79BB">
            <w:pPr>
              <w:jc w:val="center"/>
              <w:rPr>
                <w:b/>
                <w:sz w:val="20"/>
              </w:rPr>
            </w:pPr>
            <w:r w:rsidRPr="003C79BB">
              <w:rPr>
                <w:b/>
                <w:sz w:val="20"/>
              </w:rPr>
              <w:t>7</w:t>
            </w:r>
          </w:p>
        </w:tc>
        <w:tc>
          <w:tcPr>
            <w:tcW w:w="0" w:type="auto"/>
            <w:shd w:val="clear" w:color="auto" w:fill="auto"/>
          </w:tcPr>
          <w:p w:rsidR="0015157B" w:rsidRPr="003C79BB" w:rsidRDefault="00916442" w:rsidP="003C79BB">
            <w:pPr>
              <w:jc w:val="center"/>
              <w:rPr>
                <w:b/>
                <w:sz w:val="20"/>
              </w:rPr>
            </w:pPr>
            <w:r w:rsidRPr="003C79BB">
              <w:rPr>
                <w:b/>
                <w:sz w:val="20"/>
              </w:rPr>
              <w:t>8</w:t>
            </w:r>
          </w:p>
        </w:tc>
        <w:tc>
          <w:tcPr>
            <w:tcW w:w="0" w:type="auto"/>
            <w:shd w:val="clear" w:color="auto" w:fill="auto"/>
          </w:tcPr>
          <w:p w:rsidR="0015157B" w:rsidRPr="003C79BB" w:rsidRDefault="00916442" w:rsidP="003C79BB">
            <w:pPr>
              <w:jc w:val="center"/>
              <w:rPr>
                <w:b/>
                <w:sz w:val="20"/>
              </w:rPr>
            </w:pPr>
            <w:r w:rsidRPr="003C79BB">
              <w:rPr>
                <w:b/>
                <w:sz w:val="20"/>
              </w:rPr>
              <w:t>9</w:t>
            </w:r>
          </w:p>
        </w:tc>
        <w:tc>
          <w:tcPr>
            <w:tcW w:w="0" w:type="auto"/>
            <w:shd w:val="clear" w:color="auto" w:fill="auto"/>
          </w:tcPr>
          <w:p w:rsidR="0015157B" w:rsidRPr="003C79BB" w:rsidRDefault="0015157B" w:rsidP="003C79BB">
            <w:pPr>
              <w:jc w:val="center"/>
              <w:rPr>
                <w:b/>
                <w:sz w:val="20"/>
              </w:rPr>
            </w:pPr>
            <w:r w:rsidRPr="003C79BB">
              <w:rPr>
                <w:b/>
                <w:sz w:val="20"/>
              </w:rPr>
              <w:t>1</w:t>
            </w:r>
            <w:r w:rsidR="00916442" w:rsidRPr="003C79BB">
              <w:rPr>
                <w:b/>
                <w:sz w:val="20"/>
              </w:rPr>
              <w:t>0</w:t>
            </w:r>
          </w:p>
        </w:tc>
        <w:tc>
          <w:tcPr>
            <w:tcW w:w="0" w:type="auto"/>
            <w:shd w:val="clear" w:color="auto" w:fill="auto"/>
          </w:tcPr>
          <w:p w:rsidR="0015157B" w:rsidRPr="003C79BB" w:rsidRDefault="0015157B" w:rsidP="003C79BB">
            <w:pPr>
              <w:jc w:val="center"/>
              <w:rPr>
                <w:b/>
                <w:sz w:val="20"/>
              </w:rPr>
            </w:pPr>
            <w:r w:rsidRPr="003C79BB">
              <w:rPr>
                <w:b/>
                <w:sz w:val="20"/>
              </w:rPr>
              <w:t>1</w:t>
            </w:r>
            <w:r w:rsidR="00916442" w:rsidRPr="003C79BB">
              <w:rPr>
                <w:b/>
                <w:sz w:val="20"/>
              </w:rPr>
              <w:t>1</w:t>
            </w:r>
          </w:p>
        </w:tc>
        <w:tc>
          <w:tcPr>
            <w:tcW w:w="0" w:type="auto"/>
            <w:shd w:val="clear" w:color="auto" w:fill="auto"/>
          </w:tcPr>
          <w:p w:rsidR="0015157B" w:rsidRPr="003C79BB" w:rsidRDefault="0015157B" w:rsidP="003C79BB">
            <w:pPr>
              <w:jc w:val="center"/>
              <w:rPr>
                <w:b/>
                <w:sz w:val="20"/>
              </w:rPr>
            </w:pPr>
            <w:r w:rsidRPr="003C79BB">
              <w:rPr>
                <w:b/>
                <w:sz w:val="20"/>
              </w:rPr>
              <w:t>1</w:t>
            </w:r>
            <w:r w:rsidR="00916442" w:rsidRPr="003C79BB">
              <w:rPr>
                <w:b/>
                <w:sz w:val="20"/>
              </w:rPr>
              <w:t>2</w:t>
            </w:r>
          </w:p>
        </w:tc>
        <w:tc>
          <w:tcPr>
            <w:tcW w:w="0" w:type="auto"/>
            <w:shd w:val="clear" w:color="auto" w:fill="auto"/>
          </w:tcPr>
          <w:p w:rsidR="0015157B" w:rsidRPr="003C79BB" w:rsidRDefault="0015157B" w:rsidP="003C79BB">
            <w:pPr>
              <w:jc w:val="center"/>
              <w:rPr>
                <w:b/>
                <w:sz w:val="20"/>
              </w:rPr>
            </w:pPr>
            <w:r w:rsidRPr="003C79BB">
              <w:rPr>
                <w:b/>
                <w:sz w:val="20"/>
              </w:rPr>
              <w:t>1</w:t>
            </w:r>
            <w:r w:rsidR="00916442" w:rsidRPr="003C79BB">
              <w:rPr>
                <w:b/>
                <w:sz w:val="20"/>
              </w:rPr>
              <w:t>3</w:t>
            </w:r>
          </w:p>
        </w:tc>
        <w:tc>
          <w:tcPr>
            <w:tcW w:w="0" w:type="auto"/>
            <w:shd w:val="clear" w:color="auto" w:fill="auto"/>
          </w:tcPr>
          <w:p w:rsidR="0015157B" w:rsidRPr="003C79BB" w:rsidRDefault="0015157B" w:rsidP="003C79BB">
            <w:pPr>
              <w:jc w:val="center"/>
              <w:rPr>
                <w:b/>
                <w:sz w:val="20"/>
              </w:rPr>
            </w:pPr>
            <w:r w:rsidRPr="003C79BB">
              <w:rPr>
                <w:b/>
                <w:sz w:val="20"/>
              </w:rPr>
              <w:t>1</w:t>
            </w:r>
            <w:r w:rsidR="00916442" w:rsidRPr="003C79BB">
              <w:rPr>
                <w:b/>
                <w:sz w:val="20"/>
              </w:rPr>
              <w:t>4</w:t>
            </w:r>
          </w:p>
        </w:tc>
        <w:tc>
          <w:tcPr>
            <w:tcW w:w="0" w:type="auto"/>
            <w:shd w:val="clear" w:color="auto" w:fill="auto"/>
          </w:tcPr>
          <w:p w:rsidR="0015157B" w:rsidRPr="003C79BB" w:rsidRDefault="0015157B" w:rsidP="003C79BB">
            <w:pPr>
              <w:jc w:val="center"/>
              <w:rPr>
                <w:b/>
                <w:sz w:val="20"/>
              </w:rPr>
            </w:pPr>
            <w:r w:rsidRPr="003C79BB">
              <w:rPr>
                <w:b/>
                <w:sz w:val="20"/>
              </w:rPr>
              <w:t>1</w:t>
            </w:r>
            <w:r w:rsidR="00916442" w:rsidRPr="003C79BB">
              <w:rPr>
                <w:b/>
                <w:sz w:val="20"/>
              </w:rPr>
              <w:t>5</w:t>
            </w:r>
          </w:p>
        </w:tc>
        <w:tc>
          <w:tcPr>
            <w:tcW w:w="0" w:type="auto"/>
            <w:shd w:val="clear" w:color="auto" w:fill="auto"/>
          </w:tcPr>
          <w:p w:rsidR="0015157B" w:rsidRPr="003C79BB" w:rsidRDefault="0015157B" w:rsidP="003C79BB">
            <w:pPr>
              <w:jc w:val="center"/>
              <w:rPr>
                <w:b/>
                <w:sz w:val="20"/>
              </w:rPr>
            </w:pPr>
            <w:r w:rsidRPr="003C79BB">
              <w:rPr>
                <w:b/>
                <w:sz w:val="20"/>
              </w:rPr>
              <w:t>1</w:t>
            </w:r>
            <w:r w:rsidR="00916442" w:rsidRPr="003C79BB">
              <w:rPr>
                <w:b/>
                <w:sz w:val="20"/>
              </w:rPr>
              <w:t>6</w:t>
            </w:r>
          </w:p>
        </w:tc>
        <w:tc>
          <w:tcPr>
            <w:tcW w:w="0" w:type="auto"/>
            <w:shd w:val="clear" w:color="auto" w:fill="auto"/>
          </w:tcPr>
          <w:p w:rsidR="0015157B" w:rsidRPr="003C79BB" w:rsidRDefault="0015157B" w:rsidP="003C79BB">
            <w:pPr>
              <w:jc w:val="center"/>
              <w:rPr>
                <w:b/>
                <w:sz w:val="20"/>
              </w:rPr>
            </w:pPr>
            <w:r w:rsidRPr="003C79BB">
              <w:rPr>
                <w:b/>
                <w:sz w:val="20"/>
              </w:rPr>
              <w:t>1</w:t>
            </w:r>
            <w:r w:rsidR="00916442" w:rsidRPr="003C79BB">
              <w:rPr>
                <w:b/>
                <w:sz w:val="20"/>
              </w:rPr>
              <w:t>7</w:t>
            </w:r>
          </w:p>
        </w:tc>
        <w:tc>
          <w:tcPr>
            <w:tcW w:w="0" w:type="auto"/>
            <w:shd w:val="clear" w:color="auto" w:fill="auto"/>
          </w:tcPr>
          <w:p w:rsidR="0015157B" w:rsidRPr="003C79BB" w:rsidRDefault="0015157B" w:rsidP="003C79BB">
            <w:pPr>
              <w:jc w:val="center"/>
              <w:rPr>
                <w:b/>
                <w:sz w:val="20"/>
              </w:rPr>
            </w:pPr>
            <w:r w:rsidRPr="003C79BB">
              <w:rPr>
                <w:b/>
                <w:sz w:val="20"/>
              </w:rPr>
              <w:t>1</w:t>
            </w:r>
            <w:r w:rsidR="00916442" w:rsidRPr="003C79BB">
              <w:rPr>
                <w:b/>
                <w:sz w:val="20"/>
              </w:rPr>
              <w:t>8</w:t>
            </w:r>
          </w:p>
        </w:tc>
        <w:tc>
          <w:tcPr>
            <w:tcW w:w="0" w:type="auto"/>
            <w:shd w:val="clear" w:color="auto" w:fill="auto"/>
          </w:tcPr>
          <w:p w:rsidR="0015157B" w:rsidRPr="003C79BB" w:rsidRDefault="00916442" w:rsidP="003C79BB">
            <w:pPr>
              <w:jc w:val="center"/>
              <w:rPr>
                <w:b/>
                <w:sz w:val="20"/>
              </w:rPr>
            </w:pPr>
            <w:r w:rsidRPr="003C79BB">
              <w:rPr>
                <w:b/>
                <w:sz w:val="20"/>
              </w:rPr>
              <w:t>19</w:t>
            </w:r>
          </w:p>
        </w:tc>
        <w:tc>
          <w:tcPr>
            <w:tcW w:w="0" w:type="auto"/>
            <w:shd w:val="clear" w:color="auto" w:fill="auto"/>
          </w:tcPr>
          <w:p w:rsidR="0015157B" w:rsidRPr="003C79BB" w:rsidRDefault="0015157B" w:rsidP="003C79BB">
            <w:pPr>
              <w:jc w:val="center"/>
              <w:rPr>
                <w:b/>
                <w:sz w:val="20"/>
              </w:rPr>
            </w:pPr>
            <w:r w:rsidRPr="003C79BB">
              <w:rPr>
                <w:b/>
                <w:sz w:val="20"/>
              </w:rPr>
              <w:t>2</w:t>
            </w:r>
            <w:r w:rsidR="00916442" w:rsidRPr="003C79BB">
              <w:rPr>
                <w:b/>
                <w:sz w:val="20"/>
              </w:rPr>
              <w:t>0</w:t>
            </w:r>
          </w:p>
        </w:tc>
      </w:tr>
    </w:tbl>
    <w:p w:rsidR="00AB09E1" w:rsidRDefault="00AB09E1" w:rsidP="0047089C">
      <w:pPr>
        <w:jc w:val="center"/>
        <w:rPr>
          <w:b/>
          <w:sz w:val="20"/>
        </w:rPr>
      </w:pPr>
    </w:p>
    <w:p w:rsidR="00AB09E1" w:rsidRPr="00AD5175" w:rsidRDefault="00D84FCC" w:rsidP="00AD5B1B">
      <w:pPr>
        <w:rPr>
          <w:szCs w:val="24"/>
        </w:rPr>
      </w:pPr>
      <w:r w:rsidRPr="00AD5175">
        <w:rPr>
          <w:szCs w:val="24"/>
        </w:rPr>
        <w:t>The Target mode will contain the requested mode for the APP board. The mode may be:</w:t>
      </w:r>
    </w:p>
    <w:p w:rsidR="00D84FCC" w:rsidRPr="00AD5175" w:rsidRDefault="00D84FCC" w:rsidP="007C641B">
      <w:pPr>
        <w:ind w:firstLine="706"/>
        <w:rPr>
          <w:szCs w:val="24"/>
        </w:rPr>
      </w:pPr>
      <w:r w:rsidRPr="00AD5175">
        <w:rPr>
          <w:szCs w:val="24"/>
        </w:rPr>
        <w:t>0x00 – No change</w:t>
      </w:r>
    </w:p>
    <w:p w:rsidR="00D84FCC" w:rsidRPr="00AD5175" w:rsidRDefault="00D84FCC" w:rsidP="007C641B">
      <w:pPr>
        <w:ind w:firstLine="706"/>
        <w:rPr>
          <w:szCs w:val="24"/>
        </w:rPr>
      </w:pPr>
      <w:r w:rsidRPr="00AD5175">
        <w:rPr>
          <w:szCs w:val="24"/>
        </w:rPr>
        <w:t>0x04 – Normal Mode</w:t>
      </w:r>
    </w:p>
    <w:p w:rsidR="00D84FCC" w:rsidRPr="00AD5175" w:rsidRDefault="00D84FCC" w:rsidP="007C641B">
      <w:pPr>
        <w:ind w:firstLine="706"/>
        <w:rPr>
          <w:szCs w:val="24"/>
        </w:rPr>
      </w:pPr>
      <w:r w:rsidRPr="00AD5175">
        <w:rPr>
          <w:szCs w:val="24"/>
        </w:rPr>
        <w:t xml:space="preserve">0x80 – Out of </w:t>
      </w:r>
      <w:r w:rsidR="004A4C95" w:rsidRPr="00AD5175">
        <w:rPr>
          <w:szCs w:val="24"/>
        </w:rPr>
        <w:t>Service</w:t>
      </w:r>
    </w:p>
    <w:p w:rsidR="004A4C95" w:rsidRPr="00AD5175" w:rsidRDefault="004A4C95" w:rsidP="007C641B">
      <w:pPr>
        <w:ind w:firstLine="706"/>
        <w:rPr>
          <w:szCs w:val="24"/>
        </w:rPr>
      </w:pPr>
    </w:p>
    <w:p w:rsidR="004A4C95" w:rsidRPr="00AD5175" w:rsidRDefault="004A4C95" w:rsidP="004A4C95">
      <w:pPr>
        <w:rPr>
          <w:szCs w:val="24"/>
        </w:rPr>
      </w:pPr>
      <w:r w:rsidRPr="00AD5175">
        <w:rPr>
          <w:szCs w:val="24"/>
        </w:rPr>
        <w:t>The Actual mode will contain the requested mode for the APP board. The mode may be:</w:t>
      </w:r>
    </w:p>
    <w:p w:rsidR="004A4C95" w:rsidRPr="00AD5175" w:rsidRDefault="004A4C95" w:rsidP="004A4C95">
      <w:pPr>
        <w:ind w:firstLine="706"/>
        <w:rPr>
          <w:szCs w:val="24"/>
        </w:rPr>
      </w:pPr>
      <w:r w:rsidRPr="00AD5175">
        <w:rPr>
          <w:szCs w:val="24"/>
        </w:rPr>
        <w:t>0x02 – Manual Mode</w:t>
      </w:r>
    </w:p>
    <w:p w:rsidR="004A4C95" w:rsidRPr="00AD5175" w:rsidRDefault="004A4C95" w:rsidP="004A4C95">
      <w:pPr>
        <w:ind w:firstLine="706"/>
        <w:rPr>
          <w:szCs w:val="24"/>
        </w:rPr>
      </w:pPr>
      <w:r w:rsidRPr="00AD5175">
        <w:rPr>
          <w:szCs w:val="24"/>
        </w:rPr>
        <w:t>0x04 – Normal Mode</w:t>
      </w:r>
    </w:p>
    <w:p w:rsidR="004A4C95" w:rsidRPr="00AD5175" w:rsidRDefault="004A4C95" w:rsidP="004A4C95">
      <w:pPr>
        <w:ind w:firstLine="706"/>
        <w:rPr>
          <w:szCs w:val="24"/>
        </w:rPr>
      </w:pPr>
      <w:r w:rsidRPr="00AD5175">
        <w:rPr>
          <w:szCs w:val="24"/>
        </w:rPr>
        <w:t>0x80 – Out of Service</w:t>
      </w:r>
    </w:p>
    <w:p w:rsidR="004A4C95" w:rsidRPr="00AD5175" w:rsidRDefault="004A4C95" w:rsidP="00372521">
      <w:pPr>
        <w:ind w:firstLine="706"/>
        <w:rPr>
          <w:szCs w:val="24"/>
        </w:rPr>
      </w:pPr>
    </w:p>
    <w:p w:rsidR="007C641B" w:rsidRPr="00AD5175" w:rsidRDefault="007C641B" w:rsidP="007C641B">
      <w:pPr>
        <w:rPr>
          <w:szCs w:val="24"/>
        </w:rPr>
      </w:pPr>
      <w:r w:rsidRPr="00AD5175">
        <w:rPr>
          <w:szCs w:val="24"/>
        </w:rPr>
        <w:t>Status is defined in the section 2.5.</w:t>
      </w:r>
    </w:p>
    <w:p w:rsidR="007C641B" w:rsidRPr="00AD5175" w:rsidRDefault="007C641B" w:rsidP="00372521">
      <w:pPr>
        <w:ind w:firstLine="706"/>
        <w:rPr>
          <w:szCs w:val="24"/>
        </w:rPr>
      </w:pPr>
    </w:p>
    <w:p w:rsidR="00D84FCC" w:rsidRPr="00AD5175" w:rsidRDefault="00D84FCC" w:rsidP="00D84FCC">
      <w:pPr>
        <w:rPr>
          <w:szCs w:val="24"/>
        </w:rPr>
      </w:pPr>
      <w:r w:rsidRPr="00AD5175">
        <w:rPr>
          <w:szCs w:val="24"/>
        </w:rPr>
        <w:t>SP will contain the Set Point position for the APP board.</w:t>
      </w:r>
      <w:r w:rsidR="00C73874" w:rsidRPr="00AD5175">
        <w:rPr>
          <w:szCs w:val="24"/>
        </w:rPr>
        <w:t xml:space="preserve"> SP is presented as a Floating Point number.</w:t>
      </w:r>
    </w:p>
    <w:p w:rsidR="00C73874" w:rsidRPr="00AD5175" w:rsidRDefault="00C73874" w:rsidP="00D84FCC">
      <w:pPr>
        <w:rPr>
          <w:szCs w:val="24"/>
        </w:rPr>
      </w:pPr>
    </w:p>
    <w:p w:rsidR="00C73874" w:rsidRPr="00AD5175" w:rsidRDefault="00C73874" w:rsidP="00D84FCC">
      <w:pPr>
        <w:rPr>
          <w:szCs w:val="24"/>
        </w:rPr>
      </w:pPr>
      <w:r w:rsidRPr="00AD5175">
        <w:rPr>
          <w:szCs w:val="24"/>
        </w:rPr>
        <w:t>Position is also presented as a Floating Point number.</w:t>
      </w:r>
    </w:p>
    <w:p w:rsidR="00C73874" w:rsidRPr="00AD5175" w:rsidRDefault="00C73874" w:rsidP="00D84FCC">
      <w:pPr>
        <w:rPr>
          <w:szCs w:val="24"/>
        </w:rPr>
      </w:pPr>
    </w:p>
    <w:p w:rsidR="006C21FE" w:rsidRPr="00AD5175" w:rsidRDefault="006C21FE" w:rsidP="00D84FCC">
      <w:pPr>
        <w:rPr>
          <w:szCs w:val="24"/>
        </w:rPr>
      </w:pPr>
      <w:r w:rsidRPr="00AD5175">
        <w:rPr>
          <w:szCs w:val="24"/>
        </w:rPr>
        <w:t xml:space="preserve">I/P Action </w:t>
      </w:r>
      <w:r w:rsidR="004B64AF" w:rsidRPr="00AD5175">
        <w:rPr>
          <w:szCs w:val="24"/>
        </w:rPr>
        <w:t xml:space="preserve">is </w:t>
      </w:r>
      <w:r w:rsidRPr="00AD5175">
        <w:rPr>
          <w:szCs w:val="24"/>
        </w:rPr>
        <w:t>defined as follows:</w:t>
      </w:r>
    </w:p>
    <w:p w:rsidR="006C21FE" w:rsidRPr="00AD5175" w:rsidRDefault="006C21FE" w:rsidP="00B73690">
      <w:pPr>
        <w:ind w:firstLine="706"/>
        <w:rPr>
          <w:szCs w:val="24"/>
        </w:rPr>
      </w:pPr>
      <w:r w:rsidRPr="00AD5175">
        <w:rPr>
          <w:szCs w:val="24"/>
        </w:rPr>
        <w:t xml:space="preserve">0x00 </w:t>
      </w:r>
      <w:r w:rsidR="000C0E9C" w:rsidRPr="00AD5175">
        <w:rPr>
          <w:szCs w:val="24"/>
        </w:rPr>
        <w:t>–</w:t>
      </w:r>
      <w:r w:rsidRPr="00AD5175">
        <w:rPr>
          <w:szCs w:val="24"/>
        </w:rPr>
        <w:t xml:space="preserve"> </w:t>
      </w:r>
      <w:r w:rsidR="000C0E9C" w:rsidRPr="00AD5175">
        <w:rPr>
          <w:szCs w:val="24"/>
        </w:rPr>
        <w:t>No action</w:t>
      </w:r>
    </w:p>
    <w:p w:rsidR="000C0E9C" w:rsidRPr="00AD5175" w:rsidRDefault="000C0E9C" w:rsidP="00B73690">
      <w:pPr>
        <w:ind w:firstLine="706"/>
        <w:rPr>
          <w:szCs w:val="24"/>
        </w:rPr>
      </w:pPr>
      <w:r w:rsidRPr="00AD5175">
        <w:rPr>
          <w:szCs w:val="24"/>
        </w:rPr>
        <w:t>0x01 – Full Open</w:t>
      </w:r>
    </w:p>
    <w:p w:rsidR="000C0E9C" w:rsidRPr="00AD5175" w:rsidRDefault="000C0E9C" w:rsidP="00B73690">
      <w:pPr>
        <w:ind w:firstLine="706"/>
        <w:rPr>
          <w:szCs w:val="24"/>
        </w:rPr>
      </w:pPr>
      <w:r w:rsidRPr="00AD5175">
        <w:rPr>
          <w:szCs w:val="24"/>
        </w:rPr>
        <w:t>0x02 – Tight Shutoff</w:t>
      </w:r>
    </w:p>
    <w:p w:rsidR="006C21FE" w:rsidRPr="00AD5175" w:rsidRDefault="006C21FE" w:rsidP="00D84FCC">
      <w:pPr>
        <w:rPr>
          <w:szCs w:val="24"/>
        </w:rPr>
      </w:pPr>
    </w:p>
    <w:p w:rsidR="006801FB" w:rsidRPr="00AD5175" w:rsidRDefault="006801FB" w:rsidP="00D84FCC">
      <w:pPr>
        <w:rPr>
          <w:szCs w:val="24"/>
        </w:rPr>
      </w:pPr>
      <w:r w:rsidRPr="00AD5175">
        <w:rPr>
          <w:szCs w:val="24"/>
        </w:rPr>
        <w:t>Application note: The status of the SP shall be BAD if the status of the I/P Operation is GOOD. Vice versa, the status of I/P Operation shall be BAD if the status of SP is GOOD.</w:t>
      </w:r>
      <w:r w:rsidR="00D87AB5" w:rsidRPr="00AD5175">
        <w:rPr>
          <w:szCs w:val="24"/>
        </w:rPr>
        <w:t xml:space="preserve"> If both statuses defined as GOOD then the command should be treated as a bad message that can trigger a Fault State transition. Defining both statuses as BAD is acceptable behavior.</w:t>
      </w:r>
    </w:p>
    <w:p w:rsidR="006801FB" w:rsidRPr="00AD5175" w:rsidRDefault="006801FB" w:rsidP="00D84FCC">
      <w:pPr>
        <w:rPr>
          <w:szCs w:val="24"/>
        </w:rPr>
      </w:pPr>
    </w:p>
    <w:p w:rsidR="00D84FCC" w:rsidRPr="00AD5175" w:rsidRDefault="007333D3" w:rsidP="00D84FCC">
      <w:pPr>
        <w:rPr>
          <w:szCs w:val="24"/>
        </w:rPr>
      </w:pPr>
      <w:r w:rsidRPr="00AD5175">
        <w:rPr>
          <w:szCs w:val="24"/>
        </w:rPr>
        <w:t>Variable X is the ID for the variable that should be read back. Note, that the ID should identify variables of the following type:</w:t>
      </w:r>
    </w:p>
    <w:p w:rsidR="00AB02DE" w:rsidRPr="00AD5175" w:rsidRDefault="007333D3" w:rsidP="00D84FCC">
      <w:pPr>
        <w:rPr>
          <w:szCs w:val="24"/>
        </w:rPr>
      </w:pPr>
      <w:r w:rsidRPr="00AD5175">
        <w:rPr>
          <w:szCs w:val="24"/>
        </w:rPr>
        <w:tab/>
      </w:r>
      <w:r w:rsidR="00AB02DE" w:rsidRPr="00AD5175">
        <w:rPr>
          <w:szCs w:val="24"/>
        </w:rPr>
        <w:t>Boolean</w:t>
      </w:r>
      <w:r w:rsidR="00AD3AEB">
        <w:rPr>
          <w:szCs w:val="24"/>
        </w:rPr>
        <w:t xml:space="preserve"> ( it will be sent as Unsigned Int8)</w:t>
      </w:r>
    </w:p>
    <w:p w:rsidR="007333D3" w:rsidRPr="00AD5175" w:rsidRDefault="007333D3" w:rsidP="00D87AB5">
      <w:pPr>
        <w:ind w:firstLine="706"/>
        <w:rPr>
          <w:szCs w:val="24"/>
        </w:rPr>
      </w:pPr>
      <w:r w:rsidRPr="00AD5175">
        <w:rPr>
          <w:szCs w:val="24"/>
        </w:rPr>
        <w:t>Int8</w:t>
      </w:r>
    </w:p>
    <w:p w:rsidR="007333D3" w:rsidRPr="00AD5175" w:rsidRDefault="007333D3" w:rsidP="00D84FCC">
      <w:pPr>
        <w:rPr>
          <w:szCs w:val="24"/>
        </w:rPr>
      </w:pPr>
      <w:r w:rsidRPr="00AD5175">
        <w:rPr>
          <w:szCs w:val="24"/>
        </w:rPr>
        <w:tab/>
        <w:t>Int16</w:t>
      </w:r>
    </w:p>
    <w:p w:rsidR="007333D3" w:rsidRPr="00AD5175" w:rsidRDefault="007333D3" w:rsidP="00D84FCC">
      <w:pPr>
        <w:rPr>
          <w:szCs w:val="24"/>
        </w:rPr>
      </w:pPr>
      <w:r w:rsidRPr="00AD5175">
        <w:rPr>
          <w:szCs w:val="24"/>
        </w:rPr>
        <w:tab/>
        <w:t>Int32</w:t>
      </w:r>
    </w:p>
    <w:p w:rsidR="007333D3" w:rsidRPr="00AD5175" w:rsidRDefault="007333D3" w:rsidP="00D84FCC">
      <w:pPr>
        <w:rPr>
          <w:szCs w:val="24"/>
        </w:rPr>
      </w:pPr>
      <w:r w:rsidRPr="00AD5175">
        <w:rPr>
          <w:szCs w:val="24"/>
        </w:rPr>
        <w:tab/>
        <w:t>UInt8</w:t>
      </w:r>
    </w:p>
    <w:p w:rsidR="007333D3" w:rsidRPr="00AD5175" w:rsidRDefault="007333D3" w:rsidP="00D84FCC">
      <w:pPr>
        <w:rPr>
          <w:szCs w:val="24"/>
        </w:rPr>
      </w:pPr>
      <w:r w:rsidRPr="00AD5175">
        <w:rPr>
          <w:szCs w:val="24"/>
        </w:rPr>
        <w:tab/>
        <w:t>UInt16</w:t>
      </w:r>
    </w:p>
    <w:p w:rsidR="007333D3" w:rsidRPr="00AD5175" w:rsidRDefault="007333D3" w:rsidP="00D84FCC">
      <w:pPr>
        <w:rPr>
          <w:szCs w:val="24"/>
        </w:rPr>
      </w:pPr>
      <w:r w:rsidRPr="00AD5175">
        <w:rPr>
          <w:szCs w:val="24"/>
        </w:rPr>
        <w:tab/>
        <w:t>UInt32</w:t>
      </w:r>
    </w:p>
    <w:p w:rsidR="007333D3" w:rsidRPr="00AD5175" w:rsidRDefault="007333D3" w:rsidP="00D84FCC">
      <w:pPr>
        <w:rPr>
          <w:szCs w:val="24"/>
        </w:rPr>
      </w:pPr>
      <w:r w:rsidRPr="00AD5175">
        <w:rPr>
          <w:szCs w:val="24"/>
        </w:rPr>
        <w:tab/>
        <w:t>Float</w:t>
      </w:r>
    </w:p>
    <w:p w:rsidR="00AD3AEB" w:rsidRDefault="007333D3" w:rsidP="00D84FCC">
      <w:pPr>
        <w:rPr>
          <w:szCs w:val="24"/>
        </w:rPr>
      </w:pPr>
      <w:r w:rsidRPr="00AD5175">
        <w:rPr>
          <w:szCs w:val="24"/>
        </w:rPr>
        <w:tab/>
        <w:t>Bit String (</w:t>
      </w:r>
      <w:r w:rsidR="00D87AB5" w:rsidRPr="00AD5175">
        <w:rPr>
          <w:szCs w:val="24"/>
        </w:rPr>
        <w:t xml:space="preserve">1, </w:t>
      </w:r>
      <w:r w:rsidRPr="00AD5175">
        <w:rPr>
          <w:szCs w:val="24"/>
        </w:rPr>
        <w:t>2</w:t>
      </w:r>
      <w:r w:rsidR="00D87AB5" w:rsidRPr="00AD5175">
        <w:rPr>
          <w:szCs w:val="24"/>
        </w:rPr>
        <w:t xml:space="preserve"> and 4 bytes</w:t>
      </w:r>
      <w:r w:rsidRPr="00AD5175">
        <w:rPr>
          <w:szCs w:val="24"/>
        </w:rPr>
        <w:t>)</w:t>
      </w:r>
      <w:r w:rsidR="00AD3AEB">
        <w:rPr>
          <w:szCs w:val="24"/>
        </w:rPr>
        <w:t>. The Bit strings shall be sent as follows:</w:t>
      </w:r>
    </w:p>
    <w:p w:rsidR="00AD3AEB" w:rsidRDefault="00AD3AEB" w:rsidP="00D84FCC">
      <w:pPr>
        <w:rPr>
          <w:szCs w:val="24"/>
        </w:rPr>
      </w:pPr>
      <w:r>
        <w:rPr>
          <w:szCs w:val="24"/>
        </w:rPr>
        <w:tab/>
      </w:r>
      <w:r>
        <w:rPr>
          <w:szCs w:val="24"/>
        </w:rPr>
        <w:tab/>
        <w:t>Bit string of 8 bits (1 byte) shall be sent as Unsigned Int8</w:t>
      </w:r>
    </w:p>
    <w:p w:rsidR="00AD3AEB" w:rsidRDefault="00AD3AEB" w:rsidP="00AD3AEB">
      <w:pPr>
        <w:rPr>
          <w:szCs w:val="24"/>
        </w:rPr>
      </w:pPr>
      <w:r>
        <w:rPr>
          <w:szCs w:val="24"/>
        </w:rPr>
        <w:tab/>
      </w:r>
      <w:r>
        <w:rPr>
          <w:szCs w:val="24"/>
        </w:rPr>
        <w:tab/>
        <w:t>Bit string of 16 bits (2 byte) shall be sent as Unsigned Int16</w:t>
      </w:r>
    </w:p>
    <w:p w:rsidR="00AD3AEB" w:rsidRDefault="00AD3AEB" w:rsidP="00AD3AEB">
      <w:pPr>
        <w:rPr>
          <w:szCs w:val="24"/>
        </w:rPr>
      </w:pPr>
      <w:r>
        <w:rPr>
          <w:szCs w:val="24"/>
        </w:rPr>
        <w:tab/>
      </w:r>
      <w:r>
        <w:rPr>
          <w:szCs w:val="24"/>
        </w:rPr>
        <w:tab/>
        <w:t>Bit string of 32 bits (4 byte) shall be sent as Unsigned Int32</w:t>
      </w:r>
    </w:p>
    <w:p w:rsidR="00AD3AEB" w:rsidRPr="00AD5175" w:rsidRDefault="00AD3AEB" w:rsidP="00D84FCC">
      <w:pPr>
        <w:rPr>
          <w:szCs w:val="24"/>
        </w:rPr>
      </w:pPr>
    </w:p>
    <w:p w:rsidR="00AB02DE" w:rsidRPr="00AD5175" w:rsidRDefault="00AB02DE" w:rsidP="00D84FCC">
      <w:pPr>
        <w:rPr>
          <w:szCs w:val="24"/>
        </w:rPr>
      </w:pPr>
      <w:r w:rsidRPr="00AD5175">
        <w:rPr>
          <w:szCs w:val="24"/>
        </w:rPr>
        <w:t>The following Data types should NOT be read with this command:</w:t>
      </w:r>
    </w:p>
    <w:p w:rsidR="00AB02DE" w:rsidRPr="00AD5175" w:rsidRDefault="00AB02DE" w:rsidP="00D84FCC">
      <w:pPr>
        <w:rPr>
          <w:szCs w:val="24"/>
        </w:rPr>
      </w:pPr>
      <w:r w:rsidRPr="00AD5175">
        <w:rPr>
          <w:szCs w:val="24"/>
        </w:rPr>
        <w:tab/>
        <w:t>Visible String</w:t>
      </w:r>
    </w:p>
    <w:p w:rsidR="00AB02DE" w:rsidRPr="00AD5175" w:rsidRDefault="00AB02DE" w:rsidP="00D84FCC">
      <w:pPr>
        <w:rPr>
          <w:szCs w:val="24"/>
        </w:rPr>
      </w:pPr>
      <w:r w:rsidRPr="00AD5175">
        <w:rPr>
          <w:szCs w:val="24"/>
        </w:rPr>
        <w:tab/>
        <w:t>Octet String</w:t>
      </w:r>
    </w:p>
    <w:p w:rsidR="00AB02DE" w:rsidRPr="00AD5175" w:rsidRDefault="00AB02DE" w:rsidP="00D84FCC">
      <w:pPr>
        <w:rPr>
          <w:szCs w:val="24"/>
        </w:rPr>
      </w:pPr>
      <w:r w:rsidRPr="00AD5175">
        <w:rPr>
          <w:szCs w:val="24"/>
        </w:rPr>
        <w:tab/>
        <w:t>Date</w:t>
      </w:r>
    </w:p>
    <w:p w:rsidR="00AB02DE" w:rsidRPr="00AD5175" w:rsidRDefault="00AB02DE" w:rsidP="00D84FCC">
      <w:pPr>
        <w:rPr>
          <w:szCs w:val="24"/>
        </w:rPr>
      </w:pPr>
      <w:r w:rsidRPr="00AD5175">
        <w:rPr>
          <w:szCs w:val="24"/>
        </w:rPr>
        <w:tab/>
        <w:t>Time of Day</w:t>
      </w:r>
    </w:p>
    <w:p w:rsidR="00AB02DE" w:rsidRPr="00AD5175" w:rsidRDefault="00AB02DE" w:rsidP="00D84FCC">
      <w:pPr>
        <w:rPr>
          <w:szCs w:val="24"/>
        </w:rPr>
      </w:pPr>
      <w:r w:rsidRPr="00AD5175">
        <w:rPr>
          <w:szCs w:val="24"/>
        </w:rPr>
        <w:tab/>
        <w:t>Time Difference</w:t>
      </w:r>
    </w:p>
    <w:p w:rsidR="00AB02DE" w:rsidRPr="00AD5175" w:rsidRDefault="00AB02DE" w:rsidP="00D84FCC">
      <w:pPr>
        <w:rPr>
          <w:szCs w:val="24"/>
        </w:rPr>
      </w:pPr>
      <w:r w:rsidRPr="00AD5175">
        <w:rPr>
          <w:szCs w:val="24"/>
        </w:rPr>
        <w:tab/>
        <w:t>Time Value</w:t>
      </w:r>
    </w:p>
    <w:p w:rsidR="00AB02DE" w:rsidRPr="00AD5175" w:rsidRDefault="00AB02DE" w:rsidP="00D84FCC">
      <w:pPr>
        <w:rPr>
          <w:szCs w:val="24"/>
        </w:rPr>
      </w:pPr>
    </w:p>
    <w:p w:rsidR="00AB02DE" w:rsidRDefault="00AB02DE" w:rsidP="00D84FCC">
      <w:pPr>
        <w:rPr>
          <w:b/>
          <w:sz w:val="20"/>
        </w:rPr>
      </w:pPr>
    </w:p>
    <w:p w:rsidR="004F24C6" w:rsidRDefault="004F24C6" w:rsidP="003B28D8">
      <w:pPr>
        <w:pStyle w:val="Heading3"/>
      </w:pPr>
      <w:bookmarkStart w:id="16" w:name="_Toc325042951"/>
      <w:r>
        <w:t>Read</w:t>
      </w:r>
      <w:r w:rsidRPr="00275984">
        <w:t xml:space="preserve"> </w:t>
      </w:r>
      <w:r>
        <w:t>Array</w:t>
      </w:r>
      <w:r w:rsidR="0066413F">
        <w:t xml:space="preserve"> Command</w:t>
      </w:r>
      <w:r w:rsidR="00EA5F7C">
        <w:t xml:space="preserve"> (Command </w:t>
      </w:r>
      <w:r w:rsidR="00E16DD2">
        <w:t>178</w:t>
      </w:r>
      <w:r w:rsidR="00BD7C86">
        <w:t>)</w:t>
      </w:r>
      <w:bookmarkEnd w:id="16"/>
    </w:p>
    <w:p w:rsidR="005D6D8C" w:rsidRPr="005D6D8C" w:rsidRDefault="004F4557" w:rsidP="004F4557">
      <w:pPr>
        <w:pStyle w:val="NormalHeading2"/>
        <w:ind w:left="0"/>
      </w:pPr>
      <w:r>
        <w:t xml:space="preserve">The other variation of Read command is intended for reading byte arrays. The Master sends Command </w:t>
      </w:r>
      <w:r w:rsidRPr="00FE0286">
        <w:rPr>
          <w:b/>
        </w:rPr>
        <w:t xml:space="preserve">Read </w:t>
      </w:r>
      <w:r w:rsidR="003A2B68">
        <w:rPr>
          <w:b/>
        </w:rPr>
        <w:t>Array</w:t>
      </w:r>
      <w:r w:rsidR="00DD0F5C">
        <w:rPr>
          <w:b/>
        </w:rPr>
        <w:t xml:space="preserve"> </w:t>
      </w:r>
      <w:r w:rsidR="00DD0F5C" w:rsidRPr="00DD0F5C">
        <w:t>with</w:t>
      </w:r>
      <w:r w:rsidR="003A2B68">
        <w:rPr>
          <w:b/>
        </w:rPr>
        <w:t xml:space="preserve"> </w:t>
      </w:r>
      <w:r w:rsidR="00BF5CEB">
        <w:t xml:space="preserve">Array </w:t>
      </w:r>
      <w:r w:rsidR="00BF5CEB" w:rsidRPr="00BF5CEB">
        <w:t>Variable</w:t>
      </w:r>
      <w:r w:rsidR="00BF5CEB">
        <w:rPr>
          <w:b/>
        </w:rPr>
        <w:t xml:space="preserve"> </w:t>
      </w:r>
      <w:r>
        <w:t>ID</w:t>
      </w:r>
      <w:r w:rsidR="00FE5079">
        <w:t>.</w:t>
      </w:r>
      <w:r>
        <w:t xml:space="preserve"> The Slave obtains the requested values</w:t>
      </w:r>
      <w:r w:rsidR="00FE5079">
        <w:t xml:space="preserve"> from the array variable (up to 32 bytes)</w:t>
      </w:r>
      <w:r>
        <w:t>,</w:t>
      </w:r>
      <w:r w:rsidR="005D6D8C">
        <w:t xml:space="preserve"> and sends them to the FFP. </w:t>
      </w:r>
      <w:r w:rsidR="005D6D8C">
        <w:rPr>
          <w:b/>
        </w:rPr>
        <w:t>Note:</w:t>
      </w:r>
      <w:r w:rsidR="005D6D8C">
        <w:t xml:space="preserve"> the FFP and the APP must know the proper array size for the specified </w:t>
      </w:r>
      <w:r w:rsidR="005A602A">
        <w:t>Variable ID.</w:t>
      </w:r>
    </w:p>
    <w:p w:rsidR="004F24C6" w:rsidRDefault="004F24C6" w:rsidP="004F24C6">
      <w:pPr>
        <w:rPr>
          <w:b/>
          <w:sz w:val="22"/>
          <w:szCs w:val="22"/>
        </w:rPr>
      </w:pPr>
      <w:r w:rsidRPr="00B35B5F">
        <w:rPr>
          <w:b/>
          <w:sz w:val="22"/>
          <w:szCs w:val="22"/>
        </w:rPr>
        <w:t>Request:    FFP --&gt; APP</w:t>
      </w:r>
      <w:r w:rsidR="002E17E7">
        <w:rPr>
          <w:b/>
          <w:sz w:val="22"/>
          <w:szCs w:val="22"/>
        </w:rPr>
        <w:t xml:space="preserve"> (1</w:t>
      </w:r>
      <w:r w:rsidR="003401DB">
        <w:rPr>
          <w:b/>
          <w:sz w:val="22"/>
          <w:szCs w:val="22"/>
        </w:rPr>
        <w:t>4</w:t>
      </w:r>
      <w:r w:rsidR="002E17E7">
        <w:rPr>
          <w:b/>
          <w:sz w:val="22"/>
          <w:szCs w:val="22"/>
        </w:rPr>
        <w:t xml:space="preserve">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
        <w:gridCol w:w="481"/>
        <w:gridCol w:w="1166"/>
        <w:gridCol w:w="316"/>
        <w:gridCol w:w="316"/>
        <w:gridCol w:w="316"/>
        <w:gridCol w:w="316"/>
        <w:gridCol w:w="316"/>
        <w:gridCol w:w="316"/>
        <w:gridCol w:w="316"/>
        <w:gridCol w:w="416"/>
        <w:gridCol w:w="416"/>
        <w:gridCol w:w="416"/>
        <w:gridCol w:w="208"/>
        <w:gridCol w:w="208"/>
      </w:tblGrid>
      <w:tr w:rsidR="009755D5" w:rsidRPr="003C79BB" w:rsidTr="007130D8">
        <w:trPr>
          <w:gridAfter w:val="1"/>
          <w:trHeight w:val="698"/>
        </w:trPr>
        <w:tc>
          <w:tcPr>
            <w:tcW w:w="0" w:type="auto"/>
            <w:gridSpan w:val="2"/>
            <w:shd w:val="clear" w:color="auto" w:fill="auto"/>
          </w:tcPr>
          <w:p w:rsidR="009755D5" w:rsidRPr="003C79BB" w:rsidRDefault="009755D5" w:rsidP="003C79BB">
            <w:pPr>
              <w:jc w:val="center"/>
              <w:rPr>
                <w:b/>
                <w:sz w:val="20"/>
              </w:rPr>
            </w:pPr>
            <w:r w:rsidRPr="003C79BB">
              <w:rPr>
                <w:b/>
                <w:sz w:val="20"/>
              </w:rPr>
              <w:t>Array</w:t>
            </w:r>
          </w:p>
          <w:p w:rsidR="009755D5" w:rsidRPr="003C79BB" w:rsidRDefault="009755D5" w:rsidP="003C79BB">
            <w:pPr>
              <w:jc w:val="center"/>
              <w:rPr>
                <w:b/>
                <w:sz w:val="20"/>
              </w:rPr>
            </w:pPr>
            <w:r w:rsidRPr="003C79BB">
              <w:rPr>
                <w:b/>
                <w:sz w:val="20"/>
              </w:rPr>
              <w:t>Variable</w:t>
            </w:r>
          </w:p>
          <w:p w:rsidR="009755D5" w:rsidRPr="003C79BB" w:rsidRDefault="009755D5" w:rsidP="003C79BB">
            <w:pPr>
              <w:jc w:val="center"/>
              <w:rPr>
                <w:b/>
                <w:sz w:val="20"/>
              </w:rPr>
            </w:pPr>
            <w:r w:rsidRPr="003C79BB">
              <w:rPr>
                <w:b/>
                <w:sz w:val="20"/>
              </w:rPr>
              <w:t xml:space="preserve">ID </w:t>
            </w:r>
          </w:p>
        </w:tc>
        <w:tc>
          <w:tcPr>
            <w:tcW w:w="0" w:type="auto"/>
          </w:tcPr>
          <w:p w:rsidR="009755D5" w:rsidRDefault="009755D5" w:rsidP="00AC6C38">
            <w:pPr>
              <w:jc w:val="center"/>
              <w:rPr>
                <w:b/>
                <w:sz w:val="20"/>
              </w:rPr>
            </w:pPr>
            <w:r>
              <w:rPr>
                <w:b/>
                <w:sz w:val="20"/>
              </w:rPr>
              <w:t>Data Block</w:t>
            </w:r>
          </w:p>
          <w:p w:rsidR="009755D5" w:rsidRPr="003C79BB" w:rsidRDefault="009755D5" w:rsidP="00AC6C38">
            <w:pPr>
              <w:jc w:val="center"/>
              <w:rPr>
                <w:b/>
                <w:sz w:val="20"/>
              </w:rPr>
            </w:pPr>
            <w:r>
              <w:rPr>
                <w:b/>
                <w:sz w:val="20"/>
              </w:rPr>
              <w:t>Number</w:t>
            </w:r>
          </w:p>
        </w:tc>
        <w:tc>
          <w:tcPr>
            <w:tcW w:w="0" w:type="auto"/>
            <w:gridSpan w:val="11"/>
            <w:shd w:val="clear" w:color="auto" w:fill="auto"/>
          </w:tcPr>
          <w:p w:rsidR="009755D5" w:rsidRPr="003C79BB" w:rsidRDefault="009755D5" w:rsidP="003C79BB">
            <w:pPr>
              <w:jc w:val="center"/>
              <w:rPr>
                <w:b/>
                <w:sz w:val="20"/>
              </w:rPr>
            </w:pPr>
            <w:r>
              <w:rPr>
                <w:b/>
                <w:sz w:val="20"/>
              </w:rPr>
              <w:t>Reserved</w:t>
            </w:r>
          </w:p>
        </w:tc>
      </w:tr>
      <w:tr w:rsidR="009755D5" w:rsidRPr="003C79BB" w:rsidTr="007130D8">
        <w:trPr>
          <w:gridAfter w:val="1"/>
        </w:trPr>
        <w:tc>
          <w:tcPr>
            <w:tcW w:w="0" w:type="auto"/>
            <w:gridSpan w:val="2"/>
            <w:shd w:val="clear" w:color="auto" w:fill="auto"/>
          </w:tcPr>
          <w:p w:rsidR="009755D5" w:rsidRPr="003C79BB" w:rsidRDefault="009755D5" w:rsidP="003C79BB">
            <w:pPr>
              <w:jc w:val="center"/>
              <w:rPr>
                <w:b/>
                <w:sz w:val="20"/>
              </w:rPr>
            </w:pPr>
          </w:p>
        </w:tc>
        <w:tc>
          <w:tcPr>
            <w:tcW w:w="0" w:type="auto"/>
          </w:tcPr>
          <w:p w:rsidR="009755D5" w:rsidRPr="003C79BB" w:rsidRDefault="009755D5" w:rsidP="00DA21C4">
            <w:pPr>
              <w:rPr>
                <w:b/>
                <w:sz w:val="20"/>
              </w:rPr>
            </w:pPr>
          </w:p>
        </w:tc>
        <w:tc>
          <w:tcPr>
            <w:tcW w:w="0" w:type="auto"/>
            <w:gridSpan w:val="11"/>
            <w:shd w:val="clear" w:color="auto" w:fill="auto"/>
          </w:tcPr>
          <w:p w:rsidR="009755D5" w:rsidRPr="003C79BB" w:rsidRDefault="009755D5" w:rsidP="003C79BB">
            <w:pPr>
              <w:jc w:val="center"/>
              <w:rPr>
                <w:b/>
                <w:sz w:val="20"/>
              </w:rPr>
            </w:pPr>
            <w:r w:rsidRPr="003C79BB">
              <w:rPr>
                <w:b/>
                <w:sz w:val="20"/>
              </w:rPr>
              <w:t>Fill with 0.</w:t>
            </w:r>
          </w:p>
        </w:tc>
      </w:tr>
      <w:tr w:rsidR="009755D5" w:rsidRPr="003C79BB" w:rsidTr="007130D8">
        <w:tc>
          <w:tcPr>
            <w:tcW w:w="0" w:type="auto"/>
            <w:shd w:val="clear" w:color="auto" w:fill="auto"/>
          </w:tcPr>
          <w:p w:rsidR="009755D5" w:rsidRPr="003C79BB" w:rsidRDefault="009755D5" w:rsidP="003C79BB">
            <w:pPr>
              <w:jc w:val="center"/>
              <w:rPr>
                <w:b/>
                <w:sz w:val="20"/>
              </w:rPr>
            </w:pPr>
            <w:r w:rsidRPr="003C79BB">
              <w:rPr>
                <w:b/>
                <w:sz w:val="20"/>
              </w:rPr>
              <w:t>0</w:t>
            </w:r>
          </w:p>
        </w:tc>
        <w:tc>
          <w:tcPr>
            <w:tcW w:w="0" w:type="auto"/>
            <w:shd w:val="clear" w:color="auto" w:fill="auto"/>
          </w:tcPr>
          <w:p w:rsidR="009755D5" w:rsidRPr="003C79BB" w:rsidRDefault="009755D5" w:rsidP="003C79BB">
            <w:pPr>
              <w:jc w:val="center"/>
              <w:rPr>
                <w:b/>
                <w:sz w:val="20"/>
              </w:rPr>
            </w:pPr>
            <w:r w:rsidRPr="003C79BB">
              <w:rPr>
                <w:b/>
                <w:sz w:val="20"/>
              </w:rPr>
              <w:t>1</w:t>
            </w:r>
          </w:p>
        </w:tc>
        <w:tc>
          <w:tcPr>
            <w:tcW w:w="0" w:type="auto"/>
          </w:tcPr>
          <w:p w:rsidR="009755D5" w:rsidRPr="003C79BB" w:rsidRDefault="009755D5" w:rsidP="003C79BB">
            <w:pPr>
              <w:jc w:val="center"/>
              <w:rPr>
                <w:b/>
                <w:sz w:val="20"/>
              </w:rPr>
            </w:pPr>
            <w:r>
              <w:rPr>
                <w:b/>
                <w:sz w:val="20"/>
              </w:rPr>
              <w:t>2</w:t>
            </w:r>
          </w:p>
        </w:tc>
        <w:tc>
          <w:tcPr>
            <w:tcW w:w="0" w:type="auto"/>
            <w:shd w:val="clear" w:color="auto" w:fill="auto"/>
          </w:tcPr>
          <w:p w:rsidR="009755D5" w:rsidRPr="003C79BB" w:rsidRDefault="009755D5" w:rsidP="003C79BB">
            <w:pPr>
              <w:jc w:val="center"/>
              <w:rPr>
                <w:b/>
                <w:sz w:val="20"/>
              </w:rPr>
            </w:pPr>
            <w:r>
              <w:rPr>
                <w:b/>
                <w:sz w:val="20"/>
              </w:rPr>
              <w:t>3</w:t>
            </w:r>
          </w:p>
        </w:tc>
        <w:tc>
          <w:tcPr>
            <w:tcW w:w="0" w:type="auto"/>
            <w:shd w:val="clear" w:color="auto" w:fill="auto"/>
          </w:tcPr>
          <w:p w:rsidR="009755D5" w:rsidRPr="003C79BB" w:rsidRDefault="009755D5" w:rsidP="003C79BB">
            <w:pPr>
              <w:jc w:val="center"/>
              <w:rPr>
                <w:b/>
                <w:sz w:val="20"/>
              </w:rPr>
            </w:pPr>
            <w:r>
              <w:rPr>
                <w:b/>
                <w:sz w:val="20"/>
              </w:rPr>
              <w:t>4</w:t>
            </w:r>
          </w:p>
        </w:tc>
        <w:tc>
          <w:tcPr>
            <w:tcW w:w="0" w:type="auto"/>
            <w:shd w:val="clear" w:color="auto" w:fill="auto"/>
          </w:tcPr>
          <w:p w:rsidR="009755D5" w:rsidRPr="003C79BB" w:rsidRDefault="009755D5" w:rsidP="003C79BB">
            <w:pPr>
              <w:jc w:val="center"/>
              <w:rPr>
                <w:b/>
                <w:sz w:val="20"/>
              </w:rPr>
            </w:pPr>
            <w:r w:rsidRPr="003C79BB">
              <w:rPr>
                <w:b/>
                <w:sz w:val="20"/>
              </w:rPr>
              <w:t>5</w:t>
            </w:r>
          </w:p>
        </w:tc>
        <w:tc>
          <w:tcPr>
            <w:tcW w:w="0" w:type="auto"/>
            <w:shd w:val="clear" w:color="auto" w:fill="auto"/>
          </w:tcPr>
          <w:p w:rsidR="009755D5" w:rsidRPr="003C79BB" w:rsidRDefault="009755D5" w:rsidP="003C79BB">
            <w:pPr>
              <w:jc w:val="center"/>
              <w:rPr>
                <w:b/>
                <w:sz w:val="20"/>
              </w:rPr>
            </w:pPr>
            <w:r w:rsidRPr="003C79BB">
              <w:rPr>
                <w:b/>
                <w:sz w:val="20"/>
              </w:rPr>
              <w:t>6</w:t>
            </w:r>
          </w:p>
        </w:tc>
        <w:tc>
          <w:tcPr>
            <w:tcW w:w="0" w:type="auto"/>
            <w:shd w:val="clear" w:color="auto" w:fill="auto"/>
          </w:tcPr>
          <w:p w:rsidR="009755D5" w:rsidRPr="003C79BB" w:rsidRDefault="009755D5" w:rsidP="003C79BB">
            <w:pPr>
              <w:jc w:val="center"/>
              <w:rPr>
                <w:b/>
                <w:sz w:val="20"/>
              </w:rPr>
            </w:pPr>
            <w:r w:rsidRPr="003C79BB">
              <w:rPr>
                <w:b/>
                <w:sz w:val="20"/>
              </w:rPr>
              <w:t>7</w:t>
            </w:r>
          </w:p>
        </w:tc>
        <w:tc>
          <w:tcPr>
            <w:tcW w:w="0" w:type="auto"/>
            <w:shd w:val="clear" w:color="auto" w:fill="auto"/>
          </w:tcPr>
          <w:p w:rsidR="009755D5" w:rsidRPr="003C79BB" w:rsidRDefault="009755D5" w:rsidP="003C79BB">
            <w:pPr>
              <w:jc w:val="center"/>
              <w:rPr>
                <w:b/>
                <w:sz w:val="20"/>
              </w:rPr>
            </w:pPr>
            <w:r w:rsidRPr="003C79BB">
              <w:rPr>
                <w:b/>
                <w:sz w:val="20"/>
              </w:rPr>
              <w:t>8</w:t>
            </w:r>
          </w:p>
        </w:tc>
        <w:tc>
          <w:tcPr>
            <w:tcW w:w="0" w:type="auto"/>
            <w:shd w:val="clear" w:color="auto" w:fill="auto"/>
          </w:tcPr>
          <w:p w:rsidR="009755D5" w:rsidRPr="003C79BB" w:rsidRDefault="009755D5" w:rsidP="003C79BB">
            <w:pPr>
              <w:jc w:val="center"/>
              <w:rPr>
                <w:b/>
                <w:sz w:val="20"/>
              </w:rPr>
            </w:pPr>
            <w:r w:rsidRPr="003C79BB">
              <w:rPr>
                <w:b/>
                <w:sz w:val="20"/>
              </w:rPr>
              <w:t>9</w:t>
            </w:r>
          </w:p>
        </w:tc>
        <w:tc>
          <w:tcPr>
            <w:tcW w:w="0" w:type="auto"/>
            <w:shd w:val="clear" w:color="auto" w:fill="auto"/>
          </w:tcPr>
          <w:p w:rsidR="009755D5" w:rsidRPr="003C79BB" w:rsidRDefault="009755D5" w:rsidP="003C79BB">
            <w:pPr>
              <w:jc w:val="center"/>
              <w:rPr>
                <w:b/>
                <w:sz w:val="20"/>
              </w:rPr>
            </w:pPr>
            <w:r w:rsidRPr="003C79BB">
              <w:rPr>
                <w:b/>
                <w:sz w:val="20"/>
              </w:rPr>
              <w:t>10</w:t>
            </w:r>
          </w:p>
        </w:tc>
        <w:tc>
          <w:tcPr>
            <w:tcW w:w="0" w:type="auto"/>
            <w:shd w:val="clear" w:color="auto" w:fill="auto"/>
          </w:tcPr>
          <w:p w:rsidR="009755D5" w:rsidRPr="003C79BB" w:rsidRDefault="009755D5" w:rsidP="003C79BB">
            <w:pPr>
              <w:jc w:val="center"/>
              <w:rPr>
                <w:b/>
                <w:sz w:val="20"/>
              </w:rPr>
            </w:pPr>
            <w:r w:rsidRPr="003C79BB">
              <w:rPr>
                <w:b/>
                <w:sz w:val="20"/>
              </w:rPr>
              <w:t>11</w:t>
            </w:r>
          </w:p>
        </w:tc>
        <w:tc>
          <w:tcPr>
            <w:tcW w:w="0" w:type="auto"/>
            <w:shd w:val="clear" w:color="auto" w:fill="auto"/>
          </w:tcPr>
          <w:p w:rsidR="009755D5" w:rsidRPr="003C79BB" w:rsidRDefault="009755D5" w:rsidP="003C79BB">
            <w:pPr>
              <w:jc w:val="center"/>
              <w:rPr>
                <w:b/>
                <w:sz w:val="20"/>
              </w:rPr>
            </w:pPr>
            <w:r w:rsidRPr="003C79BB">
              <w:rPr>
                <w:b/>
                <w:sz w:val="20"/>
              </w:rPr>
              <w:t>12</w:t>
            </w:r>
          </w:p>
        </w:tc>
        <w:tc>
          <w:tcPr>
            <w:tcW w:w="0" w:type="auto"/>
            <w:gridSpan w:val="2"/>
            <w:shd w:val="clear" w:color="auto" w:fill="auto"/>
          </w:tcPr>
          <w:p w:rsidR="009755D5" w:rsidRPr="003C79BB" w:rsidRDefault="009755D5" w:rsidP="003C79BB">
            <w:pPr>
              <w:jc w:val="center"/>
              <w:rPr>
                <w:b/>
                <w:sz w:val="20"/>
              </w:rPr>
            </w:pPr>
            <w:r w:rsidRPr="003C79BB">
              <w:rPr>
                <w:b/>
                <w:sz w:val="20"/>
              </w:rPr>
              <w:t>13</w:t>
            </w:r>
          </w:p>
        </w:tc>
      </w:tr>
    </w:tbl>
    <w:p w:rsidR="00197271" w:rsidRDefault="00197271" w:rsidP="004F24C6">
      <w:pPr>
        <w:rPr>
          <w:b/>
          <w:sz w:val="22"/>
          <w:szCs w:val="22"/>
        </w:rPr>
      </w:pPr>
    </w:p>
    <w:p w:rsidR="004F24C6" w:rsidRDefault="004F24C6" w:rsidP="004F24C6">
      <w:pPr>
        <w:rPr>
          <w:b/>
          <w:sz w:val="20"/>
        </w:rPr>
      </w:pPr>
      <w:r w:rsidRPr="00B35B5F">
        <w:rPr>
          <w:b/>
          <w:sz w:val="22"/>
          <w:szCs w:val="22"/>
        </w:rPr>
        <w:t>Response:    APP --&gt; FFP</w:t>
      </w:r>
      <w:r w:rsidR="00D057FB">
        <w:rPr>
          <w:b/>
          <w:sz w:val="22"/>
          <w:szCs w:val="22"/>
        </w:rPr>
        <w:t xml:space="preserve"> (33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316"/>
        <w:gridCol w:w="316"/>
        <w:gridCol w:w="316"/>
        <w:gridCol w:w="316"/>
        <w:gridCol w:w="316"/>
        <w:gridCol w:w="316"/>
        <w:gridCol w:w="316"/>
        <w:gridCol w:w="316"/>
        <w:gridCol w:w="416"/>
        <w:gridCol w:w="416"/>
        <w:gridCol w:w="416"/>
        <w:gridCol w:w="416"/>
        <w:gridCol w:w="416"/>
      </w:tblGrid>
      <w:tr w:rsidR="00CB3617" w:rsidRPr="003C79BB" w:rsidTr="003C79BB">
        <w:tc>
          <w:tcPr>
            <w:tcW w:w="0" w:type="auto"/>
            <w:shd w:val="clear" w:color="auto" w:fill="auto"/>
          </w:tcPr>
          <w:p w:rsidR="00346613" w:rsidRPr="003C79BB" w:rsidRDefault="00CB3617" w:rsidP="003C79BB">
            <w:pPr>
              <w:jc w:val="center"/>
              <w:rPr>
                <w:b/>
                <w:sz w:val="20"/>
              </w:rPr>
            </w:pPr>
            <w:r w:rsidRPr="003C79BB">
              <w:rPr>
                <w:b/>
                <w:sz w:val="20"/>
              </w:rPr>
              <w:t>Variable</w:t>
            </w:r>
          </w:p>
          <w:p w:rsidR="00CB3617" w:rsidRPr="003C79BB" w:rsidRDefault="00CB3617" w:rsidP="003C79BB">
            <w:pPr>
              <w:jc w:val="center"/>
              <w:rPr>
                <w:b/>
                <w:sz w:val="20"/>
              </w:rPr>
            </w:pPr>
            <w:r w:rsidRPr="003C79BB">
              <w:rPr>
                <w:b/>
                <w:sz w:val="20"/>
              </w:rPr>
              <w:t>Status</w:t>
            </w:r>
          </w:p>
        </w:tc>
        <w:tc>
          <w:tcPr>
            <w:tcW w:w="0" w:type="auto"/>
            <w:gridSpan w:val="13"/>
            <w:shd w:val="clear" w:color="auto" w:fill="auto"/>
          </w:tcPr>
          <w:p w:rsidR="00CB3617" w:rsidRPr="003C79BB" w:rsidRDefault="00CB3617" w:rsidP="003C79BB">
            <w:pPr>
              <w:jc w:val="center"/>
              <w:rPr>
                <w:b/>
                <w:sz w:val="12"/>
                <w:szCs w:val="12"/>
              </w:rPr>
            </w:pPr>
            <w:r w:rsidRPr="003C79BB">
              <w:rPr>
                <w:b/>
                <w:sz w:val="20"/>
              </w:rPr>
              <w:t>Array data (up to 32 bytes)</w:t>
            </w:r>
          </w:p>
        </w:tc>
      </w:tr>
      <w:tr w:rsidR="00CB3617" w:rsidRPr="003C79BB" w:rsidTr="003C79BB">
        <w:trPr>
          <w:trHeight w:val="293"/>
        </w:trPr>
        <w:tc>
          <w:tcPr>
            <w:tcW w:w="0" w:type="auto"/>
            <w:shd w:val="clear" w:color="auto" w:fill="auto"/>
          </w:tcPr>
          <w:p w:rsidR="00CB3617" w:rsidRPr="003C79BB" w:rsidRDefault="00CB3617" w:rsidP="003C79BB">
            <w:pPr>
              <w:jc w:val="center"/>
              <w:rPr>
                <w:b/>
                <w:sz w:val="12"/>
                <w:szCs w:val="12"/>
              </w:rPr>
            </w:pPr>
          </w:p>
        </w:tc>
        <w:tc>
          <w:tcPr>
            <w:tcW w:w="0" w:type="auto"/>
            <w:gridSpan w:val="13"/>
            <w:shd w:val="clear" w:color="auto" w:fill="auto"/>
          </w:tcPr>
          <w:p w:rsidR="00CB3617" w:rsidRPr="003C79BB" w:rsidRDefault="00CB3617" w:rsidP="003C79BB">
            <w:pPr>
              <w:jc w:val="center"/>
              <w:rPr>
                <w:b/>
                <w:sz w:val="12"/>
                <w:szCs w:val="12"/>
              </w:rPr>
            </w:pPr>
          </w:p>
          <w:p w:rsidR="00CB3617" w:rsidRPr="003C79BB" w:rsidRDefault="00CB3617" w:rsidP="003C79BB">
            <w:pPr>
              <w:jc w:val="center"/>
              <w:rPr>
                <w:b/>
                <w:sz w:val="12"/>
                <w:szCs w:val="12"/>
              </w:rPr>
            </w:pPr>
          </w:p>
        </w:tc>
      </w:tr>
      <w:tr w:rsidR="0039063A" w:rsidRPr="003C79BB" w:rsidTr="003C79BB">
        <w:tc>
          <w:tcPr>
            <w:tcW w:w="0" w:type="auto"/>
            <w:shd w:val="clear" w:color="auto" w:fill="auto"/>
          </w:tcPr>
          <w:p w:rsidR="0039063A" w:rsidRPr="003C79BB" w:rsidRDefault="0039063A" w:rsidP="003C79BB">
            <w:pPr>
              <w:jc w:val="center"/>
              <w:rPr>
                <w:b/>
                <w:sz w:val="20"/>
              </w:rPr>
            </w:pPr>
            <w:r w:rsidRPr="003C79BB">
              <w:rPr>
                <w:b/>
                <w:sz w:val="20"/>
              </w:rPr>
              <w:t>0</w:t>
            </w:r>
          </w:p>
        </w:tc>
        <w:tc>
          <w:tcPr>
            <w:tcW w:w="0" w:type="auto"/>
            <w:shd w:val="clear" w:color="auto" w:fill="auto"/>
          </w:tcPr>
          <w:p w:rsidR="0039063A" w:rsidRPr="003C79BB" w:rsidRDefault="0039063A" w:rsidP="003C79BB">
            <w:pPr>
              <w:jc w:val="center"/>
              <w:rPr>
                <w:b/>
                <w:sz w:val="20"/>
              </w:rPr>
            </w:pPr>
            <w:r w:rsidRPr="003C79BB">
              <w:rPr>
                <w:b/>
                <w:sz w:val="20"/>
              </w:rPr>
              <w:t>1</w:t>
            </w:r>
          </w:p>
        </w:tc>
        <w:tc>
          <w:tcPr>
            <w:tcW w:w="0" w:type="auto"/>
            <w:shd w:val="clear" w:color="auto" w:fill="auto"/>
          </w:tcPr>
          <w:p w:rsidR="0039063A" w:rsidRPr="003C79BB" w:rsidRDefault="0039063A" w:rsidP="003C79BB">
            <w:pPr>
              <w:jc w:val="center"/>
              <w:rPr>
                <w:b/>
                <w:sz w:val="20"/>
              </w:rPr>
            </w:pPr>
            <w:r w:rsidRPr="003C79BB">
              <w:rPr>
                <w:b/>
                <w:sz w:val="20"/>
              </w:rPr>
              <w:t>2</w:t>
            </w:r>
          </w:p>
        </w:tc>
        <w:tc>
          <w:tcPr>
            <w:tcW w:w="0" w:type="auto"/>
            <w:shd w:val="clear" w:color="auto" w:fill="auto"/>
          </w:tcPr>
          <w:p w:rsidR="0039063A" w:rsidRPr="003C79BB" w:rsidRDefault="0039063A" w:rsidP="003C79BB">
            <w:pPr>
              <w:jc w:val="center"/>
              <w:rPr>
                <w:b/>
                <w:sz w:val="20"/>
              </w:rPr>
            </w:pPr>
            <w:r w:rsidRPr="003C79BB">
              <w:rPr>
                <w:b/>
                <w:sz w:val="20"/>
              </w:rPr>
              <w:t>3</w:t>
            </w:r>
          </w:p>
        </w:tc>
        <w:tc>
          <w:tcPr>
            <w:tcW w:w="0" w:type="auto"/>
            <w:shd w:val="clear" w:color="auto" w:fill="auto"/>
          </w:tcPr>
          <w:p w:rsidR="0039063A" w:rsidRPr="003C79BB" w:rsidRDefault="0039063A" w:rsidP="003C79BB">
            <w:pPr>
              <w:jc w:val="center"/>
              <w:rPr>
                <w:b/>
                <w:sz w:val="20"/>
              </w:rPr>
            </w:pPr>
            <w:r w:rsidRPr="003C79BB">
              <w:rPr>
                <w:b/>
                <w:sz w:val="20"/>
              </w:rPr>
              <w:t>4</w:t>
            </w:r>
          </w:p>
        </w:tc>
        <w:tc>
          <w:tcPr>
            <w:tcW w:w="0" w:type="auto"/>
            <w:shd w:val="clear" w:color="auto" w:fill="auto"/>
          </w:tcPr>
          <w:p w:rsidR="0039063A" w:rsidRPr="003C79BB" w:rsidRDefault="0039063A" w:rsidP="003C79BB">
            <w:pPr>
              <w:jc w:val="center"/>
              <w:rPr>
                <w:b/>
                <w:sz w:val="20"/>
              </w:rPr>
            </w:pPr>
            <w:r w:rsidRPr="003C79BB">
              <w:rPr>
                <w:b/>
                <w:sz w:val="20"/>
              </w:rPr>
              <w:t>5</w:t>
            </w:r>
          </w:p>
        </w:tc>
        <w:tc>
          <w:tcPr>
            <w:tcW w:w="0" w:type="auto"/>
            <w:shd w:val="clear" w:color="auto" w:fill="auto"/>
          </w:tcPr>
          <w:p w:rsidR="0039063A" w:rsidRPr="003C79BB" w:rsidRDefault="0039063A" w:rsidP="003C79BB">
            <w:pPr>
              <w:jc w:val="center"/>
              <w:rPr>
                <w:b/>
                <w:sz w:val="20"/>
              </w:rPr>
            </w:pPr>
            <w:r w:rsidRPr="003C79BB">
              <w:rPr>
                <w:b/>
                <w:sz w:val="20"/>
              </w:rPr>
              <w:t>6</w:t>
            </w:r>
          </w:p>
        </w:tc>
        <w:tc>
          <w:tcPr>
            <w:tcW w:w="0" w:type="auto"/>
            <w:shd w:val="clear" w:color="auto" w:fill="auto"/>
          </w:tcPr>
          <w:p w:rsidR="0039063A" w:rsidRPr="003C79BB" w:rsidRDefault="0039063A" w:rsidP="003C79BB">
            <w:pPr>
              <w:jc w:val="center"/>
              <w:rPr>
                <w:b/>
                <w:sz w:val="20"/>
              </w:rPr>
            </w:pPr>
            <w:r w:rsidRPr="003C79BB">
              <w:rPr>
                <w:b/>
                <w:sz w:val="20"/>
              </w:rPr>
              <w:t>7</w:t>
            </w:r>
          </w:p>
        </w:tc>
        <w:tc>
          <w:tcPr>
            <w:tcW w:w="0" w:type="auto"/>
            <w:shd w:val="clear" w:color="auto" w:fill="auto"/>
          </w:tcPr>
          <w:p w:rsidR="0039063A" w:rsidRPr="003C79BB" w:rsidRDefault="0039063A" w:rsidP="003C79BB">
            <w:pPr>
              <w:jc w:val="center"/>
              <w:rPr>
                <w:b/>
                <w:sz w:val="20"/>
              </w:rPr>
            </w:pPr>
            <w:r w:rsidRPr="003C79BB">
              <w:rPr>
                <w:b/>
                <w:sz w:val="20"/>
              </w:rPr>
              <w:t>8</w:t>
            </w:r>
          </w:p>
        </w:tc>
        <w:tc>
          <w:tcPr>
            <w:tcW w:w="0" w:type="auto"/>
            <w:shd w:val="clear" w:color="auto" w:fill="auto"/>
          </w:tcPr>
          <w:p w:rsidR="0039063A" w:rsidRPr="003C79BB" w:rsidRDefault="0039063A" w:rsidP="003C79BB">
            <w:pPr>
              <w:jc w:val="center"/>
              <w:rPr>
                <w:b/>
                <w:sz w:val="20"/>
              </w:rPr>
            </w:pPr>
            <w:r w:rsidRPr="003C79BB">
              <w:rPr>
                <w:b/>
                <w:sz w:val="20"/>
              </w:rPr>
              <w:t xml:space="preserve">… </w:t>
            </w:r>
          </w:p>
          <w:p w:rsidR="0039063A" w:rsidRPr="003C79BB" w:rsidRDefault="0039063A" w:rsidP="003C79BB">
            <w:pPr>
              <w:jc w:val="center"/>
              <w:rPr>
                <w:b/>
                <w:sz w:val="20"/>
              </w:rPr>
            </w:pPr>
          </w:p>
        </w:tc>
        <w:tc>
          <w:tcPr>
            <w:tcW w:w="0" w:type="auto"/>
            <w:shd w:val="clear" w:color="auto" w:fill="auto"/>
          </w:tcPr>
          <w:p w:rsidR="0039063A" w:rsidRPr="003C79BB" w:rsidRDefault="0039063A" w:rsidP="003C79BB">
            <w:pPr>
              <w:jc w:val="center"/>
              <w:rPr>
                <w:b/>
                <w:sz w:val="20"/>
              </w:rPr>
            </w:pPr>
            <w:r w:rsidRPr="003C79BB">
              <w:rPr>
                <w:b/>
                <w:sz w:val="20"/>
              </w:rPr>
              <w:t>29</w:t>
            </w:r>
          </w:p>
        </w:tc>
        <w:tc>
          <w:tcPr>
            <w:tcW w:w="0" w:type="auto"/>
            <w:shd w:val="clear" w:color="auto" w:fill="auto"/>
          </w:tcPr>
          <w:p w:rsidR="0039063A" w:rsidRPr="003C79BB" w:rsidRDefault="0039063A" w:rsidP="003C79BB">
            <w:pPr>
              <w:jc w:val="center"/>
              <w:rPr>
                <w:b/>
                <w:sz w:val="20"/>
              </w:rPr>
            </w:pPr>
            <w:r w:rsidRPr="003C79BB">
              <w:rPr>
                <w:b/>
                <w:sz w:val="20"/>
              </w:rPr>
              <w:t>30</w:t>
            </w:r>
          </w:p>
        </w:tc>
        <w:tc>
          <w:tcPr>
            <w:tcW w:w="0" w:type="auto"/>
            <w:shd w:val="clear" w:color="auto" w:fill="auto"/>
          </w:tcPr>
          <w:p w:rsidR="0039063A" w:rsidRPr="003C79BB" w:rsidRDefault="0039063A" w:rsidP="003C79BB">
            <w:pPr>
              <w:jc w:val="center"/>
              <w:rPr>
                <w:b/>
                <w:sz w:val="20"/>
              </w:rPr>
            </w:pPr>
            <w:r w:rsidRPr="003C79BB">
              <w:rPr>
                <w:b/>
                <w:sz w:val="20"/>
              </w:rPr>
              <w:t>31</w:t>
            </w:r>
          </w:p>
        </w:tc>
        <w:tc>
          <w:tcPr>
            <w:tcW w:w="0" w:type="auto"/>
            <w:shd w:val="clear" w:color="auto" w:fill="auto"/>
          </w:tcPr>
          <w:p w:rsidR="0039063A" w:rsidRPr="003C79BB" w:rsidRDefault="0039063A" w:rsidP="003C79BB">
            <w:pPr>
              <w:jc w:val="center"/>
              <w:rPr>
                <w:b/>
                <w:sz w:val="20"/>
              </w:rPr>
            </w:pPr>
            <w:r w:rsidRPr="003C79BB">
              <w:rPr>
                <w:b/>
                <w:sz w:val="20"/>
              </w:rPr>
              <w:t>32</w:t>
            </w:r>
          </w:p>
        </w:tc>
      </w:tr>
    </w:tbl>
    <w:p w:rsidR="004F24C6" w:rsidRDefault="004F24C6" w:rsidP="00DD0B26">
      <w:pPr>
        <w:jc w:val="center"/>
        <w:rPr>
          <w:b/>
          <w:sz w:val="12"/>
          <w:szCs w:val="12"/>
        </w:rPr>
      </w:pPr>
    </w:p>
    <w:p w:rsidR="00AC4663" w:rsidRDefault="00AC4663" w:rsidP="00AB02DE">
      <w:pPr>
        <w:rPr>
          <w:szCs w:val="24"/>
        </w:rPr>
      </w:pPr>
    </w:p>
    <w:p w:rsidR="009755D5" w:rsidRDefault="009755D5" w:rsidP="009755D5">
      <w:pPr>
        <w:rPr>
          <w:szCs w:val="24"/>
        </w:rPr>
      </w:pPr>
      <w:r>
        <w:rPr>
          <w:szCs w:val="24"/>
        </w:rPr>
        <w:t xml:space="preserve">Data Block Number – Identifies the block number being read. It is applicable only for reading variables longer than 32 bytes. </w:t>
      </w:r>
    </w:p>
    <w:p w:rsidR="009755D5" w:rsidRDefault="009755D5" w:rsidP="009755D5">
      <w:pPr>
        <w:rPr>
          <w:szCs w:val="24"/>
        </w:rPr>
      </w:pPr>
      <w:r>
        <w:rPr>
          <w:szCs w:val="24"/>
        </w:rPr>
        <w:t xml:space="preserve">Data block number should be equal to 0 for all variables, </w:t>
      </w:r>
      <w:r w:rsidR="003B334F">
        <w:rPr>
          <w:szCs w:val="24"/>
        </w:rPr>
        <w:t>32 byte or less.</w:t>
      </w:r>
    </w:p>
    <w:p w:rsidR="003B334F" w:rsidRDefault="003B334F" w:rsidP="009755D5">
      <w:pPr>
        <w:rPr>
          <w:szCs w:val="24"/>
        </w:rPr>
      </w:pPr>
      <w:r>
        <w:rPr>
          <w:szCs w:val="24"/>
        </w:rPr>
        <w:t>Data block number should indicate the block number used to calculate the offset from the beginning of the block according to the following formula:</w:t>
      </w:r>
    </w:p>
    <w:p w:rsidR="003B334F" w:rsidRDefault="003B334F" w:rsidP="00DD16B1">
      <w:pPr>
        <w:ind w:firstLine="706"/>
        <w:rPr>
          <w:szCs w:val="24"/>
        </w:rPr>
      </w:pPr>
      <w:r>
        <w:rPr>
          <w:szCs w:val="24"/>
        </w:rPr>
        <w:t>Offset = Data Block Number * 32</w:t>
      </w:r>
    </w:p>
    <w:p w:rsidR="00DD16B1" w:rsidRDefault="00DD16B1" w:rsidP="00DD16B1">
      <w:pPr>
        <w:ind w:firstLine="706"/>
        <w:rPr>
          <w:szCs w:val="24"/>
        </w:rPr>
      </w:pPr>
    </w:p>
    <w:p w:rsidR="0088254C" w:rsidRDefault="003B334F" w:rsidP="00AB02DE">
      <w:pPr>
        <w:rPr>
          <w:szCs w:val="24"/>
        </w:rPr>
      </w:pPr>
      <w:r>
        <w:rPr>
          <w:szCs w:val="24"/>
        </w:rPr>
        <w:t>For Variables, that are more than 32 bytes, data consistency has to be maintained during the whole variable data transfer.  The client should ask for the blocks starting with number 0 and following the natural sequence of data block numbers – 1, 2, etc.</w:t>
      </w:r>
      <w:r w:rsidR="0088254C">
        <w:rPr>
          <w:szCs w:val="24"/>
        </w:rPr>
        <w:t xml:space="preserve"> </w:t>
      </w:r>
    </w:p>
    <w:p w:rsidR="003B334F" w:rsidRDefault="003B334F" w:rsidP="00AB02DE">
      <w:pPr>
        <w:rPr>
          <w:szCs w:val="24"/>
        </w:rPr>
      </w:pPr>
      <w:r>
        <w:rPr>
          <w:szCs w:val="24"/>
        </w:rPr>
        <w:t>Reading the block numbers in wrong sequence will trigger an error response.</w:t>
      </w:r>
    </w:p>
    <w:p w:rsidR="00DD16B1" w:rsidRDefault="00DD16B1" w:rsidP="00AB02DE">
      <w:pPr>
        <w:rPr>
          <w:szCs w:val="24"/>
        </w:rPr>
      </w:pPr>
    </w:p>
    <w:p w:rsidR="003B334F" w:rsidRDefault="003B334F" w:rsidP="00AB02DE">
      <w:pPr>
        <w:rPr>
          <w:szCs w:val="24"/>
        </w:rPr>
      </w:pPr>
      <w:r>
        <w:rPr>
          <w:szCs w:val="24"/>
        </w:rPr>
        <w:t>The server shall maintain the consistency of data until the last data block number is read.</w:t>
      </w:r>
      <w:r w:rsidR="0088254C">
        <w:rPr>
          <w:szCs w:val="24"/>
        </w:rPr>
        <w:t xml:space="preserve"> </w:t>
      </w:r>
      <w:r>
        <w:rPr>
          <w:szCs w:val="24"/>
        </w:rPr>
        <w:t>Triggering another command before the last data block number is read shall break the consistency of the data and will require to read the data block numbers from beginning – 0, 1, 2, etc.</w:t>
      </w:r>
    </w:p>
    <w:p w:rsidR="00DA21C4" w:rsidRDefault="00DA21C4" w:rsidP="00AB02DE">
      <w:pPr>
        <w:rPr>
          <w:szCs w:val="24"/>
        </w:rPr>
      </w:pPr>
    </w:p>
    <w:p w:rsidR="00AB02DE" w:rsidRPr="008A26C4" w:rsidRDefault="00AB02DE" w:rsidP="00AB02DE">
      <w:pPr>
        <w:rPr>
          <w:szCs w:val="24"/>
        </w:rPr>
      </w:pPr>
      <w:r w:rsidRPr="008A26C4">
        <w:rPr>
          <w:szCs w:val="24"/>
        </w:rPr>
        <w:t>The following Data types are expected to be read with this command:</w:t>
      </w:r>
    </w:p>
    <w:p w:rsidR="00AB02DE" w:rsidRPr="008A26C4" w:rsidRDefault="00AB02DE" w:rsidP="00AB02DE">
      <w:pPr>
        <w:rPr>
          <w:szCs w:val="24"/>
        </w:rPr>
      </w:pPr>
      <w:r w:rsidRPr="008A26C4">
        <w:rPr>
          <w:szCs w:val="24"/>
        </w:rPr>
        <w:tab/>
        <w:t>Visible String</w:t>
      </w:r>
    </w:p>
    <w:p w:rsidR="00AB02DE" w:rsidRPr="008A26C4" w:rsidRDefault="00AB02DE" w:rsidP="00AB02DE">
      <w:pPr>
        <w:rPr>
          <w:szCs w:val="24"/>
        </w:rPr>
      </w:pPr>
      <w:r w:rsidRPr="008A26C4">
        <w:rPr>
          <w:szCs w:val="24"/>
        </w:rPr>
        <w:tab/>
        <w:t>Octet String</w:t>
      </w:r>
    </w:p>
    <w:p w:rsidR="00AB02DE" w:rsidRPr="008A26C4" w:rsidRDefault="00AB02DE" w:rsidP="00AB02DE">
      <w:pPr>
        <w:rPr>
          <w:szCs w:val="24"/>
        </w:rPr>
      </w:pPr>
      <w:r w:rsidRPr="008A26C4">
        <w:rPr>
          <w:szCs w:val="24"/>
        </w:rPr>
        <w:tab/>
        <w:t>Date</w:t>
      </w:r>
    </w:p>
    <w:p w:rsidR="00AB02DE" w:rsidRPr="008A26C4" w:rsidRDefault="00AB02DE" w:rsidP="00AB02DE">
      <w:pPr>
        <w:rPr>
          <w:szCs w:val="24"/>
        </w:rPr>
      </w:pPr>
      <w:r w:rsidRPr="008A26C4">
        <w:rPr>
          <w:szCs w:val="24"/>
        </w:rPr>
        <w:tab/>
        <w:t>Time of Day</w:t>
      </w:r>
    </w:p>
    <w:p w:rsidR="00AB02DE" w:rsidRPr="008A26C4" w:rsidRDefault="00AB02DE" w:rsidP="00AB02DE">
      <w:pPr>
        <w:rPr>
          <w:szCs w:val="24"/>
        </w:rPr>
      </w:pPr>
      <w:r w:rsidRPr="008A26C4">
        <w:rPr>
          <w:szCs w:val="24"/>
        </w:rPr>
        <w:tab/>
        <w:t>Time Difference</w:t>
      </w:r>
    </w:p>
    <w:p w:rsidR="00AB02DE" w:rsidRPr="008A26C4" w:rsidRDefault="00AB02DE" w:rsidP="00AB02DE">
      <w:pPr>
        <w:rPr>
          <w:szCs w:val="24"/>
        </w:rPr>
      </w:pPr>
      <w:r w:rsidRPr="008A26C4">
        <w:rPr>
          <w:szCs w:val="24"/>
        </w:rPr>
        <w:tab/>
        <w:t>Time Value</w:t>
      </w:r>
      <w:r w:rsidR="00DD16B1">
        <w:rPr>
          <w:szCs w:val="24"/>
        </w:rPr>
        <w:br/>
      </w:r>
    </w:p>
    <w:p w:rsidR="0099552C" w:rsidRPr="0088254C" w:rsidRDefault="003B334F" w:rsidP="00AB02DE">
      <w:pPr>
        <w:rPr>
          <w:szCs w:val="24"/>
        </w:rPr>
      </w:pPr>
      <w:r w:rsidRPr="0088254C">
        <w:rPr>
          <w:szCs w:val="24"/>
        </w:rPr>
        <w:t>When the reply is smaller than 32 bytes, the data will be filled from the beginning of the array.</w:t>
      </w:r>
    </w:p>
    <w:p w:rsidR="003B334F" w:rsidRDefault="003B334F" w:rsidP="00AB02DE">
      <w:pPr>
        <w:rPr>
          <w:b/>
          <w:sz w:val="20"/>
        </w:rPr>
      </w:pPr>
    </w:p>
    <w:p w:rsidR="00300751" w:rsidRDefault="00300751" w:rsidP="00DD0B26">
      <w:pPr>
        <w:jc w:val="center"/>
        <w:rPr>
          <w:b/>
          <w:sz w:val="12"/>
          <w:szCs w:val="12"/>
        </w:rPr>
      </w:pPr>
    </w:p>
    <w:p w:rsidR="00300751" w:rsidRPr="00FE0C0D" w:rsidRDefault="00300751" w:rsidP="00DD0B26">
      <w:pPr>
        <w:jc w:val="center"/>
        <w:rPr>
          <w:b/>
          <w:sz w:val="12"/>
          <w:szCs w:val="12"/>
        </w:rPr>
      </w:pPr>
    </w:p>
    <w:p w:rsidR="00F23409" w:rsidRDefault="00220A79" w:rsidP="00F23409">
      <w:pPr>
        <w:pStyle w:val="Heading3"/>
      </w:pPr>
      <w:bookmarkStart w:id="17" w:name="_Toc325042952"/>
      <w:r>
        <w:t xml:space="preserve">Write </w:t>
      </w:r>
      <w:r w:rsidR="00AB02DE">
        <w:t xml:space="preserve">Short </w:t>
      </w:r>
      <w:r w:rsidR="00347F5D">
        <w:t>Variables</w:t>
      </w:r>
      <w:r w:rsidR="008C7045">
        <w:t xml:space="preserve"> (Command </w:t>
      </w:r>
      <w:r w:rsidR="00D60849">
        <w:t>186</w:t>
      </w:r>
      <w:r w:rsidR="008C7045">
        <w:t>)</w:t>
      </w:r>
      <w:bookmarkEnd w:id="17"/>
    </w:p>
    <w:p w:rsidR="00AF5702" w:rsidRDefault="00F23409" w:rsidP="003D62FA">
      <w:pPr>
        <w:pStyle w:val="NormalHeading2"/>
        <w:ind w:left="0"/>
      </w:pPr>
      <w:r>
        <w:t xml:space="preserve">Command is intended to be sent from Master (FFP) to Slave (APP) to </w:t>
      </w:r>
      <w:r w:rsidR="00E22C4C">
        <w:t xml:space="preserve">write </w:t>
      </w:r>
      <w:r>
        <w:t>the values of several variables, defined in the command by their indexes.</w:t>
      </w:r>
      <w:r w:rsidR="003D62FA">
        <w:t xml:space="preserve"> </w:t>
      </w:r>
      <w:r w:rsidR="006C09DF">
        <w:t xml:space="preserve">Master sends </w:t>
      </w:r>
      <w:r w:rsidR="00595818">
        <w:t xml:space="preserve">Command </w:t>
      </w:r>
      <w:r w:rsidR="00595818" w:rsidRPr="00595818">
        <w:rPr>
          <w:b/>
        </w:rPr>
        <w:t>Write</w:t>
      </w:r>
      <w:r w:rsidR="00DE5053">
        <w:rPr>
          <w:b/>
        </w:rPr>
        <w:t xml:space="preserve"> </w:t>
      </w:r>
      <w:r w:rsidR="00595818" w:rsidRPr="00FE0286">
        <w:rPr>
          <w:b/>
        </w:rPr>
        <w:t>variables</w:t>
      </w:r>
      <w:r w:rsidR="00595818">
        <w:rPr>
          <w:b/>
        </w:rPr>
        <w:t xml:space="preserve"> </w:t>
      </w:r>
      <w:r w:rsidR="00F25278" w:rsidRPr="00DE5053">
        <w:t>with</w:t>
      </w:r>
      <w:r w:rsidR="00221A06">
        <w:t xml:space="preserve"> </w:t>
      </w:r>
      <w:r w:rsidR="00F25278" w:rsidRPr="00B03A86">
        <w:t>SP and 3</w:t>
      </w:r>
      <w:r w:rsidR="00F25278">
        <w:t xml:space="preserve"> variable indexes </w:t>
      </w:r>
      <w:r w:rsidR="00F550C6">
        <w:t xml:space="preserve">and values </w:t>
      </w:r>
      <w:r w:rsidR="00F25278">
        <w:t>to the Slave.</w:t>
      </w:r>
      <w:r w:rsidR="00F550C6">
        <w:t xml:space="preserve"> T</w:t>
      </w:r>
      <w:r w:rsidR="004B644B">
        <w:t xml:space="preserve">he Slave receives the command, re-maps the variables and stores the values. </w:t>
      </w:r>
      <w:r w:rsidR="00AF5702">
        <w:t>Slave also forms the response and sends it to the Master</w:t>
      </w:r>
      <w:r w:rsidR="000B3E83">
        <w:t>.</w:t>
      </w:r>
      <w:r w:rsidR="003D62FA">
        <w:t xml:space="preserve"> </w:t>
      </w:r>
    </w:p>
    <w:p w:rsidR="00595818" w:rsidRPr="00FE0286" w:rsidRDefault="005E74FD" w:rsidP="003D62FA">
      <w:pPr>
        <w:pStyle w:val="NormalHeading2"/>
        <w:ind w:left="0"/>
      </w:pPr>
      <w:r>
        <w:t xml:space="preserve">As it was noted above, Variable ID = </w:t>
      </w:r>
      <w:r w:rsidR="00B73C72">
        <w:t>0x0</w:t>
      </w:r>
      <w:r w:rsidR="00595818">
        <w:t xml:space="preserve"> indicates that the variable does not really exist and </w:t>
      </w:r>
      <w:r w:rsidR="00080EAC">
        <w:t xml:space="preserve">its value shall be ignored. The unused field </w:t>
      </w:r>
      <w:r w:rsidR="00595818">
        <w:t>shall be filled with 0-s for compatibility reasons.</w:t>
      </w:r>
    </w:p>
    <w:p w:rsidR="00874E6C" w:rsidRDefault="005D18BD" w:rsidP="00D00F2B">
      <w:pPr>
        <w:rPr>
          <w:b/>
          <w:sz w:val="20"/>
        </w:rPr>
      </w:pPr>
      <w:r w:rsidRPr="00B35B5F">
        <w:rPr>
          <w:b/>
          <w:sz w:val="22"/>
          <w:szCs w:val="22"/>
        </w:rPr>
        <w:t>Request:    FFP --&gt; APP</w:t>
      </w:r>
      <w:r>
        <w:rPr>
          <w:b/>
          <w:sz w:val="22"/>
          <w:szCs w:val="22"/>
        </w:rPr>
        <w:t xml:space="preserve"> (1</w:t>
      </w:r>
      <w:r w:rsidR="006D61A7">
        <w:rPr>
          <w:b/>
          <w:sz w:val="22"/>
          <w:szCs w:val="22"/>
        </w:rPr>
        <w:t>4</w:t>
      </w:r>
      <w:r>
        <w:rPr>
          <w:b/>
          <w:sz w:val="22"/>
          <w:szCs w:val="22"/>
        </w:rPr>
        <w:t xml:space="preserve">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556"/>
        <w:gridCol w:w="750"/>
        <w:gridCol w:w="316"/>
        <w:gridCol w:w="316"/>
        <w:gridCol w:w="316"/>
        <w:gridCol w:w="316"/>
        <w:gridCol w:w="556"/>
        <w:gridCol w:w="556"/>
        <w:gridCol w:w="750"/>
        <w:gridCol w:w="416"/>
        <w:gridCol w:w="416"/>
        <w:gridCol w:w="416"/>
        <w:gridCol w:w="416"/>
      </w:tblGrid>
      <w:tr w:rsidR="00301321" w:rsidRPr="003C79BB" w:rsidTr="003C79BB">
        <w:tc>
          <w:tcPr>
            <w:tcW w:w="0" w:type="auto"/>
            <w:gridSpan w:val="2"/>
            <w:shd w:val="clear" w:color="auto" w:fill="auto"/>
          </w:tcPr>
          <w:p w:rsidR="00301321" w:rsidRPr="003C79BB" w:rsidRDefault="00301321" w:rsidP="003C79BB">
            <w:pPr>
              <w:jc w:val="center"/>
              <w:rPr>
                <w:b/>
                <w:sz w:val="20"/>
              </w:rPr>
            </w:pPr>
            <w:r w:rsidRPr="003C79BB">
              <w:rPr>
                <w:b/>
                <w:sz w:val="20"/>
              </w:rPr>
              <w:t>Variable 1</w:t>
            </w:r>
          </w:p>
          <w:p w:rsidR="00301321" w:rsidRPr="003C79BB" w:rsidRDefault="00301321" w:rsidP="003C79BB">
            <w:pPr>
              <w:jc w:val="center"/>
              <w:rPr>
                <w:b/>
                <w:sz w:val="20"/>
              </w:rPr>
            </w:pPr>
            <w:r w:rsidRPr="003C79BB">
              <w:rPr>
                <w:b/>
                <w:sz w:val="20"/>
              </w:rPr>
              <w:t>ID</w:t>
            </w:r>
          </w:p>
        </w:tc>
        <w:tc>
          <w:tcPr>
            <w:tcW w:w="0" w:type="auto"/>
            <w:gridSpan w:val="5"/>
            <w:shd w:val="clear" w:color="auto" w:fill="auto"/>
          </w:tcPr>
          <w:p w:rsidR="00301321" w:rsidRPr="003C79BB" w:rsidRDefault="00301321" w:rsidP="003C79BB">
            <w:pPr>
              <w:jc w:val="center"/>
              <w:rPr>
                <w:b/>
                <w:sz w:val="20"/>
              </w:rPr>
            </w:pPr>
            <w:r w:rsidRPr="003C79BB">
              <w:rPr>
                <w:b/>
                <w:sz w:val="20"/>
              </w:rPr>
              <w:t>Variable 1</w:t>
            </w:r>
          </w:p>
        </w:tc>
        <w:tc>
          <w:tcPr>
            <w:tcW w:w="0" w:type="auto"/>
            <w:gridSpan w:val="2"/>
            <w:shd w:val="clear" w:color="auto" w:fill="auto"/>
          </w:tcPr>
          <w:p w:rsidR="00301321" w:rsidRPr="003C79BB" w:rsidRDefault="00301321" w:rsidP="003C79BB">
            <w:pPr>
              <w:jc w:val="center"/>
              <w:rPr>
                <w:b/>
                <w:sz w:val="20"/>
              </w:rPr>
            </w:pPr>
            <w:r w:rsidRPr="003C79BB">
              <w:rPr>
                <w:b/>
                <w:sz w:val="20"/>
              </w:rPr>
              <w:t>Variable 1</w:t>
            </w:r>
          </w:p>
          <w:p w:rsidR="00301321" w:rsidRPr="003C79BB" w:rsidRDefault="00301321" w:rsidP="003C79BB">
            <w:pPr>
              <w:jc w:val="center"/>
              <w:rPr>
                <w:b/>
                <w:sz w:val="20"/>
              </w:rPr>
            </w:pPr>
            <w:r w:rsidRPr="003C79BB">
              <w:rPr>
                <w:b/>
                <w:sz w:val="20"/>
              </w:rPr>
              <w:t>ID</w:t>
            </w:r>
          </w:p>
        </w:tc>
        <w:tc>
          <w:tcPr>
            <w:tcW w:w="0" w:type="auto"/>
            <w:gridSpan w:val="5"/>
            <w:shd w:val="clear" w:color="auto" w:fill="auto"/>
          </w:tcPr>
          <w:p w:rsidR="00301321" w:rsidRPr="003C79BB" w:rsidRDefault="00301321" w:rsidP="003C79BB">
            <w:pPr>
              <w:jc w:val="center"/>
              <w:rPr>
                <w:b/>
                <w:sz w:val="20"/>
              </w:rPr>
            </w:pPr>
            <w:r w:rsidRPr="003C79BB">
              <w:rPr>
                <w:b/>
                <w:sz w:val="20"/>
              </w:rPr>
              <w:t>Variable 2</w:t>
            </w:r>
          </w:p>
        </w:tc>
      </w:tr>
      <w:tr w:rsidR="00301321" w:rsidRPr="003C79BB" w:rsidTr="003C79BB">
        <w:tc>
          <w:tcPr>
            <w:tcW w:w="0" w:type="auto"/>
            <w:gridSpan w:val="2"/>
            <w:shd w:val="clear" w:color="auto" w:fill="auto"/>
          </w:tcPr>
          <w:p w:rsidR="00301321" w:rsidRPr="003C79BB" w:rsidRDefault="00301321" w:rsidP="003C79BB">
            <w:pPr>
              <w:jc w:val="center"/>
              <w:rPr>
                <w:b/>
                <w:sz w:val="20"/>
              </w:rPr>
            </w:pPr>
          </w:p>
        </w:tc>
        <w:tc>
          <w:tcPr>
            <w:tcW w:w="0" w:type="auto"/>
            <w:shd w:val="clear" w:color="auto" w:fill="auto"/>
          </w:tcPr>
          <w:p w:rsidR="00301321" w:rsidRPr="003C79BB" w:rsidRDefault="00301321" w:rsidP="003C79BB">
            <w:pPr>
              <w:jc w:val="center"/>
              <w:rPr>
                <w:b/>
                <w:sz w:val="20"/>
              </w:rPr>
            </w:pPr>
            <w:r w:rsidRPr="003C79BB">
              <w:rPr>
                <w:b/>
                <w:sz w:val="20"/>
              </w:rPr>
              <w:t>Status</w:t>
            </w:r>
          </w:p>
        </w:tc>
        <w:tc>
          <w:tcPr>
            <w:tcW w:w="0" w:type="auto"/>
            <w:gridSpan w:val="4"/>
            <w:shd w:val="clear" w:color="auto" w:fill="auto"/>
          </w:tcPr>
          <w:p w:rsidR="00301321" w:rsidRPr="003C79BB" w:rsidRDefault="00301321" w:rsidP="003C79BB">
            <w:pPr>
              <w:jc w:val="center"/>
              <w:rPr>
                <w:b/>
                <w:sz w:val="20"/>
              </w:rPr>
            </w:pPr>
            <w:r w:rsidRPr="003C79BB">
              <w:rPr>
                <w:b/>
                <w:sz w:val="20"/>
              </w:rPr>
              <w:t>Value</w:t>
            </w:r>
          </w:p>
        </w:tc>
        <w:tc>
          <w:tcPr>
            <w:tcW w:w="0" w:type="auto"/>
            <w:gridSpan w:val="2"/>
            <w:shd w:val="clear" w:color="auto" w:fill="auto"/>
          </w:tcPr>
          <w:p w:rsidR="00301321" w:rsidRPr="003C79BB" w:rsidRDefault="00301321" w:rsidP="003C79BB">
            <w:pPr>
              <w:jc w:val="center"/>
              <w:rPr>
                <w:b/>
                <w:sz w:val="20"/>
              </w:rPr>
            </w:pPr>
          </w:p>
        </w:tc>
        <w:tc>
          <w:tcPr>
            <w:tcW w:w="0" w:type="auto"/>
            <w:shd w:val="clear" w:color="auto" w:fill="auto"/>
          </w:tcPr>
          <w:p w:rsidR="00301321" w:rsidRPr="003C79BB" w:rsidRDefault="00301321" w:rsidP="003C79BB">
            <w:pPr>
              <w:jc w:val="center"/>
              <w:rPr>
                <w:b/>
                <w:sz w:val="20"/>
              </w:rPr>
            </w:pPr>
            <w:r w:rsidRPr="003C79BB">
              <w:rPr>
                <w:b/>
                <w:sz w:val="20"/>
              </w:rPr>
              <w:t>Status</w:t>
            </w:r>
          </w:p>
        </w:tc>
        <w:tc>
          <w:tcPr>
            <w:tcW w:w="0" w:type="auto"/>
            <w:gridSpan w:val="4"/>
            <w:shd w:val="clear" w:color="auto" w:fill="auto"/>
          </w:tcPr>
          <w:p w:rsidR="00301321" w:rsidRPr="003C79BB" w:rsidRDefault="00301321" w:rsidP="003C79BB">
            <w:pPr>
              <w:jc w:val="center"/>
              <w:rPr>
                <w:b/>
                <w:sz w:val="20"/>
              </w:rPr>
            </w:pPr>
            <w:r w:rsidRPr="003C79BB">
              <w:rPr>
                <w:b/>
                <w:sz w:val="20"/>
              </w:rPr>
              <w:t>Value</w:t>
            </w:r>
          </w:p>
        </w:tc>
      </w:tr>
      <w:tr w:rsidR="00301321" w:rsidRPr="003C79BB" w:rsidTr="003C79BB">
        <w:tc>
          <w:tcPr>
            <w:tcW w:w="0" w:type="auto"/>
            <w:gridSpan w:val="2"/>
            <w:shd w:val="clear" w:color="auto" w:fill="auto"/>
          </w:tcPr>
          <w:p w:rsidR="00301321" w:rsidRPr="003C79BB" w:rsidRDefault="00301321" w:rsidP="003C79BB">
            <w:pPr>
              <w:jc w:val="center"/>
              <w:rPr>
                <w:b/>
                <w:sz w:val="20"/>
              </w:rPr>
            </w:pPr>
          </w:p>
        </w:tc>
        <w:tc>
          <w:tcPr>
            <w:tcW w:w="0" w:type="auto"/>
            <w:shd w:val="clear" w:color="auto" w:fill="auto"/>
          </w:tcPr>
          <w:p w:rsidR="00301321" w:rsidRPr="003C79BB" w:rsidRDefault="00301321" w:rsidP="003C79BB">
            <w:pPr>
              <w:jc w:val="center"/>
              <w:rPr>
                <w:b/>
                <w:sz w:val="20"/>
              </w:rPr>
            </w:pPr>
          </w:p>
        </w:tc>
        <w:tc>
          <w:tcPr>
            <w:tcW w:w="0" w:type="auto"/>
            <w:gridSpan w:val="4"/>
            <w:shd w:val="clear" w:color="auto" w:fill="auto"/>
          </w:tcPr>
          <w:p w:rsidR="00301321" w:rsidRPr="003C79BB" w:rsidRDefault="00301321" w:rsidP="003C79BB">
            <w:pPr>
              <w:jc w:val="center"/>
              <w:rPr>
                <w:b/>
                <w:sz w:val="20"/>
              </w:rPr>
            </w:pPr>
          </w:p>
        </w:tc>
        <w:tc>
          <w:tcPr>
            <w:tcW w:w="0" w:type="auto"/>
            <w:gridSpan w:val="2"/>
            <w:shd w:val="clear" w:color="auto" w:fill="auto"/>
          </w:tcPr>
          <w:p w:rsidR="00301321" w:rsidRPr="003C79BB" w:rsidRDefault="00301321" w:rsidP="003C79BB">
            <w:pPr>
              <w:jc w:val="center"/>
              <w:rPr>
                <w:b/>
                <w:sz w:val="20"/>
              </w:rPr>
            </w:pPr>
          </w:p>
        </w:tc>
        <w:tc>
          <w:tcPr>
            <w:tcW w:w="0" w:type="auto"/>
            <w:shd w:val="clear" w:color="auto" w:fill="auto"/>
          </w:tcPr>
          <w:p w:rsidR="00301321" w:rsidRPr="003C79BB" w:rsidRDefault="00301321" w:rsidP="003C79BB">
            <w:pPr>
              <w:jc w:val="center"/>
              <w:rPr>
                <w:b/>
                <w:sz w:val="20"/>
              </w:rPr>
            </w:pPr>
          </w:p>
        </w:tc>
        <w:tc>
          <w:tcPr>
            <w:tcW w:w="0" w:type="auto"/>
            <w:gridSpan w:val="4"/>
            <w:shd w:val="clear" w:color="auto" w:fill="auto"/>
          </w:tcPr>
          <w:p w:rsidR="00301321" w:rsidRPr="003C79BB" w:rsidRDefault="00301321" w:rsidP="003C79BB">
            <w:pPr>
              <w:jc w:val="center"/>
              <w:rPr>
                <w:b/>
                <w:sz w:val="20"/>
              </w:rPr>
            </w:pPr>
          </w:p>
        </w:tc>
      </w:tr>
      <w:tr w:rsidR="00B76AA8" w:rsidRPr="003C79BB" w:rsidTr="003C79BB">
        <w:tc>
          <w:tcPr>
            <w:tcW w:w="0" w:type="auto"/>
            <w:shd w:val="clear" w:color="auto" w:fill="auto"/>
          </w:tcPr>
          <w:p w:rsidR="00B76AA8" w:rsidRPr="003C79BB" w:rsidRDefault="00B76AA8" w:rsidP="003C79BB">
            <w:pPr>
              <w:jc w:val="center"/>
              <w:rPr>
                <w:b/>
                <w:sz w:val="20"/>
              </w:rPr>
            </w:pPr>
            <w:r w:rsidRPr="003C79BB">
              <w:rPr>
                <w:b/>
                <w:sz w:val="20"/>
              </w:rPr>
              <w:t>0</w:t>
            </w:r>
          </w:p>
        </w:tc>
        <w:tc>
          <w:tcPr>
            <w:tcW w:w="0" w:type="auto"/>
            <w:shd w:val="clear" w:color="auto" w:fill="auto"/>
          </w:tcPr>
          <w:p w:rsidR="00B76AA8" w:rsidRPr="003C79BB" w:rsidRDefault="00B76AA8" w:rsidP="003C79BB">
            <w:pPr>
              <w:jc w:val="center"/>
              <w:rPr>
                <w:b/>
                <w:sz w:val="20"/>
              </w:rPr>
            </w:pPr>
            <w:r w:rsidRPr="003C79BB">
              <w:rPr>
                <w:b/>
                <w:sz w:val="20"/>
              </w:rPr>
              <w:t>1</w:t>
            </w:r>
          </w:p>
        </w:tc>
        <w:tc>
          <w:tcPr>
            <w:tcW w:w="0" w:type="auto"/>
            <w:shd w:val="clear" w:color="auto" w:fill="auto"/>
          </w:tcPr>
          <w:p w:rsidR="00B76AA8" w:rsidRPr="003C79BB" w:rsidRDefault="00B76AA8" w:rsidP="003C79BB">
            <w:pPr>
              <w:jc w:val="center"/>
              <w:rPr>
                <w:b/>
                <w:sz w:val="20"/>
              </w:rPr>
            </w:pPr>
            <w:r w:rsidRPr="003C79BB">
              <w:rPr>
                <w:b/>
                <w:sz w:val="20"/>
              </w:rPr>
              <w:t>2</w:t>
            </w:r>
          </w:p>
        </w:tc>
        <w:tc>
          <w:tcPr>
            <w:tcW w:w="0" w:type="auto"/>
            <w:shd w:val="clear" w:color="auto" w:fill="auto"/>
          </w:tcPr>
          <w:p w:rsidR="00B76AA8" w:rsidRPr="003C79BB" w:rsidRDefault="00B76AA8" w:rsidP="003C79BB">
            <w:pPr>
              <w:jc w:val="center"/>
              <w:rPr>
                <w:b/>
                <w:sz w:val="20"/>
              </w:rPr>
            </w:pPr>
            <w:r w:rsidRPr="003C79BB">
              <w:rPr>
                <w:b/>
                <w:sz w:val="20"/>
              </w:rPr>
              <w:t>3</w:t>
            </w:r>
          </w:p>
        </w:tc>
        <w:tc>
          <w:tcPr>
            <w:tcW w:w="0" w:type="auto"/>
            <w:shd w:val="clear" w:color="auto" w:fill="auto"/>
          </w:tcPr>
          <w:p w:rsidR="00B76AA8" w:rsidRPr="003C79BB" w:rsidRDefault="00B76AA8" w:rsidP="003C79BB">
            <w:pPr>
              <w:jc w:val="center"/>
              <w:rPr>
                <w:b/>
                <w:sz w:val="20"/>
              </w:rPr>
            </w:pPr>
            <w:r w:rsidRPr="003C79BB">
              <w:rPr>
                <w:b/>
                <w:sz w:val="20"/>
              </w:rPr>
              <w:t>4</w:t>
            </w:r>
          </w:p>
        </w:tc>
        <w:tc>
          <w:tcPr>
            <w:tcW w:w="0" w:type="auto"/>
            <w:shd w:val="clear" w:color="auto" w:fill="auto"/>
          </w:tcPr>
          <w:p w:rsidR="00B76AA8" w:rsidRPr="003C79BB" w:rsidRDefault="00B76AA8" w:rsidP="003C79BB">
            <w:pPr>
              <w:jc w:val="center"/>
              <w:rPr>
                <w:b/>
                <w:sz w:val="20"/>
              </w:rPr>
            </w:pPr>
            <w:r w:rsidRPr="003C79BB">
              <w:rPr>
                <w:b/>
                <w:sz w:val="20"/>
              </w:rPr>
              <w:t>5</w:t>
            </w:r>
          </w:p>
        </w:tc>
        <w:tc>
          <w:tcPr>
            <w:tcW w:w="0" w:type="auto"/>
            <w:shd w:val="clear" w:color="auto" w:fill="auto"/>
          </w:tcPr>
          <w:p w:rsidR="00B76AA8" w:rsidRPr="003C79BB" w:rsidRDefault="00B76AA8" w:rsidP="003C79BB">
            <w:pPr>
              <w:jc w:val="center"/>
              <w:rPr>
                <w:b/>
                <w:sz w:val="20"/>
              </w:rPr>
            </w:pPr>
            <w:r w:rsidRPr="003C79BB">
              <w:rPr>
                <w:b/>
                <w:sz w:val="20"/>
              </w:rPr>
              <w:t>6</w:t>
            </w:r>
          </w:p>
        </w:tc>
        <w:tc>
          <w:tcPr>
            <w:tcW w:w="0" w:type="auto"/>
            <w:shd w:val="clear" w:color="auto" w:fill="auto"/>
          </w:tcPr>
          <w:p w:rsidR="00B76AA8" w:rsidRPr="003C79BB" w:rsidRDefault="00B76AA8" w:rsidP="003C79BB">
            <w:pPr>
              <w:jc w:val="center"/>
              <w:rPr>
                <w:b/>
                <w:sz w:val="20"/>
              </w:rPr>
            </w:pPr>
            <w:r w:rsidRPr="003C79BB">
              <w:rPr>
                <w:b/>
                <w:sz w:val="20"/>
              </w:rPr>
              <w:t>7</w:t>
            </w:r>
          </w:p>
        </w:tc>
        <w:tc>
          <w:tcPr>
            <w:tcW w:w="0" w:type="auto"/>
            <w:shd w:val="clear" w:color="auto" w:fill="auto"/>
          </w:tcPr>
          <w:p w:rsidR="00B76AA8" w:rsidRPr="003C79BB" w:rsidRDefault="00B76AA8" w:rsidP="003C79BB">
            <w:pPr>
              <w:jc w:val="center"/>
              <w:rPr>
                <w:b/>
                <w:sz w:val="20"/>
              </w:rPr>
            </w:pPr>
            <w:r w:rsidRPr="003C79BB">
              <w:rPr>
                <w:b/>
                <w:sz w:val="20"/>
              </w:rPr>
              <w:t>8</w:t>
            </w:r>
          </w:p>
        </w:tc>
        <w:tc>
          <w:tcPr>
            <w:tcW w:w="0" w:type="auto"/>
            <w:shd w:val="clear" w:color="auto" w:fill="auto"/>
          </w:tcPr>
          <w:p w:rsidR="00B76AA8" w:rsidRPr="003C79BB" w:rsidRDefault="00B76AA8" w:rsidP="003C79BB">
            <w:pPr>
              <w:jc w:val="center"/>
              <w:rPr>
                <w:b/>
                <w:sz w:val="20"/>
              </w:rPr>
            </w:pPr>
            <w:r w:rsidRPr="003C79BB">
              <w:rPr>
                <w:b/>
                <w:sz w:val="20"/>
              </w:rPr>
              <w:t>9</w:t>
            </w:r>
          </w:p>
        </w:tc>
        <w:tc>
          <w:tcPr>
            <w:tcW w:w="0" w:type="auto"/>
            <w:shd w:val="clear" w:color="auto" w:fill="auto"/>
          </w:tcPr>
          <w:p w:rsidR="00B76AA8" w:rsidRPr="003C79BB" w:rsidRDefault="00B76AA8" w:rsidP="003C79BB">
            <w:pPr>
              <w:jc w:val="center"/>
              <w:rPr>
                <w:b/>
                <w:sz w:val="20"/>
              </w:rPr>
            </w:pPr>
            <w:r w:rsidRPr="003C79BB">
              <w:rPr>
                <w:b/>
                <w:sz w:val="20"/>
              </w:rPr>
              <w:t>10</w:t>
            </w:r>
          </w:p>
        </w:tc>
        <w:tc>
          <w:tcPr>
            <w:tcW w:w="0" w:type="auto"/>
            <w:shd w:val="clear" w:color="auto" w:fill="auto"/>
          </w:tcPr>
          <w:p w:rsidR="00B76AA8" w:rsidRPr="003C79BB" w:rsidRDefault="00B76AA8" w:rsidP="003C79BB">
            <w:pPr>
              <w:jc w:val="center"/>
              <w:rPr>
                <w:b/>
                <w:sz w:val="20"/>
              </w:rPr>
            </w:pPr>
            <w:r w:rsidRPr="003C79BB">
              <w:rPr>
                <w:b/>
                <w:sz w:val="20"/>
              </w:rPr>
              <w:t>11</w:t>
            </w:r>
          </w:p>
        </w:tc>
        <w:tc>
          <w:tcPr>
            <w:tcW w:w="0" w:type="auto"/>
            <w:shd w:val="clear" w:color="auto" w:fill="auto"/>
          </w:tcPr>
          <w:p w:rsidR="00B76AA8" w:rsidRPr="003C79BB" w:rsidRDefault="00B76AA8" w:rsidP="003C79BB">
            <w:pPr>
              <w:jc w:val="center"/>
              <w:rPr>
                <w:b/>
                <w:sz w:val="20"/>
              </w:rPr>
            </w:pPr>
            <w:r w:rsidRPr="003C79BB">
              <w:rPr>
                <w:b/>
                <w:sz w:val="20"/>
              </w:rPr>
              <w:t>12</w:t>
            </w:r>
          </w:p>
        </w:tc>
        <w:tc>
          <w:tcPr>
            <w:tcW w:w="0" w:type="auto"/>
            <w:shd w:val="clear" w:color="auto" w:fill="auto"/>
          </w:tcPr>
          <w:p w:rsidR="00B76AA8" w:rsidRPr="003C79BB" w:rsidRDefault="00B76AA8" w:rsidP="003C79BB">
            <w:pPr>
              <w:jc w:val="center"/>
              <w:rPr>
                <w:b/>
                <w:sz w:val="20"/>
              </w:rPr>
            </w:pPr>
            <w:r w:rsidRPr="003C79BB">
              <w:rPr>
                <w:b/>
                <w:sz w:val="20"/>
              </w:rPr>
              <w:t>13</w:t>
            </w:r>
          </w:p>
        </w:tc>
      </w:tr>
    </w:tbl>
    <w:p w:rsidR="00874E6C" w:rsidRDefault="00874E6C" w:rsidP="00D00F2B">
      <w:pPr>
        <w:rPr>
          <w:b/>
          <w:sz w:val="20"/>
        </w:rPr>
      </w:pPr>
    </w:p>
    <w:p w:rsidR="00874E6C" w:rsidRDefault="00E806F8" w:rsidP="00D00F2B">
      <w:pPr>
        <w:rPr>
          <w:b/>
          <w:sz w:val="20"/>
        </w:rPr>
      </w:pPr>
      <w:r w:rsidRPr="00B35B5F">
        <w:rPr>
          <w:b/>
          <w:sz w:val="22"/>
          <w:szCs w:val="22"/>
        </w:rPr>
        <w:t>Response:    APP --&gt; FFP</w:t>
      </w:r>
      <w:r>
        <w:rPr>
          <w:b/>
          <w:sz w:val="22"/>
          <w:szCs w:val="22"/>
        </w:rPr>
        <w:t xml:space="preserve"> (2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556"/>
        <w:gridCol w:w="750"/>
        <w:gridCol w:w="316"/>
        <w:gridCol w:w="316"/>
        <w:gridCol w:w="316"/>
        <w:gridCol w:w="316"/>
        <w:gridCol w:w="556"/>
        <w:gridCol w:w="556"/>
        <w:gridCol w:w="750"/>
        <w:gridCol w:w="416"/>
        <w:gridCol w:w="416"/>
        <w:gridCol w:w="416"/>
        <w:gridCol w:w="416"/>
      </w:tblGrid>
      <w:tr w:rsidR="004B679E" w:rsidRPr="003C79BB" w:rsidTr="004F1B61">
        <w:tc>
          <w:tcPr>
            <w:tcW w:w="0" w:type="auto"/>
            <w:gridSpan w:val="2"/>
          </w:tcPr>
          <w:p w:rsidR="004B679E" w:rsidRDefault="004B679E" w:rsidP="003C79BB">
            <w:pPr>
              <w:jc w:val="center"/>
              <w:rPr>
                <w:b/>
                <w:sz w:val="20"/>
              </w:rPr>
            </w:pPr>
            <w:r>
              <w:rPr>
                <w:b/>
                <w:sz w:val="20"/>
              </w:rPr>
              <w:t>Variable 1</w:t>
            </w:r>
          </w:p>
          <w:p w:rsidR="004B679E" w:rsidRPr="003C79BB" w:rsidDel="002F3C41" w:rsidRDefault="004B679E" w:rsidP="003C79BB">
            <w:pPr>
              <w:jc w:val="center"/>
              <w:rPr>
                <w:b/>
                <w:sz w:val="20"/>
              </w:rPr>
            </w:pPr>
            <w:r>
              <w:rPr>
                <w:b/>
                <w:sz w:val="20"/>
              </w:rPr>
              <w:t>ID</w:t>
            </w:r>
          </w:p>
        </w:tc>
        <w:tc>
          <w:tcPr>
            <w:tcW w:w="0" w:type="auto"/>
            <w:gridSpan w:val="5"/>
            <w:shd w:val="clear" w:color="auto" w:fill="auto"/>
          </w:tcPr>
          <w:p w:rsidR="004B679E" w:rsidRPr="003C79BB" w:rsidRDefault="004B679E" w:rsidP="003C79BB">
            <w:pPr>
              <w:jc w:val="center"/>
              <w:rPr>
                <w:b/>
                <w:sz w:val="20"/>
              </w:rPr>
            </w:pPr>
          </w:p>
          <w:p w:rsidR="004B679E" w:rsidRPr="003C79BB" w:rsidRDefault="004B679E" w:rsidP="003C79BB">
            <w:pPr>
              <w:jc w:val="center"/>
              <w:rPr>
                <w:b/>
                <w:sz w:val="20"/>
              </w:rPr>
            </w:pPr>
            <w:r>
              <w:rPr>
                <w:b/>
                <w:sz w:val="20"/>
              </w:rPr>
              <w:t>Variable 1</w:t>
            </w:r>
          </w:p>
        </w:tc>
        <w:tc>
          <w:tcPr>
            <w:tcW w:w="0" w:type="auto"/>
            <w:gridSpan w:val="2"/>
          </w:tcPr>
          <w:p w:rsidR="004B679E" w:rsidRDefault="004B679E" w:rsidP="00363F69">
            <w:pPr>
              <w:jc w:val="center"/>
              <w:rPr>
                <w:b/>
                <w:sz w:val="20"/>
              </w:rPr>
            </w:pPr>
            <w:r>
              <w:rPr>
                <w:b/>
                <w:sz w:val="20"/>
              </w:rPr>
              <w:t>Variable 2</w:t>
            </w:r>
          </w:p>
          <w:p w:rsidR="004B679E" w:rsidRPr="003C79BB" w:rsidDel="002F3C41" w:rsidRDefault="004B679E" w:rsidP="003C79BB">
            <w:pPr>
              <w:jc w:val="center"/>
              <w:rPr>
                <w:b/>
                <w:sz w:val="20"/>
              </w:rPr>
            </w:pPr>
            <w:r>
              <w:rPr>
                <w:b/>
                <w:sz w:val="20"/>
              </w:rPr>
              <w:t>ID</w:t>
            </w:r>
          </w:p>
        </w:tc>
        <w:tc>
          <w:tcPr>
            <w:tcW w:w="0" w:type="auto"/>
            <w:gridSpan w:val="5"/>
            <w:shd w:val="clear" w:color="auto" w:fill="auto"/>
          </w:tcPr>
          <w:p w:rsidR="004B679E" w:rsidRPr="003C79BB" w:rsidRDefault="004B679E" w:rsidP="003C79BB">
            <w:pPr>
              <w:jc w:val="center"/>
              <w:rPr>
                <w:b/>
                <w:sz w:val="20"/>
              </w:rPr>
            </w:pPr>
            <w:r>
              <w:rPr>
                <w:b/>
                <w:sz w:val="20"/>
              </w:rPr>
              <w:t>Variable 2</w:t>
            </w:r>
          </w:p>
        </w:tc>
      </w:tr>
      <w:tr w:rsidR="004B679E" w:rsidRPr="003C79BB" w:rsidTr="004F1B61">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shd w:val="clear" w:color="auto" w:fill="auto"/>
          </w:tcPr>
          <w:p w:rsidR="004B679E" w:rsidRPr="003C79BB" w:rsidRDefault="004B679E" w:rsidP="003C79BB">
            <w:pPr>
              <w:jc w:val="center"/>
              <w:rPr>
                <w:b/>
                <w:sz w:val="20"/>
              </w:rPr>
            </w:pPr>
            <w:r w:rsidRPr="003C79BB">
              <w:rPr>
                <w:b/>
                <w:sz w:val="20"/>
              </w:rPr>
              <w:t>Status</w:t>
            </w:r>
          </w:p>
        </w:tc>
        <w:tc>
          <w:tcPr>
            <w:tcW w:w="0" w:type="auto"/>
            <w:gridSpan w:val="4"/>
          </w:tcPr>
          <w:p w:rsidR="004B679E" w:rsidRPr="003C79BB" w:rsidRDefault="004B679E" w:rsidP="003C79BB">
            <w:pPr>
              <w:jc w:val="center"/>
              <w:rPr>
                <w:b/>
                <w:sz w:val="20"/>
              </w:rPr>
            </w:pPr>
            <w:r>
              <w:rPr>
                <w:b/>
                <w:sz w:val="20"/>
              </w:rPr>
              <w:t>Value</w:t>
            </w:r>
          </w:p>
        </w:tc>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shd w:val="clear" w:color="auto" w:fill="auto"/>
          </w:tcPr>
          <w:p w:rsidR="004B679E" w:rsidRPr="003C79BB" w:rsidRDefault="004B679E" w:rsidP="003C79BB">
            <w:pPr>
              <w:jc w:val="center"/>
              <w:rPr>
                <w:b/>
                <w:sz w:val="20"/>
              </w:rPr>
            </w:pPr>
            <w:r w:rsidRPr="003C79BB">
              <w:rPr>
                <w:b/>
                <w:sz w:val="20"/>
              </w:rPr>
              <w:t>Status</w:t>
            </w:r>
          </w:p>
        </w:tc>
        <w:tc>
          <w:tcPr>
            <w:tcW w:w="0" w:type="auto"/>
            <w:gridSpan w:val="4"/>
          </w:tcPr>
          <w:p w:rsidR="004B679E" w:rsidRPr="003C79BB" w:rsidRDefault="004B679E" w:rsidP="003C79BB">
            <w:pPr>
              <w:jc w:val="center"/>
              <w:rPr>
                <w:b/>
                <w:sz w:val="20"/>
              </w:rPr>
            </w:pPr>
            <w:r>
              <w:rPr>
                <w:b/>
                <w:sz w:val="20"/>
              </w:rPr>
              <w:t>Value</w:t>
            </w:r>
          </w:p>
        </w:tc>
      </w:tr>
      <w:tr w:rsidR="004B679E" w:rsidRPr="003C79BB" w:rsidTr="004F1B61">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shd w:val="clear" w:color="auto" w:fill="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shd w:val="clear" w:color="auto" w:fill="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c>
          <w:tcPr>
            <w:tcW w:w="0" w:type="auto"/>
          </w:tcPr>
          <w:p w:rsidR="004B679E" w:rsidRPr="003C79BB" w:rsidRDefault="004B679E" w:rsidP="003C79BB">
            <w:pPr>
              <w:jc w:val="center"/>
              <w:rPr>
                <w:b/>
                <w:sz w:val="20"/>
              </w:rPr>
            </w:pPr>
          </w:p>
        </w:tc>
      </w:tr>
      <w:tr w:rsidR="004B679E" w:rsidRPr="003C79BB" w:rsidTr="004F1B61">
        <w:tc>
          <w:tcPr>
            <w:tcW w:w="0" w:type="auto"/>
          </w:tcPr>
          <w:p w:rsidR="004B679E" w:rsidRPr="003C79BB" w:rsidRDefault="004B679E" w:rsidP="003C79BB">
            <w:pPr>
              <w:jc w:val="center"/>
              <w:rPr>
                <w:b/>
                <w:sz w:val="20"/>
              </w:rPr>
            </w:pPr>
            <w:r>
              <w:rPr>
                <w:b/>
                <w:sz w:val="20"/>
              </w:rPr>
              <w:t>0</w:t>
            </w:r>
          </w:p>
        </w:tc>
        <w:tc>
          <w:tcPr>
            <w:tcW w:w="0" w:type="auto"/>
          </w:tcPr>
          <w:p w:rsidR="004B679E" w:rsidRPr="003C79BB" w:rsidRDefault="004B679E" w:rsidP="003C79BB">
            <w:pPr>
              <w:jc w:val="center"/>
              <w:rPr>
                <w:b/>
                <w:sz w:val="20"/>
              </w:rPr>
            </w:pPr>
            <w:r>
              <w:rPr>
                <w:b/>
                <w:sz w:val="20"/>
              </w:rPr>
              <w:t>1</w:t>
            </w:r>
          </w:p>
        </w:tc>
        <w:tc>
          <w:tcPr>
            <w:tcW w:w="0" w:type="auto"/>
            <w:shd w:val="clear" w:color="auto" w:fill="auto"/>
          </w:tcPr>
          <w:p w:rsidR="004B679E" w:rsidRPr="003C79BB" w:rsidRDefault="004B679E" w:rsidP="003C79BB">
            <w:pPr>
              <w:jc w:val="center"/>
              <w:rPr>
                <w:b/>
                <w:sz w:val="20"/>
              </w:rPr>
            </w:pPr>
            <w:r>
              <w:rPr>
                <w:b/>
                <w:sz w:val="20"/>
              </w:rPr>
              <w:t>2</w:t>
            </w:r>
          </w:p>
        </w:tc>
        <w:tc>
          <w:tcPr>
            <w:tcW w:w="0" w:type="auto"/>
          </w:tcPr>
          <w:p w:rsidR="004B679E" w:rsidRPr="003C79BB" w:rsidRDefault="004B679E" w:rsidP="003C79BB">
            <w:pPr>
              <w:jc w:val="center"/>
              <w:rPr>
                <w:b/>
                <w:sz w:val="20"/>
              </w:rPr>
            </w:pPr>
            <w:r>
              <w:rPr>
                <w:b/>
                <w:sz w:val="20"/>
              </w:rPr>
              <w:t>3</w:t>
            </w:r>
          </w:p>
        </w:tc>
        <w:tc>
          <w:tcPr>
            <w:tcW w:w="0" w:type="auto"/>
          </w:tcPr>
          <w:p w:rsidR="004B679E" w:rsidRPr="003C79BB" w:rsidRDefault="004B679E" w:rsidP="003C79BB">
            <w:pPr>
              <w:jc w:val="center"/>
              <w:rPr>
                <w:b/>
                <w:sz w:val="20"/>
              </w:rPr>
            </w:pPr>
            <w:r>
              <w:rPr>
                <w:b/>
                <w:sz w:val="20"/>
              </w:rPr>
              <w:t>4</w:t>
            </w:r>
          </w:p>
        </w:tc>
        <w:tc>
          <w:tcPr>
            <w:tcW w:w="0" w:type="auto"/>
          </w:tcPr>
          <w:p w:rsidR="004B679E" w:rsidRPr="003C79BB" w:rsidRDefault="004B679E" w:rsidP="003C79BB">
            <w:pPr>
              <w:jc w:val="center"/>
              <w:rPr>
                <w:b/>
                <w:sz w:val="20"/>
              </w:rPr>
            </w:pPr>
            <w:r>
              <w:rPr>
                <w:b/>
                <w:sz w:val="20"/>
              </w:rPr>
              <w:t>5</w:t>
            </w:r>
          </w:p>
        </w:tc>
        <w:tc>
          <w:tcPr>
            <w:tcW w:w="0" w:type="auto"/>
          </w:tcPr>
          <w:p w:rsidR="004B679E" w:rsidRPr="003C79BB" w:rsidRDefault="004B679E" w:rsidP="003C79BB">
            <w:pPr>
              <w:jc w:val="center"/>
              <w:rPr>
                <w:b/>
                <w:sz w:val="20"/>
              </w:rPr>
            </w:pPr>
            <w:r>
              <w:rPr>
                <w:b/>
                <w:sz w:val="20"/>
              </w:rPr>
              <w:t>6</w:t>
            </w:r>
          </w:p>
        </w:tc>
        <w:tc>
          <w:tcPr>
            <w:tcW w:w="0" w:type="auto"/>
          </w:tcPr>
          <w:p w:rsidR="004B679E" w:rsidRPr="003C79BB" w:rsidRDefault="004B679E" w:rsidP="004B679E">
            <w:pPr>
              <w:jc w:val="center"/>
              <w:rPr>
                <w:b/>
                <w:sz w:val="20"/>
              </w:rPr>
            </w:pPr>
            <w:r>
              <w:rPr>
                <w:b/>
                <w:sz w:val="20"/>
              </w:rPr>
              <w:t>7</w:t>
            </w:r>
          </w:p>
        </w:tc>
        <w:tc>
          <w:tcPr>
            <w:tcW w:w="0" w:type="auto"/>
          </w:tcPr>
          <w:p w:rsidR="004B679E" w:rsidRPr="003C79BB" w:rsidRDefault="004B679E" w:rsidP="003C79BB">
            <w:pPr>
              <w:jc w:val="center"/>
              <w:rPr>
                <w:b/>
                <w:sz w:val="20"/>
              </w:rPr>
            </w:pPr>
            <w:r>
              <w:rPr>
                <w:b/>
                <w:sz w:val="20"/>
              </w:rPr>
              <w:t>8</w:t>
            </w:r>
          </w:p>
        </w:tc>
        <w:tc>
          <w:tcPr>
            <w:tcW w:w="0" w:type="auto"/>
            <w:shd w:val="clear" w:color="auto" w:fill="auto"/>
          </w:tcPr>
          <w:p w:rsidR="004B679E" w:rsidRPr="003C79BB" w:rsidRDefault="004B679E" w:rsidP="003C79BB">
            <w:pPr>
              <w:jc w:val="center"/>
              <w:rPr>
                <w:b/>
                <w:sz w:val="20"/>
              </w:rPr>
            </w:pPr>
            <w:r>
              <w:rPr>
                <w:b/>
                <w:sz w:val="20"/>
              </w:rPr>
              <w:t>9</w:t>
            </w:r>
          </w:p>
        </w:tc>
        <w:tc>
          <w:tcPr>
            <w:tcW w:w="0" w:type="auto"/>
          </w:tcPr>
          <w:p w:rsidR="004B679E" w:rsidRPr="003C79BB" w:rsidRDefault="004B679E" w:rsidP="003C79BB">
            <w:pPr>
              <w:jc w:val="center"/>
              <w:rPr>
                <w:b/>
                <w:sz w:val="20"/>
              </w:rPr>
            </w:pPr>
            <w:r>
              <w:rPr>
                <w:b/>
                <w:sz w:val="20"/>
              </w:rPr>
              <w:t>10</w:t>
            </w:r>
          </w:p>
        </w:tc>
        <w:tc>
          <w:tcPr>
            <w:tcW w:w="0" w:type="auto"/>
          </w:tcPr>
          <w:p w:rsidR="004B679E" w:rsidRPr="003C79BB" w:rsidRDefault="004B679E" w:rsidP="003C79BB">
            <w:pPr>
              <w:jc w:val="center"/>
              <w:rPr>
                <w:b/>
                <w:sz w:val="20"/>
              </w:rPr>
            </w:pPr>
            <w:r>
              <w:rPr>
                <w:b/>
                <w:sz w:val="20"/>
              </w:rPr>
              <w:t>11</w:t>
            </w:r>
          </w:p>
        </w:tc>
        <w:tc>
          <w:tcPr>
            <w:tcW w:w="0" w:type="auto"/>
          </w:tcPr>
          <w:p w:rsidR="004B679E" w:rsidRPr="003C79BB" w:rsidRDefault="004B679E" w:rsidP="003C79BB">
            <w:pPr>
              <w:jc w:val="center"/>
              <w:rPr>
                <w:b/>
                <w:sz w:val="20"/>
              </w:rPr>
            </w:pPr>
            <w:r>
              <w:rPr>
                <w:b/>
                <w:sz w:val="20"/>
              </w:rPr>
              <w:t>12</w:t>
            </w:r>
          </w:p>
        </w:tc>
        <w:tc>
          <w:tcPr>
            <w:tcW w:w="0" w:type="auto"/>
          </w:tcPr>
          <w:p w:rsidR="004B679E" w:rsidRPr="003C79BB" w:rsidRDefault="004B679E" w:rsidP="003C79BB">
            <w:pPr>
              <w:jc w:val="center"/>
              <w:rPr>
                <w:b/>
                <w:sz w:val="20"/>
              </w:rPr>
            </w:pPr>
            <w:r>
              <w:rPr>
                <w:b/>
                <w:sz w:val="20"/>
              </w:rPr>
              <w:t>13</w:t>
            </w:r>
          </w:p>
        </w:tc>
      </w:tr>
    </w:tbl>
    <w:p w:rsidR="00683936" w:rsidRDefault="00683936" w:rsidP="00E806F8">
      <w:pPr>
        <w:jc w:val="center"/>
        <w:rPr>
          <w:b/>
          <w:sz w:val="20"/>
        </w:rPr>
      </w:pPr>
    </w:p>
    <w:p w:rsidR="0099552C" w:rsidRPr="00810FDB" w:rsidRDefault="0099552C" w:rsidP="0099552C">
      <w:pPr>
        <w:rPr>
          <w:szCs w:val="24"/>
        </w:rPr>
      </w:pPr>
      <w:r w:rsidRPr="00810FDB">
        <w:rPr>
          <w:szCs w:val="24"/>
        </w:rPr>
        <w:t>Variable X is the ID for the variable that should be written. Note, that the ID should identify variables of the following type:</w:t>
      </w:r>
    </w:p>
    <w:p w:rsidR="0099552C" w:rsidRPr="00810FDB" w:rsidRDefault="0099552C" w:rsidP="0099552C">
      <w:pPr>
        <w:rPr>
          <w:szCs w:val="24"/>
        </w:rPr>
      </w:pPr>
      <w:r w:rsidRPr="00810FDB">
        <w:rPr>
          <w:szCs w:val="24"/>
        </w:rPr>
        <w:tab/>
        <w:t>Boolean</w:t>
      </w:r>
      <w:r w:rsidR="00AD3AEB">
        <w:rPr>
          <w:szCs w:val="24"/>
        </w:rPr>
        <w:t xml:space="preserve"> (it will be sent as Unsigned Int8)</w:t>
      </w:r>
    </w:p>
    <w:p w:rsidR="0099552C" w:rsidRPr="00810FDB" w:rsidRDefault="0099552C" w:rsidP="0099552C">
      <w:pPr>
        <w:ind w:firstLine="706"/>
        <w:rPr>
          <w:szCs w:val="24"/>
        </w:rPr>
      </w:pPr>
      <w:r w:rsidRPr="00810FDB">
        <w:rPr>
          <w:szCs w:val="24"/>
        </w:rPr>
        <w:t>Int8</w:t>
      </w:r>
    </w:p>
    <w:p w:rsidR="0099552C" w:rsidRPr="00810FDB" w:rsidRDefault="0099552C" w:rsidP="0099552C">
      <w:pPr>
        <w:rPr>
          <w:szCs w:val="24"/>
        </w:rPr>
      </w:pPr>
      <w:r w:rsidRPr="00810FDB">
        <w:rPr>
          <w:szCs w:val="24"/>
        </w:rPr>
        <w:tab/>
        <w:t>Int16</w:t>
      </w:r>
    </w:p>
    <w:p w:rsidR="0099552C" w:rsidRPr="00810FDB" w:rsidRDefault="0099552C" w:rsidP="0099552C">
      <w:pPr>
        <w:rPr>
          <w:szCs w:val="24"/>
        </w:rPr>
      </w:pPr>
      <w:r w:rsidRPr="00810FDB">
        <w:rPr>
          <w:szCs w:val="24"/>
        </w:rPr>
        <w:tab/>
        <w:t>Int32</w:t>
      </w:r>
    </w:p>
    <w:p w:rsidR="0099552C" w:rsidRPr="00810FDB" w:rsidRDefault="0099552C" w:rsidP="0099552C">
      <w:pPr>
        <w:rPr>
          <w:szCs w:val="24"/>
        </w:rPr>
      </w:pPr>
      <w:r w:rsidRPr="00810FDB">
        <w:rPr>
          <w:szCs w:val="24"/>
        </w:rPr>
        <w:tab/>
        <w:t>UInt8</w:t>
      </w:r>
    </w:p>
    <w:p w:rsidR="0099552C" w:rsidRPr="00810FDB" w:rsidRDefault="0099552C" w:rsidP="0099552C">
      <w:pPr>
        <w:rPr>
          <w:szCs w:val="24"/>
        </w:rPr>
      </w:pPr>
      <w:r w:rsidRPr="00810FDB">
        <w:rPr>
          <w:szCs w:val="24"/>
        </w:rPr>
        <w:tab/>
        <w:t>UInt16</w:t>
      </w:r>
    </w:p>
    <w:p w:rsidR="0099552C" w:rsidRPr="00810FDB" w:rsidRDefault="0099552C" w:rsidP="0099552C">
      <w:pPr>
        <w:rPr>
          <w:szCs w:val="24"/>
        </w:rPr>
      </w:pPr>
      <w:r w:rsidRPr="00810FDB">
        <w:rPr>
          <w:szCs w:val="24"/>
        </w:rPr>
        <w:tab/>
        <w:t>UInt32</w:t>
      </w:r>
    </w:p>
    <w:p w:rsidR="0044134A" w:rsidRDefault="0099552C" w:rsidP="00AD3AEB">
      <w:pPr>
        <w:rPr>
          <w:szCs w:val="24"/>
        </w:rPr>
      </w:pPr>
      <w:r w:rsidRPr="00810FDB">
        <w:rPr>
          <w:szCs w:val="24"/>
        </w:rPr>
        <w:tab/>
        <w:t>Float</w:t>
      </w:r>
      <w:r w:rsidR="00AD3AEB" w:rsidRPr="00AD5175">
        <w:rPr>
          <w:szCs w:val="24"/>
        </w:rPr>
        <w:tab/>
      </w:r>
    </w:p>
    <w:p w:rsidR="00AD3AEB" w:rsidRDefault="00AD3AEB" w:rsidP="0044134A">
      <w:pPr>
        <w:ind w:firstLine="706"/>
        <w:rPr>
          <w:szCs w:val="24"/>
        </w:rPr>
      </w:pPr>
      <w:r w:rsidRPr="00AD5175">
        <w:rPr>
          <w:szCs w:val="24"/>
        </w:rPr>
        <w:t>Bit String (1, 2 and 4 bytes)</w:t>
      </w:r>
      <w:r>
        <w:rPr>
          <w:szCs w:val="24"/>
        </w:rPr>
        <w:t>. The Bit strings shall be sent as follows:</w:t>
      </w:r>
    </w:p>
    <w:p w:rsidR="00AD3AEB" w:rsidRDefault="00AD3AEB" w:rsidP="00AD3AEB">
      <w:pPr>
        <w:rPr>
          <w:szCs w:val="24"/>
        </w:rPr>
      </w:pPr>
      <w:r>
        <w:rPr>
          <w:szCs w:val="24"/>
        </w:rPr>
        <w:tab/>
      </w:r>
      <w:r>
        <w:rPr>
          <w:szCs w:val="24"/>
        </w:rPr>
        <w:tab/>
        <w:t>Bit string of 8 bits (1 byte) shall be sent as Unsigned Int8</w:t>
      </w:r>
    </w:p>
    <w:p w:rsidR="00AD3AEB" w:rsidRDefault="00AD3AEB" w:rsidP="00AD3AEB">
      <w:pPr>
        <w:rPr>
          <w:szCs w:val="24"/>
        </w:rPr>
      </w:pPr>
      <w:r>
        <w:rPr>
          <w:szCs w:val="24"/>
        </w:rPr>
        <w:tab/>
      </w:r>
      <w:r>
        <w:rPr>
          <w:szCs w:val="24"/>
        </w:rPr>
        <w:tab/>
        <w:t>Bit string of 16 bits (2 byte) shall be sent as Unsigned Int16</w:t>
      </w:r>
    </w:p>
    <w:p w:rsidR="00AD3AEB" w:rsidRDefault="00AD3AEB" w:rsidP="00AD3AEB">
      <w:pPr>
        <w:rPr>
          <w:szCs w:val="24"/>
        </w:rPr>
      </w:pPr>
      <w:r>
        <w:rPr>
          <w:szCs w:val="24"/>
        </w:rPr>
        <w:tab/>
      </w:r>
      <w:r>
        <w:rPr>
          <w:szCs w:val="24"/>
        </w:rPr>
        <w:tab/>
        <w:t>Bit string of 32 bits (4 byte) shall be sent as Unsigned Int32</w:t>
      </w:r>
    </w:p>
    <w:p w:rsidR="00874E6C" w:rsidRDefault="00874E6C" w:rsidP="00D00F2B">
      <w:pPr>
        <w:rPr>
          <w:b/>
          <w:sz w:val="20"/>
        </w:rPr>
      </w:pPr>
    </w:p>
    <w:p w:rsidR="007A73E3" w:rsidRDefault="007A73E3" w:rsidP="007A73E3">
      <w:pPr>
        <w:pStyle w:val="Heading3"/>
      </w:pPr>
      <w:bookmarkStart w:id="18" w:name="_Toc325042953"/>
      <w:r>
        <w:t>Write Array</w:t>
      </w:r>
      <w:r w:rsidR="00985ACC">
        <w:t xml:space="preserve"> (Command </w:t>
      </w:r>
      <w:r w:rsidR="00E16DD2">
        <w:t>18</w:t>
      </w:r>
      <w:r w:rsidR="00D60849">
        <w:t>7</w:t>
      </w:r>
      <w:r w:rsidR="00985ACC">
        <w:t>)</w:t>
      </w:r>
      <w:bookmarkEnd w:id="18"/>
    </w:p>
    <w:p w:rsidR="004E6A32" w:rsidRDefault="00AF40DF" w:rsidP="003E078D">
      <w:pPr>
        <w:pStyle w:val="NormalHeading2"/>
        <w:ind w:left="0"/>
      </w:pPr>
      <w:r>
        <w:t xml:space="preserve">The other variation of Write command is intended for writing byte arrays. The Master sends Command </w:t>
      </w:r>
      <w:r w:rsidRPr="00AF40DF">
        <w:rPr>
          <w:b/>
        </w:rPr>
        <w:t>Write</w:t>
      </w:r>
      <w:r>
        <w:t xml:space="preserve"> </w:t>
      </w:r>
      <w:r w:rsidR="00DA215B" w:rsidRPr="00DA215B">
        <w:rPr>
          <w:b/>
        </w:rPr>
        <w:t>Array</w:t>
      </w:r>
      <w:r w:rsidR="00DA215B">
        <w:rPr>
          <w:b/>
        </w:rPr>
        <w:t xml:space="preserve"> </w:t>
      </w:r>
      <w:r w:rsidRPr="00DE5053">
        <w:t>with</w:t>
      </w:r>
      <w:r>
        <w:rPr>
          <w:b/>
        </w:rPr>
        <w:t xml:space="preserve"> </w:t>
      </w:r>
      <w:r>
        <w:t>variable ID</w:t>
      </w:r>
      <w:r w:rsidR="00AF3392">
        <w:t xml:space="preserve">, </w:t>
      </w:r>
      <w:r w:rsidR="00C720F8">
        <w:t>Data Block Number</w:t>
      </w:r>
      <w:r w:rsidR="00AF3392">
        <w:t xml:space="preserve"> within the array to write from</w:t>
      </w:r>
      <w:r w:rsidR="007B0ECE">
        <w:t xml:space="preserve"> </w:t>
      </w:r>
      <w:r w:rsidR="00AF3392">
        <w:t xml:space="preserve">and up to </w:t>
      </w:r>
      <w:r w:rsidR="007B0ECE">
        <w:t>11</w:t>
      </w:r>
      <w:r w:rsidR="00AF3392">
        <w:t xml:space="preserve"> bytes of data.</w:t>
      </w:r>
      <w:r>
        <w:t xml:space="preserve"> The Slave </w:t>
      </w:r>
      <w:r w:rsidR="00AF3392">
        <w:t xml:space="preserve">stores the received data and forms the response and sends it to the Master. </w:t>
      </w:r>
      <w:r w:rsidR="006D5CE4">
        <w:rPr>
          <w:b/>
        </w:rPr>
        <w:t xml:space="preserve">Note: </w:t>
      </w:r>
      <w:r w:rsidR="006D5CE4">
        <w:t xml:space="preserve">the Master does not send the </w:t>
      </w:r>
      <w:r w:rsidR="00326186">
        <w:t>offset with the array;</w:t>
      </w:r>
      <w:r w:rsidR="006D5CE4">
        <w:t xml:space="preserve"> instead it sends the Data Block Number – the number of the 11-byte Data Block within the array. The </w:t>
      </w:r>
      <w:r w:rsidR="006D5CE4" w:rsidRPr="00C13BD8">
        <w:rPr>
          <w:b/>
        </w:rPr>
        <w:t>Write Array</w:t>
      </w:r>
      <w:r w:rsidR="006D5CE4">
        <w:t xml:space="preserve"> command always shall start from the Data Block 0</w:t>
      </w:r>
      <w:r w:rsidR="004E6A32">
        <w:t xml:space="preserve"> and continue incrementing it for further data.</w:t>
      </w:r>
    </w:p>
    <w:p w:rsidR="004E6A32" w:rsidRDefault="004E6A32" w:rsidP="004E6A32">
      <w:pPr>
        <w:pStyle w:val="NormalHeading2"/>
        <w:ind w:left="0"/>
      </w:pPr>
      <w:r>
        <w:t>For example:</w:t>
      </w:r>
      <w:r w:rsidR="0092099B">
        <w:t xml:space="preserve"> w</w:t>
      </w:r>
      <w:r>
        <w:t>riting 32-byte array will require 3 commands:</w:t>
      </w:r>
    </w:p>
    <w:p w:rsidR="00AF40DF" w:rsidRDefault="004E6A32" w:rsidP="00A82CAB">
      <w:pPr>
        <w:pStyle w:val="NormalHeading2"/>
        <w:numPr>
          <w:ilvl w:val="0"/>
          <w:numId w:val="40"/>
        </w:numPr>
      </w:pPr>
      <w:r>
        <w:t>with Data Block Number 0 and 11 bytes of data (</w:t>
      </w:r>
      <w:r w:rsidR="00E4266D">
        <w:t xml:space="preserve">array </w:t>
      </w:r>
      <w:r>
        <w:t>bytes 0..10);</w:t>
      </w:r>
    </w:p>
    <w:p w:rsidR="00A6280F" w:rsidRDefault="004E6A32" w:rsidP="00A82CAB">
      <w:pPr>
        <w:pStyle w:val="NormalHeading2"/>
        <w:numPr>
          <w:ilvl w:val="0"/>
          <w:numId w:val="40"/>
        </w:numPr>
      </w:pPr>
      <w:r>
        <w:t>with Data Block Number 1 and 11 bytes of data (</w:t>
      </w:r>
      <w:r w:rsidR="00E4266D">
        <w:t xml:space="preserve">array </w:t>
      </w:r>
      <w:r>
        <w:t>bytes 11..21);</w:t>
      </w:r>
    </w:p>
    <w:p w:rsidR="00AC1BA2" w:rsidRDefault="00A6280F" w:rsidP="00AC1BA2">
      <w:pPr>
        <w:pStyle w:val="NormalHeading2"/>
        <w:numPr>
          <w:ilvl w:val="0"/>
          <w:numId w:val="40"/>
        </w:numPr>
      </w:pPr>
      <w:r>
        <w:t>with</w:t>
      </w:r>
      <w:r w:rsidR="006C783A">
        <w:t xml:space="preserve"> </w:t>
      </w:r>
      <w:r>
        <w:t>Data Block Number 2 and 1</w:t>
      </w:r>
      <w:r w:rsidR="006935A8">
        <w:t>0</w:t>
      </w:r>
      <w:r>
        <w:t xml:space="preserve"> bytes of data (</w:t>
      </w:r>
      <w:r w:rsidR="00E4266D">
        <w:t xml:space="preserve">array </w:t>
      </w:r>
      <w:r>
        <w:t xml:space="preserve">bytes </w:t>
      </w:r>
      <w:r w:rsidR="00E4266D">
        <w:t>22</w:t>
      </w:r>
      <w:r>
        <w:t>.</w:t>
      </w:r>
      <w:r w:rsidR="00E4266D">
        <w:t>.</w:t>
      </w:r>
      <w:r w:rsidR="00B40ECE">
        <w:t>3</w:t>
      </w:r>
      <w:r w:rsidR="00813AFA">
        <w:t>1</w:t>
      </w:r>
      <w:r>
        <w:t>)</w:t>
      </w:r>
      <w:r w:rsidR="00A82CAB">
        <w:t>.</w:t>
      </w:r>
      <w:r w:rsidR="00A82CAB" w:rsidRPr="006D5CE4">
        <w:t xml:space="preserve"> </w:t>
      </w:r>
    </w:p>
    <w:p w:rsidR="00AC1BA2" w:rsidRPr="006D5CE4" w:rsidRDefault="00AC1BA2" w:rsidP="00AC1BA2">
      <w:pPr>
        <w:pStyle w:val="NormalHeading2"/>
        <w:ind w:left="0"/>
      </w:pPr>
      <w:r>
        <w:t>The unused bytes at the end of the buffer shall be filled with 0s. The server must ignore the unused bytes and assure that no buffer overflow will be created when the data are copied. The server also will maintain the data consistency.</w:t>
      </w:r>
    </w:p>
    <w:p w:rsidR="00624CFE" w:rsidRDefault="004908B1" w:rsidP="00D00F2B">
      <w:pPr>
        <w:keepNext/>
        <w:keepLines/>
        <w:rPr>
          <w:b/>
          <w:sz w:val="20"/>
        </w:rPr>
      </w:pPr>
      <w:r w:rsidRPr="00B35B5F">
        <w:rPr>
          <w:b/>
          <w:sz w:val="22"/>
          <w:szCs w:val="22"/>
        </w:rPr>
        <w:t>Request:    FFP --&gt; APP</w:t>
      </w:r>
      <w:r>
        <w:rPr>
          <w:b/>
          <w:sz w:val="22"/>
          <w:szCs w:val="22"/>
        </w:rPr>
        <w:t xml:space="preserve"> (1</w:t>
      </w:r>
      <w:r w:rsidR="00A93B96">
        <w:rPr>
          <w:b/>
          <w:sz w:val="22"/>
          <w:szCs w:val="22"/>
        </w:rPr>
        <w:t>4</w:t>
      </w:r>
      <w:r>
        <w:rPr>
          <w:b/>
          <w:sz w:val="22"/>
          <w:szCs w:val="22"/>
        </w:rPr>
        <w:t xml:space="preserve">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
        <w:gridCol w:w="481"/>
        <w:gridCol w:w="1166"/>
        <w:gridCol w:w="316"/>
        <w:gridCol w:w="316"/>
        <w:gridCol w:w="316"/>
        <w:gridCol w:w="316"/>
        <w:gridCol w:w="316"/>
        <w:gridCol w:w="316"/>
        <w:gridCol w:w="316"/>
        <w:gridCol w:w="416"/>
        <w:gridCol w:w="416"/>
        <w:gridCol w:w="416"/>
        <w:gridCol w:w="416"/>
      </w:tblGrid>
      <w:tr w:rsidR="00A93B96" w:rsidRPr="003C79BB" w:rsidTr="003C79BB">
        <w:tc>
          <w:tcPr>
            <w:tcW w:w="0" w:type="auto"/>
            <w:gridSpan w:val="2"/>
            <w:shd w:val="clear" w:color="auto" w:fill="auto"/>
          </w:tcPr>
          <w:p w:rsidR="00A93B96" w:rsidRPr="003C79BB" w:rsidRDefault="00A93B96" w:rsidP="003C79BB">
            <w:pPr>
              <w:keepNext/>
              <w:keepLines/>
              <w:jc w:val="center"/>
              <w:rPr>
                <w:b/>
                <w:sz w:val="20"/>
              </w:rPr>
            </w:pPr>
            <w:r w:rsidRPr="003C79BB">
              <w:rPr>
                <w:b/>
                <w:sz w:val="20"/>
              </w:rPr>
              <w:t xml:space="preserve">Variable </w:t>
            </w:r>
          </w:p>
          <w:p w:rsidR="00A93B96" w:rsidRPr="003C79BB" w:rsidRDefault="00A93B96" w:rsidP="003C79BB">
            <w:pPr>
              <w:keepNext/>
              <w:keepLines/>
              <w:jc w:val="center"/>
              <w:rPr>
                <w:b/>
                <w:sz w:val="20"/>
              </w:rPr>
            </w:pPr>
            <w:r w:rsidRPr="003C79BB">
              <w:rPr>
                <w:b/>
                <w:sz w:val="20"/>
              </w:rPr>
              <w:t>ID</w:t>
            </w:r>
          </w:p>
        </w:tc>
        <w:tc>
          <w:tcPr>
            <w:tcW w:w="0" w:type="auto"/>
            <w:shd w:val="clear" w:color="auto" w:fill="auto"/>
          </w:tcPr>
          <w:p w:rsidR="00A93B96" w:rsidRPr="003C79BB" w:rsidRDefault="00A93B96" w:rsidP="003C79BB">
            <w:pPr>
              <w:keepNext/>
              <w:keepLines/>
              <w:jc w:val="center"/>
              <w:rPr>
                <w:b/>
                <w:sz w:val="20"/>
              </w:rPr>
            </w:pPr>
            <w:r w:rsidRPr="003C79BB">
              <w:rPr>
                <w:b/>
                <w:sz w:val="20"/>
              </w:rPr>
              <w:t xml:space="preserve">Data Block </w:t>
            </w:r>
          </w:p>
          <w:p w:rsidR="00A93B96" w:rsidRPr="003C79BB" w:rsidRDefault="00A93B96" w:rsidP="003C79BB">
            <w:pPr>
              <w:keepNext/>
              <w:keepLines/>
              <w:jc w:val="center"/>
              <w:rPr>
                <w:b/>
                <w:sz w:val="20"/>
              </w:rPr>
            </w:pPr>
            <w:r w:rsidRPr="003C79BB">
              <w:rPr>
                <w:b/>
                <w:sz w:val="20"/>
              </w:rPr>
              <w:t>Number</w:t>
            </w:r>
          </w:p>
        </w:tc>
        <w:tc>
          <w:tcPr>
            <w:tcW w:w="0" w:type="auto"/>
            <w:gridSpan w:val="11"/>
            <w:shd w:val="clear" w:color="auto" w:fill="auto"/>
          </w:tcPr>
          <w:p w:rsidR="00A93B96" w:rsidRPr="003C79BB" w:rsidRDefault="00A93B96" w:rsidP="003C79BB">
            <w:pPr>
              <w:keepNext/>
              <w:keepLines/>
              <w:jc w:val="center"/>
              <w:rPr>
                <w:b/>
                <w:sz w:val="20"/>
              </w:rPr>
            </w:pPr>
            <w:r w:rsidRPr="003C79BB">
              <w:rPr>
                <w:b/>
                <w:sz w:val="20"/>
              </w:rPr>
              <w:t>Data Block (up to 11 bytes)</w:t>
            </w:r>
          </w:p>
          <w:p w:rsidR="00A93B96" w:rsidRPr="003C79BB" w:rsidRDefault="00A93B96" w:rsidP="003C79BB">
            <w:pPr>
              <w:keepNext/>
              <w:keepLines/>
              <w:jc w:val="center"/>
              <w:rPr>
                <w:b/>
                <w:sz w:val="20"/>
              </w:rPr>
            </w:pPr>
            <w:r w:rsidRPr="003C79BB">
              <w:rPr>
                <w:b/>
                <w:sz w:val="20"/>
              </w:rPr>
              <w:t>Fill unused bytes with 0.</w:t>
            </w:r>
          </w:p>
        </w:tc>
      </w:tr>
      <w:tr w:rsidR="00A93B96" w:rsidRPr="003C79BB" w:rsidTr="003C79BB">
        <w:tc>
          <w:tcPr>
            <w:tcW w:w="0" w:type="auto"/>
            <w:gridSpan w:val="2"/>
            <w:shd w:val="clear" w:color="auto" w:fill="auto"/>
          </w:tcPr>
          <w:p w:rsidR="00A93B96" w:rsidRPr="003C79BB" w:rsidRDefault="00A93B96" w:rsidP="003C79BB">
            <w:pPr>
              <w:keepNext/>
              <w:keepLines/>
              <w:jc w:val="center"/>
              <w:rPr>
                <w:b/>
                <w:sz w:val="20"/>
              </w:rPr>
            </w:pPr>
          </w:p>
        </w:tc>
        <w:tc>
          <w:tcPr>
            <w:tcW w:w="0" w:type="auto"/>
            <w:shd w:val="clear" w:color="auto" w:fill="auto"/>
          </w:tcPr>
          <w:p w:rsidR="00A93B96" w:rsidRPr="003C79BB" w:rsidRDefault="00A93B96" w:rsidP="003C79BB">
            <w:pPr>
              <w:keepNext/>
              <w:keepLines/>
              <w:jc w:val="center"/>
              <w:rPr>
                <w:b/>
                <w:sz w:val="20"/>
              </w:rPr>
            </w:pPr>
          </w:p>
        </w:tc>
        <w:tc>
          <w:tcPr>
            <w:tcW w:w="0" w:type="auto"/>
            <w:gridSpan w:val="11"/>
            <w:shd w:val="clear" w:color="auto" w:fill="auto"/>
          </w:tcPr>
          <w:p w:rsidR="00A93B96" w:rsidRPr="003C79BB" w:rsidRDefault="00A93B96" w:rsidP="003C79BB">
            <w:pPr>
              <w:keepNext/>
              <w:keepLines/>
              <w:jc w:val="center"/>
              <w:rPr>
                <w:b/>
                <w:sz w:val="20"/>
              </w:rPr>
            </w:pPr>
          </w:p>
        </w:tc>
      </w:tr>
      <w:tr w:rsidR="00A93B96" w:rsidRPr="003C79BB" w:rsidTr="003C79BB">
        <w:tc>
          <w:tcPr>
            <w:tcW w:w="0" w:type="auto"/>
            <w:gridSpan w:val="2"/>
            <w:shd w:val="clear" w:color="auto" w:fill="auto"/>
          </w:tcPr>
          <w:p w:rsidR="00A93B96" w:rsidRPr="003C79BB" w:rsidRDefault="00A93B96" w:rsidP="003C79BB">
            <w:pPr>
              <w:keepNext/>
              <w:keepLines/>
              <w:jc w:val="center"/>
              <w:rPr>
                <w:b/>
                <w:sz w:val="20"/>
              </w:rPr>
            </w:pPr>
          </w:p>
        </w:tc>
        <w:tc>
          <w:tcPr>
            <w:tcW w:w="0" w:type="auto"/>
            <w:shd w:val="clear" w:color="auto" w:fill="auto"/>
          </w:tcPr>
          <w:p w:rsidR="00A93B96" w:rsidRPr="003C79BB" w:rsidRDefault="00A93B96" w:rsidP="003C79BB">
            <w:pPr>
              <w:keepNext/>
              <w:keepLines/>
              <w:jc w:val="center"/>
              <w:rPr>
                <w:b/>
                <w:sz w:val="20"/>
              </w:rPr>
            </w:pPr>
          </w:p>
        </w:tc>
        <w:tc>
          <w:tcPr>
            <w:tcW w:w="0" w:type="auto"/>
            <w:shd w:val="clear" w:color="auto" w:fill="auto"/>
          </w:tcPr>
          <w:p w:rsidR="00A93B96" w:rsidRPr="003C79BB" w:rsidRDefault="00A93B96" w:rsidP="003C79BB">
            <w:pPr>
              <w:keepNext/>
              <w:keepLines/>
              <w:jc w:val="center"/>
              <w:rPr>
                <w:b/>
                <w:sz w:val="20"/>
              </w:rPr>
            </w:pPr>
            <w:r w:rsidRPr="003C79BB">
              <w:rPr>
                <w:b/>
                <w:sz w:val="20"/>
              </w:rPr>
              <w:t>0</w:t>
            </w:r>
          </w:p>
        </w:tc>
        <w:tc>
          <w:tcPr>
            <w:tcW w:w="0" w:type="auto"/>
            <w:shd w:val="clear" w:color="auto" w:fill="auto"/>
          </w:tcPr>
          <w:p w:rsidR="00A93B96" w:rsidRPr="003C79BB" w:rsidRDefault="00A93B96" w:rsidP="003C79BB">
            <w:pPr>
              <w:keepNext/>
              <w:keepLines/>
              <w:jc w:val="center"/>
              <w:rPr>
                <w:b/>
                <w:sz w:val="20"/>
              </w:rPr>
            </w:pPr>
            <w:r w:rsidRPr="003C79BB">
              <w:rPr>
                <w:b/>
                <w:sz w:val="20"/>
              </w:rPr>
              <w:t>1</w:t>
            </w:r>
          </w:p>
        </w:tc>
        <w:tc>
          <w:tcPr>
            <w:tcW w:w="0" w:type="auto"/>
            <w:shd w:val="clear" w:color="auto" w:fill="auto"/>
          </w:tcPr>
          <w:p w:rsidR="00A93B96" w:rsidRPr="003C79BB" w:rsidRDefault="00A93B96" w:rsidP="003C79BB">
            <w:pPr>
              <w:keepNext/>
              <w:keepLines/>
              <w:jc w:val="center"/>
              <w:rPr>
                <w:b/>
                <w:sz w:val="20"/>
              </w:rPr>
            </w:pPr>
            <w:r w:rsidRPr="003C79BB">
              <w:rPr>
                <w:b/>
                <w:sz w:val="20"/>
              </w:rPr>
              <w:t>2</w:t>
            </w:r>
          </w:p>
        </w:tc>
        <w:tc>
          <w:tcPr>
            <w:tcW w:w="0" w:type="auto"/>
            <w:shd w:val="clear" w:color="auto" w:fill="auto"/>
          </w:tcPr>
          <w:p w:rsidR="00A93B96" w:rsidRPr="003C79BB" w:rsidRDefault="00A93B96" w:rsidP="003C79BB">
            <w:pPr>
              <w:keepNext/>
              <w:keepLines/>
              <w:jc w:val="center"/>
              <w:rPr>
                <w:b/>
                <w:sz w:val="20"/>
              </w:rPr>
            </w:pPr>
            <w:r w:rsidRPr="003C79BB">
              <w:rPr>
                <w:b/>
                <w:sz w:val="20"/>
              </w:rPr>
              <w:t>3</w:t>
            </w:r>
          </w:p>
        </w:tc>
        <w:tc>
          <w:tcPr>
            <w:tcW w:w="0" w:type="auto"/>
            <w:shd w:val="clear" w:color="auto" w:fill="auto"/>
          </w:tcPr>
          <w:p w:rsidR="00A93B96" w:rsidRPr="003C79BB" w:rsidRDefault="00A93B96" w:rsidP="003C79BB">
            <w:pPr>
              <w:keepNext/>
              <w:keepLines/>
              <w:jc w:val="center"/>
              <w:rPr>
                <w:b/>
                <w:sz w:val="20"/>
              </w:rPr>
            </w:pPr>
            <w:r w:rsidRPr="003C79BB">
              <w:rPr>
                <w:b/>
                <w:sz w:val="20"/>
              </w:rPr>
              <w:t>4</w:t>
            </w:r>
          </w:p>
        </w:tc>
        <w:tc>
          <w:tcPr>
            <w:tcW w:w="0" w:type="auto"/>
            <w:shd w:val="clear" w:color="auto" w:fill="auto"/>
          </w:tcPr>
          <w:p w:rsidR="00A93B96" w:rsidRPr="003C79BB" w:rsidRDefault="00A93B96" w:rsidP="003C79BB">
            <w:pPr>
              <w:keepNext/>
              <w:keepLines/>
              <w:jc w:val="center"/>
              <w:rPr>
                <w:b/>
                <w:sz w:val="20"/>
              </w:rPr>
            </w:pPr>
            <w:r w:rsidRPr="003C79BB">
              <w:rPr>
                <w:b/>
                <w:sz w:val="20"/>
              </w:rPr>
              <w:t>5</w:t>
            </w:r>
          </w:p>
        </w:tc>
        <w:tc>
          <w:tcPr>
            <w:tcW w:w="0" w:type="auto"/>
            <w:shd w:val="clear" w:color="auto" w:fill="auto"/>
          </w:tcPr>
          <w:p w:rsidR="00A93B96" w:rsidRPr="003C79BB" w:rsidRDefault="00A93B96" w:rsidP="003C79BB">
            <w:pPr>
              <w:keepNext/>
              <w:keepLines/>
              <w:jc w:val="center"/>
              <w:rPr>
                <w:b/>
                <w:sz w:val="20"/>
              </w:rPr>
            </w:pPr>
            <w:r w:rsidRPr="003C79BB">
              <w:rPr>
                <w:b/>
                <w:sz w:val="20"/>
              </w:rPr>
              <w:t>6</w:t>
            </w:r>
          </w:p>
        </w:tc>
        <w:tc>
          <w:tcPr>
            <w:tcW w:w="0" w:type="auto"/>
            <w:shd w:val="clear" w:color="auto" w:fill="auto"/>
          </w:tcPr>
          <w:p w:rsidR="00A93B96" w:rsidRPr="003C79BB" w:rsidRDefault="00A93B96" w:rsidP="003C79BB">
            <w:pPr>
              <w:keepNext/>
              <w:keepLines/>
              <w:jc w:val="center"/>
              <w:rPr>
                <w:b/>
                <w:sz w:val="20"/>
              </w:rPr>
            </w:pPr>
            <w:r w:rsidRPr="003C79BB">
              <w:rPr>
                <w:b/>
                <w:sz w:val="20"/>
              </w:rPr>
              <w:t>7</w:t>
            </w:r>
          </w:p>
        </w:tc>
        <w:tc>
          <w:tcPr>
            <w:tcW w:w="0" w:type="auto"/>
            <w:shd w:val="clear" w:color="auto" w:fill="auto"/>
          </w:tcPr>
          <w:p w:rsidR="00A93B96" w:rsidRPr="003C79BB" w:rsidRDefault="00A93B96" w:rsidP="003C79BB">
            <w:pPr>
              <w:keepNext/>
              <w:keepLines/>
              <w:jc w:val="center"/>
              <w:rPr>
                <w:b/>
                <w:sz w:val="20"/>
              </w:rPr>
            </w:pPr>
            <w:r w:rsidRPr="003C79BB">
              <w:rPr>
                <w:b/>
                <w:sz w:val="20"/>
              </w:rPr>
              <w:t>8</w:t>
            </w:r>
          </w:p>
        </w:tc>
        <w:tc>
          <w:tcPr>
            <w:tcW w:w="0" w:type="auto"/>
            <w:shd w:val="clear" w:color="auto" w:fill="auto"/>
          </w:tcPr>
          <w:p w:rsidR="00A93B96" w:rsidRPr="003C79BB" w:rsidRDefault="00A93B96" w:rsidP="003C79BB">
            <w:pPr>
              <w:keepNext/>
              <w:keepLines/>
              <w:jc w:val="center"/>
              <w:rPr>
                <w:b/>
                <w:sz w:val="20"/>
              </w:rPr>
            </w:pPr>
            <w:r w:rsidRPr="003C79BB">
              <w:rPr>
                <w:b/>
                <w:sz w:val="20"/>
              </w:rPr>
              <w:t>9</w:t>
            </w:r>
          </w:p>
        </w:tc>
        <w:tc>
          <w:tcPr>
            <w:tcW w:w="0" w:type="auto"/>
            <w:shd w:val="clear" w:color="auto" w:fill="auto"/>
          </w:tcPr>
          <w:p w:rsidR="00A93B96" w:rsidRPr="003C79BB" w:rsidRDefault="00A93B96" w:rsidP="003C79BB">
            <w:pPr>
              <w:keepNext/>
              <w:keepLines/>
              <w:jc w:val="center"/>
              <w:rPr>
                <w:b/>
                <w:sz w:val="20"/>
              </w:rPr>
            </w:pPr>
            <w:r w:rsidRPr="003C79BB">
              <w:rPr>
                <w:b/>
                <w:sz w:val="20"/>
              </w:rPr>
              <w:t>10</w:t>
            </w:r>
          </w:p>
        </w:tc>
      </w:tr>
      <w:tr w:rsidR="00B76AA8" w:rsidRPr="003C79BB" w:rsidTr="003C79BB">
        <w:tc>
          <w:tcPr>
            <w:tcW w:w="0" w:type="auto"/>
            <w:shd w:val="clear" w:color="auto" w:fill="auto"/>
          </w:tcPr>
          <w:p w:rsidR="00B76AA8" w:rsidRPr="003C79BB" w:rsidRDefault="00B76AA8" w:rsidP="003C79BB">
            <w:pPr>
              <w:jc w:val="center"/>
              <w:rPr>
                <w:b/>
                <w:sz w:val="20"/>
              </w:rPr>
            </w:pPr>
            <w:r w:rsidRPr="003C79BB">
              <w:rPr>
                <w:b/>
                <w:sz w:val="20"/>
              </w:rPr>
              <w:t>0</w:t>
            </w:r>
          </w:p>
        </w:tc>
        <w:tc>
          <w:tcPr>
            <w:tcW w:w="0" w:type="auto"/>
            <w:shd w:val="clear" w:color="auto" w:fill="auto"/>
          </w:tcPr>
          <w:p w:rsidR="00B76AA8" w:rsidRPr="003C79BB" w:rsidRDefault="00B76AA8" w:rsidP="003C79BB">
            <w:pPr>
              <w:jc w:val="center"/>
              <w:rPr>
                <w:b/>
                <w:sz w:val="20"/>
              </w:rPr>
            </w:pPr>
            <w:r w:rsidRPr="003C79BB">
              <w:rPr>
                <w:b/>
                <w:sz w:val="20"/>
              </w:rPr>
              <w:t>1</w:t>
            </w:r>
          </w:p>
        </w:tc>
        <w:tc>
          <w:tcPr>
            <w:tcW w:w="0" w:type="auto"/>
            <w:shd w:val="clear" w:color="auto" w:fill="auto"/>
          </w:tcPr>
          <w:p w:rsidR="00B76AA8" w:rsidRPr="003C79BB" w:rsidRDefault="00B76AA8" w:rsidP="003C79BB">
            <w:pPr>
              <w:jc w:val="center"/>
              <w:rPr>
                <w:b/>
                <w:sz w:val="20"/>
              </w:rPr>
            </w:pPr>
            <w:r w:rsidRPr="003C79BB">
              <w:rPr>
                <w:b/>
                <w:sz w:val="20"/>
              </w:rPr>
              <w:t>2</w:t>
            </w:r>
          </w:p>
        </w:tc>
        <w:tc>
          <w:tcPr>
            <w:tcW w:w="0" w:type="auto"/>
            <w:shd w:val="clear" w:color="auto" w:fill="auto"/>
          </w:tcPr>
          <w:p w:rsidR="00B76AA8" w:rsidRPr="003C79BB" w:rsidRDefault="00B76AA8" w:rsidP="003C79BB">
            <w:pPr>
              <w:jc w:val="center"/>
              <w:rPr>
                <w:b/>
                <w:sz w:val="20"/>
              </w:rPr>
            </w:pPr>
            <w:r w:rsidRPr="003C79BB">
              <w:rPr>
                <w:b/>
                <w:sz w:val="20"/>
              </w:rPr>
              <w:t>3</w:t>
            </w:r>
          </w:p>
        </w:tc>
        <w:tc>
          <w:tcPr>
            <w:tcW w:w="0" w:type="auto"/>
            <w:shd w:val="clear" w:color="auto" w:fill="auto"/>
          </w:tcPr>
          <w:p w:rsidR="00B76AA8" w:rsidRPr="003C79BB" w:rsidRDefault="00B76AA8" w:rsidP="003C79BB">
            <w:pPr>
              <w:jc w:val="center"/>
              <w:rPr>
                <w:b/>
                <w:sz w:val="20"/>
              </w:rPr>
            </w:pPr>
            <w:r w:rsidRPr="003C79BB">
              <w:rPr>
                <w:b/>
                <w:sz w:val="20"/>
              </w:rPr>
              <w:t>4</w:t>
            </w:r>
          </w:p>
        </w:tc>
        <w:tc>
          <w:tcPr>
            <w:tcW w:w="0" w:type="auto"/>
            <w:shd w:val="clear" w:color="auto" w:fill="auto"/>
          </w:tcPr>
          <w:p w:rsidR="00B76AA8" w:rsidRPr="003C79BB" w:rsidRDefault="00B76AA8" w:rsidP="003C79BB">
            <w:pPr>
              <w:jc w:val="center"/>
              <w:rPr>
                <w:b/>
                <w:sz w:val="20"/>
              </w:rPr>
            </w:pPr>
            <w:r w:rsidRPr="003C79BB">
              <w:rPr>
                <w:b/>
                <w:sz w:val="20"/>
              </w:rPr>
              <w:t>5</w:t>
            </w:r>
          </w:p>
        </w:tc>
        <w:tc>
          <w:tcPr>
            <w:tcW w:w="0" w:type="auto"/>
            <w:shd w:val="clear" w:color="auto" w:fill="auto"/>
          </w:tcPr>
          <w:p w:rsidR="00B76AA8" w:rsidRPr="003C79BB" w:rsidRDefault="00B76AA8" w:rsidP="003C79BB">
            <w:pPr>
              <w:jc w:val="center"/>
              <w:rPr>
                <w:b/>
                <w:sz w:val="20"/>
              </w:rPr>
            </w:pPr>
            <w:r w:rsidRPr="003C79BB">
              <w:rPr>
                <w:b/>
                <w:sz w:val="20"/>
              </w:rPr>
              <w:t>6</w:t>
            </w:r>
          </w:p>
        </w:tc>
        <w:tc>
          <w:tcPr>
            <w:tcW w:w="0" w:type="auto"/>
            <w:shd w:val="clear" w:color="auto" w:fill="auto"/>
          </w:tcPr>
          <w:p w:rsidR="00B76AA8" w:rsidRPr="003C79BB" w:rsidRDefault="00B76AA8" w:rsidP="003C79BB">
            <w:pPr>
              <w:jc w:val="center"/>
              <w:rPr>
                <w:b/>
                <w:sz w:val="20"/>
              </w:rPr>
            </w:pPr>
            <w:r w:rsidRPr="003C79BB">
              <w:rPr>
                <w:b/>
                <w:sz w:val="20"/>
              </w:rPr>
              <w:t>7</w:t>
            </w:r>
          </w:p>
        </w:tc>
        <w:tc>
          <w:tcPr>
            <w:tcW w:w="0" w:type="auto"/>
            <w:shd w:val="clear" w:color="auto" w:fill="auto"/>
          </w:tcPr>
          <w:p w:rsidR="00B76AA8" w:rsidRPr="003C79BB" w:rsidRDefault="00B76AA8" w:rsidP="003C79BB">
            <w:pPr>
              <w:jc w:val="center"/>
              <w:rPr>
                <w:b/>
                <w:sz w:val="20"/>
              </w:rPr>
            </w:pPr>
            <w:r w:rsidRPr="003C79BB">
              <w:rPr>
                <w:b/>
                <w:sz w:val="20"/>
              </w:rPr>
              <w:t>8</w:t>
            </w:r>
          </w:p>
        </w:tc>
        <w:tc>
          <w:tcPr>
            <w:tcW w:w="0" w:type="auto"/>
            <w:shd w:val="clear" w:color="auto" w:fill="auto"/>
          </w:tcPr>
          <w:p w:rsidR="00B76AA8" w:rsidRPr="003C79BB" w:rsidRDefault="00B76AA8" w:rsidP="003C79BB">
            <w:pPr>
              <w:jc w:val="center"/>
              <w:rPr>
                <w:b/>
                <w:sz w:val="20"/>
              </w:rPr>
            </w:pPr>
            <w:r w:rsidRPr="003C79BB">
              <w:rPr>
                <w:b/>
                <w:sz w:val="20"/>
              </w:rPr>
              <w:t>9</w:t>
            </w:r>
          </w:p>
        </w:tc>
        <w:tc>
          <w:tcPr>
            <w:tcW w:w="0" w:type="auto"/>
            <w:shd w:val="clear" w:color="auto" w:fill="auto"/>
          </w:tcPr>
          <w:p w:rsidR="00B76AA8" w:rsidRPr="003C79BB" w:rsidRDefault="00B76AA8" w:rsidP="003C79BB">
            <w:pPr>
              <w:jc w:val="center"/>
              <w:rPr>
                <w:b/>
                <w:sz w:val="20"/>
              </w:rPr>
            </w:pPr>
            <w:r w:rsidRPr="003C79BB">
              <w:rPr>
                <w:b/>
                <w:sz w:val="20"/>
              </w:rPr>
              <w:t>10</w:t>
            </w:r>
          </w:p>
        </w:tc>
        <w:tc>
          <w:tcPr>
            <w:tcW w:w="0" w:type="auto"/>
            <w:shd w:val="clear" w:color="auto" w:fill="auto"/>
          </w:tcPr>
          <w:p w:rsidR="00B76AA8" w:rsidRPr="003C79BB" w:rsidRDefault="00B76AA8" w:rsidP="003C79BB">
            <w:pPr>
              <w:jc w:val="center"/>
              <w:rPr>
                <w:b/>
                <w:sz w:val="20"/>
              </w:rPr>
            </w:pPr>
            <w:r w:rsidRPr="003C79BB">
              <w:rPr>
                <w:b/>
                <w:sz w:val="20"/>
              </w:rPr>
              <w:t>11</w:t>
            </w:r>
          </w:p>
        </w:tc>
        <w:tc>
          <w:tcPr>
            <w:tcW w:w="0" w:type="auto"/>
            <w:shd w:val="clear" w:color="auto" w:fill="auto"/>
          </w:tcPr>
          <w:p w:rsidR="00B76AA8" w:rsidRPr="003C79BB" w:rsidRDefault="00B76AA8" w:rsidP="003C79BB">
            <w:pPr>
              <w:jc w:val="center"/>
              <w:rPr>
                <w:b/>
                <w:sz w:val="20"/>
              </w:rPr>
            </w:pPr>
            <w:r w:rsidRPr="003C79BB">
              <w:rPr>
                <w:b/>
                <w:sz w:val="20"/>
              </w:rPr>
              <w:t>12</w:t>
            </w:r>
          </w:p>
        </w:tc>
        <w:tc>
          <w:tcPr>
            <w:tcW w:w="0" w:type="auto"/>
            <w:shd w:val="clear" w:color="auto" w:fill="auto"/>
          </w:tcPr>
          <w:p w:rsidR="00B76AA8" w:rsidRPr="003C79BB" w:rsidRDefault="00B76AA8" w:rsidP="003C79BB">
            <w:pPr>
              <w:jc w:val="center"/>
              <w:rPr>
                <w:b/>
                <w:sz w:val="20"/>
              </w:rPr>
            </w:pPr>
            <w:r w:rsidRPr="003C79BB">
              <w:rPr>
                <w:b/>
                <w:sz w:val="20"/>
              </w:rPr>
              <w:t>13</w:t>
            </w:r>
          </w:p>
        </w:tc>
      </w:tr>
    </w:tbl>
    <w:p w:rsidR="00624CFE" w:rsidRDefault="00624CFE" w:rsidP="00D00F2B">
      <w:pPr>
        <w:keepNext/>
        <w:keepLines/>
        <w:rPr>
          <w:b/>
          <w:sz w:val="20"/>
        </w:rPr>
      </w:pPr>
    </w:p>
    <w:p w:rsidR="00624CFE" w:rsidRDefault="00624CFE" w:rsidP="00D00F2B">
      <w:pPr>
        <w:keepNext/>
        <w:keepLines/>
        <w:rPr>
          <w:b/>
          <w:sz w:val="20"/>
        </w:rPr>
      </w:pPr>
    </w:p>
    <w:p w:rsidR="00D00F2B" w:rsidRDefault="00D00F2B" w:rsidP="00D00F2B">
      <w:pPr>
        <w:keepNext/>
        <w:keepLines/>
        <w:rPr>
          <w:b/>
          <w:sz w:val="22"/>
          <w:szCs w:val="22"/>
        </w:rPr>
      </w:pPr>
      <w:r w:rsidRPr="00B35B5F">
        <w:rPr>
          <w:b/>
          <w:sz w:val="22"/>
          <w:szCs w:val="22"/>
        </w:rPr>
        <w:t>Response:    APP --&gt; FFP</w:t>
      </w:r>
      <w:r w:rsidR="006C783A">
        <w:rPr>
          <w:b/>
          <w:sz w:val="22"/>
          <w:szCs w:val="22"/>
        </w:rPr>
        <w:t xml:space="preserve"> (1 byte)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tblGrid>
      <w:tr w:rsidR="006C783A" w:rsidRPr="003C79BB" w:rsidTr="003C79BB">
        <w:tc>
          <w:tcPr>
            <w:tcW w:w="0" w:type="auto"/>
            <w:shd w:val="clear" w:color="auto" w:fill="auto"/>
          </w:tcPr>
          <w:p w:rsidR="006C783A" w:rsidRPr="003C79BB" w:rsidRDefault="006C783A" w:rsidP="003C79BB">
            <w:pPr>
              <w:jc w:val="center"/>
              <w:rPr>
                <w:b/>
                <w:sz w:val="20"/>
              </w:rPr>
            </w:pPr>
            <w:r w:rsidRPr="003C79BB">
              <w:rPr>
                <w:b/>
                <w:sz w:val="20"/>
              </w:rPr>
              <w:t>Variable</w:t>
            </w:r>
          </w:p>
          <w:p w:rsidR="006C783A" w:rsidRPr="003C79BB" w:rsidRDefault="006C783A" w:rsidP="003C79BB">
            <w:pPr>
              <w:jc w:val="center"/>
              <w:rPr>
                <w:b/>
                <w:sz w:val="20"/>
              </w:rPr>
            </w:pPr>
            <w:r w:rsidRPr="003C79BB">
              <w:rPr>
                <w:b/>
                <w:sz w:val="20"/>
              </w:rPr>
              <w:t>Status</w:t>
            </w:r>
          </w:p>
        </w:tc>
      </w:tr>
      <w:tr w:rsidR="006C783A" w:rsidRPr="003C79BB" w:rsidTr="003C79BB">
        <w:tc>
          <w:tcPr>
            <w:tcW w:w="0" w:type="auto"/>
            <w:shd w:val="clear" w:color="auto" w:fill="auto"/>
          </w:tcPr>
          <w:p w:rsidR="006C783A" w:rsidRPr="003C79BB" w:rsidRDefault="006C783A" w:rsidP="003C79BB">
            <w:pPr>
              <w:jc w:val="center"/>
              <w:rPr>
                <w:b/>
                <w:sz w:val="20"/>
              </w:rPr>
            </w:pPr>
            <w:r w:rsidRPr="003C79BB">
              <w:rPr>
                <w:b/>
                <w:sz w:val="20"/>
              </w:rPr>
              <w:t>Status</w:t>
            </w:r>
          </w:p>
        </w:tc>
      </w:tr>
      <w:tr w:rsidR="006C783A" w:rsidRPr="003C79BB" w:rsidTr="003C79BB">
        <w:tc>
          <w:tcPr>
            <w:tcW w:w="0" w:type="auto"/>
            <w:shd w:val="clear" w:color="auto" w:fill="auto"/>
          </w:tcPr>
          <w:p w:rsidR="006C783A" w:rsidRPr="003C79BB" w:rsidRDefault="006C783A" w:rsidP="003C79BB">
            <w:pPr>
              <w:jc w:val="center"/>
              <w:rPr>
                <w:b/>
                <w:sz w:val="20"/>
              </w:rPr>
            </w:pPr>
          </w:p>
        </w:tc>
      </w:tr>
      <w:tr w:rsidR="006C783A" w:rsidRPr="003C79BB" w:rsidTr="003C79BB">
        <w:tc>
          <w:tcPr>
            <w:tcW w:w="0" w:type="auto"/>
            <w:shd w:val="clear" w:color="auto" w:fill="auto"/>
          </w:tcPr>
          <w:p w:rsidR="006C783A" w:rsidRPr="003C79BB" w:rsidRDefault="006C783A" w:rsidP="003C79BB">
            <w:pPr>
              <w:jc w:val="center"/>
              <w:rPr>
                <w:b/>
                <w:sz w:val="20"/>
              </w:rPr>
            </w:pPr>
            <w:r w:rsidRPr="003C79BB">
              <w:rPr>
                <w:b/>
                <w:sz w:val="20"/>
              </w:rPr>
              <w:t>0</w:t>
            </w:r>
          </w:p>
        </w:tc>
      </w:tr>
    </w:tbl>
    <w:p w:rsidR="00813AFA" w:rsidRDefault="00813AFA" w:rsidP="006C783A">
      <w:pPr>
        <w:jc w:val="center"/>
        <w:rPr>
          <w:b/>
          <w:sz w:val="20"/>
        </w:rPr>
      </w:pPr>
    </w:p>
    <w:p w:rsidR="00813AFA" w:rsidRDefault="00813AFA" w:rsidP="006C783A">
      <w:pPr>
        <w:jc w:val="center"/>
        <w:rPr>
          <w:b/>
          <w:sz w:val="20"/>
        </w:rPr>
      </w:pPr>
    </w:p>
    <w:p w:rsidR="00813AFA" w:rsidRDefault="00813AFA" w:rsidP="00813AFA">
      <w:pPr>
        <w:rPr>
          <w:szCs w:val="24"/>
        </w:rPr>
      </w:pPr>
      <w:r>
        <w:rPr>
          <w:szCs w:val="24"/>
        </w:rPr>
        <w:t xml:space="preserve">Data Block Number – Identifies the block number being read. It is applicable only for reading variables longer than 11 bytes. </w:t>
      </w:r>
    </w:p>
    <w:p w:rsidR="00813AFA" w:rsidRDefault="00813AFA" w:rsidP="00813AFA">
      <w:pPr>
        <w:rPr>
          <w:szCs w:val="24"/>
        </w:rPr>
      </w:pPr>
      <w:r>
        <w:rPr>
          <w:szCs w:val="24"/>
        </w:rPr>
        <w:t>Data block number should be equal to 0 for all variables, 11 byte or less.</w:t>
      </w:r>
    </w:p>
    <w:p w:rsidR="00813AFA" w:rsidRDefault="00813AFA" w:rsidP="00813AFA">
      <w:pPr>
        <w:rPr>
          <w:szCs w:val="24"/>
        </w:rPr>
      </w:pPr>
      <w:r>
        <w:rPr>
          <w:szCs w:val="24"/>
        </w:rPr>
        <w:t>Data block number should indicate the block number used to calculate the offset from the beginning of the block according to the following formula:</w:t>
      </w:r>
    </w:p>
    <w:p w:rsidR="00813AFA" w:rsidRDefault="00813AFA" w:rsidP="00813AFA">
      <w:pPr>
        <w:ind w:firstLine="706"/>
        <w:rPr>
          <w:szCs w:val="24"/>
        </w:rPr>
      </w:pPr>
      <w:r>
        <w:rPr>
          <w:szCs w:val="24"/>
        </w:rPr>
        <w:t>Offset = Data Block Number * 11</w:t>
      </w:r>
    </w:p>
    <w:p w:rsidR="00813AFA" w:rsidRDefault="00813AFA" w:rsidP="00813AFA">
      <w:pPr>
        <w:ind w:firstLine="706"/>
        <w:rPr>
          <w:szCs w:val="24"/>
        </w:rPr>
      </w:pPr>
    </w:p>
    <w:p w:rsidR="00813AFA" w:rsidRDefault="00813AFA" w:rsidP="00813AFA">
      <w:pPr>
        <w:rPr>
          <w:szCs w:val="24"/>
        </w:rPr>
      </w:pPr>
      <w:r>
        <w:rPr>
          <w:szCs w:val="24"/>
        </w:rPr>
        <w:t xml:space="preserve">For Variables, that are more than 11 bytes, data consistency has to be maintained during the whole variable data transfer.  The client should ask for the blocks starting with number 0 and following the natural sequence of data block numbers – 1, 2, etc. </w:t>
      </w:r>
    </w:p>
    <w:p w:rsidR="00813AFA" w:rsidRDefault="00813AFA" w:rsidP="00813AFA">
      <w:pPr>
        <w:rPr>
          <w:szCs w:val="24"/>
        </w:rPr>
      </w:pPr>
      <w:r>
        <w:rPr>
          <w:szCs w:val="24"/>
        </w:rPr>
        <w:t>Reading the block numbers in wrong sequence will trigger an error response.</w:t>
      </w:r>
    </w:p>
    <w:p w:rsidR="00813AFA" w:rsidRDefault="00813AFA" w:rsidP="00813AFA">
      <w:pPr>
        <w:rPr>
          <w:szCs w:val="24"/>
        </w:rPr>
      </w:pPr>
    </w:p>
    <w:p w:rsidR="00813AFA" w:rsidRDefault="00813AFA" w:rsidP="00813AFA">
      <w:pPr>
        <w:rPr>
          <w:szCs w:val="24"/>
        </w:rPr>
      </w:pPr>
      <w:r>
        <w:rPr>
          <w:szCs w:val="24"/>
        </w:rPr>
        <w:t>The server shall maintain the consistency of data until the last data block number is read. Triggering another command before the last data block number is read shall break the consistency of the data and will require to read the data block numbers from beginning – 0, 1, 2, etc.</w:t>
      </w:r>
    </w:p>
    <w:p w:rsidR="00813AFA" w:rsidRDefault="00813AFA" w:rsidP="00813AFA">
      <w:pPr>
        <w:rPr>
          <w:szCs w:val="24"/>
        </w:rPr>
      </w:pPr>
    </w:p>
    <w:p w:rsidR="007E531D" w:rsidRDefault="00C607FB" w:rsidP="007E531D">
      <w:pPr>
        <w:pStyle w:val="Heading2"/>
      </w:pPr>
      <w:bookmarkStart w:id="19" w:name="_Toc325042954"/>
      <w:r>
        <w:t>Variable and Action IDs</w:t>
      </w:r>
      <w:bookmarkEnd w:id="19"/>
    </w:p>
    <w:p w:rsidR="00C607FB" w:rsidRDefault="00C607FB" w:rsidP="00C607FB">
      <w:r>
        <w:t>The following table summarizes the variables used by the IPC protocol with Write and Read commands.</w:t>
      </w:r>
    </w:p>
    <w:p w:rsidR="00C607FB" w:rsidRDefault="00C607FB" w:rsidP="00C607FB">
      <w:r>
        <w:t>It also lists Action IDs, for actions that may be requested from APP module by FFP.</w:t>
      </w:r>
    </w:p>
    <w:p w:rsidR="00E63D52" w:rsidRDefault="00E63D52" w:rsidP="00C607FB"/>
    <w:p w:rsidR="00C71990" w:rsidRPr="00933895" w:rsidRDefault="00C71990" w:rsidP="00C71990">
      <w:pPr>
        <w:rPr>
          <w:b/>
          <w:i/>
        </w:rPr>
      </w:pPr>
      <w:r w:rsidRPr="00933895">
        <w:rPr>
          <w:b/>
          <w:i/>
        </w:rPr>
        <w:t xml:space="preserve">“Action” commands </w:t>
      </w:r>
      <w:r w:rsidR="00F95B0F" w:rsidRPr="00933895">
        <w:rPr>
          <w:b/>
          <w:i/>
        </w:rPr>
        <w:t>will be described later, they are not critical to the IPC implementation</w:t>
      </w:r>
      <w:r w:rsidR="00933895" w:rsidRPr="00933895">
        <w:rPr>
          <w:b/>
          <w:i/>
        </w:rPr>
        <w:t>.</w:t>
      </w:r>
    </w:p>
    <w:p w:rsidR="00C71990" w:rsidRDefault="00C71990" w:rsidP="00C607FB"/>
    <w:p w:rsidR="00C607FB" w:rsidRDefault="00C607FB" w:rsidP="00C607FB">
      <w:r>
        <w:t>All variables may be read in any mode.</w:t>
      </w:r>
    </w:p>
    <w:p w:rsidR="00A74573" w:rsidRDefault="00A74573" w:rsidP="00C607FB"/>
    <w:p w:rsidR="00C607FB" w:rsidRDefault="00C607FB" w:rsidP="00C607FB">
      <w:r>
        <w:t>Some variables may be written only in certain APP modes. These modes are also indicated in the table along with variables.</w:t>
      </w:r>
    </w:p>
    <w:p w:rsidR="00C607FB" w:rsidRDefault="00C607FB" w:rsidP="00C607FB"/>
    <w:p w:rsidR="00C607FB" w:rsidRDefault="00C607FB" w:rsidP="00C607FB">
      <w:r>
        <w:t xml:space="preserve">No variable associated with </w:t>
      </w:r>
      <w:r w:rsidRPr="0084455F">
        <w:rPr>
          <w:b/>
        </w:rPr>
        <w:t>ID = 0</w:t>
      </w:r>
      <w:r>
        <w:t>. When it is specified in the Write or Read command, it means no variable to be written or read.</w:t>
      </w:r>
    </w:p>
    <w:p w:rsidR="00F33B34" w:rsidRDefault="00F33B34" w:rsidP="00F33B34">
      <w:pPr>
        <w:pStyle w:val="Heading2"/>
        <w:numPr>
          <w:ilvl w:val="0"/>
          <w:numId w:val="0"/>
        </w:numPr>
        <w:ind w:left="547"/>
      </w:pPr>
    </w:p>
    <w:p w:rsidR="0003570E" w:rsidRDefault="0003570E" w:rsidP="0003570E">
      <w:pPr>
        <w:pStyle w:val="Heading2"/>
      </w:pPr>
      <w:bookmarkStart w:id="20" w:name="_Toc325042955"/>
      <w:r>
        <w:t>Variable Status and error reporting</w:t>
      </w:r>
      <w:bookmarkEnd w:id="20"/>
    </w:p>
    <w:p w:rsidR="00156BCD" w:rsidRDefault="00156BCD" w:rsidP="00156BCD">
      <w:pPr>
        <w:pStyle w:val="NormalHeading2"/>
        <w:ind w:left="0"/>
      </w:pPr>
      <w:r>
        <w:t>Below is the format of the Status Byte:</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674"/>
        <w:gridCol w:w="675"/>
        <w:gridCol w:w="1446"/>
        <w:gridCol w:w="1446"/>
        <w:gridCol w:w="1446"/>
        <w:gridCol w:w="1446"/>
        <w:gridCol w:w="761"/>
        <w:gridCol w:w="772"/>
      </w:tblGrid>
      <w:tr w:rsidR="00272C7E" w:rsidTr="003C79BB">
        <w:tc>
          <w:tcPr>
            <w:tcW w:w="0" w:type="auto"/>
            <w:shd w:val="clear" w:color="auto" w:fill="auto"/>
          </w:tcPr>
          <w:p w:rsidR="00690CB6" w:rsidRPr="003C79BB" w:rsidRDefault="00690CB6" w:rsidP="003C79BB">
            <w:pPr>
              <w:pStyle w:val="NormalHeading2"/>
              <w:ind w:left="0"/>
              <w:jc w:val="center"/>
              <w:rPr>
                <w:b/>
                <w:sz w:val="20"/>
              </w:rPr>
            </w:pPr>
            <w:r w:rsidRPr="003C79BB">
              <w:rPr>
                <w:b/>
                <w:sz w:val="20"/>
              </w:rPr>
              <w:t>Bit number</w:t>
            </w:r>
          </w:p>
        </w:tc>
        <w:tc>
          <w:tcPr>
            <w:tcW w:w="0" w:type="auto"/>
            <w:shd w:val="clear" w:color="auto" w:fill="auto"/>
          </w:tcPr>
          <w:p w:rsidR="00690CB6" w:rsidRPr="003C79BB" w:rsidRDefault="00A82E6C" w:rsidP="003C79BB">
            <w:pPr>
              <w:pStyle w:val="NormalHeading2"/>
              <w:ind w:left="0"/>
              <w:jc w:val="center"/>
              <w:rPr>
                <w:b/>
                <w:sz w:val="20"/>
              </w:rPr>
            </w:pPr>
            <w:r w:rsidRPr="003C79BB">
              <w:rPr>
                <w:b/>
                <w:sz w:val="20"/>
              </w:rPr>
              <w:t>7</w:t>
            </w:r>
          </w:p>
        </w:tc>
        <w:tc>
          <w:tcPr>
            <w:tcW w:w="0" w:type="auto"/>
            <w:shd w:val="clear" w:color="auto" w:fill="auto"/>
          </w:tcPr>
          <w:p w:rsidR="00690CB6" w:rsidRPr="003C79BB" w:rsidRDefault="00A82E6C" w:rsidP="003C79BB">
            <w:pPr>
              <w:pStyle w:val="NormalHeading2"/>
              <w:ind w:left="0"/>
              <w:jc w:val="center"/>
              <w:rPr>
                <w:b/>
                <w:sz w:val="20"/>
              </w:rPr>
            </w:pPr>
            <w:r w:rsidRPr="003C79BB">
              <w:rPr>
                <w:b/>
                <w:sz w:val="20"/>
              </w:rPr>
              <w:t>6</w:t>
            </w:r>
          </w:p>
        </w:tc>
        <w:tc>
          <w:tcPr>
            <w:tcW w:w="0" w:type="auto"/>
            <w:shd w:val="clear" w:color="auto" w:fill="auto"/>
          </w:tcPr>
          <w:p w:rsidR="00690CB6" w:rsidRPr="003C79BB" w:rsidRDefault="00A82E6C" w:rsidP="003C79BB">
            <w:pPr>
              <w:pStyle w:val="NormalHeading2"/>
              <w:ind w:left="0"/>
              <w:jc w:val="center"/>
              <w:rPr>
                <w:b/>
                <w:sz w:val="20"/>
              </w:rPr>
            </w:pPr>
            <w:r w:rsidRPr="003C79BB">
              <w:rPr>
                <w:b/>
                <w:sz w:val="20"/>
              </w:rPr>
              <w:t>5</w:t>
            </w:r>
          </w:p>
        </w:tc>
        <w:tc>
          <w:tcPr>
            <w:tcW w:w="0" w:type="auto"/>
            <w:shd w:val="clear" w:color="auto" w:fill="auto"/>
          </w:tcPr>
          <w:p w:rsidR="00690CB6" w:rsidRPr="003C79BB" w:rsidRDefault="00A82E6C" w:rsidP="003C79BB">
            <w:pPr>
              <w:pStyle w:val="NormalHeading2"/>
              <w:ind w:left="0"/>
              <w:jc w:val="center"/>
              <w:rPr>
                <w:b/>
                <w:sz w:val="20"/>
              </w:rPr>
            </w:pPr>
            <w:r w:rsidRPr="003C79BB">
              <w:rPr>
                <w:b/>
                <w:sz w:val="20"/>
              </w:rPr>
              <w:t>4</w:t>
            </w:r>
          </w:p>
        </w:tc>
        <w:tc>
          <w:tcPr>
            <w:tcW w:w="0" w:type="auto"/>
            <w:shd w:val="clear" w:color="auto" w:fill="auto"/>
          </w:tcPr>
          <w:p w:rsidR="00690CB6" w:rsidRPr="003C79BB" w:rsidRDefault="00A82E6C" w:rsidP="003C79BB">
            <w:pPr>
              <w:pStyle w:val="NormalHeading2"/>
              <w:ind w:left="0"/>
              <w:jc w:val="center"/>
              <w:rPr>
                <w:b/>
                <w:sz w:val="20"/>
              </w:rPr>
            </w:pPr>
            <w:r w:rsidRPr="003C79BB">
              <w:rPr>
                <w:b/>
                <w:sz w:val="20"/>
              </w:rPr>
              <w:t>3</w:t>
            </w:r>
          </w:p>
        </w:tc>
        <w:tc>
          <w:tcPr>
            <w:tcW w:w="0" w:type="auto"/>
            <w:shd w:val="clear" w:color="auto" w:fill="auto"/>
          </w:tcPr>
          <w:p w:rsidR="00690CB6" w:rsidRPr="003C79BB" w:rsidRDefault="00A82E6C" w:rsidP="003C79BB">
            <w:pPr>
              <w:pStyle w:val="NormalHeading2"/>
              <w:ind w:left="0"/>
              <w:jc w:val="center"/>
              <w:rPr>
                <w:b/>
                <w:sz w:val="20"/>
              </w:rPr>
            </w:pPr>
            <w:r w:rsidRPr="003C79BB">
              <w:rPr>
                <w:b/>
                <w:sz w:val="20"/>
              </w:rPr>
              <w:t>2</w:t>
            </w:r>
          </w:p>
        </w:tc>
        <w:tc>
          <w:tcPr>
            <w:tcW w:w="0" w:type="auto"/>
            <w:shd w:val="clear" w:color="auto" w:fill="auto"/>
          </w:tcPr>
          <w:p w:rsidR="00690CB6" w:rsidRPr="003C79BB" w:rsidRDefault="00A82E6C" w:rsidP="003C79BB">
            <w:pPr>
              <w:pStyle w:val="NormalHeading2"/>
              <w:ind w:left="0"/>
              <w:jc w:val="center"/>
              <w:rPr>
                <w:b/>
                <w:sz w:val="20"/>
              </w:rPr>
            </w:pPr>
            <w:r w:rsidRPr="003C79BB">
              <w:rPr>
                <w:b/>
                <w:sz w:val="20"/>
              </w:rPr>
              <w:t>1</w:t>
            </w:r>
          </w:p>
        </w:tc>
        <w:tc>
          <w:tcPr>
            <w:tcW w:w="0" w:type="auto"/>
            <w:shd w:val="clear" w:color="auto" w:fill="auto"/>
          </w:tcPr>
          <w:p w:rsidR="00690CB6" w:rsidRPr="003C79BB" w:rsidRDefault="00A82E6C" w:rsidP="003C79BB">
            <w:pPr>
              <w:pStyle w:val="NormalHeading2"/>
              <w:ind w:left="0"/>
              <w:jc w:val="center"/>
              <w:rPr>
                <w:b/>
                <w:sz w:val="20"/>
              </w:rPr>
            </w:pPr>
            <w:r w:rsidRPr="003C79BB">
              <w:rPr>
                <w:b/>
                <w:sz w:val="20"/>
              </w:rPr>
              <w:t>0</w:t>
            </w:r>
          </w:p>
        </w:tc>
      </w:tr>
      <w:tr w:rsidR="00795885" w:rsidTr="003C79BB">
        <w:tc>
          <w:tcPr>
            <w:tcW w:w="0" w:type="auto"/>
            <w:vMerge w:val="restart"/>
            <w:shd w:val="clear" w:color="auto" w:fill="auto"/>
          </w:tcPr>
          <w:p w:rsidR="007364A0" w:rsidRPr="003C79BB" w:rsidRDefault="007364A0" w:rsidP="003C79BB">
            <w:pPr>
              <w:pStyle w:val="NormalHeading2"/>
              <w:ind w:left="0"/>
              <w:jc w:val="center"/>
              <w:rPr>
                <w:b/>
                <w:sz w:val="20"/>
              </w:rPr>
            </w:pPr>
            <w:r w:rsidRPr="003C79BB">
              <w:rPr>
                <w:b/>
                <w:sz w:val="20"/>
              </w:rPr>
              <w:t>Function</w:t>
            </w:r>
          </w:p>
        </w:tc>
        <w:tc>
          <w:tcPr>
            <w:tcW w:w="0" w:type="auto"/>
            <w:gridSpan w:val="2"/>
            <w:vMerge w:val="restart"/>
            <w:shd w:val="clear" w:color="auto" w:fill="auto"/>
          </w:tcPr>
          <w:p w:rsidR="007364A0" w:rsidRPr="003C79BB" w:rsidRDefault="007364A0" w:rsidP="003C79BB">
            <w:pPr>
              <w:pStyle w:val="NormalHeading2"/>
              <w:ind w:left="0"/>
              <w:jc w:val="center"/>
              <w:rPr>
                <w:b/>
                <w:sz w:val="20"/>
              </w:rPr>
            </w:pPr>
            <w:r w:rsidRPr="003C79BB">
              <w:rPr>
                <w:b/>
                <w:sz w:val="20"/>
              </w:rPr>
              <w:t>Variable Quality</w:t>
            </w:r>
          </w:p>
          <w:p w:rsidR="007364A0" w:rsidRPr="003C79BB" w:rsidRDefault="00795885" w:rsidP="003C79BB">
            <w:pPr>
              <w:pStyle w:val="NormalHeading2"/>
              <w:ind w:left="0"/>
              <w:jc w:val="center"/>
              <w:rPr>
                <w:sz w:val="20"/>
              </w:rPr>
            </w:pPr>
            <w:r>
              <w:rPr>
                <w:sz w:val="20"/>
              </w:rPr>
              <w:t xml:space="preserve">0 - </w:t>
            </w:r>
            <w:r w:rsidR="007364A0" w:rsidRPr="003C79BB">
              <w:rPr>
                <w:sz w:val="20"/>
              </w:rPr>
              <w:t>Bad</w:t>
            </w:r>
          </w:p>
          <w:p w:rsidR="007364A0" w:rsidRPr="003C79BB" w:rsidRDefault="00795885" w:rsidP="003C79BB">
            <w:pPr>
              <w:pStyle w:val="NormalHeading2"/>
              <w:ind w:left="0"/>
              <w:jc w:val="center"/>
              <w:rPr>
                <w:sz w:val="20"/>
              </w:rPr>
            </w:pPr>
            <w:r>
              <w:rPr>
                <w:sz w:val="20"/>
              </w:rPr>
              <w:t xml:space="preserve">2 - </w:t>
            </w:r>
            <w:r w:rsidR="007364A0" w:rsidRPr="003C79BB">
              <w:rPr>
                <w:sz w:val="20"/>
              </w:rPr>
              <w:t>Good</w:t>
            </w:r>
          </w:p>
          <w:p w:rsidR="007364A0" w:rsidRPr="003C79BB" w:rsidRDefault="00795885" w:rsidP="003C79BB">
            <w:pPr>
              <w:pStyle w:val="NormalHeading2"/>
              <w:ind w:left="0"/>
              <w:jc w:val="center"/>
              <w:rPr>
                <w:sz w:val="20"/>
              </w:rPr>
            </w:pPr>
            <w:r>
              <w:rPr>
                <w:sz w:val="20"/>
              </w:rPr>
              <w:t xml:space="preserve">3 - </w:t>
            </w:r>
            <w:r w:rsidR="007364A0" w:rsidRPr="003C79BB">
              <w:rPr>
                <w:sz w:val="20"/>
              </w:rPr>
              <w:t>Good Cascaded</w:t>
            </w:r>
          </w:p>
          <w:p w:rsidR="007364A0" w:rsidRPr="003C79BB" w:rsidRDefault="00795885" w:rsidP="003C79BB">
            <w:pPr>
              <w:pStyle w:val="NormalHeading2"/>
              <w:ind w:left="0"/>
              <w:jc w:val="center"/>
              <w:rPr>
                <w:b/>
                <w:sz w:val="20"/>
              </w:rPr>
            </w:pPr>
            <w:r>
              <w:rPr>
                <w:sz w:val="20"/>
              </w:rPr>
              <w:t xml:space="preserve">1 - </w:t>
            </w:r>
            <w:r w:rsidR="007364A0" w:rsidRPr="003C79BB">
              <w:rPr>
                <w:sz w:val="20"/>
              </w:rPr>
              <w:t>Uncertain</w:t>
            </w:r>
          </w:p>
        </w:tc>
        <w:tc>
          <w:tcPr>
            <w:tcW w:w="0" w:type="auto"/>
            <w:gridSpan w:val="4"/>
            <w:shd w:val="clear" w:color="auto" w:fill="auto"/>
          </w:tcPr>
          <w:p w:rsidR="007364A0" w:rsidRPr="003C79BB" w:rsidRDefault="007364A0" w:rsidP="003C79BB">
            <w:pPr>
              <w:pStyle w:val="NormalHeading2"/>
              <w:ind w:left="0"/>
              <w:jc w:val="center"/>
              <w:rPr>
                <w:b/>
                <w:sz w:val="20"/>
              </w:rPr>
            </w:pPr>
            <w:r w:rsidRPr="003C79BB">
              <w:rPr>
                <w:b/>
                <w:sz w:val="20"/>
              </w:rPr>
              <w:t>Error code</w:t>
            </w:r>
          </w:p>
        </w:tc>
        <w:tc>
          <w:tcPr>
            <w:tcW w:w="0" w:type="auto"/>
            <w:gridSpan w:val="2"/>
            <w:shd w:val="clear" w:color="auto" w:fill="auto"/>
          </w:tcPr>
          <w:p w:rsidR="007364A0" w:rsidRPr="003C79BB" w:rsidRDefault="007364A0" w:rsidP="003C79BB">
            <w:pPr>
              <w:pStyle w:val="NormalHeading2"/>
              <w:ind w:left="0"/>
              <w:jc w:val="center"/>
              <w:rPr>
                <w:b/>
                <w:sz w:val="20"/>
              </w:rPr>
            </w:pPr>
            <w:r w:rsidRPr="003C79BB">
              <w:rPr>
                <w:b/>
                <w:sz w:val="20"/>
              </w:rPr>
              <w:t>Limits</w:t>
            </w:r>
          </w:p>
        </w:tc>
      </w:tr>
      <w:tr w:rsidR="00795885" w:rsidTr="003C79BB">
        <w:trPr>
          <w:trHeight w:val="955"/>
        </w:trPr>
        <w:tc>
          <w:tcPr>
            <w:tcW w:w="0" w:type="auto"/>
            <w:vMerge/>
            <w:shd w:val="clear" w:color="auto" w:fill="auto"/>
          </w:tcPr>
          <w:p w:rsidR="007364A0" w:rsidRPr="003C79BB" w:rsidRDefault="007364A0" w:rsidP="003C79BB">
            <w:pPr>
              <w:pStyle w:val="NormalHeading2"/>
              <w:ind w:left="0"/>
              <w:jc w:val="center"/>
              <w:rPr>
                <w:b/>
                <w:sz w:val="20"/>
              </w:rPr>
            </w:pPr>
          </w:p>
        </w:tc>
        <w:tc>
          <w:tcPr>
            <w:tcW w:w="0" w:type="auto"/>
            <w:gridSpan w:val="2"/>
            <w:vMerge/>
            <w:shd w:val="clear" w:color="auto" w:fill="auto"/>
          </w:tcPr>
          <w:p w:rsidR="007364A0" w:rsidRPr="003C79BB" w:rsidRDefault="007364A0" w:rsidP="003C79BB">
            <w:pPr>
              <w:pStyle w:val="NormalHeading2"/>
              <w:ind w:left="0"/>
              <w:jc w:val="center"/>
              <w:rPr>
                <w:b/>
                <w:sz w:val="20"/>
              </w:rPr>
            </w:pPr>
          </w:p>
        </w:tc>
        <w:tc>
          <w:tcPr>
            <w:tcW w:w="0" w:type="auto"/>
            <w:gridSpan w:val="4"/>
            <w:shd w:val="clear" w:color="auto" w:fill="auto"/>
          </w:tcPr>
          <w:p w:rsidR="007364A0" w:rsidRDefault="006D55B1" w:rsidP="003C79BB">
            <w:pPr>
              <w:pStyle w:val="NormalHeading2"/>
              <w:ind w:left="0"/>
              <w:jc w:val="center"/>
              <w:rPr>
                <w:sz w:val="20"/>
              </w:rPr>
            </w:pPr>
            <w:r w:rsidRPr="003C79BB">
              <w:rPr>
                <w:sz w:val="20"/>
              </w:rPr>
              <w:t>See table of Error codes below</w:t>
            </w:r>
            <w:r w:rsidR="00795885">
              <w:rPr>
                <w:sz w:val="20"/>
              </w:rPr>
              <w:t>.</w:t>
            </w:r>
          </w:p>
          <w:p w:rsidR="00795885" w:rsidRPr="003C79BB" w:rsidRDefault="00795885" w:rsidP="003C79BB">
            <w:pPr>
              <w:pStyle w:val="NormalHeading2"/>
              <w:ind w:left="0"/>
              <w:jc w:val="center"/>
              <w:rPr>
                <w:sz w:val="20"/>
              </w:rPr>
            </w:pPr>
            <w:r>
              <w:rPr>
                <w:sz w:val="20"/>
              </w:rPr>
              <w:t>Error c</w:t>
            </w:r>
            <w:r w:rsidR="00272C7E">
              <w:rPr>
                <w:sz w:val="20"/>
              </w:rPr>
              <w:t>o</w:t>
            </w:r>
            <w:r>
              <w:rPr>
                <w:sz w:val="20"/>
              </w:rPr>
              <w:t>des will be applicable only if the variable quality is marked Bad. Error code shall be OK (0x00) if the variable quality is Good</w:t>
            </w:r>
          </w:p>
        </w:tc>
        <w:tc>
          <w:tcPr>
            <w:tcW w:w="0" w:type="auto"/>
            <w:shd w:val="clear" w:color="auto" w:fill="auto"/>
          </w:tcPr>
          <w:p w:rsidR="007364A0" w:rsidRPr="003C79BB" w:rsidRDefault="007364A0" w:rsidP="003C79BB">
            <w:pPr>
              <w:pStyle w:val="NormalHeading2"/>
              <w:ind w:left="0"/>
              <w:jc w:val="center"/>
              <w:rPr>
                <w:b/>
                <w:sz w:val="20"/>
              </w:rPr>
            </w:pPr>
            <w:r w:rsidRPr="003C79BB">
              <w:rPr>
                <w:b/>
                <w:sz w:val="20"/>
              </w:rPr>
              <w:t>Upper</w:t>
            </w:r>
          </w:p>
        </w:tc>
        <w:tc>
          <w:tcPr>
            <w:tcW w:w="0" w:type="auto"/>
            <w:shd w:val="clear" w:color="auto" w:fill="auto"/>
          </w:tcPr>
          <w:p w:rsidR="007364A0" w:rsidRPr="003C79BB" w:rsidRDefault="007364A0" w:rsidP="003C79BB">
            <w:pPr>
              <w:pStyle w:val="NormalHeading2"/>
              <w:ind w:left="0"/>
              <w:jc w:val="center"/>
              <w:rPr>
                <w:b/>
                <w:sz w:val="20"/>
              </w:rPr>
            </w:pPr>
            <w:r w:rsidRPr="003C79BB">
              <w:rPr>
                <w:b/>
                <w:sz w:val="20"/>
              </w:rPr>
              <w:t>Lower</w:t>
            </w:r>
          </w:p>
        </w:tc>
      </w:tr>
    </w:tbl>
    <w:p w:rsidR="00AC1BA2" w:rsidRDefault="00AC1BA2" w:rsidP="00B40ECE">
      <w:pPr>
        <w:pStyle w:val="NormalHeading2"/>
        <w:ind w:left="0"/>
      </w:pPr>
    </w:p>
    <w:p w:rsidR="00B40ECE" w:rsidRPr="0003570E" w:rsidRDefault="00B40ECE" w:rsidP="00B40ECE">
      <w:pPr>
        <w:pStyle w:val="NormalHeading2"/>
        <w:ind w:left="0"/>
      </w:pPr>
      <w:r>
        <w:t xml:space="preserve">Data, written with Bad </w:t>
      </w:r>
      <w:r w:rsidR="00272C7E">
        <w:t xml:space="preserve">or Uncertain </w:t>
      </w:r>
      <w:r>
        <w:t>status should be ignored.</w:t>
      </w:r>
    </w:p>
    <w:p w:rsidR="00AA6DFD" w:rsidRDefault="00AA6DFD" w:rsidP="00A82E6C">
      <w:pPr>
        <w:pStyle w:val="NormalHeading2"/>
      </w:pPr>
      <w:r>
        <w:t>Error codes:</w:t>
      </w: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
        <w:gridCol w:w="1401"/>
        <w:gridCol w:w="3176"/>
        <w:gridCol w:w="1489"/>
        <w:gridCol w:w="2917"/>
      </w:tblGrid>
      <w:tr w:rsidR="00EC18AD" w:rsidTr="003C79BB">
        <w:tc>
          <w:tcPr>
            <w:tcW w:w="0" w:type="auto"/>
            <w:vMerge w:val="restart"/>
            <w:shd w:val="clear" w:color="auto" w:fill="auto"/>
          </w:tcPr>
          <w:p w:rsidR="004818B4" w:rsidRPr="003C79BB" w:rsidRDefault="004818B4" w:rsidP="003C79BB">
            <w:pPr>
              <w:pStyle w:val="NormalHeading2"/>
              <w:ind w:left="0"/>
              <w:jc w:val="center"/>
              <w:rPr>
                <w:b/>
                <w:sz w:val="20"/>
              </w:rPr>
            </w:pPr>
            <w:r w:rsidRPr="003C79BB">
              <w:rPr>
                <w:b/>
                <w:sz w:val="20"/>
              </w:rPr>
              <w:t>Error code</w:t>
            </w:r>
          </w:p>
        </w:tc>
        <w:tc>
          <w:tcPr>
            <w:tcW w:w="0" w:type="auto"/>
            <w:gridSpan w:val="2"/>
            <w:shd w:val="clear" w:color="auto" w:fill="auto"/>
          </w:tcPr>
          <w:p w:rsidR="004818B4" w:rsidRPr="003C79BB" w:rsidRDefault="004818B4" w:rsidP="003C79BB">
            <w:pPr>
              <w:pStyle w:val="NormalHeading2"/>
              <w:ind w:left="0"/>
              <w:jc w:val="center"/>
              <w:rPr>
                <w:b/>
                <w:sz w:val="20"/>
              </w:rPr>
            </w:pPr>
            <w:r w:rsidRPr="003C79BB">
              <w:rPr>
                <w:b/>
                <w:sz w:val="20"/>
              </w:rPr>
              <w:t>Read command</w:t>
            </w:r>
          </w:p>
        </w:tc>
        <w:tc>
          <w:tcPr>
            <w:tcW w:w="0" w:type="auto"/>
            <w:gridSpan w:val="2"/>
            <w:shd w:val="clear" w:color="auto" w:fill="auto"/>
          </w:tcPr>
          <w:p w:rsidR="004818B4" w:rsidRPr="003C79BB" w:rsidRDefault="004818B4" w:rsidP="003C79BB">
            <w:pPr>
              <w:pStyle w:val="NormalHeading2"/>
              <w:ind w:left="0"/>
              <w:jc w:val="center"/>
              <w:rPr>
                <w:b/>
                <w:sz w:val="20"/>
              </w:rPr>
            </w:pPr>
            <w:r w:rsidRPr="003C79BB">
              <w:rPr>
                <w:b/>
                <w:sz w:val="20"/>
              </w:rPr>
              <w:t>Write command</w:t>
            </w:r>
          </w:p>
        </w:tc>
      </w:tr>
      <w:tr w:rsidR="00EC18AD" w:rsidTr="003C79BB">
        <w:tc>
          <w:tcPr>
            <w:tcW w:w="0" w:type="auto"/>
            <w:vMerge/>
            <w:shd w:val="clear" w:color="auto" w:fill="auto"/>
          </w:tcPr>
          <w:p w:rsidR="004818B4" w:rsidRPr="003C79BB" w:rsidRDefault="004818B4" w:rsidP="003C79BB">
            <w:pPr>
              <w:pStyle w:val="NormalHeading2"/>
              <w:ind w:left="0"/>
              <w:jc w:val="center"/>
              <w:rPr>
                <w:b/>
                <w:sz w:val="20"/>
              </w:rPr>
            </w:pPr>
          </w:p>
        </w:tc>
        <w:tc>
          <w:tcPr>
            <w:tcW w:w="0" w:type="auto"/>
            <w:shd w:val="clear" w:color="auto" w:fill="auto"/>
          </w:tcPr>
          <w:p w:rsidR="004818B4" w:rsidRPr="003C79BB" w:rsidRDefault="004818B4" w:rsidP="003C79BB">
            <w:pPr>
              <w:pStyle w:val="NormalHeading2"/>
              <w:ind w:left="0"/>
              <w:jc w:val="center"/>
              <w:rPr>
                <w:b/>
                <w:sz w:val="20"/>
              </w:rPr>
            </w:pPr>
            <w:r w:rsidRPr="003C79BB">
              <w:rPr>
                <w:b/>
                <w:sz w:val="20"/>
              </w:rPr>
              <w:t>Function</w:t>
            </w:r>
          </w:p>
        </w:tc>
        <w:tc>
          <w:tcPr>
            <w:tcW w:w="0" w:type="auto"/>
            <w:shd w:val="clear" w:color="auto" w:fill="auto"/>
          </w:tcPr>
          <w:p w:rsidR="004818B4" w:rsidRPr="003C79BB" w:rsidRDefault="004818B4" w:rsidP="003C79BB">
            <w:pPr>
              <w:pStyle w:val="NormalHeading2"/>
              <w:ind w:left="0"/>
              <w:jc w:val="center"/>
              <w:rPr>
                <w:b/>
                <w:sz w:val="20"/>
              </w:rPr>
            </w:pPr>
            <w:r w:rsidRPr="003C79BB">
              <w:rPr>
                <w:b/>
                <w:sz w:val="20"/>
              </w:rPr>
              <w:t>Description</w:t>
            </w:r>
          </w:p>
        </w:tc>
        <w:tc>
          <w:tcPr>
            <w:tcW w:w="0" w:type="auto"/>
            <w:shd w:val="clear" w:color="auto" w:fill="auto"/>
          </w:tcPr>
          <w:p w:rsidR="004818B4" w:rsidRPr="003C79BB" w:rsidRDefault="004818B4" w:rsidP="003C79BB">
            <w:pPr>
              <w:pStyle w:val="NormalHeading2"/>
              <w:ind w:left="0"/>
              <w:jc w:val="center"/>
              <w:rPr>
                <w:b/>
                <w:sz w:val="20"/>
              </w:rPr>
            </w:pPr>
            <w:r w:rsidRPr="003C79BB">
              <w:rPr>
                <w:b/>
                <w:sz w:val="20"/>
              </w:rPr>
              <w:t>Function</w:t>
            </w:r>
          </w:p>
        </w:tc>
        <w:tc>
          <w:tcPr>
            <w:tcW w:w="0" w:type="auto"/>
            <w:shd w:val="clear" w:color="auto" w:fill="auto"/>
          </w:tcPr>
          <w:p w:rsidR="004818B4" w:rsidRPr="003C79BB" w:rsidRDefault="004818B4" w:rsidP="003C79BB">
            <w:pPr>
              <w:pStyle w:val="NormalHeading2"/>
              <w:ind w:left="0"/>
              <w:jc w:val="center"/>
              <w:rPr>
                <w:b/>
                <w:sz w:val="20"/>
              </w:rPr>
            </w:pPr>
            <w:r w:rsidRPr="003C79BB">
              <w:rPr>
                <w:b/>
                <w:sz w:val="20"/>
              </w:rPr>
              <w:t>Description</w:t>
            </w:r>
          </w:p>
        </w:tc>
      </w:tr>
      <w:tr w:rsidR="00EC18AD" w:rsidTr="003C79BB">
        <w:tc>
          <w:tcPr>
            <w:tcW w:w="0" w:type="auto"/>
            <w:shd w:val="clear" w:color="auto" w:fill="auto"/>
          </w:tcPr>
          <w:p w:rsidR="00962C2B" w:rsidRPr="003C79BB" w:rsidRDefault="00962C2B" w:rsidP="003C79BB">
            <w:pPr>
              <w:pStyle w:val="NormalHeading2"/>
              <w:ind w:left="0"/>
              <w:jc w:val="center"/>
              <w:rPr>
                <w:b/>
                <w:sz w:val="20"/>
              </w:rPr>
            </w:pPr>
            <w:r w:rsidRPr="003C79BB">
              <w:rPr>
                <w:b/>
                <w:sz w:val="20"/>
              </w:rPr>
              <w:t>0</w:t>
            </w:r>
          </w:p>
        </w:tc>
        <w:tc>
          <w:tcPr>
            <w:tcW w:w="0" w:type="auto"/>
            <w:shd w:val="clear" w:color="auto" w:fill="auto"/>
          </w:tcPr>
          <w:p w:rsidR="00962C2B" w:rsidRPr="003C79BB" w:rsidRDefault="004818B4" w:rsidP="003C79BB">
            <w:pPr>
              <w:pStyle w:val="NormalHeading2"/>
              <w:ind w:left="0"/>
              <w:jc w:val="center"/>
              <w:rPr>
                <w:b/>
                <w:sz w:val="20"/>
              </w:rPr>
            </w:pPr>
            <w:r w:rsidRPr="003C79BB">
              <w:rPr>
                <w:b/>
                <w:sz w:val="20"/>
              </w:rPr>
              <w:t>OK</w:t>
            </w:r>
          </w:p>
        </w:tc>
        <w:tc>
          <w:tcPr>
            <w:tcW w:w="0" w:type="auto"/>
            <w:shd w:val="clear" w:color="auto" w:fill="auto"/>
          </w:tcPr>
          <w:p w:rsidR="00962C2B" w:rsidRPr="003C79BB" w:rsidRDefault="004818B4" w:rsidP="003C79BB">
            <w:pPr>
              <w:pStyle w:val="NormalHeading2"/>
              <w:ind w:left="0"/>
              <w:jc w:val="left"/>
              <w:rPr>
                <w:sz w:val="20"/>
              </w:rPr>
            </w:pPr>
            <w:r w:rsidRPr="003C79BB">
              <w:rPr>
                <w:sz w:val="20"/>
              </w:rPr>
              <w:t>Read Command executed successfully</w:t>
            </w:r>
          </w:p>
        </w:tc>
        <w:tc>
          <w:tcPr>
            <w:tcW w:w="0" w:type="auto"/>
            <w:shd w:val="clear" w:color="auto" w:fill="auto"/>
          </w:tcPr>
          <w:p w:rsidR="00962C2B" w:rsidRPr="003C79BB" w:rsidRDefault="004818B4" w:rsidP="003C79BB">
            <w:pPr>
              <w:pStyle w:val="NormalHeading2"/>
              <w:ind w:left="0"/>
              <w:jc w:val="center"/>
              <w:rPr>
                <w:b/>
                <w:sz w:val="20"/>
              </w:rPr>
            </w:pPr>
            <w:r w:rsidRPr="003C79BB">
              <w:rPr>
                <w:b/>
                <w:sz w:val="20"/>
              </w:rPr>
              <w:t>OK</w:t>
            </w:r>
          </w:p>
        </w:tc>
        <w:tc>
          <w:tcPr>
            <w:tcW w:w="0" w:type="auto"/>
            <w:shd w:val="clear" w:color="auto" w:fill="auto"/>
          </w:tcPr>
          <w:p w:rsidR="00962C2B" w:rsidRPr="003C79BB" w:rsidRDefault="003F0571" w:rsidP="003C79BB">
            <w:pPr>
              <w:pStyle w:val="NormalHeading2"/>
              <w:ind w:left="0"/>
              <w:jc w:val="left"/>
              <w:rPr>
                <w:sz w:val="20"/>
              </w:rPr>
            </w:pPr>
            <w:r w:rsidRPr="003C79BB">
              <w:rPr>
                <w:sz w:val="20"/>
              </w:rPr>
              <w:t>Write</w:t>
            </w:r>
            <w:r w:rsidR="004818B4" w:rsidRPr="003C79BB">
              <w:rPr>
                <w:sz w:val="20"/>
              </w:rPr>
              <w:t xml:space="preserve"> Command executed successfully</w:t>
            </w:r>
          </w:p>
        </w:tc>
      </w:tr>
      <w:tr w:rsidR="00EC18AD" w:rsidRPr="003C79BB" w:rsidTr="007130D8">
        <w:tc>
          <w:tcPr>
            <w:tcW w:w="0" w:type="auto"/>
            <w:shd w:val="clear" w:color="auto" w:fill="auto"/>
          </w:tcPr>
          <w:p w:rsidR="00272C7E" w:rsidRPr="003C79BB" w:rsidRDefault="00272C7E" w:rsidP="007130D8">
            <w:pPr>
              <w:pStyle w:val="NormalHeading2"/>
              <w:ind w:left="0"/>
              <w:jc w:val="center"/>
              <w:rPr>
                <w:b/>
                <w:sz w:val="20"/>
              </w:rPr>
            </w:pPr>
            <w:r>
              <w:rPr>
                <w:b/>
                <w:sz w:val="20"/>
              </w:rPr>
              <w:t>1</w:t>
            </w:r>
          </w:p>
        </w:tc>
        <w:tc>
          <w:tcPr>
            <w:tcW w:w="0" w:type="auto"/>
            <w:shd w:val="clear" w:color="auto" w:fill="auto"/>
          </w:tcPr>
          <w:p w:rsidR="00272C7E" w:rsidRPr="003C79BB" w:rsidRDefault="00272C7E" w:rsidP="007130D8">
            <w:pPr>
              <w:pStyle w:val="NormalHeading2"/>
              <w:ind w:left="0"/>
              <w:jc w:val="center"/>
              <w:rPr>
                <w:b/>
                <w:sz w:val="20"/>
              </w:rPr>
            </w:pPr>
            <w:r w:rsidRPr="003C79BB">
              <w:rPr>
                <w:b/>
                <w:sz w:val="20"/>
              </w:rPr>
              <w:t>Variable ID Not Applicable</w:t>
            </w:r>
          </w:p>
        </w:tc>
        <w:tc>
          <w:tcPr>
            <w:tcW w:w="0" w:type="auto"/>
            <w:shd w:val="clear" w:color="auto" w:fill="auto"/>
          </w:tcPr>
          <w:p w:rsidR="00272C7E" w:rsidRPr="003C79BB" w:rsidRDefault="00272C7E" w:rsidP="007130D8">
            <w:pPr>
              <w:pStyle w:val="NormalHeading2"/>
              <w:ind w:left="0"/>
              <w:jc w:val="left"/>
              <w:rPr>
                <w:sz w:val="20"/>
              </w:rPr>
            </w:pPr>
            <w:r w:rsidRPr="003C79BB">
              <w:rPr>
                <w:sz w:val="20"/>
              </w:rPr>
              <w:t>Variable ID = 0, indicates that the Variable is not actually used and the Read field shall be filled with 0’s or set as NaN for Floating Point variable.</w:t>
            </w:r>
          </w:p>
        </w:tc>
        <w:tc>
          <w:tcPr>
            <w:tcW w:w="0" w:type="auto"/>
            <w:shd w:val="clear" w:color="auto" w:fill="auto"/>
          </w:tcPr>
          <w:p w:rsidR="00272C7E" w:rsidRPr="003C79BB" w:rsidRDefault="00272C7E" w:rsidP="007130D8">
            <w:pPr>
              <w:pStyle w:val="NormalHeading2"/>
              <w:ind w:left="0"/>
              <w:jc w:val="center"/>
              <w:rPr>
                <w:b/>
                <w:sz w:val="20"/>
              </w:rPr>
            </w:pPr>
            <w:r w:rsidRPr="003C79BB">
              <w:rPr>
                <w:b/>
                <w:sz w:val="20"/>
              </w:rPr>
              <w:t>Variable ID Not Applicable</w:t>
            </w:r>
          </w:p>
        </w:tc>
        <w:tc>
          <w:tcPr>
            <w:tcW w:w="0" w:type="auto"/>
            <w:shd w:val="clear" w:color="auto" w:fill="auto"/>
          </w:tcPr>
          <w:p w:rsidR="00272C7E" w:rsidRPr="003C79BB" w:rsidRDefault="00272C7E" w:rsidP="007130D8">
            <w:pPr>
              <w:pStyle w:val="NormalHeading2"/>
              <w:ind w:left="0"/>
              <w:jc w:val="left"/>
              <w:rPr>
                <w:sz w:val="20"/>
              </w:rPr>
            </w:pPr>
            <w:r w:rsidRPr="003C79BB">
              <w:rPr>
                <w:sz w:val="20"/>
              </w:rPr>
              <w:t>Variable ID = 0, indicates that the Variable is not actually used and the part of the command shall be ignored. The Variable field shall be filled with 0’s or set as NaN for Floating Point variable.</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Pr>
                <w:b/>
                <w:sz w:val="20"/>
              </w:rPr>
              <w:t>2</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Bad Index</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Variable ID specified for the particular variable is undefined.</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Bad Index</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Variable ID specified for the particular variable is undefined.</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Pr>
                <w:b/>
                <w:sz w:val="20"/>
              </w:rPr>
              <w:t>3</w:t>
            </w:r>
          </w:p>
        </w:tc>
        <w:tc>
          <w:tcPr>
            <w:tcW w:w="0" w:type="auto"/>
            <w:shd w:val="clear" w:color="auto" w:fill="auto"/>
          </w:tcPr>
          <w:p w:rsidR="00272C7E" w:rsidRPr="003C79BB" w:rsidRDefault="00070BF8" w:rsidP="003C79BB">
            <w:pPr>
              <w:pStyle w:val="NormalHeading2"/>
              <w:ind w:left="0"/>
              <w:jc w:val="center"/>
              <w:rPr>
                <w:b/>
                <w:i/>
                <w:sz w:val="20"/>
              </w:rPr>
            </w:pPr>
            <w:r w:rsidRPr="003C79BB">
              <w:rPr>
                <w:b/>
                <w:sz w:val="20"/>
              </w:rPr>
              <w:t>Bad Data Block Number</w:t>
            </w:r>
          </w:p>
        </w:tc>
        <w:tc>
          <w:tcPr>
            <w:tcW w:w="0" w:type="auto"/>
            <w:shd w:val="clear" w:color="auto" w:fill="auto"/>
          </w:tcPr>
          <w:p w:rsidR="00272C7E" w:rsidRPr="003C79BB" w:rsidRDefault="00070BF8" w:rsidP="00EC18AD">
            <w:pPr>
              <w:pStyle w:val="NormalHeading2"/>
              <w:ind w:left="0"/>
              <w:jc w:val="left"/>
              <w:rPr>
                <w:i/>
                <w:sz w:val="20"/>
              </w:rPr>
            </w:pPr>
            <w:r w:rsidRPr="003C79BB">
              <w:rPr>
                <w:sz w:val="20"/>
              </w:rPr>
              <w:t>The Data Block Number (</w:t>
            </w:r>
            <w:r>
              <w:rPr>
                <w:sz w:val="20"/>
              </w:rPr>
              <w:t>32</w:t>
            </w:r>
            <w:r w:rsidRPr="003C79BB">
              <w:rPr>
                <w:sz w:val="20"/>
              </w:rPr>
              <w:t xml:space="preserve">-byte data block) specified in the command is not valid. For example, when </w:t>
            </w:r>
            <w:r>
              <w:rPr>
                <w:sz w:val="20"/>
              </w:rPr>
              <w:t xml:space="preserve">reading </w:t>
            </w:r>
            <w:r w:rsidRPr="003C79BB">
              <w:rPr>
                <w:sz w:val="20"/>
              </w:rPr>
              <w:t>32-byte array the Host specifies Data Block Number 5.</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Bad Data Block Number</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 xml:space="preserve">The Data Block Number (11-byte data block) specified in the command is not valid. For example, when writing 32-byte array the Host specifies Data Block Number 5. </w:t>
            </w:r>
          </w:p>
        </w:tc>
      </w:tr>
      <w:tr w:rsidR="00EC18AD" w:rsidRPr="003C79BB" w:rsidTr="007130D8">
        <w:tc>
          <w:tcPr>
            <w:tcW w:w="0" w:type="auto"/>
            <w:shd w:val="clear" w:color="auto" w:fill="auto"/>
          </w:tcPr>
          <w:p w:rsidR="00272C7E" w:rsidRPr="003C79BB" w:rsidRDefault="00272C7E" w:rsidP="007130D8">
            <w:pPr>
              <w:pStyle w:val="NormalHeading2"/>
              <w:ind w:left="0"/>
              <w:jc w:val="center"/>
              <w:rPr>
                <w:b/>
                <w:sz w:val="20"/>
              </w:rPr>
            </w:pPr>
            <w:r>
              <w:rPr>
                <w:b/>
                <w:sz w:val="20"/>
              </w:rPr>
              <w:t>4</w:t>
            </w:r>
          </w:p>
        </w:tc>
        <w:tc>
          <w:tcPr>
            <w:tcW w:w="0" w:type="auto"/>
            <w:shd w:val="clear" w:color="auto" w:fill="auto"/>
          </w:tcPr>
          <w:p w:rsidR="00272C7E" w:rsidRPr="003C79BB" w:rsidRDefault="00272C7E" w:rsidP="007130D8">
            <w:pPr>
              <w:pStyle w:val="NormalHeading2"/>
              <w:ind w:left="0"/>
              <w:jc w:val="center"/>
              <w:rPr>
                <w:b/>
                <w:sz w:val="20"/>
              </w:rPr>
            </w:pPr>
            <w:r w:rsidRPr="003C79BB">
              <w:rPr>
                <w:b/>
                <w:sz w:val="20"/>
              </w:rPr>
              <w:t>Value is not available</w:t>
            </w:r>
          </w:p>
        </w:tc>
        <w:tc>
          <w:tcPr>
            <w:tcW w:w="0" w:type="auto"/>
            <w:shd w:val="clear" w:color="auto" w:fill="auto"/>
          </w:tcPr>
          <w:p w:rsidR="00272C7E" w:rsidRPr="003C79BB" w:rsidRDefault="00272C7E" w:rsidP="007130D8">
            <w:pPr>
              <w:pStyle w:val="NormalHeading2"/>
              <w:ind w:left="0"/>
              <w:jc w:val="left"/>
              <w:rPr>
                <w:sz w:val="20"/>
              </w:rPr>
            </w:pPr>
            <w:r w:rsidRPr="003C79BB">
              <w:rPr>
                <w:sz w:val="20"/>
              </w:rPr>
              <w:t>The Variable ID specified in the command is valid but the variable is not actually available. For example, the pressures may or may not be available depending on the configuration, but the Variable IDs are defined.</w:t>
            </w:r>
          </w:p>
        </w:tc>
        <w:tc>
          <w:tcPr>
            <w:tcW w:w="0" w:type="auto"/>
            <w:shd w:val="clear" w:color="auto" w:fill="auto"/>
          </w:tcPr>
          <w:p w:rsidR="00272C7E" w:rsidRPr="003C79BB" w:rsidRDefault="00272C7E" w:rsidP="007130D8">
            <w:pPr>
              <w:pStyle w:val="NormalHeading2"/>
              <w:ind w:left="0"/>
              <w:jc w:val="center"/>
              <w:rPr>
                <w:b/>
                <w:sz w:val="20"/>
              </w:rPr>
            </w:pPr>
            <w:r w:rsidRPr="003C79BB">
              <w:rPr>
                <w:b/>
                <w:sz w:val="20"/>
              </w:rPr>
              <w:t>Variable  is not available</w:t>
            </w:r>
          </w:p>
        </w:tc>
        <w:tc>
          <w:tcPr>
            <w:tcW w:w="0" w:type="auto"/>
            <w:shd w:val="clear" w:color="auto" w:fill="auto"/>
          </w:tcPr>
          <w:p w:rsidR="00272C7E" w:rsidRPr="003C79BB" w:rsidRDefault="00272C7E" w:rsidP="007130D8">
            <w:pPr>
              <w:pStyle w:val="NormalHeading2"/>
              <w:ind w:left="0"/>
              <w:jc w:val="left"/>
              <w:rPr>
                <w:sz w:val="20"/>
              </w:rPr>
            </w:pPr>
            <w:r w:rsidRPr="003C79BB">
              <w:rPr>
                <w:sz w:val="20"/>
              </w:rPr>
              <w:t>The Variable ID specified in the command is valid but the variable is not actually available and cannot be written.</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5</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Type conflict</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 xml:space="preserve">Type conflict: Read Array issued for the Variable ID that is not an array, or Read Variable command is issued for the Variable ID that specifies an array variable. </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Type conflict</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 xml:space="preserve">Type conflict: Write Array issued for the Variable ID that is not an array, or Write Variable command is issued for the Variable ID that specifies an array variable. </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6</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Inconsistent data</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 xml:space="preserve">Data cannot be read due to device condition that prevents consistent data access (memory error, etc.) </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Inconsistent data</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 xml:space="preserve">Data cannot be written due to device condition that prevents consistent data access (memory error, etc.) </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7</w:t>
            </w:r>
          </w:p>
        </w:tc>
        <w:tc>
          <w:tcPr>
            <w:tcW w:w="0" w:type="auto"/>
            <w:shd w:val="clear" w:color="auto" w:fill="auto"/>
          </w:tcPr>
          <w:p w:rsidR="00272C7E" w:rsidRPr="003C79BB" w:rsidRDefault="00272C7E" w:rsidP="003C79BB">
            <w:pPr>
              <w:pStyle w:val="NormalHeading2"/>
              <w:ind w:left="0"/>
              <w:jc w:val="center"/>
              <w:rPr>
                <w:b/>
                <w:i/>
                <w:sz w:val="20"/>
              </w:rPr>
            </w:pPr>
            <w:r w:rsidRPr="003C79BB">
              <w:rPr>
                <w:b/>
                <w:i/>
                <w:sz w:val="20"/>
              </w:rPr>
              <w:t>N/A</w:t>
            </w:r>
          </w:p>
        </w:tc>
        <w:tc>
          <w:tcPr>
            <w:tcW w:w="0" w:type="auto"/>
            <w:shd w:val="clear" w:color="auto" w:fill="auto"/>
          </w:tcPr>
          <w:p w:rsidR="00272C7E" w:rsidRPr="003C79BB" w:rsidRDefault="00272C7E" w:rsidP="003C79BB">
            <w:pPr>
              <w:pStyle w:val="NormalHeading2"/>
              <w:ind w:left="0"/>
              <w:jc w:val="left"/>
              <w:rPr>
                <w:i/>
                <w:sz w:val="20"/>
              </w:rPr>
            </w:pPr>
            <w:r w:rsidRPr="003C79BB">
              <w:rPr>
                <w:i/>
                <w:sz w:val="20"/>
              </w:rPr>
              <w:t>Error code undefined</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Data not writeable</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The data cannot be written as they are write protected.</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8</w:t>
            </w:r>
          </w:p>
        </w:tc>
        <w:tc>
          <w:tcPr>
            <w:tcW w:w="0" w:type="auto"/>
            <w:shd w:val="clear" w:color="auto" w:fill="auto"/>
          </w:tcPr>
          <w:p w:rsidR="00272C7E" w:rsidRPr="003C79BB" w:rsidRDefault="00272C7E" w:rsidP="003C79BB">
            <w:pPr>
              <w:pStyle w:val="NormalHeading2"/>
              <w:ind w:left="0"/>
              <w:jc w:val="center"/>
              <w:rPr>
                <w:b/>
                <w:i/>
                <w:sz w:val="20"/>
              </w:rPr>
            </w:pPr>
            <w:r w:rsidRPr="003C79BB">
              <w:rPr>
                <w:b/>
                <w:i/>
                <w:sz w:val="20"/>
              </w:rPr>
              <w:t>N/A</w:t>
            </w:r>
          </w:p>
        </w:tc>
        <w:tc>
          <w:tcPr>
            <w:tcW w:w="0" w:type="auto"/>
            <w:shd w:val="clear" w:color="auto" w:fill="auto"/>
          </w:tcPr>
          <w:p w:rsidR="00272C7E" w:rsidRPr="003C79BB" w:rsidRDefault="00272C7E" w:rsidP="003C79BB">
            <w:pPr>
              <w:pStyle w:val="NormalHeading2"/>
              <w:ind w:left="0"/>
              <w:jc w:val="left"/>
              <w:rPr>
                <w:i/>
                <w:sz w:val="20"/>
              </w:rPr>
            </w:pPr>
            <w:r w:rsidRPr="003C79BB">
              <w:rPr>
                <w:i/>
                <w:sz w:val="20"/>
              </w:rPr>
              <w:t>Error code undefined</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Out of Range</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The data cannot be written – data out of specified range.</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9</w:t>
            </w:r>
          </w:p>
        </w:tc>
        <w:tc>
          <w:tcPr>
            <w:tcW w:w="0" w:type="auto"/>
            <w:shd w:val="clear" w:color="auto" w:fill="auto"/>
          </w:tcPr>
          <w:p w:rsidR="00272C7E" w:rsidRPr="003C79BB" w:rsidRDefault="00272C7E" w:rsidP="003C79BB">
            <w:pPr>
              <w:pStyle w:val="NormalHeading2"/>
              <w:ind w:left="0"/>
              <w:jc w:val="center"/>
              <w:rPr>
                <w:b/>
                <w:i/>
                <w:sz w:val="20"/>
              </w:rPr>
            </w:pPr>
            <w:r w:rsidRPr="003C79BB">
              <w:rPr>
                <w:b/>
                <w:i/>
                <w:sz w:val="20"/>
              </w:rPr>
              <w:t>N/A</w:t>
            </w:r>
          </w:p>
        </w:tc>
        <w:tc>
          <w:tcPr>
            <w:tcW w:w="0" w:type="auto"/>
            <w:shd w:val="clear" w:color="auto" w:fill="auto"/>
          </w:tcPr>
          <w:p w:rsidR="00272C7E" w:rsidRPr="003C79BB" w:rsidRDefault="00272C7E" w:rsidP="003C79BB">
            <w:pPr>
              <w:pStyle w:val="NormalHeading2"/>
              <w:ind w:left="0"/>
              <w:jc w:val="left"/>
              <w:rPr>
                <w:i/>
                <w:sz w:val="20"/>
              </w:rPr>
            </w:pPr>
            <w:r w:rsidRPr="003C79BB">
              <w:rPr>
                <w:i/>
                <w:sz w:val="20"/>
              </w:rPr>
              <w:t>Error code undefined</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Out of Enumeration</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The data cannot be written –data out of specified enumeration.</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10</w:t>
            </w:r>
          </w:p>
        </w:tc>
        <w:tc>
          <w:tcPr>
            <w:tcW w:w="0" w:type="auto"/>
            <w:shd w:val="clear" w:color="auto" w:fill="auto"/>
          </w:tcPr>
          <w:p w:rsidR="00272C7E" w:rsidRPr="003C79BB" w:rsidRDefault="00272C7E" w:rsidP="003C79BB">
            <w:pPr>
              <w:pStyle w:val="NormalHeading2"/>
              <w:ind w:left="0"/>
              <w:jc w:val="center"/>
              <w:rPr>
                <w:b/>
                <w:i/>
                <w:sz w:val="20"/>
              </w:rPr>
            </w:pPr>
            <w:r w:rsidRPr="003C79BB">
              <w:rPr>
                <w:b/>
                <w:i/>
                <w:sz w:val="20"/>
              </w:rPr>
              <w:t>N/A</w:t>
            </w:r>
          </w:p>
        </w:tc>
        <w:tc>
          <w:tcPr>
            <w:tcW w:w="0" w:type="auto"/>
            <w:shd w:val="clear" w:color="auto" w:fill="auto"/>
          </w:tcPr>
          <w:p w:rsidR="00272C7E" w:rsidRPr="003C79BB" w:rsidRDefault="00272C7E" w:rsidP="003C79BB">
            <w:pPr>
              <w:pStyle w:val="NormalHeading2"/>
              <w:ind w:left="0"/>
              <w:jc w:val="left"/>
              <w:rPr>
                <w:i/>
                <w:sz w:val="20"/>
              </w:rPr>
            </w:pPr>
            <w:r w:rsidRPr="003C79BB">
              <w:rPr>
                <w:i/>
                <w:sz w:val="20"/>
              </w:rPr>
              <w:t>Error code undefined</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Validation failed</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The data cannot be written – data validation failed.</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11</w:t>
            </w:r>
          </w:p>
        </w:tc>
        <w:tc>
          <w:tcPr>
            <w:tcW w:w="0" w:type="auto"/>
            <w:shd w:val="clear" w:color="auto" w:fill="auto"/>
          </w:tcPr>
          <w:p w:rsidR="00272C7E" w:rsidRPr="003C79BB" w:rsidRDefault="00272C7E" w:rsidP="003C79BB">
            <w:pPr>
              <w:pStyle w:val="NormalHeading2"/>
              <w:ind w:left="0"/>
              <w:jc w:val="center"/>
              <w:rPr>
                <w:b/>
                <w:i/>
                <w:sz w:val="20"/>
              </w:rPr>
            </w:pPr>
            <w:r w:rsidRPr="003C79BB">
              <w:rPr>
                <w:b/>
                <w:i/>
                <w:sz w:val="20"/>
              </w:rPr>
              <w:t>N/A</w:t>
            </w:r>
          </w:p>
        </w:tc>
        <w:tc>
          <w:tcPr>
            <w:tcW w:w="0" w:type="auto"/>
            <w:shd w:val="clear" w:color="auto" w:fill="auto"/>
          </w:tcPr>
          <w:p w:rsidR="00272C7E" w:rsidRPr="003C79BB" w:rsidRDefault="00272C7E" w:rsidP="003C79BB">
            <w:pPr>
              <w:pStyle w:val="NormalHeading2"/>
              <w:ind w:left="0"/>
              <w:jc w:val="left"/>
              <w:rPr>
                <w:i/>
                <w:sz w:val="20"/>
              </w:rPr>
            </w:pPr>
            <w:r w:rsidRPr="003C79BB">
              <w:rPr>
                <w:i/>
                <w:sz w:val="20"/>
              </w:rPr>
              <w:t>Error code undefined</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State Conflict</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The data cannot be written due to the device state conflict (incorrect mode, etc.)</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12</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Reserved</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Reserved</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Reserved</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Reserved</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13</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Reserved</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Reserved</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Reserved</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Reserved</w:t>
            </w:r>
          </w:p>
        </w:tc>
      </w:tr>
      <w:tr w:rsidR="00EC18AD" w:rsidTr="003C79BB">
        <w:tc>
          <w:tcPr>
            <w:tcW w:w="0" w:type="auto"/>
            <w:shd w:val="clear" w:color="auto" w:fill="auto"/>
          </w:tcPr>
          <w:p w:rsidR="00272C7E" w:rsidRPr="003C79BB" w:rsidRDefault="00272C7E" w:rsidP="003C79BB">
            <w:pPr>
              <w:pStyle w:val="NormalHeading2"/>
              <w:ind w:left="0"/>
              <w:jc w:val="center"/>
              <w:rPr>
                <w:b/>
                <w:sz w:val="20"/>
              </w:rPr>
            </w:pPr>
            <w:r w:rsidRPr="003C79BB">
              <w:rPr>
                <w:b/>
                <w:sz w:val="20"/>
              </w:rPr>
              <w:t>14</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Reserved</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Reserved</w:t>
            </w:r>
          </w:p>
        </w:tc>
        <w:tc>
          <w:tcPr>
            <w:tcW w:w="0" w:type="auto"/>
            <w:shd w:val="clear" w:color="auto" w:fill="auto"/>
          </w:tcPr>
          <w:p w:rsidR="00272C7E" w:rsidRPr="003C79BB" w:rsidRDefault="00272C7E" w:rsidP="003C79BB">
            <w:pPr>
              <w:pStyle w:val="NormalHeading2"/>
              <w:ind w:left="0"/>
              <w:jc w:val="center"/>
              <w:rPr>
                <w:b/>
                <w:sz w:val="20"/>
              </w:rPr>
            </w:pPr>
            <w:r w:rsidRPr="003C79BB">
              <w:rPr>
                <w:b/>
                <w:sz w:val="20"/>
              </w:rPr>
              <w:t>Reserved</w:t>
            </w:r>
          </w:p>
        </w:tc>
        <w:tc>
          <w:tcPr>
            <w:tcW w:w="0" w:type="auto"/>
            <w:shd w:val="clear" w:color="auto" w:fill="auto"/>
          </w:tcPr>
          <w:p w:rsidR="00272C7E" w:rsidRPr="003C79BB" w:rsidRDefault="00272C7E" w:rsidP="003C79BB">
            <w:pPr>
              <w:pStyle w:val="NormalHeading2"/>
              <w:ind w:left="0"/>
              <w:jc w:val="left"/>
              <w:rPr>
                <w:sz w:val="20"/>
              </w:rPr>
            </w:pPr>
            <w:r w:rsidRPr="003C79BB">
              <w:rPr>
                <w:sz w:val="20"/>
              </w:rPr>
              <w:t>Reserved</w:t>
            </w:r>
          </w:p>
        </w:tc>
      </w:tr>
      <w:tr w:rsidR="00EC18AD" w:rsidTr="003C79BB">
        <w:tc>
          <w:tcPr>
            <w:tcW w:w="0" w:type="auto"/>
            <w:shd w:val="clear" w:color="auto" w:fill="auto"/>
          </w:tcPr>
          <w:p w:rsidR="00EC18AD" w:rsidRPr="003C79BB" w:rsidRDefault="00EC18AD" w:rsidP="003C79BB">
            <w:pPr>
              <w:pStyle w:val="NormalHeading2"/>
              <w:ind w:left="0"/>
              <w:jc w:val="center"/>
              <w:rPr>
                <w:b/>
                <w:sz w:val="20"/>
              </w:rPr>
            </w:pPr>
            <w:r w:rsidRPr="003C79BB">
              <w:rPr>
                <w:b/>
                <w:sz w:val="20"/>
              </w:rPr>
              <w:t>15</w:t>
            </w:r>
          </w:p>
        </w:tc>
        <w:tc>
          <w:tcPr>
            <w:tcW w:w="0" w:type="auto"/>
            <w:shd w:val="clear" w:color="auto" w:fill="auto"/>
          </w:tcPr>
          <w:p w:rsidR="00EC18AD" w:rsidRPr="003C79BB" w:rsidRDefault="00EC18AD" w:rsidP="00EC18AD">
            <w:pPr>
              <w:pStyle w:val="NormalHeading2"/>
              <w:ind w:left="0"/>
              <w:jc w:val="center"/>
              <w:rPr>
                <w:b/>
                <w:sz w:val="20"/>
              </w:rPr>
            </w:pPr>
            <w:r>
              <w:rPr>
                <w:b/>
                <w:sz w:val="20"/>
              </w:rPr>
              <w:t>Extended Error Code</w:t>
            </w:r>
          </w:p>
        </w:tc>
        <w:tc>
          <w:tcPr>
            <w:tcW w:w="0" w:type="auto"/>
            <w:shd w:val="clear" w:color="auto" w:fill="auto"/>
          </w:tcPr>
          <w:p w:rsidR="00EC18AD" w:rsidRPr="003C79BB" w:rsidRDefault="00EC18AD" w:rsidP="003C79BB">
            <w:pPr>
              <w:pStyle w:val="NormalHeading2"/>
              <w:ind w:left="0"/>
              <w:jc w:val="left"/>
              <w:rPr>
                <w:sz w:val="20"/>
              </w:rPr>
            </w:pPr>
            <w:r>
              <w:rPr>
                <w:sz w:val="20"/>
              </w:rPr>
              <w:t>This error code indicates that the Function / Variable / Device Specific Error had occurred, the extended Error Code is placed into the Variable field.</w:t>
            </w:r>
          </w:p>
        </w:tc>
        <w:tc>
          <w:tcPr>
            <w:tcW w:w="0" w:type="auto"/>
            <w:shd w:val="clear" w:color="auto" w:fill="auto"/>
          </w:tcPr>
          <w:p w:rsidR="00EC18AD" w:rsidRPr="003C79BB" w:rsidRDefault="00EC18AD" w:rsidP="003C79BB">
            <w:pPr>
              <w:pStyle w:val="NormalHeading2"/>
              <w:ind w:left="0"/>
              <w:jc w:val="center"/>
              <w:rPr>
                <w:b/>
                <w:sz w:val="20"/>
              </w:rPr>
            </w:pPr>
            <w:r>
              <w:rPr>
                <w:b/>
                <w:sz w:val="20"/>
              </w:rPr>
              <w:t>Extended Error Code</w:t>
            </w:r>
          </w:p>
        </w:tc>
        <w:tc>
          <w:tcPr>
            <w:tcW w:w="0" w:type="auto"/>
            <w:shd w:val="clear" w:color="auto" w:fill="auto"/>
          </w:tcPr>
          <w:p w:rsidR="00EC18AD" w:rsidRPr="003C79BB" w:rsidRDefault="00EC18AD" w:rsidP="003C79BB">
            <w:pPr>
              <w:pStyle w:val="NormalHeading2"/>
              <w:ind w:left="0"/>
              <w:jc w:val="left"/>
              <w:rPr>
                <w:sz w:val="20"/>
              </w:rPr>
            </w:pPr>
            <w:r>
              <w:rPr>
                <w:sz w:val="20"/>
              </w:rPr>
              <w:t>This error code indicates that the Function / Variable / Device Specific Error had occurred, the extended Error Code is placed into the Variable field.</w:t>
            </w:r>
          </w:p>
        </w:tc>
      </w:tr>
    </w:tbl>
    <w:p w:rsidR="0063090B" w:rsidRDefault="0063090B" w:rsidP="000E7F39">
      <w:pPr>
        <w:pStyle w:val="Heading2"/>
        <w:numPr>
          <w:ilvl w:val="0"/>
          <w:numId w:val="0"/>
        </w:numPr>
        <w:ind w:left="547"/>
      </w:pPr>
    </w:p>
    <w:p w:rsidR="004675FF" w:rsidRDefault="004675FF" w:rsidP="004675FF">
      <w:pPr>
        <w:pStyle w:val="Heading2"/>
      </w:pPr>
      <w:bookmarkStart w:id="21" w:name="_Toc325042956"/>
      <w:r>
        <w:t>Variable representation</w:t>
      </w:r>
      <w:bookmarkEnd w:id="21"/>
    </w:p>
    <w:p w:rsidR="00361116" w:rsidRDefault="00361116" w:rsidP="004675FF"/>
    <w:p w:rsidR="00361116" w:rsidRDefault="00361116" w:rsidP="004675FF">
      <w:r>
        <w:t>Variable representation is defined by a separate document, providing mapping of the TB and RB variables and parameters.</w:t>
      </w:r>
    </w:p>
    <w:p w:rsidR="00361116" w:rsidRDefault="00361116" w:rsidP="004675FF"/>
    <w:p w:rsidR="00361116" w:rsidRDefault="00361116" w:rsidP="004675FF"/>
    <w:p w:rsidR="00AC1BA2" w:rsidRDefault="00AC1BA2" w:rsidP="004675FF"/>
    <w:p w:rsidR="00361116" w:rsidRDefault="000D16DF" w:rsidP="004675FF">
      <w:r>
        <w:t>For each of the variables defined in the APP board, the following information shall be provided:</w:t>
      </w:r>
    </w:p>
    <w:p w:rsidR="000D16DF" w:rsidRDefault="000D16DF" w:rsidP="00AC1BA2">
      <w:pPr>
        <w:numPr>
          <w:ilvl w:val="0"/>
          <w:numId w:val="44"/>
        </w:numPr>
      </w:pPr>
      <w:r>
        <w:t>Variable ID</w:t>
      </w:r>
    </w:p>
    <w:p w:rsidR="000D16DF" w:rsidRDefault="000D16DF" w:rsidP="00AC1BA2">
      <w:pPr>
        <w:numPr>
          <w:ilvl w:val="0"/>
          <w:numId w:val="44"/>
        </w:numPr>
      </w:pPr>
      <w:r>
        <w:t>Variable type – e.g. integer, unsigned integer, float, etc.</w:t>
      </w:r>
    </w:p>
    <w:p w:rsidR="000D16DF" w:rsidRDefault="000D16DF" w:rsidP="00AC1BA2">
      <w:pPr>
        <w:numPr>
          <w:ilvl w:val="0"/>
          <w:numId w:val="44"/>
        </w:numPr>
      </w:pPr>
      <w:r>
        <w:t>Variable length in bytes – e.g. an integer may be 1, 2, or 4 bytes</w:t>
      </w:r>
      <w:r w:rsidR="00AC1BA2">
        <w:t xml:space="preserve">. </w:t>
      </w:r>
      <w:r>
        <w:t xml:space="preserve"> Or a string may be 32 bytes.</w:t>
      </w:r>
    </w:p>
    <w:p w:rsidR="000D16DF" w:rsidRDefault="000D16DF" w:rsidP="00AC1BA2">
      <w:pPr>
        <w:numPr>
          <w:ilvl w:val="0"/>
          <w:numId w:val="44"/>
        </w:numPr>
      </w:pPr>
      <w:r>
        <w:t>State, required to change the variable – e.g. the variable can be changed in Normal state or the variable can be changed only when the APP board is in OOS state.</w:t>
      </w:r>
    </w:p>
    <w:p w:rsidR="000D16DF" w:rsidRDefault="000D16DF" w:rsidP="000D16DF">
      <w:r>
        <w:t>All data will be transferred to and from the APP board in the native APP board data type and format. Transformations, if necessary shall be done in the FF board.</w:t>
      </w:r>
    </w:p>
    <w:p w:rsidR="000D16DF" w:rsidRDefault="000D16DF" w:rsidP="000D16DF"/>
    <w:p w:rsidR="004675FF" w:rsidRDefault="004675FF" w:rsidP="004675FF">
      <w:r>
        <w:t>Only derivatives of psi units must be used in APP and for passing between FFP and APP. Should other pressure units have been required the translation must be performed in FPP.</w:t>
      </w:r>
    </w:p>
    <w:p w:rsidR="004675FF" w:rsidRDefault="004675FF" w:rsidP="004675FF"/>
    <w:p w:rsidR="004675FF" w:rsidRDefault="004675FF" w:rsidP="004675FF">
      <w:r>
        <w:t>The following table summarizes the units for integer representation of intrinsically decimal variables.</w:t>
      </w:r>
    </w:p>
    <w:p w:rsidR="004675FF" w:rsidRDefault="0063090B" w:rsidP="004675FF">
      <w:r>
        <w:br w:type="page"/>
      </w:r>
    </w:p>
    <w:p w:rsidR="00430214" w:rsidRDefault="00430214" w:rsidP="00B54FD2">
      <w:pPr>
        <w:pStyle w:val="Heading1"/>
      </w:pPr>
      <w:bookmarkStart w:id="22" w:name="_Toc325042957"/>
      <w:bookmarkStart w:id="23" w:name="OLE_LINK1"/>
      <w:bookmarkStart w:id="24" w:name="OLE_LINK2"/>
      <w:bookmarkStart w:id="25" w:name="_Toc50275439"/>
      <w:bookmarkStart w:id="26" w:name="_Toc71088361"/>
      <w:bookmarkEnd w:id="8"/>
      <w:bookmarkEnd w:id="9"/>
      <w:bookmarkEnd w:id="13"/>
      <w:r>
        <w:t xml:space="preserve">Loss of </w:t>
      </w:r>
      <w:r w:rsidRPr="00430214">
        <w:t>communication</w:t>
      </w:r>
      <w:r>
        <w:t xml:space="preserve"> detection</w:t>
      </w:r>
      <w:bookmarkEnd w:id="22"/>
    </w:p>
    <w:p w:rsidR="00430214" w:rsidRPr="00B63CF2" w:rsidRDefault="00430214" w:rsidP="00430214">
      <w:pPr>
        <w:pStyle w:val="NormalHeading2"/>
      </w:pPr>
      <w:r>
        <w:t>The procedures for detection of loss of communications and for the APP and FFP microcontroller behavior shall be described in the separate document. Below are exerts describing the proposed detection of loss of communications.</w:t>
      </w:r>
    </w:p>
    <w:p w:rsidR="00430214" w:rsidRDefault="00430214" w:rsidP="00B54FD2">
      <w:pPr>
        <w:pStyle w:val="Heading2"/>
      </w:pPr>
      <w:bookmarkStart w:id="27" w:name="_Toc325042958"/>
      <w:r>
        <w:t>Detection of loss of communications on the APP board</w:t>
      </w:r>
      <w:bookmarkEnd w:id="27"/>
    </w:p>
    <w:p w:rsidR="00430214" w:rsidRDefault="00430214" w:rsidP="00430214">
      <w:pPr>
        <w:pStyle w:val="ListParagraph"/>
        <w:numPr>
          <w:ilvl w:val="0"/>
          <w:numId w:val="43"/>
        </w:numPr>
      </w:pPr>
      <w:r>
        <w:t>Good message is not received in 10*15ms (150 mS)</w:t>
      </w:r>
    </w:p>
    <w:p w:rsidR="00430214" w:rsidRDefault="00430214" w:rsidP="00430214">
      <w:pPr>
        <w:pStyle w:val="ListParagraph"/>
        <w:numPr>
          <w:ilvl w:val="0"/>
          <w:numId w:val="43"/>
        </w:numPr>
      </w:pPr>
      <w:r>
        <w:t>Brocken message received 3 times in a row (incomplete message received, character frame error (parity), checksum incorrect)</w:t>
      </w:r>
    </w:p>
    <w:p w:rsidR="00430214" w:rsidRDefault="00430214" w:rsidP="00430214">
      <w:pPr>
        <w:pStyle w:val="ListParagraph"/>
        <w:numPr>
          <w:ilvl w:val="0"/>
          <w:numId w:val="43"/>
        </w:numPr>
      </w:pPr>
      <w:r>
        <w:t>Two Requests received before the previous one is completed</w:t>
      </w:r>
    </w:p>
    <w:p w:rsidR="00430214" w:rsidRDefault="00430214" w:rsidP="00B54FD2">
      <w:pPr>
        <w:pStyle w:val="Heading2"/>
      </w:pPr>
      <w:bookmarkStart w:id="28" w:name="_Toc325042959"/>
      <w:r>
        <w:t xml:space="preserve">Detection of loss of communications on the FF </w:t>
      </w:r>
      <w:r w:rsidRPr="00B13618">
        <w:t>board</w:t>
      </w:r>
      <w:bookmarkEnd w:id="28"/>
    </w:p>
    <w:p w:rsidR="00430214" w:rsidRDefault="00430214" w:rsidP="00430214">
      <w:pPr>
        <w:pStyle w:val="ListParagraph"/>
        <w:numPr>
          <w:ilvl w:val="0"/>
          <w:numId w:val="43"/>
        </w:numPr>
      </w:pPr>
      <w:r>
        <w:t>3 broken responses received in a row (incomplete message received, character frame error (parity), checksum incorrect)</w:t>
      </w:r>
    </w:p>
    <w:p w:rsidR="00430214" w:rsidRDefault="00430214" w:rsidP="00430214">
      <w:pPr>
        <w:pStyle w:val="ListParagraph"/>
        <w:numPr>
          <w:ilvl w:val="0"/>
          <w:numId w:val="43"/>
        </w:numPr>
      </w:pPr>
      <w:r>
        <w:t xml:space="preserve">Two responses did not come in a row </w:t>
      </w:r>
    </w:p>
    <w:p w:rsidR="00430214" w:rsidRDefault="00430214" w:rsidP="00430214">
      <w:pPr>
        <w:pStyle w:val="ListParagraph"/>
        <w:numPr>
          <w:ilvl w:val="0"/>
          <w:numId w:val="43"/>
        </w:numPr>
      </w:pPr>
      <w:r>
        <w:t>More than one reply comes after the request</w:t>
      </w:r>
    </w:p>
    <w:p w:rsidR="00742D41" w:rsidRDefault="00504535" w:rsidP="00A03258">
      <w:pPr>
        <w:pStyle w:val="Heading1"/>
      </w:pPr>
      <w:r>
        <w:br w:type="page"/>
      </w:r>
      <w:bookmarkStart w:id="29" w:name="_Toc325042960"/>
      <w:r w:rsidR="00742D41">
        <w:t>To be discussed and defined</w:t>
      </w:r>
      <w:bookmarkEnd w:id="29"/>
    </w:p>
    <w:p w:rsidR="00214B58" w:rsidRDefault="00214B58" w:rsidP="00AD6D68">
      <w:pPr>
        <w:ind w:left="1786"/>
      </w:pPr>
      <w:bookmarkStart w:id="30" w:name="_Toc68418806"/>
      <w:bookmarkEnd w:id="23"/>
      <w:bookmarkEnd w:id="24"/>
    </w:p>
    <w:p w:rsidR="00F35E36" w:rsidRDefault="00F35E36" w:rsidP="00F35E36">
      <w:pPr>
        <w:ind w:left="1426"/>
      </w:pPr>
    </w:p>
    <w:p w:rsidR="00F35E36" w:rsidRDefault="00F35E36" w:rsidP="00F35E36"/>
    <w:p w:rsidR="00EC629C" w:rsidRPr="003D4BDF" w:rsidRDefault="00DF0E14" w:rsidP="005C1130">
      <w:r>
        <w:br w:type="page"/>
      </w:r>
      <w:r w:rsidR="00EC629C" w:rsidRPr="003D4BDF">
        <w:t>Document List</w:t>
      </w:r>
      <w:bookmarkEnd w:id="30"/>
    </w:p>
    <w:p w:rsidR="00A85CB0" w:rsidRPr="003D4BDF" w:rsidRDefault="00A85CB0" w:rsidP="00EC629C"/>
    <w:tbl>
      <w:tblPr>
        <w:tblW w:w="10440" w:type="dxa"/>
        <w:tblInd w:w="70" w:type="dxa"/>
        <w:tblLayout w:type="fixed"/>
        <w:tblCellMar>
          <w:top w:w="57" w:type="dxa"/>
          <w:left w:w="70" w:type="dxa"/>
          <w:bottom w:w="57" w:type="dxa"/>
          <w:right w:w="70" w:type="dxa"/>
        </w:tblCellMar>
        <w:tblLook w:val="0000" w:firstRow="0" w:lastRow="0" w:firstColumn="0" w:lastColumn="0" w:noHBand="0" w:noVBand="0"/>
      </w:tblPr>
      <w:tblGrid>
        <w:gridCol w:w="1276"/>
        <w:gridCol w:w="1508"/>
        <w:gridCol w:w="1392"/>
        <w:gridCol w:w="6264"/>
      </w:tblGrid>
      <w:tr w:rsidR="000A0ACD" w:rsidRPr="003D4BDF" w:rsidTr="00EC44B0">
        <w:trPr>
          <w:cantSplit/>
          <w:trHeight w:val="340"/>
          <w:tblHeader/>
        </w:trPr>
        <w:tc>
          <w:tcPr>
            <w:tcW w:w="1276" w:type="dxa"/>
            <w:tcBorders>
              <w:top w:val="single" w:sz="1" w:space="0" w:color="000000"/>
              <w:left w:val="single" w:sz="1" w:space="0" w:color="000000"/>
              <w:bottom w:val="single" w:sz="1" w:space="0" w:color="000000"/>
            </w:tcBorders>
            <w:shd w:val="clear" w:color="auto" w:fill="D9D9D9"/>
          </w:tcPr>
          <w:p w:rsidR="000A0ACD" w:rsidRPr="003D4BDF" w:rsidRDefault="000A0ACD" w:rsidP="000C0E54">
            <w:pPr>
              <w:rPr>
                <w:b/>
                <w:bCs/>
                <w:szCs w:val="24"/>
              </w:rPr>
            </w:pPr>
            <w:r w:rsidRPr="003D4BDF">
              <w:rPr>
                <w:b/>
                <w:bCs/>
                <w:szCs w:val="24"/>
              </w:rPr>
              <w:t>Reference</w:t>
            </w:r>
          </w:p>
        </w:tc>
        <w:tc>
          <w:tcPr>
            <w:tcW w:w="1508" w:type="dxa"/>
            <w:tcBorders>
              <w:top w:val="single" w:sz="1" w:space="0" w:color="000000"/>
              <w:left w:val="single" w:sz="1" w:space="0" w:color="000000"/>
              <w:bottom w:val="single" w:sz="1" w:space="0" w:color="000000"/>
            </w:tcBorders>
            <w:shd w:val="clear" w:color="auto" w:fill="D9D9D9"/>
            <w:vAlign w:val="center"/>
          </w:tcPr>
          <w:p w:rsidR="000A0ACD" w:rsidRPr="003D4BDF" w:rsidRDefault="000A0ACD" w:rsidP="000C0E54">
            <w:pPr>
              <w:rPr>
                <w:b/>
                <w:bCs/>
                <w:szCs w:val="24"/>
              </w:rPr>
            </w:pPr>
            <w:r w:rsidRPr="003D4BDF">
              <w:rPr>
                <w:b/>
                <w:bCs/>
                <w:szCs w:val="24"/>
              </w:rPr>
              <w:t>Document</w:t>
            </w:r>
          </w:p>
        </w:tc>
        <w:tc>
          <w:tcPr>
            <w:tcW w:w="1392" w:type="dxa"/>
            <w:tcBorders>
              <w:top w:val="single" w:sz="1" w:space="0" w:color="000000"/>
              <w:left w:val="single" w:sz="1" w:space="0" w:color="000000"/>
              <w:bottom w:val="single" w:sz="1" w:space="0" w:color="000000"/>
            </w:tcBorders>
            <w:shd w:val="clear" w:color="auto" w:fill="D9D9D9"/>
          </w:tcPr>
          <w:p w:rsidR="000A0ACD" w:rsidRPr="003D4BDF" w:rsidRDefault="000A0ACD" w:rsidP="000C0E54">
            <w:pPr>
              <w:rPr>
                <w:b/>
                <w:bCs/>
                <w:szCs w:val="24"/>
              </w:rPr>
            </w:pPr>
            <w:r w:rsidRPr="003D4BDF">
              <w:rPr>
                <w:b/>
                <w:bCs/>
                <w:szCs w:val="24"/>
              </w:rPr>
              <w:t>Revision</w:t>
            </w:r>
          </w:p>
        </w:tc>
        <w:tc>
          <w:tcPr>
            <w:tcW w:w="6264"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0A0ACD" w:rsidRPr="003D4BDF" w:rsidRDefault="000A0ACD" w:rsidP="000C0E54">
            <w:pPr>
              <w:rPr>
                <w:b/>
                <w:bCs/>
                <w:szCs w:val="24"/>
              </w:rPr>
            </w:pPr>
            <w:r w:rsidRPr="003D4BDF">
              <w:rPr>
                <w:b/>
                <w:bCs/>
                <w:szCs w:val="24"/>
              </w:rPr>
              <w:t>Description</w:t>
            </w:r>
          </w:p>
        </w:tc>
      </w:tr>
      <w:tr w:rsidR="000A0ACD" w:rsidRPr="003D4BDF" w:rsidTr="00EC44B0">
        <w:trPr>
          <w:cantSplit/>
          <w:trHeight w:val="340"/>
          <w:tblHeader/>
        </w:trPr>
        <w:tc>
          <w:tcPr>
            <w:tcW w:w="1276" w:type="dxa"/>
            <w:tcBorders>
              <w:left w:val="single" w:sz="1" w:space="0" w:color="000000"/>
              <w:bottom w:val="single" w:sz="1" w:space="0" w:color="000000"/>
            </w:tcBorders>
          </w:tcPr>
          <w:p w:rsidR="000A0ACD" w:rsidRPr="003D4BDF" w:rsidRDefault="000A0ACD" w:rsidP="00604A34">
            <w:pPr>
              <w:rPr>
                <w:szCs w:val="24"/>
              </w:rPr>
            </w:pPr>
          </w:p>
        </w:tc>
        <w:tc>
          <w:tcPr>
            <w:tcW w:w="1508" w:type="dxa"/>
            <w:tcBorders>
              <w:left w:val="single" w:sz="1" w:space="0" w:color="000000"/>
              <w:bottom w:val="single" w:sz="1" w:space="0" w:color="000000"/>
            </w:tcBorders>
          </w:tcPr>
          <w:p w:rsidR="000A0ACD" w:rsidRPr="003D4BDF" w:rsidRDefault="000A0ACD" w:rsidP="00604A34">
            <w:pPr>
              <w:rPr>
                <w:szCs w:val="24"/>
              </w:rPr>
            </w:pPr>
          </w:p>
        </w:tc>
        <w:tc>
          <w:tcPr>
            <w:tcW w:w="1392" w:type="dxa"/>
            <w:tcBorders>
              <w:left w:val="single" w:sz="1" w:space="0" w:color="000000"/>
              <w:bottom w:val="single" w:sz="1" w:space="0" w:color="000000"/>
            </w:tcBorders>
          </w:tcPr>
          <w:p w:rsidR="000A0ACD" w:rsidRPr="003D4BDF" w:rsidRDefault="000A0ACD" w:rsidP="00604A34">
            <w:pPr>
              <w:rPr>
                <w:szCs w:val="24"/>
              </w:rPr>
            </w:pPr>
          </w:p>
        </w:tc>
        <w:tc>
          <w:tcPr>
            <w:tcW w:w="6264" w:type="dxa"/>
            <w:tcBorders>
              <w:left w:val="single" w:sz="1" w:space="0" w:color="000000"/>
              <w:bottom w:val="single" w:sz="1" w:space="0" w:color="000000"/>
              <w:right w:val="single" w:sz="1" w:space="0" w:color="000000"/>
            </w:tcBorders>
          </w:tcPr>
          <w:p w:rsidR="000A0ACD" w:rsidRPr="003D4BDF" w:rsidRDefault="000A0ACD" w:rsidP="00604A34">
            <w:pPr>
              <w:rPr>
                <w:szCs w:val="24"/>
              </w:rPr>
            </w:pPr>
          </w:p>
        </w:tc>
      </w:tr>
      <w:tr w:rsidR="000A0ACD" w:rsidTr="00EC44B0">
        <w:trPr>
          <w:cantSplit/>
          <w:trHeight w:val="340"/>
          <w:tblHeader/>
        </w:trPr>
        <w:tc>
          <w:tcPr>
            <w:tcW w:w="1276" w:type="dxa"/>
            <w:tcBorders>
              <w:left w:val="single" w:sz="1" w:space="0" w:color="000000"/>
              <w:bottom w:val="single" w:sz="1" w:space="0" w:color="000000"/>
            </w:tcBorders>
          </w:tcPr>
          <w:p w:rsidR="000A0ACD" w:rsidRPr="005462C4" w:rsidRDefault="000A0ACD" w:rsidP="00604A34">
            <w:pPr>
              <w:rPr>
                <w:szCs w:val="24"/>
              </w:rPr>
            </w:pPr>
          </w:p>
        </w:tc>
        <w:tc>
          <w:tcPr>
            <w:tcW w:w="1508" w:type="dxa"/>
            <w:tcBorders>
              <w:left w:val="single" w:sz="1" w:space="0" w:color="000000"/>
              <w:bottom w:val="single" w:sz="1" w:space="0" w:color="000000"/>
            </w:tcBorders>
          </w:tcPr>
          <w:p w:rsidR="000A0ACD" w:rsidRPr="005462C4" w:rsidRDefault="000A0ACD" w:rsidP="00604A34">
            <w:pPr>
              <w:rPr>
                <w:szCs w:val="24"/>
              </w:rPr>
            </w:pPr>
          </w:p>
        </w:tc>
        <w:tc>
          <w:tcPr>
            <w:tcW w:w="1392" w:type="dxa"/>
            <w:tcBorders>
              <w:left w:val="single" w:sz="1" w:space="0" w:color="000000"/>
              <w:bottom w:val="single" w:sz="1" w:space="0" w:color="000000"/>
            </w:tcBorders>
          </w:tcPr>
          <w:p w:rsidR="000A0ACD" w:rsidRPr="005462C4" w:rsidRDefault="000A0ACD" w:rsidP="00604A34">
            <w:pPr>
              <w:rPr>
                <w:szCs w:val="24"/>
              </w:rPr>
            </w:pPr>
          </w:p>
        </w:tc>
        <w:tc>
          <w:tcPr>
            <w:tcW w:w="6264" w:type="dxa"/>
            <w:tcBorders>
              <w:left w:val="single" w:sz="1" w:space="0" w:color="000000"/>
              <w:bottom w:val="single" w:sz="1" w:space="0" w:color="000000"/>
              <w:right w:val="single" w:sz="1" w:space="0" w:color="000000"/>
            </w:tcBorders>
          </w:tcPr>
          <w:p w:rsidR="000A0ACD" w:rsidRPr="005462C4" w:rsidRDefault="000A0ACD" w:rsidP="00604A34">
            <w:pPr>
              <w:rPr>
                <w:szCs w:val="24"/>
              </w:rPr>
            </w:pPr>
          </w:p>
        </w:tc>
      </w:tr>
      <w:tr w:rsidR="000A0ACD" w:rsidTr="00EC44B0">
        <w:trPr>
          <w:cantSplit/>
          <w:trHeight w:val="340"/>
          <w:tblHeader/>
        </w:trPr>
        <w:tc>
          <w:tcPr>
            <w:tcW w:w="1276" w:type="dxa"/>
            <w:tcBorders>
              <w:left w:val="single" w:sz="1" w:space="0" w:color="000000"/>
              <w:bottom w:val="single" w:sz="1" w:space="0" w:color="000000"/>
            </w:tcBorders>
          </w:tcPr>
          <w:p w:rsidR="000A0ACD" w:rsidRPr="00786E82" w:rsidRDefault="000A0ACD" w:rsidP="00604A34">
            <w:pPr>
              <w:rPr>
                <w:szCs w:val="24"/>
              </w:rPr>
            </w:pPr>
          </w:p>
        </w:tc>
        <w:tc>
          <w:tcPr>
            <w:tcW w:w="1508" w:type="dxa"/>
            <w:tcBorders>
              <w:left w:val="single" w:sz="1" w:space="0" w:color="000000"/>
              <w:bottom w:val="single" w:sz="1" w:space="0" w:color="000000"/>
            </w:tcBorders>
          </w:tcPr>
          <w:p w:rsidR="000A0ACD" w:rsidRPr="00786E82" w:rsidRDefault="000A0ACD" w:rsidP="00604A34">
            <w:pPr>
              <w:rPr>
                <w:szCs w:val="24"/>
              </w:rPr>
            </w:pPr>
          </w:p>
        </w:tc>
        <w:tc>
          <w:tcPr>
            <w:tcW w:w="1392" w:type="dxa"/>
            <w:tcBorders>
              <w:left w:val="single" w:sz="1" w:space="0" w:color="000000"/>
              <w:bottom w:val="single" w:sz="1" w:space="0" w:color="000000"/>
            </w:tcBorders>
          </w:tcPr>
          <w:p w:rsidR="000A0ACD" w:rsidRPr="00786E82" w:rsidRDefault="000A0ACD" w:rsidP="00604A34">
            <w:pPr>
              <w:rPr>
                <w:szCs w:val="24"/>
              </w:rPr>
            </w:pPr>
          </w:p>
        </w:tc>
        <w:tc>
          <w:tcPr>
            <w:tcW w:w="6264" w:type="dxa"/>
            <w:tcBorders>
              <w:left w:val="single" w:sz="1" w:space="0" w:color="000000"/>
              <w:bottom w:val="single" w:sz="1" w:space="0" w:color="000000"/>
              <w:right w:val="single" w:sz="1" w:space="0" w:color="000000"/>
            </w:tcBorders>
          </w:tcPr>
          <w:p w:rsidR="000A0ACD" w:rsidRPr="00786E82" w:rsidRDefault="000A0ACD" w:rsidP="00604A34">
            <w:pPr>
              <w:rPr>
                <w:szCs w:val="24"/>
              </w:rPr>
            </w:pPr>
          </w:p>
        </w:tc>
      </w:tr>
    </w:tbl>
    <w:p w:rsidR="00594781" w:rsidRDefault="00594781" w:rsidP="00594781">
      <w:pPr>
        <w:pStyle w:val="Heading1"/>
        <w:numPr>
          <w:ilvl w:val="0"/>
          <w:numId w:val="0"/>
        </w:numPr>
        <w:rPr>
          <w:lang w:val="en-GB"/>
        </w:rPr>
      </w:pPr>
      <w:bookmarkStart w:id="31" w:name="_Toc100643938"/>
    </w:p>
    <w:p w:rsidR="00786E82" w:rsidRDefault="00786E82" w:rsidP="00786E82">
      <w:pPr>
        <w:pStyle w:val="Heading1"/>
        <w:rPr>
          <w:lang w:val="en-GB"/>
        </w:rPr>
      </w:pPr>
      <w:bookmarkStart w:id="32" w:name="_Toc325042961"/>
      <w:r>
        <w:rPr>
          <w:lang w:val="en-GB"/>
        </w:rPr>
        <w:t>Revision History</w:t>
      </w:r>
      <w:bookmarkEnd w:id="32"/>
    </w:p>
    <w:p w:rsidR="00786E82" w:rsidRDefault="00786E82" w:rsidP="00786E82">
      <w:pPr>
        <w:rPr>
          <w:lang w:val="en-GB"/>
        </w:rPr>
      </w:pPr>
      <w:r>
        <w:rPr>
          <w:lang w:val="en-GB"/>
        </w:rPr>
        <w:t>The table below describes the revision history of this document.</w:t>
      </w:r>
    </w:p>
    <w:tbl>
      <w:tblPr>
        <w:tblW w:w="471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672"/>
        <w:gridCol w:w="1622"/>
        <w:gridCol w:w="7360"/>
      </w:tblGrid>
      <w:tr w:rsidR="00772BDE" w:rsidTr="00772BDE">
        <w:trPr>
          <w:cantSplit/>
        </w:trPr>
        <w:tc>
          <w:tcPr>
            <w:tcW w:w="348" w:type="pct"/>
            <w:tcBorders>
              <w:top w:val="single" w:sz="12" w:space="0" w:color="auto"/>
              <w:bottom w:val="single" w:sz="12" w:space="0" w:color="auto"/>
            </w:tcBorders>
            <w:shd w:val="clear" w:color="auto" w:fill="E6E6E6"/>
            <w:vAlign w:val="center"/>
          </w:tcPr>
          <w:p w:rsidR="00772BDE" w:rsidRDefault="00772BDE" w:rsidP="00376756">
            <w:pPr>
              <w:pStyle w:val="TabSchrift10pt"/>
              <w:rPr>
                <w:lang w:val="en-GB"/>
              </w:rPr>
            </w:pPr>
            <w:r>
              <w:rPr>
                <w:lang w:val="en-GB"/>
              </w:rPr>
              <w:t>Rev.</w:t>
            </w:r>
          </w:p>
        </w:tc>
        <w:tc>
          <w:tcPr>
            <w:tcW w:w="840" w:type="pct"/>
            <w:tcBorders>
              <w:top w:val="single" w:sz="12" w:space="0" w:color="auto"/>
              <w:bottom w:val="single" w:sz="12" w:space="0" w:color="auto"/>
            </w:tcBorders>
            <w:shd w:val="clear" w:color="auto" w:fill="E6E6E6"/>
            <w:vAlign w:val="center"/>
          </w:tcPr>
          <w:p w:rsidR="00772BDE" w:rsidRDefault="00772BDE" w:rsidP="00376756">
            <w:pPr>
              <w:pStyle w:val="TabSchrift10pt"/>
              <w:rPr>
                <w:lang w:val="en-GB"/>
              </w:rPr>
            </w:pPr>
            <w:r>
              <w:rPr>
                <w:lang w:val="en-GB"/>
              </w:rPr>
              <w:t>Changed figure, table, chapter</w:t>
            </w:r>
          </w:p>
        </w:tc>
        <w:tc>
          <w:tcPr>
            <w:tcW w:w="3812" w:type="pct"/>
            <w:tcBorders>
              <w:top w:val="single" w:sz="12" w:space="0" w:color="auto"/>
              <w:bottom w:val="single" w:sz="12" w:space="0" w:color="auto"/>
            </w:tcBorders>
            <w:shd w:val="clear" w:color="auto" w:fill="E6E6E6"/>
            <w:vAlign w:val="center"/>
          </w:tcPr>
          <w:p w:rsidR="00772BDE" w:rsidRDefault="00772BDE" w:rsidP="00376756">
            <w:pPr>
              <w:pStyle w:val="TabSchrift10pt"/>
              <w:rPr>
                <w:lang w:val="en-GB"/>
              </w:rPr>
            </w:pPr>
            <w:r>
              <w:rPr>
                <w:lang w:val="en-GB"/>
              </w:rPr>
              <w:t>Title or brief description</w:t>
            </w:r>
          </w:p>
        </w:tc>
      </w:tr>
      <w:tr w:rsidR="00772BDE" w:rsidTr="00772BDE">
        <w:trPr>
          <w:cantSplit/>
        </w:trPr>
        <w:tc>
          <w:tcPr>
            <w:tcW w:w="348" w:type="pct"/>
            <w:shd w:val="clear" w:color="auto" w:fill="auto"/>
          </w:tcPr>
          <w:p w:rsidR="00772BDE" w:rsidRDefault="00772BDE" w:rsidP="00376756">
            <w:pPr>
              <w:rPr>
                <w:sz w:val="20"/>
                <w:lang w:val="en-GB"/>
              </w:rPr>
            </w:pPr>
            <w:r>
              <w:rPr>
                <w:sz w:val="20"/>
                <w:lang w:val="en-GB"/>
              </w:rPr>
              <w:t>A</w:t>
            </w:r>
          </w:p>
        </w:tc>
        <w:tc>
          <w:tcPr>
            <w:tcW w:w="840" w:type="pct"/>
          </w:tcPr>
          <w:p w:rsidR="00772BDE" w:rsidRDefault="00772BDE" w:rsidP="00376756">
            <w:pPr>
              <w:jc w:val="center"/>
              <w:rPr>
                <w:sz w:val="20"/>
                <w:lang w:val="en-GB"/>
              </w:rPr>
            </w:pPr>
            <w:r>
              <w:rPr>
                <w:sz w:val="20"/>
                <w:lang w:val="en-GB"/>
              </w:rPr>
              <w:t>11/02/2011</w:t>
            </w:r>
          </w:p>
        </w:tc>
        <w:tc>
          <w:tcPr>
            <w:tcW w:w="3812" w:type="pct"/>
          </w:tcPr>
          <w:p w:rsidR="00772BDE" w:rsidRDefault="00772BDE" w:rsidP="00376756">
            <w:pPr>
              <w:rPr>
                <w:sz w:val="20"/>
                <w:lang w:val="en-GB"/>
              </w:rPr>
            </w:pPr>
            <w:r>
              <w:rPr>
                <w:sz w:val="20"/>
                <w:lang w:val="en-GB"/>
              </w:rPr>
              <w:t>Initial revision.</w:t>
            </w:r>
          </w:p>
        </w:tc>
      </w:tr>
      <w:tr w:rsidR="00772BDE" w:rsidTr="00772BDE">
        <w:trPr>
          <w:cantSplit/>
        </w:trPr>
        <w:tc>
          <w:tcPr>
            <w:tcW w:w="348" w:type="pct"/>
            <w:shd w:val="clear" w:color="auto" w:fill="auto"/>
          </w:tcPr>
          <w:p w:rsidR="00772BDE" w:rsidRDefault="003A69C5" w:rsidP="00376756">
            <w:pPr>
              <w:rPr>
                <w:sz w:val="20"/>
                <w:lang w:val="en-GB"/>
              </w:rPr>
            </w:pPr>
            <w:r>
              <w:rPr>
                <w:sz w:val="20"/>
                <w:lang w:val="en-GB"/>
              </w:rPr>
              <w:t>B</w:t>
            </w:r>
          </w:p>
        </w:tc>
        <w:tc>
          <w:tcPr>
            <w:tcW w:w="840" w:type="pct"/>
          </w:tcPr>
          <w:p w:rsidR="00772BDE" w:rsidRDefault="00DF4575" w:rsidP="00EC18AD">
            <w:pPr>
              <w:jc w:val="center"/>
              <w:rPr>
                <w:sz w:val="20"/>
                <w:lang w:val="en-GB"/>
              </w:rPr>
            </w:pPr>
            <w:r>
              <w:rPr>
                <w:sz w:val="20"/>
                <w:lang w:val="en-GB"/>
              </w:rPr>
              <w:t>04/2</w:t>
            </w:r>
            <w:r w:rsidR="00F64CF3">
              <w:rPr>
                <w:sz w:val="20"/>
                <w:lang w:val="en-GB"/>
              </w:rPr>
              <w:t>4</w:t>
            </w:r>
            <w:r>
              <w:rPr>
                <w:sz w:val="20"/>
                <w:lang w:val="en-GB"/>
              </w:rPr>
              <w:t>/2012</w:t>
            </w:r>
          </w:p>
        </w:tc>
        <w:tc>
          <w:tcPr>
            <w:tcW w:w="3812" w:type="pct"/>
          </w:tcPr>
          <w:p w:rsidR="00772BDE" w:rsidRDefault="00DF4575" w:rsidP="00376756">
            <w:pPr>
              <w:rPr>
                <w:sz w:val="20"/>
                <w:lang w:val="en-GB"/>
              </w:rPr>
            </w:pPr>
            <w:r>
              <w:rPr>
                <w:sz w:val="20"/>
                <w:lang w:val="en-GB"/>
              </w:rPr>
              <w:t xml:space="preserve">Update </w:t>
            </w:r>
          </w:p>
        </w:tc>
      </w:tr>
      <w:tr w:rsidR="00772BDE" w:rsidTr="00772BDE">
        <w:trPr>
          <w:cantSplit/>
        </w:trPr>
        <w:tc>
          <w:tcPr>
            <w:tcW w:w="348" w:type="pct"/>
            <w:shd w:val="clear" w:color="auto" w:fill="auto"/>
          </w:tcPr>
          <w:p w:rsidR="00772BDE" w:rsidRDefault="00B2638B" w:rsidP="00376756">
            <w:pPr>
              <w:rPr>
                <w:sz w:val="20"/>
                <w:lang w:val="en-GB"/>
              </w:rPr>
            </w:pPr>
            <w:r>
              <w:rPr>
                <w:sz w:val="20"/>
                <w:lang w:val="en-GB"/>
              </w:rPr>
              <w:t>C</w:t>
            </w:r>
          </w:p>
        </w:tc>
        <w:tc>
          <w:tcPr>
            <w:tcW w:w="840" w:type="pct"/>
          </w:tcPr>
          <w:p w:rsidR="00772BDE" w:rsidRDefault="00B2638B" w:rsidP="00376756">
            <w:pPr>
              <w:jc w:val="center"/>
              <w:rPr>
                <w:sz w:val="20"/>
                <w:lang w:val="en-GB"/>
              </w:rPr>
            </w:pPr>
            <w:r>
              <w:rPr>
                <w:sz w:val="20"/>
                <w:lang w:val="en-GB"/>
              </w:rPr>
              <w:t>05/10/2012</w:t>
            </w:r>
          </w:p>
        </w:tc>
        <w:tc>
          <w:tcPr>
            <w:tcW w:w="3812" w:type="pct"/>
          </w:tcPr>
          <w:p w:rsidR="00772BDE" w:rsidRDefault="00B2638B" w:rsidP="00D457B4">
            <w:pPr>
              <w:rPr>
                <w:sz w:val="20"/>
                <w:lang w:val="en-GB"/>
              </w:rPr>
            </w:pPr>
            <w:r>
              <w:rPr>
                <w:sz w:val="20"/>
                <w:lang w:val="en-GB"/>
              </w:rPr>
              <w:t>Update – extended error code; Write Short command format change.</w:t>
            </w:r>
          </w:p>
        </w:tc>
      </w:tr>
      <w:tr w:rsidR="00772BDE" w:rsidTr="00772BDE">
        <w:trPr>
          <w:cantSplit/>
        </w:trPr>
        <w:tc>
          <w:tcPr>
            <w:tcW w:w="348" w:type="pct"/>
            <w:shd w:val="clear" w:color="auto" w:fill="auto"/>
          </w:tcPr>
          <w:p w:rsidR="00772BDE" w:rsidRDefault="00763DBD" w:rsidP="00376756">
            <w:pPr>
              <w:rPr>
                <w:sz w:val="20"/>
                <w:lang w:val="en-GB"/>
              </w:rPr>
            </w:pPr>
            <w:r>
              <w:rPr>
                <w:sz w:val="20"/>
                <w:lang w:val="en-GB"/>
              </w:rPr>
              <w:t>D</w:t>
            </w:r>
          </w:p>
        </w:tc>
        <w:tc>
          <w:tcPr>
            <w:tcW w:w="840" w:type="pct"/>
          </w:tcPr>
          <w:p w:rsidR="00772BDE" w:rsidRDefault="00763DBD" w:rsidP="00763DBD">
            <w:pPr>
              <w:jc w:val="center"/>
              <w:rPr>
                <w:sz w:val="20"/>
                <w:lang w:val="en-GB"/>
              </w:rPr>
            </w:pPr>
            <w:r>
              <w:rPr>
                <w:sz w:val="20"/>
                <w:lang w:val="en-GB"/>
              </w:rPr>
              <w:t>05/17/2012</w:t>
            </w:r>
          </w:p>
        </w:tc>
        <w:tc>
          <w:tcPr>
            <w:tcW w:w="3812" w:type="pct"/>
          </w:tcPr>
          <w:p w:rsidR="00772BDE" w:rsidRDefault="00763DBD" w:rsidP="00763DBD">
            <w:pPr>
              <w:pStyle w:val="Footer"/>
              <w:tabs>
                <w:tab w:val="clear" w:pos="4536"/>
                <w:tab w:val="clear" w:pos="9072"/>
              </w:tabs>
              <w:jc w:val="left"/>
              <w:rPr>
                <w:lang w:val="en-GB"/>
              </w:rPr>
            </w:pPr>
            <w:r>
              <w:rPr>
                <w:lang w:val="en-GB"/>
              </w:rPr>
              <w:t>Update: Changed IPC commands numbers.</w:t>
            </w:r>
          </w:p>
        </w:tc>
      </w:tr>
      <w:tr w:rsidR="00772BDE" w:rsidTr="00772BDE">
        <w:trPr>
          <w:cantSplit/>
        </w:trPr>
        <w:tc>
          <w:tcPr>
            <w:tcW w:w="348" w:type="pct"/>
            <w:shd w:val="clear" w:color="auto" w:fill="auto"/>
          </w:tcPr>
          <w:p w:rsidR="00772BDE" w:rsidRDefault="00772BDE" w:rsidP="00376756">
            <w:pPr>
              <w:rPr>
                <w:sz w:val="20"/>
                <w:lang w:val="en-GB"/>
              </w:rPr>
            </w:pPr>
          </w:p>
        </w:tc>
        <w:tc>
          <w:tcPr>
            <w:tcW w:w="840" w:type="pct"/>
          </w:tcPr>
          <w:p w:rsidR="00772BDE" w:rsidRDefault="00772BDE" w:rsidP="00376756">
            <w:pPr>
              <w:jc w:val="center"/>
              <w:rPr>
                <w:sz w:val="20"/>
                <w:lang w:val="it-IT"/>
              </w:rPr>
            </w:pPr>
          </w:p>
        </w:tc>
        <w:tc>
          <w:tcPr>
            <w:tcW w:w="3812" w:type="pct"/>
          </w:tcPr>
          <w:p w:rsidR="00772BDE" w:rsidRDefault="00772BDE" w:rsidP="00376756">
            <w:pPr>
              <w:pStyle w:val="Footer"/>
              <w:tabs>
                <w:tab w:val="clear" w:pos="4536"/>
                <w:tab w:val="clear" w:pos="9072"/>
              </w:tabs>
              <w:rPr>
                <w:lang w:val="en-GB"/>
              </w:rPr>
            </w:pPr>
          </w:p>
        </w:tc>
      </w:tr>
      <w:tr w:rsidR="00772BDE" w:rsidTr="00772BDE">
        <w:trPr>
          <w:cantSplit/>
        </w:trPr>
        <w:tc>
          <w:tcPr>
            <w:tcW w:w="348" w:type="pct"/>
            <w:shd w:val="clear" w:color="auto" w:fill="auto"/>
          </w:tcPr>
          <w:p w:rsidR="00772BDE" w:rsidRDefault="00772BDE" w:rsidP="00376756">
            <w:pPr>
              <w:rPr>
                <w:sz w:val="20"/>
                <w:lang w:val="en-GB"/>
              </w:rPr>
            </w:pPr>
          </w:p>
        </w:tc>
        <w:tc>
          <w:tcPr>
            <w:tcW w:w="840" w:type="pct"/>
          </w:tcPr>
          <w:p w:rsidR="00772BDE" w:rsidRDefault="00772BDE" w:rsidP="00376756">
            <w:pPr>
              <w:jc w:val="center"/>
              <w:rPr>
                <w:sz w:val="20"/>
                <w:lang w:val="it-IT"/>
              </w:rPr>
            </w:pPr>
          </w:p>
        </w:tc>
        <w:tc>
          <w:tcPr>
            <w:tcW w:w="3812" w:type="pct"/>
          </w:tcPr>
          <w:p w:rsidR="00772BDE" w:rsidRDefault="00772BDE" w:rsidP="00376756">
            <w:pPr>
              <w:rPr>
                <w:sz w:val="20"/>
                <w:lang w:val="it-IT"/>
              </w:rPr>
            </w:pPr>
          </w:p>
        </w:tc>
      </w:tr>
      <w:tr w:rsidR="00772BDE" w:rsidTr="00772BDE">
        <w:trPr>
          <w:cantSplit/>
          <w:trHeight w:val="138"/>
        </w:trPr>
        <w:tc>
          <w:tcPr>
            <w:tcW w:w="348" w:type="pct"/>
          </w:tcPr>
          <w:p w:rsidR="00772BDE" w:rsidRDefault="00772BDE" w:rsidP="00376756">
            <w:pPr>
              <w:rPr>
                <w:sz w:val="20"/>
                <w:lang w:val="en-GB"/>
              </w:rPr>
            </w:pPr>
          </w:p>
        </w:tc>
        <w:tc>
          <w:tcPr>
            <w:tcW w:w="840" w:type="pct"/>
          </w:tcPr>
          <w:p w:rsidR="00772BDE" w:rsidRDefault="00772BDE" w:rsidP="00376756">
            <w:pPr>
              <w:rPr>
                <w:sz w:val="20"/>
                <w:lang w:val="en-GB"/>
              </w:rPr>
            </w:pPr>
          </w:p>
        </w:tc>
        <w:tc>
          <w:tcPr>
            <w:tcW w:w="3812" w:type="pct"/>
          </w:tcPr>
          <w:p w:rsidR="00772BDE" w:rsidRDefault="00772BDE" w:rsidP="00376756">
            <w:pPr>
              <w:rPr>
                <w:sz w:val="20"/>
                <w:lang w:val="en-GB"/>
              </w:rPr>
            </w:pPr>
          </w:p>
        </w:tc>
      </w:tr>
      <w:bookmarkEnd w:id="0"/>
      <w:bookmarkEnd w:id="1"/>
      <w:bookmarkEnd w:id="2"/>
      <w:bookmarkEnd w:id="3"/>
      <w:bookmarkEnd w:id="25"/>
      <w:bookmarkEnd w:id="26"/>
      <w:bookmarkEnd w:id="31"/>
    </w:tbl>
    <w:p w:rsidR="004856DB" w:rsidRDefault="004856DB" w:rsidP="00CF0214"/>
    <w:p w:rsidR="004856DB" w:rsidRPr="004856DB" w:rsidRDefault="004856DB" w:rsidP="004856DB"/>
    <w:p w:rsidR="004856DB" w:rsidRPr="004856DB" w:rsidRDefault="004856DB" w:rsidP="004856DB"/>
    <w:p w:rsidR="004856DB" w:rsidRDefault="004856DB" w:rsidP="004856DB"/>
    <w:p w:rsidR="006F0B58" w:rsidRPr="004856DB" w:rsidRDefault="004856DB" w:rsidP="004856DB">
      <w:pPr>
        <w:tabs>
          <w:tab w:val="left" w:pos="4545"/>
        </w:tabs>
      </w:pPr>
      <w:r>
        <w:tab/>
      </w:r>
    </w:p>
    <w:sectPr w:rsidR="006F0B58" w:rsidRPr="004856DB" w:rsidSect="000A0316">
      <w:footerReference w:type="default" r:id="rId15"/>
      <w:footerReference w:type="first" r:id="rId16"/>
      <w:pgSz w:w="12240" w:h="15840" w:code="1"/>
      <w:pgMar w:top="576" w:right="1080" w:bottom="2246"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EFA" w:rsidRDefault="00C74EFA">
      <w:r>
        <w:separator/>
      </w:r>
    </w:p>
  </w:endnote>
  <w:endnote w:type="continuationSeparator" w:id="0">
    <w:p w:rsidR="00C74EFA" w:rsidRDefault="00C7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52C" w:rsidRPr="00203B5E" w:rsidRDefault="008F60CC" w:rsidP="00752185">
    <w:pPr>
      <w:pStyle w:val="Footer"/>
    </w:pPr>
    <w:r>
      <w:rPr>
        <w:noProof/>
        <w:lang w:eastAsia="en-US"/>
      </w:rPr>
      <mc:AlternateContent>
        <mc:Choice Requires="wps">
          <w:drawing>
            <wp:anchor distT="0" distB="0" distL="114300" distR="114300" simplePos="0" relativeHeight="251656704" behindDoc="0" locked="0" layoutInCell="1" allowOverlap="1">
              <wp:simplePos x="0" y="0"/>
              <wp:positionH relativeFrom="column">
                <wp:posOffset>-368300</wp:posOffset>
              </wp:positionH>
              <wp:positionV relativeFrom="page">
                <wp:posOffset>8458200</wp:posOffset>
              </wp:positionV>
              <wp:extent cx="7145020" cy="762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5020" cy="7620"/>
                      </a:xfrm>
                      <a:prstGeom prst="line">
                        <a:avLst/>
                      </a:prstGeom>
                      <a:noFill/>
                      <a:ln w="50800">
                        <a:solidFill>
                          <a:srgbClr val="28289C"/>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9pt,666pt" to="533.6pt,6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" strokecolor="#28289c" strokeweight="4pt">
              <v:stroke startarrowwidth="narrow" startarrowlength="short" endarrowwidth="narrow" endarrowlength="short"/>
              <w10:wrap anchory="page"/>
            </v:line>
          </w:pict>
        </mc:Fallback>
      </mc:AlternateContent>
    </w: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-405130</wp:posOffset>
              </wp:positionH>
              <wp:positionV relativeFrom="paragraph">
                <wp:posOffset>-993775</wp:posOffset>
              </wp:positionV>
              <wp:extent cx="7181215" cy="12801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215"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510"/>
                            <w:gridCol w:w="1890"/>
                            <w:gridCol w:w="1312"/>
                            <w:gridCol w:w="1392"/>
                            <w:gridCol w:w="1616"/>
                          </w:tblGrid>
                          <w:tr w:rsidR="0099552C" w:rsidTr="002C1A58">
                            <w:trPr>
                              <w:cantSplit/>
                              <w:trHeight w:val="353"/>
                            </w:trPr>
                            <w:tc>
                              <w:tcPr>
                                <w:tcW w:w="1260" w:type="dxa"/>
                              </w:tcPr>
                              <w:p w:rsidR="0099552C" w:rsidRPr="00752185" w:rsidRDefault="0099552C" w:rsidP="00387817">
                                <w:pPr>
                                  <w:pStyle w:val="Footer"/>
                                </w:pPr>
                                <w:r w:rsidRPr="00752185">
                                  <w:t>Doc Number</w:t>
                                </w:r>
                              </w:p>
                            </w:tc>
                            <w:tc>
                              <w:tcPr>
                                <w:tcW w:w="3510" w:type="dxa"/>
                              </w:tcPr>
                              <w:p w:rsidR="0099552C" w:rsidRPr="00752185" w:rsidRDefault="0099552C" w:rsidP="001B66E1">
                                <w:pPr>
                                  <w:pStyle w:val="Footer"/>
                                  <w:jc w:val="left"/>
                                </w:pPr>
                              </w:p>
                            </w:tc>
                            <w:tc>
                              <w:tcPr>
                                <w:tcW w:w="1890" w:type="dxa"/>
                                <w:vMerge w:val="restart"/>
                                <w:shd w:val="clear" w:color="auto" w:fill="auto"/>
                              </w:tcPr>
                              <w:p w:rsidR="0099552C" w:rsidRPr="00752185" w:rsidRDefault="008F60CC" w:rsidP="00203B5E">
                                <w:pPr>
                                  <w:pStyle w:val="Footer"/>
                                </w:pPr>
                                <w:r>
                                  <w:rPr>
                                    <w:noProof/>
                                    <w:lang w:eastAsia="en-US"/>
                                  </w:rPr>
                                  <w:drawing>
                                    <wp:inline distT="0" distB="0" distL="0" distR="0">
                                      <wp:extent cx="1113155" cy="246380"/>
                                      <wp:effectExtent l="0" t="0" r="0" b="1270"/>
                                      <wp:docPr id="5" name="Picture 5" descr="blu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cor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155" cy="246380"/>
                                              </a:xfrm>
                                              <a:prstGeom prst="rect">
                                                <a:avLst/>
                                              </a:prstGeom>
                                              <a:noFill/>
                                              <a:ln>
                                                <a:noFill/>
                                              </a:ln>
                                            </pic:spPr>
                                          </pic:pic>
                                        </a:graphicData>
                                      </a:graphic>
                                    </wp:inline>
                                  </w:drawing>
                                </w:r>
                                <w:r>
                                  <w:rPr>
                                    <w:noProof/>
                                    <w:lang w:eastAsia="en-US"/>
                                  </w:rPr>
                                  <w:drawing>
                                    <wp:inline distT="0" distB="0" distL="0" distR="0">
                                      <wp:extent cx="1113155" cy="15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3155" cy="158750"/>
                                              </a:xfrm>
                                              <a:prstGeom prst="rect">
                                                <a:avLst/>
                                              </a:prstGeom>
                                              <a:noFill/>
                                              <a:ln>
                                                <a:noFill/>
                                              </a:ln>
                                            </pic:spPr>
                                          </pic:pic>
                                        </a:graphicData>
                                      </a:graphic>
                                    </wp:inline>
                                  </w:drawing>
                                </w:r>
                              </w:p>
                            </w:tc>
                            <w:tc>
                              <w:tcPr>
                                <w:tcW w:w="1312" w:type="dxa"/>
                                <w:vMerge w:val="restart"/>
                              </w:tcPr>
                              <w:p w:rsidR="0099552C" w:rsidRPr="00752185" w:rsidRDefault="0099552C" w:rsidP="00206136">
                                <w:pPr>
                                  <w:pStyle w:val="Footer"/>
                                  <w:jc w:val="right"/>
                                </w:pPr>
                                <w:r>
                                  <w:t>Written By</w:t>
                                </w:r>
                              </w:p>
                            </w:tc>
                            <w:tc>
                              <w:tcPr>
                                <w:tcW w:w="1392" w:type="dxa"/>
                                <w:vMerge w:val="restart"/>
                              </w:tcPr>
                              <w:p w:rsidR="0099552C" w:rsidRPr="00752185" w:rsidRDefault="0099552C" w:rsidP="00874231">
                                <w:pPr>
                                  <w:pStyle w:val="Footer"/>
                                </w:pPr>
                                <w:r>
                                  <w:t>A.Podpaly</w:t>
                                </w:r>
                              </w:p>
                            </w:tc>
                            <w:tc>
                              <w:tcPr>
                                <w:tcW w:w="1616" w:type="dxa"/>
                                <w:vMerge w:val="restart"/>
                              </w:tcPr>
                              <w:p w:rsidR="0099552C" w:rsidRDefault="0099552C" w:rsidP="00C622B7">
                                <w:pPr>
                                  <w:pStyle w:val="Footer"/>
                                </w:pPr>
                                <w:r>
                                  <w:t>0</w:t>
                                </w:r>
                                <w:r w:rsidR="005C3758">
                                  <w:t>5</w:t>
                                </w:r>
                                <w:r>
                                  <w:t>/</w:t>
                                </w:r>
                                <w:r w:rsidR="005C3758">
                                  <w:t>1</w:t>
                                </w:r>
                                <w:r w:rsidR="00AA77AC">
                                  <w:t>7</w:t>
                                </w:r>
                                <w:r>
                                  <w:t>/12</w:t>
                                </w:r>
                              </w:p>
                              <w:p w:rsidR="0099552C" w:rsidRPr="00752185" w:rsidRDefault="0099552C" w:rsidP="003764D8">
                                <w:pPr>
                                  <w:pStyle w:val="Footer"/>
                                  <w:jc w:val="left"/>
                                </w:pPr>
                              </w:p>
                            </w:tc>
                          </w:tr>
                          <w:tr w:rsidR="0099552C" w:rsidTr="002C1A58">
                            <w:trPr>
                              <w:cantSplit/>
                              <w:trHeight w:val="230"/>
                            </w:trPr>
                            <w:tc>
                              <w:tcPr>
                                <w:tcW w:w="1260" w:type="dxa"/>
                                <w:vMerge w:val="restart"/>
                              </w:tcPr>
                              <w:p w:rsidR="0099552C" w:rsidRPr="001B66E1" w:rsidRDefault="0099552C" w:rsidP="00AB2051">
                                <w:pPr>
                                  <w:jc w:val="center"/>
                                  <w:rPr>
                                    <w:sz w:val="20"/>
                                  </w:rPr>
                                </w:pPr>
                                <w:r w:rsidRPr="001B66E1">
                                  <w:rPr>
                                    <w:sz w:val="20"/>
                                  </w:rPr>
                                  <w:t>Revision</w:t>
                                </w:r>
                              </w:p>
                            </w:tc>
                            <w:tc>
                              <w:tcPr>
                                <w:tcW w:w="3510" w:type="dxa"/>
                                <w:vMerge w:val="restart"/>
                              </w:tcPr>
                              <w:p w:rsidR="0099552C" w:rsidRPr="001B66E1" w:rsidRDefault="0099552C" w:rsidP="001B66E1">
                                <w:pPr>
                                  <w:rPr>
                                    <w:sz w:val="20"/>
                                  </w:rPr>
                                </w:pPr>
                                <w:r>
                                  <w:rPr>
                                    <w:sz w:val="20"/>
                                  </w:rPr>
                                  <w:t>-</w:t>
                                </w:r>
                              </w:p>
                            </w:tc>
                            <w:tc>
                              <w:tcPr>
                                <w:tcW w:w="1890" w:type="dxa"/>
                                <w:vMerge/>
                                <w:shd w:val="clear" w:color="auto" w:fill="auto"/>
                              </w:tcPr>
                              <w:p w:rsidR="0099552C" w:rsidRPr="00752185" w:rsidRDefault="0099552C" w:rsidP="00A24129">
                                <w:pPr>
                                  <w:pStyle w:val="Footer"/>
                                </w:pPr>
                              </w:p>
                            </w:tc>
                            <w:tc>
                              <w:tcPr>
                                <w:tcW w:w="1312" w:type="dxa"/>
                                <w:vMerge/>
                              </w:tcPr>
                              <w:p w:rsidR="0099552C" w:rsidRPr="00752185" w:rsidRDefault="0099552C" w:rsidP="00206136">
                                <w:pPr>
                                  <w:pStyle w:val="Footer"/>
                                  <w:jc w:val="right"/>
                                </w:pPr>
                              </w:p>
                            </w:tc>
                            <w:tc>
                              <w:tcPr>
                                <w:tcW w:w="1392" w:type="dxa"/>
                                <w:vMerge/>
                              </w:tcPr>
                              <w:p w:rsidR="0099552C" w:rsidRPr="00752185" w:rsidRDefault="0099552C" w:rsidP="00387817">
                                <w:pPr>
                                  <w:pStyle w:val="Footer"/>
                                </w:pPr>
                              </w:p>
                            </w:tc>
                            <w:tc>
                              <w:tcPr>
                                <w:tcW w:w="1616" w:type="dxa"/>
                                <w:vMerge/>
                              </w:tcPr>
                              <w:p w:rsidR="0099552C" w:rsidRPr="00752185" w:rsidRDefault="0099552C" w:rsidP="00387817">
                                <w:pPr>
                                  <w:pStyle w:val="Footer"/>
                                </w:pPr>
                              </w:p>
                            </w:tc>
                          </w:tr>
                          <w:tr w:rsidR="0099552C" w:rsidTr="002C1A58">
                            <w:trPr>
                              <w:cantSplit/>
                              <w:trHeight w:val="227"/>
                            </w:trPr>
                            <w:tc>
                              <w:tcPr>
                                <w:tcW w:w="1260" w:type="dxa"/>
                                <w:vMerge/>
                              </w:tcPr>
                              <w:p w:rsidR="0099552C" w:rsidRPr="00752185" w:rsidRDefault="0099552C" w:rsidP="00387817">
                                <w:pPr>
                                  <w:pStyle w:val="Footer"/>
                                </w:pPr>
                              </w:p>
                            </w:tc>
                            <w:tc>
                              <w:tcPr>
                                <w:tcW w:w="3510" w:type="dxa"/>
                                <w:vMerge/>
                              </w:tcPr>
                              <w:p w:rsidR="0099552C" w:rsidRPr="00203B5E" w:rsidRDefault="0099552C" w:rsidP="00387817"/>
                            </w:tc>
                            <w:tc>
                              <w:tcPr>
                                <w:tcW w:w="1890" w:type="dxa"/>
                                <w:vMerge/>
                                <w:shd w:val="clear" w:color="auto" w:fill="auto"/>
                              </w:tcPr>
                              <w:p w:rsidR="0099552C" w:rsidRPr="00752185" w:rsidRDefault="0099552C" w:rsidP="00A24129">
                                <w:pPr>
                                  <w:pStyle w:val="Footer"/>
                                </w:pPr>
                              </w:p>
                            </w:tc>
                            <w:tc>
                              <w:tcPr>
                                <w:tcW w:w="1312" w:type="dxa"/>
                              </w:tcPr>
                              <w:p w:rsidR="0099552C" w:rsidRPr="00752185" w:rsidRDefault="0099552C" w:rsidP="001B66E1">
                                <w:pPr>
                                  <w:pStyle w:val="Footer"/>
                                  <w:jc w:val="right"/>
                                </w:pPr>
                                <w:r w:rsidRPr="00752185">
                                  <w:t>C</w:t>
                                </w:r>
                                <w:r>
                                  <w:t>hecked</w:t>
                                </w:r>
                              </w:p>
                            </w:tc>
                            <w:tc>
                              <w:tcPr>
                                <w:tcW w:w="1392" w:type="dxa"/>
                              </w:tcPr>
                              <w:p w:rsidR="0099552C" w:rsidRDefault="0099552C" w:rsidP="008B0BA6">
                                <w:pPr>
                                  <w:pStyle w:val="Footer"/>
                                  <w:ind w:left="4536" w:hanging="4536"/>
                                </w:pPr>
                                <w:r>
                                  <w:t>V.Kostadinov</w:t>
                                </w:r>
                              </w:p>
                              <w:p w:rsidR="0099552C" w:rsidRPr="00752185" w:rsidRDefault="0099552C" w:rsidP="00226E8A">
                                <w:pPr>
                                  <w:pStyle w:val="Footer"/>
                                  <w:ind w:left="4536" w:hanging="4536"/>
                                </w:pPr>
                              </w:p>
                            </w:tc>
                            <w:tc>
                              <w:tcPr>
                                <w:tcW w:w="1616" w:type="dxa"/>
                              </w:tcPr>
                              <w:p w:rsidR="0099552C" w:rsidRPr="00752185" w:rsidRDefault="0099552C" w:rsidP="00EC44B0">
                                <w:pPr>
                                  <w:pStyle w:val="Footer"/>
                                </w:pPr>
                              </w:p>
                            </w:tc>
                          </w:tr>
                          <w:tr w:rsidR="0099552C" w:rsidTr="002C1A58">
                            <w:trPr>
                              <w:cantSplit/>
                            </w:trPr>
                            <w:tc>
                              <w:tcPr>
                                <w:tcW w:w="1260" w:type="dxa"/>
                              </w:tcPr>
                              <w:p w:rsidR="0099552C" w:rsidRPr="00752185" w:rsidRDefault="0099552C" w:rsidP="001B66E1">
                                <w:pPr>
                                  <w:pStyle w:val="Footer"/>
                                  <w:jc w:val="left"/>
                                </w:pPr>
                                <w:r w:rsidRPr="00752185">
                                  <w:t>Filename</w:t>
                                </w:r>
                              </w:p>
                            </w:tc>
                            <w:tc>
                              <w:tcPr>
                                <w:tcW w:w="3510" w:type="dxa"/>
                              </w:tcPr>
                              <w:p w:rsidR="0099552C" w:rsidRPr="00752185" w:rsidRDefault="0099552C" w:rsidP="001B66E1">
                                <w:pPr>
                                  <w:pStyle w:val="Footer"/>
                                  <w:jc w:val="left"/>
                                </w:pPr>
                              </w:p>
                            </w:tc>
                            <w:tc>
                              <w:tcPr>
                                <w:tcW w:w="1890" w:type="dxa"/>
                              </w:tcPr>
                              <w:p w:rsidR="0099552C" w:rsidRPr="00752185" w:rsidRDefault="0099552C" w:rsidP="001B66E1">
                                <w:pPr>
                                  <w:pStyle w:val="Footer"/>
                                </w:pPr>
                                <w:r w:rsidRPr="00752185">
                                  <w:t xml:space="preserve">Page </w:t>
                                </w:r>
                                <w:r w:rsidRPr="00752185">
                                  <w:fldChar w:fldCharType="begin"/>
                                </w:r>
                                <w:r w:rsidRPr="00752185">
                                  <w:instrText xml:space="preserve"> PAGE </w:instrText>
                                </w:r>
                                <w:r w:rsidRPr="00752185">
                                  <w:fldChar w:fldCharType="separate"/>
                                </w:r>
                                <w:r w:rsidR="008F4BD5">
                                  <w:rPr>
                                    <w:noProof/>
                                  </w:rPr>
                                  <w:t>1</w:t>
                                </w:r>
                                <w:r w:rsidRPr="00752185">
                                  <w:fldChar w:fldCharType="end"/>
                                </w:r>
                                <w:r w:rsidRPr="00752185">
                                  <w:t xml:space="preserve"> of </w:t>
                                </w:r>
                                <w:fldSimple w:instr=" NUMPAGES ">
                                  <w:ins w:id="33" w:author="GE User" w:date="2012-05-30T09:38:00Z">
                                    <w:r w:rsidR="008F4BD5">
                                      <w:rPr>
                                        <w:noProof/>
                                      </w:rPr>
                                      <w:t>3</w:t>
                                    </w:r>
                                  </w:ins>
                                  <w:del w:id="34" w:author="GE User" w:date="2012-05-18T09:01:00Z">
                                    <w:r w:rsidR="006468BF" w:rsidDel="006468BF">
                                      <w:rPr>
                                        <w:noProof/>
                                      </w:rPr>
                                      <w:delText>17</w:delText>
                                    </w:r>
                                  </w:del>
                                </w:fldSimple>
                              </w:p>
                            </w:tc>
                            <w:tc>
                              <w:tcPr>
                                <w:tcW w:w="1312" w:type="dxa"/>
                              </w:tcPr>
                              <w:p w:rsidR="0099552C" w:rsidRPr="00752185" w:rsidRDefault="0099552C" w:rsidP="001B66E1">
                                <w:pPr>
                                  <w:pStyle w:val="Footer"/>
                                  <w:jc w:val="right"/>
                                </w:pPr>
                              </w:p>
                            </w:tc>
                            <w:tc>
                              <w:tcPr>
                                <w:tcW w:w="1392" w:type="dxa"/>
                              </w:tcPr>
                              <w:p w:rsidR="0099552C" w:rsidRPr="00752185" w:rsidRDefault="0099552C" w:rsidP="00387817">
                                <w:pPr>
                                  <w:pStyle w:val="Footer"/>
                                </w:pPr>
                              </w:p>
                            </w:tc>
                            <w:tc>
                              <w:tcPr>
                                <w:tcW w:w="1616" w:type="dxa"/>
                              </w:tcPr>
                              <w:p w:rsidR="0099552C" w:rsidRPr="00752185" w:rsidRDefault="0099552C" w:rsidP="00387817">
                                <w:pPr>
                                  <w:pStyle w:val="Footer"/>
                                </w:pPr>
                              </w:p>
                            </w:tc>
                          </w:tr>
                        </w:tbl>
                        <w:p w:rsidR="0099552C" w:rsidRPr="00203B5E" w:rsidRDefault="0099552C" w:rsidP="00203B5E">
                          <w:pPr>
                            <w:pStyle w:val="Footer"/>
                          </w:pPr>
                          <w:r>
                            <w:t xml:space="preserve">Copyright 2012 </w:t>
                          </w:r>
                          <w:r w:rsidRPr="00203B5E">
                            <w:t xml:space="preserve">as an unpublished trade secret.  This document and all information herein is the property of Dresser Flow Control, </w:t>
                          </w:r>
                          <w:r w:rsidRPr="00A856F3">
                            <w:t>Dresser, Inc.</w:t>
                          </w:r>
                          <w:r w:rsidRPr="00A856F3">
                            <w:rPr>
                              <w:rStyle w:val="PageNumber"/>
                              <w:rFonts w:ascii="Times New Roman" w:hAnsi="Times New Roman"/>
                            </w:rPr>
                            <w:t xml:space="preserve">  It is confidential and must not be made public or copied and is subject to return upon demand.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9pt;margin-top:-78.25pt;width:565.45pt;height:10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" filled="f" stroked="f">
              <v:textbox>
                <w:txbxContent>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510"/>
                      <w:gridCol w:w="1890"/>
                      <w:gridCol w:w="1312"/>
                      <w:gridCol w:w="1392"/>
                      <w:gridCol w:w="1616"/>
                    </w:tblGrid>
                    <w:tr w:rsidR="0099552C" w:rsidTr="002C1A58">
                      <w:trPr>
                        <w:cantSplit/>
                        <w:trHeight w:val="353"/>
                      </w:trPr>
                      <w:tc>
                        <w:tcPr>
                          <w:tcW w:w="1260" w:type="dxa"/>
                        </w:tcPr>
                        <w:p w:rsidR="0099552C" w:rsidRPr="00752185" w:rsidRDefault="0099552C" w:rsidP="00387817">
                          <w:pPr>
                            <w:pStyle w:val="Footer"/>
                          </w:pPr>
                          <w:r w:rsidRPr="00752185">
                            <w:t>Doc Number</w:t>
                          </w:r>
                        </w:p>
                      </w:tc>
                      <w:tc>
                        <w:tcPr>
                          <w:tcW w:w="3510" w:type="dxa"/>
                        </w:tcPr>
                        <w:p w:rsidR="0099552C" w:rsidRPr="00752185" w:rsidRDefault="0099552C" w:rsidP="001B66E1">
                          <w:pPr>
                            <w:pStyle w:val="Footer"/>
                            <w:jc w:val="left"/>
                          </w:pPr>
                        </w:p>
                      </w:tc>
                      <w:tc>
                        <w:tcPr>
                          <w:tcW w:w="1890" w:type="dxa"/>
                          <w:vMerge w:val="restart"/>
                          <w:shd w:val="clear" w:color="auto" w:fill="auto"/>
                        </w:tcPr>
                        <w:p w:rsidR="0099552C" w:rsidRPr="00752185" w:rsidRDefault="008F60CC" w:rsidP="00203B5E">
                          <w:pPr>
                            <w:pStyle w:val="Footer"/>
                          </w:pPr>
                          <w:r>
                            <w:rPr>
                              <w:noProof/>
                              <w:lang w:eastAsia="en-US"/>
                            </w:rPr>
                            <w:drawing>
                              <wp:inline distT="0" distB="0" distL="0" distR="0">
                                <wp:extent cx="1113155" cy="246380"/>
                                <wp:effectExtent l="0" t="0" r="0" b="1270"/>
                                <wp:docPr id="5" name="Picture 5" descr="blu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cor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155" cy="246380"/>
                                        </a:xfrm>
                                        <a:prstGeom prst="rect">
                                          <a:avLst/>
                                        </a:prstGeom>
                                        <a:noFill/>
                                        <a:ln>
                                          <a:noFill/>
                                        </a:ln>
                                      </pic:spPr>
                                    </pic:pic>
                                  </a:graphicData>
                                </a:graphic>
                              </wp:inline>
                            </w:drawing>
                          </w:r>
                          <w:r>
                            <w:rPr>
                              <w:noProof/>
                              <w:lang w:eastAsia="en-US"/>
                            </w:rPr>
                            <w:drawing>
                              <wp:inline distT="0" distB="0" distL="0" distR="0">
                                <wp:extent cx="1113155" cy="15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3155" cy="158750"/>
                                        </a:xfrm>
                                        <a:prstGeom prst="rect">
                                          <a:avLst/>
                                        </a:prstGeom>
                                        <a:noFill/>
                                        <a:ln>
                                          <a:noFill/>
                                        </a:ln>
                                      </pic:spPr>
                                    </pic:pic>
                                  </a:graphicData>
                                </a:graphic>
                              </wp:inline>
                            </w:drawing>
                          </w:r>
                        </w:p>
                      </w:tc>
                      <w:tc>
                        <w:tcPr>
                          <w:tcW w:w="1312" w:type="dxa"/>
                          <w:vMerge w:val="restart"/>
                        </w:tcPr>
                        <w:p w:rsidR="0099552C" w:rsidRPr="00752185" w:rsidRDefault="0099552C" w:rsidP="00206136">
                          <w:pPr>
                            <w:pStyle w:val="Footer"/>
                            <w:jc w:val="right"/>
                          </w:pPr>
                          <w:r>
                            <w:t>Written By</w:t>
                          </w:r>
                        </w:p>
                      </w:tc>
                      <w:tc>
                        <w:tcPr>
                          <w:tcW w:w="1392" w:type="dxa"/>
                          <w:vMerge w:val="restart"/>
                        </w:tcPr>
                        <w:p w:rsidR="0099552C" w:rsidRPr="00752185" w:rsidRDefault="0099552C" w:rsidP="00874231">
                          <w:pPr>
                            <w:pStyle w:val="Footer"/>
                          </w:pPr>
                          <w:r>
                            <w:t>A.Podpaly</w:t>
                          </w:r>
                        </w:p>
                      </w:tc>
                      <w:tc>
                        <w:tcPr>
                          <w:tcW w:w="1616" w:type="dxa"/>
                          <w:vMerge w:val="restart"/>
                        </w:tcPr>
                        <w:p w:rsidR="0099552C" w:rsidRDefault="0099552C" w:rsidP="00C622B7">
                          <w:pPr>
                            <w:pStyle w:val="Footer"/>
                          </w:pPr>
                          <w:r>
                            <w:t>0</w:t>
                          </w:r>
                          <w:r w:rsidR="005C3758">
                            <w:t>5</w:t>
                          </w:r>
                          <w:r>
                            <w:t>/</w:t>
                          </w:r>
                          <w:r w:rsidR="005C3758">
                            <w:t>1</w:t>
                          </w:r>
                          <w:r w:rsidR="00AA77AC">
                            <w:t>7</w:t>
                          </w:r>
                          <w:r>
                            <w:t>/12</w:t>
                          </w:r>
                        </w:p>
                        <w:p w:rsidR="0099552C" w:rsidRPr="00752185" w:rsidRDefault="0099552C" w:rsidP="003764D8">
                          <w:pPr>
                            <w:pStyle w:val="Footer"/>
                            <w:jc w:val="left"/>
                          </w:pPr>
                        </w:p>
                      </w:tc>
                    </w:tr>
                    <w:tr w:rsidR="0099552C" w:rsidTr="002C1A58">
                      <w:trPr>
                        <w:cantSplit/>
                        <w:trHeight w:val="230"/>
                      </w:trPr>
                      <w:tc>
                        <w:tcPr>
                          <w:tcW w:w="1260" w:type="dxa"/>
                          <w:vMerge w:val="restart"/>
                        </w:tcPr>
                        <w:p w:rsidR="0099552C" w:rsidRPr="001B66E1" w:rsidRDefault="0099552C" w:rsidP="00AB2051">
                          <w:pPr>
                            <w:jc w:val="center"/>
                            <w:rPr>
                              <w:sz w:val="20"/>
                            </w:rPr>
                          </w:pPr>
                          <w:r w:rsidRPr="001B66E1">
                            <w:rPr>
                              <w:sz w:val="20"/>
                            </w:rPr>
                            <w:t>Revision</w:t>
                          </w:r>
                        </w:p>
                      </w:tc>
                      <w:tc>
                        <w:tcPr>
                          <w:tcW w:w="3510" w:type="dxa"/>
                          <w:vMerge w:val="restart"/>
                        </w:tcPr>
                        <w:p w:rsidR="0099552C" w:rsidRPr="001B66E1" w:rsidRDefault="0099552C" w:rsidP="001B66E1">
                          <w:pPr>
                            <w:rPr>
                              <w:sz w:val="20"/>
                            </w:rPr>
                          </w:pPr>
                          <w:r>
                            <w:rPr>
                              <w:sz w:val="20"/>
                            </w:rPr>
                            <w:t>-</w:t>
                          </w:r>
                        </w:p>
                      </w:tc>
                      <w:tc>
                        <w:tcPr>
                          <w:tcW w:w="1890" w:type="dxa"/>
                          <w:vMerge/>
                          <w:shd w:val="clear" w:color="auto" w:fill="auto"/>
                        </w:tcPr>
                        <w:p w:rsidR="0099552C" w:rsidRPr="00752185" w:rsidRDefault="0099552C" w:rsidP="00A24129">
                          <w:pPr>
                            <w:pStyle w:val="Footer"/>
                          </w:pPr>
                        </w:p>
                      </w:tc>
                      <w:tc>
                        <w:tcPr>
                          <w:tcW w:w="1312" w:type="dxa"/>
                          <w:vMerge/>
                        </w:tcPr>
                        <w:p w:rsidR="0099552C" w:rsidRPr="00752185" w:rsidRDefault="0099552C" w:rsidP="00206136">
                          <w:pPr>
                            <w:pStyle w:val="Footer"/>
                            <w:jc w:val="right"/>
                          </w:pPr>
                        </w:p>
                      </w:tc>
                      <w:tc>
                        <w:tcPr>
                          <w:tcW w:w="1392" w:type="dxa"/>
                          <w:vMerge/>
                        </w:tcPr>
                        <w:p w:rsidR="0099552C" w:rsidRPr="00752185" w:rsidRDefault="0099552C" w:rsidP="00387817">
                          <w:pPr>
                            <w:pStyle w:val="Footer"/>
                          </w:pPr>
                        </w:p>
                      </w:tc>
                      <w:tc>
                        <w:tcPr>
                          <w:tcW w:w="1616" w:type="dxa"/>
                          <w:vMerge/>
                        </w:tcPr>
                        <w:p w:rsidR="0099552C" w:rsidRPr="00752185" w:rsidRDefault="0099552C" w:rsidP="00387817">
                          <w:pPr>
                            <w:pStyle w:val="Footer"/>
                          </w:pPr>
                        </w:p>
                      </w:tc>
                    </w:tr>
                    <w:tr w:rsidR="0099552C" w:rsidTr="002C1A58">
                      <w:trPr>
                        <w:cantSplit/>
                        <w:trHeight w:val="227"/>
                      </w:trPr>
                      <w:tc>
                        <w:tcPr>
                          <w:tcW w:w="1260" w:type="dxa"/>
                          <w:vMerge/>
                        </w:tcPr>
                        <w:p w:rsidR="0099552C" w:rsidRPr="00752185" w:rsidRDefault="0099552C" w:rsidP="00387817">
                          <w:pPr>
                            <w:pStyle w:val="Footer"/>
                          </w:pPr>
                        </w:p>
                      </w:tc>
                      <w:tc>
                        <w:tcPr>
                          <w:tcW w:w="3510" w:type="dxa"/>
                          <w:vMerge/>
                        </w:tcPr>
                        <w:p w:rsidR="0099552C" w:rsidRPr="00203B5E" w:rsidRDefault="0099552C" w:rsidP="00387817"/>
                      </w:tc>
                      <w:tc>
                        <w:tcPr>
                          <w:tcW w:w="1890" w:type="dxa"/>
                          <w:vMerge/>
                          <w:shd w:val="clear" w:color="auto" w:fill="auto"/>
                        </w:tcPr>
                        <w:p w:rsidR="0099552C" w:rsidRPr="00752185" w:rsidRDefault="0099552C" w:rsidP="00A24129">
                          <w:pPr>
                            <w:pStyle w:val="Footer"/>
                          </w:pPr>
                        </w:p>
                      </w:tc>
                      <w:tc>
                        <w:tcPr>
                          <w:tcW w:w="1312" w:type="dxa"/>
                        </w:tcPr>
                        <w:p w:rsidR="0099552C" w:rsidRPr="00752185" w:rsidRDefault="0099552C" w:rsidP="001B66E1">
                          <w:pPr>
                            <w:pStyle w:val="Footer"/>
                            <w:jc w:val="right"/>
                          </w:pPr>
                          <w:r w:rsidRPr="00752185">
                            <w:t>C</w:t>
                          </w:r>
                          <w:r>
                            <w:t>hecked</w:t>
                          </w:r>
                        </w:p>
                      </w:tc>
                      <w:tc>
                        <w:tcPr>
                          <w:tcW w:w="1392" w:type="dxa"/>
                        </w:tcPr>
                        <w:p w:rsidR="0099552C" w:rsidRDefault="0099552C" w:rsidP="008B0BA6">
                          <w:pPr>
                            <w:pStyle w:val="Footer"/>
                            <w:ind w:left="4536" w:hanging="4536"/>
                          </w:pPr>
                          <w:r>
                            <w:t>V.Kostadinov</w:t>
                          </w:r>
                        </w:p>
                        <w:p w:rsidR="0099552C" w:rsidRPr="00752185" w:rsidRDefault="0099552C" w:rsidP="00226E8A">
                          <w:pPr>
                            <w:pStyle w:val="Footer"/>
                            <w:ind w:left="4536" w:hanging="4536"/>
                          </w:pPr>
                        </w:p>
                      </w:tc>
                      <w:tc>
                        <w:tcPr>
                          <w:tcW w:w="1616" w:type="dxa"/>
                        </w:tcPr>
                        <w:p w:rsidR="0099552C" w:rsidRPr="00752185" w:rsidRDefault="0099552C" w:rsidP="00EC44B0">
                          <w:pPr>
                            <w:pStyle w:val="Footer"/>
                          </w:pPr>
                        </w:p>
                      </w:tc>
                    </w:tr>
                    <w:tr w:rsidR="0099552C" w:rsidTr="002C1A58">
                      <w:trPr>
                        <w:cantSplit/>
                      </w:trPr>
                      <w:tc>
                        <w:tcPr>
                          <w:tcW w:w="1260" w:type="dxa"/>
                        </w:tcPr>
                        <w:p w:rsidR="0099552C" w:rsidRPr="00752185" w:rsidRDefault="0099552C" w:rsidP="001B66E1">
                          <w:pPr>
                            <w:pStyle w:val="Footer"/>
                            <w:jc w:val="left"/>
                          </w:pPr>
                          <w:r w:rsidRPr="00752185">
                            <w:t>Filename</w:t>
                          </w:r>
                        </w:p>
                      </w:tc>
                      <w:tc>
                        <w:tcPr>
                          <w:tcW w:w="3510" w:type="dxa"/>
                        </w:tcPr>
                        <w:p w:rsidR="0099552C" w:rsidRPr="00752185" w:rsidRDefault="0099552C" w:rsidP="001B66E1">
                          <w:pPr>
                            <w:pStyle w:val="Footer"/>
                            <w:jc w:val="left"/>
                          </w:pPr>
                        </w:p>
                      </w:tc>
                      <w:tc>
                        <w:tcPr>
                          <w:tcW w:w="1890" w:type="dxa"/>
                        </w:tcPr>
                        <w:p w:rsidR="0099552C" w:rsidRPr="00752185" w:rsidRDefault="0099552C" w:rsidP="001B66E1">
                          <w:pPr>
                            <w:pStyle w:val="Footer"/>
                          </w:pPr>
                          <w:r w:rsidRPr="00752185">
                            <w:t xml:space="preserve">Page </w:t>
                          </w:r>
                          <w:r w:rsidRPr="00752185">
                            <w:fldChar w:fldCharType="begin"/>
                          </w:r>
                          <w:r w:rsidRPr="00752185">
                            <w:instrText xml:space="preserve"> PAGE </w:instrText>
                          </w:r>
                          <w:r w:rsidRPr="00752185">
                            <w:fldChar w:fldCharType="separate"/>
                          </w:r>
                          <w:r w:rsidR="008F4BD5">
                            <w:rPr>
                              <w:noProof/>
                            </w:rPr>
                            <w:t>1</w:t>
                          </w:r>
                          <w:r w:rsidRPr="00752185">
                            <w:fldChar w:fldCharType="end"/>
                          </w:r>
                          <w:r w:rsidRPr="00752185">
                            <w:t xml:space="preserve"> of </w:t>
                          </w:r>
                          <w:fldSimple w:instr=" NUMPAGES ">
                            <w:ins w:id="35" w:author="GE User" w:date="2012-05-30T09:38:00Z">
                              <w:r w:rsidR="008F4BD5">
                                <w:rPr>
                                  <w:noProof/>
                                </w:rPr>
                                <w:t>3</w:t>
                              </w:r>
                            </w:ins>
                            <w:del w:id="36" w:author="GE User" w:date="2012-05-18T09:01:00Z">
                              <w:r w:rsidR="006468BF" w:rsidDel="006468BF">
                                <w:rPr>
                                  <w:noProof/>
                                </w:rPr>
                                <w:delText>17</w:delText>
                              </w:r>
                            </w:del>
                          </w:fldSimple>
                        </w:p>
                      </w:tc>
                      <w:tc>
                        <w:tcPr>
                          <w:tcW w:w="1312" w:type="dxa"/>
                        </w:tcPr>
                        <w:p w:rsidR="0099552C" w:rsidRPr="00752185" w:rsidRDefault="0099552C" w:rsidP="001B66E1">
                          <w:pPr>
                            <w:pStyle w:val="Footer"/>
                            <w:jc w:val="right"/>
                          </w:pPr>
                        </w:p>
                      </w:tc>
                      <w:tc>
                        <w:tcPr>
                          <w:tcW w:w="1392" w:type="dxa"/>
                        </w:tcPr>
                        <w:p w:rsidR="0099552C" w:rsidRPr="00752185" w:rsidRDefault="0099552C" w:rsidP="00387817">
                          <w:pPr>
                            <w:pStyle w:val="Footer"/>
                          </w:pPr>
                        </w:p>
                      </w:tc>
                      <w:tc>
                        <w:tcPr>
                          <w:tcW w:w="1616" w:type="dxa"/>
                        </w:tcPr>
                        <w:p w:rsidR="0099552C" w:rsidRPr="00752185" w:rsidRDefault="0099552C" w:rsidP="00387817">
                          <w:pPr>
                            <w:pStyle w:val="Footer"/>
                          </w:pPr>
                        </w:p>
                      </w:tc>
                    </w:tr>
                  </w:tbl>
                  <w:p w:rsidR="0099552C" w:rsidRPr="00203B5E" w:rsidRDefault="0099552C" w:rsidP="00203B5E">
                    <w:pPr>
                      <w:pStyle w:val="Footer"/>
                    </w:pPr>
                    <w:r>
                      <w:t xml:space="preserve">Copyright 2012 </w:t>
                    </w:r>
                    <w:r w:rsidRPr="00203B5E">
                      <w:t xml:space="preserve">as an unpublished trade secret.  This document and all information herein is the property of Dresser Flow Control, </w:t>
                    </w:r>
                    <w:r w:rsidRPr="00A856F3">
                      <w:t>Dresser, Inc.</w:t>
                    </w:r>
                    <w:r w:rsidRPr="00A856F3">
                      <w:rPr>
                        <w:rStyle w:val="PageNumber"/>
                        <w:rFonts w:ascii="Times New Roman" w:hAnsi="Times New Roman"/>
                      </w:rPr>
                      <w:t xml:space="preserve">  It is confidential and must not be made public or copied and is subject to return upon demand.</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8"/>
      <w:gridCol w:w="2564"/>
      <w:gridCol w:w="1506"/>
      <w:gridCol w:w="1650"/>
      <w:gridCol w:w="1815"/>
      <w:gridCol w:w="1295"/>
    </w:tblGrid>
    <w:tr w:rsidR="0099552C">
      <w:trPr>
        <w:cantSplit/>
        <w:trHeight w:val="257"/>
      </w:trPr>
      <w:tc>
        <w:tcPr>
          <w:tcW w:w="1538" w:type="dxa"/>
        </w:tcPr>
        <w:p w:rsidR="0099552C" w:rsidRDefault="0099552C" w:rsidP="007A4DAC">
          <w:pPr>
            <w:pStyle w:val="Footer"/>
          </w:pPr>
          <w:r>
            <w:t>Doc Number</w:t>
          </w:r>
        </w:p>
      </w:tc>
      <w:tc>
        <w:tcPr>
          <w:tcW w:w="2564" w:type="dxa"/>
        </w:tcPr>
        <w:p w:rsidR="0099552C" w:rsidRDefault="0099552C" w:rsidP="007A4DAC">
          <w:pPr>
            <w:pStyle w:val="Footer"/>
          </w:pPr>
          <w:r>
            <w:t>IR06-003</w:t>
          </w:r>
        </w:p>
      </w:tc>
      <w:tc>
        <w:tcPr>
          <w:tcW w:w="1506" w:type="dxa"/>
        </w:tcPr>
        <w:p w:rsidR="0099552C" w:rsidRDefault="0099552C" w:rsidP="007A4DAC">
          <w:pPr>
            <w:pStyle w:val="Footer"/>
          </w:pPr>
        </w:p>
      </w:tc>
      <w:tc>
        <w:tcPr>
          <w:tcW w:w="1650" w:type="dxa"/>
        </w:tcPr>
        <w:p w:rsidR="0099552C" w:rsidRDefault="0099552C" w:rsidP="007A4DAC">
          <w:pPr>
            <w:pStyle w:val="Footer"/>
          </w:pPr>
          <w:r>
            <w:t>CREATED</w:t>
          </w:r>
        </w:p>
      </w:tc>
      <w:tc>
        <w:tcPr>
          <w:tcW w:w="1815" w:type="dxa"/>
        </w:tcPr>
        <w:p w:rsidR="0099552C" w:rsidRDefault="0099552C" w:rsidP="007A4DAC">
          <w:pPr>
            <w:pStyle w:val="Footer"/>
          </w:pPr>
          <w:r>
            <w:t>K.Belanger</w:t>
          </w:r>
        </w:p>
      </w:tc>
      <w:tc>
        <w:tcPr>
          <w:tcW w:w="1295" w:type="dxa"/>
        </w:tcPr>
        <w:p w:rsidR="0099552C" w:rsidRDefault="0099552C" w:rsidP="007A4DAC">
          <w:pPr>
            <w:pStyle w:val="Footer"/>
          </w:pPr>
          <w:r>
            <w:t>10MAR2006</w:t>
          </w:r>
        </w:p>
      </w:tc>
    </w:tr>
    <w:tr w:rsidR="0099552C">
      <w:trPr>
        <w:cantSplit/>
      </w:trPr>
      <w:tc>
        <w:tcPr>
          <w:tcW w:w="1538" w:type="dxa"/>
        </w:tcPr>
        <w:p w:rsidR="0099552C" w:rsidRDefault="0099552C" w:rsidP="007A4DAC">
          <w:pPr>
            <w:pStyle w:val="Footer"/>
          </w:pPr>
          <w:r>
            <w:t>Revision</w:t>
          </w:r>
        </w:p>
      </w:tc>
      <w:tc>
        <w:tcPr>
          <w:tcW w:w="2564" w:type="dxa"/>
        </w:tcPr>
        <w:p w:rsidR="0099552C" w:rsidRDefault="0099552C" w:rsidP="007A4DAC">
          <w:r>
            <w:t>02</w:t>
          </w:r>
        </w:p>
      </w:tc>
      <w:tc>
        <w:tcPr>
          <w:tcW w:w="1506" w:type="dxa"/>
        </w:tcPr>
        <w:p w:rsidR="0099552C" w:rsidRDefault="0099552C" w:rsidP="007A4DAC">
          <w:pPr>
            <w:pStyle w:val="Footer"/>
          </w:pPr>
        </w:p>
      </w:tc>
      <w:tc>
        <w:tcPr>
          <w:tcW w:w="1650" w:type="dxa"/>
        </w:tcPr>
        <w:p w:rsidR="0099552C" w:rsidRDefault="0099552C" w:rsidP="007A4DAC">
          <w:pPr>
            <w:pStyle w:val="Footer"/>
          </w:pPr>
          <w:r>
            <w:t>CHECKED</w:t>
          </w:r>
        </w:p>
      </w:tc>
      <w:tc>
        <w:tcPr>
          <w:tcW w:w="1815" w:type="dxa"/>
        </w:tcPr>
        <w:p w:rsidR="0099552C" w:rsidRDefault="0099552C" w:rsidP="007A4DAC">
          <w:pPr>
            <w:pStyle w:val="Footer"/>
          </w:pPr>
          <w:r>
            <w:t>T. Kabir</w:t>
          </w:r>
        </w:p>
      </w:tc>
      <w:tc>
        <w:tcPr>
          <w:tcW w:w="1295" w:type="dxa"/>
        </w:tcPr>
        <w:p w:rsidR="0099552C" w:rsidRDefault="0099552C" w:rsidP="007A4DAC">
          <w:pPr>
            <w:pStyle w:val="Footer"/>
          </w:pPr>
          <w:r>
            <w:t>11MAR2006</w:t>
          </w:r>
        </w:p>
      </w:tc>
    </w:tr>
    <w:tr w:rsidR="0099552C">
      <w:trPr>
        <w:cantSplit/>
      </w:trPr>
      <w:tc>
        <w:tcPr>
          <w:tcW w:w="1538" w:type="dxa"/>
        </w:tcPr>
        <w:p w:rsidR="0099552C" w:rsidRDefault="0099552C" w:rsidP="007A4DAC">
          <w:pPr>
            <w:pStyle w:val="Footer"/>
          </w:pPr>
          <w:r>
            <w:t>Filename</w:t>
          </w:r>
        </w:p>
      </w:tc>
      <w:tc>
        <w:tcPr>
          <w:tcW w:w="2564" w:type="dxa"/>
        </w:tcPr>
        <w:p w:rsidR="0099552C" w:rsidRDefault="00C74EFA" w:rsidP="007A4DAC">
          <w:pPr>
            <w:pStyle w:val="Footer"/>
          </w:pPr>
          <w:r>
            <w:fldChar w:fldCharType="begin"/>
          </w:r>
          <w:r>
            <w:instrText xml:space="preserve"> FILENAME  \* Caps  \* MERGEFORMAT </w:instrText>
          </w:r>
          <w:r>
            <w:fldChar w:fldCharType="separate"/>
          </w:r>
          <w:r w:rsidR="0099552C">
            <w:rPr>
              <w:noProof/>
            </w:rPr>
            <w:t>IPC Protocol Definition.Doc</w:t>
          </w:r>
          <w:r>
            <w:rPr>
              <w:noProof/>
            </w:rPr>
            <w:fldChar w:fldCharType="end"/>
          </w:r>
        </w:p>
      </w:tc>
      <w:tc>
        <w:tcPr>
          <w:tcW w:w="1506" w:type="dxa"/>
        </w:tcPr>
        <w:p w:rsidR="0099552C" w:rsidRDefault="0099552C" w:rsidP="007A4DAC">
          <w:pPr>
            <w:pStyle w:val="Footer"/>
          </w:pPr>
          <w:r>
            <w:t xml:space="preserve">Page </w:t>
          </w:r>
          <w:r>
            <w:fldChar w:fldCharType="begin"/>
          </w:r>
          <w:r>
            <w:instrText xml:space="preserve"> PAGE </w:instrText>
          </w:r>
          <w:r>
            <w:fldChar w:fldCharType="separate"/>
          </w:r>
          <w:r>
            <w:rPr>
              <w:noProof/>
            </w:rPr>
            <w:t>8</w:t>
          </w:r>
          <w:r>
            <w:fldChar w:fldCharType="end"/>
          </w:r>
          <w:r>
            <w:t xml:space="preserve"> of </w:t>
          </w:r>
          <w:fldSimple w:instr=" NUMPAGES ">
            <w:r>
              <w:rPr>
                <w:noProof/>
              </w:rPr>
              <w:t>10</w:t>
            </w:r>
          </w:fldSimple>
        </w:p>
      </w:tc>
      <w:tc>
        <w:tcPr>
          <w:tcW w:w="1650" w:type="dxa"/>
        </w:tcPr>
        <w:p w:rsidR="0099552C" w:rsidRDefault="0099552C" w:rsidP="007A4DAC">
          <w:pPr>
            <w:pStyle w:val="Footer"/>
          </w:pPr>
          <w:r>
            <w:t>APPROVED</w:t>
          </w:r>
        </w:p>
      </w:tc>
      <w:tc>
        <w:tcPr>
          <w:tcW w:w="1815" w:type="dxa"/>
        </w:tcPr>
        <w:p w:rsidR="0099552C" w:rsidRDefault="0099552C" w:rsidP="007A4DAC">
          <w:pPr>
            <w:pStyle w:val="Footer"/>
          </w:pPr>
          <w:r>
            <w:t>T. Kabir</w:t>
          </w:r>
        </w:p>
      </w:tc>
      <w:tc>
        <w:tcPr>
          <w:tcW w:w="1295" w:type="dxa"/>
        </w:tcPr>
        <w:p w:rsidR="0099552C" w:rsidRDefault="0099552C" w:rsidP="007A4DAC">
          <w:pPr>
            <w:pStyle w:val="Footer"/>
          </w:pPr>
          <w:r>
            <w:t>11MAR2006</w:t>
          </w:r>
        </w:p>
      </w:tc>
    </w:tr>
  </w:tbl>
  <w:p w:rsidR="0099552C" w:rsidRPr="00B06A85" w:rsidRDefault="008F60CC" w:rsidP="00B06A85">
    <w:pPr>
      <w:pStyle w:val="Footer"/>
    </w:pPr>
    <w:r>
      <w:rPr>
        <w:noProof/>
        <w:lang w:eastAsia="en-US"/>
      </w:rPr>
      <mc:AlternateContent>
        <mc:Choice Requires="wps">
          <w:drawing>
            <wp:anchor distT="0" distB="0" distL="114300" distR="114300" simplePos="0" relativeHeight="251658752" behindDoc="0" locked="0" layoutInCell="1" allowOverlap="1">
              <wp:simplePos x="0" y="0"/>
              <wp:positionH relativeFrom="column">
                <wp:posOffset>-73660</wp:posOffset>
              </wp:positionH>
              <wp:positionV relativeFrom="paragraph">
                <wp:posOffset>12065</wp:posOffset>
              </wp:positionV>
              <wp:extent cx="6592570" cy="5486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552C" w:rsidRPr="0059520E" w:rsidRDefault="0099552C" w:rsidP="00203B5E">
                          <w:pPr>
                            <w:pStyle w:val="Footer"/>
                          </w:pPr>
                          <w:r w:rsidRPr="00F857D1">
                            <w:t>Copyright 200</w:t>
                          </w:r>
                          <w:r>
                            <w:t>6</w:t>
                          </w:r>
                          <w:r w:rsidRPr="00F857D1">
                            <w:t xml:space="preserve"> as an unpublished trade secret.  This document and all information herein</w:t>
                          </w:r>
                          <w:r>
                            <w:t xml:space="preserve"> is the property of Dresser Flow </w:t>
                          </w:r>
                          <w:r w:rsidRPr="00F857D1">
                            <w:t>Control, Dresser, Inc.</w:t>
                          </w:r>
                          <w:r w:rsidRPr="00203B5E">
                            <w:rPr>
                              <w:rStyle w:val="PageNumber"/>
                            </w:rPr>
                            <w:t xml:space="preserve">  It is confidential and must not be made public or copied and is subject to return upon demand.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5.8pt;margin-top:.95pt;width:519.1pt;height:4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RouAIAAMA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" filled="f" stroked="f">
              <v:textbox>
                <w:txbxContent>
                  <w:p w:rsidR="0099552C" w:rsidRPr="0059520E" w:rsidRDefault="0099552C" w:rsidP="00203B5E">
                    <w:pPr>
                      <w:pStyle w:val="Footer"/>
                    </w:pPr>
                    <w:r w:rsidRPr="00F857D1">
                      <w:t>Copyright 200</w:t>
                    </w:r>
                    <w:r>
                      <w:t>6</w:t>
                    </w:r>
                    <w:r w:rsidRPr="00F857D1">
                      <w:t xml:space="preserve"> as an unpublished trade secret.  This document and all information herein</w:t>
                    </w:r>
                    <w:r>
                      <w:t xml:space="preserve"> is the property of Dresser Flow </w:t>
                    </w:r>
                    <w:r w:rsidRPr="00F857D1">
                      <w:t>Control, Dresser, Inc.</w:t>
                    </w:r>
                    <w:r w:rsidRPr="00203B5E">
                      <w:rPr>
                        <w:rStyle w:val="PageNumber"/>
                      </w:rPr>
                      <w:t xml:space="preserve">  It is confidential and must not be made public or copied and is subject to return upon demand.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EFA" w:rsidRDefault="00C74EFA">
      <w:r>
        <w:separator/>
      </w:r>
    </w:p>
  </w:footnote>
  <w:footnote w:type="continuationSeparator" w:id="0">
    <w:p w:rsidR="00C74EFA" w:rsidRDefault="00C74E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606D40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0061E7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5285B18"/>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BCE3A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D74E93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672E3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268CD0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F92958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3B68718"/>
    <w:lvl w:ilvl="0">
      <w:start w:val="1"/>
      <w:numFmt w:val="decimal"/>
      <w:pStyle w:val="ListNumber"/>
      <w:lvlText w:val="%1."/>
      <w:lvlJc w:val="left"/>
      <w:pPr>
        <w:tabs>
          <w:tab w:val="num" w:pos="360"/>
        </w:tabs>
        <w:ind w:left="360" w:hanging="360"/>
      </w:pPr>
    </w:lvl>
  </w:abstractNum>
  <w:abstractNum w:abstractNumId="9">
    <w:nsid w:val="FFFFFFFB"/>
    <w:multiLevelType w:val="multilevel"/>
    <w:tmpl w:val="D29C2EF6"/>
    <w:lvl w:ilvl="0">
      <w:start w:val="1"/>
      <w:numFmt w:val="decimal"/>
      <w:pStyle w:val="Heading1"/>
      <w:lvlText w:val="%1"/>
      <w:lvlJc w:val="left"/>
      <w:pPr>
        <w:tabs>
          <w:tab w:val="num" w:pos="540"/>
        </w:tabs>
        <w:ind w:left="540" w:hanging="54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40"/>
        </w:tabs>
        <w:ind w:left="540" w:hanging="540"/>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ascii="Times New Roman" w:hAnsi="Times New Roman" w:hint="default"/>
        <w:b/>
        <w:bCs/>
        <w:i w:val="0"/>
        <w:iCs/>
        <w:caps w:val="0"/>
        <w:strike w:val="0"/>
        <w:dstrike w:val="0"/>
        <w:color w:val="auto"/>
        <w:spacing w:val="0"/>
        <w:w w:val="100"/>
        <w:kern w:val="0"/>
        <w:position w:val="0"/>
        <w:sz w:val="24"/>
        <w:szCs w:val="24"/>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80"/>
        </w:tabs>
        <w:ind w:left="1080" w:hanging="108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540"/>
        </w:tabs>
        <w:ind w:left="540" w:firstLine="0"/>
      </w:pPr>
      <w:rPr>
        <w:rFonts w:hint="default"/>
      </w:rPr>
    </w:lvl>
    <w:lvl w:ilvl="5">
      <w:start w:val="1"/>
      <w:numFmt w:val="decimal"/>
      <w:pStyle w:val="Heading6"/>
      <w:lvlText w:val="%1.%2.%3.%4.%5.%6"/>
      <w:lvlJc w:val="left"/>
      <w:pPr>
        <w:tabs>
          <w:tab w:val="num" w:pos="540"/>
        </w:tabs>
        <w:ind w:left="540" w:firstLine="0"/>
      </w:pPr>
      <w:rPr>
        <w:rFonts w:hint="default"/>
      </w:rPr>
    </w:lvl>
    <w:lvl w:ilvl="6">
      <w:start w:val="1"/>
      <w:numFmt w:val="decimal"/>
      <w:pStyle w:val="Heading7"/>
      <w:lvlText w:val="%1.%2.%3.%4.%5.%6.%7"/>
      <w:lvlJc w:val="left"/>
      <w:pPr>
        <w:tabs>
          <w:tab w:val="num" w:pos="540"/>
        </w:tabs>
        <w:ind w:left="540" w:firstLine="0"/>
      </w:pPr>
      <w:rPr>
        <w:rFonts w:hint="default"/>
      </w:rPr>
    </w:lvl>
    <w:lvl w:ilvl="7">
      <w:start w:val="1"/>
      <w:numFmt w:val="decimal"/>
      <w:pStyle w:val="Heading8"/>
      <w:lvlText w:val="%1.%2.%3.%4.%5.%6.%7.%8"/>
      <w:lvlJc w:val="left"/>
      <w:pPr>
        <w:tabs>
          <w:tab w:val="num" w:pos="540"/>
        </w:tabs>
        <w:ind w:left="540" w:firstLine="0"/>
      </w:pPr>
      <w:rPr>
        <w:rFonts w:hint="default"/>
      </w:rPr>
    </w:lvl>
    <w:lvl w:ilvl="8">
      <w:start w:val="1"/>
      <w:numFmt w:val="decimal"/>
      <w:pStyle w:val="Heading9"/>
      <w:lvlText w:val="%1.%2.%3.%4.%5.%6.%7.%8.%9"/>
      <w:lvlJc w:val="left"/>
      <w:pPr>
        <w:tabs>
          <w:tab w:val="num" w:pos="540"/>
        </w:tabs>
        <w:ind w:left="540" w:firstLine="0"/>
      </w:pPr>
      <w:rPr>
        <w:rFonts w:hint="default"/>
      </w:rPr>
    </w:lvl>
  </w:abstractNum>
  <w:abstractNum w:abstractNumId="10">
    <w:nsid w:val="00000001"/>
    <w:multiLevelType w:val="singleLevel"/>
    <w:tmpl w:val="00000001"/>
    <w:lvl w:ilvl="0">
      <w:start w:val="1"/>
      <w:numFmt w:val="bullet"/>
      <w:lvlText w:val="-"/>
      <w:lvlJc w:val="left"/>
      <w:pPr>
        <w:tabs>
          <w:tab w:val="num" w:pos="720"/>
        </w:tabs>
      </w:pPr>
      <w:rPr>
        <w:rFonts w:ascii="Times New Roman" w:hAnsi="Times New Roman" w:cs="Times New Roman"/>
      </w:rPr>
    </w:lvl>
  </w:abstractNum>
  <w:abstractNum w:abstractNumId="11">
    <w:nsid w:val="00000002"/>
    <w:multiLevelType w:val="singleLevel"/>
    <w:tmpl w:val="00000002"/>
    <w:name w:val="WW8Num1"/>
    <w:lvl w:ilvl="0">
      <w:numFmt w:val="bullet"/>
      <w:lvlText w:val="-"/>
      <w:lvlJc w:val="left"/>
      <w:pPr>
        <w:tabs>
          <w:tab w:val="num" w:pos="720"/>
        </w:tabs>
      </w:pPr>
      <w:rPr>
        <w:rFonts w:ascii="Times New Roman" w:hAnsi="Times New Roman" w:cs="Times New Roman"/>
      </w:rPr>
    </w:lvl>
  </w:abstractNum>
  <w:abstractNum w:abstractNumId="12">
    <w:nsid w:val="00000003"/>
    <w:multiLevelType w:val="singleLevel"/>
    <w:tmpl w:val="00000003"/>
    <w:name w:val="WW8Num2"/>
    <w:lvl w:ilvl="0">
      <w:start w:val="8"/>
      <w:numFmt w:val="bullet"/>
      <w:lvlText w:val="-"/>
      <w:lvlJc w:val="left"/>
      <w:pPr>
        <w:tabs>
          <w:tab w:val="num" w:pos="720"/>
        </w:tabs>
      </w:pPr>
      <w:rPr>
        <w:rFonts w:ascii="Times New Roman" w:hAnsi="Times New Roman" w:cs="Times New Roman"/>
      </w:rPr>
    </w:lvl>
  </w:abstractNum>
  <w:abstractNum w:abstractNumId="13">
    <w:nsid w:val="00000004"/>
    <w:multiLevelType w:val="singleLevel"/>
    <w:tmpl w:val="00000004"/>
    <w:name w:val="WW8Num3"/>
    <w:lvl w:ilvl="0">
      <w:numFmt w:val="bullet"/>
      <w:lvlText w:val="-"/>
      <w:lvlJc w:val="left"/>
      <w:pPr>
        <w:tabs>
          <w:tab w:val="num" w:pos="720"/>
        </w:tabs>
      </w:pPr>
      <w:rPr>
        <w:rFonts w:ascii="Times New Roman" w:hAnsi="Times New Roman" w:cs="Times New Roman"/>
      </w:rPr>
    </w:lvl>
  </w:abstractNum>
  <w:abstractNum w:abstractNumId="14">
    <w:nsid w:val="00000005"/>
    <w:multiLevelType w:val="singleLevel"/>
    <w:tmpl w:val="00000005"/>
    <w:name w:val="WW8Num4"/>
    <w:lvl w:ilvl="0">
      <w:numFmt w:val="bullet"/>
      <w:lvlText w:val="-"/>
      <w:lvlJc w:val="left"/>
      <w:pPr>
        <w:tabs>
          <w:tab w:val="num" w:pos="720"/>
        </w:tabs>
      </w:pPr>
      <w:rPr>
        <w:rFonts w:ascii="Times New Roman" w:hAnsi="Times New Roman" w:cs="Times New Roman"/>
      </w:rPr>
    </w:lvl>
  </w:abstractNum>
  <w:abstractNum w:abstractNumId="15">
    <w:nsid w:val="03A16EFA"/>
    <w:multiLevelType w:val="multilevel"/>
    <w:tmpl w:val="99DE79FA"/>
    <w:name w:val="WW8Num5"/>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057F0721"/>
    <w:multiLevelType w:val="hybridMultilevel"/>
    <w:tmpl w:val="6D4EA6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05CC1C26"/>
    <w:multiLevelType w:val="hybridMultilevel"/>
    <w:tmpl w:val="374CB7B8"/>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8">
    <w:nsid w:val="07F0320F"/>
    <w:multiLevelType w:val="hybridMultilevel"/>
    <w:tmpl w:val="38DE146A"/>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9">
    <w:nsid w:val="0A214FB8"/>
    <w:multiLevelType w:val="hybridMultilevel"/>
    <w:tmpl w:val="08480CB8"/>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0">
    <w:nsid w:val="0B3809B1"/>
    <w:multiLevelType w:val="hybridMultilevel"/>
    <w:tmpl w:val="1910DC6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0D7C0230"/>
    <w:multiLevelType w:val="hybridMultilevel"/>
    <w:tmpl w:val="4544933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5EF28AE"/>
    <w:multiLevelType w:val="hybridMultilevel"/>
    <w:tmpl w:val="2BEA39DE"/>
    <w:lvl w:ilvl="0" w:tplc="A364A242">
      <w:numFmt w:val="bullet"/>
      <w:lvlText w:val=""/>
      <w:lvlJc w:val="left"/>
      <w:pPr>
        <w:tabs>
          <w:tab w:val="num" w:pos="907"/>
        </w:tabs>
        <w:ind w:left="907" w:hanging="360"/>
      </w:pPr>
      <w:rPr>
        <w:rFonts w:ascii="Wingdings" w:eastAsia="Times New Roman" w:hAnsi="Wingdings" w:cs="Times New Roman"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3">
    <w:nsid w:val="18AC3735"/>
    <w:multiLevelType w:val="hybridMultilevel"/>
    <w:tmpl w:val="759AFBCC"/>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4">
    <w:nsid w:val="19630E99"/>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1F3B4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7923FF7"/>
    <w:multiLevelType w:val="singleLevel"/>
    <w:tmpl w:val="1DC0D414"/>
    <w:lvl w:ilvl="0">
      <w:start w:val="1"/>
      <w:numFmt w:val="bullet"/>
      <w:pStyle w:val="ListBullet"/>
      <w:lvlText w:val=""/>
      <w:lvlJc w:val="left"/>
      <w:pPr>
        <w:tabs>
          <w:tab w:val="num" w:pos="360"/>
        </w:tabs>
        <w:ind w:left="360" w:hanging="360"/>
      </w:pPr>
      <w:rPr>
        <w:rFonts w:ascii="Wingdings" w:hAnsi="Wingdings" w:hint="default"/>
      </w:rPr>
    </w:lvl>
  </w:abstractNum>
  <w:abstractNum w:abstractNumId="27">
    <w:nsid w:val="28046164"/>
    <w:multiLevelType w:val="hybridMultilevel"/>
    <w:tmpl w:val="87380AEE"/>
    <w:lvl w:ilvl="0" w:tplc="7C4297D6">
      <w:start w:val="1"/>
      <w:numFmt w:val="bullet"/>
      <w:lvlText w:val="-"/>
      <w:lvlJc w:val="left"/>
      <w:pPr>
        <w:tabs>
          <w:tab w:val="num" w:pos="1066"/>
        </w:tabs>
        <w:ind w:left="1066" w:hanging="360"/>
      </w:pPr>
      <w:rPr>
        <w:rFonts w:ascii="Times New Roman" w:eastAsia="Times New Roman" w:hAnsi="Times New Roman" w:cs="Times New Roman" w:hint="default"/>
      </w:rPr>
    </w:lvl>
    <w:lvl w:ilvl="1" w:tplc="CEF40D26">
      <w:numFmt w:val="bullet"/>
      <w:lvlText w:val=""/>
      <w:lvlJc w:val="left"/>
      <w:pPr>
        <w:tabs>
          <w:tab w:val="num" w:pos="1786"/>
        </w:tabs>
        <w:ind w:left="1786" w:hanging="360"/>
      </w:pPr>
      <w:rPr>
        <w:rFonts w:ascii="Wingdings" w:eastAsia="Times New Roman" w:hAnsi="Wingdings" w:cs="Times New Roman"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8">
    <w:nsid w:val="2E2874B1"/>
    <w:multiLevelType w:val="hybridMultilevel"/>
    <w:tmpl w:val="EA704DCA"/>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9">
    <w:nsid w:val="34CE7AAF"/>
    <w:multiLevelType w:val="hybridMultilevel"/>
    <w:tmpl w:val="CCC0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A57410"/>
    <w:multiLevelType w:val="hybridMultilevel"/>
    <w:tmpl w:val="51DA7564"/>
    <w:lvl w:ilvl="0" w:tplc="04090001">
      <w:start w:val="1"/>
      <w:numFmt w:val="bullet"/>
      <w:lvlText w:val=""/>
      <w:lvlJc w:val="left"/>
      <w:pPr>
        <w:tabs>
          <w:tab w:val="num" w:pos="1267"/>
        </w:tabs>
        <w:ind w:left="1267" w:hanging="360"/>
      </w:pPr>
      <w:rPr>
        <w:rFonts w:ascii="Symbol" w:hAnsi="Symbol" w:hint="default"/>
      </w:rPr>
    </w:lvl>
    <w:lvl w:ilvl="1" w:tplc="0409000F">
      <w:start w:val="1"/>
      <w:numFmt w:val="decimal"/>
      <w:lvlText w:val="%2."/>
      <w:lvlJc w:val="left"/>
      <w:pPr>
        <w:tabs>
          <w:tab w:val="num" w:pos="1987"/>
        </w:tabs>
        <w:ind w:left="1987" w:hanging="360"/>
      </w:pPr>
      <w:rPr>
        <w:rFonts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1">
    <w:nsid w:val="39FD6C51"/>
    <w:multiLevelType w:val="hybridMultilevel"/>
    <w:tmpl w:val="4D38BC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489F3CDA"/>
    <w:multiLevelType w:val="hybridMultilevel"/>
    <w:tmpl w:val="8332A0CE"/>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3">
    <w:nsid w:val="4D864254"/>
    <w:multiLevelType w:val="hybridMultilevel"/>
    <w:tmpl w:val="BF3A9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13C4288"/>
    <w:multiLevelType w:val="hybridMultilevel"/>
    <w:tmpl w:val="E10E6D4A"/>
    <w:lvl w:ilvl="0" w:tplc="1D5A6422">
      <w:numFmt w:val="bullet"/>
      <w:lvlText w:val="-"/>
      <w:lvlJc w:val="left"/>
      <w:pPr>
        <w:tabs>
          <w:tab w:val="num" w:pos="907"/>
        </w:tabs>
        <w:ind w:left="907" w:hanging="360"/>
      </w:pPr>
      <w:rPr>
        <w:rFonts w:ascii="Times New Roman" w:eastAsia="Times New Roman" w:hAnsi="Times New Roman" w:cs="Times New Roman"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5">
    <w:nsid w:val="57092FA5"/>
    <w:multiLevelType w:val="multilevel"/>
    <w:tmpl w:val="362CC85A"/>
    <w:lvl w:ilvl="0">
      <w:start w:val="1"/>
      <w:numFmt w:val="decimal"/>
      <w:lvlText w:val="%1"/>
      <w:lvlJc w:val="left"/>
      <w:pPr>
        <w:tabs>
          <w:tab w:val="num" w:pos="540"/>
        </w:tabs>
        <w:ind w:left="540" w:hanging="54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tabs>
          <w:tab w:val="num" w:pos="360"/>
        </w:tabs>
        <w:ind w:left="360" w:hanging="360"/>
      </w:pPr>
      <w:rPr>
        <w:rFonts w:ascii="Symbol" w:hAnsi="Symbol" w:hint="default"/>
        <w:b/>
        <w:bCs w:val="0"/>
        <w:i w:val="0"/>
        <w:iCs w:val="0"/>
        <w:caps w:val="0"/>
        <w:smallCaps w:val="0"/>
        <w:strike w:val="0"/>
        <w:dstrike w:val="0"/>
        <w:outline w:val="0"/>
        <w:shadow w:val="0"/>
        <w:emboss w:val="0"/>
        <w:imprint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hint="default"/>
        <w:b/>
        <w:bCs/>
        <w:i w:val="0"/>
        <w:iCs/>
        <w:caps w:val="0"/>
        <w:strike w:val="0"/>
        <w:dstrike w:val="0"/>
        <w:color w:val="auto"/>
        <w:spacing w:val="0"/>
        <w:w w:val="100"/>
        <w:kern w:val="0"/>
        <w:position w:val="0"/>
        <w:sz w:val="24"/>
        <w:szCs w:val="24"/>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540"/>
        </w:tabs>
        <w:ind w:left="540" w:firstLine="0"/>
      </w:pPr>
      <w:rPr>
        <w:rFonts w:hint="default"/>
      </w:rPr>
    </w:lvl>
    <w:lvl w:ilvl="5">
      <w:start w:val="1"/>
      <w:numFmt w:val="decimal"/>
      <w:lvlText w:val="%1.%2.%3.%4.%5.%6"/>
      <w:lvlJc w:val="left"/>
      <w:pPr>
        <w:tabs>
          <w:tab w:val="num" w:pos="540"/>
        </w:tabs>
        <w:ind w:left="540" w:firstLine="0"/>
      </w:pPr>
      <w:rPr>
        <w:rFonts w:hint="default"/>
      </w:rPr>
    </w:lvl>
    <w:lvl w:ilvl="6">
      <w:start w:val="1"/>
      <w:numFmt w:val="decimal"/>
      <w:lvlText w:val="%1.%2.%3.%4.%5.%6.%7"/>
      <w:lvlJc w:val="left"/>
      <w:pPr>
        <w:tabs>
          <w:tab w:val="num" w:pos="540"/>
        </w:tabs>
        <w:ind w:left="540" w:firstLine="0"/>
      </w:pPr>
      <w:rPr>
        <w:rFonts w:hint="default"/>
      </w:rPr>
    </w:lvl>
    <w:lvl w:ilvl="7">
      <w:start w:val="1"/>
      <w:numFmt w:val="decimal"/>
      <w:lvlText w:val="%1.%2.%3.%4.%5.%6.%7.%8"/>
      <w:lvlJc w:val="left"/>
      <w:pPr>
        <w:tabs>
          <w:tab w:val="num" w:pos="540"/>
        </w:tabs>
        <w:ind w:left="540" w:firstLine="0"/>
      </w:pPr>
      <w:rPr>
        <w:rFonts w:hint="default"/>
      </w:rPr>
    </w:lvl>
    <w:lvl w:ilvl="8">
      <w:start w:val="1"/>
      <w:numFmt w:val="decimal"/>
      <w:lvlText w:val="%1.%2.%3.%4.%5.%6.%7.%8.%9"/>
      <w:lvlJc w:val="left"/>
      <w:pPr>
        <w:tabs>
          <w:tab w:val="num" w:pos="540"/>
        </w:tabs>
        <w:ind w:left="540" w:firstLine="0"/>
      </w:pPr>
      <w:rPr>
        <w:rFonts w:hint="default"/>
      </w:rPr>
    </w:lvl>
  </w:abstractNum>
  <w:abstractNum w:abstractNumId="36">
    <w:nsid w:val="5C9911D5"/>
    <w:multiLevelType w:val="hybridMultilevel"/>
    <w:tmpl w:val="FBBAD84C"/>
    <w:lvl w:ilvl="0" w:tplc="DB56176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DB0D40"/>
    <w:multiLevelType w:val="hybridMultilevel"/>
    <w:tmpl w:val="DB6EC776"/>
    <w:lvl w:ilvl="0" w:tplc="1EECB8BE">
      <w:numFmt w:val="bullet"/>
      <w:lvlText w:val="-"/>
      <w:lvlJc w:val="left"/>
      <w:pPr>
        <w:tabs>
          <w:tab w:val="num" w:pos="907"/>
        </w:tabs>
        <w:ind w:left="907" w:hanging="360"/>
      </w:pPr>
      <w:rPr>
        <w:rFonts w:ascii="Times New Roman" w:eastAsia="Times New Roman" w:hAnsi="Times New Roman" w:cs="Times New Roman"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8">
    <w:nsid w:val="5DA55622"/>
    <w:multiLevelType w:val="hybridMultilevel"/>
    <w:tmpl w:val="302C8A3E"/>
    <w:lvl w:ilvl="0" w:tplc="04090001">
      <w:start w:val="1"/>
      <w:numFmt w:val="bullet"/>
      <w:lvlText w:val=""/>
      <w:lvlJc w:val="left"/>
      <w:pPr>
        <w:tabs>
          <w:tab w:val="num" w:pos="1267"/>
        </w:tabs>
        <w:ind w:left="1267" w:hanging="360"/>
      </w:pPr>
      <w:rPr>
        <w:rFonts w:ascii="Symbol" w:hAnsi="Symbol" w:hint="default"/>
      </w:rPr>
    </w:lvl>
    <w:lvl w:ilvl="1" w:tplc="04090003">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9">
    <w:nsid w:val="668B30F1"/>
    <w:multiLevelType w:val="singleLevel"/>
    <w:tmpl w:val="DF1CBC2C"/>
    <w:lvl w:ilvl="0">
      <w:start w:val="1"/>
      <w:numFmt w:val="bullet"/>
      <w:pStyle w:val="StyleBulleted"/>
      <w:lvlText w:val=""/>
      <w:lvlJc w:val="left"/>
      <w:pPr>
        <w:tabs>
          <w:tab w:val="num" w:pos="360"/>
        </w:tabs>
        <w:ind w:left="360" w:hanging="360"/>
      </w:pPr>
      <w:rPr>
        <w:rFonts w:ascii="Symbol" w:hAnsi="Symbol" w:hint="default"/>
      </w:rPr>
    </w:lvl>
  </w:abstractNum>
  <w:abstractNum w:abstractNumId="40">
    <w:nsid w:val="680C5D62"/>
    <w:multiLevelType w:val="multilevel"/>
    <w:tmpl w:val="2012B9FE"/>
    <w:styleLink w:val="Bullet"/>
    <w:lvl w:ilvl="0">
      <w:start w:val="1"/>
      <w:numFmt w:val="bullet"/>
      <w:lvlText w:val=""/>
      <w:lvlJc w:val="left"/>
      <w:pPr>
        <w:tabs>
          <w:tab w:val="num" w:pos="1872"/>
        </w:tabs>
        <w:ind w:left="1872" w:hanging="360"/>
      </w:pPr>
      <w:rPr>
        <w:rFonts w:ascii="Symbol" w:hAnsi="Symbol"/>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41">
    <w:nsid w:val="6C7046F0"/>
    <w:multiLevelType w:val="hybridMultilevel"/>
    <w:tmpl w:val="2F6A3A82"/>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42">
    <w:nsid w:val="6FE573B0"/>
    <w:multiLevelType w:val="hybridMultilevel"/>
    <w:tmpl w:val="D61A33E8"/>
    <w:lvl w:ilvl="0" w:tplc="04090001">
      <w:start w:val="1"/>
      <w:numFmt w:val="bullet"/>
      <w:lvlText w:val=""/>
      <w:lvlJc w:val="left"/>
      <w:pPr>
        <w:tabs>
          <w:tab w:val="num" w:pos="1267"/>
        </w:tabs>
        <w:ind w:left="1267" w:hanging="360"/>
      </w:pPr>
      <w:rPr>
        <w:rFonts w:ascii="Symbol" w:hAnsi="Symbol" w:hint="default"/>
      </w:rPr>
    </w:lvl>
    <w:lvl w:ilvl="1" w:tplc="04090003">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43">
    <w:nsid w:val="7757237F"/>
    <w:multiLevelType w:val="hybridMultilevel"/>
    <w:tmpl w:val="F648EFA2"/>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44">
    <w:nsid w:val="7F04131D"/>
    <w:multiLevelType w:val="hybridMultilevel"/>
    <w:tmpl w:val="DD92C13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40"/>
  </w:num>
  <w:num w:numId="3">
    <w:abstractNumId w:val="39"/>
  </w:num>
  <w:num w:numId="4">
    <w:abstractNumId w:val="24"/>
  </w:num>
  <w:num w:numId="5">
    <w:abstractNumId w:val="26"/>
  </w:num>
  <w:num w:numId="6">
    <w:abstractNumId w:val="12"/>
  </w:num>
  <w:num w:numId="7">
    <w:abstractNumId w:val="13"/>
  </w:num>
  <w:num w:numId="8">
    <w:abstractNumId w:val="14"/>
  </w:num>
  <w:num w:numId="9">
    <w:abstractNumId w:val="11"/>
  </w:num>
  <w:num w:numId="10">
    <w:abstractNumId w:val="10"/>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3"/>
  </w:num>
  <w:num w:numId="22">
    <w:abstractNumId w:val="17"/>
  </w:num>
  <w:num w:numId="23">
    <w:abstractNumId w:val="28"/>
  </w:num>
  <w:num w:numId="24">
    <w:abstractNumId w:val="42"/>
  </w:num>
  <w:num w:numId="25">
    <w:abstractNumId w:val="32"/>
  </w:num>
  <w:num w:numId="26">
    <w:abstractNumId w:val="16"/>
  </w:num>
  <w:num w:numId="27">
    <w:abstractNumId w:val="19"/>
  </w:num>
  <w:num w:numId="28">
    <w:abstractNumId w:val="30"/>
  </w:num>
  <w:num w:numId="29">
    <w:abstractNumId w:val="44"/>
  </w:num>
  <w:num w:numId="30">
    <w:abstractNumId w:val="43"/>
  </w:num>
  <w:num w:numId="31">
    <w:abstractNumId w:val="38"/>
  </w:num>
  <w:num w:numId="32">
    <w:abstractNumId w:val="20"/>
  </w:num>
  <w:num w:numId="33">
    <w:abstractNumId w:val="31"/>
  </w:num>
  <w:num w:numId="34">
    <w:abstractNumId w:val="35"/>
  </w:num>
  <w:num w:numId="35">
    <w:abstractNumId w:val="41"/>
  </w:num>
  <w:num w:numId="36">
    <w:abstractNumId w:val="18"/>
  </w:num>
  <w:num w:numId="37">
    <w:abstractNumId w:val="37"/>
  </w:num>
  <w:num w:numId="38">
    <w:abstractNumId w:val="22"/>
  </w:num>
  <w:num w:numId="39">
    <w:abstractNumId w:val="34"/>
  </w:num>
  <w:num w:numId="40">
    <w:abstractNumId w:val="27"/>
  </w:num>
  <w:num w:numId="41">
    <w:abstractNumId w:val="36"/>
  </w:num>
  <w:num w:numId="42">
    <w:abstractNumId w:val="25"/>
  </w:num>
  <w:num w:numId="43">
    <w:abstractNumId w:val="33"/>
  </w:num>
  <w:num w:numId="44">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formatting="1" w:enforcement="0"/>
  <w:defaultTabStop w:val="706"/>
  <w:hyphenationZone w:val="425"/>
  <w:drawingGridHorizontalSpacing w:val="58"/>
  <w:drawingGridVerticalSpacing w:val="72"/>
  <w:displayHorizontalDrawingGridEvery w:val="2"/>
  <w:displayVerticalDrawingGridEvery w:val="2"/>
  <w:noPunctuationKerning/>
  <w:characterSpacingControl w:val="doNotCompress"/>
  <w:hdrShapeDefaults>
    <o:shapedefaults v:ext="edit" spidmax="2049" fillcolor="#9c0">
      <v:fill color="#9c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10F"/>
    <w:rsid w:val="000005E2"/>
    <w:rsid w:val="00000C10"/>
    <w:rsid w:val="000014F3"/>
    <w:rsid w:val="000015BB"/>
    <w:rsid w:val="000015EA"/>
    <w:rsid w:val="00001FEA"/>
    <w:rsid w:val="00003853"/>
    <w:rsid w:val="00004390"/>
    <w:rsid w:val="000054B9"/>
    <w:rsid w:val="000064D5"/>
    <w:rsid w:val="000065E2"/>
    <w:rsid w:val="00006ADF"/>
    <w:rsid w:val="00006FF1"/>
    <w:rsid w:val="00007159"/>
    <w:rsid w:val="00007417"/>
    <w:rsid w:val="00007557"/>
    <w:rsid w:val="00013291"/>
    <w:rsid w:val="000135AE"/>
    <w:rsid w:val="0001372B"/>
    <w:rsid w:val="00013E2E"/>
    <w:rsid w:val="00015C48"/>
    <w:rsid w:val="00015DAA"/>
    <w:rsid w:val="00016AC6"/>
    <w:rsid w:val="00020192"/>
    <w:rsid w:val="00020880"/>
    <w:rsid w:val="00020E6B"/>
    <w:rsid w:val="000212B7"/>
    <w:rsid w:val="00021E0F"/>
    <w:rsid w:val="0002229D"/>
    <w:rsid w:val="00022B4A"/>
    <w:rsid w:val="00022E45"/>
    <w:rsid w:val="000235A4"/>
    <w:rsid w:val="00023E37"/>
    <w:rsid w:val="00024A49"/>
    <w:rsid w:val="0002523E"/>
    <w:rsid w:val="00025703"/>
    <w:rsid w:val="00026759"/>
    <w:rsid w:val="00027640"/>
    <w:rsid w:val="000306B2"/>
    <w:rsid w:val="000311B2"/>
    <w:rsid w:val="00031471"/>
    <w:rsid w:val="00031C7A"/>
    <w:rsid w:val="00031C8C"/>
    <w:rsid w:val="000342DB"/>
    <w:rsid w:val="0003489F"/>
    <w:rsid w:val="00034EBC"/>
    <w:rsid w:val="00034F54"/>
    <w:rsid w:val="0003570E"/>
    <w:rsid w:val="00035CBA"/>
    <w:rsid w:val="00035E52"/>
    <w:rsid w:val="000370E5"/>
    <w:rsid w:val="000400FA"/>
    <w:rsid w:val="00040667"/>
    <w:rsid w:val="000413E9"/>
    <w:rsid w:val="00041DA4"/>
    <w:rsid w:val="000426F3"/>
    <w:rsid w:val="000427BE"/>
    <w:rsid w:val="00043000"/>
    <w:rsid w:val="00043930"/>
    <w:rsid w:val="00044A2E"/>
    <w:rsid w:val="00044E6A"/>
    <w:rsid w:val="00045022"/>
    <w:rsid w:val="00045C63"/>
    <w:rsid w:val="00045CE4"/>
    <w:rsid w:val="000466EF"/>
    <w:rsid w:val="00046FC7"/>
    <w:rsid w:val="000512B1"/>
    <w:rsid w:val="0005131A"/>
    <w:rsid w:val="00051B59"/>
    <w:rsid w:val="000521BE"/>
    <w:rsid w:val="000528D8"/>
    <w:rsid w:val="00052F10"/>
    <w:rsid w:val="0005363E"/>
    <w:rsid w:val="000540C9"/>
    <w:rsid w:val="00054AAC"/>
    <w:rsid w:val="0005541A"/>
    <w:rsid w:val="0005553D"/>
    <w:rsid w:val="00056227"/>
    <w:rsid w:val="00056314"/>
    <w:rsid w:val="0005641E"/>
    <w:rsid w:val="00056968"/>
    <w:rsid w:val="00056D80"/>
    <w:rsid w:val="00057C1F"/>
    <w:rsid w:val="000608A2"/>
    <w:rsid w:val="000612AE"/>
    <w:rsid w:val="00061610"/>
    <w:rsid w:val="00062602"/>
    <w:rsid w:val="0006279F"/>
    <w:rsid w:val="0006305C"/>
    <w:rsid w:val="000637D3"/>
    <w:rsid w:val="000647DD"/>
    <w:rsid w:val="00065C0E"/>
    <w:rsid w:val="000661E0"/>
    <w:rsid w:val="0006716D"/>
    <w:rsid w:val="00067C60"/>
    <w:rsid w:val="00067F5B"/>
    <w:rsid w:val="0007028E"/>
    <w:rsid w:val="00070BF8"/>
    <w:rsid w:val="00070E68"/>
    <w:rsid w:val="00070EAD"/>
    <w:rsid w:val="00072D9E"/>
    <w:rsid w:val="000735B6"/>
    <w:rsid w:val="000738BB"/>
    <w:rsid w:val="0007402F"/>
    <w:rsid w:val="0007481C"/>
    <w:rsid w:val="00074F6E"/>
    <w:rsid w:val="000766EB"/>
    <w:rsid w:val="000770DF"/>
    <w:rsid w:val="00077113"/>
    <w:rsid w:val="0007730F"/>
    <w:rsid w:val="00080E8B"/>
    <w:rsid w:val="00080EAC"/>
    <w:rsid w:val="0008205A"/>
    <w:rsid w:val="00082548"/>
    <w:rsid w:val="00082BEC"/>
    <w:rsid w:val="00082D3B"/>
    <w:rsid w:val="00082E8C"/>
    <w:rsid w:val="00083A0B"/>
    <w:rsid w:val="00084B83"/>
    <w:rsid w:val="000854D1"/>
    <w:rsid w:val="0008667B"/>
    <w:rsid w:val="00086DEE"/>
    <w:rsid w:val="00087F1D"/>
    <w:rsid w:val="00091114"/>
    <w:rsid w:val="000917EA"/>
    <w:rsid w:val="0009210E"/>
    <w:rsid w:val="00092F88"/>
    <w:rsid w:val="0009375C"/>
    <w:rsid w:val="00093F7A"/>
    <w:rsid w:val="00094C8B"/>
    <w:rsid w:val="00094DCD"/>
    <w:rsid w:val="00094F27"/>
    <w:rsid w:val="0009525C"/>
    <w:rsid w:val="000961F3"/>
    <w:rsid w:val="000966A9"/>
    <w:rsid w:val="000A0015"/>
    <w:rsid w:val="000A0316"/>
    <w:rsid w:val="000A0643"/>
    <w:rsid w:val="000A0ACD"/>
    <w:rsid w:val="000A11FF"/>
    <w:rsid w:val="000A198A"/>
    <w:rsid w:val="000A236C"/>
    <w:rsid w:val="000A25A6"/>
    <w:rsid w:val="000A2F48"/>
    <w:rsid w:val="000A363C"/>
    <w:rsid w:val="000A4F12"/>
    <w:rsid w:val="000A5A93"/>
    <w:rsid w:val="000A60EE"/>
    <w:rsid w:val="000A73A5"/>
    <w:rsid w:val="000A7452"/>
    <w:rsid w:val="000A7F4F"/>
    <w:rsid w:val="000B0797"/>
    <w:rsid w:val="000B1762"/>
    <w:rsid w:val="000B1893"/>
    <w:rsid w:val="000B190D"/>
    <w:rsid w:val="000B1F08"/>
    <w:rsid w:val="000B37F0"/>
    <w:rsid w:val="000B3E83"/>
    <w:rsid w:val="000B5132"/>
    <w:rsid w:val="000B6E15"/>
    <w:rsid w:val="000B7754"/>
    <w:rsid w:val="000B7815"/>
    <w:rsid w:val="000C0E54"/>
    <w:rsid w:val="000C0E9C"/>
    <w:rsid w:val="000C1FE4"/>
    <w:rsid w:val="000C3DC3"/>
    <w:rsid w:val="000C4049"/>
    <w:rsid w:val="000C6988"/>
    <w:rsid w:val="000C7827"/>
    <w:rsid w:val="000C7ABF"/>
    <w:rsid w:val="000C7AEC"/>
    <w:rsid w:val="000D0628"/>
    <w:rsid w:val="000D14BF"/>
    <w:rsid w:val="000D16DF"/>
    <w:rsid w:val="000D37B7"/>
    <w:rsid w:val="000D3D26"/>
    <w:rsid w:val="000D51D9"/>
    <w:rsid w:val="000D5727"/>
    <w:rsid w:val="000D5BC5"/>
    <w:rsid w:val="000D6136"/>
    <w:rsid w:val="000D6791"/>
    <w:rsid w:val="000D7D80"/>
    <w:rsid w:val="000E091C"/>
    <w:rsid w:val="000E09BB"/>
    <w:rsid w:val="000E1100"/>
    <w:rsid w:val="000E17CA"/>
    <w:rsid w:val="000E2599"/>
    <w:rsid w:val="000E3025"/>
    <w:rsid w:val="000E37A3"/>
    <w:rsid w:val="000E3859"/>
    <w:rsid w:val="000E3A68"/>
    <w:rsid w:val="000E5248"/>
    <w:rsid w:val="000E61F3"/>
    <w:rsid w:val="000E6BD4"/>
    <w:rsid w:val="000E7E4C"/>
    <w:rsid w:val="000E7F39"/>
    <w:rsid w:val="000F19B6"/>
    <w:rsid w:val="000F2780"/>
    <w:rsid w:val="000F3E00"/>
    <w:rsid w:val="000F4537"/>
    <w:rsid w:val="000F5549"/>
    <w:rsid w:val="000F5737"/>
    <w:rsid w:val="000F5952"/>
    <w:rsid w:val="000F5A8A"/>
    <w:rsid w:val="000F5D55"/>
    <w:rsid w:val="000F7343"/>
    <w:rsid w:val="001001F4"/>
    <w:rsid w:val="00100337"/>
    <w:rsid w:val="00102663"/>
    <w:rsid w:val="00102830"/>
    <w:rsid w:val="001040AD"/>
    <w:rsid w:val="00105510"/>
    <w:rsid w:val="001061B1"/>
    <w:rsid w:val="00106B4E"/>
    <w:rsid w:val="001076AB"/>
    <w:rsid w:val="00110D7F"/>
    <w:rsid w:val="001124D7"/>
    <w:rsid w:val="001128DE"/>
    <w:rsid w:val="0011371D"/>
    <w:rsid w:val="001201DA"/>
    <w:rsid w:val="00120D97"/>
    <w:rsid w:val="0012111A"/>
    <w:rsid w:val="00122166"/>
    <w:rsid w:val="00123C0C"/>
    <w:rsid w:val="00123F39"/>
    <w:rsid w:val="001253D3"/>
    <w:rsid w:val="001257BA"/>
    <w:rsid w:val="00125AD9"/>
    <w:rsid w:val="00126B5F"/>
    <w:rsid w:val="00126BE8"/>
    <w:rsid w:val="001272DD"/>
    <w:rsid w:val="00127F88"/>
    <w:rsid w:val="00130E60"/>
    <w:rsid w:val="001316CC"/>
    <w:rsid w:val="00131E96"/>
    <w:rsid w:val="001338E2"/>
    <w:rsid w:val="001339BD"/>
    <w:rsid w:val="001340B6"/>
    <w:rsid w:val="00134B8F"/>
    <w:rsid w:val="001353E4"/>
    <w:rsid w:val="00137055"/>
    <w:rsid w:val="001402DB"/>
    <w:rsid w:val="00141031"/>
    <w:rsid w:val="00142245"/>
    <w:rsid w:val="00142525"/>
    <w:rsid w:val="00142C46"/>
    <w:rsid w:val="00146D6F"/>
    <w:rsid w:val="00147589"/>
    <w:rsid w:val="00147DDF"/>
    <w:rsid w:val="00147E69"/>
    <w:rsid w:val="001500CF"/>
    <w:rsid w:val="00150C78"/>
    <w:rsid w:val="001513E6"/>
    <w:rsid w:val="0015157B"/>
    <w:rsid w:val="00152C12"/>
    <w:rsid w:val="00152E33"/>
    <w:rsid w:val="001564C5"/>
    <w:rsid w:val="00156AD1"/>
    <w:rsid w:val="00156BCD"/>
    <w:rsid w:val="0016100D"/>
    <w:rsid w:val="00161638"/>
    <w:rsid w:val="00162753"/>
    <w:rsid w:val="00162B50"/>
    <w:rsid w:val="001630F9"/>
    <w:rsid w:val="00163DDF"/>
    <w:rsid w:val="001644BB"/>
    <w:rsid w:val="0017005C"/>
    <w:rsid w:val="00170932"/>
    <w:rsid w:val="0017156E"/>
    <w:rsid w:val="00173579"/>
    <w:rsid w:val="00174316"/>
    <w:rsid w:val="0017467B"/>
    <w:rsid w:val="00175583"/>
    <w:rsid w:val="00175832"/>
    <w:rsid w:val="001758D7"/>
    <w:rsid w:val="001759E6"/>
    <w:rsid w:val="00175ACE"/>
    <w:rsid w:val="00175CF8"/>
    <w:rsid w:val="00176806"/>
    <w:rsid w:val="00180142"/>
    <w:rsid w:val="001849C9"/>
    <w:rsid w:val="00184E78"/>
    <w:rsid w:val="00185D86"/>
    <w:rsid w:val="0018746D"/>
    <w:rsid w:val="00187765"/>
    <w:rsid w:val="00187992"/>
    <w:rsid w:val="00187EAA"/>
    <w:rsid w:val="0019072A"/>
    <w:rsid w:val="00190EA3"/>
    <w:rsid w:val="00191D21"/>
    <w:rsid w:val="00191FF6"/>
    <w:rsid w:val="001926F0"/>
    <w:rsid w:val="00192E1C"/>
    <w:rsid w:val="001933D3"/>
    <w:rsid w:val="00193BED"/>
    <w:rsid w:val="00193C3F"/>
    <w:rsid w:val="001944E1"/>
    <w:rsid w:val="001954C4"/>
    <w:rsid w:val="0019561D"/>
    <w:rsid w:val="001965C2"/>
    <w:rsid w:val="0019672F"/>
    <w:rsid w:val="00197271"/>
    <w:rsid w:val="0019748A"/>
    <w:rsid w:val="00197555"/>
    <w:rsid w:val="00197BC4"/>
    <w:rsid w:val="001A16AD"/>
    <w:rsid w:val="001A3646"/>
    <w:rsid w:val="001A3677"/>
    <w:rsid w:val="001A487F"/>
    <w:rsid w:val="001A567F"/>
    <w:rsid w:val="001A5C81"/>
    <w:rsid w:val="001A6199"/>
    <w:rsid w:val="001A67BA"/>
    <w:rsid w:val="001A74AB"/>
    <w:rsid w:val="001A78B8"/>
    <w:rsid w:val="001A79D9"/>
    <w:rsid w:val="001A7B3E"/>
    <w:rsid w:val="001B054A"/>
    <w:rsid w:val="001B094C"/>
    <w:rsid w:val="001B1362"/>
    <w:rsid w:val="001B185E"/>
    <w:rsid w:val="001B1984"/>
    <w:rsid w:val="001B3DC4"/>
    <w:rsid w:val="001B44DA"/>
    <w:rsid w:val="001B658D"/>
    <w:rsid w:val="001B66E1"/>
    <w:rsid w:val="001B72F3"/>
    <w:rsid w:val="001B73C0"/>
    <w:rsid w:val="001B7700"/>
    <w:rsid w:val="001B7B58"/>
    <w:rsid w:val="001C1402"/>
    <w:rsid w:val="001C14AB"/>
    <w:rsid w:val="001C226B"/>
    <w:rsid w:val="001C423F"/>
    <w:rsid w:val="001C4447"/>
    <w:rsid w:val="001C5476"/>
    <w:rsid w:val="001C6225"/>
    <w:rsid w:val="001C71D6"/>
    <w:rsid w:val="001C74D2"/>
    <w:rsid w:val="001D1293"/>
    <w:rsid w:val="001D16E2"/>
    <w:rsid w:val="001D1CA8"/>
    <w:rsid w:val="001D2322"/>
    <w:rsid w:val="001D252D"/>
    <w:rsid w:val="001D3D64"/>
    <w:rsid w:val="001D410D"/>
    <w:rsid w:val="001D4252"/>
    <w:rsid w:val="001D45C1"/>
    <w:rsid w:val="001D5AE2"/>
    <w:rsid w:val="001D5F22"/>
    <w:rsid w:val="001D7678"/>
    <w:rsid w:val="001D7A59"/>
    <w:rsid w:val="001E0B6D"/>
    <w:rsid w:val="001E192A"/>
    <w:rsid w:val="001E1F4A"/>
    <w:rsid w:val="001E2E22"/>
    <w:rsid w:val="001E32BA"/>
    <w:rsid w:val="001E383F"/>
    <w:rsid w:val="001E39B3"/>
    <w:rsid w:val="001E4CA7"/>
    <w:rsid w:val="001E53DD"/>
    <w:rsid w:val="001E6576"/>
    <w:rsid w:val="001E677D"/>
    <w:rsid w:val="001E7D55"/>
    <w:rsid w:val="001F0783"/>
    <w:rsid w:val="001F1B87"/>
    <w:rsid w:val="001F1DAD"/>
    <w:rsid w:val="001F3704"/>
    <w:rsid w:val="001F3970"/>
    <w:rsid w:val="001F4054"/>
    <w:rsid w:val="001F5428"/>
    <w:rsid w:val="001F5D7D"/>
    <w:rsid w:val="001F5ED3"/>
    <w:rsid w:val="001F6712"/>
    <w:rsid w:val="001F7085"/>
    <w:rsid w:val="001F7161"/>
    <w:rsid w:val="002007D9"/>
    <w:rsid w:val="00200C40"/>
    <w:rsid w:val="0020250E"/>
    <w:rsid w:val="0020286B"/>
    <w:rsid w:val="00203B5E"/>
    <w:rsid w:val="002043E6"/>
    <w:rsid w:val="00206136"/>
    <w:rsid w:val="002063A5"/>
    <w:rsid w:val="00206BF6"/>
    <w:rsid w:val="00206F1D"/>
    <w:rsid w:val="0021004A"/>
    <w:rsid w:val="00211F44"/>
    <w:rsid w:val="002124AC"/>
    <w:rsid w:val="002147AC"/>
    <w:rsid w:val="00214821"/>
    <w:rsid w:val="00214B58"/>
    <w:rsid w:val="00215EE4"/>
    <w:rsid w:val="00215FD4"/>
    <w:rsid w:val="00216018"/>
    <w:rsid w:val="00216561"/>
    <w:rsid w:val="0021727D"/>
    <w:rsid w:val="002201E4"/>
    <w:rsid w:val="00220A79"/>
    <w:rsid w:val="00221A06"/>
    <w:rsid w:val="00222860"/>
    <w:rsid w:val="00222D03"/>
    <w:rsid w:val="00224000"/>
    <w:rsid w:val="0022415D"/>
    <w:rsid w:val="00225734"/>
    <w:rsid w:val="00225962"/>
    <w:rsid w:val="002264BA"/>
    <w:rsid w:val="00226E8A"/>
    <w:rsid w:val="00227F0E"/>
    <w:rsid w:val="002301CC"/>
    <w:rsid w:val="0023085D"/>
    <w:rsid w:val="002321C2"/>
    <w:rsid w:val="002334A2"/>
    <w:rsid w:val="00233854"/>
    <w:rsid w:val="00234147"/>
    <w:rsid w:val="002341C0"/>
    <w:rsid w:val="00234CD9"/>
    <w:rsid w:val="0023521C"/>
    <w:rsid w:val="002366AF"/>
    <w:rsid w:val="00236C39"/>
    <w:rsid w:val="00237C9E"/>
    <w:rsid w:val="00237E55"/>
    <w:rsid w:val="002415F4"/>
    <w:rsid w:val="00242F16"/>
    <w:rsid w:val="00244670"/>
    <w:rsid w:val="00244D83"/>
    <w:rsid w:val="00244FD3"/>
    <w:rsid w:val="00247105"/>
    <w:rsid w:val="00247BD3"/>
    <w:rsid w:val="00247D01"/>
    <w:rsid w:val="00250070"/>
    <w:rsid w:val="00250B28"/>
    <w:rsid w:val="00253534"/>
    <w:rsid w:val="00253C61"/>
    <w:rsid w:val="002567A1"/>
    <w:rsid w:val="00257629"/>
    <w:rsid w:val="00260BC9"/>
    <w:rsid w:val="00260CA0"/>
    <w:rsid w:val="002611D9"/>
    <w:rsid w:val="00262E4A"/>
    <w:rsid w:val="00262E81"/>
    <w:rsid w:val="00262FA7"/>
    <w:rsid w:val="00263478"/>
    <w:rsid w:val="00263729"/>
    <w:rsid w:val="00263EF4"/>
    <w:rsid w:val="0026518E"/>
    <w:rsid w:val="00267042"/>
    <w:rsid w:val="00267662"/>
    <w:rsid w:val="00270605"/>
    <w:rsid w:val="00271001"/>
    <w:rsid w:val="00272523"/>
    <w:rsid w:val="002729F5"/>
    <w:rsid w:val="00272C14"/>
    <w:rsid w:val="00272C7E"/>
    <w:rsid w:val="00273485"/>
    <w:rsid w:val="00274C83"/>
    <w:rsid w:val="0027530D"/>
    <w:rsid w:val="002776B9"/>
    <w:rsid w:val="002821C0"/>
    <w:rsid w:val="00282406"/>
    <w:rsid w:val="00284997"/>
    <w:rsid w:val="00285D4C"/>
    <w:rsid w:val="0028768D"/>
    <w:rsid w:val="002904E9"/>
    <w:rsid w:val="00290DDD"/>
    <w:rsid w:val="00291DB0"/>
    <w:rsid w:val="0029220B"/>
    <w:rsid w:val="00293908"/>
    <w:rsid w:val="00295355"/>
    <w:rsid w:val="00296714"/>
    <w:rsid w:val="002975E4"/>
    <w:rsid w:val="00297727"/>
    <w:rsid w:val="0029790F"/>
    <w:rsid w:val="002A0155"/>
    <w:rsid w:val="002A168B"/>
    <w:rsid w:val="002A1C4F"/>
    <w:rsid w:val="002A2492"/>
    <w:rsid w:val="002A3123"/>
    <w:rsid w:val="002A3F10"/>
    <w:rsid w:val="002A440B"/>
    <w:rsid w:val="002A4E8B"/>
    <w:rsid w:val="002A5327"/>
    <w:rsid w:val="002A607C"/>
    <w:rsid w:val="002A6FA4"/>
    <w:rsid w:val="002A7563"/>
    <w:rsid w:val="002B0CA9"/>
    <w:rsid w:val="002B1198"/>
    <w:rsid w:val="002B185E"/>
    <w:rsid w:val="002B1E16"/>
    <w:rsid w:val="002B2789"/>
    <w:rsid w:val="002B3518"/>
    <w:rsid w:val="002B36E0"/>
    <w:rsid w:val="002B4098"/>
    <w:rsid w:val="002B441B"/>
    <w:rsid w:val="002B4AEF"/>
    <w:rsid w:val="002B5156"/>
    <w:rsid w:val="002B5E1D"/>
    <w:rsid w:val="002B70C6"/>
    <w:rsid w:val="002B7EEA"/>
    <w:rsid w:val="002C014C"/>
    <w:rsid w:val="002C024B"/>
    <w:rsid w:val="002C1A58"/>
    <w:rsid w:val="002C2FB7"/>
    <w:rsid w:val="002C4153"/>
    <w:rsid w:val="002C422A"/>
    <w:rsid w:val="002C4591"/>
    <w:rsid w:val="002C4FB1"/>
    <w:rsid w:val="002C61A0"/>
    <w:rsid w:val="002C6B55"/>
    <w:rsid w:val="002C7BCC"/>
    <w:rsid w:val="002C7F09"/>
    <w:rsid w:val="002D03D8"/>
    <w:rsid w:val="002D0445"/>
    <w:rsid w:val="002D1557"/>
    <w:rsid w:val="002D2078"/>
    <w:rsid w:val="002D2570"/>
    <w:rsid w:val="002D2684"/>
    <w:rsid w:val="002D282D"/>
    <w:rsid w:val="002D2F22"/>
    <w:rsid w:val="002D2F8B"/>
    <w:rsid w:val="002D481B"/>
    <w:rsid w:val="002D50FA"/>
    <w:rsid w:val="002D57E1"/>
    <w:rsid w:val="002D6486"/>
    <w:rsid w:val="002D668E"/>
    <w:rsid w:val="002D6B90"/>
    <w:rsid w:val="002D7616"/>
    <w:rsid w:val="002D7AAD"/>
    <w:rsid w:val="002E03F9"/>
    <w:rsid w:val="002E0A68"/>
    <w:rsid w:val="002E0E51"/>
    <w:rsid w:val="002E17E7"/>
    <w:rsid w:val="002E2107"/>
    <w:rsid w:val="002E2B8D"/>
    <w:rsid w:val="002E2EF4"/>
    <w:rsid w:val="002E49C4"/>
    <w:rsid w:val="002E4DA0"/>
    <w:rsid w:val="002E5095"/>
    <w:rsid w:val="002E591C"/>
    <w:rsid w:val="002E6461"/>
    <w:rsid w:val="002E6AA6"/>
    <w:rsid w:val="002E6FDF"/>
    <w:rsid w:val="002E7C55"/>
    <w:rsid w:val="002F0195"/>
    <w:rsid w:val="002F0401"/>
    <w:rsid w:val="002F2BF7"/>
    <w:rsid w:val="002F3C41"/>
    <w:rsid w:val="002F4004"/>
    <w:rsid w:val="002F479B"/>
    <w:rsid w:val="002F708E"/>
    <w:rsid w:val="002F7668"/>
    <w:rsid w:val="002F7742"/>
    <w:rsid w:val="002F7D16"/>
    <w:rsid w:val="00300751"/>
    <w:rsid w:val="00300C25"/>
    <w:rsid w:val="00301321"/>
    <w:rsid w:val="00301564"/>
    <w:rsid w:val="00301F92"/>
    <w:rsid w:val="0030254E"/>
    <w:rsid w:val="00303E2B"/>
    <w:rsid w:val="00303E3F"/>
    <w:rsid w:val="00304D91"/>
    <w:rsid w:val="00305BCA"/>
    <w:rsid w:val="00307431"/>
    <w:rsid w:val="00307C00"/>
    <w:rsid w:val="00310758"/>
    <w:rsid w:val="00310AC6"/>
    <w:rsid w:val="00311F77"/>
    <w:rsid w:val="00313008"/>
    <w:rsid w:val="0031370B"/>
    <w:rsid w:val="00313E60"/>
    <w:rsid w:val="00314652"/>
    <w:rsid w:val="0031476D"/>
    <w:rsid w:val="0031506F"/>
    <w:rsid w:val="00321113"/>
    <w:rsid w:val="003211C7"/>
    <w:rsid w:val="0032200F"/>
    <w:rsid w:val="003232FB"/>
    <w:rsid w:val="003238EF"/>
    <w:rsid w:val="00323D7E"/>
    <w:rsid w:val="0032510C"/>
    <w:rsid w:val="003255E5"/>
    <w:rsid w:val="003256DF"/>
    <w:rsid w:val="00326186"/>
    <w:rsid w:val="00327089"/>
    <w:rsid w:val="00330C0C"/>
    <w:rsid w:val="00330CC4"/>
    <w:rsid w:val="00331424"/>
    <w:rsid w:val="003316C5"/>
    <w:rsid w:val="003318E4"/>
    <w:rsid w:val="003323B4"/>
    <w:rsid w:val="00335705"/>
    <w:rsid w:val="00337077"/>
    <w:rsid w:val="0034003B"/>
    <w:rsid w:val="003401DB"/>
    <w:rsid w:val="0034189E"/>
    <w:rsid w:val="003434F7"/>
    <w:rsid w:val="003452E6"/>
    <w:rsid w:val="00346609"/>
    <w:rsid w:val="00346613"/>
    <w:rsid w:val="00346EB6"/>
    <w:rsid w:val="00347D69"/>
    <w:rsid w:val="00347F5D"/>
    <w:rsid w:val="003517D4"/>
    <w:rsid w:val="00351ADD"/>
    <w:rsid w:val="00351E02"/>
    <w:rsid w:val="00352F26"/>
    <w:rsid w:val="003544F2"/>
    <w:rsid w:val="00354BD5"/>
    <w:rsid w:val="00354E38"/>
    <w:rsid w:val="00357825"/>
    <w:rsid w:val="00360365"/>
    <w:rsid w:val="00360E78"/>
    <w:rsid w:val="00361116"/>
    <w:rsid w:val="00361800"/>
    <w:rsid w:val="003628D2"/>
    <w:rsid w:val="00362B8B"/>
    <w:rsid w:val="003637B5"/>
    <w:rsid w:val="00363F69"/>
    <w:rsid w:val="003653B7"/>
    <w:rsid w:val="0036634F"/>
    <w:rsid w:val="00366EF1"/>
    <w:rsid w:val="00366F1E"/>
    <w:rsid w:val="00366F5D"/>
    <w:rsid w:val="00367616"/>
    <w:rsid w:val="0036764C"/>
    <w:rsid w:val="003676AB"/>
    <w:rsid w:val="0037014E"/>
    <w:rsid w:val="00370FCA"/>
    <w:rsid w:val="003710B2"/>
    <w:rsid w:val="003719C3"/>
    <w:rsid w:val="003724BD"/>
    <w:rsid w:val="00372521"/>
    <w:rsid w:val="00374223"/>
    <w:rsid w:val="0037453B"/>
    <w:rsid w:val="00375FEE"/>
    <w:rsid w:val="003764D8"/>
    <w:rsid w:val="003765FC"/>
    <w:rsid w:val="00376756"/>
    <w:rsid w:val="00376F6B"/>
    <w:rsid w:val="00382671"/>
    <w:rsid w:val="003834E5"/>
    <w:rsid w:val="00383A2D"/>
    <w:rsid w:val="00383C03"/>
    <w:rsid w:val="0038589B"/>
    <w:rsid w:val="0038641D"/>
    <w:rsid w:val="00386A34"/>
    <w:rsid w:val="00386E87"/>
    <w:rsid w:val="00387817"/>
    <w:rsid w:val="003879BB"/>
    <w:rsid w:val="00387E99"/>
    <w:rsid w:val="0039035B"/>
    <w:rsid w:val="00390476"/>
    <w:rsid w:val="0039063A"/>
    <w:rsid w:val="003910E8"/>
    <w:rsid w:val="003924C5"/>
    <w:rsid w:val="003931D9"/>
    <w:rsid w:val="00393AB8"/>
    <w:rsid w:val="00394227"/>
    <w:rsid w:val="00394A0A"/>
    <w:rsid w:val="00395907"/>
    <w:rsid w:val="003964A4"/>
    <w:rsid w:val="003A0C14"/>
    <w:rsid w:val="003A0DF5"/>
    <w:rsid w:val="003A196A"/>
    <w:rsid w:val="003A20AE"/>
    <w:rsid w:val="003A2B68"/>
    <w:rsid w:val="003A2FE8"/>
    <w:rsid w:val="003A30E8"/>
    <w:rsid w:val="003A466C"/>
    <w:rsid w:val="003A47F6"/>
    <w:rsid w:val="003A4FE3"/>
    <w:rsid w:val="003A5A9B"/>
    <w:rsid w:val="003A69C5"/>
    <w:rsid w:val="003A6A4C"/>
    <w:rsid w:val="003B01EF"/>
    <w:rsid w:val="003B02C2"/>
    <w:rsid w:val="003B04EA"/>
    <w:rsid w:val="003B12E0"/>
    <w:rsid w:val="003B166A"/>
    <w:rsid w:val="003B1F72"/>
    <w:rsid w:val="003B28D8"/>
    <w:rsid w:val="003B32F8"/>
    <w:rsid w:val="003B334F"/>
    <w:rsid w:val="003B55A0"/>
    <w:rsid w:val="003B69A6"/>
    <w:rsid w:val="003C0D7F"/>
    <w:rsid w:val="003C0DD6"/>
    <w:rsid w:val="003C1180"/>
    <w:rsid w:val="003C2310"/>
    <w:rsid w:val="003C280C"/>
    <w:rsid w:val="003C2A8A"/>
    <w:rsid w:val="003C2AA0"/>
    <w:rsid w:val="003C2AD8"/>
    <w:rsid w:val="003C35B4"/>
    <w:rsid w:val="003C38AA"/>
    <w:rsid w:val="003C4CEF"/>
    <w:rsid w:val="003C53A2"/>
    <w:rsid w:val="003C72E3"/>
    <w:rsid w:val="003C7505"/>
    <w:rsid w:val="003C79BB"/>
    <w:rsid w:val="003C7D8B"/>
    <w:rsid w:val="003C7DF0"/>
    <w:rsid w:val="003D15D7"/>
    <w:rsid w:val="003D1CE7"/>
    <w:rsid w:val="003D2281"/>
    <w:rsid w:val="003D2DD5"/>
    <w:rsid w:val="003D35B1"/>
    <w:rsid w:val="003D39DE"/>
    <w:rsid w:val="003D3A66"/>
    <w:rsid w:val="003D4BDF"/>
    <w:rsid w:val="003D4DBB"/>
    <w:rsid w:val="003D5F64"/>
    <w:rsid w:val="003D610B"/>
    <w:rsid w:val="003D62DC"/>
    <w:rsid w:val="003D62FA"/>
    <w:rsid w:val="003D762E"/>
    <w:rsid w:val="003D78BB"/>
    <w:rsid w:val="003E078D"/>
    <w:rsid w:val="003E1462"/>
    <w:rsid w:val="003E2751"/>
    <w:rsid w:val="003E3A16"/>
    <w:rsid w:val="003E5047"/>
    <w:rsid w:val="003E58C8"/>
    <w:rsid w:val="003E7CC1"/>
    <w:rsid w:val="003F0518"/>
    <w:rsid w:val="003F0571"/>
    <w:rsid w:val="003F2111"/>
    <w:rsid w:val="003F429C"/>
    <w:rsid w:val="003F5959"/>
    <w:rsid w:val="003F5B60"/>
    <w:rsid w:val="003F61FD"/>
    <w:rsid w:val="003F62EB"/>
    <w:rsid w:val="003F635F"/>
    <w:rsid w:val="003F7642"/>
    <w:rsid w:val="00400040"/>
    <w:rsid w:val="00400385"/>
    <w:rsid w:val="004007E5"/>
    <w:rsid w:val="0040137E"/>
    <w:rsid w:val="0040278E"/>
    <w:rsid w:val="00402A2A"/>
    <w:rsid w:val="00402C34"/>
    <w:rsid w:val="00402DB0"/>
    <w:rsid w:val="004037A9"/>
    <w:rsid w:val="004051D4"/>
    <w:rsid w:val="004053AA"/>
    <w:rsid w:val="00405E9D"/>
    <w:rsid w:val="004065C9"/>
    <w:rsid w:val="00406939"/>
    <w:rsid w:val="00407AB2"/>
    <w:rsid w:val="0041035E"/>
    <w:rsid w:val="00410FEE"/>
    <w:rsid w:val="004119EB"/>
    <w:rsid w:val="00411B13"/>
    <w:rsid w:val="00412256"/>
    <w:rsid w:val="004123BB"/>
    <w:rsid w:val="00413133"/>
    <w:rsid w:val="00414DAA"/>
    <w:rsid w:val="00416164"/>
    <w:rsid w:val="00416A28"/>
    <w:rsid w:val="00420FE0"/>
    <w:rsid w:val="00421915"/>
    <w:rsid w:val="004228B2"/>
    <w:rsid w:val="00422CFD"/>
    <w:rsid w:val="0042396C"/>
    <w:rsid w:val="00423C8B"/>
    <w:rsid w:val="00424EBC"/>
    <w:rsid w:val="004251A6"/>
    <w:rsid w:val="0042529D"/>
    <w:rsid w:val="00425BDB"/>
    <w:rsid w:val="00425EED"/>
    <w:rsid w:val="0042660F"/>
    <w:rsid w:val="00426821"/>
    <w:rsid w:val="0042738A"/>
    <w:rsid w:val="00430214"/>
    <w:rsid w:val="00430744"/>
    <w:rsid w:val="004319E8"/>
    <w:rsid w:val="00431E9F"/>
    <w:rsid w:val="004325D7"/>
    <w:rsid w:val="004326AF"/>
    <w:rsid w:val="004327BB"/>
    <w:rsid w:val="00433101"/>
    <w:rsid w:val="0043318F"/>
    <w:rsid w:val="00433D84"/>
    <w:rsid w:val="00434311"/>
    <w:rsid w:val="00434666"/>
    <w:rsid w:val="00434A6C"/>
    <w:rsid w:val="004401A2"/>
    <w:rsid w:val="00441017"/>
    <w:rsid w:val="0044134A"/>
    <w:rsid w:val="00442D2B"/>
    <w:rsid w:val="0044335B"/>
    <w:rsid w:val="004436B2"/>
    <w:rsid w:val="00444407"/>
    <w:rsid w:val="00444B04"/>
    <w:rsid w:val="00445612"/>
    <w:rsid w:val="004458C5"/>
    <w:rsid w:val="00445A5D"/>
    <w:rsid w:val="00446BBE"/>
    <w:rsid w:val="00447447"/>
    <w:rsid w:val="00450631"/>
    <w:rsid w:val="00450705"/>
    <w:rsid w:val="00450ADF"/>
    <w:rsid w:val="004514FE"/>
    <w:rsid w:val="004518D7"/>
    <w:rsid w:val="004524B9"/>
    <w:rsid w:val="00453C5D"/>
    <w:rsid w:val="00455A05"/>
    <w:rsid w:val="00460312"/>
    <w:rsid w:val="004621CA"/>
    <w:rsid w:val="00463682"/>
    <w:rsid w:val="00463E4E"/>
    <w:rsid w:val="00464170"/>
    <w:rsid w:val="00465B62"/>
    <w:rsid w:val="00466297"/>
    <w:rsid w:val="00466CFE"/>
    <w:rsid w:val="00466E08"/>
    <w:rsid w:val="004675FF"/>
    <w:rsid w:val="00467F70"/>
    <w:rsid w:val="0047021B"/>
    <w:rsid w:val="0047067D"/>
    <w:rsid w:val="0047089C"/>
    <w:rsid w:val="0047130D"/>
    <w:rsid w:val="00471805"/>
    <w:rsid w:val="00471856"/>
    <w:rsid w:val="00472925"/>
    <w:rsid w:val="00473EBC"/>
    <w:rsid w:val="0047470F"/>
    <w:rsid w:val="00474968"/>
    <w:rsid w:val="004756C3"/>
    <w:rsid w:val="004770A6"/>
    <w:rsid w:val="0047741E"/>
    <w:rsid w:val="00480E3D"/>
    <w:rsid w:val="0048102D"/>
    <w:rsid w:val="004818B4"/>
    <w:rsid w:val="00481C3D"/>
    <w:rsid w:val="00482E25"/>
    <w:rsid w:val="004846DD"/>
    <w:rsid w:val="00484CAB"/>
    <w:rsid w:val="00484DFC"/>
    <w:rsid w:val="004856DB"/>
    <w:rsid w:val="00485BD8"/>
    <w:rsid w:val="00485E72"/>
    <w:rsid w:val="004865FF"/>
    <w:rsid w:val="004866B3"/>
    <w:rsid w:val="00486C4C"/>
    <w:rsid w:val="0048726E"/>
    <w:rsid w:val="0048738C"/>
    <w:rsid w:val="0048755F"/>
    <w:rsid w:val="00487900"/>
    <w:rsid w:val="004908B1"/>
    <w:rsid w:val="00491CE5"/>
    <w:rsid w:val="00492318"/>
    <w:rsid w:val="0049360D"/>
    <w:rsid w:val="00493CC0"/>
    <w:rsid w:val="0049419E"/>
    <w:rsid w:val="004946D4"/>
    <w:rsid w:val="004974D8"/>
    <w:rsid w:val="00497878"/>
    <w:rsid w:val="00497AC9"/>
    <w:rsid w:val="004A012C"/>
    <w:rsid w:val="004A01C8"/>
    <w:rsid w:val="004A04DB"/>
    <w:rsid w:val="004A04E8"/>
    <w:rsid w:val="004A0526"/>
    <w:rsid w:val="004A46E0"/>
    <w:rsid w:val="004A4C95"/>
    <w:rsid w:val="004A4D81"/>
    <w:rsid w:val="004A77F0"/>
    <w:rsid w:val="004A7CC9"/>
    <w:rsid w:val="004B0DD6"/>
    <w:rsid w:val="004B0FDA"/>
    <w:rsid w:val="004B2058"/>
    <w:rsid w:val="004B2592"/>
    <w:rsid w:val="004B2F4F"/>
    <w:rsid w:val="004B30B1"/>
    <w:rsid w:val="004B3DE4"/>
    <w:rsid w:val="004B4E97"/>
    <w:rsid w:val="004B5760"/>
    <w:rsid w:val="004B61FD"/>
    <w:rsid w:val="004B6379"/>
    <w:rsid w:val="004B644B"/>
    <w:rsid w:val="004B64AF"/>
    <w:rsid w:val="004B679E"/>
    <w:rsid w:val="004B7E2C"/>
    <w:rsid w:val="004C00C3"/>
    <w:rsid w:val="004C154E"/>
    <w:rsid w:val="004C1C52"/>
    <w:rsid w:val="004C207B"/>
    <w:rsid w:val="004C2545"/>
    <w:rsid w:val="004C2629"/>
    <w:rsid w:val="004C4094"/>
    <w:rsid w:val="004C5932"/>
    <w:rsid w:val="004C633C"/>
    <w:rsid w:val="004C776F"/>
    <w:rsid w:val="004C777E"/>
    <w:rsid w:val="004D0344"/>
    <w:rsid w:val="004D0854"/>
    <w:rsid w:val="004D0AB4"/>
    <w:rsid w:val="004D2952"/>
    <w:rsid w:val="004D2FC1"/>
    <w:rsid w:val="004D3070"/>
    <w:rsid w:val="004D3111"/>
    <w:rsid w:val="004D3AE0"/>
    <w:rsid w:val="004D5819"/>
    <w:rsid w:val="004D5AEA"/>
    <w:rsid w:val="004D73D0"/>
    <w:rsid w:val="004D7560"/>
    <w:rsid w:val="004D77DC"/>
    <w:rsid w:val="004E0979"/>
    <w:rsid w:val="004E20EF"/>
    <w:rsid w:val="004E2209"/>
    <w:rsid w:val="004E2D13"/>
    <w:rsid w:val="004E36F4"/>
    <w:rsid w:val="004E50FF"/>
    <w:rsid w:val="004E6208"/>
    <w:rsid w:val="004E63FE"/>
    <w:rsid w:val="004E6A32"/>
    <w:rsid w:val="004F08C2"/>
    <w:rsid w:val="004F0929"/>
    <w:rsid w:val="004F1B61"/>
    <w:rsid w:val="004F24C6"/>
    <w:rsid w:val="004F3386"/>
    <w:rsid w:val="004F39A7"/>
    <w:rsid w:val="004F4557"/>
    <w:rsid w:val="004F4C23"/>
    <w:rsid w:val="004F5E8B"/>
    <w:rsid w:val="004F6A8B"/>
    <w:rsid w:val="004F70FE"/>
    <w:rsid w:val="004F7D15"/>
    <w:rsid w:val="005002CA"/>
    <w:rsid w:val="00500885"/>
    <w:rsid w:val="00500A78"/>
    <w:rsid w:val="00500D07"/>
    <w:rsid w:val="005017C9"/>
    <w:rsid w:val="005024FB"/>
    <w:rsid w:val="00502F94"/>
    <w:rsid w:val="00502FF8"/>
    <w:rsid w:val="00504004"/>
    <w:rsid w:val="005042A6"/>
    <w:rsid w:val="00504535"/>
    <w:rsid w:val="005045EB"/>
    <w:rsid w:val="00504E70"/>
    <w:rsid w:val="00505EB2"/>
    <w:rsid w:val="005069E8"/>
    <w:rsid w:val="00507320"/>
    <w:rsid w:val="005076E1"/>
    <w:rsid w:val="00511846"/>
    <w:rsid w:val="00512193"/>
    <w:rsid w:val="0051305E"/>
    <w:rsid w:val="005147C5"/>
    <w:rsid w:val="005150A5"/>
    <w:rsid w:val="00516821"/>
    <w:rsid w:val="00516D9B"/>
    <w:rsid w:val="00517324"/>
    <w:rsid w:val="005201F8"/>
    <w:rsid w:val="00521258"/>
    <w:rsid w:val="00522549"/>
    <w:rsid w:val="00522BD6"/>
    <w:rsid w:val="005235D8"/>
    <w:rsid w:val="00525214"/>
    <w:rsid w:val="00530A12"/>
    <w:rsid w:val="005323EE"/>
    <w:rsid w:val="00532C9C"/>
    <w:rsid w:val="00532D4B"/>
    <w:rsid w:val="0053470B"/>
    <w:rsid w:val="0053477A"/>
    <w:rsid w:val="005347B2"/>
    <w:rsid w:val="005349FF"/>
    <w:rsid w:val="00535BB1"/>
    <w:rsid w:val="00536240"/>
    <w:rsid w:val="0053645F"/>
    <w:rsid w:val="00536702"/>
    <w:rsid w:val="00536AAE"/>
    <w:rsid w:val="005379F5"/>
    <w:rsid w:val="00537A61"/>
    <w:rsid w:val="00540328"/>
    <w:rsid w:val="00541D48"/>
    <w:rsid w:val="00543BD5"/>
    <w:rsid w:val="00544EC1"/>
    <w:rsid w:val="00545FC7"/>
    <w:rsid w:val="005462C4"/>
    <w:rsid w:val="005514B6"/>
    <w:rsid w:val="00552D0B"/>
    <w:rsid w:val="005536F5"/>
    <w:rsid w:val="00553F31"/>
    <w:rsid w:val="00554D0A"/>
    <w:rsid w:val="00555EBF"/>
    <w:rsid w:val="00556C84"/>
    <w:rsid w:val="00557269"/>
    <w:rsid w:val="005578B1"/>
    <w:rsid w:val="00557C4C"/>
    <w:rsid w:val="0056365B"/>
    <w:rsid w:val="005637C4"/>
    <w:rsid w:val="005642C0"/>
    <w:rsid w:val="005648B3"/>
    <w:rsid w:val="00565B62"/>
    <w:rsid w:val="00565D27"/>
    <w:rsid w:val="00566128"/>
    <w:rsid w:val="005676EF"/>
    <w:rsid w:val="00570E82"/>
    <w:rsid w:val="0057104F"/>
    <w:rsid w:val="00572473"/>
    <w:rsid w:val="00572A92"/>
    <w:rsid w:val="005732EC"/>
    <w:rsid w:val="0057359B"/>
    <w:rsid w:val="00573CA5"/>
    <w:rsid w:val="005740BA"/>
    <w:rsid w:val="005748A1"/>
    <w:rsid w:val="0057521B"/>
    <w:rsid w:val="00575E16"/>
    <w:rsid w:val="00575F4A"/>
    <w:rsid w:val="00576502"/>
    <w:rsid w:val="00576F34"/>
    <w:rsid w:val="005803AC"/>
    <w:rsid w:val="00580CA6"/>
    <w:rsid w:val="0058195E"/>
    <w:rsid w:val="0058196A"/>
    <w:rsid w:val="00582AB4"/>
    <w:rsid w:val="005838DA"/>
    <w:rsid w:val="00586433"/>
    <w:rsid w:val="00586644"/>
    <w:rsid w:val="00586B3F"/>
    <w:rsid w:val="005874A5"/>
    <w:rsid w:val="005901AA"/>
    <w:rsid w:val="0059054D"/>
    <w:rsid w:val="005913B9"/>
    <w:rsid w:val="00591E11"/>
    <w:rsid w:val="00592C8C"/>
    <w:rsid w:val="00593133"/>
    <w:rsid w:val="00593560"/>
    <w:rsid w:val="00594781"/>
    <w:rsid w:val="00594FB1"/>
    <w:rsid w:val="0059520E"/>
    <w:rsid w:val="0059580C"/>
    <w:rsid w:val="00595818"/>
    <w:rsid w:val="00595A17"/>
    <w:rsid w:val="00595D10"/>
    <w:rsid w:val="0059631B"/>
    <w:rsid w:val="005A0BB8"/>
    <w:rsid w:val="005A166D"/>
    <w:rsid w:val="005A167E"/>
    <w:rsid w:val="005A1D00"/>
    <w:rsid w:val="005A33CE"/>
    <w:rsid w:val="005A395C"/>
    <w:rsid w:val="005A4400"/>
    <w:rsid w:val="005A4417"/>
    <w:rsid w:val="005A50A6"/>
    <w:rsid w:val="005A602A"/>
    <w:rsid w:val="005A6BC2"/>
    <w:rsid w:val="005A6E00"/>
    <w:rsid w:val="005A77D0"/>
    <w:rsid w:val="005A7A73"/>
    <w:rsid w:val="005B0839"/>
    <w:rsid w:val="005B0DE4"/>
    <w:rsid w:val="005B11F0"/>
    <w:rsid w:val="005B19DE"/>
    <w:rsid w:val="005B23B8"/>
    <w:rsid w:val="005B3383"/>
    <w:rsid w:val="005B492A"/>
    <w:rsid w:val="005B520A"/>
    <w:rsid w:val="005B52E2"/>
    <w:rsid w:val="005B65AC"/>
    <w:rsid w:val="005B7B03"/>
    <w:rsid w:val="005B7EF1"/>
    <w:rsid w:val="005C1100"/>
    <w:rsid w:val="005C1130"/>
    <w:rsid w:val="005C1906"/>
    <w:rsid w:val="005C19B8"/>
    <w:rsid w:val="005C24B6"/>
    <w:rsid w:val="005C2C62"/>
    <w:rsid w:val="005C2C9D"/>
    <w:rsid w:val="005C3758"/>
    <w:rsid w:val="005C3C28"/>
    <w:rsid w:val="005C41F1"/>
    <w:rsid w:val="005C421F"/>
    <w:rsid w:val="005C4380"/>
    <w:rsid w:val="005C5CFA"/>
    <w:rsid w:val="005C5FF5"/>
    <w:rsid w:val="005C73BF"/>
    <w:rsid w:val="005D1060"/>
    <w:rsid w:val="005D18BD"/>
    <w:rsid w:val="005D1CF6"/>
    <w:rsid w:val="005D2D43"/>
    <w:rsid w:val="005D31F6"/>
    <w:rsid w:val="005D396E"/>
    <w:rsid w:val="005D3B2F"/>
    <w:rsid w:val="005D3BD6"/>
    <w:rsid w:val="005D417D"/>
    <w:rsid w:val="005D4A43"/>
    <w:rsid w:val="005D5845"/>
    <w:rsid w:val="005D628D"/>
    <w:rsid w:val="005D654B"/>
    <w:rsid w:val="005D6D8C"/>
    <w:rsid w:val="005D6E3E"/>
    <w:rsid w:val="005D7349"/>
    <w:rsid w:val="005E00AB"/>
    <w:rsid w:val="005E0743"/>
    <w:rsid w:val="005E12AC"/>
    <w:rsid w:val="005E2A84"/>
    <w:rsid w:val="005E41A5"/>
    <w:rsid w:val="005E43D8"/>
    <w:rsid w:val="005E5111"/>
    <w:rsid w:val="005E6892"/>
    <w:rsid w:val="005E74FD"/>
    <w:rsid w:val="005F061B"/>
    <w:rsid w:val="005F108E"/>
    <w:rsid w:val="005F2395"/>
    <w:rsid w:val="005F24C3"/>
    <w:rsid w:val="005F2668"/>
    <w:rsid w:val="005F2F0D"/>
    <w:rsid w:val="005F3549"/>
    <w:rsid w:val="005F4325"/>
    <w:rsid w:val="005F4AF0"/>
    <w:rsid w:val="005F4DBB"/>
    <w:rsid w:val="005F624E"/>
    <w:rsid w:val="005F63E1"/>
    <w:rsid w:val="005F66D5"/>
    <w:rsid w:val="005F6716"/>
    <w:rsid w:val="005F6929"/>
    <w:rsid w:val="005F7A9D"/>
    <w:rsid w:val="005F7AF3"/>
    <w:rsid w:val="005F7F21"/>
    <w:rsid w:val="00600766"/>
    <w:rsid w:val="0060105B"/>
    <w:rsid w:val="00601969"/>
    <w:rsid w:val="00601BAA"/>
    <w:rsid w:val="006026D1"/>
    <w:rsid w:val="0060333C"/>
    <w:rsid w:val="00603B19"/>
    <w:rsid w:val="00603D3C"/>
    <w:rsid w:val="0060448F"/>
    <w:rsid w:val="00604929"/>
    <w:rsid w:val="00604A34"/>
    <w:rsid w:val="00604D57"/>
    <w:rsid w:val="006056B4"/>
    <w:rsid w:val="0060684F"/>
    <w:rsid w:val="00606D90"/>
    <w:rsid w:val="006100DC"/>
    <w:rsid w:val="00610475"/>
    <w:rsid w:val="0061103E"/>
    <w:rsid w:val="00611300"/>
    <w:rsid w:val="00611DB5"/>
    <w:rsid w:val="00611F5C"/>
    <w:rsid w:val="00612133"/>
    <w:rsid w:val="006129B7"/>
    <w:rsid w:val="006132D1"/>
    <w:rsid w:val="006135BE"/>
    <w:rsid w:val="00614146"/>
    <w:rsid w:val="006147FC"/>
    <w:rsid w:val="0061511E"/>
    <w:rsid w:val="006151AB"/>
    <w:rsid w:val="0061542D"/>
    <w:rsid w:val="006157B7"/>
    <w:rsid w:val="00615B6A"/>
    <w:rsid w:val="00616623"/>
    <w:rsid w:val="00616F42"/>
    <w:rsid w:val="00620756"/>
    <w:rsid w:val="00620B60"/>
    <w:rsid w:val="0062219F"/>
    <w:rsid w:val="006224D9"/>
    <w:rsid w:val="00622F9E"/>
    <w:rsid w:val="006234D3"/>
    <w:rsid w:val="00624CFE"/>
    <w:rsid w:val="006261CC"/>
    <w:rsid w:val="00627930"/>
    <w:rsid w:val="0063090B"/>
    <w:rsid w:val="00631AE5"/>
    <w:rsid w:val="00631D7C"/>
    <w:rsid w:val="006321D8"/>
    <w:rsid w:val="00633457"/>
    <w:rsid w:val="0063582D"/>
    <w:rsid w:val="00636C10"/>
    <w:rsid w:val="00637951"/>
    <w:rsid w:val="00640A36"/>
    <w:rsid w:val="00641301"/>
    <w:rsid w:val="0064371A"/>
    <w:rsid w:val="00644533"/>
    <w:rsid w:val="006468BF"/>
    <w:rsid w:val="00646DEE"/>
    <w:rsid w:val="00646F8A"/>
    <w:rsid w:val="006474B3"/>
    <w:rsid w:val="006478CB"/>
    <w:rsid w:val="00651172"/>
    <w:rsid w:val="00651407"/>
    <w:rsid w:val="00652C0A"/>
    <w:rsid w:val="00652EBE"/>
    <w:rsid w:val="00653684"/>
    <w:rsid w:val="0065371E"/>
    <w:rsid w:val="00657857"/>
    <w:rsid w:val="00657A8A"/>
    <w:rsid w:val="00657B77"/>
    <w:rsid w:val="00662205"/>
    <w:rsid w:val="0066278B"/>
    <w:rsid w:val="00662B12"/>
    <w:rsid w:val="0066413F"/>
    <w:rsid w:val="0066429C"/>
    <w:rsid w:val="00664B1F"/>
    <w:rsid w:val="006652D9"/>
    <w:rsid w:val="00665616"/>
    <w:rsid w:val="0066592A"/>
    <w:rsid w:val="00666A4F"/>
    <w:rsid w:val="006676FB"/>
    <w:rsid w:val="00667E6D"/>
    <w:rsid w:val="00667F36"/>
    <w:rsid w:val="00670ACC"/>
    <w:rsid w:val="00671C9D"/>
    <w:rsid w:val="006724C8"/>
    <w:rsid w:val="0067270F"/>
    <w:rsid w:val="00672A3D"/>
    <w:rsid w:val="00673349"/>
    <w:rsid w:val="0067386B"/>
    <w:rsid w:val="00675318"/>
    <w:rsid w:val="00675F97"/>
    <w:rsid w:val="006762E8"/>
    <w:rsid w:val="0067782F"/>
    <w:rsid w:val="00677EA2"/>
    <w:rsid w:val="006801FB"/>
    <w:rsid w:val="00681929"/>
    <w:rsid w:val="0068193B"/>
    <w:rsid w:val="00682680"/>
    <w:rsid w:val="0068279C"/>
    <w:rsid w:val="00683524"/>
    <w:rsid w:val="00683936"/>
    <w:rsid w:val="006839C3"/>
    <w:rsid w:val="006844BE"/>
    <w:rsid w:val="00685B2F"/>
    <w:rsid w:val="00686518"/>
    <w:rsid w:val="0068672A"/>
    <w:rsid w:val="00686A9F"/>
    <w:rsid w:val="00686B17"/>
    <w:rsid w:val="00686B67"/>
    <w:rsid w:val="0068711C"/>
    <w:rsid w:val="00687416"/>
    <w:rsid w:val="00687C9A"/>
    <w:rsid w:val="00690A1A"/>
    <w:rsid w:val="00690C0A"/>
    <w:rsid w:val="00690CB6"/>
    <w:rsid w:val="00690E9A"/>
    <w:rsid w:val="00691EFF"/>
    <w:rsid w:val="00693297"/>
    <w:rsid w:val="006935A8"/>
    <w:rsid w:val="00693669"/>
    <w:rsid w:val="00694715"/>
    <w:rsid w:val="00695623"/>
    <w:rsid w:val="0069663C"/>
    <w:rsid w:val="006967F8"/>
    <w:rsid w:val="006972EF"/>
    <w:rsid w:val="006A0781"/>
    <w:rsid w:val="006A0D2E"/>
    <w:rsid w:val="006A0DFD"/>
    <w:rsid w:val="006A2345"/>
    <w:rsid w:val="006A2B99"/>
    <w:rsid w:val="006A38C1"/>
    <w:rsid w:val="006A3B9B"/>
    <w:rsid w:val="006A3C77"/>
    <w:rsid w:val="006A4A8F"/>
    <w:rsid w:val="006A54A6"/>
    <w:rsid w:val="006A5EFE"/>
    <w:rsid w:val="006A603D"/>
    <w:rsid w:val="006A6AC6"/>
    <w:rsid w:val="006B1148"/>
    <w:rsid w:val="006B12FB"/>
    <w:rsid w:val="006B149C"/>
    <w:rsid w:val="006B150F"/>
    <w:rsid w:val="006B16EA"/>
    <w:rsid w:val="006B1985"/>
    <w:rsid w:val="006B1A04"/>
    <w:rsid w:val="006B2DA5"/>
    <w:rsid w:val="006B3C2A"/>
    <w:rsid w:val="006B42FE"/>
    <w:rsid w:val="006B4A05"/>
    <w:rsid w:val="006B567A"/>
    <w:rsid w:val="006B5D03"/>
    <w:rsid w:val="006B5EAD"/>
    <w:rsid w:val="006B70C0"/>
    <w:rsid w:val="006C09DF"/>
    <w:rsid w:val="006C1ECA"/>
    <w:rsid w:val="006C21FE"/>
    <w:rsid w:val="006C26F5"/>
    <w:rsid w:val="006C2B49"/>
    <w:rsid w:val="006C320A"/>
    <w:rsid w:val="006C4B08"/>
    <w:rsid w:val="006C5052"/>
    <w:rsid w:val="006C6013"/>
    <w:rsid w:val="006C69DD"/>
    <w:rsid w:val="006C6ABD"/>
    <w:rsid w:val="006C783A"/>
    <w:rsid w:val="006C7B47"/>
    <w:rsid w:val="006C7E8E"/>
    <w:rsid w:val="006D0A49"/>
    <w:rsid w:val="006D0E78"/>
    <w:rsid w:val="006D1BAD"/>
    <w:rsid w:val="006D39E0"/>
    <w:rsid w:val="006D42B7"/>
    <w:rsid w:val="006D4B5D"/>
    <w:rsid w:val="006D5135"/>
    <w:rsid w:val="006D55B1"/>
    <w:rsid w:val="006D5CE4"/>
    <w:rsid w:val="006D61A7"/>
    <w:rsid w:val="006D6542"/>
    <w:rsid w:val="006D6BEC"/>
    <w:rsid w:val="006D6F68"/>
    <w:rsid w:val="006E05EB"/>
    <w:rsid w:val="006E1562"/>
    <w:rsid w:val="006E1F0C"/>
    <w:rsid w:val="006E2888"/>
    <w:rsid w:val="006E2ED3"/>
    <w:rsid w:val="006E30F6"/>
    <w:rsid w:val="006E3A28"/>
    <w:rsid w:val="006E4991"/>
    <w:rsid w:val="006E5783"/>
    <w:rsid w:val="006E68FD"/>
    <w:rsid w:val="006E70B7"/>
    <w:rsid w:val="006F0B58"/>
    <w:rsid w:val="006F0CCF"/>
    <w:rsid w:val="006F10DE"/>
    <w:rsid w:val="006F19A0"/>
    <w:rsid w:val="006F1C8F"/>
    <w:rsid w:val="006F2B17"/>
    <w:rsid w:val="006F3BDE"/>
    <w:rsid w:val="006F3BFE"/>
    <w:rsid w:val="006F4120"/>
    <w:rsid w:val="006F43AA"/>
    <w:rsid w:val="006F4E95"/>
    <w:rsid w:val="006F5581"/>
    <w:rsid w:val="006F60FA"/>
    <w:rsid w:val="006F6947"/>
    <w:rsid w:val="006F6AF2"/>
    <w:rsid w:val="006F76DF"/>
    <w:rsid w:val="00702847"/>
    <w:rsid w:val="00704701"/>
    <w:rsid w:val="00704B11"/>
    <w:rsid w:val="007054A7"/>
    <w:rsid w:val="00705E1D"/>
    <w:rsid w:val="0070622A"/>
    <w:rsid w:val="00706352"/>
    <w:rsid w:val="0070686D"/>
    <w:rsid w:val="00706DA8"/>
    <w:rsid w:val="007076DB"/>
    <w:rsid w:val="007077D0"/>
    <w:rsid w:val="0071013F"/>
    <w:rsid w:val="00711918"/>
    <w:rsid w:val="00711DAA"/>
    <w:rsid w:val="00712434"/>
    <w:rsid w:val="007130D8"/>
    <w:rsid w:val="00713282"/>
    <w:rsid w:val="00713446"/>
    <w:rsid w:val="00714AC7"/>
    <w:rsid w:val="00715000"/>
    <w:rsid w:val="0071517A"/>
    <w:rsid w:val="00716648"/>
    <w:rsid w:val="00716F2C"/>
    <w:rsid w:val="0071708E"/>
    <w:rsid w:val="00717560"/>
    <w:rsid w:val="00717730"/>
    <w:rsid w:val="00717FF0"/>
    <w:rsid w:val="00720492"/>
    <w:rsid w:val="00720F05"/>
    <w:rsid w:val="00723360"/>
    <w:rsid w:val="00723673"/>
    <w:rsid w:val="00723A44"/>
    <w:rsid w:val="007241F4"/>
    <w:rsid w:val="00724533"/>
    <w:rsid w:val="00724630"/>
    <w:rsid w:val="007256CD"/>
    <w:rsid w:val="00725AD3"/>
    <w:rsid w:val="00725C6F"/>
    <w:rsid w:val="00726D7E"/>
    <w:rsid w:val="007276AC"/>
    <w:rsid w:val="0072777A"/>
    <w:rsid w:val="00727E92"/>
    <w:rsid w:val="00730461"/>
    <w:rsid w:val="00731B0B"/>
    <w:rsid w:val="00731B93"/>
    <w:rsid w:val="007321F5"/>
    <w:rsid w:val="007333D3"/>
    <w:rsid w:val="00734FD5"/>
    <w:rsid w:val="007364A0"/>
    <w:rsid w:val="0073731F"/>
    <w:rsid w:val="00737C13"/>
    <w:rsid w:val="0074022C"/>
    <w:rsid w:val="0074101B"/>
    <w:rsid w:val="00741A14"/>
    <w:rsid w:val="00741F21"/>
    <w:rsid w:val="00742026"/>
    <w:rsid w:val="00742D41"/>
    <w:rsid w:val="00743A44"/>
    <w:rsid w:val="0074557A"/>
    <w:rsid w:val="00745715"/>
    <w:rsid w:val="0074786E"/>
    <w:rsid w:val="007512B0"/>
    <w:rsid w:val="00752185"/>
    <w:rsid w:val="00752358"/>
    <w:rsid w:val="00752B65"/>
    <w:rsid w:val="00753531"/>
    <w:rsid w:val="00753FDB"/>
    <w:rsid w:val="00755567"/>
    <w:rsid w:val="00755D07"/>
    <w:rsid w:val="00755EA0"/>
    <w:rsid w:val="00755FE4"/>
    <w:rsid w:val="00756D46"/>
    <w:rsid w:val="007571AE"/>
    <w:rsid w:val="007578A3"/>
    <w:rsid w:val="00760060"/>
    <w:rsid w:val="007609E9"/>
    <w:rsid w:val="00761A05"/>
    <w:rsid w:val="007621B3"/>
    <w:rsid w:val="00763DBD"/>
    <w:rsid w:val="007644F1"/>
    <w:rsid w:val="00765563"/>
    <w:rsid w:val="00765639"/>
    <w:rsid w:val="0076746A"/>
    <w:rsid w:val="007674C8"/>
    <w:rsid w:val="00767502"/>
    <w:rsid w:val="00767600"/>
    <w:rsid w:val="00770174"/>
    <w:rsid w:val="00770A5A"/>
    <w:rsid w:val="0077136F"/>
    <w:rsid w:val="00771514"/>
    <w:rsid w:val="007719B6"/>
    <w:rsid w:val="007727BE"/>
    <w:rsid w:val="00772BDE"/>
    <w:rsid w:val="007740AC"/>
    <w:rsid w:val="00774C2F"/>
    <w:rsid w:val="00774F5A"/>
    <w:rsid w:val="00776ACD"/>
    <w:rsid w:val="00776FB5"/>
    <w:rsid w:val="00780B2B"/>
    <w:rsid w:val="00780E8B"/>
    <w:rsid w:val="00780F5F"/>
    <w:rsid w:val="00781137"/>
    <w:rsid w:val="0078248C"/>
    <w:rsid w:val="0078256D"/>
    <w:rsid w:val="007825F6"/>
    <w:rsid w:val="00782874"/>
    <w:rsid w:val="00783E91"/>
    <w:rsid w:val="00784A11"/>
    <w:rsid w:val="00784B77"/>
    <w:rsid w:val="00785509"/>
    <w:rsid w:val="0078658E"/>
    <w:rsid w:val="00786AC8"/>
    <w:rsid w:val="00786B99"/>
    <w:rsid w:val="00786E82"/>
    <w:rsid w:val="00787C65"/>
    <w:rsid w:val="0079117D"/>
    <w:rsid w:val="00791535"/>
    <w:rsid w:val="00791F64"/>
    <w:rsid w:val="00792063"/>
    <w:rsid w:val="0079215E"/>
    <w:rsid w:val="00792854"/>
    <w:rsid w:val="007930DD"/>
    <w:rsid w:val="00793B56"/>
    <w:rsid w:val="0079558F"/>
    <w:rsid w:val="00795885"/>
    <w:rsid w:val="00796194"/>
    <w:rsid w:val="0079753A"/>
    <w:rsid w:val="007976EC"/>
    <w:rsid w:val="007A028C"/>
    <w:rsid w:val="007A15C8"/>
    <w:rsid w:val="007A2C85"/>
    <w:rsid w:val="007A3D59"/>
    <w:rsid w:val="007A454E"/>
    <w:rsid w:val="007A4DAC"/>
    <w:rsid w:val="007A5C3A"/>
    <w:rsid w:val="007A6331"/>
    <w:rsid w:val="007A638C"/>
    <w:rsid w:val="007A712A"/>
    <w:rsid w:val="007A73E3"/>
    <w:rsid w:val="007A752D"/>
    <w:rsid w:val="007B08E4"/>
    <w:rsid w:val="007B0C4C"/>
    <w:rsid w:val="007B0ECE"/>
    <w:rsid w:val="007B2213"/>
    <w:rsid w:val="007B2C6F"/>
    <w:rsid w:val="007B34A3"/>
    <w:rsid w:val="007B456C"/>
    <w:rsid w:val="007B50E0"/>
    <w:rsid w:val="007B5AF6"/>
    <w:rsid w:val="007B6ACC"/>
    <w:rsid w:val="007B7373"/>
    <w:rsid w:val="007B783E"/>
    <w:rsid w:val="007C1CB1"/>
    <w:rsid w:val="007C22C9"/>
    <w:rsid w:val="007C27D7"/>
    <w:rsid w:val="007C2BCF"/>
    <w:rsid w:val="007C3477"/>
    <w:rsid w:val="007C3C9D"/>
    <w:rsid w:val="007C44AE"/>
    <w:rsid w:val="007C58C9"/>
    <w:rsid w:val="007C641B"/>
    <w:rsid w:val="007C75F8"/>
    <w:rsid w:val="007C7C0B"/>
    <w:rsid w:val="007D07EF"/>
    <w:rsid w:val="007D10CE"/>
    <w:rsid w:val="007D260D"/>
    <w:rsid w:val="007D27AF"/>
    <w:rsid w:val="007D4E5C"/>
    <w:rsid w:val="007D5598"/>
    <w:rsid w:val="007D5FB8"/>
    <w:rsid w:val="007D60DF"/>
    <w:rsid w:val="007D75DE"/>
    <w:rsid w:val="007E0E46"/>
    <w:rsid w:val="007E0F53"/>
    <w:rsid w:val="007E207E"/>
    <w:rsid w:val="007E2C3F"/>
    <w:rsid w:val="007E3AEA"/>
    <w:rsid w:val="007E3FCD"/>
    <w:rsid w:val="007E4466"/>
    <w:rsid w:val="007E458E"/>
    <w:rsid w:val="007E531D"/>
    <w:rsid w:val="007E5460"/>
    <w:rsid w:val="007E561D"/>
    <w:rsid w:val="007E5D3C"/>
    <w:rsid w:val="007E6993"/>
    <w:rsid w:val="007F000B"/>
    <w:rsid w:val="007F08E5"/>
    <w:rsid w:val="007F0E0D"/>
    <w:rsid w:val="007F1920"/>
    <w:rsid w:val="007F2703"/>
    <w:rsid w:val="007F2F79"/>
    <w:rsid w:val="007F4247"/>
    <w:rsid w:val="007F54CA"/>
    <w:rsid w:val="007F577F"/>
    <w:rsid w:val="007F599C"/>
    <w:rsid w:val="00800012"/>
    <w:rsid w:val="00800764"/>
    <w:rsid w:val="008008C9"/>
    <w:rsid w:val="00800A6D"/>
    <w:rsid w:val="00800F71"/>
    <w:rsid w:val="0080152D"/>
    <w:rsid w:val="00801568"/>
    <w:rsid w:val="00802DC7"/>
    <w:rsid w:val="00802F56"/>
    <w:rsid w:val="00804B39"/>
    <w:rsid w:val="008059BE"/>
    <w:rsid w:val="00806370"/>
    <w:rsid w:val="00806F07"/>
    <w:rsid w:val="0080701A"/>
    <w:rsid w:val="008075FC"/>
    <w:rsid w:val="00810FDB"/>
    <w:rsid w:val="00811AA0"/>
    <w:rsid w:val="00813AFA"/>
    <w:rsid w:val="00815172"/>
    <w:rsid w:val="008153CE"/>
    <w:rsid w:val="0081574A"/>
    <w:rsid w:val="00816215"/>
    <w:rsid w:val="00817018"/>
    <w:rsid w:val="00817E77"/>
    <w:rsid w:val="00820E4D"/>
    <w:rsid w:val="00821361"/>
    <w:rsid w:val="0082164C"/>
    <w:rsid w:val="008223FE"/>
    <w:rsid w:val="008232B2"/>
    <w:rsid w:val="00823E05"/>
    <w:rsid w:val="0082559F"/>
    <w:rsid w:val="0082577F"/>
    <w:rsid w:val="008265E1"/>
    <w:rsid w:val="00826635"/>
    <w:rsid w:val="008278FB"/>
    <w:rsid w:val="00831A55"/>
    <w:rsid w:val="00832285"/>
    <w:rsid w:val="0083311B"/>
    <w:rsid w:val="00833274"/>
    <w:rsid w:val="0083489E"/>
    <w:rsid w:val="008357FA"/>
    <w:rsid w:val="00835932"/>
    <w:rsid w:val="0083663B"/>
    <w:rsid w:val="008367B6"/>
    <w:rsid w:val="00840164"/>
    <w:rsid w:val="00842BEF"/>
    <w:rsid w:val="0084327E"/>
    <w:rsid w:val="00843FB9"/>
    <w:rsid w:val="00844366"/>
    <w:rsid w:val="00844C3D"/>
    <w:rsid w:val="00847384"/>
    <w:rsid w:val="008475F4"/>
    <w:rsid w:val="008478B6"/>
    <w:rsid w:val="00847A99"/>
    <w:rsid w:val="0085136F"/>
    <w:rsid w:val="008513B6"/>
    <w:rsid w:val="008523F2"/>
    <w:rsid w:val="00853C13"/>
    <w:rsid w:val="00854917"/>
    <w:rsid w:val="00856BF2"/>
    <w:rsid w:val="00857F2C"/>
    <w:rsid w:val="00857FAC"/>
    <w:rsid w:val="008601BC"/>
    <w:rsid w:val="00861832"/>
    <w:rsid w:val="0086278D"/>
    <w:rsid w:val="00864C64"/>
    <w:rsid w:val="00864CF4"/>
    <w:rsid w:val="0086523A"/>
    <w:rsid w:val="00865666"/>
    <w:rsid w:val="0086672B"/>
    <w:rsid w:val="008678C7"/>
    <w:rsid w:val="00867B37"/>
    <w:rsid w:val="0087162F"/>
    <w:rsid w:val="00872B4B"/>
    <w:rsid w:val="0087307E"/>
    <w:rsid w:val="0087310C"/>
    <w:rsid w:val="008731DF"/>
    <w:rsid w:val="00873DE8"/>
    <w:rsid w:val="00873EB4"/>
    <w:rsid w:val="00874231"/>
    <w:rsid w:val="008742DB"/>
    <w:rsid w:val="00874E6C"/>
    <w:rsid w:val="00875E50"/>
    <w:rsid w:val="0088000F"/>
    <w:rsid w:val="0088086B"/>
    <w:rsid w:val="008811F9"/>
    <w:rsid w:val="00882025"/>
    <w:rsid w:val="0088254C"/>
    <w:rsid w:val="00882673"/>
    <w:rsid w:val="00884779"/>
    <w:rsid w:val="0088504D"/>
    <w:rsid w:val="00885370"/>
    <w:rsid w:val="00885429"/>
    <w:rsid w:val="008855A1"/>
    <w:rsid w:val="00885D6F"/>
    <w:rsid w:val="00886CB0"/>
    <w:rsid w:val="0088786E"/>
    <w:rsid w:val="00887E68"/>
    <w:rsid w:val="008900C2"/>
    <w:rsid w:val="00891136"/>
    <w:rsid w:val="00892F67"/>
    <w:rsid w:val="0089302C"/>
    <w:rsid w:val="008936C5"/>
    <w:rsid w:val="00893EDD"/>
    <w:rsid w:val="0089475D"/>
    <w:rsid w:val="00895106"/>
    <w:rsid w:val="0089517A"/>
    <w:rsid w:val="00896BFC"/>
    <w:rsid w:val="00896E58"/>
    <w:rsid w:val="008971AF"/>
    <w:rsid w:val="00897B8B"/>
    <w:rsid w:val="008A0994"/>
    <w:rsid w:val="008A1DBB"/>
    <w:rsid w:val="008A26C4"/>
    <w:rsid w:val="008A314C"/>
    <w:rsid w:val="008A3D99"/>
    <w:rsid w:val="008A4802"/>
    <w:rsid w:val="008A48AD"/>
    <w:rsid w:val="008A62F7"/>
    <w:rsid w:val="008A66E9"/>
    <w:rsid w:val="008A6CF5"/>
    <w:rsid w:val="008A6DB7"/>
    <w:rsid w:val="008A6E82"/>
    <w:rsid w:val="008A6F75"/>
    <w:rsid w:val="008B0BA6"/>
    <w:rsid w:val="008B0E7B"/>
    <w:rsid w:val="008B118A"/>
    <w:rsid w:val="008B13C2"/>
    <w:rsid w:val="008B167B"/>
    <w:rsid w:val="008B25D8"/>
    <w:rsid w:val="008B27CA"/>
    <w:rsid w:val="008B3E19"/>
    <w:rsid w:val="008B4AF8"/>
    <w:rsid w:val="008B5443"/>
    <w:rsid w:val="008B5594"/>
    <w:rsid w:val="008B6062"/>
    <w:rsid w:val="008B6648"/>
    <w:rsid w:val="008B66CF"/>
    <w:rsid w:val="008B6BCC"/>
    <w:rsid w:val="008B747E"/>
    <w:rsid w:val="008B7B1D"/>
    <w:rsid w:val="008C04D8"/>
    <w:rsid w:val="008C11FA"/>
    <w:rsid w:val="008C1354"/>
    <w:rsid w:val="008C1B88"/>
    <w:rsid w:val="008C29A8"/>
    <w:rsid w:val="008C459D"/>
    <w:rsid w:val="008C4C76"/>
    <w:rsid w:val="008C5BF3"/>
    <w:rsid w:val="008C7045"/>
    <w:rsid w:val="008C72D6"/>
    <w:rsid w:val="008C78FA"/>
    <w:rsid w:val="008D355A"/>
    <w:rsid w:val="008D4766"/>
    <w:rsid w:val="008D48A2"/>
    <w:rsid w:val="008D4D44"/>
    <w:rsid w:val="008D59D4"/>
    <w:rsid w:val="008D5C73"/>
    <w:rsid w:val="008D6975"/>
    <w:rsid w:val="008D6A43"/>
    <w:rsid w:val="008D6FDD"/>
    <w:rsid w:val="008D7152"/>
    <w:rsid w:val="008D77B3"/>
    <w:rsid w:val="008E0187"/>
    <w:rsid w:val="008E0CA3"/>
    <w:rsid w:val="008E1494"/>
    <w:rsid w:val="008E19F2"/>
    <w:rsid w:val="008E1AD6"/>
    <w:rsid w:val="008E1DFE"/>
    <w:rsid w:val="008E2C36"/>
    <w:rsid w:val="008E3946"/>
    <w:rsid w:val="008E3BA2"/>
    <w:rsid w:val="008E3E4C"/>
    <w:rsid w:val="008F05BA"/>
    <w:rsid w:val="008F10E9"/>
    <w:rsid w:val="008F154C"/>
    <w:rsid w:val="008F16CC"/>
    <w:rsid w:val="008F252B"/>
    <w:rsid w:val="008F2627"/>
    <w:rsid w:val="008F26C2"/>
    <w:rsid w:val="008F2C52"/>
    <w:rsid w:val="008F4592"/>
    <w:rsid w:val="008F4BD5"/>
    <w:rsid w:val="008F5755"/>
    <w:rsid w:val="008F59D0"/>
    <w:rsid w:val="008F5D5B"/>
    <w:rsid w:val="008F60CC"/>
    <w:rsid w:val="008F693D"/>
    <w:rsid w:val="008F7325"/>
    <w:rsid w:val="008F74DE"/>
    <w:rsid w:val="008F7EA1"/>
    <w:rsid w:val="009006B3"/>
    <w:rsid w:val="009023D1"/>
    <w:rsid w:val="00903989"/>
    <w:rsid w:val="00904A29"/>
    <w:rsid w:val="00904C78"/>
    <w:rsid w:val="00904C7F"/>
    <w:rsid w:val="009055B7"/>
    <w:rsid w:val="00907320"/>
    <w:rsid w:val="00907563"/>
    <w:rsid w:val="00910B7A"/>
    <w:rsid w:val="009116B2"/>
    <w:rsid w:val="0091247B"/>
    <w:rsid w:val="00913738"/>
    <w:rsid w:val="00914193"/>
    <w:rsid w:val="009143CF"/>
    <w:rsid w:val="00915C8A"/>
    <w:rsid w:val="00916442"/>
    <w:rsid w:val="00916B12"/>
    <w:rsid w:val="00917FDD"/>
    <w:rsid w:val="0092034F"/>
    <w:rsid w:val="0092099B"/>
    <w:rsid w:val="00920BD2"/>
    <w:rsid w:val="00921BB0"/>
    <w:rsid w:val="009224CC"/>
    <w:rsid w:val="00922CEE"/>
    <w:rsid w:val="00922E25"/>
    <w:rsid w:val="009238E7"/>
    <w:rsid w:val="00924195"/>
    <w:rsid w:val="00926826"/>
    <w:rsid w:val="00927708"/>
    <w:rsid w:val="00930A31"/>
    <w:rsid w:val="0093192F"/>
    <w:rsid w:val="00932998"/>
    <w:rsid w:val="00933717"/>
    <w:rsid w:val="0093377F"/>
    <w:rsid w:val="00933895"/>
    <w:rsid w:val="00933923"/>
    <w:rsid w:val="00934A93"/>
    <w:rsid w:val="009360A3"/>
    <w:rsid w:val="00936D6B"/>
    <w:rsid w:val="009376D1"/>
    <w:rsid w:val="00940243"/>
    <w:rsid w:val="0094083D"/>
    <w:rsid w:val="00940D9E"/>
    <w:rsid w:val="00941AD3"/>
    <w:rsid w:val="00941D83"/>
    <w:rsid w:val="00942C02"/>
    <w:rsid w:val="00943149"/>
    <w:rsid w:val="009435FB"/>
    <w:rsid w:val="00946743"/>
    <w:rsid w:val="00946E19"/>
    <w:rsid w:val="00950453"/>
    <w:rsid w:val="00951CB1"/>
    <w:rsid w:val="0095252D"/>
    <w:rsid w:val="0095303A"/>
    <w:rsid w:val="00954B6D"/>
    <w:rsid w:val="00954E6C"/>
    <w:rsid w:val="00955183"/>
    <w:rsid w:val="00955D47"/>
    <w:rsid w:val="00956057"/>
    <w:rsid w:val="00956224"/>
    <w:rsid w:val="0095698A"/>
    <w:rsid w:val="0095766F"/>
    <w:rsid w:val="00957840"/>
    <w:rsid w:val="0096186D"/>
    <w:rsid w:val="00961F8D"/>
    <w:rsid w:val="00962C2B"/>
    <w:rsid w:val="00963F28"/>
    <w:rsid w:val="00964787"/>
    <w:rsid w:val="00965398"/>
    <w:rsid w:val="009655A0"/>
    <w:rsid w:val="00965808"/>
    <w:rsid w:val="00966F62"/>
    <w:rsid w:val="00967D0C"/>
    <w:rsid w:val="00971D78"/>
    <w:rsid w:val="00972EFF"/>
    <w:rsid w:val="00973093"/>
    <w:rsid w:val="00973AED"/>
    <w:rsid w:val="00974F8A"/>
    <w:rsid w:val="009755D5"/>
    <w:rsid w:val="009757D9"/>
    <w:rsid w:val="00977EB6"/>
    <w:rsid w:val="00981D0A"/>
    <w:rsid w:val="00982030"/>
    <w:rsid w:val="009821DD"/>
    <w:rsid w:val="009824B1"/>
    <w:rsid w:val="009831A2"/>
    <w:rsid w:val="009837C9"/>
    <w:rsid w:val="00984276"/>
    <w:rsid w:val="00984C7D"/>
    <w:rsid w:val="00984DF7"/>
    <w:rsid w:val="0098522C"/>
    <w:rsid w:val="00985351"/>
    <w:rsid w:val="009857BD"/>
    <w:rsid w:val="00985ACC"/>
    <w:rsid w:val="00986312"/>
    <w:rsid w:val="00986971"/>
    <w:rsid w:val="009872B0"/>
    <w:rsid w:val="00987EAB"/>
    <w:rsid w:val="00990923"/>
    <w:rsid w:val="00990B0A"/>
    <w:rsid w:val="0099128B"/>
    <w:rsid w:val="00991DBE"/>
    <w:rsid w:val="00992115"/>
    <w:rsid w:val="00992136"/>
    <w:rsid w:val="009921FD"/>
    <w:rsid w:val="0099246A"/>
    <w:rsid w:val="00992FE5"/>
    <w:rsid w:val="0099552C"/>
    <w:rsid w:val="009956C0"/>
    <w:rsid w:val="00995C84"/>
    <w:rsid w:val="00995E1B"/>
    <w:rsid w:val="009A04C2"/>
    <w:rsid w:val="009A098C"/>
    <w:rsid w:val="009A0F4E"/>
    <w:rsid w:val="009A150E"/>
    <w:rsid w:val="009A165E"/>
    <w:rsid w:val="009A1B11"/>
    <w:rsid w:val="009A2713"/>
    <w:rsid w:val="009A46E6"/>
    <w:rsid w:val="009A540E"/>
    <w:rsid w:val="009A6BA2"/>
    <w:rsid w:val="009A7AA2"/>
    <w:rsid w:val="009A7EFC"/>
    <w:rsid w:val="009B265A"/>
    <w:rsid w:val="009B3B44"/>
    <w:rsid w:val="009B462C"/>
    <w:rsid w:val="009B47CF"/>
    <w:rsid w:val="009B57F6"/>
    <w:rsid w:val="009B67E5"/>
    <w:rsid w:val="009B70F5"/>
    <w:rsid w:val="009B7667"/>
    <w:rsid w:val="009B7EA2"/>
    <w:rsid w:val="009C0413"/>
    <w:rsid w:val="009C0706"/>
    <w:rsid w:val="009C09D4"/>
    <w:rsid w:val="009C0BA0"/>
    <w:rsid w:val="009C13BB"/>
    <w:rsid w:val="009C186D"/>
    <w:rsid w:val="009C215F"/>
    <w:rsid w:val="009C28F9"/>
    <w:rsid w:val="009C2A57"/>
    <w:rsid w:val="009C2D3E"/>
    <w:rsid w:val="009C2E3E"/>
    <w:rsid w:val="009C4147"/>
    <w:rsid w:val="009C5BDD"/>
    <w:rsid w:val="009C5CE0"/>
    <w:rsid w:val="009C5FA2"/>
    <w:rsid w:val="009C653C"/>
    <w:rsid w:val="009C6CD1"/>
    <w:rsid w:val="009C73B7"/>
    <w:rsid w:val="009C7952"/>
    <w:rsid w:val="009D0488"/>
    <w:rsid w:val="009D0C4C"/>
    <w:rsid w:val="009D1F10"/>
    <w:rsid w:val="009D3294"/>
    <w:rsid w:val="009D34CC"/>
    <w:rsid w:val="009D4400"/>
    <w:rsid w:val="009D4D3B"/>
    <w:rsid w:val="009D4D49"/>
    <w:rsid w:val="009D4EAA"/>
    <w:rsid w:val="009D500D"/>
    <w:rsid w:val="009D63BD"/>
    <w:rsid w:val="009D6480"/>
    <w:rsid w:val="009D7A74"/>
    <w:rsid w:val="009D7E5D"/>
    <w:rsid w:val="009E06A0"/>
    <w:rsid w:val="009E0B7A"/>
    <w:rsid w:val="009E0BF5"/>
    <w:rsid w:val="009E1191"/>
    <w:rsid w:val="009E190B"/>
    <w:rsid w:val="009E2271"/>
    <w:rsid w:val="009E2ECC"/>
    <w:rsid w:val="009E4BF8"/>
    <w:rsid w:val="009E4CFD"/>
    <w:rsid w:val="009E5311"/>
    <w:rsid w:val="009E5515"/>
    <w:rsid w:val="009E5FCD"/>
    <w:rsid w:val="009E7135"/>
    <w:rsid w:val="009E7220"/>
    <w:rsid w:val="009F06FF"/>
    <w:rsid w:val="009F0C4E"/>
    <w:rsid w:val="009F0E43"/>
    <w:rsid w:val="009F1FFA"/>
    <w:rsid w:val="009F2769"/>
    <w:rsid w:val="009F2C96"/>
    <w:rsid w:val="009F3467"/>
    <w:rsid w:val="009F3C6F"/>
    <w:rsid w:val="009F430F"/>
    <w:rsid w:val="009F478E"/>
    <w:rsid w:val="009F483A"/>
    <w:rsid w:val="009F49E7"/>
    <w:rsid w:val="009F6321"/>
    <w:rsid w:val="009F64A3"/>
    <w:rsid w:val="009F6796"/>
    <w:rsid w:val="009F69A4"/>
    <w:rsid w:val="009F7C79"/>
    <w:rsid w:val="009F7F5D"/>
    <w:rsid w:val="009F7FDC"/>
    <w:rsid w:val="00A01361"/>
    <w:rsid w:val="00A01F02"/>
    <w:rsid w:val="00A02FC6"/>
    <w:rsid w:val="00A0308F"/>
    <w:rsid w:val="00A03258"/>
    <w:rsid w:val="00A0325A"/>
    <w:rsid w:val="00A035E3"/>
    <w:rsid w:val="00A03AAA"/>
    <w:rsid w:val="00A07593"/>
    <w:rsid w:val="00A077F6"/>
    <w:rsid w:val="00A07944"/>
    <w:rsid w:val="00A07AC8"/>
    <w:rsid w:val="00A110B5"/>
    <w:rsid w:val="00A1344D"/>
    <w:rsid w:val="00A14B78"/>
    <w:rsid w:val="00A15220"/>
    <w:rsid w:val="00A159C4"/>
    <w:rsid w:val="00A1615D"/>
    <w:rsid w:val="00A16713"/>
    <w:rsid w:val="00A1757F"/>
    <w:rsid w:val="00A175AF"/>
    <w:rsid w:val="00A20104"/>
    <w:rsid w:val="00A206E2"/>
    <w:rsid w:val="00A209A2"/>
    <w:rsid w:val="00A20FC0"/>
    <w:rsid w:val="00A21D1E"/>
    <w:rsid w:val="00A21D83"/>
    <w:rsid w:val="00A22181"/>
    <w:rsid w:val="00A226CE"/>
    <w:rsid w:val="00A23E9F"/>
    <w:rsid w:val="00A24129"/>
    <w:rsid w:val="00A24549"/>
    <w:rsid w:val="00A245C7"/>
    <w:rsid w:val="00A2595F"/>
    <w:rsid w:val="00A26429"/>
    <w:rsid w:val="00A26DB7"/>
    <w:rsid w:val="00A27433"/>
    <w:rsid w:val="00A323C4"/>
    <w:rsid w:val="00A323D7"/>
    <w:rsid w:val="00A32C45"/>
    <w:rsid w:val="00A34536"/>
    <w:rsid w:val="00A34939"/>
    <w:rsid w:val="00A35247"/>
    <w:rsid w:val="00A37522"/>
    <w:rsid w:val="00A40299"/>
    <w:rsid w:val="00A40436"/>
    <w:rsid w:val="00A41050"/>
    <w:rsid w:val="00A416E4"/>
    <w:rsid w:val="00A42772"/>
    <w:rsid w:val="00A42BD2"/>
    <w:rsid w:val="00A43503"/>
    <w:rsid w:val="00A43618"/>
    <w:rsid w:val="00A43999"/>
    <w:rsid w:val="00A44438"/>
    <w:rsid w:val="00A450B2"/>
    <w:rsid w:val="00A45DE2"/>
    <w:rsid w:val="00A45E17"/>
    <w:rsid w:val="00A46828"/>
    <w:rsid w:val="00A46BC1"/>
    <w:rsid w:val="00A470B8"/>
    <w:rsid w:val="00A50132"/>
    <w:rsid w:val="00A52BA2"/>
    <w:rsid w:val="00A534BC"/>
    <w:rsid w:val="00A5428C"/>
    <w:rsid w:val="00A549E3"/>
    <w:rsid w:val="00A54E69"/>
    <w:rsid w:val="00A54F48"/>
    <w:rsid w:val="00A55CF1"/>
    <w:rsid w:val="00A55F72"/>
    <w:rsid w:val="00A56B58"/>
    <w:rsid w:val="00A5777B"/>
    <w:rsid w:val="00A57E15"/>
    <w:rsid w:val="00A6280F"/>
    <w:rsid w:val="00A63E11"/>
    <w:rsid w:val="00A6429F"/>
    <w:rsid w:val="00A6468F"/>
    <w:rsid w:val="00A64A88"/>
    <w:rsid w:val="00A66167"/>
    <w:rsid w:val="00A66784"/>
    <w:rsid w:val="00A6699E"/>
    <w:rsid w:val="00A66A21"/>
    <w:rsid w:val="00A66F06"/>
    <w:rsid w:val="00A70700"/>
    <w:rsid w:val="00A7094D"/>
    <w:rsid w:val="00A713F3"/>
    <w:rsid w:val="00A71475"/>
    <w:rsid w:val="00A72465"/>
    <w:rsid w:val="00A74019"/>
    <w:rsid w:val="00A74573"/>
    <w:rsid w:val="00A7475A"/>
    <w:rsid w:val="00A75C62"/>
    <w:rsid w:val="00A769CD"/>
    <w:rsid w:val="00A778FD"/>
    <w:rsid w:val="00A77F56"/>
    <w:rsid w:val="00A80577"/>
    <w:rsid w:val="00A80AA2"/>
    <w:rsid w:val="00A81845"/>
    <w:rsid w:val="00A82121"/>
    <w:rsid w:val="00A8274A"/>
    <w:rsid w:val="00A82CAB"/>
    <w:rsid w:val="00A82E6C"/>
    <w:rsid w:val="00A848AF"/>
    <w:rsid w:val="00A852CC"/>
    <w:rsid w:val="00A8540C"/>
    <w:rsid w:val="00A856F3"/>
    <w:rsid w:val="00A85879"/>
    <w:rsid w:val="00A85C6D"/>
    <w:rsid w:val="00A85CB0"/>
    <w:rsid w:val="00A86161"/>
    <w:rsid w:val="00A862BE"/>
    <w:rsid w:val="00A869A7"/>
    <w:rsid w:val="00A93A6D"/>
    <w:rsid w:val="00A93B96"/>
    <w:rsid w:val="00A93E66"/>
    <w:rsid w:val="00A94594"/>
    <w:rsid w:val="00A95AA1"/>
    <w:rsid w:val="00A96A5B"/>
    <w:rsid w:val="00A96B52"/>
    <w:rsid w:val="00A974A5"/>
    <w:rsid w:val="00AA06DC"/>
    <w:rsid w:val="00AA1532"/>
    <w:rsid w:val="00AA1C43"/>
    <w:rsid w:val="00AA2251"/>
    <w:rsid w:val="00AA27BF"/>
    <w:rsid w:val="00AA28C0"/>
    <w:rsid w:val="00AA2A58"/>
    <w:rsid w:val="00AA2E58"/>
    <w:rsid w:val="00AA3E56"/>
    <w:rsid w:val="00AA4517"/>
    <w:rsid w:val="00AA468C"/>
    <w:rsid w:val="00AA66D0"/>
    <w:rsid w:val="00AA6A04"/>
    <w:rsid w:val="00AA6DFD"/>
    <w:rsid w:val="00AA6ECA"/>
    <w:rsid w:val="00AA73DE"/>
    <w:rsid w:val="00AA743D"/>
    <w:rsid w:val="00AA77AC"/>
    <w:rsid w:val="00AB02DE"/>
    <w:rsid w:val="00AB09E1"/>
    <w:rsid w:val="00AB0D45"/>
    <w:rsid w:val="00AB192C"/>
    <w:rsid w:val="00AB1B6F"/>
    <w:rsid w:val="00AB2051"/>
    <w:rsid w:val="00AB403C"/>
    <w:rsid w:val="00AB4610"/>
    <w:rsid w:val="00AB4693"/>
    <w:rsid w:val="00AB49AD"/>
    <w:rsid w:val="00AB53D5"/>
    <w:rsid w:val="00AB5D6B"/>
    <w:rsid w:val="00AB675F"/>
    <w:rsid w:val="00AB6BFF"/>
    <w:rsid w:val="00AB7AB2"/>
    <w:rsid w:val="00AB7C45"/>
    <w:rsid w:val="00AB7EFF"/>
    <w:rsid w:val="00AC0C22"/>
    <w:rsid w:val="00AC0D4C"/>
    <w:rsid w:val="00AC11FF"/>
    <w:rsid w:val="00AC17C8"/>
    <w:rsid w:val="00AC1BA2"/>
    <w:rsid w:val="00AC29FE"/>
    <w:rsid w:val="00AC31C8"/>
    <w:rsid w:val="00AC3230"/>
    <w:rsid w:val="00AC36FD"/>
    <w:rsid w:val="00AC4663"/>
    <w:rsid w:val="00AC5478"/>
    <w:rsid w:val="00AC6374"/>
    <w:rsid w:val="00AC67A8"/>
    <w:rsid w:val="00AC6C38"/>
    <w:rsid w:val="00AC72D8"/>
    <w:rsid w:val="00AD0651"/>
    <w:rsid w:val="00AD1DAF"/>
    <w:rsid w:val="00AD3AEB"/>
    <w:rsid w:val="00AD3F53"/>
    <w:rsid w:val="00AD46D4"/>
    <w:rsid w:val="00AD495B"/>
    <w:rsid w:val="00AD50DB"/>
    <w:rsid w:val="00AD5175"/>
    <w:rsid w:val="00AD58FB"/>
    <w:rsid w:val="00AD5AD8"/>
    <w:rsid w:val="00AD5B1B"/>
    <w:rsid w:val="00AD5E72"/>
    <w:rsid w:val="00AD6D68"/>
    <w:rsid w:val="00AD70E5"/>
    <w:rsid w:val="00AD7888"/>
    <w:rsid w:val="00AD797C"/>
    <w:rsid w:val="00AE044C"/>
    <w:rsid w:val="00AE0738"/>
    <w:rsid w:val="00AE0B2A"/>
    <w:rsid w:val="00AE1332"/>
    <w:rsid w:val="00AE4423"/>
    <w:rsid w:val="00AE4F92"/>
    <w:rsid w:val="00AE5409"/>
    <w:rsid w:val="00AE5470"/>
    <w:rsid w:val="00AE5922"/>
    <w:rsid w:val="00AE594A"/>
    <w:rsid w:val="00AE678E"/>
    <w:rsid w:val="00AE7D21"/>
    <w:rsid w:val="00AF1C25"/>
    <w:rsid w:val="00AF1CA8"/>
    <w:rsid w:val="00AF1DCE"/>
    <w:rsid w:val="00AF3392"/>
    <w:rsid w:val="00AF3A8F"/>
    <w:rsid w:val="00AF400D"/>
    <w:rsid w:val="00AF40DF"/>
    <w:rsid w:val="00AF5702"/>
    <w:rsid w:val="00AF5BCC"/>
    <w:rsid w:val="00AF65CD"/>
    <w:rsid w:val="00AF6643"/>
    <w:rsid w:val="00AF68F2"/>
    <w:rsid w:val="00AF728F"/>
    <w:rsid w:val="00AF73C0"/>
    <w:rsid w:val="00B022B7"/>
    <w:rsid w:val="00B02A25"/>
    <w:rsid w:val="00B030F1"/>
    <w:rsid w:val="00B03636"/>
    <w:rsid w:val="00B03A86"/>
    <w:rsid w:val="00B042A7"/>
    <w:rsid w:val="00B049CE"/>
    <w:rsid w:val="00B04A4A"/>
    <w:rsid w:val="00B05BF8"/>
    <w:rsid w:val="00B06A85"/>
    <w:rsid w:val="00B0707D"/>
    <w:rsid w:val="00B07134"/>
    <w:rsid w:val="00B07582"/>
    <w:rsid w:val="00B0769A"/>
    <w:rsid w:val="00B07AA0"/>
    <w:rsid w:val="00B10B47"/>
    <w:rsid w:val="00B1134E"/>
    <w:rsid w:val="00B1171C"/>
    <w:rsid w:val="00B11F8A"/>
    <w:rsid w:val="00B13618"/>
    <w:rsid w:val="00B14E57"/>
    <w:rsid w:val="00B15E5D"/>
    <w:rsid w:val="00B16874"/>
    <w:rsid w:val="00B16F1E"/>
    <w:rsid w:val="00B178CC"/>
    <w:rsid w:val="00B178DA"/>
    <w:rsid w:val="00B17F3D"/>
    <w:rsid w:val="00B204C5"/>
    <w:rsid w:val="00B20A0D"/>
    <w:rsid w:val="00B20FF0"/>
    <w:rsid w:val="00B214AE"/>
    <w:rsid w:val="00B21509"/>
    <w:rsid w:val="00B21DA4"/>
    <w:rsid w:val="00B22E76"/>
    <w:rsid w:val="00B23E4D"/>
    <w:rsid w:val="00B240A4"/>
    <w:rsid w:val="00B253FF"/>
    <w:rsid w:val="00B257A8"/>
    <w:rsid w:val="00B25A20"/>
    <w:rsid w:val="00B2638B"/>
    <w:rsid w:val="00B26995"/>
    <w:rsid w:val="00B2787B"/>
    <w:rsid w:val="00B31A9C"/>
    <w:rsid w:val="00B3316C"/>
    <w:rsid w:val="00B33553"/>
    <w:rsid w:val="00B341F1"/>
    <w:rsid w:val="00B351C2"/>
    <w:rsid w:val="00B35982"/>
    <w:rsid w:val="00B36017"/>
    <w:rsid w:val="00B3651A"/>
    <w:rsid w:val="00B37646"/>
    <w:rsid w:val="00B40ECE"/>
    <w:rsid w:val="00B41031"/>
    <w:rsid w:val="00B4132A"/>
    <w:rsid w:val="00B414B1"/>
    <w:rsid w:val="00B4157D"/>
    <w:rsid w:val="00B424A2"/>
    <w:rsid w:val="00B43345"/>
    <w:rsid w:val="00B43361"/>
    <w:rsid w:val="00B43CFC"/>
    <w:rsid w:val="00B44D0C"/>
    <w:rsid w:val="00B46A0B"/>
    <w:rsid w:val="00B46AFF"/>
    <w:rsid w:val="00B47AEB"/>
    <w:rsid w:val="00B500CE"/>
    <w:rsid w:val="00B52911"/>
    <w:rsid w:val="00B538A7"/>
    <w:rsid w:val="00B5392F"/>
    <w:rsid w:val="00B54042"/>
    <w:rsid w:val="00B54E30"/>
    <w:rsid w:val="00B54FD2"/>
    <w:rsid w:val="00B5532A"/>
    <w:rsid w:val="00B563B8"/>
    <w:rsid w:val="00B56FD3"/>
    <w:rsid w:val="00B6132F"/>
    <w:rsid w:val="00B6179C"/>
    <w:rsid w:val="00B627F5"/>
    <w:rsid w:val="00B62BDB"/>
    <w:rsid w:val="00B63CF2"/>
    <w:rsid w:val="00B64375"/>
    <w:rsid w:val="00B650C8"/>
    <w:rsid w:val="00B650FF"/>
    <w:rsid w:val="00B65A47"/>
    <w:rsid w:val="00B66443"/>
    <w:rsid w:val="00B70108"/>
    <w:rsid w:val="00B703D9"/>
    <w:rsid w:val="00B71985"/>
    <w:rsid w:val="00B71D62"/>
    <w:rsid w:val="00B72ABE"/>
    <w:rsid w:val="00B72C89"/>
    <w:rsid w:val="00B72FFE"/>
    <w:rsid w:val="00B735A6"/>
    <w:rsid w:val="00B73690"/>
    <w:rsid w:val="00B73A7B"/>
    <w:rsid w:val="00B73C72"/>
    <w:rsid w:val="00B7595C"/>
    <w:rsid w:val="00B75E52"/>
    <w:rsid w:val="00B766D7"/>
    <w:rsid w:val="00B76AA8"/>
    <w:rsid w:val="00B77BB8"/>
    <w:rsid w:val="00B77C08"/>
    <w:rsid w:val="00B77DEB"/>
    <w:rsid w:val="00B80E09"/>
    <w:rsid w:val="00B83925"/>
    <w:rsid w:val="00B8574C"/>
    <w:rsid w:val="00B85874"/>
    <w:rsid w:val="00B85CA9"/>
    <w:rsid w:val="00B877D3"/>
    <w:rsid w:val="00B87BC0"/>
    <w:rsid w:val="00B87F19"/>
    <w:rsid w:val="00B9055C"/>
    <w:rsid w:val="00B908CF"/>
    <w:rsid w:val="00B9105E"/>
    <w:rsid w:val="00B91296"/>
    <w:rsid w:val="00B92A48"/>
    <w:rsid w:val="00B935CE"/>
    <w:rsid w:val="00B94587"/>
    <w:rsid w:val="00B947F1"/>
    <w:rsid w:val="00B95E02"/>
    <w:rsid w:val="00B961E8"/>
    <w:rsid w:val="00B962BA"/>
    <w:rsid w:val="00B975AE"/>
    <w:rsid w:val="00B97D98"/>
    <w:rsid w:val="00BA0E61"/>
    <w:rsid w:val="00BA2782"/>
    <w:rsid w:val="00BA52C3"/>
    <w:rsid w:val="00BA54F0"/>
    <w:rsid w:val="00BA5B23"/>
    <w:rsid w:val="00BA635F"/>
    <w:rsid w:val="00BA656F"/>
    <w:rsid w:val="00BA6CAA"/>
    <w:rsid w:val="00BA737A"/>
    <w:rsid w:val="00BB00C3"/>
    <w:rsid w:val="00BB0522"/>
    <w:rsid w:val="00BB128D"/>
    <w:rsid w:val="00BB128F"/>
    <w:rsid w:val="00BB154A"/>
    <w:rsid w:val="00BB1C00"/>
    <w:rsid w:val="00BB1CE6"/>
    <w:rsid w:val="00BB24CC"/>
    <w:rsid w:val="00BB2500"/>
    <w:rsid w:val="00BB65E8"/>
    <w:rsid w:val="00BB6EB4"/>
    <w:rsid w:val="00BC1CD8"/>
    <w:rsid w:val="00BC1E6B"/>
    <w:rsid w:val="00BC2421"/>
    <w:rsid w:val="00BC2D8C"/>
    <w:rsid w:val="00BC4FCE"/>
    <w:rsid w:val="00BC58C3"/>
    <w:rsid w:val="00BC5B15"/>
    <w:rsid w:val="00BC5C89"/>
    <w:rsid w:val="00BC76AA"/>
    <w:rsid w:val="00BC7C80"/>
    <w:rsid w:val="00BC7CC5"/>
    <w:rsid w:val="00BD030B"/>
    <w:rsid w:val="00BD149F"/>
    <w:rsid w:val="00BD2EEF"/>
    <w:rsid w:val="00BD3453"/>
    <w:rsid w:val="00BD418E"/>
    <w:rsid w:val="00BD484C"/>
    <w:rsid w:val="00BD5080"/>
    <w:rsid w:val="00BD74F4"/>
    <w:rsid w:val="00BD7596"/>
    <w:rsid w:val="00BD7C86"/>
    <w:rsid w:val="00BE1152"/>
    <w:rsid w:val="00BE1D1E"/>
    <w:rsid w:val="00BE2BF1"/>
    <w:rsid w:val="00BE3DDA"/>
    <w:rsid w:val="00BE3EBD"/>
    <w:rsid w:val="00BE40D2"/>
    <w:rsid w:val="00BE419A"/>
    <w:rsid w:val="00BE4EE5"/>
    <w:rsid w:val="00BE6B87"/>
    <w:rsid w:val="00BE718D"/>
    <w:rsid w:val="00BE7AA6"/>
    <w:rsid w:val="00BF0CCE"/>
    <w:rsid w:val="00BF1CDB"/>
    <w:rsid w:val="00BF2800"/>
    <w:rsid w:val="00BF3C18"/>
    <w:rsid w:val="00BF4208"/>
    <w:rsid w:val="00BF4652"/>
    <w:rsid w:val="00BF5CEB"/>
    <w:rsid w:val="00BF69A4"/>
    <w:rsid w:val="00BF7BA6"/>
    <w:rsid w:val="00BF7C43"/>
    <w:rsid w:val="00C002A2"/>
    <w:rsid w:val="00C0046C"/>
    <w:rsid w:val="00C00C7A"/>
    <w:rsid w:val="00C00DD3"/>
    <w:rsid w:val="00C0125F"/>
    <w:rsid w:val="00C01EA0"/>
    <w:rsid w:val="00C01FEE"/>
    <w:rsid w:val="00C02F34"/>
    <w:rsid w:val="00C02F81"/>
    <w:rsid w:val="00C0408D"/>
    <w:rsid w:val="00C04538"/>
    <w:rsid w:val="00C04C7C"/>
    <w:rsid w:val="00C05941"/>
    <w:rsid w:val="00C059EC"/>
    <w:rsid w:val="00C0600E"/>
    <w:rsid w:val="00C066EF"/>
    <w:rsid w:val="00C072F9"/>
    <w:rsid w:val="00C0792B"/>
    <w:rsid w:val="00C1061B"/>
    <w:rsid w:val="00C10C67"/>
    <w:rsid w:val="00C11166"/>
    <w:rsid w:val="00C111B8"/>
    <w:rsid w:val="00C11FA9"/>
    <w:rsid w:val="00C1214B"/>
    <w:rsid w:val="00C12C10"/>
    <w:rsid w:val="00C13BD8"/>
    <w:rsid w:val="00C13EF6"/>
    <w:rsid w:val="00C14540"/>
    <w:rsid w:val="00C14800"/>
    <w:rsid w:val="00C14948"/>
    <w:rsid w:val="00C15875"/>
    <w:rsid w:val="00C160A0"/>
    <w:rsid w:val="00C1636C"/>
    <w:rsid w:val="00C16C01"/>
    <w:rsid w:val="00C17A2C"/>
    <w:rsid w:val="00C204E5"/>
    <w:rsid w:val="00C2169D"/>
    <w:rsid w:val="00C22475"/>
    <w:rsid w:val="00C22CFC"/>
    <w:rsid w:val="00C23ADA"/>
    <w:rsid w:val="00C243B9"/>
    <w:rsid w:val="00C24953"/>
    <w:rsid w:val="00C25413"/>
    <w:rsid w:val="00C25ECD"/>
    <w:rsid w:val="00C260CD"/>
    <w:rsid w:val="00C261EE"/>
    <w:rsid w:val="00C268A1"/>
    <w:rsid w:val="00C26A4D"/>
    <w:rsid w:val="00C27614"/>
    <w:rsid w:val="00C27C7A"/>
    <w:rsid w:val="00C27FBC"/>
    <w:rsid w:val="00C32111"/>
    <w:rsid w:val="00C328AD"/>
    <w:rsid w:val="00C328C7"/>
    <w:rsid w:val="00C338EA"/>
    <w:rsid w:val="00C341BB"/>
    <w:rsid w:val="00C346C7"/>
    <w:rsid w:val="00C3499B"/>
    <w:rsid w:val="00C402E4"/>
    <w:rsid w:val="00C4100A"/>
    <w:rsid w:val="00C41AA1"/>
    <w:rsid w:val="00C423C5"/>
    <w:rsid w:val="00C435FC"/>
    <w:rsid w:val="00C45805"/>
    <w:rsid w:val="00C461C8"/>
    <w:rsid w:val="00C47D1C"/>
    <w:rsid w:val="00C50DE9"/>
    <w:rsid w:val="00C51545"/>
    <w:rsid w:val="00C5161D"/>
    <w:rsid w:val="00C51A05"/>
    <w:rsid w:val="00C54242"/>
    <w:rsid w:val="00C545E8"/>
    <w:rsid w:val="00C548BF"/>
    <w:rsid w:val="00C55335"/>
    <w:rsid w:val="00C602C0"/>
    <w:rsid w:val="00C607FB"/>
    <w:rsid w:val="00C622B7"/>
    <w:rsid w:val="00C624AE"/>
    <w:rsid w:val="00C634ED"/>
    <w:rsid w:val="00C64427"/>
    <w:rsid w:val="00C64D91"/>
    <w:rsid w:val="00C6527A"/>
    <w:rsid w:val="00C6569A"/>
    <w:rsid w:val="00C6646D"/>
    <w:rsid w:val="00C701DC"/>
    <w:rsid w:val="00C70C82"/>
    <w:rsid w:val="00C714AE"/>
    <w:rsid w:val="00C71990"/>
    <w:rsid w:val="00C720F8"/>
    <w:rsid w:val="00C7255E"/>
    <w:rsid w:val="00C73874"/>
    <w:rsid w:val="00C74EFA"/>
    <w:rsid w:val="00C7599A"/>
    <w:rsid w:val="00C7670D"/>
    <w:rsid w:val="00C76E8A"/>
    <w:rsid w:val="00C76FA9"/>
    <w:rsid w:val="00C770FE"/>
    <w:rsid w:val="00C77B52"/>
    <w:rsid w:val="00C8112B"/>
    <w:rsid w:val="00C81389"/>
    <w:rsid w:val="00C813FE"/>
    <w:rsid w:val="00C819B3"/>
    <w:rsid w:val="00C82364"/>
    <w:rsid w:val="00C8398D"/>
    <w:rsid w:val="00C858A1"/>
    <w:rsid w:val="00C85E03"/>
    <w:rsid w:val="00C877BB"/>
    <w:rsid w:val="00C90871"/>
    <w:rsid w:val="00C90EC7"/>
    <w:rsid w:val="00C91005"/>
    <w:rsid w:val="00C91427"/>
    <w:rsid w:val="00C91A7B"/>
    <w:rsid w:val="00C92B9A"/>
    <w:rsid w:val="00C94401"/>
    <w:rsid w:val="00C9489F"/>
    <w:rsid w:val="00C94C5B"/>
    <w:rsid w:val="00C95A88"/>
    <w:rsid w:val="00C95D78"/>
    <w:rsid w:val="00C95DDC"/>
    <w:rsid w:val="00C96427"/>
    <w:rsid w:val="00C975D8"/>
    <w:rsid w:val="00CA0646"/>
    <w:rsid w:val="00CA1011"/>
    <w:rsid w:val="00CA1DD1"/>
    <w:rsid w:val="00CA219A"/>
    <w:rsid w:val="00CA21FC"/>
    <w:rsid w:val="00CA3999"/>
    <w:rsid w:val="00CA4E36"/>
    <w:rsid w:val="00CA52FB"/>
    <w:rsid w:val="00CA559D"/>
    <w:rsid w:val="00CA6CE9"/>
    <w:rsid w:val="00CB16AC"/>
    <w:rsid w:val="00CB19E0"/>
    <w:rsid w:val="00CB3617"/>
    <w:rsid w:val="00CB3619"/>
    <w:rsid w:val="00CB3E39"/>
    <w:rsid w:val="00CB4F57"/>
    <w:rsid w:val="00CB5014"/>
    <w:rsid w:val="00CB50B3"/>
    <w:rsid w:val="00CB5491"/>
    <w:rsid w:val="00CB59FD"/>
    <w:rsid w:val="00CB767B"/>
    <w:rsid w:val="00CC00E8"/>
    <w:rsid w:val="00CC115A"/>
    <w:rsid w:val="00CC1A3C"/>
    <w:rsid w:val="00CC29D0"/>
    <w:rsid w:val="00CC4584"/>
    <w:rsid w:val="00CC5099"/>
    <w:rsid w:val="00CC5C1C"/>
    <w:rsid w:val="00CC5D18"/>
    <w:rsid w:val="00CC6A01"/>
    <w:rsid w:val="00CC7BFD"/>
    <w:rsid w:val="00CD04DA"/>
    <w:rsid w:val="00CD1294"/>
    <w:rsid w:val="00CD1C1E"/>
    <w:rsid w:val="00CD1EFB"/>
    <w:rsid w:val="00CD20DB"/>
    <w:rsid w:val="00CD2E40"/>
    <w:rsid w:val="00CD3525"/>
    <w:rsid w:val="00CD381C"/>
    <w:rsid w:val="00CD40C5"/>
    <w:rsid w:val="00CD5D49"/>
    <w:rsid w:val="00CD7C9B"/>
    <w:rsid w:val="00CE06C6"/>
    <w:rsid w:val="00CE09BF"/>
    <w:rsid w:val="00CE0DCF"/>
    <w:rsid w:val="00CE1EBF"/>
    <w:rsid w:val="00CE25C4"/>
    <w:rsid w:val="00CE5A9A"/>
    <w:rsid w:val="00CF0214"/>
    <w:rsid w:val="00CF05B1"/>
    <w:rsid w:val="00CF0C90"/>
    <w:rsid w:val="00CF0F4D"/>
    <w:rsid w:val="00CF17A2"/>
    <w:rsid w:val="00CF204B"/>
    <w:rsid w:val="00CF207D"/>
    <w:rsid w:val="00CF24FD"/>
    <w:rsid w:val="00CF346E"/>
    <w:rsid w:val="00CF3647"/>
    <w:rsid w:val="00CF47CC"/>
    <w:rsid w:val="00CF4BD9"/>
    <w:rsid w:val="00CF4F64"/>
    <w:rsid w:val="00CF617B"/>
    <w:rsid w:val="00CF6593"/>
    <w:rsid w:val="00D0072E"/>
    <w:rsid w:val="00D00F2B"/>
    <w:rsid w:val="00D025ED"/>
    <w:rsid w:val="00D02711"/>
    <w:rsid w:val="00D02EA5"/>
    <w:rsid w:val="00D03E3B"/>
    <w:rsid w:val="00D04D0E"/>
    <w:rsid w:val="00D055C2"/>
    <w:rsid w:val="00D057FB"/>
    <w:rsid w:val="00D05BBE"/>
    <w:rsid w:val="00D06C08"/>
    <w:rsid w:val="00D10641"/>
    <w:rsid w:val="00D10E5E"/>
    <w:rsid w:val="00D10E68"/>
    <w:rsid w:val="00D12032"/>
    <w:rsid w:val="00D12DC4"/>
    <w:rsid w:val="00D12F7B"/>
    <w:rsid w:val="00D1303A"/>
    <w:rsid w:val="00D13086"/>
    <w:rsid w:val="00D130CD"/>
    <w:rsid w:val="00D13878"/>
    <w:rsid w:val="00D142B1"/>
    <w:rsid w:val="00D142EE"/>
    <w:rsid w:val="00D14540"/>
    <w:rsid w:val="00D14D63"/>
    <w:rsid w:val="00D15ADD"/>
    <w:rsid w:val="00D1745E"/>
    <w:rsid w:val="00D17F1A"/>
    <w:rsid w:val="00D207F3"/>
    <w:rsid w:val="00D20D48"/>
    <w:rsid w:val="00D20D8A"/>
    <w:rsid w:val="00D2114C"/>
    <w:rsid w:val="00D21CB9"/>
    <w:rsid w:val="00D22121"/>
    <w:rsid w:val="00D2238A"/>
    <w:rsid w:val="00D22667"/>
    <w:rsid w:val="00D22B28"/>
    <w:rsid w:val="00D23B13"/>
    <w:rsid w:val="00D23F14"/>
    <w:rsid w:val="00D24189"/>
    <w:rsid w:val="00D2430E"/>
    <w:rsid w:val="00D2544F"/>
    <w:rsid w:val="00D25E78"/>
    <w:rsid w:val="00D266E6"/>
    <w:rsid w:val="00D2722D"/>
    <w:rsid w:val="00D27901"/>
    <w:rsid w:val="00D305FF"/>
    <w:rsid w:val="00D32A87"/>
    <w:rsid w:val="00D33620"/>
    <w:rsid w:val="00D344A5"/>
    <w:rsid w:val="00D34BEA"/>
    <w:rsid w:val="00D36815"/>
    <w:rsid w:val="00D36B0A"/>
    <w:rsid w:val="00D36B39"/>
    <w:rsid w:val="00D37126"/>
    <w:rsid w:val="00D37482"/>
    <w:rsid w:val="00D402B9"/>
    <w:rsid w:val="00D404B4"/>
    <w:rsid w:val="00D42F27"/>
    <w:rsid w:val="00D434FE"/>
    <w:rsid w:val="00D4410F"/>
    <w:rsid w:val="00D457B4"/>
    <w:rsid w:val="00D475CD"/>
    <w:rsid w:val="00D47A36"/>
    <w:rsid w:val="00D47EB1"/>
    <w:rsid w:val="00D503C1"/>
    <w:rsid w:val="00D504AF"/>
    <w:rsid w:val="00D514F6"/>
    <w:rsid w:val="00D544A2"/>
    <w:rsid w:val="00D55D4B"/>
    <w:rsid w:val="00D5662C"/>
    <w:rsid w:val="00D567DD"/>
    <w:rsid w:val="00D56B6A"/>
    <w:rsid w:val="00D6015C"/>
    <w:rsid w:val="00D60849"/>
    <w:rsid w:val="00D61480"/>
    <w:rsid w:val="00D6151A"/>
    <w:rsid w:val="00D6355F"/>
    <w:rsid w:val="00D63EFD"/>
    <w:rsid w:val="00D65569"/>
    <w:rsid w:val="00D656CD"/>
    <w:rsid w:val="00D6627D"/>
    <w:rsid w:val="00D66653"/>
    <w:rsid w:val="00D66B43"/>
    <w:rsid w:val="00D66E09"/>
    <w:rsid w:val="00D67646"/>
    <w:rsid w:val="00D67D40"/>
    <w:rsid w:val="00D714B4"/>
    <w:rsid w:val="00D715C6"/>
    <w:rsid w:val="00D71D00"/>
    <w:rsid w:val="00D72717"/>
    <w:rsid w:val="00D74342"/>
    <w:rsid w:val="00D74A7B"/>
    <w:rsid w:val="00D755CB"/>
    <w:rsid w:val="00D757C3"/>
    <w:rsid w:val="00D7643F"/>
    <w:rsid w:val="00D7795C"/>
    <w:rsid w:val="00D800F3"/>
    <w:rsid w:val="00D81B8F"/>
    <w:rsid w:val="00D822E9"/>
    <w:rsid w:val="00D83F27"/>
    <w:rsid w:val="00D84FCC"/>
    <w:rsid w:val="00D863A0"/>
    <w:rsid w:val="00D8780B"/>
    <w:rsid w:val="00D87AB5"/>
    <w:rsid w:val="00D9049C"/>
    <w:rsid w:val="00D90AAC"/>
    <w:rsid w:val="00D915DE"/>
    <w:rsid w:val="00D934B9"/>
    <w:rsid w:val="00D93A2B"/>
    <w:rsid w:val="00D93A35"/>
    <w:rsid w:val="00D93C3A"/>
    <w:rsid w:val="00D9781F"/>
    <w:rsid w:val="00DA1853"/>
    <w:rsid w:val="00DA215B"/>
    <w:rsid w:val="00DA21C4"/>
    <w:rsid w:val="00DA39FB"/>
    <w:rsid w:val="00DA3CA5"/>
    <w:rsid w:val="00DA3CC2"/>
    <w:rsid w:val="00DA3E79"/>
    <w:rsid w:val="00DA49BB"/>
    <w:rsid w:val="00DA61C7"/>
    <w:rsid w:val="00DA76D4"/>
    <w:rsid w:val="00DA7AD0"/>
    <w:rsid w:val="00DA7EF1"/>
    <w:rsid w:val="00DB1578"/>
    <w:rsid w:val="00DB1BD6"/>
    <w:rsid w:val="00DB1CBD"/>
    <w:rsid w:val="00DB1F88"/>
    <w:rsid w:val="00DB2312"/>
    <w:rsid w:val="00DB2B23"/>
    <w:rsid w:val="00DB324A"/>
    <w:rsid w:val="00DB3D0A"/>
    <w:rsid w:val="00DB3DF4"/>
    <w:rsid w:val="00DB3DFC"/>
    <w:rsid w:val="00DB40D5"/>
    <w:rsid w:val="00DB42F9"/>
    <w:rsid w:val="00DB63DF"/>
    <w:rsid w:val="00DB6B1B"/>
    <w:rsid w:val="00DB6C00"/>
    <w:rsid w:val="00DB7B28"/>
    <w:rsid w:val="00DC0BA9"/>
    <w:rsid w:val="00DC1396"/>
    <w:rsid w:val="00DC14C9"/>
    <w:rsid w:val="00DC23BD"/>
    <w:rsid w:val="00DC26DA"/>
    <w:rsid w:val="00DC296C"/>
    <w:rsid w:val="00DC2EEB"/>
    <w:rsid w:val="00DC5191"/>
    <w:rsid w:val="00DC6658"/>
    <w:rsid w:val="00DC7461"/>
    <w:rsid w:val="00DC781A"/>
    <w:rsid w:val="00DC7B57"/>
    <w:rsid w:val="00DD06A5"/>
    <w:rsid w:val="00DD0B26"/>
    <w:rsid w:val="00DD0F5C"/>
    <w:rsid w:val="00DD16B1"/>
    <w:rsid w:val="00DD181E"/>
    <w:rsid w:val="00DD21B0"/>
    <w:rsid w:val="00DD21BA"/>
    <w:rsid w:val="00DD28DE"/>
    <w:rsid w:val="00DD3768"/>
    <w:rsid w:val="00DD3AC5"/>
    <w:rsid w:val="00DD436A"/>
    <w:rsid w:val="00DD53DB"/>
    <w:rsid w:val="00DD5E46"/>
    <w:rsid w:val="00DD5F6C"/>
    <w:rsid w:val="00DD6471"/>
    <w:rsid w:val="00DD702E"/>
    <w:rsid w:val="00DD7568"/>
    <w:rsid w:val="00DD7808"/>
    <w:rsid w:val="00DE001A"/>
    <w:rsid w:val="00DE014F"/>
    <w:rsid w:val="00DE1FC5"/>
    <w:rsid w:val="00DE24A6"/>
    <w:rsid w:val="00DE2892"/>
    <w:rsid w:val="00DE2F56"/>
    <w:rsid w:val="00DE3217"/>
    <w:rsid w:val="00DE3DF1"/>
    <w:rsid w:val="00DE4271"/>
    <w:rsid w:val="00DE5053"/>
    <w:rsid w:val="00DE533B"/>
    <w:rsid w:val="00DE61EF"/>
    <w:rsid w:val="00DE738D"/>
    <w:rsid w:val="00DE74B4"/>
    <w:rsid w:val="00DF0E14"/>
    <w:rsid w:val="00DF1329"/>
    <w:rsid w:val="00DF13A7"/>
    <w:rsid w:val="00DF1470"/>
    <w:rsid w:val="00DF28B9"/>
    <w:rsid w:val="00DF4575"/>
    <w:rsid w:val="00DF47C3"/>
    <w:rsid w:val="00DF4D90"/>
    <w:rsid w:val="00DF700A"/>
    <w:rsid w:val="00DF7EF4"/>
    <w:rsid w:val="00E00023"/>
    <w:rsid w:val="00E00BE6"/>
    <w:rsid w:val="00E02D9E"/>
    <w:rsid w:val="00E03146"/>
    <w:rsid w:val="00E03B13"/>
    <w:rsid w:val="00E056D8"/>
    <w:rsid w:val="00E06F6A"/>
    <w:rsid w:val="00E079AE"/>
    <w:rsid w:val="00E07C34"/>
    <w:rsid w:val="00E100A5"/>
    <w:rsid w:val="00E113BC"/>
    <w:rsid w:val="00E11B5E"/>
    <w:rsid w:val="00E11F48"/>
    <w:rsid w:val="00E12AFE"/>
    <w:rsid w:val="00E12E7A"/>
    <w:rsid w:val="00E130E8"/>
    <w:rsid w:val="00E13502"/>
    <w:rsid w:val="00E14073"/>
    <w:rsid w:val="00E1493D"/>
    <w:rsid w:val="00E15259"/>
    <w:rsid w:val="00E15AA8"/>
    <w:rsid w:val="00E166C8"/>
    <w:rsid w:val="00E16AB2"/>
    <w:rsid w:val="00E16DD2"/>
    <w:rsid w:val="00E17971"/>
    <w:rsid w:val="00E208A9"/>
    <w:rsid w:val="00E20BB0"/>
    <w:rsid w:val="00E214A9"/>
    <w:rsid w:val="00E21B4A"/>
    <w:rsid w:val="00E21DC0"/>
    <w:rsid w:val="00E21FF9"/>
    <w:rsid w:val="00E2270F"/>
    <w:rsid w:val="00E22C1C"/>
    <w:rsid w:val="00E22C4C"/>
    <w:rsid w:val="00E22F3E"/>
    <w:rsid w:val="00E230A4"/>
    <w:rsid w:val="00E23F95"/>
    <w:rsid w:val="00E243C6"/>
    <w:rsid w:val="00E24445"/>
    <w:rsid w:val="00E254CF"/>
    <w:rsid w:val="00E257C9"/>
    <w:rsid w:val="00E25C91"/>
    <w:rsid w:val="00E2635C"/>
    <w:rsid w:val="00E26D0F"/>
    <w:rsid w:val="00E27056"/>
    <w:rsid w:val="00E30E60"/>
    <w:rsid w:val="00E310B8"/>
    <w:rsid w:val="00E316DB"/>
    <w:rsid w:val="00E31D21"/>
    <w:rsid w:val="00E3218C"/>
    <w:rsid w:val="00E3307C"/>
    <w:rsid w:val="00E33F25"/>
    <w:rsid w:val="00E34704"/>
    <w:rsid w:val="00E355DC"/>
    <w:rsid w:val="00E35F81"/>
    <w:rsid w:val="00E36C2A"/>
    <w:rsid w:val="00E40AD0"/>
    <w:rsid w:val="00E41B4A"/>
    <w:rsid w:val="00E4218D"/>
    <w:rsid w:val="00E4266D"/>
    <w:rsid w:val="00E429DC"/>
    <w:rsid w:val="00E436B6"/>
    <w:rsid w:val="00E43B3C"/>
    <w:rsid w:val="00E44042"/>
    <w:rsid w:val="00E44910"/>
    <w:rsid w:val="00E45BAD"/>
    <w:rsid w:val="00E461C5"/>
    <w:rsid w:val="00E46AFD"/>
    <w:rsid w:val="00E476A6"/>
    <w:rsid w:val="00E478A1"/>
    <w:rsid w:val="00E5001F"/>
    <w:rsid w:val="00E51C3F"/>
    <w:rsid w:val="00E52234"/>
    <w:rsid w:val="00E52983"/>
    <w:rsid w:val="00E52A6B"/>
    <w:rsid w:val="00E53E76"/>
    <w:rsid w:val="00E561DA"/>
    <w:rsid w:val="00E5667F"/>
    <w:rsid w:val="00E56870"/>
    <w:rsid w:val="00E5762E"/>
    <w:rsid w:val="00E57D61"/>
    <w:rsid w:val="00E6255D"/>
    <w:rsid w:val="00E6281A"/>
    <w:rsid w:val="00E62FE6"/>
    <w:rsid w:val="00E63D35"/>
    <w:rsid w:val="00E63D52"/>
    <w:rsid w:val="00E63F28"/>
    <w:rsid w:val="00E6405F"/>
    <w:rsid w:val="00E648A4"/>
    <w:rsid w:val="00E65250"/>
    <w:rsid w:val="00E6546D"/>
    <w:rsid w:val="00E665DA"/>
    <w:rsid w:val="00E66974"/>
    <w:rsid w:val="00E670C0"/>
    <w:rsid w:val="00E6718A"/>
    <w:rsid w:val="00E674AC"/>
    <w:rsid w:val="00E6764A"/>
    <w:rsid w:val="00E70A49"/>
    <w:rsid w:val="00E70FAA"/>
    <w:rsid w:val="00E73CD7"/>
    <w:rsid w:val="00E73DC7"/>
    <w:rsid w:val="00E73FD0"/>
    <w:rsid w:val="00E77EED"/>
    <w:rsid w:val="00E80609"/>
    <w:rsid w:val="00E80693"/>
    <w:rsid w:val="00E806F8"/>
    <w:rsid w:val="00E82A46"/>
    <w:rsid w:val="00E82BA3"/>
    <w:rsid w:val="00E8398E"/>
    <w:rsid w:val="00E843B2"/>
    <w:rsid w:val="00E84B38"/>
    <w:rsid w:val="00E84DC8"/>
    <w:rsid w:val="00E85015"/>
    <w:rsid w:val="00E856E3"/>
    <w:rsid w:val="00E861EC"/>
    <w:rsid w:val="00E8690F"/>
    <w:rsid w:val="00E86D9F"/>
    <w:rsid w:val="00E86E17"/>
    <w:rsid w:val="00E87978"/>
    <w:rsid w:val="00E87DBE"/>
    <w:rsid w:val="00E87FEF"/>
    <w:rsid w:val="00E90543"/>
    <w:rsid w:val="00E920F8"/>
    <w:rsid w:val="00E9261A"/>
    <w:rsid w:val="00E92EEC"/>
    <w:rsid w:val="00E93E37"/>
    <w:rsid w:val="00E96431"/>
    <w:rsid w:val="00E96595"/>
    <w:rsid w:val="00E965BC"/>
    <w:rsid w:val="00E966E1"/>
    <w:rsid w:val="00E97270"/>
    <w:rsid w:val="00E976D4"/>
    <w:rsid w:val="00E97AF5"/>
    <w:rsid w:val="00EA0B72"/>
    <w:rsid w:val="00EA0CD0"/>
    <w:rsid w:val="00EA1DC3"/>
    <w:rsid w:val="00EA264C"/>
    <w:rsid w:val="00EA3134"/>
    <w:rsid w:val="00EA4A6C"/>
    <w:rsid w:val="00EA5093"/>
    <w:rsid w:val="00EA560A"/>
    <w:rsid w:val="00EA5B2C"/>
    <w:rsid w:val="00EA5F7C"/>
    <w:rsid w:val="00EA6158"/>
    <w:rsid w:val="00EA6A53"/>
    <w:rsid w:val="00EA6F15"/>
    <w:rsid w:val="00EA7971"/>
    <w:rsid w:val="00EB01FD"/>
    <w:rsid w:val="00EB0467"/>
    <w:rsid w:val="00EB1555"/>
    <w:rsid w:val="00EB1B69"/>
    <w:rsid w:val="00EB2581"/>
    <w:rsid w:val="00EB2E3F"/>
    <w:rsid w:val="00EB3455"/>
    <w:rsid w:val="00EB3D18"/>
    <w:rsid w:val="00EB3DA3"/>
    <w:rsid w:val="00EB3F9E"/>
    <w:rsid w:val="00EB4B2C"/>
    <w:rsid w:val="00EB4F1C"/>
    <w:rsid w:val="00EB4F6E"/>
    <w:rsid w:val="00EB5CA2"/>
    <w:rsid w:val="00EB6665"/>
    <w:rsid w:val="00EB6D53"/>
    <w:rsid w:val="00EB73AC"/>
    <w:rsid w:val="00EC01D6"/>
    <w:rsid w:val="00EC05FE"/>
    <w:rsid w:val="00EC07E6"/>
    <w:rsid w:val="00EC1016"/>
    <w:rsid w:val="00EC18AD"/>
    <w:rsid w:val="00EC1C3F"/>
    <w:rsid w:val="00EC1F82"/>
    <w:rsid w:val="00EC257F"/>
    <w:rsid w:val="00EC299C"/>
    <w:rsid w:val="00EC2AB0"/>
    <w:rsid w:val="00EC44B0"/>
    <w:rsid w:val="00EC4B8B"/>
    <w:rsid w:val="00EC4BC0"/>
    <w:rsid w:val="00EC522C"/>
    <w:rsid w:val="00EC5451"/>
    <w:rsid w:val="00EC5688"/>
    <w:rsid w:val="00EC5D95"/>
    <w:rsid w:val="00EC5F74"/>
    <w:rsid w:val="00EC629C"/>
    <w:rsid w:val="00EC733B"/>
    <w:rsid w:val="00EC7BA3"/>
    <w:rsid w:val="00ED082C"/>
    <w:rsid w:val="00ED0D0B"/>
    <w:rsid w:val="00ED16D8"/>
    <w:rsid w:val="00ED1C61"/>
    <w:rsid w:val="00ED22CE"/>
    <w:rsid w:val="00ED2D5A"/>
    <w:rsid w:val="00ED34AA"/>
    <w:rsid w:val="00ED3A59"/>
    <w:rsid w:val="00ED4277"/>
    <w:rsid w:val="00ED4638"/>
    <w:rsid w:val="00ED4862"/>
    <w:rsid w:val="00ED55D0"/>
    <w:rsid w:val="00ED5C2F"/>
    <w:rsid w:val="00ED5D9D"/>
    <w:rsid w:val="00ED6866"/>
    <w:rsid w:val="00ED6D6D"/>
    <w:rsid w:val="00ED7735"/>
    <w:rsid w:val="00ED7A18"/>
    <w:rsid w:val="00ED7AC8"/>
    <w:rsid w:val="00EE0005"/>
    <w:rsid w:val="00EE0790"/>
    <w:rsid w:val="00EE2792"/>
    <w:rsid w:val="00EE2C33"/>
    <w:rsid w:val="00EE3517"/>
    <w:rsid w:val="00EE3EDB"/>
    <w:rsid w:val="00EE4827"/>
    <w:rsid w:val="00EE4828"/>
    <w:rsid w:val="00EE5057"/>
    <w:rsid w:val="00EE5A54"/>
    <w:rsid w:val="00EE61A3"/>
    <w:rsid w:val="00EE6C78"/>
    <w:rsid w:val="00EE7CC7"/>
    <w:rsid w:val="00EF1015"/>
    <w:rsid w:val="00EF10C5"/>
    <w:rsid w:val="00EF145B"/>
    <w:rsid w:val="00EF1A4D"/>
    <w:rsid w:val="00EF377E"/>
    <w:rsid w:val="00EF3A7D"/>
    <w:rsid w:val="00EF5C37"/>
    <w:rsid w:val="00EF67B1"/>
    <w:rsid w:val="00EF6F2C"/>
    <w:rsid w:val="00EF7370"/>
    <w:rsid w:val="00EF78CB"/>
    <w:rsid w:val="00F001E9"/>
    <w:rsid w:val="00F006E0"/>
    <w:rsid w:val="00F0085B"/>
    <w:rsid w:val="00F009DD"/>
    <w:rsid w:val="00F00BBB"/>
    <w:rsid w:val="00F021C0"/>
    <w:rsid w:val="00F04FB1"/>
    <w:rsid w:val="00F05A87"/>
    <w:rsid w:val="00F063DC"/>
    <w:rsid w:val="00F06780"/>
    <w:rsid w:val="00F07136"/>
    <w:rsid w:val="00F0719B"/>
    <w:rsid w:val="00F07294"/>
    <w:rsid w:val="00F075EF"/>
    <w:rsid w:val="00F10112"/>
    <w:rsid w:val="00F1151F"/>
    <w:rsid w:val="00F12C6F"/>
    <w:rsid w:val="00F14CDE"/>
    <w:rsid w:val="00F16BA5"/>
    <w:rsid w:val="00F206B1"/>
    <w:rsid w:val="00F2247C"/>
    <w:rsid w:val="00F23409"/>
    <w:rsid w:val="00F23EEA"/>
    <w:rsid w:val="00F24879"/>
    <w:rsid w:val="00F25278"/>
    <w:rsid w:val="00F26957"/>
    <w:rsid w:val="00F30D92"/>
    <w:rsid w:val="00F311CD"/>
    <w:rsid w:val="00F31F34"/>
    <w:rsid w:val="00F32BA9"/>
    <w:rsid w:val="00F32DF2"/>
    <w:rsid w:val="00F330DB"/>
    <w:rsid w:val="00F33265"/>
    <w:rsid w:val="00F33B34"/>
    <w:rsid w:val="00F33C3E"/>
    <w:rsid w:val="00F34160"/>
    <w:rsid w:val="00F354FF"/>
    <w:rsid w:val="00F35634"/>
    <w:rsid w:val="00F35E36"/>
    <w:rsid w:val="00F3633B"/>
    <w:rsid w:val="00F36ACE"/>
    <w:rsid w:val="00F40441"/>
    <w:rsid w:val="00F40D38"/>
    <w:rsid w:val="00F439DC"/>
    <w:rsid w:val="00F443E9"/>
    <w:rsid w:val="00F45AFB"/>
    <w:rsid w:val="00F46A1F"/>
    <w:rsid w:val="00F46E56"/>
    <w:rsid w:val="00F50738"/>
    <w:rsid w:val="00F509A0"/>
    <w:rsid w:val="00F51C53"/>
    <w:rsid w:val="00F524D8"/>
    <w:rsid w:val="00F527B0"/>
    <w:rsid w:val="00F5299C"/>
    <w:rsid w:val="00F529CC"/>
    <w:rsid w:val="00F532B3"/>
    <w:rsid w:val="00F5359A"/>
    <w:rsid w:val="00F53B79"/>
    <w:rsid w:val="00F54204"/>
    <w:rsid w:val="00F543F1"/>
    <w:rsid w:val="00F545A9"/>
    <w:rsid w:val="00F550C6"/>
    <w:rsid w:val="00F55628"/>
    <w:rsid w:val="00F558CC"/>
    <w:rsid w:val="00F60C08"/>
    <w:rsid w:val="00F6135C"/>
    <w:rsid w:val="00F613B4"/>
    <w:rsid w:val="00F62DAF"/>
    <w:rsid w:val="00F6353D"/>
    <w:rsid w:val="00F64CF3"/>
    <w:rsid w:val="00F6559A"/>
    <w:rsid w:val="00F65978"/>
    <w:rsid w:val="00F66B80"/>
    <w:rsid w:val="00F6764C"/>
    <w:rsid w:val="00F6797E"/>
    <w:rsid w:val="00F679EF"/>
    <w:rsid w:val="00F70FDF"/>
    <w:rsid w:val="00F72718"/>
    <w:rsid w:val="00F729A6"/>
    <w:rsid w:val="00F734CE"/>
    <w:rsid w:val="00F74D3E"/>
    <w:rsid w:val="00F7540C"/>
    <w:rsid w:val="00F7736C"/>
    <w:rsid w:val="00F7758F"/>
    <w:rsid w:val="00F81927"/>
    <w:rsid w:val="00F82774"/>
    <w:rsid w:val="00F82E78"/>
    <w:rsid w:val="00F83E76"/>
    <w:rsid w:val="00F84087"/>
    <w:rsid w:val="00F840BE"/>
    <w:rsid w:val="00F8491B"/>
    <w:rsid w:val="00F853C4"/>
    <w:rsid w:val="00F85DEB"/>
    <w:rsid w:val="00F861EF"/>
    <w:rsid w:val="00F913BA"/>
    <w:rsid w:val="00F9212B"/>
    <w:rsid w:val="00F928E9"/>
    <w:rsid w:val="00F94050"/>
    <w:rsid w:val="00F94DE1"/>
    <w:rsid w:val="00F95B0F"/>
    <w:rsid w:val="00F95F82"/>
    <w:rsid w:val="00F96A1C"/>
    <w:rsid w:val="00F96DA0"/>
    <w:rsid w:val="00F97570"/>
    <w:rsid w:val="00FA031C"/>
    <w:rsid w:val="00FA068C"/>
    <w:rsid w:val="00FA0CCF"/>
    <w:rsid w:val="00FA157F"/>
    <w:rsid w:val="00FA21B5"/>
    <w:rsid w:val="00FA3559"/>
    <w:rsid w:val="00FA3727"/>
    <w:rsid w:val="00FA5197"/>
    <w:rsid w:val="00FA5EFA"/>
    <w:rsid w:val="00FA6A40"/>
    <w:rsid w:val="00FA7013"/>
    <w:rsid w:val="00FA7C11"/>
    <w:rsid w:val="00FB00F6"/>
    <w:rsid w:val="00FB0A78"/>
    <w:rsid w:val="00FB2008"/>
    <w:rsid w:val="00FB2077"/>
    <w:rsid w:val="00FB20CA"/>
    <w:rsid w:val="00FB245C"/>
    <w:rsid w:val="00FB3651"/>
    <w:rsid w:val="00FB3A7F"/>
    <w:rsid w:val="00FB4480"/>
    <w:rsid w:val="00FB5396"/>
    <w:rsid w:val="00FB58A7"/>
    <w:rsid w:val="00FB5E14"/>
    <w:rsid w:val="00FB706C"/>
    <w:rsid w:val="00FB7D2E"/>
    <w:rsid w:val="00FC0C20"/>
    <w:rsid w:val="00FC200D"/>
    <w:rsid w:val="00FC21F7"/>
    <w:rsid w:val="00FC2335"/>
    <w:rsid w:val="00FC577A"/>
    <w:rsid w:val="00FC6EC8"/>
    <w:rsid w:val="00FC7563"/>
    <w:rsid w:val="00FD287E"/>
    <w:rsid w:val="00FD549E"/>
    <w:rsid w:val="00FD57D3"/>
    <w:rsid w:val="00FD6F47"/>
    <w:rsid w:val="00FE0222"/>
    <w:rsid w:val="00FE0286"/>
    <w:rsid w:val="00FE0C0D"/>
    <w:rsid w:val="00FE0E74"/>
    <w:rsid w:val="00FE0F29"/>
    <w:rsid w:val="00FE2B2A"/>
    <w:rsid w:val="00FE2F95"/>
    <w:rsid w:val="00FE41E2"/>
    <w:rsid w:val="00FE5079"/>
    <w:rsid w:val="00FE51BC"/>
    <w:rsid w:val="00FE53B8"/>
    <w:rsid w:val="00FE58D7"/>
    <w:rsid w:val="00FE635B"/>
    <w:rsid w:val="00FE6CDF"/>
    <w:rsid w:val="00FE7338"/>
    <w:rsid w:val="00FF059D"/>
    <w:rsid w:val="00FF0689"/>
    <w:rsid w:val="00FF080A"/>
    <w:rsid w:val="00FF0B19"/>
    <w:rsid w:val="00FF1F66"/>
    <w:rsid w:val="00FF279D"/>
    <w:rsid w:val="00FF394C"/>
    <w:rsid w:val="00FF3A57"/>
    <w:rsid w:val="00FF4597"/>
    <w:rsid w:val="00FF514C"/>
    <w:rsid w:val="00FF52D3"/>
    <w:rsid w:val="00FF55C6"/>
    <w:rsid w:val="00FF5CAF"/>
    <w:rsid w:val="00FF5FAD"/>
    <w:rsid w:val="00FF6439"/>
    <w:rsid w:val="00FF6513"/>
    <w:rsid w:val="00FF75D0"/>
    <w:rsid w:val="00FF7601"/>
    <w:rsid w:val="00FF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0">
      <v:fill color="#9c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2C9D"/>
    <w:rPr>
      <w:sz w:val="24"/>
      <w:lang w:eastAsia="de-DE"/>
    </w:rPr>
  </w:style>
  <w:style w:type="paragraph" w:styleId="Heading1">
    <w:name w:val="heading 1"/>
    <w:next w:val="NormalHeading1"/>
    <w:link w:val="Heading1Char"/>
    <w:qFormat/>
    <w:rsid w:val="00D20D8A"/>
    <w:pPr>
      <w:keepNext/>
      <w:numPr>
        <w:numId w:val="1"/>
      </w:numPr>
      <w:spacing w:after="120"/>
      <w:ind w:left="547" w:hanging="547"/>
      <w:outlineLvl w:val="0"/>
    </w:pPr>
    <w:rPr>
      <w:b/>
      <w:iCs/>
      <w:sz w:val="28"/>
      <w:szCs w:val="28"/>
      <w:lang w:eastAsia="de-DE"/>
    </w:rPr>
  </w:style>
  <w:style w:type="paragraph" w:styleId="Heading2">
    <w:name w:val="heading 2"/>
    <w:aliases w:val="H2"/>
    <w:next w:val="NormalHeading2"/>
    <w:qFormat/>
    <w:rsid w:val="00D20D8A"/>
    <w:pPr>
      <w:numPr>
        <w:ilvl w:val="1"/>
        <w:numId w:val="1"/>
      </w:numPr>
      <w:spacing w:after="120"/>
      <w:ind w:left="547" w:hanging="547"/>
      <w:outlineLvl w:val="1"/>
    </w:pPr>
    <w:rPr>
      <w:b/>
      <w:iCs/>
      <w:sz w:val="24"/>
      <w:szCs w:val="28"/>
      <w:lang w:eastAsia="de-DE"/>
    </w:rPr>
  </w:style>
  <w:style w:type="paragraph" w:styleId="Heading3">
    <w:name w:val="heading 3"/>
    <w:aliases w:val="H3"/>
    <w:next w:val="NormalHeading3"/>
    <w:qFormat/>
    <w:rsid w:val="00D20D8A"/>
    <w:pPr>
      <w:numPr>
        <w:ilvl w:val="2"/>
        <w:numId w:val="1"/>
      </w:numPr>
      <w:spacing w:after="120"/>
      <w:outlineLvl w:val="2"/>
    </w:pPr>
    <w:rPr>
      <w:b/>
      <w:iCs/>
      <w:sz w:val="24"/>
      <w:szCs w:val="28"/>
      <w:lang w:eastAsia="de-DE"/>
    </w:rPr>
  </w:style>
  <w:style w:type="paragraph" w:styleId="Heading4">
    <w:name w:val="heading 4"/>
    <w:aliases w:val="H4"/>
    <w:next w:val="NormalHeading4"/>
    <w:qFormat/>
    <w:rsid w:val="00D20D8A"/>
    <w:pPr>
      <w:numPr>
        <w:ilvl w:val="3"/>
        <w:numId w:val="1"/>
      </w:numPr>
      <w:spacing w:after="120"/>
      <w:outlineLvl w:val="3"/>
    </w:pPr>
    <w:rPr>
      <w:b/>
      <w:iCs/>
      <w:sz w:val="24"/>
      <w:szCs w:val="28"/>
      <w:lang w:eastAsia="de-DE"/>
    </w:rPr>
  </w:style>
  <w:style w:type="paragraph" w:styleId="Heading5">
    <w:name w:val="heading 5"/>
    <w:aliases w:val="H5"/>
    <w:basedOn w:val="Heading1"/>
    <w:next w:val="Normal"/>
    <w:qFormat/>
    <w:rsid w:val="008B167B"/>
    <w:pPr>
      <w:numPr>
        <w:ilvl w:val="4"/>
      </w:numPr>
      <w:outlineLvl w:val="4"/>
    </w:pPr>
    <w:rPr>
      <w:sz w:val="24"/>
    </w:rPr>
  </w:style>
  <w:style w:type="paragraph" w:styleId="Heading6">
    <w:name w:val="heading 6"/>
    <w:basedOn w:val="Heading1"/>
    <w:next w:val="Normal"/>
    <w:qFormat/>
    <w:rsid w:val="008B167B"/>
    <w:pPr>
      <w:numPr>
        <w:ilvl w:val="5"/>
      </w:numPr>
      <w:outlineLvl w:val="5"/>
    </w:pPr>
    <w:rPr>
      <w:sz w:val="24"/>
    </w:rPr>
  </w:style>
  <w:style w:type="paragraph" w:styleId="Heading7">
    <w:name w:val="heading 7"/>
    <w:basedOn w:val="Heading1"/>
    <w:next w:val="Normal"/>
    <w:qFormat/>
    <w:rsid w:val="008B167B"/>
    <w:pPr>
      <w:numPr>
        <w:ilvl w:val="6"/>
      </w:numPr>
      <w:outlineLvl w:val="6"/>
    </w:pPr>
    <w:rPr>
      <w:sz w:val="24"/>
    </w:rPr>
  </w:style>
  <w:style w:type="paragraph" w:styleId="Heading8">
    <w:name w:val="heading 8"/>
    <w:basedOn w:val="Heading1"/>
    <w:next w:val="Normal"/>
    <w:qFormat/>
    <w:rsid w:val="008B167B"/>
    <w:pPr>
      <w:numPr>
        <w:ilvl w:val="7"/>
      </w:numPr>
      <w:outlineLvl w:val="7"/>
    </w:pPr>
    <w:rPr>
      <w:sz w:val="24"/>
    </w:rPr>
  </w:style>
  <w:style w:type="paragraph" w:styleId="Heading9">
    <w:name w:val="heading 9"/>
    <w:basedOn w:val="Heading1"/>
    <w:next w:val="Normal"/>
    <w:qFormat/>
    <w:rsid w:val="008B167B"/>
    <w:pPr>
      <w:numPr>
        <w:ilvl w:val="8"/>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erTimesNewRoman12ptBoldBefore9ptAfter">
    <w:name w:val="Style Header + Times New Roman 12 pt Bold Before:  9 pt After: ..."/>
    <w:basedOn w:val="Header"/>
    <w:locked/>
    <w:rsid w:val="002C422A"/>
    <w:pPr>
      <w:spacing w:before="180" w:after="120"/>
    </w:pPr>
    <w:rPr>
      <w:b/>
      <w:bCs/>
      <w:sz w:val="24"/>
    </w:rPr>
  </w:style>
  <w:style w:type="paragraph" w:styleId="Header">
    <w:name w:val="header"/>
    <w:rsid w:val="00C55335"/>
    <w:pPr>
      <w:tabs>
        <w:tab w:val="center" w:pos="4536"/>
        <w:tab w:val="right" w:pos="9072"/>
      </w:tabs>
    </w:pPr>
    <w:rPr>
      <w:lang w:eastAsia="de-DE"/>
    </w:rPr>
  </w:style>
  <w:style w:type="paragraph" w:styleId="Footer">
    <w:name w:val="footer"/>
    <w:rsid w:val="00A856F3"/>
    <w:pPr>
      <w:tabs>
        <w:tab w:val="center" w:pos="4536"/>
        <w:tab w:val="right" w:pos="9072"/>
      </w:tabs>
      <w:jc w:val="center"/>
    </w:pPr>
    <w:rPr>
      <w:lang w:eastAsia="de-DE"/>
    </w:rPr>
  </w:style>
  <w:style w:type="paragraph" w:styleId="Subtitle">
    <w:name w:val="Subtitle"/>
    <w:basedOn w:val="Normal"/>
    <w:qFormat/>
    <w:pPr>
      <w:pageBreakBefore/>
      <w:spacing w:after="240"/>
      <w:jc w:val="center"/>
    </w:pPr>
    <w:rPr>
      <w:b/>
      <w:bCs/>
    </w:rPr>
  </w:style>
  <w:style w:type="paragraph" w:styleId="TOC1">
    <w:name w:val="toc 1"/>
    <w:basedOn w:val="Normal"/>
    <w:next w:val="Normal"/>
    <w:uiPriority w:val="39"/>
    <w:rsid w:val="00D1745E"/>
    <w:pPr>
      <w:spacing w:before="120" w:after="120"/>
    </w:pPr>
    <w:rPr>
      <w:b/>
      <w:bCs/>
      <w:caps/>
    </w:rPr>
  </w:style>
  <w:style w:type="paragraph" w:styleId="ListContinue">
    <w:name w:val="List Continue"/>
    <w:basedOn w:val="Normal"/>
    <w:pPr>
      <w:spacing w:after="120"/>
      <w:ind w:left="283"/>
    </w:pPr>
  </w:style>
  <w:style w:type="paragraph" w:styleId="TOC2">
    <w:name w:val="toc 2"/>
    <w:basedOn w:val="Normal"/>
    <w:next w:val="Normal"/>
    <w:uiPriority w:val="39"/>
    <w:rsid w:val="002D6486"/>
    <w:pPr>
      <w:ind w:left="240"/>
    </w:pPr>
    <w:rPr>
      <w:smallCaps/>
      <w:sz w:val="20"/>
    </w:rPr>
  </w:style>
  <w:style w:type="paragraph" w:styleId="TOC3">
    <w:name w:val="toc 3"/>
    <w:basedOn w:val="Normal"/>
    <w:next w:val="Normal"/>
    <w:uiPriority w:val="39"/>
    <w:rsid w:val="002D6486"/>
    <w:pPr>
      <w:ind w:left="480"/>
    </w:pPr>
    <w:rPr>
      <w:i/>
      <w:iCs/>
      <w:sz w:val="20"/>
    </w:rPr>
  </w:style>
  <w:style w:type="paragraph" w:styleId="TOC4">
    <w:name w:val="toc 4"/>
    <w:basedOn w:val="Normal"/>
    <w:next w:val="Normal"/>
    <w:semiHidden/>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character" w:styleId="LineNumber">
    <w:name w:val="line number"/>
    <w:basedOn w:val="DefaultParagraphFont"/>
  </w:style>
  <w:style w:type="character" w:styleId="PageNumber">
    <w:name w:val="page number"/>
    <w:rPr>
      <w:rFonts w:ascii="Arial" w:hAnsi="Arial"/>
      <w:sz w:val="20"/>
    </w:rPr>
  </w:style>
  <w:style w:type="paragraph" w:styleId="Title">
    <w:name w:val="Title"/>
    <w:basedOn w:val="Normal"/>
    <w:qFormat/>
    <w:pPr>
      <w:spacing w:before="240" w:after="60"/>
      <w:jc w:val="center"/>
      <w:outlineLvl w:val="0"/>
    </w:pPr>
    <w:rPr>
      <w:rFonts w:cs="Arial"/>
      <w:b/>
      <w:bCs/>
      <w:kern w:val="28"/>
      <w:sz w:val="36"/>
      <w:szCs w:val="32"/>
    </w:rPr>
  </w:style>
  <w:style w:type="character" w:styleId="Hyperlink">
    <w:name w:val="Hyperlink"/>
    <w:uiPriority w:val="99"/>
    <w:rPr>
      <w:color w:val="0000FF"/>
      <w:u w:val="single"/>
    </w:rPr>
  </w:style>
  <w:style w:type="table" w:styleId="TableGrid">
    <w:name w:val="Table Grid"/>
    <w:basedOn w:val="TableNormal"/>
    <w:rsid w:val="00D47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pPr>
      <w:keepLines/>
      <w:spacing w:before="60"/>
      <w:ind w:left="709"/>
      <w:jc w:val="both"/>
    </w:pPr>
  </w:style>
  <w:style w:type="character" w:styleId="FollowedHyperlink">
    <w:name w:val="FollowedHyperlink"/>
    <w:rPr>
      <w:color w:val="800080"/>
      <w:u w:val="single"/>
    </w:rPr>
  </w:style>
  <w:style w:type="paragraph" w:customStyle="1" w:styleId="CoverPage">
    <w:name w:val="Cover Page"/>
    <w:basedOn w:val="Normal"/>
    <w:pPr>
      <w:widowControl w:val="0"/>
      <w:spacing w:line="360" w:lineRule="auto"/>
      <w:jc w:val="center"/>
    </w:pPr>
    <w:rPr>
      <w:sz w:val="28"/>
      <w:lang w:val="de-DE"/>
    </w:rPr>
  </w:style>
  <w:style w:type="paragraph" w:customStyle="1" w:styleId="Style95ptBlackRight">
    <w:name w:val="Style 9.5 pt Black Right"/>
    <w:basedOn w:val="Normal"/>
    <w:locked/>
    <w:rsid w:val="00035E52"/>
    <w:pPr>
      <w:jc w:val="right"/>
    </w:pPr>
    <w:rPr>
      <w:color w:val="000000"/>
      <w:sz w:val="5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odyText2">
    <w:name w:val="Body Text 2"/>
    <w:basedOn w:val="Normal"/>
    <w:pPr>
      <w:jc w:val="center"/>
    </w:pPr>
    <w:rPr>
      <w:sz w:val="20"/>
      <w:szCs w:val="24"/>
      <w:lang w:eastAsia="en-US"/>
    </w:rPr>
  </w:style>
  <w:style w:type="paragraph" w:styleId="BodyText3">
    <w:name w:val="Body Text 3"/>
    <w:basedOn w:val="Normal"/>
    <w:rPr>
      <w:sz w:val="16"/>
    </w:rPr>
  </w:style>
  <w:style w:type="paragraph" w:styleId="BodyTextIndent">
    <w:name w:val="Body Text Indent"/>
    <w:basedOn w:val="Normal"/>
    <w:pPr>
      <w:ind w:left="720"/>
    </w:pPr>
  </w:style>
  <w:style w:type="paragraph" w:styleId="Caption">
    <w:name w:val="caption"/>
    <w:basedOn w:val="Normal"/>
    <w:next w:val="Normal"/>
    <w:qFormat/>
    <w:pPr>
      <w:ind w:left="720"/>
      <w:jc w:val="center"/>
    </w:pPr>
    <w:rPr>
      <w:b/>
    </w:rPr>
  </w:style>
  <w:style w:type="paragraph" w:styleId="BodyTextIndent3">
    <w:name w:val="Body Text Indent 3"/>
    <w:basedOn w:val="Normal"/>
    <w:pPr>
      <w:ind w:left="1080"/>
    </w:pPr>
  </w:style>
  <w:style w:type="paragraph" w:styleId="BalloonText">
    <w:name w:val="Balloon Text"/>
    <w:basedOn w:val="Normal"/>
    <w:semiHidden/>
    <w:rsid w:val="00853C13"/>
    <w:rPr>
      <w:rFonts w:ascii="Tahoma" w:hAnsi="Tahoma" w:cs="Tahoma"/>
      <w:sz w:val="16"/>
      <w:szCs w:val="16"/>
    </w:rPr>
  </w:style>
  <w:style w:type="paragraph" w:styleId="DocumentMap">
    <w:name w:val="Document Map"/>
    <w:basedOn w:val="Normal"/>
    <w:semiHidden/>
    <w:rsid w:val="00B703D9"/>
    <w:pPr>
      <w:shd w:val="clear" w:color="auto" w:fill="000080"/>
    </w:pPr>
    <w:rPr>
      <w:rFonts w:ascii="Tahoma" w:hAnsi="Tahoma" w:cs="Tahoma"/>
      <w:sz w:val="20"/>
    </w:rPr>
  </w:style>
  <w:style w:type="paragraph" w:customStyle="1" w:styleId="Figure">
    <w:name w:val="Figure"/>
    <w:next w:val="Normal"/>
    <w:rsid w:val="00D20D8A"/>
    <w:pPr>
      <w:spacing w:after="240"/>
      <w:jc w:val="center"/>
    </w:pPr>
    <w:rPr>
      <w:b/>
      <w:sz w:val="24"/>
      <w:lang w:eastAsia="de-DE"/>
    </w:rPr>
  </w:style>
  <w:style w:type="paragraph" w:customStyle="1" w:styleId="Style10ptAfter3pt">
    <w:name w:val="Style 10 pt After:  3 pt"/>
    <w:basedOn w:val="Normal"/>
    <w:locked/>
    <w:rsid w:val="00903989"/>
    <w:pPr>
      <w:spacing w:after="60"/>
    </w:pPr>
    <w:rPr>
      <w:sz w:val="144"/>
    </w:rPr>
  </w:style>
  <w:style w:type="paragraph" w:customStyle="1" w:styleId="RequirementsHeader">
    <w:name w:val="Requirements Header"/>
    <w:basedOn w:val="Normal"/>
    <w:rsid w:val="0082164C"/>
    <w:pPr>
      <w:spacing w:after="60"/>
      <w:jc w:val="center"/>
    </w:pPr>
    <w:rPr>
      <w:b/>
      <w:bCs/>
    </w:rPr>
  </w:style>
  <w:style w:type="paragraph" w:customStyle="1" w:styleId="NormalHeading4">
    <w:name w:val="Normal Heading 4"/>
    <w:basedOn w:val="Normal"/>
    <w:link w:val="NormalHeading4Char"/>
    <w:rsid w:val="00EA0B72"/>
    <w:pPr>
      <w:spacing w:after="120"/>
      <w:ind w:left="1080"/>
    </w:pPr>
  </w:style>
  <w:style w:type="paragraph" w:customStyle="1" w:styleId="NormalIndented">
    <w:name w:val="Normal Indented"/>
    <w:basedOn w:val="Normal"/>
    <w:rsid w:val="009D6480"/>
    <w:pPr>
      <w:ind w:firstLine="720"/>
      <w:jc w:val="both"/>
    </w:pPr>
  </w:style>
  <w:style w:type="paragraph" w:customStyle="1" w:styleId="RequirementsFormat">
    <w:name w:val="Requirements Format"/>
    <w:basedOn w:val="Normal"/>
    <w:rsid w:val="008B5443"/>
    <w:rPr>
      <w:sz w:val="20"/>
    </w:rPr>
  </w:style>
  <w:style w:type="character" w:customStyle="1" w:styleId="NormalHeading4Char">
    <w:name w:val="Normal Heading 4 Char"/>
    <w:link w:val="NormalHeading4"/>
    <w:rsid w:val="00EA0B72"/>
    <w:rPr>
      <w:sz w:val="24"/>
      <w:lang w:val="en-US" w:eastAsia="de-DE" w:bidi="ar-SA"/>
    </w:rPr>
  </w:style>
  <w:style w:type="paragraph" w:customStyle="1" w:styleId="NormalHeading3">
    <w:name w:val="Normal Heading 3"/>
    <w:rsid w:val="00D20D8A"/>
    <w:pPr>
      <w:spacing w:after="240"/>
      <w:ind w:left="720"/>
      <w:jc w:val="both"/>
    </w:pPr>
    <w:rPr>
      <w:sz w:val="24"/>
      <w:lang w:eastAsia="de-DE"/>
    </w:rPr>
  </w:style>
  <w:style w:type="paragraph" w:customStyle="1" w:styleId="NormalHeading2">
    <w:name w:val="Normal Heading 2"/>
    <w:rsid w:val="005C2C9D"/>
    <w:pPr>
      <w:spacing w:after="240"/>
      <w:ind w:left="547"/>
      <w:jc w:val="both"/>
    </w:pPr>
    <w:rPr>
      <w:sz w:val="24"/>
      <w:lang w:eastAsia="de-DE"/>
    </w:rPr>
  </w:style>
  <w:style w:type="paragraph" w:customStyle="1" w:styleId="NormalHeading1">
    <w:name w:val="Normal Heading 1"/>
    <w:rsid w:val="00D20D8A"/>
    <w:pPr>
      <w:spacing w:after="240"/>
      <w:ind w:left="547"/>
      <w:jc w:val="both"/>
    </w:pPr>
    <w:rPr>
      <w:sz w:val="24"/>
      <w:lang w:eastAsia="de-DE"/>
    </w:rPr>
  </w:style>
  <w:style w:type="paragraph" w:customStyle="1" w:styleId="SpecialNote">
    <w:name w:val="Special Note"/>
    <w:rsid w:val="00EA0B72"/>
    <w:rPr>
      <w:lang w:eastAsia="de-DE"/>
    </w:rPr>
  </w:style>
  <w:style w:type="numbering" w:customStyle="1" w:styleId="Bullet">
    <w:name w:val="Bullet"/>
    <w:basedOn w:val="NoList"/>
    <w:rsid w:val="00EA0B72"/>
    <w:pPr>
      <w:numPr>
        <w:numId w:val="2"/>
      </w:numPr>
    </w:pPr>
  </w:style>
  <w:style w:type="paragraph" w:customStyle="1" w:styleId="StyleRequirementsFormatStrikethroughCentered">
    <w:name w:val="Style Requirements Format + Strikethrough Centered"/>
    <w:basedOn w:val="RequirementsFormat"/>
    <w:locked/>
    <w:rsid w:val="00B43345"/>
    <w:pPr>
      <w:jc w:val="center"/>
    </w:pPr>
    <w:rPr>
      <w:strike/>
      <w:sz w:val="52"/>
    </w:rPr>
  </w:style>
  <w:style w:type="paragraph" w:customStyle="1" w:styleId="StyleBulleted">
    <w:name w:val="Style Bulleted"/>
    <w:basedOn w:val="NormalHeading1"/>
    <w:rsid w:val="00C05941"/>
    <w:pPr>
      <w:numPr>
        <w:numId w:val="3"/>
      </w:numPr>
      <w:spacing w:after="0"/>
      <w:ind w:left="720"/>
    </w:pPr>
  </w:style>
  <w:style w:type="paragraph" w:styleId="TableofFigures">
    <w:name w:val="table of figures"/>
    <w:basedOn w:val="Normal"/>
    <w:next w:val="Normal"/>
    <w:semiHidden/>
    <w:rsid w:val="00222860"/>
  </w:style>
  <w:style w:type="paragraph" w:styleId="FootnoteText">
    <w:name w:val="footnote text"/>
    <w:basedOn w:val="Normal"/>
    <w:semiHidden/>
    <w:rsid w:val="00C05941"/>
    <w:rPr>
      <w:rFonts w:ascii="Arial" w:hAnsi="Arial"/>
      <w:sz w:val="20"/>
      <w:lang w:eastAsia="en-US"/>
    </w:rPr>
  </w:style>
  <w:style w:type="numbering" w:customStyle="1" w:styleId="Style1">
    <w:name w:val="Style1"/>
    <w:basedOn w:val="NoList"/>
    <w:rsid w:val="004B2058"/>
    <w:pPr>
      <w:numPr>
        <w:numId w:val="4"/>
      </w:numPr>
    </w:pPr>
  </w:style>
  <w:style w:type="paragraph" w:customStyle="1" w:styleId="Style10ptLeft">
    <w:name w:val="Style 10 pt Left"/>
    <w:basedOn w:val="Normal"/>
    <w:next w:val="Normal"/>
    <w:locked/>
    <w:rsid w:val="00CF0214"/>
    <w:rPr>
      <w:sz w:val="20"/>
    </w:rPr>
  </w:style>
  <w:style w:type="paragraph" w:styleId="CommentSubject">
    <w:name w:val="annotation subject"/>
    <w:basedOn w:val="CommentText"/>
    <w:next w:val="CommentText"/>
    <w:semiHidden/>
    <w:rsid w:val="0042660F"/>
    <w:rPr>
      <w:b/>
      <w:bCs/>
    </w:rPr>
  </w:style>
  <w:style w:type="character" w:customStyle="1" w:styleId="Heading1Char">
    <w:name w:val="Heading 1 Char"/>
    <w:link w:val="Heading1"/>
    <w:rsid w:val="00BC76AA"/>
    <w:rPr>
      <w:b/>
      <w:iCs/>
      <w:sz w:val="28"/>
      <w:szCs w:val="28"/>
      <w:lang w:val="en-US" w:eastAsia="de-DE" w:bidi="ar-SA"/>
    </w:rPr>
  </w:style>
  <w:style w:type="paragraph" w:styleId="ListBullet">
    <w:name w:val="List Bullet"/>
    <w:basedOn w:val="Normal"/>
    <w:autoRedefine/>
    <w:rsid w:val="00CC6A01"/>
    <w:pPr>
      <w:numPr>
        <w:numId w:val="5"/>
      </w:numPr>
      <w:tabs>
        <w:tab w:val="clear" w:pos="360"/>
        <w:tab w:val="num" w:pos="1800"/>
      </w:tabs>
      <w:spacing w:after="120"/>
      <w:ind w:left="1800"/>
    </w:pPr>
    <w:rPr>
      <w:rFonts w:ascii="Arial" w:hAnsi="Arial"/>
      <w:sz w:val="20"/>
      <w:lang w:eastAsia="en-US"/>
    </w:rPr>
  </w:style>
  <w:style w:type="paragraph" w:customStyle="1" w:styleId="TabSchrift6pt">
    <w:name w:val="Tab_Schrift6pt"/>
    <w:basedOn w:val="Normal"/>
    <w:next w:val="Normal"/>
    <w:rsid w:val="00EC629C"/>
    <w:rPr>
      <w:rFonts w:ascii="Arial" w:hAnsi="Arial"/>
      <w:sz w:val="12"/>
      <w:lang w:val="it-IT"/>
    </w:rPr>
  </w:style>
  <w:style w:type="paragraph" w:customStyle="1" w:styleId="TabSchrift10pt">
    <w:name w:val="Tab_Schrift10pt"/>
    <w:basedOn w:val="Normal"/>
    <w:rsid w:val="00EC629C"/>
    <w:rPr>
      <w:rFonts w:ascii="Arial" w:hAnsi="Arial"/>
      <w:sz w:val="20"/>
      <w:lang w:val="de-DE"/>
    </w:rPr>
  </w:style>
  <w:style w:type="paragraph" w:customStyle="1" w:styleId="Dokumenttitel">
    <w:name w:val="Dokumenttitel"/>
    <w:basedOn w:val="Normal"/>
    <w:rsid w:val="00EC629C"/>
    <w:pPr>
      <w:spacing w:before="120" w:after="240"/>
      <w:jc w:val="center"/>
    </w:pPr>
    <w:rPr>
      <w:rFonts w:ascii="Arial" w:hAnsi="Arial"/>
      <w:b/>
      <w:sz w:val="72"/>
      <w:lang w:val="de-DE"/>
    </w:rPr>
  </w:style>
  <w:style w:type="paragraph" w:customStyle="1" w:styleId="TabThema">
    <w:name w:val="Tab_Thema"/>
    <w:basedOn w:val="Normal"/>
    <w:rsid w:val="00EC629C"/>
    <w:rPr>
      <w:rFonts w:ascii="Arial" w:hAnsi="Arial"/>
      <w:b/>
      <w:bCs/>
      <w:sz w:val="22"/>
      <w:lang w:val="de-DE"/>
    </w:rPr>
  </w:style>
  <w:style w:type="paragraph" w:styleId="BodyText">
    <w:name w:val="Body Text"/>
    <w:basedOn w:val="Normal"/>
    <w:rsid w:val="00EC629C"/>
    <w:rPr>
      <w:sz w:val="16"/>
      <w:szCs w:val="24"/>
      <w:lang w:val="de-DE"/>
    </w:rPr>
  </w:style>
  <w:style w:type="paragraph" w:customStyle="1" w:styleId="TabSchrift8pt">
    <w:name w:val="Tab_Schrift8pt"/>
    <w:basedOn w:val="Normal"/>
    <w:next w:val="Normal"/>
    <w:rsid w:val="00EC629C"/>
    <w:rPr>
      <w:rFonts w:ascii="Arial" w:hAnsi="Arial"/>
      <w:sz w:val="16"/>
      <w:lang w:val="de-DE"/>
    </w:rPr>
  </w:style>
  <w:style w:type="paragraph" w:customStyle="1" w:styleId="berschriftzentriert">
    <w:name w:val="Überschrift zentriert"/>
    <w:basedOn w:val="Normal"/>
    <w:next w:val="Normal"/>
    <w:rsid w:val="00EC629C"/>
    <w:pPr>
      <w:spacing w:before="240" w:after="240"/>
      <w:jc w:val="center"/>
    </w:pPr>
    <w:rPr>
      <w:rFonts w:ascii="Arial" w:hAnsi="Arial"/>
      <w:b/>
      <w:sz w:val="28"/>
      <w:lang w:val="de-DE"/>
    </w:rPr>
  </w:style>
  <w:style w:type="paragraph" w:customStyle="1" w:styleId="xl25">
    <w:name w:val="xl25"/>
    <w:basedOn w:val="Normal"/>
    <w:rsid w:val="00EC629C"/>
    <w:pPr>
      <w:pBdr>
        <w:top w:val="single" w:sz="4" w:space="0" w:color="auto"/>
        <w:left w:val="single" w:sz="4" w:space="0" w:color="auto"/>
        <w:bottom w:val="single" w:sz="4" w:space="0" w:color="auto"/>
        <w:right w:val="single" w:sz="4" w:space="0" w:color="auto"/>
      </w:pBdr>
      <w:spacing w:before="100" w:beforeAutospacing="1" w:after="100" w:afterAutospacing="1"/>
    </w:pPr>
    <w:rPr>
      <w:szCs w:val="24"/>
      <w:lang w:val="de-DE"/>
    </w:rPr>
  </w:style>
  <w:style w:type="paragraph" w:customStyle="1" w:styleId="xl26">
    <w:name w:val="xl26"/>
    <w:basedOn w:val="Normal"/>
    <w:rsid w:val="00EC629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b/>
      <w:bCs/>
      <w:szCs w:val="24"/>
      <w:lang w:val="de-DE"/>
    </w:rPr>
  </w:style>
  <w:style w:type="paragraph" w:customStyle="1" w:styleId="xl27">
    <w:name w:val="xl27"/>
    <w:basedOn w:val="Normal"/>
    <w:rsid w:val="00EC629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b/>
      <w:bCs/>
      <w:szCs w:val="24"/>
      <w:lang w:val="de-DE"/>
    </w:rPr>
  </w:style>
  <w:style w:type="paragraph" w:customStyle="1" w:styleId="xl28">
    <w:name w:val="xl28"/>
    <w:basedOn w:val="Normal"/>
    <w:rsid w:val="00EC629C"/>
    <w:pPr>
      <w:pBdr>
        <w:top w:val="single" w:sz="4" w:space="0" w:color="auto"/>
        <w:left w:val="single" w:sz="4" w:space="0" w:color="auto"/>
        <w:bottom w:val="single" w:sz="4" w:space="0" w:color="auto"/>
        <w:right w:val="single" w:sz="4" w:space="0" w:color="auto"/>
      </w:pBdr>
      <w:shd w:val="clear" w:color="FF00FF" w:fill="FF00FF"/>
      <w:spacing w:before="100" w:beforeAutospacing="1" w:after="100" w:afterAutospacing="1"/>
    </w:pPr>
    <w:rPr>
      <w:b/>
      <w:bCs/>
      <w:szCs w:val="24"/>
      <w:lang w:val="de-DE"/>
    </w:rPr>
  </w:style>
  <w:style w:type="paragraph" w:customStyle="1" w:styleId="xl29">
    <w:name w:val="xl29"/>
    <w:basedOn w:val="Normal"/>
    <w:rsid w:val="00EC629C"/>
    <w:pPr>
      <w:pBdr>
        <w:top w:val="single" w:sz="4" w:space="0" w:color="auto"/>
        <w:left w:val="single" w:sz="4" w:space="0" w:color="auto"/>
        <w:bottom w:val="single" w:sz="8" w:space="0" w:color="auto"/>
        <w:right w:val="single" w:sz="4" w:space="0" w:color="auto"/>
      </w:pBdr>
      <w:spacing w:before="100" w:beforeAutospacing="1" w:after="100" w:afterAutospacing="1"/>
    </w:pPr>
    <w:rPr>
      <w:szCs w:val="24"/>
      <w:lang w:val="de-DE"/>
    </w:rPr>
  </w:style>
  <w:style w:type="paragraph" w:customStyle="1" w:styleId="xl30">
    <w:name w:val="xl30"/>
    <w:basedOn w:val="Normal"/>
    <w:rsid w:val="00EC629C"/>
    <w:pPr>
      <w:pBdr>
        <w:top w:val="single" w:sz="4" w:space="0" w:color="auto"/>
        <w:left w:val="single" w:sz="4" w:space="0" w:color="auto"/>
        <w:bottom w:val="single" w:sz="8" w:space="0" w:color="auto"/>
        <w:right w:val="single" w:sz="4" w:space="0" w:color="auto"/>
      </w:pBdr>
      <w:spacing w:before="100" w:beforeAutospacing="1" w:after="100" w:afterAutospacing="1"/>
    </w:pPr>
    <w:rPr>
      <w:szCs w:val="24"/>
      <w:lang w:val="de-DE"/>
    </w:rPr>
  </w:style>
  <w:style w:type="paragraph" w:customStyle="1" w:styleId="xl31">
    <w:name w:val="xl31"/>
    <w:basedOn w:val="Normal"/>
    <w:rsid w:val="00EC629C"/>
    <w:pPr>
      <w:pBdr>
        <w:left w:val="single" w:sz="4" w:space="0" w:color="auto"/>
        <w:bottom w:val="single" w:sz="4" w:space="0" w:color="auto"/>
        <w:right w:val="single" w:sz="4" w:space="0" w:color="auto"/>
      </w:pBdr>
      <w:spacing w:before="100" w:beforeAutospacing="1" w:after="100" w:afterAutospacing="1"/>
    </w:pPr>
    <w:rPr>
      <w:b/>
      <w:bCs/>
      <w:szCs w:val="24"/>
      <w:lang w:val="de-DE"/>
    </w:rPr>
  </w:style>
  <w:style w:type="paragraph" w:customStyle="1" w:styleId="xl32">
    <w:name w:val="xl32"/>
    <w:basedOn w:val="Normal"/>
    <w:rsid w:val="00EC629C"/>
    <w:pPr>
      <w:pBdr>
        <w:top w:val="single" w:sz="4" w:space="0" w:color="auto"/>
        <w:left w:val="single" w:sz="4" w:space="0" w:color="auto"/>
        <w:bottom w:val="single" w:sz="8" w:space="0" w:color="auto"/>
        <w:right w:val="single" w:sz="4" w:space="0" w:color="auto"/>
      </w:pBdr>
      <w:spacing w:before="100" w:beforeAutospacing="1" w:after="100" w:afterAutospacing="1"/>
    </w:pPr>
    <w:rPr>
      <w:b/>
      <w:bCs/>
      <w:szCs w:val="24"/>
      <w:lang w:val="de-DE"/>
    </w:rPr>
  </w:style>
  <w:style w:type="paragraph" w:customStyle="1" w:styleId="xl33">
    <w:name w:val="xl33"/>
    <w:basedOn w:val="Normal"/>
    <w:rsid w:val="00EC629C"/>
    <w:pPr>
      <w:pBdr>
        <w:left w:val="single" w:sz="4" w:space="0" w:color="auto"/>
        <w:bottom w:val="single" w:sz="4" w:space="0" w:color="auto"/>
        <w:right w:val="single" w:sz="4" w:space="0" w:color="auto"/>
      </w:pBdr>
      <w:spacing w:before="100" w:beforeAutospacing="1" w:after="100" w:afterAutospacing="1"/>
    </w:pPr>
    <w:rPr>
      <w:szCs w:val="24"/>
      <w:lang w:val="de-DE"/>
    </w:rPr>
  </w:style>
  <w:style w:type="paragraph" w:customStyle="1" w:styleId="xl34">
    <w:name w:val="xl34"/>
    <w:basedOn w:val="Normal"/>
    <w:rsid w:val="00EC629C"/>
    <w:pPr>
      <w:pBdr>
        <w:left w:val="single" w:sz="4" w:space="0" w:color="auto"/>
        <w:bottom w:val="single" w:sz="4" w:space="0" w:color="auto"/>
        <w:right w:val="single" w:sz="4" w:space="0" w:color="auto"/>
      </w:pBdr>
      <w:spacing w:before="100" w:beforeAutospacing="1" w:after="100" w:afterAutospacing="1"/>
      <w:jc w:val="right"/>
    </w:pPr>
    <w:rPr>
      <w:b/>
      <w:bCs/>
      <w:szCs w:val="24"/>
      <w:lang w:val="de-DE"/>
    </w:rPr>
  </w:style>
  <w:style w:type="paragraph" w:customStyle="1" w:styleId="xl35">
    <w:name w:val="xl35"/>
    <w:basedOn w:val="Normal"/>
    <w:rsid w:val="00EC629C"/>
    <w:pPr>
      <w:pBdr>
        <w:top w:val="single" w:sz="4" w:space="0" w:color="auto"/>
        <w:left w:val="single" w:sz="4" w:space="0" w:color="auto"/>
        <w:bottom w:val="single" w:sz="4" w:space="0" w:color="auto"/>
        <w:right w:val="single" w:sz="4" w:space="0" w:color="auto"/>
      </w:pBdr>
      <w:spacing w:before="100" w:beforeAutospacing="1" w:after="100" w:afterAutospacing="1"/>
    </w:pPr>
    <w:rPr>
      <w:szCs w:val="24"/>
      <w:lang w:val="de-DE"/>
    </w:rPr>
  </w:style>
  <w:style w:type="paragraph" w:customStyle="1" w:styleId="xl36">
    <w:name w:val="xl36"/>
    <w:basedOn w:val="Normal"/>
    <w:rsid w:val="00EC629C"/>
    <w:pPr>
      <w:pBdr>
        <w:top w:val="single" w:sz="4" w:space="0" w:color="auto"/>
        <w:left w:val="single" w:sz="4" w:space="0" w:color="auto"/>
        <w:bottom w:val="single" w:sz="8" w:space="0" w:color="auto"/>
      </w:pBdr>
      <w:spacing w:before="100" w:beforeAutospacing="1" w:after="100" w:afterAutospacing="1"/>
      <w:jc w:val="right"/>
    </w:pPr>
    <w:rPr>
      <w:b/>
      <w:bCs/>
      <w:szCs w:val="24"/>
      <w:lang w:val="de-DE"/>
    </w:rPr>
  </w:style>
  <w:style w:type="paragraph" w:customStyle="1" w:styleId="xl37">
    <w:name w:val="xl37"/>
    <w:basedOn w:val="Normal"/>
    <w:rsid w:val="00EC629C"/>
    <w:pPr>
      <w:pBdr>
        <w:top w:val="single" w:sz="4" w:space="0" w:color="auto"/>
        <w:bottom w:val="single" w:sz="8" w:space="0" w:color="auto"/>
      </w:pBdr>
      <w:spacing w:before="100" w:beforeAutospacing="1" w:after="100" w:afterAutospacing="1"/>
      <w:jc w:val="right"/>
    </w:pPr>
    <w:rPr>
      <w:b/>
      <w:bCs/>
      <w:szCs w:val="24"/>
      <w:lang w:val="de-DE"/>
    </w:rPr>
  </w:style>
  <w:style w:type="paragraph" w:customStyle="1" w:styleId="xl38">
    <w:name w:val="xl38"/>
    <w:basedOn w:val="Normal"/>
    <w:rsid w:val="00EC629C"/>
    <w:pPr>
      <w:pBdr>
        <w:top w:val="single" w:sz="4" w:space="0" w:color="auto"/>
        <w:bottom w:val="single" w:sz="8" w:space="0" w:color="auto"/>
        <w:right w:val="single" w:sz="4" w:space="0" w:color="auto"/>
      </w:pBdr>
      <w:spacing w:before="100" w:beforeAutospacing="1" w:after="100" w:afterAutospacing="1"/>
      <w:jc w:val="right"/>
    </w:pPr>
    <w:rPr>
      <w:b/>
      <w:bCs/>
      <w:szCs w:val="24"/>
      <w:lang w:val="de-DE"/>
    </w:rPr>
  </w:style>
  <w:style w:type="paragraph" w:customStyle="1" w:styleId="xl39">
    <w:name w:val="xl39"/>
    <w:basedOn w:val="Normal"/>
    <w:rsid w:val="00EC629C"/>
    <w:pPr>
      <w:pBdr>
        <w:left w:val="single" w:sz="4" w:space="0" w:color="auto"/>
        <w:bottom w:val="single" w:sz="4" w:space="0" w:color="auto"/>
        <w:right w:val="single" w:sz="4" w:space="0" w:color="auto"/>
      </w:pBdr>
      <w:shd w:val="clear" w:color="auto" w:fill="C0C0C0"/>
      <w:spacing w:before="100" w:beforeAutospacing="1" w:after="100" w:afterAutospacing="1"/>
    </w:pPr>
    <w:rPr>
      <w:b/>
      <w:bCs/>
      <w:szCs w:val="24"/>
      <w:lang w:val="de-DE"/>
    </w:rPr>
  </w:style>
  <w:style w:type="paragraph" w:customStyle="1" w:styleId="xl40">
    <w:name w:val="xl40"/>
    <w:basedOn w:val="Normal"/>
    <w:rsid w:val="00EC629C"/>
    <w:pPr>
      <w:pBdr>
        <w:left w:val="single" w:sz="4" w:space="0" w:color="auto"/>
        <w:bottom w:val="single" w:sz="4" w:space="0" w:color="auto"/>
        <w:right w:val="single" w:sz="4" w:space="0" w:color="auto"/>
      </w:pBdr>
      <w:shd w:val="clear" w:color="auto" w:fill="C0C0C0"/>
      <w:spacing w:before="100" w:beforeAutospacing="1" w:after="100" w:afterAutospacing="1"/>
    </w:pPr>
    <w:rPr>
      <w:b/>
      <w:bCs/>
      <w:szCs w:val="24"/>
      <w:lang w:val="de-DE"/>
    </w:rPr>
  </w:style>
  <w:style w:type="paragraph" w:customStyle="1" w:styleId="xl41">
    <w:name w:val="xl41"/>
    <w:basedOn w:val="Normal"/>
    <w:rsid w:val="00EC629C"/>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jc w:val="right"/>
    </w:pPr>
    <w:rPr>
      <w:b/>
      <w:bCs/>
      <w:sz w:val="18"/>
      <w:szCs w:val="18"/>
      <w:lang w:val="de-DE"/>
    </w:rPr>
  </w:style>
  <w:style w:type="paragraph" w:customStyle="1" w:styleId="xl42">
    <w:name w:val="xl42"/>
    <w:basedOn w:val="Normal"/>
    <w:rsid w:val="00EC629C"/>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pPr>
    <w:rPr>
      <w:b/>
      <w:bCs/>
      <w:sz w:val="18"/>
      <w:szCs w:val="18"/>
      <w:lang w:val="de-DE"/>
    </w:rPr>
  </w:style>
  <w:style w:type="paragraph" w:customStyle="1" w:styleId="xl43">
    <w:name w:val="xl43"/>
    <w:basedOn w:val="Normal"/>
    <w:rsid w:val="00EC629C"/>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pPr>
    <w:rPr>
      <w:b/>
      <w:bCs/>
      <w:sz w:val="18"/>
      <w:szCs w:val="18"/>
      <w:lang w:val="de-DE"/>
    </w:rPr>
  </w:style>
  <w:style w:type="paragraph" w:customStyle="1" w:styleId="xl44">
    <w:name w:val="xl44"/>
    <w:basedOn w:val="Normal"/>
    <w:rsid w:val="00EC629C"/>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pPr>
    <w:rPr>
      <w:b/>
      <w:bCs/>
      <w:sz w:val="18"/>
      <w:szCs w:val="18"/>
      <w:lang w:val="de-DE"/>
    </w:rPr>
  </w:style>
  <w:style w:type="paragraph" w:customStyle="1" w:styleId="xl45">
    <w:name w:val="xl45"/>
    <w:basedOn w:val="Normal"/>
    <w:rsid w:val="00EC629C"/>
    <w:pPr>
      <w:pBdr>
        <w:top w:val="single" w:sz="8" w:space="0" w:color="auto"/>
        <w:left w:val="single" w:sz="4" w:space="0" w:color="auto"/>
        <w:bottom w:val="single" w:sz="8" w:space="0" w:color="auto"/>
      </w:pBdr>
      <w:shd w:val="clear" w:color="auto" w:fill="C0C0C0"/>
      <w:spacing w:before="100" w:beforeAutospacing="1" w:after="100" w:afterAutospacing="1"/>
    </w:pPr>
    <w:rPr>
      <w:b/>
      <w:bCs/>
      <w:sz w:val="18"/>
      <w:szCs w:val="18"/>
      <w:lang w:val="de-DE"/>
    </w:rPr>
  </w:style>
  <w:style w:type="paragraph" w:customStyle="1" w:styleId="xl46">
    <w:name w:val="xl46"/>
    <w:basedOn w:val="Normal"/>
    <w:rsid w:val="00EC629C"/>
    <w:pPr>
      <w:pBdr>
        <w:top w:val="single" w:sz="8" w:space="0" w:color="auto"/>
        <w:bottom w:val="single" w:sz="8" w:space="0" w:color="auto"/>
      </w:pBdr>
      <w:shd w:val="clear" w:color="auto" w:fill="C0C0C0"/>
      <w:spacing w:before="100" w:beforeAutospacing="1" w:after="100" w:afterAutospacing="1"/>
    </w:pPr>
    <w:rPr>
      <w:b/>
      <w:bCs/>
      <w:sz w:val="18"/>
      <w:szCs w:val="18"/>
      <w:lang w:val="de-DE"/>
    </w:rPr>
  </w:style>
  <w:style w:type="paragraph" w:styleId="Salutation">
    <w:name w:val="Salutation"/>
    <w:basedOn w:val="Normal"/>
    <w:next w:val="Normal"/>
    <w:rsid w:val="00EC629C"/>
    <w:rPr>
      <w:rFonts w:ascii="Arial" w:hAnsi="Arial"/>
      <w:sz w:val="22"/>
      <w:lang w:val="de-DE"/>
    </w:rPr>
  </w:style>
  <w:style w:type="paragraph" w:styleId="ListBullet2">
    <w:name w:val="List Bullet 2"/>
    <w:basedOn w:val="Normal"/>
    <w:rsid w:val="00EC629C"/>
    <w:pPr>
      <w:numPr>
        <w:numId w:val="11"/>
      </w:numPr>
    </w:pPr>
    <w:rPr>
      <w:rFonts w:ascii="Arial" w:hAnsi="Arial"/>
      <w:sz w:val="22"/>
      <w:lang w:val="de-DE"/>
    </w:rPr>
  </w:style>
  <w:style w:type="paragraph" w:styleId="ListBullet3">
    <w:name w:val="List Bullet 3"/>
    <w:basedOn w:val="Normal"/>
    <w:rsid w:val="00EC629C"/>
    <w:pPr>
      <w:numPr>
        <w:numId w:val="12"/>
      </w:numPr>
    </w:pPr>
    <w:rPr>
      <w:rFonts w:ascii="Arial" w:hAnsi="Arial"/>
      <w:sz w:val="22"/>
      <w:lang w:val="de-DE"/>
    </w:rPr>
  </w:style>
  <w:style w:type="paragraph" w:styleId="ListBullet4">
    <w:name w:val="List Bullet 4"/>
    <w:basedOn w:val="Normal"/>
    <w:rsid w:val="00EC629C"/>
    <w:pPr>
      <w:numPr>
        <w:numId w:val="13"/>
      </w:numPr>
    </w:pPr>
    <w:rPr>
      <w:rFonts w:ascii="Arial" w:hAnsi="Arial"/>
      <w:sz w:val="22"/>
      <w:lang w:val="de-DE"/>
    </w:rPr>
  </w:style>
  <w:style w:type="paragraph" w:styleId="ListBullet5">
    <w:name w:val="List Bullet 5"/>
    <w:basedOn w:val="Normal"/>
    <w:rsid w:val="00EC629C"/>
    <w:pPr>
      <w:numPr>
        <w:numId w:val="14"/>
      </w:numPr>
    </w:pPr>
    <w:rPr>
      <w:rFonts w:ascii="Arial" w:hAnsi="Arial"/>
      <w:sz w:val="22"/>
      <w:lang w:val="de-DE"/>
    </w:rPr>
  </w:style>
  <w:style w:type="paragraph" w:styleId="BlockText">
    <w:name w:val="Block Text"/>
    <w:basedOn w:val="Normal"/>
    <w:rsid w:val="00EC629C"/>
    <w:pPr>
      <w:spacing w:after="120"/>
      <w:ind w:left="1440" w:right="1440"/>
    </w:pPr>
    <w:rPr>
      <w:rFonts w:ascii="Arial" w:hAnsi="Arial"/>
      <w:sz w:val="22"/>
      <w:lang w:val="de-DE"/>
    </w:rPr>
  </w:style>
  <w:style w:type="paragraph" w:styleId="Date">
    <w:name w:val="Date"/>
    <w:basedOn w:val="Normal"/>
    <w:next w:val="Normal"/>
    <w:rsid w:val="00EC629C"/>
    <w:rPr>
      <w:rFonts w:ascii="Arial" w:hAnsi="Arial"/>
      <w:sz w:val="22"/>
      <w:lang w:val="de-DE"/>
    </w:rPr>
  </w:style>
  <w:style w:type="paragraph" w:styleId="E-mailSignature">
    <w:name w:val="E-mail Signature"/>
    <w:basedOn w:val="Normal"/>
    <w:rsid w:val="00EC629C"/>
    <w:rPr>
      <w:rFonts w:ascii="Arial" w:hAnsi="Arial"/>
      <w:sz w:val="22"/>
      <w:lang w:val="de-DE"/>
    </w:rPr>
  </w:style>
  <w:style w:type="paragraph" w:styleId="EndnoteText">
    <w:name w:val="endnote text"/>
    <w:basedOn w:val="Normal"/>
    <w:semiHidden/>
    <w:rsid w:val="00EC629C"/>
    <w:rPr>
      <w:rFonts w:ascii="Arial" w:hAnsi="Arial"/>
      <w:sz w:val="20"/>
      <w:lang w:val="de-DE"/>
    </w:rPr>
  </w:style>
  <w:style w:type="paragraph" w:styleId="NoteHeading">
    <w:name w:val="Note Heading"/>
    <w:basedOn w:val="Normal"/>
    <w:next w:val="Normal"/>
    <w:rsid w:val="00EC629C"/>
    <w:rPr>
      <w:rFonts w:ascii="Arial" w:hAnsi="Arial"/>
      <w:sz w:val="22"/>
      <w:lang w:val="de-DE"/>
    </w:rPr>
  </w:style>
  <w:style w:type="paragraph" w:styleId="Closing">
    <w:name w:val="Closing"/>
    <w:basedOn w:val="Normal"/>
    <w:rsid w:val="00EC629C"/>
    <w:pPr>
      <w:ind w:left="4252"/>
    </w:pPr>
    <w:rPr>
      <w:rFonts w:ascii="Arial" w:hAnsi="Arial"/>
      <w:sz w:val="22"/>
      <w:lang w:val="de-DE"/>
    </w:rPr>
  </w:style>
  <w:style w:type="paragraph" w:styleId="HTMLAddress">
    <w:name w:val="HTML Address"/>
    <w:basedOn w:val="Normal"/>
    <w:rsid w:val="00EC629C"/>
    <w:rPr>
      <w:rFonts w:ascii="Arial" w:hAnsi="Arial"/>
      <w:i/>
      <w:iCs/>
      <w:sz w:val="22"/>
      <w:lang w:val="de-DE"/>
    </w:rPr>
  </w:style>
  <w:style w:type="paragraph" w:styleId="HTMLPreformatted">
    <w:name w:val="HTML Preformatted"/>
    <w:basedOn w:val="Normal"/>
    <w:rsid w:val="00EC629C"/>
    <w:rPr>
      <w:rFonts w:ascii="Courier New" w:hAnsi="Courier New" w:cs="Courier New"/>
      <w:sz w:val="20"/>
      <w:lang w:val="de-DE"/>
    </w:rPr>
  </w:style>
  <w:style w:type="paragraph" w:styleId="Index1">
    <w:name w:val="index 1"/>
    <w:basedOn w:val="Normal"/>
    <w:next w:val="Normal"/>
    <w:autoRedefine/>
    <w:semiHidden/>
    <w:rsid w:val="00EC629C"/>
    <w:pPr>
      <w:ind w:left="220" w:hanging="220"/>
    </w:pPr>
    <w:rPr>
      <w:rFonts w:ascii="Arial" w:hAnsi="Arial"/>
      <w:sz w:val="22"/>
      <w:lang w:val="de-DE"/>
    </w:rPr>
  </w:style>
  <w:style w:type="paragraph" w:styleId="Index2">
    <w:name w:val="index 2"/>
    <w:basedOn w:val="Normal"/>
    <w:next w:val="Normal"/>
    <w:autoRedefine/>
    <w:semiHidden/>
    <w:rsid w:val="00EC629C"/>
    <w:pPr>
      <w:ind w:left="440" w:hanging="220"/>
    </w:pPr>
    <w:rPr>
      <w:rFonts w:ascii="Arial" w:hAnsi="Arial"/>
      <w:sz w:val="22"/>
      <w:lang w:val="de-DE"/>
    </w:rPr>
  </w:style>
  <w:style w:type="paragraph" w:styleId="Index3">
    <w:name w:val="index 3"/>
    <w:basedOn w:val="Normal"/>
    <w:next w:val="Normal"/>
    <w:autoRedefine/>
    <w:semiHidden/>
    <w:rsid w:val="00EC629C"/>
    <w:pPr>
      <w:ind w:left="660" w:hanging="220"/>
    </w:pPr>
    <w:rPr>
      <w:rFonts w:ascii="Arial" w:hAnsi="Arial"/>
      <w:sz w:val="22"/>
      <w:lang w:val="de-DE"/>
    </w:rPr>
  </w:style>
  <w:style w:type="paragraph" w:styleId="Index4">
    <w:name w:val="index 4"/>
    <w:basedOn w:val="Normal"/>
    <w:next w:val="Normal"/>
    <w:autoRedefine/>
    <w:semiHidden/>
    <w:rsid w:val="00EC629C"/>
    <w:pPr>
      <w:ind w:left="880" w:hanging="220"/>
    </w:pPr>
    <w:rPr>
      <w:rFonts w:ascii="Arial" w:hAnsi="Arial"/>
      <w:sz w:val="22"/>
      <w:lang w:val="de-DE"/>
    </w:rPr>
  </w:style>
  <w:style w:type="paragraph" w:styleId="Index5">
    <w:name w:val="index 5"/>
    <w:basedOn w:val="Normal"/>
    <w:next w:val="Normal"/>
    <w:autoRedefine/>
    <w:semiHidden/>
    <w:rsid w:val="00EC629C"/>
    <w:pPr>
      <w:ind w:left="1100" w:hanging="220"/>
    </w:pPr>
    <w:rPr>
      <w:rFonts w:ascii="Arial" w:hAnsi="Arial"/>
      <w:sz w:val="22"/>
      <w:lang w:val="de-DE"/>
    </w:rPr>
  </w:style>
  <w:style w:type="paragraph" w:styleId="Index6">
    <w:name w:val="index 6"/>
    <w:basedOn w:val="Normal"/>
    <w:next w:val="Normal"/>
    <w:autoRedefine/>
    <w:semiHidden/>
    <w:rsid w:val="00EC629C"/>
    <w:pPr>
      <w:ind w:left="1320" w:hanging="220"/>
    </w:pPr>
    <w:rPr>
      <w:rFonts w:ascii="Arial" w:hAnsi="Arial"/>
      <w:sz w:val="22"/>
      <w:lang w:val="de-DE"/>
    </w:rPr>
  </w:style>
  <w:style w:type="paragraph" w:styleId="Index7">
    <w:name w:val="index 7"/>
    <w:basedOn w:val="Normal"/>
    <w:next w:val="Normal"/>
    <w:autoRedefine/>
    <w:semiHidden/>
    <w:rsid w:val="00EC629C"/>
    <w:pPr>
      <w:ind w:left="1540" w:hanging="220"/>
    </w:pPr>
    <w:rPr>
      <w:rFonts w:ascii="Arial" w:hAnsi="Arial"/>
      <w:sz w:val="22"/>
      <w:lang w:val="de-DE"/>
    </w:rPr>
  </w:style>
  <w:style w:type="paragraph" w:styleId="Index8">
    <w:name w:val="index 8"/>
    <w:basedOn w:val="Normal"/>
    <w:next w:val="Normal"/>
    <w:autoRedefine/>
    <w:semiHidden/>
    <w:rsid w:val="00EC629C"/>
    <w:pPr>
      <w:ind w:left="1760" w:hanging="220"/>
    </w:pPr>
    <w:rPr>
      <w:rFonts w:ascii="Arial" w:hAnsi="Arial"/>
      <w:sz w:val="22"/>
      <w:lang w:val="de-DE"/>
    </w:rPr>
  </w:style>
  <w:style w:type="paragraph" w:styleId="Index9">
    <w:name w:val="index 9"/>
    <w:basedOn w:val="Normal"/>
    <w:next w:val="Normal"/>
    <w:autoRedefine/>
    <w:semiHidden/>
    <w:rsid w:val="00EC629C"/>
    <w:pPr>
      <w:ind w:left="1980" w:hanging="220"/>
    </w:pPr>
    <w:rPr>
      <w:rFonts w:ascii="Arial" w:hAnsi="Arial"/>
      <w:sz w:val="22"/>
      <w:lang w:val="de-DE"/>
    </w:rPr>
  </w:style>
  <w:style w:type="paragraph" w:styleId="IndexHeading">
    <w:name w:val="index heading"/>
    <w:basedOn w:val="Normal"/>
    <w:next w:val="Index1"/>
    <w:semiHidden/>
    <w:rsid w:val="00EC629C"/>
    <w:rPr>
      <w:rFonts w:ascii="Arial" w:hAnsi="Arial" w:cs="Arial"/>
      <w:b/>
      <w:bCs/>
      <w:sz w:val="22"/>
      <w:lang w:val="de-DE"/>
    </w:rPr>
  </w:style>
  <w:style w:type="paragraph" w:styleId="List">
    <w:name w:val="List"/>
    <w:basedOn w:val="Normal"/>
    <w:rsid w:val="00EC629C"/>
    <w:pPr>
      <w:ind w:left="283" w:hanging="283"/>
    </w:pPr>
    <w:rPr>
      <w:rFonts w:ascii="Arial" w:hAnsi="Arial"/>
      <w:sz w:val="22"/>
      <w:lang w:val="de-DE"/>
    </w:rPr>
  </w:style>
  <w:style w:type="paragraph" w:styleId="List2">
    <w:name w:val="List 2"/>
    <w:basedOn w:val="Normal"/>
    <w:rsid w:val="00EC629C"/>
    <w:pPr>
      <w:ind w:left="566" w:hanging="283"/>
    </w:pPr>
    <w:rPr>
      <w:rFonts w:ascii="Arial" w:hAnsi="Arial"/>
      <w:sz w:val="22"/>
      <w:lang w:val="de-DE"/>
    </w:rPr>
  </w:style>
  <w:style w:type="paragraph" w:styleId="List3">
    <w:name w:val="List 3"/>
    <w:basedOn w:val="Normal"/>
    <w:rsid w:val="00EC629C"/>
    <w:pPr>
      <w:ind w:left="849" w:hanging="283"/>
    </w:pPr>
    <w:rPr>
      <w:rFonts w:ascii="Arial" w:hAnsi="Arial"/>
      <w:sz w:val="22"/>
      <w:lang w:val="de-DE"/>
    </w:rPr>
  </w:style>
  <w:style w:type="paragraph" w:styleId="List4">
    <w:name w:val="List 4"/>
    <w:basedOn w:val="Normal"/>
    <w:rsid w:val="00EC629C"/>
    <w:pPr>
      <w:ind w:left="1132" w:hanging="283"/>
    </w:pPr>
    <w:rPr>
      <w:rFonts w:ascii="Arial" w:hAnsi="Arial"/>
      <w:sz w:val="22"/>
      <w:lang w:val="de-DE"/>
    </w:rPr>
  </w:style>
  <w:style w:type="paragraph" w:styleId="List5">
    <w:name w:val="List 5"/>
    <w:basedOn w:val="Normal"/>
    <w:rsid w:val="00EC629C"/>
    <w:pPr>
      <w:ind w:left="1415" w:hanging="283"/>
    </w:pPr>
    <w:rPr>
      <w:rFonts w:ascii="Arial" w:hAnsi="Arial"/>
      <w:sz w:val="22"/>
      <w:lang w:val="de-DE"/>
    </w:rPr>
  </w:style>
  <w:style w:type="paragraph" w:styleId="ListContinue2">
    <w:name w:val="List Continue 2"/>
    <w:basedOn w:val="Normal"/>
    <w:rsid w:val="00EC629C"/>
    <w:pPr>
      <w:spacing w:after="120"/>
      <w:ind w:left="566"/>
    </w:pPr>
    <w:rPr>
      <w:rFonts w:ascii="Arial" w:hAnsi="Arial"/>
      <w:sz w:val="22"/>
      <w:lang w:val="de-DE"/>
    </w:rPr>
  </w:style>
  <w:style w:type="paragraph" w:styleId="ListContinue3">
    <w:name w:val="List Continue 3"/>
    <w:basedOn w:val="Normal"/>
    <w:rsid w:val="00EC629C"/>
    <w:pPr>
      <w:spacing w:after="120"/>
      <w:ind w:left="849"/>
    </w:pPr>
    <w:rPr>
      <w:rFonts w:ascii="Arial" w:hAnsi="Arial"/>
      <w:sz w:val="22"/>
      <w:lang w:val="de-DE"/>
    </w:rPr>
  </w:style>
  <w:style w:type="paragraph" w:styleId="ListContinue4">
    <w:name w:val="List Continue 4"/>
    <w:basedOn w:val="Normal"/>
    <w:rsid w:val="00EC629C"/>
    <w:pPr>
      <w:spacing w:after="120"/>
      <w:ind w:left="1132"/>
    </w:pPr>
    <w:rPr>
      <w:rFonts w:ascii="Arial" w:hAnsi="Arial"/>
      <w:sz w:val="22"/>
      <w:lang w:val="de-DE"/>
    </w:rPr>
  </w:style>
  <w:style w:type="paragraph" w:styleId="ListContinue5">
    <w:name w:val="List Continue 5"/>
    <w:basedOn w:val="Normal"/>
    <w:rsid w:val="00EC629C"/>
    <w:pPr>
      <w:spacing w:after="120"/>
      <w:ind w:left="1415"/>
    </w:pPr>
    <w:rPr>
      <w:rFonts w:ascii="Arial" w:hAnsi="Arial"/>
      <w:sz w:val="22"/>
      <w:lang w:val="de-DE"/>
    </w:rPr>
  </w:style>
  <w:style w:type="paragraph" w:styleId="ListNumber">
    <w:name w:val="List Number"/>
    <w:basedOn w:val="Normal"/>
    <w:rsid w:val="00EC629C"/>
    <w:pPr>
      <w:numPr>
        <w:numId w:val="15"/>
      </w:numPr>
    </w:pPr>
    <w:rPr>
      <w:rFonts w:ascii="Arial" w:hAnsi="Arial"/>
      <w:sz w:val="22"/>
      <w:lang w:val="de-DE"/>
    </w:rPr>
  </w:style>
  <w:style w:type="paragraph" w:styleId="ListNumber2">
    <w:name w:val="List Number 2"/>
    <w:basedOn w:val="Normal"/>
    <w:rsid w:val="00EC629C"/>
    <w:pPr>
      <w:numPr>
        <w:numId w:val="16"/>
      </w:numPr>
    </w:pPr>
    <w:rPr>
      <w:rFonts w:ascii="Arial" w:hAnsi="Arial"/>
      <w:sz w:val="22"/>
      <w:lang w:val="de-DE"/>
    </w:rPr>
  </w:style>
  <w:style w:type="paragraph" w:styleId="ListNumber3">
    <w:name w:val="List Number 3"/>
    <w:basedOn w:val="Normal"/>
    <w:rsid w:val="00EC629C"/>
    <w:pPr>
      <w:numPr>
        <w:numId w:val="17"/>
      </w:numPr>
    </w:pPr>
    <w:rPr>
      <w:rFonts w:ascii="Arial" w:hAnsi="Arial"/>
      <w:sz w:val="22"/>
      <w:lang w:val="de-DE"/>
    </w:rPr>
  </w:style>
  <w:style w:type="paragraph" w:styleId="ListNumber4">
    <w:name w:val="List Number 4"/>
    <w:basedOn w:val="Normal"/>
    <w:rsid w:val="00EC629C"/>
    <w:pPr>
      <w:numPr>
        <w:numId w:val="18"/>
      </w:numPr>
    </w:pPr>
    <w:rPr>
      <w:rFonts w:ascii="Arial" w:hAnsi="Arial"/>
      <w:sz w:val="22"/>
      <w:lang w:val="de-DE"/>
    </w:rPr>
  </w:style>
  <w:style w:type="paragraph" w:styleId="ListNumber5">
    <w:name w:val="List Number 5"/>
    <w:basedOn w:val="Normal"/>
    <w:rsid w:val="00EC629C"/>
    <w:pPr>
      <w:numPr>
        <w:numId w:val="19"/>
      </w:numPr>
    </w:pPr>
    <w:rPr>
      <w:rFonts w:ascii="Arial" w:hAnsi="Arial"/>
      <w:sz w:val="22"/>
      <w:lang w:val="de-DE"/>
    </w:rPr>
  </w:style>
  <w:style w:type="paragraph" w:styleId="MacroText">
    <w:name w:val="macro"/>
    <w:semiHidden/>
    <w:rsid w:val="00EC62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DE" w:eastAsia="de-DE"/>
    </w:rPr>
  </w:style>
  <w:style w:type="paragraph" w:styleId="MessageHeader">
    <w:name w:val="Message Header"/>
    <w:basedOn w:val="Normal"/>
    <w:rsid w:val="00EC629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lang w:val="de-DE"/>
    </w:rPr>
  </w:style>
  <w:style w:type="paragraph" w:styleId="PlainText">
    <w:name w:val="Plain Text"/>
    <w:basedOn w:val="Normal"/>
    <w:rsid w:val="00EC629C"/>
    <w:rPr>
      <w:rFonts w:ascii="Courier New" w:hAnsi="Courier New" w:cs="Courier New"/>
      <w:sz w:val="20"/>
      <w:lang w:val="de-DE"/>
    </w:rPr>
  </w:style>
  <w:style w:type="paragraph" w:styleId="TableofAuthorities">
    <w:name w:val="table of authorities"/>
    <w:basedOn w:val="Normal"/>
    <w:next w:val="Normal"/>
    <w:semiHidden/>
    <w:rsid w:val="00EC629C"/>
    <w:pPr>
      <w:ind w:left="220" w:hanging="220"/>
    </w:pPr>
    <w:rPr>
      <w:rFonts w:ascii="Arial" w:hAnsi="Arial"/>
      <w:sz w:val="22"/>
      <w:lang w:val="de-DE"/>
    </w:rPr>
  </w:style>
  <w:style w:type="paragraph" w:styleId="TOAHeading">
    <w:name w:val="toa heading"/>
    <w:basedOn w:val="Normal"/>
    <w:next w:val="Normal"/>
    <w:semiHidden/>
    <w:rsid w:val="00EC629C"/>
    <w:pPr>
      <w:spacing w:before="120"/>
    </w:pPr>
    <w:rPr>
      <w:rFonts w:ascii="Arial" w:hAnsi="Arial" w:cs="Arial"/>
      <w:b/>
      <w:bCs/>
      <w:szCs w:val="24"/>
      <w:lang w:val="de-DE"/>
    </w:rPr>
  </w:style>
  <w:style w:type="paragraph" w:styleId="NormalWeb">
    <w:name w:val="Normal (Web)"/>
    <w:basedOn w:val="Normal"/>
    <w:rsid w:val="00EC629C"/>
    <w:rPr>
      <w:szCs w:val="24"/>
      <w:lang w:val="de-DE"/>
    </w:rPr>
  </w:style>
  <w:style w:type="paragraph" w:styleId="NormalIndent">
    <w:name w:val="Normal Indent"/>
    <w:basedOn w:val="Normal"/>
    <w:rsid w:val="00EC629C"/>
    <w:pPr>
      <w:ind w:left="708"/>
    </w:pPr>
    <w:rPr>
      <w:rFonts w:ascii="Arial" w:hAnsi="Arial"/>
      <w:sz w:val="22"/>
      <w:lang w:val="de-DE"/>
    </w:rPr>
  </w:style>
  <w:style w:type="paragraph" w:styleId="BodyTextIndent2">
    <w:name w:val="Body Text Indent 2"/>
    <w:basedOn w:val="Normal"/>
    <w:rsid w:val="00EC629C"/>
    <w:pPr>
      <w:spacing w:after="120" w:line="480" w:lineRule="auto"/>
      <w:ind w:left="283"/>
    </w:pPr>
    <w:rPr>
      <w:rFonts w:ascii="Arial" w:hAnsi="Arial"/>
      <w:sz w:val="22"/>
      <w:lang w:val="de-DE"/>
    </w:rPr>
  </w:style>
  <w:style w:type="paragraph" w:styleId="BodyTextFirstIndent">
    <w:name w:val="Body Text First Indent"/>
    <w:basedOn w:val="BodyText"/>
    <w:rsid w:val="00EC629C"/>
    <w:pPr>
      <w:spacing w:after="120"/>
      <w:ind w:firstLine="210"/>
    </w:pPr>
    <w:rPr>
      <w:rFonts w:ascii="Arial" w:hAnsi="Arial"/>
      <w:sz w:val="22"/>
      <w:szCs w:val="20"/>
    </w:rPr>
  </w:style>
  <w:style w:type="paragraph" w:styleId="BodyTextFirstIndent2">
    <w:name w:val="Body Text First Indent 2"/>
    <w:basedOn w:val="BodyTextIndent"/>
    <w:rsid w:val="00EC629C"/>
    <w:pPr>
      <w:spacing w:after="120"/>
      <w:ind w:left="283" w:firstLine="210"/>
    </w:pPr>
    <w:rPr>
      <w:rFonts w:ascii="Arial" w:hAnsi="Arial"/>
      <w:sz w:val="22"/>
      <w:lang w:val="de-DE"/>
    </w:rPr>
  </w:style>
  <w:style w:type="paragraph" w:styleId="EnvelopeReturn">
    <w:name w:val="envelope return"/>
    <w:basedOn w:val="Normal"/>
    <w:rsid w:val="00EC629C"/>
    <w:rPr>
      <w:rFonts w:ascii="Arial" w:hAnsi="Arial" w:cs="Arial"/>
      <w:sz w:val="20"/>
      <w:lang w:val="de-DE"/>
    </w:rPr>
  </w:style>
  <w:style w:type="paragraph" w:styleId="EnvelopeAddress">
    <w:name w:val="envelope address"/>
    <w:basedOn w:val="Normal"/>
    <w:rsid w:val="00EC629C"/>
    <w:pPr>
      <w:framePr w:w="4320" w:h="2160" w:hRule="exact" w:hSpace="141" w:wrap="auto" w:hAnchor="page" w:xAlign="center" w:yAlign="bottom"/>
      <w:ind w:left="1"/>
    </w:pPr>
    <w:rPr>
      <w:rFonts w:ascii="Arial" w:hAnsi="Arial" w:cs="Arial"/>
      <w:szCs w:val="24"/>
      <w:lang w:val="de-DE"/>
    </w:rPr>
  </w:style>
  <w:style w:type="paragraph" w:styleId="Signature">
    <w:name w:val="Signature"/>
    <w:basedOn w:val="Normal"/>
    <w:rsid w:val="00EC629C"/>
    <w:pPr>
      <w:ind w:left="4252"/>
    </w:pPr>
    <w:rPr>
      <w:rFonts w:ascii="Arial" w:hAnsi="Arial"/>
      <w:sz w:val="22"/>
      <w:lang w:val="de-DE"/>
    </w:rPr>
  </w:style>
  <w:style w:type="paragraph" w:styleId="ListParagraph">
    <w:name w:val="List Paragraph"/>
    <w:basedOn w:val="Normal"/>
    <w:uiPriority w:val="34"/>
    <w:qFormat/>
    <w:rsid w:val="00B63CF2"/>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2C9D"/>
    <w:rPr>
      <w:sz w:val="24"/>
      <w:lang w:eastAsia="de-DE"/>
    </w:rPr>
  </w:style>
  <w:style w:type="paragraph" w:styleId="Heading1">
    <w:name w:val="heading 1"/>
    <w:next w:val="NormalHeading1"/>
    <w:link w:val="Heading1Char"/>
    <w:qFormat/>
    <w:rsid w:val="00D20D8A"/>
    <w:pPr>
      <w:keepNext/>
      <w:numPr>
        <w:numId w:val="1"/>
      </w:numPr>
      <w:spacing w:after="120"/>
      <w:ind w:left="547" w:hanging="547"/>
      <w:outlineLvl w:val="0"/>
    </w:pPr>
    <w:rPr>
      <w:b/>
      <w:iCs/>
      <w:sz w:val="28"/>
      <w:szCs w:val="28"/>
      <w:lang w:eastAsia="de-DE"/>
    </w:rPr>
  </w:style>
  <w:style w:type="paragraph" w:styleId="Heading2">
    <w:name w:val="heading 2"/>
    <w:aliases w:val="H2"/>
    <w:next w:val="NormalHeading2"/>
    <w:qFormat/>
    <w:rsid w:val="00D20D8A"/>
    <w:pPr>
      <w:numPr>
        <w:ilvl w:val="1"/>
        <w:numId w:val="1"/>
      </w:numPr>
      <w:spacing w:after="120"/>
      <w:ind w:left="547" w:hanging="547"/>
      <w:outlineLvl w:val="1"/>
    </w:pPr>
    <w:rPr>
      <w:b/>
      <w:iCs/>
      <w:sz w:val="24"/>
      <w:szCs w:val="28"/>
      <w:lang w:eastAsia="de-DE"/>
    </w:rPr>
  </w:style>
  <w:style w:type="paragraph" w:styleId="Heading3">
    <w:name w:val="heading 3"/>
    <w:aliases w:val="H3"/>
    <w:next w:val="NormalHeading3"/>
    <w:qFormat/>
    <w:rsid w:val="00D20D8A"/>
    <w:pPr>
      <w:numPr>
        <w:ilvl w:val="2"/>
        <w:numId w:val="1"/>
      </w:numPr>
      <w:spacing w:after="120"/>
      <w:outlineLvl w:val="2"/>
    </w:pPr>
    <w:rPr>
      <w:b/>
      <w:iCs/>
      <w:sz w:val="24"/>
      <w:szCs w:val="28"/>
      <w:lang w:eastAsia="de-DE"/>
    </w:rPr>
  </w:style>
  <w:style w:type="paragraph" w:styleId="Heading4">
    <w:name w:val="heading 4"/>
    <w:aliases w:val="H4"/>
    <w:next w:val="NormalHeading4"/>
    <w:qFormat/>
    <w:rsid w:val="00D20D8A"/>
    <w:pPr>
      <w:numPr>
        <w:ilvl w:val="3"/>
        <w:numId w:val="1"/>
      </w:numPr>
      <w:spacing w:after="120"/>
      <w:outlineLvl w:val="3"/>
    </w:pPr>
    <w:rPr>
      <w:b/>
      <w:iCs/>
      <w:sz w:val="24"/>
      <w:szCs w:val="28"/>
      <w:lang w:eastAsia="de-DE"/>
    </w:rPr>
  </w:style>
  <w:style w:type="paragraph" w:styleId="Heading5">
    <w:name w:val="heading 5"/>
    <w:aliases w:val="H5"/>
    <w:basedOn w:val="Heading1"/>
    <w:next w:val="Normal"/>
    <w:qFormat/>
    <w:rsid w:val="008B167B"/>
    <w:pPr>
      <w:numPr>
        <w:ilvl w:val="4"/>
      </w:numPr>
      <w:outlineLvl w:val="4"/>
    </w:pPr>
    <w:rPr>
      <w:sz w:val="24"/>
    </w:rPr>
  </w:style>
  <w:style w:type="paragraph" w:styleId="Heading6">
    <w:name w:val="heading 6"/>
    <w:basedOn w:val="Heading1"/>
    <w:next w:val="Normal"/>
    <w:qFormat/>
    <w:rsid w:val="008B167B"/>
    <w:pPr>
      <w:numPr>
        <w:ilvl w:val="5"/>
      </w:numPr>
      <w:outlineLvl w:val="5"/>
    </w:pPr>
    <w:rPr>
      <w:sz w:val="24"/>
    </w:rPr>
  </w:style>
  <w:style w:type="paragraph" w:styleId="Heading7">
    <w:name w:val="heading 7"/>
    <w:basedOn w:val="Heading1"/>
    <w:next w:val="Normal"/>
    <w:qFormat/>
    <w:rsid w:val="008B167B"/>
    <w:pPr>
      <w:numPr>
        <w:ilvl w:val="6"/>
      </w:numPr>
      <w:outlineLvl w:val="6"/>
    </w:pPr>
    <w:rPr>
      <w:sz w:val="24"/>
    </w:rPr>
  </w:style>
  <w:style w:type="paragraph" w:styleId="Heading8">
    <w:name w:val="heading 8"/>
    <w:basedOn w:val="Heading1"/>
    <w:next w:val="Normal"/>
    <w:qFormat/>
    <w:rsid w:val="008B167B"/>
    <w:pPr>
      <w:numPr>
        <w:ilvl w:val="7"/>
      </w:numPr>
      <w:outlineLvl w:val="7"/>
    </w:pPr>
    <w:rPr>
      <w:sz w:val="24"/>
    </w:rPr>
  </w:style>
  <w:style w:type="paragraph" w:styleId="Heading9">
    <w:name w:val="heading 9"/>
    <w:basedOn w:val="Heading1"/>
    <w:next w:val="Normal"/>
    <w:qFormat/>
    <w:rsid w:val="008B167B"/>
    <w:pPr>
      <w:numPr>
        <w:ilvl w:val="8"/>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erTimesNewRoman12ptBoldBefore9ptAfter">
    <w:name w:val="Style Header + Times New Roman 12 pt Bold Before:  9 pt After: ..."/>
    <w:basedOn w:val="Header"/>
    <w:locked/>
    <w:rsid w:val="002C422A"/>
    <w:pPr>
      <w:spacing w:before="180" w:after="120"/>
    </w:pPr>
    <w:rPr>
      <w:b/>
      <w:bCs/>
      <w:sz w:val="24"/>
    </w:rPr>
  </w:style>
  <w:style w:type="paragraph" w:styleId="Header">
    <w:name w:val="header"/>
    <w:rsid w:val="00C55335"/>
    <w:pPr>
      <w:tabs>
        <w:tab w:val="center" w:pos="4536"/>
        <w:tab w:val="right" w:pos="9072"/>
      </w:tabs>
    </w:pPr>
    <w:rPr>
      <w:lang w:eastAsia="de-DE"/>
    </w:rPr>
  </w:style>
  <w:style w:type="paragraph" w:styleId="Footer">
    <w:name w:val="footer"/>
    <w:rsid w:val="00A856F3"/>
    <w:pPr>
      <w:tabs>
        <w:tab w:val="center" w:pos="4536"/>
        <w:tab w:val="right" w:pos="9072"/>
      </w:tabs>
      <w:jc w:val="center"/>
    </w:pPr>
    <w:rPr>
      <w:lang w:eastAsia="de-DE"/>
    </w:rPr>
  </w:style>
  <w:style w:type="paragraph" w:styleId="Subtitle">
    <w:name w:val="Subtitle"/>
    <w:basedOn w:val="Normal"/>
    <w:qFormat/>
    <w:pPr>
      <w:pageBreakBefore/>
      <w:spacing w:after="240"/>
      <w:jc w:val="center"/>
    </w:pPr>
    <w:rPr>
      <w:b/>
      <w:bCs/>
    </w:rPr>
  </w:style>
  <w:style w:type="paragraph" w:styleId="TOC1">
    <w:name w:val="toc 1"/>
    <w:basedOn w:val="Normal"/>
    <w:next w:val="Normal"/>
    <w:uiPriority w:val="39"/>
    <w:rsid w:val="00D1745E"/>
    <w:pPr>
      <w:spacing w:before="120" w:after="120"/>
    </w:pPr>
    <w:rPr>
      <w:b/>
      <w:bCs/>
      <w:caps/>
    </w:rPr>
  </w:style>
  <w:style w:type="paragraph" w:styleId="ListContinue">
    <w:name w:val="List Continue"/>
    <w:basedOn w:val="Normal"/>
    <w:pPr>
      <w:spacing w:after="120"/>
      <w:ind w:left="283"/>
    </w:pPr>
  </w:style>
  <w:style w:type="paragraph" w:styleId="TOC2">
    <w:name w:val="toc 2"/>
    <w:basedOn w:val="Normal"/>
    <w:next w:val="Normal"/>
    <w:uiPriority w:val="39"/>
    <w:rsid w:val="002D6486"/>
    <w:pPr>
      <w:ind w:left="240"/>
    </w:pPr>
    <w:rPr>
      <w:smallCaps/>
      <w:sz w:val="20"/>
    </w:rPr>
  </w:style>
  <w:style w:type="paragraph" w:styleId="TOC3">
    <w:name w:val="toc 3"/>
    <w:basedOn w:val="Normal"/>
    <w:next w:val="Normal"/>
    <w:uiPriority w:val="39"/>
    <w:rsid w:val="002D6486"/>
    <w:pPr>
      <w:ind w:left="480"/>
    </w:pPr>
    <w:rPr>
      <w:i/>
      <w:iCs/>
      <w:sz w:val="20"/>
    </w:rPr>
  </w:style>
  <w:style w:type="paragraph" w:styleId="TOC4">
    <w:name w:val="toc 4"/>
    <w:basedOn w:val="Normal"/>
    <w:next w:val="Normal"/>
    <w:semiHidden/>
    <w:pPr>
      <w:ind w:left="720"/>
    </w:pPr>
    <w:rPr>
      <w:sz w:val="18"/>
      <w:szCs w:val="18"/>
    </w:rPr>
  </w:style>
  <w:style w:type="paragraph" w:styleId="TOC5">
    <w:name w:val="toc 5"/>
    <w:basedOn w:val="Normal"/>
    <w:next w:val="Normal"/>
    <w:semiHidden/>
    <w:pPr>
      <w:ind w:left="960"/>
    </w:pPr>
    <w:rPr>
      <w:sz w:val="18"/>
      <w:szCs w:val="18"/>
    </w:rPr>
  </w:style>
  <w:style w:type="paragraph" w:styleId="TOC6">
    <w:name w:val="toc 6"/>
    <w:basedOn w:val="Normal"/>
    <w:next w:val="Normal"/>
    <w:semiHidden/>
    <w:pPr>
      <w:ind w:left="1200"/>
    </w:pPr>
    <w:rPr>
      <w:sz w:val="18"/>
      <w:szCs w:val="18"/>
    </w:rPr>
  </w:style>
  <w:style w:type="paragraph" w:styleId="TOC7">
    <w:name w:val="toc 7"/>
    <w:basedOn w:val="Normal"/>
    <w:next w:val="Normal"/>
    <w:semiHidden/>
    <w:pPr>
      <w:ind w:left="1440"/>
    </w:pPr>
    <w:rPr>
      <w:sz w:val="18"/>
      <w:szCs w:val="18"/>
    </w:rPr>
  </w:style>
  <w:style w:type="paragraph" w:styleId="TOC8">
    <w:name w:val="toc 8"/>
    <w:basedOn w:val="Normal"/>
    <w:next w:val="Normal"/>
    <w:semiHidden/>
    <w:pPr>
      <w:ind w:left="1680"/>
    </w:pPr>
    <w:rPr>
      <w:sz w:val="18"/>
      <w:szCs w:val="18"/>
    </w:rPr>
  </w:style>
  <w:style w:type="paragraph" w:styleId="TOC9">
    <w:name w:val="toc 9"/>
    <w:basedOn w:val="Normal"/>
    <w:next w:val="Normal"/>
    <w:semiHidden/>
    <w:pPr>
      <w:ind w:left="1920"/>
    </w:pPr>
    <w:rPr>
      <w:sz w:val="18"/>
      <w:szCs w:val="18"/>
    </w:rPr>
  </w:style>
  <w:style w:type="character" w:styleId="LineNumber">
    <w:name w:val="line number"/>
    <w:basedOn w:val="DefaultParagraphFont"/>
  </w:style>
  <w:style w:type="character" w:styleId="PageNumber">
    <w:name w:val="page number"/>
    <w:rPr>
      <w:rFonts w:ascii="Arial" w:hAnsi="Arial"/>
      <w:sz w:val="20"/>
    </w:rPr>
  </w:style>
  <w:style w:type="paragraph" w:styleId="Title">
    <w:name w:val="Title"/>
    <w:basedOn w:val="Normal"/>
    <w:qFormat/>
    <w:pPr>
      <w:spacing w:before="240" w:after="60"/>
      <w:jc w:val="center"/>
      <w:outlineLvl w:val="0"/>
    </w:pPr>
    <w:rPr>
      <w:rFonts w:cs="Arial"/>
      <w:b/>
      <w:bCs/>
      <w:kern w:val="28"/>
      <w:sz w:val="36"/>
      <w:szCs w:val="32"/>
    </w:rPr>
  </w:style>
  <w:style w:type="character" w:styleId="Hyperlink">
    <w:name w:val="Hyperlink"/>
    <w:uiPriority w:val="99"/>
    <w:rPr>
      <w:color w:val="0000FF"/>
      <w:u w:val="single"/>
    </w:rPr>
  </w:style>
  <w:style w:type="table" w:styleId="TableGrid">
    <w:name w:val="Table Grid"/>
    <w:basedOn w:val="TableNormal"/>
    <w:rsid w:val="00D47A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pPr>
      <w:keepLines/>
      <w:spacing w:before="60"/>
      <w:ind w:left="709"/>
      <w:jc w:val="both"/>
    </w:pPr>
  </w:style>
  <w:style w:type="character" w:styleId="FollowedHyperlink">
    <w:name w:val="FollowedHyperlink"/>
    <w:rPr>
      <w:color w:val="800080"/>
      <w:u w:val="single"/>
    </w:rPr>
  </w:style>
  <w:style w:type="paragraph" w:customStyle="1" w:styleId="CoverPage">
    <w:name w:val="Cover Page"/>
    <w:basedOn w:val="Normal"/>
    <w:pPr>
      <w:widowControl w:val="0"/>
      <w:spacing w:line="360" w:lineRule="auto"/>
      <w:jc w:val="center"/>
    </w:pPr>
    <w:rPr>
      <w:sz w:val="28"/>
      <w:lang w:val="de-DE"/>
    </w:rPr>
  </w:style>
  <w:style w:type="paragraph" w:customStyle="1" w:styleId="Style95ptBlackRight">
    <w:name w:val="Style 9.5 pt Black Right"/>
    <w:basedOn w:val="Normal"/>
    <w:locked/>
    <w:rsid w:val="00035E52"/>
    <w:pPr>
      <w:jc w:val="right"/>
    </w:pPr>
    <w:rPr>
      <w:color w:val="000000"/>
      <w:sz w:val="5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BodyText2">
    <w:name w:val="Body Text 2"/>
    <w:basedOn w:val="Normal"/>
    <w:pPr>
      <w:jc w:val="center"/>
    </w:pPr>
    <w:rPr>
      <w:sz w:val="20"/>
      <w:szCs w:val="24"/>
      <w:lang w:eastAsia="en-US"/>
    </w:rPr>
  </w:style>
  <w:style w:type="paragraph" w:styleId="BodyText3">
    <w:name w:val="Body Text 3"/>
    <w:basedOn w:val="Normal"/>
    <w:rPr>
      <w:sz w:val="16"/>
    </w:rPr>
  </w:style>
  <w:style w:type="paragraph" w:styleId="BodyTextIndent">
    <w:name w:val="Body Text Indent"/>
    <w:basedOn w:val="Normal"/>
    <w:pPr>
      <w:ind w:left="720"/>
    </w:pPr>
  </w:style>
  <w:style w:type="paragraph" w:styleId="Caption">
    <w:name w:val="caption"/>
    <w:basedOn w:val="Normal"/>
    <w:next w:val="Normal"/>
    <w:qFormat/>
    <w:pPr>
      <w:ind w:left="720"/>
      <w:jc w:val="center"/>
    </w:pPr>
    <w:rPr>
      <w:b/>
    </w:rPr>
  </w:style>
  <w:style w:type="paragraph" w:styleId="BodyTextIndent3">
    <w:name w:val="Body Text Indent 3"/>
    <w:basedOn w:val="Normal"/>
    <w:pPr>
      <w:ind w:left="1080"/>
    </w:pPr>
  </w:style>
  <w:style w:type="paragraph" w:styleId="BalloonText">
    <w:name w:val="Balloon Text"/>
    <w:basedOn w:val="Normal"/>
    <w:semiHidden/>
    <w:rsid w:val="00853C13"/>
    <w:rPr>
      <w:rFonts w:ascii="Tahoma" w:hAnsi="Tahoma" w:cs="Tahoma"/>
      <w:sz w:val="16"/>
      <w:szCs w:val="16"/>
    </w:rPr>
  </w:style>
  <w:style w:type="paragraph" w:styleId="DocumentMap">
    <w:name w:val="Document Map"/>
    <w:basedOn w:val="Normal"/>
    <w:semiHidden/>
    <w:rsid w:val="00B703D9"/>
    <w:pPr>
      <w:shd w:val="clear" w:color="auto" w:fill="000080"/>
    </w:pPr>
    <w:rPr>
      <w:rFonts w:ascii="Tahoma" w:hAnsi="Tahoma" w:cs="Tahoma"/>
      <w:sz w:val="20"/>
    </w:rPr>
  </w:style>
  <w:style w:type="paragraph" w:customStyle="1" w:styleId="Figure">
    <w:name w:val="Figure"/>
    <w:next w:val="Normal"/>
    <w:rsid w:val="00D20D8A"/>
    <w:pPr>
      <w:spacing w:after="240"/>
      <w:jc w:val="center"/>
    </w:pPr>
    <w:rPr>
      <w:b/>
      <w:sz w:val="24"/>
      <w:lang w:eastAsia="de-DE"/>
    </w:rPr>
  </w:style>
  <w:style w:type="paragraph" w:customStyle="1" w:styleId="Style10ptAfter3pt">
    <w:name w:val="Style 10 pt After:  3 pt"/>
    <w:basedOn w:val="Normal"/>
    <w:locked/>
    <w:rsid w:val="00903989"/>
    <w:pPr>
      <w:spacing w:after="60"/>
    </w:pPr>
    <w:rPr>
      <w:sz w:val="144"/>
    </w:rPr>
  </w:style>
  <w:style w:type="paragraph" w:customStyle="1" w:styleId="RequirementsHeader">
    <w:name w:val="Requirements Header"/>
    <w:basedOn w:val="Normal"/>
    <w:rsid w:val="0082164C"/>
    <w:pPr>
      <w:spacing w:after="60"/>
      <w:jc w:val="center"/>
    </w:pPr>
    <w:rPr>
      <w:b/>
      <w:bCs/>
    </w:rPr>
  </w:style>
  <w:style w:type="paragraph" w:customStyle="1" w:styleId="NormalHeading4">
    <w:name w:val="Normal Heading 4"/>
    <w:basedOn w:val="Normal"/>
    <w:link w:val="NormalHeading4Char"/>
    <w:rsid w:val="00EA0B72"/>
    <w:pPr>
      <w:spacing w:after="120"/>
      <w:ind w:left="1080"/>
    </w:pPr>
  </w:style>
  <w:style w:type="paragraph" w:customStyle="1" w:styleId="NormalIndented">
    <w:name w:val="Normal Indented"/>
    <w:basedOn w:val="Normal"/>
    <w:rsid w:val="009D6480"/>
    <w:pPr>
      <w:ind w:firstLine="720"/>
      <w:jc w:val="both"/>
    </w:pPr>
  </w:style>
  <w:style w:type="paragraph" w:customStyle="1" w:styleId="RequirementsFormat">
    <w:name w:val="Requirements Format"/>
    <w:basedOn w:val="Normal"/>
    <w:rsid w:val="008B5443"/>
    <w:rPr>
      <w:sz w:val="20"/>
    </w:rPr>
  </w:style>
  <w:style w:type="character" w:customStyle="1" w:styleId="NormalHeading4Char">
    <w:name w:val="Normal Heading 4 Char"/>
    <w:link w:val="NormalHeading4"/>
    <w:rsid w:val="00EA0B72"/>
    <w:rPr>
      <w:sz w:val="24"/>
      <w:lang w:val="en-US" w:eastAsia="de-DE" w:bidi="ar-SA"/>
    </w:rPr>
  </w:style>
  <w:style w:type="paragraph" w:customStyle="1" w:styleId="NormalHeading3">
    <w:name w:val="Normal Heading 3"/>
    <w:rsid w:val="00D20D8A"/>
    <w:pPr>
      <w:spacing w:after="240"/>
      <w:ind w:left="720"/>
      <w:jc w:val="both"/>
    </w:pPr>
    <w:rPr>
      <w:sz w:val="24"/>
      <w:lang w:eastAsia="de-DE"/>
    </w:rPr>
  </w:style>
  <w:style w:type="paragraph" w:customStyle="1" w:styleId="NormalHeading2">
    <w:name w:val="Normal Heading 2"/>
    <w:rsid w:val="005C2C9D"/>
    <w:pPr>
      <w:spacing w:after="240"/>
      <w:ind w:left="547"/>
      <w:jc w:val="both"/>
    </w:pPr>
    <w:rPr>
      <w:sz w:val="24"/>
      <w:lang w:eastAsia="de-DE"/>
    </w:rPr>
  </w:style>
  <w:style w:type="paragraph" w:customStyle="1" w:styleId="NormalHeading1">
    <w:name w:val="Normal Heading 1"/>
    <w:rsid w:val="00D20D8A"/>
    <w:pPr>
      <w:spacing w:after="240"/>
      <w:ind w:left="547"/>
      <w:jc w:val="both"/>
    </w:pPr>
    <w:rPr>
      <w:sz w:val="24"/>
      <w:lang w:eastAsia="de-DE"/>
    </w:rPr>
  </w:style>
  <w:style w:type="paragraph" w:customStyle="1" w:styleId="SpecialNote">
    <w:name w:val="Special Note"/>
    <w:rsid w:val="00EA0B72"/>
    <w:rPr>
      <w:lang w:eastAsia="de-DE"/>
    </w:rPr>
  </w:style>
  <w:style w:type="numbering" w:customStyle="1" w:styleId="Bullet">
    <w:name w:val="Bullet"/>
    <w:basedOn w:val="NoList"/>
    <w:rsid w:val="00EA0B72"/>
    <w:pPr>
      <w:numPr>
        <w:numId w:val="2"/>
      </w:numPr>
    </w:pPr>
  </w:style>
  <w:style w:type="paragraph" w:customStyle="1" w:styleId="StyleRequirementsFormatStrikethroughCentered">
    <w:name w:val="Style Requirements Format + Strikethrough Centered"/>
    <w:basedOn w:val="RequirementsFormat"/>
    <w:locked/>
    <w:rsid w:val="00B43345"/>
    <w:pPr>
      <w:jc w:val="center"/>
    </w:pPr>
    <w:rPr>
      <w:strike/>
      <w:sz w:val="52"/>
    </w:rPr>
  </w:style>
  <w:style w:type="paragraph" w:customStyle="1" w:styleId="StyleBulleted">
    <w:name w:val="Style Bulleted"/>
    <w:basedOn w:val="NormalHeading1"/>
    <w:rsid w:val="00C05941"/>
    <w:pPr>
      <w:numPr>
        <w:numId w:val="3"/>
      </w:numPr>
      <w:spacing w:after="0"/>
      <w:ind w:left="720"/>
    </w:pPr>
  </w:style>
  <w:style w:type="paragraph" w:styleId="TableofFigures">
    <w:name w:val="table of figures"/>
    <w:basedOn w:val="Normal"/>
    <w:next w:val="Normal"/>
    <w:semiHidden/>
    <w:rsid w:val="00222860"/>
  </w:style>
  <w:style w:type="paragraph" w:styleId="FootnoteText">
    <w:name w:val="footnote text"/>
    <w:basedOn w:val="Normal"/>
    <w:semiHidden/>
    <w:rsid w:val="00C05941"/>
    <w:rPr>
      <w:rFonts w:ascii="Arial" w:hAnsi="Arial"/>
      <w:sz w:val="20"/>
      <w:lang w:eastAsia="en-US"/>
    </w:rPr>
  </w:style>
  <w:style w:type="numbering" w:customStyle="1" w:styleId="Style1">
    <w:name w:val="Style1"/>
    <w:basedOn w:val="NoList"/>
    <w:rsid w:val="004B2058"/>
    <w:pPr>
      <w:numPr>
        <w:numId w:val="4"/>
      </w:numPr>
    </w:pPr>
  </w:style>
  <w:style w:type="paragraph" w:customStyle="1" w:styleId="Style10ptLeft">
    <w:name w:val="Style 10 pt Left"/>
    <w:basedOn w:val="Normal"/>
    <w:next w:val="Normal"/>
    <w:locked/>
    <w:rsid w:val="00CF0214"/>
    <w:rPr>
      <w:sz w:val="20"/>
    </w:rPr>
  </w:style>
  <w:style w:type="paragraph" w:styleId="CommentSubject">
    <w:name w:val="annotation subject"/>
    <w:basedOn w:val="CommentText"/>
    <w:next w:val="CommentText"/>
    <w:semiHidden/>
    <w:rsid w:val="0042660F"/>
    <w:rPr>
      <w:b/>
      <w:bCs/>
    </w:rPr>
  </w:style>
  <w:style w:type="character" w:customStyle="1" w:styleId="Heading1Char">
    <w:name w:val="Heading 1 Char"/>
    <w:link w:val="Heading1"/>
    <w:rsid w:val="00BC76AA"/>
    <w:rPr>
      <w:b/>
      <w:iCs/>
      <w:sz w:val="28"/>
      <w:szCs w:val="28"/>
      <w:lang w:val="en-US" w:eastAsia="de-DE" w:bidi="ar-SA"/>
    </w:rPr>
  </w:style>
  <w:style w:type="paragraph" w:styleId="ListBullet">
    <w:name w:val="List Bullet"/>
    <w:basedOn w:val="Normal"/>
    <w:autoRedefine/>
    <w:rsid w:val="00CC6A01"/>
    <w:pPr>
      <w:numPr>
        <w:numId w:val="5"/>
      </w:numPr>
      <w:tabs>
        <w:tab w:val="clear" w:pos="360"/>
        <w:tab w:val="num" w:pos="1800"/>
      </w:tabs>
      <w:spacing w:after="120"/>
      <w:ind w:left="1800"/>
    </w:pPr>
    <w:rPr>
      <w:rFonts w:ascii="Arial" w:hAnsi="Arial"/>
      <w:sz w:val="20"/>
      <w:lang w:eastAsia="en-US"/>
    </w:rPr>
  </w:style>
  <w:style w:type="paragraph" w:customStyle="1" w:styleId="TabSchrift6pt">
    <w:name w:val="Tab_Schrift6pt"/>
    <w:basedOn w:val="Normal"/>
    <w:next w:val="Normal"/>
    <w:rsid w:val="00EC629C"/>
    <w:rPr>
      <w:rFonts w:ascii="Arial" w:hAnsi="Arial"/>
      <w:sz w:val="12"/>
      <w:lang w:val="it-IT"/>
    </w:rPr>
  </w:style>
  <w:style w:type="paragraph" w:customStyle="1" w:styleId="TabSchrift10pt">
    <w:name w:val="Tab_Schrift10pt"/>
    <w:basedOn w:val="Normal"/>
    <w:rsid w:val="00EC629C"/>
    <w:rPr>
      <w:rFonts w:ascii="Arial" w:hAnsi="Arial"/>
      <w:sz w:val="20"/>
      <w:lang w:val="de-DE"/>
    </w:rPr>
  </w:style>
  <w:style w:type="paragraph" w:customStyle="1" w:styleId="Dokumenttitel">
    <w:name w:val="Dokumenttitel"/>
    <w:basedOn w:val="Normal"/>
    <w:rsid w:val="00EC629C"/>
    <w:pPr>
      <w:spacing w:before="120" w:after="240"/>
      <w:jc w:val="center"/>
    </w:pPr>
    <w:rPr>
      <w:rFonts w:ascii="Arial" w:hAnsi="Arial"/>
      <w:b/>
      <w:sz w:val="72"/>
      <w:lang w:val="de-DE"/>
    </w:rPr>
  </w:style>
  <w:style w:type="paragraph" w:customStyle="1" w:styleId="TabThema">
    <w:name w:val="Tab_Thema"/>
    <w:basedOn w:val="Normal"/>
    <w:rsid w:val="00EC629C"/>
    <w:rPr>
      <w:rFonts w:ascii="Arial" w:hAnsi="Arial"/>
      <w:b/>
      <w:bCs/>
      <w:sz w:val="22"/>
      <w:lang w:val="de-DE"/>
    </w:rPr>
  </w:style>
  <w:style w:type="paragraph" w:styleId="BodyText">
    <w:name w:val="Body Text"/>
    <w:basedOn w:val="Normal"/>
    <w:rsid w:val="00EC629C"/>
    <w:rPr>
      <w:sz w:val="16"/>
      <w:szCs w:val="24"/>
      <w:lang w:val="de-DE"/>
    </w:rPr>
  </w:style>
  <w:style w:type="paragraph" w:customStyle="1" w:styleId="TabSchrift8pt">
    <w:name w:val="Tab_Schrift8pt"/>
    <w:basedOn w:val="Normal"/>
    <w:next w:val="Normal"/>
    <w:rsid w:val="00EC629C"/>
    <w:rPr>
      <w:rFonts w:ascii="Arial" w:hAnsi="Arial"/>
      <w:sz w:val="16"/>
      <w:lang w:val="de-DE"/>
    </w:rPr>
  </w:style>
  <w:style w:type="paragraph" w:customStyle="1" w:styleId="berschriftzentriert">
    <w:name w:val="Überschrift zentriert"/>
    <w:basedOn w:val="Normal"/>
    <w:next w:val="Normal"/>
    <w:rsid w:val="00EC629C"/>
    <w:pPr>
      <w:spacing w:before="240" w:after="240"/>
      <w:jc w:val="center"/>
    </w:pPr>
    <w:rPr>
      <w:rFonts w:ascii="Arial" w:hAnsi="Arial"/>
      <w:b/>
      <w:sz w:val="28"/>
      <w:lang w:val="de-DE"/>
    </w:rPr>
  </w:style>
  <w:style w:type="paragraph" w:customStyle="1" w:styleId="xl25">
    <w:name w:val="xl25"/>
    <w:basedOn w:val="Normal"/>
    <w:rsid w:val="00EC629C"/>
    <w:pPr>
      <w:pBdr>
        <w:top w:val="single" w:sz="4" w:space="0" w:color="auto"/>
        <w:left w:val="single" w:sz="4" w:space="0" w:color="auto"/>
        <w:bottom w:val="single" w:sz="4" w:space="0" w:color="auto"/>
        <w:right w:val="single" w:sz="4" w:space="0" w:color="auto"/>
      </w:pBdr>
      <w:spacing w:before="100" w:beforeAutospacing="1" w:after="100" w:afterAutospacing="1"/>
    </w:pPr>
    <w:rPr>
      <w:szCs w:val="24"/>
      <w:lang w:val="de-DE"/>
    </w:rPr>
  </w:style>
  <w:style w:type="paragraph" w:customStyle="1" w:styleId="xl26">
    <w:name w:val="xl26"/>
    <w:basedOn w:val="Normal"/>
    <w:rsid w:val="00EC629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b/>
      <w:bCs/>
      <w:szCs w:val="24"/>
      <w:lang w:val="de-DE"/>
    </w:rPr>
  </w:style>
  <w:style w:type="paragraph" w:customStyle="1" w:styleId="xl27">
    <w:name w:val="xl27"/>
    <w:basedOn w:val="Normal"/>
    <w:rsid w:val="00EC629C"/>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b/>
      <w:bCs/>
      <w:szCs w:val="24"/>
      <w:lang w:val="de-DE"/>
    </w:rPr>
  </w:style>
  <w:style w:type="paragraph" w:customStyle="1" w:styleId="xl28">
    <w:name w:val="xl28"/>
    <w:basedOn w:val="Normal"/>
    <w:rsid w:val="00EC629C"/>
    <w:pPr>
      <w:pBdr>
        <w:top w:val="single" w:sz="4" w:space="0" w:color="auto"/>
        <w:left w:val="single" w:sz="4" w:space="0" w:color="auto"/>
        <w:bottom w:val="single" w:sz="4" w:space="0" w:color="auto"/>
        <w:right w:val="single" w:sz="4" w:space="0" w:color="auto"/>
      </w:pBdr>
      <w:shd w:val="clear" w:color="FF00FF" w:fill="FF00FF"/>
      <w:spacing w:before="100" w:beforeAutospacing="1" w:after="100" w:afterAutospacing="1"/>
    </w:pPr>
    <w:rPr>
      <w:b/>
      <w:bCs/>
      <w:szCs w:val="24"/>
      <w:lang w:val="de-DE"/>
    </w:rPr>
  </w:style>
  <w:style w:type="paragraph" w:customStyle="1" w:styleId="xl29">
    <w:name w:val="xl29"/>
    <w:basedOn w:val="Normal"/>
    <w:rsid w:val="00EC629C"/>
    <w:pPr>
      <w:pBdr>
        <w:top w:val="single" w:sz="4" w:space="0" w:color="auto"/>
        <w:left w:val="single" w:sz="4" w:space="0" w:color="auto"/>
        <w:bottom w:val="single" w:sz="8" w:space="0" w:color="auto"/>
        <w:right w:val="single" w:sz="4" w:space="0" w:color="auto"/>
      </w:pBdr>
      <w:spacing w:before="100" w:beforeAutospacing="1" w:after="100" w:afterAutospacing="1"/>
    </w:pPr>
    <w:rPr>
      <w:szCs w:val="24"/>
      <w:lang w:val="de-DE"/>
    </w:rPr>
  </w:style>
  <w:style w:type="paragraph" w:customStyle="1" w:styleId="xl30">
    <w:name w:val="xl30"/>
    <w:basedOn w:val="Normal"/>
    <w:rsid w:val="00EC629C"/>
    <w:pPr>
      <w:pBdr>
        <w:top w:val="single" w:sz="4" w:space="0" w:color="auto"/>
        <w:left w:val="single" w:sz="4" w:space="0" w:color="auto"/>
        <w:bottom w:val="single" w:sz="8" w:space="0" w:color="auto"/>
        <w:right w:val="single" w:sz="4" w:space="0" w:color="auto"/>
      </w:pBdr>
      <w:spacing w:before="100" w:beforeAutospacing="1" w:after="100" w:afterAutospacing="1"/>
    </w:pPr>
    <w:rPr>
      <w:szCs w:val="24"/>
      <w:lang w:val="de-DE"/>
    </w:rPr>
  </w:style>
  <w:style w:type="paragraph" w:customStyle="1" w:styleId="xl31">
    <w:name w:val="xl31"/>
    <w:basedOn w:val="Normal"/>
    <w:rsid w:val="00EC629C"/>
    <w:pPr>
      <w:pBdr>
        <w:left w:val="single" w:sz="4" w:space="0" w:color="auto"/>
        <w:bottom w:val="single" w:sz="4" w:space="0" w:color="auto"/>
        <w:right w:val="single" w:sz="4" w:space="0" w:color="auto"/>
      </w:pBdr>
      <w:spacing w:before="100" w:beforeAutospacing="1" w:after="100" w:afterAutospacing="1"/>
    </w:pPr>
    <w:rPr>
      <w:b/>
      <w:bCs/>
      <w:szCs w:val="24"/>
      <w:lang w:val="de-DE"/>
    </w:rPr>
  </w:style>
  <w:style w:type="paragraph" w:customStyle="1" w:styleId="xl32">
    <w:name w:val="xl32"/>
    <w:basedOn w:val="Normal"/>
    <w:rsid w:val="00EC629C"/>
    <w:pPr>
      <w:pBdr>
        <w:top w:val="single" w:sz="4" w:space="0" w:color="auto"/>
        <w:left w:val="single" w:sz="4" w:space="0" w:color="auto"/>
        <w:bottom w:val="single" w:sz="8" w:space="0" w:color="auto"/>
        <w:right w:val="single" w:sz="4" w:space="0" w:color="auto"/>
      </w:pBdr>
      <w:spacing w:before="100" w:beforeAutospacing="1" w:after="100" w:afterAutospacing="1"/>
    </w:pPr>
    <w:rPr>
      <w:b/>
      <w:bCs/>
      <w:szCs w:val="24"/>
      <w:lang w:val="de-DE"/>
    </w:rPr>
  </w:style>
  <w:style w:type="paragraph" w:customStyle="1" w:styleId="xl33">
    <w:name w:val="xl33"/>
    <w:basedOn w:val="Normal"/>
    <w:rsid w:val="00EC629C"/>
    <w:pPr>
      <w:pBdr>
        <w:left w:val="single" w:sz="4" w:space="0" w:color="auto"/>
        <w:bottom w:val="single" w:sz="4" w:space="0" w:color="auto"/>
        <w:right w:val="single" w:sz="4" w:space="0" w:color="auto"/>
      </w:pBdr>
      <w:spacing w:before="100" w:beforeAutospacing="1" w:after="100" w:afterAutospacing="1"/>
    </w:pPr>
    <w:rPr>
      <w:szCs w:val="24"/>
      <w:lang w:val="de-DE"/>
    </w:rPr>
  </w:style>
  <w:style w:type="paragraph" w:customStyle="1" w:styleId="xl34">
    <w:name w:val="xl34"/>
    <w:basedOn w:val="Normal"/>
    <w:rsid w:val="00EC629C"/>
    <w:pPr>
      <w:pBdr>
        <w:left w:val="single" w:sz="4" w:space="0" w:color="auto"/>
        <w:bottom w:val="single" w:sz="4" w:space="0" w:color="auto"/>
        <w:right w:val="single" w:sz="4" w:space="0" w:color="auto"/>
      </w:pBdr>
      <w:spacing w:before="100" w:beforeAutospacing="1" w:after="100" w:afterAutospacing="1"/>
      <w:jc w:val="right"/>
    </w:pPr>
    <w:rPr>
      <w:b/>
      <w:bCs/>
      <w:szCs w:val="24"/>
      <w:lang w:val="de-DE"/>
    </w:rPr>
  </w:style>
  <w:style w:type="paragraph" w:customStyle="1" w:styleId="xl35">
    <w:name w:val="xl35"/>
    <w:basedOn w:val="Normal"/>
    <w:rsid w:val="00EC629C"/>
    <w:pPr>
      <w:pBdr>
        <w:top w:val="single" w:sz="4" w:space="0" w:color="auto"/>
        <w:left w:val="single" w:sz="4" w:space="0" w:color="auto"/>
        <w:bottom w:val="single" w:sz="4" w:space="0" w:color="auto"/>
        <w:right w:val="single" w:sz="4" w:space="0" w:color="auto"/>
      </w:pBdr>
      <w:spacing w:before="100" w:beforeAutospacing="1" w:after="100" w:afterAutospacing="1"/>
    </w:pPr>
    <w:rPr>
      <w:szCs w:val="24"/>
      <w:lang w:val="de-DE"/>
    </w:rPr>
  </w:style>
  <w:style w:type="paragraph" w:customStyle="1" w:styleId="xl36">
    <w:name w:val="xl36"/>
    <w:basedOn w:val="Normal"/>
    <w:rsid w:val="00EC629C"/>
    <w:pPr>
      <w:pBdr>
        <w:top w:val="single" w:sz="4" w:space="0" w:color="auto"/>
        <w:left w:val="single" w:sz="4" w:space="0" w:color="auto"/>
        <w:bottom w:val="single" w:sz="8" w:space="0" w:color="auto"/>
      </w:pBdr>
      <w:spacing w:before="100" w:beforeAutospacing="1" w:after="100" w:afterAutospacing="1"/>
      <w:jc w:val="right"/>
    </w:pPr>
    <w:rPr>
      <w:b/>
      <w:bCs/>
      <w:szCs w:val="24"/>
      <w:lang w:val="de-DE"/>
    </w:rPr>
  </w:style>
  <w:style w:type="paragraph" w:customStyle="1" w:styleId="xl37">
    <w:name w:val="xl37"/>
    <w:basedOn w:val="Normal"/>
    <w:rsid w:val="00EC629C"/>
    <w:pPr>
      <w:pBdr>
        <w:top w:val="single" w:sz="4" w:space="0" w:color="auto"/>
        <w:bottom w:val="single" w:sz="8" w:space="0" w:color="auto"/>
      </w:pBdr>
      <w:spacing w:before="100" w:beforeAutospacing="1" w:after="100" w:afterAutospacing="1"/>
      <w:jc w:val="right"/>
    </w:pPr>
    <w:rPr>
      <w:b/>
      <w:bCs/>
      <w:szCs w:val="24"/>
      <w:lang w:val="de-DE"/>
    </w:rPr>
  </w:style>
  <w:style w:type="paragraph" w:customStyle="1" w:styleId="xl38">
    <w:name w:val="xl38"/>
    <w:basedOn w:val="Normal"/>
    <w:rsid w:val="00EC629C"/>
    <w:pPr>
      <w:pBdr>
        <w:top w:val="single" w:sz="4" w:space="0" w:color="auto"/>
        <w:bottom w:val="single" w:sz="8" w:space="0" w:color="auto"/>
        <w:right w:val="single" w:sz="4" w:space="0" w:color="auto"/>
      </w:pBdr>
      <w:spacing w:before="100" w:beforeAutospacing="1" w:after="100" w:afterAutospacing="1"/>
      <w:jc w:val="right"/>
    </w:pPr>
    <w:rPr>
      <w:b/>
      <w:bCs/>
      <w:szCs w:val="24"/>
      <w:lang w:val="de-DE"/>
    </w:rPr>
  </w:style>
  <w:style w:type="paragraph" w:customStyle="1" w:styleId="xl39">
    <w:name w:val="xl39"/>
    <w:basedOn w:val="Normal"/>
    <w:rsid w:val="00EC629C"/>
    <w:pPr>
      <w:pBdr>
        <w:left w:val="single" w:sz="4" w:space="0" w:color="auto"/>
        <w:bottom w:val="single" w:sz="4" w:space="0" w:color="auto"/>
        <w:right w:val="single" w:sz="4" w:space="0" w:color="auto"/>
      </w:pBdr>
      <w:shd w:val="clear" w:color="auto" w:fill="C0C0C0"/>
      <w:spacing w:before="100" w:beforeAutospacing="1" w:after="100" w:afterAutospacing="1"/>
    </w:pPr>
    <w:rPr>
      <w:b/>
      <w:bCs/>
      <w:szCs w:val="24"/>
      <w:lang w:val="de-DE"/>
    </w:rPr>
  </w:style>
  <w:style w:type="paragraph" w:customStyle="1" w:styleId="xl40">
    <w:name w:val="xl40"/>
    <w:basedOn w:val="Normal"/>
    <w:rsid w:val="00EC629C"/>
    <w:pPr>
      <w:pBdr>
        <w:left w:val="single" w:sz="4" w:space="0" w:color="auto"/>
        <w:bottom w:val="single" w:sz="4" w:space="0" w:color="auto"/>
        <w:right w:val="single" w:sz="4" w:space="0" w:color="auto"/>
      </w:pBdr>
      <w:shd w:val="clear" w:color="auto" w:fill="C0C0C0"/>
      <w:spacing w:before="100" w:beforeAutospacing="1" w:after="100" w:afterAutospacing="1"/>
    </w:pPr>
    <w:rPr>
      <w:b/>
      <w:bCs/>
      <w:szCs w:val="24"/>
      <w:lang w:val="de-DE"/>
    </w:rPr>
  </w:style>
  <w:style w:type="paragraph" w:customStyle="1" w:styleId="xl41">
    <w:name w:val="xl41"/>
    <w:basedOn w:val="Normal"/>
    <w:rsid w:val="00EC629C"/>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jc w:val="right"/>
    </w:pPr>
    <w:rPr>
      <w:b/>
      <w:bCs/>
      <w:sz w:val="18"/>
      <w:szCs w:val="18"/>
      <w:lang w:val="de-DE"/>
    </w:rPr>
  </w:style>
  <w:style w:type="paragraph" w:customStyle="1" w:styleId="xl42">
    <w:name w:val="xl42"/>
    <w:basedOn w:val="Normal"/>
    <w:rsid w:val="00EC629C"/>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pPr>
    <w:rPr>
      <w:b/>
      <w:bCs/>
      <w:sz w:val="18"/>
      <w:szCs w:val="18"/>
      <w:lang w:val="de-DE"/>
    </w:rPr>
  </w:style>
  <w:style w:type="paragraph" w:customStyle="1" w:styleId="xl43">
    <w:name w:val="xl43"/>
    <w:basedOn w:val="Normal"/>
    <w:rsid w:val="00EC629C"/>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pPr>
    <w:rPr>
      <w:b/>
      <w:bCs/>
      <w:sz w:val="18"/>
      <w:szCs w:val="18"/>
      <w:lang w:val="de-DE"/>
    </w:rPr>
  </w:style>
  <w:style w:type="paragraph" w:customStyle="1" w:styleId="xl44">
    <w:name w:val="xl44"/>
    <w:basedOn w:val="Normal"/>
    <w:rsid w:val="00EC629C"/>
    <w:pPr>
      <w:pBdr>
        <w:top w:val="single" w:sz="4" w:space="0" w:color="auto"/>
        <w:left w:val="single" w:sz="4" w:space="0" w:color="auto"/>
        <w:bottom w:val="single" w:sz="8" w:space="0" w:color="auto"/>
        <w:right w:val="single" w:sz="4" w:space="0" w:color="auto"/>
      </w:pBdr>
      <w:shd w:val="clear" w:color="auto" w:fill="C0C0C0"/>
      <w:spacing w:before="100" w:beforeAutospacing="1" w:after="100" w:afterAutospacing="1"/>
    </w:pPr>
    <w:rPr>
      <w:b/>
      <w:bCs/>
      <w:sz w:val="18"/>
      <w:szCs w:val="18"/>
      <w:lang w:val="de-DE"/>
    </w:rPr>
  </w:style>
  <w:style w:type="paragraph" w:customStyle="1" w:styleId="xl45">
    <w:name w:val="xl45"/>
    <w:basedOn w:val="Normal"/>
    <w:rsid w:val="00EC629C"/>
    <w:pPr>
      <w:pBdr>
        <w:top w:val="single" w:sz="8" w:space="0" w:color="auto"/>
        <w:left w:val="single" w:sz="4" w:space="0" w:color="auto"/>
        <w:bottom w:val="single" w:sz="8" w:space="0" w:color="auto"/>
      </w:pBdr>
      <w:shd w:val="clear" w:color="auto" w:fill="C0C0C0"/>
      <w:spacing w:before="100" w:beforeAutospacing="1" w:after="100" w:afterAutospacing="1"/>
    </w:pPr>
    <w:rPr>
      <w:b/>
      <w:bCs/>
      <w:sz w:val="18"/>
      <w:szCs w:val="18"/>
      <w:lang w:val="de-DE"/>
    </w:rPr>
  </w:style>
  <w:style w:type="paragraph" w:customStyle="1" w:styleId="xl46">
    <w:name w:val="xl46"/>
    <w:basedOn w:val="Normal"/>
    <w:rsid w:val="00EC629C"/>
    <w:pPr>
      <w:pBdr>
        <w:top w:val="single" w:sz="8" w:space="0" w:color="auto"/>
        <w:bottom w:val="single" w:sz="8" w:space="0" w:color="auto"/>
      </w:pBdr>
      <w:shd w:val="clear" w:color="auto" w:fill="C0C0C0"/>
      <w:spacing w:before="100" w:beforeAutospacing="1" w:after="100" w:afterAutospacing="1"/>
    </w:pPr>
    <w:rPr>
      <w:b/>
      <w:bCs/>
      <w:sz w:val="18"/>
      <w:szCs w:val="18"/>
      <w:lang w:val="de-DE"/>
    </w:rPr>
  </w:style>
  <w:style w:type="paragraph" w:styleId="Salutation">
    <w:name w:val="Salutation"/>
    <w:basedOn w:val="Normal"/>
    <w:next w:val="Normal"/>
    <w:rsid w:val="00EC629C"/>
    <w:rPr>
      <w:rFonts w:ascii="Arial" w:hAnsi="Arial"/>
      <w:sz w:val="22"/>
      <w:lang w:val="de-DE"/>
    </w:rPr>
  </w:style>
  <w:style w:type="paragraph" w:styleId="ListBullet2">
    <w:name w:val="List Bullet 2"/>
    <w:basedOn w:val="Normal"/>
    <w:rsid w:val="00EC629C"/>
    <w:pPr>
      <w:numPr>
        <w:numId w:val="11"/>
      </w:numPr>
    </w:pPr>
    <w:rPr>
      <w:rFonts w:ascii="Arial" w:hAnsi="Arial"/>
      <w:sz w:val="22"/>
      <w:lang w:val="de-DE"/>
    </w:rPr>
  </w:style>
  <w:style w:type="paragraph" w:styleId="ListBullet3">
    <w:name w:val="List Bullet 3"/>
    <w:basedOn w:val="Normal"/>
    <w:rsid w:val="00EC629C"/>
    <w:pPr>
      <w:numPr>
        <w:numId w:val="12"/>
      </w:numPr>
    </w:pPr>
    <w:rPr>
      <w:rFonts w:ascii="Arial" w:hAnsi="Arial"/>
      <w:sz w:val="22"/>
      <w:lang w:val="de-DE"/>
    </w:rPr>
  </w:style>
  <w:style w:type="paragraph" w:styleId="ListBullet4">
    <w:name w:val="List Bullet 4"/>
    <w:basedOn w:val="Normal"/>
    <w:rsid w:val="00EC629C"/>
    <w:pPr>
      <w:numPr>
        <w:numId w:val="13"/>
      </w:numPr>
    </w:pPr>
    <w:rPr>
      <w:rFonts w:ascii="Arial" w:hAnsi="Arial"/>
      <w:sz w:val="22"/>
      <w:lang w:val="de-DE"/>
    </w:rPr>
  </w:style>
  <w:style w:type="paragraph" w:styleId="ListBullet5">
    <w:name w:val="List Bullet 5"/>
    <w:basedOn w:val="Normal"/>
    <w:rsid w:val="00EC629C"/>
    <w:pPr>
      <w:numPr>
        <w:numId w:val="14"/>
      </w:numPr>
    </w:pPr>
    <w:rPr>
      <w:rFonts w:ascii="Arial" w:hAnsi="Arial"/>
      <w:sz w:val="22"/>
      <w:lang w:val="de-DE"/>
    </w:rPr>
  </w:style>
  <w:style w:type="paragraph" w:styleId="BlockText">
    <w:name w:val="Block Text"/>
    <w:basedOn w:val="Normal"/>
    <w:rsid w:val="00EC629C"/>
    <w:pPr>
      <w:spacing w:after="120"/>
      <w:ind w:left="1440" w:right="1440"/>
    </w:pPr>
    <w:rPr>
      <w:rFonts w:ascii="Arial" w:hAnsi="Arial"/>
      <w:sz w:val="22"/>
      <w:lang w:val="de-DE"/>
    </w:rPr>
  </w:style>
  <w:style w:type="paragraph" w:styleId="Date">
    <w:name w:val="Date"/>
    <w:basedOn w:val="Normal"/>
    <w:next w:val="Normal"/>
    <w:rsid w:val="00EC629C"/>
    <w:rPr>
      <w:rFonts w:ascii="Arial" w:hAnsi="Arial"/>
      <w:sz w:val="22"/>
      <w:lang w:val="de-DE"/>
    </w:rPr>
  </w:style>
  <w:style w:type="paragraph" w:styleId="E-mailSignature">
    <w:name w:val="E-mail Signature"/>
    <w:basedOn w:val="Normal"/>
    <w:rsid w:val="00EC629C"/>
    <w:rPr>
      <w:rFonts w:ascii="Arial" w:hAnsi="Arial"/>
      <w:sz w:val="22"/>
      <w:lang w:val="de-DE"/>
    </w:rPr>
  </w:style>
  <w:style w:type="paragraph" w:styleId="EndnoteText">
    <w:name w:val="endnote text"/>
    <w:basedOn w:val="Normal"/>
    <w:semiHidden/>
    <w:rsid w:val="00EC629C"/>
    <w:rPr>
      <w:rFonts w:ascii="Arial" w:hAnsi="Arial"/>
      <w:sz w:val="20"/>
      <w:lang w:val="de-DE"/>
    </w:rPr>
  </w:style>
  <w:style w:type="paragraph" w:styleId="NoteHeading">
    <w:name w:val="Note Heading"/>
    <w:basedOn w:val="Normal"/>
    <w:next w:val="Normal"/>
    <w:rsid w:val="00EC629C"/>
    <w:rPr>
      <w:rFonts w:ascii="Arial" w:hAnsi="Arial"/>
      <w:sz w:val="22"/>
      <w:lang w:val="de-DE"/>
    </w:rPr>
  </w:style>
  <w:style w:type="paragraph" w:styleId="Closing">
    <w:name w:val="Closing"/>
    <w:basedOn w:val="Normal"/>
    <w:rsid w:val="00EC629C"/>
    <w:pPr>
      <w:ind w:left="4252"/>
    </w:pPr>
    <w:rPr>
      <w:rFonts w:ascii="Arial" w:hAnsi="Arial"/>
      <w:sz w:val="22"/>
      <w:lang w:val="de-DE"/>
    </w:rPr>
  </w:style>
  <w:style w:type="paragraph" w:styleId="HTMLAddress">
    <w:name w:val="HTML Address"/>
    <w:basedOn w:val="Normal"/>
    <w:rsid w:val="00EC629C"/>
    <w:rPr>
      <w:rFonts w:ascii="Arial" w:hAnsi="Arial"/>
      <w:i/>
      <w:iCs/>
      <w:sz w:val="22"/>
      <w:lang w:val="de-DE"/>
    </w:rPr>
  </w:style>
  <w:style w:type="paragraph" w:styleId="HTMLPreformatted">
    <w:name w:val="HTML Preformatted"/>
    <w:basedOn w:val="Normal"/>
    <w:rsid w:val="00EC629C"/>
    <w:rPr>
      <w:rFonts w:ascii="Courier New" w:hAnsi="Courier New" w:cs="Courier New"/>
      <w:sz w:val="20"/>
      <w:lang w:val="de-DE"/>
    </w:rPr>
  </w:style>
  <w:style w:type="paragraph" w:styleId="Index1">
    <w:name w:val="index 1"/>
    <w:basedOn w:val="Normal"/>
    <w:next w:val="Normal"/>
    <w:autoRedefine/>
    <w:semiHidden/>
    <w:rsid w:val="00EC629C"/>
    <w:pPr>
      <w:ind w:left="220" w:hanging="220"/>
    </w:pPr>
    <w:rPr>
      <w:rFonts w:ascii="Arial" w:hAnsi="Arial"/>
      <w:sz w:val="22"/>
      <w:lang w:val="de-DE"/>
    </w:rPr>
  </w:style>
  <w:style w:type="paragraph" w:styleId="Index2">
    <w:name w:val="index 2"/>
    <w:basedOn w:val="Normal"/>
    <w:next w:val="Normal"/>
    <w:autoRedefine/>
    <w:semiHidden/>
    <w:rsid w:val="00EC629C"/>
    <w:pPr>
      <w:ind w:left="440" w:hanging="220"/>
    </w:pPr>
    <w:rPr>
      <w:rFonts w:ascii="Arial" w:hAnsi="Arial"/>
      <w:sz w:val="22"/>
      <w:lang w:val="de-DE"/>
    </w:rPr>
  </w:style>
  <w:style w:type="paragraph" w:styleId="Index3">
    <w:name w:val="index 3"/>
    <w:basedOn w:val="Normal"/>
    <w:next w:val="Normal"/>
    <w:autoRedefine/>
    <w:semiHidden/>
    <w:rsid w:val="00EC629C"/>
    <w:pPr>
      <w:ind w:left="660" w:hanging="220"/>
    </w:pPr>
    <w:rPr>
      <w:rFonts w:ascii="Arial" w:hAnsi="Arial"/>
      <w:sz w:val="22"/>
      <w:lang w:val="de-DE"/>
    </w:rPr>
  </w:style>
  <w:style w:type="paragraph" w:styleId="Index4">
    <w:name w:val="index 4"/>
    <w:basedOn w:val="Normal"/>
    <w:next w:val="Normal"/>
    <w:autoRedefine/>
    <w:semiHidden/>
    <w:rsid w:val="00EC629C"/>
    <w:pPr>
      <w:ind w:left="880" w:hanging="220"/>
    </w:pPr>
    <w:rPr>
      <w:rFonts w:ascii="Arial" w:hAnsi="Arial"/>
      <w:sz w:val="22"/>
      <w:lang w:val="de-DE"/>
    </w:rPr>
  </w:style>
  <w:style w:type="paragraph" w:styleId="Index5">
    <w:name w:val="index 5"/>
    <w:basedOn w:val="Normal"/>
    <w:next w:val="Normal"/>
    <w:autoRedefine/>
    <w:semiHidden/>
    <w:rsid w:val="00EC629C"/>
    <w:pPr>
      <w:ind w:left="1100" w:hanging="220"/>
    </w:pPr>
    <w:rPr>
      <w:rFonts w:ascii="Arial" w:hAnsi="Arial"/>
      <w:sz w:val="22"/>
      <w:lang w:val="de-DE"/>
    </w:rPr>
  </w:style>
  <w:style w:type="paragraph" w:styleId="Index6">
    <w:name w:val="index 6"/>
    <w:basedOn w:val="Normal"/>
    <w:next w:val="Normal"/>
    <w:autoRedefine/>
    <w:semiHidden/>
    <w:rsid w:val="00EC629C"/>
    <w:pPr>
      <w:ind w:left="1320" w:hanging="220"/>
    </w:pPr>
    <w:rPr>
      <w:rFonts w:ascii="Arial" w:hAnsi="Arial"/>
      <w:sz w:val="22"/>
      <w:lang w:val="de-DE"/>
    </w:rPr>
  </w:style>
  <w:style w:type="paragraph" w:styleId="Index7">
    <w:name w:val="index 7"/>
    <w:basedOn w:val="Normal"/>
    <w:next w:val="Normal"/>
    <w:autoRedefine/>
    <w:semiHidden/>
    <w:rsid w:val="00EC629C"/>
    <w:pPr>
      <w:ind w:left="1540" w:hanging="220"/>
    </w:pPr>
    <w:rPr>
      <w:rFonts w:ascii="Arial" w:hAnsi="Arial"/>
      <w:sz w:val="22"/>
      <w:lang w:val="de-DE"/>
    </w:rPr>
  </w:style>
  <w:style w:type="paragraph" w:styleId="Index8">
    <w:name w:val="index 8"/>
    <w:basedOn w:val="Normal"/>
    <w:next w:val="Normal"/>
    <w:autoRedefine/>
    <w:semiHidden/>
    <w:rsid w:val="00EC629C"/>
    <w:pPr>
      <w:ind w:left="1760" w:hanging="220"/>
    </w:pPr>
    <w:rPr>
      <w:rFonts w:ascii="Arial" w:hAnsi="Arial"/>
      <w:sz w:val="22"/>
      <w:lang w:val="de-DE"/>
    </w:rPr>
  </w:style>
  <w:style w:type="paragraph" w:styleId="Index9">
    <w:name w:val="index 9"/>
    <w:basedOn w:val="Normal"/>
    <w:next w:val="Normal"/>
    <w:autoRedefine/>
    <w:semiHidden/>
    <w:rsid w:val="00EC629C"/>
    <w:pPr>
      <w:ind w:left="1980" w:hanging="220"/>
    </w:pPr>
    <w:rPr>
      <w:rFonts w:ascii="Arial" w:hAnsi="Arial"/>
      <w:sz w:val="22"/>
      <w:lang w:val="de-DE"/>
    </w:rPr>
  </w:style>
  <w:style w:type="paragraph" w:styleId="IndexHeading">
    <w:name w:val="index heading"/>
    <w:basedOn w:val="Normal"/>
    <w:next w:val="Index1"/>
    <w:semiHidden/>
    <w:rsid w:val="00EC629C"/>
    <w:rPr>
      <w:rFonts w:ascii="Arial" w:hAnsi="Arial" w:cs="Arial"/>
      <w:b/>
      <w:bCs/>
      <w:sz w:val="22"/>
      <w:lang w:val="de-DE"/>
    </w:rPr>
  </w:style>
  <w:style w:type="paragraph" w:styleId="List">
    <w:name w:val="List"/>
    <w:basedOn w:val="Normal"/>
    <w:rsid w:val="00EC629C"/>
    <w:pPr>
      <w:ind w:left="283" w:hanging="283"/>
    </w:pPr>
    <w:rPr>
      <w:rFonts w:ascii="Arial" w:hAnsi="Arial"/>
      <w:sz w:val="22"/>
      <w:lang w:val="de-DE"/>
    </w:rPr>
  </w:style>
  <w:style w:type="paragraph" w:styleId="List2">
    <w:name w:val="List 2"/>
    <w:basedOn w:val="Normal"/>
    <w:rsid w:val="00EC629C"/>
    <w:pPr>
      <w:ind w:left="566" w:hanging="283"/>
    </w:pPr>
    <w:rPr>
      <w:rFonts w:ascii="Arial" w:hAnsi="Arial"/>
      <w:sz w:val="22"/>
      <w:lang w:val="de-DE"/>
    </w:rPr>
  </w:style>
  <w:style w:type="paragraph" w:styleId="List3">
    <w:name w:val="List 3"/>
    <w:basedOn w:val="Normal"/>
    <w:rsid w:val="00EC629C"/>
    <w:pPr>
      <w:ind w:left="849" w:hanging="283"/>
    </w:pPr>
    <w:rPr>
      <w:rFonts w:ascii="Arial" w:hAnsi="Arial"/>
      <w:sz w:val="22"/>
      <w:lang w:val="de-DE"/>
    </w:rPr>
  </w:style>
  <w:style w:type="paragraph" w:styleId="List4">
    <w:name w:val="List 4"/>
    <w:basedOn w:val="Normal"/>
    <w:rsid w:val="00EC629C"/>
    <w:pPr>
      <w:ind w:left="1132" w:hanging="283"/>
    </w:pPr>
    <w:rPr>
      <w:rFonts w:ascii="Arial" w:hAnsi="Arial"/>
      <w:sz w:val="22"/>
      <w:lang w:val="de-DE"/>
    </w:rPr>
  </w:style>
  <w:style w:type="paragraph" w:styleId="List5">
    <w:name w:val="List 5"/>
    <w:basedOn w:val="Normal"/>
    <w:rsid w:val="00EC629C"/>
    <w:pPr>
      <w:ind w:left="1415" w:hanging="283"/>
    </w:pPr>
    <w:rPr>
      <w:rFonts w:ascii="Arial" w:hAnsi="Arial"/>
      <w:sz w:val="22"/>
      <w:lang w:val="de-DE"/>
    </w:rPr>
  </w:style>
  <w:style w:type="paragraph" w:styleId="ListContinue2">
    <w:name w:val="List Continue 2"/>
    <w:basedOn w:val="Normal"/>
    <w:rsid w:val="00EC629C"/>
    <w:pPr>
      <w:spacing w:after="120"/>
      <w:ind w:left="566"/>
    </w:pPr>
    <w:rPr>
      <w:rFonts w:ascii="Arial" w:hAnsi="Arial"/>
      <w:sz w:val="22"/>
      <w:lang w:val="de-DE"/>
    </w:rPr>
  </w:style>
  <w:style w:type="paragraph" w:styleId="ListContinue3">
    <w:name w:val="List Continue 3"/>
    <w:basedOn w:val="Normal"/>
    <w:rsid w:val="00EC629C"/>
    <w:pPr>
      <w:spacing w:after="120"/>
      <w:ind w:left="849"/>
    </w:pPr>
    <w:rPr>
      <w:rFonts w:ascii="Arial" w:hAnsi="Arial"/>
      <w:sz w:val="22"/>
      <w:lang w:val="de-DE"/>
    </w:rPr>
  </w:style>
  <w:style w:type="paragraph" w:styleId="ListContinue4">
    <w:name w:val="List Continue 4"/>
    <w:basedOn w:val="Normal"/>
    <w:rsid w:val="00EC629C"/>
    <w:pPr>
      <w:spacing w:after="120"/>
      <w:ind w:left="1132"/>
    </w:pPr>
    <w:rPr>
      <w:rFonts w:ascii="Arial" w:hAnsi="Arial"/>
      <w:sz w:val="22"/>
      <w:lang w:val="de-DE"/>
    </w:rPr>
  </w:style>
  <w:style w:type="paragraph" w:styleId="ListContinue5">
    <w:name w:val="List Continue 5"/>
    <w:basedOn w:val="Normal"/>
    <w:rsid w:val="00EC629C"/>
    <w:pPr>
      <w:spacing w:after="120"/>
      <w:ind w:left="1415"/>
    </w:pPr>
    <w:rPr>
      <w:rFonts w:ascii="Arial" w:hAnsi="Arial"/>
      <w:sz w:val="22"/>
      <w:lang w:val="de-DE"/>
    </w:rPr>
  </w:style>
  <w:style w:type="paragraph" w:styleId="ListNumber">
    <w:name w:val="List Number"/>
    <w:basedOn w:val="Normal"/>
    <w:rsid w:val="00EC629C"/>
    <w:pPr>
      <w:numPr>
        <w:numId w:val="15"/>
      </w:numPr>
    </w:pPr>
    <w:rPr>
      <w:rFonts w:ascii="Arial" w:hAnsi="Arial"/>
      <w:sz w:val="22"/>
      <w:lang w:val="de-DE"/>
    </w:rPr>
  </w:style>
  <w:style w:type="paragraph" w:styleId="ListNumber2">
    <w:name w:val="List Number 2"/>
    <w:basedOn w:val="Normal"/>
    <w:rsid w:val="00EC629C"/>
    <w:pPr>
      <w:numPr>
        <w:numId w:val="16"/>
      </w:numPr>
    </w:pPr>
    <w:rPr>
      <w:rFonts w:ascii="Arial" w:hAnsi="Arial"/>
      <w:sz w:val="22"/>
      <w:lang w:val="de-DE"/>
    </w:rPr>
  </w:style>
  <w:style w:type="paragraph" w:styleId="ListNumber3">
    <w:name w:val="List Number 3"/>
    <w:basedOn w:val="Normal"/>
    <w:rsid w:val="00EC629C"/>
    <w:pPr>
      <w:numPr>
        <w:numId w:val="17"/>
      </w:numPr>
    </w:pPr>
    <w:rPr>
      <w:rFonts w:ascii="Arial" w:hAnsi="Arial"/>
      <w:sz w:val="22"/>
      <w:lang w:val="de-DE"/>
    </w:rPr>
  </w:style>
  <w:style w:type="paragraph" w:styleId="ListNumber4">
    <w:name w:val="List Number 4"/>
    <w:basedOn w:val="Normal"/>
    <w:rsid w:val="00EC629C"/>
    <w:pPr>
      <w:numPr>
        <w:numId w:val="18"/>
      </w:numPr>
    </w:pPr>
    <w:rPr>
      <w:rFonts w:ascii="Arial" w:hAnsi="Arial"/>
      <w:sz w:val="22"/>
      <w:lang w:val="de-DE"/>
    </w:rPr>
  </w:style>
  <w:style w:type="paragraph" w:styleId="ListNumber5">
    <w:name w:val="List Number 5"/>
    <w:basedOn w:val="Normal"/>
    <w:rsid w:val="00EC629C"/>
    <w:pPr>
      <w:numPr>
        <w:numId w:val="19"/>
      </w:numPr>
    </w:pPr>
    <w:rPr>
      <w:rFonts w:ascii="Arial" w:hAnsi="Arial"/>
      <w:sz w:val="22"/>
      <w:lang w:val="de-DE"/>
    </w:rPr>
  </w:style>
  <w:style w:type="paragraph" w:styleId="MacroText">
    <w:name w:val="macro"/>
    <w:semiHidden/>
    <w:rsid w:val="00EC62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DE" w:eastAsia="de-DE"/>
    </w:rPr>
  </w:style>
  <w:style w:type="paragraph" w:styleId="MessageHeader">
    <w:name w:val="Message Header"/>
    <w:basedOn w:val="Normal"/>
    <w:rsid w:val="00EC629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lang w:val="de-DE"/>
    </w:rPr>
  </w:style>
  <w:style w:type="paragraph" w:styleId="PlainText">
    <w:name w:val="Plain Text"/>
    <w:basedOn w:val="Normal"/>
    <w:rsid w:val="00EC629C"/>
    <w:rPr>
      <w:rFonts w:ascii="Courier New" w:hAnsi="Courier New" w:cs="Courier New"/>
      <w:sz w:val="20"/>
      <w:lang w:val="de-DE"/>
    </w:rPr>
  </w:style>
  <w:style w:type="paragraph" w:styleId="TableofAuthorities">
    <w:name w:val="table of authorities"/>
    <w:basedOn w:val="Normal"/>
    <w:next w:val="Normal"/>
    <w:semiHidden/>
    <w:rsid w:val="00EC629C"/>
    <w:pPr>
      <w:ind w:left="220" w:hanging="220"/>
    </w:pPr>
    <w:rPr>
      <w:rFonts w:ascii="Arial" w:hAnsi="Arial"/>
      <w:sz w:val="22"/>
      <w:lang w:val="de-DE"/>
    </w:rPr>
  </w:style>
  <w:style w:type="paragraph" w:styleId="TOAHeading">
    <w:name w:val="toa heading"/>
    <w:basedOn w:val="Normal"/>
    <w:next w:val="Normal"/>
    <w:semiHidden/>
    <w:rsid w:val="00EC629C"/>
    <w:pPr>
      <w:spacing w:before="120"/>
    </w:pPr>
    <w:rPr>
      <w:rFonts w:ascii="Arial" w:hAnsi="Arial" w:cs="Arial"/>
      <w:b/>
      <w:bCs/>
      <w:szCs w:val="24"/>
      <w:lang w:val="de-DE"/>
    </w:rPr>
  </w:style>
  <w:style w:type="paragraph" w:styleId="NormalWeb">
    <w:name w:val="Normal (Web)"/>
    <w:basedOn w:val="Normal"/>
    <w:rsid w:val="00EC629C"/>
    <w:rPr>
      <w:szCs w:val="24"/>
      <w:lang w:val="de-DE"/>
    </w:rPr>
  </w:style>
  <w:style w:type="paragraph" w:styleId="NormalIndent">
    <w:name w:val="Normal Indent"/>
    <w:basedOn w:val="Normal"/>
    <w:rsid w:val="00EC629C"/>
    <w:pPr>
      <w:ind w:left="708"/>
    </w:pPr>
    <w:rPr>
      <w:rFonts w:ascii="Arial" w:hAnsi="Arial"/>
      <w:sz w:val="22"/>
      <w:lang w:val="de-DE"/>
    </w:rPr>
  </w:style>
  <w:style w:type="paragraph" w:styleId="BodyTextIndent2">
    <w:name w:val="Body Text Indent 2"/>
    <w:basedOn w:val="Normal"/>
    <w:rsid w:val="00EC629C"/>
    <w:pPr>
      <w:spacing w:after="120" w:line="480" w:lineRule="auto"/>
      <w:ind w:left="283"/>
    </w:pPr>
    <w:rPr>
      <w:rFonts w:ascii="Arial" w:hAnsi="Arial"/>
      <w:sz w:val="22"/>
      <w:lang w:val="de-DE"/>
    </w:rPr>
  </w:style>
  <w:style w:type="paragraph" w:styleId="BodyTextFirstIndent">
    <w:name w:val="Body Text First Indent"/>
    <w:basedOn w:val="BodyText"/>
    <w:rsid w:val="00EC629C"/>
    <w:pPr>
      <w:spacing w:after="120"/>
      <w:ind w:firstLine="210"/>
    </w:pPr>
    <w:rPr>
      <w:rFonts w:ascii="Arial" w:hAnsi="Arial"/>
      <w:sz w:val="22"/>
      <w:szCs w:val="20"/>
    </w:rPr>
  </w:style>
  <w:style w:type="paragraph" w:styleId="BodyTextFirstIndent2">
    <w:name w:val="Body Text First Indent 2"/>
    <w:basedOn w:val="BodyTextIndent"/>
    <w:rsid w:val="00EC629C"/>
    <w:pPr>
      <w:spacing w:after="120"/>
      <w:ind w:left="283" w:firstLine="210"/>
    </w:pPr>
    <w:rPr>
      <w:rFonts w:ascii="Arial" w:hAnsi="Arial"/>
      <w:sz w:val="22"/>
      <w:lang w:val="de-DE"/>
    </w:rPr>
  </w:style>
  <w:style w:type="paragraph" w:styleId="EnvelopeReturn">
    <w:name w:val="envelope return"/>
    <w:basedOn w:val="Normal"/>
    <w:rsid w:val="00EC629C"/>
    <w:rPr>
      <w:rFonts w:ascii="Arial" w:hAnsi="Arial" w:cs="Arial"/>
      <w:sz w:val="20"/>
      <w:lang w:val="de-DE"/>
    </w:rPr>
  </w:style>
  <w:style w:type="paragraph" w:styleId="EnvelopeAddress">
    <w:name w:val="envelope address"/>
    <w:basedOn w:val="Normal"/>
    <w:rsid w:val="00EC629C"/>
    <w:pPr>
      <w:framePr w:w="4320" w:h="2160" w:hRule="exact" w:hSpace="141" w:wrap="auto" w:hAnchor="page" w:xAlign="center" w:yAlign="bottom"/>
      <w:ind w:left="1"/>
    </w:pPr>
    <w:rPr>
      <w:rFonts w:ascii="Arial" w:hAnsi="Arial" w:cs="Arial"/>
      <w:szCs w:val="24"/>
      <w:lang w:val="de-DE"/>
    </w:rPr>
  </w:style>
  <w:style w:type="paragraph" w:styleId="Signature">
    <w:name w:val="Signature"/>
    <w:basedOn w:val="Normal"/>
    <w:rsid w:val="00EC629C"/>
    <w:pPr>
      <w:ind w:left="4252"/>
    </w:pPr>
    <w:rPr>
      <w:rFonts w:ascii="Arial" w:hAnsi="Arial"/>
      <w:sz w:val="22"/>
      <w:lang w:val="de-DE"/>
    </w:rPr>
  </w:style>
  <w:style w:type="paragraph" w:styleId="ListParagraph">
    <w:name w:val="List Paragraph"/>
    <w:basedOn w:val="Normal"/>
    <w:uiPriority w:val="34"/>
    <w:qFormat/>
    <w:rsid w:val="00B63CF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1099">
      <w:bodyDiv w:val="1"/>
      <w:marLeft w:val="0"/>
      <w:marRight w:val="0"/>
      <w:marTop w:val="0"/>
      <w:marBottom w:val="0"/>
      <w:divBdr>
        <w:top w:val="none" w:sz="0" w:space="0" w:color="auto"/>
        <w:left w:val="none" w:sz="0" w:space="0" w:color="auto"/>
        <w:bottom w:val="none" w:sz="0" w:space="0" w:color="auto"/>
        <w:right w:val="none" w:sz="0" w:space="0" w:color="auto"/>
      </w:divBdr>
    </w:div>
    <w:div w:id="259527998">
      <w:bodyDiv w:val="1"/>
      <w:marLeft w:val="0"/>
      <w:marRight w:val="0"/>
      <w:marTop w:val="0"/>
      <w:marBottom w:val="0"/>
      <w:divBdr>
        <w:top w:val="none" w:sz="0" w:space="0" w:color="auto"/>
        <w:left w:val="none" w:sz="0" w:space="0" w:color="auto"/>
        <w:bottom w:val="none" w:sz="0" w:space="0" w:color="auto"/>
        <w:right w:val="none" w:sz="0" w:space="0" w:color="auto"/>
      </w:divBdr>
    </w:div>
    <w:div w:id="321548863">
      <w:bodyDiv w:val="1"/>
      <w:marLeft w:val="0"/>
      <w:marRight w:val="0"/>
      <w:marTop w:val="0"/>
      <w:marBottom w:val="0"/>
      <w:divBdr>
        <w:top w:val="none" w:sz="0" w:space="0" w:color="auto"/>
        <w:left w:val="none" w:sz="0" w:space="0" w:color="auto"/>
        <w:bottom w:val="none" w:sz="0" w:space="0" w:color="auto"/>
        <w:right w:val="none" w:sz="0" w:space="0" w:color="auto"/>
      </w:divBdr>
    </w:div>
    <w:div w:id="389157996">
      <w:bodyDiv w:val="1"/>
      <w:marLeft w:val="0"/>
      <w:marRight w:val="0"/>
      <w:marTop w:val="0"/>
      <w:marBottom w:val="0"/>
      <w:divBdr>
        <w:top w:val="none" w:sz="0" w:space="0" w:color="auto"/>
        <w:left w:val="none" w:sz="0" w:space="0" w:color="auto"/>
        <w:bottom w:val="none" w:sz="0" w:space="0" w:color="auto"/>
        <w:right w:val="none" w:sz="0" w:space="0" w:color="auto"/>
      </w:divBdr>
    </w:div>
    <w:div w:id="409738708">
      <w:bodyDiv w:val="1"/>
      <w:marLeft w:val="0"/>
      <w:marRight w:val="0"/>
      <w:marTop w:val="0"/>
      <w:marBottom w:val="0"/>
      <w:divBdr>
        <w:top w:val="none" w:sz="0" w:space="0" w:color="auto"/>
        <w:left w:val="none" w:sz="0" w:space="0" w:color="auto"/>
        <w:bottom w:val="none" w:sz="0" w:space="0" w:color="auto"/>
        <w:right w:val="none" w:sz="0" w:space="0" w:color="auto"/>
      </w:divBdr>
    </w:div>
    <w:div w:id="415594748">
      <w:bodyDiv w:val="1"/>
      <w:marLeft w:val="0"/>
      <w:marRight w:val="0"/>
      <w:marTop w:val="0"/>
      <w:marBottom w:val="0"/>
      <w:divBdr>
        <w:top w:val="none" w:sz="0" w:space="0" w:color="auto"/>
        <w:left w:val="none" w:sz="0" w:space="0" w:color="auto"/>
        <w:bottom w:val="none" w:sz="0" w:space="0" w:color="auto"/>
        <w:right w:val="none" w:sz="0" w:space="0" w:color="auto"/>
      </w:divBdr>
    </w:div>
    <w:div w:id="536547403">
      <w:bodyDiv w:val="1"/>
      <w:marLeft w:val="0"/>
      <w:marRight w:val="0"/>
      <w:marTop w:val="0"/>
      <w:marBottom w:val="0"/>
      <w:divBdr>
        <w:top w:val="none" w:sz="0" w:space="0" w:color="auto"/>
        <w:left w:val="none" w:sz="0" w:space="0" w:color="auto"/>
        <w:bottom w:val="none" w:sz="0" w:space="0" w:color="auto"/>
        <w:right w:val="none" w:sz="0" w:space="0" w:color="auto"/>
      </w:divBdr>
      <w:divsChild>
        <w:div w:id="608395422">
          <w:marLeft w:val="0"/>
          <w:marRight w:val="0"/>
          <w:marTop w:val="0"/>
          <w:marBottom w:val="0"/>
          <w:divBdr>
            <w:top w:val="none" w:sz="0" w:space="0" w:color="auto"/>
            <w:left w:val="none" w:sz="0" w:space="0" w:color="auto"/>
            <w:bottom w:val="none" w:sz="0" w:space="0" w:color="auto"/>
            <w:right w:val="none" w:sz="0" w:space="0" w:color="auto"/>
          </w:divBdr>
          <w:divsChild>
            <w:div w:id="71197797">
              <w:marLeft w:val="0"/>
              <w:marRight w:val="0"/>
              <w:marTop w:val="0"/>
              <w:marBottom w:val="0"/>
              <w:divBdr>
                <w:top w:val="none" w:sz="0" w:space="0" w:color="auto"/>
                <w:left w:val="none" w:sz="0" w:space="0" w:color="auto"/>
                <w:bottom w:val="none" w:sz="0" w:space="0" w:color="auto"/>
                <w:right w:val="none" w:sz="0" w:space="0" w:color="auto"/>
              </w:divBdr>
            </w:div>
            <w:div w:id="559248685">
              <w:marLeft w:val="0"/>
              <w:marRight w:val="0"/>
              <w:marTop w:val="0"/>
              <w:marBottom w:val="0"/>
              <w:divBdr>
                <w:top w:val="none" w:sz="0" w:space="0" w:color="auto"/>
                <w:left w:val="none" w:sz="0" w:space="0" w:color="auto"/>
                <w:bottom w:val="none" w:sz="0" w:space="0" w:color="auto"/>
                <w:right w:val="none" w:sz="0" w:space="0" w:color="auto"/>
              </w:divBdr>
            </w:div>
            <w:div w:id="1261379433">
              <w:marLeft w:val="0"/>
              <w:marRight w:val="0"/>
              <w:marTop w:val="0"/>
              <w:marBottom w:val="0"/>
              <w:divBdr>
                <w:top w:val="none" w:sz="0" w:space="0" w:color="auto"/>
                <w:left w:val="none" w:sz="0" w:space="0" w:color="auto"/>
                <w:bottom w:val="none" w:sz="0" w:space="0" w:color="auto"/>
                <w:right w:val="none" w:sz="0" w:space="0" w:color="auto"/>
              </w:divBdr>
            </w:div>
            <w:div w:id="1528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0083">
      <w:bodyDiv w:val="1"/>
      <w:marLeft w:val="0"/>
      <w:marRight w:val="0"/>
      <w:marTop w:val="0"/>
      <w:marBottom w:val="0"/>
      <w:divBdr>
        <w:top w:val="none" w:sz="0" w:space="0" w:color="auto"/>
        <w:left w:val="none" w:sz="0" w:space="0" w:color="auto"/>
        <w:bottom w:val="none" w:sz="0" w:space="0" w:color="auto"/>
        <w:right w:val="none" w:sz="0" w:space="0" w:color="auto"/>
      </w:divBdr>
    </w:div>
    <w:div w:id="606011973">
      <w:bodyDiv w:val="1"/>
      <w:marLeft w:val="0"/>
      <w:marRight w:val="0"/>
      <w:marTop w:val="0"/>
      <w:marBottom w:val="0"/>
      <w:divBdr>
        <w:top w:val="none" w:sz="0" w:space="0" w:color="auto"/>
        <w:left w:val="none" w:sz="0" w:space="0" w:color="auto"/>
        <w:bottom w:val="none" w:sz="0" w:space="0" w:color="auto"/>
        <w:right w:val="none" w:sz="0" w:space="0" w:color="auto"/>
      </w:divBdr>
    </w:div>
    <w:div w:id="674765331">
      <w:bodyDiv w:val="1"/>
      <w:marLeft w:val="0"/>
      <w:marRight w:val="0"/>
      <w:marTop w:val="0"/>
      <w:marBottom w:val="0"/>
      <w:divBdr>
        <w:top w:val="none" w:sz="0" w:space="0" w:color="auto"/>
        <w:left w:val="none" w:sz="0" w:space="0" w:color="auto"/>
        <w:bottom w:val="none" w:sz="0" w:space="0" w:color="auto"/>
        <w:right w:val="none" w:sz="0" w:space="0" w:color="auto"/>
      </w:divBdr>
    </w:div>
    <w:div w:id="799804229">
      <w:bodyDiv w:val="1"/>
      <w:marLeft w:val="0"/>
      <w:marRight w:val="0"/>
      <w:marTop w:val="0"/>
      <w:marBottom w:val="0"/>
      <w:divBdr>
        <w:top w:val="none" w:sz="0" w:space="0" w:color="auto"/>
        <w:left w:val="none" w:sz="0" w:space="0" w:color="auto"/>
        <w:bottom w:val="none" w:sz="0" w:space="0" w:color="auto"/>
        <w:right w:val="none" w:sz="0" w:space="0" w:color="auto"/>
      </w:divBdr>
    </w:div>
    <w:div w:id="820582317">
      <w:bodyDiv w:val="1"/>
      <w:marLeft w:val="0"/>
      <w:marRight w:val="0"/>
      <w:marTop w:val="0"/>
      <w:marBottom w:val="0"/>
      <w:divBdr>
        <w:top w:val="none" w:sz="0" w:space="0" w:color="auto"/>
        <w:left w:val="none" w:sz="0" w:space="0" w:color="auto"/>
        <w:bottom w:val="none" w:sz="0" w:space="0" w:color="auto"/>
        <w:right w:val="none" w:sz="0" w:space="0" w:color="auto"/>
      </w:divBdr>
    </w:div>
    <w:div w:id="839464690">
      <w:bodyDiv w:val="1"/>
      <w:marLeft w:val="0"/>
      <w:marRight w:val="0"/>
      <w:marTop w:val="0"/>
      <w:marBottom w:val="0"/>
      <w:divBdr>
        <w:top w:val="none" w:sz="0" w:space="0" w:color="auto"/>
        <w:left w:val="none" w:sz="0" w:space="0" w:color="auto"/>
        <w:bottom w:val="none" w:sz="0" w:space="0" w:color="auto"/>
        <w:right w:val="none" w:sz="0" w:space="0" w:color="auto"/>
      </w:divBdr>
    </w:div>
    <w:div w:id="889266814">
      <w:bodyDiv w:val="1"/>
      <w:marLeft w:val="0"/>
      <w:marRight w:val="0"/>
      <w:marTop w:val="0"/>
      <w:marBottom w:val="0"/>
      <w:divBdr>
        <w:top w:val="none" w:sz="0" w:space="0" w:color="auto"/>
        <w:left w:val="none" w:sz="0" w:space="0" w:color="auto"/>
        <w:bottom w:val="none" w:sz="0" w:space="0" w:color="auto"/>
        <w:right w:val="none" w:sz="0" w:space="0" w:color="auto"/>
      </w:divBdr>
    </w:div>
    <w:div w:id="1028139197">
      <w:bodyDiv w:val="1"/>
      <w:marLeft w:val="0"/>
      <w:marRight w:val="0"/>
      <w:marTop w:val="0"/>
      <w:marBottom w:val="0"/>
      <w:divBdr>
        <w:top w:val="none" w:sz="0" w:space="0" w:color="auto"/>
        <w:left w:val="none" w:sz="0" w:space="0" w:color="auto"/>
        <w:bottom w:val="none" w:sz="0" w:space="0" w:color="auto"/>
        <w:right w:val="none" w:sz="0" w:space="0" w:color="auto"/>
      </w:divBdr>
    </w:div>
    <w:div w:id="1072240741">
      <w:bodyDiv w:val="1"/>
      <w:marLeft w:val="0"/>
      <w:marRight w:val="0"/>
      <w:marTop w:val="0"/>
      <w:marBottom w:val="0"/>
      <w:divBdr>
        <w:top w:val="none" w:sz="0" w:space="0" w:color="auto"/>
        <w:left w:val="none" w:sz="0" w:space="0" w:color="auto"/>
        <w:bottom w:val="none" w:sz="0" w:space="0" w:color="auto"/>
        <w:right w:val="none" w:sz="0" w:space="0" w:color="auto"/>
      </w:divBdr>
    </w:div>
    <w:div w:id="1090464641">
      <w:bodyDiv w:val="1"/>
      <w:marLeft w:val="0"/>
      <w:marRight w:val="0"/>
      <w:marTop w:val="0"/>
      <w:marBottom w:val="0"/>
      <w:divBdr>
        <w:top w:val="none" w:sz="0" w:space="0" w:color="auto"/>
        <w:left w:val="none" w:sz="0" w:space="0" w:color="auto"/>
        <w:bottom w:val="none" w:sz="0" w:space="0" w:color="auto"/>
        <w:right w:val="none" w:sz="0" w:space="0" w:color="auto"/>
      </w:divBdr>
      <w:divsChild>
        <w:div w:id="1029919268">
          <w:marLeft w:val="0"/>
          <w:marRight w:val="0"/>
          <w:marTop w:val="0"/>
          <w:marBottom w:val="0"/>
          <w:divBdr>
            <w:top w:val="none" w:sz="0" w:space="0" w:color="auto"/>
            <w:left w:val="none" w:sz="0" w:space="0" w:color="auto"/>
            <w:bottom w:val="none" w:sz="0" w:space="0" w:color="auto"/>
            <w:right w:val="none" w:sz="0" w:space="0" w:color="auto"/>
          </w:divBdr>
          <w:divsChild>
            <w:div w:id="240721821">
              <w:marLeft w:val="0"/>
              <w:marRight w:val="0"/>
              <w:marTop w:val="0"/>
              <w:marBottom w:val="0"/>
              <w:divBdr>
                <w:top w:val="none" w:sz="0" w:space="0" w:color="auto"/>
                <w:left w:val="none" w:sz="0" w:space="0" w:color="auto"/>
                <w:bottom w:val="none" w:sz="0" w:space="0" w:color="auto"/>
                <w:right w:val="none" w:sz="0" w:space="0" w:color="auto"/>
              </w:divBdr>
            </w:div>
            <w:div w:id="269819694">
              <w:marLeft w:val="0"/>
              <w:marRight w:val="0"/>
              <w:marTop w:val="0"/>
              <w:marBottom w:val="0"/>
              <w:divBdr>
                <w:top w:val="none" w:sz="0" w:space="0" w:color="auto"/>
                <w:left w:val="none" w:sz="0" w:space="0" w:color="auto"/>
                <w:bottom w:val="none" w:sz="0" w:space="0" w:color="auto"/>
                <w:right w:val="none" w:sz="0" w:space="0" w:color="auto"/>
              </w:divBdr>
            </w:div>
            <w:div w:id="1079718142">
              <w:marLeft w:val="0"/>
              <w:marRight w:val="0"/>
              <w:marTop w:val="0"/>
              <w:marBottom w:val="0"/>
              <w:divBdr>
                <w:top w:val="none" w:sz="0" w:space="0" w:color="auto"/>
                <w:left w:val="none" w:sz="0" w:space="0" w:color="auto"/>
                <w:bottom w:val="none" w:sz="0" w:space="0" w:color="auto"/>
                <w:right w:val="none" w:sz="0" w:space="0" w:color="auto"/>
              </w:divBdr>
            </w:div>
            <w:div w:id="17951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328">
      <w:bodyDiv w:val="1"/>
      <w:marLeft w:val="0"/>
      <w:marRight w:val="0"/>
      <w:marTop w:val="0"/>
      <w:marBottom w:val="0"/>
      <w:divBdr>
        <w:top w:val="none" w:sz="0" w:space="0" w:color="auto"/>
        <w:left w:val="none" w:sz="0" w:space="0" w:color="auto"/>
        <w:bottom w:val="none" w:sz="0" w:space="0" w:color="auto"/>
        <w:right w:val="none" w:sz="0" w:space="0" w:color="auto"/>
      </w:divBdr>
    </w:div>
    <w:div w:id="1151870231">
      <w:bodyDiv w:val="1"/>
      <w:marLeft w:val="0"/>
      <w:marRight w:val="0"/>
      <w:marTop w:val="0"/>
      <w:marBottom w:val="0"/>
      <w:divBdr>
        <w:top w:val="none" w:sz="0" w:space="0" w:color="auto"/>
        <w:left w:val="none" w:sz="0" w:space="0" w:color="auto"/>
        <w:bottom w:val="none" w:sz="0" w:space="0" w:color="auto"/>
        <w:right w:val="none" w:sz="0" w:space="0" w:color="auto"/>
      </w:divBdr>
    </w:div>
    <w:div w:id="1165366364">
      <w:bodyDiv w:val="1"/>
      <w:marLeft w:val="0"/>
      <w:marRight w:val="0"/>
      <w:marTop w:val="0"/>
      <w:marBottom w:val="0"/>
      <w:divBdr>
        <w:top w:val="none" w:sz="0" w:space="0" w:color="auto"/>
        <w:left w:val="none" w:sz="0" w:space="0" w:color="auto"/>
        <w:bottom w:val="none" w:sz="0" w:space="0" w:color="auto"/>
        <w:right w:val="none" w:sz="0" w:space="0" w:color="auto"/>
      </w:divBdr>
    </w:div>
    <w:div w:id="1303081378">
      <w:bodyDiv w:val="1"/>
      <w:marLeft w:val="0"/>
      <w:marRight w:val="0"/>
      <w:marTop w:val="0"/>
      <w:marBottom w:val="0"/>
      <w:divBdr>
        <w:top w:val="none" w:sz="0" w:space="0" w:color="auto"/>
        <w:left w:val="none" w:sz="0" w:space="0" w:color="auto"/>
        <w:bottom w:val="none" w:sz="0" w:space="0" w:color="auto"/>
        <w:right w:val="none" w:sz="0" w:space="0" w:color="auto"/>
      </w:divBdr>
    </w:div>
    <w:div w:id="1486511055">
      <w:bodyDiv w:val="1"/>
      <w:marLeft w:val="0"/>
      <w:marRight w:val="0"/>
      <w:marTop w:val="0"/>
      <w:marBottom w:val="0"/>
      <w:divBdr>
        <w:top w:val="none" w:sz="0" w:space="0" w:color="auto"/>
        <w:left w:val="none" w:sz="0" w:space="0" w:color="auto"/>
        <w:bottom w:val="none" w:sz="0" w:space="0" w:color="auto"/>
        <w:right w:val="none" w:sz="0" w:space="0" w:color="auto"/>
      </w:divBdr>
    </w:div>
    <w:div w:id="1685589777">
      <w:bodyDiv w:val="1"/>
      <w:marLeft w:val="0"/>
      <w:marRight w:val="0"/>
      <w:marTop w:val="0"/>
      <w:marBottom w:val="0"/>
      <w:divBdr>
        <w:top w:val="none" w:sz="0" w:space="0" w:color="auto"/>
        <w:left w:val="none" w:sz="0" w:space="0" w:color="auto"/>
        <w:bottom w:val="none" w:sz="0" w:space="0" w:color="auto"/>
        <w:right w:val="none" w:sz="0" w:space="0" w:color="auto"/>
      </w:divBdr>
    </w:div>
    <w:div w:id="1845441000">
      <w:bodyDiv w:val="1"/>
      <w:marLeft w:val="0"/>
      <w:marRight w:val="0"/>
      <w:marTop w:val="0"/>
      <w:marBottom w:val="0"/>
      <w:divBdr>
        <w:top w:val="none" w:sz="0" w:space="0" w:color="auto"/>
        <w:left w:val="none" w:sz="0" w:space="0" w:color="auto"/>
        <w:bottom w:val="none" w:sz="0" w:space="0" w:color="auto"/>
        <w:right w:val="none" w:sz="0" w:space="0" w:color="auto"/>
      </w:divBdr>
    </w:div>
    <w:div w:id="1904948855">
      <w:bodyDiv w:val="1"/>
      <w:marLeft w:val="0"/>
      <w:marRight w:val="0"/>
      <w:marTop w:val="0"/>
      <w:marBottom w:val="0"/>
      <w:divBdr>
        <w:top w:val="none" w:sz="0" w:space="0" w:color="auto"/>
        <w:left w:val="none" w:sz="0" w:space="0" w:color="auto"/>
        <w:bottom w:val="none" w:sz="0" w:space="0" w:color="auto"/>
        <w:right w:val="none" w:sz="0" w:space="0" w:color="auto"/>
      </w:divBdr>
    </w:div>
    <w:div w:id="1982729240">
      <w:bodyDiv w:val="1"/>
      <w:marLeft w:val="0"/>
      <w:marRight w:val="0"/>
      <w:marTop w:val="0"/>
      <w:marBottom w:val="0"/>
      <w:divBdr>
        <w:top w:val="none" w:sz="0" w:space="0" w:color="auto"/>
        <w:left w:val="none" w:sz="0" w:space="0" w:color="auto"/>
        <w:bottom w:val="none" w:sz="0" w:space="0" w:color="auto"/>
        <w:right w:val="none" w:sz="0" w:space="0" w:color="auto"/>
      </w:divBdr>
    </w:div>
    <w:div w:id="21142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exida\Source%20Code%20Analysis\exida%20r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A93DF-3B3C-4386-9C5C-3A3F28CF5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exida rpt.dot</Template>
  <TotalTime>0</TotalTime>
  <Pages>3</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DPT Terminal Board Envinronmental Testing</vt:lpstr>
    </vt:vector>
  </TitlesOfParts>
  <Company>Dresser Flow Solution - Masoneilan</Company>
  <LinksUpToDate>false</LinksUpToDate>
  <CharactersWithSpaces>20106</CharactersWithSpaces>
  <SharedDoc>false</SharedDoc>
  <HLinks>
    <vt:vector size="102" baseType="variant">
      <vt:variant>
        <vt:i4>1114171</vt:i4>
      </vt:variant>
      <vt:variant>
        <vt:i4>98</vt:i4>
      </vt:variant>
      <vt:variant>
        <vt:i4>0</vt:i4>
      </vt:variant>
      <vt:variant>
        <vt:i4>5</vt:i4>
      </vt:variant>
      <vt:variant>
        <vt:lpwstr/>
      </vt:variant>
      <vt:variant>
        <vt:lpwstr>_Toc325042961</vt:lpwstr>
      </vt:variant>
      <vt:variant>
        <vt:i4>1114171</vt:i4>
      </vt:variant>
      <vt:variant>
        <vt:i4>92</vt:i4>
      </vt:variant>
      <vt:variant>
        <vt:i4>0</vt:i4>
      </vt:variant>
      <vt:variant>
        <vt:i4>5</vt:i4>
      </vt:variant>
      <vt:variant>
        <vt:lpwstr/>
      </vt:variant>
      <vt:variant>
        <vt:lpwstr>_Toc325042960</vt:lpwstr>
      </vt:variant>
      <vt:variant>
        <vt:i4>1179707</vt:i4>
      </vt:variant>
      <vt:variant>
        <vt:i4>86</vt:i4>
      </vt:variant>
      <vt:variant>
        <vt:i4>0</vt:i4>
      </vt:variant>
      <vt:variant>
        <vt:i4>5</vt:i4>
      </vt:variant>
      <vt:variant>
        <vt:lpwstr/>
      </vt:variant>
      <vt:variant>
        <vt:lpwstr>_Toc325042959</vt:lpwstr>
      </vt:variant>
      <vt:variant>
        <vt:i4>1179707</vt:i4>
      </vt:variant>
      <vt:variant>
        <vt:i4>80</vt:i4>
      </vt:variant>
      <vt:variant>
        <vt:i4>0</vt:i4>
      </vt:variant>
      <vt:variant>
        <vt:i4>5</vt:i4>
      </vt:variant>
      <vt:variant>
        <vt:lpwstr/>
      </vt:variant>
      <vt:variant>
        <vt:lpwstr>_Toc325042958</vt:lpwstr>
      </vt:variant>
      <vt:variant>
        <vt:i4>1179707</vt:i4>
      </vt:variant>
      <vt:variant>
        <vt:i4>74</vt:i4>
      </vt:variant>
      <vt:variant>
        <vt:i4>0</vt:i4>
      </vt:variant>
      <vt:variant>
        <vt:i4>5</vt:i4>
      </vt:variant>
      <vt:variant>
        <vt:lpwstr/>
      </vt:variant>
      <vt:variant>
        <vt:lpwstr>_Toc325042957</vt:lpwstr>
      </vt:variant>
      <vt:variant>
        <vt:i4>1179707</vt:i4>
      </vt:variant>
      <vt:variant>
        <vt:i4>68</vt:i4>
      </vt:variant>
      <vt:variant>
        <vt:i4>0</vt:i4>
      </vt:variant>
      <vt:variant>
        <vt:i4>5</vt:i4>
      </vt:variant>
      <vt:variant>
        <vt:lpwstr/>
      </vt:variant>
      <vt:variant>
        <vt:lpwstr>_Toc325042956</vt:lpwstr>
      </vt:variant>
      <vt:variant>
        <vt:i4>1179707</vt:i4>
      </vt:variant>
      <vt:variant>
        <vt:i4>62</vt:i4>
      </vt:variant>
      <vt:variant>
        <vt:i4>0</vt:i4>
      </vt:variant>
      <vt:variant>
        <vt:i4>5</vt:i4>
      </vt:variant>
      <vt:variant>
        <vt:lpwstr/>
      </vt:variant>
      <vt:variant>
        <vt:lpwstr>_Toc325042955</vt:lpwstr>
      </vt:variant>
      <vt:variant>
        <vt:i4>1179707</vt:i4>
      </vt:variant>
      <vt:variant>
        <vt:i4>56</vt:i4>
      </vt:variant>
      <vt:variant>
        <vt:i4>0</vt:i4>
      </vt:variant>
      <vt:variant>
        <vt:i4>5</vt:i4>
      </vt:variant>
      <vt:variant>
        <vt:lpwstr/>
      </vt:variant>
      <vt:variant>
        <vt:lpwstr>_Toc325042954</vt:lpwstr>
      </vt:variant>
      <vt:variant>
        <vt:i4>1179707</vt:i4>
      </vt:variant>
      <vt:variant>
        <vt:i4>50</vt:i4>
      </vt:variant>
      <vt:variant>
        <vt:i4>0</vt:i4>
      </vt:variant>
      <vt:variant>
        <vt:i4>5</vt:i4>
      </vt:variant>
      <vt:variant>
        <vt:lpwstr/>
      </vt:variant>
      <vt:variant>
        <vt:lpwstr>_Toc325042953</vt:lpwstr>
      </vt:variant>
      <vt:variant>
        <vt:i4>1179707</vt:i4>
      </vt:variant>
      <vt:variant>
        <vt:i4>44</vt:i4>
      </vt:variant>
      <vt:variant>
        <vt:i4>0</vt:i4>
      </vt:variant>
      <vt:variant>
        <vt:i4>5</vt:i4>
      </vt:variant>
      <vt:variant>
        <vt:lpwstr/>
      </vt:variant>
      <vt:variant>
        <vt:lpwstr>_Toc325042952</vt:lpwstr>
      </vt:variant>
      <vt:variant>
        <vt:i4>1179707</vt:i4>
      </vt:variant>
      <vt:variant>
        <vt:i4>38</vt:i4>
      </vt:variant>
      <vt:variant>
        <vt:i4>0</vt:i4>
      </vt:variant>
      <vt:variant>
        <vt:i4>5</vt:i4>
      </vt:variant>
      <vt:variant>
        <vt:lpwstr/>
      </vt:variant>
      <vt:variant>
        <vt:lpwstr>_Toc325042951</vt:lpwstr>
      </vt:variant>
      <vt:variant>
        <vt:i4>1179707</vt:i4>
      </vt:variant>
      <vt:variant>
        <vt:i4>32</vt:i4>
      </vt:variant>
      <vt:variant>
        <vt:i4>0</vt:i4>
      </vt:variant>
      <vt:variant>
        <vt:i4>5</vt:i4>
      </vt:variant>
      <vt:variant>
        <vt:lpwstr/>
      </vt:variant>
      <vt:variant>
        <vt:lpwstr>_Toc325042950</vt:lpwstr>
      </vt:variant>
      <vt:variant>
        <vt:i4>1245243</vt:i4>
      </vt:variant>
      <vt:variant>
        <vt:i4>26</vt:i4>
      </vt:variant>
      <vt:variant>
        <vt:i4>0</vt:i4>
      </vt:variant>
      <vt:variant>
        <vt:i4>5</vt:i4>
      </vt:variant>
      <vt:variant>
        <vt:lpwstr/>
      </vt:variant>
      <vt:variant>
        <vt:lpwstr>_Toc325042949</vt:lpwstr>
      </vt:variant>
      <vt:variant>
        <vt:i4>1245243</vt:i4>
      </vt:variant>
      <vt:variant>
        <vt:i4>20</vt:i4>
      </vt:variant>
      <vt:variant>
        <vt:i4>0</vt:i4>
      </vt:variant>
      <vt:variant>
        <vt:i4>5</vt:i4>
      </vt:variant>
      <vt:variant>
        <vt:lpwstr/>
      </vt:variant>
      <vt:variant>
        <vt:lpwstr>_Toc325042948</vt:lpwstr>
      </vt:variant>
      <vt:variant>
        <vt:i4>1245243</vt:i4>
      </vt:variant>
      <vt:variant>
        <vt:i4>14</vt:i4>
      </vt:variant>
      <vt:variant>
        <vt:i4>0</vt:i4>
      </vt:variant>
      <vt:variant>
        <vt:i4>5</vt:i4>
      </vt:variant>
      <vt:variant>
        <vt:lpwstr/>
      </vt:variant>
      <vt:variant>
        <vt:lpwstr>_Toc325042947</vt:lpwstr>
      </vt:variant>
      <vt:variant>
        <vt:i4>1245243</vt:i4>
      </vt:variant>
      <vt:variant>
        <vt:i4>8</vt:i4>
      </vt:variant>
      <vt:variant>
        <vt:i4>0</vt:i4>
      </vt:variant>
      <vt:variant>
        <vt:i4>5</vt:i4>
      </vt:variant>
      <vt:variant>
        <vt:lpwstr/>
      </vt:variant>
      <vt:variant>
        <vt:lpwstr>_Toc325042946</vt:lpwstr>
      </vt:variant>
      <vt:variant>
        <vt:i4>1245243</vt:i4>
      </vt:variant>
      <vt:variant>
        <vt:i4>2</vt:i4>
      </vt:variant>
      <vt:variant>
        <vt:i4>0</vt:i4>
      </vt:variant>
      <vt:variant>
        <vt:i4>5</vt:i4>
      </vt:variant>
      <vt:variant>
        <vt:lpwstr/>
      </vt:variant>
      <vt:variant>
        <vt:lpwstr>_Toc325042945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DPT Terminal Board Envinronmental Testing</dc:title>
  <dc:creator>Taric Kabir</dc:creator>
  <dc:description>Update Nr=2</dc:description>
  <cp:lastModifiedBy>GE User</cp:lastModifiedBy>
  <cp:revision>2</cp:revision>
  <cp:lastPrinted>2010-10-19T13:41:00Z</cp:lastPrinted>
  <dcterms:created xsi:type="dcterms:W3CDTF">2012-05-30T13:38:00Z</dcterms:created>
  <dcterms:modified xsi:type="dcterms:W3CDTF">2012-05-30T13:38:00Z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pdate Nr">
    <vt:i4>0</vt:i4>
  </property>
  <property fmtid="{D5CDD505-2E9C-101B-9397-08002B2CF9AE}" pid="3" name="Product">
    <vt:lpwstr>MNCB</vt:lpwstr>
  </property>
  <property fmtid="{D5CDD505-2E9C-101B-9397-08002B2CF9AE}" pid="4" name="Project">
    <vt:lpwstr>TKabir</vt:lpwstr>
  </property>
  <property fmtid="{D5CDD505-2E9C-101B-9397-08002B2CF9AE}" pid="5" name="Number">
    <vt:lpwstr>CES-270</vt:lpwstr>
  </property>
  <property fmtid="{D5CDD505-2E9C-101B-9397-08002B2CF9AE}" pid="6" name="Description">
    <vt:lpwstr>Requirement and Architecture Specification</vt:lpwstr>
  </property>
  <property fmtid="{D5CDD505-2E9C-101B-9397-08002B2CF9AE}" pid="7" name="Author">
    <vt:lpwstr>tkabir</vt:lpwstr>
  </property>
  <property fmtid="{D5CDD505-2E9C-101B-9397-08002B2CF9AE}" pid="8" name="Status">
    <vt:lpwstr/>
  </property>
  <property fmtid="{D5CDD505-2E9C-101B-9397-08002B2CF9AE}" pid="9" name="C_Checked_By">
    <vt:lpwstr/>
  </property>
  <property fmtid="{D5CDD505-2E9C-101B-9397-08002B2CF9AE}" pid="10" name="C_Contr_Product_By">
    <vt:lpwstr/>
  </property>
  <property fmtid="{D5CDD505-2E9C-101B-9397-08002B2CF9AE}" pid="11" name="C_Created_By">
    <vt:lpwstr/>
  </property>
  <property fmtid="{D5CDD505-2E9C-101B-9397-08002B2CF9AE}" pid="12" name="C_Date_Checked">
    <vt:lpwstr/>
  </property>
  <property fmtid="{D5CDD505-2E9C-101B-9397-08002B2CF9AE}" pid="13" name="C_Date_Created">
    <vt:lpwstr/>
  </property>
  <property fmtid="{D5CDD505-2E9C-101B-9397-08002B2CF9AE}" pid="14" name="C_Date_Eng">
    <vt:lpwstr/>
  </property>
  <property fmtid="{D5CDD505-2E9C-101B-9397-08002B2CF9AE}" pid="15" name="C_Description">
    <vt:lpwstr/>
  </property>
  <property fmtid="{D5CDD505-2E9C-101B-9397-08002B2CF9AE}" pid="16" name="C_Engineer">
    <vt:lpwstr/>
  </property>
  <property fmtid="{D5CDD505-2E9C-101B-9397-08002B2CF9AE}" pid="17" name="C_Finish">
    <vt:lpwstr/>
  </property>
  <property fmtid="{D5CDD505-2E9C-101B-9397-08002B2CF9AE}" pid="18" name="C_Part_No">
    <vt:lpwstr/>
  </property>
  <property fmtid="{D5CDD505-2E9C-101B-9397-08002B2CF9AE}" pid="19" name="C_Product_Line">
    <vt:lpwstr/>
  </property>
  <property fmtid="{D5CDD505-2E9C-101B-9397-08002B2CF9AE}" pid="20" name="C_Raw_Part_No">
    <vt:lpwstr/>
  </property>
  <property fmtid="{D5CDD505-2E9C-101B-9397-08002B2CF9AE}" pid="21" name="L_Description">
    <vt:lpwstr/>
  </property>
  <property fmtid="{D5CDD505-2E9C-101B-9397-08002B2CF9AE}" pid="22" name="L_Drawing_No">
    <vt:lpwstr/>
  </property>
  <property fmtid="{D5CDD505-2E9C-101B-9397-08002B2CF9AE}" pid="23" name="L_Product_Line">
    <vt:lpwstr/>
  </property>
  <property fmtid="{D5CDD505-2E9C-101B-9397-08002B2CF9AE}" pid="24" name="L_Sales_Order">
    <vt:lpwstr/>
  </property>
  <property fmtid="{D5CDD505-2E9C-101B-9397-08002B2CF9AE}" pid="25" name="Revision">
    <vt:lpwstr>11</vt:lpwstr>
  </property>
</Properties>
</file>