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B46CC" w14:textId="54E9A192" w:rsidR="00360A8A" w:rsidRPr="00203B5E" w:rsidRDefault="000344B1" w:rsidP="00992444">
      <w:r>
        <w:rPr>
          <w:noProof/>
          <w:lang w:eastAsia="en-US"/>
        </w:rPr>
        <w:drawing>
          <wp:anchor distT="0" distB="0" distL="114300" distR="114300" simplePos="0" relativeHeight="251661312" behindDoc="0" locked="0" layoutInCell="1" allowOverlap="1" wp14:anchorId="0ADB38BD" wp14:editId="171C6974">
            <wp:simplePos x="0" y="0"/>
            <wp:positionH relativeFrom="margin">
              <wp:posOffset>0</wp:posOffset>
            </wp:positionH>
            <wp:positionV relativeFrom="page">
              <wp:posOffset>740410</wp:posOffset>
            </wp:positionV>
            <wp:extent cx="996950" cy="298469"/>
            <wp:effectExtent l="0" t="0" r="0" b="6350"/>
            <wp:wrapNone/>
            <wp:docPr id="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 name="Picture 4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96950" cy="298469"/>
                    </a:xfrm>
                    <a:prstGeom prst="rect">
                      <a:avLst/>
                    </a:prstGeom>
                    <a:noFill/>
                  </pic:spPr>
                </pic:pic>
              </a:graphicData>
            </a:graphic>
            <wp14:sizeRelH relativeFrom="page">
              <wp14:pctWidth>0</wp14:pctWidth>
            </wp14:sizeRelH>
            <wp14:sizeRelV relativeFrom="page">
              <wp14:pctHeight>0</wp14:pctHeight>
            </wp14:sizeRelV>
          </wp:anchor>
        </w:drawing>
      </w:r>
    </w:p>
    <w:p w14:paraId="05D7B1A4" w14:textId="77777777" w:rsidR="00360A8A" w:rsidRDefault="00360A8A" w:rsidP="000344B1">
      <w:pPr>
        <w:pStyle w:val="GEBusiness"/>
      </w:pPr>
      <w:r>
        <w:tab/>
      </w:r>
      <w:r>
        <w:tab/>
      </w:r>
    </w:p>
    <w:p w14:paraId="3EC69687" w14:textId="341B04D8" w:rsidR="00360A8A" w:rsidRDefault="000344B1" w:rsidP="000344B1">
      <w:pPr>
        <w:pStyle w:val="GEBusiness"/>
      </w:pPr>
      <w:r>
        <w:t>Masoneilan</w:t>
      </w:r>
    </w:p>
    <w:p w14:paraId="63898A7D" w14:textId="77777777" w:rsidR="00B7579A" w:rsidRDefault="00B7579A" w:rsidP="00871ED2">
      <w:pPr>
        <w:ind w:left="720" w:right="720"/>
      </w:pPr>
    </w:p>
    <w:p w14:paraId="2E92C842" w14:textId="77777777" w:rsidR="00360A8A" w:rsidRDefault="00360A8A" w:rsidP="00871ED2">
      <w:pPr>
        <w:ind w:left="720" w:right="720"/>
      </w:pPr>
    </w:p>
    <w:p w14:paraId="50196690" w14:textId="77777777" w:rsidR="00360A8A" w:rsidRDefault="00360A8A" w:rsidP="00613BF2">
      <w:pPr>
        <w:pStyle w:val="BodyText"/>
        <w:jc w:val="center"/>
        <w:rPr>
          <w:b/>
          <w:bCs/>
          <w:sz w:val="40"/>
        </w:rPr>
      </w:pPr>
    </w:p>
    <w:p w14:paraId="7980934D" w14:textId="77777777" w:rsidR="00360A8A" w:rsidRDefault="00360A8A" w:rsidP="00613BF2">
      <w:pPr>
        <w:pStyle w:val="BodyText"/>
        <w:jc w:val="center"/>
        <w:rPr>
          <w:b/>
          <w:bCs/>
          <w:sz w:val="40"/>
        </w:rPr>
      </w:pPr>
    </w:p>
    <w:p w14:paraId="549FEDE1" w14:textId="77777777" w:rsidR="00360A8A" w:rsidRDefault="00360A8A" w:rsidP="00613BF2">
      <w:pPr>
        <w:pStyle w:val="BodyText"/>
        <w:jc w:val="center"/>
        <w:rPr>
          <w:b/>
          <w:bCs/>
          <w:sz w:val="40"/>
        </w:rPr>
      </w:pPr>
    </w:p>
    <w:p w14:paraId="1675A2CA" w14:textId="77777777" w:rsidR="00360A8A" w:rsidRDefault="00360A8A" w:rsidP="00613BF2">
      <w:pPr>
        <w:pStyle w:val="BodyText"/>
        <w:jc w:val="center"/>
        <w:rPr>
          <w:b/>
          <w:bCs/>
          <w:sz w:val="40"/>
        </w:rPr>
      </w:pPr>
    </w:p>
    <w:p w14:paraId="39F2CEE3" w14:textId="77777777" w:rsidR="00613BF2" w:rsidRPr="00360A8A" w:rsidRDefault="00613BF2" w:rsidP="00613BF2">
      <w:pPr>
        <w:pStyle w:val="BodyText"/>
        <w:jc w:val="center"/>
        <w:rPr>
          <w:rFonts w:ascii="GE Inspira" w:hAnsi="GE Inspira"/>
          <w:bCs/>
          <w:sz w:val="36"/>
          <w:szCs w:val="36"/>
        </w:rPr>
      </w:pPr>
      <w:r w:rsidRPr="00360A8A">
        <w:rPr>
          <w:rFonts w:ascii="GE Inspira" w:hAnsi="GE Inspira"/>
          <w:bCs/>
          <w:sz w:val="36"/>
          <w:szCs w:val="36"/>
        </w:rPr>
        <w:t>CES-</w:t>
      </w:r>
      <w:r w:rsidR="00365926" w:rsidRPr="00360A8A">
        <w:rPr>
          <w:rFonts w:ascii="GE Inspira" w:hAnsi="GE Inspira"/>
          <w:bCs/>
          <w:sz w:val="36"/>
          <w:szCs w:val="36"/>
        </w:rPr>
        <w:t>421</w:t>
      </w:r>
    </w:p>
    <w:p w14:paraId="32F7BA73" w14:textId="77777777" w:rsidR="00613BF2" w:rsidRPr="00360A8A" w:rsidRDefault="00613BF2" w:rsidP="00613BF2">
      <w:pPr>
        <w:pStyle w:val="BodyText"/>
        <w:jc w:val="center"/>
        <w:rPr>
          <w:rFonts w:ascii="GE Inspira" w:hAnsi="GE Inspira"/>
          <w:bCs/>
          <w:sz w:val="36"/>
          <w:szCs w:val="36"/>
        </w:rPr>
      </w:pPr>
    </w:p>
    <w:p w14:paraId="64B89B67" w14:textId="77777777" w:rsidR="00613BF2" w:rsidRPr="00360A8A" w:rsidRDefault="00365926" w:rsidP="00613BF2">
      <w:pPr>
        <w:pStyle w:val="BodyText"/>
        <w:jc w:val="center"/>
        <w:rPr>
          <w:rFonts w:ascii="GE Inspira" w:hAnsi="GE Inspira"/>
          <w:bCs/>
          <w:sz w:val="36"/>
          <w:szCs w:val="36"/>
        </w:rPr>
      </w:pPr>
      <w:bookmarkStart w:id="0" w:name="_Toc116204964"/>
      <w:r w:rsidRPr="00360A8A">
        <w:rPr>
          <w:rFonts w:ascii="GE Inspira" w:hAnsi="GE Inspira"/>
          <w:bCs/>
          <w:sz w:val="36"/>
          <w:szCs w:val="36"/>
        </w:rPr>
        <w:t xml:space="preserve">SVI FF </w:t>
      </w:r>
      <w:r w:rsidR="00613BF2" w:rsidRPr="00360A8A">
        <w:rPr>
          <w:rFonts w:ascii="GE Inspira" w:hAnsi="GE Inspira"/>
          <w:bCs/>
          <w:sz w:val="36"/>
          <w:szCs w:val="36"/>
        </w:rPr>
        <w:t xml:space="preserve">NVM Factory </w:t>
      </w:r>
      <w:r w:rsidR="00A3023C" w:rsidRPr="00360A8A">
        <w:rPr>
          <w:rFonts w:ascii="GE Inspira" w:hAnsi="GE Inspira"/>
          <w:bCs/>
          <w:sz w:val="36"/>
          <w:szCs w:val="36"/>
        </w:rPr>
        <w:t xml:space="preserve">Configuration </w:t>
      </w:r>
      <w:r w:rsidR="00613BF2" w:rsidRPr="00360A8A">
        <w:rPr>
          <w:rFonts w:ascii="GE Inspira" w:hAnsi="GE Inspira"/>
          <w:bCs/>
          <w:sz w:val="36"/>
          <w:szCs w:val="36"/>
        </w:rPr>
        <w:t>Specification</w:t>
      </w:r>
      <w:bookmarkEnd w:id="0"/>
    </w:p>
    <w:p w14:paraId="192E9F27" w14:textId="77777777" w:rsidR="009D3814" w:rsidRDefault="009D3814" w:rsidP="00871ED2">
      <w:pPr>
        <w:ind w:left="720" w:right="720"/>
      </w:pPr>
    </w:p>
    <w:p w14:paraId="2C9C61C0" w14:textId="77777777" w:rsidR="009D3814" w:rsidRDefault="009D3814" w:rsidP="00871ED2">
      <w:pPr>
        <w:ind w:left="720" w:right="720"/>
      </w:pPr>
    </w:p>
    <w:p w14:paraId="065EE0A4" w14:textId="77777777" w:rsidR="009D3814" w:rsidRDefault="009D3814" w:rsidP="00871ED2">
      <w:pPr>
        <w:ind w:left="720" w:right="720"/>
      </w:pPr>
    </w:p>
    <w:p w14:paraId="00DC978C" w14:textId="77777777" w:rsidR="009D3814" w:rsidRDefault="009D3814" w:rsidP="00871ED2">
      <w:pPr>
        <w:ind w:left="720" w:right="720"/>
      </w:pPr>
    </w:p>
    <w:p w14:paraId="29AE9088" w14:textId="77777777" w:rsidR="009D3814" w:rsidRDefault="009D3814" w:rsidP="00871ED2">
      <w:pPr>
        <w:ind w:left="720" w:right="720"/>
      </w:pPr>
    </w:p>
    <w:p w14:paraId="28EB6D80" w14:textId="77777777" w:rsidR="009D3814" w:rsidRDefault="009D3814" w:rsidP="00871ED2">
      <w:pPr>
        <w:ind w:left="720" w:right="720"/>
      </w:pPr>
    </w:p>
    <w:p w14:paraId="6AD4A066" w14:textId="77777777" w:rsidR="009D3814" w:rsidRDefault="009D3814" w:rsidP="00871ED2">
      <w:pPr>
        <w:ind w:left="720" w:right="720"/>
      </w:pPr>
    </w:p>
    <w:p w14:paraId="7A1A69E4" w14:textId="77777777" w:rsidR="009D3814" w:rsidRDefault="009D3814" w:rsidP="00871ED2">
      <w:pPr>
        <w:ind w:left="720" w:right="720"/>
      </w:pPr>
    </w:p>
    <w:p w14:paraId="625D4996" w14:textId="77777777" w:rsidR="009D3814" w:rsidRDefault="009D3814" w:rsidP="00871ED2">
      <w:pPr>
        <w:ind w:left="720" w:right="720"/>
      </w:pPr>
    </w:p>
    <w:p w14:paraId="2FDCDFC7" w14:textId="77777777" w:rsidR="009D3814" w:rsidRDefault="009D3814" w:rsidP="00871ED2">
      <w:pPr>
        <w:ind w:left="720" w:right="720"/>
      </w:pPr>
    </w:p>
    <w:p w14:paraId="4781986E" w14:textId="77777777" w:rsidR="009D3814" w:rsidRDefault="009D3814" w:rsidP="00871ED2">
      <w:pPr>
        <w:ind w:left="720" w:right="720"/>
      </w:pPr>
    </w:p>
    <w:p w14:paraId="51C18435" w14:textId="77777777" w:rsidR="009D3814" w:rsidRDefault="009D3814" w:rsidP="00871ED2">
      <w:pPr>
        <w:ind w:left="720" w:right="720"/>
      </w:pPr>
    </w:p>
    <w:p w14:paraId="07F9D3B4" w14:textId="77777777" w:rsidR="009D3814" w:rsidRDefault="009D3814" w:rsidP="00871ED2">
      <w:pPr>
        <w:ind w:left="720" w:right="720"/>
      </w:pPr>
    </w:p>
    <w:p w14:paraId="163B49D4" w14:textId="77777777" w:rsidR="009D3814" w:rsidRDefault="009D3814" w:rsidP="00871ED2">
      <w:pPr>
        <w:ind w:left="720" w:right="720"/>
      </w:pPr>
    </w:p>
    <w:p w14:paraId="7B8C0EA6" w14:textId="77777777" w:rsidR="009D3814" w:rsidRDefault="009D3814" w:rsidP="00871ED2">
      <w:pPr>
        <w:ind w:left="720" w:right="720"/>
      </w:pPr>
    </w:p>
    <w:p w14:paraId="471ADED4" w14:textId="77777777" w:rsidR="009D3814" w:rsidRDefault="009D3814" w:rsidP="00871ED2">
      <w:pPr>
        <w:ind w:left="720" w:right="720"/>
      </w:pPr>
    </w:p>
    <w:p w14:paraId="6CE353D6" w14:textId="77777777" w:rsidR="009D3814" w:rsidRDefault="009D3814" w:rsidP="00871ED2">
      <w:pPr>
        <w:ind w:left="720" w:right="720"/>
      </w:pPr>
    </w:p>
    <w:p w14:paraId="68143D5D" w14:textId="77777777" w:rsidR="009D3814" w:rsidRDefault="009D3814" w:rsidP="00871ED2">
      <w:pPr>
        <w:ind w:left="720" w:right="720"/>
      </w:pPr>
    </w:p>
    <w:p w14:paraId="6B83061A" w14:textId="77777777" w:rsidR="009D3814" w:rsidRDefault="009D3814" w:rsidP="00871ED2">
      <w:pPr>
        <w:ind w:left="720" w:right="720"/>
      </w:pPr>
    </w:p>
    <w:p w14:paraId="1C8E142D" w14:textId="77777777" w:rsidR="009D3814" w:rsidRDefault="009D3814" w:rsidP="00871ED2">
      <w:pPr>
        <w:ind w:left="720" w:right="720"/>
      </w:pPr>
    </w:p>
    <w:p w14:paraId="11A8B839" w14:textId="77777777" w:rsidR="009D3814" w:rsidRDefault="009D3814" w:rsidP="00871ED2">
      <w:pPr>
        <w:ind w:left="720" w:right="720"/>
      </w:pPr>
    </w:p>
    <w:p w14:paraId="10B02D30" w14:textId="77777777" w:rsidR="009D3814" w:rsidRDefault="009D3814" w:rsidP="00871ED2">
      <w:pPr>
        <w:ind w:left="720" w:right="720"/>
      </w:pPr>
    </w:p>
    <w:p w14:paraId="51C2530B" w14:textId="77777777" w:rsidR="009D3814" w:rsidRDefault="009D3814" w:rsidP="00871ED2">
      <w:pPr>
        <w:ind w:left="720" w:right="720"/>
      </w:pPr>
    </w:p>
    <w:p w14:paraId="26F8A736" w14:textId="77777777" w:rsidR="009D3814" w:rsidRDefault="009D3814" w:rsidP="00871ED2">
      <w:pPr>
        <w:ind w:left="720" w:right="720"/>
      </w:pPr>
    </w:p>
    <w:p w14:paraId="2C3390C5" w14:textId="77777777" w:rsidR="009D3814" w:rsidRDefault="009D3814" w:rsidP="00871ED2">
      <w:pPr>
        <w:ind w:left="720" w:right="720"/>
      </w:pPr>
    </w:p>
    <w:p w14:paraId="51459A5A" w14:textId="77777777" w:rsidR="009D3814" w:rsidRDefault="009D3814" w:rsidP="00871ED2">
      <w:pPr>
        <w:ind w:left="720" w:right="720"/>
      </w:pPr>
    </w:p>
    <w:p w14:paraId="763F3ECA" w14:textId="77777777" w:rsidR="009D3814" w:rsidRDefault="009D3814" w:rsidP="00871ED2">
      <w:pPr>
        <w:ind w:left="720" w:right="720"/>
      </w:pPr>
    </w:p>
    <w:p w14:paraId="7358D240" w14:textId="77777777" w:rsidR="009D3814" w:rsidRDefault="009D3814" w:rsidP="00871ED2">
      <w:pPr>
        <w:ind w:left="720" w:right="720"/>
      </w:pPr>
    </w:p>
    <w:p w14:paraId="3186DFA8" w14:textId="77777777" w:rsidR="009D3814" w:rsidRDefault="009D3814" w:rsidP="00871ED2">
      <w:pPr>
        <w:ind w:left="720" w:right="720"/>
      </w:pPr>
    </w:p>
    <w:p w14:paraId="1E3EF3FE" w14:textId="77777777" w:rsidR="005513EA" w:rsidRDefault="005513EA" w:rsidP="0076260C">
      <w:pPr>
        <w:ind w:right="720"/>
        <w:rPr>
          <w:u w:val="single"/>
        </w:rPr>
      </w:pPr>
      <w:bookmarkStart w:id="1" w:name="_Toc116101516"/>
      <w:bookmarkStart w:id="2" w:name="_Toc116892259"/>
      <w:bookmarkStart w:id="3" w:name="_Toc119312804"/>
      <w:bookmarkStart w:id="4" w:name="_Toc191456144"/>
      <w:bookmarkStart w:id="5" w:name="_Toc375234587"/>
      <w:r w:rsidRPr="005513EA">
        <w:rPr>
          <w:u w:val="single"/>
        </w:rPr>
        <w:t>Revision History</w:t>
      </w:r>
      <w:bookmarkEnd w:id="1"/>
      <w:bookmarkEnd w:id="2"/>
      <w:bookmarkEnd w:id="3"/>
      <w:bookmarkEnd w:id="4"/>
      <w:bookmarkEnd w:id="5"/>
    </w:p>
    <w:p w14:paraId="70232772" w14:textId="77777777" w:rsidR="005513EA" w:rsidRPr="005513EA" w:rsidRDefault="005513EA" w:rsidP="005513EA"/>
    <w:p w14:paraId="0FAD27E5" w14:textId="77777777" w:rsidR="005513EA" w:rsidRPr="004A77F0" w:rsidRDefault="005513EA" w:rsidP="005513EA">
      <w:r w:rsidRPr="004A77F0">
        <w:t>The table below describes the revision history of this document.</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80" w:type="dxa"/>
          <w:right w:w="80" w:type="dxa"/>
        </w:tblCellMar>
        <w:tblLook w:val="0000" w:firstRow="0" w:lastRow="0" w:firstColumn="0" w:lastColumn="0" w:noHBand="0" w:noVBand="0"/>
      </w:tblPr>
      <w:tblGrid>
        <w:gridCol w:w="836"/>
        <w:gridCol w:w="1441"/>
        <w:gridCol w:w="1293"/>
        <w:gridCol w:w="1419"/>
        <w:gridCol w:w="1598"/>
        <w:gridCol w:w="7193"/>
      </w:tblGrid>
      <w:tr w:rsidR="00624745" w:rsidRPr="004A77F0" w14:paraId="2C8E2679" w14:textId="77777777" w:rsidTr="002B0ABC">
        <w:trPr>
          <w:cantSplit/>
        </w:trPr>
        <w:tc>
          <w:tcPr>
            <w:tcW w:w="303" w:type="pct"/>
            <w:tcBorders>
              <w:top w:val="single" w:sz="12" w:space="0" w:color="auto"/>
              <w:bottom w:val="single" w:sz="12" w:space="0" w:color="auto"/>
            </w:tcBorders>
            <w:shd w:val="clear" w:color="auto" w:fill="E6E6E6"/>
            <w:vAlign w:val="center"/>
          </w:tcPr>
          <w:p w14:paraId="00E029D4" w14:textId="77777777" w:rsidR="00624745" w:rsidRPr="004A77F0" w:rsidRDefault="00624745" w:rsidP="00871982">
            <w:pPr>
              <w:pStyle w:val="RequirementsHeader"/>
            </w:pPr>
            <w:r w:rsidRPr="004A77F0">
              <w:t>Rev.</w:t>
            </w:r>
          </w:p>
        </w:tc>
        <w:tc>
          <w:tcPr>
            <w:tcW w:w="523" w:type="pct"/>
            <w:tcBorders>
              <w:top w:val="single" w:sz="12" w:space="0" w:color="auto"/>
              <w:bottom w:val="single" w:sz="12" w:space="0" w:color="auto"/>
            </w:tcBorders>
            <w:shd w:val="clear" w:color="auto" w:fill="E6E6E6"/>
            <w:vAlign w:val="center"/>
          </w:tcPr>
          <w:p w14:paraId="32B14EE2" w14:textId="77777777" w:rsidR="00624745" w:rsidRPr="005513EA" w:rsidRDefault="00624745" w:rsidP="00871982">
            <w:pPr>
              <w:pStyle w:val="RequirementsHeader"/>
              <w:rPr>
                <w:rFonts w:eastAsia="SimSun"/>
                <w:lang w:eastAsia="zh-CN"/>
              </w:rPr>
            </w:pPr>
            <w:r>
              <w:rPr>
                <w:rFonts w:eastAsia="SimSun" w:hint="eastAsia"/>
                <w:lang w:eastAsia="zh-CN"/>
              </w:rPr>
              <w:t>Date</w:t>
            </w:r>
          </w:p>
        </w:tc>
        <w:tc>
          <w:tcPr>
            <w:tcW w:w="469" w:type="pct"/>
            <w:tcBorders>
              <w:top w:val="single" w:sz="12" w:space="0" w:color="auto"/>
              <w:bottom w:val="single" w:sz="12" w:space="0" w:color="auto"/>
            </w:tcBorders>
            <w:shd w:val="clear" w:color="auto" w:fill="E6E6E6"/>
          </w:tcPr>
          <w:p w14:paraId="572BF5AA" w14:textId="77777777" w:rsidR="00624745" w:rsidRDefault="00624745" w:rsidP="00871982">
            <w:pPr>
              <w:pStyle w:val="RequirementsHeader"/>
              <w:rPr>
                <w:rFonts w:eastAsia="SimSun"/>
                <w:lang w:eastAsia="zh-CN"/>
              </w:rPr>
            </w:pPr>
            <w:r>
              <w:rPr>
                <w:rFonts w:eastAsia="SimSun" w:hint="eastAsia"/>
                <w:lang w:eastAsia="zh-CN"/>
              </w:rPr>
              <w:t>Revised By</w:t>
            </w:r>
          </w:p>
        </w:tc>
        <w:tc>
          <w:tcPr>
            <w:tcW w:w="515" w:type="pct"/>
            <w:tcBorders>
              <w:top w:val="single" w:sz="12" w:space="0" w:color="auto"/>
              <w:bottom w:val="single" w:sz="12" w:space="0" w:color="auto"/>
            </w:tcBorders>
            <w:shd w:val="clear" w:color="auto" w:fill="E6E6E6"/>
          </w:tcPr>
          <w:p w14:paraId="4C7C5DA0" w14:textId="77777777" w:rsidR="00624745" w:rsidRDefault="00624745" w:rsidP="00871982">
            <w:pPr>
              <w:pStyle w:val="RequirementsHeader"/>
              <w:rPr>
                <w:rFonts w:eastAsia="SimSun"/>
                <w:lang w:eastAsia="zh-CN"/>
              </w:rPr>
            </w:pPr>
            <w:r>
              <w:rPr>
                <w:rFonts w:eastAsia="SimSun" w:hint="eastAsia"/>
                <w:lang w:eastAsia="zh-CN"/>
              </w:rPr>
              <w:t>Checked By</w:t>
            </w:r>
          </w:p>
        </w:tc>
        <w:tc>
          <w:tcPr>
            <w:tcW w:w="580" w:type="pct"/>
            <w:tcBorders>
              <w:top w:val="single" w:sz="12" w:space="0" w:color="auto"/>
              <w:bottom w:val="single" w:sz="12" w:space="0" w:color="auto"/>
            </w:tcBorders>
            <w:shd w:val="clear" w:color="auto" w:fill="E6E6E6"/>
            <w:vAlign w:val="center"/>
          </w:tcPr>
          <w:p w14:paraId="5A20A3A2" w14:textId="77777777" w:rsidR="00624745" w:rsidRDefault="00624745" w:rsidP="00871982">
            <w:pPr>
              <w:pStyle w:val="RequirementsHeader"/>
              <w:rPr>
                <w:rFonts w:eastAsia="SimSun"/>
                <w:lang w:eastAsia="zh-CN"/>
              </w:rPr>
            </w:pPr>
            <w:r>
              <w:rPr>
                <w:rFonts w:eastAsia="SimSun" w:hint="eastAsia"/>
                <w:lang w:eastAsia="zh-CN"/>
              </w:rPr>
              <w:t>Approved</w:t>
            </w:r>
          </w:p>
          <w:p w14:paraId="313255E5" w14:textId="77777777" w:rsidR="00624745" w:rsidRPr="005513EA" w:rsidRDefault="00624745" w:rsidP="00871982">
            <w:pPr>
              <w:pStyle w:val="RequirementsHeader"/>
              <w:rPr>
                <w:rFonts w:eastAsia="SimSun"/>
                <w:lang w:eastAsia="zh-CN"/>
              </w:rPr>
            </w:pPr>
            <w:r>
              <w:rPr>
                <w:rFonts w:eastAsia="SimSun" w:hint="eastAsia"/>
                <w:lang w:eastAsia="zh-CN"/>
              </w:rPr>
              <w:t>By</w:t>
            </w:r>
          </w:p>
        </w:tc>
        <w:tc>
          <w:tcPr>
            <w:tcW w:w="2611" w:type="pct"/>
            <w:tcBorders>
              <w:top w:val="single" w:sz="12" w:space="0" w:color="auto"/>
              <w:bottom w:val="single" w:sz="12" w:space="0" w:color="auto"/>
            </w:tcBorders>
            <w:shd w:val="clear" w:color="auto" w:fill="E6E6E6"/>
            <w:vAlign w:val="center"/>
          </w:tcPr>
          <w:p w14:paraId="7315F613" w14:textId="77777777" w:rsidR="00624745" w:rsidRPr="004A77F0" w:rsidRDefault="00624745" w:rsidP="00871982">
            <w:pPr>
              <w:pStyle w:val="RequirementsHeader"/>
            </w:pPr>
            <w:r>
              <w:rPr>
                <w:rFonts w:eastAsia="SimSun" w:hint="eastAsia"/>
                <w:lang w:eastAsia="zh-CN"/>
              </w:rPr>
              <w:t>B</w:t>
            </w:r>
            <w:r w:rsidRPr="004A77F0">
              <w:t xml:space="preserve">rief </w:t>
            </w:r>
            <w:r>
              <w:rPr>
                <w:rFonts w:eastAsia="SimSun" w:hint="eastAsia"/>
                <w:lang w:eastAsia="zh-CN"/>
              </w:rPr>
              <w:t>De</w:t>
            </w:r>
            <w:r w:rsidRPr="004A77F0">
              <w:t>scription</w:t>
            </w:r>
          </w:p>
        </w:tc>
      </w:tr>
      <w:tr w:rsidR="00624745" w:rsidRPr="004A77F0" w14:paraId="289BB2B8" w14:textId="77777777" w:rsidTr="002B0ABC">
        <w:trPr>
          <w:cantSplit/>
        </w:trPr>
        <w:tc>
          <w:tcPr>
            <w:tcW w:w="303" w:type="pct"/>
          </w:tcPr>
          <w:p w14:paraId="6466B544" w14:textId="77777777" w:rsidR="00624745" w:rsidRPr="004A77F0" w:rsidRDefault="00463D62" w:rsidP="00871982">
            <w:pPr>
              <w:pStyle w:val="RequirementsFormat"/>
            </w:pPr>
            <w:r>
              <w:t>0.1</w:t>
            </w:r>
          </w:p>
        </w:tc>
        <w:tc>
          <w:tcPr>
            <w:tcW w:w="523" w:type="pct"/>
          </w:tcPr>
          <w:p w14:paraId="5344CC37" w14:textId="77777777" w:rsidR="00624745" w:rsidRPr="004A77F0" w:rsidRDefault="00C42218" w:rsidP="00A3023C">
            <w:pPr>
              <w:pStyle w:val="RequirementsFormat"/>
            </w:pPr>
            <w:r>
              <w:t>0</w:t>
            </w:r>
            <w:r w:rsidR="00A3023C">
              <w:t>7</w:t>
            </w:r>
            <w:r>
              <w:t>/</w:t>
            </w:r>
            <w:r w:rsidR="00A3023C">
              <w:t>24</w:t>
            </w:r>
            <w:r>
              <w:t>/201</w:t>
            </w:r>
            <w:r w:rsidR="00A3023C">
              <w:t>3</w:t>
            </w:r>
          </w:p>
        </w:tc>
        <w:tc>
          <w:tcPr>
            <w:tcW w:w="469" w:type="pct"/>
          </w:tcPr>
          <w:p w14:paraId="115B4402" w14:textId="77777777" w:rsidR="00624745" w:rsidRPr="004A77F0" w:rsidRDefault="00624745" w:rsidP="00871982">
            <w:pPr>
              <w:pStyle w:val="RequirementsFormat"/>
            </w:pPr>
          </w:p>
        </w:tc>
        <w:tc>
          <w:tcPr>
            <w:tcW w:w="515" w:type="pct"/>
          </w:tcPr>
          <w:p w14:paraId="754CB506" w14:textId="77777777" w:rsidR="00624745" w:rsidRPr="004A77F0" w:rsidRDefault="00624745" w:rsidP="00871982">
            <w:pPr>
              <w:pStyle w:val="RequirementsFormat"/>
            </w:pPr>
          </w:p>
        </w:tc>
        <w:tc>
          <w:tcPr>
            <w:tcW w:w="580" w:type="pct"/>
          </w:tcPr>
          <w:p w14:paraId="1AC99F24" w14:textId="77777777" w:rsidR="00624745" w:rsidRPr="004A77F0" w:rsidRDefault="00624745" w:rsidP="00871982">
            <w:pPr>
              <w:pStyle w:val="RequirementsFormat"/>
            </w:pPr>
          </w:p>
        </w:tc>
        <w:tc>
          <w:tcPr>
            <w:tcW w:w="2611" w:type="pct"/>
          </w:tcPr>
          <w:p w14:paraId="43EAFA93" w14:textId="77777777" w:rsidR="00624745" w:rsidRPr="004A77F0" w:rsidRDefault="00A3023C" w:rsidP="00871982">
            <w:pPr>
              <w:pStyle w:val="RequirementsFormat"/>
            </w:pPr>
            <w:r>
              <w:t>Initial</w:t>
            </w:r>
            <w:r w:rsidR="002B0ABC">
              <w:t>.</w:t>
            </w:r>
          </w:p>
        </w:tc>
      </w:tr>
      <w:tr w:rsidR="00365926" w:rsidRPr="004A77F0" w14:paraId="47D9F7C5" w14:textId="77777777" w:rsidTr="002B0ABC">
        <w:trPr>
          <w:cantSplit/>
        </w:trPr>
        <w:tc>
          <w:tcPr>
            <w:tcW w:w="303" w:type="pct"/>
          </w:tcPr>
          <w:p w14:paraId="78240419" w14:textId="77777777" w:rsidR="00365926" w:rsidRDefault="00463D62" w:rsidP="00463D62">
            <w:pPr>
              <w:pStyle w:val="RequirementsFormat"/>
            </w:pPr>
            <w:r>
              <w:t>0.2</w:t>
            </w:r>
          </w:p>
        </w:tc>
        <w:tc>
          <w:tcPr>
            <w:tcW w:w="523" w:type="pct"/>
          </w:tcPr>
          <w:p w14:paraId="18BE2952" w14:textId="77777777" w:rsidR="00365926" w:rsidRDefault="00365926" w:rsidP="00A3023C">
            <w:pPr>
              <w:pStyle w:val="RequirementsFormat"/>
            </w:pPr>
            <w:r>
              <w:t>08/12/2013</w:t>
            </w:r>
          </w:p>
        </w:tc>
        <w:tc>
          <w:tcPr>
            <w:tcW w:w="469" w:type="pct"/>
          </w:tcPr>
          <w:p w14:paraId="5243FA8A" w14:textId="77777777" w:rsidR="00365926" w:rsidRPr="004A77F0" w:rsidRDefault="00365926" w:rsidP="00871982">
            <w:pPr>
              <w:pStyle w:val="RequirementsFormat"/>
            </w:pPr>
          </w:p>
        </w:tc>
        <w:tc>
          <w:tcPr>
            <w:tcW w:w="515" w:type="pct"/>
          </w:tcPr>
          <w:p w14:paraId="14EF727A" w14:textId="77777777" w:rsidR="00365926" w:rsidRPr="004A77F0" w:rsidRDefault="00365926" w:rsidP="00871982">
            <w:pPr>
              <w:pStyle w:val="RequirementsFormat"/>
            </w:pPr>
          </w:p>
        </w:tc>
        <w:tc>
          <w:tcPr>
            <w:tcW w:w="580" w:type="pct"/>
          </w:tcPr>
          <w:p w14:paraId="41076CD7" w14:textId="77777777" w:rsidR="00365926" w:rsidRPr="004A77F0" w:rsidRDefault="00365926" w:rsidP="00871982">
            <w:pPr>
              <w:pStyle w:val="RequirementsFormat"/>
            </w:pPr>
          </w:p>
        </w:tc>
        <w:tc>
          <w:tcPr>
            <w:tcW w:w="2611" w:type="pct"/>
          </w:tcPr>
          <w:p w14:paraId="54E748A0" w14:textId="77777777" w:rsidR="00365926" w:rsidRDefault="00365926" w:rsidP="00871982">
            <w:pPr>
              <w:pStyle w:val="RequirementsFormat"/>
            </w:pPr>
            <w:r>
              <w:t>Updated with the APP settings and FF settings</w:t>
            </w:r>
          </w:p>
        </w:tc>
      </w:tr>
      <w:tr w:rsidR="00624745" w:rsidRPr="004A77F0" w14:paraId="22A53DFA" w14:textId="77777777" w:rsidTr="002B0ABC">
        <w:trPr>
          <w:cantSplit/>
        </w:trPr>
        <w:tc>
          <w:tcPr>
            <w:tcW w:w="303" w:type="pct"/>
          </w:tcPr>
          <w:p w14:paraId="10030BA6" w14:textId="77777777" w:rsidR="00624745" w:rsidRPr="004A77F0" w:rsidRDefault="00463D62" w:rsidP="00463D62">
            <w:pPr>
              <w:pStyle w:val="RequirementsFormat"/>
            </w:pPr>
            <w:r>
              <w:t>0.3</w:t>
            </w:r>
          </w:p>
        </w:tc>
        <w:tc>
          <w:tcPr>
            <w:tcW w:w="523" w:type="pct"/>
          </w:tcPr>
          <w:p w14:paraId="5FE292EE" w14:textId="77777777" w:rsidR="00624745" w:rsidRPr="004A77F0" w:rsidRDefault="00365926" w:rsidP="00871982">
            <w:pPr>
              <w:pStyle w:val="RequirementsFormat"/>
            </w:pPr>
            <w:r>
              <w:t>10/04/2013</w:t>
            </w:r>
          </w:p>
        </w:tc>
        <w:tc>
          <w:tcPr>
            <w:tcW w:w="469" w:type="pct"/>
          </w:tcPr>
          <w:p w14:paraId="122B9413" w14:textId="77777777" w:rsidR="00624745" w:rsidRPr="004A77F0" w:rsidRDefault="00624745" w:rsidP="00871982">
            <w:pPr>
              <w:pStyle w:val="RequirementsFormat"/>
            </w:pPr>
          </w:p>
        </w:tc>
        <w:tc>
          <w:tcPr>
            <w:tcW w:w="515" w:type="pct"/>
          </w:tcPr>
          <w:p w14:paraId="2CDC47B0" w14:textId="77777777" w:rsidR="00624745" w:rsidRPr="004A77F0" w:rsidRDefault="00624745" w:rsidP="00871982">
            <w:pPr>
              <w:pStyle w:val="RequirementsFormat"/>
            </w:pPr>
          </w:p>
        </w:tc>
        <w:tc>
          <w:tcPr>
            <w:tcW w:w="580" w:type="pct"/>
          </w:tcPr>
          <w:p w14:paraId="19B6F9EA" w14:textId="77777777" w:rsidR="00624745" w:rsidRPr="004A77F0" w:rsidRDefault="00624745" w:rsidP="00871982">
            <w:pPr>
              <w:pStyle w:val="RequirementsFormat"/>
            </w:pPr>
          </w:p>
        </w:tc>
        <w:tc>
          <w:tcPr>
            <w:tcW w:w="2611" w:type="pct"/>
          </w:tcPr>
          <w:p w14:paraId="1B9E4AB8" w14:textId="77777777" w:rsidR="00624745" w:rsidRPr="004A77F0" w:rsidRDefault="00365926" w:rsidP="00871982">
            <w:pPr>
              <w:pStyle w:val="RequirementsFormat"/>
            </w:pPr>
            <w:r>
              <w:t xml:space="preserve">Integrated review comments </w:t>
            </w:r>
            <w:proofErr w:type="gramStart"/>
            <w:r>
              <w:t>for  Settings</w:t>
            </w:r>
            <w:proofErr w:type="gramEnd"/>
            <w:r>
              <w:t xml:space="preserve"> in Flextronics</w:t>
            </w:r>
          </w:p>
        </w:tc>
      </w:tr>
      <w:tr w:rsidR="00624745" w:rsidRPr="004A77F0" w14:paraId="30A000E9" w14:textId="77777777" w:rsidTr="002B0ABC">
        <w:trPr>
          <w:cantSplit/>
        </w:trPr>
        <w:tc>
          <w:tcPr>
            <w:tcW w:w="303" w:type="pct"/>
          </w:tcPr>
          <w:p w14:paraId="38475E16" w14:textId="77777777" w:rsidR="00624745" w:rsidRPr="004A77F0" w:rsidRDefault="00463D62" w:rsidP="00463D62">
            <w:pPr>
              <w:pStyle w:val="RequirementsFormat"/>
            </w:pPr>
            <w:r>
              <w:t>0.4</w:t>
            </w:r>
          </w:p>
        </w:tc>
        <w:tc>
          <w:tcPr>
            <w:tcW w:w="523" w:type="pct"/>
          </w:tcPr>
          <w:p w14:paraId="24F149A9" w14:textId="77777777" w:rsidR="00624745" w:rsidRPr="004A77F0" w:rsidRDefault="00463D62" w:rsidP="00871982">
            <w:pPr>
              <w:pStyle w:val="RequirementsFormat"/>
            </w:pPr>
            <w:r>
              <w:t>10/07/2013</w:t>
            </w:r>
          </w:p>
        </w:tc>
        <w:tc>
          <w:tcPr>
            <w:tcW w:w="469" w:type="pct"/>
          </w:tcPr>
          <w:p w14:paraId="57A39FCD" w14:textId="77777777" w:rsidR="00624745" w:rsidRPr="004A77F0" w:rsidRDefault="00624745" w:rsidP="00871982">
            <w:pPr>
              <w:pStyle w:val="RequirementsFormat"/>
            </w:pPr>
          </w:p>
        </w:tc>
        <w:tc>
          <w:tcPr>
            <w:tcW w:w="515" w:type="pct"/>
          </w:tcPr>
          <w:p w14:paraId="3B365949" w14:textId="77777777" w:rsidR="00624745" w:rsidRPr="004A77F0" w:rsidRDefault="00624745" w:rsidP="00871982">
            <w:pPr>
              <w:pStyle w:val="RequirementsFormat"/>
            </w:pPr>
          </w:p>
        </w:tc>
        <w:tc>
          <w:tcPr>
            <w:tcW w:w="580" w:type="pct"/>
          </w:tcPr>
          <w:p w14:paraId="2F0C08E2" w14:textId="77777777" w:rsidR="00624745" w:rsidRPr="004A77F0" w:rsidRDefault="00624745" w:rsidP="00871982">
            <w:pPr>
              <w:pStyle w:val="RequirementsFormat"/>
            </w:pPr>
          </w:p>
        </w:tc>
        <w:tc>
          <w:tcPr>
            <w:tcW w:w="2611" w:type="pct"/>
          </w:tcPr>
          <w:p w14:paraId="7BBD84E3" w14:textId="77777777" w:rsidR="00624745" w:rsidRPr="004A77F0" w:rsidRDefault="00463D62" w:rsidP="00871982">
            <w:pPr>
              <w:pStyle w:val="RequirementsFormat"/>
            </w:pPr>
            <w:r>
              <w:t>Review Comments from Mark</w:t>
            </w:r>
          </w:p>
        </w:tc>
      </w:tr>
      <w:tr w:rsidR="004A3177" w:rsidRPr="004A77F0" w14:paraId="29204614" w14:textId="77777777" w:rsidTr="002B0ABC">
        <w:trPr>
          <w:cantSplit/>
        </w:trPr>
        <w:tc>
          <w:tcPr>
            <w:tcW w:w="303" w:type="pct"/>
          </w:tcPr>
          <w:p w14:paraId="054FBBA5" w14:textId="77777777" w:rsidR="004A3177" w:rsidRDefault="003E0368" w:rsidP="00463D62">
            <w:pPr>
              <w:pStyle w:val="RequirementsFormat"/>
            </w:pPr>
            <w:r>
              <w:t>0.5</w:t>
            </w:r>
          </w:p>
        </w:tc>
        <w:tc>
          <w:tcPr>
            <w:tcW w:w="523" w:type="pct"/>
          </w:tcPr>
          <w:p w14:paraId="5EDE69FA" w14:textId="77777777" w:rsidR="004A3177" w:rsidRDefault="004A3177" w:rsidP="00871982">
            <w:pPr>
              <w:pStyle w:val="RequirementsFormat"/>
            </w:pPr>
            <w:r>
              <w:t>10/08/2013</w:t>
            </w:r>
          </w:p>
        </w:tc>
        <w:tc>
          <w:tcPr>
            <w:tcW w:w="469" w:type="pct"/>
          </w:tcPr>
          <w:p w14:paraId="15948F23" w14:textId="77777777" w:rsidR="004A3177" w:rsidRPr="004A77F0" w:rsidRDefault="004A3177" w:rsidP="00871982">
            <w:pPr>
              <w:pStyle w:val="RequirementsFormat"/>
            </w:pPr>
            <w:r>
              <w:t>AP</w:t>
            </w:r>
          </w:p>
        </w:tc>
        <w:tc>
          <w:tcPr>
            <w:tcW w:w="515" w:type="pct"/>
          </w:tcPr>
          <w:p w14:paraId="7F43FA18" w14:textId="77777777" w:rsidR="004A3177" w:rsidRPr="004A77F0" w:rsidRDefault="004A3177" w:rsidP="00871982">
            <w:pPr>
              <w:pStyle w:val="RequirementsFormat"/>
            </w:pPr>
          </w:p>
        </w:tc>
        <w:tc>
          <w:tcPr>
            <w:tcW w:w="580" w:type="pct"/>
          </w:tcPr>
          <w:p w14:paraId="6DDE5663" w14:textId="77777777" w:rsidR="004A3177" w:rsidRPr="004A77F0" w:rsidRDefault="004A3177" w:rsidP="00871982">
            <w:pPr>
              <w:pStyle w:val="RequirementsFormat"/>
            </w:pPr>
          </w:p>
        </w:tc>
        <w:tc>
          <w:tcPr>
            <w:tcW w:w="2611" w:type="pct"/>
          </w:tcPr>
          <w:p w14:paraId="05A514EC" w14:textId="77777777" w:rsidR="004A3177" w:rsidRDefault="004A3177" w:rsidP="00871982">
            <w:pPr>
              <w:pStyle w:val="RequirementsFormat"/>
            </w:pPr>
            <w:r>
              <w:t xml:space="preserve">Added Pneumatic parameters defaults and </w:t>
            </w:r>
            <w:proofErr w:type="spellStart"/>
            <w:r>
              <w:t>Calib</w:t>
            </w:r>
            <w:proofErr w:type="spellEnd"/>
            <w:r>
              <w:t xml:space="preserve">. Defaults. </w:t>
            </w:r>
          </w:p>
        </w:tc>
      </w:tr>
      <w:tr w:rsidR="00E247AF" w:rsidRPr="004A77F0" w14:paraId="3A84625F" w14:textId="77777777" w:rsidTr="002B0ABC">
        <w:trPr>
          <w:cantSplit/>
        </w:trPr>
        <w:tc>
          <w:tcPr>
            <w:tcW w:w="303" w:type="pct"/>
          </w:tcPr>
          <w:p w14:paraId="562D2469" w14:textId="77777777" w:rsidR="00E247AF" w:rsidRDefault="00E247AF" w:rsidP="00463D62">
            <w:pPr>
              <w:pStyle w:val="RequirementsFormat"/>
            </w:pPr>
            <w:r>
              <w:t>0.6</w:t>
            </w:r>
          </w:p>
        </w:tc>
        <w:tc>
          <w:tcPr>
            <w:tcW w:w="523" w:type="pct"/>
          </w:tcPr>
          <w:p w14:paraId="1CDAC45C" w14:textId="77777777" w:rsidR="00E247AF" w:rsidRDefault="00E247AF" w:rsidP="00871982">
            <w:pPr>
              <w:pStyle w:val="RequirementsFormat"/>
            </w:pPr>
            <w:r>
              <w:t>10/30/213</w:t>
            </w:r>
          </w:p>
        </w:tc>
        <w:tc>
          <w:tcPr>
            <w:tcW w:w="469" w:type="pct"/>
          </w:tcPr>
          <w:p w14:paraId="0FABCCB3" w14:textId="77777777" w:rsidR="00E247AF" w:rsidRDefault="00E247AF" w:rsidP="00871982">
            <w:pPr>
              <w:pStyle w:val="RequirementsFormat"/>
            </w:pPr>
            <w:r>
              <w:t>MH</w:t>
            </w:r>
          </w:p>
        </w:tc>
        <w:tc>
          <w:tcPr>
            <w:tcW w:w="515" w:type="pct"/>
          </w:tcPr>
          <w:p w14:paraId="4CD8A93F" w14:textId="77777777" w:rsidR="00E247AF" w:rsidRPr="004A77F0" w:rsidRDefault="00E247AF" w:rsidP="00871982">
            <w:pPr>
              <w:pStyle w:val="RequirementsFormat"/>
            </w:pPr>
          </w:p>
        </w:tc>
        <w:tc>
          <w:tcPr>
            <w:tcW w:w="580" w:type="pct"/>
          </w:tcPr>
          <w:p w14:paraId="2EE1B4E6" w14:textId="77777777" w:rsidR="00E247AF" w:rsidRPr="004A77F0" w:rsidRDefault="00E247AF" w:rsidP="00871982">
            <w:pPr>
              <w:pStyle w:val="RequirementsFormat"/>
            </w:pPr>
          </w:p>
        </w:tc>
        <w:tc>
          <w:tcPr>
            <w:tcW w:w="2611" w:type="pct"/>
          </w:tcPr>
          <w:p w14:paraId="23E59B52" w14:textId="77777777" w:rsidR="00E247AF" w:rsidRDefault="00E247AF" w:rsidP="00871982">
            <w:pPr>
              <w:pStyle w:val="RequirementsFormat"/>
            </w:pPr>
            <w:r>
              <w:t>Updated with the comments from Mark</w:t>
            </w:r>
          </w:p>
        </w:tc>
      </w:tr>
      <w:tr w:rsidR="00072C10" w:rsidRPr="004A77F0" w14:paraId="7F63AF4C" w14:textId="77777777" w:rsidTr="002B0ABC">
        <w:trPr>
          <w:cantSplit/>
        </w:trPr>
        <w:tc>
          <w:tcPr>
            <w:tcW w:w="303" w:type="pct"/>
          </w:tcPr>
          <w:p w14:paraId="03BE983A" w14:textId="77777777" w:rsidR="00072C10" w:rsidRDefault="00072C10" w:rsidP="00463D62">
            <w:pPr>
              <w:pStyle w:val="RequirementsFormat"/>
            </w:pPr>
            <w:r>
              <w:t>0.7</w:t>
            </w:r>
          </w:p>
        </w:tc>
        <w:tc>
          <w:tcPr>
            <w:tcW w:w="523" w:type="pct"/>
          </w:tcPr>
          <w:p w14:paraId="41E2A803" w14:textId="77777777" w:rsidR="00072C10" w:rsidRDefault="00072C10" w:rsidP="00871982">
            <w:pPr>
              <w:pStyle w:val="RequirementsFormat"/>
            </w:pPr>
            <w:r>
              <w:t>11/20/2013</w:t>
            </w:r>
          </w:p>
        </w:tc>
        <w:tc>
          <w:tcPr>
            <w:tcW w:w="469" w:type="pct"/>
          </w:tcPr>
          <w:p w14:paraId="2F5444BF" w14:textId="77777777" w:rsidR="00072C10" w:rsidRDefault="00072C10" w:rsidP="00871982">
            <w:pPr>
              <w:pStyle w:val="RequirementsFormat"/>
            </w:pPr>
            <w:r>
              <w:t>HH</w:t>
            </w:r>
          </w:p>
        </w:tc>
        <w:tc>
          <w:tcPr>
            <w:tcW w:w="515" w:type="pct"/>
          </w:tcPr>
          <w:p w14:paraId="4EDE1C11" w14:textId="77777777" w:rsidR="00072C10" w:rsidRPr="004A77F0" w:rsidRDefault="00072C10" w:rsidP="00871982">
            <w:pPr>
              <w:pStyle w:val="RequirementsFormat"/>
            </w:pPr>
          </w:p>
        </w:tc>
        <w:tc>
          <w:tcPr>
            <w:tcW w:w="580" w:type="pct"/>
          </w:tcPr>
          <w:p w14:paraId="39E7995C" w14:textId="77777777" w:rsidR="00072C10" w:rsidRPr="004A77F0" w:rsidRDefault="00072C10" w:rsidP="00871982">
            <w:pPr>
              <w:pStyle w:val="RequirementsFormat"/>
            </w:pPr>
          </w:p>
        </w:tc>
        <w:tc>
          <w:tcPr>
            <w:tcW w:w="2611" w:type="pct"/>
          </w:tcPr>
          <w:p w14:paraId="04F32874" w14:textId="77777777" w:rsidR="00072C10" w:rsidRDefault="00072C10" w:rsidP="00871982">
            <w:pPr>
              <w:pStyle w:val="RequirementsFormat"/>
            </w:pPr>
            <w:r>
              <w:t>Updated with comments from Helen</w:t>
            </w:r>
          </w:p>
        </w:tc>
      </w:tr>
      <w:tr w:rsidR="00E45292" w:rsidRPr="004A77F0" w14:paraId="6E720BEE" w14:textId="77777777" w:rsidTr="002B0ABC">
        <w:trPr>
          <w:cantSplit/>
        </w:trPr>
        <w:tc>
          <w:tcPr>
            <w:tcW w:w="303" w:type="pct"/>
          </w:tcPr>
          <w:p w14:paraId="2E48E98D" w14:textId="77777777" w:rsidR="00E45292" w:rsidRDefault="00E45292" w:rsidP="00463D62">
            <w:pPr>
              <w:pStyle w:val="RequirementsFormat"/>
            </w:pPr>
            <w:r>
              <w:t>0.8</w:t>
            </w:r>
          </w:p>
        </w:tc>
        <w:tc>
          <w:tcPr>
            <w:tcW w:w="523" w:type="pct"/>
          </w:tcPr>
          <w:p w14:paraId="3E349246" w14:textId="77777777" w:rsidR="00E45292" w:rsidRDefault="00E45292" w:rsidP="00871982">
            <w:pPr>
              <w:pStyle w:val="RequirementsFormat"/>
            </w:pPr>
            <w:r>
              <w:t>03/25/2014</w:t>
            </w:r>
          </w:p>
        </w:tc>
        <w:tc>
          <w:tcPr>
            <w:tcW w:w="469" w:type="pct"/>
          </w:tcPr>
          <w:p w14:paraId="01DC6F49" w14:textId="77777777" w:rsidR="00E45292" w:rsidRDefault="00E45292" w:rsidP="00871982">
            <w:pPr>
              <w:pStyle w:val="RequirementsFormat"/>
            </w:pPr>
            <w:r>
              <w:t>VK</w:t>
            </w:r>
          </w:p>
        </w:tc>
        <w:tc>
          <w:tcPr>
            <w:tcW w:w="515" w:type="pct"/>
          </w:tcPr>
          <w:p w14:paraId="00A5ED8F" w14:textId="77777777" w:rsidR="00E45292" w:rsidRPr="004A77F0" w:rsidRDefault="00E45292" w:rsidP="00871982">
            <w:pPr>
              <w:pStyle w:val="RequirementsFormat"/>
            </w:pPr>
          </w:p>
        </w:tc>
        <w:tc>
          <w:tcPr>
            <w:tcW w:w="580" w:type="pct"/>
          </w:tcPr>
          <w:p w14:paraId="7897369A" w14:textId="77777777" w:rsidR="00E45292" w:rsidRPr="004A77F0" w:rsidRDefault="00E45292" w:rsidP="00871982">
            <w:pPr>
              <w:pStyle w:val="RequirementsFormat"/>
            </w:pPr>
          </w:p>
        </w:tc>
        <w:tc>
          <w:tcPr>
            <w:tcW w:w="2611" w:type="pct"/>
          </w:tcPr>
          <w:p w14:paraId="5C16B6DC" w14:textId="77777777" w:rsidR="00E45292" w:rsidRDefault="00E45292" w:rsidP="00871982">
            <w:pPr>
              <w:pStyle w:val="RequirementsFormat"/>
            </w:pPr>
            <w:r>
              <w:t>Added initial values for the AO block to be able to switch in AUTO Mode</w:t>
            </w:r>
          </w:p>
        </w:tc>
      </w:tr>
      <w:tr w:rsidR="008968C8" w:rsidRPr="004A77F0" w14:paraId="7E98864C" w14:textId="77777777" w:rsidTr="002B0ABC">
        <w:trPr>
          <w:cantSplit/>
        </w:trPr>
        <w:tc>
          <w:tcPr>
            <w:tcW w:w="303" w:type="pct"/>
          </w:tcPr>
          <w:p w14:paraId="2840ACE3" w14:textId="77777777" w:rsidR="008968C8" w:rsidRDefault="008968C8" w:rsidP="00463D62">
            <w:pPr>
              <w:pStyle w:val="RequirementsFormat"/>
            </w:pPr>
            <w:r>
              <w:t>0.9</w:t>
            </w:r>
          </w:p>
        </w:tc>
        <w:tc>
          <w:tcPr>
            <w:tcW w:w="523" w:type="pct"/>
          </w:tcPr>
          <w:p w14:paraId="54354B05" w14:textId="77777777" w:rsidR="008968C8" w:rsidRDefault="008968C8" w:rsidP="00871982">
            <w:pPr>
              <w:pStyle w:val="RequirementsFormat"/>
            </w:pPr>
            <w:r>
              <w:t>04/04/2014</w:t>
            </w:r>
          </w:p>
        </w:tc>
        <w:tc>
          <w:tcPr>
            <w:tcW w:w="469" w:type="pct"/>
          </w:tcPr>
          <w:p w14:paraId="1B8BCE65" w14:textId="77777777" w:rsidR="008968C8" w:rsidRDefault="008C0031" w:rsidP="00871982">
            <w:pPr>
              <w:pStyle w:val="RequirementsFormat"/>
            </w:pPr>
            <w:r>
              <w:t>VK</w:t>
            </w:r>
          </w:p>
        </w:tc>
        <w:tc>
          <w:tcPr>
            <w:tcW w:w="515" w:type="pct"/>
          </w:tcPr>
          <w:p w14:paraId="5D79A86B" w14:textId="77777777" w:rsidR="008968C8" w:rsidRPr="004A77F0" w:rsidRDefault="008968C8" w:rsidP="00871982">
            <w:pPr>
              <w:pStyle w:val="RequirementsFormat"/>
            </w:pPr>
          </w:p>
        </w:tc>
        <w:tc>
          <w:tcPr>
            <w:tcW w:w="580" w:type="pct"/>
          </w:tcPr>
          <w:p w14:paraId="1F3F05C3" w14:textId="77777777" w:rsidR="008968C8" w:rsidRPr="004A77F0" w:rsidRDefault="008968C8" w:rsidP="00871982">
            <w:pPr>
              <w:pStyle w:val="RequirementsFormat"/>
            </w:pPr>
          </w:p>
        </w:tc>
        <w:tc>
          <w:tcPr>
            <w:tcW w:w="2611" w:type="pct"/>
          </w:tcPr>
          <w:p w14:paraId="4FCCCB1A" w14:textId="77777777" w:rsidR="008968C8" w:rsidRDefault="008C0031" w:rsidP="00871982">
            <w:pPr>
              <w:pStyle w:val="RequirementsFormat"/>
            </w:pPr>
            <w:r>
              <w:t>Added initial values for DO, AI and PID blocks</w:t>
            </w:r>
          </w:p>
        </w:tc>
      </w:tr>
      <w:tr w:rsidR="00317B27" w:rsidRPr="004A77F0" w14:paraId="48DE9A13" w14:textId="77777777" w:rsidTr="002B0ABC">
        <w:trPr>
          <w:cantSplit/>
        </w:trPr>
        <w:tc>
          <w:tcPr>
            <w:tcW w:w="303" w:type="pct"/>
          </w:tcPr>
          <w:p w14:paraId="3C651A5B" w14:textId="77777777" w:rsidR="00317B27" w:rsidRDefault="00317B27" w:rsidP="00463D62">
            <w:pPr>
              <w:pStyle w:val="RequirementsFormat"/>
            </w:pPr>
            <w:r>
              <w:t>0.91</w:t>
            </w:r>
          </w:p>
        </w:tc>
        <w:tc>
          <w:tcPr>
            <w:tcW w:w="523" w:type="pct"/>
          </w:tcPr>
          <w:p w14:paraId="0DB0DB92" w14:textId="77777777" w:rsidR="00317B27" w:rsidRDefault="00317B27" w:rsidP="00871982">
            <w:pPr>
              <w:pStyle w:val="RequirementsFormat"/>
            </w:pPr>
            <w:r>
              <w:t>04/07/2014</w:t>
            </w:r>
          </w:p>
        </w:tc>
        <w:tc>
          <w:tcPr>
            <w:tcW w:w="469" w:type="pct"/>
          </w:tcPr>
          <w:p w14:paraId="54E42097" w14:textId="77777777" w:rsidR="00317B27" w:rsidRDefault="00317B27" w:rsidP="00871982">
            <w:pPr>
              <w:pStyle w:val="RequirementsFormat"/>
            </w:pPr>
            <w:r>
              <w:t>VK</w:t>
            </w:r>
          </w:p>
        </w:tc>
        <w:tc>
          <w:tcPr>
            <w:tcW w:w="515" w:type="pct"/>
          </w:tcPr>
          <w:p w14:paraId="4EC335AB" w14:textId="77777777" w:rsidR="00317B27" w:rsidRPr="004A77F0" w:rsidRDefault="00317B27" w:rsidP="00871982">
            <w:pPr>
              <w:pStyle w:val="RequirementsFormat"/>
            </w:pPr>
          </w:p>
        </w:tc>
        <w:tc>
          <w:tcPr>
            <w:tcW w:w="580" w:type="pct"/>
          </w:tcPr>
          <w:p w14:paraId="31EEC1C8" w14:textId="77777777" w:rsidR="00317B27" w:rsidRPr="004A77F0" w:rsidRDefault="00317B27" w:rsidP="00871982">
            <w:pPr>
              <w:pStyle w:val="RequirementsFormat"/>
            </w:pPr>
          </w:p>
        </w:tc>
        <w:tc>
          <w:tcPr>
            <w:tcW w:w="2611" w:type="pct"/>
          </w:tcPr>
          <w:p w14:paraId="2F8CD546" w14:textId="77777777" w:rsidR="00317B27" w:rsidRDefault="00317B27" w:rsidP="00871982">
            <w:pPr>
              <w:pStyle w:val="RequirementsFormat"/>
            </w:pPr>
            <w:r>
              <w:t>Additional numeric values added</w:t>
            </w:r>
          </w:p>
        </w:tc>
      </w:tr>
      <w:tr w:rsidR="00E247AF" w:rsidRPr="004A77F0" w14:paraId="14E83DEE" w14:textId="77777777" w:rsidTr="002B0ABC">
        <w:trPr>
          <w:cantSplit/>
        </w:trPr>
        <w:tc>
          <w:tcPr>
            <w:tcW w:w="303" w:type="pct"/>
          </w:tcPr>
          <w:p w14:paraId="1EC994DC" w14:textId="77777777" w:rsidR="00E247AF" w:rsidRDefault="0076260C" w:rsidP="00463D62">
            <w:pPr>
              <w:pStyle w:val="RequirementsFormat"/>
            </w:pPr>
            <w:r>
              <w:t>C</w:t>
            </w:r>
          </w:p>
        </w:tc>
        <w:tc>
          <w:tcPr>
            <w:tcW w:w="523" w:type="pct"/>
          </w:tcPr>
          <w:p w14:paraId="36607A1D" w14:textId="77777777" w:rsidR="00E247AF" w:rsidRDefault="0076260C" w:rsidP="00871982">
            <w:pPr>
              <w:pStyle w:val="RequirementsFormat"/>
            </w:pPr>
            <w:r>
              <w:t>03/12/2015</w:t>
            </w:r>
          </w:p>
        </w:tc>
        <w:tc>
          <w:tcPr>
            <w:tcW w:w="469" w:type="pct"/>
          </w:tcPr>
          <w:p w14:paraId="2E397B3C" w14:textId="77777777" w:rsidR="00E247AF" w:rsidRDefault="0076260C" w:rsidP="00871982">
            <w:pPr>
              <w:pStyle w:val="RequirementsFormat"/>
            </w:pPr>
            <w:r>
              <w:t>VK</w:t>
            </w:r>
          </w:p>
        </w:tc>
        <w:tc>
          <w:tcPr>
            <w:tcW w:w="515" w:type="pct"/>
          </w:tcPr>
          <w:p w14:paraId="6E397852" w14:textId="77777777" w:rsidR="00E247AF" w:rsidRPr="004A77F0" w:rsidRDefault="00E247AF" w:rsidP="00871982">
            <w:pPr>
              <w:pStyle w:val="RequirementsFormat"/>
            </w:pPr>
          </w:p>
        </w:tc>
        <w:tc>
          <w:tcPr>
            <w:tcW w:w="580" w:type="pct"/>
          </w:tcPr>
          <w:p w14:paraId="2DC9E597" w14:textId="77777777" w:rsidR="00E247AF" w:rsidRPr="004A77F0" w:rsidRDefault="00E247AF" w:rsidP="00871982">
            <w:pPr>
              <w:pStyle w:val="RequirementsFormat"/>
            </w:pPr>
          </w:p>
        </w:tc>
        <w:tc>
          <w:tcPr>
            <w:tcW w:w="2611" w:type="pct"/>
          </w:tcPr>
          <w:p w14:paraId="357998D0" w14:textId="77777777" w:rsidR="00E247AF" w:rsidRDefault="0076260C" w:rsidP="00871982">
            <w:pPr>
              <w:pStyle w:val="RequirementsFormat"/>
            </w:pPr>
            <w:r>
              <w:t>Chapter 1 Target Firmware</w:t>
            </w:r>
          </w:p>
        </w:tc>
      </w:tr>
      <w:tr w:rsidR="000F48E4" w:rsidRPr="004A77F0" w14:paraId="044192CA" w14:textId="77777777" w:rsidTr="002B0ABC">
        <w:trPr>
          <w:cantSplit/>
        </w:trPr>
        <w:tc>
          <w:tcPr>
            <w:tcW w:w="303" w:type="pct"/>
          </w:tcPr>
          <w:p w14:paraId="2C9C8930" w14:textId="77777777" w:rsidR="000F48E4" w:rsidRDefault="000F48E4" w:rsidP="00463D62">
            <w:pPr>
              <w:pStyle w:val="RequirementsFormat"/>
            </w:pPr>
            <w:r>
              <w:lastRenderedPageBreak/>
              <w:t>D</w:t>
            </w:r>
          </w:p>
        </w:tc>
        <w:tc>
          <w:tcPr>
            <w:tcW w:w="523" w:type="pct"/>
          </w:tcPr>
          <w:p w14:paraId="0C47B2FC" w14:textId="77777777" w:rsidR="000F48E4" w:rsidRPr="009D1C72" w:rsidRDefault="006B02D9" w:rsidP="006B02D9">
            <w:pPr>
              <w:pStyle w:val="RequirementsFormat"/>
              <w:rPr>
                <w:highlight w:val="yellow"/>
              </w:rPr>
            </w:pPr>
            <w:r w:rsidRPr="00D03D11">
              <w:t>02</w:t>
            </w:r>
            <w:r w:rsidR="000F48E4" w:rsidRPr="00D03D11">
              <w:t>/</w:t>
            </w:r>
            <w:r w:rsidRPr="00D03D11">
              <w:t>18</w:t>
            </w:r>
            <w:r w:rsidR="000F48E4" w:rsidRPr="00D03D11">
              <w:t>/201</w:t>
            </w:r>
            <w:r w:rsidRPr="00D03D11">
              <w:t>6</w:t>
            </w:r>
          </w:p>
        </w:tc>
        <w:tc>
          <w:tcPr>
            <w:tcW w:w="469" w:type="pct"/>
          </w:tcPr>
          <w:p w14:paraId="35AA1808" w14:textId="77777777" w:rsidR="000F48E4" w:rsidRDefault="000F48E4" w:rsidP="00871982">
            <w:pPr>
              <w:pStyle w:val="RequirementsFormat"/>
            </w:pPr>
            <w:r>
              <w:t>VK</w:t>
            </w:r>
          </w:p>
        </w:tc>
        <w:tc>
          <w:tcPr>
            <w:tcW w:w="515" w:type="pct"/>
          </w:tcPr>
          <w:p w14:paraId="5968C45F" w14:textId="77777777" w:rsidR="000F48E4" w:rsidRPr="004A77F0" w:rsidRDefault="000F48E4" w:rsidP="00871982">
            <w:pPr>
              <w:pStyle w:val="RequirementsFormat"/>
            </w:pPr>
          </w:p>
        </w:tc>
        <w:tc>
          <w:tcPr>
            <w:tcW w:w="580" w:type="pct"/>
          </w:tcPr>
          <w:p w14:paraId="234245B5" w14:textId="77777777" w:rsidR="000F48E4" w:rsidRPr="004A77F0" w:rsidRDefault="000F48E4" w:rsidP="00871982">
            <w:pPr>
              <w:pStyle w:val="RequirementsFormat"/>
            </w:pPr>
          </w:p>
        </w:tc>
        <w:tc>
          <w:tcPr>
            <w:tcW w:w="2611" w:type="pct"/>
          </w:tcPr>
          <w:p w14:paraId="4078F863" w14:textId="77777777" w:rsidR="00E866DB" w:rsidRDefault="00E866DB" w:rsidP="00E866DB">
            <w:pPr>
              <w:pStyle w:val="RequirementsFormat"/>
            </w:pPr>
            <w:r>
              <w:t>Chapter 1 Target Firmware</w:t>
            </w:r>
          </w:p>
          <w:p w14:paraId="7BDDBA50" w14:textId="77777777" w:rsidR="000F48E4" w:rsidRDefault="000F48E4" w:rsidP="000F48E4">
            <w:pPr>
              <w:pStyle w:val="RequirementsFormat"/>
            </w:pPr>
            <w:proofErr w:type="spellStart"/>
            <w:r>
              <w:t>ShedTime</w:t>
            </w:r>
            <w:proofErr w:type="spellEnd"/>
            <w:r>
              <w:t xml:space="preserve"> and </w:t>
            </w:r>
            <w:proofErr w:type="spellStart"/>
            <w:r>
              <w:t>InitTime</w:t>
            </w:r>
            <w:proofErr w:type="spellEnd"/>
            <w:r>
              <w:t xml:space="preserve"> value reduction</w:t>
            </w:r>
          </w:p>
        </w:tc>
      </w:tr>
      <w:tr w:rsidR="00E612AB" w:rsidRPr="004A77F0" w14:paraId="1CE7F8C3" w14:textId="77777777" w:rsidTr="002B0ABC">
        <w:trPr>
          <w:cantSplit/>
        </w:trPr>
        <w:tc>
          <w:tcPr>
            <w:tcW w:w="303" w:type="pct"/>
          </w:tcPr>
          <w:p w14:paraId="424C941C" w14:textId="3BB298F2" w:rsidR="00E612AB" w:rsidRDefault="00E612AB" w:rsidP="00463D62">
            <w:pPr>
              <w:pStyle w:val="RequirementsFormat"/>
            </w:pPr>
            <w:r>
              <w:t>E</w:t>
            </w:r>
          </w:p>
        </w:tc>
        <w:tc>
          <w:tcPr>
            <w:tcW w:w="523" w:type="pct"/>
          </w:tcPr>
          <w:p w14:paraId="0EDAD33C" w14:textId="77777777" w:rsidR="00E612AB" w:rsidRPr="00D03D11" w:rsidRDefault="00E612AB" w:rsidP="006B02D9">
            <w:pPr>
              <w:pStyle w:val="RequirementsFormat"/>
            </w:pPr>
          </w:p>
        </w:tc>
        <w:tc>
          <w:tcPr>
            <w:tcW w:w="469" w:type="pct"/>
          </w:tcPr>
          <w:p w14:paraId="7BE66F33" w14:textId="2ACFB79F" w:rsidR="00E612AB" w:rsidRDefault="00E612AB" w:rsidP="00871982">
            <w:pPr>
              <w:pStyle w:val="RequirementsFormat"/>
            </w:pPr>
            <w:r>
              <w:t>AK</w:t>
            </w:r>
          </w:p>
        </w:tc>
        <w:tc>
          <w:tcPr>
            <w:tcW w:w="515" w:type="pct"/>
          </w:tcPr>
          <w:p w14:paraId="5244DF87" w14:textId="77777777" w:rsidR="00E612AB" w:rsidRPr="004A77F0" w:rsidRDefault="00E612AB" w:rsidP="00871982">
            <w:pPr>
              <w:pStyle w:val="RequirementsFormat"/>
            </w:pPr>
          </w:p>
        </w:tc>
        <w:tc>
          <w:tcPr>
            <w:tcW w:w="580" w:type="pct"/>
          </w:tcPr>
          <w:p w14:paraId="37401C61" w14:textId="77777777" w:rsidR="00E612AB" w:rsidRPr="004A77F0" w:rsidRDefault="00E612AB" w:rsidP="00871982">
            <w:pPr>
              <w:pStyle w:val="RequirementsFormat"/>
            </w:pPr>
          </w:p>
        </w:tc>
        <w:tc>
          <w:tcPr>
            <w:tcW w:w="2611" w:type="pct"/>
          </w:tcPr>
          <w:p w14:paraId="318D8304" w14:textId="0FCE58EF" w:rsidR="00E612AB" w:rsidRDefault="00E612AB" w:rsidP="00E866DB">
            <w:pPr>
              <w:pStyle w:val="RequirementsFormat"/>
            </w:pPr>
            <w:r>
              <w:t>Update for Rev.3</w:t>
            </w:r>
          </w:p>
        </w:tc>
      </w:tr>
    </w:tbl>
    <w:p w14:paraId="62A90F72" w14:textId="77777777" w:rsidR="009D3814" w:rsidRDefault="009D3814" w:rsidP="00871ED2">
      <w:pPr>
        <w:ind w:left="720" w:right="720"/>
      </w:pPr>
    </w:p>
    <w:p w14:paraId="0AC26DDF" w14:textId="77777777" w:rsidR="009D3814" w:rsidRDefault="009D3814" w:rsidP="00871ED2">
      <w:pPr>
        <w:ind w:left="720" w:right="720"/>
      </w:pPr>
    </w:p>
    <w:p w14:paraId="5FFDB53D" w14:textId="77777777" w:rsidR="009D3814" w:rsidRDefault="009D3814" w:rsidP="00871ED2">
      <w:pPr>
        <w:ind w:left="720" w:right="720"/>
      </w:pPr>
    </w:p>
    <w:p w14:paraId="231ECBF7" w14:textId="77777777" w:rsidR="009D3814" w:rsidRDefault="006F2D02" w:rsidP="00871ED2">
      <w:pPr>
        <w:ind w:left="720" w:right="720"/>
      </w:pPr>
      <w:r>
        <w:br w:type="page"/>
      </w:r>
    </w:p>
    <w:p w14:paraId="6F837E4C" w14:textId="77777777" w:rsidR="009D3814" w:rsidRDefault="009D3814" w:rsidP="00871ED2">
      <w:pPr>
        <w:ind w:left="720" w:right="720"/>
      </w:pPr>
    </w:p>
    <w:p w14:paraId="229112F6" w14:textId="77777777" w:rsidR="001A307C" w:rsidRDefault="001A307C" w:rsidP="001A307C">
      <w:pPr>
        <w:jc w:val="center"/>
      </w:pPr>
    </w:p>
    <w:p w14:paraId="329129D4" w14:textId="77777777" w:rsidR="00613BF2" w:rsidRDefault="001A307C" w:rsidP="00A63612">
      <w:pPr>
        <w:pStyle w:val="TOC2"/>
        <w:tabs>
          <w:tab w:val="right" w:leader="dot" w:pos="10070"/>
        </w:tabs>
        <w:jc w:val="center"/>
        <w:rPr>
          <w:b/>
          <w:sz w:val="36"/>
          <w:szCs w:val="36"/>
        </w:rPr>
      </w:pPr>
      <w:r w:rsidRPr="001D01FD">
        <w:rPr>
          <w:b/>
          <w:sz w:val="36"/>
          <w:szCs w:val="36"/>
        </w:rPr>
        <w:t>Table of Contents</w:t>
      </w:r>
    </w:p>
    <w:p w14:paraId="05FE8847" w14:textId="7E62C6E5" w:rsidR="00532C11" w:rsidRPr="00A602B2" w:rsidRDefault="00613BF2">
      <w:pPr>
        <w:pStyle w:val="TOC1"/>
        <w:tabs>
          <w:tab w:val="right" w:leader="dot" w:pos="10070"/>
        </w:tabs>
        <w:rPr>
          <w:rFonts w:ascii="Calibri" w:hAnsi="Calibri"/>
          <w:b w:val="0"/>
          <w:bCs w:val="0"/>
          <w:caps w:val="0"/>
          <w:noProof/>
          <w:sz w:val="22"/>
          <w:szCs w:val="22"/>
          <w:lang w:eastAsia="en-US"/>
        </w:rPr>
      </w:pPr>
      <w:r>
        <w:rPr>
          <w:b w:val="0"/>
          <w:sz w:val="32"/>
        </w:rPr>
        <w:fldChar w:fldCharType="begin"/>
      </w:r>
      <w:r>
        <w:rPr>
          <w:b w:val="0"/>
          <w:sz w:val="32"/>
        </w:rPr>
        <w:instrText xml:space="preserve"> TOC \o "1-3" \h \z </w:instrText>
      </w:r>
      <w:r>
        <w:rPr>
          <w:b w:val="0"/>
          <w:sz w:val="32"/>
        </w:rPr>
        <w:fldChar w:fldCharType="separate"/>
      </w:r>
      <w:hyperlink w:anchor="_Toc375234587" w:history="1">
        <w:r w:rsidR="00532C11" w:rsidRPr="0087412A">
          <w:rPr>
            <w:rStyle w:val="Hyperlink"/>
            <w:noProof/>
          </w:rPr>
          <w:t>Revision History</w:t>
        </w:r>
        <w:r w:rsidR="00532C11">
          <w:rPr>
            <w:noProof/>
            <w:webHidden/>
          </w:rPr>
          <w:tab/>
        </w:r>
        <w:r w:rsidR="00532C11">
          <w:rPr>
            <w:noProof/>
            <w:webHidden/>
          </w:rPr>
          <w:fldChar w:fldCharType="begin"/>
        </w:r>
        <w:r w:rsidR="00532C11">
          <w:rPr>
            <w:noProof/>
            <w:webHidden/>
          </w:rPr>
          <w:instrText xml:space="preserve"> PAGEREF _Toc375234587 \h </w:instrText>
        </w:r>
        <w:r w:rsidR="00532C11">
          <w:rPr>
            <w:noProof/>
            <w:webHidden/>
          </w:rPr>
        </w:r>
        <w:r w:rsidR="00532C11">
          <w:rPr>
            <w:noProof/>
            <w:webHidden/>
          </w:rPr>
          <w:fldChar w:fldCharType="separate"/>
        </w:r>
        <w:r w:rsidR="00A56CA8">
          <w:rPr>
            <w:noProof/>
            <w:webHidden/>
          </w:rPr>
          <w:t>2</w:t>
        </w:r>
        <w:r w:rsidR="00532C11">
          <w:rPr>
            <w:noProof/>
            <w:webHidden/>
          </w:rPr>
          <w:fldChar w:fldCharType="end"/>
        </w:r>
      </w:hyperlink>
    </w:p>
    <w:p w14:paraId="10BED29A" w14:textId="61A687AD" w:rsidR="00532C11" w:rsidRPr="00A602B2" w:rsidRDefault="00B42567">
      <w:pPr>
        <w:pStyle w:val="TOC1"/>
        <w:tabs>
          <w:tab w:val="left" w:pos="400"/>
          <w:tab w:val="right" w:leader="dot" w:pos="10070"/>
        </w:tabs>
        <w:rPr>
          <w:rFonts w:ascii="Calibri" w:hAnsi="Calibri"/>
          <w:b w:val="0"/>
          <w:bCs w:val="0"/>
          <w:caps w:val="0"/>
          <w:noProof/>
          <w:sz w:val="22"/>
          <w:szCs w:val="22"/>
          <w:lang w:eastAsia="en-US"/>
        </w:rPr>
      </w:pPr>
      <w:hyperlink w:anchor="_Toc375234588" w:history="1">
        <w:r w:rsidR="00532C11" w:rsidRPr="0087412A">
          <w:rPr>
            <w:rStyle w:val="Hyperlink"/>
            <w:noProof/>
          </w:rPr>
          <w:t>1</w:t>
        </w:r>
        <w:r w:rsidR="00532C11" w:rsidRPr="00A602B2">
          <w:rPr>
            <w:rFonts w:ascii="Calibri" w:hAnsi="Calibri"/>
            <w:b w:val="0"/>
            <w:bCs w:val="0"/>
            <w:caps w:val="0"/>
            <w:noProof/>
            <w:sz w:val="22"/>
            <w:szCs w:val="22"/>
            <w:lang w:eastAsia="en-US"/>
          </w:rPr>
          <w:tab/>
        </w:r>
        <w:r w:rsidR="00532C11" w:rsidRPr="0087412A">
          <w:rPr>
            <w:rStyle w:val="Hyperlink"/>
            <w:noProof/>
          </w:rPr>
          <w:t>Target Firmware</w:t>
        </w:r>
        <w:r w:rsidR="00532C11">
          <w:rPr>
            <w:noProof/>
            <w:webHidden/>
          </w:rPr>
          <w:tab/>
        </w:r>
        <w:r w:rsidR="00532C11">
          <w:rPr>
            <w:noProof/>
            <w:webHidden/>
          </w:rPr>
          <w:fldChar w:fldCharType="begin"/>
        </w:r>
        <w:r w:rsidR="00532C11">
          <w:rPr>
            <w:noProof/>
            <w:webHidden/>
          </w:rPr>
          <w:instrText xml:space="preserve"> PAGEREF _Toc375234588 \h </w:instrText>
        </w:r>
        <w:r w:rsidR="00532C11">
          <w:rPr>
            <w:noProof/>
            <w:webHidden/>
          </w:rPr>
        </w:r>
        <w:r w:rsidR="00532C11">
          <w:rPr>
            <w:noProof/>
            <w:webHidden/>
          </w:rPr>
          <w:fldChar w:fldCharType="separate"/>
        </w:r>
        <w:r w:rsidR="00A56CA8">
          <w:rPr>
            <w:noProof/>
            <w:webHidden/>
          </w:rPr>
          <w:t>4</w:t>
        </w:r>
        <w:r w:rsidR="00532C11">
          <w:rPr>
            <w:noProof/>
            <w:webHidden/>
          </w:rPr>
          <w:fldChar w:fldCharType="end"/>
        </w:r>
      </w:hyperlink>
    </w:p>
    <w:p w14:paraId="03A22A60" w14:textId="4DA251B5" w:rsidR="00532C11" w:rsidRPr="00A602B2" w:rsidRDefault="00B42567">
      <w:pPr>
        <w:pStyle w:val="TOC1"/>
        <w:tabs>
          <w:tab w:val="left" w:pos="400"/>
          <w:tab w:val="right" w:leader="dot" w:pos="10070"/>
        </w:tabs>
        <w:rPr>
          <w:rFonts w:ascii="Calibri" w:hAnsi="Calibri"/>
          <w:b w:val="0"/>
          <w:bCs w:val="0"/>
          <w:caps w:val="0"/>
          <w:noProof/>
          <w:sz w:val="22"/>
          <w:szCs w:val="22"/>
          <w:lang w:eastAsia="en-US"/>
        </w:rPr>
      </w:pPr>
      <w:hyperlink w:anchor="_Toc375234589" w:history="1">
        <w:r w:rsidR="00532C11" w:rsidRPr="0087412A">
          <w:rPr>
            <w:rStyle w:val="Hyperlink"/>
            <w:noProof/>
          </w:rPr>
          <w:t>2</w:t>
        </w:r>
        <w:r w:rsidR="00532C11" w:rsidRPr="00A602B2">
          <w:rPr>
            <w:rFonts w:ascii="Calibri" w:hAnsi="Calibri"/>
            <w:b w:val="0"/>
            <w:bCs w:val="0"/>
            <w:caps w:val="0"/>
            <w:noProof/>
            <w:sz w:val="22"/>
            <w:szCs w:val="22"/>
            <w:lang w:eastAsia="en-US"/>
          </w:rPr>
          <w:tab/>
        </w:r>
        <w:r w:rsidR="00532C11" w:rsidRPr="0087412A">
          <w:rPr>
            <w:rStyle w:val="Hyperlink"/>
            <w:noProof/>
          </w:rPr>
          <w:t>Purpose</w:t>
        </w:r>
        <w:r w:rsidR="00532C11">
          <w:rPr>
            <w:noProof/>
            <w:webHidden/>
          </w:rPr>
          <w:tab/>
        </w:r>
        <w:r w:rsidR="00532C11">
          <w:rPr>
            <w:noProof/>
            <w:webHidden/>
          </w:rPr>
          <w:fldChar w:fldCharType="begin"/>
        </w:r>
        <w:r w:rsidR="00532C11">
          <w:rPr>
            <w:noProof/>
            <w:webHidden/>
          </w:rPr>
          <w:instrText xml:space="preserve"> PAGEREF _Toc375234589 \h </w:instrText>
        </w:r>
        <w:r w:rsidR="00532C11">
          <w:rPr>
            <w:noProof/>
            <w:webHidden/>
          </w:rPr>
        </w:r>
        <w:r w:rsidR="00532C11">
          <w:rPr>
            <w:noProof/>
            <w:webHidden/>
          </w:rPr>
          <w:fldChar w:fldCharType="separate"/>
        </w:r>
        <w:r w:rsidR="00A56CA8">
          <w:rPr>
            <w:noProof/>
            <w:webHidden/>
          </w:rPr>
          <w:t>4</w:t>
        </w:r>
        <w:r w:rsidR="00532C11">
          <w:rPr>
            <w:noProof/>
            <w:webHidden/>
          </w:rPr>
          <w:fldChar w:fldCharType="end"/>
        </w:r>
      </w:hyperlink>
    </w:p>
    <w:p w14:paraId="7F4062D6" w14:textId="672565C4" w:rsidR="00532C11" w:rsidRPr="00A602B2" w:rsidRDefault="00B42567">
      <w:pPr>
        <w:pStyle w:val="TOC1"/>
        <w:tabs>
          <w:tab w:val="left" w:pos="400"/>
          <w:tab w:val="right" w:leader="dot" w:pos="10070"/>
        </w:tabs>
        <w:rPr>
          <w:rFonts w:ascii="Calibri" w:hAnsi="Calibri"/>
          <w:b w:val="0"/>
          <w:bCs w:val="0"/>
          <w:caps w:val="0"/>
          <w:noProof/>
          <w:sz w:val="22"/>
          <w:szCs w:val="22"/>
          <w:lang w:eastAsia="en-US"/>
        </w:rPr>
      </w:pPr>
      <w:hyperlink w:anchor="_Toc375234590" w:history="1">
        <w:r w:rsidR="00532C11" w:rsidRPr="0087412A">
          <w:rPr>
            <w:rStyle w:val="Hyperlink"/>
            <w:noProof/>
          </w:rPr>
          <w:t>3</w:t>
        </w:r>
        <w:r w:rsidR="00532C11" w:rsidRPr="00A602B2">
          <w:rPr>
            <w:rFonts w:ascii="Calibri" w:hAnsi="Calibri"/>
            <w:b w:val="0"/>
            <w:bCs w:val="0"/>
            <w:caps w:val="0"/>
            <w:noProof/>
            <w:sz w:val="22"/>
            <w:szCs w:val="22"/>
            <w:lang w:eastAsia="en-US"/>
          </w:rPr>
          <w:tab/>
        </w:r>
        <w:r w:rsidR="00532C11" w:rsidRPr="0087412A">
          <w:rPr>
            <w:rStyle w:val="Hyperlink"/>
            <w:noProof/>
          </w:rPr>
          <w:t>Data Category</w:t>
        </w:r>
        <w:r w:rsidR="00532C11">
          <w:rPr>
            <w:noProof/>
            <w:webHidden/>
          </w:rPr>
          <w:tab/>
        </w:r>
        <w:r w:rsidR="00532C11">
          <w:rPr>
            <w:noProof/>
            <w:webHidden/>
          </w:rPr>
          <w:fldChar w:fldCharType="begin"/>
        </w:r>
        <w:r w:rsidR="00532C11">
          <w:rPr>
            <w:noProof/>
            <w:webHidden/>
          </w:rPr>
          <w:instrText xml:space="preserve"> PAGEREF _Toc375234590 \h </w:instrText>
        </w:r>
        <w:r w:rsidR="00532C11">
          <w:rPr>
            <w:noProof/>
            <w:webHidden/>
          </w:rPr>
        </w:r>
        <w:r w:rsidR="00532C11">
          <w:rPr>
            <w:noProof/>
            <w:webHidden/>
          </w:rPr>
          <w:fldChar w:fldCharType="separate"/>
        </w:r>
        <w:r w:rsidR="00A56CA8">
          <w:rPr>
            <w:noProof/>
            <w:webHidden/>
          </w:rPr>
          <w:t>7</w:t>
        </w:r>
        <w:r w:rsidR="00532C11">
          <w:rPr>
            <w:noProof/>
            <w:webHidden/>
          </w:rPr>
          <w:fldChar w:fldCharType="end"/>
        </w:r>
      </w:hyperlink>
    </w:p>
    <w:p w14:paraId="641CB442" w14:textId="20BE0851" w:rsidR="00532C11" w:rsidRPr="00A602B2" w:rsidRDefault="00B42567">
      <w:pPr>
        <w:pStyle w:val="TOC3"/>
        <w:tabs>
          <w:tab w:val="right" w:leader="dot" w:pos="10070"/>
        </w:tabs>
        <w:rPr>
          <w:rFonts w:ascii="Calibri" w:hAnsi="Calibri"/>
          <w:noProof/>
          <w:sz w:val="22"/>
          <w:szCs w:val="22"/>
        </w:rPr>
      </w:pPr>
      <w:hyperlink w:anchor="_Toc375234591" w:history="1">
        <w:r w:rsidR="00532C11" w:rsidRPr="0087412A">
          <w:rPr>
            <w:rStyle w:val="Hyperlink"/>
            <w:noProof/>
          </w:rPr>
          <w:t>CFwFxd: Common Firmware Fixed</w:t>
        </w:r>
        <w:r w:rsidR="00532C11">
          <w:rPr>
            <w:noProof/>
            <w:webHidden/>
          </w:rPr>
          <w:tab/>
        </w:r>
        <w:r w:rsidR="00532C11">
          <w:rPr>
            <w:noProof/>
            <w:webHidden/>
          </w:rPr>
          <w:fldChar w:fldCharType="begin"/>
        </w:r>
        <w:r w:rsidR="00532C11">
          <w:rPr>
            <w:noProof/>
            <w:webHidden/>
          </w:rPr>
          <w:instrText xml:space="preserve"> PAGEREF _Toc375234591 \h </w:instrText>
        </w:r>
        <w:r w:rsidR="00532C11">
          <w:rPr>
            <w:noProof/>
            <w:webHidden/>
          </w:rPr>
        </w:r>
        <w:r w:rsidR="00532C11">
          <w:rPr>
            <w:noProof/>
            <w:webHidden/>
          </w:rPr>
          <w:fldChar w:fldCharType="separate"/>
        </w:r>
        <w:r w:rsidR="00A56CA8">
          <w:rPr>
            <w:noProof/>
            <w:webHidden/>
          </w:rPr>
          <w:t>7</w:t>
        </w:r>
        <w:r w:rsidR="00532C11">
          <w:rPr>
            <w:noProof/>
            <w:webHidden/>
          </w:rPr>
          <w:fldChar w:fldCharType="end"/>
        </w:r>
      </w:hyperlink>
    </w:p>
    <w:p w14:paraId="3C3C4662" w14:textId="3551C56C" w:rsidR="00532C11" w:rsidRPr="00A602B2" w:rsidRDefault="00B42567">
      <w:pPr>
        <w:pStyle w:val="TOC3"/>
        <w:tabs>
          <w:tab w:val="right" w:leader="dot" w:pos="10070"/>
        </w:tabs>
        <w:rPr>
          <w:rFonts w:ascii="Calibri" w:hAnsi="Calibri"/>
          <w:noProof/>
          <w:sz w:val="22"/>
          <w:szCs w:val="22"/>
        </w:rPr>
      </w:pPr>
      <w:hyperlink w:anchor="_Toc375234592" w:history="1">
        <w:r w:rsidR="00532C11" w:rsidRPr="0087412A">
          <w:rPr>
            <w:rStyle w:val="Hyperlink"/>
            <w:noProof/>
          </w:rPr>
          <w:t>CStUpSt: Common Setup Static</w:t>
        </w:r>
        <w:r w:rsidR="00532C11">
          <w:rPr>
            <w:noProof/>
            <w:webHidden/>
          </w:rPr>
          <w:tab/>
        </w:r>
        <w:r w:rsidR="00532C11">
          <w:rPr>
            <w:noProof/>
            <w:webHidden/>
          </w:rPr>
          <w:fldChar w:fldCharType="begin"/>
        </w:r>
        <w:r w:rsidR="00532C11">
          <w:rPr>
            <w:noProof/>
            <w:webHidden/>
          </w:rPr>
          <w:instrText xml:space="preserve"> PAGEREF _Toc375234592 \h </w:instrText>
        </w:r>
        <w:r w:rsidR="00532C11">
          <w:rPr>
            <w:noProof/>
            <w:webHidden/>
          </w:rPr>
        </w:r>
        <w:r w:rsidR="00532C11">
          <w:rPr>
            <w:noProof/>
            <w:webHidden/>
          </w:rPr>
          <w:fldChar w:fldCharType="separate"/>
        </w:r>
        <w:r w:rsidR="00A56CA8">
          <w:rPr>
            <w:noProof/>
            <w:webHidden/>
          </w:rPr>
          <w:t>7</w:t>
        </w:r>
        <w:r w:rsidR="00532C11">
          <w:rPr>
            <w:noProof/>
            <w:webHidden/>
          </w:rPr>
          <w:fldChar w:fldCharType="end"/>
        </w:r>
      </w:hyperlink>
    </w:p>
    <w:p w14:paraId="6F64E17C" w14:textId="1D0F8A57" w:rsidR="00532C11" w:rsidRPr="00A602B2" w:rsidRDefault="00B42567">
      <w:pPr>
        <w:pStyle w:val="TOC3"/>
        <w:tabs>
          <w:tab w:val="right" w:leader="dot" w:pos="10070"/>
        </w:tabs>
        <w:rPr>
          <w:rFonts w:ascii="Calibri" w:hAnsi="Calibri"/>
          <w:noProof/>
          <w:sz w:val="22"/>
          <w:szCs w:val="22"/>
        </w:rPr>
      </w:pPr>
      <w:hyperlink w:anchor="_Toc375234593" w:history="1">
        <w:r w:rsidR="00532C11" w:rsidRPr="0087412A">
          <w:rPr>
            <w:rStyle w:val="Hyperlink"/>
            <w:noProof/>
          </w:rPr>
          <w:t>CRnTmDyn: Common Runtime Dynamic</w:t>
        </w:r>
        <w:r w:rsidR="00532C11">
          <w:rPr>
            <w:noProof/>
            <w:webHidden/>
          </w:rPr>
          <w:tab/>
        </w:r>
        <w:r w:rsidR="00532C11">
          <w:rPr>
            <w:noProof/>
            <w:webHidden/>
          </w:rPr>
          <w:fldChar w:fldCharType="begin"/>
        </w:r>
        <w:r w:rsidR="00532C11">
          <w:rPr>
            <w:noProof/>
            <w:webHidden/>
          </w:rPr>
          <w:instrText xml:space="preserve"> PAGEREF _Toc375234593 \h </w:instrText>
        </w:r>
        <w:r w:rsidR="00532C11">
          <w:rPr>
            <w:noProof/>
            <w:webHidden/>
          </w:rPr>
        </w:r>
        <w:r w:rsidR="00532C11">
          <w:rPr>
            <w:noProof/>
            <w:webHidden/>
          </w:rPr>
          <w:fldChar w:fldCharType="separate"/>
        </w:r>
        <w:r w:rsidR="00A56CA8">
          <w:rPr>
            <w:noProof/>
            <w:webHidden/>
          </w:rPr>
          <w:t>7</w:t>
        </w:r>
        <w:r w:rsidR="00532C11">
          <w:rPr>
            <w:noProof/>
            <w:webHidden/>
          </w:rPr>
          <w:fldChar w:fldCharType="end"/>
        </w:r>
      </w:hyperlink>
    </w:p>
    <w:p w14:paraId="0C2B419E" w14:textId="783AF7BB" w:rsidR="00532C11" w:rsidRPr="00A602B2" w:rsidRDefault="00B42567">
      <w:pPr>
        <w:pStyle w:val="TOC3"/>
        <w:tabs>
          <w:tab w:val="right" w:leader="dot" w:pos="10070"/>
        </w:tabs>
        <w:rPr>
          <w:rFonts w:ascii="Calibri" w:hAnsi="Calibri"/>
          <w:noProof/>
          <w:sz w:val="22"/>
          <w:szCs w:val="22"/>
        </w:rPr>
      </w:pPr>
      <w:hyperlink w:anchor="_Toc375234594" w:history="1">
        <w:r w:rsidR="00532C11" w:rsidRPr="0087412A">
          <w:rPr>
            <w:rStyle w:val="Hyperlink"/>
            <w:noProof/>
          </w:rPr>
          <w:t>SUntFxd: Specific Electronic Unit Fixed</w:t>
        </w:r>
        <w:r w:rsidR="00532C11">
          <w:rPr>
            <w:noProof/>
            <w:webHidden/>
          </w:rPr>
          <w:tab/>
        </w:r>
        <w:r w:rsidR="00532C11">
          <w:rPr>
            <w:noProof/>
            <w:webHidden/>
          </w:rPr>
          <w:fldChar w:fldCharType="begin"/>
        </w:r>
        <w:r w:rsidR="00532C11">
          <w:rPr>
            <w:noProof/>
            <w:webHidden/>
          </w:rPr>
          <w:instrText xml:space="preserve"> PAGEREF _Toc375234594 \h </w:instrText>
        </w:r>
        <w:r w:rsidR="00532C11">
          <w:rPr>
            <w:noProof/>
            <w:webHidden/>
          </w:rPr>
        </w:r>
        <w:r w:rsidR="00532C11">
          <w:rPr>
            <w:noProof/>
            <w:webHidden/>
          </w:rPr>
          <w:fldChar w:fldCharType="separate"/>
        </w:r>
        <w:r w:rsidR="00A56CA8">
          <w:rPr>
            <w:noProof/>
            <w:webHidden/>
          </w:rPr>
          <w:t>7</w:t>
        </w:r>
        <w:r w:rsidR="00532C11">
          <w:rPr>
            <w:noProof/>
            <w:webHidden/>
          </w:rPr>
          <w:fldChar w:fldCharType="end"/>
        </w:r>
      </w:hyperlink>
    </w:p>
    <w:p w14:paraId="72810FB4" w14:textId="093EAFC2" w:rsidR="00532C11" w:rsidRPr="00A602B2" w:rsidRDefault="00B42567">
      <w:pPr>
        <w:pStyle w:val="TOC3"/>
        <w:tabs>
          <w:tab w:val="right" w:leader="dot" w:pos="10070"/>
        </w:tabs>
        <w:rPr>
          <w:rFonts w:ascii="Calibri" w:hAnsi="Calibri"/>
          <w:noProof/>
          <w:sz w:val="22"/>
          <w:szCs w:val="22"/>
        </w:rPr>
      </w:pPr>
      <w:hyperlink w:anchor="_Toc375234595" w:history="1">
        <w:r w:rsidR="00532C11" w:rsidRPr="0087412A">
          <w:rPr>
            <w:rStyle w:val="Hyperlink"/>
            <w:noProof/>
          </w:rPr>
          <w:t>SFtrFxd: Specific Feature Fixed</w:t>
        </w:r>
        <w:r w:rsidR="00532C11">
          <w:rPr>
            <w:noProof/>
            <w:webHidden/>
          </w:rPr>
          <w:tab/>
        </w:r>
        <w:r w:rsidR="00532C11">
          <w:rPr>
            <w:noProof/>
            <w:webHidden/>
          </w:rPr>
          <w:fldChar w:fldCharType="begin"/>
        </w:r>
        <w:r w:rsidR="00532C11">
          <w:rPr>
            <w:noProof/>
            <w:webHidden/>
          </w:rPr>
          <w:instrText xml:space="preserve"> PAGEREF _Toc375234595 \h </w:instrText>
        </w:r>
        <w:r w:rsidR="00532C11">
          <w:rPr>
            <w:noProof/>
            <w:webHidden/>
          </w:rPr>
        </w:r>
        <w:r w:rsidR="00532C11">
          <w:rPr>
            <w:noProof/>
            <w:webHidden/>
          </w:rPr>
          <w:fldChar w:fldCharType="separate"/>
        </w:r>
        <w:r w:rsidR="00A56CA8">
          <w:rPr>
            <w:noProof/>
            <w:webHidden/>
          </w:rPr>
          <w:t>8</w:t>
        </w:r>
        <w:r w:rsidR="00532C11">
          <w:rPr>
            <w:noProof/>
            <w:webHidden/>
          </w:rPr>
          <w:fldChar w:fldCharType="end"/>
        </w:r>
      </w:hyperlink>
    </w:p>
    <w:p w14:paraId="5C446D44" w14:textId="44E94B77" w:rsidR="00532C11" w:rsidRPr="00A602B2" w:rsidRDefault="00B42567">
      <w:pPr>
        <w:pStyle w:val="TOC3"/>
        <w:tabs>
          <w:tab w:val="right" w:leader="dot" w:pos="10070"/>
        </w:tabs>
        <w:rPr>
          <w:rFonts w:ascii="Calibri" w:hAnsi="Calibri"/>
          <w:noProof/>
          <w:sz w:val="22"/>
          <w:szCs w:val="22"/>
        </w:rPr>
      </w:pPr>
      <w:hyperlink w:anchor="_Toc375234596" w:history="1">
        <w:r w:rsidR="00532C11" w:rsidRPr="0087412A">
          <w:rPr>
            <w:rStyle w:val="Hyperlink"/>
            <w:noProof/>
          </w:rPr>
          <w:t>SFtrSttc: Specific Feature Static</w:t>
        </w:r>
        <w:r w:rsidR="00532C11">
          <w:rPr>
            <w:noProof/>
            <w:webHidden/>
          </w:rPr>
          <w:tab/>
        </w:r>
        <w:r w:rsidR="00532C11">
          <w:rPr>
            <w:noProof/>
            <w:webHidden/>
          </w:rPr>
          <w:fldChar w:fldCharType="begin"/>
        </w:r>
        <w:r w:rsidR="00532C11">
          <w:rPr>
            <w:noProof/>
            <w:webHidden/>
          </w:rPr>
          <w:instrText xml:space="preserve"> PAGEREF _Toc375234596 \h </w:instrText>
        </w:r>
        <w:r w:rsidR="00532C11">
          <w:rPr>
            <w:noProof/>
            <w:webHidden/>
          </w:rPr>
        </w:r>
        <w:r w:rsidR="00532C11">
          <w:rPr>
            <w:noProof/>
            <w:webHidden/>
          </w:rPr>
          <w:fldChar w:fldCharType="separate"/>
        </w:r>
        <w:r w:rsidR="00A56CA8">
          <w:rPr>
            <w:noProof/>
            <w:webHidden/>
          </w:rPr>
          <w:t>8</w:t>
        </w:r>
        <w:r w:rsidR="00532C11">
          <w:rPr>
            <w:noProof/>
            <w:webHidden/>
          </w:rPr>
          <w:fldChar w:fldCharType="end"/>
        </w:r>
      </w:hyperlink>
    </w:p>
    <w:p w14:paraId="4820B3BA" w14:textId="4500F197" w:rsidR="00532C11" w:rsidRPr="00A602B2" w:rsidRDefault="00B42567">
      <w:pPr>
        <w:pStyle w:val="TOC3"/>
        <w:tabs>
          <w:tab w:val="right" w:leader="dot" w:pos="10070"/>
        </w:tabs>
        <w:rPr>
          <w:rFonts w:ascii="Calibri" w:hAnsi="Calibri"/>
          <w:noProof/>
          <w:sz w:val="22"/>
          <w:szCs w:val="22"/>
        </w:rPr>
      </w:pPr>
      <w:hyperlink w:anchor="_Toc375234597" w:history="1">
        <w:r w:rsidR="00532C11" w:rsidRPr="0087412A">
          <w:rPr>
            <w:rStyle w:val="Hyperlink"/>
            <w:noProof/>
          </w:rPr>
          <w:t>SManStUpSttc: Specific Manual Setup Static</w:t>
        </w:r>
        <w:r w:rsidR="00532C11">
          <w:rPr>
            <w:noProof/>
            <w:webHidden/>
          </w:rPr>
          <w:tab/>
        </w:r>
        <w:r w:rsidR="00532C11">
          <w:rPr>
            <w:noProof/>
            <w:webHidden/>
          </w:rPr>
          <w:fldChar w:fldCharType="begin"/>
        </w:r>
        <w:r w:rsidR="00532C11">
          <w:rPr>
            <w:noProof/>
            <w:webHidden/>
          </w:rPr>
          <w:instrText xml:space="preserve"> PAGEREF _Toc375234597 \h </w:instrText>
        </w:r>
        <w:r w:rsidR="00532C11">
          <w:rPr>
            <w:noProof/>
            <w:webHidden/>
          </w:rPr>
        </w:r>
        <w:r w:rsidR="00532C11">
          <w:rPr>
            <w:noProof/>
            <w:webHidden/>
          </w:rPr>
          <w:fldChar w:fldCharType="separate"/>
        </w:r>
        <w:r w:rsidR="00A56CA8">
          <w:rPr>
            <w:noProof/>
            <w:webHidden/>
          </w:rPr>
          <w:t>8</w:t>
        </w:r>
        <w:r w:rsidR="00532C11">
          <w:rPr>
            <w:noProof/>
            <w:webHidden/>
          </w:rPr>
          <w:fldChar w:fldCharType="end"/>
        </w:r>
      </w:hyperlink>
    </w:p>
    <w:p w14:paraId="299BC13C" w14:textId="50411422" w:rsidR="00532C11" w:rsidRPr="00A602B2" w:rsidRDefault="00B42567">
      <w:pPr>
        <w:pStyle w:val="TOC3"/>
        <w:tabs>
          <w:tab w:val="right" w:leader="dot" w:pos="10070"/>
        </w:tabs>
        <w:rPr>
          <w:rFonts w:ascii="Calibri" w:hAnsi="Calibri"/>
          <w:noProof/>
          <w:sz w:val="22"/>
          <w:szCs w:val="22"/>
        </w:rPr>
      </w:pPr>
      <w:hyperlink w:anchor="_Toc375234598" w:history="1">
        <w:r w:rsidR="00532C11" w:rsidRPr="0087412A">
          <w:rPr>
            <w:rStyle w:val="Hyperlink"/>
            <w:noProof/>
          </w:rPr>
          <w:t>SAutoStUpSttc: Specific Auto Setup Static</w:t>
        </w:r>
        <w:r w:rsidR="00532C11">
          <w:rPr>
            <w:noProof/>
            <w:webHidden/>
          </w:rPr>
          <w:tab/>
        </w:r>
        <w:r w:rsidR="00532C11">
          <w:rPr>
            <w:noProof/>
            <w:webHidden/>
          </w:rPr>
          <w:fldChar w:fldCharType="begin"/>
        </w:r>
        <w:r w:rsidR="00532C11">
          <w:rPr>
            <w:noProof/>
            <w:webHidden/>
          </w:rPr>
          <w:instrText xml:space="preserve"> PAGEREF _Toc375234598 \h </w:instrText>
        </w:r>
        <w:r w:rsidR="00532C11">
          <w:rPr>
            <w:noProof/>
            <w:webHidden/>
          </w:rPr>
        </w:r>
        <w:r w:rsidR="00532C11">
          <w:rPr>
            <w:noProof/>
            <w:webHidden/>
          </w:rPr>
          <w:fldChar w:fldCharType="separate"/>
        </w:r>
        <w:r w:rsidR="00A56CA8">
          <w:rPr>
            <w:noProof/>
            <w:webHidden/>
          </w:rPr>
          <w:t>9</w:t>
        </w:r>
        <w:r w:rsidR="00532C11">
          <w:rPr>
            <w:noProof/>
            <w:webHidden/>
          </w:rPr>
          <w:fldChar w:fldCharType="end"/>
        </w:r>
      </w:hyperlink>
    </w:p>
    <w:p w14:paraId="5750EC65" w14:textId="6BAE33DE" w:rsidR="00532C11" w:rsidRPr="00A602B2" w:rsidRDefault="00B42567">
      <w:pPr>
        <w:pStyle w:val="TOC3"/>
        <w:tabs>
          <w:tab w:val="right" w:leader="dot" w:pos="10070"/>
        </w:tabs>
        <w:rPr>
          <w:rFonts w:ascii="Calibri" w:hAnsi="Calibri"/>
          <w:noProof/>
          <w:sz w:val="22"/>
          <w:szCs w:val="22"/>
        </w:rPr>
      </w:pPr>
      <w:hyperlink w:anchor="_Toc375234599" w:history="1">
        <w:r w:rsidR="00532C11" w:rsidRPr="0087412A">
          <w:rPr>
            <w:rStyle w:val="Hyperlink"/>
            <w:noProof/>
          </w:rPr>
          <w:t>SRnTmDyn: Specific Runtime Dynamic</w:t>
        </w:r>
        <w:r w:rsidR="00532C11">
          <w:rPr>
            <w:noProof/>
            <w:webHidden/>
          </w:rPr>
          <w:tab/>
        </w:r>
        <w:r w:rsidR="00532C11">
          <w:rPr>
            <w:noProof/>
            <w:webHidden/>
          </w:rPr>
          <w:fldChar w:fldCharType="begin"/>
        </w:r>
        <w:r w:rsidR="00532C11">
          <w:rPr>
            <w:noProof/>
            <w:webHidden/>
          </w:rPr>
          <w:instrText xml:space="preserve"> PAGEREF _Toc375234599 \h </w:instrText>
        </w:r>
        <w:r w:rsidR="00532C11">
          <w:rPr>
            <w:noProof/>
            <w:webHidden/>
          </w:rPr>
        </w:r>
        <w:r w:rsidR="00532C11">
          <w:rPr>
            <w:noProof/>
            <w:webHidden/>
          </w:rPr>
          <w:fldChar w:fldCharType="separate"/>
        </w:r>
        <w:r w:rsidR="00A56CA8">
          <w:rPr>
            <w:noProof/>
            <w:webHidden/>
          </w:rPr>
          <w:t>9</w:t>
        </w:r>
        <w:r w:rsidR="00532C11">
          <w:rPr>
            <w:noProof/>
            <w:webHidden/>
          </w:rPr>
          <w:fldChar w:fldCharType="end"/>
        </w:r>
      </w:hyperlink>
    </w:p>
    <w:p w14:paraId="5689B11D" w14:textId="1508AB7C" w:rsidR="00532C11" w:rsidRPr="00A602B2" w:rsidRDefault="00B42567">
      <w:pPr>
        <w:pStyle w:val="TOC1"/>
        <w:tabs>
          <w:tab w:val="left" w:pos="400"/>
          <w:tab w:val="right" w:leader="dot" w:pos="10070"/>
        </w:tabs>
        <w:rPr>
          <w:rFonts w:ascii="Calibri" w:hAnsi="Calibri"/>
          <w:b w:val="0"/>
          <w:bCs w:val="0"/>
          <w:caps w:val="0"/>
          <w:noProof/>
          <w:sz w:val="22"/>
          <w:szCs w:val="22"/>
          <w:lang w:eastAsia="en-US"/>
        </w:rPr>
      </w:pPr>
      <w:hyperlink w:anchor="_Toc375234600" w:history="1">
        <w:r w:rsidR="00532C11" w:rsidRPr="0087412A">
          <w:rPr>
            <w:rStyle w:val="Hyperlink"/>
            <w:noProof/>
          </w:rPr>
          <w:t>4</w:t>
        </w:r>
        <w:r w:rsidR="00532C11" w:rsidRPr="00A602B2">
          <w:rPr>
            <w:rFonts w:ascii="Calibri" w:hAnsi="Calibri"/>
            <w:b w:val="0"/>
            <w:bCs w:val="0"/>
            <w:caps w:val="0"/>
            <w:noProof/>
            <w:sz w:val="22"/>
            <w:szCs w:val="22"/>
            <w:lang w:eastAsia="en-US"/>
          </w:rPr>
          <w:tab/>
        </w:r>
        <w:r w:rsidR="00532C11" w:rsidRPr="0087412A">
          <w:rPr>
            <w:rStyle w:val="Hyperlink"/>
            <w:noProof/>
          </w:rPr>
          <w:t>APP Processor</w:t>
        </w:r>
        <w:r w:rsidR="00532C11">
          <w:rPr>
            <w:noProof/>
            <w:webHidden/>
          </w:rPr>
          <w:tab/>
        </w:r>
        <w:r w:rsidR="00532C11">
          <w:rPr>
            <w:noProof/>
            <w:webHidden/>
          </w:rPr>
          <w:fldChar w:fldCharType="begin"/>
        </w:r>
        <w:r w:rsidR="00532C11">
          <w:rPr>
            <w:noProof/>
            <w:webHidden/>
          </w:rPr>
          <w:instrText xml:space="preserve"> PAGEREF _Toc375234600 \h </w:instrText>
        </w:r>
        <w:r w:rsidR="00532C11">
          <w:rPr>
            <w:noProof/>
            <w:webHidden/>
          </w:rPr>
        </w:r>
        <w:r w:rsidR="00532C11">
          <w:rPr>
            <w:noProof/>
            <w:webHidden/>
          </w:rPr>
          <w:fldChar w:fldCharType="separate"/>
        </w:r>
        <w:r w:rsidR="00A56CA8">
          <w:rPr>
            <w:noProof/>
            <w:webHidden/>
          </w:rPr>
          <w:t>10</w:t>
        </w:r>
        <w:r w:rsidR="00532C11">
          <w:rPr>
            <w:noProof/>
            <w:webHidden/>
          </w:rPr>
          <w:fldChar w:fldCharType="end"/>
        </w:r>
      </w:hyperlink>
    </w:p>
    <w:p w14:paraId="7B5C77E1" w14:textId="08A773D1" w:rsidR="00532C11" w:rsidRPr="00A602B2" w:rsidRDefault="00B42567">
      <w:pPr>
        <w:pStyle w:val="TOC2"/>
        <w:tabs>
          <w:tab w:val="left" w:pos="880"/>
          <w:tab w:val="right" w:leader="dot" w:pos="10070"/>
        </w:tabs>
        <w:rPr>
          <w:rFonts w:ascii="Calibri" w:hAnsi="Calibri"/>
          <w:noProof/>
          <w:sz w:val="22"/>
          <w:szCs w:val="22"/>
        </w:rPr>
      </w:pPr>
      <w:hyperlink w:anchor="_Toc375234601" w:history="1">
        <w:r w:rsidR="00532C11" w:rsidRPr="0087412A">
          <w:rPr>
            <w:rStyle w:val="Hyperlink"/>
            <w:noProof/>
          </w:rPr>
          <w:t>4.1</w:t>
        </w:r>
        <w:r w:rsidR="00532C11" w:rsidRPr="00A602B2">
          <w:rPr>
            <w:rFonts w:ascii="Calibri" w:hAnsi="Calibri"/>
            <w:noProof/>
            <w:sz w:val="22"/>
            <w:szCs w:val="22"/>
          </w:rPr>
          <w:tab/>
        </w:r>
        <w:r w:rsidR="00532C11" w:rsidRPr="0087412A">
          <w:rPr>
            <w:rStyle w:val="Hyperlink"/>
            <w:noProof/>
          </w:rPr>
          <w:t>Data Values for the APP Processor</w:t>
        </w:r>
        <w:r w:rsidR="00532C11">
          <w:rPr>
            <w:noProof/>
            <w:webHidden/>
          </w:rPr>
          <w:tab/>
        </w:r>
        <w:r w:rsidR="00532C11">
          <w:rPr>
            <w:noProof/>
            <w:webHidden/>
          </w:rPr>
          <w:fldChar w:fldCharType="begin"/>
        </w:r>
        <w:r w:rsidR="00532C11">
          <w:rPr>
            <w:noProof/>
            <w:webHidden/>
          </w:rPr>
          <w:instrText xml:space="preserve"> PAGEREF _Toc375234601 \h </w:instrText>
        </w:r>
        <w:r w:rsidR="00532C11">
          <w:rPr>
            <w:noProof/>
            <w:webHidden/>
          </w:rPr>
        </w:r>
        <w:r w:rsidR="00532C11">
          <w:rPr>
            <w:noProof/>
            <w:webHidden/>
          </w:rPr>
          <w:fldChar w:fldCharType="separate"/>
        </w:r>
        <w:r w:rsidR="00A56CA8">
          <w:rPr>
            <w:noProof/>
            <w:webHidden/>
          </w:rPr>
          <w:t>10</w:t>
        </w:r>
        <w:r w:rsidR="00532C11">
          <w:rPr>
            <w:noProof/>
            <w:webHidden/>
          </w:rPr>
          <w:fldChar w:fldCharType="end"/>
        </w:r>
      </w:hyperlink>
    </w:p>
    <w:p w14:paraId="256FE47B" w14:textId="1B12BC25" w:rsidR="00532C11" w:rsidRPr="00A602B2" w:rsidRDefault="00B42567">
      <w:pPr>
        <w:pStyle w:val="TOC2"/>
        <w:tabs>
          <w:tab w:val="left" w:pos="880"/>
          <w:tab w:val="right" w:leader="dot" w:pos="10070"/>
        </w:tabs>
        <w:rPr>
          <w:rFonts w:ascii="Calibri" w:hAnsi="Calibri"/>
          <w:noProof/>
          <w:sz w:val="22"/>
          <w:szCs w:val="22"/>
        </w:rPr>
      </w:pPr>
      <w:hyperlink w:anchor="_Toc375234602" w:history="1">
        <w:r w:rsidR="00532C11" w:rsidRPr="0087412A">
          <w:rPr>
            <w:rStyle w:val="Hyperlink"/>
            <w:noProof/>
          </w:rPr>
          <w:t>4.2</w:t>
        </w:r>
        <w:r w:rsidR="00532C11" w:rsidRPr="00A602B2">
          <w:rPr>
            <w:rFonts w:ascii="Calibri" w:hAnsi="Calibri"/>
            <w:noProof/>
            <w:sz w:val="22"/>
            <w:szCs w:val="22"/>
          </w:rPr>
          <w:tab/>
        </w:r>
        <w:r w:rsidR="00532C11" w:rsidRPr="0087412A">
          <w:rPr>
            <w:rStyle w:val="Hyperlink"/>
            <w:noProof/>
          </w:rPr>
          <w:t>HART commands to Write  NVM values to APP Processor</w:t>
        </w:r>
        <w:r w:rsidR="00532C11">
          <w:rPr>
            <w:noProof/>
            <w:webHidden/>
          </w:rPr>
          <w:tab/>
        </w:r>
        <w:r w:rsidR="00532C11">
          <w:rPr>
            <w:noProof/>
            <w:webHidden/>
          </w:rPr>
          <w:fldChar w:fldCharType="begin"/>
        </w:r>
        <w:r w:rsidR="00532C11">
          <w:rPr>
            <w:noProof/>
            <w:webHidden/>
          </w:rPr>
          <w:instrText xml:space="preserve"> PAGEREF _Toc375234602 \h </w:instrText>
        </w:r>
        <w:r w:rsidR="00532C11">
          <w:rPr>
            <w:noProof/>
            <w:webHidden/>
          </w:rPr>
        </w:r>
        <w:r w:rsidR="00532C11">
          <w:rPr>
            <w:noProof/>
            <w:webHidden/>
          </w:rPr>
          <w:fldChar w:fldCharType="separate"/>
        </w:r>
        <w:r w:rsidR="00A56CA8">
          <w:rPr>
            <w:noProof/>
            <w:webHidden/>
          </w:rPr>
          <w:t>27</w:t>
        </w:r>
        <w:r w:rsidR="00532C11">
          <w:rPr>
            <w:noProof/>
            <w:webHidden/>
          </w:rPr>
          <w:fldChar w:fldCharType="end"/>
        </w:r>
      </w:hyperlink>
    </w:p>
    <w:p w14:paraId="509D1255" w14:textId="38C89927" w:rsidR="00532C11" w:rsidRPr="00A602B2" w:rsidRDefault="00B42567">
      <w:pPr>
        <w:pStyle w:val="TOC1"/>
        <w:tabs>
          <w:tab w:val="left" w:pos="400"/>
          <w:tab w:val="right" w:leader="dot" w:pos="10070"/>
        </w:tabs>
        <w:rPr>
          <w:rFonts w:ascii="Calibri" w:hAnsi="Calibri"/>
          <w:b w:val="0"/>
          <w:bCs w:val="0"/>
          <w:caps w:val="0"/>
          <w:noProof/>
          <w:sz w:val="22"/>
          <w:szCs w:val="22"/>
          <w:lang w:eastAsia="en-US"/>
        </w:rPr>
      </w:pPr>
      <w:hyperlink w:anchor="_Toc375234603" w:history="1">
        <w:r w:rsidR="00532C11" w:rsidRPr="0087412A">
          <w:rPr>
            <w:rStyle w:val="Hyperlink"/>
            <w:noProof/>
          </w:rPr>
          <w:t>5</w:t>
        </w:r>
        <w:r w:rsidR="00532C11" w:rsidRPr="00A602B2">
          <w:rPr>
            <w:rFonts w:ascii="Calibri" w:hAnsi="Calibri"/>
            <w:b w:val="0"/>
            <w:bCs w:val="0"/>
            <w:caps w:val="0"/>
            <w:noProof/>
            <w:sz w:val="22"/>
            <w:szCs w:val="22"/>
            <w:lang w:eastAsia="en-US"/>
          </w:rPr>
          <w:tab/>
        </w:r>
        <w:r w:rsidR="00532C11" w:rsidRPr="0087412A">
          <w:rPr>
            <w:rStyle w:val="Hyperlink"/>
            <w:noProof/>
          </w:rPr>
          <w:t>27525FF Processor parameters and values</w:t>
        </w:r>
        <w:r w:rsidR="00532C11">
          <w:rPr>
            <w:noProof/>
            <w:webHidden/>
          </w:rPr>
          <w:tab/>
        </w:r>
        <w:r w:rsidR="00532C11">
          <w:rPr>
            <w:noProof/>
            <w:webHidden/>
          </w:rPr>
          <w:fldChar w:fldCharType="begin"/>
        </w:r>
        <w:r w:rsidR="00532C11">
          <w:rPr>
            <w:noProof/>
            <w:webHidden/>
          </w:rPr>
          <w:instrText xml:space="preserve"> PAGEREF _Toc375234603 \h </w:instrText>
        </w:r>
        <w:r w:rsidR="00532C11">
          <w:rPr>
            <w:noProof/>
            <w:webHidden/>
          </w:rPr>
        </w:r>
        <w:r w:rsidR="00532C11">
          <w:rPr>
            <w:noProof/>
            <w:webHidden/>
          </w:rPr>
          <w:fldChar w:fldCharType="separate"/>
        </w:r>
        <w:r w:rsidR="00A56CA8">
          <w:rPr>
            <w:noProof/>
            <w:webHidden/>
          </w:rPr>
          <w:t>28</w:t>
        </w:r>
        <w:r w:rsidR="00532C11">
          <w:rPr>
            <w:noProof/>
            <w:webHidden/>
          </w:rPr>
          <w:fldChar w:fldCharType="end"/>
        </w:r>
      </w:hyperlink>
    </w:p>
    <w:p w14:paraId="34D523F1" w14:textId="02A8527A" w:rsidR="00532C11" w:rsidRPr="00A602B2" w:rsidRDefault="00B42567">
      <w:pPr>
        <w:pStyle w:val="TOC2"/>
        <w:tabs>
          <w:tab w:val="left" w:pos="880"/>
          <w:tab w:val="right" w:leader="dot" w:pos="10070"/>
        </w:tabs>
        <w:rPr>
          <w:rFonts w:ascii="Calibri" w:hAnsi="Calibri"/>
          <w:noProof/>
          <w:sz w:val="22"/>
          <w:szCs w:val="22"/>
        </w:rPr>
      </w:pPr>
      <w:hyperlink w:anchor="_Toc375234604" w:history="1">
        <w:r w:rsidR="00532C11" w:rsidRPr="0087412A">
          <w:rPr>
            <w:rStyle w:val="Hyperlink"/>
            <w:noProof/>
          </w:rPr>
          <w:t>5.1</w:t>
        </w:r>
        <w:r w:rsidR="00532C11" w:rsidRPr="00A602B2">
          <w:rPr>
            <w:rFonts w:ascii="Calibri" w:hAnsi="Calibri"/>
            <w:noProof/>
            <w:sz w:val="22"/>
            <w:szCs w:val="22"/>
          </w:rPr>
          <w:tab/>
        </w:r>
        <w:r w:rsidR="00532C11" w:rsidRPr="0087412A">
          <w:rPr>
            <w:rStyle w:val="Hyperlink"/>
            <w:noProof/>
          </w:rPr>
          <w:t>Device Specific parameters</w:t>
        </w:r>
        <w:r w:rsidR="00532C11">
          <w:rPr>
            <w:noProof/>
            <w:webHidden/>
          </w:rPr>
          <w:tab/>
        </w:r>
        <w:r w:rsidR="00532C11">
          <w:rPr>
            <w:noProof/>
            <w:webHidden/>
          </w:rPr>
          <w:fldChar w:fldCharType="begin"/>
        </w:r>
        <w:r w:rsidR="00532C11">
          <w:rPr>
            <w:noProof/>
            <w:webHidden/>
          </w:rPr>
          <w:instrText xml:space="preserve"> PAGEREF _Toc375234604 \h </w:instrText>
        </w:r>
        <w:r w:rsidR="00532C11">
          <w:rPr>
            <w:noProof/>
            <w:webHidden/>
          </w:rPr>
        </w:r>
        <w:r w:rsidR="00532C11">
          <w:rPr>
            <w:noProof/>
            <w:webHidden/>
          </w:rPr>
          <w:fldChar w:fldCharType="separate"/>
        </w:r>
        <w:r w:rsidR="00A56CA8">
          <w:rPr>
            <w:noProof/>
            <w:webHidden/>
          </w:rPr>
          <w:t>28</w:t>
        </w:r>
        <w:r w:rsidR="00532C11">
          <w:rPr>
            <w:noProof/>
            <w:webHidden/>
          </w:rPr>
          <w:fldChar w:fldCharType="end"/>
        </w:r>
      </w:hyperlink>
    </w:p>
    <w:p w14:paraId="6FD09EF4" w14:textId="0E70B59D" w:rsidR="00532C11" w:rsidRPr="00A602B2" w:rsidRDefault="00B42567">
      <w:pPr>
        <w:pStyle w:val="TOC2"/>
        <w:tabs>
          <w:tab w:val="left" w:pos="880"/>
          <w:tab w:val="right" w:leader="dot" w:pos="10070"/>
        </w:tabs>
        <w:rPr>
          <w:rFonts w:ascii="Calibri" w:hAnsi="Calibri"/>
          <w:noProof/>
          <w:sz w:val="22"/>
          <w:szCs w:val="22"/>
        </w:rPr>
      </w:pPr>
      <w:hyperlink w:anchor="_Toc375234605" w:history="1">
        <w:r w:rsidR="00532C11" w:rsidRPr="0087412A">
          <w:rPr>
            <w:rStyle w:val="Hyperlink"/>
            <w:noProof/>
          </w:rPr>
          <w:t>5.2</w:t>
        </w:r>
        <w:r w:rsidR="00532C11" w:rsidRPr="00A602B2">
          <w:rPr>
            <w:rFonts w:ascii="Calibri" w:hAnsi="Calibri"/>
            <w:noProof/>
            <w:sz w:val="22"/>
            <w:szCs w:val="22"/>
          </w:rPr>
          <w:tab/>
        </w:r>
        <w:r w:rsidR="00532C11" w:rsidRPr="0087412A">
          <w:rPr>
            <w:rStyle w:val="Hyperlink"/>
            <w:noProof/>
          </w:rPr>
          <w:t>Transducer block parameters and default values</w:t>
        </w:r>
        <w:r w:rsidR="00532C11">
          <w:rPr>
            <w:noProof/>
            <w:webHidden/>
          </w:rPr>
          <w:tab/>
        </w:r>
        <w:r w:rsidR="00532C11">
          <w:rPr>
            <w:noProof/>
            <w:webHidden/>
          </w:rPr>
          <w:fldChar w:fldCharType="begin"/>
        </w:r>
        <w:r w:rsidR="00532C11">
          <w:rPr>
            <w:noProof/>
            <w:webHidden/>
          </w:rPr>
          <w:instrText xml:space="preserve"> PAGEREF _Toc375234605 \h </w:instrText>
        </w:r>
        <w:r w:rsidR="00532C11">
          <w:rPr>
            <w:noProof/>
            <w:webHidden/>
          </w:rPr>
        </w:r>
        <w:r w:rsidR="00532C11">
          <w:rPr>
            <w:noProof/>
            <w:webHidden/>
          </w:rPr>
          <w:fldChar w:fldCharType="separate"/>
        </w:r>
        <w:r w:rsidR="00A56CA8">
          <w:rPr>
            <w:noProof/>
            <w:webHidden/>
          </w:rPr>
          <w:t>43</w:t>
        </w:r>
        <w:r w:rsidR="00532C11">
          <w:rPr>
            <w:noProof/>
            <w:webHidden/>
          </w:rPr>
          <w:fldChar w:fldCharType="end"/>
        </w:r>
      </w:hyperlink>
    </w:p>
    <w:p w14:paraId="316EDEA4" w14:textId="77777777" w:rsidR="001A307C" w:rsidRDefault="00613BF2" w:rsidP="00992444">
      <w:r>
        <w:fldChar w:fldCharType="end"/>
      </w:r>
    </w:p>
    <w:p w14:paraId="056017EB" w14:textId="77777777" w:rsidR="001A307C" w:rsidRDefault="001A307C" w:rsidP="001A307C">
      <w:pPr>
        <w:pStyle w:val="NormalHeading1"/>
      </w:pPr>
    </w:p>
    <w:p w14:paraId="528239C8" w14:textId="77777777" w:rsidR="001A307C" w:rsidRDefault="001A307C" w:rsidP="001A307C">
      <w:pPr>
        <w:pStyle w:val="NormalHeading1"/>
      </w:pPr>
    </w:p>
    <w:p w14:paraId="68EF9C53" w14:textId="77777777" w:rsidR="001A307C" w:rsidRDefault="001A307C" w:rsidP="001A307C">
      <w:pPr>
        <w:pStyle w:val="NormalHeading1"/>
      </w:pPr>
    </w:p>
    <w:p w14:paraId="4B4D00DB" w14:textId="77777777" w:rsidR="001A307C" w:rsidRDefault="001A307C" w:rsidP="001A307C">
      <w:pPr>
        <w:pStyle w:val="NormalHeading1"/>
      </w:pPr>
    </w:p>
    <w:p w14:paraId="6426B031" w14:textId="77777777" w:rsidR="001A307C" w:rsidRDefault="001A307C" w:rsidP="001A307C">
      <w:pPr>
        <w:pStyle w:val="NormalHeading1"/>
      </w:pPr>
    </w:p>
    <w:p w14:paraId="3B423173" w14:textId="77777777" w:rsidR="001A307C" w:rsidRDefault="001A307C" w:rsidP="001A307C">
      <w:pPr>
        <w:pStyle w:val="NormalHeading1"/>
        <w:rPr>
          <w:rFonts w:eastAsia="SimSun"/>
          <w:lang w:eastAsia="zh-CN"/>
        </w:rPr>
      </w:pPr>
    </w:p>
    <w:p w14:paraId="756FE6F6" w14:textId="77777777" w:rsidR="001A307C" w:rsidRDefault="001A307C" w:rsidP="001A307C">
      <w:pPr>
        <w:pStyle w:val="NormalHeading1"/>
        <w:rPr>
          <w:rFonts w:eastAsia="SimSun"/>
          <w:lang w:eastAsia="zh-CN"/>
        </w:rPr>
      </w:pPr>
    </w:p>
    <w:p w14:paraId="60FC5191" w14:textId="77777777" w:rsidR="001A307C" w:rsidRDefault="001A307C" w:rsidP="001A307C">
      <w:pPr>
        <w:pStyle w:val="NormalHeading1"/>
        <w:rPr>
          <w:rFonts w:eastAsia="SimSun"/>
          <w:lang w:eastAsia="zh-CN"/>
        </w:rPr>
      </w:pPr>
    </w:p>
    <w:p w14:paraId="4AD21E96" w14:textId="77777777" w:rsidR="001A307C" w:rsidRDefault="001A307C" w:rsidP="001A307C">
      <w:pPr>
        <w:pStyle w:val="NormalHeading1"/>
        <w:rPr>
          <w:rFonts w:eastAsia="SimSun"/>
          <w:lang w:eastAsia="zh-CN"/>
        </w:rPr>
      </w:pPr>
    </w:p>
    <w:p w14:paraId="79EC4471" w14:textId="77777777" w:rsidR="00E63A20" w:rsidRDefault="00E63A20" w:rsidP="001A307C">
      <w:pPr>
        <w:pStyle w:val="NormalHeading1"/>
        <w:rPr>
          <w:rFonts w:eastAsia="SimSun"/>
          <w:lang w:eastAsia="zh-CN"/>
        </w:rPr>
      </w:pPr>
    </w:p>
    <w:p w14:paraId="780AAF17" w14:textId="77777777" w:rsidR="00A63612" w:rsidRDefault="00A63612" w:rsidP="00992444">
      <w:pPr>
        <w:pStyle w:val="Heading1"/>
      </w:pPr>
      <w:bookmarkStart w:id="6" w:name="_Toc116204965"/>
      <w:bookmarkStart w:id="7" w:name="_Toc116205277"/>
      <w:bookmarkStart w:id="8" w:name="_Toc116205296"/>
      <w:bookmarkStart w:id="9" w:name="_Toc375234588"/>
      <w:r>
        <w:t>Target Firmware</w:t>
      </w:r>
      <w:bookmarkEnd w:id="6"/>
      <w:bookmarkEnd w:id="7"/>
      <w:bookmarkEnd w:id="8"/>
      <w:bookmarkEnd w:id="9"/>
    </w:p>
    <w:p w14:paraId="4CEBF1ED" w14:textId="77777777" w:rsidR="00A63612" w:rsidRDefault="00A63612" w:rsidP="00A63612">
      <w:pPr>
        <w:ind w:left="1440"/>
        <w:rPr>
          <w:b/>
        </w:rPr>
      </w:pPr>
    </w:p>
    <w:p w14:paraId="12ACF295" w14:textId="77777777" w:rsidR="00A63612" w:rsidRDefault="00A63612" w:rsidP="00A63612">
      <w:pPr>
        <w:ind w:left="1440"/>
        <w:rPr>
          <w:b/>
        </w:rPr>
      </w:pPr>
    </w:p>
    <w:p w14:paraId="774070C2" w14:textId="77777777" w:rsidR="00A63612" w:rsidRDefault="00A63612" w:rsidP="00A63612">
      <w:pPr>
        <w:ind w:left="1440"/>
        <w:rPr>
          <w:b/>
        </w:rPr>
      </w:pPr>
    </w:p>
    <w:p w14:paraId="7E32BBC8" w14:textId="77777777" w:rsidR="007B5D2B" w:rsidRPr="007B5D2B" w:rsidRDefault="007B5D2B" w:rsidP="007B5D2B">
      <w:pPr>
        <w:ind w:left="1440"/>
        <w:rPr>
          <w:rFonts w:eastAsia="Times New Roman"/>
          <w:lang w:eastAsia="en-US"/>
        </w:rPr>
      </w:pPr>
      <w:r w:rsidRPr="007B5D2B">
        <w:rPr>
          <w:rFonts w:eastAsia="Times New Roman"/>
          <w:b/>
          <w:bCs/>
          <w:lang w:eastAsia="en-US"/>
        </w:rPr>
        <w:t xml:space="preserve">Note: </w:t>
      </w:r>
      <w:r w:rsidRPr="007B5D2B">
        <w:rPr>
          <w:rFonts w:eastAsia="Times New Roman"/>
          <w:lang w:eastAsia="en-US"/>
        </w:rPr>
        <w:t>the information if the grey area is preliminary; it will change in the future. Once the information is updated the new document will be released.</w:t>
      </w:r>
    </w:p>
    <w:p w14:paraId="7B5AEADA" w14:textId="77777777" w:rsidR="007B5D2B" w:rsidRPr="007B5D2B" w:rsidRDefault="007B5D2B" w:rsidP="007B5D2B">
      <w:pPr>
        <w:rPr>
          <w:rFonts w:eastAsia="Times New Roman"/>
          <w:lang w:eastAsia="en-US"/>
        </w:rPr>
      </w:pPr>
    </w:p>
    <w:tbl>
      <w:tblPr>
        <w:tblW w:w="94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6"/>
        <w:gridCol w:w="7384"/>
      </w:tblGrid>
      <w:tr w:rsidR="005D4BB3" w14:paraId="680959F1" w14:textId="77777777" w:rsidTr="003439EA">
        <w:tc>
          <w:tcPr>
            <w:tcW w:w="2970" w:type="dxa"/>
            <w:vAlign w:val="center"/>
          </w:tcPr>
          <w:p w14:paraId="44392E58" w14:textId="77777777" w:rsidR="00E612AB" w:rsidRDefault="00E612AB" w:rsidP="003439EA">
            <w:pPr>
              <w:rPr>
                <w:b/>
              </w:rPr>
            </w:pPr>
            <w:r>
              <w:rPr>
                <w:b/>
              </w:rPr>
              <w:t xml:space="preserve">Firmware Part Number </w:t>
            </w:r>
          </w:p>
        </w:tc>
        <w:tc>
          <w:tcPr>
            <w:tcW w:w="6480" w:type="dxa"/>
            <w:tcBorders>
              <w:bottom w:val="single" w:sz="4" w:space="0" w:color="auto"/>
            </w:tcBorders>
            <w:shd w:val="clear" w:color="auto" w:fill="D9D9D9"/>
            <w:vAlign w:val="center"/>
          </w:tcPr>
          <w:p w14:paraId="60B3AD39" w14:textId="06C9A44D" w:rsidR="00E612AB" w:rsidRPr="00C20326" w:rsidRDefault="00E612AB" w:rsidP="003439EA">
            <w:pPr>
              <w:rPr>
                <w:b/>
                <w:lang w:val="it-IT"/>
              </w:rPr>
            </w:pPr>
            <w:r w:rsidRPr="000F48E4">
              <w:rPr>
                <w:b/>
                <w:lang w:val="it-IT"/>
              </w:rPr>
              <w:t>7200</w:t>
            </w:r>
            <w:r>
              <w:rPr>
                <w:b/>
                <w:lang w:val="it-IT"/>
              </w:rPr>
              <w:t>46330</w:t>
            </w:r>
            <w:r w:rsidRPr="000F48E4">
              <w:rPr>
                <w:b/>
                <w:lang w:val="it-IT"/>
              </w:rPr>
              <w:t>-779-0000</w:t>
            </w:r>
            <w:r>
              <w:rPr>
                <w:b/>
                <w:lang w:val="it-IT"/>
              </w:rPr>
              <w:t xml:space="preserve"> (? TBD)</w:t>
            </w:r>
          </w:p>
        </w:tc>
      </w:tr>
      <w:tr w:rsidR="005D4BB3" w14:paraId="42CF8C2F" w14:textId="77777777" w:rsidTr="003439EA">
        <w:tc>
          <w:tcPr>
            <w:tcW w:w="2970" w:type="dxa"/>
            <w:vAlign w:val="center"/>
          </w:tcPr>
          <w:p w14:paraId="49CC6484" w14:textId="00B0C936" w:rsidR="00E612AB" w:rsidRDefault="00E612AB" w:rsidP="003439EA">
            <w:pPr>
              <w:rPr>
                <w:b/>
              </w:rPr>
            </w:pPr>
            <w:r>
              <w:rPr>
                <w:b/>
              </w:rPr>
              <w:t xml:space="preserve">Firmware File </w:t>
            </w:r>
          </w:p>
        </w:tc>
        <w:tc>
          <w:tcPr>
            <w:tcW w:w="6480" w:type="dxa"/>
            <w:shd w:val="clear" w:color="auto" w:fill="D9D9D9"/>
            <w:vAlign w:val="center"/>
          </w:tcPr>
          <w:p w14:paraId="723234AA" w14:textId="77777777" w:rsidR="00E612AB" w:rsidRDefault="00E612AB" w:rsidP="003439EA">
            <w:pPr>
              <w:tabs>
                <w:tab w:val="left" w:pos="1755"/>
              </w:tabs>
              <w:rPr>
                <w:b/>
              </w:rPr>
            </w:pPr>
            <w:proofErr w:type="spellStart"/>
            <w:r w:rsidRPr="009F18D9">
              <w:rPr>
                <w:b/>
              </w:rPr>
              <w:t>ALLFF_Rel_C</w:t>
            </w:r>
            <w:proofErr w:type="spellEnd"/>
            <w:r w:rsidR="005D4BB3">
              <w:rPr>
                <w:b/>
              </w:rPr>
              <w:t>&lt;TBD&gt;_</w:t>
            </w:r>
            <w:r w:rsidRPr="009F18D9">
              <w:rPr>
                <w:b/>
              </w:rPr>
              <w:t>F010</w:t>
            </w:r>
            <w:r w:rsidR="005D4BB3">
              <w:rPr>
                <w:b/>
              </w:rPr>
              <w:t>403</w:t>
            </w:r>
            <w:r w:rsidRPr="009F18D9">
              <w:rPr>
                <w:b/>
              </w:rPr>
              <w:t>_</w:t>
            </w:r>
            <w:r w:rsidR="005D4BB3">
              <w:rPr>
                <w:b/>
              </w:rPr>
              <w:t>&lt;TBD&gt;</w:t>
            </w:r>
            <w:r w:rsidRPr="009F18D9">
              <w:rPr>
                <w:b/>
              </w:rPr>
              <w:t>A010</w:t>
            </w:r>
            <w:r w:rsidR="005D4BB3">
              <w:rPr>
                <w:b/>
              </w:rPr>
              <w:t>403_&lt;TBD&gt;</w:t>
            </w:r>
            <w:r w:rsidRPr="009F18D9">
              <w:rPr>
                <w:b/>
              </w:rPr>
              <w:t>.</w:t>
            </w:r>
            <w:proofErr w:type="spellStart"/>
            <w:r w:rsidRPr="009F18D9">
              <w:rPr>
                <w:b/>
              </w:rPr>
              <w:t>ffd</w:t>
            </w:r>
            <w:proofErr w:type="spellEnd"/>
          </w:p>
          <w:p w14:paraId="28A4142F" w14:textId="08B9773F" w:rsidR="00A0772D" w:rsidRDefault="00A0772D" w:rsidP="00A0772D">
            <w:pPr>
              <w:tabs>
                <w:tab w:val="left" w:pos="1755"/>
              </w:tabs>
              <w:rPr>
                <w:b/>
              </w:rPr>
            </w:pPr>
            <w:proofErr w:type="spellStart"/>
            <w:r w:rsidRPr="009F18D9">
              <w:rPr>
                <w:b/>
              </w:rPr>
              <w:t>ALLFF_Rel_C</w:t>
            </w:r>
            <w:proofErr w:type="spellEnd"/>
            <w:r>
              <w:rPr>
                <w:b/>
              </w:rPr>
              <w:t>&lt;TBD&gt;_</w:t>
            </w:r>
            <w:r w:rsidRPr="009F18D9">
              <w:rPr>
                <w:b/>
              </w:rPr>
              <w:t>F010</w:t>
            </w:r>
            <w:r>
              <w:rPr>
                <w:b/>
              </w:rPr>
              <w:t>403</w:t>
            </w:r>
            <w:r w:rsidRPr="009F18D9">
              <w:rPr>
                <w:b/>
              </w:rPr>
              <w:t>_</w:t>
            </w:r>
            <w:r>
              <w:rPr>
                <w:b/>
              </w:rPr>
              <w:t>&lt;TBD&gt;</w:t>
            </w:r>
            <w:r w:rsidRPr="009F18D9">
              <w:rPr>
                <w:b/>
              </w:rPr>
              <w:t>A010</w:t>
            </w:r>
            <w:r>
              <w:rPr>
                <w:b/>
              </w:rPr>
              <w:t>403_&lt;TBD&gt;</w:t>
            </w:r>
            <w:r w:rsidRPr="009F18D9">
              <w:rPr>
                <w:b/>
              </w:rPr>
              <w:t>.</w:t>
            </w:r>
            <w:proofErr w:type="spellStart"/>
            <w:r>
              <w:rPr>
                <w:b/>
              </w:rPr>
              <w:t>Upgade.</w:t>
            </w:r>
            <w:r w:rsidRPr="009F18D9">
              <w:rPr>
                <w:b/>
              </w:rPr>
              <w:t>ffd</w:t>
            </w:r>
            <w:proofErr w:type="spellEnd"/>
          </w:p>
          <w:p w14:paraId="4139005B" w14:textId="14F410B9" w:rsidR="00A0772D" w:rsidRPr="000F48E4" w:rsidRDefault="00A0772D" w:rsidP="003439EA">
            <w:pPr>
              <w:tabs>
                <w:tab w:val="left" w:pos="1755"/>
              </w:tabs>
              <w:rPr>
                <w:b/>
              </w:rPr>
            </w:pPr>
          </w:p>
        </w:tc>
      </w:tr>
      <w:tr w:rsidR="005D4BB3" w14:paraId="18304576" w14:textId="77777777" w:rsidTr="003439EA">
        <w:tc>
          <w:tcPr>
            <w:tcW w:w="2970" w:type="dxa"/>
            <w:vAlign w:val="center"/>
          </w:tcPr>
          <w:p w14:paraId="2F41BAD8" w14:textId="3BEADC14" w:rsidR="00E612AB" w:rsidRDefault="00E612AB" w:rsidP="003439EA">
            <w:pPr>
              <w:rPr>
                <w:b/>
              </w:rPr>
            </w:pPr>
            <w:r>
              <w:rPr>
                <w:b/>
              </w:rPr>
              <w:t xml:space="preserve">Firmware Build </w:t>
            </w:r>
            <w:proofErr w:type="spellStart"/>
            <w:r>
              <w:rPr>
                <w:b/>
              </w:rPr>
              <w:t>Chaneset</w:t>
            </w:r>
            <w:proofErr w:type="spellEnd"/>
          </w:p>
        </w:tc>
        <w:tc>
          <w:tcPr>
            <w:tcW w:w="6480" w:type="dxa"/>
            <w:shd w:val="clear" w:color="auto" w:fill="D9D9D9"/>
            <w:vAlign w:val="center"/>
          </w:tcPr>
          <w:p w14:paraId="07A9CD29" w14:textId="5E1E010B" w:rsidR="00E612AB" w:rsidRDefault="005D4BB3" w:rsidP="003439EA">
            <w:pPr>
              <w:rPr>
                <w:b/>
              </w:rPr>
            </w:pPr>
            <w:r>
              <w:rPr>
                <w:b/>
                <w:lang w:val="it-IT"/>
              </w:rPr>
              <w:t>C&lt;TBD&gt;</w:t>
            </w:r>
          </w:p>
        </w:tc>
      </w:tr>
    </w:tbl>
    <w:p w14:paraId="67BEF269" w14:textId="77777777" w:rsidR="005D4BB3" w:rsidRDefault="005D4BB3" w:rsidP="005D4BB3">
      <w:pPr>
        <w:ind w:right="720"/>
      </w:pPr>
    </w:p>
    <w:p w14:paraId="0487DF48" w14:textId="77777777" w:rsidR="005D4BB3" w:rsidRDefault="005D4BB3" w:rsidP="005D4BB3">
      <w:pPr>
        <w:ind w:right="720"/>
      </w:pPr>
      <w:r>
        <w:t xml:space="preserve">Notes: </w:t>
      </w:r>
    </w:p>
    <w:p w14:paraId="69F0AF7E" w14:textId="4E205CBD" w:rsidR="009D3814" w:rsidRDefault="005D4BB3" w:rsidP="00A0772D">
      <w:pPr>
        <w:pStyle w:val="ListParagraph"/>
        <w:numPr>
          <w:ilvl w:val="0"/>
          <w:numId w:val="21"/>
        </w:numPr>
        <w:ind w:right="720"/>
      </w:pPr>
      <w:r>
        <w:t xml:space="preserve">For upgrade of existing R2 units over FF, use </w:t>
      </w:r>
      <w:r w:rsidR="00BF651E">
        <w:t xml:space="preserve">the file with the same </w:t>
      </w:r>
      <w:proofErr w:type="spellStart"/>
      <w:r w:rsidR="00BF651E">
        <w:t>basename</w:t>
      </w:r>
      <w:proofErr w:type="spellEnd"/>
      <w:r w:rsidR="00BF651E">
        <w:t xml:space="preserve"> and </w:t>
      </w:r>
      <w:proofErr w:type="gramStart"/>
      <w:r w:rsidR="00BF651E">
        <w:t>extension .</w:t>
      </w:r>
      <w:proofErr w:type="spellStart"/>
      <w:proofErr w:type="gramEnd"/>
      <w:r w:rsidR="00BF651E">
        <w:t>Upgrade.ffd</w:t>
      </w:r>
      <w:proofErr w:type="spellEnd"/>
      <w:r w:rsidR="00BF651E">
        <w:t>. This accounts for the change of Manufacturer’s Id.</w:t>
      </w:r>
    </w:p>
    <w:p w14:paraId="51B140AA" w14:textId="77777777" w:rsidR="005D4BB3" w:rsidRDefault="005D4BB3" w:rsidP="00871ED2">
      <w:pPr>
        <w:ind w:left="720" w:right="720"/>
      </w:pPr>
    </w:p>
    <w:p w14:paraId="5189702E" w14:textId="77777777" w:rsidR="00A63612" w:rsidRDefault="00A63612" w:rsidP="00F23460">
      <w:pPr>
        <w:pStyle w:val="Heading1"/>
      </w:pPr>
      <w:bookmarkStart w:id="10" w:name="_Toc116204966"/>
      <w:bookmarkStart w:id="11" w:name="_Toc116205278"/>
      <w:bookmarkStart w:id="12" w:name="_Toc116205297"/>
      <w:bookmarkStart w:id="13" w:name="_Toc375234589"/>
      <w:r>
        <w:t>Purpose</w:t>
      </w:r>
      <w:bookmarkEnd w:id="10"/>
      <w:bookmarkEnd w:id="11"/>
      <w:bookmarkEnd w:id="12"/>
      <w:bookmarkEnd w:id="13"/>
    </w:p>
    <w:p w14:paraId="20A174C5" w14:textId="77777777" w:rsidR="00A63612" w:rsidRDefault="00A63612" w:rsidP="00A63612">
      <w:pPr>
        <w:rPr>
          <w:b/>
        </w:rPr>
      </w:pPr>
    </w:p>
    <w:p w14:paraId="6D097E28" w14:textId="77777777" w:rsidR="00A63612" w:rsidRDefault="00A63612" w:rsidP="00A63612">
      <w:pPr>
        <w:rPr>
          <w:b/>
        </w:rPr>
      </w:pPr>
    </w:p>
    <w:p w14:paraId="2039C782" w14:textId="4A92A8FC" w:rsidR="00A63612" w:rsidRDefault="00A63612" w:rsidP="00A63612">
      <w:pPr>
        <w:rPr>
          <w:bCs/>
        </w:rPr>
      </w:pPr>
      <w:r>
        <w:rPr>
          <w:bCs/>
        </w:rPr>
        <w:lastRenderedPageBreak/>
        <w:t xml:space="preserve">This document specifies all the NVM (Non-Volatile Memory) data values at different manufacturing stages to ensure the validity and consistency of data and the quality of manufacturing process. The data in NVM are those the firmware operates with as well as useful information stored persistently. This document provides what is expected of NVM </w:t>
      </w:r>
      <w:r w:rsidR="00BF651E">
        <w:rPr>
          <w:bCs/>
        </w:rPr>
        <w:t>content</w:t>
      </w:r>
      <w:r>
        <w:rPr>
          <w:bCs/>
        </w:rPr>
        <w:t>, therefore the behavior of the device, out of shipment from the electronic manufacturer as well as from the final manufacturer.</w:t>
      </w:r>
    </w:p>
    <w:p w14:paraId="63A78D2F" w14:textId="77777777" w:rsidR="00A63612" w:rsidRDefault="00A63612" w:rsidP="00A63612">
      <w:pPr>
        <w:rPr>
          <w:bCs/>
        </w:rPr>
      </w:pPr>
    </w:p>
    <w:p w14:paraId="2DE01E70" w14:textId="77777777" w:rsidR="00A63612" w:rsidRDefault="00A63612" w:rsidP="00A63612">
      <w:pPr>
        <w:rPr>
          <w:bCs/>
        </w:rPr>
      </w:pPr>
      <w:r>
        <w:rPr>
          <w:bCs/>
        </w:rPr>
        <w:t>All the data specified here are categorized based on whether it should be Common or device Specific at the factory shipment as well as the nature of the uniqueness (Firmware, Electronic, Feature, Setup or Runtime) and the persistency (Fixed, Static or Dynamic). The categorization helps to clarify what has to be set or reset at what stage and what to verify, including whether it is a standalone unit or a mounted unit.</w:t>
      </w:r>
    </w:p>
    <w:p w14:paraId="09FC8AC7" w14:textId="77777777" w:rsidR="00A63612" w:rsidRDefault="00A63612" w:rsidP="00A63612">
      <w:pPr>
        <w:rPr>
          <w:bCs/>
        </w:rPr>
      </w:pPr>
    </w:p>
    <w:p w14:paraId="3864B0D6" w14:textId="77777777" w:rsidR="00A63612" w:rsidRDefault="00A63612" w:rsidP="00A63612">
      <w:pPr>
        <w:rPr>
          <w:bCs/>
        </w:rPr>
      </w:pPr>
      <w:r>
        <w:rPr>
          <w:bCs/>
        </w:rPr>
        <w:t>This document serves as the guideline to develop the manufacturing tool to enforce the NVM data policy but does not specify the software tool itself.</w:t>
      </w:r>
    </w:p>
    <w:p w14:paraId="09E0D298" w14:textId="77777777" w:rsidR="00A63612" w:rsidRDefault="00A63612" w:rsidP="00A63612">
      <w:pPr>
        <w:rPr>
          <w:bCs/>
        </w:rPr>
      </w:pPr>
    </w:p>
    <w:p w14:paraId="10FBC453" w14:textId="42F45E09" w:rsidR="00A63612" w:rsidRDefault="00C50CDF" w:rsidP="00C50CDF">
      <w:pPr>
        <w:pStyle w:val="Heading1"/>
      </w:pPr>
      <w:r>
        <w:t>How to use this document</w:t>
      </w:r>
      <w:r w:rsidR="00717C14">
        <w:t xml:space="preserve"> for manufacturing</w:t>
      </w:r>
    </w:p>
    <w:p w14:paraId="7788520F" w14:textId="43AD1054" w:rsidR="00717C14" w:rsidRDefault="00717C14" w:rsidP="00717C14">
      <w:pPr>
        <w:rPr>
          <w:lang w:eastAsia="de-DE"/>
        </w:rPr>
      </w:pPr>
      <w:r>
        <w:rPr>
          <w:lang w:eastAsia="de-DE"/>
        </w:rPr>
        <w:t xml:space="preserve">The document contains information on non-volatile memory settings </w:t>
      </w:r>
      <w:r w:rsidR="00071533">
        <w:rPr>
          <w:lang w:eastAsia="de-DE"/>
        </w:rPr>
        <w:t>in both microcontrollers.</w:t>
      </w:r>
    </w:p>
    <w:p w14:paraId="61583DA8" w14:textId="069935AC" w:rsidR="00071533" w:rsidRDefault="00071533" w:rsidP="00717C14">
      <w:pPr>
        <w:rPr>
          <w:lang w:eastAsia="de-DE"/>
        </w:rPr>
      </w:pPr>
      <w:r>
        <w:rPr>
          <w:lang w:eastAsia="de-DE"/>
        </w:rPr>
        <w:t>In case of any ambiguity or incorrect content, the document must be updated.</w:t>
      </w:r>
    </w:p>
    <w:p w14:paraId="3EACBF75" w14:textId="2BA1F327" w:rsidR="004639B4" w:rsidRDefault="004639B4" w:rsidP="00717C14">
      <w:pPr>
        <w:rPr>
          <w:lang w:eastAsia="de-DE"/>
        </w:rPr>
      </w:pPr>
      <w:r>
        <w:rPr>
          <w:lang w:eastAsia="de-DE"/>
        </w:rPr>
        <w:t>The following companion documents are part of the release package and are included by reference:</w:t>
      </w:r>
    </w:p>
    <w:p w14:paraId="7EF9EB37" w14:textId="7498792A" w:rsidR="004639B4" w:rsidRDefault="004639B4" w:rsidP="004639B4">
      <w:pPr>
        <w:pStyle w:val="ListParagraph"/>
        <w:numPr>
          <w:ilvl w:val="0"/>
          <w:numId w:val="22"/>
        </w:numPr>
        <w:rPr>
          <w:lang w:eastAsia="de-DE"/>
        </w:rPr>
      </w:pPr>
      <w:r>
        <w:rPr>
          <w:lang w:eastAsia="de-DE"/>
        </w:rPr>
        <w:t>Paramdoc.html</w:t>
      </w:r>
    </w:p>
    <w:p w14:paraId="186D4080" w14:textId="699501F9" w:rsidR="004639B4" w:rsidRDefault="004639B4" w:rsidP="004639B4">
      <w:pPr>
        <w:pStyle w:val="ListParagraph"/>
        <w:numPr>
          <w:ilvl w:val="0"/>
          <w:numId w:val="22"/>
        </w:numPr>
        <w:rPr>
          <w:lang w:eastAsia="de-DE"/>
        </w:rPr>
      </w:pPr>
      <w:r>
        <w:rPr>
          <w:lang w:eastAsia="de-DE"/>
        </w:rPr>
        <w:t>&lt;TBD&gt;.</w:t>
      </w:r>
      <w:commentRangeStart w:id="14"/>
      <w:r>
        <w:rPr>
          <w:lang w:eastAsia="de-DE"/>
        </w:rPr>
        <w:t>html</w:t>
      </w:r>
      <w:commentRangeEnd w:id="14"/>
      <w:r>
        <w:rPr>
          <w:rStyle w:val="CommentReference"/>
          <w:rFonts w:eastAsia="Times New Roman"/>
          <w:lang w:eastAsia="en-US"/>
        </w:rPr>
        <w:commentReference w:id="14"/>
      </w:r>
    </w:p>
    <w:p w14:paraId="1479AEF0" w14:textId="41BF36A9" w:rsidR="008B6643" w:rsidRDefault="008B6643" w:rsidP="00992444">
      <w:pPr>
        <w:pStyle w:val="ListParagraph"/>
        <w:numPr>
          <w:ilvl w:val="0"/>
          <w:numId w:val="22"/>
        </w:numPr>
        <w:rPr>
          <w:lang w:eastAsia="de-DE"/>
        </w:rPr>
      </w:pPr>
      <w:r w:rsidRPr="008B6643">
        <w:rPr>
          <w:lang w:eastAsia="de-DE"/>
        </w:rPr>
        <w:t>FFAPmncb_FAULT_matrix.xls</w:t>
      </w:r>
    </w:p>
    <w:p w14:paraId="57747377" w14:textId="2932A704" w:rsidR="004639B4" w:rsidRDefault="004639B4" w:rsidP="00717C14">
      <w:pPr>
        <w:rPr>
          <w:lang w:eastAsia="de-DE"/>
        </w:rPr>
      </w:pPr>
    </w:p>
    <w:p w14:paraId="173E0365" w14:textId="52FBF373" w:rsidR="004639B4" w:rsidRDefault="004639B4" w:rsidP="00717C14">
      <w:pPr>
        <w:rPr>
          <w:lang w:eastAsia="de-DE"/>
        </w:rPr>
      </w:pPr>
      <w:r>
        <w:rPr>
          <w:lang w:eastAsia="de-DE"/>
        </w:rPr>
        <w:t xml:space="preserve">In addition to verifying NVM </w:t>
      </w:r>
      <w:r w:rsidR="008B6643">
        <w:rPr>
          <w:lang w:eastAsia="de-DE"/>
        </w:rPr>
        <w:t>content, certain operations (commands) must be completed as specified in the following table.</w:t>
      </w:r>
      <w:r w:rsidR="00224ED1">
        <w:rPr>
          <w:lang w:eastAsia="de-DE"/>
        </w:rPr>
        <w:t xml:space="preserve"> It doesn’t cover all manufacturing procedures, only those that are easy to miss because they are hard to map to the raw NVM content.</w:t>
      </w:r>
    </w:p>
    <w:p w14:paraId="38B15EE9" w14:textId="5FD7B476" w:rsidR="008B6643" w:rsidRDefault="00224ED1" w:rsidP="00717C14">
      <w:pPr>
        <w:rPr>
          <w:lang w:eastAsia="de-DE"/>
        </w:rPr>
      </w:pPr>
      <w:r>
        <w:rPr>
          <w:lang w:eastAsia="de-DE"/>
        </w:rPr>
        <w:t xml:space="preserve">NOTE: </w:t>
      </w:r>
      <w:r w:rsidR="008B6643">
        <w:rPr>
          <w:lang w:eastAsia="de-DE"/>
        </w:rPr>
        <w:t xml:space="preserve">HART commands can be sent via HART over ISP or, after </w:t>
      </w:r>
      <w:proofErr w:type="gramStart"/>
      <w:r w:rsidR="008B6643">
        <w:rPr>
          <w:lang w:eastAsia="de-DE"/>
        </w:rPr>
        <w:t>TB.ADVANCED</w:t>
      </w:r>
      <w:proofErr w:type="gramEnd"/>
      <w:r w:rsidR="008B6643">
        <w:rPr>
          <w:lang w:eastAsia="de-DE"/>
        </w:rPr>
        <w:t xml:space="preserve"> is written, via HART over FF.</w:t>
      </w:r>
    </w:p>
    <w:p w14:paraId="7132ED87" w14:textId="77777777" w:rsidR="00901666" w:rsidRDefault="00901666" w:rsidP="00717C14">
      <w:pPr>
        <w:rPr>
          <w:lang w:eastAsia="de-DE"/>
        </w:rPr>
      </w:pPr>
    </w:p>
    <w:p w14:paraId="01C77161" w14:textId="019B4D59" w:rsidR="008B6643" w:rsidRDefault="008B6643" w:rsidP="00717C14">
      <w:pPr>
        <w:rPr>
          <w:lang w:eastAsia="de-DE"/>
        </w:rPr>
      </w:pPr>
    </w:p>
    <w:tbl>
      <w:tblPr>
        <w:tblStyle w:val="TableGrid"/>
        <w:tblW w:w="0" w:type="auto"/>
        <w:tblLook w:val="04A0" w:firstRow="1" w:lastRow="0" w:firstColumn="1" w:lastColumn="0" w:noHBand="0" w:noVBand="1"/>
      </w:tblPr>
      <w:tblGrid>
        <w:gridCol w:w="3584"/>
        <w:gridCol w:w="1696"/>
        <w:gridCol w:w="3263"/>
        <w:gridCol w:w="1403"/>
        <w:gridCol w:w="1621"/>
        <w:gridCol w:w="1373"/>
        <w:gridCol w:w="430"/>
        <w:gridCol w:w="430"/>
      </w:tblGrid>
      <w:tr w:rsidR="00266160" w:rsidRPr="00224ED1" w14:paraId="6B6D55D5" w14:textId="77777777" w:rsidTr="00224ED1">
        <w:trPr>
          <w:cantSplit/>
          <w:tblHeader/>
        </w:trPr>
        <w:tc>
          <w:tcPr>
            <w:tcW w:w="2692" w:type="dxa"/>
          </w:tcPr>
          <w:p w14:paraId="71A8E5C0" w14:textId="357AB596" w:rsidR="008B6643" w:rsidRPr="00992444" w:rsidRDefault="008B6643" w:rsidP="00717C14">
            <w:pPr>
              <w:rPr>
                <w:b/>
                <w:bCs/>
                <w:lang w:eastAsia="de-DE"/>
              </w:rPr>
            </w:pPr>
            <w:r w:rsidRPr="00992444">
              <w:rPr>
                <w:b/>
                <w:bCs/>
                <w:lang w:eastAsia="de-DE"/>
              </w:rPr>
              <w:t>Operation</w:t>
            </w:r>
          </w:p>
        </w:tc>
        <w:tc>
          <w:tcPr>
            <w:tcW w:w="1526" w:type="dxa"/>
          </w:tcPr>
          <w:p w14:paraId="7782EF4E" w14:textId="41DE79A7" w:rsidR="008B6643" w:rsidRPr="00992444" w:rsidRDefault="008B6643" w:rsidP="00717C14">
            <w:pPr>
              <w:rPr>
                <w:b/>
                <w:bCs/>
                <w:lang w:eastAsia="de-DE"/>
              </w:rPr>
            </w:pPr>
            <w:r w:rsidRPr="00992444">
              <w:rPr>
                <w:b/>
                <w:bCs/>
                <w:lang w:eastAsia="de-DE"/>
              </w:rPr>
              <w:t>Meaning</w:t>
            </w:r>
          </w:p>
        </w:tc>
        <w:tc>
          <w:tcPr>
            <w:tcW w:w="2730" w:type="dxa"/>
          </w:tcPr>
          <w:p w14:paraId="75238D93" w14:textId="038833F6" w:rsidR="008B6643" w:rsidRPr="00992444" w:rsidRDefault="008B6643" w:rsidP="00717C14">
            <w:pPr>
              <w:rPr>
                <w:b/>
                <w:bCs/>
                <w:lang w:eastAsia="de-DE"/>
              </w:rPr>
            </w:pPr>
            <w:r w:rsidRPr="00992444">
              <w:rPr>
                <w:b/>
                <w:bCs/>
                <w:lang w:eastAsia="de-DE"/>
              </w:rPr>
              <w:t>Success Criteria</w:t>
            </w:r>
          </w:p>
        </w:tc>
        <w:tc>
          <w:tcPr>
            <w:tcW w:w="1296" w:type="dxa"/>
          </w:tcPr>
          <w:p w14:paraId="6FFB458C" w14:textId="70960005" w:rsidR="008B6643" w:rsidRPr="00992444" w:rsidRDefault="008B6643" w:rsidP="00717C14">
            <w:pPr>
              <w:rPr>
                <w:b/>
                <w:bCs/>
                <w:lang w:eastAsia="de-DE"/>
              </w:rPr>
            </w:pPr>
            <w:r w:rsidRPr="00992444">
              <w:rPr>
                <w:b/>
                <w:bCs/>
                <w:lang w:eastAsia="de-DE"/>
              </w:rPr>
              <w:t>Manuf. Step</w:t>
            </w:r>
          </w:p>
        </w:tc>
        <w:tc>
          <w:tcPr>
            <w:tcW w:w="1636" w:type="dxa"/>
          </w:tcPr>
          <w:p w14:paraId="15A80386" w14:textId="1569A386" w:rsidR="008B6643" w:rsidRPr="00992444" w:rsidRDefault="008B6643" w:rsidP="00717C14">
            <w:pPr>
              <w:rPr>
                <w:b/>
                <w:bCs/>
                <w:lang w:eastAsia="de-DE"/>
              </w:rPr>
            </w:pPr>
            <w:r w:rsidRPr="00992444">
              <w:rPr>
                <w:b/>
                <w:bCs/>
                <w:lang w:eastAsia="de-DE"/>
              </w:rPr>
              <w:t>Prerequisites</w:t>
            </w:r>
          </w:p>
        </w:tc>
        <w:tc>
          <w:tcPr>
            <w:tcW w:w="1466" w:type="dxa"/>
          </w:tcPr>
          <w:p w14:paraId="699BE24D" w14:textId="2C5BEF1F" w:rsidR="008B6643" w:rsidRPr="00992444" w:rsidRDefault="008B6643" w:rsidP="00717C14">
            <w:pPr>
              <w:rPr>
                <w:b/>
                <w:bCs/>
                <w:lang w:eastAsia="de-DE"/>
              </w:rPr>
            </w:pPr>
            <w:r w:rsidRPr="00992444">
              <w:rPr>
                <w:b/>
                <w:bCs/>
                <w:lang w:eastAsia="de-DE"/>
              </w:rPr>
              <w:t>Comments</w:t>
            </w:r>
          </w:p>
        </w:tc>
        <w:tc>
          <w:tcPr>
            <w:tcW w:w="1227" w:type="dxa"/>
          </w:tcPr>
          <w:p w14:paraId="1C458DC6" w14:textId="77777777" w:rsidR="008B6643" w:rsidRPr="00992444" w:rsidRDefault="008B6643" w:rsidP="00717C14">
            <w:pPr>
              <w:rPr>
                <w:b/>
                <w:bCs/>
                <w:lang w:eastAsia="de-DE"/>
              </w:rPr>
            </w:pPr>
          </w:p>
        </w:tc>
        <w:tc>
          <w:tcPr>
            <w:tcW w:w="1227" w:type="dxa"/>
          </w:tcPr>
          <w:p w14:paraId="335CAAB0" w14:textId="77777777" w:rsidR="008B6643" w:rsidRPr="00992444" w:rsidRDefault="008B6643" w:rsidP="00717C14">
            <w:pPr>
              <w:rPr>
                <w:b/>
                <w:bCs/>
                <w:lang w:eastAsia="de-DE"/>
              </w:rPr>
            </w:pPr>
          </w:p>
        </w:tc>
      </w:tr>
      <w:tr w:rsidR="00266160" w14:paraId="21644FB1" w14:textId="77777777" w:rsidTr="00224ED1">
        <w:trPr>
          <w:cantSplit/>
        </w:trPr>
        <w:tc>
          <w:tcPr>
            <w:tcW w:w="2692" w:type="dxa"/>
          </w:tcPr>
          <w:p w14:paraId="5EC1EBDA" w14:textId="115E69BC" w:rsidR="008B6643" w:rsidRDefault="008B6643" w:rsidP="00717C14">
            <w:pPr>
              <w:rPr>
                <w:lang w:eastAsia="de-DE"/>
              </w:rPr>
            </w:pPr>
            <w:r>
              <w:rPr>
                <w:lang w:eastAsia="de-DE"/>
              </w:rPr>
              <w:t>130.132</w:t>
            </w:r>
          </w:p>
        </w:tc>
        <w:tc>
          <w:tcPr>
            <w:tcW w:w="1526" w:type="dxa"/>
          </w:tcPr>
          <w:p w14:paraId="5081E71B" w14:textId="603502CF" w:rsidR="008B6643" w:rsidRDefault="008B6643" w:rsidP="00717C14">
            <w:pPr>
              <w:rPr>
                <w:lang w:eastAsia="de-DE"/>
              </w:rPr>
            </w:pPr>
            <w:r>
              <w:rPr>
                <w:lang w:eastAsia="de-DE"/>
              </w:rPr>
              <w:t>Initialize APP NVMEM</w:t>
            </w:r>
          </w:p>
        </w:tc>
        <w:tc>
          <w:tcPr>
            <w:tcW w:w="2730" w:type="dxa"/>
          </w:tcPr>
          <w:p w14:paraId="228BD9A4" w14:textId="5DCD76CF" w:rsidR="008B6643" w:rsidRDefault="008B6643" w:rsidP="00717C14">
            <w:pPr>
              <w:rPr>
                <w:lang w:eastAsia="de-DE"/>
              </w:rPr>
            </w:pPr>
            <w:r>
              <w:rPr>
                <w:lang w:eastAsia="de-DE"/>
              </w:rPr>
              <w:t>After a reset, no NVMEM fault in APP</w:t>
            </w:r>
          </w:p>
        </w:tc>
        <w:tc>
          <w:tcPr>
            <w:tcW w:w="1296" w:type="dxa"/>
          </w:tcPr>
          <w:p w14:paraId="6A293275" w14:textId="31E7BC0B" w:rsidR="008B6643" w:rsidRDefault="008B6643" w:rsidP="00717C14">
            <w:pPr>
              <w:rPr>
                <w:lang w:eastAsia="de-DE"/>
              </w:rPr>
            </w:pPr>
            <w:r>
              <w:rPr>
                <w:lang w:eastAsia="de-DE"/>
              </w:rPr>
              <w:t>Electronics</w:t>
            </w:r>
          </w:p>
        </w:tc>
        <w:tc>
          <w:tcPr>
            <w:tcW w:w="1636" w:type="dxa"/>
          </w:tcPr>
          <w:p w14:paraId="49819017" w14:textId="4C0951A4" w:rsidR="008B6643" w:rsidRDefault="008B6643" w:rsidP="00717C14">
            <w:pPr>
              <w:rPr>
                <w:lang w:eastAsia="de-DE"/>
              </w:rPr>
            </w:pPr>
            <w:r>
              <w:rPr>
                <w:lang w:eastAsia="de-DE"/>
              </w:rPr>
              <w:t>Factory mode</w:t>
            </w:r>
          </w:p>
        </w:tc>
        <w:tc>
          <w:tcPr>
            <w:tcW w:w="1466" w:type="dxa"/>
          </w:tcPr>
          <w:p w14:paraId="0A81972E" w14:textId="77777777" w:rsidR="008B6643" w:rsidRDefault="008B6643" w:rsidP="00717C14">
            <w:pPr>
              <w:rPr>
                <w:lang w:eastAsia="de-DE"/>
              </w:rPr>
            </w:pPr>
          </w:p>
        </w:tc>
        <w:tc>
          <w:tcPr>
            <w:tcW w:w="1227" w:type="dxa"/>
          </w:tcPr>
          <w:p w14:paraId="28916481" w14:textId="77777777" w:rsidR="008B6643" w:rsidRDefault="008B6643" w:rsidP="00717C14">
            <w:pPr>
              <w:rPr>
                <w:lang w:eastAsia="de-DE"/>
              </w:rPr>
            </w:pPr>
          </w:p>
        </w:tc>
        <w:tc>
          <w:tcPr>
            <w:tcW w:w="1227" w:type="dxa"/>
          </w:tcPr>
          <w:p w14:paraId="6CC96374" w14:textId="77777777" w:rsidR="008B6643" w:rsidRDefault="008B6643" w:rsidP="00717C14">
            <w:pPr>
              <w:rPr>
                <w:lang w:eastAsia="de-DE"/>
              </w:rPr>
            </w:pPr>
          </w:p>
        </w:tc>
      </w:tr>
      <w:tr w:rsidR="00266160" w14:paraId="3676038E" w14:textId="77777777" w:rsidTr="00224ED1">
        <w:trPr>
          <w:cantSplit/>
        </w:trPr>
        <w:tc>
          <w:tcPr>
            <w:tcW w:w="2692" w:type="dxa"/>
          </w:tcPr>
          <w:p w14:paraId="6D2493DE" w14:textId="2C22FDC0" w:rsidR="008B6643" w:rsidRDefault="00B42567" w:rsidP="008B6643">
            <w:pPr>
              <w:rPr>
                <w:lang w:eastAsia="de-DE"/>
              </w:rPr>
            </w:pPr>
            <w:hyperlink w:anchor="devid_hart" w:history="1">
              <w:r w:rsidR="008B6643" w:rsidRPr="008B6643">
                <w:rPr>
                  <w:rStyle w:val="Hyperlink"/>
                  <w:lang w:eastAsia="de-DE"/>
                </w:rPr>
                <w:t>130.131</w:t>
              </w:r>
            </w:hyperlink>
          </w:p>
        </w:tc>
        <w:tc>
          <w:tcPr>
            <w:tcW w:w="1526" w:type="dxa"/>
          </w:tcPr>
          <w:p w14:paraId="2F49A46F" w14:textId="556D6B84" w:rsidR="008B6643" w:rsidRDefault="008B6643" w:rsidP="008B6643">
            <w:pPr>
              <w:rPr>
                <w:lang w:eastAsia="de-DE"/>
              </w:rPr>
            </w:pPr>
            <w:r>
              <w:rPr>
                <w:lang w:eastAsia="de-DE"/>
              </w:rPr>
              <w:t>Write device id</w:t>
            </w:r>
          </w:p>
        </w:tc>
        <w:tc>
          <w:tcPr>
            <w:tcW w:w="2730" w:type="dxa"/>
          </w:tcPr>
          <w:p w14:paraId="25FBD4A0" w14:textId="77777777" w:rsidR="008B6643" w:rsidRDefault="008B6643" w:rsidP="008B6643">
            <w:pPr>
              <w:rPr>
                <w:lang w:eastAsia="de-DE"/>
              </w:rPr>
            </w:pPr>
            <w:r>
              <w:rPr>
                <w:lang w:eastAsia="de-DE"/>
              </w:rPr>
              <w:t>Can connect via ISP.</w:t>
            </w:r>
          </w:p>
          <w:p w14:paraId="0C703638" w14:textId="77777777" w:rsidR="008B6643" w:rsidRDefault="008B6643" w:rsidP="008B6643">
            <w:pPr>
              <w:rPr>
                <w:lang w:eastAsia="de-DE"/>
              </w:rPr>
            </w:pPr>
            <w:r>
              <w:rPr>
                <w:lang w:eastAsia="de-DE"/>
              </w:rPr>
              <w:t>FF device id matches</w:t>
            </w:r>
          </w:p>
          <w:p w14:paraId="373608AC" w14:textId="46AC964B" w:rsidR="008B6643" w:rsidRDefault="008B6643" w:rsidP="008B6643">
            <w:pPr>
              <w:rPr>
                <w:lang w:eastAsia="de-DE"/>
              </w:rPr>
            </w:pPr>
            <w:r>
              <w:rPr>
                <w:lang w:eastAsia="de-DE"/>
              </w:rPr>
              <w:t>FF device tag and block tags are set to expected defaults.</w:t>
            </w:r>
          </w:p>
        </w:tc>
        <w:tc>
          <w:tcPr>
            <w:tcW w:w="1296" w:type="dxa"/>
          </w:tcPr>
          <w:p w14:paraId="2EF779DD" w14:textId="6AB50C5E" w:rsidR="008B6643" w:rsidRDefault="008B6643" w:rsidP="008B6643">
            <w:pPr>
              <w:rPr>
                <w:lang w:eastAsia="de-DE"/>
              </w:rPr>
            </w:pPr>
            <w:r>
              <w:rPr>
                <w:lang w:eastAsia="de-DE"/>
              </w:rPr>
              <w:t>Electronics</w:t>
            </w:r>
          </w:p>
        </w:tc>
        <w:tc>
          <w:tcPr>
            <w:tcW w:w="1636" w:type="dxa"/>
          </w:tcPr>
          <w:p w14:paraId="670AE2C8" w14:textId="3EA86F6E" w:rsidR="008B6643" w:rsidRDefault="008B6643" w:rsidP="008B6643">
            <w:pPr>
              <w:rPr>
                <w:lang w:eastAsia="de-DE"/>
              </w:rPr>
            </w:pPr>
            <w:r>
              <w:rPr>
                <w:lang w:eastAsia="de-DE"/>
              </w:rPr>
              <w:t>Factory mode</w:t>
            </w:r>
          </w:p>
        </w:tc>
        <w:tc>
          <w:tcPr>
            <w:tcW w:w="1466" w:type="dxa"/>
          </w:tcPr>
          <w:p w14:paraId="27AB0825" w14:textId="77777777" w:rsidR="008B6643" w:rsidRDefault="008B6643" w:rsidP="008B6643">
            <w:pPr>
              <w:rPr>
                <w:lang w:eastAsia="de-DE"/>
              </w:rPr>
            </w:pPr>
          </w:p>
        </w:tc>
        <w:tc>
          <w:tcPr>
            <w:tcW w:w="1227" w:type="dxa"/>
          </w:tcPr>
          <w:p w14:paraId="67644616" w14:textId="77777777" w:rsidR="008B6643" w:rsidRDefault="008B6643" w:rsidP="008B6643">
            <w:pPr>
              <w:rPr>
                <w:lang w:eastAsia="de-DE"/>
              </w:rPr>
            </w:pPr>
          </w:p>
        </w:tc>
        <w:tc>
          <w:tcPr>
            <w:tcW w:w="1227" w:type="dxa"/>
          </w:tcPr>
          <w:p w14:paraId="0CE1A13F" w14:textId="77777777" w:rsidR="008B6643" w:rsidRDefault="008B6643" w:rsidP="008B6643">
            <w:pPr>
              <w:rPr>
                <w:lang w:eastAsia="de-DE"/>
              </w:rPr>
            </w:pPr>
          </w:p>
        </w:tc>
      </w:tr>
      <w:tr w:rsidR="00266160" w14:paraId="521AFD84" w14:textId="77777777" w:rsidTr="00224ED1">
        <w:trPr>
          <w:cantSplit/>
        </w:trPr>
        <w:tc>
          <w:tcPr>
            <w:tcW w:w="2692" w:type="dxa"/>
          </w:tcPr>
          <w:p w14:paraId="0D3CEA8B" w14:textId="741A5389" w:rsidR="008B6643" w:rsidRDefault="008B6643" w:rsidP="008B6643">
            <w:pPr>
              <w:rPr>
                <w:lang w:eastAsia="de-DE"/>
              </w:rPr>
            </w:pPr>
            <w:proofErr w:type="gramStart"/>
            <w:r>
              <w:rPr>
                <w:lang w:eastAsia="de-DE"/>
              </w:rPr>
              <w:lastRenderedPageBreak/>
              <w:t>RB.RESTART</w:t>
            </w:r>
            <w:proofErr w:type="gramEnd"/>
            <w:r>
              <w:rPr>
                <w:lang w:eastAsia="de-DE"/>
              </w:rPr>
              <w:t>=Resource</w:t>
            </w:r>
          </w:p>
        </w:tc>
        <w:tc>
          <w:tcPr>
            <w:tcW w:w="1526" w:type="dxa"/>
          </w:tcPr>
          <w:p w14:paraId="74FE9B0D" w14:textId="197508EB" w:rsidR="008B6643" w:rsidRDefault="008B6643" w:rsidP="008B6643">
            <w:pPr>
              <w:rPr>
                <w:lang w:eastAsia="de-DE"/>
              </w:rPr>
            </w:pPr>
            <w:r>
              <w:rPr>
                <w:lang w:eastAsia="de-DE"/>
              </w:rPr>
              <w:t>Remove “Static memory lost” alert</w:t>
            </w:r>
          </w:p>
        </w:tc>
        <w:tc>
          <w:tcPr>
            <w:tcW w:w="2730" w:type="dxa"/>
          </w:tcPr>
          <w:p w14:paraId="726649B6" w14:textId="77777777" w:rsidR="008B6643" w:rsidRDefault="008B6643" w:rsidP="008B6643">
            <w:pPr>
              <w:rPr>
                <w:lang w:eastAsia="de-DE"/>
              </w:rPr>
            </w:pPr>
            <w:r>
              <w:rPr>
                <w:lang w:eastAsia="de-DE"/>
              </w:rPr>
              <w:t xml:space="preserve">No “Static memory lost” in </w:t>
            </w:r>
            <w:proofErr w:type="gramStart"/>
            <w:r>
              <w:rPr>
                <w:lang w:eastAsia="de-DE"/>
              </w:rPr>
              <w:t>RB.BLOCK</w:t>
            </w:r>
            <w:proofErr w:type="gramEnd"/>
            <w:r>
              <w:rPr>
                <w:lang w:eastAsia="de-DE"/>
              </w:rPr>
              <w:t>_ERR.</w:t>
            </w:r>
          </w:p>
          <w:p w14:paraId="668F49A4" w14:textId="036FEDAC" w:rsidR="008B6643" w:rsidRDefault="008B6643" w:rsidP="008B6643">
            <w:pPr>
              <w:rPr>
                <w:lang w:eastAsia="de-DE"/>
              </w:rPr>
            </w:pPr>
            <w:r>
              <w:rPr>
                <w:lang w:eastAsia="de-DE"/>
              </w:rPr>
              <w:t>RB can reach AUTO mode</w:t>
            </w:r>
          </w:p>
        </w:tc>
        <w:tc>
          <w:tcPr>
            <w:tcW w:w="1296" w:type="dxa"/>
          </w:tcPr>
          <w:p w14:paraId="2209059A" w14:textId="0AD633F0" w:rsidR="008B6643" w:rsidRDefault="008B6643" w:rsidP="008B6643">
            <w:pPr>
              <w:rPr>
                <w:lang w:eastAsia="de-DE"/>
              </w:rPr>
            </w:pPr>
            <w:r>
              <w:rPr>
                <w:lang w:eastAsia="de-DE"/>
              </w:rPr>
              <w:t>Electronics</w:t>
            </w:r>
          </w:p>
        </w:tc>
        <w:tc>
          <w:tcPr>
            <w:tcW w:w="1636" w:type="dxa"/>
          </w:tcPr>
          <w:p w14:paraId="4F28A36F" w14:textId="200B5CE0" w:rsidR="008B6643" w:rsidRDefault="008B6643" w:rsidP="008B6643">
            <w:pPr>
              <w:rPr>
                <w:lang w:eastAsia="de-DE"/>
              </w:rPr>
            </w:pPr>
          </w:p>
        </w:tc>
        <w:tc>
          <w:tcPr>
            <w:tcW w:w="1466" w:type="dxa"/>
          </w:tcPr>
          <w:p w14:paraId="6512C5E5" w14:textId="1404D12B" w:rsidR="008B6643" w:rsidRDefault="008B6643" w:rsidP="008B6643">
            <w:pPr>
              <w:rPr>
                <w:lang w:eastAsia="de-DE"/>
              </w:rPr>
            </w:pPr>
            <w:r>
              <w:rPr>
                <w:lang w:eastAsia="de-DE"/>
              </w:rPr>
              <w:t>New for R3</w:t>
            </w:r>
          </w:p>
        </w:tc>
        <w:tc>
          <w:tcPr>
            <w:tcW w:w="1227" w:type="dxa"/>
          </w:tcPr>
          <w:p w14:paraId="1C3EC39A" w14:textId="77777777" w:rsidR="008B6643" w:rsidRDefault="008B6643" w:rsidP="008B6643">
            <w:pPr>
              <w:rPr>
                <w:lang w:eastAsia="de-DE"/>
              </w:rPr>
            </w:pPr>
          </w:p>
        </w:tc>
        <w:tc>
          <w:tcPr>
            <w:tcW w:w="1227" w:type="dxa"/>
          </w:tcPr>
          <w:p w14:paraId="2EE2A384" w14:textId="77777777" w:rsidR="008B6643" w:rsidRDefault="008B6643" w:rsidP="008B6643">
            <w:pPr>
              <w:rPr>
                <w:lang w:eastAsia="de-DE"/>
              </w:rPr>
            </w:pPr>
          </w:p>
        </w:tc>
      </w:tr>
      <w:tr w:rsidR="00266160" w14:paraId="02BC9246" w14:textId="77777777" w:rsidTr="00224ED1">
        <w:trPr>
          <w:cantSplit/>
        </w:trPr>
        <w:tc>
          <w:tcPr>
            <w:tcW w:w="2692" w:type="dxa"/>
          </w:tcPr>
          <w:p w14:paraId="0E00CC3D" w14:textId="7974B982" w:rsidR="008B6643" w:rsidRDefault="008B6643" w:rsidP="008B6643">
            <w:pPr>
              <w:rPr>
                <w:lang w:eastAsia="de-DE"/>
              </w:rPr>
            </w:pPr>
            <w:proofErr w:type="gramStart"/>
            <w:r>
              <w:rPr>
                <w:lang w:eastAsia="de-DE"/>
              </w:rPr>
              <w:t>RB.RESTART</w:t>
            </w:r>
            <w:proofErr w:type="gramEnd"/>
            <w:r>
              <w:rPr>
                <w:lang w:eastAsia="de-DE"/>
              </w:rPr>
              <w:t>=30</w:t>
            </w:r>
          </w:p>
        </w:tc>
        <w:tc>
          <w:tcPr>
            <w:tcW w:w="1526" w:type="dxa"/>
          </w:tcPr>
          <w:p w14:paraId="4FA8017F" w14:textId="54781116" w:rsidR="008B6643" w:rsidRDefault="008B6643" w:rsidP="008B6643">
            <w:pPr>
              <w:rPr>
                <w:lang w:eastAsia="de-DE"/>
              </w:rPr>
            </w:pPr>
            <w:r>
              <w:rPr>
                <w:lang w:eastAsia="de-DE"/>
              </w:rPr>
              <w:t>Test external watchdog in FFP</w:t>
            </w:r>
          </w:p>
        </w:tc>
        <w:tc>
          <w:tcPr>
            <w:tcW w:w="2730" w:type="dxa"/>
          </w:tcPr>
          <w:p w14:paraId="7B4E4DF5" w14:textId="413469D9" w:rsidR="008B6643" w:rsidRDefault="008B6643" w:rsidP="008B6643">
            <w:pPr>
              <w:rPr>
                <w:lang w:eastAsia="de-DE"/>
              </w:rPr>
            </w:pPr>
            <w:r>
              <w:rPr>
                <w:lang w:eastAsia="de-DE"/>
              </w:rPr>
              <w:t>Device restarts, temporarily disappearing from the link</w:t>
            </w:r>
          </w:p>
        </w:tc>
        <w:tc>
          <w:tcPr>
            <w:tcW w:w="1296" w:type="dxa"/>
          </w:tcPr>
          <w:p w14:paraId="0611B4A1" w14:textId="2A66C58E" w:rsidR="008B6643" w:rsidRDefault="008B6643" w:rsidP="008B6643">
            <w:pPr>
              <w:rPr>
                <w:lang w:eastAsia="de-DE"/>
              </w:rPr>
            </w:pPr>
            <w:r>
              <w:rPr>
                <w:lang w:eastAsia="de-DE"/>
              </w:rPr>
              <w:t>Electronics</w:t>
            </w:r>
          </w:p>
        </w:tc>
        <w:tc>
          <w:tcPr>
            <w:tcW w:w="1636" w:type="dxa"/>
          </w:tcPr>
          <w:p w14:paraId="704B4B71" w14:textId="77777777" w:rsidR="008B6643" w:rsidRDefault="008B6643" w:rsidP="008B6643">
            <w:pPr>
              <w:rPr>
                <w:lang w:eastAsia="de-DE"/>
              </w:rPr>
            </w:pPr>
          </w:p>
        </w:tc>
        <w:tc>
          <w:tcPr>
            <w:tcW w:w="1466" w:type="dxa"/>
          </w:tcPr>
          <w:p w14:paraId="139A2EC8" w14:textId="77777777" w:rsidR="008B6643" w:rsidRDefault="008B6643" w:rsidP="008B6643">
            <w:pPr>
              <w:rPr>
                <w:lang w:eastAsia="de-DE"/>
              </w:rPr>
            </w:pPr>
          </w:p>
        </w:tc>
        <w:tc>
          <w:tcPr>
            <w:tcW w:w="1227" w:type="dxa"/>
          </w:tcPr>
          <w:p w14:paraId="1D016488" w14:textId="77777777" w:rsidR="008B6643" w:rsidRDefault="008B6643" w:rsidP="008B6643">
            <w:pPr>
              <w:rPr>
                <w:lang w:eastAsia="de-DE"/>
              </w:rPr>
            </w:pPr>
          </w:p>
        </w:tc>
        <w:tc>
          <w:tcPr>
            <w:tcW w:w="1227" w:type="dxa"/>
          </w:tcPr>
          <w:p w14:paraId="597A7FE2" w14:textId="77777777" w:rsidR="008B6643" w:rsidRDefault="008B6643" w:rsidP="008B6643">
            <w:pPr>
              <w:rPr>
                <w:lang w:eastAsia="de-DE"/>
              </w:rPr>
            </w:pPr>
          </w:p>
        </w:tc>
      </w:tr>
      <w:tr w:rsidR="00266160" w14:paraId="1AA96A00" w14:textId="77777777" w:rsidTr="00224ED1">
        <w:trPr>
          <w:cantSplit/>
        </w:trPr>
        <w:tc>
          <w:tcPr>
            <w:tcW w:w="2692" w:type="dxa"/>
          </w:tcPr>
          <w:p w14:paraId="5F6EBCC0" w14:textId="4EA183E2" w:rsidR="008B6643" w:rsidRDefault="008B6643" w:rsidP="008B6643">
            <w:pPr>
              <w:rPr>
                <w:lang w:eastAsia="de-DE"/>
              </w:rPr>
            </w:pPr>
            <w:proofErr w:type="gramStart"/>
            <w:r>
              <w:rPr>
                <w:lang w:eastAsia="de-DE"/>
              </w:rPr>
              <w:t>RB.RESTART</w:t>
            </w:r>
            <w:proofErr w:type="gramEnd"/>
            <w:r>
              <w:rPr>
                <w:lang w:eastAsia="de-DE"/>
              </w:rPr>
              <w:t>=31</w:t>
            </w:r>
          </w:p>
        </w:tc>
        <w:tc>
          <w:tcPr>
            <w:tcW w:w="1526" w:type="dxa"/>
          </w:tcPr>
          <w:p w14:paraId="364C0644" w14:textId="3F250AFA" w:rsidR="008B6643" w:rsidRDefault="008B6643" w:rsidP="008B6643">
            <w:pPr>
              <w:rPr>
                <w:lang w:eastAsia="de-DE"/>
              </w:rPr>
            </w:pPr>
            <w:r>
              <w:rPr>
                <w:lang w:eastAsia="de-DE"/>
              </w:rPr>
              <w:t>Test internal watchdog in FFP</w:t>
            </w:r>
          </w:p>
        </w:tc>
        <w:tc>
          <w:tcPr>
            <w:tcW w:w="2730" w:type="dxa"/>
          </w:tcPr>
          <w:p w14:paraId="3746A982" w14:textId="77777777" w:rsidR="008B6643" w:rsidRDefault="008B6643" w:rsidP="008B6643">
            <w:pPr>
              <w:rPr>
                <w:lang w:eastAsia="de-DE"/>
              </w:rPr>
            </w:pPr>
            <w:r>
              <w:rPr>
                <w:lang w:eastAsia="de-DE"/>
              </w:rPr>
              <w:t>Device restarts, temporarily disappearing from the link.</w:t>
            </w:r>
          </w:p>
          <w:p w14:paraId="1D99237D" w14:textId="1C7DF41F" w:rsidR="008B6643" w:rsidRDefault="008B6643" w:rsidP="008B6643">
            <w:pPr>
              <w:rPr>
                <w:lang w:eastAsia="de-DE"/>
              </w:rPr>
            </w:pPr>
            <w:r>
              <w:rPr>
                <w:lang w:eastAsia="de-DE"/>
              </w:rPr>
              <w:t>FFP has a new trap -8 (watchdog)</w:t>
            </w:r>
          </w:p>
        </w:tc>
        <w:tc>
          <w:tcPr>
            <w:tcW w:w="1296" w:type="dxa"/>
          </w:tcPr>
          <w:p w14:paraId="16F34283" w14:textId="3E1D25AF" w:rsidR="008B6643" w:rsidRDefault="008B6643" w:rsidP="008B6643">
            <w:pPr>
              <w:rPr>
                <w:lang w:eastAsia="de-DE"/>
              </w:rPr>
            </w:pPr>
            <w:r>
              <w:rPr>
                <w:lang w:eastAsia="de-DE"/>
              </w:rPr>
              <w:t>Electronics</w:t>
            </w:r>
          </w:p>
        </w:tc>
        <w:tc>
          <w:tcPr>
            <w:tcW w:w="1636" w:type="dxa"/>
          </w:tcPr>
          <w:p w14:paraId="0D4B55BD" w14:textId="77777777" w:rsidR="008B6643" w:rsidRDefault="008B6643" w:rsidP="008B6643">
            <w:pPr>
              <w:rPr>
                <w:lang w:eastAsia="de-DE"/>
              </w:rPr>
            </w:pPr>
          </w:p>
        </w:tc>
        <w:tc>
          <w:tcPr>
            <w:tcW w:w="1466" w:type="dxa"/>
          </w:tcPr>
          <w:p w14:paraId="1E24E557" w14:textId="377EB4EC" w:rsidR="008B6643" w:rsidRDefault="008B6643" w:rsidP="008B6643">
            <w:pPr>
              <w:rPr>
                <w:lang w:eastAsia="de-DE"/>
              </w:rPr>
            </w:pPr>
            <w:r>
              <w:rPr>
                <w:lang w:eastAsia="de-DE"/>
              </w:rPr>
              <w:t>New for R3</w:t>
            </w:r>
          </w:p>
        </w:tc>
        <w:tc>
          <w:tcPr>
            <w:tcW w:w="1227" w:type="dxa"/>
          </w:tcPr>
          <w:p w14:paraId="087EFE7F" w14:textId="77777777" w:rsidR="008B6643" w:rsidRDefault="008B6643" w:rsidP="008B6643">
            <w:pPr>
              <w:rPr>
                <w:lang w:eastAsia="de-DE"/>
              </w:rPr>
            </w:pPr>
          </w:p>
        </w:tc>
        <w:tc>
          <w:tcPr>
            <w:tcW w:w="1227" w:type="dxa"/>
          </w:tcPr>
          <w:p w14:paraId="0AF5F0FB" w14:textId="77777777" w:rsidR="008B6643" w:rsidRDefault="008B6643" w:rsidP="008B6643">
            <w:pPr>
              <w:rPr>
                <w:lang w:eastAsia="de-DE"/>
              </w:rPr>
            </w:pPr>
          </w:p>
        </w:tc>
      </w:tr>
      <w:tr w:rsidR="00266160" w14:paraId="53AD741C" w14:textId="77777777" w:rsidTr="00224ED1">
        <w:trPr>
          <w:cantSplit/>
        </w:trPr>
        <w:tc>
          <w:tcPr>
            <w:tcW w:w="2692" w:type="dxa"/>
          </w:tcPr>
          <w:p w14:paraId="1FABB146" w14:textId="2B4F7CAF" w:rsidR="00224ED1" w:rsidRDefault="00B42567" w:rsidP="008B6643">
            <w:pPr>
              <w:rPr>
                <w:lang w:eastAsia="de-DE"/>
              </w:rPr>
            </w:pPr>
            <w:hyperlink w:anchor="activate_fw" w:history="1">
              <w:r w:rsidR="00224ED1" w:rsidRPr="00901666">
                <w:rPr>
                  <w:rStyle w:val="Hyperlink"/>
                  <w:lang w:eastAsia="de-DE"/>
                </w:rPr>
                <w:t>ACTIVATE</w:t>
              </w:r>
            </w:hyperlink>
            <w:r w:rsidR="00224ED1">
              <w:rPr>
                <w:lang w:eastAsia="de-DE"/>
              </w:rPr>
              <w:t xml:space="preserve"> APP firmware</w:t>
            </w:r>
          </w:p>
        </w:tc>
        <w:tc>
          <w:tcPr>
            <w:tcW w:w="1526" w:type="dxa"/>
          </w:tcPr>
          <w:p w14:paraId="18BC97C2" w14:textId="55B34B74" w:rsidR="00224ED1" w:rsidRDefault="00224ED1" w:rsidP="008B6643">
            <w:pPr>
              <w:rPr>
                <w:lang w:eastAsia="de-DE"/>
              </w:rPr>
            </w:pPr>
            <w:r>
              <w:rPr>
                <w:lang w:eastAsia="de-DE"/>
              </w:rPr>
              <w:t>Ensure the unit is not bootlegged</w:t>
            </w:r>
          </w:p>
        </w:tc>
        <w:tc>
          <w:tcPr>
            <w:tcW w:w="2730" w:type="dxa"/>
          </w:tcPr>
          <w:p w14:paraId="1616B257" w14:textId="76BD7E6D" w:rsidR="00224ED1" w:rsidRDefault="00224ED1" w:rsidP="008B6643">
            <w:pPr>
              <w:rPr>
                <w:lang w:eastAsia="de-DE"/>
              </w:rPr>
            </w:pPr>
            <w:r>
              <w:rPr>
                <w:lang w:eastAsia="de-DE"/>
              </w:rPr>
              <w:t>APP can switch to Normal mode and stay there</w:t>
            </w:r>
          </w:p>
        </w:tc>
        <w:tc>
          <w:tcPr>
            <w:tcW w:w="1296" w:type="dxa"/>
          </w:tcPr>
          <w:p w14:paraId="7FC4644E" w14:textId="3DD50683" w:rsidR="00224ED1" w:rsidRDefault="00224ED1" w:rsidP="008B6643">
            <w:pPr>
              <w:rPr>
                <w:lang w:eastAsia="de-DE"/>
              </w:rPr>
            </w:pPr>
            <w:r>
              <w:rPr>
                <w:lang w:eastAsia="de-DE"/>
              </w:rPr>
              <w:t>?</w:t>
            </w:r>
          </w:p>
        </w:tc>
        <w:tc>
          <w:tcPr>
            <w:tcW w:w="1636" w:type="dxa"/>
          </w:tcPr>
          <w:p w14:paraId="2C490716" w14:textId="77777777" w:rsidR="00224ED1" w:rsidRDefault="00224ED1" w:rsidP="008B6643">
            <w:pPr>
              <w:rPr>
                <w:lang w:eastAsia="de-DE"/>
              </w:rPr>
            </w:pPr>
          </w:p>
        </w:tc>
        <w:tc>
          <w:tcPr>
            <w:tcW w:w="1466" w:type="dxa"/>
          </w:tcPr>
          <w:p w14:paraId="08A1AF7C" w14:textId="77777777" w:rsidR="00224ED1" w:rsidRDefault="00224ED1" w:rsidP="008B6643">
            <w:pPr>
              <w:rPr>
                <w:lang w:eastAsia="de-DE"/>
              </w:rPr>
            </w:pPr>
            <w:commentRangeStart w:id="15"/>
            <w:commentRangeEnd w:id="15"/>
            <w:r>
              <w:rPr>
                <w:rStyle w:val="CommentReference"/>
                <w:rFonts w:eastAsia="Times New Roman"/>
                <w:lang w:eastAsia="en-US"/>
              </w:rPr>
              <w:commentReference w:id="15"/>
            </w:r>
          </w:p>
        </w:tc>
        <w:tc>
          <w:tcPr>
            <w:tcW w:w="1227" w:type="dxa"/>
          </w:tcPr>
          <w:p w14:paraId="3DD5EF61" w14:textId="77777777" w:rsidR="00224ED1" w:rsidRDefault="00224ED1" w:rsidP="008B6643">
            <w:pPr>
              <w:rPr>
                <w:lang w:eastAsia="de-DE"/>
              </w:rPr>
            </w:pPr>
          </w:p>
        </w:tc>
        <w:tc>
          <w:tcPr>
            <w:tcW w:w="1227" w:type="dxa"/>
          </w:tcPr>
          <w:p w14:paraId="534D3314" w14:textId="77777777" w:rsidR="00224ED1" w:rsidRDefault="00224ED1" w:rsidP="008B6643">
            <w:pPr>
              <w:rPr>
                <w:lang w:eastAsia="de-DE"/>
              </w:rPr>
            </w:pPr>
          </w:p>
        </w:tc>
      </w:tr>
      <w:tr w:rsidR="00E93350" w14:paraId="1CD3E262" w14:textId="77777777" w:rsidTr="00224ED1">
        <w:trPr>
          <w:cantSplit/>
        </w:trPr>
        <w:tc>
          <w:tcPr>
            <w:tcW w:w="2692" w:type="dxa"/>
          </w:tcPr>
          <w:p w14:paraId="0DB31131" w14:textId="0A044CFF" w:rsidR="00E93350" w:rsidRDefault="00B42567" w:rsidP="008B6643">
            <w:pPr>
              <w:rPr>
                <w:lang w:eastAsia="de-DE"/>
              </w:rPr>
            </w:pPr>
            <w:hyperlink w:anchor="pneumatics_hart" w:history="1">
              <w:r w:rsidR="00E93350" w:rsidRPr="00E93350">
                <w:rPr>
                  <w:rStyle w:val="Hyperlink"/>
                  <w:lang w:eastAsia="de-DE"/>
                </w:rPr>
                <w:t>171.167</w:t>
              </w:r>
            </w:hyperlink>
          </w:p>
        </w:tc>
        <w:tc>
          <w:tcPr>
            <w:tcW w:w="1526" w:type="dxa"/>
          </w:tcPr>
          <w:p w14:paraId="29A7314F" w14:textId="55840952" w:rsidR="00E93350" w:rsidRDefault="00E93350" w:rsidP="008B6643">
            <w:pPr>
              <w:rPr>
                <w:lang w:eastAsia="de-DE"/>
              </w:rPr>
            </w:pPr>
            <w:r>
              <w:rPr>
                <w:lang w:eastAsia="de-DE"/>
              </w:rPr>
              <w:t>Write Pneumatic Parameters</w:t>
            </w:r>
          </w:p>
        </w:tc>
        <w:tc>
          <w:tcPr>
            <w:tcW w:w="2730" w:type="dxa"/>
          </w:tcPr>
          <w:p w14:paraId="0E1B797F" w14:textId="109F57B6" w:rsidR="00E93350" w:rsidRDefault="00E93350" w:rsidP="008B6643">
            <w:pPr>
              <w:rPr>
                <w:lang w:eastAsia="de-DE"/>
              </w:rPr>
            </w:pPr>
            <w:r>
              <w:rPr>
                <w:lang w:eastAsia="de-DE"/>
              </w:rPr>
              <w:t>Pressures are measured correctly.</w:t>
            </w:r>
          </w:p>
        </w:tc>
        <w:tc>
          <w:tcPr>
            <w:tcW w:w="1296" w:type="dxa"/>
          </w:tcPr>
          <w:p w14:paraId="4F10AFCA" w14:textId="78729E66" w:rsidR="00E93350" w:rsidRDefault="00E93350" w:rsidP="008B6643">
            <w:pPr>
              <w:rPr>
                <w:lang w:eastAsia="de-DE"/>
              </w:rPr>
            </w:pPr>
            <w:r>
              <w:rPr>
                <w:lang w:eastAsia="de-DE"/>
              </w:rPr>
              <w:t>Positioner assembly</w:t>
            </w:r>
          </w:p>
        </w:tc>
        <w:tc>
          <w:tcPr>
            <w:tcW w:w="1636" w:type="dxa"/>
          </w:tcPr>
          <w:p w14:paraId="4E34AA21" w14:textId="77777777" w:rsidR="00E93350" w:rsidRDefault="00E93350" w:rsidP="008B6643">
            <w:pPr>
              <w:rPr>
                <w:lang w:eastAsia="de-DE"/>
              </w:rPr>
            </w:pPr>
          </w:p>
        </w:tc>
        <w:tc>
          <w:tcPr>
            <w:tcW w:w="1466" w:type="dxa"/>
          </w:tcPr>
          <w:p w14:paraId="556F9458" w14:textId="474EB54B" w:rsidR="00E93350" w:rsidRDefault="00473B61" w:rsidP="008B6643">
            <w:pPr>
              <w:rPr>
                <w:rStyle w:val="CommentReference"/>
                <w:rFonts w:eastAsia="Times New Roman"/>
                <w:lang w:eastAsia="en-US"/>
              </w:rPr>
            </w:pPr>
            <w:r>
              <w:rPr>
                <w:lang w:eastAsia="de-DE"/>
              </w:rPr>
              <w:t xml:space="preserve">Check the </w:t>
            </w:r>
            <w:hyperlink w:anchor="pneumatics_hart" w:history="1">
              <w:r w:rsidRPr="00473B61">
                <w:rPr>
                  <w:rStyle w:val="Hyperlink"/>
                  <w:lang w:eastAsia="de-DE"/>
                </w:rPr>
                <w:t>link</w:t>
              </w:r>
            </w:hyperlink>
            <w:r>
              <w:rPr>
                <w:lang w:eastAsia="de-DE"/>
              </w:rPr>
              <w:t xml:space="preserve"> for instructions</w:t>
            </w:r>
          </w:p>
        </w:tc>
        <w:tc>
          <w:tcPr>
            <w:tcW w:w="1227" w:type="dxa"/>
          </w:tcPr>
          <w:p w14:paraId="349AE470" w14:textId="77777777" w:rsidR="00E93350" w:rsidRDefault="00E93350" w:rsidP="008B6643">
            <w:pPr>
              <w:rPr>
                <w:lang w:eastAsia="de-DE"/>
              </w:rPr>
            </w:pPr>
          </w:p>
        </w:tc>
        <w:tc>
          <w:tcPr>
            <w:tcW w:w="1227" w:type="dxa"/>
          </w:tcPr>
          <w:p w14:paraId="353A68D1" w14:textId="77777777" w:rsidR="00E93350" w:rsidRDefault="00E93350" w:rsidP="008B6643">
            <w:pPr>
              <w:rPr>
                <w:lang w:eastAsia="de-DE"/>
              </w:rPr>
            </w:pPr>
          </w:p>
        </w:tc>
      </w:tr>
      <w:tr w:rsidR="00266160" w14:paraId="7943C339" w14:textId="77777777" w:rsidTr="00224ED1">
        <w:trPr>
          <w:cantSplit/>
        </w:trPr>
        <w:tc>
          <w:tcPr>
            <w:tcW w:w="2692" w:type="dxa"/>
          </w:tcPr>
          <w:p w14:paraId="7187CED8" w14:textId="5B1F0A2E" w:rsidR="008B6643" w:rsidRDefault="008B6643" w:rsidP="008B6643">
            <w:pPr>
              <w:rPr>
                <w:lang w:eastAsia="de-DE"/>
              </w:rPr>
            </w:pPr>
            <w:r>
              <w:rPr>
                <w:lang w:eastAsia="de-DE"/>
              </w:rPr>
              <w:t xml:space="preserve">Write </w:t>
            </w:r>
            <w:hyperlink w:anchor="ADAVNCED" w:history="1">
              <w:r w:rsidRPr="008B6643">
                <w:rPr>
                  <w:rStyle w:val="Hyperlink"/>
                  <w:lang w:eastAsia="de-DE"/>
                </w:rPr>
                <w:t>TB.ADVANCED</w:t>
              </w:r>
            </w:hyperlink>
          </w:p>
        </w:tc>
        <w:tc>
          <w:tcPr>
            <w:tcW w:w="1526" w:type="dxa"/>
          </w:tcPr>
          <w:p w14:paraId="021735B9" w14:textId="7A735D93" w:rsidR="008B6643" w:rsidRDefault="008B6643" w:rsidP="008B6643">
            <w:pPr>
              <w:rPr>
                <w:lang w:eastAsia="de-DE"/>
              </w:rPr>
            </w:pPr>
            <w:r>
              <w:rPr>
                <w:lang w:eastAsia="de-DE"/>
              </w:rPr>
              <w:t>Allow access to TB parameters</w:t>
            </w:r>
          </w:p>
        </w:tc>
        <w:tc>
          <w:tcPr>
            <w:tcW w:w="2730" w:type="dxa"/>
          </w:tcPr>
          <w:p w14:paraId="4F74BA6C" w14:textId="5CB50087" w:rsidR="008B6643" w:rsidRDefault="008B6643" w:rsidP="008B6643">
            <w:pPr>
              <w:rPr>
                <w:lang w:eastAsia="de-DE"/>
              </w:rPr>
            </w:pPr>
            <w:r>
              <w:rPr>
                <w:lang w:eastAsia="de-DE"/>
              </w:rPr>
              <w:t>Pressures, all diagnostics, Analog input, PST are accessible</w:t>
            </w:r>
          </w:p>
        </w:tc>
        <w:tc>
          <w:tcPr>
            <w:tcW w:w="1296" w:type="dxa"/>
          </w:tcPr>
          <w:p w14:paraId="4C208E43" w14:textId="40D6766B" w:rsidR="008B6643" w:rsidRDefault="008B6643" w:rsidP="008B6643">
            <w:pPr>
              <w:rPr>
                <w:lang w:eastAsia="de-DE"/>
              </w:rPr>
            </w:pPr>
            <w:r>
              <w:rPr>
                <w:lang w:eastAsia="de-DE"/>
              </w:rPr>
              <w:t>Electronics, Final test</w:t>
            </w:r>
          </w:p>
        </w:tc>
        <w:tc>
          <w:tcPr>
            <w:tcW w:w="1636" w:type="dxa"/>
          </w:tcPr>
          <w:p w14:paraId="17FE86B2" w14:textId="77777777" w:rsidR="008B6643" w:rsidRDefault="008B6643" w:rsidP="008B6643">
            <w:pPr>
              <w:rPr>
                <w:lang w:eastAsia="de-DE"/>
              </w:rPr>
            </w:pPr>
          </w:p>
        </w:tc>
        <w:tc>
          <w:tcPr>
            <w:tcW w:w="1466" w:type="dxa"/>
          </w:tcPr>
          <w:p w14:paraId="425D2FEB" w14:textId="77777777" w:rsidR="008B6643" w:rsidRDefault="008B6643" w:rsidP="008B6643">
            <w:pPr>
              <w:rPr>
                <w:lang w:eastAsia="de-DE"/>
              </w:rPr>
            </w:pPr>
            <w:r>
              <w:rPr>
                <w:lang w:eastAsia="de-DE"/>
              </w:rPr>
              <w:t>Electronics writes (Advanced)</w:t>
            </w:r>
          </w:p>
          <w:p w14:paraId="1A8212CA" w14:textId="7974348A" w:rsidR="008B6643" w:rsidRDefault="008B6643" w:rsidP="008B6643">
            <w:pPr>
              <w:rPr>
                <w:lang w:eastAsia="de-DE"/>
              </w:rPr>
            </w:pPr>
            <w:r>
              <w:rPr>
                <w:lang w:eastAsia="de-DE"/>
              </w:rPr>
              <w:t>Final test writes (Advanced) or (Standard) per order</w:t>
            </w:r>
          </w:p>
        </w:tc>
        <w:tc>
          <w:tcPr>
            <w:tcW w:w="1227" w:type="dxa"/>
          </w:tcPr>
          <w:p w14:paraId="0B1784BC" w14:textId="77777777" w:rsidR="008B6643" w:rsidRDefault="008B6643" w:rsidP="008B6643">
            <w:pPr>
              <w:rPr>
                <w:lang w:eastAsia="de-DE"/>
              </w:rPr>
            </w:pPr>
          </w:p>
        </w:tc>
        <w:tc>
          <w:tcPr>
            <w:tcW w:w="1227" w:type="dxa"/>
          </w:tcPr>
          <w:p w14:paraId="204BE05D" w14:textId="77777777" w:rsidR="008B6643" w:rsidRDefault="008B6643" w:rsidP="008B6643">
            <w:pPr>
              <w:rPr>
                <w:lang w:eastAsia="de-DE"/>
              </w:rPr>
            </w:pPr>
          </w:p>
        </w:tc>
      </w:tr>
      <w:tr w:rsidR="00266160" w14:paraId="64A39C79" w14:textId="77777777" w:rsidTr="00224ED1">
        <w:trPr>
          <w:cantSplit/>
        </w:trPr>
        <w:tc>
          <w:tcPr>
            <w:tcW w:w="2692" w:type="dxa"/>
          </w:tcPr>
          <w:p w14:paraId="343FE66B" w14:textId="6FABB65E" w:rsidR="008B6643" w:rsidRDefault="008B6643" w:rsidP="008B6643">
            <w:pPr>
              <w:rPr>
                <w:lang w:eastAsia="de-DE"/>
              </w:rPr>
            </w:pPr>
            <w:r>
              <w:rPr>
                <w:lang w:eastAsia="de-DE"/>
              </w:rPr>
              <w:t>130.137, “external”</w:t>
            </w:r>
          </w:p>
        </w:tc>
        <w:tc>
          <w:tcPr>
            <w:tcW w:w="1526" w:type="dxa"/>
          </w:tcPr>
          <w:p w14:paraId="12775EA8" w14:textId="3ACF8AAD" w:rsidR="008B6643" w:rsidRDefault="008B6643" w:rsidP="008B6643">
            <w:pPr>
              <w:rPr>
                <w:lang w:eastAsia="de-DE"/>
              </w:rPr>
            </w:pPr>
            <w:r>
              <w:rPr>
                <w:lang w:eastAsia="de-DE"/>
              </w:rPr>
              <w:t>Test external watchdog in APP</w:t>
            </w:r>
          </w:p>
        </w:tc>
        <w:tc>
          <w:tcPr>
            <w:tcW w:w="2730" w:type="dxa"/>
          </w:tcPr>
          <w:p w14:paraId="087706F6" w14:textId="6A0A3153" w:rsidR="008B6643" w:rsidRDefault="008B6643" w:rsidP="008B6643">
            <w:pPr>
              <w:rPr>
                <w:lang w:eastAsia="de-DE"/>
              </w:rPr>
            </w:pPr>
            <w:r>
              <w:rPr>
                <w:lang w:eastAsia="de-DE"/>
              </w:rPr>
              <w:t>New RESET fault in APP</w:t>
            </w:r>
          </w:p>
        </w:tc>
        <w:tc>
          <w:tcPr>
            <w:tcW w:w="1296" w:type="dxa"/>
          </w:tcPr>
          <w:p w14:paraId="5952BA1F" w14:textId="36D0B3A4" w:rsidR="008B6643" w:rsidRDefault="008B6643" w:rsidP="008B6643">
            <w:pPr>
              <w:rPr>
                <w:lang w:eastAsia="de-DE"/>
              </w:rPr>
            </w:pPr>
            <w:r>
              <w:rPr>
                <w:lang w:eastAsia="de-DE"/>
              </w:rPr>
              <w:t>Electronics</w:t>
            </w:r>
          </w:p>
        </w:tc>
        <w:tc>
          <w:tcPr>
            <w:tcW w:w="1636" w:type="dxa"/>
          </w:tcPr>
          <w:p w14:paraId="0D85B664" w14:textId="77777777" w:rsidR="008B6643" w:rsidRDefault="008B6643" w:rsidP="008B6643">
            <w:pPr>
              <w:rPr>
                <w:lang w:eastAsia="de-DE"/>
              </w:rPr>
            </w:pPr>
            <w:r>
              <w:rPr>
                <w:lang w:eastAsia="de-DE"/>
              </w:rPr>
              <w:t xml:space="preserve">Faults must be </w:t>
            </w:r>
            <w:hyperlink w:anchor="faults_hart" w:history="1">
              <w:r w:rsidRPr="008B6643">
                <w:rPr>
                  <w:rStyle w:val="Hyperlink"/>
                  <w:lang w:eastAsia="de-DE"/>
                </w:rPr>
                <w:t>cleared</w:t>
              </w:r>
            </w:hyperlink>
            <w:r>
              <w:rPr>
                <w:lang w:eastAsia="de-DE"/>
              </w:rPr>
              <w:t xml:space="preserve"> </w:t>
            </w:r>
          </w:p>
          <w:p w14:paraId="55BB1E4A" w14:textId="26E17291" w:rsidR="008B6643" w:rsidRDefault="008B6643" w:rsidP="008B6643">
            <w:pPr>
              <w:rPr>
                <w:lang w:eastAsia="de-DE"/>
              </w:rPr>
            </w:pPr>
            <w:r>
              <w:rPr>
                <w:lang w:eastAsia="de-DE"/>
              </w:rPr>
              <w:t>Factory mode</w:t>
            </w:r>
          </w:p>
        </w:tc>
        <w:tc>
          <w:tcPr>
            <w:tcW w:w="1466" w:type="dxa"/>
          </w:tcPr>
          <w:p w14:paraId="0685CD5C" w14:textId="77777777" w:rsidR="008B6643" w:rsidRDefault="008B6643" w:rsidP="008B6643">
            <w:pPr>
              <w:rPr>
                <w:lang w:eastAsia="de-DE"/>
              </w:rPr>
            </w:pPr>
          </w:p>
        </w:tc>
        <w:tc>
          <w:tcPr>
            <w:tcW w:w="1227" w:type="dxa"/>
          </w:tcPr>
          <w:p w14:paraId="5623F90B" w14:textId="77777777" w:rsidR="008B6643" w:rsidRDefault="008B6643" w:rsidP="008B6643">
            <w:pPr>
              <w:rPr>
                <w:lang w:eastAsia="de-DE"/>
              </w:rPr>
            </w:pPr>
          </w:p>
        </w:tc>
        <w:tc>
          <w:tcPr>
            <w:tcW w:w="1227" w:type="dxa"/>
          </w:tcPr>
          <w:p w14:paraId="3D1604CC" w14:textId="77777777" w:rsidR="008B6643" w:rsidRDefault="008B6643" w:rsidP="008B6643">
            <w:pPr>
              <w:rPr>
                <w:lang w:eastAsia="de-DE"/>
              </w:rPr>
            </w:pPr>
          </w:p>
        </w:tc>
      </w:tr>
      <w:tr w:rsidR="00266160" w14:paraId="56A4107E" w14:textId="77777777" w:rsidTr="00224ED1">
        <w:trPr>
          <w:cantSplit/>
        </w:trPr>
        <w:tc>
          <w:tcPr>
            <w:tcW w:w="2692" w:type="dxa"/>
          </w:tcPr>
          <w:p w14:paraId="1C13E19C" w14:textId="209FF16D" w:rsidR="008B6643" w:rsidRDefault="008B6643" w:rsidP="008B6643">
            <w:pPr>
              <w:rPr>
                <w:lang w:eastAsia="de-DE"/>
              </w:rPr>
            </w:pPr>
            <w:r>
              <w:rPr>
                <w:lang w:eastAsia="de-DE"/>
              </w:rPr>
              <w:lastRenderedPageBreak/>
              <w:t>130.137, “internal”</w:t>
            </w:r>
          </w:p>
        </w:tc>
        <w:tc>
          <w:tcPr>
            <w:tcW w:w="1526" w:type="dxa"/>
          </w:tcPr>
          <w:p w14:paraId="41C2EEF8" w14:textId="06DAC500" w:rsidR="008B6643" w:rsidRDefault="008B6643" w:rsidP="008B6643">
            <w:pPr>
              <w:rPr>
                <w:lang w:eastAsia="de-DE"/>
              </w:rPr>
            </w:pPr>
            <w:r>
              <w:rPr>
                <w:lang w:eastAsia="de-DE"/>
              </w:rPr>
              <w:t>Test internal watchdog in APP</w:t>
            </w:r>
          </w:p>
        </w:tc>
        <w:tc>
          <w:tcPr>
            <w:tcW w:w="2730" w:type="dxa"/>
          </w:tcPr>
          <w:p w14:paraId="255498BF" w14:textId="77777777" w:rsidR="008B6643" w:rsidRDefault="008B6643" w:rsidP="008B6643">
            <w:pPr>
              <w:rPr>
                <w:lang w:eastAsia="de-DE"/>
              </w:rPr>
            </w:pPr>
            <w:r>
              <w:rPr>
                <w:lang w:eastAsia="de-DE"/>
              </w:rPr>
              <w:t>New WATCHDOG fault in APP</w:t>
            </w:r>
          </w:p>
          <w:p w14:paraId="6E567D01" w14:textId="5B088844" w:rsidR="008B6643" w:rsidRDefault="008B6643" w:rsidP="008B6643">
            <w:pPr>
              <w:rPr>
                <w:lang w:eastAsia="de-DE"/>
              </w:rPr>
            </w:pPr>
            <w:r>
              <w:rPr>
                <w:lang w:eastAsia="de-DE"/>
              </w:rPr>
              <w:t>New trap -8 in APP</w:t>
            </w:r>
          </w:p>
        </w:tc>
        <w:tc>
          <w:tcPr>
            <w:tcW w:w="1296" w:type="dxa"/>
          </w:tcPr>
          <w:p w14:paraId="07067233" w14:textId="7C588AB5" w:rsidR="008B6643" w:rsidRDefault="008B6643" w:rsidP="008B6643">
            <w:pPr>
              <w:rPr>
                <w:lang w:eastAsia="de-DE"/>
              </w:rPr>
            </w:pPr>
            <w:r>
              <w:rPr>
                <w:lang w:eastAsia="de-DE"/>
              </w:rPr>
              <w:t>Electronics</w:t>
            </w:r>
          </w:p>
        </w:tc>
        <w:tc>
          <w:tcPr>
            <w:tcW w:w="1636" w:type="dxa"/>
          </w:tcPr>
          <w:p w14:paraId="1F0049E2" w14:textId="77777777" w:rsidR="008B6643" w:rsidRDefault="008B6643" w:rsidP="008B6643">
            <w:pPr>
              <w:rPr>
                <w:lang w:eastAsia="de-DE"/>
              </w:rPr>
            </w:pPr>
            <w:r>
              <w:rPr>
                <w:lang w:eastAsia="de-DE"/>
              </w:rPr>
              <w:t xml:space="preserve">Faults must be </w:t>
            </w:r>
            <w:hyperlink w:anchor="faults_hart" w:history="1">
              <w:r w:rsidRPr="008B6643">
                <w:rPr>
                  <w:rStyle w:val="Hyperlink"/>
                  <w:lang w:eastAsia="de-DE"/>
                </w:rPr>
                <w:t>cleared</w:t>
              </w:r>
            </w:hyperlink>
            <w:r>
              <w:rPr>
                <w:lang w:eastAsia="de-DE"/>
              </w:rPr>
              <w:t xml:space="preserve"> </w:t>
            </w:r>
          </w:p>
          <w:p w14:paraId="1D57B21F" w14:textId="06590C86" w:rsidR="008B6643" w:rsidRDefault="008B6643" w:rsidP="008B6643">
            <w:pPr>
              <w:rPr>
                <w:lang w:eastAsia="de-DE"/>
              </w:rPr>
            </w:pPr>
            <w:r>
              <w:rPr>
                <w:lang w:eastAsia="de-DE"/>
              </w:rPr>
              <w:t>Factory mode</w:t>
            </w:r>
          </w:p>
        </w:tc>
        <w:tc>
          <w:tcPr>
            <w:tcW w:w="1466" w:type="dxa"/>
          </w:tcPr>
          <w:p w14:paraId="48590D74" w14:textId="77777777" w:rsidR="008B6643" w:rsidRDefault="008B6643" w:rsidP="008B6643">
            <w:pPr>
              <w:rPr>
                <w:lang w:eastAsia="de-DE"/>
              </w:rPr>
            </w:pPr>
          </w:p>
        </w:tc>
        <w:tc>
          <w:tcPr>
            <w:tcW w:w="1227" w:type="dxa"/>
          </w:tcPr>
          <w:p w14:paraId="1B65EBD7" w14:textId="77777777" w:rsidR="008B6643" w:rsidRDefault="008B6643" w:rsidP="008B6643">
            <w:pPr>
              <w:rPr>
                <w:lang w:eastAsia="de-DE"/>
              </w:rPr>
            </w:pPr>
          </w:p>
        </w:tc>
        <w:tc>
          <w:tcPr>
            <w:tcW w:w="1227" w:type="dxa"/>
          </w:tcPr>
          <w:p w14:paraId="301562A2" w14:textId="77777777" w:rsidR="008B6643" w:rsidRDefault="008B6643" w:rsidP="008B6643">
            <w:pPr>
              <w:rPr>
                <w:lang w:eastAsia="de-DE"/>
              </w:rPr>
            </w:pPr>
          </w:p>
        </w:tc>
      </w:tr>
      <w:tr w:rsidR="00266160" w14:paraId="2A25021B" w14:textId="77777777" w:rsidTr="00224ED1">
        <w:trPr>
          <w:cantSplit/>
        </w:trPr>
        <w:tc>
          <w:tcPr>
            <w:tcW w:w="2692" w:type="dxa"/>
          </w:tcPr>
          <w:p w14:paraId="7623ECAC" w14:textId="3392FAF5" w:rsidR="008B6643" w:rsidRDefault="008B6643" w:rsidP="008B6643">
            <w:pPr>
              <w:rPr>
                <w:lang w:eastAsia="de-DE"/>
              </w:rPr>
            </w:pPr>
            <w:r>
              <w:rPr>
                <w:lang w:eastAsia="de-DE"/>
              </w:rPr>
              <w:t>&lt;Board calibration and test&gt;</w:t>
            </w:r>
          </w:p>
        </w:tc>
        <w:tc>
          <w:tcPr>
            <w:tcW w:w="1526" w:type="dxa"/>
          </w:tcPr>
          <w:p w14:paraId="5B3B67C9" w14:textId="77777777" w:rsidR="008B6643" w:rsidRDefault="008B6643" w:rsidP="008B6643">
            <w:pPr>
              <w:rPr>
                <w:lang w:eastAsia="de-DE"/>
              </w:rPr>
            </w:pPr>
          </w:p>
        </w:tc>
        <w:tc>
          <w:tcPr>
            <w:tcW w:w="2730" w:type="dxa"/>
          </w:tcPr>
          <w:p w14:paraId="11097A0A" w14:textId="77777777" w:rsidR="008B6643" w:rsidRDefault="008B6643" w:rsidP="008B6643">
            <w:pPr>
              <w:rPr>
                <w:lang w:eastAsia="de-DE"/>
              </w:rPr>
            </w:pPr>
          </w:p>
        </w:tc>
        <w:tc>
          <w:tcPr>
            <w:tcW w:w="1296" w:type="dxa"/>
          </w:tcPr>
          <w:p w14:paraId="339B9A50" w14:textId="3CFD922C" w:rsidR="008B6643" w:rsidRDefault="008B6643" w:rsidP="008B6643">
            <w:pPr>
              <w:rPr>
                <w:lang w:eastAsia="de-DE"/>
              </w:rPr>
            </w:pPr>
            <w:r>
              <w:rPr>
                <w:lang w:eastAsia="de-DE"/>
              </w:rPr>
              <w:t>Electronics</w:t>
            </w:r>
          </w:p>
        </w:tc>
        <w:tc>
          <w:tcPr>
            <w:tcW w:w="1636" w:type="dxa"/>
          </w:tcPr>
          <w:p w14:paraId="737BD03E" w14:textId="77777777" w:rsidR="008B6643" w:rsidRDefault="008B6643" w:rsidP="008B6643">
            <w:pPr>
              <w:rPr>
                <w:lang w:eastAsia="de-DE"/>
              </w:rPr>
            </w:pPr>
          </w:p>
        </w:tc>
        <w:tc>
          <w:tcPr>
            <w:tcW w:w="1466" w:type="dxa"/>
          </w:tcPr>
          <w:p w14:paraId="6FF0CAEA" w14:textId="77777777" w:rsidR="008B6643" w:rsidRDefault="008B6643" w:rsidP="008B6643">
            <w:pPr>
              <w:rPr>
                <w:lang w:eastAsia="de-DE"/>
              </w:rPr>
            </w:pPr>
          </w:p>
        </w:tc>
        <w:tc>
          <w:tcPr>
            <w:tcW w:w="1227" w:type="dxa"/>
          </w:tcPr>
          <w:p w14:paraId="03A55E89" w14:textId="77777777" w:rsidR="008B6643" w:rsidRDefault="008B6643" w:rsidP="008B6643">
            <w:pPr>
              <w:rPr>
                <w:lang w:eastAsia="de-DE"/>
              </w:rPr>
            </w:pPr>
          </w:p>
        </w:tc>
        <w:tc>
          <w:tcPr>
            <w:tcW w:w="1227" w:type="dxa"/>
          </w:tcPr>
          <w:p w14:paraId="7A28540E" w14:textId="77777777" w:rsidR="008B6643" w:rsidRDefault="008B6643" w:rsidP="008B6643">
            <w:pPr>
              <w:rPr>
                <w:lang w:eastAsia="de-DE"/>
              </w:rPr>
            </w:pPr>
          </w:p>
        </w:tc>
      </w:tr>
      <w:tr w:rsidR="00266160" w14:paraId="5787B4B6" w14:textId="77777777" w:rsidTr="00224ED1">
        <w:trPr>
          <w:cantSplit/>
        </w:trPr>
        <w:tc>
          <w:tcPr>
            <w:tcW w:w="2692" w:type="dxa"/>
          </w:tcPr>
          <w:p w14:paraId="3FCCDE8B" w14:textId="36108875" w:rsidR="008B6643" w:rsidRDefault="008B6643" w:rsidP="008B6643">
            <w:pPr>
              <w:rPr>
                <w:lang w:eastAsia="de-DE"/>
              </w:rPr>
            </w:pPr>
            <w:r>
              <w:rPr>
                <w:lang w:eastAsia="de-DE"/>
              </w:rPr>
              <w:t>130.139, FIND_STOPS_FAILED</w:t>
            </w:r>
          </w:p>
        </w:tc>
        <w:tc>
          <w:tcPr>
            <w:tcW w:w="1526" w:type="dxa"/>
          </w:tcPr>
          <w:p w14:paraId="31825FA7" w14:textId="543994D2" w:rsidR="008B6643" w:rsidRDefault="008B6643" w:rsidP="008B6643">
            <w:pPr>
              <w:rPr>
                <w:lang w:eastAsia="de-DE"/>
              </w:rPr>
            </w:pPr>
            <w:r>
              <w:rPr>
                <w:lang w:eastAsia="de-DE"/>
              </w:rPr>
              <w:t>Invalidate stops by injecting the fault</w:t>
            </w:r>
          </w:p>
        </w:tc>
        <w:tc>
          <w:tcPr>
            <w:tcW w:w="2730" w:type="dxa"/>
          </w:tcPr>
          <w:p w14:paraId="5D906E4F" w14:textId="0B033F3F" w:rsidR="008B6643" w:rsidRDefault="008B6643" w:rsidP="008B6643">
            <w:pPr>
              <w:rPr>
                <w:lang w:eastAsia="de-DE"/>
              </w:rPr>
            </w:pPr>
            <w:r>
              <w:rPr>
                <w:lang w:eastAsia="de-DE"/>
              </w:rPr>
              <w:t>New FIND_STOPS_FAILED fault in APP</w:t>
            </w:r>
          </w:p>
          <w:p w14:paraId="719C4562" w14:textId="77777777" w:rsidR="008B6643" w:rsidRDefault="008B6643" w:rsidP="008B6643">
            <w:pPr>
              <w:rPr>
                <w:lang w:eastAsia="de-DE"/>
              </w:rPr>
            </w:pPr>
          </w:p>
        </w:tc>
        <w:tc>
          <w:tcPr>
            <w:tcW w:w="1296" w:type="dxa"/>
          </w:tcPr>
          <w:p w14:paraId="7904514A" w14:textId="77777777" w:rsidR="008B6643" w:rsidRDefault="008B6643" w:rsidP="008B6643">
            <w:pPr>
              <w:rPr>
                <w:lang w:eastAsia="de-DE"/>
              </w:rPr>
            </w:pPr>
            <w:r>
              <w:rPr>
                <w:lang w:eastAsia="de-DE"/>
              </w:rPr>
              <w:t>Electronics</w:t>
            </w:r>
          </w:p>
          <w:p w14:paraId="131EB7E4" w14:textId="37F41900" w:rsidR="00224ED1" w:rsidRDefault="00224ED1" w:rsidP="008B6643">
            <w:pPr>
              <w:rPr>
                <w:lang w:eastAsia="de-DE"/>
              </w:rPr>
            </w:pPr>
            <w:r>
              <w:rPr>
                <w:lang w:eastAsia="de-DE"/>
              </w:rPr>
              <w:t>Final test</w:t>
            </w:r>
          </w:p>
        </w:tc>
        <w:tc>
          <w:tcPr>
            <w:tcW w:w="1636" w:type="dxa"/>
          </w:tcPr>
          <w:p w14:paraId="1C815FE6" w14:textId="77777777" w:rsidR="008B6643" w:rsidRDefault="008B6643" w:rsidP="008B6643">
            <w:pPr>
              <w:rPr>
                <w:lang w:eastAsia="de-DE"/>
              </w:rPr>
            </w:pPr>
          </w:p>
        </w:tc>
        <w:tc>
          <w:tcPr>
            <w:tcW w:w="1466" w:type="dxa"/>
          </w:tcPr>
          <w:p w14:paraId="2A48CBA1" w14:textId="4A11623C" w:rsidR="008B6643" w:rsidRDefault="00224ED1" w:rsidP="008B6643">
            <w:pPr>
              <w:rPr>
                <w:lang w:eastAsia="de-DE"/>
              </w:rPr>
            </w:pPr>
            <w:r>
              <w:rPr>
                <w:lang w:eastAsia="de-DE"/>
              </w:rPr>
              <w:t>In Final test, standalone units only</w:t>
            </w:r>
          </w:p>
        </w:tc>
        <w:tc>
          <w:tcPr>
            <w:tcW w:w="1227" w:type="dxa"/>
          </w:tcPr>
          <w:p w14:paraId="45B8A77F" w14:textId="77777777" w:rsidR="008B6643" w:rsidRDefault="008B6643" w:rsidP="008B6643">
            <w:pPr>
              <w:rPr>
                <w:lang w:eastAsia="de-DE"/>
              </w:rPr>
            </w:pPr>
          </w:p>
        </w:tc>
        <w:tc>
          <w:tcPr>
            <w:tcW w:w="1227" w:type="dxa"/>
          </w:tcPr>
          <w:p w14:paraId="57FE7BF7" w14:textId="77777777" w:rsidR="008B6643" w:rsidRDefault="008B6643" w:rsidP="008B6643">
            <w:pPr>
              <w:rPr>
                <w:lang w:eastAsia="de-DE"/>
              </w:rPr>
            </w:pPr>
          </w:p>
        </w:tc>
      </w:tr>
      <w:tr w:rsidR="00266160" w14:paraId="2CB9AA95" w14:textId="77777777" w:rsidTr="00224ED1">
        <w:trPr>
          <w:cantSplit/>
        </w:trPr>
        <w:tc>
          <w:tcPr>
            <w:tcW w:w="2692" w:type="dxa"/>
          </w:tcPr>
          <w:p w14:paraId="64E51680" w14:textId="4E69752F" w:rsidR="008B6643" w:rsidRDefault="008B6643" w:rsidP="008B6643">
            <w:pPr>
              <w:rPr>
                <w:lang w:eastAsia="de-DE"/>
              </w:rPr>
            </w:pPr>
            <w:proofErr w:type="gramStart"/>
            <w:r>
              <w:rPr>
                <w:lang w:eastAsia="de-DE"/>
              </w:rPr>
              <w:t>TB.FIND</w:t>
            </w:r>
            <w:proofErr w:type="gramEnd"/>
            <w:r>
              <w:rPr>
                <w:lang w:eastAsia="de-DE"/>
              </w:rPr>
              <w:t>_STOPS</w:t>
            </w:r>
            <w:r w:rsidR="00224ED1">
              <w:rPr>
                <w:lang w:eastAsia="de-DE"/>
              </w:rPr>
              <w:t xml:space="preserve"> or 180</w:t>
            </w:r>
          </w:p>
        </w:tc>
        <w:tc>
          <w:tcPr>
            <w:tcW w:w="1526" w:type="dxa"/>
          </w:tcPr>
          <w:p w14:paraId="439D2775" w14:textId="765AB7A9" w:rsidR="008B6643" w:rsidRDefault="008B6643" w:rsidP="008B6643">
            <w:pPr>
              <w:rPr>
                <w:lang w:eastAsia="de-DE"/>
              </w:rPr>
            </w:pPr>
            <w:r>
              <w:rPr>
                <w:lang w:eastAsia="de-DE"/>
              </w:rPr>
              <w:t>Establish travel stops</w:t>
            </w:r>
          </w:p>
        </w:tc>
        <w:tc>
          <w:tcPr>
            <w:tcW w:w="2730" w:type="dxa"/>
          </w:tcPr>
          <w:p w14:paraId="7EFF901D" w14:textId="73BC20CF" w:rsidR="008B6643" w:rsidRDefault="00224ED1" w:rsidP="008B6643">
            <w:pPr>
              <w:rPr>
                <w:lang w:eastAsia="de-DE"/>
              </w:rPr>
            </w:pPr>
            <w:r>
              <w:rPr>
                <w:lang w:eastAsia="de-DE"/>
              </w:rPr>
              <w:t>No FIND_STOPS_FAILED fault in APP</w:t>
            </w:r>
          </w:p>
        </w:tc>
        <w:tc>
          <w:tcPr>
            <w:tcW w:w="1296" w:type="dxa"/>
          </w:tcPr>
          <w:p w14:paraId="404EC099" w14:textId="1BA9EC13" w:rsidR="008B6643" w:rsidRDefault="008B6643" w:rsidP="008B6643">
            <w:pPr>
              <w:rPr>
                <w:lang w:eastAsia="de-DE"/>
              </w:rPr>
            </w:pPr>
            <w:r>
              <w:rPr>
                <w:lang w:eastAsia="de-DE"/>
              </w:rPr>
              <w:t>Positioner test (standalone)</w:t>
            </w:r>
          </w:p>
          <w:p w14:paraId="60D24741" w14:textId="62BBD9F2" w:rsidR="008B6643" w:rsidRDefault="008B6643" w:rsidP="008B6643">
            <w:pPr>
              <w:rPr>
                <w:lang w:eastAsia="de-DE"/>
              </w:rPr>
            </w:pPr>
            <w:r>
              <w:rPr>
                <w:lang w:eastAsia="de-DE"/>
              </w:rPr>
              <w:t>Assembly on the valve</w:t>
            </w:r>
          </w:p>
          <w:p w14:paraId="2D4895DB" w14:textId="187AF67C" w:rsidR="008B6643" w:rsidRDefault="008B6643" w:rsidP="008B6643">
            <w:pPr>
              <w:rPr>
                <w:lang w:eastAsia="de-DE"/>
              </w:rPr>
            </w:pPr>
            <w:r>
              <w:rPr>
                <w:lang w:eastAsia="de-DE"/>
              </w:rPr>
              <w:t xml:space="preserve"> </w:t>
            </w:r>
          </w:p>
        </w:tc>
        <w:tc>
          <w:tcPr>
            <w:tcW w:w="1636" w:type="dxa"/>
          </w:tcPr>
          <w:p w14:paraId="54A9CCFF" w14:textId="77777777" w:rsidR="008B6643" w:rsidRDefault="008B6643" w:rsidP="008B6643">
            <w:pPr>
              <w:rPr>
                <w:lang w:eastAsia="de-DE"/>
              </w:rPr>
            </w:pPr>
          </w:p>
        </w:tc>
        <w:tc>
          <w:tcPr>
            <w:tcW w:w="1466" w:type="dxa"/>
          </w:tcPr>
          <w:p w14:paraId="112A35B2" w14:textId="77777777" w:rsidR="008B6643" w:rsidRDefault="008B6643" w:rsidP="008B6643">
            <w:pPr>
              <w:rPr>
                <w:lang w:eastAsia="de-DE"/>
              </w:rPr>
            </w:pPr>
          </w:p>
        </w:tc>
        <w:tc>
          <w:tcPr>
            <w:tcW w:w="1227" w:type="dxa"/>
          </w:tcPr>
          <w:p w14:paraId="1B5AA616" w14:textId="77777777" w:rsidR="008B6643" w:rsidRDefault="008B6643" w:rsidP="008B6643">
            <w:pPr>
              <w:rPr>
                <w:lang w:eastAsia="de-DE"/>
              </w:rPr>
            </w:pPr>
          </w:p>
        </w:tc>
        <w:tc>
          <w:tcPr>
            <w:tcW w:w="1227" w:type="dxa"/>
          </w:tcPr>
          <w:p w14:paraId="7FA26B36" w14:textId="77777777" w:rsidR="008B6643" w:rsidRDefault="008B6643" w:rsidP="008B6643">
            <w:pPr>
              <w:rPr>
                <w:lang w:eastAsia="de-DE"/>
              </w:rPr>
            </w:pPr>
          </w:p>
        </w:tc>
      </w:tr>
      <w:tr w:rsidR="00266160" w14:paraId="45C87D63" w14:textId="77777777" w:rsidTr="00224ED1">
        <w:trPr>
          <w:cantSplit/>
        </w:trPr>
        <w:tc>
          <w:tcPr>
            <w:tcW w:w="2692" w:type="dxa"/>
          </w:tcPr>
          <w:p w14:paraId="097E0266" w14:textId="7BFBA013" w:rsidR="00224ED1" w:rsidRDefault="00224ED1" w:rsidP="008B6643">
            <w:pPr>
              <w:rPr>
                <w:lang w:eastAsia="de-DE"/>
              </w:rPr>
            </w:pPr>
            <w:r>
              <w:rPr>
                <w:lang w:eastAsia="de-DE"/>
              </w:rPr>
              <w:t>TB.TRAVEL_CALIBRATION</w:t>
            </w:r>
          </w:p>
        </w:tc>
        <w:tc>
          <w:tcPr>
            <w:tcW w:w="1526" w:type="dxa"/>
          </w:tcPr>
          <w:p w14:paraId="422EBBB3" w14:textId="34D23649" w:rsidR="00224ED1" w:rsidRDefault="00224ED1" w:rsidP="008B6643">
            <w:pPr>
              <w:rPr>
                <w:lang w:eastAsia="de-DE"/>
              </w:rPr>
            </w:pPr>
            <w:r>
              <w:rPr>
                <w:lang w:eastAsia="de-DE"/>
              </w:rPr>
              <w:t>Documentation</w:t>
            </w:r>
          </w:p>
        </w:tc>
        <w:tc>
          <w:tcPr>
            <w:tcW w:w="2730" w:type="dxa"/>
          </w:tcPr>
          <w:p w14:paraId="15E3A828" w14:textId="77777777" w:rsidR="00224ED1" w:rsidRDefault="00224ED1" w:rsidP="008B6643">
            <w:pPr>
              <w:rPr>
                <w:lang w:eastAsia="de-DE"/>
              </w:rPr>
            </w:pPr>
          </w:p>
        </w:tc>
        <w:tc>
          <w:tcPr>
            <w:tcW w:w="1296" w:type="dxa"/>
          </w:tcPr>
          <w:p w14:paraId="21DE2A01" w14:textId="77777777" w:rsidR="00224ED1" w:rsidRDefault="00224ED1" w:rsidP="00224ED1">
            <w:pPr>
              <w:rPr>
                <w:lang w:eastAsia="de-DE"/>
              </w:rPr>
            </w:pPr>
            <w:r>
              <w:rPr>
                <w:lang w:eastAsia="de-DE"/>
              </w:rPr>
              <w:t>Assembly on the valve</w:t>
            </w:r>
          </w:p>
          <w:p w14:paraId="59B6D01C" w14:textId="77777777" w:rsidR="00224ED1" w:rsidRDefault="00224ED1" w:rsidP="008B6643">
            <w:pPr>
              <w:rPr>
                <w:lang w:eastAsia="de-DE"/>
              </w:rPr>
            </w:pPr>
          </w:p>
        </w:tc>
        <w:tc>
          <w:tcPr>
            <w:tcW w:w="1636" w:type="dxa"/>
          </w:tcPr>
          <w:p w14:paraId="555AAA3F" w14:textId="429921C5" w:rsidR="00224ED1" w:rsidRDefault="00224ED1" w:rsidP="008B6643">
            <w:pPr>
              <w:rPr>
                <w:lang w:eastAsia="de-DE"/>
              </w:rPr>
            </w:pPr>
            <w:r>
              <w:rPr>
                <w:lang w:eastAsia="de-DE"/>
              </w:rPr>
              <w:t>FIND_STOPS must have succeeded</w:t>
            </w:r>
          </w:p>
        </w:tc>
        <w:tc>
          <w:tcPr>
            <w:tcW w:w="1466" w:type="dxa"/>
          </w:tcPr>
          <w:p w14:paraId="12421831" w14:textId="3524D696" w:rsidR="00224ED1" w:rsidRDefault="00224ED1" w:rsidP="008B6643">
            <w:pPr>
              <w:rPr>
                <w:lang w:eastAsia="de-DE"/>
              </w:rPr>
            </w:pPr>
            <w:r>
              <w:rPr>
                <w:lang w:eastAsia="de-DE"/>
              </w:rPr>
              <w:t>Mounted units only</w:t>
            </w:r>
          </w:p>
        </w:tc>
        <w:tc>
          <w:tcPr>
            <w:tcW w:w="1227" w:type="dxa"/>
          </w:tcPr>
          <w:p w14:paraId="0CA6D975" w14:textId="77777777" w:rsidR="00224ED1" w:rsidRDefault="00224ED1" w:rsidP="008B6643">
            <w:pPr>
              <w:rPr>
                <w:lang w:eastAsia="de-DE"/>
              </w:rPr>
            </w:pPr>
          </w:p>
        </w:tc>
        <w:tc>
          <w:tcPr>
            <w:tcW w:w="1227" w:type="dxa"/>
          </w:tcPr>
          <w:p w14:paraId="77F1262E" w14:textId="77777777" w:rsidR="00224ED1" w:rsidRDefault="00224ED1" w:rsidP="008B6643">
            <w:pPr>
              <w:rPr>
                <w:lang w:eastAsia="de-DE"/>
              </w:rPr>
            </w:pPr>
          </w:p>
        </w:tc>
      </w:tr>
      <w:tr w:rsidR="00266160" w14:paraId="4F2BC32C" w14:textId="77777777" w:rsidTr="00224ED1">
        <w:trPr>
          <w:cantSplit/>
        </w:trPr>
        <w:tc>
          <w:tcPr>
            <w:tcW w:w="2692" w:type="dxa"/>
          </w:tcPr>
          <w:p w14:paraId="22697CCB" w14:textId="3C2C6EF6" w:rsidR="00224ED1" w:rsidRDefault="00B42567" w:rsidP="008B6643">
            <w:pPr>
              <w:rPr>
                <w:lang w:eastAsia="de-DE"/>
              </w:rPr>
            </w:pPr>
            <w:hyperlink w:anchor="activate_ctlset" w:history="1">
              <w:proofErr w:type="gramStart"/>
              <w:r w:rsidR="00224ED1" w:rsidRPr="00224ED1">
                <w:rPr>
                  <w:rStyle w:val="Hyperlink"/>
                  <w:lang w:eastAsia="de-DE"/>
                </w:rPr>
                <w:t>TB.ACTIVATE</w:t>
              </w:r>
              <w:proofErr w:type="gramEnd"/>
              <w:r w:rsidR="00224ED1" w:rsidRPr="00224ED1">
                <w:rPr>
                  <w:rStyle w:val="Hyperlink"/>
                  <w:lang w:eastAsia="de-DE"/>
                </w:rPr>
                <w:t>_CONTROL_SET</w:t>
              </w:r>
            </w:hyperlink>
            <w:r w:rsidR="00224ED1">
              <w:rPr>
                <w:lang w:eastAsia="de-DE"/>
              </w:rPr>
              <w:t xml:space="preserve"> or </w:t>
            </w:r>
            <w:hyperlink w:anchor="ctl_slot_hart" w:history="1">
              <w:r w:rsidR="00224ED1" w:rsidRPr="00224ED1">
                <w:rPr>
                  <w:rStyle w:val="Hyperlink"/>
                  <w:lang w:eastAsia="de-DE"/>
                </w:rPr>
                <w:t>171.216</w:t>
              </w:r>
            </w:hyperlink>
          </w:p>
        </w:tc>
        <w:tc>
          <w:tcPr>
            <w:tcW w:w="1526" w:type="dxa"/>
          </w:tcPr>
          <w:p w14:paraId="43E54E37" w14:textId="45FAAC69" w:rsidR="00224ED1" w:rsidRDefault="00224ED1" w:rsidP="008B6643">
            <w:pPr>
              <w:rPr>
                <w:lang w:eastAsia="de-DE"/>
              </w:rPr>
            </w:pPr>
            <w:r>
              <w:rPr>
                <w:lang w:eastAsia="de-DE"/>
              </w:rPr>
              <w:t>Tuning</w:t>
            </w:r>
          </w:p>
        </w:tc>
        <w:tc>
          <w:tcPr>
            <w:tcW w:w="2730" w:type="dxa"/>
          </w:tcPr>
          <w:p w14:paraId="4EF65EFC" w14:textId="01EE75DC" w:rsidR="00224ED1" w:rsidRDefault="00224ED1" w:rsidP="008B6643">
            <w:pPr>
              <w:rPr>
                <w:lang w:eastAsia="de-DE"/>
              </w:rPr>
            </w:pPr>
            <w:proofErr w:type="gramStart"/>
            <w:r>
              <w:rPr>
                <w:lang w:eastAsia="de-DE"/>
              </w:rPr>
              <w:t>TB.ACTIVE</w:t>
            </w:r>
            <w:proofErr w:type="gramEnd"/>
            <w:r>
              <w:rPr>
                <w:lang w:eastAsia="de-DE"/>
              </w:rPr>
              <w:t>_CONTROL_SET is matching</w:t>
            </w:r>
          </w:p>
        </w:tc>
        <w:tc>
          <w:tcPr>
            <w:tcW w:w="1296" w:type="dxa"/>
          </w:tcPr>
          <w:p w14:paraId="5CA6BC91" w14:textId="77777777" w:rsidR="00224ED1" w:rsidRDefault="00224ED1" w:rsidP="00224ED1">
            <w:pPr>
              <w:rPr>
                <w:lang w:eastAsia="de-DE"/>
              </w:rPr>
            </w:pPr>
          </w:p>
        </w:tc>
        <w:tc>
          <w:tcPr>
            <w:tcW w:w="1636" w:type="dxa"/>
          </w:tcPr>
          <w:p w14:paraId="039CEA69" w14:textId="77777777" w:rsidR="00224ED1" w:rsidRDefault="00224ED1" w:rsidP="008B6643">
            <w:pPr>
              <w:rPr>
                <w:lang w:eastAsia="de-DE"/>
              </w:rPr>
            </w:pPr>
          </w:p>
        </w:tc>
        <w:tc>
          <w:tcPr>
            <w:tcW w:w="1466" w:type="dxa"/>
          </w:tcPr>
          <w:p w14:paraId="35D9688E" w14:textId="1554F782" w:rsidR="00224ED1" w:rsidRDefault="00224ED1" w:rsidP="008B6643">
            <w:pPr>
              <w:rPr>
                <w:lang w:eastAsia="de-DE"/>
              </w:rPr>
            </w:pPr>
            <w:r>
              <w:rPr>
                <w:lang w:eastAsia="de-DE"/>
              </w:rPr>
              <w:t>Per order</w:t>
            </w:r>
          </w:p>
        </w:tc>
        <w:tc>
          <w:tcPr>
            <w:tcW w:w="1227" w:type="dxa"/>
          </w:tcPr>
          <w:p w14:paraId="708CE214" w14:textId="77777777" w:rsidR="00224ED1" w:rsidRDefault="00224ED1" w:rsidP="008B6643">
            <w:pPr>
              <w:rPr>
                <w:lang w:eastAsia="de-DE"/>
              </w:rPr>
            </w:pPr>
          </w:p>
        </w:tc>
        <w:tc>
          <w:tcPr>
            <w:tcW w:w="1227" w:type="dxa"/>
          </w:tcPr>
          <w:p w14:paraId="67CA18F1" w14:textId="77777777" w:rsidR="00224ED1" w:rsidRDefault="00224ED1" w:rsidP="008B6643">
            <w:pPr>
              <w:rPr>
                <w:lang w:eastAsia="de-DE"/>
              </w:rPr>
            </w:pPr>
          </w:p>
        </w:tc>
      </w:tr>
      <w:tr w:rsidR="00266160" w14:paraId="788F659C" w14:textId="77777777" w:rsidTr="00224ED1">
        <w:trPr>
          <w:cantSplit/>
        </w:trPr>
        <w:tc>
          <w:tcPr>
            <w:tcW w:w="2692" w:type="dxa"/>
          </w:tcPr>
          <w:p w14:paraId="3DF075AD" w14:textId="3F4EADFC" w:rsidR="00224ED1" w:rsidRDefault="00224ED1" w:rsidP="008B6643">
            <w:pPr>
              <w:rPr>
                <w:lang w:eastAsia="de-DE"/>
              </w:rPr>
            </w:pPr>
            <w:proofErr w:type="gramStart"/>
            <w:r>
              <w:rPr>
                <w:lang w:eastAsia="de-DE"/>
              </w:rPr>
              <w:t>TB.AUTOTUNE</w:t>
            </w:r>
            <w:proofErr w:type="gramEnd"/>
            <w:r>
              <w:rPr>
                <w:lang w:eastAsia="de-DE"/>
              </w:rPr>
              <w:t xml:space="preserve"> or 189</w:t>
            </w:r>
          </w:p>
        </w:tc>
        <w:tc>
          <w:tcPr>
            <w:tcW w:w="1526" w:type="dxa"/>
          </w:tcPr>
          <w:p w14:paraId="4CDF47E9" w14:textId="7021A3A7" w:rsidR="00224ED1" w:rsidRDefault="00224ED1" w:rsidP="008B6643">
            <w:pPr>
              <w:rPr>
                <w:lang w:eastAsia="de-DE"/>
              </w:rPr>
            </w:pPr>
            <w:r>
              <w:rPr>
                <w:lang w:eastAsia="de-DE"/>
              </w:rPr>
              <w:t>Tuning</w:t>
            </w:r>
          </w:p>
        </w:tc>
        <w:tc>
          <w:tcPr>
            <w:tcW w:w="2730" w:type="dxa"/>
          </w:tcPr>
          <w:p w14:paraId="2CD69C39" w14:textId="77777777" w:rsidR="00224ED1" w:rsidRDefault="00224ED1" w:rsidP="008B6643">
            <w:pPr>
              <w:rPr>
                <w:lang w:eastAsia="de-DE"/>
              </w:rPr>
            </w:pPr>
          </w:p>
        </w:tc>
        <w:tc>
          <w:tcPr>
            <w:tcW w:w="1296" w:type="dxa"/>
          </w:tcPr>
          <w:p w14:paraId="403403BC" w14:textId="77777777" w:rsidR="00224ED1" w:rsidRDefault="00224ED1" w:rsidP="008B6643">
            <w:pPr>
              <w:rPr>
                <w:lang w:eastAsia="de-DE"/>
              </w:rPr>
            </w:pPr>
          </w:p>
        </w:tc>
        <w:tc>
          <w:tcPr>
            <w:tcW w:w="1636" w:type="dxa"/>
          </w:tcPr>
          <w:p w14:paraId="268012A6" w14:textId="77777777" w:rsidR="00224ED1" w:rsidRDefault="00224ED1" w:rsidP="008B6643">
            <w:pPr>
              <w:rPr>
                <w:lang w:eastAsia="de-DE"/>
              </w:rPr>
            </w:pPr>
          </w:p>
        </w:tc>
        <w:tc>
          <w:tcPr>
            <w:tcW w:w="1466" w:type="dxa"/>
          </w:tcPr>
          <w:p w14:paraId="57F6C020" w14:textId="77777777" w:rsidR="00224ED1" w:rsidRDefault="00224ED1" w:rsidP="008B6643">
            <w:pPr>
              <w:rPr>
                <w:lang w:eastAsia="de-DE"/>
              </w:rPr>
            </w:pPr>
            <w:r>
              <w:rPr>
                <w:lang w:eastAsia="de-DE"/>
              </w:rPr>
              <w:t>Mounted units only.</w:t>
            </w:r>
          </w:p>
          <w:p w14:paraId="1A582B7F" w14:textId="054F724D" w:rsidR="00224ED1" w:rsidRDefault="00224ED1" w:rsidP="008B6643">
            <w:pPr>
              <w:rPr>
                <w:lang w:eastAsia="de-DE"/>
              </w:rPr>
            </w:pPr>
            <w:r>
              <w:rPr>
                <w:lang w:eastAsia="de-DE"/>
              </w:rPr>
              <w:t>Only if control slot is 0</w:t>
            </w:r>
          </w:p>
        </w:tc>
        <w:tc>
          <w:tcPr>
            <w:tcW w:w="1227" w:type="dxa"/>
          </w:tcPr>
          <w:p w14:paraId="43895BA9" w14:textId="77777777" w:rsidR="00224ED1" w:rsidRDefault="00224ED1" w:rsidP="008B6643">
            <w:pPr>
              <w:rPr>
                <w:lang w:eastAsia="de-DE"/>
              </w:rPr>
            </w:pPr>
          </w:p>
        </w:tc>
        <w:tc>
          <w:tcPr>
            <w:tcW w:w="1227" w:type="dxa"/>
          </w:tcPr>
          <w:p w14:paraId="078E48E6" w14:textId="77777777" w:rsidR="00224ED1" w:rsidRDefault="00224ED1" w:rsidP="008B6643">
            <w:pPr>
              <w:rPr>
                <w:lang w:eastAsia="de-DE"/>
              </w:rPr>
            </w:pPr>
          </w:p>
        </w:tc>
      </w:tr>
      <w:tr w:rsidR="00136123" w14:paraId="19AE3508" w14:textId="77777777" w:rsidTr="00224ED1">
        <w:trPr>
          <w:cantSplit/>
          <w:ins w:id="16" w:author="Khasin, Ark" w:date="2023-01-20T21:20:00Z"/>
        </w:trPr>
        <w:tc>
          <w:tcPr>
            <w:tcW w:w="2692" w:type="dxa"/>
          </w:tcPr>
          <w:p w14:paraId="1B776E39" w14:textId="28BAEEF3" w:rsidR="00136123" w:rsidRDefault="00136123" w:rsidP="008B6643">
            <w:pPr>
              <w:rPr>
                <w:ins w:id="17" w:author="Khasin, Ark" w:date="2023-01-20T21:20:00Z"/>
                <w:lang w:eastAsia="de-DE"/>
              </w:rPr>
            </w:pPr>
            <w:proofErr w:type="spellStart"/>
            <w:proofErr w:type="gramStart"/>
            <w:ins w:id="18" w:author="Khasin, Ark" w:date="2023-01-20T21:20:00Z">
              <w:r>
                <w:rPr>
                  <w:lang w:eastAsia="de-DE"/>
                </w:rPr>
                <w:t>TB.MODE.Target</w:t>
              </w:r>
              <w:proofErr w:type="spellEnd"/>
              <w:proofErr w:type="gramEnd"/>
              <w:r>
                <w:rPr>
                  <w:lang w:eastAsia="de-DE"/>
                </w:rPr>
                <w:t xml:space="preserve"> </w:t>
              </w:r>
            </w:ins>
            <w:ins w:id="19" w:author="Khasin, Ark" w:date="2023-01-20T21:21:00Z">
              <w:r>
                <w:rPr>
                  <w:lang w:eastAsia="de-DE"/>
                </w:rPr>
                <w:t>= OOS</w:t>
              </w:r>
            </w:ins>
          </w:p>
        </w:tc>
        <w:tc>
          <w:tcPr>
            <w:tcW w:w="1526" w:type="dxa"/>
          </w:tcPr>
          <w:p w14:paraId="4FCC336F" w14:textId="2B5C1AA5" w:rsidR="00136123" w:rsidRDefault="00136123" w:rsidP="008B6643">
            <w:pPr>
              <w:rPr>
                <w:ins w:id="20" w:author="Khasin, Ark" w:date="2023-01-20T21:20:00Z"/>
                <w:lang w:eastAsia="de-DE"/>
              </w:rPr>
            </w:pPr>
            <w:ins w:id="21" w:author="Khasin, Ark" w:date="2023-01-20T21:21:00Z">
              <w:r>
                <w:rPr>
                  <w:lang w:eastAsia="de-DE"/>
                </w:rPr>
                <w:t>Pre-requisite to ne</w:t>
              </w:r>
            </w:ins>
            <w:ins w:id="22" w:author="Khasin, Ark" w:date="2023-01-20T21:22:00Z">
              <w:r>
                <w:rPr>
                  <w:lang w:eastAsia="de-DE"/>
                </w:rPr>
                <w:t>xt</w:t>
              </w:r>
            </w:ins>
          </w:p>
        </w:tc>
        <w:tc>
          <w:tcPr>
            <w:tcW w:w="2730" w:type="dxa"/>
          </w:tcPr>
          <w:p w14:paraId="67DE020A" w14:textId="59839CE3" w:rsidR="00136123" w:rsidRDefault="00136123" w:rsidP="008B6643">
            <w:pPr>
              <w:rPr>
                <w:ins w:id="23" w:author="Khasin, Ark" w:date="2023-01-20T21:20:00Z"/>
                <w:lang w:eastAsia="de-DE"/>
              </w:rPr>
            </w:pPr>
            <w:proofErr w:type="spellStart"/>
            <w:proofErr w:type="gramStart"/>
            <w:ins w:id="24" w:author="Khasin, Ark" w:date="2023-01-20T21:22:00Z">
              <w:r>
                <w:rPr>
                  <w:lang w:eastAsia="de-DE"/>
                </w:rPr>
                <w:t>TB.MODE.</w:t>
              </w:r>
              <w:r>
                <w:rPr>
                  <w:lang w:eastAsia="de-DE"/>
                </w:rPr>
                <w:t>Actual</w:t>
              </w:r>
              <w:proofErr w:type="spellEnd"/>
              <w:proofErr w:type="gramEnd"/>
              <w:r>
                <w:rPr>
                  <w:lang w:eastAsia="de-DE"/>
                </w:rPr>
                <w:t xml:space="preserve"> = OOS</w:t>
              </w:r>
            </w:ins>
          </w:p>
        </w:tc>
        <w:tc>
          <w:tcPr>
            <w:tcW w:w="1296" w:type="dxa"/>
          </w:tcPr>
          <w:p w14:paraId="4B0115DF" w14:textId="375C8D52" w:rsidR="00136123" w:rsidRDefault="00136123" w:rsidP="008B6643">
            <w:pPr>
              <w:rPr>
                <w:ins w:id="25" w:author="Khasin, Ark" w:date="2023-01-20T21:20:00Z"/>
                <w:lang w:eastAsia="de-DE"/>
              </w:rPr>
            </w:pPr>
            <w:ins w:id="26" w:author="Khasin, Ark" w:date="2023-01-20T21:22:00Z">
              <w:r>
                <w:rPr>
                  <w:lang w:eastAsia="de-DE"/>
                </w:rPr>
                <w:t>Final test</w:t>
              </w:r>
            </w:ins>
          </w:p>
        </w:tc>
        <w:tc>
          <w:tcPr>
            <w:tcW w:w="1636" w:type="dxa"/>
          </w:tcPr>
          <w:p w14:paraId="03B0D67F" w14:textId="77777777" w:rsidR="00136123" w:rsidRDefault="00136123" w:rsidP="008B6643">
            <w:pPr>
              <w:rPr>
                <w:ins w:id="27" w:author="Khasin, Ark" w:date="2023-01-20T21:20:00Z"/>
                <w:lang w:eastAsia="de-DE"/>
              </w:rPr>
            </w:pPr>
          </w:p>
        </w:tc>
        <w:tc>
          <w:tcPr>
            <w:tcW w:w="1466" w:type="dxa"/>
          </w:tcPr>
          <w:p w14:paraId="32216861" w14:textId="77777777" w:rsidR="00136123" w:rsidRDefault="00136123" w:rsidP="008B6643">
            <w:pPr>
              <w:rPr>
                <w:ins w:id="28" w:author="Khasin, Ark" w:date="2023-01-20T21:20:00Z"/>
                <w:lang w:eastAsia="de-DE"/>
              </w:rPr>
            </w:pPr>
          </w:p>
        </w:tc>
        <w:tc>
          <w:tcPr>
            <w:tcW w:w="1227" w:type="dxa"/>
          </w:tcPr>
          <w:p w14:paraId="46AE2B74" w14:textId="77777777" w:rsidR="00136123" w:rsidRDefault="00136123" w:rsidP="008B6643">
            <w:pPr>
              <w:rPr>
                <w:ins w:id="29" w:author="Khasin, Ark" w:date="2023-01-20T21:20:00Z"/>
                <w:lang w:eastAsia="de-DE"/>
              </w:rPr>
            </w:pPr>
          </w:p>
        </w:tc>
        <w:tc>
          <w:tcPr>
            <w:tcW w:w="1227" w:type="dxa"/>
          </w:tcPr>
          <w:p w14:paraId="22C5CF4B" w14:textId="77777777" w:rsidR="00136123" w:rsidRDefault="00136123" w:rsidP="008B6643">
            <w:pPr>
              <w:rPr>
                <w:ins w:id="30" w:author="Khasin, Ark" w:date="2023-01-20T21:20:00Z"/>
                <w:lang w:eastAsia="de-DE"/>
              </w:rPr>
            </w:pPr>
          </w:p>
        </w:tc>
      </w:tr>
      <w:tr w:rsidR="00266160" w14:paraId="5E5F8B8B" w14:textId="77777777" w:rsidTr="00224ED1">
        <w:trPr>
          <w:cantSplit/>
        </w:trPr>
        <w:tc>
          <w:tcPr>
            <w:tcW w:w="2692" w:type="dxa"/>
          </w:tcPr>
          <w:p w14:paraId="5C105742" w14:textId="102BF9A2" w:rsidR="00901666" w:rsidRDefault="00901666" w:rsidP="008B6643">
            <w:pPr>
              <w:rPr>
                <w:lang w:eastAsia="de-DE"/>
              </w:rPr>
            </w:pPr>
            <w:proofErr w:type="gramStart"/>
            <w:r>
              <w:rPr>
                <w:lang w:eastAsia="de-DE"/>
              </w:rPr>
              <w:t>RB.RESTART</w:t>
            </w:r>
            <w:proofErr w:type="gramEnd"/>
            <w:r>
              <w:rPr>
                <w:lang w:eastAsia="de-DE"/>
              </w:rPr>
              <w:t>=42</w:t>
            </w:r>
          </w:p>
        </w:tc>
        <w:tc>
          <w:tcPr>
            <w:tcW w:w="1526" w:type="dxa"/>
          </w:tcPr>
          <w:p w14:paraId="79F077E8" w14:textId="649659E4" w:rsidR="00901666" w:rsidRDefault="00901666" w:rsidP="008B6643">
            <w:pPr>
              <w:rPr>
                <w:lang w:eastAsia="de-DE"/>
              </w:rPr>
            </w:pPr>
            <w:r>
              <w:rPr>
                <w:lang w:eastAsia="de-DE"/>
              </w:rPr>
              <w:t>Capture TB factory settings</w:t>
            </w:r>
          </w:p>
        </w:tc>
        <w:tc>
          <w:tcPr>
            <w:tcW w:w="2730" w:type="dxa"/>
          </w:tcPr>
          <w:p w14:paraId="193505EE" w14:textId="3504B644" w:rsidR="00901666" w:rsidRDefault="00901666" w:rsidP="008B6643">
            <w:pPr>
              <w:rPr>
                <w:lang w:eastAsia="de-DE"/>
              </w:rPr>
            </w:pPr>
            <w:proofErr w:type="gramStart"/>
            <w:r>
              <w:rPr>
                <w:lang w:eastAsia="de-DE"/>
              </w:rPr>
              <w:t>RB.RESTART</w:t>
            </w:r>
            <w:proofErr w:type="gramEnd"/>
            <w:r>
              <w:rPr>
                <w:lang w:eastAsia="de-DE"/>
              </w:rPr>
              <w:t>=5 increments TB_ST_REV by 3</w:t>
            </w:r>
          </w:p>
        </w:tc>
        <w:tc>
          <w:tcPr>
            <w:tcW w:w="1296" w:type="dxa"/>
          </w:tcPr>
          <w:p w14:paraId="22313EAC" w14:textId="067E6BF9" w:rsidR="00901666" w:rsidRDefault="00901666" w:rsidP="008B6643">
            <w:pPr>
              <w:rPr>
                <w:lang w:eastAsia="de-DE"/>
              </w:rPr>
            </w:pPr>
            <w:r>
              <w:rPr>
                <w:lang w:eastAsia="de-DE"/>
              </w:rPr>
              <w:t>Final test</w:t>
            </w:r>
          </w:p>
        </w:tc>
        <w:tc>
          <w:tcPr>
            <w:tcW w:w="1636" w:type="dxa"/>
          </w:tcPr>
          <w:p w14:paraId="563E23B3" w14:textId="712DFF5D" w:rsidR="00901666" w:rsidRDefault="00136123" w:rsidP="008B6643">
            <w:pPr>
              <w:rPr>
                <w:lang w:eastAsia="de-DE"/>
              </w:rPr>
            </w:pPr>
            <w:ins w:id="31" w:author="Khasin, Ark" w:date="2023-01-20T21:22:00Z">
              <w:r>
                <w:rPr>
                  <w:lang w:eastAsia="de-DE"/>
                </w:rPr>
                <w:t xml:space="preserve">TB must be </w:t>
              </w:r>
            </w:ins>
            <w:ins w:id="32" w:author="Khasin, Ark" w:date="2023-01-20T21:23:00Z">
              <w:r>
                <w:rPr>
                  <w:lang w:eastAsia="de-DE"/>
                </w:rPr>
                <w:t>in OOS</w:t>
              </w:r>
            </w:ins>
          </w:p>
        </w:tc>
        <w:tc>
          <w:tcPr>
            <w:tcW w:w="1466" w:type="dxa"/>
          </w:tcPr>
          <w:p w14:paraId="28EC745A" w14:textId="77777777" w:rsidR="00901666" w:rsidRDefault="00901666" w:rsidP="008B6643">
            <w:pPr>
              <w:rPr>
                <w:lang w:eastAsia="de-DE"/>
              </w:rPr>
            </w:pPr>
          </w:p>
        </w:tc>
        <w:tc>
          <w:tcPr>
            <w:tcW w:w="1227" w:type="dxa"/>
          </w:tcPr>
          <w:p w14:paraId="123870DF" w14:textId="77777777" w:rsidR="00901666" w:rsidRDefault="00901666" w:rsidP="008B6643">
            <w:pPr>
              <w:rPr>
                <w:lang w:eastAsia="de-DE"/>
              </w:rPr>
            </w:pPr>
          </w:p>
        </w:tc>
        <w:tc>
          <w:tcPr>
            <w:tcW w:w="1227" w:type="dxa"/>
          </w:tcPr>
          <w:p w14:paraId="1A4EDC21" w14:textId="77777777" w:rsidR="00901666" w:rsidRDefault="00901666" w:rsidP="008B6643">
            <w:pPr>
              <w:rPr>
                <w:lang w:eastAsia="de-DE"/>
              </w:rPr>
            </w:pPr>
          </w:p>
        </w:tc>
      </w:tr>
    </w:tbl>
    <w:p w14:paraId="3DF302E2" w14:textId="77777777" w:rsidR="008B6643" w:rsidRDefault="008B6643" w:rsidP="00717C14">
      <w:pPr>
        <w:rPr>
          <w:lang w:eastAsia="de-DE"/>
        </w:rPr>
      </w:pPr>
    </w:p>
    <w:p w14:paraId="7F1A9515" w14:textId="31055D2B" w:rsidR="00A63612" w:rsidRDefault="00A63612" w:rsidP="00182F97">
      <w:pPr>
        <w:pStyle w:val="Heading1"/>
      </w:pPr>
      <w:bookmarkStart w:id="33" w:name="_Toc116204967"/>
      <w:bookmarkStart w:id="34" w:name="_Toc116205279"/>
      <w:bookmarkStart w:id="35" w:name="_Toc116205298"/>
      <w:bookmarkStart w:id="36" w:name="_Toc375234590"/>
      <w:r>
        <w:t>Data Category</w:t>
      </w:r>
      <w:bookmarkEnd w:id="33"/>
      <w:bookmarkEnd w:id="34"/>
      <w:bookmarkEnd w:id="35"/>
      <w:bookmarkEnd w:id="36"/>
    </w:p>
    <w:p w14:paraId="39D645B5" w14:textId="77777777" w:rsidR="00A63612" w:rsidRDefault="00A63612" w:rsidP="00A63612">
      <w:pPr>
        <w:ind w:left="1440"/>
        <w:rPr>
          <w:bCs/>
        </w:rPr>
      </w:pPr>
    </w:p>
    <w:p w14:paraId="6C3D0CFD" w14:textId="77777777" w:rsidR="00A63612" w:rsidRDefault="00A63612" w:rsidP="00A63612">
      <w:pPr>
        <w:ind w:left="1440"/>
        <w:rPr>
          <w:bCs/>
        </w:rPr>
      </w:pPr>
      <w:r>
        <w:rPr>
          <w:bCs/>
        </w:rPr>
        <w:lastRenderedPageBreak/>
        <w:t>Data are divided into Common group (</w:t>
      </w:r>
      <w:proofErr w:type="spellStart"/>
      <w:r w:rsidR="00065F69">
        <w:rPr>
          <w:bCs/>
        </w:rPr>
        <w:t>CFwFxd</w:t>
      </w:r>
      <w:proofErr w:type="spellEnd"/>
      <w:r>
        <w:rPr>
          <w:bCs/>
        </w:rPr>
        <w:t xml:space="preserve">, </w:t>
      </w:r>
      <w:proofErr w:type="spellStart"/>
      <w:r w:rsidR="00065F69">
        <w:rPr>
          <w:bCs/>
        </w:rPr>
        <w:t>CStUpSt</w:t>
      </w:r>
      <w:proofErr w:type="spellEnd"/>
      <w:r>
        <w:rPr>
          <w:bCs/>
        </w:rPr>
        <w:t xml:space="preserve">, </w:t>
      </w:r>
      <w:proofErr w:type="spellStart"/>
      <w:r w:rsidR="00065F69">
        <w:rPr>
          <w:bCs/>
        </w:rPr>
        <w:t>CRnTmDyn</w:t>
      </w:r>
      <w:proofErr w:type="spellEnd"/>
      <w:r>
        <w:rPr>
          <w:bCs/>
        </w:rPr>
        <w:t>) and Specific group (</w:t>
      </w:r>
      <w:proofErr w:type="spellStart"/>
      <w:r w:rsidR="00D845BB">
        <w:rPr>
          <w:bCs/>
        </w:rPr>
        <w:t>SUntFxd</w:t>
      </w:r>
      <w:proofErr w:type="spellEnd"/>
      <w:r>
        <w:rPr>
          <w:bCs/>
        </w:rPr>
        <w:t xml:space="preserve">, </w:t>
      </w:r>
      <w:proofErr w:type="spellStart"/>
      <w:r w:rsidR="00D845BB">
        <w:rPr>
          <w:bCs/>
        </w:rPr>
        <w:t>SFtrFxd</w:t>
      </w:r>
      <w:proofErr w:type="spellEnd"/>
      <w:r>
        <w:rPr>
          <w:bCs/>
        </w:rPr>
        <w:t xml:space="preserve">, </w:t>
      </w:r>
      <w:proofErr w:type="spellStart"/>
      <w:r w:rsidR="00D845BB">
        <w:rPr>
          <w:bCs/>
        </w:rPr>
        <w:t>SFtrSttc</w:t>
      </w:r>
      <w:proofErr w:type="spellEnd"/>
      <w:r>
        <w:rPr>
          <w:bCs/>
        </w:rPr>
        <w:t xml:space="preserve">, </w:t>
      </w:r>
      <w:proofErr w:type="spellStart"/>
      <w:r w:rsidR="00D845BB">
        <w:rPr>
          <w:bCs/>
        </w:rPr>
        <w:t>SManStUpSttc</w:t>
      </w:r>
      <w:proofErr w:type="spellEnd"/>
      <w:r>
        <w:rPr>
          <w:bCs/>
        </w:rPr>
        <w:t xml:space="preserve">, </w:t>
      </w:r>
      <w:proofErr w:type="spellStart"/>
      <w:r w:rsidR="001F27D5">
        <w:rPr>
          <w:bCs/>
        </w:rPr>
        <w:t>SAutoStUpSttc</w:t>
      </w:r>
      <w:proofErr w:type="spellEnd"/>
      <w:r>
        <w:rPr>
          <w:bCs/>
        </w:rPr>
        <w:t xml:space="preserve">, </w:t>
      </w:r>
      <w:proofErr w:type="spellStart"/>
      <w:r w:rsidR="001F27D5">
        <w:rPr>
          <w:bCs/>
        </w:rPr>
        <w:t>SRnTmDyn</w:t>
      </w:r>
      <w:proofErr w:type="spellEnd"/>
      <w:r>
        <w:rPr>
          <w:bCs/>
        </w:rPr>
        <w:t>).</w:t>
      </w:r>
    </w:p>
    <w:p w14:paraId="7D2836C0" w14:textId="77777777" w:rsidR="00A63612" w:rsidRDefault="00A63612" w:rsidP="00A63612">
      <w:pPr>
        <w:ind w:left="1440"/>
        <w:rPr>
          <w:bCs/>
        </w:rPr>
      </w:pPr>
    </w:p>
    <w:p w14:paraId="0AC952DF" w14:textId="77777777" w:rsidR="00A63612" w:rsidRDefault="00A63612" w:rsidP="00A63612">
      <w:pPr>
        <w:ind w:left="1440"/>
        <w:rPr>
          <w:bCs/>
        </w:rPr>
      </w:pPr>
    </w:p>
    <w:p w14:paraId="687CF6DF" w14:textId="77777777" w:rsidR="00A63612" w:rsidRDefault="00065F69" w:rsidP="00A63612">
      <w:pPr>
        <w:pStyle w:val="Heading3"/>
        <w:numPr>
          <w:ilvl w:val="0"/>
          <w:numId w:val="0"/>
        </w:numPr>
        <w:ind w:left="360" w:firstLine="360"/>
      </w:pPr>
      <w:bookmarkStart w:id="37" w:name="_Toc116204968"/>
      <w:bookmarkStart w:id="38" w:name="_Toc116205280"/>
      <w:bookmarkStart w:id="39" w:name="_Toc116205299"/>
      <w:bookmarkStart w:id="40" w:name="_Toc375234591"/>
      <w:proofErr w:type="spellStart"/>
      <w:r>
        <w:t>CFwFxd</w:t>
      </w:r>
      <w:proofErr w:type="spellEnd"/>
      <w:r w:rsidR="00A63612">
        <w:t>: Common Firmware Fixed</w:t>
      </w:r>
      <w:bookmarkEnd w:id="37"/>
      <w:bookmarkEnd w:id="38"/>
      <w:bookmarkEnd w:id="39"/>
      <w:bookmarkEnd w:id="40"/>
    </w:p>
    <w:p w14:paraId="1D17BC41" w14:textId="77777777" w:rsidR="00A63612" w:rsidRDefault="00A63612" w:rsidP="00A63612">
      <w:pPr>
        <w:ind w:left="1440"/>
        <w:rPr>
          <w:bCs/>
        </w:rPr>
      </w:pPr>
      <w:r>
        <w:rPr>
          <w:bCs/>
        </w:rPr>
        <w:t>Those values apply to all units and should be fixed at all times since the initial default.</w:t>
      </w:r>
    </w:p>
    <w:p w14:paraId="329DCB07" w14:textId="77777777" w:rsidR="00A63612" w:rsidRDefault="00A63612" w:rsidP="00A63612">
      <w:pPr>
        <w:ind w:left="1440"/>
        <w:rPr>
          <w:bCs/>
        </w:rPr>
      </w:pPr>
    </w:p>
    <w:p w14:paraId="6A8294F8" w14:textId="77777777" w:rsidR="00A63612" w:rsidRDefault="00A63612" w:rsidP="00A63612">
      <w:pPr>
        <w:ind w:left="1440"/>
        <w:rPr>
          <w:bCs/>
        </w:rPr>
      </w:pPr>
      <w:r>
        <w:rPr>
          <w:bCs/>
        </w:rPr>
        <w:t xml:space="preserve">Examples of </w:t>
      </w:r>
      <w:proofErr w:type="spellStart"/>
      <w:r w:rsidR="00065F69">
        <w:rPr>
          <w:bCs/>
        </w:rPr>
        <w:t>CFwFxd</w:t>
      </w:r>
      <w:proofErr w:type="spellEnd"/>
      <w:r>
        <w:rPr>
          <w:bCs/>
        </w:rPr>
        <w:t xml:space="preserve"> data include NVM version, </w:t>
      </w:r>
      <w:r w:rsidR="00C20326">
        <w:rPr>
          <w:bCs/>
        </w:rPr>
        <w:t>Device Manufacturer and Device Type</w:t>
      </w:r>
      <w:r>
        <w:rPr>
          <w:bCs/>
        </w:rPr>
        <w:t xml:space="preserve"> and those fixed settings in </w:t>
      </w:r>
      <w:proofErr w:type="spellStart"/>
      <w:r>
        <w:rPr>
          <w:bCs/>
        </w:rPr>
        <w:t>BiasExt</w:t>
      </w:r>
      <w:proofErr w:type="spellEnd"/>
      <w:r>
        <w:rPr>
          <w:bCs/>
        </w:rPr>
        <w:t xml:space="preserve"> for Bias handling, etc.</w:t>
      </w:r>
    </w:p>
    <w:p w14:paraId="2E99EE99" w14:textId="77777777" w:rsidR="00A63612" w:rsidRDefault="00A63612" w:rsidP="00A63612">
      <w:pPr>
        <w:ind w:left="1440"/>
        <w:rPr>
          <w:bCs/>
        </w:rPr>
      </w:pPr>
    </w:p>
    <w:p w14:paraId="62632AC3" w14:textId="77777777" w:rsidR="00A63612" w:rsidRDefault="00A63612" w:rsidP="00A63612">
      <w:pPr>
        <w:ind w:left="1440"/>
        <w:rPr>
          <w:bCs/>
        </w:rPr>
      </w:pPr>
      <w:r>
        <w:rPr>
          <w:bCs/>
        </w:rPr>
        <w:t xml:space="preserve">Manufacturing should verify that </w:t>
      </w:r>
      <w:proofErr w:type="spellStart"/>
      <w:r w:rsidR="00065F69">
        <w:rPr>
          <w:bCs/>
        </w:rPr>
        <w:t>CFwFxd</w:t>
      </w:r>
      <w:proofErr w:type="spellEnd"/>
      <w:r>
        <w:rPr>
          <w:bCs/>
        </w:rPr>
        <w:t xml:space="preserve"> data contains the value specified.</w:t>
      </w:r>
    </w:p>
    <w:p w14:paraId="116C6A1D" w14:textId="77777777" w:rsidR="00A63612" w:rsidRDefault="00A63612" w:rsidP="00A63612">
      <w:pPr>
        <w:ind w:left="1440"/>
        <w:rPr>
          <w:bCs/>
        </w:rPr>
      </w:pPr>
      <w:r>
        <w:rPr>
          <w:bCs/>
        </w:rPr>
        <w:t xml:space="preserve"> </w:t>
      </w:r>
    </w:p>
    <w:p w14:paraId="072F83E6" w14:textId="77777777" w:rsidR="00A63612" w:rsidRDefault="00065F69" w:rsidP="00A63612">
      <w:pPr>
        <w:pStyle w:val="Heading3"/>
        <w:numPr>
          <w:ilvl w:val="0"/>
          <w:numId w:val="0"/>
        </w:numPr>
        <w:ind w:left="360" w:firstLine="360"/>
      </w:pPr>
      <w:bookmarkStart w:id="41" w:name="_Toc116204969"/>
      <w:bookmarkStart w:id="42" w:name="_Toc116205281"/>
      <w:bookmarkStart w:id="43" w:name="_Toc116205300"/>
      <w:bookmarkStart w:id="44" w:name="_Toc375234592"/>
      <w:proofErr w:type="spellStart"/>
      <w:r>
        <w:t>CStUpSt</w:t>
      </w:r>
      <w:proofErr w:type="spellEnd"/>
      <w:r w:rsidR="00A63612">
        <w:t>: Common Setup Static</w:t>
      </w:r>
      <w:bookmarkEnd w:id="41"/>
      <w:bookmarkEnd w:id="42"/>
      <w:bookmarkEnd w:id="43"/>
      <w:bookmarkEnd w:id="44"/>
    </w:p>
    <w:p w14:paraId="44E3CC38" w14:textId="77777777" w:rsidR="00A63612" w:rsidRDefault="00A63612" w:rsidP="00A63612">
      <w:pPr>
        <w:ind w:left="1440"/>
        <w:rPr>
          <w:bCs/>
        </w:rPr>
      </w:pPr>
      <w:r>
        <w:rPr>
          <w:bCs/>
        </w:rPr>
        <w:t>Those values as part of application setup apply to all units at the factory. Change may occur during manufacturing since the initial default, but the unit should be reset to the factory defaults if different to ensure that only factory settings are shipped. They are subject to change at the field by the user.</w:t>
      </w:r>
    </w:p>
    <w:p w14:paraId="721E6CFD" w14:textId="77777777" w:rsidR="00A63612" w:rsidRDefault="00A63612" w:rsidP="00A63612">
      <w:pPr>
        <w:ind w:left="1440"/>
        <w:rPr>
          <w:bCs/>
        </w:rPr>
      </w:pPr>
    </w:p>
    <w:p w14:paraId="14480E4A" w14:textId="77777777" w:rsidR="00A63612" w:rsidRDefault="00A63612" w:rsidP="00A63612">
      <w:pPr>
        <w:ind w:left="1440"/>
        <w:rPr>
          <w:bCs/>
        </w:rPr>
      </w:pPr>
      <w:r>
        <w:rPr>
          <w:bCs/>
        </w:rPr>
        <w:t xml:space="preserve">Examples of </w:t>
      </w:r>
      <w:proofErr w:type="spellStart"/>
      <w:r w:rsidR="00065F69">
        <w:rPr>
          <w:bCs/>
        </w:rPr>
        <w:t>CStUpSt</w:t>
      </w:r>
      <w:proofErr w:type="spellEnd"/>
      <w:r>
        <w:rPr>
          <w:bCs/>
        </w:rPr>
        <w:t xml:space="preserve"> data include Device Mode and Measurement Calibration, etc.</w:t>
      </w:r>
    </w:p>
    <w:p w14:paraId="2B58E169" w14:textId="77777777" w:rsidR="00A63612" w:rsidRDefault="00A63612" w:rsidP="00A63612">
      <w:pPr>
        <w:ind w:left="1440"/>
        <w:rPr>
          <w:bCs/>
        </w:rPr>
      </w:pPr>
    </w:p>
    <w:p w14:paraId="0BCC3949" w14:textId="77777777" w:rsidR="00A63612" w:rsidRDefault="00A63612" w:rsidP="00A63612">
      <w:pPr>
        <w:ind w:left="1440"/>
        <w:rPr>
          <w:bCs/>
        </w:rPr>
      </w:pPr>
      <w:r>
        <w:rPr>
          <w:bCs/>
        </w:rPr>
        <w:t xml:space="preserve">Manufacturing should verify and reset if different to make sure that </w:t>
      </w:r>
      <w:proofErr w:type="spellStart"/>
      <w:r w:rsidR="00065F69">
        <w:rPr>
          <w:bCs/>
        </w:rPr>
        <w:t>CStUpSt</w:t>
      </w:r>
      <w:proofErr w:type="spellEnd"/>
      <w:r>
        <w:rPr>
          <w:bCs/>
        </w:rPr>
        <w:t xml:space="preserve"> data contains the value specified.</w:t>
      </w:r>
    </w:p>
    <w:p w14:paraId="34BE6B94" w14:textId="77777777" w:rsidR="00A63612" w:rsidRDefault="00A63612" w:rsidP="00A63612">
      <w:pPr>
        <w:ind w:left="1440"/>
        <w:rPr>
          <w:bCs/>
        </w:rPr>
      </w:pPr>
    </w:p>
    <w:p w14:paraId="0831E03D" w14:textId="77777777" w:rsidR="00A63612" w:rsidRDefault="00065F69" w:rsidP="00A63612">
      <w:pPr>
        <w:pStyle w:val="Heading3"/>
        <w:numPr>
          <w:ilvl w:val="0"/>
          <w:numId w:val="0"/>
        </w:numPr>
        <w:ind w:left="360" w:firstLine="360"/>
      </w:pPr>
      <w:bookmarkStart w:id="45" w:name="_Toc116204970"/>
      <w:bookmarkStart w:id="46" w:name="_Toc116205282"/>
      <w:bookmarkStart w:id="47" w:name="_Toc116205301"/>
      <w:bookmarkStart w:id="48" w:name="_Toc375234593"/>
      <w:proofErr w:type="spellStart"/>
      <w:r>
        <w:t>CRnTmDyn</w:t>
      </w:r>
      <w:proofErr w:type="spellEnd"/>
      <w:r w:rsidR="00A63612">
        <w:t>: Common Runtime Dynamic</w:t>
      </w:r>
      <w:bookmarkEnd w:id="45"/>
      <w:bookmarkEnd w:id="46"/>
      <w:bookmarkEnd w:id="47"/>
      <w:bookmarkEnd w:id="48"/>
    </w:p>
    <w:p w14:paraId="7C7444F8" w14:textId="77777777" w:rsidR="00A63612" w:rsidRDefault="00A63612" w:rsidP="00A63612">
      <w:pPr>
        <w:ind w:left="1440"/>
        <w:rPr>
          <w:bCs/>
        </w:rPr>
      </w:pPr>
      <w:r>
        <w:rPr>
          <w:bCs/>
        </w:rPr>
        <w:t>Those values change dynamically but need to be reset on all units before the final shipment to be ready to capture runtime information in user environment. They are subject to change by device itself during run time.</w:t>
      </w:r>
    </w:p>
    <w:p w14:paraId="1386E2DF" w14:textId="77777777" w:rsidR="00A63612" w:rsidRDefault="00A63612" w:rsidP="00A63612">
      <w:pPr>
        <w:ind w:left="1440"/>
        <w:rPr>
          <w:bCs/>
        </w:rPr>
      </w:pPr>
    </w:p>
    <w:p w14:paraId="38BA3365" w14:textId="77777777" w:rsidR="00A63612" w:rsidRDefault="00A63612" w:rsidP="00A63612">
      <w:pPr>
        <w:ind w:left="1440"/>
        <w:rPr>
          <w:bCs/>
        </w:rPr>
      </w:pPr>
      <w:r>
        <w:rPr>
          <w:bCs/>
        </w:rPr>
        <w:t xml:space="preserve">Examples of </w:t>
      </w:r>
      <w:proofErr w:type="spellStart"/>
      <w:r w:rsidR="00065F69">
        <w:rPr>
          <w:bCs/>
        </w:rPr>
        <w:t>CRnTmDyn</w:t>
      </w:r>
      <w:proofErr w:type="spellEnd"/>
      <w:r>
        <w:rPr>
          <w:bCs/>
        </w:rPr>
        <w:t xml:space="preserve"> data include circuit extreme temperature logging, Runtime Continuous Diagnostics, etc.</w:t>
      </w:r>
    </w:p>
    <w:p w14:paraId="5A526DE0" w14:textId="77777777" w:rsidR="00A63612" w:rsidRDefault="00A63612" w:rsidP="00A63612">
      <w:pPr>
        <w:ind w:left="1440"/>
        <w:rPr>
          <w:bCs/>
        </w:rPr>
      </w:pPr>
    </w:p>
    <w:p w14:paraId="274E0F75" w14:textId="77777777" w:rsidR="00A63612" w:rsidRDefault="00A63612" w:rsidP="00A63612">
      <w:pPr>
        <w:ind w:left="1440"/>
        <w:rPr>
          <w:bCs/>
        </w:rPr>
      </w:pPr>
      <w:r>
        <w:rPr>
          <w:bCs/>
        </w:rPr>
        <w:t xml:space="preserve">Final manufacturing should reset </w:t>
      </w:r>
      <w:proofErr w:type="spellStart"/>
      <w:r w:rsidR="00065F69">
        <w:rPr>
          <w:bCs/>
        </w:rPr>
        <w:t>CRnTmDyn</w:t>
      </w:r>
      <w:proofErr w:type="spellEnd"/>
      <w:r>
        <w:rPr>
          <w:bCs/>
        </w:rPr>
        <w:t xml:space="preserve"> data to make sure it restarts with the value specified.</w:t>
      </w:r>
    </w:p>
    <w:p w14:paraId="78B3B040" w14:textId="77777777" w:rsidR="00A63612" w:rsidRDefault="00A63612" w:rsidP="00A63612">
      <w:pPr>
        <w:ind w:left="1440"/>
        <w:rPr>
          <w:bCs/>
        </w:rPr>
      </w:pPr>
    </w:p>
    <w:p w14:paraId="207D82A9" w14:textId="77777777" w:rsidR="00A63612" w:rsidRDefault="00D845BB" w:rsidP="00A63612">
      <w:pPr>
        <w:pStyle w:val="Heading3"/>
        <w:numPr>
          <w:ilvl w:val="0"/>
          <w:numId w:val="0"/>
        </w:numPr>
        <w:ind w:left="360" w:firstLine="360"/>
        <w:rPr>
          <w:bCs/>
        </w:rPr>
      </w:pPr>
      <w:bookmarkStart w:id="49" w:name="_Toc116204971"/>
      <w:bookmarkStart w:id="50" w:name="_Toc116205283"/>
      <w:bookmarkStart w:id="51" w:name="_Toc116205302"/>
      <w:bookmarkStart w:id="52" w:name="_Toc375234594"/>
      <w:proofErr w:type="spellStart"/>
      <w:r>
        <w:t>SUntFxd</w:t>
      </w:r>
      <w:proofErr w:type="spellEnd"/>
      <w:r w:rsidR="00A63612">
        <w:t xml:space="preserve">: Specific Electronic </w:t>
      </w:r>
      <w:r>
        <w:t xml:space="preserve">Unit </w:t>
      </w:r>
      <w:r w:rsidR="00A63612">
        <w:t>Fixed</w:t>
      </w:r>
      <w:bookmarkEnd w:id="49"/>
      <w:bookmarkEnd w:id="50"/>
      <w:bookmarkEnd w:id="51"/>
      <w:bookmarkEnd w:id="52"/>
    </w:p>
    <w:p w14:paraId="0A0A472B" w14:textId="77777777" w:rsidR="00A63612" w:rsidRDefault="00A63612" w:rsidP="00A63612">
      <w:pPr>
        <w:ind w:left="1440"/>
        <w:rPr>
          <w:bCs/>
        </w:rPr>
      </w:pPr>
      <w:r>
        <w:rPr>
          <w:bCs/>
        </w:rPr>
        <w:t>Those values, unique to individual unit, are set as part of the electronic identification and calibration during manufacturing. They are initially set by default and later finalized by manufacturing process and remain fixed thereafter at all times.</w:t>
      </w:r>
    </w:p>
    <w:p w14:paraId="4758F1D2" w14:textId="77777777" w:rsidR="00A63612" w:rsidRDefault="00A63612" w:rsidP="00A63612">
      <w:pPr>
        <w:ind w:left="1440"/>
        <w:rPr>
          <w:bCs/>
        </w:rPr>
      </w:pPr>
    </w:p>
    <w:p w14:paraId="3A41DDC8" w14:textId="77777777" w:rsidR="00A63612" w:rsidRDefault="00A63612" w:rsidP="00A63612">
      <w:pPr>
        <w:ind w:left="1440"/>
        <w:rPr>
          <w:bCs/>
        </w:rPr>
      </w:pPr>
      <w:r>
        <w:rPr>
          <w:bCs/>
        </w:rPr>
        <w:t xml:space="preserve">Examples of </w:t>
      </w:r>
      <w:proofErr w:type="spellStart"/>
      <w:r w:rsidR="00D845BB">
        <w:rPr>
          <w:bCs/>
        </w:rPr>
        <w:t>SUntFxd</w:t>
      </w:r>
      <w:proofErr w:type="spellEnd"/>
      <w:r>
        <w:rPr>
          <w:bCs/>
        </w:rPr>
        <w:t xml:space="preserve"> data include Device ID and Temperature Coefficients, etc.</w:t>
      </w:r>
    </w:p>
    <w:p w14:paraId="0BE608FE" w14:textId="77777777" w:rsidR="00A63612" w:rsidRDefault="00A63612" w:rsidP="00A63612">
      <w:pPr>
        <w:ind w:left="1440"/>
        <w:rPr>
          <w:bCs/>
        </w:rPr>
      </w:pPr>
    </w:p>
    <w:p w14:paraId="12F3A8C1" w14:textId="77777777" w:rsidR="00A63612" w:rsidRDefault="00A63612" w:rsidP="00A63612">
      <w:pPr>
        <w:ind w:left="1440"/>
        <w:rPr>
          <w:bCs/>
        </w:rPr>
      </w:pPr>
      <w:r>
        <w:rPr>
          <w:bCs/>
        </w:rPr>
        <w:t xml:space="preserve">Manufacturing should verify that the device </w:t>
      </w:r>
      <w:proofErr w:type="spellStart"/>
      <w:r w:rsidR="00D845BB">
        <w:rPr>
          <w:bCs/>
        </w:rPr>
        <w:t>SUntFxd</w:t>
      </w:r>
      <w:proofErr w:type="spellEnd"/>
      <w:r>
        <w:rPr>
          <w:bCs/>
        </w:rPr>
        <w:t xml:space="preserve"> data contain the valid value specified.</w:t>
      </w:r>
    </w:p>
    <w:p w14:paraId="289DBB99" w14:textId="77777777" w:rsidR="00A63612" w:rsidRDefault="00A63612" w:rsidP="00A63612">
      <w:pPr>
        <w:ind w:left="1440"/>
        <w:rPr>
          <w:bCs/>
        </w:rPr>
      </w:pPr>
    </w:p>
    <w:p w14:paraId="46329AFF" w14:textId="77777777" w:rsidR="00A63612" w:rsidRDefault="00D845BB" w:rsidP="00A63612">
      <w:pPr>
        <w:pStyle w:val="Heading3"/>
        <w:numPr>
          <w:ilvl w:val="0"/>
          <w:numId w:val="0"/>
        </w:numPr>
        <w:ind w:left="360" w:firstLine="360"/>
      </w:pPr>
      <w:bookmarkStart w:id="53" w:name="_Toc116204972"/>
      <w:bookmarkStart w:id="54" w:name="_Toc116205284"/>
      <w:bookmarkStart w:id="55" w:name="_Toc116205303"/>
      <w:bookmarkStart w:id="56" w:name="_Toc375234595"/>
      <w:proofErr w:type="spellStart"/>
      <w:r>
        <w:t>SFtrFxd</w:t>
      </w:r>
      <w:proofErr w:type="spellEnd"/>
      <w:r w:rsidR="00A63612">
        <w:t>: Specific Feature Fixed</w:t>
      </w:r>
      <w:bookmarkEnd w:id="53"/>
      <w:bookmarkEnd w:id="54"/>
      <w:bookmarkEnd w:id="55"/>
      <w:bookmarkEnd w:id="56"/>
    </w:p>
    <w:p w14:paraId="1E710E3E" w14:textId="77777777" w:rsidR="00A63612" w:rsidRDefault="00A63612" w:rsidP="00A63612">
      <w:pPr>
        <w:ind w:left="1440"/>
        <w:rPr>
          <w:bCs/>
        </w:rPr>
      </w:pPr>
      <w:r>
        <w:rPr>
          <w:bCs/>
        </w:rPr>
        <w:t>Those values, unique to individual unit, are part of the feature options assembled at the factory. They are initially set by default and later finalized by manufacturing process and remain fixed thereafter at all times.</w:t>
      </w:r>
    </w:p>
    <w:p w14:paraId="723C1FAF" w14:textId="77777777" w:rsidR="00A63612" w:rsidRDefault="00A63612" w:rsidP="00A63612">
      <w:pPr>
        <w:ind w:left="1440"/>
        <w:rPr>
          <w:bCs/>
        </w:rPr>
      </w:pPr>
    </w:p>
    <w:p w14:paraId="07988180" w14:textId="77777777" w:rsidR="00A63612" w:rsidRDefault="00A63612" w:rsidP="00A63612">
      <w:pPr>
        <w:ind w:left="1440"/>
        <w:rPr>
          <w:bCs/>
        </w:rPr>
      </w:pPr>
      <w:r>
        <w:rPr>
          <w:bCs/>
        </w:rPr>
        <w:t xml:space="preserve">Examples of </w:t>
      </w:r>
      <w:proofErr w:type="spellStart"/>
      <w:r w:rsidR="00D845BB">
        <w:rPr>
          <w:bCs/>
        </w:rPr>
        <w:t>SFtrFxd</w:t>
      </w:r>
      <w:proofErr w:type="spellEnd"/>
      <w:r>
        <w:rPr>
          <w:bCs/>
        </w:rPr>
        <w:t xml:space="preserve"> data include available pressure sensor(s) activated, Single acting vs</w:t>
      </w:r>
      <w:r w:rsidR="0027081B">
        <w:rPr>
          <w:bCs/>
        </w:rPr>
        <w:t>.</w:t>
      </w:r>
      <w:r>
        <w:rPr>
          <w:bCs/>
        </w:rPr>
        <w:t xml:space="preserve"> Double acting, activated</w:t>
      </w:r>
      <w:r w:rsidR="00AD69DB">
        <w:rPr>
          <w:bCs/>
        </w:rPr>
        <w:t xml:space="preserve"> features</w:t>
      </w:r>
      <w:r>
        <w:rPr>
          <w:bCs/>
        </w:rPr>
        <w:t>, etc.</w:t>
      </w:r>
    </w:p>
    <w:p w14:paraId="00ACC7F9" w14:textId="77777777" w:rsidR="00A63612" w:rsidRDefault="00A63612" w:rsidP="00A63612">
      <w:pPr>
        <w:ind w:left="1440"/>
        <w:rPr>
          <w:bCs/>
        </w:rPr>
      </w:pPr>
    </w:p>
    <w:p w14:paraId="7F803EF8" w14:textId="77777777" w:rsidR="00A63612" w:rsidRDefault="00A63612" w:rsidP="00A63612">
      <w:pPr>
        <w:ind w:left="1440"/>
        <w:rPr>
          <w:bCs/>
        </w:rPr>
      </w:pPr>
      <w:r>
        <w:rPr>
          <w:bCs/>
        </w:rPr>
        <w:t xml:space="preserve">Final manufacturing should compare the values of </w:t>
      </w:r>
      <w:proofErr w:type="spellStart"/>
      <w:r w:rsidR="00D845BB">
        <w:rPr>
          <w:bCs/>
        </w:rPr>
        <w:t>SFtrFxd</w:t>
      </w:r>
      <w:proofErr w:type="spellEnd"/>
      <w:r>
        <w:rPr>
          <w:bCs/>
        </w:rPr>
        <w:t xml:space="preserve"> data against what’s specified for the specific model of the device to verify that the data value reflects the intended feature options correctly.</w:t>
      </w:r>
    </w:p>
    <w:p w14:paraId="75FCB40A" w14:textId="77777777" w:rsidR="00AD69DB" w:rsidRPr="004D6CD6" w:rsidRDefault="00AD69DB" w:rsidP="00AD69DB">
      <w:pPr>
        <w:ind w:left="1440"/>
        <w:rPr>
          <w:bCs/>
        </w:rPr>
      </w:pPr>
      <w:r w:rsidRPr="004D6CD6">
        <w:rPr>
          <w:b/>
          <w:bCs/>
        </w:rPr>
        <w:t>Note:</w:t>
      </w:r>
      <w:r>
        <w:rPr>
          <w:b/>
          <w:bCs/>
        </w:rPr>
        <w:t xml:space="preserve"> </w:t>
      </w:r>
      <w:r>
        <w:rPr>
          <w:bCs/>
        </w:rPr>
        <w:t xml:space="preserve">This category of NVRAM data is obsolete for </w:t>
      </w:r>
      <w:r w:rsidR="00D845BB">
        <w:rPr>
          <w:bCs/>
        </w:rPr>
        <w:t xml:space="preserve">SVI2FF </w:t>
      </w:r>
      <w:r>
        <w:rPr>
          <w:bCs/>
        </w:rPr>
        <w:t>and is referenced here for information and backward compatibility.</w:t>
      </w:r>
    </w:p>
    <w:p w14:paraId="7A93EA6D" w14:textId="77777777" w:rsidR="004D6CD6" w:rsidRDefault="004D6CD6" w:rsidP="00A63612">
      <w:pPr>
        <w:ind w:left="1440"/>
        <w:rPr>
          <w:bCs/>
        </w:rPr>
      </w:pPr>
    </w:p>
    <w:p w14:paraId="17954F1C" w14:textId="77777777" w:rsidR="00A63612" w:rsidRDefault="00A63612" w:rsidP="00A63612">
      <w:pPr>
        <w:ind w:left="1440"/>
        <w:rPr>
          <w:bCs/>
        </w:rPr>
      </w:pPr>
    </w:p>
    <w:p w14:paraId="5608B438" w14:textId="77777777" w:rsidR="00A63612" w:rsidRDefault="00D845BB" w:rsidP="00A63612">
      <w:pPr>
        <w:pStyle w:val="Heading3"/>
        <w:numPr>
          <w:ilvl w:val="0"/>
          <w:numId w:val="0"/>
        </w:numPr>
        <w:ind w:left="360" w:firstLine="360"/>
      </w:pPr>
      <w:bookmarkStart w:id="57" w:name="_Toc116204973"/>
      <w:bookmarkStart w:id="58" w:name="_Toc116205285"/>
      <w:bookmarkStart w:id="59" w:name="_Toc116205304"/>
      <w:bookmarkStart w:id="60" w:name="_Toc375234596"/>
      <w:proofErr w:type="spellStart"/>
      <w:r>
        <w:t>SFtrSttc</w:t>
      </w:r>
      <w:proofErr w:type="spellEnd"/>
      <w:r w:rsidR="00A63612">
        <w:t>: Specific Feature Static</w:t>
      </w:r>
      <w:bookmarkEnd w:id="57"/>
      <w:bookmarkEnd w:id="58"/>
      <w:bookmarkEnd w:id="59"/>
      <w:bookmarkEnd w:id="60"/>
    </w:p>
    <w:p w14:paraId="26F6BA63" w14:textId="77777777" w:rsidR="00A63612" w:rsidRDefault="00A63612" w:rsidP="00A63612">
      <w:pPr>
        <w:ind w:left="1440"/>
        <w:rPr>
          <w:bCs/>
        </w:rPr>
      </w:pPr>
      <w:r>
        <w:rPr>
          <w:bCs/>
        </w:rPr>
        <w:t>Those values, unique to individual unit, are part of the field upgradeable feature option assembled either at the factory or at the field. They are initially set by default and later may be changed per user requirement by manufacturing process before the shipment and remain unchanged until upgraded at the field.</w:t>
      </w:r>
    </w:p>
    <w:p w14:paraId="62592CF9" w14:textId="77777777" w:rsidR="00A63612" w:rsidRDefault="00A63612" w:rsidP="00A63612">
      <w:pPr>
        <w:ind w:left="1440"/>
        <w:rPr>
          <w:bCs/>
        </w:rPr>
      </w:pPr>
    </w:p>
    <w:p w14:paraId="121F3177" w14:textId="77777777" w:rsidR="00A63612" w:rsidRDefault="00A63612" w:rsidP="00A63612">
      <w:pPr>
        <w:ind w:left="1440"/>
        <w:rPr>
          <w:bCs/>
        </w:rPr>
      </w:pPr>
      <w:r>
        <w:rPr>
          <w:bCs/>
        </w:rPr>
        <w:t xml:space="preserve">Example of </w:t>
      </w:r>
      <w:proofErr w:type="spellStart"/>
      <w:r w:rsidR="00D845BB">
        <w:rPr>
          <w:bCs/>
        </w:rPr>
        <w:t>SFtrSttc</w:t>
      </w:r>
      <w:proofErr w:type="spellEnd"/>
      <w:r>
        <w:rPr>
          <w:bCs/>
        </w:rPr>
        <w:t xml:space="preserve"> data include</w:t>
      </w:r>
      <w:r w:rsidR="00943EBD">
        <w:rPr>
          <w:bCs/>
        </w:rPr>
        <w:t>s</w:t>
      </w:r>
      <w:r>
        <w:rPr>
          <w:bCs/>
        </w:rPr>
        <w:t xml:space="preserve"> the selection of remote position sensor vs</w:t>
      </w:r>
      <w:r w:rsidR="00943EBD">
        <w:rPr>
          <w:bCs/>
        </w:rPr>
        <w:t>.</w:t>
      </w:r>
      <w:r>
        <w:rPr>
          <w:bCs/>
        </w:rPr>
        <w:t xml:space="preserve"> built-in position sensor</w:t>
      </w:r>
      <w:r w:rsidR="00AD69DB">
        <w:rPr>
          <w:bCs/>
        </w:rPr>
        <w:t>, Air to Open/Close configuration, etc</w:t>
      </w:r>
      <w:r>
        <w:rPr>
          <w:bCs/>
        </w:rPr>
        <w:t>.</w:t>
      </w:r>
    </w:p>
    <w:p w14:paraId="51B95003" w14:textId="77777777" w:rsidR="00A63612" w:rsidRDefault="00A63612" w:rsidP="00A63612">
      <w:pPr>
        <w:ind w:left="1440"/>
        <w:rPr>
          <w:bCs/>
        </w:rPr>
      </w:pPr>
    </w:p>
    <w:p w14:paraId="4D3F5C41" w14:textId="77777777" w:rsidR="00A63612" w:rsidRDefault="00A63612" w:rsidP="00A63612">
      <w:pPr>
        <w:ind w:left="1440"/>
        <w:rPr>
          <w:bCs/>
        </w:rPr>
      </w:pPr>
      <w:r>
        <w:rPr>
          <w:bCs/>
        </w:rPr>
        <w:t xml:space="preserve">Final manufacturing should compare the values of </w:t>
      </w:r>
      <w:proofErr w:type="spellStart"/>
      <w:r w:rsidR="00D845BB">
        <w:rPr>
          <w:bCs/>
        </w:rPr>
        <w:t>SFtrSttc</w:t>
      </w:r>
      <w:proofErr w:type="spellEnd"/>
      <w:r>
        <w:rPr>
          <w:bCs/>
        </w:rPr>
        <w:t xml:space="preserve"> data against what’s specified for shipping order to verify that the data value reflects the intended feature options correctly.</w:t>
      </w:r>
    </w:p>
    <w:p w14:paraId="12C3094D" w14:textId="77777777" w:rsidR="00A63612" w:rsidRDefault="00A63612" w:rsidP="00A63612">
      <w:pPr>
        <w:ind w:left="1440"/>
        <w:rPr>
          <w:bCs/>
        </w:rPr>
      </w:pPr>
    </w:p>
    <w:p w14:paraId="5F4880B9" w14:textId="77777777" w:rsidR="004D6CD6" w:rsidRDefault="004D6CD6" w:rsidP="00A63612">
      <w:pPr>
        <w:ind w:left="1440"/>
        <w:rPr>
          <w:bCs/>
        </w:rPr>
      </w:pPr>
    </w:p>
    <w:p w14:paraId="7B7F2A6C" w14:textId="77777777" w:rsidR="00A63612" w:rsidRDefault="00D845BB" w:rsidP="00A63612">
      <w:pPr>
        <w:pStyle w:val="Heading3"/>
        <w:numPr>
          <w:ilvl w:val="0"/>
          <w:numId w:val="0"/>
        </w:numPr>
        <w:ind w:left="360" w:firstLine="360"/>
      </w:pPr>
      <w:bookmarkStart w:id="61" w:name="_Toc116204974"/>
      <w:bookmarkStart w:id="62" w:name="_Toc116205286"/>
      <w:bookmarkStart w:id="63" w:name="_Toc116205305"/>
      <w:bookmarkStart w:id="64" w:name="_Toc375234597"/>
      <w:proofErr w:type="spellStart"/>
      <w:r>
        <w:t>SManStUpSttc</w:t>
      </w:r>
      <w:proofErr w:type="spellEnd"/>
      <w:r w:rsidR="00A63612">
        <w:t>: Specific Manual Setup Static</w:t>
      </w:r>
      <w:bookmarkEnd w:id="61"/>
      <w:bookmarkEnd w:id="62"/>
      <w:bookmarkEnd w:id="63"/>
      <w:bookmarkEnd w:id="64"/>
    </w:p>
    <w:p w14:paraId="588B5CAE" w14:textId="77777777" w:rsidR="00A63612" w:rsidRDefault="00A63612" w:rsidP="00A63612">
      <w:pPr>
        <w:ind w:left="1440"/>
        <w:rPr>
          <w:bCs/>
        </w:rPr>
      </w:pPr>
      <w:r>
        <w:rPr>
          <w:bCs/>
        </w:rPr>
        <w:t xml:space="preserve">Those values, unique to individual unit, are part of application setup that can be determined only by </w:t>
      </w:r>
      <w:r w:rsidR="00D845BB">
        <w:rPr>
          <w:bCs/>
        </w:rPr>
        <w:t xml:space="preserve">Device Maintenance Engineer </w:t>
      </w:r>
      <w:r>
        <w:rPr>
          <w:bCs/>
        </w:rPr>
        <w:t>either at factory or at user site. They are initially set by default and later may be changed per user or application requirement by manufacturing process before the shipment. They are subject to change at the field by the user.</w:t>
      </w:r>
    </w:p>
    <w:p w14:paraId="756F6B54" w14:textId="77777777" w:rsidR="00A63612" w:rsidRDefault="00A63612" w:rsidP="00A63612">
      <w:pPr>
        <w:ind w:left="1440"/>
        <w:rPr>
          <w:bCs/>
        </w:rPr>
      </w:pPr>
    </w:p>
    <w:p w14:paraId="4E7579D7" w14:textId="77777777" w:rsidR="00A63612" w:rsidRDefault="00A63612" w:rsidP="00A63612">
      <w:pPr>
        <w:ind w:left="1440"/>
        <w:rPr>
          <w:bCs/>
        </w:rPr>
      </w:pPr>
      <w:r>
        <w:rPr>
          <w:bCs/>
        </w:rPr>
        <w:t xml:space="preserve">Examples of </w:t>
      </w:r>
      <w:proofErr w:type="spellStart"/>
      <w:r w:rsidR="00D845BB">
        <w:rPr>
          <w:bCs/>
        </w:rPr>
        <w:t>SManStUpSttc</w:t>
      </w:r>
      <w:proofErr w:type="spellEnd"/>
      <w:r>
        <w:rPr>
          <w:bCs/>
        </w:rPr>
        <w:t xml:space="preserve"> data include </w:t>
      </w:r>
      <w:r w:rsidR="00D845BB">
        <w:rPr>
          <w:bCs/>
        </w:rPr>
        <w:t>Position Limits, Tight Open/Tight Close values</w:t>
      </w:r>
      <w:r w:rsidR="00AD69DB">
        <w:rPr>
          <w:bCs/>
        </w:rPr>
        <w:t>, etc.</w:t>
      </w:r>
    </w:p>
    <w:p w14:paraId="0BCFFE8E" w14:textId="77777777" w:rsidR="00A63612" w:rsidRDefault="00A63612" w:rsidP="00A63612">
      <w:pPr>
        <w:ind w:left="1440"/>
        <w:rPr>
          <w:bCs/>
        </w:rPr>
      </w:pPr>
    </w:p>
    <w:p w14:paraId="45655212" w14:textId="77777777" w:rsidR="00A63612" w:rsidRDefault="00A63612" w:rsidP="00A63612">
      <w:pPr>
        <w:ind w:left="1440"/>
        <w:rPr>
          <w:bCs/>
        </w:rPr>
      </w:pPr>
      <w:r>
        <w:rPr>
          <w:bCs/>
        </w:rPr>
        <w:t xml:space="preserve">Final manufacturing should compare the values of </w:t>
      </w:r>
      <w:proofErr w:type="spellStart"/>
      <w:r w:rsidR="00D845BB">
        <w:rPr>
          <w:bCs/>
        </w:rPr>
        <w:t>SManStUpSttc</w:t>
      </w:r>
      <w:proofErr w:type="spellEnd"/>
      <w:r>
        <w:rPr>
          <w:bCs/>
        </w:rPr>
        <w:t xml:space="preserve"> data against the user or application requirement to make sure the device settings meet user application requirement. If the device is shipped as standalone unit and there is no user </w:t>
      </w:r>
      <w:proofErr w:type="gramStart"/>
      <w:r>
        <w:rPr>
          <w:bCs/>
        </w:rPr>
        <w:t>requirement</w:t>
      </w:r>
      <w:proofErr w:type="gramEnd"/>
      <w:r>
        <w:rPr>
          <w:bCs/>
        </w:rPr>
        <w:t xml:space="preserve"> then </w:t>
      </w:r>
      <w:proofErr w:type="spellStart"/>
      <w:r w:rsidR="00D845BB">
        <w:rPr>
          <w:bCs/>
        </w:rPr>
        <w:t>SManStUpSttc</w:t>
      </w:r>
      <w:proofErr w:type="spellEnd"/>
      <w:r>
        <w:rPr>
          <w:bCs/>
        </w:rPr>
        <w:t xml:space="preserve"> data value need to be reset if it differs from what’s specified for standalone unit by the model number. </w:t>
      </w:r>
    </w:p>
    <w:p w14:paraId="5B0A5720" w14:textId="77777777" w:rsidR="00A63612" w:rsidRDefault="00A63612" w:rsidP="00A63612">
      <w:pPr>
        <w:ind w:left="1440"/>
        <w:rPr>
          <w:bCs/>
        </w:rPr>
      </w:pPr>
    </w:p>
    <w:p w14:paraId="36BD579E" w14:textId="77777777" w:rsidR="00A63612" w:rsidRDefault="001F27D5" w:rsidP="00A63612">
      <w:pPr>
        <w:pStyle w:val="Heading3"/>
        <w:numPr>
          <w:ilvl w:val="0"/>
          <w:numId w:val="0"/>
        </w:numPr>
        <w:ind w:firstLine="720"/>
      </w:pPr>
      <w:bookmarkStart w:id="65" w:name="_Toc116204975"/>
      <w:bookmarkStart w:id="66" w:name="_Toc116205287"/>
      <w:bookmarkStart w:id="67" w:name="_Toc116205306"/>
      <w:bookmarkStart w:id="68" w:name="_Toc375234598"/>
      <w:proofErr w:type="spellStart"/>
      <w:r>
        <w:t>SAutoStUpSttc</w:t>
      </w:r>
      <w:proofErr w:type="spellEnd"/>
      <w:r w:rsidR="00A63612">
        <w:t>: Specific Auto Setup Static</w:t>
      </w:r>
      <w:bookmarkEnd w:id="65"/>
      <w:bookmarkEnd w:id="66"/>
      <w:bookmarkEnd w:id="67"/>
      <w:bookmarkEnd w:id="68"/>
    </w:p>
    <w:p w14:paraId="18D71EF1" w14:textId="77777777" w:rsidR="00A63612" w:rsidRDefault="00A63612" w:rsidP="00A63612">
      <w:pPr>
        <w:ind w:left="1440"/>
        <w:rPr>
          <w:bCs/>
        </w:rPr>
      </w:pPr>
      <w:r>
        <w:rPr>
          <w:bCs/>
        </w:rPr>
        <w:t xml:space="preserve">Those are values, unique to individual </w:t>
      </w:r>
      <w:r w:rsidR="00E6735C">
        <w:rPr>
          <w:bCs/>
        </w:rPr>
        <w:t>unit that</w:t>
      </w:r>
      <w:r>
        <w:rPr>
          <w:bCs/>
        </w:rPr>
        <w:t xml:space="preserve"> can be obtained through automatic routine in the firmware used as part of application setup. They are initially set by default and later may be changed by process such as Auto Tuning or Find Stop when the device mounted on a targeted control valve. Some data in this category may also be set manually. They are subject to change at the field.</w:t>
      </w:r>
    </w:p>
    <w:p w14:paraId="0FCAD587" w14:textId="77777777" w:rsidR="00A63612" w:rsidRDefault="00A63612" w:rsidP="00A63612">
      <w:pPr>
        <w:ind w:left="1440"/>
        <w:rPr>
          <w:bCs/>
        </w:rPr>
      </w:pPr>
    </w:p>
    <w:p w14:paraId="736E4494" w14:textId="77777777" w:rsidR="00A63612" w:rsidRDefault="00A63612" w:rsidP="00A63612">
      <w:pPr>
        <w:ind w:left="1440"/>
        <w:rPr>
          <w:bCs/>
        </w:rPr>
      </w:pPr>
      <w:r>
        <w:rPr>
          <w:bCs/>
        </w:rPr>
        <w:t xml:space="preserve">Final manufacturing should make sure that if the device is shipped as standalone </w:t>
      </w:r>
      <w:proofErr w:type="gramStart"/>
      <w:r>
        <w:rPr>
          <w:bCs/>
        </w:rPr>
        <w:t>unit</w:t>
      </w:r>
      <w:proofErr w:type="gramEnd"/>
      <w:r>
        <w:rPr>
          <w:bCs/>
        </w:rPr>
        <w:t xml:space="preserve"> then </w:t>
      </w:r>
      <w:proofErr w:type="spellStart"/>
      <w:r w:rsidR="001F27D5">
        <w:rPr>
          <w:bCs/>
        </w:rPr>
        <w:t>SAutoStUpSttc</w:t>
      </w:r>
      <w:proofErr w:type="spellEnd"/>
      <w:r>
        <w:rPr>
          <w:bCs/>
        </w:rPr>
        <w:t xml:space="preserve"> data value need to be reset if it differs from what’s specified for standalone unit.</w:t>
      </w:r>
    </w:p>
    <w:p w14:paraId="6849C5DE" w14:textId="77777777" w:rsidR="00A63612" w:rsidRDefault="00A63612" w:rsidP="00A63612">
      <w:pPr>
        <w:ind w:left="1440"/>
        <w:rPr>
          <w:bCs/>
        </w:rPr>
      </w:pPr>
    </w:p>
    <w:p w14:paraId="7138C943" w14:textId="77777777" w:rsidR="00A63612" w:rsidRDefault="001F27D5" w:rsidP="00A63612">
      <w:pPr>
        <w:pStyle w:val="Heading3"/>
        <w:numPr>
          <w:ilvl w:val="0"/>
          <w:numId w:val="0"/>
        </w:numPr>
        <w:ind w:firstLine="720"/>
      </w:pPr>
      <w:bookmarkStart w:id="69" w:name="_Toc116204976"/>
      <w:bookmarkStart w:id="70" w:name="_Toc116205288"/>
      <w:bookmarkStart w:id="71" w:name="_Toc116205307"/>
      <w:bookmarkStart w:id="72" w:name="_Toc375234599"/>
      <w:proofErr w:type="spellStart"/>
      <w:r>
        <w:t>SRnTmDyn</w:t>
      </w:r>
      <w:proofErr w:type="spellEnd"/>
      <w:r w:rsidR="00A63612">
        <w:t>: Specific Runtime Dynamic</w:t>
      </w:r>
      <w:bookmarkEnd w:id="69"/>
      <w:bookmarkEnd w:id="70"/>
      <w:bookmarkEnd w:id="71"/>
      <w:bookmarkEnd w:id="72"/>
    </w:p>
    <w:p w14:paraId="2A8DF398" w14:textId="77777777" w:rsidR="00A63612" w:rsidRDefault="00A63612" w:rsidP="00A63612">
      <w:pPr>
        <w:ind w:left="1440"/>
        <w:rPr>
          <w:bCs/>
        </w:rPr>
      </w:pPr>
      <w:r>
        <w:rPr>
          <w:bCs/>
        </w:rPr>
        <w:t>Those are values, unique to individual unit, obtained through measurement routine in the firmware used for variety of purposes. They can be measured valve signature, runtime determined control parameter, or runtime statistics. They are initially set by default and later may be changed by process such as diagnostics routine or control routine when the device is mounted on a targeted control value. They are subject to change during the device run time.</w:t>
      </w:r>
    </w:p>
    <w:p w14:paraId="22C6E98F" w14:textId="77777777" w:rsidR="00A63612" w:rsidRDefault="00A63612" w:rsidP="00A63612">
      <w:pPr>
        <w:ind w:left="1440"/>
        <w:rPr>
          <w:bCs/>
        </w:rPr>
      </w:pPr>
    </w:p>
    <w:p w14:paraId="43FAD689" w14:textId="77777777" w:rsidR="00A63612" w:rsidRDefault="00A63612" w:rsidP="00A63612">
      <w:pPr>
        <w:ind w:left="1440"/>
        <w:rPr>
          <w:bCs/>
        </w:rPr>
      </w:pPr>
      <w:r>
        <w:rPr>
          <w:bCs/>
        </w:rPr>
        <w:t xml:space="preserve">This category excludes those data specified in </w:t>
      </w:r>
      <w:proofErr w:type="spellStart"/>
      <w:r w:rsidR="00065F69">
        <w:rPr>
          <w:bCs/>
        </w:rPr>
        <w:t>CRnTmDyn</w:t>
      </w:r>
      <w:proofErr w:type="spellEnd"/>
      <w:r>
        <w:rPr>
          <w:bCs/>
        </w:rPr>
        <w:t xml:space="preserve"> category such as runtime continuous diagnostic specified to clear before the shipment.</w:t>
      </w:r>
    </w:p>
    <w:p w14:paraId="09051978" w14:textId="77777777" w:rsidR="00A63612" w:rsidRDefault="00A63612" w:rsidP="00A63612">
      <w:pPr>
        <w:ind w:left="1440"/>
        <w:rPr>
          <w:bCs/>
        </w:rPr>
      </w:pPr>
    </w:p>
    <w:p w14:paraId="23AEBFF3" w14:textId="77777777" w:rsidR="00A63612" w:rsidRDefault="00A63612" w:rsidP="00A63612">
      <w:pPr>
        <w:ind w:left="1440"/>
        <w:rPr>
          <w:bCs/>
        </w:rPr>
      </w:pPr>
      <w:r>
        <w:rPr>
          <w:bCs/>
        </w:rPr>
        <w:t xml:space="preserve">Examples of </w:t>
      </w:r>
      <w:proofErr w:type="spellStart"/>
      <w:r w:rsidR="001F27D5">
        <w:rPr>
          <w:bCs/>
        </w:rPr>
        <w:t>SRnTmDyn</w:t>
      </w:r>
      <w:proofErr w:type="spellEnd"/>
      <w:r>
        <w:rPr>
          <w:bCs/>
        </w:rPr>
        <w:t xml:space="preserve"> data include Signature, </w:t>
      </w:r>
      <w:proofErr w:type="spellStart"/>
      <w:r>
        <w:rPr>
          <w:bCs/>
        </w:rPr>
        <w:t>BiasData</w:t>
      </w:r>
      <w:proofErr w:type="spellEnd"/>
      <w:r>
        <w:rPr>
          <w:bCs/>
        </w:rPr>
        <w:t>, etc.</w:t>
      </w:r>
    </w:p>
    <w:p w14:paraId="02069F54" w14:textId="77777777" w:rsidR="00A63612" w:rsidRDefault="00A63612" w:rsidP="00A63612">
      <w:pPr>
        <w:ind w:left="1440"/>
        <w:rPr>
          <w:bCs/>
        </w:rPr>
      </w:pPr>
    </w:p>
    <w:p w14:paraId="531B0905" w14:textId="659A7A10" w:rsidR="00A63612" w:rsidRDefault="00A63612" w:rsidP="00A63612">
      <w:pPr>
        <w:ind w:left="1440"/>
        <w:rPr>
          <w:bCs/>
        </w:rPr>
      </w:pPr>
      <w:r>
        <w:rPr>
          <w:bCs/>
        </w:rPr>
        <w:t xml:space="preserve">Final manufacturing should make sure the signature data of procedural test is copied from the current log into factory log if the device is mounted on a targeted control valve. Otherwise, if the device is shipped as standalone </w:t>
      </w:r>
      <w:r w:rsidR="008D4E36">
        <w:rPr>
          <w:bCs/>
        </w:rPr>
        <w:t>unit,</w:t>
      </w:r>
      <w:r>
        <w:rPr>
          <w:bCs/>
        </w:rPr>
        <w:t xml:space="preserve"> then </w:t>
      </w:r>
      <w:proofErr w:type="spellStart"/>
      <w:r w:rsidR="001F27D5">
        <w:rPr>
          <w:bCs/>
        </w:rPr>
        <w:t>SRnTmDyn</w:t>
      </w:r>
      <w:proofErr w:type="spellEnd"/>
      <w:r>
        <w:rPr>
          <w:bCs/>
        </w:rPr>
        <w:t xml:space="preserve"> data value needs to be reset if it differs from what’s specified for standalone unit.</w:t>
      </w:r>
    </w:p>
    <w:p w14:paraId="4F35E4CD" w14:textId="77777777" w:rsidR="005265E8" w:rsidRDefault="005265E8" w:rsidP="00A63612">
      <w:pPr>
        <w:ind w:left="1440"/>
        <w:rPr>
          <w:bCs/>
        </w:rPr>
      </w:pPr>
    </w:p>
    <w:p w14:paraId="6197711A" w14:textId="77699BB8" w:rsidR="0024724E" w:rsidRDefault="00EB325D" w:rsidP="00182F97">
      <w:pPr>
        <w:pStyle w:val="Heading1"/>
      </w:pPr>
      <w:bookmarkStart w:id="73" w:name="_Toc116204977"/>
      <w:bookmarkStart w:id="74" w:name="_Toc116205289"/>
      <w:bookmarkStart w:id="75" w:name="_Toc116205308"/>
      <w:r>
        <w:lastRenderedPageBreak/>
        <w:t xml:space="preserve">NVM Data </w:t>
      </w:r>
      <w:r w:rsidR="00563E3F">
        <w:t>Setting and Access</w:t>
      </w:r>
    </w:p>
    <w:p w14:paraId="165CF075" w14:textId="354EC79F" w:rsidR="00EB325D" w:rsidRDefault="00563E3F" w:rsidP="0085555E">
      <w:r>
        <w:t xml:space="preserve">This </w:t>
      </w:r>
      <w:r w:rsidR="00EB325D">
        <w:t xml:space="preserve">section describes NVM access methods for manufacturing. It is not </w:t>
      </w:r>
      <w:r w:rsidR="0085555E">
        <w:t>intended to be used as a reference of the actual NVM content or its layout.</w:t>
      </w:r>
    </w:p>
    <w:p w14:paraId="7423F772" w14:textId="74EA246F" w:rsidR="0085555E" w:rsidRDefault="0085555E" w:rsidP="0085555E"/>
    <w:p w14:paraId="5584A5AB" w14:textId="79E82C3A" w:rsidR="0085555E" w:rsidRDefault="0085555E" w:rsidP="0085555E">
      <w:r>
        <w:t xml:space="preserve">Each </w:t>
      </w:r>
      <w:r w:rsidR="002E0901">
        <w:t>of APP and FFP processors has a NVM attached to it, and non-volatile storage of configuration, calibration, and statistics parameters is divided up between the two. For example, function block application is stored in FFP NVM, and temperature calibration, in APP NVM.</w:t>
      </w:r>
    </w:p>
    <w:p w14:paraId="5AF59DE9" w14:textId="1BB7E2C4" w:rsidR="00F9442F" w:rsidRDefault="00F9442F" w:rsidP="0085555E"/>
    <w:p w14:paraId="63481021" w14:textId="78515759" w:rsidR="00563E3F" w:rsidRDefault="00F9442F" w:rsidP="0085555E">
      <w:r>
        <w:t xml:space="preserve">The Positioner Transducer Block </w:t>
      </w:r>
      <w:r w:rsidR="00CD276F">
        <w:t xml:space="preserve">(TB) </w:t>
      </w:r>
      <w:r>
        <w:t>is a wrapper of the positioner proper (APP) for the FF protocol</w:t>
      </w:r>
      <w:r w:rsidR="00CD276F">
        <w:t>, with some additions</w:t>
      </w:r>
      <w:r>
        <w:t xml:space="preserve">. As such, it exposes many </w:t>
      </w:r>
      <w:r w:rsidR="00CD276F">
        <w:t xml:space="preserve">APP data as TB parameters, and that’s the only way the end user can access them. </w:t>
      </w:r>
    </w:p>
    <w:p w14:paraId="6390FBDF" w14:textId="4C1B94AB" w:rsidR="00563E3F" w:rsidRDefault="00563E3F" w:rsidP="0085555E"/>
    <w:p w14:paraId="6738F82B" w14:textId="6D26E244" w:rsidR="00563E3F" w:rsidRDefault="00CD276F" w:rsidP="00563E3F">
      <w:r>
        <w:t>For manufacturing</w:t>
      </w:r>
      <w:r w:rsidR="00563E3F">
        <w:t>, however, APP natively supports HART-like messaging over ISP (using the ISP adapter) or over FF bus.</w:t>
      </w:r>
    </w:p>
    <w:p w14:paraId="07C32AFD" w14:textId="77777777" w:rsidR="001E70C4" w:rsidRDefault="001E70C4" w:rsidP="00563E3F"/>
    <w:p w14:paraId="28342F7B" w14:textId="4999DD74" w:rsidR="00563E3F" w:rsidRDefault="00563E3F" w:rsidP="00563E3F">
      <w:r>
        <w:t>It is up to the manufacturing setup to use HART over ISP or HART over FF to access APP data, or, for data</w:t>
      </w:r>
      <w:r w:rsidR="001E70C4">
        <w:t xml:space="preserve"> exposed as TB parameters, to use “HART” or FF.</w:t>
      </w:r>
      <w:r>
        <w:t xml:space="preserve"> </w:t>
      </w:r>
    </w:p>
    <w:p w14:paraId="750E591F" w14:textId="77777777" w:rsidR="00563E3F" w:rsidRDefault="00563E3F" w:rsidP="00563E3F"/>
    <w:p w14:paraId="7656BB03" w14:textId="14DAE8F8" w:rsidR="00563E3F" w:rsidRDefault="001E70C4" w:rsidP="00563E3F">
      <w:r>
        <w:t xml:space="preserve">NOTE: APP data exposed as TB parameters are cross-linked. </w:t>
      </w:r>
    </w:p>
    <w:p w14:paraId="78833AFD" w14:textId="0F958688" w:rsidR="00F9442F" w:rsidRDefault="00563E3F" w:rsidP="00563E3F">
      <w:r>
        <w:t xml:space="preserve"> </w:t>
      </w:r>
    </w:p>
    <w:p w14:paraId="09DACA1D" w14:textId="13AD5F02" w:rsidR="00A63612" w:rsidRDefault="00A63612" w:rsidP="00D260A8">
      <w:pPr>
        <w:pStyle w:val="Heading2"/>
      </w:pPr>
      <w:bookmarkStart w:id="76" w:name="_Toc375234601"/>
      <w:r>
        <w:t xml:space="preserve">Data </w:t>
      </w:r>
      <w:bookmarkEnd w:id="73"/>
      <w:bookmarkEnd w:id="74"/>
      <w:bookmarkEnd w:id="75"/>
      <w:r w:rsidR="001E70C4">
        <w:t xml:space="preserve">Access </w:t>
      </w:r>
      <w:r>
        <w:t xml:space="preserve">for the </w:t>
      </w:r>
      <w:r w:rsidR="001F27D5">
        <w:t>APP Processor</w:t>
      </w:r>
      <w:bookmarkEnd w:id="76"/>
    </w:p>
    <w:p w14:paraId="298881F2" w14:textId="77777777" w:rsidR="00A63612" w:rsidRDefault="00A63612" w:rsidP="00A63612">
      <w:pPr>
        <w:rPr>
          <w:b/>
        </w:rPr>
      </w:pPr>
    </w:p>
    <w:p w14:paraId="74EDD85C" w14:textId="5F039432" w:rsidR="00A63612" w:rsidRDefault="00A63612" w:rsidP="00A63612">
      <w:pPr>
        <w:rPr>
          <w:bCs/>
        </w:rPr>
      </w:pPr>
      <w:r>
        <w:rPr>
          <w:bCs/>
        </w:rPr>
        <w:t>The following table lists all data NVM with specification of data value at different stages.</w:t>
      </w:r>
    </w:p>
    <w:p w14:paraId="53841669" w14:textId="77777777" w:rsidR="00F16F26" w:rsidRDefault="00F16F26" w:rsidP="00F16F26">
      <w:pPr>
        <w:rPr>
          <w:ins w:id="77" w:author="Khasin, Ark" w:date="2022-10-19T16:20:00Z"/>
          <w:lang w:eastAsia="de-DE"/>
        </w:rPr>
      </w:pPr>
      <w:ins w:id="78" w:author="Khasin, Ark" w:date="2022-10-19T16:20:00Z">
        <w:r>
          <w:rPr>
            <w:lang w:eastAsia="de-DE"/>
          </w:rPr>
          <w:t xml:space="preserve">Parameters that manufacturing doesn’t change are just for reference and are in </w:t>
        </w:r>
        <w:r>
          <w:rPr>
            <w:i/>
            <w:iCs/>
            <w:lang w:eastAsia="de-DE"/>
          </w:rPr>
          <w:t>italics</w:t>
        </w:r>
        <w:r>
          <w:rPr>
            <w:lang w:eastAsia="de-DE"/>
          </w:rPr>
          <w:t>.</w:t>
        </w:r>
      </w:ins>
    </w:p>
    <w:p w14:paraId="63922B25" w14:textId="77777777" w:rsidR="00A63612" w:rsidRDefault="00A63612" w:rsidP="00A63612">
      <w:pPr>
        <w:rPr>
          <w:bCs/>
        </w:rPr>
      </w:pPr>
    </w:p>
    <w:p w14:paraId="3A0B7959" w14:textId="64F67DDE" w:rsidR="00A63612" w:rsidDel="002A3978" w:rsidRDefault="00A63612" w:rsidP="00A63612">
      <w:pPr>
        <w:rPr>
          <w:del w:id="79" w:author="Khasin, Ark" w:date="2022-10-19T13:04:00Z"/>
          <w:bCs/>
        </w:rPr>
      </w:pPr>
      <w:del w:id="80" w:author="Khasin, Ark" w:date="2022-10-19T13:04:00Z">
        <w:r w:rsidDel="002A3978">
          <w:rPr>
            <w:bCs/>
          </w:rPr>
          <w:delText>For how-to of accessing each data, please refer to programming guide.</w:delText>
        </w:r>
      </w:del>
    </w:p>
    <w:p w14:paraId="5C25F1FF" w14:textId="4C0175DF" w:rsidR="00FC5405" w:rsidDel="00F16F26" w:rsidRDefault="00A94BBB" w:rsidP="001C7254">
      <w:pPr>
        <w:rPr>
          <w:del w:id="81" w:author="Khasin, Ark" w:date="2022-10-19T16:20:00Z"/>
          <w:b/>
        </w:rPr>
      </w:pPr>
      <w:del w:id="82" w:author="Khasin, Ark" w:date="2022-10-19T16:20:00Z">
        <w:r w:rsidDel="00F16F26">
          <w:rPr>
            <w:b/>
          </w:rPr>
          <w:delText>APP</w:delText>
        </w:r>
        <w:r w:rsidR="001C7254" w:rsidDel="00F16F26">
          <w:rPr>
            <w:b/>
          </w:rPr>
          <w:delText xml:space="preserve"> NVM Data Table: </w:delText>
        </w:r>
      </w:del>
    </w:p>
    <w:p w14:paraId="3EEFEC6D" w14:textId="77777777" w:rsidR="00C55731" w:rsidRDefault="00C55731" w:rsidP="001C7254">
      <w:pPr>
        <w:rPr>
          <w:bCs/>
        </w:rPr>
      </w:pPr>
    </w:p>
    <w:p w14:paraId="3EAA94D3" w14:textId="77777777" w:rsidR="001C7254" w:rsidRDefault="001C7254" w:rsidP="001C7254">
      <w:pPr>
        <w:rPr>
          <w:bCs/>
        </w:rPr>
      </w:pPr>
    </w:p>
    <w:tbl>
      <w:tblPr>
        <w:tblW w:w="13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440"/>
        <w:gridCol w:w="900"/>
        <w:gridCol w:w="839"/>
        <w:gridCol w:w="1591"/>
        <w:gridCol w:w="2160"/>
        <w:gridCol w:w="1350"/>
        <w:gridCol w:w="1530"/>
        <w:gridCol w:w="2160"/>
      </w:tblGrid>
      <w:tr w:rsidR="000D6386" w14:paraId="076EFB4B" w14:textId="77777777" w:rsidTr="00992444">
        <w:trPr>
          <w:cantSplit/>
          <w:tblHeader/>
        </w:trPr>
        <w:tc>
          <w:tcPr>
            <w:tcW w:w="1435" w:type="dxa"/>
            <w:tcBorders>
              <w:bottom w:val="single" w:sz="4" w:space="0" w:color="auto"/>
            </w:tcBorders>
            <w:shd w:val="clear" w:color="auto" w:fill="D6E3BC" w:themeFill="accent3" w:themeFillTint="66"/>
            <w:vAlign w:val="center"/>
          </w:tcPr>
          <w:p w14:paraId="311C329A" w14:textId="2ADC7794" w:rsidR="004D0295" w:rsidRDefault="004D0295" w:rsidP="000D6386">
            <w:pPr>
              <w:jc w:val="center"/>
              <w:rPr>
                <w:b/>
                <w:sz w:val="16"/>
              </w:rPr>
            </w:pPr>
            <w:r>
              <w:rPr>
                <w:b/>
                <w:sz w:val="16"/>
              </w:rPr>
              <w:lastRenderedPageBreak/>
              <w:t>Object</w:t>
            </w:r>
          </w:p>
        </w:tc>
        <w:tc>
          <w:tcPr>
            <w:tcW w:w="1440" w:type="dxa"/>
            <w:tcBorders>
              <w:bottom w:val="single" w:sz="4" w:space="0" w:color="auto"/>
            </w:tcBorders>
            <w:shd w:val="clear" w:color="auto" w:fill="D6E3BC" w:themeFill="accent3" w:themeFillTint="66"/>
            <w:vAlign w:val="center"/>
          </w:tcPr>
          <w:p w14:paraId="21CE1085" w14:textId="1FF36184" w:rsidR="004D0295" w:rsidRDefault="004D0295" w:rsidP="000D6386">
            <w:pPr>
              <w:ind w:left="-108"/>
              <w:jc w:val="center"/>
              <w:rPr>
                <w:b/>
                <w:sz w:val="16"/>
              </w:rPr>
            </w:pPr>
            <w:r>
              <w:rPr>
                <w:b/>
                <w:sz w:val="16"/>
              </w:rPr>
              <w:t>Write</w:t>
            </w:r>
            <w:r w:rsidR="00E71443">
              <w:rPr>
                <w:b/>
                <w:sz w:val="16"/>
              </w:rPr>
              <w:t xml:space="preserve"> command</w:t>
            </w:r>
            <w:r w:rsidR="00BE71AA">
              <w:rPr>
                <w:b/>
                <w:sz w:val="16"/>
              </w:rPr>
              <w:t>/Name</w:t>
            </w:r>
          </w:p>
        </w:tc>
        <w:tc>
          <w:tcPr>
            <w:tcW w:w="900" w:type="dxa"/>
            <w:tcBorders>
              <w:bottom w:val="single" w:sz="4" w:space="0" w:color="auto"/>
            </w:tcBorders>
            <w:shd w:val="clear" w:color="auto" w:fill="D6E3BC" w:themeFill="accent3" w:themeFillTint="66"/>
          </w:tcPr>
          <w:p w14:paraId="55730741" w14:textId="22A6C62D" w:rsidR="004D0295" w:rsidRDefault="004D0295" w:rsidP="000D6386">
            <w:pPr>
              <w:jc w:val="center"/>
              <w:rPr>
                <w:b/>
                <w:sz w:val="16"/>
              </w:rPr>
            </w:pPr>
            <w:r>
              <w:rPr>
                <w:b/>
                <w:sz w:val="16"/>
              </w:rPr>
              <w:t>Read</w:t>
            </w:r>
            <w:r w:rsidR="00E71443">
              <w:rPr>
                <w:b/>
                <w:sz w:val="16"/>
              </w:rPr>
              <w:t xml:space="preserve"> command</w:t>
            </w:r>
          </w:p>
        </w:tc>
        <w:tc>
          <w:tcPr>
            <w:tcW w:w="839" w:type="dxa"/>
            <w:tcBorders>
              <w:bottom w:val="single" w:sz="4" w:space="0" w:color="auto"/>
            </w:tcBorders>
            <w:shd w:val="clear" w:color="auto" w:fill="D6E3BC" w:themeFill="accent3" w:themeFillTint="66"/>
            <w:vAlign w:val="center"/>
          </w:tcPr>
          <w:p w14:paraId="795C783C" w14:textId="1FFA03DD" w:rsidR="004D0295" w:rsidRDefault="004D0295" w:rsidP="000D6386">
            <w:pPr>
              <w:jc w:val="center"/>
              <w:rPr>
                <w:b/>
                <w:sz w:val="16"/>
              </w:rPr>
            </w:pPr>
            <w:r>
              <w:rPr>
                <w:b/>
                <w:sz w:val="16"/>
              </w:rPr>
              <w:t>Data</w:t>
            </w:r>
          </w:p>
          <w:p w14:paraId="6B7D7F4B" w14:textId="77777777" w:rsidR="004D0295" w:rsidRDefault="004D0295" w:rsidP="000D6386">
            <w:pPr>
              <w:jc w:val="center"/>
              <w:rPr>
                <w:b/>
                <w:sz w:val="16"/>
              </w:rPr>
            </w:pPr>
            <w:r>
              <w:rPr>
                <w:b/>
                <w:sz w:val="16"/>
              </w:rPr>
              <w:t>Cat.</w:t>
            </w:r>
          </w:p>
        </w:tc>
        <w:tc>
          <w:tcPr>
            <w:tcW w:w="1591" w:type="dxa"/>
            <w:tcBorders>
              <w:bottom w:val="single" w:sz="4" w:space="0" w:color="auto"/>
            </w:tcBorders>
            <w:shd w:val="clear" w:color="auto" w:fill="D6E3BC" w:themeFill="accent3" w:themeFillTint="66"/>
            <w:vAlign w:val="center"/>
          </w:tcPr>
          <w:p w14:paraId="488956DB" w14:textId="77777777" w:rsidR="004D0295" w:rsidRDefault="004D0295" w:rsidP="000D6386">
            <w:pPr>
              <w:jc w:val="center"/>
              <w:rPr>
                <w:b/>
                <w:sz w:val="16"/>
              </w:rPr>
            </w:pPr>
            <w:bookmarkStart w:id="83" w:name="fw_default"/>
            <w:bookmarkEnd w:id="83"/>
            <w:r>
              <w:rPr>
                <w:b/>
                <w:sz w:val="16"/>
              </w:rPr>
              <w:t>Initial Default</w:t>
            </w:r>
          </w:p>
          <w:p w14:paraId="57D5FE14" w14:textId="77777777" w:rsidR="004D0295" w:rsidRDefault="004D0295" w:rsidP="000D6386">
            <w:pPr>
              <w:jc w:val="center"/>
              <w:rPr>
                <w:b/>
                <w:sz w:val="16"/>
              </w:rPr>
            </w:pPr>
            <w:r>
              <w:rPr>
                <w:b/>
                <w:sz w:val="16"/>
              </w:rPr>
              <w:t>By</w:t>
            </w:r>
          </w:p>
          <w:p w14:paraId="47811C08" w14:textId="77777777" w:rsidR="004D0295" w:rsidRDefault="004D0295" w:rsidP="000D6386">
            <w:pPr>
              <w:jc w:val="center"/>
              <w:rPr>
                <w:b/>
                <w:sz w:val="16"/>
              </w:rPr>
            </w:pPr>
            <w:r>
              <w:rPr>
                <w:b/>
                <w:sz w:val="16"/>
              </w:rPr>
              <w:t>Firmware</w:t>
            </w:r>
          </w:p>
        </w:tc>
        <w:tc>
          <w:tcPr>
            <w:tcW w:w="2160" w:type="dxa"/>
            <w:tcBorders>
              <w:bottom w:val="single" w:sz="4" w:space="0" w:color="auto"/>
            </w:tcBorders>
            <w:shd w:val="clear" w:color="auto" w:fill="D6E3BC" w:themeFill="accent3" w:themeFillTint="66"/>
            <w:vAlign w:val="center"/>
          </w:tcPr>
          <w:p w14:paraId="3F1D45C8" w14:textId="77777777" w:rsidR="004D0295" w:rsidRDefault="004D0295" w:rsidP="000D6386">
            <w:pPr>
              <w:jc w:val="center"/>
              <w:rPr>
                <w:b/>
                <w:sz w:val="16"/>
              </w:rPr>
            </w:pPr>
            <w:r>
              <w:rPr>
                <w:b/>
                <w:sz w:val="16"/>
              </w:rPr>
              <w:t xml:space="preserve">Value at </w:t>
            </w:r>
            <w:bookmarkStart w:id="84" w:name="manuf_electr"/>
            <w:bookmarkEnd w:id="84"/>
            <w:r>
              <w:rPr>
                <w:b/>
                <w:sz w:val="16"/>
              </w:rPr>
              <w:t>Electronic Shipment</w:t>
            </w:r>
          </w:p>
        </w:tc>
        <w:tc>
          <w:tcPr>
            <w:tcW w:w="1350" w:type="dxa"/>
            <w:tcBorders>
              <w:bottom w:val="single" w:sz="4" w:space="0" w:color="auto"/>
            </w:tcBorders>
            <w:shd w:val="clear" w:color="auto" w:fill="D6E3BC" w:themeFill="accent3" w:themeFillTint="66"/>
            <w:vAlign w:val="center"/>
          </w:tcPr>
          <w:p w14:paraId="610AF28E" w14:textId="0AA37CF9" w:rsidR="004D0295" w:rsidRDefault="004D0295" w:rsidP="000D6386">
            <w:pPr>
              <w:jc w:val="center"/>
              <w:rPr>
                <w:b/>
                <w:sz w:val="16"/>
              </w:rPr>
            </w:pPr>
            <w:bookmarkStart w:id="85" w:name="manuf_standalone"/>
            <w:bookmarkStart w:id="86" w:name="_Hlk116555618"/>
            <w:bookmarkEnd w:id="85"/>
            <w:r>
              <w:rPr>
                <w:b/>
                <w:sz w:val="16"/>
              </w:rPr>
              <w:t xml:space="preserve">Value At Final Shipment </w:t>
            </w:r>
            <w:r w:rsidR="00717C14">
              <w:rPr>
                <w:b/>
                <w:sz w:val="16"/>
              </w:rPr>
              <w:t>as</w:t>
            </w:r>
            <w:r>
              <w:rPr>
                <w:b/>
                <w:sz w:val="16"/>
              </w:rPr>
              <w:t xml:space="preserve"> </w:t>
            </w:r>
            <w:r w:rsidR="00016226">
              <w:rPr>
                <w:b/>
                <w:sz w:val="16"/>
              </w:rPr>
              <w:t xml:space="preserve">a </w:t>
            </w:r>
            <w:r>
              <w:rPr>
                <w:b/>
                <w:sz w:val="16"/>
              </w:rPr>
              <w:t>Standalone Unit</w:t>
            </w:r>
            <w:bookmarkEnd w:id="86"/>
          </w:p>
        </w:tc>
        <w:tc>
          <w:tcPr>
            <w:tcW w:w="1530" w:type="dxa"/>
            <w:tcBorders>
              <w:bottom w:val="single" w:sz="4" w:space="0" w:color="auto"/>
            </w:tcBorders>
            <w:shd w:val="clear" w:color="auto" w:fill="D6E3BC" w:themeFill="accent3" w:themeFillTint="66"/>
            <w:vAlign w:val="center"/>
          </w:tcPr>
          <w:p w14:paraId="7C0816D0" w14:textId="77777777" w:rsidR="004D0295" w:rsidRDefault="004D0295" w:rsidP="000D6386">
            <w:pPr>
              <w:jc w:val="center"/>
              <w:rPr>
                <w:b/>
                <w:sz w:val="16"/>
              </w:rPr>
            </w:pPr>
            <w:bookmarkStart w:id="87" w:name="manuf_mounted"/>
            <w:bookmarkStart w:id="88" w:name="_Hlk116555662"/>
            <w:bookmarkEnd w:id="87"/>
            <w:r>
              <w:rPr>
                <w:b/>
                <w:sz w:val="16"/>
              </w:rPr>
              <w:t>Final value</w:t>
            </w:r>
          </w:p>
          <w:p w14:paraId="5D60129C" w14:textId="34467769" w:rsidR="004D0295" w:rsidRDefault="004D0295" w:rsidP="000D6386">
            <w:pPr>
              <w:jc w:val="center"/>
              <w:rPr>
                <w:b/>
                <w:sz w:val="16"/>
              </w:rPr>
            </w:pPr>
            <w:r>
              <w:rPr>
                <w:b/>
                <w:sz w:val="16"/>
              </w:rPr>
              <w:t xml:space="preserve">Shipment As </w:t>
            </w:r>
            <w:r w:rsidR="00016226">
              <w:rPr>
                <w:b/>
                <w:sz w:val="16"/>
              </w:rPr>
              <w:t xml:space="preserve">a </w:t>
            </w:r>
            <w:r>
              <w:rPr>
                <w:b/>
                <w:sz w:val="16"/>
              </w:rPr>
              <w:t>Mounted Unit</w:t>
            </w:r>
            <w:bookmarkEnd w:id="88"/>
          </w:p>
        </w:tc>
        <w:tc>
          <w:tcPr>
            <w:tcW w:w="2160" w:type="dxa"/>
            <w:tcBorders>
              <w:bottom w:val="single" w:sz="4" w:space="0" w:color="auto"/>
            </w:tcBorders>
            <w:shd w:val="clear" w:color="auto" w:fill="D6E3BC" w:themeFill="accent3" w:themeFillTint="66"/>
            <w:vAlign w:val="center"/>
          </w:tcPr>
          <w:p w14:paraId="49B6DDFC" w14:textId="77777777" w:rsidR="004D0295" w:rsidRDefault="004D0295" w:rsidP="000D6386">
            <w:pPr>
              <w:pStyle w:val="Heading5"/>
              <w:numPr>
                <w:ilvl w:val="0"/>
                <w:numId w:val="0"/>
              </w:numPr>
              <w:ind w:left="598"/>
              <w:jc w:val="center"/>
              <w:rPr>
                <w:sz w:val="16"/>
              </w:rPr>
            </w:pPr>
            <w:r>
              <w:rPr>
                <w:sz w:val="16"/>
              </w:rPr>
              <w:t>Remarks</w:t>
            </w:r>
          </w:p>
        </w:tc>
      </w:tr>
      <w:tr w:rsidR="000D6386" w:rsidRPr="002555C9" w14:paraId="63F151E9" w14:textId="77777777" w:rsidTr="00992444">
        <w:trPr>
          <w:cantSplit/>
        </w:trPr>
        <w:tc>
          <w:tcPr>
            <w:tcW w:w="1435" w:type="dxa"/>
            <w:shd w:val="clear" w:color="auto" w:fill="auto"/>
          </w:tcPr>
          <w:p w14:paraId="79A3EF61" w14:textId="6195959C" w:rsidR="004D0295" w:rsidRDefault="004D0295" w:rsidP="000D6386">
            <w:pPr>
              <w:rPr>
                <w:bCs/>
                <w:sz w:val="16"/>
              </w:rPr>
            </w:pPr>
            <w:bookmarkStart w:id="89" w:name="app_mode_hart"/>
            <w:bookmarkEnd w:id="89"/>
            <w:r>
              <w:rPr>
                <w:bCs/>
                <w:sz w:val="16"/>
              </w:rPr>
              <w:t xml:space="preserve">APP </w:t>
            </w:r>
            <w:r w:rsidRPr="002555C9">
              <w:rPr>
                <w:bCs/>
                <w:sz w:val="16"/>
              </w:rPr>
              <w:t>Mode</w:t>
            </w:r>
          </w:p>
          <w:p w14:paraId="7E823D50" w14:textId="740122C3" w:rsidR="00774BF9" w:rsidRPr="002555C9" w:rsidRDefault="00774BF9" w:rsidP="000D6386">
            <w:pPr>
              <w:rPr>
                <w:bCs/>
                <w:sz w:val="16"/>
              </w:rPr>
            </w:pPr>
            <w:r>
              <w:rPr>
                <w:bCs/>
                <w:sz w:val="16"/>
              </w:rPr>
              <w:t xml:space="preserve">See </w:t>
            </w:r>
            <w:hyperlink w:anchor="APP_MODE" w:history="1">
              <w:r w:rsidRPr="00774BF9">
                <w:rPr>
                  <w:rStyle w:val="Hyperlink"/>
                  <w:bCs/>
                  <w:sz w:val="16"/>
                </w:rPr>
                <w:t>APP</w:t>
              </w:r>
              <w:r>
                <w:rPr>
                  <w:rStyle w:val="Hyperlink"/>
                  <w:bCs/>
                  <w:sz w:val="16"/>
                </w:rPr>
                <w:t xml:space="preserve"> </w:t>
              </w:r>
              <w:r w:rsidRPr="00774BF9">
                <w:rPr>
                  <w:rStyle w:val="Hyperlink"/>
                  <w:bCs/>
                  <w:sz w:val="16"/>
                </w:rPr>
                <w:t>MODE</w:t>
              </w:r>
            </w:hyperlink>
          </w:p>
        </w:tc>
        <w:tc>
          <w:tcPr>
            <w:tcW w:w="1440" w:type="dxa"/>
            <w:shd w:val="clear" w:color="auto" w:fill="auto"/>
          </w:tcPr>
          <w:p w14:paraId="65771687" w14:textId="42996DA5" w:rsidR="004D0295" w:rsidRPr="00990BDB" w:rsidRDefault="00E71443" w:rsidP="000D6386">
            <w:pPr>
              <w:ind w:left="-108"/>
              <w:rPr>
                <w:bCs/>
                <w:sz w:val="16"/>
              </w:rPr>
            </w:pPr>
            <w:r>
              <w:rPr>
                <w:bCs/>
                <w:sz w:val="16"/>
              </w:rPr>
              <w:t>135</w:t>
            </w:r>
          </w:p>
        </w:tc>
        <w:tc>
          <w:tcPr>
            <w:tcW w:w="900" w:type="dxa"/>
          </w:tcPr>
          <w:p w14:paraId="6076C927" w14:textId="60E689B0" w:rsidR="004D0295" w:rsidRPr="00D260A8" w:rsidRDefault="00E71443" w:rsidP="000D6386">
            <w:pPr>
              <w:jc w:val="center"/>
              <w:rPr>
                <w:bCs/>
                <w:sz w:val="16"/>
              </w:rPr>
            </w:pPr>
            <w:r>
              <w:rPr>
                <w:bCs/>
                <w:sz w:val="16"/>
              </w:rPr>
              <w:t>249</w:t>
            </w:r>
          </w:p>
        </w:tc>
        <w:tc>
          <w:tcPr>
            <w:tcW w:w="839" w:type="dxa"/>
            <w:shd w:val="clear" w:color="auto" w:fill="auto"/>
          </w:tcPr>
          <w:p w14:paraId="24A82B9C" w14:textId="2DCB0475" w:rsidR="004D0295" w:rsidRPr="00D260A8" w:rsidRDefault="004D0295" w:rsidP="000D6386">
            <w:pPr>
              <w:jc w:val="center"/>
              <w:rPr>
                <w:bCs/>
                <w:sz w:val="16"/>
              </w:rPr>
            </w:pPr>
            <w:proofErr w:type="spellStart"/>
            <w:r w:rsidRPr="00D260A8">
              <w:rPr>
                <w:bCs/>
                <w:sz w:val="16"/>
              </w:rPr>
              <w:t>CRnTmDyn</w:t>
            </w:r>
            <w:proofErr w:type="spellEnd"/>
          </w:p>
        </w:tc>
        <w:tc>
          <w:tcPr>
            <w:tcW w:w="1591" w:type="dxa"/>
            <w:shd w:val="clear" w:color="auto" w:fill="auto"/>
          </w:tcPr>
          <w:p w14:paraId="629DCF18" w14:textId="58DEBEA8" w:rsidR="004D0295" w:rsidRPr="00D260A8" w:rsidRDefault="008172CC" w:rsidP="000D6386">
            <w:pPr>
              <w:rPr>
                <w:bCs/>
                <w:sz w:val="16"/>
              </w:rPr>
            </w:pPr>
            <w:r>
              <w:rPr>
                <w:bCs/>
                <w:sz w:val="16"/>
              </w:rPr>
              <w:t>0 (Not observable)</w:t>
            </w:r>
          </w:p>
        </w:tc>
        <w:tc>
          <w:tcPr>
            <w:tcW w:w="2160" w:type="dxa"/>
            <w:shd w:val="clear" w:color="auto" w:fill="auto"/>
          </w:tcPr>
          <w:p w14:paraId="5B1EBA3D" w14:textId="0027186F" w:rsidR="004D0295" w:rsidRPr="00D260A8" w:rsidRDefault="00E71443" w:rsidP="000D6386">
            <w:pPr>
              <w:rPr>
                <w:bCs/>
                <w:sz w:val="16"/>
              </w:rPr>
            </w:pPr>
            <w:r>
              <w:rPr>
                <w:bCs/>
                <w:sz w:val="16"/>
              </w:rPr>
              <w:t>3</w:t>
            </w:r>
          </w:p>
        </w:tc>
        <w:tc>
          <w:tcPr>
            <w:tcW w:w="1350" w:type="dxa"/>
            <w:shd w:val="clear" w:color="auto" w:fill="auto"/>
          </w:tcPr>
          <w:p w14:paraId="44DB8CED" w14:textId="6208632E" w:rsidR="004D0295" w:rsidRPr="00D260A8" w:rsidRDefault="00E71443" w:rsidP="000D6386">
            <w:pPr>
              <w:rPr>
                <w:bCs/>
                <w:sz w:val="16"/>
              </w:rPr>
            </w:pPr>
            <w:r>
              <w:rPr>
                <w:bCs/>
                <w:sz w:val="16"/>
              </w:rPr>
              <w:t>3</w:t>
            </w:r>
          </w:p>
        </w:tc>
        <w:tc>
          <w:tcPr>
            <w:tcW w:w="1530" w:type="dxa"/>
            <w:shd w:val="clear" w:color="auto" w:fill="auto"/>
          </w:tcPr>
          <w:p w14:paraId="35BA46FA" w14:textId="1FF9D7C5" w:rsidR="004D0295" w:rsidRPr="00D260A8" w:rsidRDefault="00E71443" w:rsidP="000D6386">
            <w:pPr>
              <w:rPr>
                <w:bCs/>
                <w:sz w:val="16"/>
              </w:rPr>
            </w:pPr>
            <w:r>
              <w:rPr>
                <w:bCs/>
                <w:sz w:val="16"/>
              </w:rPr>
              <w:t>3</w:t>
            </w:r>
          </w:p>
        </w:tc>
        <w:tc>
          <w:tcPr>
            <w:tcW w:w="2160" w:type="dxa"/>
            <w:shd w:val="clear" w:color="auto" w:fill="auto"/>
          </w:tcPr>
          <w:p w14:paraId="761237ED" w14:textId="3590B7B1" w:rsidR="00E71443" w:rsidRPr="00E71443" w:rsidRDefault="00E71443" w:rsidP="000D6386">
            <w:pPr>
              <w:rPr>
                <w:color w:val="000000"/>
                <w:sz w:val="16"/>
                <w:szCs w:val="16"/>
                <w:shd w:val="clear" w:color="auto" w:fill="FFFFFF"/>
              </w:rPr>
            </w:pPr>
            <w:r w:rsidRPr="00E71443">
              <w:rPr>
                <w:color w:val="000000"/>
                <w:sz w:val="16"/>
                <w:szCs w:val="16"/>
                <w:shd w:val="clear" w:color="auto" w:fill="FFFFFF"/>
              </w:rPr>
              <w:t xml:space="preserve">    </w:t>
            </w:r>
            <w:proofErr w:type="spellStart"/>
            <w:r w:rsidRPr="00E71443">
              <w:rPr>
                <w:color w:val="000000"/>
                <w:sz w:val="16"/>
                <w:szCs w:val="16"/>
                <w:shd w:val="clear" w:color="auto" w:fill="FFFFFF"/>
              </w:rPr>
              <w:t>HFailsafe</w:t>
            </w:r>
            <w:proofErr w:type="spellEnd"/>
            <w:r w:rsidRPr="00E71443">
              <w:rPr>
                <w:color w:val="000000"/>
                <w:sz w:val="16"/>
                <w:szCs w:val="16"/>
                <w:shd w:val="clear" w:color="auto" w:fill="FFFFFF"/>
              </w:rPr>
              <w:t xml:space="preserve"> = 2,</w:t>
            </w:r>
            <w:r>
              <w:rPr>
                <w:color w:val="000000"/>
                <w:sz w:val="16"/>
                <w:szCs w:val="16"/>
                <w:shd w:val="clear" w:color="auto" w:fill="FFFFFF"/>
              </w:rPr>
              <w:t xml:space="preserve"> (mapped to TB OOS)</w:t>
            </w:r>
          </w:p>
          <w:p w14:paraId="33F863F4" w14:textId="66C541F7" w:rsidR="00E71443" w:rsidRPr="00E71443" w:rsidRDefault="00E71443" w:rsidP="000D6386">
            <w:pPr>
              <w:rPr>
                <w:color w:val="000000"/>
                <w:sz w:val="16"/>
                <w:szCs w:val="16"/>
                <w:shd w:val="clear" w:color="auto" w:fill="FFFFFF"/>
              </w:rPr>
            </w:pPr>
            <w:r w:rsidRPr="00E71443">
              <w:rPr>
                <w:color w:val="000000"/>
                <w:sz w:val="16"/>
                <w:szCs w:val="16"/>
                <w:shd w:val="clear" w:color="auto" w:fill="FFFFFF"/>
              </w:rPr>
              <w:t xml:space="preserve">    </w:t>
            </w:r>
            <w:proofErr w:type="spellStart"/>
            <w:r w:rsidRPr="00E71443">
              <w:rPr>
                <w:color w:val="000000"/>
                <w:sz w:val="16"/>
                <w:szCs w:val="16"/>
                <w:shd w:val="clear" w:color="auto" w:fill="FFFFFF"/>
              </w:rPr>
              <w:t>HManual</w:t>
            </w:r>
            <w:proofErr w:type="spellEnd"/>
            <w:r w:rsidRPr="00E71443">
              <w:rPr>
                <w:color w:val="000000"/>
                <w:sz w:val="16"/>
                <w:szCs w:val="16"/>
                <w:shd w:val="clear" w:color="auto" w:fill="FFFFFF"/>
              </w:rPr>
              <w:t xml:space="preserve"> = 1,</w:t>
            </w:r>
            <w:r>
              <w:rPr>
                <w:color w:val="000000"/>
                <w:sz w:val="16"/>
                <w:szCs w:val="16"/>
                <w:shd w:val="clear" w:color="auto" w:fill="FFFFFF"/>
              </w:rPr>
              <w:t xml:space="preserve"> (mapped to TB LO; hidden from FF)</w:t>
            </w:r>
          </w:p>
          <w:p w14:paraId="5B1F4DFF" w14:textId="083EE6A9" w:rsidR="00E71443" w:rsidRPr="00E71443" w:rsidRDefault="00E71443" w:rsidP="000D6386">
            <w:pPr>
              <w:rPr>
                <w:color w:val="000000"/>
                <w:sz w:val="16"/>
                <w:szCs w:val="16"/>
                <w:shd w:val="clear" w:color="auto" w:fill="FFFFFF"/>
              </w:rPr>
            </w:pPr>
            <w:r w:rsidRPr="00E71443">
              <w:rPr>
                <w:color w:val="000000"/>
                <w:sz w:val="16"/>
                <w:szCs w:val="16"/>
                <w:shd w:val="clear" w:color="auto" w:fill="FFFFFF"/>
              </w:rPr>
              <w:t xml:space="preserve">    </w:t>
            </w:r>
            <w:proofErr w:type="spellStart"/>
            <w:r w:rsidRPr="00E71443">
              <w:rPr>
                <w:color w:val="000000"/>
                <w:sz w:val="16"/>
                <w:szCs w:val="16"/>
                <w:shd w:val="clear" w:color="auto" w:fill="FFFFFF"/>
              </w:rPr>
              <w:t>HNormal</w:t>
            </w:r>
            <w:proofErr w:type="spellEnd"/>
            <w:r w:rsidRPr="00E71443">
              <w:rPr>
                <w:color w:val="000000"/>
                <w:sz w:val="16"/>
                <w:szCs w:val="16"/>
                <w:shd w:val="clear" w:color="auto" w:fill="FFFFFF"/>
              </w:rPr>
              <w:t xml:space="preserve"> = 3,</w:t>
            </w:r>
            <w:r>
              <w:rPr>
                <w:color w:val="000000"/>
                <w:sz w:val="16"/>
                <w:szCs w:val="16"/>
                <w:shd w:val="clear" w:color="auto" w:fill="FFFFFF"/>
              </w:rPr>
              <w:t xml:space="preserve"> (under FF control)</w:t>
            </w:r>
          </w:p>
          <w:p w14:paraId="4D165CDF" w14:textId="08C6FECE" w:rsidR="00E71443" w:rsidRDefault="00E71443" w:rsidP="000D6386">
            <w:pPr>
              <w:rPr>
                <w:color w:val="000000"/>
                <w:sz w:val="16"/>
                <w:szCs w:val="16"/>
                <w:shd w:val="clear" w:color="auto" w:fill="FFFFFF"/>
              </w:rPr>
            </w:pPr>
            <w:r w:rsidRPr="00E71443">
              <w:rPr>
                <w:color w:val="000000"/>
                <w:sz w:val="16"/>
                <w:szCs w:val="16"/>
                <w:shd w:val="clear" w:color="auto" w:fill="FFFFFF"/>
              </w:rPr>
              <w:t xml:space="preserve">    </w:t>
            </w:r>
            <w:proofErr w:type="spellStart"/>
            <w:r w:rsidRPr="00E71443">
              <w:rPr>
                <w:color w:val="000000"/>
                <w:sz w:val="16"/>
                <w:szCs w:val="16"/>
                <w:shd w:val="clear" w:color="auto" w:fill="FFFFFF"/>
              </w:rPr>
              <w:t>HSetup</w:t>
            </w:r>
            <w:proofErr w:type="spellEnd"/>
            <w:r w:rsidRPr="00E71443">
              <w:rPr>
                <w:color w:val="000000"/>
                <w:sz w:val="16"/>
                <w:szCs w:val="16"/>
                <w:shd w:val="clear" w:color="auto" w:fill="FFFFFF"/>
              </w:rPr>
              <w:t xml:space="preserve"> = 0</w:t>
            </w:r>
            <w:r>
              <w:rPr>
                <w:color w:val="000000"/>
                <w:sz w:val="16"/>
                <w:szCs w:val="16"/>
                <w:shd w:val="clear" w:color="auto" w:fill="FFFFFF"/>
              </w:rPr>
              <w:t xml:space="preserve"> (mapped to TB LO)</w:t>
            </w:r>
          </w:p>
          <w:p w14:paraId="07B933E9" w14:textId="3CEF0AD3" w:rsidR="00E71443" w:rsidRDefault="00E71443" w:rsidP="000D6386">
            <w:pPr>
              <w:rPr>
                <w:color w:val="000000"/>
                <w:sz w:val="16"/>
                <w:szCs w:val="16"/>
                <w:shd w:val="clear" w:color="auto" w:fill="FFFFFF"/>
              </w:rPr>
            </w:pPr>
            <w:r>
              <w:rPr>
                <w:color w:val="000000"/>
                <w:sz w:val="16"/>
                <w:szCs w:val="16"/>
                <w:shd w:val="clear" w:color="auto" w:fill="FFFFFF"/>
              </w:rPr>
              <w:t xml:space="preserve">Failsafe can only be set by the device. </w:t>
            </w:r>
          </w:p>
          <w:p w14:paraId="397F27AE" w14:textId="77777777" w:rsidR="00E71443" w:rsidRDefault="00E71443" w:rsidP="000D6386">
            <w:pPr>
              <w:rPr>
                <w:color w:val="000000"/>
                <w:sz w:val="16"/>
                <w:szCs w:val="16"/>
                <w:shd w:val="clear" w:color="auto" w:fill="FFFFFF"/>
              </w:rPr>
            </w:pPr>
          </w:p>
          <w:p w14:paraId="21FF8DD8" w14:textId="25A61AF3" w:rsidR="004D0295" w:rsidRPr="00D260A8" w:rsidRDefault="004D0295" w:rsidP="000D6386">
            <w:pPr>
              <w:rPr>
                <w:sz w:val="16"/>
                <w:szCs w:val="16"/>
                <w:shd w:val="clear" w:color="auto" w:fill="FFFFFF"/>
              </w:rPr>
            </w:pPr>
          </w:p>
        </w:tc>
      </w:tr>
      <w:tr w:rsidR="000D6386" w:rsidRPr="00F16F26" w14:paraId="4596BA3E" w14:textId="77777777" w:rsidTr="00992444">
        <w:trPr>
          <w:cantSplit/>
        </w:trPr>
        <w:tc>
          <w:tcPr>
            <w:tcW w:w="1435" w:type="dxa"/>
            <w:shd w:val="clear" w:color="auto" w:fill="auto"/>
          </w:tcPr>
          <w:p w14:paraId="10BC1156" w14:textId="77777777" w:rsidR="004D0295" w:rsidRPr="00F16F26" w:rsidRDefault="004D0295" w:rsidP="000D6386">
            <w:pPr>
              <w:rPr>
                <w:bCs/>
                <w:i/>
                <w:iCs/>
                <w:sz w:val="16"/>
                <w:highlight w:val="yellow"/>
                <w:rPrChange w:id="90" w:author="Khasin, Ark" w:date="2022-10-19T16:20:00Z">
                  <w:rPr>
                    <w:bCs/>
                    <w:sz w:val="16"/>
                    <w:highlight w:val="yellow"/>
                  </w:rPr>
                </w:rPrChange>
              </w:rPr>
            </w:pPr>
            <w:proofErr w:type="spellStart"/>
            <w:r w:rsidRPr="00F16F26">
              <w:rPr>
                <w:bCs/>
                <w:i/>
                <w:iCs/>
                <w:sz w:val="16"/>
                <w:rPrChange w:id="91" w:author="Khasin, Ark" w:date="2022-10-19T16:20:00Z">
                  <w:rPr>
                    <w:bCs/>
                    <w:sz w:val="16"/>
                  </w:rPr>
                </w:rPrChange>
              </w:rPr>
              <w:t>DigitalSpConf</w:t>
            </w:r>
            <w:proofErr w:type="spellEnd"/>
          </w:p>
        </w:tc>
        <w:tc>
          <w:tcPr>
            <w:tcW w:w="1440" w:type="dxa"/>
            <w:shd w:val="clear" w:color="auto" w:fill="auto"/>
          </w:tcPr>
          <w:p w14:paraId="19F1CC7D" w14:textId="0FF0A4E2" w:rsidR="004D0295" w:rsidRPr="00F16F26" w:rsidRDefault="006952E2" w:rsidP="000D6386">
            <w:pPr>
              <w:ind w:left="-108"/>
              <w:rPr>
                <w:bCs/>
                <w:i/>
                <w:iCs/>
                <w:sz w:val="16"/>
                <w:rPrChange w:id="92" w:author="Khasin, Ark" w:date="2022-10-19T16:20:00Z">
                  <w:rPr>
                    <w:bCs/>
                    <w:sz w:val="16"/>
                  </w:rPr>
                </w:rPrChange>
              </w:rPr>
            </w:pPr>
            <w:r w:rsidRPr="00F16F26">
              <w:rPr>
                <w:bCs/>
                <w:i/>
                <w:iCs/>
                <w:sz w:val="16"/>
                <w:rPrChange w:id="93" w:author="Khasin, Ark" w:date="2022-10-19T16:20:00Z">
                  <w:rPr>
                    <w:bCs/>
                    <w:sz w:val="16"/>
                  </w:rPr>
                </w:rPrChange>
              </w:rPr>
              <w:t>171.220</w:t>
            </w:r>
          </w:p>
        </w:tc>
        <w:tc>
          <w:tcPr>
            <w:tcW w:w="900" w:type="dxa"/>
          </w:tcPr>
          <w:p w14:paraId="5A02A399" w14:textId="05B4B763" w:rsidR="004D0295" w:rsidRPr="00F16F26" w:rsidRDefault="006952E2" w:rsidP="000D6386">
            <w:pPr>
              <w:jc w:val="center"/>
              <w:rPr>
                <w:bCs/>
                <w:i/>
                <w:iCs/>
                <w:sz w:val="16"/>
                <w:rPrChange w:id="94" w:author="Khasin, Ark" w:date="2022-10-19T16:20:00Z">
                  <w:rPr>
                    <w:bCs/>
                    <w:sz w:val="16"/>
                  </w:rPr>
                </w:rPrChange>
              </w:rPr>
            </w:pPr>
            <w:r w:rsidRPr="00F16F26">
              <w:rPr>
                <w:bCs/>
                <w:i/>
                <w:iCs/>
                <w:sz w:val="16"/>
                <w:rPrChange w:id="95" w:author="Khasin, Ark" w:date="2022-10-19T16:20:00Z">
                  <w:rPr>
                    <w:bCs/>
                    <w:sz w:val="16"/>
                  </w:rPr>
                </w:rPrChange>
              </w:rPr>
              <w:t>170.220</w:t>
            </w:r>
          </w:p>
        </w:tc>
        <w:tc>
          <w:tcPr>
            <w:tcW w:w="839" w:type="dxa"/>
            <w:shd w:val="clear" w:color="auto" w:fill="auto"/>
          </w:tcPr>
          <w:p w14:paraId="6C3E8C62" w14:textId="160507A3" w:rsidR="004D0295" w:rsidRPr="00F16F26" w:rsidRDefault="004D0295" w:rsidP="000D6386">
            <w:pPr>
              <w:jc w:val="center"/>
              <w:rPr>
                <w:bCs/>
                <w:i/>
                <w:iCs/>
                <w:sz w:val="16"/>
                <w:rPrChange w:id="96" w:author="Khasin, Ark" w:date="2022-10-19T16:20:00Z">
                  <w:rPr>
                    <w:bCs/>
                    <w:sz w:val="16"/>
                  </w:rPr>
                </w:rPrChange>
              </w:rPr>
            </w:pPr>
          </w:p>
        </w:tc>
        <w:tc>
          <w:tcPr>
            <w:tcW w:w="1591" w:type="dxa"/>
            <w:shd w:val="clear" w:color="auto" w:fill="auto"/>
          </w:tcPr>
          <w:p w14:paraId="369C758D" w14:textId="77777777" w:rsidR="004D0295" w:rsidRPr="00F16F26" w:rsidRDefault="004D0295" w:rsidP="000D6386">
            <w:pPr>
              <w:rPr>
                <w:bCs/>
                <w:i/>
                <w:iCs/>
                <w:sz w:val="16"/>
                <w:rPrChange w:id="97" w:author="Khasin, Ark" w:date="2022-10-19T16:20:00Z">
                  <w:rPr>
                    <w:bCs/>
                    <w:sz w:val="16"/>
                  </w:rPr>
                </w:rPrChange>
              </w:rPr>
            </w:pPr>
          </w:p>
        </w:tc>
        <w:tc>
          <w:tcPr>
            <w:tcW w:w="2160" w:type="dxa"/>
            <w:shd w:val="clear" w:color="auto" w:fill="auto"/>
          </w:tcPr>
          <w:p w14:paraId="2B567612" w14:textId="77777777" w:rsidR="004D0295" w:rsidRPr="00F16F26" w:rsidRDefault="004D0295" w:rsidP="000D6386">
            <w:pPr>
              <w:rPr>
                <w:bCs/>
                <w:i/>
                <w:iCs/>
                <w:sz w:val="16"/>
                <w:rPrChange w:id="98" w:author="Khasin, Ark" w:date="2022-10-19T16:20:00Z">
                  <w:rPr>
                    <w:bCs/>
                    <w:sz w:val="16"/>
                  </w:rPr>
                </w:rPrChange>
              </w:rPr>
            </w:pPr>
          </w:p>
        </w:tc>
        <w:tc>
          <w:tcPr>
            <w:tcW w:w="1350" w:type="dxa"/>
            <w:shd w:val="clear" w:color="auto" w:fill="auto"/>
          </w:tcPr>
          <w:p w14:paraId="2EFC4DD5" w14:textId="77777777" w:rsidR="004D0295" w:rsidRPr="00F16F26" w:rsidRDefault="004D0295" w:rsidP="000D6386">
            <w:pPr>
              <w:rPr>
                <w:bCs/>
                <w:i/>
                <w:iCs/>
                <w:sz w:val="16"/>
                <w:rPrChange w:id="99" w:author="Khasin, Ark" w:date="2022-10-19T16:20:00Z">
                  <w:rPr>
                    <w:bCs/>
                    <w:sz w:val="16"/>
                  </w:rPr>
                </w:rPrChange>
              </w:rPr>
            </w:pPr>
          </w:p>
        </w:tc>
        <w:tc>
          <w:tcPr>
            <w:tcW w:w="1530" w:type="dxa"/>
            <w:shd w:val="clear" w:color="auto" w:fill="auto"/>
          </w:tcPr>
          <w:p w14:paraId="2042AE2F" w14:textId="77777777" w:rsidR="004D0295" w:rsidRPr="00F16F26" w:rsidRDefault="004D0295" w:rsidP="000D6386">
            <w:pPr>
              <w:rPr>
                <w:bCs/>
                <w:i/>
                <w:iCs/>
                <w:sz w:val="16"/>
                <w:rPrChange w:id="100" w:author="Khasin, Ark" w:date="2022-10-19T16:20:00Z">
                  <w:rPr>
                    <w:bCs/>
                    <w:sz w:val="16"/>
                  </w:rPr>
                </w:rPrChange>
              </w:rPr>
            </w:pPr>
          </w:p>
        </w:tc>
        <w:tc>
          <w:tcPr>
            <w:tcW w:w="2160" w:type="dxa"/>
            <w:shd w:val="clear" w:color="auto" w:fill="auto"/>
          </w:tcPr>
          <w:p w14:paraId="392117B1" w14:textId="77777777" w:rsidR="004D0295" w:rsidRPr="00F16F26" w:rsidRDefault="004D0295" w:rsidP="000D6386">
            <w:pPr>
              <w:rPr>
                <w:i/>
                <w:iCs/>
                <w:sz w:val="16"/>
                <w:szCs w:val="16"/>
                <w:rPrChange w:id="101" w:author="Khasin, Ark" w:date="2022-10-19T16:20:00Z">
                  <w:rPr>
                    <w:sz w:val="16"/>
                    <w:szCs w:val="16"/>
                  </w:rPr>
                </w:rPrChange>
              </w:rPr>
            </w:pPr>
            <w:r w:rsidRPr="00F16F26">
              <w:rPr>
                <w:bCs/>
                <w:i/>
                <w:iCs/>
                <w:sz w:val="16"/>
                <w:rPrChange w:id="102" w:author="Khasin, Ark" w:date="2022-10-19T16:20:00Z">
                  <w:rPr>
                    <w:bCs/>
                    <w:sz w:val="16"/>
                  </w:rPr>
                </w:rPrChange>
              </w:rPr>
              <w:t>Digital Setpoint Conf. This parameter should NOT be changed during manufacturing</w:t>
            </w:r>
          </w:p>
        </w:tc>
      </w:tr>
      <w:tr w:rsidR="000D6386" w:rsidRPr="00F16F26" w14:paraId="4FE81943" w14:textId="77777777" w:rsidTr="00992444">
        <w:trPr>
          <w:cantSplit/>
        </w:trPr>
        <w:tc>
          <w:tcPr>
            <w:tcW w:w="1435" w:type="dxa"/>
            <w:shd w:val="clear" w:color="auto" w:fill="auto"/>
          </w:tcPr>
          <w:p w14:paraId="339F2BCC" w14:textId="77777777" w:rsidR="004722AD" w:rsidRPr="00F16F26" w:rsidRDefault="004722AD" w:rsidP="000D6386">
            <w:pPr>
              <w:rPr>
                <w:bCs/>
                <w:i/>
                <w:iCs/>
                <w:sz w:val="16"/>
                <w:rPrChange w:id="103" w:author="Khasin, Ark" w:date="2022-10-19T16:20:00Z">
                  <w:rPr>
                    <w:bCs/>
                    <w:sz w:val="16"/>
                  </w:rPr>
                </w:rPrChange>
              </w:rPr>
            </w:pPr>
          </w:p>
        </w:tc>
        <w:tc>
          <w:tcPr>
            <w:tcW w:w="1440" w:type="dxa"/>
            <w:shd w:val="clear" w:color="auto" w:fill="auto"/>
          </w:tcPr>
          <w:p w14:paraId="7C600759" w14:textId="32FD9525" w:rsidR="004722AD" w:rsidRPr="00F16F26" w:rsidRDefault="000344B1" w:rsidP="000D6386">
            <w:pPr>
              <w:ind w:left="-108"/>
              <w:rPr>
                <w:bCs/>
                <w:i/>
                <w:iCs/>
                <w:sz w:val="16"/>
                <w:rPrChange w:id="104" w:author="Khasin, Ark" w:date="2022-10-19T16:20:00Z">
                  <w:rPr>
                    <w:bCs/>
                    <w:sz w:val="16"/>
                  </w:rPr>
                </w:rPrChange>
              </w:rPr>
            </w:pPr>
            <w:proofErr w:type="spellStart"/>
            <w:r w:rsidRPr="00F16F26">
              <w:rPr>
                <w:bCs/>
                <w:i/>
                <w:iCs/>
                <w:sz w:val="16"/>
                <w:rPrChange w:id="105" w:author="Khasin, Ark" w:date="2022-10-19T16:20:00Z">
                  <w:rPr>
                    <w:bCs/>
                    <w:sz w:val="16"/>
                  </w:rPr>
                </w:rPrChange>
              </w:rPr>
              <w:t>TB</w:t>
            </w:r>
            <w:r w:rsidR="004722AD" w:rsidRPr="00F16F26">
              <w:rPr>
                <w:bCs/>
                <w:i/>
                <w:iCs/>
                <w:sz w:val="16"/>
                <w:rPrChange w:id="106" w:author="Khasin, Ark" w:date="2022-10-19T16:20:00Z">
                  <w:rPr>
                    <w:bCs/>
                    <w:sz w:val="16"/>
                  </w:rPr>
                </w:rPrChange>
              </w:rPr>
              <w:t>FixedSetpoint</w:t>
            </w:r>
            <w:proofErr w:type="spellEnd"/>
          </w:p>
        </w:tc>
        <w:tc>
          <w:tcPr>
            <w:tcW w:w="900" w:type="dxa"/>
          </w:tcPr>
          <w:p w14:paraId="0B06E429" w14:textId="77777777" w:rsidR="004722AD" w:rsidRPr="00F16F26" w:rsidRDefault="004722AD" w:rsidP="000D6386">
            <w:pPr>
              <w:jc w:val="center"/>
              <w:rPr>
                <w:bCs/>
                <w:i/>
                <w:iCs/>
                <w:sz w:val="16"/>
                <w:rPrChange w:id="107" w:author="Khasin, Ark" w:date="2022-10-19T16:20:00Z">
                  <w:rPr>
                    <w:bCs/>
                    <w:sz w:val="16"/>
                  </w:rPr>
                </w:rPrChange>
              </w:rPr>
            </w:pPr>
          </w:p>
        </w:tc>
        <w:tc>
          <w:tcPr>
            <w:tcW w:w="839" w:type="dxa"/>
            <w:shd w:val="clear" w:color="auto" w:fill="auto"/>
          </w:tcPr>
          <w:p w14:paraId="226BB211" w14:textId="7D032243" w:rsidR="004722AD" w:rsidRPr="00F16F26" w:rsidRDefault="004722AD" w:rsidP="000D6386">
            <w:pPr>
              <w:jc w:val="center"/>
              <w:rPr>
                <w:bCs/>
                <w:i/>
                <w:iCs/>
                <w:sz w:val="16"/>
                <w:rPrChange w:id="108" w:author="Khasin, Ark" w:date="2022-10-19T16:20:00Z">
                  <w:rPr>
                    <w:bCs/>
                    <w:sz w:val="16"/>
                  </w:rPr>
                </w:rPrChange>
              </w:rPr>
            </w:pPr>
            <w:proofErr w:type="spellStart"/>
            <w:r w:rsidRPr="00F16F26">
              <w:rPr>
                <w:bCs/>
                <w:i/>
                <w:iCs/>
                <w:sz w:val="16"/>
                <w:rPrChange w:id="109" w:author="Khasin, Ark" w:date="2022-10-19T16:20:00Z">
                  <w:rPr>
                    <w:bCs/>
                    <w:sz w:val="16"/>
                  </w:rPr>
                </w:rPrChange>
              </w:rPr>
              <w:t>CFwFxd</w:t>
            </w:r>
            <w:proofErr w:type="spellEnd"/>
          </w:p>
        </w:tc>
        <w:tc>
          <w:tcPr>
            <w:tcW w:w="1591" w:type="dxa"/>
            <w:shd w:val="clear" w:color="auto" w:fill="auto"/>
          </w:tcPr>
          <w:p w14:paraId="189B005C" w14:textId="10F7156E" w:rsidR="004722AD" w:rsidRPr="00F16F26" w:rsidRDefault="004722AD" w:rsidP="000D6386">
            <w:pPr>
              <w:rPr>
                <w:bCs/>
                <w:i/>
                <w:iCs/>
                <w:sz w:val="16"/>
                <w:rPrChange w:id="110" w:author="Khasin, Ark" w:date="2022-10-19T16:20:00Z">
                  <w:rPr>
                    <w:bCs/>
                    <w:sz w:val="16"/>
                  </w:rPr>
                </w:rPrChange>
              </w:rPr>
            </w:pPr>
            <w:r w:rsidRPr="00F16F26">
              <w:rPr>
                <w:bCs/>
                <w:i/>
                <w:iCs/>
                <w:sz w:val="16"/>
                <w:rPrChange w:id="111" w:author="Khasin, Ark" w:date="2022-10-19T16:20:00Z">
                  <w:rPr>
                    <w:bCs/>
                    <w:sz w:val="16"/>
                  </w:rPr>
                </w:rPrChange>
              </w:rPr>
              <w:t>-20.0</w:t>
            </w:r>
          </w:p>
        </w:tc>
        <w:tc>
          <w:tcPr>
            <w:tcW w:w="2160" w:type="dxa"/>
            <w:shd w:val="clear" w:color="auto" w:fill="auto"/>
          </w:tcPr>
          <w:p w14:paraId="0D697628" w14:textId="1CEDA7B1" w:rsidR="004722AD" w:rsidRPr="00F16F26" w:rsidRDefault="004722AD" w:rsidP="000D6386">
            <w:pPr>
              <w:rPr>
                <w:bCs/>
                <w:i/>
                <w:iCs/>
                <w:sz w:val="16"/>
                <w:rPrChange w:id="112" w:author="Khasin, Ark" w:date="2022-10-19T16:20:00Z">
                  <w:rPr>
                    <w:bCs/>
                    <w:sz w:val="16"/>
                  </w:rPr>
                </w:rPrChange>
              </w:rPr>
            </w:pPr>
            <w:r w:rsidRPr="00F16F26">
              <w:rPr>
                <w:bCs/>
                <w:i/>
                <w:iCs/>
                <w:sz w:val="16"/>
                <w:rPrChange w:id="113" w:author="Khasin, Ark" w:date="2022-10-19T16:20:00Z">
                  <w:rPr>
                    <w:bCs/>
                    <w:sz w:val="16"/>
                  </w:rPr>
                </w:rPrChange>
              </w:rPr>
              <w:t>-20.0</w:t>
            </w:r>
          </w:p>
        </w:tc>
        <w:tc>
          <w:tcPr>
            <w:tcW w:w="1350" w:type="dxa"/>
            <w:shd w:val="clear" w:color="auto" w:fill="auto"/>
          </w:tcPr>
          <w:p w14:paraId="21E6A0DE" w14:textId="2701ED94" w:rsidR="004722AD" w:rsidRPr="00F16F26" w:rsidRDefault="004722AD" w:rsidP="000D6386">
            <w:pPr>
              <w:rPr>
                <w:bCs/>
                <w:i/>
                <w:iCs/>
                <w:sz w:val="16"/>
                <w:rPrChange w:id="114" w:author="Khasin, Ark" w:date="2022-10-19T16:20:00Z">
                  <w:rPr>
                    <w:bCs/>
                    <w:sz w:val="16"/>
                  </w:rPr>
                </w:rPrChange>
              </w:rPr>
            </w:pPr>
            <w:r w:rsidRPr="00F16F26">
              <w:rPr>
                <w:bCs/>
                <w:i/>
                <w:iCs/>
                <w:sz w:val="16"/>
                <w:rPrChange w:id="115" w:author="Khasin, Ark" w:date="2022-10-19T16:20:00Z">
                  <w:rPr>
                    <w:bCs/>
                    <w:sz w:val="16"/>
                  </w:rPr>
                </w:rPrChange>
              </w:rPr>
              <w:t>-20.0</w:t>
            </w:r>
          </w:p>
        </w:tc>
        <w:tc>
          <w:tcPr>
            <w:tcW w:w="1530" w:type="dxa"/>
            <w:shd w:val="clear" w:color="auto" w:fill="auto"/>
          </w:tcPr>
          <w:p w14:paraId="27B6314D" w14:textId="3E7BB273" w:rsidR="004722AD" w:rsidRPr="00F16F26" w:rsidRDefault="004722AD" w:rsidP="000D6386">
            <w:pPr>
              <w:rPr>
                <w:bCs/>
                <w:i/>
                <w:iCs/>
                <w:sz w:val="16"/>
                <w:rPrChange w:id="116" w:author="Khasin, Ark" w:date="2022-10-19T16:20:00Z">
                  <w:rPr>
                    <w:bCs/>
                    <w:sz w:val="16"/>
                  </w:rPr>
                </w:rPrChange>
              </w:rPr>
            </w:pPr>
            <w:r w:rsidRPr="00F16F26">
              <w:rPr>
                <w:bCs/>
                <w:i/>
                <w:iCs/>
                <w:sz w:val="16"/>
                <w:rPrChange w:id="117" w:author="Khasin, Ark" w:date="2022-10-19T16:20:00Z">
                  <w:rPr>
                    <w:bCs/>
                    <w:sz w:val="16"/>
                  </w:rPr>
                </w:rPrChange>
              </w:rPr>
              <w:t>-20.0</w:t>
            </w:r>
          </w:p>
        </w:tc>
        <w:tc>
          <w:tcPr>
            <w:tcW w:w="2160" w:type="dxa"/>
            <w:shd w:val="clear" w:color="auto" w:fill="auto"/>
          </w:tcPr>
          <w:p w14:paraId="138E29D9" w14:textId="54DE978E" w:rsidR="004722AD" w:rsidRPr="00F16F26" w:rsidRDefault="00A0772D" w:rsidP="000D6386">
            <w:pPr>
              <w:rPr>
                <w:bCs/>
                <w:i/>
                <w:iCs/>
                <w:sz w:val="16"/>
                <w:rPrChange w:id="118" w:author="Khasin, Ark" w:date="2022-10-19T16:20:00Z">
                  <w:rPr>
                    <w:bCs/>
                    <w:sz w:val="16"/>
                  </w:rPr>
                </w:rPrChange>
              </w:rPr>
            </w:pPr>
            <w:r w:rsidRPr="00F16F26">
              <w:rPr>
                <w:i/>
                <w:iCs/>
                <w:sz w:val="16"/>
                <w:szCs w:val="16"/>
                <w:rPrChange w:id="119" w:author="Khasin, Ark" w:date="2022-10-19T16:20:00Z">
                  <w:rPr>
                    <w:sz w:val="16"/>
                    <w:szCs w:val="16"/>
                  </w:rPr>
                </w:rPrChange>
              </w:rPr>
              <w:t>Not Changeable by the user</w:t>
            </w:r>
          </w:p>
        </w:tc>
      </w:tr>
      <w:tr w:rsidR="000D6386" w:rsidRPr="00F16F26" w14:paraId="5159E970" w14:textId="77777777" w:rsidTr="00992444">
        <w:trPr>
          <w:cantSplit/>
        </w:trPr>
        <w:tc>
          <w:tcPr>
            <w:tcW w:w="1435" w:type="dxa"/>
            <w:shd w:val="clear" w:color="auto" w:fill="auto"/>
          </w:tcPr>
          <w:p w14:paraId="4273A74D" w14:textId="77777777" w:rsidR="004D0295" w:rsidRPr="00F16F26" w:rsidRDefault="004D0295" w:rsidP="000D6386">
            <w:pPr>
              <w:rPr>
                <w:bCs/>
                <w:i/>
                <w:iCs/>
                <w:sz w:val="16"/>
                <w:rPrChange w:id="120" w:author="Khasin, Ark" w:date="2022-10-19T16:20:00Z">
                  <w:rPr>
                    <w:bCs/>
                    <w:sz w:val="16"/>
                  </w:rPr>
                </w:rPrChange>
              </w:rPr>
            </w:pPr>
          </w:p>
        </w:tc>
        <w:tc>
          <w:tcPr>
            <w:tcW w:w="1440" w:type="dxa"/>
            <w:shd w:val="clear" w:color="auto" w:fill="auto"/>
          </w:tcPr>
          <w:p w14:paraId="69E61973" w14:textId="2A61C9FB" w:rsidR="004D0295" w:rsidRPr="00F16F26" w:rsidRDefault="000344B1" w:rsidP="000D6386">
            <w:pPr>
              <w:ind w:left="-108"/>
              <w:rPr>
                <w:bCs/>
                <w:i/>
                <w:iCs/>
                <w:sz w:val="16"/>
                <w:rPrChange w:id="121" w:author="Khasin, Ark" w:date="2022-10-19T16:20:00Z">
                  <w:rPr>
                    <w:bCs/>
                    <w:sz w:val="16"/>
                  </w:rPr>
                </w:rPrChange>
              </w:rPr>
            </w:pPr>
            <w:proofErr w:type="spellStart"/>
            <w:r w:rsidRPr="00F16F26">
              <w:rPr>
                <w:bCs/>
                <w:i/>
                <w:iCs/>
                <w:sz w:val="16"/>
                <w:rPrChange w:id="122" w:author="Khasin, Ark" w:date="2022-10-19T16:20:00Z">
                  <w:rPr>
                    <w:bCs/>
                    <w:sz w:val="16"/>
                  </w:rPr>
                </w:rPrChange>
              </w:rPr>
              <w:t>TB</w:t>
            </w:r>
            <w:r w:rsidR="004D0295" w:rsidRPr="00F16F26">
              <w:rPr>
                <w:bCs/>
                <w:i/>
                <w:iCs/>
                <w:sz w:val="16"/>
                <w:rPrChange w:id="123" w:author="Khasin, Ark" w:date="2022-10-19T16:20:00Z">
                  <w:rPr>
                    <w:bCs/>
                    <w:sz w:val="16"/>
                  </w:rPr>
                </w:rPrChange>
              </w:rPr>
              <w:t>ShedTime</w:t>
            </w:r>
            <w:proofErr w:type="spellEnd"/>
          </w:p>
        </w:tc>
        <w:tc>
          <w:tcPr>
            <w:tcW w:w="900" w:type="dxa"/>
          </w:tcPr>
          <w:p w14:paraId="03095BA9" w14:textId="77777777" w:rsidR="004D0295" w:rsidRPr="00F16F26" w:rsidRDefault="004D0295" w:rsidP="000D6386">
            <w:pPr>
              <w:jc w:val="center"/>
              <w:rPr>
                <w:bCs/>
                <w:i/>
                <w:iCs/>
                <w:sz w:val="16"/>
                <w:rPrChange w:id="124" w:author="Khasin, Ark" w:date="2022-10-19T16:20:00Z">
                  <w:rPr>
                    <w:bCs/>
                    <w:sz w:val="16"/>
                  </w:rPr>
                </w:rPrChange>
              </w:rPr>
            </w:pPr>
          </w:p>
        </w:tc>
        <w:tc>
          <w:tcPr>
            <w:tcW w:w="839" w:type="dxa"/>
            <w:shd w:val="clear" w:color="auto" w:fill="auto"/>
          </w:tcPr>
          <w:p w14:paraId="3B6B40DF" w14:textId="33E0CF87" w:rsidR="004D0295" w:rsidRPr="00F16F26" w:rsidRDefault="006952E2" w:rsidP="000D6386">
            <w:pPr>
              <w:jc w:val="center"/>
              <w:rPr>
                <w:bCs/>
                <w:i/>
                <w:iCs/>
                <w:sz w:val="16"/>
                <w:rPrChange w:id="125" w:author="Khasin, Ark" w:date="2022-10-19T16:20:00Z">
                  <w:rPr>
                    <w:bCs/>
                    <w:sz w:val="16"/>
                  </w:rPr>
                </w:rPrChange>
              </w:rPr>
            </w:pPr>
            <w:proofErr w:type="spellStart"/>
            <w:r w:rsidRPr="00F16F26">
              <w:rPr>
                <w:bCs/>
                <w:i/>
                <w:iCs/>
                <w:sz w:val="16"/>
                <w:rPrChange w:id="126" w:author="Khasin, Ark" w:date="2022-10-19T16:20:00Z">
                  <w:rPr>
                    <w:bCs/>
                    <w:sz w:val="16"/>
                  </w:rPr>
                </w:rPrChange>
              </w:rPr>
              <w:t>CFwFxd</w:t>
            </w:r>
            <w:proofErr w:type="spellEnd"/>
          </w:p>
        </w:tc>
        <w:tc>
          <w:tcPr>
            <w:tcW w:w="1591" w:type="dxa"/>
            <w:shd w:val="clear" w:color="auto" w:fill="auto"/>
          </w:tcPr>
          <w:p w14:paraId="1CA47AAA" w14:textId="7F799846" w:rsidR="004D0295" w:rsidRPr="00F16F26" w:rsidRDefault="004D0295" w:rsidP="000D6386">
            <w:pPr>
              <w:rPr>
                <w:bCs/>
                <w:i/>
                <w:iCs/>
                <w:sz w:val="16"/>
                <w:rPrChange w:id="127" w:author="Khasin, Ark" w:date="2022-10-19T16:20:00Z">
                  <w:rPr>
                    <w:bCs/>
                    <w:sz w:val="16"/>
                  </w:rPr>
                </w:rPrChange>
              </w:rPr>
            </w:pPr>
            <w:r w:rsidRPr="00F16F26">
              <w:rPr>
                <w:bCs/>
                <w:i/>
                <w:iCs/>
                <w:sz w:val="16"/>
                <w:rPrChange w:id="128" w:author="Khasin, Ark" w:date="2022-10-19T16:20:00Z">
                  <w:rPr>
                    <w:bCs/>
                    <w:sz w:val="16"/>
                  </w:rPr>
                </w:rPrChange>
              </w:rPr>
              <w:t>3</w:t>
            </w:r>
            <w:r w:rsidR="0011126E" w:rsidRPr="00F16F26">
              <w:rPr>
                <w:bCs/>
                <w:i/>
                <w:iCs/>
                <w:sz w:val="16"/>
                <w:rPrChange w:id="129" w:author="Khasin, Ark" w:date="2022-10-19T16:20:00Z">
                  <w:rPr>
                    <w:bCs/>
                    <w:sz w:val="16"/>
                  </w:rPr>
                </w:rPrChange>
              </w:rPr>
              <w:t>.</w:t>
            </w:r>
            <w:r w:rsidRPr="00F16F26">
              <w:rPr>
                <w:bCs/>
                <w:i/>
                <w:iCs/>
                <w:sz w:val="16"/>
                <w:rPrChange w:id="130" w:author="Khasin, Ark" w:date="2022-10-19T16:20:00Z">
                  <w:rPr>
                    <w:bCs/>
                    <w:sz w:val="16"/>
                  </w:rPr>
                </w:rPrChange>
              </w:rPr>
              <w:t>0</w:t>
            </w:r>
          </w:p>
        </w:tc>
        <w:tc>
          <w:tcPr>
            <w:tcW w:w="2160" w:type="dxa"/>
            <w:shd w:val="clear" w:color="auto" w:fill="auto"/>
          </w:tcPr>
          <w:p w14:paraId="6D028274" w14:textId="767310CE" w:rsidR="004D0295" w:rsidRPr="00F16F26" w:rsidRDefault="004D0295" w:rsidP="000D6386">
            <w:pPr>
              <w:rPr>
                <w:bCs/>
                <w:i/>
                <w:iCs/>
                <w:sz w:val="16"/>
                <w:rPrChange w:id="131" w:author="Khasin, Ark" w:date="2022-10-19T16:20:00Z">
                  <w:rPr>
                    <w:bCs/>
                    <w:sz w:val="16"/>
                  </w:rPr>
                </w:rPrChange>
              </w:rPr>
            </w:pPr>
            <w:r w:rsidRPr="00F16F26">
              <w:rPr>
                <w:bCs/>
                <w:i/>
                <w:iCs/>
                <w:sz w:val="16"/>
                <w:rPrChange w:id="132" w:author="Khasin, Ark" w:date="2022-10-19T16:20:00Z">
                  <w:rPr>
                    <w:bCs/>
                    <w:sz w:val="16"/>
                  </w:rPr>
                </w:rPrChange>
              </w:rPr>
              <w:t xml:space="preserve"> 3</w:t>
            </w:r>
            <w:r w:rsidR="0011126E" w:rsidRPr="00F16F26">
              <w:rPr>
                <w:bCs/>
                <w:i/>
                <w:iCs/>
                <w:sz w:val="16"/>
                <w:rPrChange w:id="133" w:author="Khasin, Ark" w:date="2022-10-19T16:20:00Z">
                  <w:rPr>
                    <w:bCs/>
                    <w:sz w:val="16"/>
                  </w:rPr>
                </w:rPrChange>
              </w:rPr>
              <w:t>.0</w:t>
            </w:r>
          </w:p>
        </w:tc>
        <w:tc>
          <w:tcPr>
            <w:tcW w:w="1350" w:type="dxa"/>
            <w:shd w:val="clear" w:color="auto" w:fill="auto"/>
          </w:tcPr>
          <w:p w14:paraId="14538CE9" w14:textId="6051239A" w:rsidR="004D0295" w:rsidRPr="00F16F26" w:rsidRDefault="004D0295" w:rsidP="000D6386">
            <w:pPr>
              <w:rPr>
                <w:bCs/>
                <w:i/>
                <w:iCs/>
                <w:sz w:val="16"/>
                <w:rPrChange w:id="134" w:author="Khasin, Ark" w:date="2022-10-19T16:20:00Z">
                  <w:rPr>
                    <w:bCs/>
                    <w:sz w:val="16"/>
                  </w:rPr>
                </w:rPrChange>
              </w:rPr>
            </w:pPr>
            <w:r w:rsidRPr="00F16F26">
              <w:rPr>
                <w:bCs/>
                <w:i/>
                <w:iCs/>
                <w:sz w:val="16"/>
                <w:rPrChange w:id="135" w:author="Khasin, Ark" w:date="2022-10-19T16:20:00Z">
                  <w:rPr>
                    <w:bCs/>
                    <w:sz w:val="16"/>
                  </w:rPr>
                </w:rPrChange>
              </w:rPr>
              <w:t xml:space="preserve"> 3</w:t>
            </w:r>
            <w:r w:rsidR="0011126E" w:rsidRPr="00F16F26">
              <w:rPr>
                <w:bCs/>
                <w:i/>
                <w:iCs/>
                <w:sz w:val="16"/>
                <w:rPrChange w:id="136" w:author="Khasin, Ark" w:date="2022-10-19T16:20:00Z">
                  <w:rPr>
                    <w:bCs/>
                    <w:sz w:val="16"/>
                  </w:rPr>
                </w:rPrChange>
              </w:rPr>
              <w:t>.0</w:t>
            </w:r>
          </w:p>
        </w:tc>
        <w:tc>
          <w:tcPr>
            <w:tcW w:w="1530" w:type="dxa"/>
            <w:shd w:val="clear" w:color="auto" w:fill="auto"/>
          </w:tcPr>
          <w:p w14:paraId="6451885B" w14:textId="72F6C1E6" w:rsidR="004D0295" w:rsidRPr="00F16F26" w:rsidRDefault="004D0295" w:rsidP="000D6386">
            <w:pPr>
              <w:rPr>
                <w:bCs/>
                <w:i/>
                <w:iCs/>
                <w:sz w:val="16"/>
                <w:rPrChange w:id="137" w:author="Khasin, Ark" w:date="2022-10-19T16:20:00Z">
                  <w:rPr>
                    <w:bCs/>
                    <w:sz w:val="16"/>
                  </w:rPr>
                </w:rPrChange>
              </w:rPr>
            </w:pPr>
            <w:r w:rsidRPr="00F16F26">
              <w:rPr>
                <w:bCs/>
                <w:i/>
                <w:iCs/>
                <w:sz w:val="16"/>
                <w:rPrChange w:id="138" w:author="Khasin, Ark" w:date="2022-10-19T16:20:00Z">
                  <w:rPr>
                    <w:bCs/>
                    <w:sz w:val="16"/>
                  </w:rPr>
                </w:rPrChange>
              </w:rPr>
              <w:t xml:space="preserve"> 3</w:t>
            </w:r>
            <w:r w:rsidR="0011126E" w:rsidRPr="00F16F26">
              <w:rPr>
                <w:bCs/>
                <w:i/>
                <w:iCs/>
                <w:sz w:val="16"/>
                <w:rPrChange w:id="139" w:author="Khasin, Ark" w:date="2022-10-19T16:20:00Z">
                  <w:rPr>
                    <w:bCs/>
                    <w:sz w:val="16"/>
                  </w:rPr>
                </w:rPrChange>
              </w:rPr>
              <w:t>.0</w:t>
            </w:r>
          </w:p>
        </w:tc>
        <w:tc>
          <w:tcPr>
            <w:tcW w:w="2160" w:type="dxa"/>
            <w:shd w:val="clear" w:color="auto" w:fill="auto"/>
          </w:tcPr>
          <w:p w14:paraId="26E8F05D" w14:textId="77777777" w:rsidR="004D0295" w:rsidRPr="00F16F26" w:rsidRDefault="004D0295" w:rsidP="000D6386">
            <w:pPr>
              <w:rPr>
                <w:i/>
                <w:iCs/>
                <w:sz w:val="16"/>
                <w:szCs w:val="16"/>
                <w:rPrChange w:id="140" w:author="Khasin, Ark" w:date="2022-10-19T16:20:00Z">
                  <w:rPr>
                    <w:sz w:val="16"/>
                    <w:szCs w:val="16"/>
                  </w:rPr>
                </w:rPrChange>
              </w:rPr>
            </w:pPr>
            <w:r w:rsidRPr="00F16F26">
              <w:rPr>
                <w:i/>
                <w:iCs/>
                <w:sz w:val="16"/>
                <w:szCs w:val="16"/>
                <w:rPrChange w:id="141" w:author="Khasin, Ark" w:date="2022-10-19T16:20:00Z">
                  <w:rPr>
                    <w:sz w:val="16"/>
                    <w:szCs w:val="16"/>
                  </w:rPr>
                </w:rPrChange>
              </w:rPr>
              <w:t>Not Changeable by the user</w:t>
            </w:r>
          </w:p>
        </w:tc>
      </w:tr>
      <w:tr w:rsidR="000D6386" w:rsidRPr="00F16F26" w14:paraId="1F7A5A99" w14:textId="77777777" w:rsidTr="00992444">
        <w:trPr>
          <w:cantSplit/>
        </w:trPr>
        <w:tc>
          <w:tcPr>
            <w:tcW w:w="1435" w:type="dxa"/>
            <w:shd w:val="clear" w:color="auto" w:fill="auto"/>
          </w:tcPr>
          <w:p w14:paraId="015D5CBC" w14:textId="77777777" w:rsidR="004D0295" w:rsidRPr="00F16F26" w:rsidRDefault="004D0295" w:rsidP="000D6386">
            <w:pPr>
              <w:rPr>
                <w:bCs/>
                <w:i/>
                <w:iCs/>
                <w:sz w:val="16"/>
                <w:rPrChange w:id="142" w:author="Khasin, Ark" w:date="2022-10-19T16:20:00Z">
                  <w:rPr>
                    <w:bCs/>
                    <w:sz w:val="16"/>
                  </w:rPr>
                </w:rPrChange>
              </w:rPr>
            </w:pPr>
          </w:p>
        </w:tc>
        <w:tc>
          <w:tcPr>
            <w:tcW w:w="1440" w:type="dxa"/>
            <w:shd w:val="clear" w:color="auto" w:fill="auto"/>
          </w:tcPr>
          <w:p w14:paraId="75BB531D" w14:textId="04669CD2" w:rsidR="004D0295" w:rsidRPr="00F16F26" w:rsidRDefault="000344B1" w:rsidP="000D6386">
            <w:pPr>
              <w:ind w:left="-108"/>
              <w:rPr>
                <w:bCs/>
                <w:i/>
                <w:iCs/>
                <w:sz w:val="16"/>
                <w:rPrChange w:id="143" w:author="Khasin, Ark" w:date="2022-10-19T16:20:00Z">
                  <w:rPr>
                    <w:bCs/>
                    <w:sz w:val="16"/>
                  </w:rPr>
                </w:rPrChange>
              </w:rPr>
            </w:pPr>
            <w:proofErr w:type="spellStart"/>
            <w:r w:rsidRPr="00F16F26">
              <w:rPr>
                <w:bCs/>
                <w:i/>
                <w:iCs/>
                <w:sz w:val="16"/>
                <w:rPrChange w:id="144" w:author="Khasin, Ark" w:date="2022-10-19T16:20:00Z">
                  <w:rPr>
                    <w:bCs/>
                    <w:sz w:val="16"/>
                  </w:rPr>
                </w:rPrChange>
              </w:rPr>
              <w:t>TB</w:t>
            </w:r>
            <w:r w:rsidR="004D0295" w:rsidRPr="00F16F26">
              <w:rPr>
                <w:bCs/>
                <w:i/>
                <w:iCs/>
                <w:sz w:val="16"/>
                <w:rPrChange w:id="145" w:author="Khasin, Ark" w:date="2022-10-19T16:20:00Z">
                  <w:rPr>
                    <w:bCs/>
                    <w:sz w:val="16"/>
                  </w:rPr>
                </w:rPrChange>
              </w:rPr>
              <w:t>InitTime</w:t>
            </w:r>
            <w:proofErr w:type="spellEnd"/>
          </w:p>
        </w:tc>
        <w:tc>
          <w:tcPr>
            <w:tcW w:w="900" w:type="dxa"/>
          </w:tcPr>
          <w:p w14:paraId="4A5BD55A" w14:textId="77777777" w:rsidR="004D0295" w:rsidRPr="00F16F26" w:rsidRDefault="004D0295" w:rsidP="000D6386">
            <w:pPr>
              <w:jc w:val="center"/>
              <w:rPr>
                <w:bCs/>
                <w:i/>
                <w:iCs/>
                <w:sz w:val="16"/>
                <w:rPrChange w:id="146" w:author="Khasin, Ark" w:date="2022-10-19T16:20:00Z">
                  <w:rPr>
                    <w:bCs/>
                    <w:sz w:val="16"/>
                  </w:rPr>
                </w:rPrChange>
              </w:rPr>
            </w:pPr>
          </w:p>
        </w:tc>
        <w:tc>
          <w:tcPr>
            <w:tcW w:w="839" w:type="dxa"/>
            <w:shd w:val="clear" w:color="auto" w:fill="auto"/>
          </w:tcPr>
          <w:p w14:paraId="2E706FEE" w14:textId="371D5EBF" w:rsidR="004D0295" w:rsidRPr="00F16F26" w:rsidRDefault="006952E2" w:rsidP="000D6386">
            <w:pPr>
              <w:jc w:val="center"/>
              <w:rPr>
                <w:bCs/>
                <w:i/>
                <w:iCs/>
                <w:sz w:val="16"/>
                <w:rPrChange w:id="147" w:author="Khasin, Ark" w:date="2022-10-19T16:20:00Z">
                  <w:rPr>
                    <w:bCs/>
                    <w:sz w:val="16"/>
                  </w:rPr>
                </w:rPrChange>
              </w:rPr>
            </w:pPr>
            <w:proofErr w:type="spellStart"/>
            <w:r w:rsidRPr="00F16F26">
              <w:rPr>
                <w:bCs/>
                <w:i/>
                <w:iCs/>
                <w:sz w:val="16"/>
                <w:rPrChange w:id="148" w:author="Khasin, Ark" w:date="2022-10-19T16:20:00Z">
                  <w:rPr>
                    <w:bCs/>
                    <w:sz w:val="16"/>
                  </w:rPr>
                </w:rPrChange>
              </w:rPr>
              <w:t>CFwFxd</w:t>
            </w:r>
            <w:proofErr w:type="spellEnd"/>
          </w:p>
        </w:tc>
        <w:tc>
          <w:tcPr>
            <w:tcW w:w="1591" w:type="dxa"/>
            <w:shd w:val="clear" w:color="auto" w:fill="auto"/>
          </w:tcPr>
          <w:p w14:paraId="2A82CE29" w14:textId="23B1939B" w:rsidR="004D0295" w:rsidRPr="00F16F26" w:rsidRDefault="0011126E" w:rsidP="000D6386">
            <w:pPr>
              <w:rPr>
                <w:bCs/>
                <w:i/>
                <w:iCs/>
                <w:sz w:val="16"/>
                <w:rPrChange w:id="149" w:author="Khasin, Ark" w:date="2022-10-19T16:20:00Z">
                  <w:rPr>
                    <w:bCs/>
                    <w:sz w:val="16"/>
                  </w:rPr>
                </w:rPrChange>
              </w:rPr>
            </w:pPr>
            <w:r w:rsidRPr="00F16F26">
              <w:rPr>
                <w:bCs/>
                <w:i/>
                <w:iCs/>
                <w:sz w:val="16"/>
                <w:rPrChange w:id="150" w:author="Khasin, Ark" w:date="2022-10-19T16:20:00Z">
                  <w:rPr>
                    <w:bCs/>
                    <w:sz w:val="16"/>
                  </w:rPr>
                </w:rPrChange>
              </w:rPr>
              <w:t>25.0</w:t>
            </w:r>
          </w:p>
        </w:tc>
        <w:tc>
          <w:tcPr>
            <w:tcW w:w="2160" w:type="dxa"/>
            <w:shd w:val="clear" w:color="auto" w:fill="auto"/>
          </w:tcPr>
          <w:p w14:paraId="772BC66B" w14:textId="4DDC9B17" w:rsidR="004D0295" w:rsidRPr="00F16F26" w:rsidRDefault="004D0295" w:rsidP="000D6386">
            <w:pPr>
              <w:rPr>
                <w:bCs/>
                <w:i/>
                <w:iCs/>
                <w:sz w:val="16"/>
                <w:rPrChange w:id="151" w:author="Khasin, Ark" w:date="2022-10-19T16:20:00Z">
                  <w:rPr>
                    <w:bCs/>
                    <w:sz w:val="16"/>
                  </w:rPr>
                </w:rPrChange>
              </w:rPr>
            </w:pPr>
            <w:r w:rsidRPr="00F16F26">
              <w:rPr>
                <w:bCs/>
                <w:i/>
                <w:iCs/>
                <w:sz w:val="16"/>
                <w:rPrChange w:id="152" w:author="Khasin, Ark" w:date="2022-10-19T16:20:00Z">
                  <w:rPr>
                    <w:bCs/>
                    <w:sz w:val="16"/>
                  </w:rPr>
                </w:rPrChange>
              </w:rPr>
              <w:t xml:space="preserve"> 25</w:t>
            </w:r>
            <w:r w:rsidR="0011126E" w:rsidRPr="00F16F26">
              <w:rPr>
                <w:bCs/>
                <w:i/>
                <w:iCs/>
                <w:sz w:val="16"/>
                <w:rPrChange w:id="153" w:author="Khasin, Ark" w:date="2022-10-19T16:20:00Z">
                  <w:rPr>
                    <w:bCs/>
                    <w:sz w:val="16"/>
                  </w:rPr>
                </w:rPrChange>
              </w:rPr>
              <w:t>.0</w:t>
            </w:r>
          </w:p>
        </w:tc>
        <w:tc>
          <w:tcPr>
            <w:tcW w:w="1350" w:type="dxa"/>
            <w:shd w:val="clear" w:color="auto" w:fill="auto"/>
          </w:tcPr>
          <w:p w14:paraId="6567FAAB" w14:textId="03F4BBEC" w:rsidR="004D0295" w:rsidRPr="00F16F26" w:rsidRDefault="004D0295" w:rsidP="000D6386">
            <w:pPr>
              <w:rPr>
                <w:bCs/>
                <w:i/>
                <w:iCs/>
                <w:sz w:val="16"/>
                <w:rPrChange w:id="154" w:author="Khasin, Ark" w:date="2022-10-19T16:20:00Z">
                  <w:rPr>
                    <w:bCs/>
                    <w:sz w:val="16"/>
                  </w:rPr>
                </w:rPrChange>
              </w:rPr>
            </w:pPr>
            <w:r w:rsidRPr="00F16F26">
              <w:rPr>
                <w:bCs/>
                <w:i/>
                <w:iCs/>
                <w:sz w:val="16"/>
                <w:rPrChange w:id="155" w:author="Khasin, Ark" w:date="2022-10-19T16:20:00Z">
                  <w:rPr>
                    <w:bCs/>
                    <w:sz w:val="16"/>
                  </w:rPr>
                </w:rPrChange>
              </w:rPr>
              <w:t xml:space="preserve"> 25</w:t>
            </w:r>
            <w:r w:rsidR="0011126E" w:rsidRPr="00F16F26">
              <w:rPr>
                <w:bCs/>
                <w:i/>
                <w:iCs/>
                <w:sz w:val="16"/>
                <w:rPrChange w:id="156" w:author="Khasin, Ark" w:date="2022-10-19T16:20:00Z">
                  <w:rPr>
                    <w:bCs/>
                    <w:sz w:val="16"/>
                  </w:rPr>
                </w:rPrChange>
              </w:rPr>
              <w:t>.0</w:t>
            </w:r>
          </w:p>
        </w:tc>
        <w:tc>
          <w:tcPr>
            <w:tcW w:w="1530" w:type="dxa"/>
            <w:shd w:val="clear" w:color="auto" w:fill="auto"/>
          </w:tcPr>
          <w:p w14:paraId="61085F71" w14:textId="6C2FEA52" w:rsidR="004D0295" w:rsidRPr="00F16F26" w:rsidRDefault="004D0295" w:rsidP="000D6386">
            <w:pPr>
              <w:rPr>
                <w:bCs/>
                <w:i/>
                <w:iCs/>
                <w:sz w:val="16"/>
                <w:rPrChange w:id="157" w:author="Khasin, Ark" w:date="2022-10-19T16:20:00Z">
                  <w:rPr>
                    <w:bCs/>
                    <w:sz w:val="16"/>
                  </w:rPr>
                </w:rPrChange>
              </w:rPr>
            </w:pPr>
            <w:r w:rsidRPr="00F16F26">
              <w:rPr>
                <w:bCs/>
                <w:i/>
                <w:iCs/>
                <w:sz w:val="16"/>
                <w:rPrChange w:id="158" w:author="Khasin, Ark" w:date="2022-10-19T16:20:00Z">
                  <w:rPr>
                    <w:bCs/>
                    <w:sz w:val="16"/>
                  </w:rPr>
                </w:rPrChange>
              </w:rPr>
              <w:t xml:space="preserve"> 25</w:t>
            </w:r>
            <w:r w:rsidR="0011126E" w:rsidRPr="00F16F26">
              <w:rPr>
                <w:bCs/>
                <w:i/>
                <w:iCs/>
                <w:sz w:val="16"/>
                <w:rPrChange w:id="159" w:author="Khasin, Ark" w:date="2022-10-19T16:20:00Z">
                  <w:rPr>
                    <w:bCs/>
                    <w:sz w:val="16"/>
                  </w:rPr>
                </w:rPrChange>
              </w:rPr>
              <w:t>.0</w:t>
            </w:r>
          </w:p>
        </w:tc>
        <w:tc>
          <w:tcPr>
            <w:tcW w:w="2160" w:type="dxa"/>
            <w:shd w:val="clear" w:color="auto" w:fill="auto"/>
          </w:tcPr>
          <w:p w14:paraId="19424C6B" w14:textId="77777777" w:rsidR="004D0295" w:rsidRPr="00F16F26" w:rsidRDefault="004D0295" w:rsidP="000D6386">
            <w:pPr>
              <w:rPr>
                <w:i/>
                <w:iCs/>
                <w:sz w:val="16"/>
                <w:szCs w:val="16"/>
                <w:rPrChange w:id="160" w:author="Khasin, Ark" w:date="2022-10-19T16:20:00Z">
                  <w:rPr>
                    <w:sz w:val="16"/>
                    <w:szCs w:val="16"/>
                  </w:rPr>
                </w:rPrChange>
              </w:rPr>
            </w:pPr>
            <w:r w:rsidRPr="00F16F26">
              <w:rPr>
                <w:i/>
                <w:iCs/>
                <w:sz w:val="16"/>
                <w:szCs w:val="16"/>
                <w:rPrChange w:id="161" w:author="Khasin, Ark" w:date="2022-10-19T16:20:00Z">
                  <w:rPr>
                    <w:sz w:val="16"/>
                    <w:szCs w:val="16"/>
                  </w:rPr>
                </w:rPrChange>
              </w:rPr>
              <w:t>Not Changeable by the user</w:t>
            </w:r>
          </w:p>
        </w:tc>
      </w:tr>
      <w:tr w:rsidR="000D6386" w:rsidRPr="00F16F26" w14:paraId="43B83619" w14:textId="77777777" w:rsidTr="00992444">
        <w:trPr>
          <w:cantSplit/>
        </w:trPr>
        <w:tc>
          <w:tcPr>
            <w:tcW w:w="1435" w:type="dxa"/>
            <w:shd w:val="clear" w:color="auto" w:fill="auto"/>
          </w:tcPr>
          <w:p w14:paraId="33F25C20" w14:textId="77777777" w:rsidR="004D0295" w:rsidRPr="00F16F26" w:rsidRDefault="004D0295" w:rsidP="000D6386">
            <w:pPr>
              <w:rPr>
                <w:bCs/>
                <w:i/>
                <w:iCs/>
                <w:sz w:val="16"/>
                <w:rPrChange w:id="162" w:author="Khasin, Ark" w:date="2022-10-19T16:20:00Z">
                  <w:rPr>
                    <w:bCs/>
                    <w:sz w:val="16"/>
                  </w:rPr>
                </w:rPrChange>
              </w:rPr>
            </w:pPr>
          </w:p>
        </w:tc>
        <w:tc>
          <w:tcPr>
            <w:tcW w:w="1440" w:type="dxa"/>
            <w:shd w:val="clear" w:color="auto" w:fill="auto"/>
          </w:tcPr>
          <w:p w14:paraId="73C50878" w14:textId="5A9EC01C" w:rsidR="004D0295" w:rsidRPr="00F16F26" w:rsidRDefault="000344B1" w:rsidP="000D6386">
            <w:pPr>
              <w:ind w:left="-108"/>
              <w:rPr>
                <w:bCs/>
                <w:i/>
                <w:iCs/>
                <w:sz w:val="16"/>
                <w:rPrChange w:id="163" w:author="Khasin, Ark" w:date="2022-10-19T16:20:00Z">
                  <w:rPr>
                    <w:bCs/>
                    <w:sz w:val="16"/>
                  </w:rPr>
                </w:rPrChange>
              </w:rPr>
            </w:pPr>
            <w:proofErr w:type="spellStart"/>
            <w:r w:rsidRPr="00F16F26">
              <w:rPr>
                <w:bCs/>
                <w:i/>
                <w:iCs/>
                <w:sz w:val="16"/>
                <w:rPrChange w:id="164" w:author="Khasin, Ark" w:date="2022-10-19T16:20:00Z">
                  <w:rPr>
                    <w:bCs/>
                    <w:sz w:val="16"/>
                  </w:rPr>
                </w:rPrChange>
              </w:rPr>
              <w:t>TB</w:t>
            </w:r>
            <w:r w:rsidR="004D0295" w:rsidRPr="00F16F26">
              <w:rPr>
                <w:bCs/>
                <w:i/>
                <w:iCs/>
                <w:sz w:val="16"/>
                <w:rPrChange w:id="165" w:author="Khasin, Ark" w:date="2022-10-19T16:20:00Z">
                  <w:rPr>
                    <w:bCs/>
                    <w:sz w:val="16"/>
                  </w:rPr>
                </w:rPrChange>
              </w:rPr>
              <w:t>TargetToManual</w:t>
            </w:r>
            <w:proofErr w:type="spellEnd"/>
          </w:p>
        </w:tc>
        <w:tc>
          <w:tcPr>
            <w:tcW w:w="900" w:type="dxa"/>
          </w:tcPr>
          <w:p w14:paraId="773C0425" w14:textId="77777777" w:rsidR="004D0295" w:rsidRPr="00F16F26" w:rsidRDefault="004D0295" w:rsidP="000D6386">
            <w:pPr>
              <w:jc w:val="center"/>
              <w:rPr>
                <w:bCs/>
                <w:i/>
                <w:iCs/>
                <w:sz w:val="16"/>
                <w:rPrChange w:id="166" w:author="Khasin, Ark" w:date="2022-10-19T16:20:00Z">
                  <w:rPr>
                    <w:bCs/>
                    <w:sz w:val="16"/>
                  </w:rPr>
                </w:rPrChange>
              </w:rPr>
            </w:pPr>
          </w:p>
        </w:tc>
        <w:tc>
          <w:tcPr>
            <w:tcW w:w="839" w:type="dxa"/>
            <w:shd w:val="clear" w:color="auto" w:fill="auto"/>
          </w:tcPr>
          <w:p w14:paraId="68E2E36B" w14:textId="34BE0566" w:rsidR="004D0295" w:rsidRPr="00F16F26" w:rsidRDefault="006952E2" w:rsidP="000D6386">
            <w:pPr>
              <w:jc w:val="center"/>
              <w:rPr>
                <w:bCs/>
                <w:i/>
                <w:iCs/>
                <w:sz w:val="16"/>
                <w:rPrChange w:id="167" w:author="Khasin, Ark" w:date="2022-10-19T16:20:00Z">
                  <w:rPr>
                    <w:bCs/>
                    <w:sz w:val="16"/>
                  </w:rPr>
                </w:rPrChange>
              </w:rPr>
            </w:pPr>
            <w:proofErr w:type="spellStart"/>
            <w:r w:rsidRPr="00F16F26">
              <w:rPr>
                <w:bCs/>
                <w:i/>
                <w:iCs/>
                <w:sz w:val="16"/>
                <w:rPrChange w:id="168" w:author="Khasin, Ark" w:date="2022-10-19T16:20:00Z">
                  <w:rPr>
                    <w:bCs/>
                    <w:sz w:val="16"/>
                  </w:rPr>
                </w:rPrChange>
              </w:rPr>
              <w:t>CFwFxd</w:t>
            </w:r>
            <w:proofErr w:type="spellEnd"/>
          </w:p>
        </w:tc>
        <w:tc>
          <w:tcPr>
            <w:tcW w:w="1591" w:type="dxa"/>
            <w:shd w:val="clear" w:color="auto" w:fill="auto"/>
          </w:tcPr>
          <w:p w14:paraId="5C41F532" w14:textId="3BFB76A2" w:rsidR="004D0295" w:rsidRPr="00F16F26" w:rsidRDefault="0011126E" w:rsidP="000D6386">
            <w:pPr>
              <w:rPr>
                <w:bCs/>
                <w:i/>
                <w:iCs/>
                <w:sz w:val="16"/>
                <w:rPrChange w:id="169" w:author="Khasin, Ark" w:date="2022-10-19T16:20:00Z">
                  <w:rPr>
                    <w:bCs/>
                    <w:sz w:val="16"/>
                  </w:rPr>
                </w:rPrChange>
              </w:rPr>
            </w:pPr>
            <w:r w:rsidRPr="00F16F26">
              <w:rPr>
                <w:bCs/>
                <w:i/>
                <w:iCs/>
                <w:sz w:val="16"/>
                <w:rPrChange w:id="170" w:author="Khasin, Ark" w:date="2022-10-19T16:20:00Z">
                  <w:rPr>
                    <w:bCs/>
                    <w:sz w:val="16"/>
                  </w:rPr>
                </w:rPrChange>
              </w:rPr>
              <w:t>TB Target to Manual</w:t>
            </w:r>
          </w:p>
          <w:p w14:paraId="633B7B93" w14:textId="4C19FA3F" w:rsidR="0011126E" w:rsidRPr="00F16F26" w:rsidRDefault="0011126E" w:rsidP="000D6386">
            <w:pPr>
              <w:rPr>
                <w:bCs/>
                <w:i/>
                <w:iCs/>
                <w:sz w:val="16"/>
                <w:rPrChange w:id="171" w:author="Khasin, Ark" w:date="2022-10-19T16:20:00Z">
                  <w:rPr>
                    <w:bCs/>
                    <w:sz w:val="16"/>
                  </w:rPr>
                </w:rPrChange>
              </w:rPr>
            </w:pPr>
            <w:r w:rsidRPr="00F16F26">
              <w:rPr>
                <w:bCs/>
                <w:i/>
                <w:iCs/>
                <w:sz w:val="16"/>
                <w:rPrChange w:id="172" w:author="Khasin, Ark" w:date="2022-10-19T16:20:00Z">
                  <w:rPr>
                    <w:bCs/>
                    <w:sz w:val="16"/>
                  </w:rPr>
                </w:rPrChange>
              </w:rPr>
              <w:t>(</w:t>
            </w:r>
            <w:proofErr w:type="gramStart"/>
            <w:r w:rsidRPr="00F16F26">
              <w:rPr>
                <w:bCs/>
                <w:i/>
                <w:iCs/>
                <w:sz w:val="16"/>
                <w:rPrChange w:id="173" w:author="Khasin, Ark" w:date="2022-10-19T16:20:00Z">
                  <w:rPr>
                    <w:bCs/>
                    <w:sz w:val="16"/>
                  </w:rPr>
                </w:rPrChange>
              </w:rPr>
              <w:t>true</w:t>
            </w:r>
            <w:proofErr w:type="gramEnd"/>
            <w:r w:rsidRPr="00F16F26">
              <w:rPr>
                <w:bCs/>
                <w:i/>
                <w:iCs/>
                <w:sz w:val="16"/>
                <w:rPrChange w:id="174" w:author="Khasin, Ark" w:date="2022-10-19T16:20:00Z">
                  <w:rPr>
                    <w:bCs/>
                    <w:sz w:val="16"/>
                  </w:rPr>
                </w:rPrChange>
              </w:rPr>
              <w:t>, 1)</w:t>
            </w:r>
          </w:p>
        </w:tc>
        <w:tc>
          <w:tcPr>
            <w:tcW w:w="2160" w:type="dxa"/>
            <w:shd w:val="clear" w:color="auto" w:fill="auto"/>
          </w:tcPr>
          <w:p w14:paraId="7C00B255" w14:textId="7008896B" w:rsidR="004D0295" w:rsidRPr="00F16F26" w:rsidRDefault="0011126E" w:rsidP="000D6386">
            <w:pPr>
              <w:rPr>
                <w:bCs/>
                <w:i/>
                <w:iCs/>
                <w:sz w:val="16"/>
                <w:rPrChange w:id="175" w:author="Khasin, Ark" w:date="2022-10-19T16:20:00Z">
                  <w:rPr>
                    <w:bCs/>
                    <w:sz w:val="16"/>
                  </w:rPr>
                </w:rPrChange>
              </w:rPr>
            </w:pPr>
            <w:r w:rsidRPr="00F16F26">
              <w:rPr>
                <w:bCs/>
                <w:i/>
                <w:iCs/>
                <w:sz w:val="16"/>
                <w:rPrChange w:id="176" w:author="Khasin, Ark" w:date="2022-10-19T16:20:00Z">
                  <w:rPr>
                    <w:bCs/>
                    <w:sz w:val="16"/>
                  </w:rPr>
                </w:rPrChange>
              </w:rPr>
              <w:t>TB Target to Manual</w:t>
            </w:r>
          </w:p>
        </w:tc>
        <w:tc>
          <w:tcPr>
            <w:tcW w:w="1350" w:type="dxa"/>
            <w:shd w:val="clear" w:color="auto" w:fill="auto"/>
          </w:tcPr>
          <w:p w14:paraId="41C6515A" w14:textId="3921F63B" w:rsidR="004D0295" w:rsidRPr="00F16F26" w:rsidRDefault="0011126E" w:rsidP="000D6386">
            <w:pPr>
              <w:rPr>
                <w:bCs/>
                <w:i/>
                <w:iCs/>
                <w:sz w:val="16"/>
                <w:rPrChange w:id="177" w:author="Khasin, Ark" w:date="2022-10-19T16:20:00Z">
                  <w:rPr>
                    <w:bCs/>
                    <w:sz w:val="16"/>
                  </w:rPr>
                </w:rPrChange>
              </w:rPr>
            </w:pPr>
            <w:r w:rsidRPr="00F16F26">
              <w:rPr>
                <w:bCs/>
                <w:i/>
                <w:iCs/>
                <w:sz w:val="16"/>
                <w:rPrChange w:id="178" w:author="Khasin, Ark" w:date="2022-10-19T16:20:00Z">
                  <w:rPr>
                    <w:bCs/>
                    <w:sz w:val="16"/>
                  </w:rPr>
                </w:rPrChange>
              </w:rPr>
              <w:t>TB Target to Manual</w:t>
            </w:r>
          </w:p>
        </w:tc>
        <w:tc>
          <w:tcPr>
            <w:tcW w:w="1530" w:type="dxa"/>
            <w:shd w:val="clear" w:color="auto" w:fill="auto"/>
          </w:tcPr>
          <w:p w14:paraId="702BC7E1" w14:textId="6591974C" w:rsidR="004D0295" w:rsidRPr="00F16F26" w:rsidRDefault="0011126E" w:rsidP="000D6386">
            <w:pPr>
              <w:rPr>
                <w:bCs/>
                <w:i/>
                <w:iCs/>
                <w:sz w:val="16"/>
                <w:rPrChange w:id="179" w:author="Khasin, Ark" w:date="2022-10-19T16:20:00Z">
                  <w:rPr>
                    <w:bCs/>
                    <w:sz w:val="16"/>
                  </w:rPr>
                </w:rPrChange>
              </w:rPr>
            </w:pPr>
            <w:r w:rsidRPr="00F16F26">
              <w:rPr>
                <w:bCs/>
                <w:i/>
                <w:iCs/>
                <w:sz w:val="16"/>
                <w:rPrChange w:id="180" w:author="Khasin, Ark" w:date="2022-10-19T16:20:00Z">
                  <w:rPr>
                    <w:bCs/>
                    <w:sz w:val="16"/>
                  </w:rPr>
                </w:rPrChange>
              </w:rPr>
              <w:t>TB Target to Manual</w:t>
            </w:r>
          </w:p>
        </w:tc>
        <w:tc>
          <w:tcPr>
            <w:tcW w:w="2160" w:type="dxa"/>
            <w:shd w:val="clear" w:color="auto" w:fill="auto"/>
          </w:tcPr>
          <w:p w14:paraId="5A9FE8F0" w14:textId="2E2B2D9B" w:rsidR="004D0295" w:rsidRPr="00F16F26" w:rsidRDefault="004D0295" w:rsidP="000D6386">
            <w:pPr>
              <w:rPr>
                <w:i/>
                <w:iCs/>
                <w:sz w:val="16"/>
                <w:szCs w:val="16"/>
                <w:rPrChange w:id="181" w:author="Khasin, Ark" w:date="2022-10-19T16:20:00Z">
                  <w:rPr>
                    <w:sz w:val="16"/>
                    <w:szCs w:val="16"/>
                  </w:rPr>
                </w:rPrChange>
              </w:rPr>
            </w:pPr>
            <w:r w:rsidRPr="00F16F26">
              <w:rPr>
                <w:i/>
                <w:iCs/>
                <w:sz w:val="16"/>
                <w:szCs w:val="16"/>
                <w:rPrChange w:id="182" w:author="Khasin, Ark" w:date="2022-10-19T16:20:00Z">
                  <w:rPr>
                    <w:sz w:val="16"/>
                    <w:szCs w:val="16"/>
                  </w:rPr>
                </w:rPrChange>
              </w:rPr>
              <w:t>What happens if we lose SP. Go to Manual Mode if true, go to OOS if false. Not Changeable by the user</w:t>
            </w:r>
          </w:p>
        </w:tc>
      </w:tr>
      <w:tr w:rsidR="000D6386" w:rsidRPr="00F16F26" w14:paraId="608EC6E3" w14:textId="77777777" w:rsidTr="00992444">
        <w:trPr>
          <w:cantSplit/>
        </w:trPr>
        <w:tc>
          <w:tcPr>
            <w:tcW w:w="1435" w:type="dxa"/>
            <w:shd w:val="clear" w:color="auto" w:fill="auto"/>
          </w:tcPr>
          <w:p w14:paraId="0D00410A" w14:textId="77777777" w:rsidR="004D0295" w:rsidRPr="00F16F26" w:rsidRDefault="004D0295" w:rsidP="000D6386">
            <w:pPr>
              <w:rPr>
                <w:bCs/>
                <w:i/>
                <w:iCs/>
                <w:sz w:val="16"/>
                <w:rPrChange w:id="183" w:author="Khasin, Ark" w:date="2022-10-19T16:20:00Z">
                  <w:rPr>
                    <w:bCs/>
                    <w:sz w:val="16"/>
                  </w:rPr>
                </w:rPrChange>
              </w:rPr>
            </w:pPr>
          </w:p>
        </w:tc>
        <w:tc>
          <w:tcPr>
            <w:tcW w:w="1440" w:type="dxa"/>
            <w:shd w:val="clear" w:color="auto" w:fill="auto"/>
          </w:tcPr>
          <w:p w14:paraId="5DCBDBF2" w14:textId="6FDDDBD8" w:rsidR="004D0295" w:rsidRPr="00F16F26" w:rsidRDefault="000344B1" w:rsidP="000D6386">
            <w:pPr>
              <w:ind w:left="-108"/>
              <w:rPr>
                <w:bCs/>
                <w:i/>
                <w:iCs/>
                <w:sz w:val="16"/>
                <w:rPrChange w:id="184" w:author="Khasin, Ark" w:date="2022-10-19T16:20:00Z">
                  <w:rPr>
                    <w:bCs/>
                    <w:sz w:val="16"/>
                  </w:rPr>
                </w:rPrChange>
              </w:rPr>
            </w:pPr>
            <w:proofErr w:type="spellStart"/>
            <w:r w:rsidRPr="00F16F26">
              <w:rPr>
                <w:bCs/>
                <w:i/>
                <w:iCs/>
                <w:sz w:val="16"/>
                <w:rPrChange w:id="185" w:author="Khasin, Ark" w:date="2022-10-19T16:20:00Z">
                  <w:rPr>
                    <w:bCs/>
                    <w:sz w:val="16"/>
                  </w:rPr>
                </w:rPrChange>
              </w:rPr>
              <w:t>TB</w:t>
            </w:r>
            <w:r w:rsidR="004D0295" w:rsidRPr="00F16F26">
              <w:rPr>
                <w:bCs/>
                <w:i/>
                <w:iCs/>
                <w:sz w:val="16"/>
                <w:rPrChange w:id="186" w:author="Khasin, Ark" w:date="2022-10-19T16:20:00Z">
                  <w:rPr>
                    <w:bCs/>
                    <w:sz w:val="16"/>
                  </w:rPr>
                </w:rPrChange>
              </w:rPr>
              <w:t>SetPointOptions</w:t>
            </w:r>
            <w:proofErr w:type="spellEnd"/>
          </w:p>
        </w:tc>
        <w:tc>
          <w:tcPr>
            <w:tcW w:w="900" w:type="dxa"/>
          </w:tcPr>
          <w:p w14:paraId="177252E7" w14:textId="77777777" w:rsidR="004D0295" w:rsidRPr="00F16F26" w:rsidRDefault="004D0295" w:rsidP="000D6386">
            <w:pPr>
              <w:jc w:val="center"/>
              <w:rPr>
                <w:bCs/>
                <w:i/>
                <w:iCs/>
                <w:sz w:val="16"/>
                <w:rPrChange w:id="187" w:author="Khasin, Ark" w:date="2022-10-19T16:20:00Z">
                  <w:rPr>
                    <w:bCs/>
                    <w:sz w:val="16"/>
                  </w:rPr>
                </w:rPrChange>
              </w:rPr>
            </w:pPr>
          </w:p>
        </w:tc>
        <w:tc>
          <w:tcPr>
            <w:tcW w:w="839" w:type="dxa"/>
            <w:shd w:val="clear" w:color="auto" w:fill="auto"/>
          </w:tcPr>
          <w:p w14:paraId="70C1BF68" w14:textId="50FC59A7" w:rsidR="004D0295" w:rsidRPr="00F16F26" w:rsidRDefault="006952E2" w:rsidP="000D6386">
            <w:pPr>
              <w:jc w:val="center"/>
              <w:rPr>
                <w:bCs/>
                <w:i/>
                <w:iCs/>
                <w:sz w:val="16"/>
                <w:rPrChange w:id="188" w:author="Khasin, Ark" w:date="2022-10-19T16:20:00Z">
                  <w:rPr>
                    <w:bCs/>
                    <w:sz w:val="16"/>
                  </w:rPr>
                </w:rPrChange>
              </w:rPr>
            </w:pPr>
            <w:proofErr w:type="spellStart"/>
            <w:r w:rsidRPr="00F16F26">
              <w:rPr>
                <w:bCs/>
                <w:i/>
                <w:iCs/>
                <w:sz w:val="16"/>
                <w:rPrChange w:id="189" w:author="Khasin, Ark" w:date="2022-10-19T16:20:00Z">
                  <w:rPr>
                    <w:bCs/>
                    <w:sz w:val="16"/>
                  </w:rPr>
                </w:rPrChange>
              </w:rPr>
              <w:t>CFwFxd</w:t>
            </w:r>
            <w:proofErr w:type="spellEnd"/>
          </w:p>
        </w:tc>
        <w:tc>
          <w:tcPr>
            <w:tcW w:w="1591" w:type="dxa"/>
            <w:shd w:val="clear" w:color="auto" w:fill="auto"/>
          </w:tcPr>
          <w:p w14:paraId="53D8F995" w14:textId="04A0BC21" w:rsidR="0011126E" w:rsidRPr="00F16F26" w:rsidRDefault="004D0295" w:rsidP="000D6386">
            <w:pPr>
              <w:rPr>
                <w:i/>
                <w:iCs/>
                <w:sz w:val="16"/>
                <w:szCs w:val="16"/>
                <w:rPrChange w:id="190" w:author="Khasin, Ark" w:date="2022-10-19T16:20:00Z">
                  <w:rPr>
                    <w:sz w:val="16"/>
                    <w:szCs w:val="16"/>
                  </w:rPr>
                </w:rPrChange>
              </w:rPr>
            </w:pPr>
            <w:r w:rsidRPr="00F16F26">
              <w:rPr>
                <w:i/>
                <w:iCs/>
                <w:sz w:val="16"/>
                <w:szCs w:val="16"/>
                <w:rPrChange w:id="191" w:author="Khasin, Ark" w:date="2022-10-19T16:20:00Z">
                  <w:rPr>
                    <w:sz w:val="16"/>
                    <w:szCs w:val="16"/>
                  </w:rPr>
                </w:rPrChange>
              </w:rPr>
              <w:t>Current position</w:t>
            </w:r>
            <w:r w:rsidR="0011126E" w:rsidRPr="00F16F26">
              <w:rPr>
                <w:i/>
                <w:iCs/>
                <w:sz w:val="16"/>
                <w:szCs w:val="16"/>
                <w:rPrChange w:id="192" w:author="Khasin, Ark" w:date="2022-10-19T16:20:00Z">
                  <w:rPr>
                    <w:sz w:val="16"/>
                    <w:szCs w:val="16"/>
                  </w:rPr>
                </w:rPrChange>
              </w:rPr>
              <w:t xml:space="preserve"> (0)</w:t>
            </w:r>
          </w:p>
        </w:tc>
        <w:tc>
          <w:tcPr>
            <w:tcW w:w="2160" w:type="dxa"/>
            <w:shd w:val="clear" w:color="auto" w:fill="auto"/>
          </w:tcPr>
          <w:p w14:paraId="45EBAC42" w14:textId="77777777" w:rsidR="004D0295" w:rsidRPr="00F16F26" w:rsidRDefault="004D0295" w:rsidP="000D6386">
            <w:pPr>
              <w:rPr>
                <w:bCs/>
                <w:i/>
                <w:iCs/>
                <w:sz w:val="16"/>
                <w:rPrChange w:id="193" w:author="Khasin, Ark" w:date="2022-10-19T16:20:00Z">
                  <w:rPr>
                    <w:bCs/>
                    <w:sz w:val="16"/>
                  </w:rPr>
                </w:rPrChange>
              </w:rPr>
            </w:pPr>
            <w:r w:rsidRPr="00F16F26">
              <w:rPr>
                <w:i/>
                <w:iCs/>
                <w:sz w:val="16"/>
                <w:szCs w:val="16"/>
                <w:rPrChange w:id="194" w:author="Khasin, Ark" w:date="2022-10-19T16:20:00Z">
                  <w:rPr>
                    <w:sz w:val="16"/>
                    <w:szCs w:val="16"/>
                  </w:rPr>
                </w:rPrChange>
              </w:rPr>
              <w:t>Current position</w:t>
            </w:r>
          </w:p>
        </w:tc>
        <w:tc>
          <w:tcPr>
            <w:tcW w:w="1350" w:type="dxa"/>
            <w:shd w:val="clear" w:color="auto" w:fill="auto"/>
          </w:tcPr>
          <w:p w14:paraId="7D3C45BA" w14:textId="77777777" w:rsidR="004D0295" w:rsidRPr="00F16F26" w:rsidRDefault="004D0295" w:rsidP="000D6386">
            <w:pPr>
              <w:rPr>
                <w:bCs/>
                <w:i/>
                <w:iCs/>
                <w:sz w:val="16"/>
                <w:rPrChange w:id="195" w:author="Khasin, Ark" w:date="2022-10-19T16:20:00Z">
                  <w:rPr>
                    <w:bCs/>
                    <w:sz w:val="16"/>
                  </w:rPr>
                </w:rPrChange>
              </w:rPr>
            </w:pPr>
            <w:r w:rsidRPr="00F16F26">
              <w:rPr>
                <w:i/>
                <w:iCs/>
                <w:sz w:val="16"/>
                <w:szCs w:val="16"/>
                <w:rPrChange w:id="196" w:author="Khasin, Ark" w:date="2022-10-19T16:20:00Z">
                  <w:rPr>
                    <w:sz w:val="16"/>
                    <w:szCs w:val="16"/>
                  </w:rPr>
                </w:rPrChange>
              </w:rPr>
              <w:t>Current position</w:t>
            </w:r>
          </w:p>
        </w:tc>
        <w:tc>
          <w:tcPr>
            <w:tcW w:w="1530" w:type="dxa"/>
            <w:shd w:val="clear" w:color="auto" w:fill="auto"/>
          </w:tcPr>
          <w:p w14:paraId="0C4BE40A" w14:textId="77777777" w:rsidR="004D0295" w:rsidRPr="00F16F26" w:rsidRDefault="004D0295" w:rsidP="000D6386">
            <w:pPr>
              <w:rPr>
                <w:bCs/>
                <w:i/>
                <w:iCs/>
                <w:sz w:val="16"/>
                <w:rPrChange w:id="197" w:author="Khasin, Ark" w:date="2022-10-19T16:20:00Z">
                  <w:rPr>
                    <w:bCs/>
                    <w:sz w:val="16"/>
                  </w:rPr>
                </w:rPrChange>
              </w:rPr>
            </w:pPr>
            <w:r w:rsidRPr="00F16F26">
              <w:rPr>
                <w:i/>
                <w:iCs/>
                <w:sz w:val="16"/>
                <w:szCs w:val="16"/>
                <w:rPrChange w:id="198" w:author="Khasin, Ark" w:date="2022-10-19T16:20:00Z">
                  <w:rPr>
                    <w:sz w:val="16"/>
                    <w:szCs w:val="16"/>
                  </w:rPr>
                </w:rPrChange>
              </w:rPr>
              <w:t>Current position</w:t>
            </w:r>
          </w:p>
        </w:tc>
        <w:tc>
          <w:tcPr>
            <w:tcW w:w="2160" w:type="dxa"/>
            <w:shd w:val="clear" w:color="auto" w:fill="auto"/>
          </w:tcPr>
          <w:p w14:paraId="567803A9" w14:textId="50F7ECF4" w:rsidR="004D0295" w:rsidRPr="00F16F26" w:rsidRDefault="004D0295" w:rsidP="000D6386">
            <w:pPr>
              <w:rPr>
                <w:i/>
                <w:iCs/>
                <w:sz w:val="16"/>
                <w:szCs w:val="16"/>
                <w:rPrChange w:id="199" w:author="Khasin, Ark" w:date="2022-10-19T16:20:00Z">
                  <w:rPr>
                    <w:sz w:val="16"/>
                    <w:szCs w:val="16"/>
                  </w:rPr>
                </w:rPrChange>
              </w:rPr>
            </w:pPr>
            <w:r w:rsidRPr="00F16F26">
              <w:rPr>
                <w:i/>
                <w:iCs/>
                <w:sz w:val="16"/>
                <w:szCs w:val="16"/>
                <w:rPrChange w:id="200" w:author="Khasin, Ark" w:date="2022-10-19T16:20:00Z">
                  <w:rPr>
                    <w:sz w:val="16"/>
                    <w:szCs w:val="16"/>
                  </w:rPr>
                </w:rPrChange>
              </w:rPr>
              <w:t>Options for startup: Current position</w:t>
            </w:r>
            <w:r w:rsidR="0011126E" w:rsidRPr="00F16F26">
              <w:rPr>
                <w:i/>
                <w:iCs/>
                <w:sz w:val="16"/>
                <w:szCs w:val="16"/>
                <w:rPrChange w:id="201" w:author="Khasin, Ark" w:date="2022-10-19T16:20:00Z">
                  <w:rPr>
                    <w:sz w:val="16"/>
                    <w:szCs w:val="16"/>
                  </w:rPr>
                </w:rPrChange>
              </w:rPr>
              <w:t xml:space="preserve"> (0)</w:t>
            </w:r>
            <w:r w:rsidRPr="00F16F26">
              <w:rPr>
                <w:i/>
                <w:iCs/>
                <w:sz w:val="16"/>
                <w:szCs w:val="16"/>
                <w:rPrChange w:id="202" w:author="Khasin, Ark" w:date="2022-10-19T16:20:00Z">
                  <w:rPr>
                    <w:sz w:val="16"/>
                    <w:szCs w:val="16"/>
                  </w:rPr>
                </w:rPrChange>
              </w:rPr>
              <w:t>, Fixed Set Point</w:t>
            </w:r>
            <w:r w:rsidR="0011126E" w:rsidRPr="00F16F26">
              <w:rPr>
                <w:i/>
                <w:iCs/>
                <w:sz w:val="16"/>
                <w:szCs w:val="16"/>
                <w:rPrChange w:id="203" w:author="Khasin, Ark" w:date="2022-10-19T16:20:00Z">
                  <w:rPr>
                    <w:sz w:val="16"/>
                    <w:szCs w:val="16"/>
                  </w:rPr>
                </w:rPrChange>
              </w:rPr>
              <w:t xml:space="preserve"> (1)</w:t>
            </w:r>
            <w:r w:rsidRPr="00F16F26">
              <w:rPr>
                <w:i/>
                <w:iCs/>
                <w:sz w:val="16"/>
                <w:szCs w:val="16"/>
                <w:rPrChange w:id="204" w:author="Khasin, Ark" w:date="2022-10-19T16:20:00Z">
                  <w:rPr>
                    <w:sz w:val="16"/>
                    <w:szCs w:val="16"/>
                  </w:rPr>
                </w:rPrChange>
              </w:rPr>
              <w:t xml:space="preserve">, Last </w:t>
            </w:r>
            <w:proofErr w:type="spellStart"/>
            <w:r w:rsidRPr="00F16F26">
              <w:rPr>
                <w:i/>
                <w:iCs/>
                <w:sz w:val="16"/>
                <w:szCs w:val="16"/>
                <w:rPrChange w:id="205" w:author="Khasin, Ark" w:date="2022-10-19T16:20:00Z">
                  <w:rPr>
                    <w:sz w:val="16"/>
                    <w:szCs w:val="16"/>
                  </w:rPr>
                </w:rPrChange>
              </w:rPr>
              <w:t>SetPoint</w:t>
            </w:r>
            <w:proofErr w:type="spellEnd"/>
            <w:r w:rsidR="0011126E" w:rsidRPr="00F16F26">
              <w:rPr>
                <w:i/>
                <w:iCs/>
                <w:sz w:val="16"/>
                <w:szCs w:val="16"/>
                <w:rPrChange w:id="206" w:author="Khasin, Ark" w:date="2022-10-19T16:20:00Z">
                  <w:rPr>
                    <w:sz w:val="16"/>
                    <w:szCs w:val="16"/>
                  </w:rPr>
                </w:rPrChange>
              </w:rPr>
              <w:t xml:space="preserve"> (2)</w:t>
            </w:r>
          </w:p>
          <w:p w14:paraId="553154CB" w14:textId="77777777" w:rsidR="004D0295" w:rsidRPr="00F16F26" w:rsidRDefault="004D0295" w:rsidP="000D6386">
            <w:pPr>
              <w:rPr>
                <w:i/>
                <w:iCs/>
                <w:sz w:val="16"/>
                <w:szCs w:val="16"/>
                <w:rPrChange w:id="207" w:author="Khasin, Ark" w:date="2022-10-19T16:20:00Z">
                  <w:rPr>
                    <w:sz w:val="16"/>
                    <w:szCs w:val="16"/>
                  </w:rPr>
                </w:rPrChange>
              </w:rPr>
            </w:pPr>
            <w:r w:rsidRPr="00F16F26">
              <w:rPr>
                <w:i/>
                <w:iCs/>
                <w:sz w:val="16"/>
                <w:szCs w:val="16"/>
                <w:rPrChange w:id="208" w:author="Khasin, Ark" w:date="2022-10-19T16:20:00Z">
                  <w:rPr>
                    <w:sz w:val="16"/>
                    <w:szCs w:val="16"/>
                  </w:rPr>
                </w:rPrChange>
              </w:rPr>
              <w:t>Not Changeable by the user</w:t>
            </w:r>
          </w:p>
        </w:tc>
      </w:tr>
      <w:tr w:rsidR="000D6386" w14:paraId="1AE70BE4" w14:textId="77777777" w:rsidTr="00992444">
        <w:trPr>
          <w:cantSplit/>
        </w:trPr>
        <w:tc>
          <w:tcPr>
            <w:tcW w:w="1435" w:type="dxa"/>
            <w:shd w:val="clear" w:color="auto" w:fill="auto"/>
          </w:tcPr>
          <w:p w14:paraId="36FEC945" w14:textId="3C6E1FFF" w:rsidR="004D0295" w:rsidRDefault="00304F72" w:rsidP="000D6386">
            <w:pPr>
              <w:rPr>
                <w:bCs/>
                <w:sz w:val="16"/>
              </w:rPr>
            </w:pPr>
            <w:proofErr w:type="spellStart"/>
            <w:r w:rsidRPr="00916CE2">
              <w:rPr>
                <w:bCs/>
                <w:sz w:val="16"/>
                <w:szCs w:val="16"/>
              </w:rPr>
              <w:t>BoardTemperature</w:t>
            </w:r>
            <w:proofErr w:type="spellEnd"/>
          </w:p>
        </w:tc>
        <w:tc>
          <w:tcPr>
            <w:tcW w:w="1440" w:type="dxa"/>
            <w:shd w:val="clear" w:color="auto" w:fill="auto"/>
          </w:tcPr>
          <w:p w14:paraId="677C1B27" w14:textId="1ED27820" w:rsidR="004D0295" w:rsidRPr="00990BDB" w:rsidRDefault="00304F72" w:rsidP="000D6386">
            <w:pPr>
              <w:ind w:left="-108"/>
              <w:rPr>
                <w:bCs/>
                <w:sz w:val="16"/>
                <w:szCs w:val="16"/>
              </w:rPr>
            </w:pPr>
            <w:r>
              <w:rPr>
                <w:bCs/>
                <w:sz w:val="16"/>
                <w:szCs w:val="16"/>
              </w:rPr>
              <w:t>130.134 (clear)</w:t>
            </w:r>
          </w:p>
        </w:tc>
        <w:tc>
          <w:tcPr>
            <w:tcW w:w="900" w:type="dxa"/>
          </w:tcPr>
          <w:p w14:paraId="026BE42A" w14:textId="77777777" w:rsidR="004D0295" w:rsidRDefault="00FC6BCB" w:rsidP="000D6386">
            <w:pPr>
              <w:jc w:val="center"/>
              <w:rPr>
                <w:bCs/>
                <w:sz w:val="16"/>
              </w:rPr>
            </w:pPr>
            <w:bookmarkStart w:id="209" w:name="tempr_hart"/>
            <w:bookmarkEnd w:id="209"/>
            <w:r>
              <w:rPr>
                <w:bCs/>
                <w:sz w:val="16"/>
              </w:rPr>
              <w:t>141</w:t>
            </w:r>
          </w:p>
          <w:p w14:paraId="598D65FA" w14:textId="13008545" w:rsidR="00FC6BCB" w:rsidRPr="00D260A8" w:rsidRDefault="00FC6BCB" w:rsidP="000D6386">
            <w:pPr>
              <w:jc w:val="center"/>
              <w:rPr>
                <w:bCs/>
                <w:sz w:val="16"/>
              </w:rPr>
            </w:pPr>
            <w:r>
              <w:rPr>
                <w:bCs/>
                <w:sz w:val="16"/>
              </w:rPr>
              <w:t>See also</w:t>
            </w:r>
            <w:r w:rsidR="00AA7F24">
              <w:rPr>
                <w:bCs/>
                <w:sz w:val="16"/>
              </w:rPr>
              <w:t xml:space="preserve"> </w:t>
            </w:r>
            <w:hyperlink w:anchor="tempr_lifetime" w:history="1">
              <w:proofErr w:type="spellStart"/>
              <w:r w:rsidR="00AA7F24" w:rsidRPr="00AA7F24">
                <w:rPr>
                  <w:rStyle w:val="Hyperlink"/>
                  <w:bCs/>
                  <w:sz w:val="16"/>
                </w:rPr>
                <w:t>tempr_lifetime</w:t>
              </w:r>
              <w:proofErr w:type="spellEnd"/>
            </w:hyperlink>
          </w:p>
        </w:tc>
        <w:tc>
          <w:tcPr>
            <w:tcW w:w="839" w:type="dxa"/>
            <w:shd w:val="clear" w:color="auto" w:fill="auto"/>
          </w:tcPr>
          <w:p w14:paraId="1F2AA520" w14:textId="341660D4" w:rsidR="004D0295" w:rsidRPr="00D260A8" w:rsidRDefault="004D0295" w:rsidP="000D6386">
            <w:pPr>
              <w:jc w:val="center"/>
              <w:rPr>
                <w:bCs/>
                <w:sz w:val="16"/>
              </w:rPr>
            </w:pPr>
          </w:p>
        </w:tc>
        <w:tc>
          <w:tcPr>
            <w:tcW w:w="1591" w:type="dxa"/>
            <w:shd w:val="clear" w:color="auto" w:fill="auto"/>
          </w:tcPr>
          <w:p w14:paraId="420D7D10" w14:textId="77777777" w:rsidR="004D0295" w:rsidRPr="00D260A8" w:rsidRDefault="004D0295" w:rsidP="000D6386">
            <w:pPr>
              <w:rPr>
                <w:bCs/>
                <w:sz w:val="16"/>
              </w:rPr>
            </w:pPr>
          </w:p>
        </w:tc>
        <w:tc>
          <w:tcPr>
            <w:tcW w:w="2160" w:type="dxa"/>
            <w:shd w:val="clear" w:color="auto" w:fill="auto"/>
          </w:tcPr>
          <w:p w14:paraId="1A83B0BF" w14:textId="77777777" w:rsidR="004D0295" w:rsidRPr="00D260A8" w:rsidRDefault="004D0295" w:rsidP="000D6386">
            <w:pPr>
              <w:rPr>
                <w:bCs/>
                <w:sz w:val="16"/>
              </w:rPr>
            </w:pPr>
          </w:p>
        </w:tc>
        <w:tc>
          <w:tcPr>
            <w:tcW w:w="1350" w:type="dxa"/>
            <w:shd w:val="clear" w:color="auto" w:fill="auto"/>
          </w:tcPr>
          <w:p w14:paraId="4920525F" w14:textId="77777777" w:rsidR="004D0295" w:rsidRPr="00D260A8" w:rsidRDefault="004D0295" w:rsidP="000D6386">
            <w:pPr>
              <w:rPr>
                <w:bCs/>
                <w:sz w:val="16"/>
              </w:rPr>
            </w:pPr>
          </w:p>
        </w:tc>
        <w:tc>
          <w:tcPr>
            <w:tcW w:w="1530" w:type="dxa"/>
            <w:shd w:val="clear" w:color="auto" w:fill="auto"/>
          </w:tcPr>
          <w:p w14:paraId="7804EF2F" w14:textId="77777777" w:rsidR="004D0295" w:rsidRPr="00D260A8" w:rsidRDefault="004D0295" w:rsidP="000D6386">
            <w:pPr>
              <w:rPr>
                <w:bCs/>
                <w:sz w:val="16"/>
              </w:rPr>
            </w:pPr>
          </w:p>
        </w:tc>
        <w:tc>
          <w:tcPr>
            <w:tcW w:w="2160" w:type="dxa"/>
            <w:shd w:val="clear" w:color="auto" w:fill="auto"/>
          </w:tcPr>
          <w:p w14:paraId="7058D4C2" w14:textId="7EE1BEB6" w:rsidR="004D0295" w:rsidRPr="00D260A8" w:rsidRDefault="00AA7F24" w:rsidP="000D6386">
            <w:pPr>
              <w:rPr>
                <w:bCs/>
                <w:sz w:val="16"/>
              </w:rPr>
            </w:pPr>
            <w:r>
              <w:rPr>
                <w:bCs/>
                <w:sz w:val="16"/>
              </w:rPr>
              <w:t>Clear temperatures with 130.124 just before shipment</w:t>
            </w:r>
          </w:p>
        </w:tc>
      </w:tr>
      <w:tr w:rsidR="000D6386" w:rsidRPr="00916CE2" w14:paraId="43B4B007" w14:textId="77777777" w:rsidTr="00992444">
        <w:trPr>
          <w:cantSplit/>
        </w:trPr>
        <w:tc>
          <w:tcPr>
            <w:tcW w:w="1435" w:type="dxa"/>
            <w:vMerge w:val="restart"/>
            <w:shd w:val="clear" w:color="auto" w:fill="auto"/>
          </w:tcPr>
          <w:p w14:paraId="2CBFF595" w14:textId="639E5E06" w:rsidR="004D0295" w:rsidRPr="00916CE2" w:rsidRDefault="004D0295" w:rsidP="000D6386">
            <w:pPr>
              <w:rPr>
                <w:bCs/>
                <w:sz w:val="16"/>
                <w:szCs w:val="16"/>
              </w:rPr>
            </w:pPr>
          </w:p>
        </w:tc>
        <w:tc>
          <w:tcPr>
            <w:tcW w:w="1440" w:type="dxa"/>
            <w:shd w:val="clear" w:color="auto" w:fill="auto"/>
          </w:tcPr>
          <w:p w14:paraId="5B3D211B" w14:textId="77777777" w:rsidR="004D0295" w:rsidRPr="00916CE2" w:rsidRDefault="004D0295" w:rsidP="000D6386">
            <w:pPr>
              <w:ind w:left="-108"/>
              <w:rPr>
                <w:bCs/>
                <w:sz w:val="16"/>
                <w:szCs w:val="16"/>
              </w:rPr>
            </w:pPr>
            <w:proofErr w:type="spellStart"/>
            <w:r w:rsidRPr="00916CE2">
              <w:rPr>
                <w:bCs/>
                <w:sz w:val="16"/>
                <w:szCs w:val="16"/>
              </w:rPr>
              <w:t>nHighestTemperature</w:t>
            </w:r>
            <w:proofErr w:type="spellEnd"/>
          </w:p>
        </w:tc>
        <w:tc>
          <w:tcPr>
            <w:tcW w:w="900" w:type="dxa"/>
          </w:tcPr>
          <w:p w14:paraId="05A88220" w14:textId="77777777" w:rsidR="004D0295" w:rsidRDefault="004D0295" w:rsidP="000D6386">
            <w:pPr>
              <w:jc w:val="center"/>
              <w:rPr>
                <w:bCs/>
                <w:sz w:val="16"/>
                <w:szCs w:val="16"/>
              </w:rPr>
            </w:pPr>
          </w:p>
        </w:tc>
        <w:tc>
          <w:tcPr>
            <w:tcW w:w="839" w:type="dxa"/>
            <w:shd w:val="clear" w:color="auto" w:fill="auto"/>
          </w:tcPr>
          <w:p w14:paraId="532BE9B1" w14:textId="208E142B" w:rsidR="004D0295" w:rsidRPr="00916CE2" w:rsidRDefault="004D0295" w:rsidP="000D6386">
            <w:pPr>
              <w:jc w:val="center"/>
              <w:rPr>
                <w:bCs/>
                <w:sz w:val="16"/>
                <w:szCs w:val="16"/>
              </w:rPr>
            </w:pPr>
            <w:proofErr w:type="spellStart"/>
            <w:r>
              <w:rPr>
                <w:bCs/>
                <w:sz w:val="16"/>
                <w:szCs w:val="16"/>
              </w:rPr>
              <w:t>CFwFxd</w:t>
            </w:r>
            <w:proofErr w:type="spellEnd"/>
          </w:p>
        </w:tc>
        <w:tc>
          <w:tcPr>
            <w:tcW w:w="1591" w:type="dxa"/>
            <w:shd w:val="clear" w:color="auto" w:fill="auto"/>
          </w:tcPr>
          <w:p w14:paraId="56B0FFD2" w14:textId="77777777" w:rsidR="004D0295" w:rsidRPr="00916CE2" w:rsidRDefault="004D0295" w:rsidP="000D6386">
            <w:pPr>
              <w:rPr>
                <w:bCs/>
                <w:sz w:val="16"/>
                <w:szCs w:val="16"/>
              </w:rPr>
            </w:pPr>
            <w:r w:rsidRPr="00916CE2">
              <w:rPr>
                <w:bCs/>
                <w:sz w:val="16"/>
                <w:szCs w:val="16"/>
              </w:rPr>
              <w:t>-5000</w:t>
            </w:r>
          </w:p>
          <w:p w14:paraId="5F52F0EE" w14:textId="54CC3097" w:rsidR="004D0295" w:rsidRPr="00916CE2" w:rsidRDefault="004D0295" w:rsidP="000D6386">
            <w:pPr>
              <w:rPr>
                <w:bCs/>
                <w:sz w:val="16"/>
                <w:szCs w:val="16"/>
              </w:rPr>
            </w:pPr>
          </w:p>
        </w:tc>
        <w:tc>
          <w:tcPr>
            <w:tcW w:w="2160" w:type="dxa"/>
            <w:shd w:val="clear" w:color="auto" w:fill="auto"/>
          </w:tcPr>
          <w:p w14:paraId="0BF1CBE8" w14:textId="6BE58DAF" w:rsidR="004D0295" w:rsidRPr="00916CE2" w:rsidRDefault="004D0295" w:rsidP="000D6386">
            <w:pPr>
              <w:rPr>
                <w:bCs/>
                <w:sz w:val="16"/>
                <w:szCs w:val="16"/>
              </w:rPr>
            </w:pPr>
            <w:del w:id="210" w:author="Khasin, Ark" w:date="2022-10-19T12:59:00Z">
              <w:r w:rsidRPr="00916CE2" w:rsidDel="00A748FE">
                <w:rPr>
                  <w:bCs/>
                  <w:sz w:val="16"/>
                  <w:szCs w:val="16"/>
                </w:rPr>
                <w:delText>-5000</w:delText>
              </w:r>
            </w:del>
            <w:ins w:id="211" w:author="Khasin, Ark" w:date="2022-10-19T12:59:00Z">
              <w:r w:rsidR="00A748FE">
                <w:rPr>
                  <w:bCs/>
                  <w:sz w:val="16"/>
                  <w:szCs w:val="16"/>
                </w:rPr>
                <w:t>&lt;actual value&gt;</w:t>
              </w:r>
            </w:ins>
          </w:p>
          <w:p w14:paraId="562836E8" w14:textId="57C2AFD2" w:rsidR="004D0295" w:rsidRPr="00916CE2" w:rsidRDefault="004D0295" w:rsidP="000D6386">
            <w:pPr>
              <w:rPr>
                <w:bCs/>
                <w:sz w:val="16"/>
                <w:szCs w:val="16"/>
              </w:rPr>
            </w:pPr>
          </w:p>
        </w:tc>
        <w:tc>
          <w:tcPr>
            <w:tcW w:w="1350" w:type="dxa"/>
            <w:shd w:val="clear" w:color="auto" w:fill="auto"/>
          </w:tcPr>
          <w:p w14:paraId="5FCF41E3" w14:textId="77777777" w:rsidR="004D0295" w:rsidRPr="00916CE2" w:rsidRDefault="004D0295" w:rsidP="000D6386">
            <w:pPr>
              <w:rPr>
                <w:bCs/>
                <w:sz w:val="16"/>
                <w:szCs w:val="16"/>
              </w:rPr>
            </w:pPr>
            <w:r w:rsidRPr="00916CE2">
              <w:rPr>
                <w:bCs/>
                <w:sz w:val="16"/>
                <w:szCs w:val="16"/>
              </w:rPr>
              <w:t>-5000</w:t>
            </w:r>
          </w:p>
          <w:p w14:paraId="303C7DCC" w14:textId="77777777" w:rsidR="004D0295" w:rsidRPr="00916CE2" w:rsidRDefault="004D0295" w:rsidP="000D6386">
            <w:pPr>
              <w:rPr>
                <w:bCs/>
                <w:sz w:val="16"/>
                <w:szCs w:val="16"/>
              </w:rPr>
            </w:pPr>
            <w:r>
              <w:rPr>
                <w:bCs/>
                <w:sz w:val="16"/>
                <w:szCs w:val="16"/>
              </w:rPr>
              <w:t>To be set just before shipment</w:t>
            </w:r>
          </w:p>
        </w:tc>
        <w:tc>
          <w:tcPr>
            <w:tcW w:w="1530" w:type="dxa"/>
            <w:shd w:val="clear" w:color="auto" w:fill="auto"/>
          </w:tcPr>
          <w:p w14:paraId="1BB2BFD2" w14:textId="77777777" w:rsidR="004D0295" w:rsidRPr="00916CE2" w:rsidRDefault="004D0295" w:rsidP="000D6386">
            <w:pPr>
              <w:rPr>
                <w:bCs/>
                <w:sz w:val="16"/>
                <w:szCs w:val="16"/>
              </w:rPr>
            </w:pPr>
            <w:r w:rsidRPr="00916CE2">
              <w:rPr>
                <w:bCs/>
                <w:sz w:val="16"/>
                <w:szCs w:val="16"/>
              </w:rPr>
              <w:t>-5000</w:t>
            </w:r>
          </w:p>
          <w:p w14:paraId="43318180" w14:textId="77777777" w:rsidR="004D0295" w:rsidRPr="00916CE2" w:rsidRDefault="004D0295" w:rsidP="000D6386">
            <w:pPr>
              <w:rPr>
                <w:bCs/>
                <w:sz w:val="16"/>
                <w:szCs w:val="16"/>
              </w:rPr>
            </w:pPr>
            <w:r>
              <w:rPr>
                <w:bCs/>
                <w:sz w:val="16"/>
                <w:szCs w:val="16"/>
              </w:rPr>
              <w:t>To be set just before shipment</w:t>
            </w:r>
          </w:p>
        </w:tc>
        <w:tc>
          <w:tcPr>
            <w:tcW w:w="2160" w:type="dxa"/>
            <w:shd w:val="clear" w:color="auto" w:fill="auto"/>
          </w:tcPr>
          <w:p w14:paraId="5D41E32A" w14:textId="12B3810C" w:rsidR="004D0295" w:rsidRPr="00916CE2" w:rsidRDefault="004D0295" w:rsidP="000D6386">
            <w:pPr>
              <w:rPr>
                <w:bCs/>
                <w:sz w:val="16"/>
                <w:szCs w:val="16"/>
              </w:rPr>
            </w:pPr>
            <w:r>
              <w:rPr>
                <w:bCs/>
                <w:sz w:val="16"/>
                <w:szCs w:val="16"/>
              </w:rPr>
              <w:t xml:space="preserve">To be </w:t>
            </w:r>
            <w:del w:id="212" w:author="Khasin, Ark" w:date="2022-10-19T12:59:00Z">
              <w:r w:rsidDel="00A748FE">
                <w:rPr>
                  <w:bCs/>
                  <w:sz w:val="16"/>
                  <w:szCs w:val="16"/>
                </w:rPr>
                <w:delText xml:space="preserve">set to </w:delText>
              </w:r>
              <w:r w:rsidRPr="00916CE2" w:rsidDel="00A748FE">
                <w:rPr>
                  <w:bCs/>
                  <w:sz w:val="16"/>
                  <w:szCs w:val="16"/>
                </w:rPr>
                <w:delText>-50ºC</w:delText>
              </w:r>
            </w:del>
            <w:ins w:id="213" w:author="Khasin, Ark" w:date="2022-10-19T12:59:00Z">
              <w:r w:rsidR="00A748FE">
                <w:rPr>
                  <w:bCs/>
                  <w:sz w:val="16"/>
                  <w:szCs w:val="16"/>
                </w:rPr>
                <w:t>cleared</w:t>
              </w:r>
            </w:ins>
            <w:r>
              <w:rPr>
                <w:bCs/>
                <w:sz w:val="16"/>
                <w:szCs w:val="16"/>
              </w:rPr>
              <w:t xml:space="preserve"> before shipment</w:t>
            </w:r>
          </w:p>
        </w:tc>
      </w:tr>
      <w:tr w:rsidR="000D6386" w:rsidRPr="00916CE2" w14:paraId="02DE03AA" w14:textId="77777777" w:rsidTr="00992444">
        <w:trPr>
          <w:cantSplit/>
        </w:trPr>
        <w:tc>
          <w:tcPr>
            <w:tcW w:w="1435" w:type="dxa"/>
            <w:vMerge/>
            <w:shd w:val="clear" w:color="auto" w:fill="auto"/>
          </w:tcPr>
          <w:p w14:paraId="05D1DA5B" w14:textId="77777777" w:rsidR="004D0295" w:rsidRPr="00916CE2" w:rsidRDefault="004D0295" w:rsidP="000D6386">
            <w:pPr>
              <w:rPr>
                <w:bCs/>
                <w:sz w:val="16"/>
                <w:szCs w:val="16"/>
              </w:rPr>
            </w:pPr>
          </w:p>
        </w:tc>
        <w:tc>
          <w:tcPr>
            <w:tcW w:w="1440" w:type="dxa"/>
            <w:shd w:val="clear" w:color="auto" w:fill="auto"/>
          </w:tcPr>
          <w:p w14:paraId="5EB2986B" w14:textId="77777777" w:rsidR="004D0295" w:rsidRPr="00916CE2" w:rsidRDefault="004D0295" w:rsidP="000D6386">
            <w:pPr>
              <w:ind w:left="-108"/>
              <w:rPr>
                <w:bCs/>
                <w:sz w:val="16"/>
                <w:szCs w:val="16"/>
              </w:rPr>
            </w:pPr>
            <w:proofErr w:type="spellStart"/>
            <w:r w:rsidRPr="00916CE2">
              <w:rPr>
                <w:bCs/>
                <w:sz w:val="16"/>
                <w:szCs w:val="16"/>
              </w:rPr>
              <w:t>nLowestTemperature</w:t>
            </w:r>
            <w:proofErr w:type="spellEnd"/>
          </w:p>
        </w:tc>
        <w:tc>
          <w:tcPr>
            <w:tcW w:w="900" w:type="dxa"/>
          </w:tcPr>
          <w:p w14:paraId="632BADFB" w14:textId="77777777" w:rsidR="004D0295" w:rsidRDefault="004D0295" w:rsidP="000D6386">
            <w:pPr>
              <w:jc w:val="center"/>
              <w:rPr>
                <w:bCs/>
                <w:sz w:val="16"/>
                <w:szCs w:val="16"/>
              </w:rPr>
            </w:pPr>
          </w:p>
        </w:tc>
        <w:tc>
          <w:tcPr>
            <w:tcW w:w="839" w:type="dxa"/>
            <w:shd w:val="clear" w:color="auto" w:fill="auto"/>
          </w:tcPr>
          <w:p w14:paraId="048E2607" w14:textId="2C94CA8F" w:rsidR="004D0295" w:rsidRPr="00916CE2" w:rsidRDefault="004D0295" w:rsidP="000D6386">
            <w:pPr>
              <w:jc w:val="center"/>
              <w:rPr>
                <w:bCs/>
                <w:sz w:val="16"/>
                <w:szCs w:val="16"/>
              </w:rPr>
            </w:pPr>
            <w:proofErr w:type="spellStart"/>
            <w:r>
              <w:rPr>
                <w:bCs/>
                <w:sz w:val="16"/>
                <w:szCs w:val="16"/>
              </w:rPr>
              <w:t>CFwFxd</w:t>
            </w:r>
            <w:proofErr w:type="spellEnd"/>
          </w:p>
        </w:tc>
        <w:tc>
          <w:tcPr>
            <w:tcW w:w="1591" w:type="dxa"/>
            <w:shd w:val="clear" w:color="auto" w:fill="auto"/>
          </w:tcPr>
          <w:p w14:paraId="5C559642" w14:textId="77777777" w:rsidR="004D0295" w:rsidRPr="00916CE2" w:rsidRDefault="004D0295" w:rsidP="000D6386">
            <w:pPr>
              <w:rPr>
                <w:bCs/>
                <w:sz w:val="16"/>
                <w:szCs w:val="16"/>
              </w:rPr>
            </w:pPr>
            <w:r w:rsidRPr="00916CE2">
              <w:rPr>
                <w:bCs/>
                <w:sz w:val="16"/>
                <w:szCs w:val="16"/>
              </w:rPr>
              <w:t>10000</w:t>
            </w:r>
          </w:p>
          <w:p w14:paraId="5A725943" w14:textId="685EE626" w:rsidR="004D0295" w:rsidRPr="00916CE2" w:rsidRDefault="004D0295" w:rsidP="000D6386">
            <w:pPr>
              <w:rPr>
                <w:bCs/>
                <w:sz w:val="16"/>
                <w:szCs w:val="16"/>
              </w:rPr>
            </w:pPr>
          </w:p>
        </w:tc>
        <w:tc>
          <w:tcPr>
            <w:tcW w:w="2160" w:type="dxa"/>
            <w:shd w:val="clear" w:color="auto" w:fill="auto"/>
          </w:tcPr>
          <w:p w14:paraId="6FD73FC5" w14:textId="61CD44FE" w:rsidR="004D0295" w:rsidRPr="00916CE2" w:rsidRDefault="004D0295" w:rsidP="000D6386">
            <w:pPr>
              <w:rPr>
                <w:bCs/>
                <w:sz w:val="16"/>
                <w:szCs w:val="16"/>
              </w:rPr>
            </w:pPr>
            <w:del w:id="214" w:author="Khasin, Ark" w:date="2022-10-19T12:59:00Z">
              <w:r w:rsidRPr="00916CE2" w:rsidDel="00A748FE">
                <w:rPr>
                  <w:bCs/>
                  <w:sz w:val="16"/>
                  <w:szCs w:val="16"/>
                </w:rPr>
                <w:delText>10000</w:delText>
              </w:r>
            </w:del>
            <w:ins w:id="215" w:author="Khasin, Ark" w:date="2022-10-19T12:59:00Z">
              <w:r w:rsidR="00A748FE">
                <w:rPr>
                  <w:bCs/>
                  <w:sz w:val="16"/>
                  <w:szCs w:val="16"/>
                </w:rPr>
                <w:t>&lt;actual value&gt;</w:t>
              </w:r>
            </w:ins>
          </w:p>
          <w:p w14:paraId="2FB66001" w14:textId="765ED038" w:rsidR="004D0295" w:rsidRPr="00916CE2" w:rsidRDefault="004D0295" w:rsidP="000D6386">
            <w:pPr>
              <w:rPr>
                <w:bCs/>
                <w:sz w:val="16"/>
                <w:szCs w:val="16"/>
              </w:rPr>
            </w:pPr>
          </w:p>
        </w:tc>
        <w:tc>
          <w:tcPr>
            <w:tcW w:w="1350" w:type="dxa"/>
            <w:shd w:val="clear" w:color="auto" w:fill="auto"/>
          </w:tcPr>
          <w:p w14:paraId="028DCE86" w14:textId="77777777" w:rsidR="004D0295" w:rsidRPr="00916CE2" w:rsidRDefault="004D0295" w:rsidP="000D6386">
            <w:pPr>
              <w:rPr>
                <w:bCs/>
                <w:sz w:val="16"/>
                <w:szCs w:val="16"/>
              </w:rPr>
            </w:pPr>
            <w:r w:rsidRPr="00916CE2">
              <w:rPr>
                <w:bCs/>
                <w:sz w:val="16"/>
                <w:szCs w:val="16"/>
              </w:rPr>
              <w:t>10000</w:t>
            </w:r>
          </w:p>
          <w:p w14:paraId="15389B16" w14:textId="665362EA" w:rsidR="004D0295" w:rsidRPr="00916CE2" w:rsidRDefault="004D0295" w:rsidP="000D6386">
            <w:pPr>
              <w:rPr>
                <w:bCs/>
                <w:sz w:val="16"/>
                <w:szCs w:val="16"/>
              </w:rPr>
            </w:pPr>
          </w:p>
        </w:tc>
        <w:tc>
          <w:tcPr>
            <w:tcW w:w="1530" w:type="dxa"/>
            <w:shd w:val="clear" w:color="auto" w:fill="auto"/>
          </w:tcPr>
          <w:p w14:paraId="37A25B82" w14:textId="77777777" w:rsidR="004D0295" w:rsidRPr="00916CE2" w:rsidRDefault="004D0295" w:rsidP="000D6386">
            <w:pPr>
              <w:rPr>
                <w:bCs/>
                <w:sz w:val="16"/>
                <w:szCs w:val="16"/>
              </w:rPr>
            </w:pPr>
            <w:r w:rsidRPr="00916CE2">
              <w:rPr>
                <w:bCs/>
                <w:sz w:val="16"/>
                <w:szCs w:val="16"/>
              </w:rPr>
              <w:t>10000</w:t>
            </w:r>
          </w:p>
          <w:p w14:paraId="6A9D63C3" w14:textId="3BD886D7" w:rsidR="004D0295" w:rsidRPr="00916CE2" w:rsidRDefault="004D0295" w:rsidP="000D6386">
            <w:pPr>
              <w:rPr>
                <w:bCs/>
                <w:sz w:val="16"/>
                <w:szCs w:val="16"/>
              </w:rPr>
            </w:pPr>
          </w:p>
        </w:tc>
        <w:tc>
          <w:tcPr>
            <w:tcW w:w="2160" w:type="dxa"/>
            <w:shd w:val="clear" w:color="auto" w:fill="auto"/>
          </w:tcPr>
          <w:p w14:paraId="3309325E" w14:textId="123FCB00" w:rsidR="004D0295" w:rsidRPr="00916CE2" w:rsidRDefault="004D0295" w:rsidP="000D6386">
            <w:pPr>
              <w:rPr>
                <w:bCs/>
                <w:sz w:val="16"/>
                <w:szCs w:val="16"/>
              </w:rPr>
            </w:pPr>
            <w:r>
              <w:rPr>
                <w:bCs/>
                <w:sz w:val="16"/>
                <w:szCs w:val="16"/>
              </w:rPr>
              <w:t xml:space="preserve">To be </w:t>
            </w:r>
            <w:del w:id="216" w:author="Khasin, Ark" w:date="2022-10-19T13:00:00Z">
              <w:r w:rsidDel="00A748FE">
                <w:rPr>
                  <w:bCs/>
                  <w:sz w:val="16"/>
                  <w:szCs w:val="16"/>
                </w:rPr>
                <w:delText xml:space="preserve">set to </w:delText>
              </w:r>
              <w:r w:rsidRPr="00916CE2" w:rsidDel="00A748FE">
                <w:rPr>
                  <w:bCs/>
                  <w:sz w:val="16"/>
                  <w:szCs w:val="16"/>
                </w:rPr>
                <w:delText>+100ºC</w:delText>
              </w:r>
            </w:del>
            <w:ins w:id="217" w:author="Khasin, Ark" w:date="2022-10-19T13:00:00Z">
              <w:r w:rsidR="00A748FE">
                <w:rPr>
                  <w:bCs/>
                  <w:sz w:val="16"/>
                  <w:szCs w:val="16"/>
                </w:rPr>
                <w:t>cleared</w:t>
              </w:r>
            </w:ins>
            <w:r>
              <w:rPr>
                <w:bCs/>
                <w:sz w:val="16"/>
                <w:szCs w:val="16"/>
              </w:rPr>
              <w:t xml:space="preserve"> before shipment</w:t>
            </w:r>
          </w:p>
        </w:tc>
      </w:tr>
      <w:tr w:rsidR="000D6386" w:rsidRPr="00916CE2" w14:paraId="1D317ABE" w14:textId="77777777" w:rsidTr="00992444">
        <w:trPr>
          <w:cantSplit/>
        </w:trPr>
        <w:tc>
          <w:tcPr>
            <w:tcW w:w="1435" w:type="dxa"/>
            <w:vMerge/>
            <w:shd w:val="clear" w:color="auto" w:fill="auto"/>
          </w:tcPr>
          <w:p w14:paraId="1A3F3720" w14:textId="77777777" w:rsidR="004D0295" w:rsidRPr="00916CE2" w:rsidRDefault="004D0295" w:rsidP="000D6386">
            <w:pPr>
              <w:rPr>
                <w:bCs/>
                <w:sz w:val="16"/>
                <w:szCs w:val="16"/>
              </w:rPr>
            </w:pPr>
          </w:p>
        </w:tc>
        <w:tc>
          <w:tcPr>
            <w:tcW w:w="1440" w:type="dxa"/>
            <w:shd w:val="clear" w:color="auto" w:fill="auto"/>
          </w:tcPr>
          <w:p w14:paraId="06327A1B" w14:textId="77777777" w:rsidR="004D0295" w:rsidRPr="00916CE2" w:rsidRDefault="004D0295" w:rsidP="000D6386">
            <w:pPr>
              <w:ind w:left="-108"/>
              <w:rPr>
                <w:bCs/>
                <w:sz w:val="16"/>
                <w:szCs w:val="16"/>
              </w:rPr>
            </w:pPr>
            <w:proofErr w:type="spellStart"/>
            <w:r w:rsidRPr="00916CE2">
              <w:rPr>
                <w:bCs/>
                <w:sz w:val="16"/>
                <w:szCs w:val="16"/>
              </w:rPr>
              <w:t>nBoardTemperature</w:t>
            </w:r>
            <w:proofErr w:type="spellEnd"/>
          </w:p>
        </w:tc>
        <w:tc>
          <w:tcPr>
            <w:tcW w:w="900" w:type="dxa"/>
          </w:tcPr>
          <w:p w14:paraId="2E94285B" w14:textId="77777777" w:rsidR="004D0295" w:rsidRDefault="004D0295" w:rsidP="000D6386">
            <w:pPr>
              <w:jc w:val="center"/>
              <w:rPr>
                <w:bCs/>
                <w:sz w:val="16"/>
                <w:szCs w:val="16"/>
              </w:rPr>
            </w:pPr>
          </w:p>
        </w:tc>
        <w:tc>
          <w:tcPr>
            <w:tcW w:w="839" w:type="dxa"/>
            <w:shd w:val="clear" w:color="auto" w:fill="auto"/>
          </w:tcPr>
          <w:p w14:paraId="5983201E" w14:textId="1DBE74D1" w:rsidR="004D0295" w:rsidRPr="00916CE2" w:rsidRDefault="004D0295" w:rsidP="000D6386">
            <w:pPr>
              <w:jc w:val="center"/>
              <w:rPr>
                <w:bCs/>
                <w:sz w:val="16"/>
                <w:szCs w:val="16"/>
              </w:rPr>
            </w:pPr>
            <w:proofErr w:type="spellStart"/>
            <w:r>
              <w:rPr>
                <w:bCs/>
                <w:sz w:val="16"/>
                <w:szCs w:val="16"/>
              </w:rPr>
              <w:t>CRnTmDyn</w:t>
            </w:r>
            <w:proofErr w:type="spellEnd"/>
          </w:p>
        </w:tc>
        <w:tc>
          <w:tcPr>
            <w:tcW w:w="1591" w:type="dxa"/>
            <w:shd w:val="clear" w:color="auto" w:fill="auto"/>
          </w:tcPr>
          <w:p w14:paraId="16741596" w14:textId="77777777" w:rsidR="004D0295" w:rsidRPr="00916CE2" w:rsidRDefault="004D0295" w:rsidP="000D6386">
            <w:pPr>
              <w:rPr>
                <w:bCs/>
                <w:sz w:val="16"/>
                <w:szCs w:val="16"/>
              </w:rPr>
            </w:pPr>
            <w:r w:rsidRPr="00916CE2">
              <w:rPr>
                <w:bCs/>
                <w:sz w:val="16"/>
                <w:szCs w:val="16"/>
              </w:rPr>
              <w:t>0</w:t>
            </w:r>
          </w:p>
        </w:tc>
        <w:tc>
          <w:tcPr>
            <w:tcW w:w="2160" w:type="dxa"/>
            <w:shd w:val="clear" w:color="auto" w:fill="auto"/>
          </w:tcPr>
          <w:p w14:paraId="7E6CEA8A" w14:textId="77777777" w:rsidR="004D0295" w:rsidRPr="00916CE2" w:rsidRDefault="004D0295" w:rsidP="000D6386">
            <w:pPr>
              <w:rPr>
                <w:bCs/>
                <w:sz w:val="16"/>
                <w:szCs w:val="16"/>
              </w:rPr>
            </w:pPr>
            <w:r w:rsidRPr="00916CE2">
              <w:rPr>
                <w:bCs/>
                <w:sz w:val="16"/>
                <w:szCs w:val="16"/>
              </w:rPr>
              <w:t>0</w:t>
            </w:r>
          </w:p>
        </w:tc>
        <w:tc>
          <w:tcPr>
            <w:tcW w:w="1350" w:type="dxa"/>
            <w:shd w:val="clear" w:color="auto" w:fill="auto"/>
          </w:tcPr>
          <w:p w14:paraId="336EA22D" w14:textId="77777777" w:rsidR="004D0295" w:rsidRPr="00916CE2" w:rsidRDefault="004D0295" w:rsidP="000D6386">
            <w:pPr>
              <w:rPr>
                <w:bCs/>
                <w:sz w:val="16"/>
                <w:szCs w:val="16"/>
              </w:rPr>
            </w:pPr>
            <w:r w:rsidRPr="00916CE2">
              <w:rPr>
                <w:bCs/>
                <w:sz w:val="16"/>
                <w:szCs w:val="16"/>
              </w:rPr>
              <w:t>0</w:t>
            </w:r>
          </w:p>
        </w:tc>
        <w:tc>
          <w:tcPr>
            <w:tcW w:w="1530" w:type="dxa"/>
            <w:shd w:val="clear" w:color="auto" w:fill="auto"/>
          </w:tcPr>
          <w:p w14:paraId="36505D82" w14:textId="77777777" w:rsidR="004D0295" w:rsidRPr="00916CE2" w:rsidRDefault="004D0295" w:rsidP="000D6386">
            <w:pPr>
              <w:rPr>
                <w:bCs/>
                <w:sz w:val="16"/>
                <w:szCs w:val="16"/>
              </w:rPr>
            </w:pPr>
            <w:r w:rsidRPr="00916CE2">
              <w:rPr>
                <w:bCs/>
                <w:sz w:val="16"/>
                <w:szCs w:val="16"/>
              </w:rPr>
              <w:t>0</w:t>
            </w:r>
          </w:p>
        </w:tc>
        <w:tc>
          <w:tcPr>
            <w:tcW w:w="2160" w:type="dxa"/>
            <w:shd w:val="clear" w:color="auto" w:fill="auto"/>
          </w:tcPr>
          <w:p w14:paraId="442010CE" w14:textId="77777777" w:rsidR="004D0295" w:rsidRPr="00916CE2" w:rsidRDefault="004D0295" w:rsidP="000D6386">
            <w:pPr>
              <w:rPr>
                <w:bCs/>
                <w:sz w:val="16"/>
                <w:szCs w:val="16"/>
              </w:rPr>
            </w:pPr>
            <w:r w:rsidRPr="00916CE2">
              <w:rPr>
                <w:bCs/>
                <w:sz w:val="16"/>
                <w:szCs w:val="16"/>
              </w:rPr>
              <w:t>0</w:t>
            </w:r>
          </w:p>
        </w:tc>
      </w:tr>
      <w:tr w:rsidR="000D6386" w14:paraId="3792103E" w14:textId="77777777" w:rsidTr="00992444">
        <w:trPr>
          <w:cantSplit/>
        </w:trPr>
        <w:tc>
          <w:tcPr>
            <w:tcW w:w="1435" w:type="dxa"/>
            <w:shd w:val="clear" w:color="auto" w:fill="auto"/>
          </w:tcPr>
          <w:p w14:paraId="0E3E7E94" w14:textId="77777777" w:rsidR="004D0295" w:rsidRDefault="004D0295" w:rsidP="000D6386">
            <w:pPr>
              <w:rPr>
                <w:bCs/>
                <w:sz w:val="16"/>
              </w:rPr>
            </w:pPr>
          </w:p>
        </w:tc>
        <w:tc>
          <w:tcPr>
            <w:tcW w:w="1440" w:type="dxa"/>
            <w:shd w:val="clear" w:color="auto" w:fill="auto"/>
          </w:tcPr>
          <w:p w14:paraId="0E8AA60C" w14:textId="77777777" w:rsidR="004D0295" w:rsidRPr="00B74B39" w:rsidRDefault="004D0295" w:rsidP="000D6386">
            <w:pPr>
              <w:ind w:left="-108"/>
              <w:rPr>
                <w:bCs/>
                <w:sz w:val="16"/>
                <w:szCs w:val="16"/>
              </w:rPr>
            </w:pPr>
          </w:p>
        </w:tc>
        <w:tc>
          <w:tcPr>
            <w:tcW w:w="900" w:type="dxa"/>
          </w:tcPr>
          <w:p w14:paraId="29B94F47" w14:textId="77777777" w:rsidR="004D0295" w:rsidRDefault="004D0295" w:rsidP="000D6386">
            <w:pPr>
              <w:jc w:val="center"/>
              <w:rPr>
                <w:bCs/>
                <w:sz w:val="16"/>
              </w:rPr>
            </w:pPr>
          </w:p>
        </w:tc>
        <w:tc>
          <w:tcPr>
            <w:tcW w:w="839" w:type="dxa"/>
            <w:shd w:val="clear" w:color="auto" w:fill="auto"/>
          </w:tcPr>
          <w:p w14:paraId="7810C943" w14:textId="04DCE7E8" w:rsidR="004D0295" w:rsidRDefault="004D0295" w:rsidP="000D6386">
            <w:pPr>
              <w:jc w:val="center"/>
              <w:rPr>
                <w:bCs/>
                <w:sz w:val="16"/>
              </w:rPr>
            </w:pPr>
          </w:p>
        </w:tc>
        <w:tc>
          <w:tcPr>
            <w:tcW w:w="1591" w:type="dxa"/>
            <w:shd w:val="clear" w:color="auto" w:fill="auto"/>
          </w:tcPr>
          <w:p w14:paraId="3706044E" w14:textId="77777777" w:rsidR="004D0295" w:rsidRDefault="004D0295" w:rsidP="000D6386">
            <w:pPr>
              <w:rPr>
                <w:bCs/>
                <w:sz w:val="16"/>
              </w:rPr>
            </w:pPr>
          </w:p>
        </w:tc>
        <w:tc>
          <w:tcPr>
            <w:tcW w:w="2160" w:type="dxa"/>
            <w:shd w:val="clear" w:color="auto" w:fill="auto"/>
          </w:tcPr>
          <w:p w14:paraId="7CDFECA3" w14:textId="77777777" w:rsidR="004D0295" w:rsidRDefault="004D0295" w:rsidP="000D6386">
            <w:pPr>
              <w:rPr>
                <w:bCs/>
                <w:sz w:val="16"/>
              </w:rPr>
            </w:pPr>
          </w:p>
        </w:tc>
        <w:tc>
          <w:tcPr>
            <w:tcW w:w="1350" w:type="dxa"/>
            <w:shd w:val="clear" w:color="auto" w:fill="auto"/>
          </w:tcPr>
          <w:p w14:paraId="35863448" w14:textId="77777777" w:rsidR="004D0295" w:rsidRDefault="004D0295" w:rsidP="000D6386">
            <w:pPr>
              <w:rPr>
                <w:bCs/>
                <w:sz w:val="16"/>
              </w:rPr>
            </w:pPr>
          </w:p>
        </w:tc>
        <w:tc>
          <w:tcPr>
            <w:tcW w:w="1530" w:type="dxa"/>
            <w:shd w:val="clear" w:color="auto" w:fill="auto"/>
          </w:tcPr>
          <w:p w14:paraId="78908CCA" w14:textId="77777777" w:rsidR="004D0295" w:rsidRDefault="004D0295" w:rsidP="000D6386">
            <w:pPr>
              <w:rPr>
                <w:bCs/>
                <w:sz w:val="16"/>
              </w:rPr>
            </w:pPr>
          </w:p>
        </w:tc>
        <w:tc>
          <w:tcPr>
            <w:tcW w:w="2160" w:type="dxa"/>
            <w:shd w:val="clear" w:color="auto" w:fill="auto"/>
          </w:tcPr>
          <w:p w14:paraId="5C760B08" w14:textId="77777777" w:rsidR="004D0295" w:rsidRDefault="004D0295" w:rsidP="000D6386">
            <w:pPr>
              <w:rPr>
                <w:bCs/>
                <w:sz w:val="16"/>
              </w:rPr>
            </w:pPr>
          </w:p>
        </w:tc>
      </w:tr>
      <w:tr w:rsidR="002A3978" w:rsidRPr="00F16F26" w14:paraId="39555ADA" w14:textId="77777777" w:rsidTr="00992444">
        <w:trPr>
          <w:cantSplit/>
        </w:trPr>
        <w:tc>
          <w:tcPr>
            <w:tcW w:w="1435" w:type="dxa"/>
            <w:shd w:val="clear" w:color="auto" w:fill="auto"/>
          </w:tcPr>
          <w:p w14:paraId="7A0113D7" w14:textId="6E4FB506" w:rsidR="002A3978" w:rsidRPr="00F16F26" w:rsidRDefault="002A3978" w:rsidP="002A3978">
            <w:pPr>
              <w:rPr>
                <w:bCs/>
                <w:i/>
                <w:iCs/>
                <w:sz w:val="16"/>
                <w:rPrChange w:id="218" w:author="Khasin, Ark" w:date="2022-10-19T16:21:00Z">
                  <w:rPr>
                    <w:bCs/>
                    <w:sz w:val="16"/>
                  </w:rPr>
                </w:rPrChange>
              </w:rPr>
            </w:pPr>
            <w:r w:rsidRPr="00F16F26">
              <w:rPr>
                <w:bCs/>
                <w:i/>
                <w:iCs/>
                <w:sz w:val="16"/>
                <w:szCs w:val="16"/>
                <w:rPrChange w:id="219" w:author="Khasin, Ark" w:date="2022-10-19T16:21:00Z">
                  <w:rPr>
                    <w:bCs/>
                    <w:sz w:val="16"/>
                    <w:szCs w:val="16"/>
                  </w:rPr>
                </w:rPrChange>
              </w:rPr>
              <w:t>Pressure Cal Data</w:t>
            </w:r>
          </w:p>
        </w:tc>
        <w:tc>
          <w:tcPr>
            <w:tcW w:w="1440" w:type="dxa"/>
            <w:shd w:val="clear" w:color="auto" w:fill="auto"/>
          </w:tcPr>
          <w:p w14:paraId="5A626404" w14:textId="77777777" w:rsidR="002A3978" w:rsidRPr="00F16F26" w:rsidRDefault="002A3978" w:rsidP="002A3978">
            <w:pPr>
              <w:ind w:left="-108"/>
              <w:rPr>
                <w:bCs/>
                <w:i/>
                <w:iCs/>
                <w:sz w:val="16"/>
                <w:szCs w:val="16"/>
                <w:rPrChange w:id="220" w:author="Khasin, Ark" w:date="2022-10-19T16:21:00Z">
                  <w:rPr>
                    <w:bCs/>
                    <w:sz w:val="16"/>
                    <w:szCs w:val="16"/>
                  </w:rPr>
                </w:rPrChange>
              </w:rPr>
            </w:pPr>
            <w:r w:rsidRPr="00F16F26">
              <w:rPr>
                <w:bCs/>
                <w:i/>
                <w:iCs/>
                <w:sz w:val="16"/>
                <w:szCs w:val="16"/>
                <w:rPrChange w:id="221" w:author="Khasin, Ark" w:date="2022-10-19T16:21:00Z">
                  <w:rPr>
                    <w:bCs/>
                    <w:sz w:val="16"/>
                    <w:szCs w:val="16"/>
                  </w:rPr>
                </w:rPrChange>
              </w:rPr>
              <w:t>230.232 (clear)</w:t>
            </w:r>
          </w:p>
          <w:p w14:paraId="1663186B" w14:textId="2DC1635D" w:rsidR="002A3978" w:rsidRPr="00F16F26" w:rsidRDefault="002A3978" w:rsidP="002A3978">
            <w:pPr>
              <w:ind w:left="-108"/>
              <w:rPr>
                <w:bCs/>
                <w:i/>
                <w:iCs/>
                <w:sz w:val="16"/>
                <w:szCs w:val="16"/>
                <w:rPrChange w:id="222" w:author="Khasin, Ark" w:date="2022-10-19T16:21:00Z">
                  <w:rPr>
                    <w:bCs/>
                    <w:sz w:val="16"/>
                    <w:szCs w:val="16"/>
                  </w:rPr>
                </w:rPrChange>
              </w:rPr>
            </w:pPr>
            <w:r w:rsidRPr="00F16F26">
              <w:rPr>
                <w:bCs/>
                <w:i/>
                <w:iCs/>
                <w:sz w:val="16"/>
                <w:szCs w:val="16"/>
                <w:rPrChange w:id="223" w:author="Khasin, Ark" w:date="2022-10-19T16:21:00Z">
                  <w:rPr>
                    <w:bCs/>
                    <w:sz w:val="16"/>
                    <w:szCs w:val="16"/>
                  </w:rPr>
                </w:rPrChange>
              </w:rPr>
              <w:t>185 (calibrate)</w:t>
            </w:r>
          </w:p>
        </w:tc>
        <w:tc>
          <w:tcPr>
            <w:tcW w:w="900" w:type="dxa"/>
          </w:tcPr>
          <w:p w14:paraId="72AC7757" w14:textId="536757C0" w:rsidR="002A3978" w:rsidRPr="00F16F26" w:rsidRDefault="002A3978" w:rsidP="002A3978">
            <w:pPr>
              <w:jc w:val="center"/>
              <w:rPr>
                <w:bCs/>
                <w:i/>
                <w:iCs/>
                <w:sz w:val="16"/>
                <w:rPrChange w:id="224" w:author="Khasin, Ark" w:date="2022-10-19T16:21:00Z">
                  <w:rPr>
                    <w:bCs/>
                    <w:sz w:val="16"/>
                  </w:rPr>
                </w:rPrChange>
              </w:rPr>
            </w:pPr>
            <w:r w:rsidRPr="00F16F26">
              <w:rPr>
                <w:bCs/>
                <w:i/>
                <w:iCs/>
                <w:sz w:val="16"/>
                <w:rPrChange w:id="225" w:author="Khasin, Ark" w:date="2022-10-19T16:21:00Z">
                  <w:rPr>
                    <w:bCs/>
                    <w:sz w:val="16"/>
                  </w:rPr>
                </w:rPrChange>
              </w:rPr>
              <w:t>229.232</w:t>
            </w:r>
          </w:p>
        </w:tc>
        <w:tc>
          <w:tcPr>
            <w:tcW w:w="839" w:type="dxa"/>
            <w:shd w:val="clear" w:color="auto" w:fill="auto"/>
          </w:tcPr>
          <w:p w14:paraId="5D6B46D4" w14:textId="77777777" w:rsidR="002A3978" w:rsidRPr="00F16F26" w:rsidRDefault="002A3978" w:rsidP="002A3978">
            <w:pPr>
              <w:jc w:val="center"/>
              <w:rPr>
                <w:bCs/>
                <w:i/>
                <w:iCs/>
                <w:sz w:val="16"/>
                <w:rPrChange w:id="226" w:author="Khasin, Ark" w:date="2022-10-19T16:21:00Z">
                  <w:rPr>
                    <w:bCs/>
                    <w:sz w:val="16"/>
                  </w:rPr>
                </w:rPrChange>
              </w:rPr>
            </w:pPr>
          </w:p>
        </w:tc>
        <w:tc>
          <w:tcPr>
            <w:tcW w:w="1591" w:type="dxa"/>
            <w:shd w:val="clear" w:color="auto" w:fill="auto"/>
          </w:tcPr>
          <w:p w14:paraId="77892787" w14:textId="77777777" w:rsidR="002A3978" w:rsidRPr="00F16F26" w:rsidRDefault="002A3978" w:rsidP="002A3978">
            <w:pPr>
              <w:rPr>
                <w:bCs/>
                <w:i/>
                <w:iCs/>
                <w:sz w:val="16"/>
                <w:rPrChange w:id="227" w:author="Khasin, Ark" w:date="2022-10-19T16:21:00Z">
                  <w:rPr>
                    <w:bCs/>
                    <w:sz w:val="16"/>
                  </w:rPr>
                </w:rPrChange>
              </w:rPr>
            </w:pPr>
          </w:p>
        </w:tc>
        <w:tc>
          <w:tcPr>
            <w:tcW w:w="2160" w:type="dxa"/>
            <w:shd w:val="clear" w:color="auto" w:fill="auto"/>
          </w:tcPr>
          <w:p w14:paraId="63BE5130" w14:textId="77777777" w:rsidR="002A3978" w:rsidRPr="00F16F26" w:rsidRDefault="002A3978" w:rsidP="002A3978">
            <w:pPr>
              <w:rPr>
                <w:bCs/>
                <w:i/>
                <w:iCs/>
                <w:sz w:val="16"/>
                <w:rPrChange w:id="228" w:author="Khasin, Ark" w:date="2022-10-19T16:21:00Z">
                  <w:rPr>
                    <w:bCs/>
                    <w:sz w:val="16"/>
                  </w:rPr>
                </w:rPrChange>
              </w:rPr>
            </w:pPr>
          </w:p>
        </w:tc>
        <w:tc>
          <w:tcPr>
            <w:tcW w:w="1350" w:type="dxa"/>
            <w:shd w:val="clear" w:color="auto" w:fill="auto"/>
          </w:tcPr>
          <w:p w14:paraId="173D950D" w14:textId="77777777" w:rsidR="002A3978" w:rsidRPr="00F16F26" w:rsidRDefault="002A3978" w:rsidP="002A3978">
            <w:pPr>
              <w:rPr>
                <w:bCs/>
                <w:i/>
                <w:iCs/>
                <w:sz w:val="16"/>
                <w:rPrChange w:id="229" w:author="Khasin, Ark" w:date="2022-10-19T16:21:00Z">
                  <w:rPr>
                    <w:bCs/>
                    <w:sz w:val="16"/>
                  </w:rPr>
                </w:rPrChange>
              </w:rPr>
            </w:pPr>
          </w:p>
        </w:tc>
        <w:tc>
          <w:tcPr>
            <w:tcW w:w="1530" w:type="dxa"/>
            <w:shd w:val="clear" w:color="auto" w:fill="auto"/>
          </w:tcPr>
          <w:p w14:paraId="308BDBCE" w14:textId="77777777" w:rsidR="002A3978" w:rsidRPr="00F16F26" w:rsidRDefault="002A3978" w:rsidP="002A3978">
            <w:pPr>
              <w:rPr>
                <w:bCs/>
                <w:i/>
                <w:iCs/>
                <w:sz w:val="16"/>
                <w:rPrChange w:id="230" w:author="Khasin, Ark" w:date="2022-10-19T16:21:00Z">
                  <w:rPr>
                    <w:bCs/>
                    <w:sz w:val="16"/>
                  </w:rPr>
                </w:rPrChange>
              </w:rPr>
            </w:pPr>
          </w:p>
        </w:tc>
        <w:tc>
          <w:tcPr>
            <w:tcW w:w="2160" w:type="dxa"/>
            <w:shd w:val="clear" w:color="auto" w:fill="auto"/>
          </w:tcPr>
          <w:p w14:paraId="48FE9D0C" w14:textId="77777777" w:rsidR="002A3978" w:rsidRPr="00F16F26" w:rsidRDefault="002A3978" w:rsidP="002A3978">
            <w:pPr>
              <w:rPr>
                <w:ins w:id="231" w:author="Khasin, Ark" w:date="2022-10-19T13:05:00Z"/>
                <w:bCs/>
                <w:i/>
                <w:iCs/>
                <w:sz w:val="16"/>
                <w:szCs w:val="16"/>
                <w:rPrChange w:id="232" w:author="Khasin, Ark" w:date="2022-10-19T16:21:00Z">
                  <w:rPr>
                    <w:ins w:id="233" w:author="Khasin, Ark" w:date="2022-10-19T13:05:00Z"/>
                    <w:bCs/>
                    <w:sz w:val="16"/>
                    <w:szCs w:val="16"/>
                  </w:rPr>
                </w:rPrChange>
              </w:rPr>
            </w:pPr>
            <w:ins w:id="234" w:author="Khasin, Ark" w:date="2022-10-19T13:03:00Z">
              <w:r w:rsidRPr="00F16F26">
                <w:rPr>
                  <w:bCs/>
                  <w:i/>
                  <w:iCs/>
                  <w:sz w:val="16"/>
                  <w:szCs w:val="16"/>
                  <w:rPrChange w:id="235" w:author="Khasin, Ark" w:date="2022-10-19T16:21:00Z">
                    <w:rPr>
                      <w:bCs/>
                      <w:sz w:val="16"/>
                      <w:szCs w:val="16"/>
                    </w:rPr>
                  </w:rPrChange>
                </w:rPr>
                <w:t>Set by FW defaults</w:t>
              </w:r>
            </w:ins>
            <w:ins w:id="236" w:author="Khasin, Ark" w:date="2022-10-19T13:04:00Z">
              <w:r w:rsidRPr="00F16F26">
                <w:rPr>
                  <w:bCs/>
                  <w:i/>
                  <w:iCs/>
                  <w:sz w:val="16"/>
                  <w:szCs w:val="16"/>
                  <w:rPrChange w:id="237" w:author="Khasin, Ark" w:date="2022-10-19T16:21:00Z">
                    <w:rPr>
                      <w:bCs/>
                      <w:sz w:val="16"/>
                      <w:szCs w:val="16"/>
                    </w:rPr>
                  </w:rPrChange>
                </w:rPr>
                <w:t xml:space="preserve">. </w:t>
              </w:r>
            </w:ins>
          </w:p>
          <w:p w14:paraId="007C3DA4" w14:textId="30A51AB7" w:rsidR="002A3978" w:rsidRPr="00F16F26" w:rsidRDefault="002A3978" w:rsidP="002A3978">
            <w:pPr>
              <w:rPr>
                <w:bCs/>
                <w:i/>
                <w:iCs/>
                <w:sz w:val="16"/>
                <w:rPrChange w:id="238" w:author="Khasin, Ark" w:date="2022-10-19T16:21:00Z">
                  <w:rPr>
                    <w:bCs/>
                    <w:sz w:val="16"/>
                  </w:rPr>
                </w:rPrChange>
              </w:rPr>
            </w:pPr>
            <w:r w:rsidRPr="00F16F26">
              <w:rPr>
                <w:bCs/>
                <w:i/>
                <w:iCs/>
                <w:sz w:val="16"/>
                <w:szCs w:val="16"/>
                <w:rPrChange w:id="239" w:author="Khasin, Ark" w:date="2022-10-19T16:21:00Z">
                  <w:rPr>
                    <w:bCs/>
                    <w:sz w:val="16"/>
                    <w:szCs w:val="16"/>
                  </w:rPr>
                </w:rPrChange>
              </w:rPr>
              <w:t>Zero trim calibration not exposed to the user.</w:t>
            </w:r>
          </w:p>
        </w:tc>
      </w:tr>
      <w:tr w:rsidR="002A3978" w:rsidRPr="00F16F26" w14:paraId="1E04D945" w14:textId="77777777" w:rsidTr="00992444">
        <w:trPr>
          <w:cantSplit/>
        </w:trPr>
        <w:tc>
          <w:tcPr>
            <w:tcW w:w="1435" w:type="dxa"/>
            <w:vMerge w:val="restart"/>
            <w:shd w:val="clear" w:color="auto" w:fill="auto"/>
          </w:tcPr>
          <w:p w14:paraId="7985E84C" w14:textId="1923EA94" w:rsidR="002A3978" w:rsidRPr="00F16F26" w:rsidRDefault="002A3978" w:rsidP="002A3978">
            <w:pPr>
              <w:rPr>
                <w:bCs/>
                <w:i/>
                <w:iCs/>
                <w:sz w:val="16"/>
                <w:szCs w:val="16"/>
                <w:rPrChange w:id="240" w:author="Khasin, Ark" w:date="2022-10-19T16:21:00Z">
                  <w:rPr>
                    <w:bCs/>
                    <w:sz w:val="16"/>
                    <w:szCs w:val="16"/>
                  </w:rPr>
                </w:rPrChange>
              </w:rPr>
            </w:pPr>
          </w:p>
        </w:tc>
        <w:tc>
          <w:tcPr>
            <w:tcW w:w="1440" w:type="dxa"/>
            <w:shd w:val="clear" w:color="auto" w:fill="auto"/>
          </w:tcPr>
          <w:p w14:paraId="212D9A48" w14:textId="77777777" w:rsidR="002A3978" w:rsidRPr="00F16F26" w:rsidRDefault="002A3978" w:rsidP="002A3978">
            <w:pPr>
              <w:ind w:left="-108"/>
              <w:rPr>
                <w:bCs/>
                <w:i/>
                <w:iCs/>
                <w:sz w:val="16"/>
                <w:szCs w:val="16"/>
                <w:rPrChange w:id="241" w:author="Khasin, Ark" w:date="2022-10-19T16:21:00Z">
                  <w:rPr>
                    <w:bCs/>
                    <w:sz w:val="16"/>
                    <w:szCs w:val="16"/>
                  </w:rPr>
                </w:rPrChange>
              </w:rPr>
            </w:pPr>
            <w:proofErr w:type="spellStart"/>
            <w:proofErr w:type="gramStart"/>
            <w:r w:rsidRPr="00F16F26">
              <w:rPr>
                <w:bCs/>
                <w:i/>
                <w:iCs/>
                <w:sz w:val="16"/>
                <w:szCs w:val="16"/>
                <w:rPrChange w:id="242" w:author="Khasin, Ark" w:date="2022-10-19T16:21:00Z">
                  <w:rPr>
                    <w:bCs/>
                    <w:sz w:val="16"/>
                    <w:szCs w:val="16"/>
                  </w:rPr>
                </w:rPrChange>
              </w:rPr>
              <w:t>nLowPressure</w:t>
            </w:r>
            <w:proofErr w:type="spellEnd"/>
            <w:r w:rsidRPr="00F16F26">
              <w:rPr>
                <w:bCs/>
                <w:i/>
                <w:iCs/>
                <w:sz w:val="16"/>
                <w:szCs w:val="16"/>
                <w:rPrChange w:id="243" w:author="Khasin, Ark" w:date="2022-10-19T16:21:00Z">
                  <w:rPr>
                    <w:bCs/>
                    <w:sz w:val="16"/>
                    <w:szCs w:val="16"/>
                  </w:rPr>
                </w:rPrChange>
              </w:rPr>
              <w:t>[</w:t>
            </w:r>
            <w:proofErr w:type="gramEnd"/>
            <w:r w:rsidRPr="00F16F26">
              <w:rPr>
                <w:bCs/>
                <w:i/>
                <w:iCs/>
                <w:sz w:val="16"/>
                <w:szCs w:val="16"/>
                <w:rPrChange w:id="244" w:author="Khasin, Ark" w:date="2022-10-19T16:21:00Z">
                  <w:rPr>
                    <w:bCs/>
                    <w:sz w:val="16"/>
                    <w:szCs w:val="16"/>
                  </w:rPr>
                </w:rPrChange>
              </w:rPr>
              <w:t>0]</w:t>
            </w:r>
          </w:p>
        </w:tc>
        <w:tc>
          <w:tcPr>
            <w:tcW w:w="900" w:type="dxa"/>
          </w:tcPr>
          <w:p w14:paraId="6F86C59F" w14:textId="77777777" w:rsidR="002A3978" w:rsidRPr="00F16F26" w:rsidRDefault="002A3978" w:rsidP="002A3978">
            <w:pPr>
              <w:jc w:val="center"/>
              <w:rPr>
                <w:bCs/>
                <w:i/>
                <w:iCs/>
                <w:sz w:val="16"/>
                <w:szCs w:val="16"/>
                <w:rPrChange w:id="245" w:author="Khasin, Ark" w:date="2022-10-19T16:21:00Z">
                  <w:rPr>
                    <w:bCs/>
                    <w:sz w:val="16"/>
                    <w:szCs w:val="16"/>
                  </w:rPr>
                </w:rPrChange>
              </w:rPr>
            </w:pPr>
          </w:p>
        </w:tc>
        <w:tc>
          <w:tcPr>
            <w:tcW w:w="839" w:type="dxa"/>
            <w:shd w:val="clear" w:color="auto" w:fill="auto"/>
          </w:tcPr>
          <w:p w14:paraId="6D847A92" w14:textId="45231FC6" w:rsidR="002A3978" w:rsidRPr="00F16F26" w:rsidRDefault="002A3978" w:rsidP="002A3978">
            <w:pPr>
              <w:jc w:val="center"/>
              <w:rPr>
                <w:bCs/>
                <w:i/>
                <w:iCs/>
                <w:sz w:val="16"/>
                <w:szCs w:val="16"/>
                <w:rPrChange w:id="246" w:author="Khasin, Ark" w:date="2022-10-19T16:21:00Z">
                  <w:rPr>
                    <w:bCs/>
                    <w:sz w:val="16"/>
                    <w:szCs w:val="16"/>
                  </w:rPr>
                </w:rPrChange>
              </w:rPr>
            </w:pPr>
            <w:proofErr w:type="spellStart"/>
            <w:r w:rsidRPr="00F16F26">
              <w:rPr>
                <w:bCs/>
                <w:i/>
                <w:iCs/>
                <w:sz w:val="16"/>
                <w:szCs w:val="16"/>
                <w:rPrChange w:id="247" w:author="Khasin, Ark" w:date="2022-10-19T16:21:00Z">
                  <w:rPr>
                    <w:bCs/>
                    <w:sz w:val="16"/>
                    <w:szCs w:val="16"/>
                  </w:rPr>
                </w:rPrChange>
              </w:rPr>
              <w:t>CStUpSt</w:t>
            </w:r>
            <w:proofErr w:type="spellEnd"/>
          </w:p>
        </w:tc>
        <w:tc>
          <w:tcPr>
            <w:tcW w:w="1591" w:type="dxa"/>
            <w:shd w:val="clear" w:color="auto" w:fill="auto"/>
          </w:tcPr>
          <w:p w14:paraId="0E5F18A5" w14:textId="77777777" w:rsidR="002A3978" w:rsidRPr="00F16F26" w:rsidRDefault="002A3978" w:rsidP="002A3978">
            <w:pPr>
              <w:rPr>
                <w:bCs/>
                <w:i/>
                <w:iCs/>
                <w:sz w:val="16"/>
                <w:szCs w:val="16"/>
                <w:rPrChange w:id="248" w:author="Khasin, Ark" w:date="2022-10-19T16:21:00Z">
                  <w:rPr>
                    <w:bCs/>
                    <w:sz w:val="16"/>
                    <w:szCs w:val="16"/>
                  </w:rPr>
                </w:rPrChange>
              </w:rPr>
            </w:pPr>
            <w:r w:rsidRPr="00F16F26">
              <w:rPr>
                <w:bCs/>
                <w:i/>
                <w:iCs/>
                <w:sz w:val="16"/>
                <w:szCs w:val="16"/>
                <w:rPrChange w:id="249" w:author="Khasin, Ark" w:date="2022-10-19T16:21:00Z">
                  <w:rPr>
                    <w:bCs/>
                    <w:sz w:val="16"/>
                    <w:szCs w:val="16"/>
                  </w:rPr>
                </w:rPrChange>
              </w:rPr>
              <w:t>0</w:t>
            </w:r>
          </w:p>
        </w:tc>
        <w:tc>
          <w:tcPr>
            <w:tcW w:w="2160" w:type="dxa"/>
            <w:shd w:val="clear" w:color="auto" w:fill="auto"/>
          </w:tcPr>
          <w:p w14:paraId="7141311A" w14:textId="77777777" w:rsidR="002A3978" w:rsidRPr="00F16F26" w:rsidRDefault="002A3978" w:rsidP="002A3978">
            <w:pPr>
              <w:rPr>
                <w:bCs/>
                <w:i/>
                <w:iCs/>
                <w:sz w:val="16"/>
                <w:szCs w:val="16"/>
                <w:rPrChange w:id="250" w:author="Khasin, Ark" w:date="2022-10-19T16:21:00Z">
                  <w:rPr>
                    <w:bCs/>
                    <w:sz w:val="16"/>
                    <w:szCs w:val="16"/>
                  </w:rPr>
                </w:rPrChange>
              </w:rPr>
            </w:pPr>
            <w:r w:rsidRPr="00F16F26">
              <w:rPr>
                <w:bCs/>
                <w:i/>
                <w:iCs/>
                <w:sz w:val="16"/>
                <w:szCs w:val="16"/>
                <w:rPrChange w:id="251" w:author="Khasin, Ark" w:date="2022-10-19T16:21:00Z">
                  <w:rPr>
                    <w:bCs/>
                    <w:sz w:val="16"/>
                    <w:szCs w:val="16"/>
                  </w:rPr>
                </w:rPrChange>
              </w:rPr>
              <w:t>0</w:t>
            </w:r>
          </w:p>
        </w:tc>
        <w:tc>
          <w:tcPr>
            <w:tcW w:w="1350" w:type="dxa"/>
            <w:shd w:val="clear" w:color="auto" w:fill="auto"/>
          </w:tcPr>
          <w:p w14:paraId="6D05B75E" w14:textId="77777777" w:rsidR="002A3978" w:rsidRPr="00F16F26" w:rsidRDefault="002A3978" w:rsidP="002A3978">
            <w:pPr>
              <w:rPr>
                <w:bCs/>
                <w:i/>
                <w:iCs/>
                <w:sz w:val="16"/>
                <w:szCs w:val="16"/>
                <w:rPrChange w:id="252" w:author="Khasin, Ark" w:date="2022-10-19T16:21:00Z">
                  <w:rPr>
                    <w:bCs/>
                    <w:sz w:val="16"/>
                    <w:szCs w:val="16"/>
                  </w:rPr>
                </w:rPrChange>
              </w:rPr>
            </w:pPr>
            <w:r w:rsidRPr="00F16F26">
              <w:rPr>
                <w:bCs/>
                <w:i/>
                <w:iCs/>
                <w:sz w:val="16"/>
                <w:szCs w:val="16"/>
                <w:rPrChange w:id="253" w:author="Khasin, Ark" w:date="2022-10-19T16:21:00Z">
                  <w:rPr>
                    <w:bCs/>
                    <w:sz w:val="16"/>
                    <w:szCs w:val="16"/>
                  </w:rPr>
                </w:rPrChange>
              </w:rPr>
              <w:t>0</w:t>
            </w:r>
          </w:p>
        </w:tc>
        <w:tc>
          <w:tcPr>
            <w:tcW w:w="1530" w:type="dxa"/>
            <w:shd w:val="clear" w:color="auto" w:fill="auto"/>
          </w:tcPr>
          <w:p w14:paraId="0F5873FB" w14:textId="77777777" w:rsidR="002A3978" w:rsidRPr="00F16F26" w:rsidRDefault="002A3978" w:rsidP="002A3978">
            <w:pPr>
              <w:rPr>
                <w:bCs/>
                <w:i/>
                <w:iCs/>
                <w:sz w:val="16"/>
                <w:szCs w:val="16"/>
                <w:rPrChange w:id="254" w:author="Khasin, Ark" w:date="2022-10-19T16:21:00Z">
                  <w:rPr>
                    <w:bCs/>
                    <w:sz w:val="16"/>
                    <w:szCs w:val="16"/>
                  </w:rPr>
                </w:rPrChange>
              </w:rPr>
            </w:pPr>
            <w:r w:rsidRPr="00F16F26">
              <w:rPr>
                <w:bCs/>
                <w:i/>
                <w:iCs/>
                <w:sz w:val="16"/>
                <w:szCs w:val="16"/>
                <w:rPrChange w:id="255" w:author="Khasin, Ark" w:date="2022-10-19T16:21:00Z">
                  <w:rPr>
                    <w:bCs/>
                    <w:sz w:val="16"/>
                    <w:szCs w:val="16"/>
                  </w:rPr>
                </w:rPrChange>
              </w:rPr>
              <w:t>0</w:t>
            </w:r>
          </w:p>
        </w:tc>
        <w:tc>
          <w:tcPr>
            <w:tcW w:w="2160" w:type="dxa"/>
            <w:shd w:val="clear" w:color="auto" w:fill="auto"/>
          </w:tcPr>
          <w:p w14:paraId="4F662E23" w14:textId="0615E129" w:rsidR="002A3978" w:rsidRPr="00F16F26" w:rsidRDefault="002A3978" w:rsidP="002A3978">
            <w:pPr>
              <w:rPr>
                <w:bCs/>
                <w:i/>
                <w:iCs/>
                <w:sz w:val="16"/>
                <w:szCs w:val="16"/>
                <w:rPrChange w:id="256" w:author="Khasin, Ark" w:date="2022-10-19T16:21:00Z">
                  <w:rPr>
                    <w:bCs/>
                    <w:sz w:val="16"/>
                    <w:szCs w:val="16"/>
                  </w:rPr>
                </w:rPrChange>
              </w:rPr>
            </w:pPr>
          </w:p>
        </w:tc>
      </w:tr>
      <w:tr w:rsidR="002A3978" w:rsidRPr="00F16F26" w14:paraId="7083D245" w14:textId="77777777" w:rsidTr="00992444">
        <w:trPr>
          <w:cantSplit/>
        </w:trPr>
        <w:tc>
          <w:tcPr>
            <w:tcW w:w="1435" w:type="dxa"/>
            <w:vMerge/>
            <w:shd w:val="clear" w:color="auto" w:fill="auto"/>
          </w:tcPr>
          <w:p w14:paraId="3B0FFCC4" w14:textId="77777777" w:rsidR="002A3978" w:rsidRPr="00F16F26" w:rsidRDefault="002A3978" w:rsidP="002A3978">
            <w:pPr>
              <w:rPr>
                <w:bCs/>
                <w:i/>
                <w:iCs/>
                <w:sz w:val="16"/>
                <w:szCs w:val="16"/>
                <w:rPrChange w:id="257" w:author="Khasin, Ark" w:date="2022-10-19T16:21:00Z">
                  <w:rPr>
                    <w:bCs/>
                    <w:sz w:val="16"/>
                    <w:szCs w:val="16"/>
                  </w:rPr>
                </w:rPrChange>
              </w:rPr>
            </w:pPr>
          </w:p>
        </w:tc>
        <w:tc>
          <w:tcPr>
            <w:tcW w:w="1440" w:type="dxa"/>
            <w:shd w:val="clear" w:color="auto" w:fill="auto"/>
          </w:tcPr>
          <w:p w14:paraId="6F60B6BA" w14:textId="77777777" w:rsidR="002A3978" w:rsidRPr="00F16F26" w:rsidRDefault="002A3978" w:rsidP="002A3978">
            <w:pPr>
              <w:ind w:left="-108"/>
              <w:rPr>
                <w:i/>
                <w:iCs/>
                <w:sz w:val="16"/>
                <w:szCs w:val="16"/>
                <w:rPrChange w:id="258" w:author="Khasin, Ark" w:date="2022-10-19T16:21:00Z">
                  <w:rPr>
                    <w:sz w:val="16"/>
                    <w:szCs w:val="16"/>
                  </w:rPr>
                </w:rPrChange>
              </w:rPr>
            </w:pPr>
            <w:proofErr w:type="spellStart"/>
            <w:proofErr w:type="gramStart"/>
            <w:r w:rsidRPr="00F16F26">
              <w:rPr>
                <w:i/>
                <w:iCs/>
                <w:sz w:val="16"/>
                <w:szCs w:val="16"/>
                <w:rPrChange w:id="259" w:author="Khasin, Ark" w:date="2022-10-19T16:21:00Z">
                  <w:rPr>
                    <w:sz w:val="16"/>
                    <w:szCs w:val="16"/>
                  </w:rPr>
                </w:rPrChange>
              </w:rPr>
              <w:t>nLowPressure</w:t>
            </w:r>
            <w:proofErr w:type="spellEnd"/>
            <w:r w:rsidRPr="00F16F26">
              <w:rPr>
                <w:i/>
                <w:iCs/>
                <w:sz w:val="16"/>
                <w:szCs w:val="16"/>
                <w:rPrChange w:id="260" w:author="Khasin, Ark" w:date="2022-10-19T16:21:00Z">
                  <w:rPr>
                    <w:sz w:val="16"/>
                    <w:szCs w:val="16"/>
                  </w:rPr>
                </w:rPrChange>
              </w:rPr>
              <w:t>[</w:t>
            </w:r>
            <w:proofErr w:type="gramEnd"/>
            <w:r w:rsidRPr="00F16F26">
              <w:rPr>
                <w:i/>
                <w:iCs/>
                <w:sz w:val="16"/>
                <w:szCs w:val="16"/>
                <w:rPrChange w:id="261" w:author="Khasin, Ark" w:date="2022-10-19T16:21:00Z">
                  <w:rPr>
                    <w:sz w:val="16"/>
                    <w:szCs w:val="16"/>
                  </w:rPr>
                </w:rPrChange>
              </w:rPr>
              <w:t>1]</w:t>
            </w:r>
          </w:p>
        </w:tc>
        <w:tc>
          <w:tcPr>
            <w:tcW w:w="900" w:type="dxa"/>
          </w:tcPr>
          <w:p w14:paraId="754F4124" w14:textId="77777777" w:rsidR="002A3978" w:rsidRPr="00F16F26" w:rsidRDefault="002A3978" w:rsidP="002A3978">
            <w:pPr>
              <w:jc w:val="center"/>
              <w:rPr>
                <w:bCs/>
                <w:i/>
                <w:iCs/>
                <w:sz w:val="16"/>
                <w:szCs w:val="16"/>
                <w:rPrChange w:id="262" w:author="Khasin, Ark" w:date="2022-10-19T16:21:00Z">
                  <w:rPr>
                    <w:bCs/>
                    <w:sz w:val="16"/>
                    <w:szCs w:val="16"/>
                  </w:rPr>
                </w:rPrChange>
              </w:rPr>
            </w:pPr>
          </w:p>
        </w:tc>
        <w:tc>
          <w:tcPr>
            <w:tcW w:w="839" w:type="dxa"/>
            <w:shd w:val="clear" w:color="auto" w:fill="auto"/>
          </w:tcPr>
          <w:p w14:paraId="6C4F015E" w14:textId="2CB1E531" w:rsidR="002A3978" w:rsidRPr="00F16F26" w:rsidRDefault="002A3978" w:rsidP="002A3978">
            <w:pPr>
              <w:jc w:val="center"/>
              <w:rPr>
                <w:bCs/>
                <w:i/>
                <w:iCs/>
                <w:sz w:val="16"/>
                <w:szCs w:val="16"/>
                <w:rPrChange w:id="263" w:author="Khasin, Ark" w:date="2022-10-19T16:21:00Z">
                  <w:rPr>
                    <w:bCs/>
                    <w:sz w:val="16"/>
                    <w:szCs w:val="16"/>
                  </w:rPr>
                </w:rPrChange>
              </w:rPr>
            </w:pPr>
            <w:proofErr w:type="spellStart"/>
            <w:r w:rsidRPr="00F16F26">
              <w:rPr>
                <w:bCs/>
                <w:i/>
                <w:iCs/>
                <w:sz w:val="16"/>
                <w:szCs w:val="16"/>
                <w:rPrChange w:id="264" w:author="Khasin, Ark" w:date="2022-10-19T16:21:00Z">
                  <w:rPr>
                    <w:bCs/>
                    <w:sz w:val="16"/>
                    <w:szCs w:val="16"/>
                  </w:rPr>
                </w:rPrChange>
              </w:rPr>
              <w:t>CstUpSt</w:t>
            </w:r>
            <w:proofErr w:type="spellEnd"/>
          </w:p>
        </w:tc>
        <w:tc>
          <w:tcPr>
            <w:tcW w:w="1591" w:type="dxa"/>
            <w:shd w:val="clear" w:color="auto" w:fill="auto"/>
          </w:tcPr>
          <w:p w14:paraId="2DF46078" w14:textId="77777777" w:rsidR="002A3978" w:rsidRPr="00F16F26" w:rsidRDefault="002A3978" w:rsidP="002A3978">
            <w:pPr>
              <w:rPr>
                <w:bCs/>
                <w:i/>
                <w:iCs/>
                <w:sz w:val="16"/>
                <w:szCs w:val="16"/>
                <w:rPrChange w:id="265" w:author="Khasin, Ark" w:date="2022-10-19T16:21:00Z">
                  <w:rPr>
                    <w:bCs/>
                    <w:sz w:val="16"/>
                    <w:szCs w:val="16"/>
                  </w:rPr>
                </w:rPrChange>
              </w:rPr>
            </w:pPr>
            <w:r w:rsidRPr="00F16F26">
              <w:rPr>
                <w:bCs/>
                <w:i/>
                <w:iCs/>
                <w:sz w:val="16"/>
                <w:szCs w:val="16"/>
                <w:rPrChange w:id="266" w:author="Khasin, Ark" w:date="2022-10-19T16:21:00Z">
                  <w:rPr>
                    <w:bCs/>
                    <w:sz w:val="16"/>
                    <w:szCs w:val="16"/>
                  </w:rPr>
                </w:rPrChange>
              </w:rPr>
              <w:t>0</w:t>
            </w:r>
          </w:p>
        </w:tc>
        <w:tc>
          <w:tcPr>
            <w:tcW w:w="2160" w:type="dxa"/>
            <w:shd w:val="clear" w:color="auto" w:fill="auto"/>
          </w:tcPr>
          <w:p w14:paraId="1325B609" w14:textId="77777777" w:rsidR="002A3978" w:rsidRPr="00F16F26" w:rsidRDefault="002A3978" w:rsidP="002A3978">
            <w:pPr>
              <w:rPr>
                <w:bCs/>
                <w:i/>
                <w:iCs/>
                <w:sz w:val="16"/>
                <w:szCs w:val="16"/>
                <w:rPrChange w:id="267" w:author="Khasin, Ark" w:date="2022-10-19T16:21:00Z">
                  <w:rPr>
                    <w:bCs/>
                    <w:sz w:val="16"/>
                    <w:szCs w:val="16"/>
                  </w:rPr>
                </w:rPrChange>
              </w:rPr>
            </w:pPr>
            <w:r w:rsidRPr="00F16F26">
              <w:rPr>
                <w:bCs/>
                <w:i/>
                <w:iCs/>
                <w:sz w:val="16"/>
                <w:szCs w:val="16"/>
                <w:rPrChange w:id="268" w:author="Khasin, Ark" w:date="2022-10-19T16:21:00Z">
                  <w:rPr>
                    <w:bCs/>
                    <w:sz w:val="16"/>
                    <w:szCs w:val="16"/>
                  </w:rPr>
                </w:rPrChange>
              </w:rPr>
              <w:t>0</w:t>
            </w:r>
          </w:p>
        </w:tc>
        <w:tc>
          <w:tcPr>
            <w:tcW w:w="1350" w:type="dxa"/>
            <w:shd w:val="clear" w:color="auto" w:fill="auto"/>
          </w:tcPr>
          <w:p w14:paraId="28C533F7" w14:textId="77777777" w:rsidR="002A3978" w:rsidRPr="00F16F26" w:rsidRDefault="002A3978" w:rsidP="002A3978">
            <w:pPr>
              <w:rPr>
                <w:bCs/>
                <w:i/>
                <w:iCs/>
                <w:sz w:val="16"/>
                <w:szCs w:val="16"/>
                <w:rPrChange w:id="269" w:author="Khasin, Ark" w:date="2022-10-19T16:21:00Z">
                  <w:rPr>
                    <w:bCs/>
                    <w:sz w:val="16"/>
                    <w:szCs w:val="16"/>
                  </w:rPr>
                </w:rPrChange>
              </w:rPr>
            </w:pPr>
            <w:r w:rsidRPr="00F16F26">
              <w:rPr>
                <w:bCs/>
                <w:i/>
                <w:iCs/>
                <w:sz w:val="16"/>
                <w:szCs w:val="16"/>
                <w:rPrChange w:id="270" w:author="Khasin, Ark" w:date="2022-10-19T16:21:00Z">
                  <w:rPr>
                    <w:bCs/>
                    <w:sz w:val="16"/>
                    <w:szCs w:val="16"/>
                  </w:rPr>
                </w:rPrChange>
              </w:rPr>
              <w:t>0</w:t>
            </w:r>
          </w:p>
        </w:tc>
        <w:tc>
          <w:tcPr>
            <w:tcW w:w="1530" w:type="dxa"/>
            <w:shd w:val="clear" w:color="auto" w:fill="auto"/>
          </w:tcPr>
          <w:p w14:paraId="30674327" w14:textId="77777777" w:rsidR="002A3978" w:rsidRPr="00F16F26" w:rsidRDefault="002A3978" w:rsidP="002A3978">
            <w:pPr>
              <w:rPr>
                <w:bCs/>
                <w:i/>
                <w:iCs/>
                <w:sz w:val="16"/>
                <w:szCs w:val="16"/>
                <w:rPrChange w:id="271" w:author="Khasin, Ark" w:date="2022-10-19T16:21:00Z">
                  <w:rPr>
                    <w:bCs/>
                    <w:sz w:val="16"/>
                    <w:szCs w:val="16"/>
                  </w:rPr>
                </w:rPrChange>
              </w:rPr>
            </w:pPr>
            <w:r w:rsidRPr="00F16F26">
              <w:rPr>
                <w:bCs/>
                <w:i/>
                <w:iCs/>
                <w:sz w:val="16"/>
                <w:szCs w:val="16"/>
                <w:rPrChange w:id="272" w:author="Khasin, Ark" w:date="2022-10-19T16:21:00Z">
                  <w:rPr>
                    <w:bCs/>
                    <w:sz w:val="16"/>
                    <w:szCs w:val="16"/>
                  </w:rPr>
                </w:rPrChange>
              </w:rPr>
              <w:t>0</w:t>
            </w:r>
          </w:p>
        </w:tc>
        <w:tc>
          <w:tcPr>
            <w:tcW w:w="2160" w:type="dxa"/>
            <w:shd w:val="clear" w:color="auto" w:fill="auto"/>
          </w:tcPr>
          <w:p w14:paraId="04880065" w14:textId="77777777" w:rsidR="002A3978" w:rsidRPr="00F16F26" w:rsidRDefault="002A3978" w:rsidP="002A3978">
            <w:pPr>
              <w:rPr>
                <w:bCs/>
                <w:i/>
                <w:iCs/>
                <w:sz w:val="16"/>
                <w:szCs w:val="16"/>
                <w:rPrChange w:id="273" w:author="Khasin, Ark" w:date="2022-10-19T16:21:00Z">
                  <w:rPr>
                    <w:bCs/>
                    <w:sz w:val="16"/>
                    <w:szCs w:val="16"/>
                  </w:rPr>
                </w:rPrChange>
              </w:rPr>
            </w:pPr>
          </w:p>
        </w:tc>
      </w:tr>
      <w:tr w:rsidR="002A3978" w:rsidRPr="00F16F26" w14:paraId="1A3A40CD" w14:textId="77777777" w:rsidTr="00992444">
        <w:trPr>
          <w:cantSplit/>
        </w:trPr>
        <w:tc>
          <w:tcPr>
            <w:tcW w:w="1435" w:type="dxa"/>
            <w:vMerge/>
            <w:shd w:val="clear" w:color="auto" w:fill="auto"/>
          </w:tcPr>
          <w:p w14:paraId="0C268805" w14:textId="77777777" w:rsidR="002A3978" w:rsidRPr="00F16F26" w:rsidRDefault="002A3978" w:rsidP="002A3978">
            <w:pPr>
              <w:rPr>
                <w:bCs/>
                <w:i/>
                <w:iCs/>
                <w:sz w:val="16"/>
                <w:szCs w:val="16"/>
                <w:rPrChange w:id="274" w:author="Khasin, Ark" w:date="2022-10-19T16:21:00Z">
                  <w:rPr>
                    <w:bCs/>
                    <w:sz w:val="16"/>
                    <w:szCs w:val="16"/>
                  </w:rPr>
                </w:rPrChange>
              </w:rPr>
            </w:pPr>
          </w:p>
        </w:tc>
        <w:tc>
          <w:tcPr>
            <w:tcW w:w="1440" w:type="dxa"/>
            <w:shd w:val="clear" w:color="auto" w:fill="auto"/>
          </w:tcPr>
          <w:p w14:paraId="3D3CF179" w14:textId="77777777" w:rsidR="002A3978" w:rsidRPr="00F16F26" w:rsidRDefault="002A3978" w:rsidP="002A3978">
            <w:pPr>
              <w:ind w:left="-108"/>
              <w:rPr>
                <w:i/>
                <w:iCs/>
                <w:sz w:val="16"/>
                <w:szCs w:val="16"/>
                <w:rPrChange w:id="275" w:author="Khasin, Ark" w:date="2022-10-19T16:21:00Z">
                  <w:rPr>
                    <w:sz w:val="16"/>
                    <w:szCs w:val="16"/>
                  </w:rPr>
                </w:rPrChange>
              </w:rPr>
            </w:pPr>
            <w:proofErr w:type="spellStart"/>
            <w:proofErr w:type="gramStart"/>
            <w:r w:rsidRPr="00F16F26">
              <w:rPr>
                <w:i/>
                <w:iCs/>
                <w:sz w:val="16"/>
                <w:szCs w:val="16"/>
                <w:rPrChange w:id="276" w:author="Khasin, Ark" w:date="2022-10-19T16:21:00Z">
                  <w:rPr>
                    <w:sz w:val="16"/>
                    <w:szCs w:val="16"/>
                  </w:rPr>
                </w:rPrChange>
              </w:rPr>
              <w:t>nLowPressure</w:t>
            </w:r>
            <w:proofErr w:type="spellEnd"/>
            <w:r w:rsidRPr="00F16F26">
              <w:rPr>
                <w:i/>
                <w:iCs/>
                <w:sz w:val="16"/>
                <w:szCs w:val="16"/>
                <w:rPrChange w:id="277" w:author="Khasin, Ark" w:date="2022-10-19T16:21:00Z">
                  <w:rPr>
                    <w:sz w:val="16"/>
                    <w:szCs w:val="16"/>
                  </w:rPr>
                </w:rPrChange>
              </w:rPr>
              <w:t>[</w:t>
            </w:r>
            <w:proofErr w:type="gramEnd"/>
            <w:r w:rsidRPr="00F16F26">
              <w:rPr>
                <w:i/>
                <w:iCs/>
                <w:sz w:val="16"/>
                <w:szCs w:val="16"/>
                <w:rPrChange w:id="278" w:author="Khasin, Ark" w:date="2022-10-19T16:21:00Z">
                  <w:rPr>
                    <w:sz w:val="16"/>
                    <w:szCs w:val="16"/>
                  </w:rPr>
                </w:rPrChange>
              </w:rPr>
              <w:t>2]</w:t>
            </w:r>
          </w:p>
        </w:tc>
        <w:tc>
          <w:tcPr>
            <w:tcW w:w="900" w:type="dxa"/>
          </w:tcPr>
          <w:p w14:paraId="44E2252F" w14:textId="77777777" w:rsidR="002A3978" w:rsidRPr="00F16F26" w:rsidRDefault="002A3978" w:rsidP="002A3978">
            <w:pPr>
              <w:jc w:val="center"/>
              <w:rPr>
                <w:bCs/>
                <w:i/>
                <w:iCs/>
                <w:sz w:val="16"/>
                <w:szCs w:val="16"/>
                <w:rPrChange w:id="279" w:author="Khasin, Ark" w:date="2022-10-19T16:21:00Z">
                  <w:rPr>
                    <w:bCs/>
                    <w:sz w:val="16"/>
                    <w:szCs w:val="16"/>
                  </w:rPr>
                </w:rPrChange>
              </w:rPr>
            </w:pPr>
          </w:p>
        </w:tc>
        <w:tc>
          <w:tcPr>
            <w:tcW w:w="839" w:type="dxa"/>
            <w:shd w:val="clear" w:color="auto" w:fill="auto"/>
          </w:tcPr>
          <w:p w14:paraId="660877A3" w14:textId="38682BCC" w:rsidR="002A3978" w:rsidRPr="00F16F26" w:rsidRDefault="002A3978" w:rsidP="002A3978">
            <w:pPr>
              <w:jc w:val="center"/>
              <w:rPr>
                <w:bCs/>
                <w:i/>
                <w:iCs/>
                <w:sz w:val="16"/>
                <w:szCs w:val="16"/>
                <w:rPrChange w:id="280" w:author="Khasin, Ark" w:date="2022-10-19T16:21:00Z">
                  <w:rPr>
                    <w:bCs/>
                    <w:sz w:val="16"/>
                    <w:szCs w:val="16"/>
                  </w:rPr>
                </w:rPrChange>
              </w:rPr>
            </w:pPr>
            <w:proofErr w:type="spellStart"/>
            <w:r w:rsidRPr="00F16F26">
              <w:rPr>
                <w:bCs/>
                <w:i/>
                <w:iCs/>
                <w:sz w:val="16"/>
                <w:szCs w:val="16"/>
                <w:rPrChange w:id="281" w:author="Khasin, Ark" w:date="2022-10-19T16:21:00Z">
                  <w:rPr>
                    <w:bCs/>
                    <w:sz w:val="16"/>
                    <w:szCs w:val="16"/>
                  </w:rPr>
                </w:rPrChange>
              </w:rPr>
              <w:t>CstUpSt</w:t>
            </w:r>
            <w:proofErr w:type="spellEnd"/>
          </w:p>
        </w:tc>
        <w:tc>
          <w:tcPr>
            <w:tcW w:w="1591" w:type="dxa"/>
            <w:shd w:val="clear" w:color="auto" w:fill="auto"/>
          </w:tcPr>
          <w:p w14:paraId="6DE28965" w14:textId="77777777" w:rsidR="002A3978" w:rsidRPr="00F16F26" w:rsidRDefault="002A3978" w:rsidP="002A3978">
            <w:pPr>
              <w:rPr>
                <w:bCs/>
                <w:i/>
                <w:iCs/>
                <w:sz w:val="16"/>
                <w:szCs w:val="16"/>
                <w:rPrChange w:id="282" w:author="Khasin, Ark" w:date="2022-10-19T16:21:00Z">
                  <w:rPr>
                    <w:bCs/>
                    <w:sz w:val="16"/>
                    <w:szCs w:val="16"/>
                  </w:rPr>
                </w:rPrChange>
              </w:rPr>
            </w:pPr>
            <w:r w:rsidRPr="00F16F26">
              <w:rPr>
                <w:bCs/>
                <w:i/>
                <w:iCs/>
                <w:sz w:val="16"/>
                <w:szCs w:val="16"/>
                <w:rPrChange w:id="283" w:author="Khasin, Ark" w:date="2022-10-19T16:21:00Z">
                  <w:rPr>
                    <w:bCs/>
                    <w:sz w:val="16"/>
                    <w:szCs w:val="16"/>
                  </w:rPr>
                </w:rPrChange>
              </w:rPr>
              <w:t>0</w:t>
            </w:r>
          </w:p>
        </w:tc>
        <w:tc>
          <w:tcPr>
            <w:tcW w:w="2160" w:type="dxa"/>
            <w:shd w:val="clear" w:color="auto" w:fill="auto"/>
          </w:tcPr>
          <w:p w14:paraId="26BDD816" w14:textId="77777777" w:rsidR="002A3978" w:rsidRPr="00F16F26" w:rsidRDefault="002A3978" w:rsidP="002A3978">
            <w:pPr>
              <w:rPr>
                <w:bCs/>
                <w:i/>
                <w:iCs/>
                <w:sz w:val="16"/>
                <w:szCs w:val="16"/>
                <w:rPrChange w:id="284" w:author="Khasin, Ark" w:date="2022-10-19T16:21:00Z">
                  <w:rPr>
                    <w:bCs/>
                    <w:sz w:val="16"/>
                    <w:szCs w:val="16"/>
                  </w:rPr>
                </w:rPrChange>
              </w:rPr>
            </w:pPr>
            <w:r w:rsidRPr="00F16F26">
              <w:rPr>
                <w:bCs/>
                <w:i/>
                <w:iCs/>
                <w:sz w:val="16"/>
                <w:szCs w:val="16"/>
                <w:rPrChange w:id="285" w:author="Khasin, Ark" w:date="2022-10-19T16:21:00Z">
                  <w:rPr>
                    <w:bCs/>
                    <w:sz w:val="16"/>
                    <w:szCs w:val="16"/>
                  </w:rPr>
                </w:rPrChange>
              </w:rPr>
              <w:t>0</w:t>
            </w:r>
          </w:p>
        </w:tc>
        <w:tc>
          <w:tcPr>
            <w:tcW w:w="1350" w:type="dxa"/>
            <w:shd w:val="clear" w:color="auto" w:fill="auto"/>
          </w:tcPr>
          <w:p w14:paraId="5C178926" w14:textId="77777777" w:rsidR="002A3978" w:rsidRPr="00F16F26" w:rsidRDefault="002A3978" w:rsidP="002A3978">
            <w:pPr>
              <w:rPr>
                <w:bCs/>
                <w:i/>
                <w:iCs/>
                <w:sz w:val="16"/>
                <w:szCs w:val="16"/>
                <w:rPrChange w:id="286" w:author="Khasin, Ark" w:date="2022-10-19T16:21:00Z">
                  <w:rPr>
                    <w:bCs/>
                    <w:sz w:val="16"/>
                    <w:szCs w:val="16"/>
                  </w:rPr>
                </w:rPrChange>
              </w:rPr>
            </w:pPr>
            <w:r w:rsidRPr="00F16F26">
              <w:rPr>
                <w:bCs/>
                <w:i/>
                <w:iCs/>
                <w:sz w:val="16"/>
                <w:szCs w:val="16"/>
                <w:rPrChange w:id="287" w:author="Khasin, Ark" w:date="2022-10-19T16:21:00Z">
                  <w:rPr>
                    <w:bCs/>
                    <w:sz w:val="16"/>
                    <w:szCs w:val="16"/>
                  </w:rPr>
                </w:rPrChange>
              </w:rPr>
              <w:t>0</w:t>
            </w:r>
          </w:p>
        </w:tc>
        <w:tc>
          <w:tcPr>
            <w:tcW w:w="1530" w:type="dxa"/>
            <w:shd w:val="clear" w:color="auto" w:fill="auto"/>
          </w:tcPr>
          <w:p w14:paraId="0DF569C0" w14:textId="77777777" w:rsidR="002A3978" w:rsidRPr="00F16F26" w:rsidRDefault="002A3978" w:rsidP="002A3978">
            <w:pPr>
              <w:rPr>
                <w:bCs/>
                <w:i/>
                <w:iCs/>
                <w:sz w:val="16"/>
                <w:szCs w:val="16"/>
                <w:rPrChange w:id="288" w:author="Khasin, Ark" w:date="2022-10-19T16:21:00Z">
                  <w:rPr>
                    <w:bCs/>
                    <w:sz w:val="16"/>
                    <w:szCs w:val="16"/>
                  </w:rPr>
                </w:rPrChange>
              </w:rPr>
            </w:pPr>
            <w:r w:rsidRPr="00F16F26">
              <w:rPr>
                <w:bCs/>
                <w:i/>
                <w:iCs/>
                <w:sz w:val="16"/>
                <w:szCs w:val="16"/>
                <w:rPrChange w:id="289" w:author="Khasin, Ark" w:date="2022-10-19T16:21:00Z">
                  <w:rPr>
                    <w:bCs/>
                    <w:sz w:val="16"/>
                    <w:szCs w:val="16"/>
                  </w:rPr>
                </w:rPrChange>
              </w:rPr>
              <w:t>0</w:t>
            </w:r>
          </w:p>
        </w:tc>
        <w:tc>
          <w:tcPr>
            <w:tcW w:w="2160" w:type="dxa"/>
            <w:shd w:val="clear" w:color="auto" w:fill="auto"/>
          </w:tcPr>
          <w:p w14:paraId="1AE6904B" w14:textId="77777777" w:rsidR="002A3978" w:rsidRPr="00F16F26" w:rsidRDefault="002A3978" w:rsidP="002A3978">
            <w:pPr>
              <w:rPr>
                <w:bCs/>
                <w:i/>
                <w:iCs/>
                <w:sz w:val="16"/>
                <w:szCs w:val="16"/>
                <w:rPrChange w:id="290" w:author="Khasin, Ark" w:date="2022-10-19T16:21:00Z">
                  <w:rPr>
                    <w:bCs/>
                    <w:sz w:val="16"/>
                    <w:szCs w:val="16"/>
                  </w:rPr>
                </w:rPrChange>
              </w:rPr>
            </w:pPr>
          </w:p>
        </w:tc>
      </w:tr>
      <w:tr w:rsidR="002A3978" w:rsidRPr="00F16F26" w14:paraId="3A8C937C" w14:textId="77777777" w:rsidTr="00992444">
        <w:trPr>
          <w:cantSplit/>
        </w:trPr>
        <w:tc>
          <w:tcPr>
            <w:tcW w:w="1435" w:type="dxa"/>
            <w:vMerge/>
            <w:shd w:val="clear" w:color="auto" w:fill="auto"/>
          </w:tcPr>
          <w:p w14:paraId="47D4AAC0" w14:textId="77777777" w:rsidR="002A3978" w:rsidRPr="00F16F26" w:rsidRDefault="002A3978" w:rsidP="002A3978">
            <w:pPr>
              <w:rPr>
                <w:bCs/>
                <w:i/>
                <w:iCs/>
                <w:sz w:val="16"/>
                <w:szCs w:val="16"/>
                <w:rPrChange w:id="291" w:author="Khasin, Ark" w:date="2022-10-19T16:21:00Z">
                  <w:rPr>
                    <w:bCs/>
                    <w:sz w:val="16"/>
                    <w:szCs w:val="16"/>
                  </w:rPr>
                </w:rPrChange>
              </w:rPr>
            </w:pPr>
          </w:p>
        </w:tc>
        <w:tc>
          <w:tcPr>
            <w:tcW w:w="1440" w:type="dxa"/>
            <w:shd w:val="clear" w:color="auto" w:fill="auto"/>
          </w:tcPr>
          <w:p w14:paraId="44A75D05" w14:textId="77777777" w:rsidR="002A3978" w:rsidRPr="00F16F26" w:rsidRDefault="002A3978" w:rsidP="002A3978">
            <w:pPr>
              <w:ind w:left="-108"/>
              <w:rPr>
                <w:i/>
                <w:iCs/>
                <w:sz w:val="16"/>
                <w:szCs w:val="16"/>
                <w:rPrChange w:id="292" w:author="Khasin, Ark" w:date="2022-10-19T16:21:00Z">
                  <w:rPr>
                    <w:sz w:val="16"/>
                    <w:szCs w:val="16"/>
                  </w:rPr>
                </w:rPrChange>
              </w:rPr>
            </w:pPr>
            <w:proofErr w:type="spellStart"/>
            <w:proofErr w:type="gramStart"/>
            <w:r w:rsidRPr="00F16F26">
              <w:rPr>
                <w:i/>
                <w:iCs/>
                <w:sz w:val="16"/>
                <w:szCs w:val="16"/>
                <w:rPrChange w:id="293" w:author="Khasin, Ark" w:date="2022-10-19T16:21:00Z">
                  <w:rPr>
                    <w:sz w:val="16"/>
                    <w:szCs w:val="16"/>
                  </w:rPr>
                </w:rPrChange>
              </w:rPr>
              <w:t>nLowPressure</w:t>
            </w:r>
            <w:proofErr w:type="spellEnd"/>
            <w:r w:rsidRPr="00F16F26">
              <w:rPr>
                <w:i/>
                <w:iCs/>
                <w:sz w:val="16"/>
                <w:szCs w:val="16"/>
                <w:rPrChange w:id="294" w:author="Khasin, Ark" w:date="2022-10-19T16:21:00Z">
                  <w:rPr>
                    <w:sz w:val="16"/>
                    <w:szCs w:val="16"/>
                  </w:rPr>
                </w:rPrChange>
              </w:rPr>
              <w:t>[</w:t>
            </w:r>
            <w:proofErr w:type="gramEnd"/>
            <w:r w:rsidRPr="00F16F26">
              <w:rPr>
                <w:i/>
                <w:iCs/>
                <w:sz w:val="16"/>
                <w:szCs w:val="16"/>
                <w:rPrChange w:id="295" w:author="Khasin, Ark" w:date="2022-10-19T16:21:00Z">
                  <w:rPr>
                    <w:sz w:val="16"/>
                    <w:szCs w:val="16"/>
                  </w:rPr>
                </w:rPrChange>
              </w:rPr>
              <w:t>3]</w:t>
            </w:r>
          </w:p>
        </w:tc>
        <w:tc>
          <w:tcPr>
            <w:tcW w:w="900" w:type="dxa"/>
          </w:tcPr>
          <w:p w14:paraId="089DE0A7" w14:textId="77777777" w:rsidR="002A3978" w:rsidRPr="00F16F26" w:rsidRDefault="002A3978" w:rsidP="002A3978">
            <w:pPr>
              <w:jc w:val="center"/>
              <w:rPr>
                <w:bCs/>
                <w:i/>
                <w:iCs/>
                <w:sz w:val="16"/>
                <w:szCs w:val="16"/>
                <w:rPrChange w:id="296" w:author="Khasin, Ark" w:date="2022-10-19T16:21:00Z">
                  <w:rPr>
                    <w:bCs/>
                    <w:sz w:val="16"/>
                    <w:szCs w:val="16"/>
                  </w:rPr>
                </w:rPrChange>
              </w:rPr>
            </w:pPr>
          </w:p>
        </w:tc>
        <w:tc>
          <w:tcPr>
            <w:tcW w:w="839" w:type="dxa"/>
            <w:shd w:val="clear" w:color="auto" w:fill="auto"/>
          </w:tcPr>
          <w:p w14:paraId="63A8576A" w14:textId="2EFAE523" w:rsidR="002A3978" w:rsidRPr="00F16F26" w:rsidRDefault="002A3978" w:rsidP="002A3978">
            <w:pPr>
              <w:jc w:val="center"/>
              <w:rPr>
                <w:bCs/>
                <w:i/>
                <w:iCs/>
                <w:sz w:val="16"/>
                <w:szCs w:val="16"/>
                <w:rPrChange w:id="297" w:author="Khasin, Ark" w:date="2022-10-19T16:21:00Z">
                  <w:rPr>
                    <w:bCs/>
                    <w:sz w:val="16"/>
                    <w:szCs w:val="16"/>
                  </w:rPr>
                </w:rPrChange>
              </w:rPr>
            </w:pPr>
            <w:proofErr w:type="spellStart"/>
            <w:r w:rsidRPr="00F16F26">
              <w:rPr>
                <w:bCs/>
                <w:i/>
                <w:iCs/>
                <w:sz w:val="16"/>
                <w:szCs w:val="16"/>
                <w:rPrChange w:id="298" w:author="Khasin, Ark" w:date="2022-10-19T16:21:00Z">
                  <w:rPr>
                    <w:bCs/>
                    <w:sz w:val="16"/>
                    <w:szCs w:val="16"/>
                  </w:rPr>
                </w:rPrChange>
              </w:rPr>
              <w:t>CstUpSt</w:t>
            </w:r>
            <w:proofErr w:type="spellEnd"/>
          </w:p>
        </w:tc>
        <w:tc>
          <w:tcPr>
            <w:tcW w:w="1591" w:type="dxa"/>
            <w:shd w:val="clear" w:color="auto" w:fill="auto"/>
          </w:tcPr>
          <w:p w14:paraId="4C2E6C1A" w14:textId="77777777" w:rsidR="002A3978" w:rsidRPr="00F16F26" w:rsidRDefault="002A3978" w:rsidP="002A3978">
            <w:pPr>
              <w:rPr>
                <w:bCs/>
                <w:i/>
                <w:iCs/>
                <w:sz w:val="16"/>
                <w:szCs w:val="16"/>
                <w:rPrChange w:id="299" w:author="Khasin, Ark" w:date="2022-10-19T16:21:00Z">
                  <w:rPr>
                    <w:bCs/>
                    <w:sz w:val="16"/>
                    <w:szCs w:val="16"/>
                  </w:rPr>
                </w:rPrChange>
              </w:rPr>
            </w:pPr>
            <w:r w:rsidRPr="00F16F26">
              <w:rPr>
                <w:bCs/>
                <w:i/>
                <w:iCs/>
                <w:sz w:val="16"/>
                <w:szCs w:val="16"/>
                <w:rPrChange w:id="300" w:author="Khasin, Ark" w:date="2022-10-19T16:21:00Z">
                  <w:rPr>
                    <w:bCs/>
                    <w:sz w:val="16"/>
                    <w:szCs w:val="16"/>
                  </w:rPr>
                </w:rPrChange>
              </w:rPr>
              <w:t>0</w:t>
            </w:r>
          </w:p>
        </w:tc>
        <w:tc>
          <w:tcPr>
            <w:tcW w:w="2160" w:type="dxa"/>
            <w:shd w:val="clear" w:color="auto" w:fill="auto"/>
          </w:tcPr>
          <w:p w14:paraId="2BF5FF2F" w14:textId="77777777" w:rsidR="002A3978" w:rsidRPr="00F16F26" w:rsidRDefault="002A3978" w:rsidP="002A3978">
            <w:pPr>
              <w:rPr>
                <w:bCs/>
                <w:i/>
                <w:iCs/>
                <w:sz w:val="16"/>
                <w:szCs w:val="16"/>
                <w:rPrChange w:id="301" w:author="Khasin, Ark" w:date="2022-10-19T16:21:00Z">
                  <w:rPr>
                    <w:bCs/>
                    <w:sz w:val="16"/>
                    <w:szCs w:val="16"/>
                  </w:rPr>
                </w:rPrChange>
              </w:rPr>
            </w:pPr>
            <w:r w:rsidRPr="00F16F26">
              <w:rPr>
                <w:bCs/>
                <w:i/>
                <w:iCs/>
                <w:sz w:val="16"/>
                <w:szCs w:val="16"/>
                <w:rPrChange w:id="302" w:author="Khasin, Ark" w:date="2022-10-19T16:21:00Z">
                  <w:rPr>
                    <w:bCs/>
                    <w:sz w:val="16"/>
                    <w:szCs w:val="16"/>
                  </w:rPr>
                </w:rPrChange>
              </w:rPr>
              <w:t>0</w:t>
            </w:r>
          </w:p>
        </w:tc>
        <w:tc>
          <w:tcPr>
            <w:tcW w:w="1350" w:type="dxa"/>
            <w:shd w:val="clear" w:color="auto" w:fill="auto"/>
          </w:tcPr>
          <w:p w14:paraId="174B6A78" w14:textId="77777777" w:rsidR="002A3978" w:rsidRPr="00F16F26" w:rsidRDefault="002A3978" w:rsidP="002A3978">
            <w:pPr>
              <w:rPr>
                <w:bCs/>
                <w:i/>
                <w:iCs/>
                <w:sz w:val="16"/>
                <w:szCs w:val="16"/>
                <w:rPrChange w:id="303" w:author="Khasin, Ark" w:date="2022-10-19T16:21:00Z">
                  <w:rPr>
                    <w:bCs/>
                    <w:sz w:val="16"/>
                    <w:szCs w:val="16"/>
                  </w:rPr>
                </w:rPrChange>
              </w:rPr>
            </w:pPr>
            <w:r w:rsidRPr="00F16F26">
              <w:rPr>
                <w:bCs/>
                <w:i/>
                <w:iCs/>
                <w:sz w:val="16"/>
                <w:szCs w:val="16"/>
                <w:rPrChange w:id="304" w:author="Khasin, Ark" w:date="2022-10-19T16:21:00Z">
                  <w:rPr>
                    <w:bCs/>
                    <w:sz w:val="16"/>
                    <w:szCs w:val="16"/>
                  </w:rPr>
                </w:rPrChange>
              </w:rPr>
              <w:t>0</w:t>
            </w:r>
          </w:p>
        </w:tc>
        <w:tc>
          <w:tcPr>
            <w:tcW w:w="1530" w:type="dxa"/>
            <w:shd w:val="clear" w:color="auto" w:fill="auto"/>
          </w:tcPr>
          <w:p w14:paraId="43404081" w14:textId="77777777" w:rsidR="002A3978" w:rsidRPr="00F16F26" w:rsidRDefault="002A3978" w:rsidP="002A3978">
            <w:pPr>
              <w:rPr>
                <w:bCs/>
                <w:i/>
                <w:iCs/>
                <w:sz w:val="16"/>
                <w:szCs w:val="16"/>
                <w:rPrChange w:id="305" w:author="Khasin, Ark" w:date="2022-10-19T16:21:00Z">
                  <w:rPr>
                    <w:bCs/>
                    <w:sz w:val="16"/>
                    <w:szCs w:val="16"/>
                  </w:rPr>
                </w:rPrChange>
              </w:rPr>
            </w:pPr>
            <w:r w:rsidRPr="00F16F26">
              <w:rPr>
                <w:bCs/>
                <w:i/>
                <w:iCs/>
                <w:sz w:val="16"/>
                <w:szCs w:val="16"/>
                <w:rPrChange w:id="306" w:author="Khasin, Ark" w:date="2022-10-19T16:21:00Z">
                  <w:rPr>
                    <w:bCs/>
                    <w:sz w:val="16"/>
                    <w:szCs w:val="16"/>
                  </w:rPr>
                </w:rPrChange>
              </w:rPr>
              <w:t>0</w:t>
            </w:r>
          </w:p>
        </w:tc>
        <w:tc>
          <w:tcPr>
            <w:tcW w:w="2160" w:type="dxa"/>
            <w:shd w:val="clear" w:color="auto" w:fill="auto"/>
          </w:tcPr>
          <w:p w14:paraId="12F77693" w14:textId="77777777" w:rsidR="002A3978" w:rsidRPr="00F16F26" w:rsidRDefault="002A3978" w:rsidP="002A3978">
            <w:pPr>
              <w:rPr>
                <w:bCs/>
                <w:i/>
                <w:iCs/>
                <w:sz w:val="16"/>
                <w:szCs w:val="16"/>
                <w:rPrChange w:id="307" w:author="Khasin, Ark" w:date="2022-10-19T16:21:00Z">
                  <w:rPr>
                    <w:bCs/>
                    <w:sz w:val="16"/>
                    <w:szCs w:val="16"/>
                  </w:rPr>
                </w:rPrChange>
              </w:rPr>
            </w:pPr>
          </w:p>
        </w:tc>
      </w:tr>
      <w:tr w:rsidR="002A3978" w14:paraId="6051BB75" w14:textId="77777777" w:rsidTr="00992444">
        <w:trPr>
          <w:cantSplit/>
        </w:trPr>
        <w:tc>
          <w:tcPr>
            <w:tcW w:w="1435" w:type="dxa"/>
            <w:tcBorders>
              <w:bottom w:val="single" w:sz="4" w:space="0" w:color="auto"/>
            </w:tcBorders>
            <w:shd w:val="clear" w:color="auto" w:fill="auto"/>
          </w:tcPr>
          <w:p w14:paraId="3E02CAB9" w14:textId="77777777" w:rsidR="002A3978" w:rsidRDefault="002A3978" w:rsidP="002A3978">
            <w:pPr>
              <w:rPr>
                <w:bCs/>
                <w:sz w:val="16"/>
              </w:rPr>
            </w:pPr>
          </w:p>
        </w:tc>
        <w:tc>
          <w:tcPr>
            <w:tcW w:w="1440" w:type="dxa"/>
            <w:shd w:val="clear" w:color="auto" w:fill="auto"/>
          </w:tcPr>
          <w:p w14:paraId="0C27EA69" w14:textId="77777777" w:rsidR="002A3978" w:rsidRPr="00B74B39" w:rsidRDefault="002A3978" w:rsidP="002A3978">
            <w:pPr>
              <w:ind w:left="-108"/>
              <w:rPr>
                <w:bCs/>
                <w:sz w:val="16"/>
                <w:szCs w:val="16"/>
              </w:rPr>
            </w:pPr>
          </w:p>
        </w:tc>
        <w:tc>
          <w:tcPr>
            <w:tcW w:w="900" w:type="dxa"/>
          </w:tcPr>
          <w:p w14:paraId="04028BC1" w14:textId="77777777" w:rsidR="002A3978" w:rsidRDefault="002A3978" w:rsidP="002A3978">
            <w:pPr>
              <w:jc w:val="center"/>
              <w:rPr>
                <w:bCs/>
                <w:sz w:val="16"/>
              </w:rPr>
            </w:pPr>
          </w:p>
        </w:tc>
        <w:tc>
          <w:tcPr>
            <w:tcW w:w="839" w:type="dxa"/>
            <w:shd w:val="clear" w:color="auto" w:fill="auto"/>
          </w:tcPr>
          <w:p w14:paraId="72587165" w14:textId="2BC01C18" w:rsidR="002A3978" w:rsidRDefault="002A3978" w:rsidP="002A3978">
            <w:pPr>
              <w:jc w:val="center"/>
              <w:rPr>
                <w:bCs/>
                <w:sz w:val="16"/>
              </w:rPr>
            </w:pPr>
          </w:p>
        </w:tc>
        <w:tc>
          <w:tcPr>
            <w:tcW w:w="1591" w:type="dxa"/>
            <w:shd w:val="clear" w:color="auto" w:fill="auto"/>
          </w:tcPr>
          <w:p w14:paraId="460312D2" w14:textId="77777777" w:rsidR="002A3978" w:rsidRDefault="002A3978" w:rsidP="002A3978">
            <w:pPr>
              <w:rPr>
                <w:bCs/>
                <w:sz w:val="16"/>
              </w:rPr>
            </w:pPr>
          </w:p>
        </w:tc>
        <w:tc>
          <w:tcPr>
            <w:tcW w:w="2160" w:type="dxa"/>
            <w:shd w:val="clear" w:color="auto" w:fill="auto"/>
          </w:tcPr>
          <w:p w14:paraId="7EF5E81D" w14:textId="77777777" w:rsidR="002A3978" w:rsidRDefault="002A3978" w:rsidP="002A3978">
            <w:pPr>
              <w:rPr>
                <w:bCs/>
                <w:sz w:val="16"/>
              </w:rPr>
            </w:pPr>
          </w:p>
        </w:tc>
        <w:tc>
          <w:tcPr>
            <w:tcW w:w="1350" w:type="dxa"/>
            <w:shd w:val="clear" w:color="auto" w:fill="auto"/>
          </w:tcPr>
          <w:p w14:paraId="3AD69AF8" w14:textId="77777777" w:rsidR="002A3978" w:rsidRDefault="002A3978" w:rsidP="002A3978">
            <w:pPr>
              <w:rPr>
                <w:bCs/>
                <w:sz w:val="16"/>
              </w:rPr>
            </w:pPr>
          </w:p>
        </w:tc>
        <w:tc>
          <w:tcPr>
            <w:tcW w:w="1530" w:type="dxa"/>
            <w:shd w:val="clear" w:color="auto" w:fill="auto"/>
          </w:tcPr>
          <w:p w14:paraId="5603EE70" w14:textId="77777777" w:rsidR="002A3978" w:rsidRDefault="002A3978" w:rsidP="002A3978">
            <w:pPr>
              <w:rPr>
                <w:bCs/>
                <w:sz w:val="16"/>
              </w:rPr>
            </w:pPr>
          </w:p>
        </w:tc>
        <w:tc>
          <w:tcPr>
            <w:tcW w:w="2160" w:type="dxa"/>
            <w:shd w:val="clear" w:color="auto" w:fill="auto"/>
          </w:tcPr>
          <w:p w14:paraId="6FDF306D" w14:textId="77777777" w:rsidR="002A3978" w:rsidRDefault="002A3978" w:rsidP="002A3978">
            <w:pPr>
              <w:rPr>
                <w:bCs/>
                <w:sz w:val="16"/>
              </w:rPr>
            </w:pPr>
          </w:p>
        </w:tc>
      </w:tr>
      <w:tr w:rsidR="002A3978" w14:paraId="1C85D2F6" w14:textId="77777777" w:rsidTr="00992444">
        <w:trPr>
          <w:cantSplit/>
        </w:trPr>
        <w:tc>
          <w:tcPr>
            <w:tcW w:w="1435" w:type="dxa"/>
            <w:tcBorders>
              <w:bottom w:val="single" w:sz="4" w:space="0" w:color="auto"/>
            </w:tcBorders>
            <w:shd w:val="clear" w:color="auto" w:fill="auto"/>
          </w:tcPr>
          <w:p w14:paraId="369199B2" w14:textId="77777777" w:rsidR="002A3978" w:rsidRDefault="002A3978" w:rsidP="002A3978">
            <w:pPr>
              <w:rPr>
                <w:bCs/>
                <w:sz w:val="16"/>
              </w:rPr>
            </w:pPr>
            <w:bookmarkStart w:id="308" w:name="stops_hart"/>
            <w:bookmarkEnd w:id="308"/>
            <w:r>
              <w:rPr>
                <w:bCs/>
                <w:sz w:val="16"/>
              </w:rPr>
              <w:lastRenderedPageBreak/>
              <w:t>Stops</w:t>
            </w:r>
          </w:p>
          <w:p w14:paraId="7F0CC37A" w14:textId="0EE40836" w:rsidR="002A3978" w:rsidRDefault="002A3978" w:rsidP="002A3978">
            <w:pPr>
              <w:rPr>
                <w:bCs/>
                <w:sz w:val="16"/>
              </w:rPr>
            </w:pPr>
            <w:r>
              <w:rPr>
                <w:bCs/>
                <w:sz w:val="16"/>
              </w:rPr>
              <w:t xml:space="preserve">See also </w:t>
            </w:r>
            <w:hyperlink w:anchor="travel_cal" w:history="1">
              <w:proofErr w:type="spellStart"/>
              <w:r w:rsidRPr="001D383F">
                <w:rPr>
                  <w:rStyle w:val="Hyperlink"/>
                  <w:bCs/>
                  <w:sz w:val="16"/>
                </w:rPr>
                <w:t>travel_cal</w:t>
              </w:r>
              <w:proofErr w:type="spellEnd"/>
            </w:hyperlink>
          </w:p>
        </w:tc>
        <w:tc>
          <w:tcPr>
            <w:tcW w:w="1440" w:type="dxa"/>
            <w:shd w:val="clear" w:color="auto" w:fill="auto"/>
          </w:tcPr>
          <w:p w14:paraId="27B41123" w14:textId="579D83D9" w:rsidR="002A3978" w:rsidRPr="00B74B39" w:rsidRDefault="002A3978" w:rsidP="002A3978">
            <w:pPr>
              <w:ind w:left="-108"/>
              <w:rPr>
                <w:bCs/>
                <w:sz w:val="16"/>
                <w:szCs w:val="16"/>
              </w:rPr>
            </w:pPr>
            <w:r>
              <w:rPr>
                <w:bCs/>
                <w:sz w:val="16"/>
                <w:szCs w:val="16"/>
              </w:rPr>
              <w:t>171.141</w:t>
            </w:r>
          </w:p>
        </w:tc>
        <w:tc>
          <w:tcPr>
            <w:tcW w:w="900" w:type="dxa"/>
          </w:tcPr>
          <w:p w14:paraId="42024242" w14:textId="4F6BF068" w:rsidR="002A3978" w:rsidRDefault="002A3978" w:rsidP="002A3978">
            <w:pPr>
              <w:jc w:val="center"/>
              <w:rPr>
                <w:bCs/>
                <w:sz w:val="16"/>
              </w:rPr>
            </w:pPr>
            <w:r>
              <w:rPr>
                <w:bCs/>
                <w:sz w:val="16"/>
              </w:rPr>
              <w:t>141</w:t>
            </w:r>
          </w:p>
        </w:tc>
        <w:tc>
          <w:tcPr>
            <w:tcW w:w="839" w:type="dxa"/>
            <w:shd w:val="clear" w:color="auto" w:fill="auto"/>
          </w:tcPr>
          <w:p w14:paraId="6BB4AFF2" w14:textId="77777777" w:rsidR="002A3978" w:rsidRDefault="002A3978" w:rsidP="002A3978">
            <w:pPr>
              <w:jc w:val="center"/>
              <w:rPr>
                <w:bCs/>
                <w:sz w:val="16"/>
              </w:rPr>
            </w:pPr>
          </w:p>
        </w:tc>
        <w:tc>
          <w:tcPr>
            <w:tcW w:w="1591" w:type="dxa"/>
            <w:shd w:val="clear" w:color="auto" w:fill="auto"/>
          </w:tcPr>
          <w:p w14:paraId="0DCECC2E" w14:textId="77777777" w:rsidR="002A3978" w:rsidRDefault="002A3978" w:rsidP="002A3978">
            <w:pPr>
              <w:rPr>
                <w:bCs/>
                <w:sz w:val="16"/>
              </w:rPr>
            </w:pPr>
          </w:p>
        </w:tc>
        <w:tc>
          <w:tcPr>
            <w:tcW w:w="2160" w:type="dxa"/>
            <w:shd w:val="clear" w:color="auto" w:fill="auto"/>
          </w:tcPr>
          <w:p w14:paraId="517BBE87" w14:textId="77777777" w:rsidR="002A3978" w:rsidRDefault="002A3978" w:rsidP="002A3978">
            <w:pPr>
              <w:rPr>
                <w:bCs/>
                <w:sz w:val="16"/>
              </w:rPr>
            </w:pPr>
          </w:p>
        </w:tc>
        <w:tc>
          <w:tcPr>
            <w:tcW w:w="1350" w:type="dxa"/>
            <w:shd w:val="clear" w:color="auto" w:fill="auto"/>
          </w:tcPr>
          <w:p w14:paraId="13491544" w14:textId="77777777" w:rsidR="002A3978" w:rsidRDefault="002A3978" w:rsidP="002A3978">
            <w:pPr>
              <w:rPr>
                <w:bCs/>
                <w:sz w:val="16"/>
              </w:rPr>
            </w:pPr>
          </w:p>
        </w:tc>
        <w:tc>
          <w:tcPr>
            <w:tcW w:w="1530" w:type="dxa"/>
            <w:shd w:val="clear" w:color="auto" w:fill="auto"/>
          </w:tcPr>
          <w:p w14:paraId="75C18B78" w14:textId="77777777" w:rsidR="002A3978" w:rsidRDefault="002A3978" w:rsidP="002A3978">
            <w:pPr>
              <w:rPr>
                <w:bCs/>
                <w:sz w:val="16"/>
              </w:rPr>
            </w:pPr>
          </w:p>
        </w:tc>
        <w:tc>
          <w:tcPr>
            <w:tcW w:w="2160" w:type="dxa"/>
            <w:shd w:val="clear" w:color="auto" w:fill="auto"/>
          </w:tcPr>
          <w:p w14:paraId="1D107C86" w14:textId="52BEB7D7" w:rsidR="002A3978" w:rsidRDefault="002A3978" w:rsidP="002A3978">
            <w:pPr>
              <w:rPr>
                <w:bCs/>
                <w:sz w:val="16"/>
              </w:rPr>
            </w:pPr>
            <w:r>
              <w:rPr>
                <w:bCs/>
                <w:sz w:val="16"/>
                <w:szCs w:val="16"/>
              </w:rPr>
              <w:t xml:space="preserve">Part of </w:t>
            </w:r>
            <w:proofErr w:type="spellStart"/>
            <w:r w:rsidRPr="00892422">
              <w:rPr>
                <w:bCs/>
                <w:sz w:val="16"/>
                <w:szCs w:val="16"/>
              </w:rPr>
              <w:t>PositionConf</w:t>
            </w:r>
            <w:proofErr w:type="spellEnd"/>
            <w:r>
              <w:rPr>
                <w:bCs/>
                <w:sz w:val="16"/>
                <w:szCs w:val="16"/>
              </w:rPr>
              <w:t xml:space="preserve">. Use </w:t>
            </w:r>
            <w:proofErr w:type="gramStart"/>
            <w:r>
              <w:rPr>
                <w:bCs/>
                <w:sz w:val="16"/>
                <w:szCs w:val="16"/>
              </w:rPr>
              <w:t>find</w:t>
            </w:r>
            <w:proofErr w:type="gramEnd"/>
            <w:r>
              <w:rPr>
                <w:bCs/>
                <w:sz w:val="16"/>
                <w:szCs w:val="16"/>
              </w:rPr>
              <w:t xml:space="preserve"> stops method for mounted units</w:t>
            </w:r>
          </w:p>
        </w:tc>
      </w:tr>
      <w:tr w:rsidR="002A3978" w:rsidRPr="00FA637B" w14:paraId="54EC3CBD" w14:textId="77777777" w:rsidTr="00992444">
        <w:trPr>
          <w:cantSplit/>
        </w:trPr>
        <w:tc>
          <w:tcPr>
            <w:tcW w:w="1435" w:type="dxa"/>
            <w:vMerge w:val="restart"/>
            <w:shd w:val="clear" w:color="auto" w:fill="auto"/>
          </w:tcPr>
          <w:p w14:paraId="3A916D11" w14:textId="5AADAF94" w:rsidR="002A3978" w:rsidRPr="00FA637B" w:rsidRDefault="002A3978" w:rsidP="002A3978">
            <w:pPr>
              <w:rPr>
                <w:bCs/>
                <w:sz w:val="16"/>
                <w:szCs w:val="16"/>
              </w:rPr>
            </w:pPr>
          </w:p>
        </w:tc>
        <w:tc>
          <w:tcPr>
            <w:tcW w:w="1440" w:type="dxa"/>
            <w:shd w:val="clear" w:color="auto" w:fill="auto"/>
          </w:tcPr>
          <w:p w14:paraId="7811FEC9" w14:textId="77777777" w:rsidR="002A3978" w:rsidRPr="00FA637B" w:rsidRDefault="002A3978" w:rsidP="002A3978">
            <w:pPr>
              <w:ind w:left="-108"/>
              <w:rPr>
                <w:bCs/>
                <w:sz w:val="16"/>
                <w:szCs w:val="16"/>
              </w:rPr>
            </w:pPr>
            <w:proofErr w:type="spellStart"/>
            <w:r>
              <w:rPr>
                <w:bCs/>
                <w:sz w:val="16"/>
                <w:szCs w:val="16"/>
              </w:rPr>
              <w:t>LowPositionStop</w:t>
            </w:r>
            <w:proofErr w:type="spellEnd"/>
          </w:p>
        </w:tc>
        <w:tc>
          <w:tcPr>
            <w:tcW w:w="900" w:type="dxa"/>
          </w:tcPr>
          <w:p w14:paraId="6399CB98" w14:textId="77777777" w:rsidR="002A3978" w:rsidRDefault="002A3978" w:rsidP="002A3978">
            <w:pPr>
              <w:jc w:val="center"/>
              <w:rPr>
                <w:bCs/>
                <w:sz w:val="16"/>
                <w:szCs w:val="16"/>
              </w:rPr>
            </w:pPr>
          </w:p>
        </w:tc>
        <w:tc>
          <w:tcPr>
            <w:tcW w:w="839" w:type="dxa"/>
            <w:shd w:val="clear" w:color="auto" w:fill="auto"/>
          </w:tcPr>
          <w:p w14:paraId="65686E83" w14:textId="70B82614" w:rsidR="002A3978" w:rsidRPr="00FA637B" w:rsidRDefault="002A3978" w:rsidP="002A3978">
            <w:pPr>
              <w:jc w:val="center"/>
              <w:rPr>
                <w:bCs/>
                <w:sz w:val="16"/>
                <w:szCs w:val="16"/>
              </w:rPr>
            </w:pPr>
            <w:proofErr w:type="spellStart"/>
            <w:r>
              <w:rPr>
                <w:bCs/>
                <w:sz w:val="16"/>
                <w:szCs w:val="16"/>
              </w:rPr>
              <w:t>SAutoStUpSttc</w:t>
            </w:r>
            <w:proofErr w:type="spellEnd"/>
          </w:p>
        </w:tc>
        <w:tc>
          <w:tcPr>
            <w:tcW w:w="1591" w:type="dxa"/>
            <w:shd w:val="clear" w:color="auto" w:fill="auto"/>
          </w:tcPr>
          <w:p w14:paraId="72647D6A" w14:textId="77777777" w:rsidR="002A3978" w:rsidRPr="00FA637B" w:rsidRDefault="002A3978" w:rsidP="002A3978">
            <w:pPr>
              <w:rPr>
                <w:bCs/>
                <w:sz w:val="16"/>
                <w:szCs w:val="16"/>
              </w:rPr>
            </w:pPr>
            <w:r w:rsidRPr="00FA637B">
              <w:rPr>
                <w:bCs/>
                <w:sz w:val="16"/>
                <w:szCs w:val="16"/>
              </w:rPr>
              <w:t>0</w:t>
            </w:r>
          </w:p>
        </w:tc>
        <w:tc>
          <w:tcPr>
            <w:tcW w:w="2160" w:type="dxa"/>
            <w:shd w:val="clear" w:color="auto" w:fill="auto"/>
          </w:tcPr>
          <w:p w14:paraId="142C45F2" w14:textId="77777777" w:rsidR="002A3978" w:rsidRPr="00FA637B" w:rsidRDefault="002A3978" w:rsidP="002A3978">
            <w:pPr>
              <w:rPr>
                <w:bCs/>
                <w:sz w:val="16"/>
                <w:szCs w:val="16"/>
              </w:rPr>
            </w:pPr>
            <w:r w:rsidRPr="00FA637B">
              <w:rPr>
                <w:bCs/>
                <w:sz w:val="16"/>
                <w:szCs w:val="16"/>
              </w:rPr>
              <w:t>0</w:t>
            </w:r>
          </w:p>
        </w:tc>
        <w:tc>
          <w:tcPr>
            <w:tcW w:w="1350" w:type="dxa"/>
            <w:shd w:val="clear" w:color="auto" w:fill="auto"/>
          </w:tcPr>
          <w:p w14:paraId="018400E7" w14:textId="77777777" w:rsidR="002A3978" w:rsidRPr="00FA637B" w:rsidRDefault="002A3978" w:rsidP="002A3978">
            <w:pPr>
              <w:rPr>
                <w:bCs/>
                <w:sz w:val="16"/>
                <w:szCs w:val="16"/>
              </w:rPr>
            </w:pPr>
            <w:r w:rsidRPr="00FA637B">
              <w:rPr>
                <w:bCs/>
                <w:sz w:val="16"/>
                <w:szCs w:val="16"/>
              </w:rPr>
              <w:t>0</w:t>
            </w:r>
          </w:p>
        </w:tc>
        <w:tc>
          <w:tcPr>
            <w:tcW w:w="1530" w:type="dxa"/>
            <w:shd w:val="clear" w:color="auto" w:fill="auto"/>
          </w:tcPr>
          <w:p w14:paraId="402342EF" w14:textId="77777777" w:rsidR="002A3978" w:rsidRPr="00FA637B" w:rsidRDefault="002A3978" w:rsidP="002A3978">
            <w:pPr>
              <w:rPr>
                <w:bCs/>
                <w:sz w:val="16"/>
                <w:szCs w:val="16"/>
              </w:rPr>
            </w:pPr>
            <w:r>
              <w:rPr>
                <w:bCs/>
                <w:sz w:val="16"/>
                <w:szCs w:val="16"/>
              </w:rPr>
              <w:t>[0, 65535]</w:t>
            </w:r>
          </w:p>
        </w:tc>
        <w:tc>
          <w:tcPr>
            <w:tcW w:w="2160" w:type="dxa"/>
            <w:shd w:val="clear" w:color="auto" w:fill="auto"/>
          </w:tcPr>
          <w:p w14:paraId="23CB9A54" w14:textId="1544573D" w:rsidR="002A3978" w:rsidRPr="00FA637B" w:rsidRDefault="002A3978" w:rsidP="002A3978">
            <w:pPr>
              <w:rPr>
                <w:bCs/>
                <w:sz w:val="16"/>
                <w:szCs w:val="16"/>
              </w:rPr>
            </w:pPr>
            <w:r>
              <w:rPr>
                <w:bCs/>
                <w:sz w:val="16"/>
                <w:szCs w:val="16"/>
              </w:rPr>
              <w:t>NOTE: order of stops is reversed in Read and Write commands</w:t>
            </w:r>
          </w:p>
        </w:tc>
      </w:tr>
      <w:tr w:rsidR="002A3978" w:rsidRPr="00FA637B" w14:paraId="00E2F245" w14:textId="77777777" w:rsidTr="00992444">
        <w:trPr>
          <w:cantSplit/>
        </w:trPr>
        <w:tc>
          <w:tcPr>
            <w:tcW w:w="1435" w:type="dxa"/>
            <w:vMerge/>
            <w:shd w:val="clear" w:color="auto" w:fill="auto"/>
          </w:tcPr>
          <w:p w14:paraId="05E30FA8" w14:textId="77777777" w:rsidR="002A3978" w:rsidRPr="00FA637B" w:rsidRDefault="002A3978" w:rsidP="002A3978">
            <w:pPr>
              <w:rPr>
                <w:bCs/>
                <w:sz w:val="16"/>
                <w:szCs w:val="16"/>
              </w:rPr>
            </w:pPr>
          </w:p>
        </w:tc>
        <w:tc>
          <w:tcPr>
            <w:tcW w:w="1440" w:type="dxa"/>
            <w:shd w:val="clear" w:color="auto" w:fill="auto"/>
          </w:tcPr>
          <w:p w14:paraId="72DC5035" w14:textId="77777777" w:rsidR="002A3978" w:rsidRPr="00FA637B" w:rsidRDefault="002A3978" w:rsidP="002A3978">
            <w:pPr>
              <w:ind w:left="-108"/>
              <w:rPr>
                <w:sz w:val="16"/>
                <w:szCs w:val="16"/>
              </w:rPr>
            </w:pPr>
            <w:proofErr w:type="spellStart"/>
            <w:r w:rsidRPr="00FA637B">
              <w:rPr>
                <w:bCs/>
                <w:sz w:val="16"/>
                <w:szCs w:val="16"/>
              </w:rPr>
              <w:t>HighPositionStop</w:t>
            </w:r>
            <w:proofErr w:type="spellEnd"/>
          </w:p>
        </w:tc>
        <w:tc>
          <w:tcPr>
            <w:tcW w:w="900" w:type="dxa"/>
          </w:tcPr>
          <w:p w14:paraId="75F5E090" w14:textId="77777777" w:rsidR="002A3978" w:rsidRDefault="002A3978" w:rsidP="002A3978">
            <w:pPr>
              <w:jc w:val="center"/>
              <w:rPr>
                <w:bCs/>
                <w:sz w:val="16"/>
                <w:szCs w:val="16"/>
              </w:rPr>
            </w:pPr>
          </w:p>
        </w:tc>
        <w:tc>
          <w:tcPr>
            <w:tcW w:w="839" w:type="dxa"/>
            <w:shd w:val="clear" w:color="auto" w:fill="auto"/>
          </w:tcPr>
          <w:p w14:paraId="08FDF998" w14:textId="1E2469A7" w:rsidR="002A3978" w:rsidRPr="00FA637B" w:rsidRDefault="002A3978" w:rsidP="002A3978">
            <w:pPr>
              <w:jc w:val="center"/>
              <w:rPr>
                <w:bCs/>
                <w:sz w:val="16"/>
                <w:szCs w:val="16"/>
              </w:rPr>
            </w:pPr>
            <w:proofErr w:type="spellStart"/>
            <w:r>
              <w:rPr>
                <w:bCs/>
                <w:sz w:val="16"/>
                <w:szCs w:val="16"/>
              </w:rPr>
              <w:t>SAutoStUpSttc</w:t>
            </w:r>
            <w:proofErr w:type="spellEnd"/>
          </w:p>
        </w:tc>
        <w:tc>
          <w:tcPr>
            <w:tcW w:w="1591" w:type="dxa"/>
            <w:shd w:val="clear" w:color="auto" w:fill="auto"/>
          </w:tcPr>
          <w:p w14:paraId="125CE4E8" w14:textId="77777777" w:rsidR="002A3978" w:rsidRPr="00FA637B" w:rsidRDefault="002A3978" w:rsidP="002A3978">
            <w:pPr>
              <w:rPr>
                <w:bCs/>
                <w:sz w:val="16"/>
                <w:szCs w:val="16"/>
              </w:rPr>
            </w:pPr>
            <w:r>
              <w:rPr>
                <w:bCs/>
                <w:sz w:val="16"/>
                <w:szCs w:val="16"/>
              </w:rPr>
              <w:t>1000</w:t>
            </w:r>
            <w:r w:rsidRPr="00FA637B">
              <w:rPr>
                <w:bCs/>
                <w:sz w:val="16"/>
                <w:szCs w:val="16"/>
              </w:rPr>
              <w:t>0</w:t>
            </w:r>
          </w:p>
        </w:tc>
        <w:tc>
          <w:tcPr>
            <w:tcW w:w="2160" w:type="dxa"/>
            <w:shd w:val="clear" w:color="auto" w:fill="auto"/>
          </w:tcPr>
          <w:p w14:paraId="10C663F6" w14:textId="77777777" w:rsidR="002A3978" w:rsidRPr="00FA637B" w:rsidRDefault="002A3978" w:rsidP="002A3978">
            <w:pPr>
              <w:rPr>
                <w:bCs/>
                <w:sz w:val="16"/>
                <w:szCs w:val="16"/>
              </w:rPr>
            </w:pPr>
            <w:r>
              <w:rPr>
                <w:bCs/>
                <w:sz w:val="16"/>
                <w:szCs w:val="16"/>
              </w:rPr>
              <w:t>1000</w:t>
            </w:r>
            <w:r w:rsidRPr="00FA637B">
              <w:rPr>
                <w:bCs/>
                <w:sz w:val="16"/>
                <w:szCs w:val="16"/>
              </w:rPr>
              <w:t>0</w:t>
            </w:r>
          </w:p>
        </w:tc>
        <w:tc>
          <w:tcPr>
            <w:tcW w:w="1350" w:type="dxa"/>
            <w:shd w:val="clear" w:color="auto" w:fill="auto"/>
          </w:tcPr>
          <w:p w14:paraId="25F59961" w14:textId="77777777" w:rsidR="002A3978" w:rsidRPr="00FA637B" w:rsidRDefault="002A3978" w:rsidP="002A3978">
            <w:pPr>
              <w:rPr>
                <w:bCs/>
                <w:sz w:val="16"/>
                <w:szCs w:val="16"/>
              </w:rPr>
            </w:pPr>
            <w:r>
              <w:rPr>
                <w:bCs/>
                <w:sz w:val="16"/>
                <w:szCs w:val="16"/>
              </w:rPr>
              <w:t>1000</w:t>
            </w:r>
            <w:r w:rsidRPr="00FA637B">
              <w:rPr>
                <w:bCs/>
                <w:sz w:val="16"/>
                <w:szCs w:val="16"/>
              </w:rPr>
              <w:t>0</w:t>
            </w:r>
          </w:p>
        </w:tc>
        <w:tc>
          <w:tcPr>
            <w:tcW w:w="1530" w:type="dxa"/>
            <w:shd w:val="clear" w:color="auto" w:fill="auto"/>
          </w:tcPr>
          <w:p w14:paraId="5A09DCE1" w14:textId="77777777" w:rsidR="002A3978" w:rsidRPr="00FA637B" w:rsidRDefault="002A3978" w:rsidP="002A3978">
            <w:pPr>
              <w:rPr>
                <w:bCs/>
                <w:sz w:val="16"/>
                <w:szCs w:val="16"/>
              </w:rPr>
            </w:pPr>
            <w:r>
              <w:rPr>
                <w:bCs/>
                <w:sz w:val="16"/>
                <w:szCs w:val="16"/>
              </w:rPr>
              <w:t>[0, 65535]</w:t>
            </w:r>
          </w:p>
        </w:tc>
        <w:tc>
          <w:tcPr>
            <w:tcW w:w="2160" w:type="dxa"/>
            <w:shd w:val="clear" w:color="auto" w:fill="auto"/>
          </w:tcPr>
          <w:p w14:paraId="476B77E2" w14:textId="257D2886" w:rsidR="002A3978" w:rsidRPr="00FA637B" w:rsidRDefault="002A3978" w:rsidP="002A3978">
            <w:pPr>
              <w:rPr>
                <w:bCs/>
                <w:sz w:val="16"/>
                <w:szCs w:val="16"/>
              </w:rPr>
            </w:pPr>
          </w:p>
        </w:tc>
      </w:tr>
      <w:tr w:rsidR="002A3978" w:rsidRPr="00FA637B" w14:paraId="77263BE1" w14:textId="77777777" w:rsidTr="00992444">
        <w:trPr>
          <w:cantSplit/>
        </w:trPr>
        <w:tc>
          <w:tcPr>
            <w:tcW w:w="1435" w:type="dxa"/>
            <w:shd w:val="clear" w:color="auto" w:fill="auto"/>
          </w:tcPr>
          <w:p w14:paraId="6D1112BA" w14:textId="77777777" w:rsidR="002A3978" w:rsidRDefault="002A3978" w:rsidP="002A3978">
            <w:pPr>
              <w:rPr>
                <w:bCs/>
                <w:sz w:val="16"/>
                <w:szCs w:val="16"/>
              </w:rPr>
            </w:pPr>
            <w:bookmarkStart w:id="309" w:name="OpenStopAdj_hart"/>
            <w:bookmarkEnd w:id="309"/>
            <w:proofErr w:type="spellStart"/>
            <w:r w:rsidRPr="00FA637B">
              <w:rPr>
                <w:bCs/>
                <w:sz w:val="16"/>
                <w:szCs w:val="16"/>
              </w:rPr>
              <w:t>OpenStopAdjustment</w:t>
            </w:r>
            <w:proofErr w:type="spellEnd"/>
          </w:p>
          <w:p w14:paraId="1D74FA64" w14:textId="28405879" w:rsidR="002A3978" w:rsidRPr="00FA637B" w:rsidRDefault="002A3978" w:rsidP="002A3978">
            <w:pPr>
              <w:rPr>
                <w:bCs/>
                <w:sz w:val="16"/>
                <w:szCs w:val="16"/>
              </w:rPr>
            </w:pPr>
            <w:r>
              <w:rPr>
                <w:bCs/>
                <w:sz w:val="16"/>
                <w:szCs w:val="16"/>
              </w:rPr>
              <w:t xml:space="preserve">See also </w:t>
            </w:r>
            <w:hyperlink w:anchor="OpenStopAdj" w:history="1">
              <w:proofErr w:type="spellStart"/>
              <w:r w:rsidRPr="00562C11">
                <w:rPr>
                  <w:rStyle w:val="Hyperlink"/>
                  <w:bCs/>
                  <w:sz w:val="16"/>
                  <w:szCs w:val="16"/>
                </w:rPr>
                <w:t>OpenStopAdj</w:t>
              </w:r>
              <w:proofErr w:type="spellEnd"/>
            </w:hyperlink>
          </w:p>
        </w:tc>
        <w:tc>
          <w:tcPr>
            <w:tcW w:w="1440" w:type="dxa"/>
            <w:shd w:val="clear" w:color="auto" w:fill="auto"/>
          </w:tcPr>
          <w:p w14:paraId="2BB68015" w14:textId="696AD836" w:rsidR="002A3978" w:rsidRPr="00FA637B" w:rsidRDefault="002A3978" w:rsidP="002A3978">
            <w:pPr>
              <w:ind w:left="-108"/>
              <w:rPr>
                <w:sz w:val="16"/>
                <w:szCs w:val="16"/>
              </w:rPr>
            </w:pPr>
            <w:r>
              <w:rPr>
                <w:bCs/>
                <w:sz w:val="16"/>
                <w:szCs w:val="16"/>
              </w:rPr>
              <w:t>167.0</w:t>
            </w:r>
          </w:p>
        </w:tc>
        <w:tc>
          <w:tcPr>
            <w:tcW w:w="900" w:type="dxa"/>
          </w:tcPr>
          <w:p w14:paraId="5E73EDEC" w14:textId="7C2451E8" w:rsidR="002A3978" w:rsidRDefault="002A3978" w:rsidP="002A3978">
            <w:pPr>
              <w:jc w:val="center"/>
              <w:rPr>
                <w:bCs/>
                <w:sz w:val="16"/>
                <w:szCs w:val="16"/>
              </w:rPr>
            </w:pPr>
            <w:r>
              <w:rPr>
                <w:bCs/>
                <w:sz w:val="16"/>
                <w:szCs w:val="16"/>
              </w:rPr>
              <w:t>169.0</w:t>
            </w:r>
          </w:p>
        </w:tc>
        <w:tc>
          <w:tcPr>
            <w:tcW w:w="839" w:type="dxa"/>
            <w:shd w:val="clear" w:color="auto" w:fill="auto"/>
          </w:tcPr>
          <w:p w14:paraId="135C7BFD" w14:textId="74B4FDA7" w:rsidR="002A3978" w:rsidRPr="00FA637B" w:rsidRDefault="002A3978" w:rsidP="002A3978">
            <w:pPr>
              <w:jc w:val="center"/>
              <w:rPr>
                <w:bCs/>
                <w:sz w:val="16"/>
                <w:szCs w:val="16"/>
              </w:rPr>
            </w:pPr>
            <w:proofErr w:type="spellStart"/>
            <w:r>
              <w:rPr>
                <w:bCs/>
                <w:sz w:val="16"/>
                <w:szCs w:val="16"/>
              </w:rPr>
              <w:t>SManStUpSttc</w:t>
            </w:r>
            <w:proofErr w:type="spellEnd"/>
          </w:p>
        </w:tc>
        <w:tc>
          <w:tcPr>
            <w:tcW w:w="1591" w:type="dxa"/>
            <w:shd w:val="clear" w:color="auto" w:fill="auto"/>
          </w:tcPr>
          <w:p w14:paraId="5E0D4647" w14:textId="77777777" w:rsidR="002A3978" w:rsidRPr="00FA637B" w:rsidRDefault="002A3978" w:rsidP="002A3978">
            <w:pPr>
              <w:rPr>
                <w:bCs/>
                <w:sz w:val="16"/>
                <w:szCs w:val="16"/>
              </w:rPr>
            </w:pPr>
            <w:r>
              <w:rPr>
                <w:bCs/>
                <w:sz w:val="16"/>
                <w:szCs w:val="16"/>
              </w:rPr>
              <w:t>100.0</w:t>
            </w:r>
          </w:p>
        </w:tc>
        <w:tc>
          <w:tcPr>
            <w:tcW w:w="2160" w:type="dxa"/>
            <w:shd w:val="clear" w:color="auto" w:fill="auto"/>
          </w:tcPr>
          <w:p w14:paraId="3E4DFE2D" w14:textId="77777777" w:rsidR="002A3978" w:rsidRPr="00FA637B" w:rsidRDefault="002A3978" w:rsidP="002A3978">
            <w:pPr>
              <w:rPr>
                <w:bCs/>
                <w:sz w:val="16"/>
                <w:szCs w:val="16"/>
              </w:rPr>
            </w:pPr>
            <w:r>
              <w:rPr>
                <w:bCs/>
                <w:sz w:val="16"/>
                <w:szCs w:val="16"/>
              </w:rPr>
              <w:t>100.0</w:t>
            </w:r>
          </w:p>
        </w:tc>
        <w:tc>
          <w:tcPr>
            <w:tcW w:w="1350" w:type="dxa"/>
            <w:shd w:val="clear" w:color="auto" w:fill="auto"/>
          </w:tcPr>
          <w:p w14:paraId="511CE78D" w14:textId="77777777" w:rsidR="002A3978" w:rsidRPr="00FA637B" w:rsidRDefault="002A3978" w:rsidP="002A3978">
            <w:pPr>
              <w:rPr>
                <w:bCs/>
                <w:sz w:val="16"/>
                <w:szCs w:val="16"/>
              </w:rPr>
            </w:pPr>
            <w:r>
              <w:rPr>
                <w:bCs/>
                <w:sz w:val="16"/>
                <w:szCs w:val="16"/>
              </w:rPr>
              <w:t>100.0</w:t>
            </w:r>
          </w:p>
        </w:tc>
        <w:tc>
          <w:tcPr>
            <w:tcW w:w="1530" w:type="dxa"/>
            <w:shd w:val="clear" w:color="auto" w:fill="auto"/>
          </w:tcPr>
          <w:p w14:paraId="5CEBF8F1" w14:textId="77777777" w:rsidR="002A3978" w:rsidRPr="00FA637B" w:rsidRDefault="002A3978" w:rsidP="002A3978">
            <w:pPr>
              <w:rPr>
                <w:bCs/>
                <w:sz w:val="16"/>
                <w:szCs w:val="16"/>
              </w:rPr>
            </w:pPr>
            <w:r>
              <w:rPr>
                <w:bCs/>
                <w:sz w:val="16"/>
                <w:szCs w:val="16"/>
              </w:rPr>
              <w:t>[60.0, 100.0]</w:t>
            </w:r>
          </w:p>
        </w:tc>
        <w:tc>
          <w:tcPr>
            <w:tcW w:w="2160" w:type="dxa"/>
            <w:shd w:val="clear" w:color="auto" w:fill="auto"/>
          </w:tcPr>
          <w:p w14:paraId="63BA24E4" w14:textId="2FDC3B24" w:rsidR="002A3978" w:rsidRPr="00FA637B" w:rsidRDefault="002A3978" w:rsidP="002A3978">
            <w:pPr>
              <w:rPr>
                <w:bCs/>
                <w:sz w:val="16"/>
                <w:szCs w:val="16"/>
              </w:rPr>
            </w:pPr>
            <w:r>
              <w:rPr>
                <w:bCs/>
                <w:sz w:val="16"/>
                <w:szCs w:val="16"/>
              </w:rPr>
              <w:t xml:space="preserve">Part of </w:t>
            </w:r>
            <w:proofErr w:type="spellStart"/>
            <w:r w:rsidRPr="00892422">
              <w:rPr>
                <w:bCs/>
                <w:sz w:val="16"/>
                <w:szCs w:val="16"/>
              </w:rPr>
              <w:t>PositionConf</w:t>
            </w:r>
            <w:proofErr w:type="spellEnd"/>
          </w:p>
        </w:tc>
      </w:tr>
      <w:tr w:rsidR="002A3978" w:rsidRPr="00F16F26" w14:paraId="72804F9D" w14:textId="77777777" w:rsidTr="00992444">
        <w:trPr>
          <w:cantSplit/>
        </w:trPr>
        <w:tc>
          <w:tcPr>
            <w:tcW w:w="1435" w:type="dxa"/>
            <w:shd w:val="clear" w:color="auto" w:fill="auto"/>
          </w:tcPr>
          <w:p w14:paraId="10D42D03" w14:textId="6C88B4CC" w:rsidR="002A3978" w:rsidRPr="00F16F26" w:rsidRDefault="002A3978" w:rsidP="002A3978">
            <w:pPr>
              <w:rPr>
                <w:bCs/>
                <w:i/>
                <w:iCs/>
                <w:sz w:val="16"/>
                <w:szCs w:val="16"/>
                <w:rPrChange w:id="310" w:author="Khasin, Ark" w:date="2022-10-19T16:21:00Z">
                  <w:rPr>
                    <w:bCs/>
                    <w:sz w:val="16"/>
                    <w:szCs w:val="16"/>
                  </w:rPr>
                </w:rPrChange>
              </w:rPr>
            </w:pPr>
            <w:proofErr w:type="spellStart"/>
            <w:r w:rsidRPr="00F16F26">
              <w:rPr>
                <w:bCs/>
                <w:i/>
                <w:iCs/>
                <w:sz w:val="16"/>
                <w:szCs w:val="16"/>
                <w:rPrChange w:id="311" w:author="Khasin, Ark" w:date="2022-10-19T16:21:00Z">
                  <w:rPr>
                    <w:bCs/>
                    <w:sz w:val="16"/>
                    <w:szCs w:val="16"/>
                  </w:rPr>
                </w:rPrChange>
              </w:rPr>
              <w:t>filtercoef</w:t>
            </w:r>
            <w:proofErr w:type="spellEnd"/>
          </w:p>
        </w:tc>
        <w:tc>
          <w:tcPr>
            <w:tcW w:w="1440" w:type="dxa"/>
            <w:tcBorders>
              <w:bottom w:val="single" w:sz="4" w:space="0" w:color="auto"/>
            </w:tcBorders>
            <w:shd w:val="clear" w:color="auto" w:fill="auto"/>
          </w:tcPr>
          <w:p w14:paraId="36CF92C0" w14:textId="1D140353" w:rsidR="002A3978" w:rsidRPr="00F16F26" w:rsidRDefault="002A3978" w:rsidP="002A3978">
            <w:pPr>
              <w:ind w:left="-108"/>
              <w:rPr>
                <w:i/>
                <w:iCs/>
                <w:sz w:val="16"/>
                <w:szCs w:val="16"/>
                <w:rPrChange w:id="312" w:author="Khasin, Ark" w:date="2022-10-19T16:21:00Z">
                  <w:rPr>
                    <w:sz w:val="16"/>
                    <w:szCs w:val="16"/>
                  </w:rPr>
                </w:rPrChange>
              </w:rPr>
            </w:pPr>
            <w:r w:rsidRPr="00F16F26">
              <w:rPr>
                <w:bCs/>
                <w:i/>
                <w:iCs/>
                <w:sz w:val="16"/>
                <w:szCs w:val="16"/>
                <w:rPrChange w:id="313" w:author="Khasin, Ark" w:date="2022-10-19T16:21:00Z">
                  <w:rPr>
                    <w:bCs/>
                    <w:sz w:val="16"/>
                    <w:szCs w:val="16"/>
                  </w:rPr>
                </w:rPrChange>
              </w:rPr>
              <w:t>130.100</w:t>
            </w:r>
          </w:p>
        </w:tc>
        <w:tc>
          <w:tcPr>
            <w:tcW w:w="900" w:type="dxa"/>
            <w:tcBorders>
              <w:bottom w:val="single" w:sz="4" w:space="0" w:color="auto"/>
            </w:tcBorders>
          </w:tcPr>
          <w:p w14:paraId="3630A4AE" w14:textId="27A5968C" w:rsidR="002A3978" w:rsidRPr="00F16F26" w:rsidRDefault="002A3978" w:rsidP="002A3978">
            <w:pPr>
              <w:jc w:val="center"/>
              <w:rPr>
                <w:bCs/>
                <w:i/>
                <w:iCs/>
                <w:sz w:val="16"/>
                <w:szCs w:val="16"/>
                <w:rPrChange w:id="314" w:author="Khasin, Ark" w:date="2022-10-19T16:21:00Z">
                  <w:rPr>
                    <w:bCs/>
                    <w:sz w:val="16"/>
                    <w:szCs w:val="16"/>
                  </w:rPr>
                </w:rPrChange>
              </w:rPr>
            </w:pPr>
            <w:r w:rsidRPr="00F16F26">
              <w:rPr>
                <w:bCs/>
                <w:i/>
                <w:iCs/>
                <w:sz w:val="16"/>
                <w:szCs w:val="16"/>
                <w:rPrChange w:id="315" w:author="Khasin, Ark" w:date="2022-10-19T16:21:00Z">
                  <w:rPr>
                    <w:bCs/>
                    <w:sz w:val="16"/>
                    <w:szCs w:val="16"/>
                  </w:rPr>
                </w:rPrChange>
              </w:rPr>
              <w:t>129.100</w:t>
            </w:r>
          </w:p>
        </w:tc>
        <w:tc>
          <w:tcPr>
            <w:tcW w:w="839" w:type="dxa"/>
            <w:tcBorders>
              <w:bottom w:val="single" w:sz="4" w:space="0" w:color="auto"/>
            </w:tcBorders>
            <w:shd w:val="clear" w:color="auto" w:fill="auto"/>
          </w:tcPr>
          <w:p w14:paraId="543D8E3D" w14:textId="207B5320" w:rsidR="002A3978" w:rsidRPr="00F16F26" w:rsidRDefault="002A3978" w:rsidP="002A3978">
            <w:pPr>
              <w:jc w:val="center"/>
              <w:rPr>
                <w:bCs/>
                <w:i/>
                <w:iCs/>
                <w:sz w:val="16"/>
                <w:szCs w:val="16"/>
                <w:rPrChange w:id="316" w:author="Khasin, Ark" w:date="2022-10-19T16:21:00Z">
                  <w:rPr>
                    <w:bCs/>
                    <w:sz w:val="16"/>
                    <w:szCs w:val="16"/>
                  </w:rPr>
                </w:rPrChange>
              </w:rPr>
            </w:pPr>
            <w:proofErr w:type="spellStart"/>
            <w:r w:rsidRPr="00F16F26">
              <w:rPr>
                <w:bCs/>
                <w:i/>
                <w:iCs/>
                <w:sz w:val="16"/>
                <w:szCs w:val="16"/>
                <w:rPrChange w:id="317" w:author="Khasin, Ark" w:date="2022-10-19T16:21:00Z">
                  <w:rPr>
                    <w:bCs/>
                    <w:sz w:val="16"/>
                    <w:szCs w:val="16"/>
                  </w:rPr>
                </w:rPrChange>
              </w:rPr>
              <w:t>SManStUpSttc</w:t>
            </w:r>
            <w:proofErr w:type="spellEnd"/>
          </w:p>
        </w:tc>
        <w:tc>
          <w:tcPr>
            <w:tcW w:w="1591" w:type="dxa"/>
            <w:tcBorders>
              <w:bottom w:val="single" w:sz="4" w:space="0" w:color="auto"/>
            </w:tcBorders>
            <w:shd w:val="clear" w:color="auto" w:fill="auto"/>
          </w:tcPr>
          <w:p w14:paraId="5886A6BB" w14:textId="34004760" w:rsidR="002A3978" w:rsidRPr="00F16F26" w:rsidRDefault="002A3978" w:rsidP="002A3978">
            <w:pPr>
              <w:rPr>
                <w:bCs/>
                <w:i/>
                <w:iCs/>
                <w:sz w:val="16"/>
                <w:szCs w:val="16"/>
                <w:rPrChange w:id="318" w:author="Khasin, Ark" w:date="2022-10-19T16:21:00Z">
                  <w:rPr>
                    <w:bCs/>
                    <w:sz w:val="16"/>
                    <w:szCs w:val="16"/>
                  </w:rPr>
                </w:rPrChange>
              </w:rPr>
            </w:pPr>
            <w:r w:rsidRPr="00F16F26">
              <w:rPr>
                <w:bCs/>
                <w:i/>
                <w:iCs/>
                <w:sz w:val="16"/>
                <w:szCs w:val="16"/>
                <w:rPrChange w:id="319" w:author="Khasin, Ark" w:date="2022-10-19T16:21:00Z">
                  <w:rPr>
                    <w:bCs/>
                    <w:sz w:val="16"/>
                    <w:szCs w:val="16"/>
                  </w:rPr>
                </w:rPrChange>
              </w:rPr>
              <w:t>3</w:t>
            </w:r>
          </w:p>
        </w:tc>
        <w:tc>
          <w:tcPr>
            <w:tcW w:w="2160" w:type="dxa"/>
            <w:tcBorders>
              <w:bottom w:val="single" w:sz="4" w:space="0" w:color="auto"/>
            </w:tcBorders>
            <w:shd w:val="clear" w:color="auto" w:fill="auto"/>
          </w:tcPr>
          <w:p w14:paraId="40B73557" w14:textId="07FF695C" w:rsidR="002A3978" w:rsidRPr="00F16F26" w:rsidRDefault="002A3978" w:rsidP="002A3978">
            <w:pPr>
              <w:rPr>
                <w:bCs/>
                <w:i/>
                <w:iCs/>
                <w:sz w:val="16"/>
                <w:szCs w:val="16"/>
                <w:rPrChange w:id="320" w:author="Khasin, Ark" w:date="2022-10-19T16:21:00Z">
                  <w:rPr>
                    <w:bCs/>
                    <w:sz w:val="16"/>
                    <w:szCs w:val="16"/>
                  </w:rPr>
                </w:rPrChange>
              </w:rPr>
            </w:pPr>
            <w:r w:rsidRPr="00F16F26">
              <w:rPr>
                <w:bCs/>
                <w:i/>
                <w:iCs/>
                <w:sz w:val="16"/>
                <w:szCs w:val="16"/>
                <w:rPrChange w:id="321" w:author="Khasin, Ark" w:date="2022-10-19T16:21:00Z">
                  <w:rPr>
                    <w:bCs/>
                    <w:sz w:val="16"/>
                    <w:szCs w:val="16"/>
                  </w:rPr>
                </w:rPrChange>
              </w:rPr>
              <w:t>3</w:t>
            </w:r>
          </w:p>
        </w:tc>
        <w:tc>
          <w:tcPr>
            <w:tcW w:w="1350" w:type="dxa"/>
            <w:tcBorders>
              <w:bottom w:val="single" w:sz="4" w:space="0" w:color="auto"/>
            </w:tcBorders>
            <w:shd w:val="clear" w:color="auto" w:fill="auto"/>
          </w:tcPr>
          <w:p w14:paraId="4F86298A" w14:textId="28B9C3E3" w:rsidR="002A3978" w:rsidRPr="00F16F26" w:rsidRDefault="002A3978" w:rsidP="002A3978">
            <w:pPr>
              <w:rPr>
                <w:bCs/>
                <w:i/>
                <w:iCs/>
                <w:sz w:val="16"/>
                <w:szCs w:val="16"/>
                <w:rPrChange w:id="322" w:author="Khasin, Ark" w:date="2022-10-19T16:21:00Z">
                  <w:rPr>
                    <w:bCs/>
                    <w:sz w:val="16"/>
                    <w:szCs w:val="16"/>
                  </w:rPr>
                </w:rPrChange>
              </w:rPr>
            </w:pPr>
            <w:r w:rsidRPr="00F16F26">
              <w:rPr>
                <w:bCs/>
                <w:i/>
                <w:iCs/>
                <w:sz w:val="16"/>
                <w:szCs w:val="16"/>
                <w:rPrChange w:id="323" w:author="Khasin, Ark" w:date="2022-10-19T16:21:00Z">
                  <w:rPr>
                    <w:bCs/>
                    <w:sz w:val="16"/>
                    <w:szCs w:val="16"/>
                  </w:rPr>
                </w:rPrChange>
              </w:rPr>
              <w:t>3</w:t>
            </w:r>
          </w:p>
        </w:tc>
        <w:tc>
          <w:tcPr>
            <w:tcW w:w="1530" w:type="dxa"/>
            <w:tcBorders>
              <w:bottom w:val="single" w:sz="4" w:space="0" w:color="auto"/>
            </w:tcBorders>
            <w:shd w:val="clear" w:color="auto" w:fill="auto"/>
          </w:tcPr>
          <w:p w14:paraId="68F4724A" w14:textId="11EED651" w:rsidR="002A3978" w:rsidRPr="00F16F26" w:rsidRDefault="002A3978" w:rsidP="002A3978">
            <w:pPr>
              <w:rPr>
                <w:bCs/>
                <w:i/>
                <w:iCs/>
                <w:sz w:val="16"/>
                <w:szCs w:val="16"/>
                <w:rPrChange w:id="324" w:author="Khasin, Ark" w:date="2022-10-19T16:21:00Z">
                  <w:rPr>
                    <w:bCs/>
                    <w:sz w:val="16"/>
                    <w:szCs w:val="16"/>
                  </w:rPr>
                </w:rPrChange>
              </w:rPr>
            </w:pPr>
            <w:r w:rsidRPr="00F16F26">
              <w:rPr>
                <w:bCs/>
                <w:i/>
                <w:iCs/>
                <w:sz w:val="16"/>
                <w:szCs w:val="16"/>
                <w:rPrChange w:id="325" w:author="Khasin, Ark" w:date="2022-10-19T16:21:00Z">
                  <w:rPr>
                    <w:bCs/>
                    <w:sz w:val="16"/>
                    <w:szCs w:val="16"/>
                  </w:rPr>
                </w:rPrChange>
              </w:rPr>
              <w:t>3</w:t>
            </w:r>
          </w:p>
        </w:tc>
        <w:tc>
          <w:tcPr>
            <w:tcW w:w="2160" w:type="dxa"/>
            <w:tcBorders>
              <w:bottom w:val="single" w:sz="4" w:space="0" w:color="auto"/>
            </w:tcBorders>
            <w:shd w:val="clear" w:color="auto" w:fill="auto"/>
          </w:tcPr>
          <w:p w14:paraId="04D174F3" w14:textId="0CEF86C4" w:rsidR="002A3978" w:rsidRPr="00F16F26" w:rsidRDefault="002A3978" w:rsidP="002A3978">
            <w:pPr>
              <w:rPr>
                <w:bCs/>
                <w:i/>
                <w:iCs/>
                <w:sz w:val="16"/>
                <w:szCs w:val="16"/>
                <w:rPrChange w:id="326" w:author="Khasin, Ark" w:date="2022-10-19T16:21:00Z">
                  <w:rPr>
                    <w:bCs/>
                    <w:sz w:val="16"/>
                    <w:szCs w:val="16"/>
                  </w:rPr>
                </w:rPrChange>
              </w:rPr>
            </w:pPr>
            <w:r w:rsidRPr="00F16F26">
              <w:rPr>
                <w:bCs/>
                <w:i/>
                <w:iCs/>
                <w:sz w:val="16"/>
                <w:szCs w:val="16"/>
                <w:rPrChange w:id="327" w:author="Khasin, Ark" w:date="2022-10-19T16:21:00Z">
                  <w:rPr>
                    <w:bCs/>
                    <w:sz w:val="16"/>
                    <w:szCs w:val="16"/>
                  </w:rPr>
                </w:rPrChange>
              </w:rPr>
              <w:t xml:space="preserve">Part of </w:t>
            </w:r>
            <w:proofErr w:type="spellStart"/>
            <w:r w:rsidRPr="00F16F26">
              <w:rPr>
                <w:bCs/>
                <w:i/>
                <w:iCs/>
                <w:sz w:val="16"/>
                <w:szCs w:val="16"/>
                <w:rPrChange w:id="328" w:author="Khasin, Ark" w:date="2022-10-19T16:21:00Z">
                  <w:rPr>
                    <w:bCs/>
                    <w:sz w:val="16"/>
                    <w:szCs w:val="16"/>
                  </w:rPr>
                </w:rPrChange>
              </w:rPr>
              <w:t>PositionConf</w:t>
            </w:r>
            <w:proofErr w:type="spellEnd"/>
          </w:p>
        </w:tc>
      </w:tr>
      <w:tr w:rsidR="002A3978" w:rsidRPr="00FA637B" w14:paraId="75E22E3D" w14:textId="77777777" w:rsidTr="00992444">
        <w:trPr>
          <w:cantSplit/>
        </w:trPr>
        <w:tc>
          <w:tcPr>
            <w:tcW w:w="1435" w:type="dxa"/>
            <w:shd w:val="clear" w:color="auto" w:fill="auto"/>
          </w:tcPr>
          <w:p w14:paraId="66C490B7" w14:textId="77777777" w:rsidR="002A3978" w:rsidRDefault="002A3978" w:rsidP="002A3978">
            <w:pPr>
              <w:rPr>
                <w:ins w:id="329" w:author="Khasin, Ark" w:date="2022-10-19T13:27:00Z"/>
                <w:bCs/>
                <w:sz w:val="16"/>
                <w:szCs w:val="16"/>
              </w:rPr>
            </w:pPr>
            <w:bookmarkStart w:id="330" w:name="AirAction_hart"/>
            <w:bookmarkEnd w:id="330"/>
            <w:proofErr w:type="spellStart"/>
            <w:r>
              <w:rPr>
                <w:bCs/>
                <w:sz w:val="16"/>
                <w:szCs w:val="16"/>
              </w:rPr>
              <w:t>AirAction</w:t>
            </w:r>
            <w:proofErr w:type="spellEnd"/>
            <w:r w:rsidRPr="00FA637B">
              <w:rPr>
                <w:bCs/>
                <w:sz w:val="16"/>
                <w:szCs w:val="16"/>
              </w:rPr>
              <w:t xml:space="preserve"> </w:t>
            </w:r>
          </w:p>
          <w:p w14:paraId="3F7B22DC" w14:textId="69CE4C2D" w:rsidR="00081117" w:rsidRPr="00FA637B" w:rsidRDefault="00081117" w:rsidP="002A3978">
            <w:pPr>
              <w:rPr>
                <w:bCs/>
                <w:sz w:val="16"/>
                <w:szCs w:val="16"/>
              </w:rPr>
            </w:pPr>
            <w:ins w:id="331" w:author="Khasin, Ark" w:date="2022-10-19T13:27:00Z">
              <w:r>
                <w:rPr>
                  <w:bCs/>
                  <w:sz w:val="16"/>
                  <w:szCs w:val="16"/>
                </w:rPr>
                <w:t xml:space="preserve">See also </w:t>
              </w:r>
              <w:r>
                <w:rPr>
                  <w:bCs/>
                  <w:sz w:val="16"/>
                  <w:szCs w:val="16"/>
                </w:rPr>
                <w:fldChar w:fldCharType="begin"/>
              </w:r>
              <w:r>
                <w:rPr>
                  <w:bCs/>
                  <w:sz w:val="16"/>
                  <w:szCs w:val="16"/>
                </w:rPr>
                <w:instrText xml:space="preserve"> HYPERLINK  \l "AirAction" </w:instrText>
              </w:r>
              <w:r>
                <w:rPr>
                  <w:bCs/>
                  <w:sz w:val="16"/>
                  <w:szCs w:val="16"/>
                </w:rPr>
                <w:fldChar w:fldCharType="separate"/>
              </w:r>
              <w:proofErr w:type="spellStart"/>
              <w:r w:rsidRPr="00081117">
                <w:rPr>
                  <w:rStyle w:val="Hyperlink"/>
                  <w:bCs/>
                  <w:sz w:val="16"/>
                  <w:szCs w:val="16"/>
                </w:rPr>
                <w:t>AirAction</w:t>
              </w:r>
              <w:proofErr w:type="spellEnd"/>
              <w:r>
                <w:rPr>
                  <w:bCs/>
                  <w:sz w:val="16"/>
                  <w:szCs w:val="16"/>
                </w:rPr>
                <w:fldChar w:fldCharType="end"/>
              </w:r>
            </w:ins>
          </w:p>
        </w:tc>
        <w:tc>
          <w:tcPr>
            <w:tcW w:w="1440" w:type="dxa"/>
            <w:shd w:val="clear" w:color="auto" w:fill="auto"/>
          </w:tcPr>
          <w:p w14:paraId="71F53041" w14:textId="1B2EBDBD" w:rsidR="002A3978" w:rsidRPr="00FA637B" w:rsidRDefault="002A3978" w:rsidP="002A3978">
            <w:pPr>
              <w:ind w:left="-108"/>
              <w:rPr>
                <w:sz w:val="16"/>
                <w:szCs w:val="16"/>
              </w:rPr>
            </w:pPr>
            <w:r>
              <w:rPr>
                <w:bCs/>
                <w:sz w:val="16"/>
                <w:szCs w:val="16"/>
              </w:rPr>
              <w:t>171.210</w:t>
            </w:r>
          </w:p>
        </w:tc>
        <w:tc>
          <w:tcPr>
            <w:tcW w:w="900" w:type="dxa"/>
          </w:tcPr>
          <w:p w14:paraId="0CD44D5E" w14:textId="54844310" w:rsidR="002A3978" w:rsidRDefault="002A3978" w:rsidP="002A3978">
            <w:pPr>
              <w:jc w:val="center"/>
              <w:rPr>
                <w:bCs/>
                <w:sz w:val="16"/>
                <w:szCs w:val="16"/>
              </w:rPr>
            </w:pPr>
            <w:r>
              <w:rPr>
                <w:bCs/>
                <w:sz w:val="16"/>
                <w:szCs w:val="16"/>
              </w:rPr>
              <w:t>170.210</w:t>
            </w:r>
          </w:p>
        </w:tc>
        <w:tc>
          <w:tcPr>
            <w:tcW w:w="839" w:type="dxa"/>
            <w:shd w:val="clear" w:color="auto" w:fill="auto"/>
          </w:tcPr>
          <w:p w14:paraId="664921C0" w14:textId="032A6794" w:rsidR="002A3978" w:rsidRPr="00FA637B" w:rsidRDefault="002A3978" w:rsidP="002A3978">
            <w:pPr>
              <w:jc w:val="center"/>
              <w:rPr>
                <w:bCs/>
                <w:sz w:val="16"/>
                <w:szCs w:val="16"/>
              </w:rPr>
            </w:pPr>
            <w:proofErr w:type="spellStart"/>
            <w:r>
              <w:rPr>
                <w:bCs/>
                <w:sz w:val="16"/>
                <w:szCs w:val="16"/>
              </w:rPr>
              <w:t>SManStUpSttc</w:t>
            </w:r>
            <w:proofErr w:type="spellEnd"/>
          </w:p>
        </w:tc>
        <w:tc>
          <w:tcPr>
            <w:tcW w:w="1591" w:type="dxa"/>
            <w:shd w:val="clear" w:color="auto" w:fill="auto"/>
          </w:tcPr>
          <w:p w14:paraId="1EA0B192" w14:textId="77777777" w:rsidR="002A3978" w:rsidRPr="00FA637B" w:rsidRDefault="002A3978" w:rsidP="002A3978">
            <w:pPr>
              <w:rPr>
                <w:bCs/>
                <w:sz w:val="16"/>
                <w:szCs w:val="16"/>
              </w:rPr>
            </w:pPr>
            <w:r>
              <w:rPr>
                <w:bCs/>
                <w:sz w:val="16"/>
                <w:szCs w:val="16"/>
              </w:rPr>
              <w:t>1</w:t>
            </w:r>
          </w:p>
        </w:tc>
        <w:tc>
          <w:tcPr>
            <w:tcW w:w="2160" w:type="dxa"/>
            <w:shd w:val="clear" w:color="auto" w:fill="auto"/>
          </w:tcPr>
          <w:p w14:paraId="15C8FA52" w14:textId="77777777" w:rsidR="002A3978" w:rsidRPr="00FA637B" w:rsidRDefault="002A3978" w:rsidP="002A3978">
            <w:pPr>
              <w:rPr>
                <w:bCs/>
                <w:sz w:val="16"/>
                <w:szCs w:val="16"/>
              </w:rPr>
            </w:pPr>
            <w:r>
              <w:rPr>
                <w:bCs/>
                <w:sz w:val="16"/>
                <w:szCs w:val="16"/>
              </w:rPr>
              <w:t>1</w:t>
            </w:r>
          </w:p>
        </w:tc>
        <w:tc>
          <w:tcPr>
            <w:tcW w:w="1350" w:type="dxa"/>
            <w:shd w:val="clear" w:color="auto" w:fill="auto"/>
          </w:tcPr>
          <w:p w14:paraId="5A37CBD1" w14:textId="77777777" w:rsidR="002A3978" w:rsidRPr="00FA637B" w:rsidRDefault="002A3978" w:rsidP="002A3978">
            <w:pPr>
              <w:rPr>
                <w:bCs/>
                <w:sz w:val="16"/>
                <w:szCs w:val="16"/>
              </w:rPr>
            </w:pPr>
            <w:r>
              <w:rPr>
                <w:bCs/>
                <w:sz w:val="16"/>
                <w:szCs w:val="16"/>
              </w:rPr>
              <w:t>1</w:t>
            </w:r>
          </w:p>
        </w:tc>
        <w:tc>
          <w:tcPr>
            <w:tcW w:w="1530" w:type="dxa"/>
            <w:shd w:val="clear" w:color="auto" w:fill="auto"/>
          </w:tcPr>
          <w:p w14:paraId="2992FB53" w14:textId="77777777" w:rsidR="002A3978" w:rsidRDefault="002A3978" w:rsidP="002A3978">
            <w:pPr>
              <w:rPr>
                <w:bCs/>
                <w:sz w:val="16"/>
              </w:rPr>
            </w:pPr>
            <w:r>
              <w:rPr>
                <w:bCs/>
                <w:sz w:val="16"/>
              </w:rPr>
              <w:t xml:space="preserve">Per valve configuration </w:t>
            </w:r>
          </w:p>
          <w:p w14:paraId="06C0764C" w14:textId="77777777" w:rsidR="002A3978" w:rsidRPr="00FA637B" w:rsidRDefault="002A3978" w:rsidP="002A3978">
            <w:pPr>
              <w:rPr>
                <w:bCs/>
                <w:sz w:val="16"/>
                <w:szCs w:val="16"/>
              </w:rPr>
            </w:pPr>
            <w:r>
              <w:rPr>
                <w:bCs/>
                <w:sz w:val="16"/>
                <w:szCs w:val="16"/>
              </w:rPr>
              <w:t>0, 1</w:t>
            </w:r>
          </w:p>
        </w:tc>
        <w:tc>
          <w:tcPr>
            <w:tcW w:w="2160" w:type="dxa"/>
            <w:shd w:val="clear" w:color="auto" w:fill="auto"/>
          </w:tcPr>
          <w:p w14:paraId="0508F7E8" w14:textId="77777777" w:rsidR="002A3978" w:rsidRDefault="002A3978" w:rsidP="002A3978">
            <w:pPr>
              <w:rPr>
                <w:bCs/>
                <w:sz w:val="16"/>
                <w:szCs w:val="16"/>
              </w:rPr>
            </w:pPr>
            <w:r>
              <w:rPr>
                <w:bCs/>
                <w:sz w:val="16"/>
                <w:szCs w:val="16"/>
              </w:rPr>
              <w:t>1 – ATO; 0 – ATC</w:t>
            </w:r>
          </w:p>
          <w:p w14:paraId="70113903" w14:textId="77777777" w:rsidR="002A3978" w:rsidRDefault="002A3978" w:rsidP="002A3978">
            <w:pPr>
              <w:rPr>
                <w:ins w:id="332" w:author="Khasin, Ark" w:date="2022-10-19T13:28:00Z"/>
                <w:bCs/>
                <w:sz w:val="16"/>
                <w:szCs w:val="16"/>
              </w:rPr>
            </w:pPr>
            <w:r>
              <w:rPr>
                <w:bCs/>
                <w:sz w:val="16"/>
                <w:szCs w:val="16"/>
              </w:rPr>
              <w:t xml:space="preserve">Part of </w:t>
            </w:r>
            <w:proofErr w:type="spellStart"/>
            <w:r w:rsidRPr="00892422">
              <w:rPr>
                <w:bCs/>
                <w:sz w:val="16"/>
                <w:szCs w:val="16"/>
              </w:rPr>
              <w:t>PositionConf</w:t>
            </w:r>
            <w:proofErr w:type="spellEnd"/>
          </w:p>
          <w:p w14:paraId="2086FE9A" w14:textId="7594E4F6" w:rsidR="00081117" w:rsidRPr="00FA637B" w:rsidRDefault="00081117" w:rsidP="002A3978">
            <w:pPr>
              <w:rPr>
                <w:bCs/>
                <w:sz w:val="16"/>
                <w:szCs w:val="16"/>
              </w:rPr>
            </w:pPr>
            <w:ins w:id="333" w:author="Khasin, Ark" w:date="2022-10-19T13:28:00Z">
              <w:r>
                <w:rPr>
                  <w:bCs/>
                  <w:sz w:val="16"/>
                  <w:szCs w:val="16"/>
                </w:rPr>
                <w:t xml:space="preserve">Set </w:t>
              </w:r>
            </w:ins>
            <w:ins w:id="334" w:author="Khasin, Ark" w:date="2022-10-19T13:29:00Z">
              <w:r>
                <w:rPr>
                  <w:bCs/>
                  <w:sz w:val="16"/>
                  <w:szCs w:val="16"/>
                </w:rPr>
                <w:t xml:space="preserve">over FF as </w:t>
              </w:r>
              <w:r>
                <w:rPr>
                  <w:bCs/>
                  <w:sz w:val="16"/>
                  <w:szCs w:val="16"/>
                </w:rPr>
                <w:fldChar w:fldCharType="begin"/>
              </w:r>
              <w:r>
                <w:rPr>
                  <w:bCs/>
                  <w:sz w:val="16"/>
                  <w:szCs w:val="16"/>
                </w:rPr>
                <w:instrText xml:space="preserve"> HYPERLINK  \l "AirAction" </w:instrText>
              </w:r>
              <w:r>
                <w:rPr>
                  <w:bCs/>
                  <w:sz w:val="16"/>
                  <w:szCs w:val="16"/>
                </w:rPr>
                <w:fldChar w:fldCharType="separate"/>
              </w:r>
              <w:r w:rsidRPr="00081117">
                <w:rPr>
                  <w:rStyle w:val="Hyperlink"/>
                  <w:bCs/>
                  <w:sz w:val="16"/>
                  <w:szCs w:val="16"/>
                </w:rPr>
                <w:t>TB parameter</w:t>
              </w:r>
              <w:r>
                <w:rPr>
                  <w:bCs/>
                  <w:sz w:val="16"/>
                  <w:szCs w:val="16"/>
                </w:rPr>
                <w:fldChar w:fldCharType="end"/>
              </w:r>
            </w:ins>
          </w:p>
        </w:tc>
      </w:tr>
      <w:tr w:rsidR="002A3978" w14:paraId="15235BFA" w14:textId="77777777" w:rsidTr="00992444">
        <w:trPr>
          <w:cantSplit/>
        </w:trPr>
        <w:tc>
          <w:tcPr>
            <w:tcW w:w="1435" w:type="dxa"/>
            <w:tcBorders>
              <w:bottom w:val="single" w:sz="4" w:space="0" w:color="auto"/>
            </w:tcBorders>
            <w:shd w:val="clear" w:color="auto" w:fill="auto"/>
          </w:tcPr>
          <w:p w14:paraId="0114C144" w14:textId="77777777" w:rsidR="002A3978" w:rsidRDefault="002A3978" w:rsidP="002A3978">
            <w:pPr>
              <w:rPr>
                <w:bCs/>
                <w:sz w:val="16"/>
              </w:rPr>
            </w:pPr>
          </w:p>
        </w:tc>
        <w:tc>
          <w:tcPr>
            <w:tcW w:w="1440" w:type="dxa"/>
            <w:tcBorders>
              <w:bottom w:val="single" w:sz="4" w:space="0" w:color="auto"/>
            </w:tcBorders>
            <w:shd w:val="clear" w:color="auto" w:fill="auto"/>
          </w:tcPr>
          <w:p w14:paraId="1446FEC9" w14:textId="77777777" w:rsidR="002A3978" w:rsidRPr="00B74B39" w:rsidRDefault="002A3978" w:rsidP="002A3978">
            <w:pPr>
              <w:ind w:left="-108"/>
              <w:rPr>
                <w:bCs/>
                <w:sz w:val="16"/>
                <w:szCs w:val="16"/>
              </w:rPr>
            </w:pPr>
          </w:p>
        </w:tc>
        <w:tc>
          <w:tcPr>
            <w:tcW w:w="900" w:type="dxa"/>
            <w:tcBorders>
              <w:bottom w:val="single" w:sz="4" w:space="0" w:color="auto"/>
            </w:tcBorders>
          </w:tcPr>
          <w:p w14:paraId="33307AE8" w14:textId="10274EB1" w:rsidR="002A3978" w:rsidRDefault="002A3978" w:rsidP="002A3978">
            <w:pPr>
              <w:jc w:val="center"/>
              <w:rPr>
                <w:bCs/>
                <w:sz w:val="16"/>
              </w:rPr>
            </w:pPr>
          </w:p>
        </w:tc>
        <w:tc>
          <w:tcPr>
            <w:tcW w:w="839" w:type="dxa"/>
            <w:tcBorders>
              <w:bottom w:val="single" w:sz="4" w:space="0" w:color="auto"/>
            </w:tcBorders>
            <w:shd w:val="clear" w:color="auto" w:fill="auto"/>
          </w:tcPr>
          <w:p w14:paraId="02A91787" w14:textId="47A8D642" w:rsidR="002A3978" w:rsidRDefault="002A3978" w:rsidP="002A3978">
            <w:pPr>
              <w:jc w:val="center"/>
              <w:rPr>
                <w:bCs/>
                <w:sz w:val="16"/>
              </w:rPr>
            </w:pPr>
          </w:p>
        </w:tc>
        <w:tc>
          <w:tcPr>
            <w:tcW w:w="1591" w:type="dxa"/>
            <w:tcBorders>
              <w:bottom w:val="single" w:sz="4" w:space="0" w:color="auto"/>
            </w:tcBorders>
            <w:shd w:val="clear" w:color="auto" w:fill="auto"/>
          </w:tcPr>
          <w:p w14:paraId="2BF83EFE" w14:textId="77777777" w:rsidR="002A3978" w:rsidRPr="00535419" w:rsidRDefault="002A3978" w:rsidP="002A3978">
            <w:pPr>
              <w:rPr>
                <w:bCs/>
                <w:sz w:val="16"/>
                <w:highlight w:val="yellow"/>
              </w:rPr>
            </w:pPr>
          </w:p>
        </w:tc>
        <w:tc>
          <w:tcPr>
            <w:tcW w:w="2160" w:type="dxa"/>
            <w:tcBorders>
              <w:bottom w:val="single" w:sz="4" w:space="0" w:color="auto"/>
            </w:tcBorders>
            <w:shd w:val="clear" w:color="auto" w:fill="auto"/>
          </w:tcPr>
          <w:p w14:paraId="6D956729" w14:textId="77777777" w:rsidR="002A3978" w:rsidRDefault="002A3978" w:rsidP="002A3978">
            <w:pPr>
              <w:rPr>
                <w:bCs/>
                <w:sz w:val="16"/>
              </w:rPr>
            </w:pPr>
          </w:p>
        </w:tc>
        <w:tc>
          <w:tcPr>
            <w:tcW w:w="1350" w:type="dxa"/>
            <w:tcBorders>
              <w:bottom w:val="single" w:sz="4" w:space="0" w:color="auto"/>
            </w:tcBorders>
            <w:shd w:val="clear" w:color="auto" w:fill="auto"/>
          </w:tcPr>
          <w:p w14:paraId="17A370AB" w14:textId="77777777" w:rsidR="002A3978" w:rsidRDefault="002A3978" w:rsidP="002A3978">
            <w:pPr>
              <w:rPr>
                <w:bCs/>
                <w:sz w:val="16"/>
              </w:rPr>
            </w:pPr>
          </w:p>
        </w:tc>
        <w:tc>
          <w:tcPr>
            <w:tcW w:w="1530" w:type="dxa"/>
            <w:tcBorders>
              <w:bottom w:val="single" w:sz="4" w:space="0" w:color="auto"/>
            </w:tcBorders>
            <w:shd w:val="clear" w:color="auto" w:fill="auto"/>
          </w:tcPr>
          <w:p w14:paraId="7426070A" w14:textId="77777777" w:rsidR="002A3978" w:rsidRDefault="002A3978" w:rsidP="002A3978">
            <w:pPr>
              <w:rPr>
                <w:bCs/>
                <w:sz w:val="16"/>
              </w:rPr>
            </w:pPr>
          </w:p>
        </w:tc>
        <w:tc>
          <w:tcPr>
            <w:tcW w:w="2160" w:type="dxa"/>
            <w:tcBorders>
              <w:bottom w:val="single" w:sz="4" w:space="0" w:color="auto"/>
            </w:tcBorders>
            <w:shd w:val="clear" w:color="auto" w:fill="auto"/>
          </w:tcPr>
          <w:p w14:paraId="71E9104D" w14:textId="77777777" w:rsidR="002A3978" w:rsidRDefault="002A3978" w:rsidP="002A3978">
            <w:pPr>
              <w:rPr>
                <w:bCs/>
                <w:sz w:val="16"/>
              </w:rPr>
            </w:pPr>
          </w:p>
        </w:tc>
      </w:tr>
      <w:tr w:rsidR="002A3978" w14:paraId="5622D982" w14:textId="77777777" w:rsidTr="00992444">
        <w:tc>
          <w:tcPr>
            <w:tcW w:w="1435" w:type="dxa"/>
            <w:vMerge w:val="restart"/>
            <w:shd w:val="clear" w:color="auto" w:fill="auto"/>
          </w:tcPr>
          <w:p w14:paraId="088C3EFF" w14:textId="77777777" w:rsidR="002A3978" w:rsidRDefault="002A3978" w:rsidP="002A3978">
            <w:pPr>
              <w:rPr>
                <w:bCs/>
                <w:sz w:val="16"/>
              </w:rPr>
            </w:pPr>
            <w:proofErr w:type="spellStart"/>
            <w:r>
              <w:rPr>
                <w:bCs/>
                <w:sz w:val="16"/>
              </w:rPr>
              <w:t>OptionConfig</w:t>
            </w:r>
            <w:proofErr w:type="spellEnd"/>
          </w:p>
        </w:tc>
        <w:tc>
          <w:tcPr>
            <w:tcW w:w="1440" w:type="dxa"/>
            <w:shd w:val="clear" w:color="auto" w:fill="auto"/>
          </w:tcPr>
          <w:p w14:paraId="07596075" w14:textId="1C739100" w:rsidR="002A3978" w:rsidRDefault="002A3978" w:rsidP="002A3978">
            <w:pPr>
              <w:ind w:left="-108"/>
              <w:rPr>
                <w:bCs/>
                <w:sz w:val="16"/>
              </w:rPr>
            </w:pPr>
            <w:r>
              <w:rPr>
                <w:bCs/>
                <w:sz w:val="16"/>
              </w:rPr>
              <w:t>248</w:t>
            </w:r>
          </w:p>
        </w:tc>
        <w:tc>
          <w:tcPr>
            <w:tcW w:w="900" w:type="dxa"/>
          </w:tcPr>
          <w:p w14:paraId="0F273919" w14:textId="5CE149C8" w:rsidR="002A3978" w:rsidRDefault="002A3978" w:rsidP="002A3978">
            <w:pPr>
              <w:jc w:val="center"/>
              <w:rPr>
                <w:bCs/>
                <w:sz w:val="16"/>
              </w:rPr>
            </w:pPr>
            <w:r>
              <w:rPr>
                <w:bCs/>
                <w:sz w:val="16"/>
              </w:rPr>
              <w:t>200</w:t>
            </w:r>
          </w:p>
        </w:tc>
        <w:tc>
          <w:tcPr>
            <w:tcW w:w="839" w:type="dxa"/>
            <w:shd w:val="clear" w:color="auto" w:fill="auto"/>
          </w:tcPr>
          <w:p w14:paraId="0AD6153D" w14:textId="644B1CF2" w:rsidR="002A3978" w:rsidRDefault="002A3978" w:rsidP="002A3978">
            <w:pPr>
              <w:jc w:val="center"/>
              <w:rPr>
                <w:bCs/>
                <w:sz w:val="16"/>
              </w:rPr>
            </w:pPr>
          </w:p>
        </w:tc>
        <w:tc>
          <w:tcPr>
            <w:tcW w:w="1591" w:type="dxa"/>
            <w:shd w:val="clear" w:color="auto" w:fill="auto"/>
          </w:tcPr>
          <w:p w14:paraId="51F9897E" w14:textId="1CCFE529" w:rsidR="002A3978" w:rsidRPr="00535419" w:rsidRDefault="002A3978" w:rsidP="002A3978">
            <w:pPr>
              <w:rPr>
                <w:bCs/>
                <w:sz w:val="16"/>
                <w:highlight w:val="yellow"/>
              </w:rPr>
            </w:pPr>
          </w:p>
        </w:tc>
        <w:tc>
          <w:tcPr>
            <w:tcW w:w="2160" w:type="dxa"/>
            <w:shd w:val="clear" w:color="auto" w:fill="auto"/>
          </w:tcPr>
          <w:p w14:paraId="6D1C99C9" w14:textId="4A460AB7" w:rsidR="002A3978" w:rsidRDefault="002A3978" w:rsidP="002A3978"/>
        </w:tc>
        <w:tc>
          <w:tcPr>
            <w:tcW w:w="1350" w:type="dxa"/>
            <w:shd w:val="clear" w:color="auto" w:fill="auto"/>
          </w:tcPr>
          <w:p w14:paraId="7D44AD40" w14:textId="2F2D6C89" w:rsidR="002A3978" w:rsidRDefault="002A3978" w:rsidP="002A3978"/>
        </w:tc>
        <w:tc>
          <w:tcPr>
            <w:tcW w:w="1530" w:type="dxa"/>
            <w:shd w:val="clear" w:color="auto" w:fill="auto"/>
          </w:tcPr>
          <w:p w14:paraId="4EB76C8E" w14:textId="7A3A83CE" w:rsidR="002A3978" w:rsidRDefault="002A3978" w:rsidP="002A3978"/>
        </w:tc>
        <w:tc>
          <w:tcPr>
            <w:tcW w:w="2160" w:type="dxa"/>
            <w:shd w:val="clear" w:color="auto" w:fill="auto"/>
          </w:tcPr>
          <w:p w14:paraId="6DCC6A9C" w14:textId="6EE01878" w:rsidR="002A3978" w:rsidRDefault="002A3978" w:rsidP="002A3978">
            <w:pPr>
              <w:rPr>
                <w:bCs/>
                <w:sz w:val="16"/>
              </w:rPr>
            </w:pPr>
            <w:r>
              <w:rPr>
                <w:bCs/>
                <w:sz w:val="16"/>
              </w:rPr>
              <w:t>Purchase options – Kept for compatibility</w:t>
            </w:r>
          </w:p>
        </w:tc>
      </w:tr>
      <w:tr w:rsidR="002A3978" w14:paraId="0845C2FD" w14:textId="77777777" w:rsidTr="00992444">
        <w:tc>
          <w:tcPr>
            <w:tcW w:w="1435" w:type="dxa"/>
            <w:vMerge/>
            <w:shd w:val="clear" w:color="auto" w:fill="auto"/>
          </w:tcPr>
          <w:p w14:paraId="73ACA45A" w14:textId="77777777" w:rsidR="002A3978" w:rsidRDefault="002A3978" w:rsidP="002A3978">
            <w:pPr>
              <w:rPr>
                <w:bCs/>
                <w:sz w:val="16"/>
              </w:rPr>
            </w:pPr>
          </w:p>
        </w:tc>
        <w:tc>
          <w:tcPr>
            <w:tcW w:w="1440" w:type="dxa"/>
            <w:shd w:val="clear" w:color="auto" w:fill="auto"/>
          </w:tcPr>
          <w:p w14:paraId="4129FCE4" w14:textId="5F053D5C" w:rsidR="002A3978" w:rsidRDefault="002A3978" w:rsidP="002A3978">
            <w:pPr>
              <w:ind w:left="-108"/>
              <w:rPr>
                <w:bCs/>
                <w:sz w:val="16"/>
              </w:rPr>
            </w:pPr>
            <w:proofErr w:type="spellStart"/>
            <w:r>
              <w:rPr>
                <w:bCs/>
                <w:sz w:val="16"/>
              </w:rPr>
              <w:t>m_</w:t>
            </w:r>
            <w:proofErr w:type="gramStart"/>
            <w:r>
              <w:rPr>
                <w:bCs/>
                <w:sz w:val="16"/>
              </w:rPr>
              <w:t>OptionConfig</w:t>
            </w:r>
            <w:proofErr w:type="spellEnd"/>
            <w:r>
              <w:rPr>
                <w:bCs/>
                <w:sz w:val="16"/>
              </w:rPr>
              <w:t>[</w:t>
            </w:r>
            <w:proofErr w:type="gramEnd"/>
            <w:r>
              <w:rPr>
                <w:bCs/>
                <w:sz w:val="16"/>
              </w:rPr>
              <w:t>0]</w:t>
            </w:r>
          </w:p>
        </w:tc>
        <w:tc>
          <w:tcPr>
            <w:tcW w:w="900" w:type="dxa"/>
          </w:tcPr>
          <w:p w14:paraId="02D79BC3" w14:textId="77777777" w:rsidR="002A3978" w:rsidRDefault="002A3978" w:rsidP="002A3978">
            <w:pPr>
              <w:jc w:val="center"/>
              <w:rPr>
                <w:bCs/>
                <w:sz w:val="16"/>
              </w:rPr>
            </w:pPr>
          </w:p>
        </w:tc>
        <w:tc>
          <w:tcPr>
            <w:tcW w:w="839" w:type="dxa"/>
            <w:shd w:val="clear" w:color="auto" w:fill="auto"/>
          </w:tcPr>
          <w:p w14:paraId="247F2EA8" w14:textId="0C52A9C9" w:rsidR="002A3978" w:rsidRDefault="002A3978" w:rsidP="002A3978">
            <w:pPr>
              <w:jc w:val="center"/>
              <w:rPr>
                <w:bCs/>
                <w:sz w:val="16"/>
              </w:rPr>
            </w:pPr>
            <w:proofErr w:type="spellStart"/>
            <w:r>
              <w:rPr>
                <w:bCs/>
                <w:sz w:val="16"/>
              </w:rPr>
              <w:t>CFwFxd</w:t>
            </w:r>
            <w:proofErr w:type="spellEnd"/>
          </w:p>
        </w:tc>
        <w:tc>
          <w:tcPr>
            <w:tcW w:w="1591" w:type="dxa"/>
            <w:shd w:val="clear" w:color="auto" w:fill="auto"/>
          </w:tcPr>
          <w:p w14:paraId="3E2D99F5" w14:textId="053564E4" w:rsidR="002A3978" w:rsidRPr="00535419" w:rsidRDefault="002A3978" w:rsidP="002A3978">
            <w:pPr>
              <w:rPr>
                <w:bCs/>
                <w:sz w:val="16"/>
                <w:highlight w:val="yellow"/>
              </w:rPr>
            </w:pPr>
            <w:r w:rsidRPr="00535419">
              <w:rPr>
                <w:bCs/>
                <w:sz w:val="16"/>
                <w:highlight w:val="yellow"/>
              </w:rPr>
              <w:t>0x</w:t>
            </w:r>
            <w:r>
              <w:rPr>
                <w:bCs/>
                <w:sz w:val="16"/>
                <w:highlight w:val="yellow"/>
              </w:rPr>
              <w:t>6F</w:t>
            </w:r>
          </w:p>
        </w:tc>
        <w:tc>
          <w:tcPr>
            <w:tcW w:w="2160" w:type="dxa"/>
            <w:shd w:val="clear" w:color="auto" w:fill="auto"/>
          </w:tcPr>
          <w:p w14:paraId="76781BF3" w14:textId="5199700E" w:rsidR="002A3978" w:rsidRPr="001E6F2F" w:rsidRDefault="002A3978" w:rsidP="002A3978">
            <w:pPr>
              <w:rPr>
                <w:bCs/>
                <w:sz w:val="16"/>
                <w:highlight w:val="yellow"/>
              </w:rPr>
            </w:pPr>
            <w:r w:rsidRPr="00535419">
              <w:rPr>
                <w:bCs/>
                <w:sz w:val="16"/>
                <w:highlight w:val="yellow"/>
              </w:rPr>
              <w:t>0x</w:t>
            </w:r>
            <w:r>
              <w:rPr>
                <w:bCs/>
                <w:sz w:val="16"/>
                <w:highlight w:val="yellow"/>
              </w:rPr>
              <w:t>6F</w:t>
            </w:r>
          </w:p>
        </w:tc>
        <w:tc>
          <w:tcPr>
            <w:tcW w:w="1350" w:type="dxa"/>
            <w:shd w:val="clear" w:color="auto" w:fill="auto"/>
          </w:tcPr>
          <w:p w14:paraId="78D53235" w14:textId="57ED6125" w:rsidR="002A3978" w:rsidRPr="001E6F2F" w:rsidRDefault="002A3978" w:rsidP="002A3978">
            <w:pPr>
              <w:rPr>
                <w:bCs/>
                <w:sz w:val="16"/>
                <w:highlight w:val="yellow"/>
              </w:rPr>
            </w:pPr>
            <w:r w:rsidRPr="00535419">
              <w:rPr>
                <w:bCs/>
                <w:sz w:val="16"/>
                <w:highlight w:val="yellow"/>
              </w:rPr>
              <w:t>0x</w:t>
            </w:r>
            <w:r>
              <w:rPr>
                <w:bCs/>
                <w:sz w:val="16"/>
                <w:highlight w:val="yellow"/>
              </w:rPr>
              <w:t>6F</w:t>
            </w:r>
          </w:p>
        </w:tc>
        <w:tc>
          <w:tcPr>
            <w:tcW w:w="1530" w:type="dxa"/>
            <w:shd w:val="clear" w:color="auto" w:fill="auto"/>
          </w:tcPr>
          <w:p w14:paraId="25F4220D" w14:textId="06B1A013" w:rsidR="002A3978" w:rsidRPr="001E6F2F" w:rsidRDefault="002A3978" w:rsidP="002A3978">
            <w:pPr>
              <w:rPr>
                <w:bCs/>
                <w:sz w:val="16"/>
                <w:highlight w:val="yellow"/>
              </w:rPr>
            </w:pPr>
            <w:r w:rsidRPr="00535419">
              <w:rPr>
                <w:bCs/>
                <w:sz w:val="16"/>
                <w:highlight w:val="yellow"/>
              </w:rPr>
              <w:t>0x</w:t>
            </w:r>
            <w:r>
              <w:rPr>
                <w:bCs/>
                <w:sz w:val="16"/>
                <w:highlight w:val="yellow"/>
              </w:rPr>
              <w:t>6F</w:t>
            </w:r>
          </w:p>
        </w:tc>
        <w:tc>
          <w:tcPr>
            <w:tcW w:w="2160" w:type="dxa"/>
            <w:shd w:val="clear" w:color="auto" w:fill="auto"/>
          </w:tcPr>
          <w:p w14:paraId="21CB1DDF" w14:textId="77777777" w:rsidR="002A3978" w:rsidRDefault="002A3978" w:rsidP="002A3978">
            <w:pPr>
              <w:rPr>
                <w:bCs/>
                <w:sz w:val="16"/>
              </w:rPr>
            </w:pPr>
          </w:p>
        </w:tc>
      </w:tr>
      <w:tr w:rsidR="002A3978" w14:paraId="6D558884" w14:textId="77777777" w:rsidTr="00992444">
        <w:tc>
          <w:tcPr>
            <w:tcW w:w="1435" w:type="dxa"/>
            <w:vMerge/>
            <w:shd w:val="clear" w:color="auto" w:fill="auto"/>
          </w:tcPr>
          <w:p w14:paraId="11FF2D5E" w14:textId="77777777" w:rsidR="002A3978" w:rsidRDefault="002A3978" w:rsidP="002A3978">
            <w:pPr>
              <w:rPr>
                <w:bCs/>
                <w:sz w:val="16"/>
              </w:rPr>
            </w:pPr>
          </w:p>
        </w:tc>
        <w:tc>
          <w:tcPr>
            <w:tcW w:w="1440" w:type="dxa"/>
            <w:shd w:val="clear" w:color="auto" w:fill="auto"/>
          </w:tcPr>
          <w:p w14:paraId="057C1A29" w14:textId="77777777" w:rsidR="002A3978" w:rsidRDefault="002A3978" w:rsidP="002A3978">
            <w:pPr>
              <w:ind w:left="-108"/>
              <w:rPr>
                <w:bCs/>
                <w:sz w:val="16"/>
              </w:rPr>
            </w:pPr>
            <w:proofErr w:type="spellStart"/>
            <w:r>
              <w:rPr>
                <w:bCs/>
                <w:sz w:val="16"/>
              </w:rPr>
              <w:t>m_</w:t>
            </w:r>
            <w:proofErr w:type="gramStart"/>
            <w:r>
              <w:rPr>
                <w:bCs/>
                <w:sz w:val="16"/>
              </w:rPr>
              <w:t>OptionConfig</w:t>
            </w:r>
            <w:proofErr w:type="spellEnd"/>
            <w:r>
              <w:rPr>
                <w:bCs/>
                <w:sz w:val="16"/>
              </w:rPr>
              <w:t>[</w:t>
            </w:r>
            <w:proofErr w:type="gramEnd"/>
            <w:r>
              <w:rPr>
                <w:bCs/>
                <w:sz w:val="16"/>
              </w:rPr>
              <w:t>1]</w:t>
            </w:r>
          </w:p>
        </w:tc>
        <w:tc>
          <w:tcPr>
            <w:tcW w:w="900" w:type="dxa"/>
          </w:tcPr>
          <w:p w14:paraId="45BFA9E7" w14:textId="77777777" w:rsidR="002A3978" w:rsidRDefault="002A3978" w:rsidP="002A3978">
            <w:pPr>
              <w:jc w:val="center"/>
              <w:rPr>
                <w:bCs/>
                <w:sz w:val="16"/>
              </w:rPr>
            </w:pPr>
          </w:p>
        </w:tc>
        <w:tc>
          <w:tcPr>
            <w:tcW w:w="839" w:type="dxa"/>
            <w:shd w:val="clear" w:color="auto" w:fill="auto"/>
          </w:tcPr>
          <w:p w14:paraId="0504546A" w14:textId="314C80BA" w:rsidR="002A3978" w:rsidRDefault="002A3978" w:rsidP="002A3978">
            <w:pPr>
              <w:jc w:val="center"/>
              <w:rPr>
                <w:bCs/>
                <w:sz w:val="16"/>
              </w:rPr>
            </w:pPr>
            <w:proofErr w:type="spellStart"/>
            <w:r>
              <w:rPr>
                <w:bCs/>
                <w:sz w:val="16"/>
              </w:rPr>
              <w:t>CStUpSt</w:t>
            </w:r>
            <w:proofErr w:type="spellEnd"/>
          </w:p>
        </w:tc>
        <w:tc>
          <w:tcPr>
            <w:tcW w:w="1591" w:type="dxa"/>
            <w:shd w:val="clear" w:color="auto" w:fill="auto"/>
          </w:tcPr>
          <w:p w14:paraId="12271EDB" w14:textId="0DAA2B38" w:rsidR="002A3978" w:rsidRPr="00535419" w:rsidRDefault="002A3978" w:rsidP="002A3978">
            <w:pPr>
              <w:rPr>
                <w:highlight w:val="yellow"/>
              </w:rPr>
            </w:pPr>
            <w:r w:rsidRPr="00535419">
              <w:rPr>
                <w:bCs/>
                <w:sz w:val="16"/>
                <w:highlight w:val="yellow"/>
              </w:rPr>
              <w:t>0x</w:t>
            </w:r>
            <w:r>
              <w:rPr>
                <w:bCs/>
                <w:sz w:val="16"/>
                <w:highlight w:val="yellow"/>
              </w:rPr>
              <w:t>3C</w:t>
            </w:r>
          </w:p>
        </w:tc>
        <w:tc>
          <w:tcPr>
            <w:tcW w:w="2160" w:type="dxa"/>
            <w:shd w:val="clear" w:color="auto" w:fill="auto"/>
          </w:tcPr>
          <w:p w14:paraId="01D781D1" w14:textId="0643D4D3" w:rsidR="002A3978" w:rsidRDefault="002A3978" w:rsidP="002A3978">
            <w:r>
              <w:rPr>
                <w:bCs/>
                <w:sz w:val="16"/>
              </w:rPr>
              <w:t>0x2C</w:t>
            </w:r>
          </w:p>
        </w:tc>
        <w:tc>
          <w:tcPr>
            <w:tcW w:w="1350" w:type="dxa"/>
            <w:shd w:val="clear" w:color="auto" w:fill="auto"/>
          </w:tcPr>
          <w:p w14:paraId="439BE2A0" w14:textId="39A13BB6" w:rsidR="002A3978" w:rsidRDefault="002A3978" w:rsidP="002A3978">
            <w:r>
              <w:rPr>
                <w:bCs/>
                <w:sz w:val="16"/>
              </w:rPr>
              <w:t>0x2C</w:t>
            </w:r>
          </w:p>
        </w:tc>
        <w:tc>
          <w:tcPr>
            <w:tcW w:w="1530" w:type="dxa"/>
            <w:shd w:val="clear" w:color="auto" w:fill="auto"/>
          </w:tcPr>
          <w:p w14:paraId="4E51FAB4" w14:textId="3ACA1B93" w:rsidR="002A3978" w:rsidRDefault="002A3978" w:rsidP="002A3978">
            <w:r>
              <w:rPr>
                <w:bCs/>
                <w:sz w:val="16"/>
              </w:rPr>
              <w:t>0x2C</w:t>
            </w:r>
          </w:p>
        </w:tc>
        <w:tc>
          <w:tcPr>
            <w:tcW w:w="2160" w:type="dxa"/>
            <w:shd w:val="clear" w:color="auto" w:fill="auto"/>
          </w:tcPr>
          <w:p w14:paraId="3A0BAF6C" w14:textId="77777777" w:rsidR="002A3978" w:rsidRPr="008C28B8" w:rsidRDefault="002A3978" w:rsidP="002A3978">
            <w:pPr>
              <w:rPr>
                <w:bCs/>
                <w:color w:val="000000"/>
                <w:sz w:val="16"/>
              </w:rPr>
            </w:pPr>
          </w:p>
        </w:tc>
      </w:tr>
      <w:tr w:rsidR="002A3978" w14:paraId="1FA006CC" w14:textId="77777777" w:rsidTr="00992444">
        <w:tc>
          <w:tcPr>
            <w:tcW w:w="1435" w:type="dxa"/>
            <w:vMerge/>
            <w:shd w:val="clear" w:color="auto" w:fill="auto"/>
          </w:tcPr>
          <w:p w14:paraId="05631855" w14:textId="77777777" w:rsidR="002A3978" w:rsidRDefault="002A3978" w:rsidP="002A3978">
            <w:pPr>
              <w:rPr>
                <w:bCs/>
                <w:sz w:val="16"/>
              </w:rPr>
            </w:pPr>
          </w:p>
        </w:tc>
        <w:tc>
          <w:tcPr>
            <w:tcW w:w="1440" w:type="dxa"/>
            <w:shd w:val="clear" w:color="auto" w:fill="auto"/>
          </w:tcPr>
          <w:p w14:paraId="45A92967" w14:textId="77777777" w:rsidR="002A3978" w:rsidRDefault="002A3978" w:rsidP="002A3978">
            <w:pPr>
              <w:ind w:left="-108"/>
              <w:rPr>
                <w:bCs/>
                <w:sz w:val="16"/>
              </w:rPr>
            </w:pPr>
            <w:proofErr w:type="spellStart"/>
            <w:r>
              <w:rPr>
                <w:bCs/>
                <w:sz w:val="16"/>
              </w:rPr>
              <w:t>m_</w:t>
            </w:r>
            <w:proofErr w:type="gramStart"/>
            <w:r>
              <w:rPr>
                <w:bCs/>
                <w:sz w:val="16"/>
              </w:rPr>
              <w:t>OptionConfig</w:t>
            </w:r>
            <w:proofErr w:type="spellEnd"/>
            <w:r>
              <w:rPr>
                <w:bCs/>
                <w:sz w:val="16"/>
              </w:rPr>
              <w:t>[</w:t>
            </w:r>
            <w:proofErr w:type="gramEnd"/>
            <w:r>
              <w:rPr>
                <w:bCs/>
                <w:sz w:val="16"/>
              </w:rPr>
              <w:t>2]</w:t>
            </w:r>
          </w:p>
        </w:tc>
        <w:tc>
          <w:tcPr>
            <w:tcW w:w="900" w:type="dxa"/>
          </w:tcPr>
          <w:p w14:paraId="603EDC90" w14:textId="77777777" w:rsidR="002A3978" w:rsidRDefault="002A3978" w:rsidP="002A3978">
            <w:pPr>
              <w:jc w:val="center"/>
              <w:rPr>
                <w:bCs/>
                <w:sz w:val="16"/>
              </w:rPr>
            </w:pPr>
          </w:p>
        </w:tc>
        <w:tc>
          <w:tcPr>
            <w:tcW w:w="839" w:type="dxa"/>
            <w:shd w:val="clear" w:color="auto" w:fill="auto"/>
          </w:tcPr>
          <w:p w14:paraId="05A63AEC" w14:textId="64E5D590" w:rsidR="002A3978" w:rsidRDefault="002A3978" w:rsidP="002A3978">
            <w:pPr>
              <w:jc w:val="center"/>
              <w:rPr>
                <w:bCs/>
                <w:sz w:val="16"/>
              </w:rPr>
            </w:pPr>
            <w:proofErr w:type="spellStart"/>
            <w:r>
              <w:rPr>
                <w:bCs/>
                <w:sz w:val="16"/>
              </w:rPr>
              <w:t>CFwFxd</w:t>
            </w:r>
            <w:proofErr w:type="spellEnd"/>
          </w:p>
        </w:tc>
        <w:tc>
          <w:tcPr>
            <w:tcW w:w="1591" w:type="dxa"/>
            <w:shd w:val="clear" w:color="auto" w:fill="auto"/>
          </w:tcPr>
          <w:p w14:paraId="552F35CB" w14:textId="77777777" w:rsidR="002A3978" w:rsidRPr="00535419" w:rsidRDefault="002A3978" w:rsidP="002A3978">
            <w:pPr>
              <w:rPr>
                <w:highlight w:val="yellow"/>
              </w:rPr>
            </w:pPr>
            <w:r w:rsidRPr="00535419">
              <w:rPr>
                <w:bCs/>
                <w:sz w:val="16"/>
                <w:highlight w:val="yellow"/>
              </w:rPr>
              <w:t>0x00</w:t>
            </w:r>
          </w:p>
        </w:tc>
        <w:tc>
          <w:tcPr>
            <w:tcW w:w="2160" w:type="dxa"/>
            <w:shd w:val="clear" w:color="auto" w:fill="auto"/>
          </w:tcPr>
          <w:p w14:paraId="0F2F8038" w14:textId="77777777" w:rsidR="002A3978" w:rsidRDefault="002A3978" w:rsidP="002A3978">
            <w:r>
              <w:rPr>
                <w:bCs/>
                <w:sz w:val="16"/>
              </w:rPr>
              <w:t>0x00</w:t>
            </w:r>
          </w:p>
        </w:tc>
        <w:tc>
          <w:tcPr>
            <w:tcW w:w="1350" w:type="dxa"/>
            <w:shd w:val="clear" w:color="auto" w:fill="auto"/>
          </w:tcPr>
          <w:p w14:paraId="2C56A529" w14:textId="77777777" w:rsidR="002A3978" w:rsidRDefault="002A3978" w:rsidP="002A3978">
            <w:r>
              <w:rPr>
                <w:bCs/>
                <w:sz w:val="16"/>
              </w:rPr>
              <w:t>0x00</w:t>
            </w:r>
          </w:p>
        </w:tc>
        <w:tc>
          <w:tcPr>
            <w:tcW w:w="1530" w:type="dxa"/>
            <w:shd w:val="clear" w:color="auto" w:fill="auto"/>
          </w:tcPr>
          <w:p w14:paraId="130ACDF2" w14:textId="77777777" w:rsidR="002A3978" w:rsidRDefault="002A3978" w:rsidP="002A3978">
            <w:r>
              <w:rPr>
                <w:bCs/>
                <w:sz w:val="16"/>
              </w:rPr>
              <w:t>0x00</w:t>
            </w:r>
          </w:p>
        </w:tc>
        <w:tc>
          <w:tcPr>
            <w:tcW w:w="2160" w:type="dxa"/>
            <w:shd w:val="clear" w:color="auto" w:fill="auto"/>
          </w:tcPr>
          <w:p w14:paraId="208B6B4C" w14:textId="77777777" w:rsidR="002A3978" w:rsidRDefault="002A3978" w:rsidP="002A3978">
            <w:pPr>
              <w:rPr>
                <w:bCs/>
                <w:sz w:val="16"/>
              </w:rPr>
            </w:pPr>
          </w:p>
        </w:tc>
      </w:tr>
      <w:tr w:rsidR="002A3978" w14:paraId="628BFBA3" w14:textId="77777777" w:rsidTr="00992444">
        <w:tc>
          <w:tcPr>
            <w:tcW w:w="1435" w:type="dxa"/>
            <w:vMerge/>
            <w:shd w:val="clear" w:color="auto" w:fill="auto"/>
          </w:tcPr>
          <w:p w14:paraId="59317ED3" w14:textId="77777777" w:rsidR="002A3978" w:rsidRDefault="002A3978" w:rsidP="002A3978">
            <w:pPr>
              <w:rPr>
                <w:bCs/>
                <w:sz w:val="16"/>
              </w:rPr>
            </w:pPr>
          </w:p>
        </w:tc>
        <w:tc>
          <w:tcPr>
            <w:tcW w:w="1440" w:type="dxa"/>
            <w:shd w:val="clear" w:color="auto" w:fill="auto"/>
          </w:tcPr>
          <w:p w14:paraId="5ADB3FC4" w14:textId="77777777" w:rsidR="002A3978" w:rsidRDefault="002A3978" w:rsidP="002A3978">
            <w:pPr>
              <w:ind w:left="-108"/>
              <w:rPr>
                <w:bCs/>
                <w:sz w:val="16"/>
              </w:rPr>
            </w:pPr>
            <w:proofErr w:type="spellStart"/>
            <w:r>
              <w:rPr>
                <w:bCs/>
                <w:sz w:val="16"/>
              </w:rPr>
              <w:t>m_</w:t>
            </w:r>
            <w:proofErr w:type="gramStart"/>
            <w:r>
              <w:rPr>
                <w:bCs/>
                <w:sz w:val="16"/>
              </w:rPr>
              <w:t>OptionConfig</w:t>
            </w:r>
            <w:proofErr w:type="spellEnd"/>
            <w:r>
              <w:rPr>
                <w:bCs/>
                <w:sz w:val="16"/>
              </w:rPr>
              <w:t>[</w:t>
            </w:r>
            <w:proofErr w:type="gramEnd"/>
            <w:r>
              <w:rPr>
                <w:bCs/>
                <w:sz w:val="16"/>
              </w:rPr>
              <w:t>3]</w:t>
            </w:r>
          </w:p>
        </w:tc>
        <w:tc>
          <w:tcPr>
            <w:tcW w:w="900" w:type="dxa"/>
          </w:tcPr>
          <w:p w14:paraId="326A07ED" w14:textId="77777777" w:rsidR="002A3978" w:rsidRDefault="002A3978" w:rsidP="002A3978">
            <w:pPr>
              <w:jc w:val="center"/>
              <w:rPr>
                <w:bCs/>
                <w:sz w:val="16"/>
              </w:rPr>
            </w:pPr>
          </w:p>
        </w:tc>
        <w:tc>
          <w:tcPr>
            <w:tcW w:w="839" w:type="dxa"/>
            <w:shd w:val="clear" w:color="auto" w:fill="auto"/>
          </w:tcPr>
          <w:p w14:paraId="282A1740" w14:textId="66A065B0" w:rsidR="002A3978" w:rsidRDefault="002A3978" w:rsidP="002A3978">
            <w:pPr>
              <w:jc w:val="center"/>
              <w:rPr>
                <w:bCs/>
                <w:sz w:val="16"/>
              </w:rPr>
            </w:pPr>
            <w:proofErr w:type="spellStart"/>
            <w:r>
              <w:rPr>
                <w:bCs/>
                <w:sz w:val="16"/>
              </w:rPr>
              <w:t>CFwFxd</w:t>
            </w:r>
            <w:proofErr w:type="spellEnd"/>
          </w:p>
        </w:tc>
        <w:tc>
          <w:tcPr>
            <w:tcW w:w="1591" w:type="dxa"/>
            <w:shd w:val="clear" w:color="auto" w:fill="auto"/>
          </w:tcPr>
          <w:p w14:paraId="71CAABF1" w14:textId="77777777" w:rsidR="002A3978" w:rsidRPr="00535419" w:rsidRDefault="002A3978" w:rsidP="002A3978">
            <w:pPr>
              <w:rPr>
                <w:highlight w:val="yellow"/>
              </w:rPr>
            </w:pPr>
            <w:r w:rsidRPr="00535419">
              <w:rPr>
                <w:bCs/>
                <w:sz w:val="16"/>
                <w:highlight w:val="yellow"/>
              </w:rPr>
              <w:t>0x00</w:t>
            </w:r>
          </w:p>
        </w:tc>
        <w:tc>
          <w:tcPr>
            <w:tcW w:w="2160" w:type="dxa"/>
            <w:shd w:val="clear" w:color="auto" w:fill="auto"/>
          </w:tcPr>
          <w:p w14:paraId="07333783" w14:textId="77777777" w:rsidR="002A3978" w:rsidRDefault="002A3978" w:rsidP="002A3978">
            <w:r>
              <w:rPr>
                <w:bCs/>
                <w:sz w:val="16"/>
              </w:rPr>
              <w:t>0x00</w:t>
            </w:r>
          </w:p>
        </w:tc>
        <w:tc>
          <w:tcPr>
            <w:tcW w:w="1350" w:type="dxa"/>
            <w:shd w:val="clear" w:color="auto" w:fill="auto"/>
          </w:tcPr>
          <w:p w14:paraId="52E552E9" w14:textId="77777777" w:rsidR="002A3978" w:rsidRDefault="002A3978" w:rsidP="002A3978">
            <w:r>
              <w:rPr>
                <w:bCs/>
                <w:sz w:val="16"/>
              </w:rPr>
              <w:t>0x00</w:t>
            </w:r>
          </w:p>
        </w:tc>
        <w:tc>
          <w:tcPr>
            <w:tcW w:w="1530" w:type="dxa"/>
            <w:shd w:val="clear" w:color="auto" w:fill="auto"/>
          </w:tcPr>
          <w:p w14:paraId="42AAA8EF" w14:textId="77777777" w:rsidR="002A3978" w:rsidRDefault="002A3978" w:rsidP="002A3978">
            <w:r>
              <w:rPr>
                <w:bCs/>
                <w:sz w:val="16"/>
              </w:rPr>
              <w:t>0x00</w:t>
            </w:r>
          </w:p>
        </w:tc>
        <w:tc>
          <w:tcPr>
            <w:tcW w:w="2160" w:type="dxa"/>
            <w:shd w:val="clear" w:color="auto" w:fill="auto"/>
          </w:tcPr>
          <w:p w14:paraId="281FAF12" w14:textId="77777777" w:rsidR="002A3978" w:rsidRDefault="002A3978" w:rsidP="002A3978">
            <w:pPr>
              <w:rPr>
                <w:bCs/>
                <w:sz w:val="16"/>
              </w:rPr>
            </w:pPr>
          </w:p>
        </w:tc>
      </w:tr>
      <w:tr w:rsidR="002A3978" w14:paraId="78915A8A" w14:textId="77777777" w:rsidTr="00992444">
        <w:tc>
          <w:tcPr>
            <w:tcW w:w="1435" w:type="dxa"/>
            <w:vMerge/>
            <w:shd w:val="clear" w:color="auto" w:fill="auto"/>
          </w:tcPr>
          <w:p w14:paraId="2F417B9A" w14:textId="77777777" w:rsidR="002A3978" w:rsidRDefault="002A3978" w:rsidP="002A3978">
            <w:pPr>
              <w:rPr>
                <w:bCs/>
                <w:sz w:val="16"/>
              </w:rPr>
            </w:pPr>
          </w:p>
        </w:tc>
        <w:tc>
          <w:tcPr>
            <w:tcW w:w="1440" w:type="dxa"/>
            <w:shd w:val="clear" w:color="auto" w:fill="auto"/>
          </w:tcPr>
          <w:p w14:paraId="7E2F7F2F" w14:textId="77777777" w:rsidR="002A3978" w:rsidRDefault="002A3978" w:rsidP="002A3978">
            <w:pPr>
              <w:ind w:left="-108"/>
              <w:rPr>
                <w:bCs/>
                <w:sz w:val="16"/>
              </w:rPr>
            </w:pPr>
            <w:proofErr w:type="spellStart"/>
            <w:r>
              <w:rPr>
                <w:bCs/>
                <w:sz w:val="16"/>
              </w:rPr>
              <w:t>m_</w:t>
            </w:r>
            <w:proofErr w:type="gramStart"/>
            <w:r>
              <w:rPr>
                <w:bCs/>
                <w:sz w:val="16"/>
              </w:rPr>
              <w:t>OptionConfig</w:t>
            </w:r>
            <w:proofErr w:type="spellEnd"/>
            <w:r>
              <w:rPr>
                <w:bCs/>
                <w:sz w:val="16"/>
              </w:rPr>
              <w:t>[</w:t>
            </w:r>
            <w:proofErr w:type="gramEnd"/>
            <w:r>
              <w:rPr>
                <w:bCs/>
                <w:sz w:val="16"/>
              </w:rPr>
              <w:t>4]</w:t>
            </w:r>
          </w:p>
        </w:tc>
        <w:tc>
          <w:tcPr>
            <w:tcW w:w="900" w:type="dxa"/>
          </w:tcPr>
          <w:p w14:paraId="3BCAB597" w14:textId="77777777" w:rsidR="002A3978" w:rsidRDefault="002A3978" w:rsidP="002A3978">
            <w:pPr>
              <w:jc w:val="center"/>
              <w:rPr>
                <w:bCs/>
                <w:sz w:val="16"/>
              </w:rPr>
            </w:pPr>
          </w:p>
        </w:tc>
        <w:tc>
          <w:tcPr>
            <w:tcW w:w="839" w:type="dxa"/>
            <w:shd w:val="clear" w:color="auto" w:fill="auto"/>
          </w:tcPr>
          <w:p w14:paraId="7F2F2FC6" w14:textId="28BED3A9" w:rsidR="002A3978" w:rsidRDefault="002A3978" w:rsidP="002A3978">
            <w:pPr>
              <w:jc w:val="center"/>
              <w:rPr>
                <w:bCs/>
                <w:sz w:val="16"/>
              </w:rPr>
            </w:pPr>
            <w:proofErr w:type="spellStart"/>
            <w:r>
              <w:rPr>
                <w:bCs/>
                <w:sz w:val="16"/>
              </w:rPr>
              <w:t>CFwFxd</w:t>
            </w:r>
            <w:proofErr w:type="spellEnd"/>
          </w:p>
        </w:tc>
        <w:tc>
          <w:tcPr>
            <w:tcW w:w="1591" w:type="dxa"/>
            <w:shd w:val="clear" w:color="auto" w:fill="auto"/>
          </w:tcPr>
          <w:p w14:paraId="5048A8F4" w14:textId="77777777" w:rsidR="002A3978" w:rsidRPr="00535419" w:rsidRDefault="002A3978" w:rsidP="002A3978">
            <w:pPr>
              <w:rPr>
                <w:highlight w:val="yellow"/>
              </w:rPr>
            </w:pPr>
            <w:r w:rsidRPr="00535419">
              <w:rPr>
                <w:bCs/>
                <w:sz w:val="16"/>
                <w:highlight w:val="yellow"/>
              </w:rPr>
              <w:t>0x00</w:t>
            </w:r>
          </w:p>
        </w:tc>
        <w:tc>
          <w:tcPr>
            <w:tcW w:w="2160" w:type="dxa"/>
            <w:shd w:val="clear" w:color="auto" w:fill="auto"/>
          </w:tcPr>
          <w:p w14:paraId="0E867362" w14:textId="77777777" w:rsidR="002A3978" w:rsidRDefault="002A3978" w:rsidP="002A3978">
            <w:r>
              <w:rPr>
                <w:bCs/>
                <w:sz w:val="16"/>
              </w:rPr>
              <w:t>0x00</w:t>
            </w:r>
          </w:p>
        </w:tc>
        <w:tc>
          <w:tcPr>
            <w:tcW w:w="1350" w:type="dxa"/>
            <w:shd w:val="clear" w:color="auto" w:fill="auto"/>
          </w:tcPr>
          <w:p w14:paraId="570528CD" w14:textId="77777777" w:rsidR="002A3978" w:rsidRDefault="002A3978" w:rsidP="002A3978">
            <w:r>
              <w:rPr>
                <w:bCs/>
                <w:sz w:val="16"/>
              </w:rPr>
              <w:t>0x00</w:t>
            </w:r>
          </w:p>
        </w:tc>
        <w:tc>
          <w:tcPr>
            <w:tcW w:w="1530" w:type="dxa"/>
            <w:shd w:val="clear" w:color="auto" w:fill="auto"/>
          </w:tcPr>
          <w:p w14:paraId="7BFB3522" w14:textId="77777777" w:rsidR="002A3978" w:rsidRDefault="002A3978" w:rsidP="002A3978">
            <w:r>
              <w:rPr>
                <w:bCs/>
                <w:sz w:val="16"/>
              </w:rPr>
              <w:t>0x00</w:t>
            </w:r>
          </w:p>
        </w:tc>
        <w:tc>
          <w:tcPr>
            <w:tcW w:w="2160" w:type="dxa"/>
            <w:shd w:val="clear" w:color="auto" w:fill="auto"/>
          </w:tcPr>
          <w:p w14:paraId="6F32526F" w14:textId="77777777" w:rsidR="002A3978" w:rsidRDefault="002A3978" w:rsidP="002A3978">
            <w:pPr>
              <w:rPr>
                <w:bCs/>
                <w:sz w:val="16"/>
              </w:rPr>
            </w:pPr>
            <w:r>
              <w:rPr>
                <w:bCs/>
                <w:sz w:val="16"/>
              </w:rPr>
              <w:t>(reserved)</w:t>
            </w:r>
          </w:p>
        </w:tc>
      </w:tr>
      <w:tr w:rsidR="002A3978" w14:paraId="2DE07DC3" w14:textId="77777777" w:rsidTr="00992444">
        <w:tc>
          <w:tcPr>
            <w:tcW w:w="1435" w:type="dxa"/>
            <w:vMerge/>
            <w:shd w:val="clear" w:color="auto" w:fill="auto"/>
          </w:tcPr>
          <w:p w14:paraId="7B4B67D3" w14:textId="77777777" w:rsidR="002A3978" w:rsidRDefault="002A3978" w:rsidP="002A3978">
            <w:pPr>
              <w:rPr>
                <w:bCs/>
                <w:sz w:val="16"/>
              </w:rPr>
            </w:pPr>
          </w:p>
        </w:tc>
        <w:tc>
          <w:tcPr>
            <w:tcW w:w="1440" w:type="dxa"/>
            <w:shd w:val="clear" w:color="auto" w:fill="auto"/>
          </w:tcPr>
          <w:p w14:paraId="16DB080F" w14:textId="77777777" w:rsidR="002A3978" w:rsidRDefault="002A3978" w:rsidP="002A3978">
            <w:pPr>
              <w:ind w:left="-108"/>
              <w:rPr>
                <w:bCs/>
                <w:sz w:val="16"/>
              </w:rPr>
            </w:pPr>
            <w:proofErr w:type="spellStart"/>
            <w:r>
              <w:rPr>
                <w:bCs/>
                <w:sz w:val="16"/>
              </w:rPr>
              <w:t>m_</w:t>
            </w:r>
            <w:proofErr w:type="gramStart"/>
            <w:r>
              <w:rPr>
                <w:bCs/>
                <w:sz w:val="16"/>
              </w:rPr>
              <w:t>OptionConfig</w:t>
            </w:r>
            <w:proofErr w:type="spellEnd"/>
            <w:r>
              <w:rPr>
                <w:bCs/>
                <w:sz w:val="16"/>
              </w:rPr>
              <w:t>[</w:t>
            </w:r>
            <w:proofErr w:type="gramEnd"/>
            <w:r>
              <w:rPr>
                <w:bCs/>
                <w:sz w:val="16"/>
              </w:rPr>
              <w:t>5]</w:t>
            </w:r>
          </w:p>
        </w:tc>
        <w:tc>
          <w:tcPr>
            <w:tcW w:w="900" w:type="dxa"/>
          </w:tcPr>
          <w:p w14:paraId="5D0A4EB3" w14:textId="77777777" w:rsidR="002A3978" w:rsidRDefault="002A3978" w:rsidP="002A3978">
            <w:pPr>
              <w:jc w:val="center"/>
              <w:rPr>
                <w:bCs/>
                <w:sz w:val="16"/>
              </w:rPr>
            </w:pPr>
          </w:p>
        </w:tc>
        <w:tc>
          <w:tcPr>
            <w:tcW w:w="839" w:type="dxa"/>
            <w:shd w:val="clear" w:color="auto" w:fill="auto"/>
          </w:tcPr>
          <w:p w14:paraId="6BD0EB68" w14:textId="6AA5285C" w:rsidR="002A3978" w:rsidRDefault="002A3978" w:rsidP="002A3978">
            <w:pPr>
              <w:jc w:val="center"/>
              <w:rPr>
                <w:bCs/>
                <w:sz w:val="16"/>
              </w:rPr>
            </w:pPr>
            <w:proofErr w:type="spellStart"/>
            <w:r>
              <w:rPr>
                <w:bCs/>
                <w:sz w:val="16"/>
              </w:rPr>
              <w:t>CFwFxd</w:t>
            </w:r>
            <w:proofErr w:type="spellEnd"/>
          </w:p>
        </w:tc>
        <w:tc>
          <w:tcPr>
            <w:tcW w:w="1591" w:type="dxa"/>
            <w:shd w:val="clear" w:color="auto" w:fill="auto"/>
          </w:tcPr>
          <w:p w14:paraId="48E3EB51" w14:textId="77777777" w:rsidR="002A3978" w:rsidRPr="00535419" w:rsidRDefault="002A3978" w:rsidP="002A3978">
            <w:pPr>
              <w:rPr>
                <w:highlight w:val="yellow"/>
              </w:rPr>
            </w:pPr>
            <w:r w:rsidRPr="00535419">
              <w:rPr>
                <w:bCs/>
                <w:sz w:val="16"/>
                <w:highlight w:val="yellow"/>
              </w:rPr>
              <w:t>0x00</w:t>
            </w:r>
          </w:p>
        </w:tc>
        <w:tc>
          <w:tcPr>
            <w:tcW w:w="2160" w:type="dxa"/>
            <w:shd w:val="clear" w:color="auto" w:fill="auto"/>
          </w:tcPr>
          <w:p w14:paraId="6AC76A0D" w14:textId="77777777" w:rsidR="002A3978" w:rsidRDefault="002A3978" w:rsidP="002A3978">
            <w:r>
              <w:rPr>
                <w:bCs/>
                <w:sz w:val="16"/>
              </w:rPr>
              <w:t>0x00</w:t>
            </w:r>
          </w:p>
        </w:tc>
        <w:tc>
          <w:tcPr>
            <w:tcW w:w="1350" w:type="dxa"/>
            <w:shd w:val="clear" w:color="auto" w:fill="auto"/>
          </w:tcPr>
          <w:p w14:paraId="7F3C5693" w14:textId="77777777" w:rsidR="002A3978" w:rsidRDefault="002A3978" w:rsidP="002A3978">
            <w:r>
              <w:rPr>
                <w:bCs/>
                <w:sz w:val="16"/>
              </w:rPr>
              <w:t>0x00</w:t>
            </w:r>
          </w:p>
        </w:tc>
        <w:tc>
          <w:tcPr>
            <w:tcW w:w="1530" w:type="dxa"/>
            <w:shd w:val="clear" w:color="auto" w:fill="auto"/>
          </w:tcPr>
          <w:p w14:paraId="48D24E4C" w14:textId="77777777" w:rsidR="002A3978" w:rsidRDefault="002A3978" w:rsidP="002A3978">
            <w:r>
              <w:rPr>
                <w:bCs/>
                <w:sz w:val="16"/>
              </w:rPr>
              <w:t>0x00</w:t>
            </w:r>
          </w:p>
        </w:tc>
        <w:tc>
          <w:tcPr>
            <w:tcW w:w="2160" w:type="dxa"/>
            <w:shd w:val="clear" w:color="auto" w:fill="auto"/>
          </w:tcPr>
          <w:p w14:paraId="47128E0E" w14:textId="77777777" w:rsidR="002A3978" w:rsidRDefault="002A3978" w:rsidP="002A3978">
            <w:pPr>
              <w:rPr>
                <w:bCs/>
                <w:sz w:val="16"/>
              </w:rPr>
            </w:pPr>
            <w:r>
              <w:rPr>
                <w:bCs/>
                <w:sz w:val="16"/>
              </w:rPr>
              <w:t>(reserved)</w:t>
            </w:r>
          </w:p>
        </w:tc>
      </w:tr>
      <w:tr w:rsidR="002A3978" w14:paraId="6011C56E" w14:textId="77777777" w:rsidTr="00992444">
        <w:tc>
          <w:tcPr>
            <w:tcW w:w="1435" w:type="dxa"/>
            <w:vMerge/>
            <w:shd w:val="clear" w:color="auto" w:fill="auto"/>
          </w:tcPr>
          <w:p w14:paraId="1845710B" w14:textId="77777777" w:rsidR="002A3978" w:rsidRDefault="002A3978" w:rsidP="002A3978">
            <w:pPr>
              <w:rPr>
                <w:bCs/>
                <w:sz w:val="16"/>
              </w:rPr>
            </w:pPr>
          </w:p>
        </w:tc>
        <w:tc>
          <w:tcPr>
            <w:tcW w:w="1440" w:type="dxa"/>
            <w:shd w:val="clear" w:color="auto" w:fill="auto"/>
          </w:tcPr>
          <w:p w14:paraId="3B0E663F" w14:textId="77777777" w:rsidR="002A3978" w:rsidRDefault="002A3978" w:rsidP="002A3978">
            <w:pPr>
              <w:ind w:left="-108"/>
              <w:rPr>
                <w:bCs/>
                <w:sz w:val="16"/>
              </w:rPr>
            </w:pPr>
            <w:proofErr w:type="spellStart"/>
            <w:r>
              <w:rPr>
                <w:bCs/>
                <w:sz w:val="16"/>
              </w:rPr>
              <w:t>m_</w:t>
            </w:r>
            <w:proofErr w:type="gramStart"/>
            <w:r>
              <w:rPr>
                <w:bCs/>
                <w:sz w:val="16"/>
              </w:rPr>
              <w:t>OptionConfig</w:t>
            </w:r>
            <w:proofErr w:type="spellEnd"/>
            <w:r>
              <w:rPr>
                <w:bCs/>
                <w:sz w:val="16"/>
              </w:rPr>
              <w:t>[</w:t>
            </w:r>
            <w:proofErr w:type="gramEnd"/>
            <w:r>
              <w:rPr>
                <w:bCs/>
                <w:sz w:val="16"/>
              </w:rPr>
              <w:t>6]</w:t>
            </w:r>
          </w:p>
        </w:tc>
        <w:tc>
          <w:tcPr>
            <w:tcW w:w="900" w:type="dxa"/>
          </w:tcPr>
          <w:p w14:paraId="3AD7A1C3" w14:textId="77777777" w:rsidR="002A3978" w:rsidRDefault="002A3978" w:rsidP="002A3978">
            <w:pPr>
              <w:jc w:val="center"/>
              <w:rPr>
                <w:bCs/>
                <w:sz w:val="16"/>
              </w:rPr>
            </w:pPr>
          </w:p>
        </w:tc>
        <w:tc>
          <w:tcPr>
            <w:tcW w:w="839" w:type="dxa"/>
            <w:shd w:val="clear" w:color="auto" w:fill="auto"/>
          </w:tcPr>
          <w:p w14:paraId="32756205" w14:textId="6F7A1DD7" w:rsidR="002A3978" w:rsidRDefault="002A3978" w:rsidP="002A3978">
            <w:pPr>
              <w:jc w:val="center"/>
              <w:rPr>
                <w:bCs/>
                <w:sz w:val="16"/>
              </w:rPr>
            </w:pPr>
            <w:proofErr w:type="spellStart"/>
            <w:r>
              <w:rPr>
                <w:bCs/>
                <w:sz w:val="16"/>
              </w:rPr>
              <w:t>CFwFxd</w:t>
            </w:r>
            <w:proofErr w:type="spellEnd"/>
          </w:p>
        </w:tc>
        <w:tc>
          <w:tcPr>
            <w:tcW w:w="1591" w:type="dxa"/>
            <w:shd w:val="clear" w:color="auto" w:fill="auto"/>
          </w:tcPr>
          <w:p w14:paraId="5C3E1934" w14:textId="77777777" w:rsidR="002A3978" w:rsidRPr="00535419" w:rsidRDefault="002A3978" w:rsidP="002A3978">
            <w:pPr>
              <w:rPr>
                <w:highlight w:val="yellow"/>
              </w:rPr>
            </w:pPr>
            <w:r w:rsidRPr="00535419">
              <w:rPr>
                <w:bCs/>
                <w:sz w:val="16"/>
                <w:highlight w:val="yellow"/>
              </w:rPr>
              <w:t>0x00</w:t>
            </w:r>
          </w:p>
        </w:tc>
        <w:tc>
          <w:tcPr>
            <w:tcW w:w="2160" w:type="dxa"/>
            <w:shd w:val="clear" w:color="auto" w:fill="auto"/>
          </w:tcPr>
          <w:p w14:paraId="5559D35B" w14:textId="77777777" w:rsidR="002A3978" w:rsidRDefault="002A3978" w:rsidP="002A3978">
            <w:r>
              <w:rPr>
                <w:bCs/>
                <w:sz w:val="16"/>
              </w:rPr>
              <w:t>0x00</w:t>
            </w:r>
          </w:p>
        </w:tc>
        <w:tc>
          <w:tcPr>
            <w:tcW w:w="1350" w:type="dxa"/>
            <w:shd w:val="clear" w:color="auto" w:fill="auto"/>
          </w:tcPr>
          <w:p w14:paraId="720E2060" w14:textId="77777777" w:rsidR="002A3978" w:rsidRDefault="002A3978" w:rsidP="002A3978">
            <w:r>
              <w:rPr>
                <w:bCs/>
                <w:sz w:val="16"/>
              </w:rPr>
              <w:t>0x00</w:t>
            </w:r>
          </w:p>
        </w:tc>
        <w:tc>
          <w:tcPr>
            <w:tcW w:w="1530" w:type="dxa"/>
            <w:shd w:val="clear" w:color="auto" w:fill="auto"/>
          </w:tcPr>
          <w:p w14:paraId="22FCE64F" w14:textId="77777777" w:rsidR="002A3978" w:rsidRDefault="002A3978" w:rsidP="002A3978">
            <w:r>
              <w:rPr>
                <w:bCs/>
                <w:sz w:val="16"/>
              </w:rPr>
              <w:t>0x00</w:t>
            </w:r>
          </w:p>
        </w:tc>
        <w:tc>
          <w:tcPr>
            <w:tcW w:w="2160" w:type="dxa"/>
            <w:shd w:val="clear" w:color="auto" w:fill="auto"/>
          </w:tcPr>
          <w:p w14:paraId="5B1C19AC" w14:textId="77777777" w:rsidR="002A3978" w:rsidRDefault="002A3978" w:rsidP="002A3978">
            <w:pPr>
              <w:rPr>
                <w:bCs/>
                <w:sz w:val="16"/>
              </w:rPr>
            </w:pPr>
            <w:r>
              <w:rPr>
                <w:bCs/>
                <w:sz w:val="16"/>
              </w:rPr>
              <w:t>(reserved)</w:t>
            </w:r>
          </w:p>
        </w:tc>
      </w:tr>
      <w:tr w:rsidR="002A3978" w14:paraId="7BD6E06A" w14:textId="77777777" w:rsidTr="00992444">
        <w:tc>
          <w:tcPr>
            <w:tcW w:w="1435" w:type="dxa"/>
            <w:vMerge/>
            <w:shd w:val="clear" w:color="auto" w:fill="auto"/>
          </w:tcPr>
          <w:p w14:paraId="24D00705" w14:textId="77777777" w:rsidR="002A3978" w:rsidRDefault="002A3978" w:rsidP="002A3978">
            <w:pPr>
              <w:rPr>
                <w:bCs/>
                <w:sz w:val="16"/>
              </w:rPr>
            </w:pPr>
          </w:p>
        </w:tc>
        <w:tc>
          <w:tcPr>
            <w:tcW w:w="1440" w:type="dxa"/>
            <w:shd w:val="clear" w:color="auto" w:fill="auto"/>
          </w:tcPr>
          <w:p w14:paraId="5BAA2088" w14:textId="77777777" w:rsidR="002A3978" w:rsidRDefault="002A3978" w:rsidP="002A3978">
            <w:pPr>
              <w:ind w:left="-108"/>
              <w:rPr>
                <w:bCs/>
                <w:sz w:val="16"/>
              </w:rPr>
            </w:pPr>
            <w:proofErr w:type="spellStart"/>
            <w:r>
              <w:rPr>
                <w:bCs/>
                <w:sz w:val="16"/>
              </w:rPr>
              <w:t>m_</w:t>
            </w:r>
            <w:proofErr w:type="gramStart"/>
            <w:r>
              <w:rPr>
                <w:bCs/>
                <w:sz w:val="16"/>
              </w:rPr>
              <w:t>OptionConfig</w:t>
            </w:r>
            <w:proofErr w:type="spellEnd"/>
            <w:r>
              <w:rPr>
                <w:bCs/>
                <w:sz w:val="16"/>
              </w:rPr>
              <w:t>[</w:t>
            </w:r>
            <w:proofErr w:type="gramEnd"/>
            <w:r>
              <w:rPr>
                <w:bCs/>
                <w:sz w:val="16"/>
              </w:rPr>
              <w:t>7]</w:t>
            </w:r>
          </w:p>
        </w:tc>
        <w:tc>
          <w:tcPr>
            <w:tcW w:w="900" w:type="dxa"/>
          </w:tcPr>
          <w:p w14:paraId="3E1D42AC" w14:textId="77777777" w:rsidR="002A3978" w:rsidRDefault="002A3978" w:rsidP="002A3978">
            <w:pPr>
              <w:jc w:val="center"/>
              <w:rPr>
                <w:bCs/>
                <w:sz w:val="16"/>
              </w:rPr>
            </w:pPr>
          </w:p>
        </w:tc>
        <w:tc>
          <w:tcPr>
            <w:tcW w:w="839" w:type="dxa"/>
            <w:shd w:val="clear" w:color="auto" w:fill="auto"/>
          </w:tcPr>
          <w:p w14:paraId="28AEF9D1" w14:textId="7D659BF7" w:rsidR="002A3978" w:rsidRDefault="002A3978" w:rsidP="002A3978">
            <w:pPr>
              <w:jc w:val="center"/>
              <w:rPr>
                <w:bCs/>
                <w:sz w:val="16"/>
              </w:rPr>
            </w:pPr>
            <w:proofErr w:type="spellStart"/>
            <w:r>
              <w:rPr>
                <w:bCs/>
                <w:sz w:val="16"/>
              </w:rPr>
              <w:t>CFwFxd</w:t>
            </w:r>
            <w:proofErr w:type="spellEnd"/>
          </w:p>
        </w:tc>
        <w:tc>
          <w:tcPr>
            <w:tcW w:w="1591" w:type="dxa"/>
            <w:shd w:val="clear" w:color="auto" w:fill="auto"/>
          </w:tcPr>
          <w:p w14:paraId="5BB29CCB" w14:textId="77777777" w:rsidR="002A3978" w:rsidRPr="00535419" w:rsidRDefault="002A3978" w:rsidP="002A3978">
            <w:pPr>
              <w:rPr>
                <w:highlight w:val="yellow"/>
              </w:rPr>
            </w:pPr>
            <w:r w:rsidRPr="00535419">
              <w:rPr>
                <w:bCs/>
                <w:sz w:val="16"/>
                <w:highlight w:val="yellow"/>
              </w:rPr>
              <w:t>0x00</w:t>
            </w:r>
          </w:p>
        </w:tc>
        <w:tc>
          <w:tcPr>
            <w:tcW w:w="2160" w:type="dxa"/>
            <w:shd w:val="clear" w:color="auto" w:fill="auto"/>
          </w:tcPr>
          <w:p w14:paraId="6E35F7BA" w14:textId="77777777" w:rsidR="002A3978" w:rsidRDefault="002A3978" w:rsidP="002A3978">
            <w:r>
              <w:rPr>
                <w:bCs/>
                <w:sz w:val="16"/>
              </w:rPr>
              <w:t>0x00</w:t>
            </w:r>
          </w:p>
        </w:tc>
        <w:tc>
          <w:tcPr>
            <w:tcW w:w="1350" w:type="dxa"/>
            <w:shd w:val="clear" w:color="auto" w:fill="auto"/>
          </w:tcPr>
          <w:p w14:paraId="276D8E90" w14:textId="77777777" w:rsidR="002A3978" w:rsidRDefault="002A3978" w:rsidP="002A3978">
            <w:r>
              <w:rPr>
                <w:bCs/>
                <w:sz w:val="16"/>
              </w:rPr>
              <w:t>0x00</w:t>
            </w:r>
          </w:p>
        </w:tc>
        <w:tc>
          <w:tcPr>
            <w:tcW w:w="1530" w:type="dxa"/>
            <w:shd w:val="clear" w:color="auto" w:fill="auto"/>
          </w:tcPr>
          <w:p w14:paraId="3102E4AF" w14:textId="77777777" w:rsidR="002A3978" w:rsidRDefault="002A3978" w:rsidP="002A3978">
            <w:r>
              <w:rPr>
                <w:bCs/>
                <w:sz w:val="16"/>
              </w:rPr>
              <w:t>0x00</w:t>
            </w:r>
          </w:p>
        </w:tc>
        <w:tc>
          <w:tcPr>
            <w:tcW w:w="2160" w:type="dxa"/>
            <w:shd w:val="clear" w:color="auto" w:fill="auto"/>
          </w:tcPr>
          <w:p w14:paraId="570BD428" w14:textId="77777777" w:rsidR="002A3978" w:rsidRDefault="002A3978" w:rsidP="002A3978">
            <w:pPr>
              <w:rPr>
                <w:bCs/>
                <w:sz w:val="16"/>
              </w:rPr>
            </w:pPr>
            <w:r>
              <w:rPr>
                <w:bCs/>
                <w:sz w:val="16"/>
              </w:rPr>
              <w:t>(reserved)</w:t>
            </w:r>
          </w:p>
        </w:tc>
      </w:tr>
      <w:tr w:rsidR="002A3978" w14:paraId="2AA74FE5" w14:textId="77777777" w:rsidTr="00992444">
        <w:tc>
          <w:tcPr>
            <w:tcW w:w="1435" w:type="dxa"/>
            <w:vMerge/>
            <w:shd w:val="clear" w:color="auto" w:fill="auto"/>
          </w:tcPr>
          <w:p w14:paraId="7D6C3332" w14:textId="77777777" w:rsidR="002A3978" w:rsidRDefault="002A3978" w:rsidP="002A3978">
            <w:pPr>
              <w:rPr>
                <w:bCs/>
                <w:sz w:val="16"/>
              </w:rPr>
            </w:pPr>
          </w:p>
        </w:tc>
        <w:tc>
          <w:tcPr>
            <w:tcW w:w="1440" w:type="dxa"/>
            <w:shd w:val="clear" w:color="auto" w:fill="auto"/>
          </w:tcPr>
          <w:p w14:paraId="3AF50C8F" w14:textId="77777777" w:rsidR="002A3978" w:rsidRDefault="002A3978" w:rsidP="002A3978">
            <w:pPr>
              <w:ind w:left="-108"/>
              <w:rPr>
                <w:bCs/>
                <w:sz w:val="16"/>
              </w:rPr>
            </w:pPr>
            <w:proofErr w:type="spellStart"/>
            <w:r>
              <w:rPr>
                <w:bCs/>
                <w:sz w:val="16"/>
              </w:rPr>
              <w:t>m_</w:t>
            </w:r>
            <w:proofErr w:type="gramStart"/>
            <w:r>
              <w:rPr>
                <w:bCs/>
                <w:sz w:val="16"/>
              </w:rPr>
              <w:t>OptionConfig</w:t>
            </w:r>
            <w:proofErr w:type="spellEnd"/>
            <w:r>
              <w:rPr>
                <w:bCs/>
                <w:sz w:val="16"/>
              </w:rPr>
              <w:t>[</w:t>
            </w:r>
            <w:proofErr w:type="gramEnd"/>
            <w:r>
              <w:rPr>
                <w:bCs/>
                <w:sz w:val="16"/>
              </w:rPr>
              <w:t>8]</w:t>
            </w:r>
          </w:p>
        </w:tc>
        <w:tc>
          <w:tcPr>
            <w:tcW w:w="900" w:type="dxa"/>
          </w:tcPr>
          <w:p w14:paraId="52BC1AFE" w14:textId="77777777" w:rsidR="002A3978" w:rsidRDefault="002A3978" w:rsidP="002A3978">
            <w:pPr>
              <w:jc w:val="center"/>
              <w:rPr>
                <w:bCs/>
                <w:sz w:val="16"/>
              </w:rPr>
            </w:pPr>
          </w:p>
        </w:tc>
        <w:tc>
          <w:tcPr>
            <w:tcW w:w="839" w:type="dxa"/>
            <w:shd w:val="clear" w:color="auto" w:fill="auto"/>
          </w:tcPr>
          <w:p w14:paraId="65EFAC7A" w14:textId="0393A8B7" w:rsidR="002A3978" w:rsidRDefault="002A3978" w:rsidP="002A3978">
            <w:pPr>
              <w:jc w:val="center"/>
              <w:rPr>
                <w:bCs/>
                <w:sz w:val="16"/>
              </w:rPr>
            </w:pPr>
            <w:proofErr w:type="spellStart"/>
            <w:r>
              <w:rPr>
                <w:bCs/>
                <w:sz w:val="16"/>
              </w:rPr>
              <w:t>CFwFxd</w:t>
            </w:r>
            <w:proofErr w:type="spellEnd"/>
          </w:p>
        </w:tc>
        <w:tc>
          <w:tcPr>
            <w:tcW w:w="1591" w:type="dxa"/>
            <w:shd w:val="clear" w:color="auto" w:fill="auto"/>
          </w:tcPr>
          <w:p w14:paraId="36B8BF0E" w14:textId="77777777" w:rsidR="002A3978" w:rsidRPr="00535419" w:rsidRDefault="002A3978" w:rsidP="002A3978">
            <w:pPr>
              <w:rPr>
                <w:highlight w:val="yellow"/>
              </w:rPr>
            </w:pPr>
            <w:r w:rsidRPr="00535419">
              <w:rPr>
                <w:bCs/>
                <w:sz w:val="16"/>
                <w:highlight w:val="yellow"/>
              </w:rPr>
              <w:t>0x00</w:t>
            </w:r>
          </w:p>
        </w:tc>
        <w:tc>
          <w:tcPr>
            <w:tcW w:w="2160" w:type="dxa"/>
            <w:shd w:val="clear" w:color="auto" w:fill="auto"/>
          </w:tcPr>
          <w:p w14:paraId="688643CA" w14:textId="77777777" w:rsidR="002A3978" w:rsidRDefault="002A3978" w:rsidP="002A3978">
            <w:r>
              <w:rPr>
                <w:bCs/>
                <w:sz w:val="16"/>
              </w:rPr>
              <w:t>0x00</w:t>
            </w:r>
          </w:p>
        </w:tc>
        <w:tc>
          <w:tcPr>
            <w:tcW w:w="1350" w:type="dxa"/>
            <w:shd w:val="clear" w:color="auto" w:fill="auto"/>
          </w:tcPr>
          <w:p w14:paraId="01E39612" w14:textId="77777777" w:rsidR="002A3978" w:rsidRDefault="002A3978" w:rsidP="002A3978">
            <w:r>
              <w:rPr>
                <w:bCs/>
                <w:sz w:val="16"/>
              </w:rPr>
              <w:t>0x00</w:t>
            </w:r>
          </w:p>
        </w:tc>
        <w:tc>
          <w:tcPr>
            <w:tcW w:w="1530" w:type="dxa"/>
            <w:shd w:val="clear" w:color="auto" w:fill="auto"/>
          </w:tcPr>
          <w:p w14:paraId="1300E36B" w14:textId="77777777" w:rsidR="002A3978" w:rsidRDefault="002A3978" w:rsidP="002A3978">
            <w:r>
              <w:rPr>
                <w:bCs/>
                <w:sz w:val="16"/>
              </w:rPr>
              <w:t>0x00</w:t>
            </w:r>
          </w:p>
        </w:tc>
        <w:tc>
          <w:tcPr>
            <w:tcW w:w="2160" w:type="dxa"/>
            <w:shd w:val="clear" w:color="auto" w:fill="auto"/>
          </w:tcPr>
          <w:p w14:paraId="2421402A" w14:textId="77777777" w:rsidR="002A3978" w:rsidRDefault="002A3978" w:rsidP="002A3978">
            <w:pPr>
              <w:rPr>
                <w:bCs/>
                <w:sz w:val="16"/>
              </w:rPr>
            </w:pPr>
            <w:r>
              <w:rPr>
                <w:bCs/>
                <w:sz w:val="16"/>
              </w:rPr>
              <w:t>(reserved)</w:t>
            </w:r>
          </w:p>
        </w:tc>
      </w:tr>
      <w:tr w:rsidR="002A3978" w14:paraId="5B81C0C6" w14:textId="77777777" w:rsidTr="00992444">
        <w:tc>
          <w:tcPr>
            <w:tcW w:w="1435" w:type="dxa"/>
            <w:vMerge/>
            <w:shd w:val="clear" w:color="auto" w:fill="auto"/>
          </w:tcPr>
          <w:p w14:paraId="6FB0C65A" w14:textId="77777777" w:rsidR="002A3978" w:rsidRDefault="002A3978" w:rsidP="002A3978">
            <w:pPr>
              <w:rPr>
                <w:bCs/>
                <w:sz w:val="16"/>
              </w:rPr>
            </w:pPr>
          </w:p>
        </w:tc>
        <w:tc>
          <w:tcPr>
            <w:tcW w:w="1440" w:type="dxa"/>
            <w:shd w:val="clear" w:color="auto" w:fill="auto"/>
          </w:tcPr>
          <w:p w14:paraId="6BB65371" w14:textId="77777777" w:rsidR="002A3978" w:rsidRDefault="002A3978" w:rsidP="002A3978">
            <w:pPr>
              <w:ind w:left="-108"/>
              <w:rPr>
                <w:bCs/>
                <w:sz w:val="16"/>
              </w:rPr>
            </w:pPr>
            <w:proofErr w:type="spellStart"/>
            <w:r>
              <w:rPr>
                <w:bCs/>
                <w:sz w:val="16"/>
              </w:rPr>
              <w:t>m_</w:t>
            </w:r>
            <w:proofErr w:type="gramStart"/>
            <w:r>
              <w:rPr>
                <w:bCs/>
                <w:sz w:val="16"/>
              </w:rPr>
              <w:t>OptionConfig</w:t>
            </w:r>
            <w:proofErr w:type="spellEnd"/>
            <w:r>
              <w:rPr>
                <w:bCs/>
                <w:sz w:val="16"/>
              </w:rPr>
              <w:t>[</w:t>
            </w:r>
            <w:proofErr w:type="gramEnd"/>
            <w:r>
              <w:rPr>
                <w:bCs/>
                <w:sz w:val="16"/>
              </w:rPr>
              <w:t>9]</w:t>
            </w:r>
          </w:p>
        </w:tc>
        <w:tc>
          <w:tcPr>
            <w:tcW w:w="900" w:type="dxa"/>
          </w:tcPr>
          <w:p w14:paraId="48453E27" w14:textId="77777777" w:rsidR="002A3978" w:rsidRDefault="002A3978" w:rsidP="002A3978">
            <w:pPr>
              <w:jc w:val="center"/>
              <w:rPr>
                <w:bCs/>
                <w:sz w:val="16"/>
              </w:rPr>
            </w:pPr>
          </w:p>
        </w:tc>
        <w:tc>
          <w:tcPr>
            <w:tcW w:w="839" w:type="dxa"/>
            <w:shd w:val="clear" w:color="auto" w:fill="auto"/>
          </w:tcPr>
          <w:p w14:paraId="4CAC13DB" w14:textId="15646A0D" w:rsidR="002A3978" w:rsidRDefault="002A3978" w:rsidP="002A3978">
            <w:pPr>
              <w:jc w:val="center"/>
              <w:rPr>
                <w:bCs/>
                <w:sz w:val="16"/>
              </w:rPr>
            </w:pPr>
            <w:proofErr w:type="spellStart"/>
            <w:r>
              <w:rPr>
                <w:bCs/>
                <w:sz w:val="16"/>
              </w:rPr>
              <w:t>CFwFxd</w:t>
            </w:r>
            <w:proofErr w:type="spellEnd"/>
          </w:p>
        </w:tc>
        <w:tc>
          <w:tcPr>
            <w:tcW w:w="1591" w:type="dxa"/>
            <w:shd w:val="clear" w:color="auto" w:fill="auto"/>
          </w:tcPr>
          <w:p w14:paraId="00829181" w14:textId="77777777" w:rsidR="002A3978" w:rsidRPr="00535419" w:rsidRDefault="002A3978" w:rsidP="002A3978">
            <w:pPr>
              <w:rPr>
                <w:highlight w:val="yellow"/>
              </w:rPr>
            </w:pPr>
            <w:r w:rsidRPr="00535419">
              <w:rPr>
                <w:bCs/>
                <w:sz w:val="16"/>
                <w:highlight w:val="yellow"/>
              </w:rPr>
              <w:t>0x00</w:t>
            </w:r>
          </w:p>
        </w:tc>
        <w:tc>
          <w:tcPr>
            <w:tcW w:w="2160" w:type="dxa"/>
            <w:shd w:val="clear" w:color="auto" w:fill="auto"/>
          </w:tcPr>
          <w:p w14:paraId="2C14A648" w14:textId="77777777" w:rsidR="002A3978" w:rsidRDefault="002A3978" w:rsidP="002A3978">
            <w:r>
              <w:rPr>
                <w:bCs/>
                <w:sz w:val="16"/>
              </w:rPr>
              <w:t>0x00</w:t>
            </w:r>
          </w:p>
        </w:tc>
        <w:tc>
          <w:tcPr>
            <w:tcW w:w="1350" w:type="dxa"/>
            <w:shd w:val="clear" w:color="auto" w:fill="auto"/>
          </w:tcPr>
          <w:p w14:paraId="2F3BD646" w14:textId="77777777" w:rsidR="002A3978" w:rsidRDefault="002A3978" w:rsidP="002A3978">
            <w:r>
              <w:rPr>
                <w:bCs/>
                <w:sz w:val="16"/>
              </w:rPr>
              <w:t>0x00</w:t>
            </w:r>
          </w:p>
        </w:tc>
        <w:tc>
          <w:tcPr>
            <w:tcW w:w="1530" w:type="dxa"/>
            <w:shd w:val="clear" w:color="auto" w:fill="auto"/>
          </w:tcPr>
          <w:p w14:paraId="259810AA" w14:textId="77777777" w:rsidR="002A3978" w:rsidRDefault="002A3978" w:rsidP="002A3978">
            <w:r>
              <w:rPr>
                <w:bCs/>
                <w:sz w:val="16"/>
              </w:rPr>
              <w:t>0x00</w:t>
            </w:r>
          </w:p>
        </w:tc>
        <w:tc>
          <w:tcPr>
            <w:tcW w:w="2160" w:type="dxa"/>
            <w:shd w:val="clear" w:color="auto" w:fill="auto"/>
          </w:tcPr>
          <w:p w14:paraId="55C401B1" w14:textId="77777777" w:rsidR="002A3978" w:rsidRDefault="002A3978" w:rsidP="002A3978">
            <w:pPr>
              <w:rPr>
                <w:bCs/>
                <w:sz w:val="16"/>
              </w:rPr>
            </w:pPr>
            <w:r>
              <w:rPr>
                <w:bCs/>
                <w:sz w:val="16"/>
              </w:rPr>
              <w:t>(reserved)</w:t>
            </w:r>
          </w:p>
        </w:tc>
      </w:tr>
      <w:tr w:rsidR="002A3978" w14:paraId="6346D97C" w14:textId="77777777" w:rsidTr="00992444">
        <w:tc>
          <w:tcPr>
            <w:tcW w:w="1435" w:type="dxa"/>
            <w:vMerge/>
            <w:shd w:val="clear" w:color="auto" w:fill="auto"/>
          </w:tcPr>
          <w:p w14:paraId="1BCD4971" w14:textId="77777777" w:rsidR="002A3978" w:rsidRDefault="002A3978" w:rsidP="002A3978">
            <w:pPr>
              <w:rPr>
                <w:bCs/>
                <w:sz w:val="16"/>
              </w:rPr>
            </w:pPr>
          </w:p>
        </w:tc>
        <w:tc>
          <w:tcPr>
            <w:tcW w:w="1440" w:type="dxa"/>
            <w:shd w:val="clear" w:color="auto" w:fill="auto"/>
          </w:tcPr>
          <w:p w14:paraId="2D8741E7" w14:textId="77777777" w:rsidR="002A3978" w:rsidRDefault="002A3978" w:rsidP="002A3978">
            <w:pPr>
              <w:ind w:left="-108"/>
              <w:rPr>
                <w:bCs/>
                <w:sz w:val="16"/>
              </w:rPr>
            </w:pPr>
            <w:proofErr w:type="spellStart"/>
            <w:r>
              <w:rPr>
                <w:bCs/>
                <w:sz w:val="16"/>
              </w:rPr>
              <w:t>m_</w:t>
            </w:r>
            <w:proofErr w:type="gramStart"/>
            <w:r>
              <w:rPr>
                <w:bCs/>
                <w:sz w:val="16"/>
              </w:rPr>
              <w:t>OptionConfig</w:t>
            </w:r>
            <w:proofErr w:type="spellEnd"/>
            <w:r>
              <w:rPr>
                <w:bCs/>
                <w:sz w:val="16"/>
              </w:rPr>
              <w:t>[</w:t>
            </w:r>
            <w:proofErr w:type="gramEnd"/>
            <w:r>
              <w:rPr>
                <w:bCs/>
                <w:sz w:val="16"/>
              </w:rPr>
              <w:t>10]</w:t>
            </w:r>
          </w:p>
        </w:tc>
        <w:tc>
          <w:tcPr>
            <w:tcW w:w="900" w:type="dxa"/>
          </w:tcPr>
          <w:p w14:paraId="5672F5E1" w14:textId="77777777" w:rsidR="002A3978" w:rsidRDefault="002A3978" w:rsidP="002A3978">
            <w:pPr>
              <w:jc w:val="center"/>
              <w:rPr>
                <w:bCs/>
                <w:sz w:val="16"/>
              </w:rPr>
            </w:pPr>
          </w:p>
        </w:tc>
        <w:tc>
          <w:tcPr>
            <w:tcW w:w="839" w:type="dxa"/>
            <w:shd w:val="clear" w:color="auto" w:fill="auto"/>
          </w:tcPr>
          <w:p w14:paraId="38F80A31" w14:textId="236E384F" w:rsidR="002A3978" w:rsidRDefault="002A3978" w:rsidP="002A3978">
            <w:pPr>
              <w:jc w:val="center"/>
              <w:rPr>
                <w:bCs/>
                <w:sz w:val="16"/>
              </w:rPr>
            </w:pPr>
            <w:proofErr w:type="spellStart"/>
            <w:r>
              <w:rPr>
                <w:bCs/>
                <w:sz w:val="16"/>
              </w:rPr>
              <w:t>CFwFxd</w:t>
            </w:r>
            <w:proofErr w:type="spellEnd"/>
          </w:p>
        </w:tc>
        <w:tc>
          <w:tcPr>
            <w:tcW w:w="1591" w:type="dxa"/>
            <w:shd w:val="clear" w:color="auto" w:fill="auto"/>
          </w:tcPr>
          <w:p w14:paraId="1EABDA63" w14:textId="77777777" w:rsidR="002A3978" w:rsidRPr="00535419" w:rsidRDefault="002A3978" w:rsidP="002A3978">
            <w:pPr>
              <w:rPr>
                <w:highlight w:val="yellow"/>
              </w:rPr>
            </w:pPr>
            <w:r w:rsidRPr="00535419">
              <w:rPr>
                <w:bCs/>
                <w:sz w:val="16"/>
                <w:highlight w:val="yellow"/>
              </w:rPr>
              <w:t>0x00</w:t>
            </w:r>
          </w:p>
        </w:tc>
        <w:tc>
          <w:tcPr>
            <w:tcW w:w="2160" w:type="dxa"/>
            <w:shd w:val="clear" w:color="auto" w:fill="auto"/>
          </w:tcPr>
          <w:p w14:paraId="41E5C09C" w14:textId="77777777" w:rsidR="002A3978" w:rsidRDefault="002A3978" w:rsidP="002A3978">
            <w:r>
              <w:rPr>
                <w:bCs/>
                <w:sz w:val="16"/>
              </w:rPr>
              <w:t>0x00</w:t>
            </w:r>
          </w:p>
        </w:tc>
        <w:tc>
          <w:tcPr>
            <w:tcW w:w="1350" w:type="dxa"/>
            <w:shd w:val="clear" w:color="auto" w:fill="auto"/>
          </w:tcPr>
          <w:p w14:paraId="261B06CD" w14:textId="77777777" w:rsidR="002A3978" w:rsidRDefault="002A3978" w:rsidP="002A3978">
            <w:r>
              <w:rPr>
                <w:bCs/>
                <w:sz w:val="16"/>
              </w:rPr>
              <w:t>0x00</w:t>
            </w:r>
          </w:p>
        </w:tc>
        <w:tc>
          <w:tcPr>
            <w:tcW w:w="1530" w:type="dxa"/>
            <w:shd w:val="clear" w:color="auto" w:fill="auto"/>
          </w:tcPr>
          <w:p w14:paraId="75E0B00D" w14:textId="77777777" w:rsidR="002A3978" w:rsidRDefault="002A3978" w:rsidP="002A3978">
            <w:r>
              <w:rPr>
                <w:bCs/>
                <w:sz w:val="16"/>
              </w:rPr>
              <w:t>0x00</w:t>
            </w:r>
          </w:p>
        </w:tc>
        <w:tc>
          <w:tcPr>
            <w:tcW w:w="2160" w:type="dxa"/>
            <w:shd w:val="clear" w:color="auto" w:fill="auto"/>
          </w:tcPr>
          <w:p w14:paraId="47CECACC" w14:textId="77777777" w:rsidR="002A3978" w:rsidRDefault="002A3978" w:rsidP="002A3978">
            <w:pPr>
              <w:rPr>
                <w:bCs/>
                <w:sz w:val="16"/>
              </w:rPr>
            </w:pPr>
            <w:r>
              <w:rPr>
                <w:bCs/>
                <w:sz w:val="16"/>
              </w:rPr>
              <w:t>(reserved)</w:t>
            </w:r>
          </w:p>
        </w:tc>
      </w:tr>
      <w:tr w:rsidR="002A3978" w14:paraId="309C69BB" w14:textId="77777777" w:rsidTr="00992444">
        <w:tc>
          <w:tcPr>
            <w:tcW w:w="1435" w:type="dxa"/>
            <w:vMerge/>
            <w:shd w:val="clear" w:color="auto" w:fill="auto"/>
          </w:tcPr>
          <w:p w14:paraId="30126109" w14:textId="77777777" w:rsidR="002A3978" w:rsidRDefault="002A3978" w:rsidP="002A3978">
            <w:pPr>
              <w:rPr>
                <w:bCs/>
                <w:sz w:val="16"/>
              </w:rPr>
            </w:pPr>
          </w:p>
        </w:tc>
        <w:tc>
          <w:tcPr>
            <w:tcW w:w="1440" w:type="dxa"/>
            <w:shd w:val="clear" w:color="auto" w:fill="auto"/>
          </w:tcPr>
          <w:p w14:paraId="4C215AD4" w14:textId="77777777" w:rsidR="002A3978" w:rsidRDefault="002A3978" w:rsidP="002A3978">
            <w:pPr>
              <w:ind w:left="-108"/>
              <w:rPr>
                <w:bCs/>
                <w:sz w:val="16"/>
              </w:rPr>
            </w:pPr>
            <w:proofErr w:type="spellStart"/>
            <w:r>
              <w:rPr>
                <w:bCs/>
                <w:sz w:val="16"/>
              </w:rPr>
              <w:t>m_</w:t>
            </w:r>
            <w:proofErr w:type="gramStart"/>
            <w:r>
              <w:rPr>
                <w:bCs/>
                <w:sz w:val="16"/>
              </w:rPr>
              <w:t>OptionConfig</w:t>
            </w:r>
            <w:proofErr w:type="spellEnd"/>
            <w:r>
              <w:rPr>
                <w:bCs/>
                <w:sz w:val="16"/>
              </w:rPr>
              <w:t>[</w:t>
            </w:r>
            <w:proofErr w:type="gramEnd"/>
            <w:r>
              <w:rPr>
                <w:bCs/>
                <w:sz w:val="16"/>
              </w:rPr>
              <w:t>11]</w:t>
            </w:r>
          </w:p>
        </w:tc>
        <w:tc>
          <w:tcPr>
            <w:tcW w:w="900" w:type="dxa"/>
          </w:tcPr>
          <w:p w14:paraId="71ED2473" w14:textId="77777777" w:rsidR="002A3978" w:rsidRDefault="002A3978" w:rsidP="002A3978">
            <w:pPr>
              <w:jc w:val="center"/>
              <w:rPr>
                <w:bCs/>
                <w:sz w:val="16"/>
              </w:rPr>
            </w:pPr>
          </w:p>
        </w:tc>
        <w:tc>
          <w:tcPr>
            <w:tcW w:w="839" w:type="dxa"/>
            <w:shd w:val="clear" w:color="auto" w:fill="auto"/>
          </w:tcPr>
          <w:p w14:paraId="36A65893" w14:textId="134FA803" w:rsidR="002A3978" w:rsidRDefault="002A3978" w:rsidP="002A3978">
            <w:pPr>
              <w:jc w:val="center"/>
              <w:rPr>
                <w:bCs/>
                <w:sz w:val="16"/>
              </w:rPr>
            </w:pPr>
            <w:proofErr w:type="spellStart"/>
            <w:r>
              <w:rPr>
                <w:bCs/>
                <w:sz w:val="16"/>
              </w:rPr>
              <w:t>CFwFxd</w:t>
            </w:r>
            <w:proofErr w:type="spellEnd"/>
          </w:p>
        </w:tc>
        <w:tc>
          <w:tcPr>
            <w:tcW w:w="1591" w:type="dxa"/>
            <w:shd w:val="clear" w:color="auto" w:fill="auto"/>
          </w:tcPr>
          <w:p w14:paraId="26A0C5E9" w14:textId="77777777" w:rsidR="002A3978" w:rsidRPr="00535419" w:rsidRDefault="002A3978" w:rsidP="002A3978">
            <w:pPr>
              <w:rPr>
                <w:highlight w:val="yellow"/>
              </w:rPr>
            </w:pPr>
            <w:r w:rsidRPr="00535419">
              <w:rPr>
                <w:bCs/>
                <w:sz w:val="16"/>
                <w:highlight w:val="yellow"/>
              </w:rPr>
              <w:t>0x00</w:t>
            </w:r>
          </w:p>
        </w:tc>
        <w:tc>
          <w:tcPr>
            <w:tcW w:w="2160" w:type="dxa"/>
            <w:shd w:val="clear" w:color="auto" w:fill="auto"/>
          </w:tcPr>
          <w:p w14:paraId="00D55291" w14:textId="77777777" w:rsidR="002A3978" w:rsidRDefault="002A3978" w:rsidP="002A3978">
            <w:r>
              <w:rPr>
                <w:bCs/>
                <w:sz w:val="16"/>
              </w:rPr>
              <w:t>0x00</w:t>
            </w:r>
          </w:p>
        </w:tc>
        <w:tc>
          <w:tcPr>
            <w:tcW w:w="1350" w:type="dxa"/>
            <w:shd w:val="clear" w:color="auto" w:fill="auto"/>
          </w:tcPr>
          <w:p w14:paraId="12CD2CC4" w14:textId="77777777" w:rsidR="002A3978" w:rsidRDefault="002A3978" w:rsidP="002A3978">
            <w:r>
              <w:rPr>
                <w:bCs/>
                <w:sz w:val="16"/>
              </w:rPr>
              <w:t>0x00</w:t>
            </w:r>
          </w:p>
        </w:tc>
        <w:tc>
          <w:tcPr>
            <w:tcW w:w="1530" w:type="dxa"/>
            <w:shd w:val="clear" w:color="auto" w:fill="auto"/>
          </w:tcPr>
          <w:p w14:paraId="643B157F" w14:textId="77777777" w:rsidR="002A3978" w:rsidRDefault="002A3978" w:rsidP="002A3978">
            <w:r>
              <w:rPr>
                <w:bCs/>
                <w:sz w:val="16"/>
              </w:rPr>
              <w:t>0x00</w:t>
            </w:r>
          </w:p>
        </w:tc>
        <w:tc>
          <w:tcPr>
            <w:tcW w:w="2160" w:type="dxa"/>
            <w:shd w:val="clear" w:color="auto" w:fill="auto"/>
          </w:tcPr>
          <w:p w14:paraId="49B49A9E" w14:textId="77777777" w:rsidR="002A3978" w:rsidRDefault="002A3978" w:rsidP="002A3978">
            <w:pPr>
              <w:rPr>
                <w:bCs/>
                <w:sz w:val="16"/>
              </w:rPr>
            </w:pPr>
            <w:r>
              <w:rPr>
                <w:bCs/>
                <w:sz w:val="16"/>
              </w:rPr>
              <w:t>(reserved)</w:t>
            </w:r>
          </w:p>
        </w:tc>
      </w:tr>
      <w:tr w:rsidR="002A3978" w14:paraId="3D6734C1" w14:textId="77777777" w:rsidTr="00992444">
        <w:tc>
          <w:tcPr>
            <w:tcW w:w="1435" w:type="dxa"/>
            <w:vMerge/>
            <w:shd w:val="clear" w:color="auto" w:fill="auto"/>
          </w:tcPr>
          <w:p w14:paraId="7B90E599" w14:textId="77777777" w:rsidR="002A3978" w:rsidRDefault="002A3978" w:rsidP="002A3978">
            <w:pPr>
              <w:rPr>
                <w:bCs/>
                <w:sz w:val="16"/>
              </w:rPr>
            </w:pPr>
          </w:p>
        </w:tc>
        <w:tc>
          <w:tcPr>
            <w:tcW w:w="1440" w:type="dxa"/>
            <w:shd w:val="clear" w:color="auto" w:fill="auto"/>
          </w:tcPr>
          <w:p w14:paraId="00C52768" w14:textId="77777777" w:rsidR="002A3978" w:rsidRDefault="002A3978" w:rsidP="002A3978">
            <w:pPr>
              <w:ind w:left="-108"/>
              <w:rPr>
                <w:bCs/>
                <w:sz w:val="16"/>
              </w:rPr>
            </w:pPr>
            <w:proofErr w:type="spellStart"/>
            <w:r>
              <w:rPr>
                <w:bCs/>
                <w:sz w:val="16"/>
              </w:rPr>
              <w:t>m_</w:t>
            </w:r>
            <w:proofErr w:type="gramStart"/>
            <w:r>
              <w:rPr>
                <w:bCs/>
                <w:sz w:val="16"/>
              </w:rPr>
              <w:t>OptionConfig</w:t>
            </w:r>
            <w:proofErr w:type="spellEnd"/>
            <w:r>
              <w:rPr>
                <w:bCs/>
                <w:sz w:val="16"/>
              </w:rPr>
              <w:t>[</w:t>
            </w:r>
            <w:proofErr w:type="gramEnd"/>
            <w:r>
              <w:rPr>
                <w:bCs/>
                <w:sz w:val="16"/>
              </w:rPr>
              <w:t>12]</w:t>
            </w:r>
          </w:p>
        </w:tc>
        <w:tc>
          <w:tcPr>
            <w:tcW w:w="900" w:type="dxa"/>
          </w:tcPr>
          <w:p w14:paraId="507C528E" w14:textId="77777777" w:rsidR="002A3978" w:rsidRDefault="002A3978" w:rsidP="002A3978">
            <w:pPr>
              <w:jc w:val="center"/>
              <w:rPr>
                <w:bCs/>
                <w:sz w:val="16"/>
              </w:rPr>
            </w:pPr>
          </w:p>
        </w:tc>
        <w:tc>
          <w:tcPr>
            <w:tcW w:w="839" w:type="dxa"/>
            <w:shd w:val="clear" w:color="auto" w:fill="auto"/>
          </w:tcPr>
          <w:p w14:paraId="268567F8" w14:textId="319C33CF" w:rsidR="002A3978" w:rsidRDefault="002A3978" w:rsidP="002A3978">
            <w:pPr>
              <w:jc w:val="center"/>
              <w:rPr>
                <w:bCs/>
                <w:sz w:val="16"/>
              </w:rPr>
            </w:pPr>
            <w:proofErr w:type="spellStart"/>
            <w:r>
              <w:rPr>
                <w:bCs/>
                <w:sz w:val="16"/>
              </w:rPr>
              <w:t>CFwFxd</w:t>
            </w:r>
            <w:proofErr w:type="spellEnd"/>
          </w:p>
        </w:tc>
        <w:tc>
          <w:tcPr>
            <w:tcW w:w="1591" w:type="dxa"/>
            <w:shd w:val="clear" w:color="auto" w:fill="auto"/>
          </w:tcPr>
          <w:p w14:paraId="66F26EDB" w14:textId="77777777" w:rsidR="002A3978" w:rsidRPr="00535419" w:rsidRDefault="002A3978" w:rsidP="002A3978">
            <w:pPr>
              <w:rPr>
                <w:highlight w:val="yellow"/>
              </w:rPr>
            </w:pPr>
            <w:r w:rsidRPr="00535419">
              <w:rPr>
                <w:bCs/>
                <w:sz w:val="16"/>
                <w:highlight w:val="yellow"/>
              </w:rPr>
              <w:t>0x00</w:t>
            </w:r>
          </w:p>
        </w:tc>
        <w:tc>
          <w:tcPr>
            <w:tcW w:w="2160" w:type="dxa"/>
            <w:shd w:val="clear" w:color="auto" w:fill="auto"/>
          </w:tcPr>
          <w:p w14:paraId="7D93C420" w14:textId="77777777" w:rsidR="002A3978" w:rsidRDefault="002A3978" w:rsidP="002A3978">
            <w:r>
              <w:rPr>
                <w:bCs/>
                <w:sz w:val="16"/>
              </w:rPr>
              <w:t>0x00</w:t>
            </w:r>
          </w:p>
        </w:tc>
        <w:tc>
          <w:tcPr>
            <w:tcW w:w="1350" w:type="dxa"/>
            <w:shd w:val="clear" w:color="auto" w:fill="auto"/>
          </w:tcPr>
          <w:p w14:paraId="28D7EBD3" w14:textId="77777777" w:rsidR="002A3978" w:rsidRDefault="002A3978" w:rsidP="002A3978">
            <w:r>
              <w:rPr>
                <w:bCs/>
                <w:sz w:val="16"/>
              </w:rPr>
              <w:t>0x00</w:t>
            </w:r>
          </w:p>
        </w:tc>
        <w:tc>
          <w:tcPr>
            <w:tcW w:w="1530" w:type="dxa"/>
            <w:shd w:val="clear" w:color="auto" w:fill="auto"/>
          </w:tcPr>
          <w:p w14:paraId="7E7EBC37" w14:textId="77777777" w:rsidR="002A3978" w:rsidRDefault="002A3978" w:rsidP="002A3978">
            <w:r>
              <w:rPr>
                <w:bCs/>
                <w:sz w:val="16"/>
              </w:rPr>
              <w:t>0x00</w:t>
            </w:r>
          </w:p>
        </w:tc>
        <w:tc>
          <w:tcPr>
            <w:tcW w:w="2160" w:type="dxa"/>
            <w:shd w:val="clear" w:color="auto" w:fill="auto"/>
          </w:tcPr>
          <w:p w14:paraId="5F077D85" w14:textId="77777777" w:rsidR="002A3978" w:rsidRDefault="002A3978" w:rsidP="002A3978">
            <w:pPr>
              <w:rPr>
                <w:bCs/>
                <w:sz w:val="16"/>
              </w:rPr>
            </w:pPr>
            <w:r>
              <w:rPr>
                <w:bCs/>
                <w:sz w:val="16"/>
              </w:rPr>
              <w:t>(reserved)</w:t>
            </w:r>
          </w:p>
        </w:tc>
      </w:tr>
      <w:tr w:rsidR="002A3978" w14:paraId="113817E6" w14:textId="77777777" w:rsidTr="00992444">
        <w:tc>
          <w:tcPr>
            <w:tcW w:w="1435" w:type="dxa"/>
            <w:vMerge/>
            <w:shd w:val="clear" w:color="auto" w:fill="auto"/>
          </w:tcPr>
          <w:p w14:paraId="3B5F96FF" w14:textId="77777777" w:rsidR="002A3978" w:rsidRDefault="002A3978" w:rsidP="002A3978">
            <w:pPr>
              <w:rPr>
                <w:bCs/>
                <w:sz w:val="16"/>
              </w:rPr>
            </w:pPr>
          </w:p>
        </w:tc>
        <w:tc>
          <w:tcPr>
            <w:tcW w:w="1440" w:type="dxa"/>
            <w:shd w:val="clear" w:color="auto" w:fill="auto"/>
          </w:tcPr>
          <w:p w14:paraId="5D308808" w14:textId="77777777" w:rsidR="002A3978" w:rsidRDefault="002A3978" w:rsidP="002A3978">
            <w:pPr>
              <w:ind w:left="-108"/>
              <w:rPr>
                <w:bCs/>
                <w:sz w:val="16"/>
              </w:rPr>
            </w:pPr>
            <w:proofErr w:type="spellStart"/>
            <w:r>
              <w:rPr>
                <w:bCs/>
                <w:sz w:val="16"/>
              </w:rPr>
              <w:t>m_</w:t>
            </w:r>
            <w:proofErr w:type="gramStart"/>
            <w:r>
              <w:rPr>
                <w:bCs/>
                <w:sz w:val="16"/>
              </w:rPr>
              <w:t>OptionConfig</w:t>
            </w:r>
            <w:proofErr w:type="spellEnd"/>
            <w:r>
              <w:rPr>
                <w:bCs/>
                <w:sz w:val="16"/>
              </w:rPr>
              <w:t>[</w:t>
            </w:r>
            <w:proofErr w:type="gramEnd"/>
            <w:r>
              <w:rPr>
                <w:bCs/>
                <w:sz w:val="16"/>
              </w:rPr>
              <w:t>13]</w:t>
            </w:r>
          </w:p>
        </w:tc>
        <w:tc>
          <w:tcPr>
            <w:tcW w:w="900" w:type="dxa"/>
          </w:tcPr>
          <w:p w14:paraId="32C88127" w14:textId="77777777" w:rsidR="002A3978" w:rsidRDefault="002A3978" w:rsidP="002A3978">
            <w:pPr>
              <w:jc w:val="center"/>
              <w:rPr>
                <w:bCs/>
                <w:sz w:val="16"/>
              </w:rPr>
            </w:pPr>
          </w:p>
        </w:tc>
        <w:tc>
          <w:tcPr>
            <w:tcW w:w="839" w:type="dxa"/>
            <w:shd w:val="clear" w:color="auto" w:fill="auto"/>
          </w:tcPr>
          <w:p w14:paraId="29DF7B1E" w14:textId="4C7800EE" w:rsidR="002A3978" w:rsidRDefault="002A3978" w:rsidP="002A3978">
            <w:pPr>
              <w:jc w:val="center"/>
              <w:rPr>
                <w:bCs/>
                <w:sz w:val="16"/>
              </w:rPr>
            </w:pPr>
            <w:proofErr w:type="spellStart"/>
            <w:r>
              <w:rPr>
                <w:bCs/>
                <w:sz w:val="16"/>
              </w:rPr>
              <w:t>CFwFxd</w:t>
            </w:r>
            <w:proofErr w:type="spellEnd"/>
          </w:p>
        </w:tc>
        <w:tc>
          <w:tcPr>
            <w:tcW w:w="1591" w:type="dxa"/>
            <w:shd w:val="clear" w:color="auto" w:fill="auto"/>
          </w:tcPr>
          <w:p w14:paraId="7D82EA10" w14:textId="77777777" w:rsidR="002A3978" w:rsidRPr="00535419" w:rsidRDefault="002A3978" w:rsidP="002A3978">
            <w:pPr>
              <w:rPr>
                <w:highlight w:val="yellow"/>
              </w:rPr>
            </w:pPr>
            <w:r w:rsidRPr="00535419">
              <w:rPr>
                <w:bCs/>
                <w:sz w:val="16"/>
                <w:highlight w:val="yellow"/>
              </w:rPr>
              <w:t>0x00</w:t>
            </w:r>
          </w:p>
        </w:tc>
        <w:tc>
          <w:tcPr>
            <w:tcW w:w="2160" w:type="dxa"/>
            <w:shd w:val="clear" w:color="auto" w:fill="auto"/>
          </w:tcPr>
          <w:p w14:paraId="225A628C" w14:textId="77777777" w:rsidR="002A3978" w:rsidRDefault="002A3978" w:rsidP="002A3978">
            <w:r>
              <w:rPr>
                <w:bCs/>
                <w:sz w:val="16"/>
              </w:rPr>
              <w:t>0x00</w:t>
            </w:r>
          </w:p>
        </w:tc>
        <w:tc>
          <w:tcPr>
            <w:tcW w:w="1350" w:type="dxa"/>
            <w:shd w:val="clear" w:color="auto" w:fill="auto"/>
          </w:tcPr>
          <w:p w14:paraId="00835CB8" w14:textId="77777777" w:rsidR="002A3978" w:rsidRDefault="002A3978" w:rsidP="002A3978">
            <w:r>
              <w:rPr>
                <w:bCs/>
                <w:sz w:val="16"/>
              </w:rPr>
              <w:t>0x00</w:t>
            </w:r>
          </w:p>
        </w:tc>
        <w:tc>
          <w:tcPr>
            <w:tcW w:w="1530" w:type="dxa"/>
            <w:shd w:val="clear" w:color="auto" w:fill="auto"/>
          </w:tcPr>
          <w:p w14:paraId="4A88B9BD" w14:textId="77777777" w:rsidR="002A3978" w:rsidRDefault="002A3978" w:rsidP="002A3978">
            <w:r>
              <w:rPr>
                <w:bCs/>
                <w:sz w:val="16"/>
              </w:rPr>
              <w:t>0x00</w:t>
            </w:r>
          </w:p>
        </w:tc>
        <w:tc>
          <w:tcPr>
            <w:tcW w:w="2160" w:type="dxa"/>
            <w:shd w:val="clear" w:color="auto" w:fill="auto"/>
          </w:tcPr>
          <w:p w14:paraId="7A4A58A8" w14:textId="77777777" w:rsidR="002A3978" w:rsidRDefault="002A3978" w:rsidP="002A3978">
            <w:pPr>
              <w:rPr>
                <w:bCs/>
                <w:sz w:val="16"/>
              </w:rPr>
            </w:pPr>
            <w:r>
              <w:rPr>
                <w:bCs/>
                <w:sz w:val="16"/>
              </w:rPr>
              <w:t>(reserved)</w:t>
            </w:r>
          </w:p>
        </w:tc>
      </w:tr>
      <w:tr w:rsidR="002A3978" w14:paraId="78C0DC25" w14:textId="77777777" w:rsidTr="00992444">
        <w:tc>
          <w:tcPr>
            <w:tcW w:w="1435" w:type="dxa"/>
            <w:vMerge/>
            <w:shd w:val="clear" w:color="auto" w:fill="auto"/>
          </w:tcPr>
          <w:p w14:paraId="2FF99791" w14:textId="77777777" w:rsidR="002A3978" w:rsidRDefault="002A3978" w:rsidP="002A3978">
            <w:pPr>
              <w:rPr>
                <w:bCs/>
                <w:sz w:val="16"/>
              </w:rPr>
            </w:pPr>
          </w:p>
        </w:tc>
        <w:tc>
          <w:tcPr>
            <w:tcW w:w="1440" w:type="dxa"/>
            <w:shd w:val="clear" w:color="auto" w:fill="auto"/>
          </w:tcPr>
          <w:p w14:paraId="15385452" w14:textId="77777777" w:rsidR="002A3978" w:rsidRDefault="002A3978" w:rsidP="002A3978">
            <w:pPr>
              <w:ind w:left="-108"/>
              <w:rPr>
                <w:bCs/>
                <w:sz w:val="16"/>
              </w:rPr>
            </w:pPr>
            <w:proofErr w:type="spellStart"/>
            <w:r>
              <w:rPr>
                <w:bCs/>
                <w:sz w:val="16"/>
              </w:rPr>
              <w:t>m_</w:t>
            </w:r>
            <w:proofErr w:type="gramStart"/>
            <w:r>
              <w:rPr>
                <w:bCs/>
                <w:sz w:val="16"/>
              </w:rPr>
              <w:t>OptionConfig</w:t>
            </w:r>
            <w:proofErr w:type="spellEnd"/>
            <w:r>
              <w:rPr>
                <w:bCs/>
                <w:sz w:val="16"/>
              </w:rPr>
              <w:t>[</w:t>
            </w:r>
            <w:proofErr w:type="gramEnd"/>
            <w:r>
              <w:rPr>
                <w:bCs/>
                <w:sz w:val="16"/>
              </w:rPr>
              <w:t>14]</w:t>
            </w:r>
          </w:p>
        </w:tc>
        <w:tc>
          <w:tcPr>
            <w:tcW w:w="900" w:type="dxa"/>
          </w:tcPr>
          <w:p w14:paraId="5DD6E6EC" w14:textId="77777777" w:rsidR="002A3978" w:rsidRDefault="002A3978" w:rsidP="002A3978">
            <w:pPr>
              <w:jc w:val="center"/>
              <w:rPr>
                <w:bCs/>
                <w:sz w:val="16"/>
              </w:rPr>
            </w:pPr>
          </w:p>
        </w:tc>
        <w:tc>
          <w:tcPr>
            <w:tcW w:w="839" w:type="dxa"/>
            <w:shd w:val="clear" w:color="auto" w:fill="auto"/>
          </w:tcPr>
          <w:p w14:paraId="2D077B92" w14:textId="510F9513" w:rsidR="002A3978" w:rsidRDefault="002A3978" w:rsidP="002A3978">
            <w:pPr>
              <w:jc w:val="center"/>
              <w:rPr>
                <w:bCs/>
                <w:sz w:val="16"/>
              </w:rPr>
            </w:pPr>
            <w:proofErr w:type="spellStart"/>
            <w:r>
              <w:rPr>
                <w:bCs/>
                <w:sz w:val="16"/>
              </w:rPr>
              <w:t>CFwFxd</w:t>
            </w:r>
            <w:proofErr w:type="spellEnd"/>
          </w:p>
        </w:tc>
        <w:tc>
          <w:tcPr>
            <w:tcW w:w="1591" w:type="dxa"/>
            <w:shd w:val="clear" w:color="auto" w:fill="auto"/>
          </w:tcPr>
          <w:p w14:paraId="131C6935" w14:textId="77777777" w:rsidR="002A3978" w:rsidRPr="00535419" w:rsidRDefault="002A3978" w:rsidP="002A3978">
            <w:pPr>
              <w:rPr>
                <w:highlight w:val="yellow"/>
              </w:rPr>
            </w:pPr>
            <w:r w:rsidRPr="00535419">
              <w:rPr>
                <w:bCs/>
                <w:sz w:val="16"/>
                <w:highlight w:val="yellow"/>
              </w:rPr>
              <w:t>0x00</w:t>
            </w:r>
          </w:p>
        </w:tc>
        <w:tc>
          <w:tcPr>
            <w:tcW w:w="2160" w:type="dxa"/>
            <w:shd w:val="clear" w:color="auto" w:fill="auto"/>
          </w:tcPr>
          <w:p w14:paraId="43FCCF93" w14:textId="77777777" w:rsidR="002A3978" w:rsidRDefault="002A3978" w:rsidP="002A3978">
            <w:r>
              <w:rPr>
                <w:bCs/>
                <w:sz w:val="16"/>
              </w:rPr>
              <w:t>0x00</w:t>
            </w:r>
          </w:p>
        </w:tc>
        <w:tc>
          <w:tcPr>
            <w:tcW w:w="1350" w:type="dxa"/>
            <w:shd w:val="clear" w:color="auto" w:fill="auto"/>
          </w:tcPr>
          <w:p w14:paraId="54B41284" w14:textId="77777777" w:rsidR="002A3978" w:rsidRDefault="002A3978" w:rsidP="002A3978">
            <w:r>
              <w:rPr>
                <w:bCs/>
                <w:sz w:val="16"/>
              </w:rPr>
              <w:t>0x00</w:t>
            </w:r>
          </w:p>
        </w:tc>
        <w:tc>
          <w:tcPr>
            <w:tcW w:w="1530" w:type="dxa"/>
            <w:shd w:val="clear" w:color="auto" w:fill="auto"/>
          </w:tcPr>
          <w:p w14:paraId="1B37432C" w14:textId="77777777" w:rsidR="002A3978" w:rsidRDefault="002A3978" w:rsidP="002A3978">
            <w:r>
              <w:rPr>
                <w:bCs/>
                <w:sz w:val="16"/>
              </w:rPr>
              <w:t>0x00</w:t>
            </w:r>
          </w:p>
        </w:tc>
        <w:tc>
          <w:tcPr>
            <w:tcW w:w="2160" w:type="dxa"/>
            <w:shd w:val="clear" w:color="auto" w:fill="auto"/>
          </w:tcPr>
          <w:p w14:paraId="3218B412" w14:textId="77777777" w:rsidR="002A3978" w:rsidRDefault="002A3978" w:rsidP="002A3978">
            <w:pPr>
              <w:rPr>
                <w:bCs/>
                <w:sz w:val="16"/>
              </w:rPr>
            </w:pPr>
            <w:r>
              <w:rPr>
                <w:bCs/>
                <w:sz w:val="16"/>
              </w:rPr>
              <w:t>(reserved)</w:t>
            </w:r>
          </w:p>
        </w:tc>
      </w:tr>
      <w:tr w:rsidR="002A3978" w14:paraId="056D0D93" w14:textId="77777777" w:rsidTr="00992444">
        <w:tc>
          <w:tcPr>
            <w:tcW w:w="1435" w:type="dxa"/>
            <w:vMerge/>
            <w:shd w:val="clear" w:color="auto" w:fill="auto"/>
          </w:tcPr>
          <w:p w14:paraId="19CA6DD5" w14:textId="77777777" w:rsidR="002A3978" w:rsidRDefault="002A3978" w:rsidP="002A3978">
            <w:pPr>
              <w:rPr>
                <w:bCs/>
                <w:sz w:val="16"/>
              </w:rPr>
            </w:pPr>
          </w:p>
        </w:tc>
        <w:tc>
          <w:tcPr>
            <w:tcW w:w="1440" w:type="dxa"/>
            <w:shd w:val="clear" w:color="auto" w:fill="auto"/>
          </w:tcPr>
          <w:p w14:paraId="05E4378F" w14:textId="77777777" w:rsidR="002A3978" w:rsidRDefault="002A3978" w:rsidP="002A3978">
            <w:pPr>
              <w:ind w:left="-108"/>
              <w:rPr>
                <w:bCs/>
                <w:sz w:val="16"/>
              </w:rPr>
            </w:pPr>
            <w:proofErr w:type="spellStart"/>
            <w:r>
              <w:rPr>
                <w:bCs/>
                <w:sz w:val="16"/>
              </w:rPr>
              <w:t>m_</w:t>
            </w:r>
            <w:proofErr w:type="gramStart"/>
            <w:r>
              <w:rPr>
                <w:bCs/>
                <w:sz w:val="16"/>
              </w:rPr>
              <w:t>OptionConfig</w:t>
            </w:r>
            <w:proofErr w:type="spellEnd"/>
            <w:r>
              <w:rPr>
                <w:bCs/>
                <w:sz w:val="16"/>
              </w:rPr>
              <w:t>[</w:t>
            </w:r>
            <w:proofErr w:type="gramEnd"/>
            <w:r>
              <w:rPr>
                <w:bCs/>
                <w:sz w:val="16"/>
              </w:rPr>
              <w:t>15]</w:t>
            </w:r>
          </w:p>
        </w:tc>
        <w:tc>
          <w:tcPr>
            <w:tcW w:w="900" w:type="dxa"/>
          </w:tcPr>
          <w:p w14:paraId="14FFF711" w14:textId="77777777" w:rsidR="002A3978" w:rsidRDefault="002A3978" w:rsidP="002A3978">
            <w:pPr>
              <w:jc w:val="center"/>
              <w:rPr>
                <w:bCs/>
                <w:sz w:val="16"/>
              </w:rPr>
            </w:pPr>
          </w:p>
        </w:tc>
        <w:tc>
          <w:tcPr>
            <w:tcW w:w="839" w:type="dxa"/>
            <w:shd w:val="clear" w:color="auto" w:fill="auto"/>
          </w:tcPr>
          <w:p w14:paraId="1F341EC0" w14:textId="1865D097" w:rsidR="002A3978" w:rsidRDefault="002A3978" w:rsidP="002A3978">
            <w:pPr>
              <w:jc w:val="center"/>
              <w:rPr>
                <w:bCs/>
                <w:sz w:val="16"/>
              </w:rPr>
            </w:pPr>
            <w:proofErr w:type="spellStart"/>
            <w:r>
              <w:rPr>
                <w:bCs/>
                <w:sz w:val="16"/>
              </w:rPr>
              <w:t>CFwFxd</w:t>
            </w:r>
            <w:proofErr w:type="spellEnd"/>
          </w:p>
        </w:tc>
        <w:tc>
          <w:tcPr>
            <w:tcW w:w="1591" w:type="dxa"/>
            <w:shd w:val="clear" w:color="auto" w:fill="auto"/>
          </w:tcPr>
          <w:p w14:paraId="2D8C6F43" w14:textId="77777777" w:rsidR="002A3978" w:rsidRPr="00535419" w:rsidRDefault="002A3978" w:rsidP="002A3978">
            <w:pPr>
              <w:rPr>
                <w:highlight w:val="yellow"/>
              </w:rPr>
            </w:pPr>
            <w:r w:rsidRPr="00535419">
              <w:rPr>
                <w:bCs/>
                <w:sz w:val="16"/>
                <w:highlight w:val="yellow"/>
              </w:rPr>
              <w:t>0x00</w:t>
            </w:r>
          </w:p>
        </w:tc>
        <w:tc>
          <w:tcPr>
            <w:tcW w:w="2160" w:type="dxa"/>
            <w:shd w:val="clear" w:color="auto" w:fill="auto"/>
          </w:tcPr>
          <w:p w14:paraId="7F952A10" w14:textId="77777777" w:rsidR="002A3978" w:rsidRDefault="002A3978" w:rsidP="002A3978">
            <w:r>
              <w:rPr>
                <w:bCs/>
                <w:sz w:val="16"/>
              </w:rPr>
              <w:t>0x00</w:t>
            </w:r>
          </w:p>
        </w:tc>
        <w:tc>
          <w:tcPr>
            <w:tcW w:w="1350" w:type="dxa"/>
            <w:shd w:val="clear" w:color="auto" w:fill="auto"/>
          </w:tcPr>
          <w:p w14:paraId="187BA804" w14:textId="77777777" w:rsidR="002A3978" w:rsidRDefault="002A3978" w:rsidP="002A3978">
            <w:r>
              <w:rPr>
                <w:bCs/>
                <w:sz w:val="16"/>
              </w:rPr>
              <w:t>0x00</w:t>
            </w:r>
          </w:p>
        </w:tc>
        <w:tc>
          <w:tcPr>
            <w:tcW w:w="1530" w:type="dxa"/>
            <w:shd w:val="clear" w:color="auto" w:fill="auto"/>
          </w:tcPr>
          <w:p w14:paraId="5AE97333" w14:textId="77777777" w:rsidR="002A3978" w:rsidRDefault="002A3978" w:rsidP="002A3978">
            <w:r>
              <w:rPr>
                <w:bCs/>
                <w:sz w:val="16"/>
              </w:rPr>
              <w:t>0x00</w:t>
            </w:r>
          </w:p>
        </w:tc>
        <w:tc>
          <w:tcPr>
            <w:tcW w:w="2160" w:type="dxa"/>
            <w:shd w:val="clear" w:color="auto" w:fill="auto"/>
          </w:tcPr>
          <w:p w14:paraId="48F54BE3" w14:textId="77777777" w:rsidR="002A3978" w:rsidRDefault="002A3978" w:rsidP="002A3978">
            <w:pPr>
              <w:rPr>
                <w:bCs/>
                <w:sz w:val="16"/>
              </w:rPr>
            </w:pPr>
            <w:r>
              <w:rPr>
                <w:bCs/>
                <w:sz w:val="16"/>
              </w:rPr>
              <w:t>(reserved)</w:t>
            </w:r>
          </w:p>
        </w:tc>
      </w:tr>
      <w:tr w:rsidR="002A3978" w14:paraId="4E5837ED" w14:textId="77777777" w:rsidTr="00992444">
        <w:tc>
          <w:tcPr>
            <w:tcW w:w="1435" w:type="dxa"/>
            <w:shd w:val="clear" w:color="auto" w:fill="auto"/>
          </w:tcPr>
          <w:p w14:paraId="43AE662B" w14:textId="77777777" w:rsidR="002A3978" w:rsidRDefault="002A3978" w:rsidP="002A3978">
            <w:pPr>
              <w:rPr>
                <w:bCs/>
                <w:sz w:val="16"/>
              </w:rPr>
            </w:pPr>
          </w:p>
        </w:tc>
        <w:tc>
          <w:tcPr>
            <w:tcW w:w="1440" w:type="dxa"/>
            <w:shd w:val="clear" w:color="auto" w:fill="auto"/>
          </w:tcPr>
          <w:p w14:paraId="14924814" w14:textId="77777777" w:rsidR="002A3978" w:rsidRDefault="002A3978" w:rsidP="002A3978">
            <w:pPr>
              <w:ind w:left="-108"/>
              <w:rPr>
                <w:bCs/>
                <w:sz w:val="16"/>
              </w:rPr>
            </w:pPr>
          </w:p>
        </w:tc>
        <w:tc>
          <w:tcPr>
            <w:tcW w:w="900" w:type="dxa"/>
          </w:tcPr>
          <w:p w14:paraId="737FFD46" w14:textId="77777777" w:rsidR="002A3978" w:rsidRDefault="002A3978" w:rsidP="002A3978">
            <w:pPr>
              <w:jc w:val="center"/>
              <w:rPr>
                <w:bCs/>
                <w:sz w:val="16"/>
              </w:rPr>
            </w:pPr>
          </w:p>
        </w:tc>
        <w:tc>
          <w:tcPr>
            <w:tcW w:w="839" w:type="dxa"/>
            <w:tcBorders>
              <w:bottom w:val="single" w:sz="4" w:space="0" w:color="auto"/>
            </w:tcBorders>
            <w:shd w:val="clear" w:color="auto" w:fill="auto"/>
          </w:tcPr>
          <w:p w14:paraId="4AE3F38B" w14:textId="3AB60238" w:rsidR="002A3978" w:rsidRDefault="002A3978" w:rsidP="002A3978">
            <w:pPr>
              <w:jc w:val="center"/>
              <w:rPr>
                <w:bCs/>
                <w:sz w:val="16"/>
              </w:rPr>
            </w:pPr>
          </w:p>
        </w:tc>
        <w:tc>
          <w:tcPr>
            <w:tcW w:w="1591" w:type="dxa"/>
            <w:shd w:val="clear" w:color="auto" w:fill="auto"/>
          </w:tcPr>
          <w:p w14:paraId="2602F1E4" w14:textId="77777777" w:rsidR="002A3978" w:rsidRDefault="002A3978" w:rsidP="002A3978">
            <w:pPr>
              <w:rPr>
                <w:bCs/>
                <w:sz w:val="16"/>
              </w:rPr>
            </w:pPr>
          </w:p>
        </w:tc>
        <w:tc>
          <w:tcPr>
            <w:tcW w:w="2160" w:type="dxa"/>
            <w:shd w:val="clear" w:color="auto" w:fill="auto"/>
          </w:tcPr>
          <w:p w14:paraId="5A067BDD" w14:textId="77777777" w:rsidR="002A3978" w:rsidRDefault="002A3978" w:rsidP="002A3978">
            <w:pPr>
              <w:rPr>
                <w:bCs/>
                <w:sz w:val="16"/>
              </w:rPr>
            </w:pPr>
          </w:p>
        </w:tc>
        <w:tc>
          <w:tcPr>
            <w:tcW w:w="1350" w:type="dxa"/>
            <w:shd w:val="clear" w:color="auto" w:fill="auto"/>
          </w:tcPr>
          <w:p w14:paraId="45CAA46D" w14:textId="77777777" w:rsidR="002A3978" w:rsidRDefault="002A3978" w:rsidP="002A3978">
            <w:pPr>
              <w:rPr>
                <w:bCs/>
                <w:sz w:val="16"/>
              </w:rPr>
            </w:pPr>
          </w:p>
        </w:tc>
        <w:tc>
          <w:tcPr>
            <w:tcW w:w="1530" w:type="dxa"/>
            <w:shd w:val="clear" w:color="auto" w:fill="auto"/>
          </w:tcPr>
          <w:p w14:paraId="0A12CCF5" w14:textId="77777777" w:rsidR="002A3978" w:rsidRDefault="002A3978" w:rsidP="002A3978">
            <w:pPr>
              <w:rPr>
                <w:bCs/>
                <w:sz w:val="16"/>
              </w:rPr>
            </w:pPr>
          </w:p>
        </w:tc>
        <w:tc>
          <w:tcPr>
            <w:tcW w:w="2160" w:type="dxa"/>
            <w:shd w:val="clear" w:color="auto" w:fill="auto"/>
          </w:tcPr>
          <w:p w14:paraId="0E4D80F0" w14:textId="77777777" w:rsidR="002A3978" w:rsidRDefault="002A3978" w:rsidP="002A3978">
            <w:pPr>
              <w:rPr>
                <w:bCs/>
                <w:sz w:val="16"/>
              </w:rPr>
            </w:pPr>
          </w:p>
        </w:tc>
      </w:tr>
      <w:tr w:rsidR="002A3978" w14:paraId="64B3E3D7" w14:textId="77777777" w:rsidTr="00992444">
        <w:tc>
          <w:tcPr>
            <w:tcW w:w="1435" w:type="dxa"/>
            <w:shd w:val="clear" w:color="auto" w:fill="auto"/>
          </w:tcPr>
          <w:p w14:paraId="47BCBE08" w14:textId="77777777" w:rsidR="002A3978" w:rsidRDefault="002A3978" w:rsidP="002A3978">
            <w:pPr>
              <w:rPr>
                <w:bCs/>
                <w:sz w:val="16"/>
              </w:rPr>
            </w:pPr>
            <w:bookmarkStart w:id="335" w:name="CtlLim_hart"/>
            <w:bookmarkEnd w:id="335"/>
            <w:proofErr w:type="spellStart"/>
            <w:r>
              <w:rPr>
                <w:bCs/>
                <w:sz w:val="16"/>
              </w:rPr>
              <w:t>CtlLimits</w:t>
            </w:r>
            <w:proofErr w:type="spellEnd"/>
          </w:p>
          <w:p w14:paraId="494CE44F" w14:textId="6816CF5B" w:rsidR="002A3978" w:rsidRDefault="002A3978" w:rsidP="002A3978">
            <w:pPr>
              <w:rPr>
                <w:bCs/>
                <w:sz w:val="16"/>
              </w:rPr>
            </w:pPr>
            <w:r>
              <w:rPr>
                <w:bCs/>
                <w:sz w:val="16"/>
              </w:rPr>
              <w:t xml:space="preserve">See also </w:t>
            </w:r>
            <w:hyperlink w:anchor="cutoff" w:history="1">
              <w:r w:rsidRPr="00B928A6">
                <w:rPr>
                  <w:rStyle w:val="Hyperlink"/>
                  <w:bCs/>
                  <w:sz w:val="16"/>
                </w:rPr>
                <w:t>cutoff</w:t>
              </w:r>
            </w:hyperlink>
            <w:r>
              <w:rPr>
                <w:bCs/>
                <w:sz w:val="16"/>
              </w:rPr>
              <w:t xml:space="preserve">, </w:t>
            </w:r>
            <w:hyperlink w:anchor="poslimits" w:history="1">
              <w:proofErr w:type="spellStart"/>
              <w:r w:rsidRPr="00B60C3F">
                <w:rPr>
                  <w:rStyle w:val="Hyperlink"/>
                  <w:bCs/>
                  <w:sz w:val="16"/>
                </w:rPr>
                <w:t>poslimits</w:t>
              </w:r>
              <w:proofErr w:type="spellEnd"/>
            </w:hyperlink>
          </w:p>
        </w:tc>
        <w:tc>
          <w:tcPr>
            <w:tcW w:w="1440" w:type="dxa"/>
            <w:shd w:val="clear" w:color="auto" w:fill="auto"/>
          </w:tcPr>
          <w:p w14:paraId="25DF8391" w14:textId="73250A21" w:rsidR="002A3978" w:rsidRDefault="002A3978" w:rsidP="002A3978">
            <w:pPr>
              <w:ind w:left="-108"/>
              <w:rPr>
                <w:bCs/>
                <w:sz w:val="16"/>
              </w:rPr>
            </w:pPr>
            <w:r>
              <w:rPr>
                <w:bCs/>
                <w:sz w:val="16"/>
              </w:rPr>
              <w:t>171.166</w:t>
            </w:r>
          </w:p>
        </w:tc>
        <w:tc>
          <w:tcPr>
            <w:tcW w:w="900" w:type="dxa"/>
          </w:tcPr>
          <w:p w14:paraId="0AC7157D" w14:textId="23C2358F" w:rsidR="002A3978" w:rsidRDefault="002A3978" w:rsidP="002A3978">
            <w:pPr>
              <w:jc w:val="center"/>
              <w:rPr>
                <w:bCs/>
                <w:sz w:val="16"/>
              </w:rPr>
            </w:pPr>
            <w:r>
              <w:rPr>
                <w:bCs/>
                <w:sz w:val="16"/>
              </w:rPr>
              <w:t>170.166</w:t>
            </w:r>
          </w:p>
        </w:tc>
        <w:tc>
          <w:tcPr>
            <w:tcW w:w="839" w:type="dxa"/>
            <w:tcBorders>
              <w:bottom w:val="single" w:sz="4" w:space="0" w:color="auto"/>
            </w:tcBorders>
            <w:shd w:val="clear" w:color="auto" w:fill="auto"/>
          </w:tcPr>
          <w:p w14:paraId="12901EA6" w14:textId="77777777" w:rsidR="002A3978" w:rsidRDefault="002A3978" w:rsidP="002A3978">
            <w:pPr>
              <w:jc w:val="center"/>
              <w:rPr>
                <w:bCs/>
                <w:sz w:val="16"/>
              </w:rPr>
            </w:pPr>
          </w:p>
        </w:tc>
        <w:tc>
          <w:tcPr>
            <w:tcW w:w="1591" w:type="dxa"/>
            <w:shd w:val="clear" w:color="auto" w:fill="auto"/>
          </w:tcPr>
          <w:p w14:paraId="3DF48FA9" w14:textId="77777777" w:rsidR="002A3978" w:rsidRDefault="002A3978" w:rsidP="002A3978">
            <w:pPr>
              <w:rPr>
                <w:bCs/>
                <w:sz w:val="16"/>
              </w:rPr>
            </w:pPr>
          </w:p>
        </w:tc>
        <w:tc>
          <w:tcPr>
            <w:tcW w:w="2160" w:type="dxa"/>
            <w:shd w:val="clear" w:color="auto" w:fill="auto"/>
          </w:tcPr>
          <w:p w14:paraId="6A381990" w14:textId="77777777" w:rsidR="002A3978" w:rsidRDefault="002A3978" w:rsidP="002A3978">
            <w:pPr>
              <w:rPr>
                <w:bCs/>
                <w:sz w:val="16"/>
              </w:rPr>
            </w:pPr>
          </w:p>
        </w:tc>
        <w:tc>
          <w:tcPr>
            <w:tcW w:w="1350" w:type="dxa"/>
            <w:shd w:val="clear" w:color="auto" w:fill="auto"/>
          </w:tcPr>
          <w:p w14:paraId="05399AFC" w14:textId="77777777" w:rsidR="002A3978" w:rsidRDefault="002A3978" w:rsidP="002A3978">
            <w:pPr>
              <w:rPr>
                <w:bCs/>
                <w:sz w:val="16"/>
              </w:rPr>
            </w:pPr>
          </w:p>
        </w:tc>
        <w:tc>
          <w:tcPr>
            <w:tcW w:w="1530" w:type="dxa"/>
            <w:shd w:val="clear" w:color="auto" w:fill="auto"/>
          </w:tcPr>
          <w:p w14:paraId="0DFB57B8" w14:textId="77777777" w:rsidR="002A3978" w:rsidRDefault="002A3978" w:rsidP="002A3978">
            <w:pPr>
              <w:rPr>
                <w:bCs/>
                <w:sz w:val="16"/>
              </w:rPr>
            </w:pPr>
          </w:p>
        </w:tc>
        <w:tc>
          <w:tcPr>
            <w:tcW w:w="2160" w:type="dxa"/>
            <w:shd w:val="clear" w:color="auto" w:fill="auto"/>
          </w:tcPr>
          <w:p w14:paraId="7E60DAB9" w14:textId="3E8FD585" w:rsidR="002A3978" w:rsidRDefault="00081117" w:rsidP="002A3978">
            <w:pPr>
              <w:rPr>
                <w:bCs/>
                <w:sz w:val="16"/>
              </w:rPr>
            </w:pPr>
            <w:ins w:id="336" w:author="Khasin, Ark" w:date="2022-10-19T13:34:00Z">
              <w:r>
                <w:rPr>
                  <w:bCs/>
                  <w:sz w:val="16"/>
                </w:rPr>
                <w:t>Indexed variables are [0]-low (closed end), [1]</w:t>
              </w:r>
            </w:ins>
            <w:ins w:id="337" w:author="Khasin, Ark" w:date="2022-10-19T13:35:00Z">
              <w:r>
                <w:rPr>
                  <w:bCs/>
                  <w:sz w:val="16"/>
                </w:rPr>
                <w:t>-</w:t>
              </w:r>
            </w:ins>
            <w:ins w:id="338" w:author="Khasin, Ark" w:date="2022-10-19T13:34:00Z">
              <w:r>
                <w:rPr>
                  <w:bCs/>
                  <w:sz w:val="16"/>
                </w:rPr>
                <w:t>high</w:t>
              </w:r>
            </w:ins>
            <w:ins w:id="339" w:author="Khasin, Ark" w:date="2022-10-19T13:35:00Z">
              <w:r>
                <w:rPr>
                  <w:bCs/>
                  <w:sz w:val="16"/>
                </w:rPr>
                <w:t xml:space="preserve"> (open end)</w:t>
              </w:r>
            </w:ins>
          </w:p>
        </w:tc>
      </w:tr>
      <w:tr w:rsidR="002A3978" w:rsidRPr="008036CD" w14:paraId="424679D5" w14:textId="77777777" w:rsidTr="00992444">
        <w:tc>
          <w:tcPr>
            <w:tcW w:w="1435" w:type="dxa"/>
            <w:vMerge w:val="restart"/>
            <w:shd w:val="clear" w:color="auto" w:fill="auto"/>
          </w:tcPr>
          <w:p w14:paraId="2966568A" w14:textId="314D2380" w:rsidR="002A3978" w:rsidRPr="00626B17" w:rsidRDefault="002A3978" w:rsidP="002A3978">
            <w:pPr>
              <w:rPr>
                <w:bCs/>
                <w:sz w:val="16"/>
              </w:rPr>
            </w:pPr>
          </w:p>
        </w:tc>
        <w:tc>
          <w:tcPr>
            <w:tcW w:w="1440" w:type="dxa"/>
            <w:shd w:val="clear" w:color="auto" w:fill="auto"/>
          </w:tcPr>
          <w:p w14:paraId="5612C4FF" w14:textId="77777777" w:rsidR="002A3978" w:rsidRPr="008036CD" w:rsidRDefault="002A3978" w:rsidP="002A3978">
            <w:pPr>
              <w:ind w:left="-108"/>
              <w:rPr>
                <w:bCs/>
                <w:sz w:val="16"/>
                <w:szCs w:val="16"/>
              </w:rPr>
            </w:pPr>
            <w:r>
              <w:rPr>
                <w:sz w:val="16"/>
                <w:szCs w:val="16"/>
              </w:rPr>
              <w:t>Protected</w:t>
            </w:r>
          </w:p>
        </w:tc>
        <w:tc>
          <w:tcPr>
            <w:tcW w:w="900" w:type="dxa"/>
          </w:tcPr>
          <w:p w14:paraId="604E3D7D" w14:textId="77777777" w:rsidR="002A3978" w:rsidRDefault="002A3978" w:rsidP="002A3978">
            <w:pPr>
              <w:jc w:val="center"/>
              <w:rPr>
                <w:sz w:val="16"/>
                <w:szCs w:val="16"/>
              </w:rPr>
            </w:pPr>
          </w:p>
        </w:tc>
        <w:tc>
          <w:tcPr>
            <w:tcW w:w="839" w:type="dxa"/>
            <w:shd w:val="clear" w:color="auto" w:fill="auto"/>
          </w:tcPr>
          <w:p w14:paraId="291C54D0" w14:textId="10246BF5" w:rsidR="002A3978" w:rsidRDefault="002A3978" w:rsidP="002A3978">
            <w:pPr>
              <w:jc w:val="center"/>
            </w:pPr>
            <w:proofErr w:type="spellStart"/>
            <w:r>
              <w:rPr>
                <w:sz w:val="16"/>
                <w:szCs w:val="16"/>
              </w:rPr>
              <w:t>SManStUpSttc</w:t>
            </w:r>
            <w:proofErr w:type="spellEnd"/>
          </w:p>
        </w:tc>
        <w:tc>
          <w:tcPr>
            <w:tcW w:w="1591" w:type="dxa"/>
            <w:shd w:val="clear" w:color="auto" w:fill="auto"/>
          </w:tcPr>
          <w:p w14:paraId="3EEE71CD" w14:textId="77777777" w:rsidR="002A3978" w:rsidRPr="008036CD" w:rsidRDefault="002A3978" w:rsidP="002A3978">
            <w:pPr>
              <w:rPr>
                <w:bCs/>
                <w:sz w:val="16"/>
                <w:szCs w:val="16"/>
              </w:rPr>
            </w:pPr>
            <w:r>
              <w:rPr>
                <w:sz w:val="16"/>
                <w:szCs w:val="16"/>
              </w:rPr>
              <w:t>0</w:t>
            </w:r>
          </w:p>
        </w:tc>
        <w:tc>
          <w:tcPr>
            <w:tcW w:w="2160" w:type="dxa"/>
            <w:shd w:val="clear" w:color="auto" w:fill="auto"/>
          </w:tcPr>
          <w:p w14:paraId="5C908ED3" w14:textId="77777777" w:rsidR="002A3978" w:rsidRPr="008036CD" w:rsidRDefault="002A3978" w:rsidP="002A3978">
            <w:pPr>
              <w:rPr>
                <w:bCs/>
                <w:sz w:val="16"/>
                <w:szCs w:val="16"/>
              </w:rPr>
            </w:pPr>
            <w:r>
              <w:rPr>
                <w:sz w:val="16"/>
                <w:szCs w:val="16"/>
              </w:rPr>
              <w:t>0</w:t>
            </w:r>
          </w:p>
        </w:tc>
        <w:tc>
          <w:tcPr>
            <w:tcW w:w="1350" w:type="dxa"/>
            <w:shd w:val="clear" w:color="auto" w:fill="auto"/>
          </w:tcPr>
          <w:p w14:paraId="30C42E30" w14:textId="77777777" w:rsidR="002A3978" w:rsidRPr="008036CD" w:rsidRDefault="002A3978" w:rsidP="002A3978">
            <w:pPr>
              <w:rPr>
                <w:bCs/>
                <w:sz w:val="16"/>
                <w:szCs w:val="16"/>
              </w:rPr>
            </w:pPr>
            <w:r>
              <w:rPr>
                <w:sz w:val="16"/>
                <w:szCs w:val="16"/>
              </w:rPr>
              <w:t>0</w:t>
            </w:r>
          </w:p>
        </w:tc>
        <w:tc>
          <w:tcPr>
            <w:tcW w:w="1530" w:type="dxa"/>
            <w:shd w:val="clear" w:color="auto" w:fill="auto"/>
          </w:tcPr>
          <w:p w14:paraId="712CB2BD" w14:textId="77777777" w:rsidR="002A3978" w:rsidRPr="008036CD" w:rsidRDefault="002A3978" w:rsidP="002A3978">
            <w:pPr>
              <w:rPr>
                <w:bCs/>
                <w:sz w:val="16"/>
                <w:szCs w:val="16"/>
              </w:rPr>
            </w:pPr>
            <w:r>
              <w:rPr>
                <w:sz w:val="16"/>
                <w:szCs w:val="16"/>
              </w:rPr>
              <w:t>0</w:t>
            </w:r>
          </w:p>
        </w:tc>
        <w:tc>
          <w:tcPr>
            <w:tcW w:w="2160" w:type="dxa"/>
            <w:shd w:val="clear" w:color="auto" w:fill="auto"/>
          </w:tcPr>
          <w:p w14:paraId="5AD1EB8D" w14:textId="77777777" w:rsidR="002A3978" w:rsidRPr="008036CD" w:rsidRDefault="002A3978" w:rsidP="002A3978">
            <w:pPr>
              <w:rPr>
                <w:bCs/>
                <w:sz w:val="16"/>
                <w:szCs w:val="16"/>
              </w:rPr>
            </w:pPr>
            <w:r>
              <w:rPr>
                <w:sz w:val="16"/>
                <w:szCs w:val="16"/>
              </w:rPr>
              <w:t>0 – Unprotected, 1 – Protected</w:t>
            </w:r>
          </w:p>
        </w:tc>
      </w:tr>
      <w:tr w:rsidR="002A3978" w:rsidRPr="008036CD" w14:paraId="2EAC7810" w14:textId="77777777" w:rsidTr="00992444">
        <w:tc>
          <w:tcPr>
            <w:tcW w:w="1435" w:type="dxa"/>
            <w:vMerge/>
            <w:shd w:val="clear" w:color="auto" w:fill="auto"/>
          </w:tcPr>
          <w:p w14:paraId="24BCB2A7" w14:textId="77777777" w:rsidR="002A3978" w:rsidRDefault="002A3978" w:rsidP="002A3978">
            <w:pPr>
              <w:rPr>
                <w:bCs/>
                <w:sz w:val="16"/>
              </w:rPr>
            </w:pPr>
          </w:p>
        </w:tc>
        <w:tc>
          <w:tcPr>
            <w:tcW w:w="1440" w:type="dxa"/>
            <w:shd w:val="clear" w:color="auto" w:fill="auto"/>
          </w:tcPr>
          <w:p w14:paraId="761E7513" w14:textId="63E0ECB9" w:rsidR="002A3978" w:rsidRPr="008036CD" w:rsidRDefault="002A3978" w:rsidP="002A3978">
            <w:pPr>
              <w:ind w:left="-108"/>
              <w:rPr>
                <w:bCs/>
                <w:sz w:val="16"/>
                <w:szCs w:val="16"/>
              </w:rPr>
            </w:pPr>
            <w:proofErr w:type="spellStart"/>
            <w:r>
              <w:rPr>
                <w:sz w:val="16"/>
                <w:szCs w:val="16"/>
              </w:rPr>
              <w:t>TightShutoffEnable</w:t>
            </w:r>
            <w:proofErr w:type="spellEnd"/>
          </w:p>
        </w:tc>
        <w:tc>
          <w:tcPr>
            <w:tcW w:w="900" w:type="dxa"/>
          </w:tcPr>
          <w:p w14:paraId="0D4EDEF2" w14:textId="77777777" w:rsidR="002A3978" w:rsidRDefault="002A3978" w:rsidP="002A3978">
            <w:pPr>
              <w:jc w:val="center"/>
              <w:rPr>
                <w:sz w:val="16"/>
                <w:szCs w:val="16"/>
              </w:rPr>
            </w:pPr>
          </w:p>
        </w:tc>
        <w:tc>
          <w:tcPr>
            <w:tcW w:w="839" w:type="dxa"/>
            <w:shd w:val="clear" w:color="auto" w:fill="auto"/>
          </w:tcPr>
          <w:p w14:paraId="097E53E4" w14:textId="3499DA0C" w:rsidR="002A3978" w:rsidRDefault="002A3978" w:rsidP="002A3978">
            <w:pPr>
              <w:jc w:val="center"/>
            </w:pPr>
            <w:proofErr w:type="spellStart"/>
            <w:r>
              <w:rPr>
                <w:sz w:val="16"/>
                <w:szCs w:val="16"/>
              </w:rPr>
              <w:t>SManStUpSttc</w:t>
            </w:r>
            <w:proofErr w:type="spellEnd"/>
          </w:p>
        </w:tc>
        <w:tc>
          <w:tcPr>
            <w:tcW w:w="1591" w:type="dxa"/>
            <w:shd w:val="clear" w:color="auto" w:fill="auto"/>
          </w:tcPr>
          <w:p w14:paraId="4E64FA37" w14:textId="77777777" w:rsidR="002A3978" w:rsidRPr="008036CD" w:rsidRDefault="002A3978" w:rsidP="002A3978">
            <w:pPr>
              <w:rPr>
                <w:sz w:val="16"/>
                <w:szCs w:val="16"/>
              </w:rPr>
            </w:pPr>
            <w:r>
              <w:rPr>
                <w:color w:val="1F497D"/>
                <w:sz w:val="16"/>
                <w:szCs w:val="16"/>
              </w:rPr>
              <w:t>0</w:t>
            </w:r>
          </w:p>
        </w:tc>
        <w:tc>
          <w:tcPr>
            <w:tcW w:w="2160" w:type="dxa"/>
            <w:shd w:val="clear" w:color="auto" w:fill="auto"/>
          </w:tcPr>
          <w:p w14:paraId="12DFE627" w14:textId="77777777" w:rsidR="002A3978" w:rsidRPr="008036CD" w:rsidRDefault="002A3978" w:rsidP="002A3978">
            <w:pPr>
              <w:rPr>
                <w:sz w:val="16"/>
                <w:szCs w:val="16"/>
              </w:rPr>
            </w:pPr>
            <w:r>
              <w:rPr>
                <w:color w:val="1F497D"/>
                <w:sz w:val="16"/>
                <w:szCs w:val="16"/>
              </w:rPr>
              <w:t>0</w:t>
            </w:r>
          </w:p>
        </w:tc>
        <w:tc>
          <w:tcPr>
            <w:tcW w:w="1350" w:type="dxa"/>
            <w:shd w:val="clear" w:color="auto" w:fill="auto"/>
          </w:tcPr>
          <w:p w14:paraId="328D154D" w14:textId="77777777" w:rsidR="002A3978" w:rsidRPr="008036CD" w:rsidRDefault="002A3978" w:rsidP="002A3978">
            <w:pPr>
              <w:rPr>
                <w:sz w:val="16"/>
                <w:szCs w:val="16"/>
              </w:rPr>
            </w:pPr>
            <w:r>
              <w:rPr>
                <w:color w:val="1F497D"/>
                <w:sz w:val="16"/>
                <w:szCs w:val="16"/>
              </w:rPr>
              <w:t>0</w:t>
            </w:r>
          </w:p>
        </w:tc>
        <w:tc>
          <w:tcPr>
            <w:tcW w:w="1530" w:type="dxa"/>
            <w:shd w:val="clear" w:color="auto" w:fill="auto"/>
          </w:tcPr>
          <w:p w14:paraId="6976E81D" w14:textId="77777777" w:rsidR="002A3978" w:rsidRPr="008036CD" w:rsidRDefault="002A3978" w:rsidP="002A3978">
            <w:pPr>
              <w:rPr>
                <w:sz w:val="16"/>
                <w:szCs w:val="16"/>
              </w:rPr>
            </w:pPr>
            <w:r>
              <w:rPr>
                <w:color w:val="1F497D"/>
                <w:sz w:val="16"/>
                <w:szCs w:val="16"/>
              </w:rPr>
              <w:t>0</w:t>
            </w:r>
          </w:p>
        </w:tc>
        <w:tc>
          <w:tcPr>
            <w:tcW w:w="2160" w:type="dxa"/>
            <w:shd w:val="clear" w:color="auto" w:fill="auto"/>
          </w:tcPr>
          <w:p w14:paraId="11B382C5" w14:textId="59DB13C2" w:rsidR="002A3978" w:rsidRPr="008036CD" w:rsidRDefault="002A3978" w:rsidP="002A3978">
            <w:pPr>
              <w:rPr>
                <w:bCs/>
                <w:color w:val="000000"/>
                <w:sz w:val="16"/>
                <w:szCs w:val="16"/>
              </w:rPr>
            </w:pPr>
            <w:r w:rsidRPr="008036CD">
              <w:rPr>
                <w:bCs/>
                <w:color w:val="000000"/>
                <w:sz w:val="16"/>
                <w:szCs w:val="16"/>
              </w:rPr>
              <w:t xml:space="preserve">0 </w:t>
            </w:r>
            <w:r>
              <w:rPr>
                <w:bCs/>
                <w:color w:val="000000"/>
                <w:sz w:val="16"/>
                <w:szCs w:val="16"/>
              </w:rPr>
              <w:t xml:space="preserve">- </w:t>
            </w:r>
            <w:r w:rsidRPr="008036CD">
              <w:rPr>
                <w:bCs/>
                <w:color w:val="000000"/>
                <w:sz w:val="16"/>
                <w:szCs w:val="16"/>
              </w:rPr>
              <w:t>Disabled, 1 – Enabled</w:t>
            </w:r>
          </w:p>
        </w:tc>
      </w:tr>
      <w:tr w:rsidR="002A3978" w:rsidRPr="008036CD" w14:paraId="6BE08CE6" w14:textId="77777777" w:rsidTr="00992444">
        <w:tc>
          <w:tcPr>
            <w:tcW w:w="1435" w:type="dxa"/>
            <w:vMerge/>
            <w:shd w:val="clear" w:color="auto" w:fill="auto"/>
          </w:tcPr>
          <w:p w14:paraId="2986D601" w14:textId="77777777" w:rsidR="002A3978" w:rsidRDefault="002A3978" w:rsidP="002A3978">
            <w:pPr>
              <w:rPr>
                <w:bCs/>
                <w:sz w:val="16"/>
              </w:rPr>
            </w:pPr>
          </w:p>
        </w:tc>
        <w:tc>
          <w:tcPr>
            <w:tcW w:w="1440" w:type="dxa"/>
            <w:shd w:val="clear" w:color="auto" w:fill="auto"/>
          </w:tcPr>
          <w:p w14:paraId="34CCB630" w14:textId="42FCF525" w:rsidR="002A3978" w:rsidRPr="008036CD" w:rsidRDefault="002A3978" w:rsidP="002A3978">
            <w:pPr>
              <w:ind w:left="-108"/>
              <w:rPr>
                <w:bCs/>
                <w:sz w:val="16"/>
                <w:szCs w:val="16"/>
              </w:rPr>
            </w:pPr>
            <w:proofErr w:type="spellStart"/>
            <w:r>
              <w:rPr>
                <w:sz w:val="16"/>
                <w:szCs w:val="16"/>
              </w:rPr>
              <w:t>TightCutoffEnable</w:t>
            </w:r>
            <w:proofErr w:type="spellEnd"/>
            <w:r>
              <w:rPr>
                <w:sz w:val="16"/>
                <w:szCs w:val="16"/>
              </w:rPr>
              <w:t xml:space="preserve"> </w:t>
            </w:r>
          </w:p>
        </w:tc>
        <w:tc>
          <w:tcPr>
            <w:tcW w:w="900" w:type="dxa"/>
          </w:tcPr>
          <w:p w14:paraId="10282E14" w14:textId="77777777" w:rsidR="002A3978" w:rsidRDefault="002A3978" w:rsidP="002A3978">
            <w:pPr>
              <w:jc w:val="center"/>
              <w:rPr>
                <w:sz w:val="16"/>
                <w:szCs w:val="16"/>
              </w:rPr>
            </w:pPr>
          </w:p>
        </w:tc>
        <w:tc>
          <w:tcPr>
            <w:tcW w:w="839" w:type="dxa"/>
            <w:shd w:val="clear" w:color="auto" w:fill="auto"/>
          </w:tcPr>
          <w:p w14:paraId="2C761067" w14:textId="25CBA290" w:rsidR="002A3978" w:rsidRDefault="002A3978" w:rsidP="002A3978">
            <w:pPr>
              <w:jc w:val="center"/>
            </w:pPr>
            <w:proofErr w:type="spellStart"/>
            <w:r>
              <w:rPr>
                <w:sz w:val="16"/>
                <w:szCs w:val="16"/>
              </w:rPr>
              <w:t>SManStUpSttc</w:t>
            </w:r>
            <w:proofErr w:type="spellEnd"/>
          </w:p>
        </w:tc>
        <w:tc>
          <w:tcPr>
            <w:tcW w:w="1591" w:type="dxa"/>
            <w:shd w:val="clear" w:color="auto" w:fill="auto"/>
          </w:tcPr>
          <w:p w14:paraId="48600567" w14:textId="77777777" w:rsidR="002A3978" w:rsidRPr="008036CD" w:rsidRDefault="002A3978" w:rsidP="002A3978">
            <w:pPr>
              <w:rPr>
                <w:sz w:val="16"/>
                <w:szCs w:val="16"/>
              </w:rPr>
            </w:pPr>
            <w:r>
              <w:rPr>
                <w:sz w:val="16"/>
                <w:szCs w:val="16"/>
              </w:rPr>
              <w:t>0</w:t>
            </w:r>
          </w:p>
        </w:tc>
        <w:tc>
          <w:tcPr>
            <w:tcW w:w="2160" w:type="dxa"/>
            <w:shd w:val="clear" w:color="auto" w:fill="auto"/>
          </w:tcPr>
          <w:p w14:paraId="26BC0CEC" w14:textId="77777777" w:rsidR="002A3978" w:rsidRPr="008036CD" w:rsidRDefault="002A3978" w:rsidP="002A3978">
            <w:pPr>
              <w:rPr>
                <w:sz w:val="16"/>
                <w:szCs w:val="16"/>
              </w:rPr>
            </w:pPr>
            <w:r>
              <w:rPr>
                <w:sz w:val="16"/>
                <w:szCs w:val="16"/>
              </w:rPr>
              <w:t>0</w:t>
            </w:r>
          </w:p>
        </w:tc>
        <w:tc>
          <w:tcPr>
            <w:tcW w:w="1350" w:type="dxa"/>
            <w:shd w:val="clear" w:color="auto" w:fill="auto"/>
          </w:tcPr>
          <w:p w14:paraId="17487EAC" w14:textId="77777777" w:rsidR="002A3978" w:rsidRPr="008036CD" w:rsidRDefault="002A3978" w:rsidP="002A3978">
            <w:pPr>
              <w:rPr>
                <w:sz w:val="16"/>
                <w:szCs w:val="16"/>
              </w:rPr>
            </w:pPr>
            <w:r>
              <w:rPr>
                <w:sz w:val="16"/>
                <w:szCs w:val="16"/>
              </w:rPr>
              <w:t>0</w:t>
            </w:r>
          </w:p>
        </w:tc>
        <w:tc>
          <w:tcPr>
            <w:tcW w:w="1530" w:type="dxa"/>
            <w:shd w:val="clear" w:color="auto" w:fill="auto"/>
          </w:tcPr>
          <w:p w14:paraId="53304428" w14:textId="77777777" w:rsidR="002A3978" w:rsidRPr="008036CD" w:rsidRDefault="002A3978" w:rsidP="002A3978">
            <w:pPr>
              <w:rPr>
                <w:sz w:val="16"/>
                <w:szCs w:val="16"/>
              </w:rPr>
            </w:pPr>
            <w:r>
              <w:rPr>
                <w:sz w:val="16"/>
                <w:szCs w:val="16"/>
              </w:rPr>
              <w:t>0</w:t>
            </w:r>
          </w:p>
        </w:tc>
        <w:tc>
          <w:tcPr>
            <w:tcW w:w="2160" w:type="dxa"/>
            <w:shd w:val="clear" w:color="auto" w:fill="auto"/>
          </w:tcPr>
          <w:p w14:paraId="5AEEFFE5" w14:textId="0BD9B93E" w:rsidR="002A3978" w:rsidRDefault="002A3978" w:rsidP="002A3978">
            <w:pPr>
              <w:rPr>
                <w:bCs/>
                <w:color w:val="000000"/>
                <w:sz w:val="16"/>
                <w:szCs w:val="16"/>
              </w:rPr>
            </w:pPr>
            <w:r>
              <w:rPr>
                <w:bCs/>
                <w:color w:val="000000"/>
                <w:sz w:val="16"/>
                <w:szCs w:val="16"/>
              </w:rPr>
              <w:t>Cutoff high</w:t>
            </w:r>
          </w:p>
          <w:p w14:paraId="7DB38ACB" w14:textId="1DDBDF0B" w:rsidR="002A3978" w:rsidRPr="008036CD" w:rsidRDefault="002A3978" w:rsidP="002A3978">
            <w:pPr>
              <w:rPr>
                <w:bCs/>
                <w:sz w:val="16"/>
                <w:szCs w:val="16"/>
              </w:rPr>
            </w:pPr>
            <w:r w:rsidRPr="008036CD">
              <w:rPr>
                <w:bCs/>
                <w:color w:val="000000"/>
                <w:sz w:val="16"/>
                <w:szCs w:val="16"/>
              </w:rPr>
              <w:t xml:space="preserve">0 </w:t>
            </w:r>
            <w:r>
              <w:rPr>
                <w:bCs/>
                <w:color w:val="000000"/>
                <w:sz w:val="16"/>
                <w:szCs w:val="16"/>
              </w:rPr>
              <w:t xml:space="preserve">- </w:t>
            </w:r>
            <w:r w:rsidRPr="008036CD">
              <w:rPr>
                <w:bCs/>
                <w:color w:val="000000"/>
                <w:sz w:val="16"/>
                <w:szCs w:val="16"/>
              </w:rPr>
              <w:t>Disabled, 1 – Enabled</w:t>
            </w:r>
          </w:p>
        </w:tc>
      </w:tr>
      <w:tr w:rsidR="002A3978" w:rsidRPr="008036CD" w14:paraId="47245065" w14:textId="77777777" w:rsidTr="00992444">
        <w:tc>
          <w:tcPr>
            <w:tcW w:w="1435" w:type="dxa"/>
            <w:vMerge/>
            <w:shd w:val="clear" w:color="auto" w:fill="auto"/>
          </w:tcPr>
          <w:p w14:paraId="208A36D6" w14:textId="77777777" w:rsidR="002A3978" w:rsidRDefault="002A3978" w:rsidP="002A3978">
            <w:pPr>
              <w:rPr>
                <w:bCs/>
                <w:sz w:val="16"/>
              </w:rPr>
            </w:pPr>
          </w:p>
        </w:tc>
        <w:tc>
          <w:tcPr>
            <w:tcW w:w="1440" w:type="dxa"/>
            <w:shd w:val="clear" w:color="auto" w:fill="auto"/>
          </w:tcPr>
          <w:p w14:paraId="71667D24" w14:textId="5C6CA518" w:rsidR="002A3978" w:rsidRPr="00403FFF" w:rsidRDefault="002A3978" w:rsidP="002A3978">
            <w:pPr>
              <w:ind w:left="-108"/>
              <w:rPr>
                <w:bCs/>
                <w:sz w:val="16"/>
                <w:szCs w:val="16"/>
              </w:rPr>
            </w:pPr>
            <w:r>
              <w:rPr>
                <w:sz w:val="16"/>
                <w:szCs w:val="16"/>
              </w:rPr>
              <w:t>Tight Shut Off</w:t>
            </w:r>
          </w:p>
        </w:tc>
        <w:tc>
          <w:tcPr>
            <w:tcW w:w="900" w:type="dxa"/>
          </w:tcPr>
          <w:p w14:paraId="731B0C8B" w14:textId="77777777" w:rsidR="002A3978" w:rsidRDefault="002A3978" w:rsidP="002A3978">
            <w:pPr>
              <w:jc w:val="center"/>
              <w:rPr>
                <w:sz w:val="16"/>
                <w:szCs w:val="16"/>
              </w:rPr>
            </w:pPr>
          </w:p>
        </w:tc>
        <w:tc>
          <w:tcPr>
            <w:tcW w:w="839" w:type="dxa"/>
            <w:shd w:val="clear" w:color="auto" w:fill="auto"/>
          </w:tcPr>
          <w:p w14:paraId="03DBC046" w14:textId="707C7ED8" w:rsidR="002A3978" w:rsidRDefault="002A3978" w:rsidP="002A3978">
            <w:pPr>
              <w:jc w:val="center"/>
            </w:pPr>
            <w:proofErr w:type="spellStart"/>
            <w:r>
              <w:rPr>
                <w:sz w:val="16"/>
                <w:szCs w:val="16"/>
              </w:rPr>
              <w:t>SManStUpSttc</w:t>
            </w:r>
            <w:proofErr w:type="spellEnd"/>
          </w:p>
        </w:tc>
        <w:tc>
          <w:tcPr>
            <w:tcW w:w="1591" w:type="dxa"/>
            <w:shd w:val="clear" w:color="auto" w:fill="auto"/>
          </w:tcPr>
          <w:p w14:paraId="206BEA04" w14:textId="53550321" w:rsidR="002A3978" w:rsidRPr="008036CD" w:rsidRDefault="002A3978" w:rsidP="002A3978">
            <w:pPr>
              <w:rPr>
                <w:sz w:val="16"/>
                <w:szCs w:val="16"/>
              </w:rPr>
            </w:pPr>
            <w:r>
              <w:rPr>
                <w:color w:val="1F497D"/>
                <w:sz w:val="16"/>
                <w:szCs w:val="16"/>
              </w:rPr>
              <w:t>2.0</w:t>
            </w:r>
          </w:p>
        </w:tc>
        <w:tc>
          <w:tcPr>
            <w:tcW w:w="2160" w:type="dxa"/>
            <w:shd w:val="clear" w:color="auto" w:fill="auto"/>
          </w:tcPr>
          <w:p w14:paraId="66FD51D9" w14:textId="44166BEA" w:rsidR="002A3978" w:rsidRPr="008036CD" w:rsidRDefault="002A3978" w:rsidP="002A3978">
            <w:pPr>
              <w:rPr>
                <w:sz w:val="16"/>
                <w:szCs w:val="16"/>
              </w:rPr>
            </w:pPr>
            <w:r>
              <w:rPr>
                <w:color w:val="1F497D"/>
                <w:sz w:val="16"/>
                <w:szCs w:val="16"/>
              </w:rPr>
              <w:t>2.0</w:t>
            </w:r>
          </w:p>
        </w:tc>
        <w:tc>
          <w:tcPr>
            <w:tcW w:w="1350" w:type="dxa"/>
            <w:shd w:val="clear" w:color="auto" w:fill="auto"/>
          </w:tcPr>
          <w:p w14:paraId="1F39ED17" w14:textId="6DC27455" w:rsidR="002A3978" w:rsidRPr="008036CD" w:rsidRDefault="002A3978" w:rsidP="002A3978">
            <w:pPr>
              <w:rPr>
                <w:sz w:val="16"/>
                <w:szCs w:val="16"/>
              </w:rPr>
            </w:pPr>
            <w:r>
              <w:rPr>
                <w:color w:val="1F497D"/>
                <w:sz w:val="16"/>
                <w:szCs w:val="16"/>
              </w:rPr>
              <w:t>2.0</w:t>
            </w:r>
          </w:p>
        </w:tc>
        <w:tc>
          <w:tcPr>
            <w:tcW w:w="1530" w:type="dxa"/>
            <w:shd w:val="clear" w:color="auto" w:fill="auto"/>
          </w:tcPr>
          <w:p w14:paraId="0C495D7B" w14:textId="0C8F8DFC" w:rsidR="002A3978" w:rsidRPr="008036CD" w:rsidRDefault="002A3978" w:rsidP="002A3978">
            <w:pPr>
              <w:rPr>
                <w:sz w:val="16"/>
                <w:szCs w:val="16"/>
              </w:rPr>
            </w:pPr>
            <w:r>
              <w:rPr>
                <w:color w:val="1F497D"/>
                <w:sz w:val="16"/>
                <w:szCs w:val="16"/>
              </w:rPr>
              <w:t>2.0</w:t>
            </w:r>
          </w:p>
        </w:tc>
        <w:tc>
          <w:tcPr>
            <w:tcW w:w="2160" w:type="dxa"/>
            <w:shd w:val="clear" w:color="auto" w:fill="auto"/>
          </w:tcPr>
          <w:p w14:paraId="05B4DBD1" w14:textId="77777777" w:rsidR="002A3978" w:rsidRDefault="002A3978" w:rsidP="002A3978">
            <w:pPr>
              <w:rPr>
                <w:bCs/>
                <w:color w:val="000000"/>
                <w:sz w:val="16"/>
                <w:szCs w:val="16"/>
              </w:rPr>
            </w:pPr>
            <w:r>
              <w:rPr>
                <w:bCs/>
                <w:color w:val="000000"/>
                <w:sz w:val="16"/>
                <w:szCs w:val="16"/>
              </w:rPr>
              <w:t>Cutoff low</w:t>
            </w:r>
          </w:p>
          <w:p w14:paraId="7593EE27" w14:textId="44486754" w:rsidR="002A3978" w:rsidRPr="008036CD" w:rsidRDefault="002A3978" w:rsidP="002A3978">
            <w:pPr>
              <w:rPr>
                <w:bCs/>
                <w:sz w:val="16"/>
                <w:szCs w:val="16"/>
              </w:rPr>
            </w:pPr>
          </w:p>
        </w:tc>
      </w:tr>
      <w:tr w:rsidR="002A3978" w:rsidRPr="008036CD" w14:paraId="754B0A4A" w14:textId="77777777" w:rsidTr="00992444">
        <w:tc>
          <w:tcPr>
            <w:tcW w:w="1435" w:type="dxa"/>
            <w:vMerge/>
            <w:shd w:val="clear" w:color="auto" w:fill="auto"/>
          </w:tcPr>
          <w:p w14:paraId="572D00D7" w14:textId="77777777" w:rsidR="002A3978" w:rsidRDefault="002A3978" w:rsidP="002A3978">
            <w:pPr>
              <w:rPr>
                <w:bCs/>
                <w:sz w:val="16"/>
              </w:rPr>
            </w:pPr>
          </w:p>
        </w:tc>
        <w:tc>
          <w:tcPr>
            <w:tcW w:w="1440" w:type="dxa"/>
            <w:shd w:val="clear" w:color="auto" w:fill="auto"/>
          </w:tcPr>
          <w:p w14:paraId="74862340" w14:textId="51ABD4A5" w:rsidR="002A3978" w:rsidRPr="00403FFF" w:rsidRDefault="002A3978" w:rsidP="002A3978">
            <w:pPr>
              <w:ind w:left="-108"/>
              <w:rPr>
                <w:bCs/>
                <w:sz w:val="16"/>
                <w:szCs w:val="16"/>
              </w:rPr>
            </w:pPr>
            <w:proofErr w:type="spellStart"/>
            <w:r>
              <w:rPr>
                <w:sz w:val="16"/>
                <w:szCs w:val="16"/>
              </w:rPr>
              <w:t>TightCut</w:t>
            </w:r>
            <w:proofErr w:type="spellEnd"/>
            <w:r>
              <w:rPr>
                <w:sz w:val="16"/>
                <w:szCs w:val="16"/>
              </w:rPr>
              <w:t xml:space="preserve"> Off</w:t>
            </w:r>
          </w:p>
        </w:tc>
        <w:tc>
          <w:tcPr>
            <w:tcW w:w="900" w:type="dxa"/>
          </w:tcPr>
          <w:p w14:paraId="43FD0313" w14:textId="77777777" w:rsidR="002A3978" w:rsidRDefault="002A3978" w:rsidP="002A3978">
            <w:pPr>
              <w:jc w:val="center"/>
              <w:rPr>
                <w:sz w:val="16"/>
                <w:szCs w:val="16"/>
              </w:rPr>
            </w:pPr>
          </w:p>
        </w:tc>
        <w:tc>
          <w:tcPr>
            <w:tcW w:w="839" w:type="dxa"/>
            <w:shd w:val="clear" w:color="auto" w:fill="auto"/>
          </w:tcPr>
          <w:p w14:paraId="590344B6" w14:textId="6FBD15DF" w:rsidR="002A3978" w:rsidRDefault="002A3978" w:rsidP="002A3978">
            <w:pPr>
              <w:jc w:val="center"/>
            </w:pPr>
            <w:proofErr w:type="spellStart"/>
            <w:r>
              <w:rPr>
                <w:sz w:val="16"/>
                <w:szCs w:val="16"/>
              </w:rPr>
              <w:t>SManStUpSttc</w:t>
            </w:r>
            <w:proofErr w:type="spellEnd"/>
          </w:p>
        </w:tc>
        <w:tc>
          <w:tcPr>
            <w:tcW w:w="1591" w:type="dxa"/>
            <w:shd w:val="clear" w:color="auto" w:fill="auto"/>
          </w:tcPr>
          <w:p w14:paraId="6D6FDAB3" w14:textId="3FAA1AD8" w:rsidR="002A3978" w:rsidRPr="008036CD" w:rsidRDefault="002A3978" w:rsidP="002A3978">
            <w:pPr>
              <w:rPr>
                <w:sz w:val="16"/>
                <w:szCs w:val="16"/>
              </w:rPr>
            </w:pPr>
            <w:r>
              <w:rPr>
                <w:color w:val="1F497D"/>
                <w:sz w:val="16"/>
                <w:szCs w:val="16"/>
              </w:rPr>
              <w:t>98.0</w:t>
            </w:r>
          </w:p>
        </w:tc>
        <w:tc>
          <w:tcPr>
            <w:tcW w:w="2160" w:type="dxa"/>
            <w:shd w:val="clear" w:color="auto" w:fill="auto"/>
          </w:tcPr>
          <w:p w14:paraId="7725E409" w14:textId="297AF021" w:rsidR="002A3978" w:rsidRPr="008036CD" w:rsidRDefault="002A3978" w:rsidP="002A3978">
            <w:pPr>
              <w:rPr>
                <w:sz w:val="16"/>
                <w:szCs w:val="16"/>
              </w:rPr>
            </w:pPr>
            <w:r>
              <w:rPr>
                <w:color w:val="1F497D"/>
                <w:sz w:val="16"/>
                <w:szCs w:val="16"/>
              </w:rPr>
              <w:t>98.0</w:t>
            </w:r>
          </w:p>
        </w:tc>
        <w:tc>
          <w:tcPr>
            <w:tcW w:w="1350" w:type="dxa"/>
            <w:shd w:val="clear" w:color="auto" w:fill="auto"/>
          </w:tcPr>
          <w:p w14:paraId="03AA1367" w14:textId="76D56435" w:rsidR="002A3978" w:rsidRPr="008036CD" w:rsidRDefault="002A3978" w:rsidP="002A3978">
            <w:pPr>
              <w:rPr>
                <w:sz w:val="16"/>
                <w:szCs w:val="16"/>
              </w:rPr>
            </w:pPr>
            <w:r>
              <w:rPr>
                <w:color w:val="1F497D"/>
                <w:sz w:val="16"/>
                <w:szCs w:val="16"/>
              </w:rPr>
              <w:t>98.0</w:t>
            </w:r>
          </w:p>
        </w:tc>
        <w:tc>
          <w:tcPr>
            <w:tcW w:w="1530" w:type="dxa"/>
            <w:shd w:val="clear" w:color="auto" w:fill="auto"/>
          </w:tcPr>
          <w:p w14:paraId="2EB6F9B6" w14:textId="7E1996B3" w:rsidR="002A3978" w:rsidRPr="008036CD" w:rsidRDefault="002A3978" w:rsidP="002A3978">
            <w:pPr>
              <w:rPr>
                <w:sz w:val="16"/>
                <w:szCs w:val="16"/>
              </w:rPr>
            </w:pPr>
            <w:r>
              <w:rPr>
                <w:color w:val="1F497D"/>
                <w:sz w:val="16"/>
                <w:szCs w:val="16"/>
              </w:rPr>
              <w:t>98.0</w:t>
            </w:r>
          </w:p>
        </w:tc>
        <w:tc>
          <w:tcPr>
            <w:tcW w:w="2160" w:type="dxa"/>
            <w:shd w:val="clear" w:color="auto" w:fill="auto"/>
          </w:tcPr>
          <w:p w14:paraId="3C9683CC" w14:textId="1C3C80CE" w:rsidR="002A3978" w:rsidRPr="008036CD" w:rsidRDefault="002A3978" w:rsidP="002A3978">
            <w:pPr>
              <w:rPr>
                <w:bCs/>
                <w:sz w:val="16"/>
                <w:szCs w:val="16"/>
              </w:rPr>
            </w:pPr>
          </w:p>
        </w:tc>
      </w:tr>
      <w:tr w:rsidR="002A3978" w:rsidRPr="008036CD" w14:paraId="286743A0" w14:textId="77777777" w:rsidTr="00992444">
        <w:tc>
          <w:tcPr>
            <w:tcW w:w="1435" w:type="dxa"/>
            <w:vMerge/>
            <w:shd w:val="clear" w:color="auto" w:fill="auto"/>
          </w:tcPr>
          <w:p w14:paraId="5AD6A946" w14:textId="77777777" w:rsidR="002A3978" w:rsidRDefault="002A3978" w:rsidP="002A3978">
            <w:pPr>
              <w:rPr>
                <w:bCs/>
                <w:sz w:val="16"/>
              </w:rPr>
            </w:pPr>
          </w:p>
        </w:tc>
        <w:tc>
          <w:tcPr>
            <w:tcW w:w="1440" w:type="dxa"/>
            <w:shd w:val="clear" w:color="auto" w:fill="auto"/>
          </w:tcPr>
          <w:p w14:paraId="7828CDF3" w14:textId="77777777" w:rsidR="002A3978" w:rsidRPr="00055C68" w:rsidRDefault="002A3978" w:rsidP="002A3978">
            <w:pPr>
              <w:ind w:left="-108"/>
              <w:rPr>
                <w:bCs/>
                <w:sz w:val="16"/>
                <w:szCs w:val="16"/>
              </w:rPr>
            </w:pPr>
            <w:proofErr w:type="spellStart"/>
            <w:proofErr w:type="gramStart"/>
            <w:r>
              <w:rPr>
                <w:sz w:val="16"/>
                <w:szCs w:val="16"/>
              </w:rPr>
              <w:t>EnableSetpointLimit</w:t>
            </w:r>
            <w:proofErr w:type="spellEnd"/>
            <w:r>
              <w:rPr>
                <w:sz w:val="16"/>
                <w:szCs w:val="16"/>
              </w:rPr>
              <w:t>[</w:t>
            </w:r>
            <w:proofErr w:type="gramEnd"/>
            <w:r>
              <w:rPr>
                <w:sz w:val="16"/>
                <w:szCs w:val="16"/>
              </w:rPr>
              <w:t>0]</w:t>
            </w:r>
          </w:p>
        </w:tc>
        <w:tc>
          <w:tcPr>
            <w:tcW w:w="900" w:type="dxa"/>
          </w:tcPr>
          <w:p w14:paraId="2C052845" w14:textId="77777777" w:rsidR="002A3978" w:rsidRDefault="002A3978" w:rsidP="002A3978">
            <w:pPr>
              <w:jc w:val="center"/>
              <w:rPr>
                <w:sz w:val="16"/>
                <w:szCs w:val="16"/>
              </w:rPr>
            </w:pPr>
          </w:p>
        </w:tc>
        <w:tc>
          <w:tcPr>
            <w:tcW w:w="839" w:type="dxa"/>
            <w:shd w:val="clear" w:color="auto" w:fill="auto"/>
          </w:tcPr>
          <w:p w14:paraId="5071D637" w14:textId="5C6BBB81" w:rsidR="002A3978" w:rsidRDefault="002A3978" w:rsidP="002A3978">
            <w:pPr>
              <w:jc w:val="center"/>
            </w:pPr>
            <w:proofErr w:type="spellStart"/>
            <w:r>
              <w:rPr>
                <w:sz w:val="16"/>
                <w:szCs w:val="16"/>
              </w:rPr>
              <w:t>SManStUpSttc</w:t>
            </w:r>
            <w:proofErr w:type="spellEnd"/>
          </w:p>
        </w:tc>
        <w:tc>
          <w:tcPr>
            <w:tcW w:w="1591" w:type="dxa"/>
            <w:shd w:val="clear" w:color="auto" w:fill="auto"/>
          </w:tcPr>
          <w:p w14:paraId="3A33EE66" w14:textId="77777777" w:rsidR="002A3978" w:rsidRPr="008036CD" w:rsidRDefault="002A3978" w:rsidP="002A3978">
            <w:pPr>
              <w:rPr>
                <w:sz w:val="16"/>
                <w:szCs w:val="16"/>
              </w:rPr>
            </w:pPr>
            <w:r>
              <w:rPr>
                <w:sz w:val="16"/>
                <w:szCs w:val="16"/>
              </w:rPr>
              <w:t>0</w:t>
            </w:r>
          </w:p>
        </w:tc>
        <w:tc>
          <w:tcPr>
            <w:tcW w:w="2160" w:type="dxa"/>
            <w:shd w:val="clear" w:color="auto" w:fill="auto"/>
          </w:tcPr>
          <w:p w14:paraId="754D808A" w14:textId="77777777" w:rsidR="002A3978" w:rsidRPr="008036CD" w:rsidRDefault="002A3978" w:rsidP="002A3978">
            <w:pPr>
              <w:rPr>
                <w:sz w:val="16"/>
                <w:szCs w:val="16"/>
              </w:rPr>
            </w:pPr>
            <w:r>
              <w:rPr>
                <w:sz w:val="16"/>
                <w:szCs w:val="16"/>
              </w:rPr>
              <w:t>0</w:t>
            </w:r>
          </w:p>
        </w:tc>
        <w:tc>
          <w:tcPr>
            <w:tcW w:w="1350" w:type="dxa"/>
            <w:shd w:val="clear" w:color="auto" w:fill="auto"/>
          </w:tcPr>
          <w:p w14:paraId="394924E5" w14:textId="77777777" w:rsidR="002A3978" w:rsidRPr="008036CD" w:rsidRDefault="002A3978" w:rsidP="002A3978">
            <w:pPr>
              <w:rPr>
                <w:sz w:val="16"/>
                <w:szCs w:val="16"/>
              </w:rPr>
            </w:pPr>
            <w:r>
              <w:rPr>
                <w:sz w:val="16"/>
                <w:szCs w:val="16"/>
              </w:rPr>
              <w:t>0</w:t>
            </w:r>
          </w:p>
        </w:tc>
        <w:tc>
          <w:tcPr>
            <w:tcW w:w="1530" w:type="dxa"/>
            <w:shd w:val="clear" w:color="auto" w:fill="auto"/>
          </w:tcPr>
          <w:p w14:paraId="46193B49" w14:textId="77777777" w:rsidR="002A3978" w:rsidRPr="008036CD" w:rsidRDefault="002A3978" w:rsidP="002A3978">
            <w:pPr>
              <w:rPr>
                <w:sz w:val="16"/>
                <w:szCs w:val="16"/>
              </w:rPr>
            </w:pPr>
            <w:r>
              <w:rPr>
                <w:sz w:val="16"/>
                <w:szCs w:val="16"/>
              </w:rPr>
              <w:t>0</w:t>
            </w:r>
          </w:p>
        </w:tc>
        <w:tc>
          <w:tcPr>
            <w:tcW w:w="2160" w:type="dxa"/>
            <w:shd w:val="clear" w:color="auto" w:fill="auto"/>
          </w:tcPr>
          <w:p w14:paraId="51042E0B" w14:textId="52EB7AF4" w:rsidR="002A3978" w:rsidRPr="008036CD" w:rsidRDefault="002A3978" w:rsidP="002A3978">
            <w:pPr>
              <w:rPr>
                <w:bCs/>
                <w:sz w:val="16"/>
                <w:szCs w:val="16"/>
              </w:rPr>
            </w:pPr>
            <w:r w:rsidRPr="008036CD">
              <w:rPr>
                <w:bCs/>
                <w:color w:val="000000"/>
                <w:sz w:val="16"/>
                <w:szCs w:val="16"/>
              </w:rPr>
              <w:t xml:space="preserve">0 </w:t>
            </w:r>
            <w:r>
              <w:rPr>
                <w:bCs/>
                <w:color w:val="000000"/>
                <w:sz w:val="16"/>
                <w:szCs w:val="16"/>
              </w:rPr>
              <w:t xml:space="preserve">- </w:t>
            </w:r>
            <w:r w:rsidRPr="008036CD">
              <w:rPr>
                <w:bCs/>
                <w:color w:val="000000"/>
                <w:sz w:val="16"/>
                <w:szCs w:val="16"/>
              </w:rPr>
              <w:t>Disabled, 1 – Enabled</w:t>
            </w:r>
          </w:p>
        </w:tc>
      </w:tr>
      <w:tr w:rsidR="002A3978" w:rsidRPr="008036CD" w14:paraId="4D27A5A5" w14:textId="77777777" w:rsidTr="00992444">
        <w:tc>
          <w:tcPr>
            <w:tcW w:w="1435" w:type="dxa"/>
            <w:vMerge/>
            <w:shd w:val="clear" w:color="auto" w:fill="auto"/>
          </w:tcPr>
          <w:p w14:paraId="1C9A0C9F" w14:textId="77777777" w:rsidR="002A3978" w:rsidRDefault="002A3978" w:rsidP="002A3978">
            <w:pPr>
              <w:rPr>
                <w:bCs/>
                <w:sz w:val="16"/>
              </w:rPr>
            </w:pPr>
          </w:p>
        </w:tc>
        <w:tc>
          <w:tcPr>
            <w:tcW w:w="1440" w:type="dxa"/>
            <w:shd w:val="clear" w:color="auto" w:fill="auto"/>
          </w:tcPr>
          <w:p w14:paraId="5CE2EBC7" w14:textId="77777777" w:rsidR="002A3978" w:rsidRPr="00055C68" w:rsidRDefault="002A3978" w:rsidP="002A3978">
            <w:pPr>
              <w:ind w:left="-108"/>
              <w:rPr>
                <w:bCs/>
                <w:sz w:val="16"/>
                <w:szCs w:val="16"/>
              </w:rPr>
            </w:pPr>
            <w:proofErr w:type="spellStart"/>
            <w:proofErr w:type="gramStart"/>
            <w:r>
              <w:rPr>
                <w:sz w:val="16"/>
                <w:szCs w:val="16"/>
              </w:rPr>
              <w:t>EnableSetpointLimit</w:t>
            </w:r>
            <w:proofErr w:type="spellEnd"/>
            <w:r>
              <w:rPr>
                <w:sz w:val="16"/>
                <w:szCs w:val="16"/>
              </w:rPr>
              <w:t>[</w:t>
            </w:r>
            <w:proofErr w:type="gramEnd"/>
            <w:r>
              <w:rPr>
                <w:sz w:val="16"/>
                <w:szCs w:val="16"/>
              </w:rPr>
              <w:t>1]</w:t>
            </w:r>
          </w:p>
        </w:tc>
        <w:tc>
          <w:tcPr>
            <w:tcW w:w="900" w:type="dxa"/>
          </w:tcPr>
          <w:p w14:paraId="16DB15CA" w14:textId="77777777" w:rsidR="002A3978" w:rsidRDefault="002A3978" w:rsidP="002A3978">
            <w:pPr>
              <w:jc w:val="center"/>
              <w:rPr>
                <w:sz w:val="16"/>
                <w:szCs w:val="16"/>
              </w:rPr>
            </w:pPr>
          </w:p>
        </w:tc>
        <w:tc>
          <w:tcPr>
            <w:tcW w:w="839" w:type="dxa"/>
            <w:shd w:val="clear" w:color="auto" w:fill="auto"/>
          </w:tcPr>
          <w:p w14:paraId="087C1E18" w14:textId="5CE6A1D3" w:rsidR="002A3978" w:rsidRDefault="002A3978" w:rsidP="002A3978">
            <w:pPr>
              <w:jc w:val="center"/>
            </w:pPr>
            <w:proofErr w:type="spellStart"/>
            <w:r>
              <w:rPr>
                <w:sz w:val="16"/>
                <w:szCs w:val="16"/>
              </w:rPr>
              <w:t>SManStUpSttc</w:t>
            </w:r>
            <w:proofErr w:type="spellEnd"/>
          </w:p>
        </w:tc>
        <w:tc>
          <w:tcPr>
            <w:tcW w:w="1591" w:type="dxa"/>
            <w:shd w:val="clear" w:color="auto" w:fill="auto"/>
          </w:tcPr>
          <w:p w14:paraId="1C9B284E" w14:textId="77777777" w:rsidR="002A3978" w:rsidRPr="008036CD" w:rsidRDefault="002A3978" w:rsidP="002A3978">
            <w:pPr>
              <w:rPr>
                <w:sz w:val="16"/>
                <w:szCs w:val="16"/>
              </w:rPr>
            </w:pPr>
            <w:r>
              <w:rPr>
                <w:sz w:val="16"/>
                <w:szCs w:val="16"/>
              </w:rPr>
              <w:t>0</w:t>
            </w:r>
          </w:p>
        </w:tc>
        <w:tc>
          <w:tcPr>
            <w:tcW w:w="2160" w:type="dxa"/>
            <w:shd w:val="clear" w:color="auto" w:fill="auto"/>
          </w:tcPr>
          <w:p w14:paraId="07660AE9" w14:textId="77777777" w:rsidR="002A3978" w:rsidRPr="008036CD" w:rsidRDefault="002A3978" w:rsidP="002A3978">
            <w:pPr>
              <w:rPr>
                <w:sz w:val="16"/>
                <w:szCs w:val="16"/>
              </w:rPr>
            </w:pPr>
            <w:r>
              <w:rPr>
                <w:sz w:val="16"/>
                <w:szCs w:val="16"/>
              </w:rPr>
              <w:t>0</w:t>
            </w:r>
          </w:p>
        </w:tc>
        <w:tc>
          <w:tcPr>
            <w:tcW w:w="1350" w:type="dxa"/>
            <w:shd w:val="clear" w:color="auto" w:fill="auto"/>
          </w:tcPr>
          <w:p w14:paraId="70BD4690" w14:textId="77777777" w:rsidR="002A3978" w:rsidRPr="008036CD" w:rsidRDefault="002A3978" w:rsidP="002A3978">
            <w:pPr>
              <w:rPr>
                <w:sz w:val="16"/>
                <w:szCs w:val="16"/>
              </w:rPr>
            </w:pPr>
            <w:r>
              <w:rPr>
                <w:sz w:val="16"/>
                <w:szCs w:val="16"/>
              </w:rPr>
              <w:t>0</w:t>
            </w:r>
          </w:p>
        </w:tc>
        <w:tc>
          <w:tcPr>
            <w:tcW w:w="1530" w:type="dxa"/>
            <w:shd w:val="clear" w:color="auto" w:fill="auto"/>
          </w:tcPr>
          <w:p w14:paraId="2848EBD0" w14:textId="77777777" w:rsidR="002A3978" w:rsidRPr="008036CD" w:rsidRDefault="002A3978" w:rsidP="002A3978">
            <w:pPr>
              <w:rPr>
                <w:sz w:val="16"/>
                <w:szCs w:val="16"/>
              </w:rPr>
            </w:pPr>
            <w:r>
              <w:rPr>
                <w:sz w:val="16"/>
                <w:szCs w:val="16"/>
              </w:rPr>
              <w:t>0</w:t>
            </w:r>
          </w:p>
        </w:tc>
        <w:tc>
          <w:tcPr>
            <w:tcW w:w="2160" w:type="dxa"/>
            <w:shd w:val="clear" w:color="auto" w:fill="auto"/>
          </w:tcPr>
          <w:p w14:paraId="108B5AD0" w14:textId="3317769E" w:rsidR="002A3978" w:rsidRPr="008036CD" w:rsidRDefault="002A3978" w:rsidP="002A3978">
            <w:pPr>
              <w:rPr>
                <w:bCs/>
                <w:sz w:val="16"/>
                <w:szCs w:val="16"/>
              </w:rPr>
            </w:pPr>
            <w:r w:rsidRPr="008036CD">
              <w:rPr>
                <w:bCs/>
                <w:color w:val="000000"/>
                <w:sz w:val="16"/>
                <w:szCs w:val="16"/>
              </w:rPr>
              <w:t xml:space="preserve">0 </w:t>
            </w:r>
            <w:r>
              <w:rPr>
                <w:bCs/>
                <w:color w:val="000000"/>
                <w:sz w:val="16"/>
                <w:szCs w:val="16"/>
              </w:rPr>
              <w:t xml:space="preserve">- </w:t>
            </w:r>
            <w:r w:rsidRPr="008036CD">
              <w:rPr>
                <w:bCs/>
                <w:color w:val="000000"/>
                <w:sz w:val="16"/>
                <w:szCs w:val="16"/>
              </w:rPr>
              <w:t>Disabled, 1 – Enabled</w:t>
            </w:r>
          </w:p>
        </w:tc>
      </w:tr>
      <w:tr w:rsidR="002A3978" w:rsidRPr="008036CD" w14:paraId="62FF0033" w14:textId="77777777" w:rsidTr="00992444">
        <w:tc>
          <w:tcPr>
            <w:tcW w:w="1435" w:type="dxa"/>
            <w:vMerge/>
            <w:shd w:val="clear" w:color="auto" w:fill="auto"/>
          </w:tcPr>
          <w:p w14:paraId="050A7ABE" w14:textId="77777777" w:rsidR="002A3978" w:rsidRDefault="002A3978" w:rsidP="002A3978">
            <w:pPr>
              <w:rPr>
                <w:bCs/>
                <w:sz w:val="16"/>
              </w:rPr>
            </w:pPr>
          </w:p>
        </w:tc>
        <w:tc>
          <w:tcPr>
            <w:tcW w:w="1440" w:type="dxa"/>
            <w:shd w:val="clear" w:color="auto" w:fill="auto"/>
          </w:tcPr>
          <w:p w14:paraId="7E138FA7" w14:textId="08AF02C0" w:rsidR="002A3978" w:rsidRPr="00EE6908" w:rsidRDefault="002A3978" w:rsidP="002A3978">
            <w:pPr>
              <w:ind w:left="-108"/>
              <w:rPr>
                <w:bCs/>
                <w:sz w:val="16"/>
                <w:szCs w:val="16"/>
              </w:rPr>
            </w:pPr>
            <w:proofErr w:type="spellStart"/>
            <w:proofErr w:type="gramStart"/>
            <w:r>
              <w:rPr>
                <w:sz w:val="16"/>
                <w:szCs w:val="16"/>
              </w:rPr>
              <w:t>PositionLimit</w:t>
            </w:r>
            <w:proofErr w:type="spellEnd"/>
            <w:r>
              <w:rPr>
                <w:sz w:val="16"/>
                <w:szCs w:val="16"/>
              </w:rPr>
              <w:t>[</w:t>
            </w:r>
            <w:proofErr w:type="gramEnd"/>
            <w:r>
              <w:rPr>
                <w:sz w:val="16"/>
                <w:szCs w:val="16"/>
              </w:rPr>
              <w:t>0]</w:t>
            </w:r>
          </w:p>
        </w:tc>
        <w:tc>
          <w:tcPr>
            <w:tcW w:w="900" w:type="dxa"/>
          </w:tcPr>
          <w:p w14:paraId="368B99AE" w14:textId="77777777" w:rsidR="002A3978" w:rsidRDefault="002A3978" w:rsidP="002A3978">
            <w:pPr>
              <w:jc w:val="center"/>
              <w:rPr>
                <w:sz w:val="16"/>
                <w:szCs w:val="16"/>
              </w:rPr>
            </w:pPr>
          </w:p>
        </w:tc>
        <w:tc>
          <w:tcPr>
            <w:tcW w:w="839" w:type="dxa"/>
            <w:shd w:val="clear" w:color="auto" w:fill="auto"/>
          </w:tcPr>
          <w:p w14:paraId="4F7B088E" w14:textId="6DDF9CB4" w:rsidR="002A3978" w:rsidRDefault="002A3978" w:rsidP="002A3978">
            <w:pPr>
              <w:jc w:val="center"/>
            </w:pPr>
            <w:proofErr w:type="spellStart"/>
            <w:r>
              <w:rPr>
                <w:sz w:val="16"/>
                <w:szCs w:val="16"/>
              </w:rPr>
              <w:t>SManStUpSttc</w:t>
            </w:r>
            <w:proofErr w:type="spellEnd"/>
          </w:p>
        </w:tc>
        <w:tc>
          <w:tcPr>
            <w:tcW w:w="1591" w:type="dxa"/>
            <w:shd w:val="clear" w:color="auto" w:fill="auto"/>
          </w:tcPr>
          <w:p w14:paraId="3E041869" w14:textId="5969B275" w:rsidR="002A3978" w:rsidRPr="008036CD" w:rsidRDefault="002A3978" w:rsidP="002A3978">
            <w:pPr>
              <w:rPr>
                <w:sz w:val="16"/>
                <w:szCs w:val="16"/>
              </w:rPr>
            </w:pPr>
            <w:r>
              <w:rPr>
                <w:sz w:val="16"/>
                <w:szCs w:val="16"/>
              </w:rPr>
              <w:t>0.0</w:t>
            </w:r>
          </w:p>
        </w:tc>
        <w:tc>
          <w:tcPr>
            <w:tcW w:w="2160" w:type="dxa"/>
            <w:shd w:val="clear" w:color="auto" w:fill="auto"/>
          </w:tcPr>
          <w:p w14:paraId="3E295268" w14:textId="1FE28649" w:rsidR="002A3978" w:rsidRPr="008036CD" w:rsidRDefault="002A3978" w:rsidP="002A3978">
            <w:pPr>
              <w:rPr>
                <w:sz w:val="16"/>
                <w:szCs w:val="16"/>
              </w:rPr>
            </w:pPr>
            <w:r>
              <w:rPr>
                <w:sz w:val="16"/>
                <w:szCs w:val="16"/>
              </w:rPr>
              <w:t>0.0</w:t>
            </w:r>
          </w:p>
        </w:tc>
        <w:tc>
          <w:tcPr>
            <w:tcW w:w="1350" w:type="dxa"/>
            <w:shd w:val="clear" w:color="auto" w:fill="auto"/>
          </w:tcPr>
          <w:p w14:paraId="524B2696" w14:textId="35097235" w:rsidR="002A3978" w:rsidRPr="008036CD" w:rsidRDefault="002A3978" w:rsidP="002A3978">
            <w:pPr>
              <w:rPr>
                <w:sz w:val="16"/>
                <w:szCs w:val="16"/>
              </w:rPr>
            </w:pPr>
            <w:r>
              <w:rPr>
                <w:sz w:val="16"/>
                <w:szCs w:val="16"/>
              </w:rPr>
              <w:t>0.0</w:t>
            </w:r>
          </w:p>
        </w:tc>
        <w:tc>
          <w:tcPr>
            <w:tcW w:w="1530" w:type="dxa"/>
            <w:shd w:val="clear" w:color="auto" w:fill="auto"/>
          </w:tcPr>
          <w:p w14:paraId="28143B49" w14:textId="2FF09273" w:rsidR="002A3978" w:rsidRPr="008036CD" w:rsidRDefault="002A3978" w:rsidP="002A3978">
            <w:pPr>
              <w:rPr>
                <w:sz w:val="16"/>
                <w:szCs w:val="16"/>
              </w:rPr>
            </w:pPr>
            <w:r>
              <w:rPr>
                <w:sz w:val="16"/>
                <w:szCs w:val="16"/>
              </w:rPr>
              <w:t>0.0</w:t>
            </w:r>
          </w:p>
        </w:tc>
        <w:tc>
          <w:tcPr>
            <w:tcW w:w="2160" w:type="dxa"/>
            <w:shd w:val="clear" w:color="auto" w:fill="auto"/>
          </w:tcPr>
          <w:p w14:paraId="2B331D7D" w14:textId="64013F19" w:rsidR="002A3978" w:rsidRPr="008036CD" w:rsidRDefault="002A3978" w:rsidP="002A3978">
            <w:pPr>
              <w:rPr>
                <w:bCs/>
                <w:sz w:val="16"/>
                <w:szCs w:val="16"/>
              </w:rPr>
            </w:pPr>
          </w:p>
        </w:tc>
      </w:tr>
      <w:tr w:rsidR="002A3978" w:rsidRPr="008036CD" w14:paraId="58811232" w14:textId="77777777" w:rsidTr="00992444">
        <w:tc>
          <w:tcPr>
            <w:tcW w:w="1435" w:type="dxa"/>
            <w:vMerge/>
            <w:shd w:val="clear" w:color="auto" w:fill="auto"/>
          </w:tcPr>
          <w:p w14:paraId="6BB7A2C7" w14:textId="77777777" w:rsidR="002A3978" w:rsidRDefault="002A3978" w:rsidP="002A3978">
            <w:pPr>
              <w:rPr>
                <w:bCs/>
                <w:sz w:val="16"/>
              </w:rPr>
            </w:pPr>
          </w:p>
        </w:tc>
        <w:tc>
          <w:tcPr>
            <w:tcW w:w="1440" w:type="dxa"/>
            <w:shd w:val="clear" w:color="auto" w:fill="auto"/>
          </w:tcPr>
          <w:p w14:paraId="7EECAEF7" w14:textId="1AB5949C" w:rsidR="002A3978" w:rsidRPr="008036CD" w:rsidRDefault="002A3978" w:rsidP="002A3978">
            <w:pPr>
              <w:ind w:left="-108"/>
              <w:rPr>
                <w:bCs/>
                <w:sz w:val="16"/>
                <w:szCs w:val="16"/>
              </w:rPr>
            </w:pPr>
            <w:proofErr w:type="spellStart"/>
            <w:proofErr w:type="gramStart"/>
            <w:r>
              <w:rPr>
                <w:sz w:val="16"/>
                <w:szCs w:val="16"/>
              </w:rPr>
              <w:t>PositionLimit</w:t>
            </w:r>
            <w:proofErr w:type="spellEnd"/>
            <w:r>
              <w:rPr>
                <w:sz w:val="16"/>
                <w:szCs w:val="16"/>
              </w:rPr>
              <w:t>[</w:t>
            </w:r>
            <w:proofErr w:type="gramEnd"/>
            <w:r>
              <w:rPr>
                <w:sz w:val="16"/>
                <w:szCs w:val="16"/>
              </w:rPr>
              <w:t>1]</w:t>
            </w:r>
          </w:p>
        </w:tc>
        <w:tc>
          <w:tcPr>
            <w:tcW w:w="900" w:type="dxa"/>
          </w:tcPr>
          <w:p w14:paraId="4967049A" w14:textId="77777777" w:rsidR="002A3978" w:rsidRDefault="002A3978" w:rsidP="002A3978">
            <w:pPr>
              <w:jc w:val="center"/>
              <w:rPr>
                <w:sz w:val="16"/>
                <w:szCs w:val="16"/>
              </w:rPr>
            </w:pPr>
          </w:p>
        </w:tc>
        <w:tc>
          <w:tcPr>
            <w:tcW w:w="839" w:type="dxa"/>
            <w:shd w:val="clear" w:color="auto" w:fill="auto"/>
          </w:tcPr>
          <w:p w14:paraId="5901318A" w14:textId="24937E75" w:rsidR="002A3978" w:rsidRDefault="002A3978" w:rsidP="002A3978">
            <w:pPr>
              <w:jc w:val="center"/>
            </w:pPr>
            <w:proofErr w:type="spellStart"/>
            <w:r>
              <w:rPr>
                <w:sz w:val="16"/>
                <w:szCs w:val="16"/>
              </w:rPr>
              <w:t>SManStUpSttc</w:t>
            </w:r>
            <w:proofErr w:type="spellEnd"/>
          </w:p>
        </w:tc>
        <w:tc>
          <w:tcPr>
            <w:tcW w:w="1591" w:type="dxa"/>
            <w:shd w:val="clear" w:color="auto" w:fill="auto"/>
          </w:tcPr>
          <w:p w14:paraId="1DD6660F" w14:textId="169567D6" w:rsidR="002A3978" w:rsidRPr="008036CD" w:rsidRDefault="002A3978" w:rsidP="002A3978">
            <w:pPr>
              <w:rPr>
                <w:sz w:val="16"/>
                <w:szCs w:val="16"/>
              </w:rPr>
            </w:pPr>
            <w:r>
              <w:rPr>
                <w:sz w:val="16"/>
                <w:szCs w:val="16"/>
              </w:rPr>
              <w:t>100.0</w:t>
            </w:r>
          </w:p>
        </w:tc>
        <w:tc>
          <w:tcPr>
            <w:tcW w:w="2160" w:type="dxa"/>
            <w:shd w:val="clear" w:color="auto" w:fill="auto"/>
          </w:tcPr>
          <w:p w14:paraId="451608A5" w14:textId="02FACE7B" w:rsidR="002A3978" w:rsidRPr="008036CD" w:rsidRDefault="002A3978" w:rsidP="002A3978">
            <w:pPr>
              <w:rPr>
                <w:sz w:val="16"/>
                <w:szCs w:val="16"/>
              </w:rPr>
            </w:pPr>
            <w:r>
              <w:rPr>
                <w:sz w:val="16"/>
                <w:szCs w:val="16"/>
              </w:rPr>
              <w:t>100.0</w:t>
            </w:r>
          </w:p>
        </w:tc>
        <w:tc>
          <w:tcPr>
            <w:tcW w:w="1350" w:type="dxa"/>
            <w:shd w:val="clear" w:color="auto" w:fill="auto"/>
          </w:tcPr>
          <w:p w14:paraId="79566872" w14:textId="49F3F199" w:rsidR="002A3978" w:rsidRPr="008036CD" w:rsidRDefault="002A3978" w:rsidP="002A3978">
            <w:pPr>
              <w:rPr>
                <w:sz w:val="16"/>
                <w:szCs w:val="16"/>
              </w:rPr>
            </w:pPr>
            <w:r>
              <w:rPr>
                <w:sz w:val="16"/>
                <w:szCs w:val="16"/>
              </w:rPr>
              <w:t>100.0</w:t>
            </w:r>
          </w:p>
        </w:tc>
        <w:tc>
          <w:tcPr>
            <w:tcW w:w="1530" w:type="dxa"/>
            <w:shd w:val="clear" w:color="auto" w:fill="auto"/>
          </w:tcPr>
          <w:p w14:paraId="02F1DAB3" w14:textId="4223A1FD" w:rsidR="002A3978" w:rsidRPr="008036CD" w:rsidRDefault="002A3978" w:rsidP="002A3978">
            <w:pPr>
              <w:rPr>
                <w:sz w:val="16"/>
                <w:szCs w:val="16"/>
              </w:rPr>
            </w:pPr>
            <w:r>
              <w:rPr>
                <w:sz w:val="16"/>
                <w:szCs w:val="16"/>
              </w:rPr>
              <w:t>100.0</w:t>
            </w:r>
          </w:p>
        </w:tc>
        <w:tc>
          <w:tcPr>
            <w:tcW w:w="2160" w:type="dxa"/>
            <w:shd w:val="clear" w:color="auto" w:fill="auto"/>
          </w:tcPr>
          <w:p w14:paraId="135FAD1E" w14:textId="21A26D0B" w:rsidR="002A3978" w:rsidRPr="008036CD" w:rsidRDefault="002A3978" w:rsidP="002A3978">
            <w:pPr>
              <w:rPr>
                <w:bCs/>
                <w:sz w:val="16"/>
                <w:szCs w:val="16"/>
              </w:rPr>
            </w:pPr>
          </w:p>
        </w:tc>
      </w:tr>
      <w:tr w:rsidR="002A3978" w:rsidRPr="008036CD" w14:paraId="5F8B25BF" w14:textId="77777777" w:rsidTr="00992444">
        <w:tc>
          <w:tcPr>
            <w:tcW w:w="1435" w:type="dxa"/>
            <w:vMerge/>
            <w:shd w:val="clear" w:color="auto" w:fill="auto"/>
          </w:tcPr>
          <w:p w14:paraId="6AA3DEC7" w14:textId="77777777" w:rsidR="002A3978" w:rsidRDefault="002A3978" w:rsidP="002A3978">
            <w:pPr>
              <w:rPr>
                <w:bCs/>
                <w:sz w:val="16"/>
              </w:rPr>
            </w:pPr>
          </w:p>
        </w:tc>
        <w:tc>
          <w:tcPr>
            <w:tcW w:w="1440" w:type="dxa"/>
            <w:shd w:val="clear" w:color="auto" w:fill="auto"/>
          </w:tcPr>
          <w:p w14:paraId="2BA67799" w14:textId="77777777" w:rsidR="002A3978" w:rsidRPr="007507C6" w:rsidRDefault="002A3978" w:rsidP="002A3978">
            <w:pPr>
              <w:ind w:left="-108"/>
              <w:rPr>
                <w:bCs/>
                <w:sz w:val="16"/>
                <w:szCs w:val="16"/>
              </w:rPr>
            </w:pPr>
            <w:proofErr w:type="spellStart"/>
            <w:proofErr w:type="gramStart"/>
            <w:r>
              <w:rPr>
                <w:sz w:val="16"/>
                <w:szCs w:val="16"/>
              </w:rPr>
              <w:t>EnableSetpointRateLimit</w:t>
            </w:r>
            <w:proofErr w:type="spellEnd"/>
            <w:r>
              <w:rPr>
                <w:sz w:val="16"/>
                <w:szCs w:val="16"/>
              </w:rPr>
              <w:t>[</w:t>
            </w:r>
            <w:proofErr w:type="gramEnd"/>
            <w:r>
              <w:rPr>
                <w:sz w:val="16"/>
                <w:szCs w:val="16"/>
              </w:rPr>
              <w:t>0]</w:t>
            </w:r>
          </w:p>
        </w:tc>
        <w:tc>
          <w:tcPr>
            <w:tcW w:w="900" w:type="dxa"/>
          </w:tcPr>
          <w:p w14:paraId="7910E41E" w14:textId="77777777" w:rsidR="002A3978" w:rsidRDefault="002A3978" w:rsidP="002A3978">
            <w:pPr>
              <w:jc w:val="center"/>
              <w:rPr>
                <w:sz w:val="16"/>
                <w:szCs w:val="16"/>
              </w:rPr>
            </w:pPr>
          </w:p>
        </w:tc>
        <w:tc>
          <w:tcPr>
            <w:tcW w:w="839" w:type="dxa"/>
            <w:shd w:val="clear" w:color="auto" w:fill="auto"/>
          </w:tcPr>
          <w:p w14:paraId="2C46F35D" w14:textId="10286755" w:rsidR="002A3978" w:rsidRDefault="002A3978" w:rsidP="002A3978">
            <w:pPr>
              <w:jc w:val="center"/>
            </w:pPr>
            <w:proofErr w:type="spellStart"/>
            <w:r>
              <w:rPr>
                <w:sz w:val="16"/>
                <w:szCs w:val="16"/>
              </w:rPr>
              <w:t>SManStUpSttc</w:t>
            </w:r>
            <w:proofErr w:type="spellEnd"/>
          </w:p>
        </w:tc>
        <w:tc>
          <w:tcPr>
            <w:tcW w:w="1591" w:type="dxa"/>
            <w:shd w:val="clear" w:color="auto" w:fill="auto"/>
          </w:tcPr>
          <w:p w14:paraId="38F2F4E7" w14:textId="77777777" w:rsidR="002A3978" w:rsidRPr="008036CD" w:rsidRDefault="002A3978" w:rsidP="002A3978">
            <w:pPr>
              <w:rPr>
                <w:sz w:val="16"/>
                <w:szCs w:val="16"/>
              </w:rPr>
            </w:pPr>
            <w:r>
              <w:rPr>
                <w:sz w:val="16"/>
                <w:szCs w:val="16"/>
              </w:rPr>
              <w:t>0</w:t>
            </w:r>
          </w:p>
        </w:tc>
        <w:tc>
          <w:tcPr>
            <w:tcW w:w="2160" w:type="dxa"/>
            <w:shd w:val="clear" w:color="auto" w:fill="auto"/>
          </w:tcPr>
          <w:p w14:paraId="5BAA0BA5" w14:textId="77777777" w:rsidR="002A3978" w:rsidRPr="008036CD" w:rsidRDefault="002A3978" w:rsidP="002A3978">
            <w:pPr>
              <w:rPr>
                <w:sz w:val="16"/>
                <w:szCs w:val="16"/>
              </w:rPr>
            </w:pPr>
            <w:r>
              <w:rPr>
                <w:sz w:val="16"/>
                <w:szCs w:val="16"/>
              </w:rPr>
              <w:t>0</w:t>
            </w:r>
          </w:p>
        </w:tc>
        <w:tc>
          <w:tcPr>
            <w:tcW w:w="1350" w:type="dxa"/>
            <w:shd w:val="clear" w:color="auto" w:fill="auto"/>
          </w:tcPr>
          <w:p w14:paraId="258DAEF5" w14:textId="77777777" w:rsidR="002A3978" w:rsidRPr="008036CD" w:rsidRDefault="002A3978" w:rsidP="002A3978">
            <w:pPr>
              <w:rPr>
                <w:sz w:val="16"/>
                <w:szCs w:val="16"/>
              </w:rPr>
            </w:pPr>
            <w:r>
              <w:rPr>
                <w:sz w:val="16"/>
                <w:szCs w:val="16"/>
              </w:rPr>
              <w:t>0</w:t>
            </w:r>
          </w:p>
        </w:tc>
        <w:tc>
          <w:tcPr>
            <w:tcW w:w="1530" w:type="dxa"/>
            <w:shd w:val="clear" w:color="auto" w:fill="auto"/>
          </w:tcPr>
          <w:p w14:paraId="477DA3B4" w14:textId="77777777" w:rsidR="002A3978" w:rsidRPr="008036CD" w:rsidRDefault="002A3978" w:rsidP="002A3978">
            <w:pPr>
              <w:rPr>
                <w:sz w:val="16"/>
                <w:szCs w:val="16"/>
              </w:rPr>
            </w:pPr>
            <w:r>
              <w:rPr>
                <w:sz w:val="16"/>
                <w:szCs w:val="16"/>
              </w:rPr>
              <w:t>0</w:t>
            </w:r>
          </w:p>
        </w:tc>
        <w:tc>
          <w:tcPr>
            <w:tcW w:w="2160" w:type="dxa"/>
            <w:shd w:val="clear" w:color="auto" w:fill="auto"/>
          </w:tcPr>
          <w:p w14:paraId="39FDFACC" w14:textId="6C0A4026" w:rsidR="002A3978" w:rsidRPr="008036CD" w:rsidRDefault="002A3978" w:rsidP="002A3978">
            <w:pPr>
              <w:rPr>
                <w:bCs/>
                <w:sz w:val="16"/>
                <w:szCs w:val="16"/>
              </w:rPr>
            </w:pPr>
            <w:r w:rsidRPr="008036CD">
              <w:rPr>
                <w:bCs/>
                <w:color w:val="000000"/>
                <w:sz w:val="16"/>
                <w:szCs w:val="16"/>
              </w:rPr>
              <w:t xml:space="preserve">0 </w:t>
            </w:r>
            <w:r>
              <w:rPr>
                <w:bCs/>
                <w:color w:val="000000"/>
                <w:sz w:val="16"/>
                <w:szCs w:val="16"/>
              </w:rPr>
              <w:t xml:space="preserve">- </w:t>
            </w:r>
            <w:r w:rsidRPr="008036CD">
              <w:rPr>
                <w:bCs/>
                <w:color w:val="000000"/>
                <w:sz w:val="16"/>
                <w:szCs w:val="16"/>
              </w:rPr>
              <w:t>Disabled, 1 – Enabled</w:t>
            </w:r>
          </w:p>
        </w:tc>
      </w:tr>
      <w:tr w:rsidR="002A3978" w:rsidRPr="008036CD" w14:paraId="3CD1A1FD" w14:textId="77777777" w:rsidTr="00992444">
        <w:tc>
          <w:tcPr>
            <w:tcW w:w="1435" w:type="dxa"/>
            <w:vMerge/>
            <w:shd w:val="clear" w:color="auto" w:fill="auto"/>
          </w:tcPr>
          <w:p w14:paraId="7833EEB8" w14:textId="77777777" w:rsidR="002A3978" w:rsidRDefault="002A3978" w:rsidP="002A3978">
            <w:pPr>
              <w:rPr>
                <w:bCs/>
                <w:sz w:val="16"/>
              </w:rPr>
            </w:pPr>
          </w:p>
        </w:tc>
        <w:tc>
          <w:tcPr>
            <w:tcW w:w="1440" w:type="dxa"/>
            <w:shd w:val="clear" w:color="auto" w:fill="auto"/>
          </w:tcPr>
          <w:p w14:paraId="7B59FCFB" w14:textId="77777777" w:rsidR="002A3978" w:rsidRPr="007507C6" w:rsidRDefault="002A3978" w:rsidP="002A3978">
            <w:pPr>
              <w:ind w:left="-108"/>
              <w:rPr>
                <w:bCs/>
                <w:sz w:val="16"/>
                <w:szCs w:val="16"/>
              </w:rPr>
            </w:pPr>
            <w:proofErr w:type="spellStart"/>
            <w:proofErr w:type="gramStart"/>
            <w:r>
              <w:rPr>
                <w:sz w:val="16"/>
                <w:szCs w:val="16"/>
              </w:rPr>
              <w:t>EnableSetpointRateLimit</w:t>
            </w:r>
            <w:proofErr w:type="spellEnd"/>
            <w:r>
              <w:rPr>
                <w:sz w:val="16"/>
                <w:szCs w:val="16"/>
              </w:rPr>
              <w:t>[</w:t>
            </w:r>
            <w:proofErr w:type="gramEnd"/>
            <w:r>
              <w:rPr>
                <w:sz w:val="16"/>
                <w:szCs w:val="16"/>
              </w:rPr>
              <w:t>1]</w:t>
            </w:r>
          </w:p>
        </w:tc>
        <w:tc>
          <w:tcPr>
            <w:tcW w:w="900" w:type="dxa"/>
          </w:tcPr>
          <w:p w14:paraId="2C165B9B" w14:textId="77777777" w:rsidR="002A3978" w:rsidRDefault="002A3978" w:rsidP="002A3978">
            <w:pPr>
              <w:jc w:val="center"/>
              <w:rPr>
                <w:sz w:val="16"/>
                <w:szCs w:val="16"/>
              </w:rPr>
            </w:pPr>
          </w:p>
        </w:tc>
        <w:tc>
          <w:tcPr>
            <w:tcW w:w="839" w:type="dxa"/>
            <w:shd w:val="clear" w:color="auto" w:fill="auto"/>
          </w:tcPr>
          <w:p w14:paraId="464B1801" w14:textId="180C549A" w:rsidR="002A3978" w:rsidRDefault="002A3978" w:rsidP="002A3978">
            <w:pPr>
              <w:jc w:val="center"/>
            </w:pPr>
            <w:proofErr w:type="spellStart"/>
            <w:r>
              <w:rPr>
                <w:sz w:val="16"/>
                <w:szCs w:val="16"/>
              </w:rPr>
              <w:t>SManStUpSttc</w:t>
            </w:r>
            <w:proofErr w:type="spellEnd"/>
          </w:p>
        </w:tc>
        <w:tc>
          <w:tcPr>
            <w:tcW w:w="1591" w:type="dxa"/>
            <w:shd w:val="clear" w:color="auto" w:fill="auto"/>
          </w:tcPr>
          <w:p w14:paraId="49E4AAB7" w14:textId="77777777" w:rsidR="002A3978" w:rsidRPr="008036CD" w:rsidRDefault="002A3978" w:rsidP="002A3978">
            <w:pPr>
              <w:rPr>
                <w:sz w:val="16"/>
                <w:szCs w:val="16"/>
              </w:rPr>
            </w:pPr>
            <w:r>
              <w:rPr>
                <w:sz w:val="16"/>
                <w:szCs w:val="16"/>
              </w:rPr>
              <w:t>0</w:t>
            </w:r>
          </w:p>
        </w:tc>
        <w:tc>
          <w:tcPr>
            <w:tcW w:w="2160" w:type="dxa"/>
            <w:shd w:val="clear" w:color="auto" w:fill="auto"/>
          </w:tcPr>
          <w:p w14:paraId="64760BD7" w14:textId="77777777" w:rsidR="002A3978" w:rsidRPr="008036CD" w:rsidRDefault="002A3978" w:rsidP="002A3978">
            <w:pPr>
              <w:rPr>
                <w:sz w:val="16"/>
                <w:szCs w:val="16"/>
              </w:rPr>
            </w:pPr>
            <w:r>
              <w:rPr>
                <w:sz w:val="16"/>
                <w:szCs w:val="16"/>
              </w:rPr>
              <w:t>0</w:t>
            </w:r>
          </w:p>
        </w:tc>
        <w:tc>
          <w:tcPr>
            <w:tcW w:w="1350" w:type="dxa"/>
            <w:shd w:val="clear" w:color="auto" w:fill="auto"/>
          </w:tcPr>
          <w:p w14:paraId="1FB11D63" w14:textId="77777777" w:rsidR="002A3978" w:rsidRPr="008036CD" w:rsidRDefault="002A3978" w:rsidP="002A3978">
            <w:pPr>
              <w:rPr>
                <w:sz w:val="16"/>
                <w:szCs w:val="16"/>
              </w:rPr>
            </w:pPr>
            <w:r>
              <w:rPr>
                <w:sz w:val="16"/>
                <w:szCs w:val="16"/>
              </w:rPr>
              <w:t>0</w:t>
            </w:r>
          </w:p>
        </w:tc>
        <w:tc>
          <w:tcPr>
            <w:tcW w:w="1530" w:type="dxa"/>
            <w:shd w:val="clear" w:color="auto" w:fill="auto"/>
          </w:tcPr>
          <w:p w14:paraId="68C1101E" w14:textId="77777777" w:rsidR="002A3978" w:rsidRPr="008036CD" w:rsidRDefault="002A3978" w:rsidP="002A3978">
            <w:pPr>
              <w:rPr>
                <w:sz w:val="16"/>
                <w:szCs w:val="16"/>
              </w:rPr>
            </w:pPr>
            <w:r>
              <w:rPr>
                <w:sz w:val="16"/>
                <w:szCs w:val="16"/>
              </w:rPr>
              <w:t>0</w:t>
            </w:r>
          </w:p>
        </w:tc>
        <w:tc>
          <w:tcPr>
            <w:tcW w:w="2160" w:type="dxa"/>
            <w:shd w:val="clear" w:color="auto" w:fill="auto"/>
          </w:tcPr>
          <w:p w14:paraId="51942EBB" w14:textId="38D9BD78" w:rsidR="002A3978" w:rsidRPr="008036CD" w:rsidRDefault="002A3978" w:rsidP="002A3978">
            <w:pPr>
              <w:rPr>
                <w:bCs/>
                <w:sz w:val="16"/>
                <w:szCs w:val="16"/>
              </w:rPr>
            </w:pPr>
            <w:r w:rsidRPr="008036CD">
              <w:rPr>
                <w:bCs/>
                <w:color w:val="000000"/>
                <w:sz w:val="16"/>
                <w:szCs w:val="16"/>
              </w:rPr>
              <w:t xml:space="preserve">0 </w:t>
            </w:r>
            <w:r>
              <w:rPr>
                <w:bCs/>
                <w:color w:val="000000"/>
                <w:sz w:val="16"/>
                <w:szCs w:val="16"/>
              </w:rPr>
              <w:t xml:space="preserve">- </w:t>
            </w:r>
            <w:r w:rsidRPr="008036CD">
              <w:rPr>
                <w:bCs/>
                <w:color w:val="000000"/>
                <w:sz w:val="16"/>
                <w:szCs w:val="16"/>
              </w:rPr>
              <w:t>Disabled, 1 – Enabled</w:t>
            </w:r>
          </w:p>
        </w:tc>
      </w:tr>
      <w:tr w:rsidR="002A3978" w:rsidRPr="008036CD" w14:paraId="03A3880E" w14:textId="77777777" w:rsidTr="00992444">
        <w:tc>
          <w:tcPr>
            <w:tcW w:w="1435" w:type="dxa"/>
            <w:shd w:val="clear" w:color="auto" w:fill="auto"/>
          </w:tcPr>
          <w:p w14:paraId="51402985" w14:textId="77777777" w:rsidR="002A3978" w:rsidRDefault="002A3978" w:rsidP="002A3978">
            <w:pPr>
              <w:rPr>
                <w:bCs/>
                <w:sz w:val="16"/>
              </w:rPr>
            </w:pPr>
          </w:p>
        </w:tc>
        <w:tc>
          <w:tcPr>
            <w:tcW w:w="1440" w:type="dxa"/>
            <w:shd w:val="clear" w:color="auto" w:fill="auto"/>
          </w:tcPr>
          <w:p w14:paraId="2585BF84" w14:textId="0DB83502" w:rsidR="002A3978" w:rsidRPr="007507C6" w:rsidRDefault="002A3978" w:rsidP="002A3978">
            <w:pPr>
              <w:ind w:left="-108"/>
              <w:rPr>
                <w:bCs/>
                <w:sz w:val="16"/>
                <w:szCs w:val="16"/>
              </w:rPr>
            </w:pPr>
            <w:proofErr w:type="spellStart"/>
            <w:r>
              <w:rPr>
                <w:sz w:val="16"/>
                <w:szCs w:val="16"/>
              </w:rPr>
              <w:t>SetpointRateLimits</w:t>
            </w:r>
            <w:proofErr w:type="spellEnd"/>
          </w:p>
        </w:tc>
        <w:tc>
          <w:tcPr>
            <w:tcW w:w="900" w:type="dxa"/>
          </w:tcPr>
          <w:p w14:paraId="5601D90E" w14:textId="77777777" w:rsidR="002A3978" w:rsidRDefault="002A3978" w:rsidP="002A3978">
            <w:pPr>
              <w:jc w:val="center"/>
              <w:rPr>
                <w:sz w:val="16"/>
                <w:szCs w:val="16"/>
              </w:rPr>
            </w:pPr>
          </w:p>
        </w:tc>
        <w:tc>
          <w:tcPr>
            <w:tcW w:w="839" w:type="dxa"/>
            <w:shd w:val="clear" w:color="auto" w:fill="auto"/>
          </w:tcPr>
          <w:p w14:paraId="1710E985" w14:textId="70C523F8" w:rsidR="002A3978" w:rsidRDefault="002A3978" w:rsidP="002A3978">
            <w:pPr>
              <w:jc w:val="center"/>
              <w:rPr>
                <w:bCs/>
                <w:sz w:val="16"/>
                <w:szCs w:val="16"/>
              </w:rPr>
            </w:pPr>
            <w:proofErr w:type="spellStart"/>
            <w:r>
              <w:rPr>
                <w:sz w:val="16"/>
                <w:szCs w:val="16"/>
              </w:rPr>
              <w:t>SManStUpSttc</w:t>
            </w:r>
            <w:proofErr w:type="spellEnd"/>
          </w:p>
        </w:tc>
        <w:tc>
          <w:tcPr>
            <w:tcW w:w="1591" w:type="dxa"/>
            <w:shd w:val="clear" w:color="auto" w:fill="auto"/>
          </w:tcPr>
          <w:p w14:paraId="7EDB607D" w14:textId="77777777" w:rsidR="002A3978" w:rsidRDefault="002A3978" w:rsidP="002A3978">
            <w:pPr>
              <w:rPr>
                <w:sz w:val="16"/>
                <w:szCs w:val="16"/>
              </w:rPr>
            </w:pPr>
            <w:r>
              <w:rPr>
                <w:sz w:val="16"/>
                <w:szCs w:val="16"/>
              </w:rPr>
              <w:t>100.1</w:t>
            </w:r>
          </w:p>
        </w:tc>
        <w:tc>
          <w:tcPr>
            <w:tcW w:w="2160" w:type="dxa"/>
            <w:shd w:val="clear" w:color="auto" w:fill="auto"/>
          </w:tcPr>
          <w:p w14:paraId="41119F0F" w14:textId="77777777" w:rsidR="002A3978" w:rsidRDefault="002A3978" w:rsidP="002A3978">
            <w:pPr>
              <w:rPr>
                <w:sz w:val="16"/>
                <w:szCs w:val="16"/>
              </w:rPr>
            </w:pPr>
            <w:r>
              <w:rPr>
                <w:sz w:val="16"/>
                <w:szCs w:val="16"/>
              </w:rPr>
              <w:t>100.1</w:t>
            </w:r>
          </w:p>
        </w:tc>
        <w:tc>
          <w:tcPr>
            <w:tcW w:w="1350" w:type="dxa"/>
            <w:shd w:val="clear" w:color="auto" w:fill="auto"/>
          </w:tcPr>
          <w:p w14:paraId="5C0FE1D5" w14:textId="77777777" w:rsidR="002A3978" w:rsidRDefault="002A3978" w:rsidP="002A3978">
            <w:pPr>
              <w:rPr>
                <w:sz w:val="16"/>
                <w:szCs w:val="16"/>
              </w:rPr>
            </w:pPr>
            <w:r>
              <w:rPr>
                <w:sz w:val="16"/>
                <w:szCs w:val="16"/>
              </w:rPr>
              <w:t>100.1</w:t>
            </w:r>
          </w:p>
        </w:tc>
        <w:tc>
          <w:tcPr>
            <w:tcW w:w="1530" w:type="dxa"/>
            <w:shd w:val="clear" w:color="auto" w:fill="auto"/>
          </w:tcPr>
          <w:p w14:paraId="68578AFB" w14:textId="77777777" w:rsidR="002A3978" w:rsidRDefault="002A3978" w:rsidP="002A3978">
            <w:pPr>
              <w:rPr>
                <w:sz w:val="16"/>
                <w:szCs w:val="16"/>
              </w:rPr>
            </w:pPr>
            <w:r>
              <w:rPr>
                <w:sz w:val="16"/>
                <w:szCs w:val="16"/>
              </w:rPr>
              <w:t>100.1</w:t>
            </w:r>
          </w:p>
        </w:tc>
        <w:tc>
          <w:tcPr>
            <w:tcW w:w="2160" w:type="dxa"/>
            <w:shd w:val="clear" w:color="auto" w:fill="auto"/>
          </w:tcPr>
          <w:p w14:paraId="017BC0E3" w14:textId="1E3CA868" w:rsidR="002A3978" w:rsidRPr="008036CD" w:rsidRDefault="002A3978" w:rsidP="002A3978">
            <w:pPr>
              <w:rPr>
                <w:bCs/>
                <w:sz w:val="16"/>
                <w:szCs w:val="16"/>
              </w:rPr>
            </w:pPr>
            <w:r>
              <w:rPr>
                <w:bCs/>
                <w:sz w:val="16"/>
                <w:szCs w:val="16"/>
              </w:rPr>
              <w:t>Only one limit for both directions</w:t>
            </w:r>
          </w:p>
        </w:tc>
      </w:tr>
      <w:tr w:rsidR="002A3978" w:rsidRPr="008036CD" w14:paraId="74FC0862" w14:textId="77777777" w:rsidTr="00992444">
        <w:tc>
          <w:tcPr>
            <w:tcW w:w="1435" w:type="dxa"/>
            <w:shd w:val="clear" w:color="auto" w:fill="auto"/>
          </w:tcPr>
          <w:p w14:paraId="33A72E6B" w14:textId="77777777" w:rsidR="002A3978" w:rsidRDefault="002A3978" w:rsidP="002A3978">
            <w:pPr>
              <w:rPr>
                <w:bCs/>
                <w:sz w:val="16"/>
              </w:rPr>
            </w:pPr>
          </w:p>
        </w:tc>
        <w:tc>
          <w:tcPr>
            <w:tcW w:w="1440" w:type="dxa"/>
            <w:shd w:val="clear" w:color="auto" w:fill="auto"/>
          </w:tcPr>
          <w:p w14:paraId="2FACA016" w14:textId="68217358" w:rsidR="002A3978" w:rsidRPr="007507C6" w:rsidRDefault="002A3978" w:rsidP="002A3978">
            <w:pPr>
              <w:ind w:left="-108"/>
              <w:rPr>
                <w:bCs/>
                <w:sz w:val="16"/>
                <w:szCs w:val="16"/>
              </w:rPr>
            </w:pPr>
          </w:p>
        </w:tc>
        <w:tc>
          <w:tcPr>
            <w:tcW w:w="900" w:type="dxa"/>
          </w:tcPr>
          <w:p w14:paraId="7218ED71" w14:textId="77777777" w:rsidR="002A3978" w:rsidRDefault="002A3978" w:rsidP="002A3978">
            <w:pPr>
              <w:jc w:val="center"/>
              <w:rPr>
                <w:sz w:val="16"/>
                <w:szCs w:val="16"/>
              </w:rPr>
            </w:pPr>
          </w:p>
        </w:tc>
        <w:tc>
          <w:tcPr>
            <w:tcW w:w="839" w:type="dxa"/>
            <w:shd w:val="clear" w:color="auto" w:fill="auto"/>
          </w:tcPr>
          <w:p w14:paraId="0C86450C" w14:textId="50EECE0B" w:rsidR="002A3978" w:rsidRDefault="002A3978" w:rsidP="002A3978">
            <w:pPr>
              <w:jc w:val="center"/>
              <w:rPr>
                <w:bCs/>
                <w:sz w:val="16"/>
                <w:szCs w:val="16"/>
              </w:rPr>
            </w:pPr>
          </w:p>
        </w:tc>
        <w:tc>
          <w:tcPr>
            <w:tcW w:w="1591" w:type="dxa"/>
            <w:shd w:val="clear" w:color="auto" w:fill="auto"/>
          </w:tcPr>
          <w:p w14:paraId="16139F69" w14:textId="2E6A7F76" w:rsidR="002A3978" w:rsidRDefault="002A3978" w:rsidP="002A3978">
            <w:pPr>
              <w:rPr>
                <w:sz w:val="16"/>
                <w:szCs w:val="16"/>
              </w:rPr>
            </w:pPr>
          </w:p>
        </w:tc>
        <w:tc>
          <w:tcPr>
            <w:tcW w:w="2160" w:type="dxa"/>
            <w:shd w:val="clear" w:color="auto" w:fill="auto"/>
          </w:tcPr>
          <w:p w14:paraId="09D74A44" w14:textId="04BA8A59" w:rsidR="002A3978" w:rsidRDefault="002A3978" w:rsidP="002A3978">
            <w:pPr>
              <w:rPr>
                <w:sz w:val="16"/>
                <w:szCs w:val="16"/>
              </w:rPr>
            </w:pPr>
          </w:p>
        </w:tc>
        <w:tc>
          <w:tcPr>
            <w:tcW w:w="1350" w:type="dxa"/>
            <w:shd w:val="clear" w:color="auto" w:fill="auto"/>
          </w:tcPr>
          <w:p w14:paraId="2348B6A2" w14:textId="0EF4EC4A" w:rsidR="002A3978" w:rsidRDefault="002A3978" w:rsidP="002A3978">
            <w:pPr>
              <w:rPr>
                <w:sz w:val="16"/>
                <w:szCs w:val="16"/>
              </w:rPr>
            </w:pPr>
          </w:p>
        </w:tc>
        <w:tc>
          <w:tcPr>
            <w:tcW w:w="1530" w:type="dxa"/>
            <w:shd w:val="clear" w:color="auto" w:fill="auto"/>
          </w:tcPr>
          <w:p w14:paraId="37932F38" w14:textId="4AC4FB24" w:rsidR="002A3978" w:rsidRDefault="002A3978" w:rsidP="002A3978">
            <w:pPr>
              <w:rPr>
                <w:sz w:val="16"/>
                <w:szCs w:val="16"/>
              </w:rPr>
            </w:pPr>
          </w:p>
        </w:tc>
        <w:tc>
          <w:tcPr>
            <w:tcW w:w="2160" w:type="dxa"/>
            <w:shd w:val="clear" w:color="auto" w:fill="auto"/>
          </w:tcPr>
          <w:p w14:paraId="248748AE" w14:textId="77777777" w:rsidR="002A3978" w:rsidRPr="008036CD" w:rsidRDefault="002A3978" w:rsidP="002A3978">
            <w:pPr>
              <w:rPr>
                <w:bCs/>
                <w:sz w:val="16"/>
                <w:szCs w:val="16"/>
              </w:rPr>
            </w:pPr>
          </w:p>
        </w:tc>
      </w:tr>
      <w:tr w:rsidR="002A3978" w:rsidRPr="008036CD" w14:paraId="359764C0" w14:textId="77777777" w:rsidTr="00992444">
        <w:tc>
          <w:tcPr>
            <w:tcW w:w="1435" w:type="dxa"/>
            <w:shd w:val="clear" w:color="auto" w:fill="auto"/>
          </w:tcPr>
          <w:p w14:paraId="03DA9B41" w14:textId="77777777" w:rsidR="002A3978" w:rsidRDefault="002A3978" w:rsidP="002A3978">
            <w:pPr>
              <w:rPr>
                <w:bCs/>
                <w:sz w:val="16"/>
              </w:rPr>
            </w:pPr>
          </w:p>
        </w:tc>
        <w:tc>
          <w:tcPr>
            <w:tcW w:w="1440" w:type="dxa"/>
            <w:shd w:val="clear" w:color="auto" w:fill="auto"/>
          </w:tcPr>
          <w:p w14:paraId="7482C5A1" w14:textId="77777777" w:rsidR="002A3978" w:rsidRPr="007507C6" w:rsidRDefault="002A3978" w:rsidP="002A3978">
            <w:pPr>
              <w:ind w:left="-108"/>
              <w:rPr>
                <w:bCs/>
                <w:sz w:val="16"/>
                <w:szCs w:val="16"/>
              </w:rPr>
            </w:pPr>
          </w:p>
        </w:tc>
        <w:tc>
          <w:tcPr>
            <w:tcW w:w="900" w:type="dxa"/>
          </w:tcPr>
          <w:p w14:paraId="3332976F" w14:textId="77777777" w:rsidR="002A3978" w:rsidRDefault="002A3978" w:rsidP="002A3978">
            <w:pPr>
              <w:jc w:val="center"/>
              <w:rPr>
                <w:bCs/>
                <w:sz w:val="16"/>
                <w:szCs w:val="16"/>
              </w:rPr>
            </w:pPr>
          </w:p>
        </w:tc>
        <w:tc>
          <w:tcPr>
            <w:tcW w:w="839" w:type="dxa"/>
            <w:shd w:val="clear" w:color="auto" w:fill="auto"/>
          </w:tcPr>
          <w:p w14:paraId="57E4BA75" w14:textId="4159F5AC" w:rsidR="002A3978" w:rsidRDefault="002A3978" w:rsidP="002A3978">
            <w:pPr>
              <w:jc w:val="center"/>
              <w:rPr>
                <w:bCs/>
                <w:sz w:val="16"/>
                <w:szCs w:val="16"/>
              </w:rPr>
            </w:pPr>
          </w:p>
        </w:tc>
        <w:tc>
          <w:tcPr>
            <w:tcW w:w="1591" w:type="dxa"/>
            <w:shd w:val="clear" w:color="auto" w:fill="auto"/>
          </w:tcPr>
          <w:p w14:paraId="7CD1F5D7" w14:textId="77777777" w:rsidR="002A3978" w:rsidRDefault="002A3978" w:rsidP="002A3978">
            <w:pPr>
              <w:rPr>
                <w:sz w:val="16"/>
                <w:szCs w:val="16"/>
              </w:rPr>
            </w:pPr>
          </w:p>
        </w:tc>
        <w:tc>
          <w:tcPr>
            <w:tcW w:w="2160" w:type="dxa"/>
            <w:shd w:val="clear" w:color="auto" w:fill="auto"/>
          </w:tcPr>
          <w:p w14:paraId="1DD1230E" w14:textId="77777777" w:rsidR="002A3978" w:rsidRDefault="002A3978" w:rsidP="002A3978">
            <w:pPr>
              <w:rPr>
                <w:sz w:val="16"/>
                <w:szCs w:val="16"/>
              </w:rPr>
            </w:pPr>
          </w:p>
        </w:tc>
        <w:tc>
          <w:tcPr>
            <w:tcW w:w="1350" w:type="dxa"/>
            <w:shd w:val="clear" w:color="auto" w:fill="auto"/>
          </w:tcPr>
          <w:p w14:paraId="7B3AA3ED" w14:textId="77777777" w:rsidR="002A3978" w:rsidRDefault="002A3978" w:rsidP="002A3978">
            <w:pPr>
              <w:rPr>
                <w:sz w:val="16"/>
                <w:szCs w:val="16"/>
              </w:rPr>
            </w:pPr>
          </w:p>
        </w:tc>
        <w:tc>
          <w:tcPr>
            <w:tcW w:w="1530" w:type="dxa"/>
            <w:shd w:val="clear" w:color="auto" w:fill="auto"/>
          </w:tcPr>
          <w:p w14:paraId="13AFC51E" w14:textId="77777777" w:rsidR="002A3978" w:rsidRDefault="002A3978" w:rsidP="002A3978">
            <w:pPr>
              <w:rPr>
                <w:sz w:val="16"/>
                <w:szCs w:val="16"/>
              </w:rPr>
            </w:pPr>
          </w:p>
        </w:tc>
        <w:tc>
          <w:tcPr>
            <w:tcW w:w="2160" w:type="dxa"/>
            <w:shd w:val="clear" w:color="auto" w:fill="auto"/>
          </w:tcPr>
          <w:p w14:paraId="5929D9DA" w14:textId="77777777" w:rsidR="002A3978" w:rsidRPr="008036CD" w:rsidRDefault="002A3978" w:rsidP="002A3978">
            <w:pPr>
              <w:rPr>
                <w:bCs/>
                <w:sz w:val="16"/>
                <w:szCs w:val="16"/>
              </w:rPr>
            </w:pPr>
          </w:p>
        </w:tc>
      </w:tr>
      <w:tr w:rsidR="002A3978" w:rsidRPr="008036CD" w14:paraId="2464DB0E" w14:textId="77777777" w:rsidTr="00992444">
        <w:tc>
          <w:tcPr>
            <w:tcW w:w="1435" w:type="dxa"/>
            <w:shd w:val="clear" w:color="auto" w:fill="auto"/>
          </w:tcPr>
          <w:p w14:paraId="0C00EA74" w14:textId="77777777" w:rsidR="002A3978" w:rsidRDefault="002A3978" w:rsidP="002A3978">
            <w:pPr>
              <w:rPr>
                <w:bCs/>
                <w:sz w:val="16"/>
              </w:rPr>
            </w:pPr>
          </w:p>
        </w:tc>
        <w:tc>
          <w:tcPr>
            <w:tcW w:w="1440" w:type="dxa"/>
            <w:shd w:val="clear" w:color="auto" w:fill="auto"/>
          </w:tcPr>
          <w:p w14:paraId="1A2F094F" w14:textId="77777777" w:rsidR="002A3978" w:rsidRPr="007507C6" w:rsidRDefault="002A3978" w:rsidP="002A3978">
            <w:pPr>
              <w:ind w:left="-108"/>
              <w:rPr>
                <w:bCs/>
                <w:sz w:val="16"/>
                <w:szCs w:val="16"/>
              </w:rPr>
            </w:pPr>
          </w:p>
        </w:tc>
        <w:tc>
          <w:tcPr>
            <w:tcW w:w="900" w:type="dxa"/>
          </w:tcPr>
          <w:p w14:paraId="094DE47A" w14:textId="77777777" w:rsidR="002A3978" w:rsidRDefault="002A3978" w:rsidP="002A3978">
            <w:pPr>
              <w:jc w:val="center"/>
              <w:rPr>
                <w:bCs/>
                <w:sz w:val="16"/>
                <w:szCs w:val="16"/>
              </w:rPr>
            </w:pPr>
          </w:p>
        </w:tc>
        <w:tc>
          <w:tcPr>
            <w:tcW w:w="839" w:type="dxa"/>
            <w:shd w:val="clear" w:color="auto" w:fill="auto"/>
          </w:tcPr>
          <w:p w14:paraId="1984D2C6" w14:textId="36E84FE5" w:rsidR="002A3978" w:rsidRDefault="002A3978" w:rsidP="002A3978">
            <w:pPr>
              <w:jc w:val="center"/>
              <w:rPr>
                <w:bCs/>
                <w:sz w:val="16"/>
                <w:szCs w:val="16"/>
              </w:rPr>
            </w:pPr>
          </w:p>
        </w:tc>
        <w:tc>
          <w:tcPr>
            <w:tcW w:w="1591" w:type="dxa"/>
            <w:shd w:val="clear" w:color="auto" w:fill="auto"/>
          </w:tcPr>
          <w:p w14:paraId="1796BCD1" w14:textId="77777777" w:rsidR="002A3978" w:rsidRDefault="002A3978" w:rsidP="002A3978">
            <w:pPr>
              <w:rPr>
                <w:sz w:val="16"/>
                <w:szCs w:val="16"/>
              </w:rPr>
            </w:pPr>
          </w:p>
        </w:tc>
        <w:tc>
          <w:tcPr>
            <w:tcW w:w="2160" w:type="dxa"/>
            <w:shd w:val="clear" w:color="auto" w:fill="auto"/>
          </w:tcPr>
          <w:p w14:paraId="0CD64AF6" w14:textId="77777777" w:rsidR="002A3978" w:rsidRDefault="002A3978" w:rsidP="002A3978">
            <w:pPr>
              <w:rPr>
                <w:sz w:val="16"/>
                <w:szCs w:val="16"/>
              </w:rPr>
            </w:pPr>
          </w:p>
        </w:tc>
        <w:tc>
          <w:tcPr>
            <w:tcW w:w="1350" w:type="dxa"/>
            <w:shd w:val="clear" w:color="auto" w:fill="auto"/>
          </w:tcPr>
          <w:p w14:paraId="14067937" w14:textId="77777777" w:rsidR="002A3978" w:rsidRDefault="002A3978" w:rsidP="002A3978">
            <w:pPr>
              <w:rPr>
                <w:sz w:val="16"/>
                <w:szCs w:val="16"/>
              </w:rPr>
            </w:pPr>
          </w:p>
        </w:tc>
        <w:tc>
          <w:tcPr>
            <w:tcW w:w="1530" w:type="dxa"/>
            <w:shd w:val="clear" w:color="auto" w:fill="auto"/>
          </w:tcPr>
          <w:p w14:paraId="5764EF26" w14:textId="77777777" w:rsidR="002A3978" w:rsidRDefault="002A3978" w:rsidP="002A3978">
            <w:pPr>
              <w:rPr>
                <w:sz w:val="16"/>
                <w:szCs w:val="16"/>
              </w:rPr>
            </w:pPr>
          </w:p>
        </w:tc>
        <w:tc>
          <w:tcPr>
            <w:tcW w:w="2160" w:type="dxa"/>
            <w:shd w:val="clear" w:color="auto" w:fill="auto"/>
          </w:tcPr>
          <w:p w14:paraId="5637592C" w14:textId="77777777" w:rsidR="002A3978" w:rsidRPr="008036CD" w:rsidRDefault="002A3978" w:rsidP="002A3978">
            <w:pPr>
              <w:rPr>
                <w:bCs/>
                <w:sz w:val="16"/>
                <w:szCs w:val="16"/>
              </w:rPr>
            </w:pPr>
          </w:p>
        </w:tc>
      </w:tr>
      <w:tr w:rsidR="002A3978" w:rsidRPr="008036CD" w14:paraId="3F835A10" w14:textId="77777777" w:rsidTr="00992444">
        <w:tc>
          <w:tcPr>
            <w:tcW w:w="1435" w:type="dxa"/>
            <w:shd w:val="clear" w:color="auto" w:fill="auto"/>
          </w:tcPr>
          <w:p w14:paraId="4C347B68" w14:textId="77777777" w:rsidR="002A3978" w:rsidRDefault="002A3978" w:rsidP="002A3978">
            <w:pPr>
              <w:rPr>
                <w:bCs/>
                <w:sz w:val="16"/>
              </w:rPr>
            </w:pPr>
          </w:p>
        </w:tc>
        <w:tc>
          <w:tcPr>
            <w:tcW w:w="1440" w:type="dxa"/>
            <w:shd w:val="clear" w:color="auto" w:fill="auto"/>
          </w:tcPr>
          <w:p w14:paraId="146F1E06" w14:textId="77777777" w:rsidR="002A3978" w:rsidRPr="007507C6" w:rsidRDefault="002A3978" w:rsidP="002A3978">
            <w:pPr>
              <w:ind w:left="-108"/>
              <w:rPr>
                <w:bCs/>
                <w:sz w:val="16"/>
                <w:szCs w:val="16"/>
              </w:rPr>
            </w:pPr>
          </w:p>
        </w:tc>
        <w:tc>
          <w:tcPr>
            <w:tcW w:w="900" w:type="dxa"/>
          </w:tcPr>
          <w:p w14:paraId="7C835BC0" w14:textId="77777777" w:rsidR="002A3978" w:rsidRDefault="002A3978" w:rsidP="002A3978">
            <w:pPr>
              <w:jc w:val="center"/>
              <w:rPr>
                <w:bCs/>
                <w:sz w:val="16"/>
                <w:szCs w:val="16"/>
              </w:rPr>
            </w:pPr>
          </w:p>
        </w:tc>
        <w:tc>
          <w:tcPr>
            <w:tcW w:w="839" w:type="dxa"/>
            <w:shd w:val="clear" w:color="auto" w:fill="auto"/>
          </w:tcPr>
          <w:p w14:paraId="05DF8C79" w14:textId="0C42DF76" w:rsidR="002A3978" w:rsidRDefault="002A3978" w:rsidP="002A3978">
            <w:pPr>
              <w:jc w:val="center"/>
              <w:rPr>
                <w:bCs/>
                <w:sz w:val="16"/>
                <w:szCs w:val="16"/>
              </w:rPr>
            </w:pPr>
          </w:p>
        </w:tc>
        <w:tc>
          <w:tcPr>
            <w:tcW w:w="1591" w:type="dxa"/>
            <w:shd w:val="clear" w:color="auto" w:fill="auto"/>
          </w:tcPr>
          <w:p w14:paraId="6C1CAB96" w14:textId="77777777" w:rsidR="002A3978" w:rsidRDefault="002A3978" w:rsidP="002A3978">
            <w:pPr>
              <w:rPr>
                <w:sz w:val="16"/>
                <w:szCs w:val="16"/>
              </w:rPr>
            </w:pPr>
          </w:p>
        </w:tc>
        <w:tc>
          <w:tcPr>
            <w:tcW w:w="2160" w:type="dxa"/>
            <w:shd w:val="clear" w:color="auto" w:fill="auto"/>
          </w:tcPr>
          <w:p w14:paraId="22EF8B16" w14:textId="77777777" w:rsidR="002A3978" w:rsidRDefault="002A3978" w:rsidP="002A3978">
            <w:pPr>
              <w:rPr>
                <w:sz w:val="16"/>
                <w:szCs w:val="16"/>
              </w:rPr>
            </w:pPr>
          </w:p>
        </w:tc>
        <w:tc>
          <w:tcPr>
            <w:tcW w:w="1350" w:type="dxa"/>
            <w:shd w:val="clear" w:color="auto" w:fill="auto"/>
          </w:tcPr>
          <w:p w14:paraId="5AB78C8E" w14:textId="77777777" w:rsidR="002A3978" w:rsidRDefault="002A3978" w:rsidP="002A3978">
            <w:pPr>
              <w:rPr>
                <w:sz w:val="16"/>
                <w:szCs w:val="16"/>
              </w:rPr>
            </w:pPr>
          </w:p>
        </w:tc>
        <w:tc>
          <w:tcPr>
            <w:tcW w:w="1530" w:type="dxa"/>
            <w:shd w:val="clear" w:color="auto" w:fill="auto"/>
          </w:tcPr>
          <w:p w14:paraId="4E97FAF4" w14:textId="77777777" w:rsidR="002A3978" w:rsidRDefault="002A3978" w:rsidP="002A3978">
            <w:pPr>
              <w:rPr>
                <w:sz w:val="16"/>
                <w:szCs w:val="16"/>
              </w:rPr>
            </w:pPr>
          </w:p>
        </w:tc>
        <w:tc>
          <w:tcPr>
            <w:tcW w:w="2160" w:type="dxa"/>
            <w:shd w:val="clear" w:color="auto" w:fill="auto"/>
          </w:tcPr>
          <w:p w14:paraId="3783348A" w14:textId="77777777" w:rsidR="002A3978" w:rsidRPr="008036CD" w:rsidRDefault="002A3978" w:rsidP="002A3978">
            <w:pPr>
              <w:rPr>
                <w:bCs/>
                <w:sz w:val="16"/>
                <w:szCs w:val="16"/>
              </w:rPr>
            </w:pPr>
          </w:p>
        </w:tc>
      </w:tr>
      <w:tr w:rsidR="002A3978" w:rsidRPr="00F16F26" w14:paraId="51F14FD6" w14:textId="77777777" w:rsidTr="00992444">
        <w:tc>
          <w:tcPr>
            <w:tcW w:w="1435" w:type="dxa"/>
            <w:shd w:val="clear" w:color="auto" w:fill="auto"/>
          </w:tcPr>
          <w:p w14:paraId="2D23000A" w14:textId="3B0E4241" w:rsidR="002A3978" w:rsidRPr="00F16F26" w:rsidRDefault="002A3978" w:rsidP="002A3978">
            <w:pPr>
              <w:rPr>
                <w:bCs/>
                <w:i/>
                <w:iCs/>
                <w:sz w:val="16"/>
                <w:rPrChange w:id="340" w:author="Khasin, Ark" w:date="2022-10-19T16:22:00Z">
                  <w:rPr>
                    <w:bCs/>
                    <w:sz w:val="16"/>
                  </w:rPr>
                </w:rPrChange>
              </w:rPr>
            </w:pPr>
            <w:proofErr w:type="spellStart"/>
            <w:r w:rsidRPr="00F16F26">
              <w:rPr>
                <w:bCs/>
                <w:i/>
                <w:iCs/>
                <w:sz w:val="16"/>
                <w:rPrChange w:id="341" w:author="Khasin, Ark" w:date="2022-10-19T16:22:00Z">
                  <w:rPr>
                    <w:bCs/>
                    <w:sz w:val="16"/>
                  </w:rPr>
                </w:rPrChange>
              </w:rPr>
              <w:t>ErrorLimits</w:t>
            </w:r>
            <w:proofErr w:type="spellEnd"/>
          </w:p>
        </w:tc>
        <w:tc>
          <w:tcPr>
            <w:tcW w:w="1440" w:type="dxa"/>
            <w:shd w:val="clear" w:color="auto" w:fill="auto"/>
          </w:tcPr>
          <w:p w14:paraId="32C54C83" w14:textId="5882AD81" w:rsidR="002A3978" w:rsidRPr="00F16F26" w:rsidRDefault="002A3978" w:rsidP="002A3978">
            <w:pPr>
              <w:ind w:left="-108"/>
              <w:rPr>
                <w:bCs/>
                <w:i/>
                <w:iCs/>
                <w:sz w:val="16"/>
                <w:rPrChange w:id="342" w:author="Khasin, Ark" w:date="2022-10-19T16:22:00Z">
                  <w:rPr>
                    <w:bCs/>
                    <w:sz w:val="16"/>
                  </w:rPr>
                </w:rPrChange>
              </w:rPr>
            </w:pPr>
            <w:r w:rsidRPr="00F16F26">
              <w:rPr>
                <w:bCs/>
                <w:i/>
                <w:iCs/>
                <w:sz w:val="16"/>
                <w:rPrChange w:id="343" w:author="Khasin, Ark" w:date="2022-10-19T16:22:00Z">
                  <w:rPr>
                    <w:bCs/>
                    <w:sz w:val="16"/>
                  </w:rPr>
                </w:rPrChange>
              </w:rPr>
              <w:t>171.175</w:t>
            </w:r>
          </w:p>
        </w:tc>
        <w:tc>
          <w:tcPr>
            <w:tcW w:w="900" w:type="dxa"/>
          </w:tcPr>
          <w:p w14:paraId="4C44251D" w14:textId="655D7BF2" w:rsidR="002A3978" w:rsidRPr="00F16F26" w:rsidRDefault="002A3978" w:rsidP="002A3978">
            <w:pPr>
              <w:jc w:val="center"/>
              <w:rPr>
                <w:bCs/>
                <w:i/>
                <w:iCs/>
                <w:sz w:val="16"/>
                <w:rPrChange w:id="344" w:author="Khasin, Ark" w:date="2022-10-19T16:22:00Z">
                  <w:rPr>
                    <w:bCs/>
                    <w:sz w:val="16"/>
                  </w:rPr>
                </w:rPrChange>
              </w:rPr>
            </w:pPr>
            <w:r w:rsidRPr="00F16F26">
              <w:rPr>
                <w:bCs/>
                <w:i/>
                <w:iCs/>
                <w:sz w:val="16"/>
                <w:rPrChange w:id="345" w:author="Khasin, Ark" w:date="2022-10-19T16:22:00Z">
                  <w:rPr>
                    <w:bCs/>
                    <w:sz w:val="16"/>
                  </w:rPr>
                </w:rPrChange>
              </w:rPr>
              <w:t>170.175</w:t>
            </w:r>
          </w:p>
        </w:tc>
        <w:tc>
          <w:tcPr>
            <w:tcW w:w="839" w:type="dxa"/>
            <w:shd w:val="clear" w:color="auto" w:fill="auto"/>
          </w:tcPr>
          <w:p w14:paraId="5614FF00" w14:textId="5663C331" w:rsidR="002A3978" w:rsidRPr="00F16F26" w:rsidRDefault="002A3978" w:rsidP="002A3978">
            <w:pPr>
              <w:jc w:val="center"/>
              <w:rPr>
                <w:bCs/>
                <w:i/>
                <w:iCs/>
                <w:sz w:val="16"/>
                <w:rPrChange w:id="346" w:author="Khasin, Ark" w:date="2022-10-19T16:22:00Z">
                  <w:rPr>
                    <w:bCs/>
                    <w:sz w:val="16"/>
                  </w:rPr>
                </w:rPrChange>
              </w:rPr>
            </w:pPr>
          </w:p>
        </w:tc>
        <w:tc>
          <w:tcPr>
            <w:tcW w:w="1591" w:type="dxa"/>
            <w:shd w:val="clear" w:color="auto" w:fill="auto"/>
          </w:tcPr>
          <w:p w14:paraId="7E8792CA" w14:textId="77777777" w:rsidR="002A3978" w:rsidRPr="00F16F26" w:rsidRDefault="002A3978" w:rsidP="002A3978">
            <w:pPr>
              <w:rPr>
                <w:bCs/>
                <w:i/>
                <w:iCs/>
                <w:sz w:val="16"/>
                <w:rPrChange w:id="347" w:author="Khasin, Ark" w:date="2022-10-19T16:22:00Z">
                  <w:rPr>
                    <w:bCs/>
                    <w:sz w:val="16"/>
                  </w:rPr>
                </w:rPrChange>
              </w:rPr>
            </w:pPr>
          </w:p>
        </w:tc>
        <w:tc>
          <w:tcPr>
            <w:tcW w:w="2160" w:type="dxa"/>
            <w:shd w:val="clear" w:color="auto" w:fill="auto"/>
          </w:tcPr>
          <w:p w14:paraId="32174FE3" w14:textId="77777777" w:rsidR="002A3978" w:rsidRPr="00F16F26" w:rsidRDefault="002A3978" w:rsidP="002A3978">
            <w:pPr>
              <w:rPr>
                <w:bCs/>
                <w:i/>
                <w:iCs/>
                <w:sz w:val="16"/>
                <w:rPrChange w:id="348" w:author="Khasin, Ark" w:date="2022-10-19T16:22:00Z">
                  <w:rPr>
                    <w:bCs/>
                    <w:sz w:val="16"/>
                  </w:rPr>
                </w:rPrChange>
              </w:rPr>
            </w:pPr>
          </w:p>
        </w:tc>
        <w:tc>
          <w:tcPr>
            <w:tcW w:w="1350" w:type="dxa"/>
            <w:shd w:val="clear" w:color="auto" w:fill="auto"/>
          </w:tcPr>
          <w:p w14:paraId="43607EB9" w14:textId="77777777" w:rsidR="002A3978" w:rsidRPr="00F16F26" w:rsidRDefault="002A3978" w:rsidP="002A3978">
            <w:pPr>
              <w:rPr>
                <w:bCs/>
                <w:i/>
                <w:iCs/>
                <w:sz w:val="16"/>
                <w:rPrChange w:id="349" w:author="Khasin, Ark" w:date="2022-10-19T16:22:00Z">
                  <w:rPr>
                    <w:bCs/>
                    <w:sz w:val="16"/>
                  </w:rPr>
                </w:rPrChange>
              </w:rPr>
            </w:pPr>
          </w:p>
        </w:tc>
        <w:tc>
          <w:tcPr>
            <w:tcW w:w="1530" w:type="dxa"/>
            <w:shd w:val="clear" w:color="auto" w:fill="auto"/>
          </w:tcPr>
          <w:p w14:paraId="67EA4F14" w14:textId="77777777" w:rsidR="002A3978" w:rsidRPr="00F16F26" w:rsidRDefault="002A3978" w:rsidP="002A3978">
            <w:pPr>
              <w:rPr>
                <w:bCs/>
                <w:i/>
                <w:iCs/>
                <w:sz w:val="16"/>
                <w:rPrChange w:id="350" w:author="Khasin, Ark" w:date="2022-10-19T16:22:00Z">
                  <w:rPr>
                    <w:bCs/>
                    <w:sz w:val="16"/>
                  </w:rPr>
                </w:rPrChange>
              </w:rPr>
            </w:pPr>
          </w:p>
        </w:tc>
        <w:tc>
          <w:tcPr>
            <w:tcW w:w="2160" w:type="dxa"/>
            <w:shd w:val="clear" w:color="auto" w:fill="auto"/>
          </w:tcPr>
          <w:p w14:paraId="22E8A43C" w14:textId="0EA96355" w:rsidR="002A3978" w:rsidRPr="00F16F26" w:rsidRDefault="002A3978" w:rsidP="002A3978">
            <w:pPr>
              <w:rPr>
                <w:bCs/>
                <w:i/>
                <w:iCs/>
                <w:sz w:val="16"/>
                <w:rPrChange w:id="351" w:author="Khasin, Ark" w:date="2022-10-19T16:22:00Z">
                  <w:rPr>
                    <w:bCs/>
                    <w:sz w:val="16"/>
                  </w:rPr>
                </w:rPrChange>
              </w:rPr>
            </w:pPr>
            <w:r w:rsidRPr="00F16F26">
              <w:rPr>
                <w:bCs/>
                <w:i/>
                <w:iCs/>
                <w:sz w:val="16"/>
                <w:szCs w:val="16"/>
                <w:rPrChange w:id="352" w:author="Khasin, Ark" w:date="2022-10-19T16:22:00Z">
                  <w:rPr>
                    <w:bCs/>
                    <w:sz w:val="16"/>
                    <w:szCs w:val="16"/>
                  </w:rPr>
                </w:rPrChange>
              </w:rPr>
              <w:t>Not exposed to the user. Not to be changed, kept for compatibility</w:t>
            </w:r>
          </w:p>
        </w:tc>
      </w:tr>
      <w:tr w:rsidR="002A3978" w:rsidRPr="00F16F26" w14:paraId="36A056E4" w14:textId="77777777" w:rsidTr="00992444">
        <w:tc>
          <w:tcPr>
            <w:tcW w:w="1435" w:type="dxa"/>
            <w:vMerge w:val="restart"/>
            <w:shd w:val="clear" w:color="auto" w:fill="auto"/>
          </w:tcPr>
          <w:p w14:paraId="3190ADDE" w14:textId="0584D015" w:rsidR="002A3978" w:rsidRPr="00F16F26" w:rsidRDefault="002A3978" w:rsidP="002A3978">
            <w:pPr>
              <w:rPr>
                <w:bCs/>
                <w:i/>
                <w:iCs/>
                <w:sz w:val="16"/>
                <w:rPrChange w:id="353" w:author="Khasin, Ark" w:date="2022-10-19T16:22:00Z">
                  <w:rPr>
                    <w:bCs/>
                    <w:sz w:val="16"/>
                  </w:rPr>
                </w:rPrChange>
              </w:rPr>
            </w:pPr>
          </w:p>
        </w:tc>
        <w:tc>
          <w:tcPr>
            <w:tcW w:w="1440" w:type="dxa"/>
            <w:shd w:val="clear" w:color="auto" w:fill="auto"/>
          </w:tcPr>
          <w:p w14:paraId="166AF16C" w14:textId="3DD276AF" w:rsidR="002A3978" w:rsidRPr="00F16F26" w:rsidRDefault="002A3978" w:rsidP="002A3978">
            <w:pPr>
              <w:ind w:left="-108"/>
              <w:rPr>
                <w:bCs/>
                <w:i/>
                <w:iCs/>
                <w:sz w:val="16"/>
                <w:szCs w:val="16"/>
                <w:rPrChange w:id="354" w:author="Khasin, Ark" w:date="2022-10-19T16:22:00Z">
                  <w:rPr>
                    <w:bCs/>
                    <w:sz w:val="16"/>
                    <w:szCs w:val="16"/>
                  </w:rPr>
                </w:rPrChange>
              </w:rPr>
            </w:pPr>
            <w:proofErr w:type="spellStart"/>
            <w:r w:rsidRPr="00F16F26">
              <w:rPr>
                <w:bCs/>
                <w:i/>
                <w:iCs/>
                <w:sz w:val="16"/>
                <w:szCs w:val="16"/>
                <w:rPrChange w:id="355" w:author="Khasin, Ark" w:date="2022-10-19T16:22:00Z">
                  <w:rPr>
                    <w:bCs/>
                    <w:sz w:val="16"/>
                    <w:szCs w:val="16"/>
                  </w:rPr>
                </w:rPrChange>
              </w:rPr>
              <w:t>NearPosition</w:t>
            </w:r>
            <w:proofErr w:type="spellEnd"/>
          </w:p>
        </w:tc>
        <w:tc>
          <w:tcPr>
            <w:tcW w:w="900" w:type="dxa"/>
          </w:tcPr>
          <w:p w14:paraId="48819817" w14:textId="77777777" w:rsidR="002A3978" w:rsidRPr="00F16F26" w:rsidRDefault="002A3978" w:rsidP="002A3978">
            <w:pPr>
              <w:jc w:val="center"/>
              <w:rPr>
                <w:bCs/>
                <w:i/>
                <w:iCs/>
                <w:sz w:val="16"/>
                <w:szCs w:val="16"/>
                <w:rPrChange w:id="356" w:author="Khasin, Ark" w:date="2022-10-19T16:22:00Z">
                  <w:rPr>
                    <w:bCs/>
                    <w:sz w:val="16"/>
                    <w:szCs w:val="16"/>
                  </w:rPr>
                </w:rPrChange>
              </w:rPr>
            </w:pPr>
          </w:p>
        </w:tc>
        <w:tc>
          <w:tcPr>
            <w:tcW w:w="839" w:type="dxa"/>
            <w:shd w:val="clear" w:color="auto" w:fill="auto"/>
          </w:tcPr>
          <w:p w14:paraId="1FBC728F" w14:textId="6D509C1B" w:rsidR="002A3978" w:rsidRPr="00F16F26" w:rsidRDefault="002A3978" w:rsidP="002A3978">
            <w:pPr>
              <w:jc w:val="center"/>
              <w:rPr>
                <w:bCs/>
                <w:i/>
                <w:iCs/>
                <w:sz w:val="16"/>
                <w:szCs w:val="16"/>
                <w:rPrChange w:id="357" w:author="Khasin, Ark" w:date="2022-10-19T16:22:00Z">
                  <w:rPr>
                    <w:bCs/>
                    <w:sz w:val="16"/>
                    <w:szCs w:val="16"/>
                  </w:rPr>
                </w:rPrChange>
              </w:rPr>
            </w:pPr>
            <w:proofErr w:type="spellStart"/>
            <w:r w:rsidRPr="00F16F26">
              <w:rPr>
                <w:bCs/>
                <w:i/>
                <w:iCs/>
                <w:sz w:val="16"/>
                <w:szCs w:val="16"/>
                <w:rPrChange w:id="358" w:author="Khasin, Ark" w:date="2022-10-19T16:22:00Z">
                  <w:rPr>
                    <w:bCs/>
                    <w:sz w:val="16"/>
                    <w:szCs w:val="16"/>
                  </w:rPr>
                </w:rPrChange>
              </w:rPr>
              <w:t>SManStUpSttc</w:t>
            </w:r>
            <w:proofErr w:type="spellEnd"/>
          </w:p>
        </w:tc>
        <w:tc>
          <w:tcPr>
            <w:tcW w:w="1591" w:type="dxa"/>
            <w:shd w:val="clear" w:color="auto" w:fill="auto"/>
          </w:tcPr>
          <w:p w14:paraId="1B83A5E1" w14:textId="77777777" w:rsidR="002A3978" w:rsidRPr="00F16F26" w:rsidRDefault="002A3978" w:rsidP="002A3978">
            <w:pPr>
              <w:rPr>
                <w:bCs/>
                <w:i/>
                <w:iCs/>
                <w:sz w:val="16"/>
                <w:szCs w:val="16"/>
                <w:rPrChange w:id="359" w:author="Khasin, Ark" w:date="2022-10-19T16:22:00Z">
                  <w:rPr>
                    <w:bCs/>
                    <w:sz w:val="16"/>
                    <w:szCs w:val="16"/>
                  </w:rPr>
                </w:rPrChange>
              </w:rPr>
            </w:pPr>
            <w:r w:rsidRPr="00F16F26">
              <w:rPr>
                <w:bCs/>
                <w:i/>
                <w:iCs/>
                <w:sz w:val="16"/>
                <w:szCs w:val="16"/>
                <w:rPrChange w:id="360" w:author="Khasin, Ark" w:date="2022-10-19T16:22:00Z">
                  <w:rPr>
                    <w:bCs/>
                    <w:sz w:val="16"/>
                    <w:szCs w:val="16"/>
                  </w:rPr>
                </w:rPrChange>
              </w:rPr>
              <w:t>1.0</w:t>
            </w:r>
          </w:p>
        </w:tc>
        <w:tc>
          <w:tcPr>
            <w:tcW w:w="2160" w:type="dxa"/>
            <w:shd w:val="clear" w:color="auto" w:fill="auto"/>
          </w:tcPr>
          <w:p w14:paraId="247F589F" w14:textId="77777777" w:rsidR="002A3978" w:rsidRPr="00F16F26" w:rsidRDefault="002A3978" w:rsidP="002A3978">
            <w:pPr>
              <w:rPr>
                <w:bCs/>
                <w:i/>
                <w:iCs/>
                <w:sz w:val="16"/>
                <w:szCs w:val="16"/>
                <w:rPrChange w:id="361" w:author="Khasin, Ark" w:date="2022-10-19T16:22:00Z">
                  <w:rPr>
                    <w:bCs/>
                    <w:sz w:val="16"/>
                    <w:szCs w:val="16"/>
                  </w:rPr>
                </w:rPrChange>
              </w:rPr>
            </w:pPr>
            <w:r w:rsidRPr="00F16F26">
              <w:rPr>
                <w:bCs/>
                <w:i/>
                <w:iCs/>
                <w:sz w:val="16"/>
                <w:szCs w:val="16"/>
                <w:rPrChange w:id="362" w:author="Khasin, Ark" w:date="2022-10-19T16:22:00Z">
                  <w:rPr>
                    <w:bCs/>
                    <w:sz w:val="16"/>
                    <w:szCs w:val="16"/>
                  </w:rPr>
                </w:rPrChange>
              </w:rPr>
              <w:t>1.0</w:t>
            </w:r>
          </w:p>
        </w:tc>
        <w:tc>
          <w:tcPr>
            <w:tcW w:w="1350" w:type="dxa"/>
            <w:shd w:val="clear" w:color="auto" w:fill="auto"/>
          </w:tcPr>
          <w:p w14:paraId="447781DC" w14:textId="77777777" w:rsidR="002A3978" w:rsidRPr="00F16F26" w:rsidRDefault="002A3978" w:rsidP="002A3978">
            <w:pPr>
              <w:rPr>
                <w:bCs/>
                <w:i/>
                <w:iCs/>
                <w:sz w:val="16"/>
                <w:szCs w:val="16"/>
                <w:rPrChange w:id="363" w:author="Khasin, Ark" w:date="2022-10-19T16:22:00Z">
                  <w:rPr>
                    <w:bCs/>
                    <w:sz w:val="16"/>
                    <w:szCs w:val="16"/>
                  </w:rPr>
                </w:rPrChange>
              </w:rPr>
            </w:pPr>
            <w:r w:rsidRPr="00F16F26">
              <w:rPr>
                <w:bCs/>
                <w:i/>
                <w:iCs/>
                <w:sz w:val="16"/>
                <w:szCs w:val="16"/>
                <w:rPrChange w:id="364" w:author="Khasin, Ark" w:date="2022-10-19T16:22:00Z">
                  <w:rPr>
                    <w:bCs/>
                    <w:sz w:val="16"/>
                    <w:szCs w:val="16"/>
                  </w:rPr>
                </w:rPrChange>
              </w:rPr>
              <w:t>1.0</w:t>
            </w:r>
          </w:p>
        </w:tc>
        <w:tc>
          <w:tcPr>
            <w:tcW w:w="1530" w:type="dxa"/>
            <w:shd w:val="clear" w:color="auto" w:fill="auto"/>
          </w:tcPr>
          <w:p w14:paraId="37BDB44E" w14:textId="77777777" w:rsidR="002A3978" w:rsidRPr="00F16F26" w:rsidRDefault="002A3978" w:rsidP="002A3978">
            <w:pPr>
              <w:rPr>
                <w:i/>
                <w:iCs/>
                <w:sz w:val="16"/>
                <w:szCs w:val="16"/>
                <w:rPrChange w:id="365" w:author="Khasin, Ark" w:date="2022-10-19T16:22:00Z">
                  <w:rPr>
                    <w:sz w:val="16"/>
                    <w:szCs w:val="16"/>
                  </w:rPr>
                </w:rPrChange>
              </w:rPr>
            </w:pPr>
            <w:r w:rsidRPr="00F16F26">
              <w:rPr>
                <w:bCs/>
                <w:i/>
                <w:iCs/>
                <w:sz w:val="16"/>
                <w:szCs w:val="16"/>
                <w:rPrChange w:id="366" w:author="Khasin, Ark" w:date="2022-10-19T16:22:00Z">
                  <w:rPr>
                    <w:bCs/>
                    <w:sz w:val="16"/>
                    <w:szCs w:val="16"/>
                  </w:rPr>
                </w:rPrChange>
              </w:rPr>
              <w:t>1.0</w:t>
            </w:r>
          </w:p>
        </w:tc>
        <w:tc>
          <w:tcPr>
            <w:tcW w:w="2160" w:type="dxa"/>
            <w:shd w:val="clear" w:color="auto" w:fill="auto"/>
          </w:tcPr>
          <w:p w14:paraId="03BAF6F2" w14:textId="52B1DBC9" w:rsidR="002A3978" w:rsidRPr="00F16F26" w:rsidRDefault="002A3978" w:rsidP="002A3978">
            <w:pPr>
              <w:rPr>
                <w:bCs/>
                <w:i/>
                <w:iCs/>
                <w:sz w:val="16"/>
                <w:szCs w:val="16"/>
                <w:rPrChange w:id="367" w:author="Khasin, Ark" w:date="2022-10-19T16:22:00Z">
                  <w:rPr>
                    <w:bCs/>
                    <w:sz w:val="16"/>
                    <w:szCs w:val="16"/>
                  </w:rPr>
                </w:rPrChange>
              </w:rPr>
            </w:pPr>
          </w:p>
        </w:tc>
      </w:tr>
      <w:tr w:rsidR="002A3978" w:rsidRPr="00F16F26" w14:paraId="5E864753" w14:textId="77777777" w:rsidTr="00992444">
        <w:tc>
          <w:tcPr>
            <w:tcW w:w="1435" w:type="dxa"/>
            <w:vMerge/>
            <w:shd w:val="clear" w:color="auto" w:fill="auto"/>
          </w:tcPr>
          <w:p w14:paraId="40322C6A" w14:textId="77777777" w:rsidR="002A3978" w:rsidRPr="00F16F26" w:rsidRDefault="002A3978" w:rsidP="002A3978">
            <w:pPr>
              <w:rPr>
                <w:bCs/>
                <w:i/>
                <w:iCs/>
                <w:sz w:val="16"/>
                <w:rPrChange w:id="368" w:author="Khasin, Ark" w:date="2022-10-19T16:22:00Z">
                  <w:rPr>
                    <w:bCs/>
                    <w:sz w:val="16"/>
                  </w:rPr>
                </w:rPrChange>
              </w:rPr>
            </w:pPr>
          </w:p>
        </w:tc>
        <w:tc>
          <w:tcPr>
            <w:tcW w:w="1440" w:type="dxa"/>
            <w:shd w:val="clear" w:color="auto" w:fill="auto"/>
          </w:tcPr>
          <w:p w14:paraId="5FDEB233" w14:textId="51EA1B05" w:rsidR="002A3978" w:rsidRPr="00F16F26" w:rsidRDefault="002A3978" w:rsidP="002A3978">
            <w:pPr>
              <w:ind w:left="-108"/>
              <w:rPr>
                <w:bCs/>
                <w:i/>
                <w:iCs/>
                <w:sz w:val="16"/>
                <w:szCs w:val="16"/>
                <w:rPrChange w:id="369" w:author="Khasin, Ark" w:date="2022-10-19T16:22:00Z">
                  <w:rPr>
                    <w:bCs/>
                    <w:sz w:val="16"/>
                    <w:szCs w:val="16"/>
                  </w:rPr>
                </w:rPrChange>
              </w:rPr>
            </w:pPr>
            <w:proofErr w:type="spellStart"/>
            <w:r w:rsidRPr="00F16F26">
              <w:rPr>
                <w:bCs/>
                <w:i/>
                <w:iCs/>
                <w:sz w:val="16"/>
                <w:rPrChange w:id="370" w:author="Khasin, Ark" w:date="2022-10-19T16:22:00Z">
                  <w:rPr>
                    <w:bCs/>
                    <w:sz w:val="16"/>
                  </w:rPr>
                </w:rPrChange>
              </w:rPr>
              <w:t>PositionErrorBand</w:t>
            </w:r>
            <w:proofErr w:type="spellEnd"/>
          </w:p>
        </w:tc>
        <w:tc>
          <w:tcPr>
            <w:tcW w:w="900" w:type="dxa"/>
          </w:tcPr>
          <w:p w14:paraId="609BE8AD" w14:textId="77777777" w:rsidR="002A3978" w:rsidRPr="00F16F26" w:rsidRDefault="002A3978" w:rsidP="002A3978">
            <w:pPr>
              <w:jc w:val="center"/>
              <w:rPr>
                <w:bCs/>
                <w:i/>
                <w:iCs/>
                <w:sz w:val="16"/>
                <w:szCs w:val="16"/>
                <w:rPrChange w:id="371" w:author="Khasin, Ark" w:date="2022-10-19T16:22:00Z">
                  <w:rPr>
                    <w:bCs/>
                    <w:sz w:val="16"/>
                    <w:szCs w:val="16"/>
                  </w:rPr>
                </w:rPrChange>
              </w:rPr>
            </w:pPr>
          </w:p>
        </w:tc>
        <w:tc>
          <w:tcPr>
            <w:tcW w:w="839" w:type="dxa"/>
            <w:shd w:val="clear" w:color="auto" w:fill="auto"/>
          </w:tcPr>
          <w:p w14:paraId="7D674A9B" w14:textId="2EB493EE" w:rsidR="002A3978" w:rsidRPr="00F16F26" w:rsidRDefault="002A3978" w:rsidP="002A3978">
            <w:pPr>
              <w:jc w:val="center"/>
              <w:rPr>
                <w:bCs/>
                <w:i/>
                <w:iCs/>
                <w:sz w:val="16"/>
                <w:szCs w:val="16"/>
                <w:rPrChange w:id="372" w:author="Khasin, Ark" w:date="2022-10-19T16:22:00Z">
                  <w:rPr>
                    <w:bCs/>
                    <w:sz w:val="16"/>
                    <w:szCs w:val="16"/>
                  </w:rPr>
                </w:rPrChange>
              </w:rPr>
            </w:pPr>
            <w:proofErr w:type="spellStart"/>
            <w:r w:rsidRPr="00F16F26">
              <w:rPr>
                <w:bCs/>
                <w:i/>
                <w:iCs/>
                <w:sz w:val="16"/>
                <w:szCs w:val="16"/>
                <w:rPrChange w:id="373" w:author="Khasin, Ark" w:date="2022-10-19T16:22:00Z">
                  <w:rPr>
                    <w:bCs/>
                    <w:sz w:val="16"/>
                    <w:szCs w:val="16"/>
                  </w:rPr>
                </w:rPrChange>
              </w:rPr>
              <w:t>SManStUpSttc</w:t>
            </w:r>
            <w:proofErr w:type="spellEnd"/>
          </w:p>
        </w:tc>
        <w:tc>
          <w:tcPr>
            <w:tcW w:w="1591" w:type="dxa"/>
            <w:shd w:val="clear" w:color="auto" w:fill="auto"/>
          </w:tcPr>
          <w:p w14:paraId="7EA614B7" w14:textId="77777777" w:rsidR="002A3978" w:rsidRPr="00F16F26" w:rsidRDefault="002A3978" w:rsidP="002A3978">
            <w:pPr>
              <w:rPr>
                <w:i/>
                <w:iCs/>
                <w:sz w:val="16"/>
                <w:szCs w:val="16"/>
                <w:rPrChange w:id="374" w:author="Khasin, Ark" w:date="2022-10-19T16:22:00Z">
                  <w:rPr>
                    <w:sz w:val="16"/>
                    <w:szCs w:val="16"/>
                  </w:rPr>
                </w:rPrChange>
              </w:rPr>
            </w:pPr>
            <w:r w:rsidRPr="00F16F26">
              <w:rPr>
                <w:i/>
                <w:iCs/>
                <w:sz w:val="16"/>
                <w:szCs w:val="16"/>
                <w:rPrChange w:id="375" w:author="Khasin, Ark" w:date="2022-10-19T16:22:00Z">
                  <w:rPr>
                    <w:sz w:val="16"/>
                    <w:szCs w:val="16"/>
                  </w:rPr>
                </w:rPrChange>
              </w:rPr>
              <w:t>5.0</w:t>
            </w:r>
          </w:p>
        </w:tc>
        <w:tc>
          <w:tcPr>
            <w:tcW w:w="2160" w:type="dxa"/>
            <w:shd w:val="clear" w:color="auto" w:fill="auto"/>
          </w:tcPr>
          <w:p w14:paraId="4475ACC9" w14:textId="77777777" w:rsidR="002A3978" w:rsidRPr="00F16F26" w:rsidRDefault="002A3978" w:rsidP="002A3978">
            <w:pPr>
              <w:rPr>
                <w:i/>
                <w:iCs/>
                <w:sz w:val="16"/>
                <w:szCs w:val="16"/>
                <w:rPrChange w:id="376" w:author="Khasin, Ark" w:date="2022-10-19T16:22:00Z">
                  <w:rPr>
                    <w:sz w:val="16"/>
                    <w:szCs w:val="16"/>
                  </w:rPr>
                </w:rPrChange>
              </w:rPr>
            </w:pPr>
            <w:r w:rsidRPr="00F16F26">
              <w:rPr>
                <w:i/>
                <w:iCs/>
                <w:sz w:val="16"/>
                <w:szCs w:val="16"/>
                <w:rPrChange w:id="377" w:author="Khasin, Ark" w:date="2022-10-19T16:22:00Z">
                  <w:rPr>
                    <w:sz w:val="16"/>
                    <w:szCs w:val="16"/>
                  </w:rPr>
                </w:rPrChange>
              </w:rPr>
              <w:t>5.0</w:t>
            </w:r>
          </w:p>
        </w:tc>
        <w:tc>
          <w:tcPr>
            <w:tcW w:w="1350" w:type="dxa"/>
            <w:shd w:val="clear" w:color="auto" w:fill="auto"/>
          </w:tcPr>
          <w:p w14:paraId="7172820B" w14:textId="77777777" w:rsidR="002A3978" w:rsidRPr="00F16F26" w:rsidRDefault="002A3978" w:rsidP="002A3978">
            <w:pPr>
              <w:rPr>
                <w:i/>
                <w:iCs/>
                <w:sz w:val="16"/>
                <w:szCs w:val="16"/>
                <w:rPrChange w:id="378" w:author="Khasin, Ark" w:date="2022-10-19T16:22:00Z">
                  <w:rPr>
                    <w:sz w:val="16"/>
                    <w:szCs w:val="16"/>
                  </w:rPr>
                </w:rPrChange>
              </w:rPr>
            </w:pPr>
            <w:r w:rsidRPr="00F16F26">
              <w:rPr>
                <w:i/>
                <w:iCs/>
                <w:sz w:val="16"/>
                <w:szCs w:val="16"/>
                <w:rPrChange w:id="379" w:author="Khasin, Ark" w:date="2022-10-19T16:22:00Z">
                  <w:rPr>
                    <w:sz w:val="16"/>
                    <w:szCs w:val="16"/>
                  </w:rPr>
                </w:rPrChange>
              </w:rPr>
              <w:t>5.0</w:t>
            </w:r>
          </w:p>
        </w:tc>
        <w:tc>
          <w:tcPr>
            <w:tcW w:w="1530" w:type="dxa"/>
            <w:shd w:val="clear" w:color="auto" w:fill="auto"/>
          </w:tcPr>
          <w:p w14:paraId="50F3D6D5" w14:textId="77777777" w:rsidR="002A3978" w:rsidRPr="00F16F26" w:rsidRDefault="002A3978" w:rsidP="002A3978">
            <w:pPr>
              <w:rPr>
                <w:i/>
                <w:iCs/>
                <w:sz w:val="16"/>
                <w:szCs w:val="16"/>
                <w:rPrChange w:id="380" w:author="Khasin, Ark" w:date="2022-10-19T16:22:00Z">
                  <w:rPr>
                    <w:sz w:val="16"/>
                    <w:szCs w:val="16"/>
                  </w:rPr>
                </w:rPrChange>
              </w:rPr>
            </w:pPr>
            <w:r w:rsidRPr="00F16F26">
              <w:rPr>
                <w:i/>
                <w:iCs/>
                <w:sz w:val="16"/>
                <w:szCs w:val="16"/>
                <w:rPrChange w:id="381" w:author="Khasin, Ark" w:date="2022-10-19T16:22:00Z">
                  <w:rPr>
                    <w:sz w:val="16"/>
                    <w:szCs w:val="16"/>
                  </w:rPr>
                </w:rPrChange>
              </w:rPr>
              <w:t>5.0</w:t>
            </w:r>
          </w:p>
        </w:tc>
        <w:tc>
          <w:tcPr>
            <w:tcW w:w="2160" w:type="dxa"/>
            <w:shd w:val="clear" w:color="auto" w:fill="auto"/>
          </w:tcPr>
          <w:p w14:paraId="35858684" w14:textId="5556B984" w:rsidR="002A3978" w:rsidRPr="00F16F26" w:rsidRDefault="002A3978" w:rsidP="002A3978">
            <w:pPr>
              <w:rPr>
                <w:bCs/>
                <w:i/>
                <w:iCs/>
                <w:color w:val="000000"/>
                <w:sz w:val="16"/>
                <w:szCs w:val="16"/>
                <w:rPrChange w:id="382" w:author="Khasin, Ark" w:date="2022-10-19T16:22:00Z">
                  <w:rPr>
                    <w:bCs/>
                    <w:color w:val="000000"/>
                    <w:sz w:val="16"/>
                    <w:szCs w:val="16"/>
                  </w:rPr>
                </w:rPrChange>
              </w:rPr>
            </w:pPr>
          </w:p>
        </w:tc>
      </w:tr>
      <w:tr w:rsidR="002A3978" w:rsidRPr="00F16F26" w14:paraId="474C1FAF" w14:textId="77777777" w:rsidTr="00992444">
        <w:tc>
          <w:tcPr>
            <w:tcW w:w="1435" w:type="dxa"/>
            <w:vMerge/>
            <w:shd w:val="clear" w:color="auto" w:fill="auto"/>
          </w:tcPr>
          <w:p w14:paraId="606B1F08" w14:textId="77777777" w:rsidR="002A3978" w:rsidRPr="00F16F26" w:rsidRDefault="002A3978" w:rsidP="002A3978">
            <w:pPr>
              <w:rPr>
                <w:bCs/>
                <w:i/>
                <w:iCs/>
                <w:sz w:val="16"/>
                <w:rPrChange w:id="383" w:author="Khasin, Ark" w:date="2022-10-19T16:22:00Z">
                  <w:rPr>
                    <w:bCs/>
                    <w:sz w:val="16"/>
                  </w:rPr>
                </w:rPrChange>
              </w:rPr>
            </w:pPr>
          </w:p>
        </w:tc>
        <w:tc>
          <w:tcPr>
            <w:tcW w:w="1440" w:type="dxa"/>
            <w:shd w:val="clear" w:color="auto" w:fill="auto"/>
          </w:tcPr>
          <w:p w14:paraId="0892549F" w14:textId="6A9F522F" w:rsidR="002A3978" w:rsidRPr="00F16F26" w:rsidRDefault="002A3978" w:rsidP="002A3978">
            <w:pPr>
              <w:ind w:left="-108"/>
              <w:rPr>
                <w:bCs/>
                <w:i/>
                <w:iCs/>
                <w:sz w:val="16"/>
                <w:szCs w:val="16"/>
                <w:rPrChange w:id="384" w:author="Khasin, Ark" w:date="2022-10-19T16:22:00Z">
                  <w:rPr>
                    <w:bCs/>
                    <w:sz w:val="16"/>
                    <w:szCs w:val="16"/>
                  </w:rPr>
                </w:rPrChange>
              </w:rPr>
            </w:pPr>
            <w:r w:rsidRPr="00F16F26">
              <w:rPr>
                <w:bCs/>
                <w:i/>
                <w:iCs/>
                <w:sz w:val="16"/>
                <w:rPrChange w:id="385" w:author="Khasin, Ark" w:date="2022-10-19T16:22:00Z">
                  <w:rPr>
                    <w:bCs/>
                    <w:sz w:val="16"/>
                  </w:rPr>
                </w:rPrChange>
              </w:rPr>
              <w:t>PositionTime1</w:t>
            </w:r>
          </w:p>
        </w:tc>
        <w:tc>
          <w:tcPr>
            <w:tcW w:w="900" w:type="dxa"/>
          </w:tcPr>
          <w:p w14:paraId="48CAAB28" w14:textId="77777777" w:rsidR="002A3978" w:rsidRPr="00F16F26" w:rsidRDefault="002A3978" w:rsidP="002A3978">
            <w:pPr>
              <w:jc w:val="center"/>
              <w:rPr>
                <w:bCs/>
                <w:i/>
                <w:iCs/>
                <w:sz w:val="16"/>
                <w:szCs w:val="16"/>
                <w:rPrChange w:id="386" w:author="Khasin, Ark" w:date="2022-10-19T16:22:00Z">
                  <w:rPr>
                    <w:bCs/>
                    <w:sz w:val="16"/>
                    <w:szCs w:val="16"/>
                  </w:rPr>
                </w:rPrChange>
              </w:rPr>
            </w:pPr>
          </w:p>
        </w:tc>
        <w:tc>
          <w:tcPr>
            <w:tcW w:w="839" w:type="dxa"/>
            <w:shd w:val="clear" w:color="auto" w:fill="auto"/>
          </w:tcPr>
          <w:p w14:paraId="70C4FBA6" w14:textId="583A1F2B" w:rsidR="002A3978" w:rsidRPr="00F16F26" w:rsidRDefault="002A3978" w:rsidP="002A3978">
            <w:pPr>
              <w:jc w:val="center"/>
              <w:rPr>
                <w:bCs/>
                <w:i/>
                <w:iCs/>
                <w:sz w:val="16"/>
                <w:szCs w:val="16"/>
                <w:rPrChange w:id="387" w:author="Khasin, Ark" w:date="2022-10-19T16:22:00Z">
                  <w:rPr>
                    <w:bCs/>
                    <w:sz w:val="16"/>
                    <w:szCs w:val="16"/>
                  </w:rPr>
                </w:rPrChange>
              </w:rPr>
            </w:pPr>
            <w:proofErr w:type="spellStart"/>
            <w:r w:rsidRPr="00F16F26">
              <w:rPr>
                <w:bCs/>
                <w:i/>
                <w:iCs/>
                <w:sz w:val="16"/>
                <w:szCs w:val="16"/>
                <w:rPrChange w:id="388" w:author="Khasin, Ark" w:date="2022-10-19T16:22:00Z">
                  <w:rPr>
                    <w:bCs/>
                    <w:sz w:val="16"/>
                    <w:szCs w:val="16"/>
                  </w:rPr>
                </w:rPrChange>
              </w:rPr>
              <w:t>SManStUpSttc</w:t>
            </w:r>
            <w:proofErr w:type="spellEnd"/>
          </w:p>
        </w:tc>
        <w:tc>
          <w:tcPr>
            <w:tcW w:w="1591" w:type="dxa"/>
            <w:shd w:val="clear" w:color="auto" w:fill="auto"/>
          </w:tcPr>
          <w:p w14:paraId="4FF70FBB" w14:textId="77777777" w:rsidR="002A3978" w:rsidRPr="00F16F26" w:rsidRDefault="002A3978" w:rsidP="002A3978">
            <w:pPr>
              <w:rPr>
                <w:i/>
                <w:iCs/>
                <w:sz w:val="16"/>
                <w:szCs w:val="16"/>
                <w:rPrChange w:id="389" w:author="Khasin, Ark" w:date="2022-10-19T16:22:00Z">
                  <w:rPr>
                    <w:sz w:val="16"/>
                    <w:szCs w:val="16"/>
                  </w:rPr>
                </w:rPrChange>
              </w:rPr>
            </w:pPr>
            <w:r w:rsidRPr="00F16F26">
              <w:rPr>
                <w:i/>
                <w:iCs/>
                <w:sz w:val="16"/>
                <w:szCs w:val="16"/>
                <w:rPrChange w:id="390" w:author="Khasin, Ark" w:date="2022-10-19T16:22:00Z">
                  <w:rPr>
                    <w:sz w:val="16"/>
                    <w:szCs w:val="16"/>
                  </w:rPr>
                </w:rPrChange>
              </w:rPr>
              <w:t>10.0</w:t>
            </w:r>
          </w:p>
        </w:tc>
        <w:tc>
          <w:tcPr>
            <w:tcW w:w="2160" w:type="dxa"/>
            <w:shd w:val="clear" w:color="auto" w:fill="auto"/>
          </w:tcPr>
          <w:p w14:paraId="54235FA9" w14:textId="77777777" w:rsidR="002A3978" w:rsidRPr="00F16F26" w:rsidRDefault="002A3978" w:rsidP="002A3978">
            <w:pPr>
              <w:rPr>
                <w:i/>
                <w:iCs/>
                <w:sz w:val="16"/>
                <w:szCs w:val="16"/>
                <w:rPrChange w:id="391" w:author="Khasin, Ark" w:date="2022-10-19T16:22:00Z">
                  <w:rPr>
                    <w:sz w:val="16"/>
                    <w:szCs w:val="16"/>
                  </w:rPr>
                </w:rPrChange>
              </w:rPr>
            </w:pPr>
            <w:r w:rsidRPr="00F16F26">
              <w:rPr>
                <w:i/>
                <w:iCs/>
                <w:sz w:val="16"/>
                <w:szCs w:val="16"/>
                <w:rPrChange w:id="392" w:author="Khasin, Ark" w:date="2022-10-19T16:22:00Z">
                  <w:rPr>
                    <w:sz w:val="16"/>
                    <w:szCs w:val="16"/>
                  </w:rPr>
                </w:rPrChange>
              </w:rPr>
              <w:t>10.0</w:t>
            </w:r>
          </w:p>
        </w:tc>
        <w:tc>
          <w:tcPr>
            <w:tcW w:w="1350" w:type="dxa"/>
            <w:shd w:val="clear" w:color="auto" w:fill="auto"/>
          </w:tcPr>
          <w:p w14:paraId="6C19B15B" w14:textId="77777777" w:rsidR="002A3978" w:rsidRPr="00F16F26" w:rsidRDefault="002A3978" w:rsidP="002A3978">
            <w:pPr>
              <w:rPr>
                <w:i/>
                <w:iCs/>
                <w:sz w:val="16"/>
                <w:szCs w:val="16"/>
                <w:rPrChange w:id="393" w:author="Khasin, Ark" w:date="2022-10-19T16:22:00Z">
                  <w:rPr>
                    <w:sz w:val="16"/>
                    <w:szCs w:val="16"/>
                  </w:rPr>
                </w:rPrChange>
              </w:rPr>
            </w:pPr>
            <w:r w:rsidRPr="00F16F26">
              <w:rPr>
                <w:i/>
                <w:iCs/>
                <w:sz w:val="16"/>
                <w:szCs w:val="16"/>
                <w:rPrChange w:id="394" w:author="Khasin, Ark" w:date="2022-10-19T16:22:00Z">
                  <w:rPr>
                    <w:sz w:val="16"/>
                    <w:szCs w:val="16"/>
                  </w:rPr>
                </w:rPrChange>
              </w:rPr>
              <w:t>10.0</w:t>
            </w:r>
          </w:p>
        </w:tc>
        <w:tc>
          <w:tcPr>
            <w:tcW w:w="1530" w:type="dxa"/>
            <w:shd w:val="clear" w:color="auto" w:fill="auto"/>
          </w:tcPr>
          <w:p w14:paraId="30B5DD88" w14:textId="77777777" w:rsidR="002A3978" w:rsidRPr="00F16F26" w:rsidRDefault="002A3978" w:rsidP="002A3978">
            <w:pPr>
              <w:rPr>
                <w:i/>
                <w:iCs/>
                <w:sz w:val="16"/>
                <w:szCs w:val="16"/>
                <w:rPrChange w:id="395" w:author="Khasin, Ark" w:date="2022-10-19T16:22:00Z">
                  <w:rPr>
                    <w:sz w:val="16"/>
                    <w:szCs w:val="16"/>
                  </w:rPr>
                </w:rPrChange>
              </w:rPr>
            </w:pPr>
            <w:r w:rsidRPr="00F16F26">
              <w:rPr>
                <w:i/>
                <w:iCs/>
                <w:sz w:val="16"/>
                <w:szCs w:val="16"/>
                <w:rPrChange w:id="396" w:author="Khasin, Ark" w:date="2022-10-19T16:22:00Z">
                  <w:rPr>
                    <w:sz w:val="16"/>
                    <w:szCs w:val="16"/>
                  </w:rPr>
                </w:rPrChange>
              </w:rPr>
              <w:t>10.0</w:t>
            </w:r>
          </w:p>
        </w:tc>
        <w:tc>
          <w:tcPr>
            <w:tcW w:w="2160" w:type="dxa"/>
            <w:shd w:val="clear" w:color="auto" w:fill="auto"/>
          </w:tcPr>
          <w:p w14:paraId="4C006C6B" w14:textId="12A8F658" w:rsidR="002A3978" w:rsidRPr="00F16F26" w:rsidRDefault="002A3978" w:rsidP="002A3978">
            <w:pPr>
              <w:rPr>
                <w:bCs/>
                <w:i/>
                <w:iCs/>
                <w:sz w:val="16"/>
                <w:szCs w:val="16"/>
                <w:rPrChange w:id="397" w:author="Khasin, Ark" w:date="2022-10-19T16:22:00Z">
                  <w:rPr>
                    <w:bCs/>
                    <w:sz w:val="16"/>
                    <w:szCs w:val="16"/>
                  </w:rPr>
                </w:rPrChange>
              </w:rPr>
            </w:pPr>
          </w:p>
        </w:tc>
      </w:tr>
      <w:tr w:rsidR="002A3978" w:rsidRPr="00F16F26" w14:paraId="6300C5B9" w14:textId="77777777" w:rsidTr="00992444">
        <w:tc>
          <w:tcPr>
            <w:tcW w:w="1435" w:type="dxa"/>
            <w:vMerge/>
            <w:shd w:val="clear" w:color="auto" w:fill="auto"/>
          </w:tcPr>
          <w:p w14:paraId="4E685C1B" w14:textId="77777777" w:rsidR="002A3978" w:rsidRPr="00F16F26" w:rsidRDefault="002A3978" w:rsidP="002A3978">
            <w:pPr>
              <w:rPr>
                <w:bCs/>
                <w:i/>
                <w:iCs/>
                <w:sz w:val="16"/>
                <w:rPrChange w:id="398" w:author="Khasin, Ark" w:date="2022-10-19T16:22:00Z">
                  <w:rPr>
                    <w:bCs/>
                    <w:sz w:val="16"/>
                  </w:rPr>
                </w:rPrChange>
              </w:rPr>
            </w:pPr>
          </w:p>
        </w:tc>
        <w:tc>
          <w:tcPr>
            <w:tcW w:w="1440" w:type="dxa"/>
            <w:shd w:val="clear" w:color="auto" w:fill="auto"/>
          </w:tcPr>
          <w:p w14:paraId="14A2685B" w14:textId="77777777" w:rsidR="002A3978" w:rsidRPr="00F16F26" w:rsidRDefault="002A3978" w:rsidP="002A3978">
            <w:pPr>
              <w:ind w:left="-108"/>
              <w:rPr>
                <w:bCs/>
                <w:i/>
                <w:iCs/>
                <w:sz w:val="16"/>
                <w:szCs w:val="16"/>
                <w:rPrChange w:id="399" w:author="Khasin, Ark" w:date="2022-10-19T16:22:00Z">
                  <w:rPr>
                    <w:bCs/>
                    <w:sz w:val="16"/>
                    <w:szCs w:val="16"/>
                  </w:rPr>
                </w:rPrChange>
              </w:rPr>
            </w:pPr>
          </w:p>
        </w:tc>
        <w:tc>
          <w:tcPr>
            <w:tcW w:w="900" w:type="dxa"/>
          </w:tcPr>
          <w:p w14:paraId="1B6DF1A6" w14:textId="77777777" w:rsidR="002A3978" w:rsidRPr="00F16F26" w:rsidRDefault="002A3978" w:rsidP="002A3978">
            <w:pPr>
              <w:jc w:val="center"/>
              <w:rPr>
                <w:bCs/>
                <w:i/>
                <w:iCs/>
                <w:sz w:val="16"/>
                <w:szCs w:val="16"/>
                <w:rPrChange w:id="400" w:author="Khasin, Ark" w:date="2022-10-19T16:22:00Z">
                  <w:rPr>
                    <w:bCs/>
                    <w:sz w:val="16"/>
                    <w:szCs w:val="16"/>
                  </w:rPr>
                </w:rPrChange>
              </w:rPr>
            </w:pPr>
          </w:p>
        </w:tc>
        <w:tc>
          <w:tcPr>
            <w:tcW w:w="839" w:type="dxa"/>
            <w:shd w:val="clear" w:color="auto" w:fill="auto"/>
          </w:tcPr>
          <w:p w14:paraId="358A17CB" w14:textId="22150502" w:rsidR="002A3978" w:rsidRPr="00F16F26" w:rsidRDefault="002A3978" w:rsidP="002A3978">
            <w:pPr>
              <w:jc w:val="center"/>
              <w:rPr>
                <w:bCs/>
                <w:i/>
                <w:iCs/>
                <w:sz w:val="16"/>
                <w:szCs w:val="16"/>
                <w:rPrChange w:id="401" w:author="Khasin, Ark" w:date="2022-10-19T16:22:00Z">
                  <w:rPr>
                    <w:bCs/>
                    <w:sz w:val="16"/>
                    <w:szCs w:val="16"/>
                  </w:rPr>
                </w:rPrChange>
              </w:rPr>
            </w:pPr>
          </w:p>
        </w:tc>
        <w:tc>
          <w:tcPr>
            <w:tcW w:w="1591" w:type="dxa"/>
            <w:shd w:val="clear" w:color="auto" w:fill="auto"/>
          </w:tcPr>
          <w:p w14:paraId="0DBF8B16" w14:textId="77777777" w:rsidR="002A3978" w:rsidRPr="00F16F26" w:rsidRDefault="002A3978" w:rsidP="002A3978">
            <w:pPr>
              <w:rPr>
                <w:i/>
                <w:iCs/>
                <w:sz w:val="16"/>
                <w:szCs w:val="16"/>
                <w:rPrChange w:id="402" w:author="Khasin, Ark" w:date="2022-10-19T16:22:00Z">
                  <w:rPr>
                    <w:sz w:val="16"/>
                    <w:szCs w:val="16"/>
                  </w:rPr>
                </w:rPrChange>
              </w:rPr>
            </w:pPr>
          </w:p>
        </w:tc>
        <w:tc>
          <w:tcPr>
            <w:tcW w:w="2160" w:type="dxa"/>
            <w:shd w:val="clear" w:color="auto" w:fill="auto"/>
          </w:tcPr>
          <w:p w14:paraId="08477149" w14:textId="77777777" w:rsidR="002A3978" w:rsidRPr="00F16F26" w:rsidRDefault="002A3978" w:rsidP="002A3978">
            <w:pPr>
              <w:rPr>
                <w:i/>
                <w:iCs/>
                <w:sz w:val="16"/>
                <w:szCs w:val="16"/>
                <w:rPrChange w:id="403" w:author="Khasin, Ark" w:date="2022-10-19T16:22:00Z">
                  <w:rPr>
                    <w:sz w:val="16"/>
                    <w:szCs w:val="16"/>
                  </w:rPr>
                </w:rPrChange>
              </w:rPr>
            </w:pPr>
          </w:p>
        </w:tc>
        <w:tc>
          <w:tcPr>
            <w:tcW w:w="1350" w:type="dxa"/>
            <w:shd w:val="clear" w:color="auto" w:fill="auto"/>
          </w:tcPr>
          <w:p w14:paraId="37D1AA07" w14:textId="77777777" w:rsidR="002A3978" w:rsidRPr="00F16F26" w:rsidRDefault="002A3978" w:rsidP="002A3978">
            <w:pPr>
              <w:rPr>
                <w:i/>
                <w:iCs/>
                <w:sz w:val="16"/>
                <w:szCs w:val="16"/>
                <w:rPrChange w:id="404" w:author="Khasin, Ark" w:date="2022-10-19T16:22:00Z">
                  <w:rPr>
                    <w:sz w:val="16"/>
                    <w:szCs w:val="16"/>
                  </w:rPr>
                </w:rPrChange>
              </w:rPr>
            </w:pPr>
          </w:p>
        </w:tc>
        <w:tc>
          <w:tcPr>
            <w:tcW w:w="1530" w:type="dxa"/>
            <w:shd w:val="clear" w:color="auto" w:fill="auto"/>
          </w:tcPr>
          <w:p w14:paraId="0174A457" w14:textId="77777777" w:rsidR="002A3978" w:rsidRPr="00F16F26" w:rsidRDefault="002A3978" w:rsidP="002A3978">
            <w:pPr>
              <w:rPr>
                <w:i/>
                <w:iCs/>
                <w:sz w:val="16"/>
                <w:szCs w:val="16"/>
                <w:rPrChange w:id="405" w:author="Khasin, Ark" w:date="2022-10-19T16:22:00Z">
                  <w:rPr>
                    <w:sz w:val="16"/>
                    <w:szCs w:val="16"/>
                  </w:rPr>
                </w:rPrChange>
              </w:rPr>
            </w:pPr>
          </w:p>
        </w:tc>
        <w:tc>
          <w:tcPr>
            <w:tcW w:w="2160" w:type="dxa"/>
            <w:shd w:val="clear" w:color="auto" w:fill="auto"/>
          </w:tcPr>
          <w:p w14:paraId="72D15041" w14:textId="77777777" w:rsidR="002A3978" w:rsidRPr="00F16F26" w:rsidRDefault="002A3978" w:rsidP="002A3978">
            <w:pPr>
              <w:rPr>
                <w:bCs/>
                <w:i/>
                <w:iCs/>
                <w:sz w:val="16"/>
                <w:szCs w:val="16"/>
                <w:rPrChange w:id="406" w:author="Khasin, Ark" w:date="2022-10-19T16:22:00Z">
                  <w:rPr>
                    <w:bCs/>
                    <w:sz w:val="16"/>
                    <w:szCs w:val="16"/>
                  </w:rPr>
                </w:rPrChange>
              </w:rPr>
            </w:pPr>
          </w:p>
        </w:tc>
      </w:tr>
      <w:tr w:rsidR="002A3978" w:rsidRPr="00F16F26" w14:paraId="5CF6CB32" w14:textId="77777777" w:rsidTr="00992444">
        <w:tc>
          <w:tcPr>
            <w:tcW w:w="1435" w:type="dxa"/>
            <w:vMerge/>
            <w:shd w:val="clear" w:color="auto" w:fill="auto"/>
          </w:tcPr>
          <w:p w14:paraId="2FAE362E" w14:textId="77777777" w:rsidR="002A3978" w:rsidRPr="00F16F26" w:rsidRDefault="002A3978" w:rsidP="002A3978">
            <w:pPr>
              <w:rPr>
                <w:bCs/>
                <w:i/>
                <w:iCs/>
                <w:sz w:val="16"/>
                <w:rPrChange w:id="407" w:author="Khasin, Ark" w:date="2022-10-19T16:22:00Z">
                  <w:rPr>
                    <w:bCs/>
                    <w:sz w:val="16"/>
                  </w:rPr>
                </w:rPrChange>
              </w:rPr>
            </w:pPr>
          </w:p>
        </w:tc>
        <w:tc>
          <w:tcPr>
            <w:tcW w:w="1440" w:type="dxa"/>
            <w:shd w:val="clear" w:color="auto" w:fill="auto"/>
          </w:tcPr>
          <w:p w14:paraId="496152BC" w14:textId="663D874C" w:rsidR="002A3978" w:rsidRPr="00F16F26" w:rsidRDefault="002A3978" w:rsidP="002A3978">
            <w:pPr>
              <w:ind w:left="-108"/>
              <w:rPr>
                <w:bCs/>
                <w:i/>
                <w:iCs/>
                <w:sz w:val="16"/>
                <w:szCs w:val="16"/>
                <w:rPrChange w:id="408" w:author="Khasin, Ark" w:date="2022-10-19T16:22:00Z">
                  <w:rPr>
                    <w:bCs/>
                    <w:sz w:val="16"/>
                    <w:szCs w:val="16"/>
                  </w:rPr>
                </w:rPrChange>
              </w:rPr>
            </w:pPr>
            <w:r w:rsidRPr="00F16F26">
              <w:rPr>
                <w:bCs/>
                <w:i/>
                <w:iCs/>
                <w:sz w:val="16"/>
                <w:rPrChange w:id="409" w:author="Khasin, Ark" w:date="2022-10-19T16:22:00Z">
                  <w:rPr>
                    <w:bCs/>
                    <w:sz w:val="16"/>
                  </w:rPr>
                </w:rPrChange>
              </w:rPr>
              <w:t>PosErr1Enable</w:t>
            </w:r>
          </w:p>
        </w:tc>
        <w:tc>
          <w:tcPr>
            <w:tcW w:w="900" w:type="dxa"/>
          </w:tcPr>
          <w:p w14:paraId="11664D5D" w14:textId="77777777" w:rsidR="002A3978" w:rsidRPr="00F16F26" w:rsidRDefault="002A3978" w:rsidP="002A3978">
            <w:pPr>
              <w:jc w:val="center"/>
              <w:rPr>
                <w:bCs/>
                <w:i/>
                <w:iCs/>
                <w:sz w:val="16"/>
                <w:szCs w:val="16"/>
                <w:rPrChange w:id="410" w:author="Khasin, Ark" w:date="2022-10-19T16:22:00Z">
                  <w:rPr>
                    <w:bCs/>
                    <w:sz w:val="16"/>
                    <w:szCs w:val="16"/>
                  </w:rPr>
                </w:rPrChange>
              </w:rPr>
            </w:pPr>
          </w:p>
        </w:tc>
        <w:tc>
          <w:tcPr>
            <w:tcW w:w="839" w:type="dxa"/>
            <w:shd w:val="clear" w:color="auto" w:fill="auto"/>
          </w:tcPr>
          <w:p w14:paraId="35AFCFD6" w14:textId="63DC3190" w:rsidR="002A3978" w:rsidRPr="00F16F26" w:rsidRDefault="002A3978" w:rsidP="002A3978">
            <w:pPr>
              <w:jc w:val="center"/>
              <w:rPr>
                <w:bCs/>
                <w:i/>
                <w:iCs/>
                <w:sz w:val="16"/>
                <w:szCs w:val="16"/>
                <w:rPrChange w:id="411" w:author="Khasin, Ark" w:date="2022-10-19T16:22:00Z">
                  <w:rPr>
                    <w:bCs/>
                    <w:sz w:val="16"/>
                    <w:szCs w:val="16"/>
                  </w:rPr>
                </w:rPrChange>
              </w:rPr>
            </w:pPr>
            <w:proofErr w:type="spellStart"/>
            <w:r w:rsidRPr="00F16F26">
              <w:rPr>
                <w:bCs/>
                <w:i/>
                <w:iCs/>
                <w:sz w:val="16"/>
                <w:szCs w:val="16"/>
                <w:rPrChange w:id="412" w:author="Khasin, Ark" w:date="2022-10-19T16:22:00Z">
                  <w:rPr>
                    <w:bCs/>
                    <w:sz w:val="16"/>
                    <w:szCs w:val="16"/>
                  </w:rPr>
                </w:rPrChange>
              </w:rPr>
              <w:t>SManStUpSttc</w:t>
            </w:r>
            <w:proofErr w:type="spellEnd"/>
          </w:p>
        </w:tc>
        <w:tc>
          <w:tcPr>
            <w:tcW w:w="1591" w:type="dxa"/>
            <w:shd w:val="clear" w:color="auto" w:fill="auto"/>
          </w:tcPr>
          <w:p w14:paraId="34C520E8" w14:textId="77777777" w:rsidR="002A3978" w:rsidRPr="00F16F26" w:rsidRDefault="002A3978" w:rsidP="002A3978">
            <w:pPr>
              <w:rPr>
                <w:i/>
                <w:iCs/>
                <w:sz w:val="16"/>
                <w:szCs w:val="16"/>
                <w:rPrChange w:id="413" w:author="Khasin, Ark" w:date="2022-10-19T16:22:00Z">
                  <w:rPr>
                    <w:sz w:val="16"/>
                    <w:szCs w:val="16"/>
                  </w:rPr>
                </w:rPrChange>
              </w:rPr>
            </w:pPr>
            <w:r w:rsidRPr="00F16F26">
              <w:rPr>
                <w:i/>
                <w:iCs/>
                <w:sz w:val="16"/>
                <w:szCs w:val="16"/>
                <w:rPrChange w:id="414" w:author="Khasin, Ark" w:date="2022-10-19T16:22:00Z">
                  <w:rPr>
                    <w:sz w:val="16"/>
                    <w:szCs w:val="16"/>
                  </w:rPr>
                </w:rPrChange>
              </w:rPr>
              <w:t>0</w:t>
            </w:r>
          </w:p>
        </w:tc>
        <w:tc>
          <w:tcPr>
            <w:tcW w:w="2160" w:type="dxa"/>
            <w:shd w:val="clear" w:color="auto" w:fill="auto"/>
          </w:tcPr>
          <w:p w14:paraId="098C27CC" w14:textId="77777777" w:rsidR="002A3978" w:rsidRPr="00F16F26" w:rsidRDefault="002A3978" w:rsidP="002A3978">
            <w:pPr>
              <w:rPr>
                <w:i/>
                <w:iCs/>
                <w:sz w:val="16"/>
                <w:szCs w:val="16"/>
                <w:rPrChange w:id="415" w:author="Khasin, Ark" w:date="2022-10-19T16:22:00Z">
                  <w:rPr>
                    <w:sz w:val="16"/>
                    <w:szCs w:val="16"/>
                  </w:rPr>
                </w:rPrChange>
              </w:rPr>
            </w:pPr>
            <w:r w:rsidRPr="00F16F26">
              <w:rPr>
                <w:i/>
                <w:iCs/>
                <w:sz w:val="16"/>
                <w:szCs w:val="16"/>
                <w:rPrChange w:id="416" w:author="Khasin, Ark" w:date="2022-10-19T16:22:00Z">
                  <w:rPr>
                    <w:sz w:val="16"/>
                    <w:szCs w:val="16"/>
                  </w:rPr>
                </w:rPrChange>
              </w:rPr>
              <w:t>0</w:t>
            </w:r>
          </w:p>
        </w:tc>
        <w:tc>
          <w:tcPr>
            <w:tcW w:w="1350" w:type="dxa"/>
            <w:shd w:val="clear" w:color="auto" w:fill="auto"/>
          </w:tcPr>
          <w:p w14:paraId="60DF6379" w14:textId="77777777" w:rsidR="002A3978" w:rsidRPr="00F16F26" w:rsidRDefault="002A3978" w:rsidP="002A3978">
            <w:pPr>
              <w:rPr>
                <w:i/>
                <w:iCs/>
                <w:sz w:val="16"/>
                <w:szCs w:val="16"/>
                <w:rPrChange w:id="417" w:author="Khasin, Ark" w:date="2022-10-19T16:22:00Z">
                  <w:rPr>
                    <w:sz w:val="16"/>
                    <w:szCs w:val="16"/>
                  </w:rPr>
                </w:rPrChange>
              </w:rPr>
            </w:pPr>
            <w:r w:rsidRPr="00F16F26">
              <w:rPr>
                <w:i/>
                <w:iCs/>
                <w:sz w:val="16"/>
                <w:szCs w:val="16"/>
                <w:rPrChange w:id="418" w:author="Khasin, Ark" w:date="2022-10-19T16:22:00Z">
                  <w:rPr>
                    <w:sz w:val="16"/>
                    <w:szCs w:val="16"/>
                  </w:rPr>
                </w:rPrChange>
              </w:rPr>
              <w:t>0</w:t>
            </w:r>
          </w:p>
        </w:tc>
        <w:tc>
          <w:tcPr>
            <w:tcW w:w="1530" w:type="dxa"/>
            <w:shd w:val="clear" w:color="auto" w:fill="auto"/>
          </w:tcPr>
          <w:p w14:paraId="74F7F2CB" w14:textId="77777777" w:rsidR="002A3978" w:rsidRPr="00F16F26" w:rsidRDefault="002A3978" w:rsidP="002A3978">
            <w:pPr>
              <w:rPr>
                <w:i/>
                <w:iCs/>
                <w:sz w:val="16"/>
                <w:szCs w:val="16"/>
                <w:rPrChange w:id="419" w:author="Khasin, Ark" w:date="2022-10-19T16:22:00Z">
                  <w:rPr>
                    <w:sz w:val="16"/>
                    <w:szCs w:val="16"/>
                  </w:rPr>
                </w:rPrChange>
              </w:rPr>
            </w:pPr>
            <w:r w:rsidRPr="00F16F26">
              <w:rPr>
                <w:i/>
                <w:iCs/>
                <w:sz w:val="16"/>
                <w:szCs w:val="16"/>
                <w:rPrChange w:id="420" w:author="Khasin, Ark" w:date="2022-10-19T16:22:00Z">
                  <w:rPr>
                    <w:sz w:val="16"/>
                    <w:szCs w:val="16"/>
                  </w:rPr>
                </w:rPrChange>
              </w:rPr>
              <w:t>0</w:t>
            </w:r>
          </w:p>
        </w:tc>
        <w:tc>
          <w:tcPr>
            <w:tcW w:w="2160" w:type="dxa"/>
            <w:shd w:val="clear" w:color="auto" w:fill="auto"/>
          </w:tcPr>
          <w:p w14:paraId="672A4DC7" w14:textId="77777777" w:rsidR="002A3978" w:rsidRPr="00F16F26" w:rsidRDefault="002A3978" w:rsidP="002A3978">
            <w:pPr>
              <w:rPr>
                <w:bCs/>
                <w:i/>
                <w:iCs/>
                <w:sz w:val="16"/>
                <w:szCs w:val="16"/>
                <w:rPrChange w:id="421" w:author="Khasin, Ark" w:date="2022-10-19T16:22:00Z">
                  <w:rPr>
                    <w:bCs/>
                    <w:sz w:val="16"/>
                    <w:szCs w:val="16"/>
                  </w:rPr>
                </w:rPrChange>
              </w:rPr>
            </w:pPr>
            <w:r w:rsidRPr="00F16F26">
              <w:rPr>
                <w:bCs/>
                <w:i/>
                <w:iCs/>
                <w:sz w:val="16"/>
                <w:szCs w:val="16"/>
                <w:rPrChange w:id="422" w:author="Khasin, Ark" w:date="2022-10-19T16:22:00Z">
                  <w:rPr>
                    <w:bCs/>
                    <w:sz w:val="16"/>
                    <w:szCs w:val="16"/>
                  </w:rPr>
                </w:rPrChange>
              </w:rPr>
              <w:t>0 – Disabled, 1 – Enabled</w:t>
            </w:r>
          </w:p>
        </w:tc>
      </w:tr>
      <w:tr w:rsidR="002A3978" w:rsidRPr="00F16F26" w14:paraId="035B2412" w14:textId="77777777" w:rsidTr="00992444">
        <w:tc>
          <w:tcPr>
            <w:tcW w:w="1435" w:type="dxa"/>
            <w:vMerge/>
            <w:shd w:val="clear" w:color="auto" w:fill="auto"/>
          </w:tcPr>
          <w:p w14:paraId="02DE1954" w14:textId="77777777" w:rsidR="002A3978" w:rsidRPr="00F16F26" w:rsidRDefault="002A3978" w:rsidP="002A3978">
            <w:pPr>
              <w:rPr>
                <w:bCs/>
                <w:i/>
                <w:iCs/>
                <w:sz w:val="16"/>
                <w:rPrChange w:id="423" w:author="Khasin, Ark" w:date="2022-10-19T16:22:00Z">
                  <w:rPr>
                    <w:bCs/>
                    <w:sz w:val="16"/>
                  </w:rPr>
                </w:rPrChange>
              </w:rPr>
            </w:pPr>
          </w:p>
        </w:tc>
        <w:tc>
          <w:tcPr>
            <w:tcW w:w="1440" w:type="dxa"/>
            <w:shd w:val="clear" w:color="auto" w:fill="auto"/>
          </w:tcPr>
          <w:p w14:paraId="1D7E6F07" w14:textId="77777777" w:rsidR="002A3978" w:rsidRPr="00F16F26" w:rsidRDefault="002A3978" w:rsidP="002A3978">
            <w:pPr>
              <w:ind w:left="-108"/>
              <w:rPr>
                <w:bCs/>
                <w:i/>
                <w:iCs/>
                <w:sz w:val="16"/>
                <w:szCs w:val="16"/>
                <w:rPrChange w:id="424" w:author="Khasin, Ark" w:date="2022-10-19T16:22:00Z">
                  <w:rPr>
                    <w:bCs/>
                    <w:sz w:val="16"/>
                    <w:szCs w:val="16"/>
                  </w:rPr>
                </w:rPrChange>
              </w:rPr>
            </w:pPr>
          </w:p>
        </w:tc>
        <w:tc>
          <w:tcPr>
            <w:tcW w:w="900" w:type="dxa"/>
          </w:tcPr>
          <w:p w14:paraId="0AB44CEE" w14:textId="77777777" w:rsidR="002A3978" w:rsidRPr="00F16F26" w:rsidRDefault="002A3978" w:rsidP="002A3978">
            <w:pPr>
              <w:jc w:val="center"/>
              <w:rPr>
                <w:bCs/>
                <w:i/>
                <w:iCs/>
                <w:sz w:val="16"/>
                <w:szCs w:val="16"/>
                <w:rPrChange w:id="425" w:author="Khasin, Ark" w:date="2022-10-19T16:22:00Z">
                  <w:rPr>
                    <w:bCs/>
                    <w:sz w:val="16"/>
                    <w:szCs w:val="16"/>
                  </w:rPr>
                </w:rPrChange>
              </w:rPr>
            </w:pPr>
          </w:p>
        </w:tc>
        <w:tc>
          <w:tcPr>
            <w:tcW w:w="839" w:type="dxa"/>
            <w:shd w:val="clear" w:color="auto" w:fill="auto"/>
          </w:tcPr>
          <w:p w14:paraId="16762C46" w14:textId="1CB2996B" w:rsidR="002A3978" w:rsidRPr="00F16F26" w:rsidRDefault="002A3978" w:rsidP="002A3978">
            <w:pPr>
              <w:jc w:val="center"/>
              <w:rPr>
                <w:bCs/>
                <w:i/>
                <w:iCs/>
                <w:sz w:val="16"/>
                <w:szCs w:val="16"/>
                <w:rPrChange w:id="426" w:author="Khasin, Ark" w:date="2022-10-19T16:22:00Z">
                  <w:rPr>
                    <w:bCs/>
                    <w:sz w:val="16"/>
                    <w:szCs w:val="16"/>
                  </w:rPr>
                </w:rPrChange>
              </w:rPr>
            </w:pPr>
          </w:p>
        </w:tc>
        <w:tc>
          <w:tcPr>
            <w:tcW w:w="1591" w:type="dxa"/>
            <w:shd w:val="clear" w:color="auto" w:fill="auto"/>
          </w:tcPr>
          <w:p w14:paraId="4E8D43E8" w14:textId="77777777" w:rsidR="002A3978" w:rsidRPr="00F16F26" w:rsidRDefault="002A3978" w:rsidP="002A3978">
            <w:pPr>
              <w:rPr>
                <w:i/>
                <w:iCs/>
                <w:sz w:val="16"/>
                <w:szCs w:val="16"/>
                <w:rPrChange w:id="427" w:author="Khasin, Ark" w:date="2022-10-19T16:22:00Z">
                  <w:rPr>
                    <w:sz w:val="16"/>
                    <w:szCs w:val="16"/>
                  </w:rPr>
                </w:rPrChange>
              </w:rPr>
            </w:pPr>
          </w:p>
        </w:tc>
        <w:tc>
          <w:tcPr>
            <w:tcW w:w="2160" w:type="dxa"/>
            <w:shd w:val="clear" w:color="auto" w:fill="auto"/>
          </w:tcPr>
          <w:p w14:paraId="1C730A41" w14:textId="77777777" w:rsidR="002A3978" w:rsidRPr="00F16F26" w:rsidRDefault="002A3978" w:rsidP="002A3978">
            <w:pPr>
              <w:rPr>
                <w:i/>
                <w:iCs/>
                <w:sz w:val="16"/>
                <w:szCs w:val="16"/>
                <w:rPrChange w:id="428" w:author="Khasin, Ark" w:date="2022-10-19T16:22:00Z">
                  <w:rPr>
                    <w:sz w:val="16"/>
                    <w:szCs w:val="16"/>
                  </w:rPr>
                </w:rPrChange>
              </w:rPr>
            </w:pPr>
          </w:p>
        </w:tc>
        <w:tc>
          <w:tcPr>
            <w:tcW w:w="1350" w:type="dxa"/>
            <w:shd w:val="clear" w:color="auto" w:fill="auto"/>
          </w:tcPr>
          <w:p w14:paraId="045D1378" w14:textId="77777777" w:rsidR="002A3978" w:rsidRPr="00F16F26" w:rsidRDefault="002A3978" w:rsidP="002A3978">
            <w:pPr>
              <w:rPr>
                <w:i/>
                <w:iCs/>
                <w:sz w:val="16"/>
                <w:szCs w:val="16"/>
                <w:rPrChange w:id="429" w:author="Khasin, Ark" w:date="2022-10-19T16:22:00Z">
                  <w:rPr>
                    <w:sz w:val="16"/>
                    <w:szCs w:val="16"/>
                  </w:rPr>
                </w:rPrChange>
              </w:rPr>
            </w:pPr>
          </w:p>
        </w:tc>
        <w:tc>
          <w:tcPr>
            <w:tcW w:w="1530" w:type="dxa"/>
            <w:shd w:val="clear" w:color="auto" w:fill="auto"/>
          </w:tcPr>
          <w:p w14:paraId="01C08A63" w14:textId="77777777" w:rsidR="002A3978" w:rsidRPr="00F16F26" w:rsidRDefault="002A3978" w:rsidP="002A3978">
            <w:pPr>
              <w:rPr>
                <w:i/>
                <w:iCs/>
                <w:sz w:val="16"/>
                <w:szCs w:val="16"/>
                <w:rPrChange w:id="430" w:author="Khasin, Ark" w:date="2022-10-19T16:22:00Z">
                  <w:rPr>
                    <w:sz w:val="16"/>
                    <w:szCs w:val="16"/>
                  </w:rPr>
                </w:rPrChange>
              </w:rPr>
            </w:pPr>
          </w:p>
        </w:tc>
        <w:tc>
          <w:tcPr>
            <w:tcW w:w="2160" w:type="dxa"/>
            <w:shd w:val="clear" w:color="auto" w:fill="auto"/>
          </w:tcPr>
          <w:p w14:paraId="52899663" w14:textId="77777777" w:rsidR="002A3978" w:rsidRPr="00F16F26" w:rsidRDefault="002A3978" w:rsidP="002A3978">
            <w:pPr>
              <w:rPr>
                <w:bCs/>
                <w:i/>
                <w:iCs/>
                <w:sz w:val="16"/>
                <w:szCs w:val="16"/>
                <w:rPrChange w:id="431" w:author="Khasin, Ark" w:date="2022-10-19T16:22:00Z">
                  <w:rPr>
                    <w:bCs/>
                    <w:sz w:val="16"/>
                    <w:szCs w:val="16"/>
                  </w:rPr>
                </w:rPrChange>
              </w:rPr>
            </w:pPr>
          </w:p>
        </w:tc>
      </w:tr>
      <w:tr w:rsidR="002A3978" w:rsidRPr="00F16F26" w14:paraId="516B61A3" w14:textId="77777777" w:rsidTr="00992444">
        <w:tc>
          <w:tcPr>
            <w:tcW w:w="1435" w:type="dxa"/>
            <w:shd w:val="clear" w:color="auto" w:fill="auto"/>
          </w:tcPr>
          <w:p w14:paraId="5A837152" w14:textId="7BF6B605" w:rsidR="002A3978" w:rsidRPr="00F16F26" w:rsidRDefault="002A3978" w:rsidP="002A3978">
            <w:pPr>
              <w:rPr>
                <w:bCs/>
                <w:i/>
                <w:iCs/>
                <w:sz w:val="16"/>
                <w:rPrChange w:id="432" w:author="Khasin, Ark" w:date="2022-10-19T16:22:00Z">
                  <w:rPr>
                    <w:bCs/>
                    <w:sz w:val="16"/>
                  </w:rPr>
                </w:rPrChange>
              </w:rPr>
            </w:pPr>
            <w:bookmarkStart w:id="433" w:name="logfile_hart"/>
            <w:bookmarkEnd w:id="433"/>
            <w:r w:rsidRPr="00F16F26">
              <w:rPr>
                <w:bCs/>
                <w:i/>
                <w:iCs/>
                <w:sz w:val="16"/>
                <w:rPrChange w:id="434" w:author="Khasin, Ark" w:date="2022-10-19T16:22:00Z">
                  <w:rPr>
                    <w:bCs/>
                    <w:sz w:val="16"/>
                  </w:rPr>
                </w:rPrChange>
              </w:rPr>
              <w:t>Log file system</w:t>
            </w:r>
          </w:p>
        </w:tc>
        <w:tc>
          <w:tcPr>
            <w:tcW w:w="1440" w:type="dxa"/>
            <w:shd w:val="clear" w:color="auto" w:fill="auto"/>
          </w:tcPr>
          <w:p w14:paraId="18E3066F" w14:textId="77777777" w:rsidR="002A3978" w:rsidRPr="00F16F26" w:rsidRDefault="002A3978" w:rsidP="002A3978">
            <w:pPr>
              <w:ind w:left="-108"/>
              <w:rPr>
                <w:bCs/>
                <w:i/>
                <w:iCs/>
                <w:sz w:val="16"/>
                <w:rPrChange w:id="435" w:author="Khasin, Ark" w:date="2022-10-19T16:22:00Z">
                  <w:rPr>
                    <w:bCs/>
                    <w:sz w:val="16"/>
                  </w:rPr>
                </w:rPrChange>
              </w:rPr>
            </w:pPr>
            <w:r w:rsidRPr="00F16F26">
              <w:rPr>
                <w:bCs/>
                <w:i/>
                <w:iCs/>
                <w:sz w:val="16"/>
                <w:rPrChange w:id="436" w:author="Khasin, Ark" w:date="2022-10-19T16:22:00Z">
                  <w:rPr>
                    <w:bCs/>
                    <w:sz w:val="16"/>
                  </w:rPr>
                </w:rPrChange>
              </w:rPr>
              <w:t>130.198 (reset), APP</w:t>
            </w:r>
          </w:p>
          <w:p w14:paraId="7F9F4C20" w14:textId="38ECF795" w:rsidR="002A3978" w:rsidRPr="00F16F26" w:rsidRDefault="002A3978" w:rsidP="002A3978">
            <w:pPr>
              <w:ind w:left="-108"/>
              <w:rPr>
                <w:bCs/>
                <w:i/>
                <w:iCs/>
                <w:sz w:val="16"/>
                <w:rPrChange w:id="437" w:author="Khasin, Ark" w:date="2022-10-19T16:22:00Z">
                  <w:rPr>
                    <w:bCs/>
                    <w:sz w:val="16"/>
                  </w:rPr>
                </w:rPrChange>
              </w:rPr>
            </w:pPr>
            <w:r w:rsidRPr="00F16F26">
              <w:rPr>
                <w:bCs/>
                <w:i/>
                <w:iCs/>
                <w:sz w:val="16"/>
                <w:rPrChange w:id="438" w:author="Khasin, Ark" w:date="2022-10-19T16:22:00Z">
                  <w:rPr>
                    <w:bCs/>
                    <w:sz w:val="16"/>
                  </w:rPr>
                </w:rPrChange>
              </w:rPr>
              <w:t>255,198 (reset), FFP, HART over FF only</w:t>
            </w:r>
          </w:p>
        </w:tc>
        <w:tc>
          <w:tcPr>
            <w:tcW w:w="900" w:type="dxa"/>
          </w:tcPr>
          <w:p w14:paraId="7A2B6A2D" w14:textId="77777777" w:rsidR="002A3978" w:rsidRPr="00F16F26" w:rsidRDefault="002A3978" w:rsidP="002A3978">
            <w:pPr>
              <w:jc w:val="center"/>
              <w:rPr>
                <w:bCs/>
                <w:i/>
                <w:iCs/>
                <w:sz w:val="16"/>
                <w:rPrChange w:id="439" w:author="Khasin, Ark" w:date="2022-10-19T16:22:00Z">
                  <w:rPr>
                    <w:bCs/>
                    <w:sz w:val="16"/>
                  </w:rPr>
                </w:rPrChange>
              </w:rPr>
            </w:pPr>
            <w:r w:rsidRPr="00F16F26">
              <w:rPr>
                <w:bCs/>
                <w:i/>
                <w:iCs/>
                <w:sz w:val="16"/>
                <w:rPrChange w:id="440" w:author="Khasin, Ark" w:date="2022-10-19T16:22:00Z">
                  <w:rPr>
                    <w:bCs/>
                    <w:sz w:val="16"/>
                  </w:rPr>
                </w:rPrChange>
              </w:rPr>
              <w:t>198</w:t>
            </w:r>
          </w:p>
          <w:p w14:paraId="61A3B934" w14:textId="36988297" w:rsidR="002A3978" w:rsidRPr="00F16F26" w:rsidRDefault="002A3978" w:rsidP="002A3978">
            <w:pPr>
              <w:jc w:val="center"/>
              <w:rPr>
                <w:bCs/>
                <w:i/>
                <w:iCs/>
                <w:sz w:val="16"/>
                <w:rPrChange w:id="441" w:author="Khasin, Ark" w:date="2022-10-19T16:22:00Z">
                  <w:rPr>
                    <w:bCs/>
                    <w:sz w:val="16"/>
                  </w:rPr>
                </w:rPrChange>
              </w:rPr>
            </w:pPr>
            <w:r w:rsidRPr="00F16F26">
              <w:rPr>
                <w:bCs/>
                <w:i/>
                <w:iCs/>
                <w:sz w:val="16"/>
                <w:rPrChange w:id="442" w:author="Khasin, Ark" w:date="2022-10-19T16:22:00Z">
                  <w:rPr>
                    <w:bCs/>
                    <w:sz w:val="16"/>
                  </w:rPr>
                </w:rPrChange>
              </w:rPr>
              <w:t xml:space="preserve">See also </w:t>
            </w:r>
            <w:r w:rsidRPr="00F16F26">
              <w:rPr>
                <w:bCs/>
                <w:i/>
                <w:iCs/>
                <w:sz w:val="16"/>
                <w:rPrChange w:id="443" w:author="Khasin, Ark" w:date="2022-10-19T16:22:00Z">
                  <w:rPr>
                    <w:bCs/>
                    <w:sz w:val="16"/>
                  </w:rPr>
                </w:rPrChange>
              </w:rPr>
              <w:fldChar w:fldCharType="begin"/>
            </w:r>
            <w:r w:rsidRPr="00F16F26">
              <w:rPr>
                <w:bCs/>
                <w:i/>
                <w:iCs/>
                <w:sz w:val="16"/>
                <w:rPrChange w:id="444" w:author="Khasin, Ark" w:date="2022-10-19T16:22:00Z">
                  <w:rPr>
                    <w:bCs/>
                    <w:sz w:val="16"/>
                  </w:rPr>
                </w:rPrChange>
              </w:rPr>
              <w:instrText xml:space="preserve"> HYPERLINK  \l "offline_diag" </w:instrText>
            </w:r>
            <w:r w:rsidRPr="00F16F26">
              <w:rPr>
                <w:bCs/>
                <w:i/>
                <w:iCs/>
                <w:sz w:val="16"/>
                <w:rPrChange w:id="445" w:author="Khasin, Ark" w:date="2022-10-19T16:22:00Z">
                  <w:rPr>
                    <w:bCs/>
                    <w:sz w:val="16"/>
                  </w:rPr>
                </w:rPrChange>
              </w:rPr>
              <w:fldChar w:fldCharType="separate"/>
            </w:r>
            <w:proofErr w:type="spellStart"/>
            <w:r w:rsidRPr="00F16F26">
              <w:rPr>
                <w:rStyle w:val="Hyperlink"/>
                <w:bCs/>
                <w:i/>
                <w:iCs/>
                <w:sz w:val="16"/>
                <w:rPrChange w:id="446" w:author="Khasin, Ark" w:date="2022-10-19T16:22:00Z">
                  <w:rPr>
                    <w:rStyle w:val="Hyperlink"/>
                    <w:bCs/>
                    <w:sz w:val="16"/>
                  </w:rPr>
                </w:rPrChange>
              </w:rPr>
              <w:t>offline_diag</w:t>
            </w:r>
            <w:proofErr w:type="spellEnd"/>
            <w:r w:rsidRPr="00F16F26">
              <w:rPr>
                <w:bCs/>
                <w:i/>
                <w:iCs/>
                <w:sz w:val="16"/>
                <w:rPrChange w:id="447" w:author="Khasin, Ark" w:date="2022-10-19T16:22:00Z">
                  <w:rPr>
                    <w:bCs/>
                    <w:sz w:val="16"/>
                  </w:rPr>
                </w:rPrChange>
              </w:rPr>
              <w:fldChar w:fldCharType="end"/>
            </w:r>
            <w:r w:rsidRPr="00F16F26">
              <w:rPr>
                <w:bCs/>
                <w:i/>
                <w:iCs/>
                <w:sz w:val="16"/>
                <w:rPrChange w:id="448" w:author="Khasin, Ark" w:date="2022-10-19T16:22:00Z">
                  <w:rPr>
                    <w:bCs/>
                    <w:sz w:val="16"/>
                  </w:rPr>
                </w:rPrChange>
              </w:rPr>
              <w:t xml:space="preserve">, </w:t>
            </w:r>
            <w:r w:rsidRPr="00F16F26">
              <w:rPr>
                <w:bCs/>
                <w:i/>
                <w:iCs/>
                <w:sz w:val="16"/>
                <w:rPrChange w:id="449" w:author="Khasin, Ark" w:date="2022-10-19T16:22:00Z">
                  <w:rPr>
                    <w:bCs/>
                    <w:sz w:val="16"/>
                  </w:rPr>
                </w:rPrChange>
              </w:rPr>
              <w:fldChar w:fldCharType="begin"/>
            </w:r>
            <w:r w:rsidRPr="00F16F26">
              <w:rPr>
                <w:bCs/>
                <w:i/>
                <w:iCs/>
                <w:sz w:val="16"/>
                <w:rPrChange w:id="450" w:author="Khasin, Ark" w:date="2022-10-19T16:22:00Z">
                  <w:rPr>
                    <w:bCs/>
                    <w:sz w:val="16"/>
                  </w:rPr>
                </w:rPrChange>
              </w:rPr>
              <w:instrText xml:space="preserve"> HYPERLINK  \l "diag_data" </w:instrText>
            </w:r>
            <w:r w:rsidRPr="00F16F26">
              <w:rPr>
                <w:bCs/>
                <w:i/>
                <w:iCs/>
                <w:sz w:val="16"/>
                <w:rPrChange w:id="451" w:author="Khasin, Ark" w:date="2022-10-19T16:22:00Z">
                  <w:rPr>
                    <w:bCs/>
                    <w:sz w:val="16"/>
                  </w:rPr>
                </w:rPrChange>
              </w:rPr>
              <w:fldChar w:fldCharType="separate"/>
            </w:r>
            <w:proofErr w:type="spellStart"/>
            <w:r w:rsidRPr="00F16F26">
              <w:rPr>
                <w:rStyle w:val="Hyperlink"/>
                <w:bCs/>
                <w:i/>
                <w:iCs/>
                <w:sz w:val="16"/>
                <w:rPrChange w:id="452" w:author="Khasin, Ark" w:date="2022-10-19T16:22:00Z">
                  <w:rPr>
                    <w:rStyle w:val="Hyperlink"/>
                    <w:bCs/>
                    <w:sz w:val="16"/>
                  </w:rPr>
                </w:rPrChange>
              </w:rPr>
              <w:t>diag_data</w:t>
            </w:r>
            <w:proofErr w:type="spellEnd"/>
            <w:r w:rsidRPr="00F16F26">
              <w:rPr>
                <w:bCs/>
                <w:i/>
                <w:iCs/>
                <w:sz w:val="16"/>
                <w:rPrChange w:id="453" w:author="Khasin, Ark" w:date="2022-10-19T16:22:00Z">
                  <w:rPr>
                    <w:bCs/>
                    <w:sz w:val="16"/>
                  </w:rPr>
                </w:rPrChange>
              </w:rPr>
              <w:fldChar w:fldCharType="end"/>
            </w:r>
          </w:p>
        </w:tc>
        <w:tc>
          <w:tcPr>
            <w:tcW w:w="839" w:type="dxa"/>
            <w:shd w:val="clear" w:color="auto" w:fill="auto"/>
          </w:tcPr>
          <w:p w14:paraId="1D3852B3" w14:textId="41F7FCA2" w:rsidR="002A3978" w:rsidRPr="00F16F26" w:rsidRDefault="002A3978" w:rsidP="002A3978">
            <w:pPr>
              <w:jc w:val="center"/>
              <w:rPr>
                <w:bCs/>
                <w:i/>
                <w:iCs/>
                <w:sz w:val="16"/>
                <w:rPrChange w:id="454" w:author="Khasin, Ark" w:date="2022-10-19T16:22:00Z">
                  <w:rPr>
                    <w:bCs/>
                    <w:sz w:val="16"/>
                  </w:rPr>
                </w:rPrChange>
              </w:rPr>
            </w:pPr>
          </w:p>
        </w:tc>
        <w:tc>
          <w:tcPr>
            <w:tcW w:w="1591" w:type="dxa"/>
            <w:shd w:val="clear" w:color="auto" w:fill="auto"/>
          </w:tcPr>
          <w:p w14:paraId="14C9663C" w14:textId="1D7C2772" w:rsidR="002A3978" w:rsidRPr="00F16F26" w:rsidRDefault="002A3978" w:rsidP="002A3978">
            <w:pPr>
              <w:rPr>
                <w:bCs/>
                <w:i/>
                <w:iCs/>
                <w:sz w:val="16"/>
                <w:rPrChange w:id="455" w:author="Khasin, Ark" w:date="2022-10-19T16:22:00Z">
                  <w:rPr>
                    <w:bCs/>
                    <w:sz w:val="16"/>
                  </w:rPr>
                </w:rPrChange>
              </w:rPr>
            </w:pPr>
            <w:r w:rsidRPr="00F16F26">
              <w:rPr>
                <w:bCs/>
                <w:i/>
                <w:iCs/>
                <w:sz w:val="16"/>
                <w:rPrChange w:id="456" w:author="Khasin, Ark" w:date="2022-10-19T16:22:00Z">
                  <w:rPr>
                    <w:bCs/>
                    <w:sz w:val="16"/>
                  </w:rPr>
                </w:rPrChange>
              </w:rPr>
              <w:t>FF/FE same as set by command</w:t>
            </w:r>
          </w:p>
        </w:tc>
        <w:tc>
          <w:tcPr>
            <w:tcW w:w="2160" w:type="dxa"/>
            <w:shd w:val="clear" w:color="auto" w:fill="auto"/>
          </w:tcPr>
          <w:p w14:paraId="0D63D109" w14:textId="520E46FD" w:rsidR="002A3978" w:rsidRPr="00F16F26" w:rsidRDefault="002A3978" w:rsidP="002A3978">
            <w:pPr>
              <w:rPr>
                <w:bCs/>
                <w:i/>
                <w:iCs/>
                <w:sz w:val="16"/>
                <w:rPrChange w:id="457" w:author="Khasin, Ark" w:date="2022-10-19T16:22:00Z">
                  <w:rPr>
                    <w:bCs/>
                    <w:sz w:val="16"/>
                  </w:rPr>
                </w:rPrChange>
              </w:rPr>
            </w:pPr>
            <w:r w:rsidRPr="00F16F26">
              <w:rPr>
                <w:bCs/>
                <w:i/>
                <w:iCs/>
                <w:sz w:val="16"/>
                <w:rPrChange w:id="458" w:author="Khasin, Ark" w:date="2022-10-19T16:22:00Z">
                  <w:rPr>
                    <w:bCs/>
                    <w:sz w:val="16"/>
                  </w:rPr>
                </w:rPrChange>
              </w:rPr>
              <w:t>Updated automatically</w:t>
            </w:r>
          </w:p>
        </w:tc>
        <w:tc>
          <w:tcPr>
            <w:tcW w:w="1350" w:type="dxa"/>
            <w:shd w:val="clear" w:color="auto" w:fill="auto"/>
          </w:tcPr>
          <w:p w14:paraId="27C670EC" w14:textId="1071A5DF" w:rsidR="002A3978" w:rsidRPr="00F16F26" w:rsidRDefault="002A3978" w:rsidP="002A3978">
            <w:pPr>
              <w:rPr>
                <w:bCs/>
                <w:i/>
                <w:iCs/>
                <w:sz w:val="16"/>
                <w:rPrChange w:id="459" w:author="Khasin, Ark" w:date="2022-10-19T16:22:00Z">
                  <w:rPr>
                    <w:bCs/>
                    <w:sz w:val="16"/>
                  </w:rPr>
                </w:rPrChange>
              </w:rPr>
            </w:pPr>
            <w:r w:rsidRPr="00F16F26">
              <w:rPr>
                <w:bCs/>
                <w:i/>
                <w:iCs/>
                <w:sz w:val="16"/>
                <w:rPrChange w:id="460" w:author="Khasin, Ark" w:date="2022-10-19T16:22:00Z">
                  <w:rPr>
                    <w:bCs/>
                    <w:sz w:val="16"/>
                  </w:rPr>
                </w:rPrChange>
              </w:rPr>
              <w:t>Updated automatically</w:t>
            </w:r>
          </w:p>
        </w:tc>
        <w:tc>
          <w:tcPr>
            <w:tcW w:w="1530" w:type="dxa"/>
            <w:shd w:val="clear" w:color="auto" w:fill="auto"/>
          </w:tcPr>
          <w:p w14:paraId="02E6E807" w14:textId="7F0254EC" w:rsidR="002A3978" w:rsidRPr="00F16F26" w:rsidRDefault="002A3978" w:rsidP="002A3978">
            <w:pPr>
              <w:rPr>
                <w:bCs/>
                <w:i/>
                <w:iCs/>
                <w:sz w:val="16"/>
                <w:rPrChange w:id="461" w:author="Khasin, Ark" w:date="2022-10-19T16:22:00Z">
                  <w:rPr>
                    <w:bCs/>
                    <w:sz w:val="16"/>
                  </w:rPr>
                </w:rPrChange>
              </w:rPr>
            </w:pPr>
            <w:r w:rsidRPr="00F16F26">
              <w:rPr>
                <w:bCs/>
                <w:i/>
                <w:iCs/>
                <w:sz w:val="16"/>
                <w:rPrChange w:id="462" w:author="Khasin, Ark" w:date="2022-10-19T16:22:00Z">
                  <w:rPr>
                    <w:bCs/>
                    <w:sz w:val="16"/>
                  </w:rPr>
                </w:rPrChange>
              </w:rPr>
              <w:t>Updated automatically</w:t>
            </w:r>
          </w:p>
        </w:tc>
        <w:tc>
          <w:tcPr>
            <w:tcW w:w="2160" w:type="dxa"/>
            <w:shd w:val="clear" w:color="auto" w:fill="auto"/>
          </w:tcPr>
          <w:p w14:paraId="6F60034C" w14:textId="76D66AB7" w:rsidR="002A3978" w:rsidRPr="00F16F26" w:rsidRDefault="002A3978" w:rsidP="002A3978">
            <w:pPr>
              <w:rPr>
                <w:bCs/>
                <w:i/>
                <w:iCs/>
                <w:sz w:val="16"/>
                <w:rPrChange w:id="463" w:author="Khasin, Ark" w:date="2022-10-19T16:22:00Z">
                  <w:rPr>
                    <w:bCs/>
                    <w:sz w:val="16"/>
                  </w:rPr>
                </w:rPrChange>
              </w:rPr>
            </w:pPr>
            <w:r w:rsidRPr="00F16F26">
              <w:rPr>
                <w:bCs/>
                <w:i/>
                <w:iCs/>
                <w:sz w:val="16"/>
                <w:rPrChange w:id="464" w:author="Khasin, Ark" w:date="2022-10-19T16:22:00Z">
                  <w:rPr>
                    <w:bCs/>
                    <w:sz w:val="16"/>
                  </w:rPr>
                </w:rPrChange>
              </w:rPr>
              <w:t xml:space="preserve">Dynamic data saved when a log file is written. Currently, signature is saved in NVMEM, or TB factory </w:t>
            </w:r>
            <w:r w:rsidRPr="00F16F26">
              <w:rPr>
                <w:bCs/>
                <w:i/>
                <w:iCs/>
                <w:sz w:val="16"/>
                <w:rPrChange w:id="465" w:author="Khasin, Ark" w:date="2022-10-19T16:22:00Z">
                  <w:rPr>
                    <w:bCs/>
                    <w:sz w:val="16"/>
                  </w:rPr>
                </w:rPrChange>
              </w:rPr>
              <w:lastRenderedPageBreak/>
              <w:t xml:space="preserve">defaults are written. Not Exposed to the user. </w:t>
            </w:r>
          </w:p>
        </w:tc>
      </w:tr>
      <w:tr w:rsidR="002A3978" w:rsidRPr="00F16F26" w14:paraId="31B53213" w14:textId="77777777" w:rsidTr="00992444">
        <w:tc>
          <w:tcPr>
            <w:tcW w:w="1435" w:type="dxa"/>
            <w:shd w:val="clear" w:color="auto" w:fill="auto"/>
          </w:tcPr>
          <w:p w14:paraId="13D6AB08" w14:textId="77777777" w:rsidR="002A3978" w:rsidRPr="00F16F26" w:rsidRDefault="002A3978" w:rsidP="002A3978">
            <w:pPr>
              <w:rPr>
                <w:bCs/>
                <w:i/>
                <w:iCs/>
                <w:sz w:val="16"/>
                <w:rPrChange w:id="466" w:author="Khasin, Ark" w:date="2022-10-19T16:22:00Z">
                  <w:rPr>
                    <w:bCs/>
                    <w:sz w:val="16"/>
                  </w:rPr>
                </w:rPrChange>
              </w:rPr>
            </w:pPr>
            <w:proofErr w:type="spellStart"/>
            <w:r w:rsidRPr="00F16F26">
              <w:rPr>
                <w:bCs/>
                <w:i/>
                <w:iCs/>
                <w:sz w:val="16"/>
                <w:rPrChange w:id="467" w:author="Khasin, Ark" w:date="2022-10-19T16:22:00Z">
                  <w:rPr>
                    <w:bCs/>
                    <w:sz w:val="16"/>
                  </w:rPr>
                </w:rPrChange>
              </w:rPr>
              <w:lastRenderedPageBreak/>
              <w:t>ContinuousDiagnostics</w:t>
            </w:r>
            <w:proofErr w:type="spellEnd"/>
          </w:p>
          <w:p w14:paraId="387E7404" w14:textId="77777777" w:rsidR="002A3978" w:rsidRPr="00F16F26" w:rsidRDefault="002A3978" w:rsidP="002A3978">
            <w:pPr>
              <w:rPr>
                <w:bCs/>
                <w:i/>
                <w:iCs/>
                <w:sz w:val="16"/>
                <w:rPrChange w:id="468" w:author="Khasin, Ark" w:date="2022-10-19T16:22:00Z">
                  <w:rPr>
                    <w:bCs/>
                    <w:sz w:val="16"/>
                  </w:rPr>
                </w:rPrChange>
              </w:rPr>
            </w:pPr>
          </w:p>
        </w:tc>
        <w:tc>
          <w:tcPr>
            <w:tcW w:w="1440" w:type="dxa"/>
            <w:shd w:val="clear" w:color="auto" w:fill="auto"/>
          </w:tcPr>
          <w:p w14:paraId="66359498" w14:textId="1D88B333" w:rsidR="002A3978" w:rsidRPr="00F16F26" w:rsidRDefault="002A3978" w:rsidP="002A3978">
            <w:pPr>
              <w:ind w:left="-108"/>
              <w:rPr>
                <w:bCs/>
                <w:i/>
                <w:iCs/>
                <w:sz w:val="16"/>
                <w:rPrChange w:id="469" w:author="Khasin, Ark" w:date="2022-10-19T16:22:00Z">
                  <w:rPr>
                    <w:bCs/>
                    <w:sz w:val="16"/>
                  </w:rPr>
                </w:rPrChange>
              </w:rPr>
            </w:pPr>
            <w:r w:rsidRPr="00F16F26">
              <w:rPr>
                <w:bCs/>
                <w:i/>
                <w:iCs/>
                <w:sz w:val="16"/>
                <w:rPrChange w:id="470" w:author="Khasin, Ark" w:date="2022-10-19T16:22:00Z">
                  <w:rPr>
                    <w:bCs/>
                    <w:sz w:val="16"/>
                  </w:rPr>
                </w:rPrChange>
              </w:rPr>
              <w:t>140</w:t>
            </w:r>
          </w:p>
        </w:tc>
        <w:tc>
          <w:tcPr>
            <w:tcW w:w="900" w:type="dxa"/>
          </w:tcPr>
          <w:p w14:paraId="30926E93" w14:textId="74C5E76C" w:rsidR="002A3978" w:rsidRPr="00F16F26" w:rsidRDefault="002A3978" w:rsidP="002A3978">
            <w:pPr>
              <w:jc w:val="center"/>
              <w:rPr>
                <w:bCs/>
                <w:i/>
                <w:iCs/>
                <w:sz w:val="16"/>
                <w:rPrChange w:id="471" w:author="Khasin, Ark" w:date="2022-10-19T16:22:00Z">
                  <w:rPr>
                    <w:bCs/>
                    <w:sz w:val="16"/>
                  </w:rPr>
                </w:rPrChange>
              </w:rPr>
            </w:pPr>
            <w:r w:rsidRPr="00F16F26">
              <w:rPr>
                <w:bCs/>
                <w:i/>
                <w:iCs/>
                <w:sz w:val="16"/>
                <w:rPrChange w:id="472" w:author="Khasin, Ark" w:date="2022-10-19T16:22:00Z">
                  <w:rPr>
                    <w:bCs/>
                    <w:sz w:val="16"/>
                  </w:rPr>
                </w:rPrChange>
              </w:rPr>
              <w:t>139</w:t>
            </w:r>
          </w:p>
        </w:tc>
        <w:tc>
          <w:tcPr>
            <w:tcW w:w="839" w:type="dxa"/>
            <w:shd w:val="clear" w:color="auto" w:fill="auto"/>
          </w:tcPr>
          <w:p w14:paraId="7CA8D1B1" w14:textId="77777777" w:rsidR="002A3978" w:rsidRPr="00F16F26" w:rsidRDefault="002A3978" w:rsidP="002A3978">
            <w:pPr>
              <w:jc w:val="center"/>
              <w:rPr>
                <w:bCs/>
                <w:i/>
                <w:iCs/>
                <w:sz w:val="16"/>
                <w:rPrChange w:id="473" w:author="Khasin, Ark" w:date="2022-10-19T16:22:00Z">
                  <w:rPr>
                    <w:bCs/>
                    <w:sz w:val="16"/>
                  </w:rPr>
                </w:rPrChange>
              </w:rPr>
            </w:pPr>
          </w:p>
        </w:tc>
        <w:tc>
          <w:tcPr>
            <w:tcW w:w="1591" w:type="dxa"/>
            <w:shd w:val="clear" w:color="auto" w:fill="auto"/>
          </w:tcPr>
          <w:p w14:paraId="738180C3" w14:textId="77777777" w:rsidR="002A3978" w:rsidRPr="00F16F26" w:rsidRDefault="002A3978" w:rsidP="002A3978">
            <w:pPr>
              <w:rPr>
                <w:bCs/>
                <w:i/>
                <w:iCs/>
                <w:sz w:val="16"/>
                <w:rPrChange w:id="474" w:author="Khasin, Ark" w:date="2022-10-19T16:22:00Z">
                  <w:rPr>
                    <w:bCs/>
                    <w:sz w:val="16"/>
                  </w:rPr>
                </w:rPrChange>
              </w:rPr>
            </w:pPr>
          </w:p>
        </w:tc>
        <w:tc>
          <w:tcPr>
            <w:tcW w:w="2160" w:type="dxa"/>
            <w:shd w:val="clear" w:color="auto" w:fill="auto"/>
          </w:tcPr>
          <w:p w14:paraId="4A35B6A5" w14:textId="77777777" w:rsidR="002A3978" w:rsidRPr="00F16F26" w:rsidDel="00413E28" w:rsidRDefault="002A3978" w:rsidP="002A3978">
            <w:pPr>
              <w:rPr>
                <w:bCs/>
                <w:i/>
                <w:iCs/>
                <w:sz w:val="16"/>
                <w:rPrChange w:id="475" w:author="Khasin, Ark" w:date="2022-10-19T16:22:00Z">
                  <w:rPr>
                    <w:bCs/>
                    <w:sz w:val="16"/>
                  </w:rPr>
                </w:rPrChange>
              </w:rPr>
            </w:pPr>
          </w:p>
        </w:tc>
        <w:tc>
          <w:tcPr>
            <w:tcW w:w="1350" w:type="dxa"/>
            <w:shd w:val="clear" w:color="auto" w:fill="auto"/>
          </w:tcPr>
          <w:p w14:paraId="09ACB0E3" w14:textId="77777777" w:rsidR="002A3978" w:rsidRPr="00F16F26" w:rsidRDefault="002A3978" w:rsidP="002A3978">
            <w:pPr>
              <w:rPr>
                <w:bCs/>
                <w:i/>
                <w:iCs/>
                <w:sz w:val="16"/>
                <w:rPrChange w:id="476" w:author="Khasin, Ark" w:date="2022-10-19T16:22:00Z">
                  <w:rPr>
                    <w:bCs/>
                    <w:sz w:val="16"/>
                  </w:rPr>
                </w:rPrChange>
              </w:rPr>
            </w:pPr>
          </w:p>
        </w:tc>
        <w:tc>
          <w:tcPr>
            <w:tcW w:w="1530" w:type="dxa"/>
            <w:shd w:val="clear" w:color="auto" w:fill="auto"/>
          </w:tcPr>
          <w:p w14:paraId="410A98E1" w14:textId="77777777" w:rsidR="002A3978" w:rsidRPr="00F16F26" w:rsidRDefault="002A3978" w:rsidP="002A3978">
            <w:pPr>
              <w:rPr>
                <w:bCs/>
                <w:i/>
                <w:iCs/>
                <w:sz w:val="16"/>
                <w:rPrChange w:id="477" w:author="Khasin, Ark" w:date="2022-10-19T16:22:00Z">
                  <w:rPr>
                    <w:bCs/>
                    <w:sz w:val="16"/>
                  </w:rPr>
                </w:rPrChange>
              </w:rPr>
            </w:pPr>
          </w:p>
        </w:tc>
        <w:tc>
          <w:tcPr>
            <w:tcW w:w="2160" w:type="dxa"/>
            <w:shd w:val="clear" w:color="auto" w:fill="auto"/>
          </w:tcPr>
          <w:p w14:paraId="1371C49D" w14:textId="77777777" w:rsidR="002A3978" w:rsidRPr="00F16F26" w:rsidRDefault="002A3978" w:rsidP="002A3978">
            <w:pPr>
              <w:rPr>
                <w:bCs/>
                <w:i/>
                <w:iCs/>
                <w:sz w:val="16"/>
                <w:szCs w:val="16"/>
                <w:rPrChange w:id="478" w:author="Khasin, Ark" w:date="2022-10-19T16:22:00Z">
                  <w:rPr>
                    <w:bCs/>
                    <w:sz w:val="16"/>
                    <w:szCs w:val="16"/>
                  </w:rPr>
                </w:rPrChange>
              </w:rPr>
            </w:pPr>
            <w:r w:rsidRPr="00F16F26">
              <w:rPr>
                <w:bCs/>
                <w:i/>
                <w:iCs/>
                <w:sz w:val="16"/>
                <w:szCs w:val="16"/>
                <w:rPrChange w:id="479" w:author="Khasin, Ark" w:date="2022-10-19T16:22:00Z">
                  <w:rPr>
                    <w:bCs/>
                    <w:sz w:val="16"/>
                    <w:szCs w:val="16"/>
                  </w:rPr>
                </w:rPrChange>
              </w:rPr>
              <w:t>Not exposed to the user.</w:t>
            </w:r>
          </w:p>
          <w:p w14:paraId="4E97D437" w14:textId="5625E6AD" w:rsidR="002A3978" w:rsidRPr="00F16F26" w:rsidRDefault="002A3978" w:rsidP="002A3978">
            <w:pPr>
              <w:rPr>
                <w:bCs/>
                <w:i/>
                <w:iCs/>
                <w:sz w:val="16"/>
                <w:rPrChange w:id="480" w:author="Khasin, Ark" w:date="2022-10-19T16:22:00Z">
                  <w:rPr>
                    <w:bCs/>
                    <w:sz w:val="16"/>
                  </w:rPr>
                </w:rPrChange>
              </w:rPr>
            </w:pPr>
          </w:p>
        </w:tc>
      </w:tr>
      <w:tr w:rsidR="002A3978" w:rsidRPr="00F16F26" w14:paraId="4765D97A" w14:textId="77777777" w:rsidTr="00992444">
        <w:tc>
          <w:tcPr>
            <w:tcW w:w="1435" w:type="dxa"/>
            <w:vMerge w:val="restart"/>
            <w:shd w:val="clear" w:color="auto" w:fill="auto"/>
          </w:tcPr>
          <w:p w14:paraId="151B0739" w14:textId="77777777" w:rsidR="002A3978" w:rsidRPr="00F16F26" w:rsidRDefault="002A3978" w:rsidP="002A3978">
            <w:pPr>
              <w:rPr>
                <w:bCs/>
                <w:i/>
                <w:iCs/>
                <w:sz w:val="16"/>
                <w:rPrChange w:id="481" w:author="Khasin, Ark" w:date="2022-10-19T16:22:00Z">
                  <w:rPr>
                    <w:bCs/>
                    <w:sz w:val="16"/>
                  </w:rPr>
                </w:rPrChange>
              </w:rPr>
            </w:pPr>
          </w:p>
        </w:tc>
        <w:tc>
          <w:tcPr>
            <w:tcW w:w="1440" w:type="dxa"/>
            <w:shd w:val="clear" w:color="auto" w:fill="auto"/>
          </w:tcPr>
          <w:p w14:paraId="48F0D9F7" w14:textId="77777777" w:rsidR="002A3978" w:rsidRPr="00F16F26" w:rsidRDefault="002A3978" w:rsidP="002A3978">
            <w:pPr>
              <w:ind w:left="-108"/>
              <w:rPr>
                <w:bCs/>
                <w:i/>
                <w:iCs/>
                <w:sz w:val="16"/>
                <w:szCs w:val="16"/>
                <w:rPrChange w:id="482" w:author="Khasin, Ark" w:date="2022-10-19T16:22:00Z">
                  <w:rPr>
                    <w:bCs/>
                    <w:sz w:val="16"/>
                    <w:szCs w:val="16"/>
                  </w:rPr>
                </w:rPrChange>
              </w:rPr>
            </w:pPr>
            <w:proofErr w:type="spellStart"/>
            <w:r w:rsidRPr="00F16F26">
              <w:rPr>
                <w:bCs/>
                <w:i/>
                <w:iCs/>
                <w:sz w:val="16"/>
                <w:rPrChange w:id="483" w:author="Khasin, Ark" w:date="2022-10-19T16:22:00Z">
                  <w:rPr>
                    <w:bCs/>
                    <w:sz w:val="16"/>
                  </w:rPr>
                </w:rPrChange>
              </w:rPr>
              <w:t>TotalTravelCntr</w:t>
            </w:r>
            <w:proofErr w:type="spellEnd"/>
          </w:p>
        </w:tc>
        <w:tc>
          <w:tcPr>
            <w:tcW w:w="900" w:type="dxa"/>
          </w:tcPr>
          <w:p w14:paraId="12D3E497" w14:textId="77777777" w:rsidR="002A3978" w:rsidRPr="00F16F26" w:rsidRDefault="002A3978" w:rsidP="002A3978">
            <w:pPr>
              <w:jc w:val="center"/>
              <w:rPr>
                <w:bCs/>
                <w:i/>
                <w:iCs/>
                <w:sz w:val="16"/>
                <w:szCs w:val="16"/>
                <w:rPrChange w:id="484" w:author="Khasin, Ark" w:date="2022-10-19T16:22:00Z">
                  <w:rPr>
                    <w:bCs/>
                    <w:sz w:val="16"/>
                    <w:szCs w:val="16"/>
                  </w:rPr>
                </w:rPrChange>
              </w:rPr>
            </w:pPr>
          </w:p>
        </w:tc>
        <w:tc>
          <w:tcPr>
            <w:tcW w:w="839" w:type="dxa"/>
            <w:shd w:val="clear" w:color="auto" w:fill="auto"/>
          </w:tcPr>
          <w:p w14:paraId="5AE6C4C7" w14:textId="6104DE60" w:rsidR="002A3978" w:rsidRPr="00F16F26" w:rsidRDefault="002A3978" w:rsidP="002A3978">
            <w:pPr>
              <w:jc w:val="center"/>
              <w:rPr>
                <w:bCs/>
                <w:i/>
                <w:iCs/>
                <w:sz w:val="16"/>
                <w:szCs w:val="16"/>
                <w:rPrChange w:id="485" w:author="Khasin, Ark" w:date="2022-10-19T16:22:00Z">
                  <w:rPr>
                    <w:bCs/>
                    <w:sz w:val="16"/>
                    <w:szCs w:val="16"/>
                  </w:rPr>
                </w:rPrChange>
              </w:rPr>
            </w:pPr>
            <w:proofErr w:type="spellStart"/>
            <w:r w:rsidRPr="00F16F26">
              <w:rPr>
                <w:bCs/>
                <w:i/>
                <w:iCs/>
                <w:sz w:val="16"/>
                <w:szCs w:val="16"/>
                <w:rPrChange w:id="486" w:author="Khasin, Ark" w:date="2022-10-19T16:22:00Z">
                  <w:rPr>
                    <w:bCs/>
                    <w:sz w:val="16"/>
                    <w:szCs w:val="16"/>
                  </w:rPr>
                </w:rPrChange>
              </w:rPr>
              <w:t>CRnTmDyn</w:t>
            </w:r>
            <w:proofErr w:type="spellEnd"/>
          </w:p>
        </w:tc>
        <w:tc>
          <w:tcPr>
            <w:tcW w:w="1591" w:type="dxa"/>
            <w:shd w:val="clear" w:color="auto" w:fill="auto"/>
          </w:tcPr>
          <w:p w14:paraId="6217DD48" w14:textId="77777777" w:rsidR="002A3978" w:rsidRPr="00F16F26" w:rsidRDefault="002A3978" w:rsidP="002A3978">
            <w:pPr>
              <w:rPr>
                <w:bCs/>
                <w:i/>
                <w:iCs/>
                <w:sz w:val="16"/>
                <w:szCs w:val="16"/>
                <w:rPrChange w:id="487" w:author="Khasin, Ark" w:date="2022-10-19T16:22:00Z">
                  <w:rPr>
                    <w:bCs/>
                    <w:sz w:val="16"/>
                    <w:szCs w:val="16"/>
                  </w:rPr>
                </w:rPrChange>
              </w:rPr>
            </w:pPr>
            <w:r w:rsidRPr="00F16F26">
              <w:rPr>
                <w:bCs/>
                <w:i/>
                <w:iCs/>
                <w:sz w:val="16"/>
                <w:szCs w:val="16"/>
                <w:rPrChange w:id="488" w:author="Khasin, Ark" w:date="2022-10-19T16:22:00Z">
                  <w:rPr>
                    <w:bCs/>
                    <w:sz w:val="16"/>
                    <w:szCs w:val="16"/>
                  </w:rPr>
                </w:rPrChange>
              </w:rPr>
              <w:t>0</w:t>
            </w:r>
          </w:p>
        </w:tc>
        <w:tc>
          <w:tcPr>
            <w:tcW w:w="2160" w:type="dxa"/>
            <w:shd w:val="clear" w:color="auto" w:fill="auto"/>
          </w:tcPr>
          <w:p w14:paraId="48910EF0" w14:textId="77777777" w:rsidR="002A3978" w:rsidRPr="00F16F26" w:rsidRDefault="002A3978" w:rsidP="002A3978">
            <w:pPr>
              <w:rPr>
                <w:bCs/>
                <w:i/>
                <w:iCs/>
                <w:sz w:val="16"/>
                <w:szCs w:val="16"/>
                <w:rPrChange w:id="489" w:author="Khasin, Ark" w:date="2022-10-19T16:22:00Z">
                  <w:rPr>
                    <w:bCs/>
                    <w:sz w:val="16"/>
                    <w:szCs w:val="16"/>
                  </w:rPr>
                </w:rPrChange>
              </w:rPr>
            </w:pPr>
            <w:r w:rsidRPr="00F16F26">
              <w:rPr>
                <w:bCs/>
                <w:i/>
                <w:iCs/>
                <w:sz w:val="16"/>
                <w:szCs w:val="16"/>
                <w:rPrChange w:id="490" w:author="Khasin, Ark" w:date="2022-10-19T16:22:00Z">
                  <w:rPr>
                    <w:bCs/>
                    <w:sz w:val="16"/>
                    <w:szCs w:val="16"/>
                  </w:rPr>
                </w:rPrChange>
              </w:rPr>
              <w:t>0</w:t>
            </w:r>
          </w:p>
        </w:tc>
        <w:tc>
          <w:tcPr>
            <w:tcW w:w="1350" w:type="dxa"/>
            <w:shd w:val="clear" w:color="auto" w:fill="auto"/>
          </w:tcPr>
          <w:p w14:paraId="7FF6E9B8" w14:textId="77777777" w:rsidR="002A3978" w:rsidRPr="00F16F26" w:rsidRDefault="002A3978" w:rsidP="002A3978">
            <w:pPr>
              <w:rPr>
                <w:bCs/>
                <w:i/>
                <w:iCs/>
                <w:sz w:val="16"/>
                <w:szCs w:val="16"/>
                <w:rPrChange w:id="491" w:author="Khasin, Ark" w:date="2022-10-19T16:22:00Z">
                  <w:rPr>
                    <w:bCs/>
                    <w:sz w:val="16"/>
                    <w:szCs w:val="16"/>
                  </w:rPr>
                </w:rPrChange>
              </w:rPr>
            </w:pPr>
            <w:r w:rsidRPr="00F16F26">
              <w:rPr>
                <w:bCs/>
                <w:i/>
                <w:iCs/>
                <w:sz w:val="16"/>
                <w:szCs w:val="16"/>
                <w:rPrChange w:id="492" w:author="Khasin, Ark" w:date="2022-10-19T16:22:00Z">
                  <w:rPr>
                    <w:bCs/>
                    <w:sz w:val="16"/>
                    <w:szCs w:val="16"/>
                  </w:rPr>
                </w:rPrChange>
              </w:rPr>
              <w:t>0</w:t>
            </w:r>
          </w:p>
        </w:tc>
        <w:tc>
          <w:tcPr>
            <w:tcW w:w="1530" w:type="dxa"/>
            <w:shd w:val="clear" w:color="auto" w:fill="auto"/>
          </w:tcPr>
          <w:p w14:paraId="3E71448F" w14:textId="77777777" w:rsidR="002A3978" w:rsidRPr="00F16F26" w:rsidRDefault="002A3978" w:rsidP="002A3978">
            <w:pPr>
              <w:rPr>
                <w:bCs/>
                <w:i/>
                <w:iCs/>
                <w:sz w:val="16"/>
                <w:szCs w:val="16"/>
                <w:rPrChange w:id="493" w:author="Khasin, Ark" w:date="2022-10-19T16:22:00Z">
                  <w:rPr>
                    <w:bCs/>
                    <w:sz w:val="16"/>
                    <w:szCs w:val="16"/>
                  </w:rPr>
                </w:rPrChange>
              </w:rPr>
            </w:pPr>
            <w:r w:rsidRPr="00F16F26">
              <w:rPr>
                <w:bCs/>
                <w:i/>
                <w:iCs/>
                <w:sz w:val="16"/>
                <w:szCs w:val="16"/>
                <w:rPrChange w:id="494" w:author="Khasin, Ark" w:date="2022-10-19T16:22:00Z">
                  <w:rPr>
                    <w:bCs/>
                    <w:sz w:val="16"/>
                    <w:szCs w:val="16"/>
                  </w:rPr>
                </w:rPrChange>
              </w:rPr>
              <w:t>0</w:t>
            </w:r>
          </w:p>
        </w:tc>
        <w:tc>
          <w:tcPr>
            <w:tcW w:w="2160" w:type="dxa"/>
            <w:shd w:val="clear" w:color="auto" w:fill="auto"/>
          </w:tcPr>
          <w:p w14:paraId="70033DC6" w14:textId="2D2DD7E4" w:rsidR="002A3978" w:rsidRPr="00F16F26" w:rsidRDefault="002A3978" w:rsidP="002A3978">
            <w:pPr>
              <w:rPr>
                <w:bCs/>
                <w:i/>
                <w:iCs/>
                <w:sz w:val="16"/>
                <w:szCs w:val="16"/>
                <w:rPrChange w:id="495" w:author="Khasin, Ark" w:date="2022-10-19T16:22:00Z">
                  <w:rPr>
                    <w:bCs/>
                    <w:sz w:val="16"/>
                    <w:szCs w:val="16"/>
                  </w:rPr>
                </w:rPrChange>
              </w:rPr>
            </w:pPr>
          </w:p>
        </w:tc>
      </w:tr>
      <w:tr w:rsidR="002A3978" w:rsidRPr="00F16F26" w14:paraId="4D82CFA6" w14:textId="77777777" w:rsidTr="00992444">
        <w:tc>
          <w:tcPr>
            <w:tcW w:w="1435" w:type="dxa"/>
            <w:vMerge/>
            <w:shd w:val="clear" w:color="auto" w:fill="auto"/>
          </w:tcPr>
          <w:p w14:paraId="29550399" w14:textId="77777777" w:rsidR="002A3978" w:rsidRPr="00F16F26" w:rsidRDefault="002A3978" w:rsidP="002A3978">
            <w:pPr>
              <w:rPr>
                <w:bCs/>
                <w:i/>
                <w:iCs/>
                <w:sz w:val="16"/>
                <w:rPrChange w:id="496" w:author="Khasin, Ark" w:date="2022-10-19T16:22:00Z">
                  <w:rPr>
                    <w:bCs/>
                    <w:sz w:val="16"/>
                  </w:rPr>
                </w:rPrChange>
              </w:rPr>
            </w:pPr>
          </w:p>
        </w:tc>
        <w:tc>
          <w:tcPr>
            <w:tcW w:w="1440" w:type="dxa"/>
            <w:shd w:val="clear" w:color="auto" w:fill="auto"/>
          </w:tcPr>
          <w:p w14:paraId="3D77DC19" w14:textId="77777777" w:rsidR="002A3978" w:rsidRPr="00F16F26" w:rsidRDefault="002A3978" w:rsidP="002A3978">
            <w:pPr>
              <w:ind w:left="-108"/>
              <w:rPr>
                <w:bCs/>
                <w:i/>
                <w:iCs/>
                <w:sz w:val="16"/>
                <w:szCs w:val="16"/>
                <w:rPrChange w:id="497" w:author="Khasin, Ark" w:date="2022-10-19T16:22:00Z">
                  <w:rPr>
                    <w:bCs/>
                    <w:sz w:val="16"/>
                    <w:szCs w:val="16"/>
                  </w:rPr>
                </w:rPrChange>
              </w:rPr>
            </w:pPr>
            <w:proofErr w:type="spellStart"/>
            <w:r w:rsidRPr="00F16F26">
              <w:rPr>
                <w:bCs/>
                <w:i/>
                <w:iCs/>
                <w:sz w:val="16"/>
                <w:rPrChange w:id="498" w:author="Khasin, Ark" w:date="2022-10-19T16:22:00Z">
                  <w:rPr>
                    <w:bCs/>
                    <w:sz w:val="16"/>
                  </w:rPr>
                </w:rPrChange>
              </w:rPr>
              <w:t>TimeClosedCntr</w:t>
            </w:r>
            <w:proofErr w:type="spellEnd"/>
          </w:p>
        </w:tc>
        <w:tc>
          <w:tcPr>
            <w:tcW w:w="900" w:type="dxa"/>
          </w:tcPr>
          <w:p w14:paraId="0AFC00D4" w14:textId="77777777" w:rsidR="002A3978" w:rsidRPr="00F16F26" w:rsidRDefault="002A3978" w:rsidP="002A3978">
            <w:pPr>
              <w:jc w:val="center"/>
              <w:rPr>
                <w:bCs/>
                <w:i/>
                <w:iCs/>
                <w:sz w:val="16"/>
                <w:szCs w:val="16"/>
                <w:rPrChange w:id="499" w:author="Khasin, Ark" w:date="2022-10-19T16:22:00Z">
                  <w:rPr>
                    <w:bCs/>
                    <w:sz w:val="16"/>
                    <w:szCs w:val="16"/>
                  </w:rPr>
                </w:rPrChange>
              </w:rPr>
            </w:pPr>
          </w:p>
        </w:tc>
        <w:tc>
          <w:tcPr>
            <w:tcW w:w="839" w:type="dxa"/>
            <w:shd w:val="clear" w:color="auto" w:fill="auto"/>
          </w:tcPr>
          <w:p w14:paraId="3A438AEA" w14:textId="65F534EB" w:rsidR="002A3978" w:rsidRPr="00F16F26" w:rsidRDefault="002A3978" w:rsidP="002A3978">
            <w:pPr>
              <w:jc w:val="center"/>
              <w:rPr>
                <w:bCs/>
                <w:i/>
                <w:iCs/>
                <w:sz w:val="16"/>
                <w:szCs w:val="16"/>
                <w:rPrChange w:id="500" w:author="Khasin, Ark" w:date="2022-10-19T16:22:00Z">
                  <w:rPr>
                    <w:bCs/>
                    <w:sz w:val="16"/>
                    <w:szCs w:val="16"/>
                  </w:rPr>
                </w:rPrChange>
              </w:rPr>
            </w:pPr>
            <w:proofErr w:type="spellStart"/>
            <w:r w:rsidRPr="00F16F26">
              <w:rPr>
                <w:bCs/>
                <w:i/>
                <w:iCs/>
                <w:sz w:val="16"/>
                <w:szCs w:val="16"/>
                <w:rPrChange w:id="501" w:author="Khasin, Ark" w:date="2022-10-19T16:22:00Z">
                  <w:rPr>
                    <w:bCs/>
                    <w:sz w:val="16"/>
                    <w:szCs w:val="16"/>
                  </w:rPr>
                </w:rPrChange>
              </w:rPr>
              <w:t>CRnTmDyn</w:t>
            </w:r>
            <w:proofErr w:type="spellEnd"/>
          </w:p>
        </w:tc>
        <w:tc>
          <w:tcPr>
            <w:tcW w:w="1591" w:type="dxa"/>
            <w:shd w:val="clear" w:color="auto" w:fill="auto"/>
          </w:tcPr>
          <w:p w14:paraId="4C35190F" w14:textId="77777777" w:rsidR="002A3978" w:rsidRPr="00F16F26" w:rsidRDefault="002A3978" w:rsidP="002A3978">
            <w:pPr>
              <w:rPr>
                <w:i/>
                <w:iCs/>
                <w:sz w:val="16"/>
                <w:szCs w:val="16"/>
                <w:rPrChange w:id="502" w:author="Khasin, Ark" w:date="2022-10-19T16:22:00Z">
                  <w:rPr>
                    <w:sz w:val="16"/>
                    <w:szCs w:val="16"/>
                  </w:rPr>
                </w:rPrChange>
              </w:rPr>
            </w:pPr>
            <w:r w:rsidRPr="00F16F26">
              <w:rPr>
                <w:bCs/>
                <w:i/>
                <w:iCs/>
                <w:sz w:val="16"/>
                <w:szCs w:val="16"/>
                <w:rPrChange w:id="503" w:author="Khasin, Ark" w:date="2022-10-19T16:22:00Z">
                  <w:rPr>
                    <w:bCs/>
                    <w:sz w:val="16"/>
                    <w:szCs w:val="16"/>
                  </w:rPr>
                </w:rPrChange>
              </w:rPr>
              <w:t>0</w:t>
            </w:r>
          </w:p>
        </w:tc>
        <w:tc>
          <w:tcPr>
            <w:tcW w:w="2160" w:type="dxa"/>
            <w:shd w:val="clear" w:color="auto" w:fill="auto"/>
          </w:tcPr>
          <w:p w14:paraId="2C0F3D6D" w14:textId="77777777" w:rsidR="002A3978" w:rsidRPr="00F16F26" w:rsidRDefault="002A3978" w:rsidP="002A3978">
            <w:pPr>
              <w:rPr>
                <w:i/>
                <w:iCs/>
                <w:sz w:val="16"/>
                <w:szCs w:val="16"/>
                <w:rPrChange w:id="504" w:author="Khasin, Ark" w:date="2022-10-19T16:22:00Z">
                  <w:rPr>
                    <w:sz w:val="16"/>
                    <w:szCs w:val="16"/>
                  </w:rPr>
                </w:rPrChange>
              </w:rPr>
            </w:pPr>
            <w:r w:rsidRPr="00F16F26">
              <w:rPr>
                <w:bCs/>
                <w:i/>
                <w:iCs/>
                <w:sz w:val="16"/>
                <w:szCs w:val="16"/>
                <w:rPrChange w:id="505" w:author="Khasin, Ark" w:date="2022-10-19T16:22:00Z">
                  <w:rPr>
                    <w:bCs/>
                    <w:sz w:val="16"/>
                    <w:szCs w:val="16"/>
                  </w:rPr>
                </w:rPrChange>
              </w:rPr>
              <w:t>0</w:t>
            </w:r>
          </w:p>
        </w:tc>
        <w:tc>
          <w:tcPr>
            <w:tcW w:w="1350" w:type="dxa"/>
            <w:shd w:val="clear" w:color="auto" w:fill="auto"/>
          </w:tcPr>
          <w:p w14:paraId="5FB4446E" w14:textId="77777777" w:rsidR="002A3978" w:rsidRPr="00F16F26" w:rsidRDefault="002A3978" w:rsidP="002A3978">
            <w:pPr>
              <w:rPr>
                <w:i/>
                <w:iCs/>
                <w:sz w:val="16"/>
                <w:szCs w:val="16"/>
                <w:rPrChange w:id="506" w:author="Khasin, Ark" w:date="2022-10-19T16:22:00Z">
                  <w:rPr>
                    <w:sz w:val="16"/>
                    <w:szCs w:val="16"/>
                  </w:rPr>
                </w:rPrChange>
              </w:rPr>
            </w:pPr>
            <w:r w:rsidRPr="00F16F26">
              <w:rPr>
                <w:bCs/>
                <w:i/>
                <w:iCs/>
                <w:sz w:val="16"/>
                <w:szCs w:val="16"/>
                <w:rPrChange w:id="507" w:author="Khasin, Ark" w:date="2022-10-19T16:22:00Z">
                  <w:rPr>
                    <w:bCs/>
                    <w:sz w:val="16"/>
                    <w:szCs w:val="16"/>
                  </w:rPr>
                </w:rPrChange>
              </w:rPr>
              <w:t>0</w:t>
            </w:r>
          </w:p>
        </w:tc>
        <w:tc>
          <w:tcPr>
            <w:tcW w:w="1530" w:type="dxa"/>
            <w:shd w:val="clear" w:color="auto" w:fill="auto"/>
          </w:tcPr>
          <w:p w14:paraId="21B214E4" w14:textId="77777777" w:rsidR="002A3978" w:rsidRPr="00F16F26" w:rsidRDefault="002A3978" w:rsidP="002A3978">
            <w:pPr>
              <w:rPr>
                <w:i/>
                <w:iCs/>
                <w:sz w:val="16"/>
                <w:szCs w:val="16"/>
                <w:rPrChange w:id="508" w:author="Khasin, Ark" w:date="2022-10-19T16:22:00Z">
                  <w:rPr>
                    <w:sz w:val="16"/>
                    <w:szCs w:val="16"/>
                  </w:rPr>
                </w:rPrChange>
              </w:rPr>
            </w:pPr>
            <w:r w:rsidRPr="00F16F26">
              <w:rPr>
                <w:bCs/>
                <w:i/>
                <w:iCs/>
                <w:sz w:val="16"/>
                <w:szCs w:val="16"/>
                <w:rPrChange w:id="509" w:author="Khasin, Ark" w:date="2022-10-19T16:22:00Z">
                  <w:rPr>
                    <w:bCs/>
                    <w:sz w:val="16"/>
                    <w:szCs w:val="16"/>
                  </w:rPr>
                </w:rPrChange>
              </w:rPr>
              <w:t>0</w:t>
            </w:r>
          </w:p>
        </w:tc>
        <w:tc>
          <w:tcPr>
            <w:tcW w:w="2160" w:type="dxa"/>
            <w:shd w:val="clear" w:color="auto" w:fill="auto"/>
          </w:tcPr>
          <w:p w14:paraId="47D83C01" w14:textId="77777777" w:rsidR="002A3978" w:rsidRPr="00F16F26" w:rsidRDefault="002A3978" w:rsidP="002A3978">
            <w:pPr>
              <w:rPr>
                <w:bCs/>
                <w:i/>
                <w:iCs/>
                <w:color w:val="000000"/>
                <w:sz w:val="16"/>
                <w:szCs w:val="16"/>
                <w:rPrChange w:id="510" w:author="Khasin, Ark" w:date="2022-10-19T16:22:00Z">
                  <w:rPr>
                    <w:bCs/>
                    <w:color w:val="000000"/>
                    <w:sz w:val="16"/>
                    <w:szCs w:val="16"/>
                  </w:rPr>
                </w:rPrChange>
              </w:rPr>
            </w:pPr>
          </w:p>
        </w:tc>
      </w:tr>
      <w:tr w:rsidR="002A3978" w:rsidRPr="00F16F26" w14:paraId="33C22DC0" w14:textId="77777777" w:rsidTr="00992444">
        <w:tc>
          <w:tcPr>
            <w:tcW w:w="1435" w:type="dxa"/>
            <w:vMerge/>
            <w:shd w:val="clear" w:color="auto" w:fill="auto"/>
          </w:tcPr>
          <w:p w14:paraId="2E64F29D" w14:textId="77777777" w:rsidR="002A3978" w:rsidRPr="00F16F26" w:rsidRDefault="002A3978" w:rsidP="002A3978">
            <w:pPr>
              <w:rPr>
                <w:bCs/>
                <w:i/>
                <w:iCs/>
                <w:sz w:val="16"/>
                <w:rPrChange w:id="511" w:author="Khasin, Ark" w:date="2022-10-19T16:22:00Z">
                  <w:rPr>
                    <w:bCs/>
                    <w:sz w:val="16"/>
                  </w:rPr>
                </w:rPrChange>
              </w:rPr>
            </w:pPr>
          </w:p>
        </w:tc>
        <w:tc>
          <w:tcPr>
            <w:tcW w:w="1440" w:type="dxa"/>
            <w:shd w:val="clear" w:color="auto" w:fill="auto"/>
          </w:tcPr>
          <w:p w14:paraId="71BC4CAB" w14:textId="77777777" w:rsidR="002A3978" w:rsidRPr="00F16F26" w:rsidRDefault="002A3978" w:rsidP="002A3978">
            <w:pPr>
              <w:ind w:left="-108"/>
              <w:rPr>
                <w:bCs/>
                <w:i/>
                <w:iCs/>
                <w:sz w:val="16"/>
                <w:szCs w:val="16"/>
                <w:rPrChange w:id="512" w:author="Khasin, Ark" w:date="2022-10-19T16:22:00Z">
                  <w:rPr>
                    <w:bCs/>
                    <w:sz w:val="16"/>
                    <w:szCs w:val="16"/>
                  </w:rPr>
                </w:rPrChange>
              </w:rPr>
            </w:pPr>
            <w:proofErr w:type="spellStart"/>
            <w:r w:rsidRPr="00F16F26">
              <w:rPr>
                <w:bCs/>
                <w:i/>
                <w:iCs/>
                <w:sz w:val="16"/>
                <w:rPrChange w:id="513" w:author="Khasin, Ark" w:date="2022-10-19T16:22:00Z">
                  <w:rPr>
                    <w:bCs/>
                    <w:sz w:val="16"/>
                  </w:rPr>
                </w:rPrChange>
              </w:rPr>
              <w:t>TimeOpenCntr</w:t>
            </w:r>
            <w:proofErr w:type="spellEnd"/>
          </w:p>
        </w:tc>
        <w:tc>
          <w:tcPr>
            <w:tcW w:w="900" w:type="dxa"/>
          </w:tcPr>
          <w:p w14:paraId="3F9D0F53" w14:textId="77777777" w:rsidR="002A3978" w:rsidRPr="00F16F26" w:rsidRDefault="002A3978" w:rsidP="002A3978">
            <w:pPr>
              <w:jc w:val="center"/>
              <w:rPr>
                <w:bCs/>
                <w:i/>
                <w:iCs/>
                <w:sz w:val="16"/>
                <w:szCs w:val="16"/>
                <w:rPrChange w:id="514" w:author="Khasin, Ark" w:date="2022-10-19T16:22:00Z">
                  <w:rPr>
                    <w:bCs/>
                    <w:sz w:val="16"/>
                    <w:szCs w:val="16"/>
                  </w:rPr>
                </w:rPrChange>
              </w:rPr>
            </w:pPr>
          </w:p>
        </w:tc>
        <w:tc>
          <w:tcPr>
            <w:tcW w:w="839" w:type="dxa"/>
            <w:shd w:val="clear" w:color="auto" w:fill="auto"/>
          </w:tcPr>
          <w:p w14:paraId="5FD641F1" w14:textId="00B8763F" w:rsidR="002A3978" w:rsidRPr="00F16F26" w:rsidRDefault="002A3978" w:rsidP="002A3978">
            <w:pPr>
              <w:jc w:val="center"/>
              <w:rPr>
                <w:bCs/>
                <w:i/>
                <w:iCs/>
                <w:sz w:val="16"/>
                <w:szCs w:val="16"/>
                <w:rPrChange w:id="515" w:author="Khasin, Ark" w:date="2022-10-19T16:22:00Z">
                  <w:rPr>
                    <w:bCs/>
                    <w:sz w:val="16"/>
                    <w:szCs w:val="16"/>
                  </w:rPr>
                </w:rPrChange>
              </w:rPr>
            </w:pPr>
            <w:proofErr w:type="spellStart"/>
            <w:r w:rsidRPr="00F16F26">
              <w:rPr>
                <w:bCs/>
                <w:i/>
                <w:iCs/>
                <w:sz w:val="16"/>
                <w:szCs w:val="16"/>
                <w:rPrChange w:id="516" w:author="Khasin, Ark" w:date="2022-10-19T16:22:00Z">
                  <w:rPr>
                    <w:bCs/>
                    <w:sz w:val="16"/>
                    <w:szCs w:val="16"/>
                  </w:rPr>
                </w:rPrChange>
              </w:rPr>
              <w:t>CRnTmDyn</w:t>
            </w:r>
            <w:proofErr w:type="spellEnd"/>
          </w:p>
        </w:tc>
        <w:tc>
          <w:tcPr>
            <w:tcW w:w="1591" w:type="dxa"/>
            <w:shd w:val="clear" w:color="auto" w:fill="auto"/>
          </w:tcPr>
          <w:p w14:paraId="39ACA446" w14:textId="77777777" w:rsidR="002A3978" w:rsidRPr="00F16F26" w:rsidRDefault="002A3978" w:rsidP="002A3978">
            <w:pPr>
              <w:rPr>
                <w:i/>
                <w:iCs/>
                <w:sz w:val="16"/>
                <w:szCs w:val="16"/>
                <w:rPrChange w:id="517" w:author="Khasin, Ark" w:date="2022-10-19T16:22:00Z">
                  <w:rPr>
                    <w:sz w:val="16"/>
                    <w:szCs w:val="16"/>
                  </w:rPr>
                </w:rPrChange>
              </w:rPr>
            </w:pPr>
            <w:r w:rsidRPr="00F16F26">
              <w:rPr>
                <w:bCs/>
                <w:i/>
                <w:iCs/>
                <w:sz w:val="16"/>
                <w:szCs w:val="16"/>
                <w:rPrChange w:id="518" w:author="Khasin, Ark" w:date="2022-10-19T16:22:00Z">
                  <w:rPr>
                    <w:bCs/>
                    <w:sz w:val="16"/>
                    <w:szCs w:val="16"/>
                  </w:rPr>
                </w:rPrChange>
              </w:rPr>
              <w:t>0</w:t>
            </w:r>
          </w:p>
        </w:tc>
        <w:tc>
          <w:tcPr>
            <w:tcW w:w="2160" w:type="dxa"/>
            <w:shd w:val="clear" w:color="auto" w:fill="auto"/>
          </w:tcPr>
          <w:p w14:paraId="2F26F696" w14:textId="77777777" w:rsidR="002A3978" w:rsidRPr="00F16F26" w:rsidRDefault="002A3978" w:rsidP="002A3978">
            <w:pPr>
              <w:rPr>
                <w:i/>
                <w:iCs/>
                <w:sz w:val="16"/>
                <w:szCs w:val="16"/>
                <w:rPrChange w:id="519" w:author="Khasin, Ark" w:date="2022-10-19T16:22:00Z">
                  <w:rPr>
                    <w:sz w:val="16"/>
                    <w:szCs w:val="16"/>
                  </w:rPr>
                </w:rPrChange>
              </w:rPr>
            </w:pPr>
            <w:r w:rsidRPr="00F16F26">
              <w:rPr>
                <w:bCs/>
                <w:i/>
                <w:iCs/>
                <w:sz w:val="16"/>
                <w:szCs w:val="16"/>
                <w:rPrChange w:id="520" w:author="Khasin, Ark" w:date="2022-10-19T16:22:00Z">
                  <w:rPr>
                    <w:bCs/>
                    <w:sz w:val="16"/>
                    <w:szCs w:val="16"/>
                  </w:rPr>
                </w:rPrChange>
              </w:rPr>
              <w:t>0</w:t>
            </w:r>
          </w:p>
        </w:tc>
        <w:tc>
          <w:tcPr>
            <w:tcW w:w="1350" w:type="dxa"/>
            <w:shd w:val="clear" w:color="auto" w:fill="auto"/>
          </w:tcPr>
          <w:p w14:paraId="04CE9437" w14:textId="77777777" w:rsidR="002A3978" w:rsidRPr="00F16F26" w:rsidRDefault="002A3978" w:rsidP="002A3978">
            <w:pPr>
              <w:rPr>
                <w:i/>
                <w:iCs/>
                <w:sz w:val="16"/>
                <w:szCs w:val="16"/>
                <w:rPrChange w:id="521" w:author="Khasin, Ark" w:date="2022-10-19T16:22:00Z">
                  <w:rPr>
                    <w:sz w:val="16"/>
                    <w:szCs w:val="16"/>
                  </w:rPr>
                </w:rPrChange>
              </w:rPr>
            </w:pPr>
            <w:r w:rsidRPr="00F16F26">
              <w:rPr>
                <w:bCs/>
                <w:i/>
                <w:iCs/>
                <w:sz w:val="16"/>
                <w:szCs w:val="16"/>
                <w:rPrChange w:id="522" w:author="Khasin, Ark" w:date="2022-10-19T16:22:00Z">
                  <w:rPr>
                    <w:bCs/>
                    <w:sz w:val="16"/>
                    <w:szCs w:val="16"/>
                  </w:rPr>
                </w:rPrChange>
              </w:rPr>
              <w:t>0</w:t>
            </w:r>
          </w:p>
        </w:tc>
        <w:tc>
          <w:tcPr>
            <w:tcW w:w="1530" w:type="dxa"/>
            <w:shd w:val="clear" w:color="auto" w:fill="auto"/>
          </w:tcPr>
          <w:p w14:paraId="0418AC8B" w14:textId="77777777" w:rsidR="002A3978" w:rsidRPr="00F16F26" w:rsidRDefault="002A3978" w:rsidP="002A3978">
            <w:pPr>
              <w:rPr>
                <w:i/>
                <w:iCs/>
                <w:sz w:val="16"/>
                <w:szCs w:val="16"/>
                <w:rPrChange w:id="523" w:author="Khasin, Ark" w:date="2022-10-19T16:22:00Z">
                  <w:rPr>
                    <w:sz w:val="16"/>
                    <w:szCs w:val="16"/>
                  </w:rPr>
                </w:rPrChange>
              </w:rPr>
            </w:pPr>
            <w:r w:rsidRPr="00F16F26">
              <w:rPr>
                <w:bCs/>
                <w:i/>
                <w:iCs/>
                <w:sz w:val="16"/>
                <w:szCs w:val="16"/>
                <w:rPrChange w:id="524" w:author="Khasin, Ark" w:date="2022-10-19T16:22:00Z">
                  <w:rPr>
                    <w:bCs/>
                    <w:sz w:val="16"/>
                    <w:szCs w:val="16"/>
                  </w:rPr>
                </w:rPrChange>
              </w:rPr>
              <w:t>0</w:t>
            </w:r>
          </w:p>
        </w:tc>
        <w:tc>
          <w:tcPr>
            <w:tcW w:w="2160" w:type="dxa"/>
            <w:shd w:val="clear" w:color="auto" w:fill="auto"/>
          </w:tcPr>
          <w:p w14:paraId="41A00A91" w14:textId="77777777" w:rsidR="002A3978" w:rsidRPr="00F16F26" w:rsidRDefault="002A3978" w:rsidP="002A3978">
            <w:pPr>
              <w:rPr>
                <w:bCs/>
                <w:i/>
                <w:iCs/>
                <w:sz w:val="16"/>
                <w:szCs w:val="16"/>
                <w:rPrChange w:id="525" w:author="Khasin, Ark" w:date="2022-10-19T16:22:00Z">
                  <w:rPr>
                    <w:bCs/>
                    <w:sz w:val="16"/>
                    <w:szCs w:val="16"/>
                  </w:rPr>
                </w:rPrChange>
              </w:rPr>
            </w:pPr>
          </w:p>
        </w:tc>
      </w:tr>
      <w:tr w:rsidR="002A3978" w:rsidRPr="00F16F26" w14:paraId="02D52FB6" w14:textId="77777777" w:rsidTr="00992444">
        <w:tc>
          <w:tcPr>
            <w:tcW w:w="1435" w:type="dxa"/>
            <w:vMerge/>
            <w:shd w:val="clear" w:color="auto" w:fill="auto"/>
          </w:tcPr>
          <w:p w14:paraId="3B61E6C2" w14:textId="77777777" w:rsidR="002A3978" w:rsidRPr="00F16F26" w:rsidRDefault="002A3978" w:rsidP="002A3978">
            <w:pPr>
              <w:rPr>
                <w:bCs/>
                <w:i/>
                <w:iCs/>
                <w:sz w:val="16"/>
                <w:rPrChange w:id="526" w:author="Khasin, Ark" w:date="2022-10-19T16:22:00Z">
                  <w:rPr>
                    <w:bCs/>
                    <w:sz w:val="16"/>
                  </w:rPr>
                </w:rPrChange>
              </w:rPr>
            </w:pPr>
          </w:p>
        </w:tc>
        <w:tc>
          <w:tcPr>
            <w:tcW w:w="1440" w:type="dxa"/>
            <w:shd w:val="clear" w:color="auto" w:fill="auto"/>
          </w:tcPr>
          <w:p w14:paraId="35DE694F" w14:textId="77777777" w:rsidR="002A3978" w:rsidRPr="00F16F26" w:rsidRDefault="002A3978" w:rsidP="002A3978">
            <w:pPr>
              <w:ind w:left="-108"/>
              <w:rPr>
                <w:bCs/>
                <w:i/>
                <w:iCs/>
                <w:sz w:val="16"/>
                <w:szCs w:val="16"/>
                <w:rPrChange w:id="527" w:author="Khasin, Ark" w:date="2022-10-19T16:22:00Z">
                  <w:rPr>
                    <w:bCs/>
                    <w:sz w:val="16"/>
                    <w:szCs w:val="16"/>
                  </w:rPr>
                </w:rPrChange>
              </w:rPr>
            </w:pPr>
            <w:proofErr w:type="spellStart"/>
            <w:r w:rsidRPr="00F16F26">
              <w:rPr>
                <w:bCs/>
                <w:i/>
                <w:iCs/>
                <w:sz w:val="16"/>
                <w:rPrChange w:id="528" w:author="Khasin, Ark" w:date="2022-10-19T16:22:00Z">
                  <w:rPr>
                    <w:bCs/>
                    <w:sz w:val="16"/>
                  </w:rPr>
                </w:rPrChange>
              </w:rPr>
              <w:t>TimeNearCntr</w:t>
            </w:r>
            <w:proofErr w:type="spellEnd"/>
          </w:p>
        </w:tc>
        <w:tc>
          <w:tcPr>
            <w:tcW w:w="900" w:type="dxa"/>
          </w:tcPr>
          <w:p w14:paraId="4CD2AB71" w14:textId="77777777" w:rsidR="002A3978" w:rsidRPr="00F16F26" w:rsidRDefault="002A3978" w:rsidP="002A3978">
            <w:pPr>
              <w:jc w:val="center"/>
              <w:rPr>
                <w:bCs/>
                <w:i/>
                <w:iCs/>
                <w:sz w:val="16"/>
                <w:szCs w:val="16"/>
                <w:rPrChange w:id="529" w:author="Khasin, Ark" w:date="2022-10-19T16:22:00Z">
                  <w:rPr>
                    <w:bCs/>
                    <w:sz w:val="16"/>
                    <w:szCs w:val="16"/>
                  </w:rPr>
                </w:rPrChange>
              </w:rPr>
            </w:pPr>
          </w:p>
        </w:tc>
        <w:tc>
          <w:tcPr>
            <w:tcW w:w="839" w:type="dxa"/>
            <w:shd w:val="clear" w:color="auto" w:fill="auto"/>
          </w:tcPr>
          <w:p w14:paraId="307AC475" w14:textId="0761C517" w:rsidR="002A3978" w:rsidRPr="00F16F26" w:rsidRDefault="002A3978" w:rsidP="002A3978">
            <w:pPr>
              <w:jc w:val="center"/>
              <w:rPr>
                <w:bCs/>
                <w:i/>
                <w:iCs/>
                <w:sz w:val="16"/>
                <w:szCs w:val="16"/>
                <w:rPrChange w:id="530" w:author="Khasin, Ark" w:date="2022-10-19T16:22:00Z">
                  <w:rPr>
                    <w:bCs/>
                    <w:sz w:val="16"/>
                    <w:szCs w:val="16"/>
                  </w:rPr>
                </w:rPrChange>
              </w:rPr>
            </w:pPr>
            <w:proofErr w:type="spellStart"/>
            <w:r w:rsidRPr="00F16F26">
              <w:rPr>
                <w:bCs/>
                <w:i/>
                <w:iCs/>
                <w:sz w:val="16"/>
                <w:szCs w:val="16"/>
                <w:rPrChange w:id="531" w:author="Khasin, Ark" w:date="2022-10-19T16:22:00Z">
                  <w:rPr>
                    <w:bCs/>
                    <w:sz w:val="16"/>
                    <w:szCs w:val="16"/>
                  </w:rPr>
                </w:rPrChange>
              </w:rPr>
              <w:t>CRnTmDyn</w:t>
            </w:r>
            <w:proofErr w:type="spellEnd"/>
          </w:p>
        </w:tc>
        <w:tc>
          <w:tcPr>
            <w:tcW w:w="1591" w:type="dxa"/>
            <w:shd w:val="clear" w:color="auto" w:fill="auto"/>
          </w:tcPr>
          <w:p w14:paraId="70CF7E4A" w14:textId="77777777" w:rsidR="002A3978" w:rsidRPr="00F16F26" w:rsidRDefault="002A3978" w:rsidP="002A3978">
            <w:pPr>
              <w:rPr>
                <w:i/>
                <w:iCs/>
                <w:sz w:val="16"/>
                <w:szCs w:val="16"/>
                <w:rPrChange w:id="532" w:author="Khasin, Ark" w:date="2022-10-19T16:22:00Z">
                  <w:rPr>
                    <w:sz w:val="16"/>
                    <w:szCs w:val="16"/>
                  </w:rPr>
                </w:rPrChange>
              </w:rPr>
            </w:pPr>
            <w:r w:rsidRPr="00F16F26">
              <w:rPr>
                <w:bCs/>
                <w:i/>
                <w:iCs/>
                <w:sz w:val="16"/>
                <w:szCs w:val="16"/>
                <w:rPrChange w:id="533" w:author="Khasin, Ark" w:date="2022-10-19T16:22:00Z">
                  <w:rPr>
                    <w:bCs/>
                    <w:sz w:val="16"/>
                    <w:szCs w:val="16"/>
                  </w:rPr>
                </w:rPrChange>
              </w:rPr>
              <w:t>0</w:t>
            </w:r>
          </w:p>
        </w:tc>
        <w:tc>
          <w:tcPr>
            <w:tcW w:w="2160" w:type="dxa"/>
            <w:shd w:val="clear" w:color="auto" w:fill="auto"/>
          </w:tcPr>
          <w:p w14:paraId="632CC927" w14:textId="77777777" w:rsidR="002A3978" w:rsidRPr="00F16F26" w:rsidRDefault="002A3978" w:rsidP="002A3978">
            <w:pPr>
              <w:rPr>
                <w:i/>
                <w:iCs/>
                <w:sz w:val="16"/>
                <w:szCs w:val="16"/>
                <w:rPrChange w:id="534" w:author="Khasin, Ark" w:date="2022-10-19T16:22:00Z">
                  <w:rPr>
                    <w:sz w:val="16"/>
                    <w:szCs w:val="16"/>
                  </w:rPr>
                </w:rPrChange>
              </w:rPr>
            </w:pPr>
            <w:r w:rsidRPr="00F16F26">
              <w:rPr>
                <w:bCs/>
                <w:i/>
                <w:iCs/>
                <w:sz w:val="16"/>
                <w:szCs w:val="16"/>
                <w:rPrChange w:id="535" w:author="Khasin, Ark" w:date="2022-10-19T16:22:00Z">
                  <w:rPr>
                    <w:bCs/>
                    <w:sz w:val="16"/>
                    <w:szCs w:val="16"/>
                  </w:rPr>
                </w:rPrChange>
              </w:rPr>
              <w:t>0</w:t>
            </w:r>
          </w:p>
        </w:tc>
        <w:tc>
          <w:tcPr>
            <w:tcW w:w="1350" w:type="dxa"/>
            <w:shd w:val="clear" w:color="auto" w:fill="auto"/>
          </w:tcPr>
          <w:p w14:paraId="482DC924" w14:textId="77777777" w:rsidR="002A3978" w:rsidRPr="00F16F26" w:rsidRDefault="002A3978" w:rsidP="002A3978">
            <w:pPr>
              <w:rPr>
                <w:i/>
                <w:iCs/>
                <w:sz w:val="16"/>
                <w:szCs w:val="16"/>
                <w:rPrChange w:id="536" w:author="Khasin, Ark" w:date="2022-10-19T16:22:00Z">
                  <w:rPr>
                    <w:sz w:val="16"/>
                    <w:szCs w:val="16"/>
                  </w:rPr>
                </w:rPrChange>
              </w:rPr>
            </w:pPr>
            <w:r w:rsidRPr="00F16F26">
              <w:rPr>
                <w:bCs/>
                <w:i/>
                <w:iCs/>
                <w:sz w:val="16"/>
                <w:szCs w:val="16"/>
                <w:rPrChange w:id="537" w:author="Khasin, Ark" w:date="2022-10-19T16:22:00Z">
                  <w:rPr>
                    <w:bCs/>
                    <w:sz w:val="16"/>
                    <w:szCs w:val="16"/>
                  </w:rPr>
                </w:rPrChange>
              </w:rPr>
              <w:t>0</w:t>
            </w:r>
          </w:p>
        </w:tc>
        <w:tc>
          <w:tcPr>
            <w:tcW w:w="1530" w:type="dxa"/>
            <w:shd w:val="clear" w:color="auto" w:fill="auto"/>
          </w:tcPr>
          <w:p w14:paraId="1F8A3A1B" w14:textId="77777777" w:rsidR="002A3978" w:rsidRPr="00F16F26" w:rsidRDefault="002A3978" w:rsidP="002A3978">
            <w:pPr>
              <w:rPr>
                <w:i/>
                <w:iCs/>
                <w:sz w:val="16"/>
                <w:szCs w:val="16"/>
                <w:rPrChange w:id="538" w:author="Khasin, Ark" w:date="2022-10-19T16:22:00Z">
                  <w:rPr>
                    <w:sz w:val="16"/>
                    <w:szCs w:val="16"/>
                  </w:rPr>
                </w:rPrChange>
              </w:rPr>
            </w:pPr>
            <w:r w:rsidRPr="00F16F26">
              <w:rPr>
                <w:bCs/>
                <w:i/>
                <w:iCs/>
                <w:sz w:val="16"/>
                <w:szCs w:val="16"/>
                <w:rPrChange w:id="539" w:author="Khasin, Ark" w:date="2022-10-19T16:22:00Z">
                  <w:rPr>
                    <w:bCs/>
                    <w:sz w:val="16"/>
                    <w:szCs w:val="16"/>
                  </w:rPr>
                </w:rPrChange>
              </w:rPr>
              <w:t>0</w:t>
            </w:r>
          </w:p>
        </w:tc>
        <w:tc>
          <w:tcPr>
            <w:tcW w:w="2160" w:type="dxa"/>
            <w:shd w:val="clear" w:color="auto" w:fill="auto"/>
          </w:tcPr>
          <w:p w14:paraId="14E3D0FD" w14:textId="77777777" w:rsidR="002A3978" w:rsidRPr="00F16F26" w:rsidRDefault="002A3978" w:rsidP="002A3978">
            <w:pPr>
              <w:rPr>
                <w:bCs/>
                <w:i/>
                <w:iCs/>
                <w:sz w:val="16"/>
                <w:szCs w:val="16"/>
                <w:rPrChange w:id="540" w:author="Khasin, Ark" w:date="2022-10-19T16:22:00Z">
                  <w:rPr>
                    <w:bCs/>
                    <w:sz w:val="16"/>
                    <w:szCs w:val="16"/>
                  </w:rPr>
                </w:rPrChange>
              </w:rPr>
            </w:pPr>
          </w:p>
        </w:tc>
      </w:tr>
      <w:tr w:rsidR="002A3978" w:rsidRPr="00F16F26" w14:paraId="1D2F37FE" w14:textId="77777777" w:rsidTr="00992444">
        <w:tc>
          <w:tcPr>
            <w:tcW w:w="1435" w:type="dxa"/>
            <w:vMerge/>
            <w:shd w:val="clear" w:color="auto" w:fill="auto"/>
          </w:tcPr>
          <w:p w14:paraId="47941CA1" w14:textId="77777777" w:rsidR="002A3978" w:rsidRPr="00F16F26" w:rsidRDefault="002A3978" w:rsidP="002A3978">
            <w:pPr>
              <w:rPr>
                <w:bCs/>
                <w:i/>
                <w:iCs/>
                <w:sz w:val="16"/>
                <w:rPrChange w:id="541" w:author="Khasin, Ark" w:date="2022-10-19T16:22:00Z">
                  <w:rPr>
                    <w:bCs/>
                    <w:sz w:val="16"/>
                  </w:rPr>
                </w:rPrChange>
              </w:rPr>
            </w:pPr>
          </w:p>
        </w:tc>
        <w:tc>
          <w:tcPr>
            <w:tcW w:w="1440" w:type="dxa"/>
            <w:shd w:val="clear" w:color="auto" w:fill="auto"/>
          </w:tcPr>
          <w:p w14:paraId="181B1938" w14:textId="77777777" w:rsidR="002A3978" w:rsidRPr="00F16F26" w:rsidRDefault="002A3978" w:rsidP="002A3978">
            <w:pPr>
              <w:ind w:left="-108"/>
              <w:rPr>
                <w:bCs/>
                <w:i/>
                <w:iCs/>
                <w:sz w:val="16"/>
                <w:szCs w:val="16"/>
                <w:rPrChange w:id="542" w:author="Khasin, Ark" w:date="2022-10-19T16:22:00Z">
                  <w:rPr>
                    <w:bCs/>
                    <w:sz w:val="16"/>
                    <w:szCs w:val="16"/>
                  </w:rPr>
                </w:rPrChange>
              </w:rPr>
            </w:pPr>
            <w:proofErr w:type="spellStart"/>
            <w:r w:rsidRPr="00F16F26">
              <w:rPr>
                <w:bCs/>
                <w:i/>
                <w:iCs/>
                <w:sz w:val="16"/>
                <w:rPrChange w:id="543" w:author="Khasin, Ark" w:date="2022-10-19T16:22:00Z">
                  <w:rPr>
                    <w:bCs/>
                    <w:sz w:val="16"/>
                  </w:rPr>
                </w:rPrChange>
              </w:rPr>
              <w:t>CyclesCntr</w:t>
            </w:r>
            <w:proofErr w:type="spellEnd"/>
          </w:p>
        </w:tc>
        <w:tc>
          <w:tcPr>
            <w:tcW w:w="900" w:type="dxa"/>
          </w:tcPr>
          <w:p w14:paraId="505D7BBB" w14:textId="77777777" w:rsidR="002A3978" w:rsidRPr="00F16F26" w:rsidRDefault="002A3978" w:rsidP="002A3978">
            <w:pPr>
              <w:jc w:val="center"/>
              <w:rPr>
                <w:bCs/>
                <w:i/>
                <w:iCs/>
                <w:sz w:val="16"/>
                <w:szCs w:val="16"/>
                <w:rPrChange w:id="544" w:author="Khasin, Ark" w:date="2022-10-19T16:22:00Z">
                  <w:rPr>
                    <w:bCs/>
                    <w:sz w:val="16"/>
                    <w:szCs w:val="16"/>
                  </w:rPr>
                </w:rPrChange>
              </w:rPr>
            </w:pPr>
          </w:p>
        </w:tc>
        <w:tc>
          <w:tcPr>
            <w:tcW w:w="839" w:type="dxa"/>
            <w:shd w:val="clear" w:color="auto" w:fill="auto"/>
          </w:tcPr>
          <w:p w14:paraId="62A343D2" w14:textId="4907EEB5" w:rsidR="002A3978" w:rsidRPr="00F16F26" w:rsidRDefault="002A3978" w:rsidP="002A3978">
            <w:pPr>
              <w:jc w:val="center"/>
              <w:rPr>
                <w:bCs/>
                <w:i/>
                <w:iCs/>
                <w:sz w:val="16"/>
                <w:szCs w:val="16"/>
                <w:rPrChange w:id="545" w:author="Khasin, Ark" w:date="2022-10-19T16:22:00Z">
                  <w:rPr>
                    <w:bCs/>
                    <w:sz w:val="16"/>
                    <w:szCs w:val="16"/>
                  </w:rPr>
                </w:rPrChange>
              </w:rPr>
            </w:pPr>
            <w:proofErr w:type="spellStart"/>
            <w:r w:rsidRPr="00F16F26">
              <w:rPr>
                <w:bCs/>
                <w:i/>
                <w:iCs/>
                <w:sz w:val="16"/>
                <w:szCs w:val="16"/>
                <w:rPrChange w:id="546" w:author="Khasin, Ark" w:date="2022-10-19T16:22:00Z">
                  <w:rPr>
                    <w:bCs/>
                    <w:sz w:val="16"/>
                    <w:szCs w:val="16"/>
                  </w:rPr>
                </w:rPrChange>
              </w:rPr>
              <w:t>CRnTmDyn</w:t>
            </w:r>
            <w:proofErr w:type="spellEnd"/>
          </w:p>
        </w:tc>
        <w:tc>
          <w:tcPr>
            <w:tcW w:w="1591" w:type="dxa"/>
            <w:shd w:val="clear" w:color="auto" w:fill="auto"/>
          </w:tcPr>
          <w:p w14:paraId="2C6DBE42" w14:textId="77777777" w:rsidR="002A3978" w:rsidRPr="00F16F26" w:rsidRDefault="002A3978" w:rsidP="002A3978">
            <w:pPr>
              <w:rPr>
                <w:i/>
                <w:iCs/>
                <w:sz w:val="16"/>
                <w:szCs w:val="16"/>
                <w:rPrChange w:id="547" w:author="Khasin, Ark" w:date="2022-10-19T16:22:00Z">
                  <w:rPr>
                    <w:sz w:val="16"/>
                    <w:szCs w:val="16"/>
                  </w:rPr>
                </w:rPrChange>
              </w:rPr>
            </w:pPr>
            <w:r w:rsidRPr="00F16F26">
              <w:rPr>
                <w:bCs/>
                <w:i/>
                <w:iCs/>
                <w:sz w:val="16"/>
                <w:szCs w:val="16"/>
                <w:rPrChange w:id="548" w:author="Khasin, Ark" w:date="2022-10-19T16:22:00Z">
                  <w:rPr>
                    <w:bCs/>
                    <w:sz w:val="16"/>
                    <w:szCs w:val="16"/>
                  </w:rPr>
                </w:rPrChange>
              </w:rPr>
              <w:t>0</w:t>
            </w:r>
          </w:p>
        </w:tc>
        <w:tc>
          <w:tcPr>
            <w:tcW w:w="2160" w:type="dxa"/>
            <w:shd w:val="clear" w:color="auto" w:fill="auto"/>
          </w:tcPr>
          <w:p w14:paraId="0928C432" w14:textId="77777777" w:rsidR="002A3978" w:rsidRPr="00F16F26" w:rsidRDefault="002A3978" w:rsidP="002A3978">
            <w:pPr>
              <w:rPr>
                <w:i/>
                <w:iCs/>
                <w:sz w:val="16"/>
                <w:szCs w:val="16"/>
                <w:rPrChange w:id="549" w:author="Khasin, Ark" w:date="2022-10-19T16:22:00Z">
                  <w:rPr>
                    <w:sz w:val="16"/>
                    <w:szCs w:val="16"/>
                  </w:rPr>
                </w:rPrChange>
              </w:rPr>
            </w:pPr>
            <w:r w:rsidRPr="00F16F26">
              <w:rPr>
                <w:bCs/>
                <w:i/>
                <w:iCs/>
                <w:sz w:val="16"/>
                <w:szCs w:val="16"/>
                <w:rPrChange w:id="550" w:author="Khasin, Ark" w:date="2022-10-19T16:22:00Z">
                  <w:rPr>
                    <w:bCs/>
                    <w:sz w:val="16"/>
                    <w:szCs w:val="16"/>
                  </w:rPr>
                </w:rPrChange>
              </w:rPr>
              <w:t>0</w:t>
            </w:r>
          </w:p>
        </w:tc>
        <w:tc>
          <w:tcPr>
            <w:tcW w:w="1350" w:type="dxa"/>
            <w:shd w:val="clear" w:color="auto" w:fill="auto"/>
          </w:tcPr>
          <w:p w14:paraId="7BFB59F3" w14:textId="77777777" w:rsidR="002A3978" w:rsidRPr="00F16F26" w:rsidRDefault="002A3978" w:rsidP="002A3978">
            <w:pPr>
              <w:rPr>
                <w:i/>
                <w:iCs/>
                <w:sz w:val="16"/>
                <w:szCs w:val="16"/>
                <w:rPrChange w:id="551" w:author="Khasin, Ark" w:date="2022-10-19T16:22:00Z">
                  <w:rPr>
                    <w:sz w:val="16"/>
                    <w:szCs w:val="16"/>
                  </w:rPr>
                </w:rPrChange>
              </w:rPr>
            </w:pPr>
            <w:r w:rsidRPr="00F16F26">
              <w:rPr>
                <w:bCs/>
                <w:i/>
                <w:iCs/>
                <w:sz w:val="16"/>
                <w:szCs w:val="16"/>
                <w:rPrChange w:id="552" w:author="Khasin, Ark" w:date="2022-10-19T16:22:00Z">
                  <w:rPr>
                    <w:bCs/>
                    <w:sz w:val="16"/>
                    <w:szCs w:val="16"/>
                  </w:rPr>
                </w:rPrChange>
              </w:rPr>
              <w:t>0</w:t>
            </w:r>
          </w:p>
        </w:tc>
        <w:tc>
          <w:tcPr>
            <w:tcW w:w="1530" w:type="dxa"/>
            <w:shd w:val="clear" w:color="auto" w:fill="auto"/>
          </w:tcPr>
          <w:p w14:paraId="74B6AA6C" w14:textId="77777777" w:rsidR="002A3978" w:rsidRPr="00F16F26" w:rsidRDefault="002A3978" w:rsidP="002A3978">
            <w:pPr>
              <w:rPr>
                <w:i/>
                <w:iCs/>
                <w:sz w:val="16"/>
                <w:szCs w:val="16"/>
                <w:rPrChange w:id="553" w:author="Khasin, Ark" w:date="2022-10-19T16:22:00Z">
                  <w:rPr>
                    <w:sz w:val="16"/>
                    <w:szCs w:val="16"/>
                  </w:rPr>
                </w:rPrChange>
              </w:rPr>
            </w:pPr>
            <w:r w:rsidRPr="00F16F26">
              <w:rPr>
                <w:bCs/>
                <w:i/>
                <w:iCs/>
                <w:sz w:val="16"/>
                <w:szCs w:val="16"/>
                <w:rPrChange w:id="554" w:author="Khasin, Ark" w:date="2022-10-19T16:22:00Z">
                  <w:rPr>
                    <w:bCs/>
                    <w:sz w:val="16"/>
                    <w:szCs w:val="16"/>
                  </w:rPr>
                </w:rPrChange>
              </w:rPr>
              <w:t>0</w:t>
            </w:r>
          </w:p>
        </w:tc>
        <w:tc>
          <w:tcPr>
            <w:tcW w:w="2160" w:type="dxa"/>
            <w:shd w:val="clear" w:color="auto" w:fill="auto"/>
          </w:tcPr>
          <w:p w14:paraId="1EB4E7D9" w14:textId="77777777" w:rsidR="002A3978" w:rsidRPr="00F16F26" w:rsidRDefault="002A3978" w:rsidP="002A3978">
            <w:pPr>
              <w:rPr>
                <w:bCs/>
                <w:i/>
                <w:iCs/>
                <w:sz w:val="16"/>
                <w:szCs w:val="16"/>
                <w:rPrChange w:id="555" w:author="Khasin, Ark" w:date="2022-10-19T16:22:00Z">
                  <w:rPr>
                    <w:bCs/>
                    <w:sz w:val="16"/>
                    <w:szCs w:val="16"/>
                  </w:rPr>
                </w:rPrChange>
              </w:rPr>
            </w:pPr>
          </w:p>
        </w:tc>
      </w:tr>
      <w:tr w:rsidR="002A3978" w:rsidRPr="00F16F26" w14:paraId="2AB6ED77" w14:textId="77777777" w:rsidTr="00992444">
        <w:tc>
          <w:tcPr>
            <w:tcW w:w="1435" w:type="dxa"/>
            <w:shd w:val="clear" w:color="auto" w:fill="auto"/>
          </w:tcPr>
          <w:p w14:paraId="3783BBAE" w14:textId="77777777" w:rsidR="002A3978" w:rsidRPr="00F16F26" w:rsidRDefault="002A3978" w:rsidP="002A3978">
            <w:pPr>
              <w:rPr>
                <w:bCs/>
                <w:i/>
                <w:iCs/>
                <w:sz w:val="16"/>
                <w:rPrChange w:id="556" w:author="Khasin, Ark" w:date="2022-10-19T16:22:00Z">
                  <w:rPr>
                    <w:bCs/>
                    <w:sz w:val="16"/>
                  </w:rPr>
                </w:rPrChange>
              </w:rPr>
            </w:pPr>
          </w:p>
        </w:tc>
        <w:tc>
          <w:tcPr>
            <w:tcW w:w="1440" w:type="dxa"/>
            <w:shd w:val="clear" w:color="auto" w:fill="auto"/>
          </w:tcPr>
          <w:p w14:paraId="53C3C2B9" w14:textId="77777777" w:rsidR="002A3978" w:rsidRPr="00F16F26" w:rsidRDefault="002A3978" w:rsidP="002A3978">
            <w:pPr>
              <w:ind w:left="-108"/>
              <w:rPr>
                <w:bCs/>
                <w:i/>
                <w:iCs/>
                <w:sz w:val="16"/>
                <w:rPrChange w:id="557" w:author="Khasin, Ark" w:date="2022-10-19T16:22:00Z">
                  <w:rPr>
                    <w:bCs/>
                    <w:sz w:val="16"/>
                  </w:rPr>
                </w:rPrChange>
              </w:rPr>
            </w:pPr>
          </w:p>
        </w:tc>
        <w:tc>
          <w:tcPr>
            <w:tcW w:w="900" w:type="dxa"/>
          </w:tcPr>
          <w:p w14:paraId="6D8B6581" w14:textId="77777777" w:rsidR="002A3978" w:rsidRPr="00F16F26" w:rsidRDefault="002A3978" w:rsidP="002A3978">
            <w:pPr>
              <w:jc w:val="center"/>
              <w:rPr>
                <w:bCs/>
                <w:i/>
                <w:iCs/>
                <w:sz w:val="16"/>
                <w:rPrChange w:id="558" w:author="Khasin, Ark" w:date="2022-10-19T16:22:00Z">
                  <w:rPr>
                    <w:bCs/>
                    <w:sz w:val="16"/>
                  </w:rPr>
                </w:rPrChange>
              </w:rPr>
            </w:pPr>
          </w:p>
        </w:tc>
        <w:tc>
          <w:tcPr>
            <w:tcW w:w="839" w:type="dxa"/>
            <w:shd w:val="clear" w:color="auto" w:fill="auto"/>
          </w:tcPr>
          <w:p w14:paraId="18121C1C" w14:textId="2D6096F1" w:rsidR="002A3978" w:rsidRPr="00F16F26" w:rsidRDefault="002A3978" w:rsidP="002A3978">
            <w:pPr>
              <w:jc w:val="center"/>
              <w:rPr>
                <w:bCs/>
                <w:i/>
                <w:iCs/>
                <w:sz w:val="16"/>
                <w:rPrChange w:id="559" w:author="Khasin, Ark" w:date="2022-10-19T16:22:00Z">
                  <w:rPr>
                    <w:bCs/>
                    <w:sz w:val="16"/>
                  </w:rPr>
                </w:rPrChange>
              </w:rPr>
            </w:pPr>
          </w:p>
        </w:tc>
        <w:tc>
          <w:tcPr>
            <w:tcW w:w="1591" w:type="dxa"/>
            <w:shd w:val="clear" w:color="auto" w:fill="auto"/>
          </w:tcPr>
          <w:p w14:paraId="09CD1D0A" w14:textId="77777777" w:rsidR="002A3978" w:rsidRPr="00F16F26" w:rsidRDefault="002A3978" w:rsidP="002A3978">
            <w:pPr>
              <w:rPr>
                <w:bCs/>
                <w:i/>
                <w:iCs/>
                <w:sz w:val="16"/>
                <w:rPrChange w:id="560" w:author="Khasin, Ark" w:date="2022-10-19T16:22:00Z">
                  <w:rPr>
                    <w:bCs/>
                    <w:sz w:val="16"/>
                  </w:rPr>
                </w:rPrChange>
              </w:rPr>
            </w:pPr>
          </w:p>
        </w:tc>
        <w:tc>
          <w:tcPr>
            <w:tcW w:w="2160" w:type="dxa"/>
            <w:shd w:val="clear" w:color="auto" w:fill="auto"/>
          </w:tcPr>
          <w:p w14:paraId="1CDFCB52" w14:textId="77777777" w:rsidR="002A3978" w:rsidRPr="00F16F26" w:rsidRDefault="002A3978" w:rsidP="002A3978">
            <w:pPr>
              <w:rPr>
                <w:bCs/>
                <w:i/>
                <w:iCs/>
                <w:sz w:val="16"/>
                <w:rPrChange w:id="561" w:author="Khasin, Ark" w:date="2022-10-19T16:22:00Z">
                  <w:rPr>
                    <w:bCs/>
                    <w:sz w:val="16"/>
                  </w:rPr>
                </w:rPrChange>
              </w:rPr>
            </w:pPr>
          </w:p>
        </w:tc>
        <w:tc>
          <w:tcPr>
            <w:tcW w:w="1350" w:type="dxa"/>
            <w:shd w:val="clear" w:color="auto" w:fill="auto"/>
          </w:tcPr>
          <w:p w14:paraId="5087D597" w14:textId="77777777" w:rsidR="002A3978" w:rsidRPr="00F16F26" w:rsidRDefault="002A3978" w:rsidP="002A3978">
            <w:pPr>
              <w:rPr>
                <w:bCs/>
                <w:i/>
                <w:iCs/>
                <w:sz w:val="16"/>
                <w:rPrChange w:id="562" w:author="Khasin, Ark" w:date="2022-10-19T16:22:00Z">
                  <w:rPr>
                    <w:bCs/>
                    <w:sz w:val="16"/>
                  </w:rPr>
                </w:rPrChange>
              </w:rPr>
            </w:pPr>
          </w:p>
        </w:tc>
        <w:tc>
          <w:tcPr>
            <w:tcW w:w="1530" w:type="dxa"/>
            <w:shd w:val="clear" w:color="auto" w:fill="auto"/>
          </w:tcPr>
          <w:p w14:paraId="0619E2AB" w14:textId="77777777" w:rsidR="002A3978" w:rsidRPr="00F16F26" w:rsidRDefault="002A3978" w:rsidP="002A3978">
            <w:pPr>
              <w:rPr>
                <w:bCs/>
                <w:i/>
                <w:iCs/>
                <w:sz w:val="16"/>
                <w:rPrChange w:id="563" w:author="Khasin, Ark" w:date="2022-10-19T16:22:00Z">
                  <w:rPr>
                    <w:bCs/>
                    <w:sz w:val="16"/>
                  </w:rPr>
                </w:rPrChange>
              </w:rPr>
            </w:pPr>
          </w:p>
        </w:tc>
        <w:tc>
          <w:tcPr>
            <w:tcW w:w="2160" w:type="dxa"/>
            <w:shd w:val="clear" w:color="auto" w:fill="auto"/>
          </w:tcPr>
          <w:p w14:paraId="2A19614F" w14:textId="77777777" w:rsidR="002A3978" w:rsidRPr="00F16F26" w:rsidRDefault="002A3978" w:rsidP="002A3978">
            <w:pPr>
              <w:rPr>
                <w:bCs/>
                <w:i/>
                <w:iCs/>
                <w:sz w:val="16"/>
                <w:rPrChange w:id="564" w:author="Khasin, Ark" w:date="2022-10-19T16:22:00Z">
                  <w:rPr>
                    <w:bCs/>
                    <w:sz w:val="16"/>
                  </w:rPr>
                </w:rPrChange>
              </w:rPr>
            </w:pPr>
          </w:p>
        </w:tc>
      </w:tr>
      <w:tr w:rsidR="002A3978" w:rsidRPr="00F16F26" w14:paraId="68D14F41" w14:textId="77777777" w:rsidTr="00992444">
        <w:trPr>
          <w:cantSplit/>
          <w:trHeight w:val="453"/>
        </w:trPr>
        <w:tc>
          <w:tcPr>
            <w:tcW w:w="1435" w:type="dxa"/>
            <w:shd w:val="clear" w:color="auto" w:fill="auto"/>
          </w:tcPr>
          <w:p w14:paraId="46C0B8EF" w14:textId="77777777" w:rsidR="002A3978" w:rsidRPr="00F16F26" w:rsidRDefault="002A3978" w:rsidP="002A3978">
            <w:pPr>
              <w:rPr>
                <w:bCs/>
                <w:i/>
                <w:iCs/>
                <w:sz w:val="16"/>
                <w:rPrChange w:id="565" w:author="Khasin, Ark" w:date="2022-10-19T16:22:00Z">
                  <w:rPr>
                    <w:bCs/>
                    <w:sz w:val="16"/>
                  </w:rPr>
                </w:rPrChange>
              </w:rPr>
            </w:pPr>
            <w:proofErr w:type="spellStart"/>
            <w:r w:rsidRPr="00F16F26">
              <w:rPr>
                <w:bCs/>
                <w:i/>
                <w:iCs/>
                <w:sz w:val="16"/>
                <w:rPrChange w:id="566" w:author="Khasin, Ark" w:date="2022-10-19T16:22:00Z">
                  <w:rPr>
                    <w:bCs/>
                    <w:sz w:val="16"/>
                  </w:rPr>
                </w:rPrChange>
              </w:rPr>
              <w:t>ConfigurationChanged</w:t>
            </w:r>
            <w:proofErr w:type="spellEnd"/>
          </w:p>
        </w:tc>
        <w:tc>
          <w:tcPr>
            <w:tcW w:w="1440" w:type="dxa"/>
            <w:shd w:val="clear" w:color="auto" w:fill="auto"/>
          </w:tcPr>
          <w:p w14:paraId="6A838655" w14:textId="124EF680" w:rsidR="002A3978" w:rsidRPr="00F16F26"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rPr>
                <w:bCs/>
                <w:i/>
                <w:iCs/>
                <w:sz w:val="16"/>
                <w:szCs w:val="16"/>
                <w:rPrChange w:id="567" w:author="Khasin, Ark" w:date="2022-10-19T16:22:00Z">
                  <w:rPr>
                    <w:bCs/>
                    <w:sz w:val="16"/>
                    <w:szCs w:val="16"/>
                  </w:rPr>
                </w:rPrChange>
              </w:rPr>
            </w:pPr>
            <w:r w:rsidRPr="00F16F26">
              <w:rPr>
                <w:bCs/>
                <w:i/>
                <w:iCs/>
                <w:sz w:val="16"/>
                <w:szCs w:val="16"/>
                <w:rPrChange w:id="568" w:author="Khasin, Ark" w:date="2022-10-19T16:22:00Z">
                  <w:rPr>
                    <w:bCs/>
                    <w:sz w:val="16"/>
                    <w:szCs w:val="16"/>
                  </w:rPr>
                </w:rPrChange>
              </w:rPr>
              <w:t>38</w:t>
            </w:r>
          </w:p>
        </w:tc>
        <w:tc>
          <w:tcPr>
            <w:tcW w:w="900" w:type="dxa"/>
          </w:tcPr>
          <w:p w14:paraId="054ADBB9" w14:textId="77777777" w:rsidR="002A3978" w:rsidRPr="00F16F26" w:rsidRDefault="002A3978" w:rsidP="002A3978">
            <w:pPr>
              <w:jc w:val="center"/>
              <w:rPr>
                <w:bCs/>
                <w:i/>
                <w:iCs/>
                <w:sz w:val="16"/>
                <w:rPrChange w:id="569" w:author="Khasin, Ark" w:date="2022-10-19T16:22:00Z">
                  <w:rPr>
                    <w:bCs/>
                    <w:sz w:val="16"/>
                  </w:rPr>
                </w:rPrChange>
              </w:rPr>
            </w:pPr>
          </w:p>
        </w:tc>
        <w:tc>
          <w:tcPr>
            <w:tcW w:w="839" w:type="dxa"/>
            <w:shd w:val="clear" w:color="auto" w:fill="auto"/>
          </w:tcPr>
          <w:p w14:paraId="52C55F18" w14:textId="17C1EA6B" w:rsidR="002A3978" w:rsidRPr="00F16F26" w:rsidRDefault="002A3978" w:rsidP="002A3978">
            <w:pPr>
              <w:jc w:val="center"/>
              <w:rPr>
                <w:bCs/>
                <w:i/>
                <w:iCs/>
                <w:sz w:val="16"/>
                <w:rPrChange w:id="570" w:author="Khasin, Ark" w:date="2022-10-19T16:22:00Z">
                  <w:rPr>
                    <w:bCs/>
                    <w:sz w:val="16"/>
                  </w:rPr>
                </w:rPrChange>
              </w:rPr>
            </w:pPr>
          </w:p>
        </w:tc>
        <w:tc>
          <w:tcPr>
            <w:tcW w:w="1591" w:type="dxa"/>
            <w:shd w:val="clear" w:color="auto" w:fill="auto"/>
          </w:tcPr>
          <w:p w14:paraId="78DDEAFD" w14:textId="77777777" w:rsidR="002A3978" w:rsidRPr="00F16F26" w:rsidRDefault="002A3978" w:rsidP="002A3978">
            <w:pPr>
              <w:rPr>
                <w:bCs/>
                <w:i/>
                <w:iCs/>
                <w:sz w:val="16"/>
                <w:rPrChange w:id="571" w:author="Khasin, Ark" w:date="2022-10-19T16:22:00Z">
                  <w:rPr>
                    <w:bCs/>
                    <w:sz w:val="16"/>
                  </w:rPr>
                </w:rPrChange>
              </w:rPr>
            </w:pPr>
          </w:p>
        </w:tc>
        <w:tc>
          <w:tcPr>
            <w:tcW w:w="2160" w:type="dxa"/>
            <w:shd w:val="clear" w:color="auto" w:fill="auto"/>
          </w:tcPr>
          <w:p w14:paraId="748CF2DA" w14:textId="77777777" w:rsidR="002A3978" w:rsidRPr="00F16F26" w:rsidRDefault="002A3978" w:rsidP="002A3978">
            <w:pPr>
              <w:rPr>
                <w:bCs/>
                <w:i/>
                <w:iCs/>
                <w:sz w:val="16"/>
                <w:rPrChange w:id="572" w:author="Khasin, Ark" w:date="2022-10-19T16:22:00Z">
                  <w:rPr>
                    <w:bCs/>
                    <w:sz w:val="16"/>
                  </w:rPr>
                </w:rPrChange>
              </w:rPr>
            </w:pPr>
          </w:p>
        </w:tc>
        <w:tc>
          <w:tcPr>
            <w:tcW w:w="1350" w:type="dxa"/>
            <w:shd w:val="clear" w:color="auto" w:fill="auto"/>
          </w:tcPr>
          <w:p w14:paraId="5E4D9AA4" w14:textId="77777777" w:rsidR="002A3978" w:rsidRPr="00F16F26" w:rsidRDefault="002A3978" w:rsidP="002A3978">
            <w:pPr>
              <w:rPr>
                <w:bCs/>
                <w:i/>
                <w:iCs/>
                <w:sz w:val="16"/>
                <w:rPrChange w:id="573" w:author="Khasin, Ark" w:date="2022-10-19T16:22:00Z">
                  <w:rPr>
                    <w:bCs/>
                    <w:sz w:val="16"/>
                  </w:rPr>
                </w:rPrChange>
              </w:rPr>
            </w:pPr>
          </w:p>
        </w:tc>
        <w:tc>
          <w:tcPr>
            <w:tcW w:w="1530" w:type="dxa"/>
            <w:shd w:val="clear" w:color="auto" w:fill="auto"/>
          </w:tcPr>
          <w:p w14:paraId="623272BF" w14:textId="77777777" w:rsidR="002A3978" w:rsidRPr="00F16F26" w:rsidRDefault="002A3978" w:rsidP="002A3978">
            <w:pPr>
              <w:rPr>
                <w:bCs/>
                <w:i/>
                <w:iCs/>
                <w:sz w:val="16"/>
                <w:rPrChange w:id="574" w:author="Khasin, Ark" w:date="2022-10-19T16:22:00Z">
                  <w:rPr>
                    <w:bCs/>
                    <w:sz w:val="16"/>
                  </w:rPr>
                </w:rPrChange>
              </w:rPr>
            </w:pPr>
            <w:proofErr w:type="spellStart"/>
            <w:r w:rsidRPr="00F16F26">
              <w:rPr>
                <w:bCs/>
                <w:i/>
                <w:iCs/>
                <w:sz w:val="16"/>
                <w:rPrChange w:id="575" w:author="Khasin, Ark" w:date="2022-10-19T16:22:00Z">
                  <w:rPr>
                    <w:bCs/>
                    <w:sz w:val="16"/>
                  </w:rPr>
                </w:rPrChange>
              </w:rPr>
              <w:t>na</w:t>
            </w:r>
            <w:proofErr w:type="spellEnd"/>
          </w:p>
          <w:p w14:paraId="4468FC2D" w14:textId="77777777" w:rsidR="002A3978" w:rsidRPr="00F16F26" w:rsidRDefault="002A3978" w:rsidP="002A3978">
            <w:pPr>
              <w:rPr>
                <w:bCs/>
                <w:i/>
                <w:iCs/>
                <w:sz w:val="16"/>
                <w:rPrChange w:id="576" w:author="Khasin, Ark" w:date="2022-10-19T16:22:00Z">
                  <w:rPr>
                    <w:bCs/>
                    <w:sz w:val="16"/>
                  </w:rPr>
                </w:rPrChange>
              </w:rPr>
            </w:pPr>
          </w:p>
        </w:tc>
        <w:tc>
          <w:tcPr>
            <w:tcW w:w="2160" w:type="dxa"/>
            <w:shd w:val="clear" w:color="auto" w:fill="auto"/>
          </w:tcPr>
          <w:p w14:paraId="17CE8502" w14:textId="3A38DD77" w:rsidR="002A3978" w:rsidRPr="00F16F26" w:rsidRDefault="002A3978" w:rsidP="002A3978">
            <w:pPr>
              <w:rPr>
                <w:bCs/>
                <w:i/>
                <w:iCs/>
                <w:sz w:val="16"/>
                <w:rPrChange w:id="577" w:author="Khasin, Ark" w:date="2022-10-19T16:22:00Z">
                  <w:rPr>
                    <w:bCs/>
                    <w:sz w:val="16"/>
                  </w:rPr>
                </w:rPrChange>
              </w:rPr>
            </w:pPr>
            <w:r w:rsidRPr="00F16F26">
              <w:rPr>
                <w:bCs/>
                <w:i/>
                <w:iCs/>
                <w:sz w:val="16"/>
                <w:rPrChange w:id="578" w:author="Khasin, Ark" w:date="2022-10-19T16:22:00Z">
                  <w:rPr>
                    <w:bCs/>
                    <w:sz w:val="16"/>
                  </w:rPr>
                </w:rPrChange>
              </w:rPr>
              <w:t>Not exposed. For reference only.</w:t>
            </w:r>
          </w:p>
        </w:tc>
      </w:tr>
      <w:tr w:rsidR="002A3978" w:rsidRPr="00F16F26" w14:paraId="7F13EE12" w14:textId="77777777" w:rsidTr="00992444">
        <w:trPr>
          <w:cantSplit/>
        </w:trPr>
        <w:tc>
          <w:tcPr>
            <w:tcW w:w="1435" w:type="dxa"/>
            <w:shd w:val="clear" w:color="auto" w:fill="auto"/>
          </w:tcPr>
          <w:p w14:paraId="40DA4CED" w14:textId="77777777" w:rsidR="002A3978" w:rsidRPr="00F16F26" w:rsidRDefault="002A3978" w:rsidP="002A3978">
            <w:pPr>
              <w:rPr>
                <w:bCs/>
                <w:i/>
                <w:iCs/>
                <w:sz w:val="16"/>
                <w:rPrChange w:id="579" w:author="Khasin, Ark" w:date="2022-10-19T16:22:00Z">
                  <w:rPr>
                    <w:bCs/>
                    <w:sz w:val="16"/>
                  </w:rPr>
                </w:rPrChange>
              </w:rPr>
            </w:pPr>
          </w:p>
        </w:tc>
        <w:tc>
          <w:tcPr>
            <w:tcW w:w="1440" w:type="dxa"/>
            <w:shd w:val="clear" w:color="auto" w:fill="auto"/>
          </w:tcPr>
          <w:p w14:paraId="11C5F18C" w14:textId="77777777" w:rsidR="002A3978" w:rsidRPr="00F16F26"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rPr>
                <w:i/>
                <w:iCs/>
                <w:color w:val="000000"/>
                <w:sz w:val="16"/>
                <w:szCs w:val="16"/>
                <w:shd w:val="clear" w:color="auto" w:fill="FFFFFF"/>
                <w:rPrChange w:id="580" w:author="Khasin, Ark" w:date="2022-10-19T16:22:00Z">
                  <w:rPr>
                    <w:color w:val="000000"/>
                    <w:sz w:val="16"/>
                    <w:szCs w:val="16"/>
                    <w:shd w:val="clear" w:color="auto" w:fill="FFFFFF"/>
                  </w:rPr>
                </w:rPrChange>
              </w:rPr>
            </w:pPr>
            <w:proofErr w:type="spellStart"/>
            <w:proofErr w:type="gramStart"/>
            <w:r w:rsidRPr="00F16F26">
              <w:rPr>
                <w:i/>
                <w:iCs/>
                <w:color w:val="000000"/>
                <w:sz w:val="16"/>
                <w:szCs w:val="16"/>
                <w:shd w:val="clear" w:color="auto" w:fill="FFFFFF"/>
                <w:rPrChange w:id="581" w:author="Khasin, Ark" w:date="2022-10-19T16:22:00Z">
                  <w:rPr>
                    <w:color w:val="000000"/>
                    <w:sz w:val="16"/>
                    <w:szCs w:val="16"/>
                    <w:shd w:val="clear" w:color="auto" w:fill="FFFFFF"/>
                  </w:rPr>
                </w:rPrChange>
              </w:rPr>
              <w:t>ConfigurationChangedFlag</w:t>
            </w:r>
            <w:proofErr w:type="spellEnd"/>
            <w:r w:rsidRPr="00F16F26">
              <w:rPr>
                <w:bCs/>
                <w:i/>
                <w:iCs/>
                <w:sz w:val="16"/>
                <w:szCs w:val="16"/>
                <w:rPrChange w:id="582" w:author="Khasin, Ark" w:date="2022-10-19T16:22:00Z">
                  <w:rPr>
                    <w:bCs/>
                    <w:sz w:val="16"/>
                    <w:szCs w:val="16"/>
                  </w:rPr>
                </w:rPrChange>
              </w:rPr>
              <w:t>[</w:t>
            </w:r>
            <w:proofErr w:type="gramEnd"/>
            <w:r w:rsidRPr="00F16F26">
              <w:rPr>
                <w:bCs/>
                <w:i/>
                <w:iCs/>
                <w:sz w:val="16"/>
                <w:szCs w:val="16"/>
                <w:rPrChange w:id="583" w:author="Khasin, Ark" w:date="2022-10-19T16:22:00Z">
                  <w:rPr>
                    <w:bCs/>
                    <w:sz w:val="16"/>
                    <w:szCs w:val="16"/>
                  </w:rPr>
                </w:rPrChange>
              </w:rPr>
              <w:t>2]</w:t>
            </w:r>
          </w:p>
        </w:tc>
        <w:tc>
          <w:tcPr>
            <w:tcW w:w="900" w:type="dxa"/>
          </w:tcPr>
          <w:p w14:paraId="4944DAE4" w14:textId="77777777" w:rsidR="002A3978" w:rsidRPr="00F16F26" w:rsidRDefault="002A3978" w:rsidP="002A3978">
            <w:pPr>
              <w:jc w:val="center"/>
              <w:rPr>
                <w:bCs/>
                <w:i/>
                <w:iCs/>
                <w:sz w:val="16"/>
                <w:rPrChange w:id="584" w:author="Khasin, Ark" w:date="2022-10-19T16:22:00Z">
                  <w:rPr>
                    <w:bCs/>
                    <w:sz w:val="16"/>
                  </w:rPr>
                </w:rPrChange>
              </w:rPr>
            </w:pPr>
          </w:p>
        </w:tc>
        <w:tc>
          <w:tcPr>
            <w:tcW w:w="839" w:type="dxa"/>
            <w:shd w:val="clear" w:color="auto" w:fill="auto"/>
          </w:tcPr>
          <w:p w14:paraId="71D04C57" w14:textId="23DBFB4F" w:rsidR="002A3978" w:rsidRPr="00F16F26" w:rsidRDefault="002A3978" w:rsidP="002A3978">
            <w:pPr>
              <w:jc w:val="center"/>
              <w:rPr>
                <w:bCs/>
                <w:i/>
                <w:iCs/>
                <w:sz w:val="16"/>
                <w:rPrChange w:id="585" w:author="Khasin, Ark" w:date="2022-10-19T16:22:00Z">
                  <w:rPr>
                    <w:bCs/>
                    <w:sz w:val="16"/>
                  </w:rPr>
                </w:rPrChange>
              </w:rPr>
            </w:pPr>
            <w:proofErr w:type="spellStart"/>
            <w:r w:rsidRPr="00F16F26">
              <w:rPr>
                <w:bCs/>
                <w:i/>
                <w:iCs/>
                <w:sz w:val="16"/>
                <w:rPrChange w:id="586" w:author="Khasin, Ark" w:date="2022-10-19T16:22:00Z">
                  <w:rPr>
                    <w:bCs/>
                    <w:sz w:val="16"/>
                  </w:rPr>
                </w:rPrChange>
              </w:rPr>
              <w:t>CRnTmDyn</w:t>
            </w:r>
            <w:proofErr w:type="spellEnd"/>
          </w:p>
        </w:tc>
        <w:tc>
          <w:tcPr>
            <w:tcW w:w="1591" w:type="dxa"/>
            <w:shd w:val="clear" w:color="auto" w:fill="auto"/>
          </w:tcPr>
          <w:p w14:paraId="5F0DA68E" w14:textId="77777777" w:rsidR="002A3978" w:rsidRPr="00F16F26" w:rsidRDefault="002A3978" w:rsidP="002A3978">
            <w:pPr>
              <w:rPr>
                <w:bCs/>
                <w:i/>
                <w:iCs/>
                <w:sz w:val="16"/>
                <w:rPrChange w:id="587" w:author="Khasin, Ark" w:date="2022-10-19T16:22:00Z">
                  <w:rPr>
                    <w:bCs/>
                    <w:sz w:val="16"/>
                  </w:rPr>
                </w:rPrChange>
              </w:rPr>
            </w:pPr>
            <w:r w:rsidRPr="00F16F26">
              <w:rPr>
                <w:bCs/>
                <w:i/>
                <w:iCs/>
                <w:sz w:val="16"/>
                <w:rPrChange w:id="588" w:author="Khasin, Ark" w:date="2022-10-19T16:22:00Z">
                  <w:rPr>
                    <w:bCs/>
                    <w:sz w:val="16"/>
                  </w:rPr>
                </w:rPrChange>
              </w:rPr>
              <w:t>0</w:t>
            </w:r>
          </w:p>
        </w:tc>
        <w:tc>
          <w:tcPr>
            <w:tcW w:w="2160" w:type="dxa"/>
            <w:shd w:val="clear" w:color="auto" w:fill="auto"/>
          </w:tcPr>
          <w:p w14:paraId="29BB86A8" w14:textId="77777777" w:rsidR="002A3978" w:rsidRPr="00F16F26" w:rsidRDefault="002A3978" w:rsidP="002A3978">
            <w:pPr>
              <w:rPr>
                <w:bCs/>
                <w:i/>
                <w:iCs/>
                <w:sz w:val="16"/>
                <w:rPrChange w:id="589" w:author="Khasin, Ark" w:date="2022-10-19T16:22:00Z">
                  <w:rPr>
                    <w:bCs/>
                    <w:sz w:val="16"/>
                  </w:rPr>
                </w:rPrChange>
              </w:rPr>
            </w:pPr>
            <w:r w:rsidRPr="00F16F26">
              <w:rPr>
                <w:bCs/>
                <w:i/>
                <w:iCs/>
                <w:sz w:val="16"/>
                <w:rPrChange w:id="590" w:author="Khasin, Ark" w:date="2022-10-19T16:22:00Z">
                  <w:rPr>
                    <w:bCs/>
                    <w:sz w:val="16"/>
                  </w:rPr>
                </w:rPrChange>
              </w:rPr>
              <w:t>0</w:t>
            </w:r>
          </w:p>
        </w:tc>
        <w:tc>
          <w:tcPr>
            <w:tcW w:w="1350" w:type="dxa"/>
            <w:shd w:val="clear" w:color="auto" w:fill="auto"/>
          </w:tcPr>
          <w:p w14:paraId="1A29922E" w14:textId="77777777" w:rsidR="002A3978" w:rsidRPr="00F16F26" w:rsidRDefault="002A3978" w:rsidP="002A3978">
            <w:pPr>
              <w:rPr>
                <w:bCs/>
                <w:i/>
                <w:iCs/>
                <w:sz w:val="16"/>
                <w:rPrChange w:id="591" w:author="Khasin, Ark" w:date="2022-10-19T16:22:00Z">
                  <w:rPr>
                    <w:bCs/>
                    <w:sz w:val="16"/>
                  </w:rPr>
                </w:rPrChange>
              </w:rPr>
            </w:pPr>
            <w:r w:rsidRPr="00F16F26">
              <w:rPr>
                <w:bCs/>
                <w:i/>
                <w:iCs/>
                <w:sz w:val="16"/>
                <w:rPrChange w:id="592" w:author="Khasin, Ark" w:date="2022-10-19T16:22:00Z">
                  <w:rPr>
                    <w:bCs/>
                    <w:sz w:val="16"/>
                  </w:rPr>
                </w:rPrChange>
              </w:rPr>
              <w:t>0</w:t>
            </w:r>
          </w:p>
        </w:tc>
        <w:tc>
          <w:tcPr>
            <w:tcW w:w="1530" w:type="dxa"/>
            <w:shd w:val="clear" w:color="auto" w:fill="auto"/>
          </w:tcPr>
          <w:p w14:paraId="47D9BC90" w14:textId="77777777" w:rsidR="002A3978" w:rsidRPr="00F16F26" w:rsidRDefault="002A3978" w:rsidP="002A3978">
            <w:pPr>
              <w:rPr>
                <w:bCs/>
                <w:i/>
                <w:iCs/>
                <w:sz w:val="16"/>
                <w:rPrChange w:id="593" w:author="Khasin, Ark" w:date="2022-10-19T16:22:00Z">
                  <w:rPr>
                    <w:bCs/>
                    <w:sz w:val="16"/>
                  </w:rPr>
                </w:rPrChange>
              </w:rPr>
            </w:pPr>
            <w:proofErr w:type="spellStart"/>
            <w:r w:rsidRPr="00F16F26">
              <w:rPr>
                <w:bCs/>
                <w:i/>
                <w:iCs/>
                <w:sz w:val="16"/>
                <w:rPrChange w:id="594" w:author="Khasin, Ark" w:date="2022-10-19T16:22:00Z">
                  <w:rPr>
                    <w:bCs/>
                    <w:sz w:val="16"/>
                  </w:rPr>
                </w:rPrChange>
              </w:rPr>
              <w:t>na</w:t>
            </w:r>
            <w:proofErr w:type="spellEnd"/>
          </w:p>
        </w:tc>
        <w:tc>
          <w:tcPr>
            <w:tcW w:w="2160" w:type="dxa"/>
            <w:shd w:val="clear" w:color="auto" w:fill="auto"/>
          </w:tcPr>
          <w:p w14:paraId="0723AF97" w14:textId="77777777" w:rsidR="002A3978" w:rsidRPr="00F16F26" w:rsidRDefault="002A3978" w:rsidP="002A3978">
            <w:pPr>
              <w:rPr>
                <w:bCs/>
                <w:i/>
                <w:iCs/>
                <w:sz w:val="16"/>
                <w:rPrChange w:id="595" w:author="Khasin, Ark" w:date="2022-10-19T16:22:00Z">
                  <w:rPr>
                    <w:bCs/>
                    <w:sz w:val="16"/>
                  </w:rPr>
                </w:rPrChange>
              </w:rPr>
            </w:pPr>
            <w:r w:rsidRPr="00F16F26">
              <w:rPr>
                <w:bCs/>
                <w:i/>
                <w:iCs/>
                <w:sz w:val="16"/>
                <w:rPrChange w:id="596" w:author="Khasin, Ark" w:date="2022-10-19T16:22:00Z">
                  <w:rPr>
                    <w:bCs/>
                    <w:sz w:val="16"/>
                  </w:rPr>
                </w:rPrChange>
              </w:rPr>
              <w:t>Primary copy (0 – not changed, 1 – changed)</w:t>
            </w:r>
          </w:p>
        </w:tc>
      </w:tr>
      <w:tr w:rsidR="002A3978" w:rsidRPr="00F16F26" w14:paraId="04E363B6" w14:textId="77777777" w:rsidTr="00992444">
        <w:trPr>
          <w:cantSplit/>
        </w:trPr>
        <w:tc>
          <w:tcPr>
            <w:tcW w:w="1435" w:type="dxa"/>
            <w:shd w:val="clear" w:color="auto" w:fill="auto"/>
          </w:tcPr>
          <w:p w14:paraId="3AA12DE9" w14:textId="77777777" w:rsidR="002A3978" w:rsidRPr="00F16F26" w:rsidRDefault="002A3978" w:rsidP="002A3978">
            <w:pPr>
              <w:rPr>
                <w:bCs/>
                <w:i/>
                <w:iCs/>
                <w:sz w:val="16"/>
                <w:rPrChange w:id="597" w:author="Khasin, Ark" w:date="2022-10-19T16:22:00Z">
                  <w:rPr>
                    <w:bCs/>
                    <w:sz w:val="16"/>
                  </w:rPr>
                </w:rPrChange>
              </w:rPr>
            </w:pPr>
          </w:p>
        </w:tc>
        <w:tc>
          <w:tcPr>
            <w:tcW w:w="1440" w:type="dxa"/>
            <w:shd w:val="clear" w:color="auto" w:fill="auto"/>
          </w:tcPr>
          <w:p w14:paraId="546B29C5" w14:textId="77777777" w:rsidR="002A3978" w:rsidRPr="00F16F26"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rPr>
                <w:i/>
                <w:iCs/>
                <w:color w:val="000000"/>
                <w:sz w:val="16"/>
                <w:szCs w:val="16"/>
                <w:shd w:val="clear" w:color="auto" w:fill="FFFFFF"/>
                <w:rPrChange w:id="598" w:author="Khasin, Ark" w:date="2022-10-19T16:22:00Z">
                  <w:rPr>
                    <w:color w:val="000000"/>
                    <w:sz w:val="16"/>
                    <w:szCs w:val="16"/>
                    <w:shd w:val="clear" w:color="auto" w:fill="FFFFFF"/>
                  </w:rPr>
                </w:rPrChange>
              </w:rPr>
            </w:pPr>
            <w:proofErr w:type="spellStart"/>
            <w:r w:rsidRPr="00F16F26">
              <w:rPr>
                <w:i/>
                <w:iCs/>
                <w:color w:val="000000"/>
                <w:sz w:val="16"/>
                <w:szCs w:val="16"/>
                <w:shd w:val="clear" w:color="auto" w:fill="FFFFFF"/>
                <w:rPrChange w:id="599" w:author="Khasin, Ark" w:date="2022-10-19T16:22:00Z">
                  <w:rPr>
                    <w:color w:val="000000"/>
                    <w:sz w:val="16"/>
                    <w:szCs w:val="16"/>
                    <w:shd w:val="clear" w:color="auto" w:fill="FFFFFF"/>
                  </w:rPr>
                </w:rPrChange>
              </w:rPr>
              <w:t>ConfigurationChangedCounter</w:t>
            </w:r>
            <w:proofErr w:type="spellEnd"/>
          </w:p>
        </w:tc>
        <w:tc>
          <w:tcPr>
            <w:tcW w:w="900" w:type="dxa"/>
          </w:tcPr>
          <w:p w14:paraId="7AD94D00" w14:textId="77777777" w:rsidR="002A3978" w:rsidRPr="00F16F26" w:rsidRDefault="002A3978" w:rsidP="002A3978">
            <w:pPr>
              <w:jc w:val="center"/>
              <w:rPr>
                <w:bCs/>
                <w:i/>
                <w:iCs/>
                <w:sz w:val="16"/>
                <w:rPrChange w:id="600" w:author="Khasin, Ark" w:date="2022-10-19T16:22:00Z">
                  <w:rPr>
                    <w:bCs/>
                    <w:sz w:val="16"/>
                  </w:rPr>
                </w:rPrChange>
              </w:rPr>
            </w:pPr>
          </w:p>
        </w:tc>
        <w:tc>
          <w:tcPr>
            <w:tcW w:w="839" w:type="dxa"/>
            <w:shd w:val="clear" w:color="auto" w:fill="auto"/>
          </w:tcPr>
          <w:p w14:paraId="2E2E5A83" w14:textId="718E4AD2" w:rsidR="002A3978" w:rsidRPr="00F16F26" w:rsidRDefault="002A3978" w:rsidP="002A3978">
            <w:pPr>
              <w:jc w:val="center"/>
              <w:rPr>
                <w:bCs/>
                <w:i/>
                <w:iCs/>
                <w:sz w:val="16"/>
                <w:rPrChange w:id="601" w:author="Khasin, Ark" w:date="2022-10-19T16:22:00Z">
                  <w:rPr>
                    <w:bCs/>
                    <w:sz w:val="16"/>
                  </w:rPr>
                </w:rPrChange>
              </w:rPr>
            </w:pPr>
          </w:p>
        </w:tc>
        <w:tc>
          <w:tcPr>
            <w:tcW w:w="1591" w:type="dxa"/>
            <w:shd w:val="clear" w:color="auto" w:fill="auto"/>
          </w:tcPr>
          <w:p w14:paraId="4353154D" w14:textId="77777777" w:rsidR="002A3978" w:rsidRPr="00F16F26" w:rsidRDefault="002A3978" w:rsidP="002A3978">
            <w:pPr>
              <w:rPr>
                <w:bCs/>
                <w:i/>
                <w:iCs/>
                <w:sz w:val="16"/>
                <w:rPrChange w:id="602" w:author="Khasin, Ark" w:date="2022-10-19T16:22:00Z">
                  <w:rPr>
                    <w:bCs/>
                    <w:sz w:val="16"/>
                  </w:rPr>
                </w:rPrChange>
              </w:rPr>
            </w:pPr>
          </w:p>
        </w:tc>
        <w:tc>
          <w:tcPr>
            <w:tcW w:w="2160" w:type="dxa"/>
            <w:shd w:val="clear" w:color="auto" w:fill="auto"/>
          </w:tcPr>
          <w:p w14:paraId="65651046" w14:textId="77777777" w:rsidR="002A3978" w:rsidRPr="00F16F26" w:rsidRDefault="002A3978" w:rsidP="002A3978">
            <w:pPr>
              <w:rPr>
                <w:bCs/>
                <w:i/>
                <w:iCs/>
                <w:sz w:val="16"/>
                <w:rPrChange w:id="603" w:author="Khasin, Ark" w:date="2022-10-19T16:22:00Z">
                  <w:rPr>
                    <w:bCs/>
                    <w:sz w:val="16"/>
                  </w:rPr>
                </w:rPrChange>
              </w:rPr>
            </w:pPr>
          </w:p>
        </w:tc>
        <w:tc>
          <w:tcPr>
            <w:tcW w:w="1350" w:type="dxa"/>
            <w:shd w:val="clear" w:color="auto" w:fill="auto"/>
          </w:tcPr>
          <w:p w14:paraId="712E3D72" w14:textId="77777777" w:rsidR="002A3978" w:rsidRPr="00F16F26" w:rsidRDefault="002A3978" w:rsidP="002A3978">
            <w:pPr>
              <w:rPr>
                <w:bCs/>
                <w:i/>
                <w:iCs/>
                <w:sz w:val="16"/>
                <w:rPrChange w:id="604" w:author="Khasin, Ark" w:date="2022-10-19T16:22:00Z">
                  <w:rPr>
                    <w:bCs/>
                    <w:sz w:val="16"/>
                  </w:rPr>
                </w:rPrChange>
              </w:rPr>
            </w:pPr>
          </w:p>
        </w:tc>
        <w:tc>
          <w:tcPr>
            <w:tcW w:w="1530" w:type="dxa"/>
            <w:shd w:val="clear" w:color="auto" w:fill="auto"/>
          </w:tcPr>
          <w:p w14:paraId="15F82D76" w14:textId="77777777" w:rsidR="002A3978" w:rsidRPr="00F16F26" w:rsidRDefault="002A3978" w:rsidP="002A3978">
            <w:pPr>
              <w:rPr>
                <w:bCs/>
                <w:i/>
                <w:iCs/>
                <w:sz w:val="16"/>
                <w:rPrChange w:id="605" w:author="Khasin, Ark" w:date="2022-10-19T16:22:00Z">
                  <w:rPr>
                    <w:bCs/>
                    <w:sz w:val="16"/>
                  </w:rPr>
                </w:rPrChange>
              </w:rPr>
            </w:pPr>
          </w:p>
        </w:tc>
        <w:tc>
          <w:tcPr>
            <w:tcW w:w="2160" w:type="dxa"/>
            <w:shd w:val="clear" w:color="auto" w:fill="auto"/>
          </w:tcPr>
          <w:p w14:paraId="6CF4C2D5" w14:textId="77777777" w:rsidR="002A3978" w:rsidRPr="00F16F26" w:rsidRDefault="002A3978" w:rsidP="002A3978">
            <w:pPr>
              <w:rPr>
                <w:bCs/>
                <w:i/>
                <w:iCs/>
                <w:sz w:val="16"/>
                <w:rPrChange w:id="606" w:author="Khasin, Ark" w:date="2022-10-19T16:22:00Z">
                  <w:rPr>
                    <w:bCs/>
                    <w:sz w:val="16"/>
                  </w:rPr>
                </w:rPrChange>
              </w:rPr>
            </w:pPr>
          </w:p>
        </w:tc>
      </w:tr>
      <w:tr w:rsidR="002A3978" w14:paraId="48477D0C" w14:textId="77777777" w:rsidTr="00992444">
        <w:trPr>
          <w:cantSplit/>
        </w:trPr>
        <w:tc>
          <w:tcPr>
            <w:tcW w:w="1435" w:type="dxa"/>
            <w:shd w:val="clear" w:color="auto" w:fill="auto"/>
          </w:tcPr>
          <w:p w14:paraId="2274FA30" w14:textId="77777777" w:rsidR="002A3978" w:rsidRDefault="002A3978" w:rsidP="002A3978">
            <w:pPr>
              <w:rPr>
                <w:bCs/>
                <w:sz w:val="16"/>
              </w:rPr>
            </w:pPr>
          </w:p>
        </w:tc>
        <w:tc>
          <w:tcPr>
            <w:tcW w:w="1440" w:type="dxa"/>
            <w:shd w:val="clear" w:color="auto" w:fill="auto"/>
          </w:tcPr>
          <w:p w14:paraId="7CAEB855" w14:textId="77777777"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rPr>
                <w:color w:val="000000"/>
                <w:sz w:val="16"/>
                <w:szCs w:val="16"/>
                <w:shd w:val="clear" w:color="auto" w:fill="FFFFFF"/>
              </w:rPr>
            </w:pPr>
          </w:p>
        </w:tc>
        <w:tc>
          <w:tcPr>
            <w:tcW w:w="900" w:type="dxa"/>
          </w:tcPr>
          <w:p w14:paraId="32CE0B6E" w14:textId="77777777" w:rsidR="002A3978" w:rsidRDefault="002A3978" w:rsidP="002A3978">
            <w:pPr>
              <w:jc w:val="center"/>
              <w:rPr>
                <w:bCs/>
                <w:sz w:val="16"/>
              </w:rPr>
            </w:pPr>
          </w:p>
        </w:tc>
        <w:tc>
          <w:tcPr>
            <w:tcW w:w="839" w:type="dxa"/>
            <w:shd w:val="clear" w:color="auto" w:fill="auto"/>
          </w:tcPr>
          <w:p w14:paraId="55E29E39" w14:textId="7D6BFCCC" w:rsidR="002A3978" w:rsidRDefault="002A3978" w:rsidP="002A3978">
            <w:pPr>
              <w:jc w:val="center"/>
              <w:rPr>
                <w:bCs/>
                <w:sz w:val="16"/>
              </w:rPr>
            </w:pPr>
          </w:p>
        </w:tc>
        <w:tc>
          <w:tcPr>
            <w:tcW w:w="1591" w:type="dxa"/>
            <w:shd w:val="clear" w:color="auto" w:fill="auto"/>
          </w:tcPr>
          <w:p w14:paraId="71DCC898" w14:textId="77777777" w:rsidR="002A3978" w:rsidRDefault="002A3978" w:rsidP="002A3978">
            <w:pPr>
              <w:rPr>
                <w:bCs/>
                <w:sz w:val="16"/>
              </w:rPr>
            </w:pPr>
          </w:p>
        </w:tc>
        <w:tc>
          <w:tcPr>
            <w:tcW w:w="2160" w:type="dxa"/>
            <w:shd w:val="clear" w:color="auto" w:fill="auto"/>
          </w:tcPr>
          <w:p w14:paraId="3E0871E5" w14:textId="77777777" w:rsidR="002A3978" w:rsidRDefault="002A3978" w:rsidP="002A3978">
            <w:pPr>
              <w:rPr>
                <w:bCs/>
                <w:sz w:val="16"/>
              </w:rPr>
            </w:pPr>
          </w:p>
        </w:tc>
        <w:tc>
          <w:tcPr>
            <w:tcW w:w="1350" w:type="dxa"/>
            <w:shd w:val="clear" w:color="auto" w:fill="auto"/>
          </w:tcPr>
          <w:p w14:paraId="65062FA3" w14:textId="77777777" w:rsidR="002A3978" w:rsidRDefault="002A3978" w:rsidP="002A3978">
            <w:pPr>
              <w:rPr>
                <w:bCs/>
                <w:sz w:val="16"/>
              </w:rPr>
            </w:pPr>
          </w:p>
        </w:tc>
        <w:tc>
          <w:tcPr>
            <w:tcW w:w="1530" w:type="dxa"/>
            <w:shd w:val="clear" w:color="auto" w:fill="auto"/>
          </w:tcPr>
          <w:p w14:paraId="395E6B10" w14:textId="77777777" w:rsidR="002A3978" w:rsidRDefault="002A3978" w:rsidP="002A3978">
            <w:pPr>
              <w:rPr>
                <w:bCs/>
                <w:sz w:val="16"/>
              </w:rPr>
            </w:pPr>
          </w:p>
        </w:tc>
        <w:tc>
          <w:tcPr>
            <w:tcW w:w="2160" w:type="dxa"/>
            <w:shd w:val="clear" w:color="auto" w:fill="auto"/>
          </w:tcPr>
          <w:p w14:paraId="763E1F66" w14:textId="77777777" w:rsidR="002A3978" w:rsidRDefault="002A3978" w:rsidP="002A3978">
            <w:pPr>
              <w:rPr>
                <w:bCs/>
                <w:sz w:val="16"/>
              </w:rPr>
            </w:pPr>
          </w:p>
        </w:tc>
      </w:tr>
      <w:tr w:rsidR="002A3978" w14:paraId="591FB90A" w14:textId="77777777" w:rsidTr="00992444">
        <w:trPr>
          <w:cantSplit/>
        </w:trPr>
        <w:tc>
          <w:tcPr>
            <w:tcW w:w="1435" w:type="dxa"/>
            <w:shd w:val="clear" w:color="auto" w:fill="auto"/>
          </w:tcPr>
          <w:p w14:paraId="5EEF28B8" w14:textId="45277A94" w:rsidR="002A3978" w:rsidRDefault="002A3978" w:rsidP="002A3978">
            <w:pPr>
              <w:rPr>
                <w:bCs/>
                <w:sz w:val="16"/>
              </w:rPr>
            </w:pPr>
            <w:bookmarkStart w:id="607" w:name="pneumatics_hart"/>
            <w:bookmarkEnd w:id="607"/>
            <w:r>
              <w:rPr>
                <w:bCs/>
                <w:sz w:val="16"/>
              </w:rPr>
              <w:t>Pneumatics Params</w:t>
            </w:r>
          </w:p>
        </w:tc>
        <w:tc>
          <w:tcPr>
            <w:tcW w:w="1440" w:type="dxa"/>
            <w:shd w:val="clear" w:color="auto" w:fill="auto"/>
          </w:tcPr>
          <w:p w14:paraId="17F9FCED" w14:textId="05F9FE7A"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rPr>
                <w:color w:val="000000"/>
                <w:sz w:val="16"/>
                <w:szCs w:val="16"/>
                <w:shd w:val="clear" w:color="auto" w:fill="FFFFFF"/>
              </w:rPr>
            </w:pPr>
            <w:r>
              <w:rPr>
                <w:color w:val="000000"/>
                <w:sz w:val="16"/>
                <w:szCs w:val="16"/>
                <w:shd w:val="clear" w:color="auto" w:fill="FFFFFF"/>
              </w:rPr>
              <w:t>171.167</w:t>
            </w:r>
          </w:p>
        </w:tc>
        <w:tc>
          <w:tcPr>
            <w:tcW w:w="900" w:type="dxa"/>
          </w:tcPr>
          <w:p w14:paraId="6C68E105" w14:textId="748519C5" w:rsidR="002A3978" w:rsidRDefault="002A3978" w:rsidP="002A3978">
            <w:pPr>
              <w:jc w:val="center"/>
              <w:rPr>
                <w:bCs/>
                <w:sz w:val="16"/>
              </w:rPr>
            </w:pPr>
            <w:r>
              <w:rPr>
                <w:bCs/>
                <w:sz w:val="16"/>
              </w:rPr>
              <w:t>170.167</w:t>
            </w:r>
          </w:p>
        </w:tc>
        <w:tc>
          <w:tcPr>
            <w:tcW w:w="839" w:type="dxa"/>
            <w:shd w:val="clear" w:color="auto" w:fill="auto"/>
          </w:tcPr>
          <w:p w14:paraId="0E8D5D41" w14:textId="77777777" w:rsidR="002A3978" w:rsidRDefault="002A3978" w:rsidP="002A3978">
            <w:pPr>
              <w:jc w:val="center"/>
              <w:rPr>
                <w:bCs/>
                <w:sz w:val="16"/>
              </w:rPr>
            </w:pPr>
          </w:p>
        </w:tc>
        <w:tc>
          <w:tcPr>
            <w:tcW w:w="1591" w:type="dxa"/>
            <w:shd w:val="clear" w:color="auto" w:fill="auto"/>
          </w:tcPr>
          <w:p w14:paraId="603F3165" w14:textId="77777777" w:rsidR="002A3978" w:rsidRDefault="002A3978" w:rsidP="002A3978">
            <w:pPr>
              <w:rPr>
                <w:bCs/>
                <w:sz w:val="16"/>
              </w:rPr>
            </w:pPr>
          </w:p>
        </w:tc>
        <w:tc>
          <w:tcPr>
            <w:tcW w:w="2160" w:type="dxa"/>
            <w:shd w:val="clear" w:color="auto" w:fill="auto"/>
          </w:tcPr>
          <w:p w14:paraId="7356E507" w14:textId="77777777" w:rsidR="002A3978" w:rsidRDefault="002A3978" w:rsidP="002A3978">
            <w:pPr>
              <w:rPr>
                <w:bCs/>
                <w:sz w:val="16"/>
              </w:rPr>
            </w:pPr>
          </w:p>
        </w:tc>
        <w:tc>
          <w:tcPr>
            <w:tcW w:w="1350" w:type="dxa"/>
            <w:shd w:val="clear" w:color="auto" w:fill="auto"/>
          </w:tcPr>
          <w:p w14:paraId="679D289D" w14:textId="77777777" w:rsidR="002A3978" w:rsidRDefault="002A3978" w:rsidP="002A3978">
            <w:pPr>
              <w:rPr>
                <w:bCs/>
                <w:sz w:val="16"/>
              </w:rPr>
            </w:pPr>
          </w:p>
        </w:tc>
        <w:tc>
          <w:tcPr>
            <w:tcW w:w="1530" w:type="dxa"/>
            <w:shd w:val="clear" w:color="auto" w:fill="auto"/>
          </w:tcPr>
          <w:p w14:paraId="132BFE9B" w14:textId="77777777" w:rsidR="002A3978" w:rsidRDefault="002A3978" w:rsidP="002A3978">
            <w:pPr>
              <w:rPr>
                <w:bCs/>
                <w:sz w:val="16"/>
              </w:rPr>
            </w:pPr>
          </w:p>
        </w:tc>
        <w:tc>
          <w:tcPr>
            <w:tcW w:w="2160" w:type="dxa"/>
            <w:shd w:val="clear" w:color="auto" w:fill="auto"/>
          </w:tcPr>
          <w:p w14:paraId="19D3458C" w14:textId="1563F928" w:rsidR="002A3978" w:rsidRDefault="00E93350" w:rsidP="002A3978">
            <w:pPr>
              <w:rPr>
                <w:bCs/>
                <w:sz w:val="16"/>
              </w:rPr>
            </w:pPr>
            <w:ins w:id="608" w:author="Khasin, Ark" w:date="2022-10-19T13:54:00Z">
              <w:r>
                <w:rPr>
                  <w:bCs/>
                  <w:sz w:val="16"/>
                </w:rPr>
                <w:t>Must be before attempting to get APP out of Failsafe</w:t>
              </w:r>
            </w:ins>
          </w:p>
        </w:tc>
      </w:tr>
      <w:tr w:rsidR="002A3978" w14:paraId="27626F15" w14:textId="77777777" w:rsidTr="00992444">
        <w:tc>
          <w:tcPr>
            <w:tcW w:w="1435" w:type="dxa"/>
            <w:vMerge w:val="restart"/>
            <w:shd w:val="clear" w:color="auto" w:fill="auto"/>
          </w:tcPr>
          <w:p w14:paraId="79950BE6" w14:textId="1D6E10C0" w:rsidR="002A3978" w:rsidRDefault="002A3978" w:rsidP="002A3978">
            <w:pPr>
              <w:rPr>
                <w:bCs/>
                <w:sz w:val="16"/>
              </w:rPr>
            </w:pPr>
          </w:p>
        </w:tc>
        <w:tc>
          <w:tcPr>
            <w:tcW w:w="1440" w:type="dxa"/>
            <w:shd w:val="clear" w:color="auto" w:fill="auto"/>
          </w:tcPr>
          <w:p w14:paraId="65F66EE3" w14:textId="77777777" w:rsidR="002A3978" w:rsidRPr="00D260A8" w:rsidRDefault="002A3978" w:rsidP="002A3978">
            <w:pPr>
              <w:ind w:left="-108"/>
              <w:rPr>
                <w:bCs/>
                <w:sz w:val="14"/>
              </w:rPr>
            </w:pPr>
            <w:proofErr w:type="spellStart"/>
            <w:r w:rsidRPr="00D260A8">
              <w:rPr>
                <w:bCs/>
                <w:sz w:val="14"/>
              </w:rPr>
              <w:t>BoostCoef.Boost</w:t>
            </w:r>
            <w:proofErr w:type="spellEnd"/>
            <w:r w:rsidRPr="00D260A8">
              <w:rPr>
                <w:bCs/>
                <w:sz w:val="14"/>
              </w:rPr>
              <w:t>[0]</w:t>
            </w:r>
          </w:p>
        </w:tc>
        <w:tc>
          <w:tcPr>
            <w:tcW w:w="900" w:type="dxa"/>
          </w:tcPr>
          <w:p w14:paraId="066E0D1D" w14:textId="77777777" w:rsidR="002A3978" w:rsidRDefault="002A3978" w:rsidP="002A3978">
            <w:pPr>
              <w:jc w:val="center"/>
              <w:rPr>
                <w:bCs/>
                <w:sz w:val="16"/>
              </w:rPr>
            </w:pPr>
          </w:p>
        </w:tc>
        <w:tc>
          <w:tcPr>
            <w:tcW w:w="839" w:type="dxa"/>
            <w:shd w:val="clear" w:color="auto" w:fill="auto"/>
          </w:tcPr>
          <w:p w14:paraId="3A08EFE1" w14:textId="25995567" w:rsidR="002A3978" w:rsidRDefault="002A3978" w:rsidP="002A3978">
            <w:pPr>
              <w:jc w:val="center"/>
              <w:rPr>
                <w:bCs/>
                <w:sz w:val="16"/>
              </w:rPr>
            </w:pPr>
            <w:proofErr w:type="spellStart"/>
            <w:r>
              <w:rPr>
                <w:bCs/>
                <w:sz w:val="16"/>
              </w:rPr>
              <w:t>CStUpSt</w:t>
            </w:r>
            <w:proofErr w:type="spellEnd"/>
          </w:p>
        </w:tc>
        <w:tc>
          <w:tcPr>
            <w:tcW w:w="1591" w:type="dxa"/>
            <w:shd w:val="clear" w:color="auto" w:fill="auto"/>
          </w:tcPr>
          <w:p w14:paraId="03E7566B" w14:textId="77777777" w:rsidR="002A3978" w:rsidRDefault="002A3978" w:rsidP="002A3978">
            <w:pPr>
              <w:rPr>
                <w:bCs/>
                <w:sz w:val="16"/>
              </w:rPr>
            </w:pPr>
            <w:r>
              <w:rPr>
                <w:bCs/>
                <w:sz w:val="16"/>
              </w:rPr>
              <w:t>0</w:t>
            </w:r>
          </w:p>
        </w:tc>
        <w:tc>
          <w:tcPr>
            <w:tcW w:w="2160" w:type="dxa"/>
            <w:vMerge w:val="restart"/>
            <w:shd w:val="clear" w:color="auto" w:fill="auto"/>
            <w:vAlign w:val="center"/>
          </w:tcPr>
          <w:p w14:paraId="5CEB0BE1" w14:textId="77777777" w:rsidR="002A3978" w:rsidRDefault="002A3978" w:rsidP="002A3978">
            <w:pPr>
              <w:jc w:val="center"/>
              <w:rPr>
                <w:bCs/>
                <w:sz w:val="16"/>
              </w:rPr>
            </w:pPr>
            <w:r>
              <w:rPr>
                <w:bCs/>
                <w:sz w:val="16"/>
              </w:rPr>
              <w:t>See last column</w:t>
            </w:r>
          </w:p>
        </w:tc>
        <w:tc>
          <w:tcPr>
            <w:tcW w:w="1350" w:type="dxa"/>
            <w:vMerge w:val="restart"/>
            <w:shd w:val="clear" w:color="auto" w:fill="auto"/>
            <w:vAlign w:val="center"/>
          </w:tcPr>
          <w:p w14:paraId="40339BBE" w14:textId="77777777" w:rsidR="002A3978" w:rsidRDefault="002A3978" w:rsidP="002A3978">
            <w:pPr>
              <w:jc w:val="center"/>
              <w:rPr>
                <w:bCs/>
                <w:sz w:val="16"/>
              </w:rPr>
            </w:pPr>
            <w:r>
              <w:rPr>
                <w:bCs/>
                <w:sz w:val="16"/>
              </w:rPr>
              <w:t>See Last Column</w:t>
            </w:r>
          </w:p>
        </w:tc>
        <w:tc>
          <w:tcPr>
            <w:tcW w:w="1530" w:type="dxa"/>
            <w:vMerge w:val="restart"/>
            <w:shd w:val="clear" w:color="auto" w:fill="auto"/>
          </w:tcPr>
          <w:p w14:paraId="16EA9C2C" w14:textId="128D8BA7" w:rsidR="002A3978" w:rsidRDefault="002A3978" w:rsidP="002A3978">
            <w:pPr>
              <w:rPr>
                <w:bCs/>
                <w:sz w:val="16"/>
              </w:rPr>
            </w:pPr>
            <w:r>
              <w:rPr>
                <w:bCs/>
                <w:sz w:val="16"/>
              </w:rPr>
              <w:t>See Last Column</w:t>
            </w:r>
          </w:p>
        </w:tc>
        <w:tc>
          <w:tcPr>
            <w:tcW w:w="2160" w:type="dxa"/>
            <w:vMerge w:val="restart"/>
            <w:shd w:val="clear" w:color="auto" w:fill="auto"/>
          </w:tcPr>
          <w:p w14:paraId="4175F6C9" w14:textId="77777777" w:rsidR="002A3978" w:rsidRDefault="002A3978" w:rsidP="002A3978">
            <w:pPr>
              <w:rPr>
                <w:bCs/>
                <w:sz w:val="16"/>
              </w:rPr>
            </w:pPr>
            <w:r>
              <w:rPr>
                <w:bCs/>
                <w:sz w:val="16"/>
              </w:rPr>
              <w:t>Values must be per pneumatic parameters file (SA, DA, …)</w:t>
            </w:r>
          </w:p>
          <w:p w14:paraId="65895CB3" w14:textId="77777777" w:rsidR="002A3978" w:rsidRDefault="002A3978" w:rsidP="002A3978">
            <w:pPr>
              <w:rPr>
                <w:bCs/>
                <w:sz w:val="16"/>
              </w:rPr>
            </w:pPr>
            <w:r>
              <w:rPr>
                <w:bCs/>
                <w:sz w:val="16"/>
              </w:rPr>
              <w:t>For single acting AP-SingleActing_defaultX.dp1 is used.</w:t>
            </w:r>
          </w:p>
          <w:p w14:paraId="61B63D81" w14:textId="73F6C925" w:rsidR="002A3978" w:rsidRDefault="002A3978" w:rsidP="002A3978">
            <w:pPr>
              <w:rPr>
                <w:bCs/>
                <w:sz w:val="16"/>
              </w:rPr>
            </w:pPr>
            <w:r>
              <w:rPr>
                <w:bCs/>
                <w:sz w:val="16"/>
              </w:rPr>
              <w:t>For double acting AP-DoubleActing6to1_default.dp1 or AP-DoubleActing12to1default.dp1 is used.</w:t>
            </w:r>
          </w:p>
        </w:tc>
      </w:tr>
      <w:tr w:rsidR="002A3978" w14:paraId="20D33BE6" w14:textId="77777777" w:rsidTr="00992444">
        <w:tc>
          <w:tcPr>
            <w:tcW w:w="1435" w:type="dxa"/>
            <w:vMerge/>
            <w:shd w:val="clear" w:color="auto" w:fill="auto"/>
          </w:tcPr>
          <w:p w14:paraId="064C3DB7" w14:textId="77777777" w:rsidR="002A3978" w:rsidRDefault="002A3978" w:rsidP="002A3978">
            <w:pPr>
              <w:rPr>
                <w:bCs/>
                <w:sz w:val="16"/>
              </w:rPr>
            </w:pPr>
          </w:p>
        </w:tc>
        <w:tc>
          <w:tcPr>
            <w:tcW w:w="1440" w:type="dxa"/>
            <w:shd w:val="clear" w:color="auto" w:fill="auto"/>
          </w:tcPr>
          <w:p w14:paraId="35E85B17" w14:textId="77777777" w:rsidR="002A3978" w:rsidRPr="00D260A8" w:rsidRDefault="002A3978" w:rsidP="002A3978">
            <w:pPr>
              <w:ind w:left="-108"/>
              <w:rPr>
                <w:bCs/>
                <w:sz w:val="14"/>
              </w:rPr>
            </w:pPr>
            <w:proofErr w:type="spellStart"/>
            <w:r w:rsidRPr="00D260A8">
              <w:rPr>
                <w:bCs/>
                <w:sz w:val="14"/>
              </w:rPr>
              <w:t>BoostCoef.Boost</w:t>
            </w:r>
            <w:proofErr w:type="spellEnd"/>
            <w:r w:rsidRPr="00D260A8">
              <w:rPr>
                <w:bCs/>
                <w:sz w:val="14"/>
              </w:rPr>
              <w:t>[1]</w:t>
            </w:r>
          </w:p>
        </w:tc>
        <w:tc>
          <w:tcPr>
            <w:tcW w:w="900" w:type="dxa"/>
          </w:tcPr>
          <w:p w14:paraId="77C58D39" w14:textId="77777777" w:rsidR="002A3978" w:rsidRDefault="002A3978" w:rsidP="002A3978">
            <w:pPr>
              <w:jc w:val="center"/>
              <w:rPr>
                <w:bCs/>
                <w:sz w:val="16"/>
              </w:rPr>
            </w:pPr>
          </w:p>
        </w:tc>
        <w:tc>
          <w:tcPr>
            <w:tcW w:w="839" w:type="dxa"/>
            <w:shd w:val="clear" w:color="auto" w:fill="auto"/>
          </w:tcPr>
          <w:p w14:paraId="2DFB5161" w14:textId="46F9C9F5" w:rsidR="002A3978" w:rsidRDefault="002A3978" w:rsidP="002A3978">
            <w:pPr>
              <w:jc w:val="center"/>
            </w:pPr>
            <w:proofErr w:type="spellStart"/>
            <w:r>
              <w:rPr>
                <w:bCs/>
                <w:sz w:val="16"/>
              </w:rPr>
              <w:t>CStUpSt</w:t>
            </w:r>
            <w:proofErr w:type="spellEnd"/>
          </w:p>
        </w:tc>
        <w:tc>
          <w:tcPr>
            <w:tcW w:w="1591" w:type="dxa"/>
            <w:shd w:val="clear" w:color="auto" w:fill="auto"/>
          </w:tcPr>
          <w:p w14:paraId="1D6DCFC8" w14:textId="77777777" w:rsidR="002A3978" w:rsidRDefault="002A3978" w:rsidP="002A3978">
            <w:pPr>
              <w:rPr>
                <w:bCs/>
                <w:sz w:val="16"/>
              </w:rPr>
            </w:pPr>
            <w:r>
              <w:rPr>
                <w:bCs/>
                <w:sz w:val="16"/>
              </w:rPr>
              <w:t>0</w:t>
            </w:r>
          </w:p>
        </w:tc>
        <w:tc>
          <w:tcPr>
            <w:tcW w:w="2160" w:type="dxa"/>
            <w:vMerge/>
            <w:shd w:val="clear" w:color="auto" w:fill="auto"/>
          </w:tcPr>
          <w:p w14:paraId="18C8E175" w14:textId="77777777" w:rsidR="002A3978" w:rsidRDefault="002A3978" w:rsidP="002A3978">
            <w:pPr>
              <w:jc w:val="center"/>
              <w:rPr>
                <w:bCs/>
                <w:sz w:val="16"/>
              </w:rPr>
            </w:pPr>
          </w:p>
        </w:tc>
        <w:tc>
          <w:tcPr>
            <w:tcW w:w="1350" w:type="dxa"/>
            <w:vMerge/>
            <w:shd w:val="clear" w:color="auto" w:fill="auto"/>
          </w:tcPr>
          <w:p w14:paraId="6D7E0903" w14:textId="77777777" w:rsidR="002A3978" w:rsidRDefault="002A3978" w:rsidP="002A3978">
            <w:pPr>
              <w:rPr>
                <w:bCs/>
                <w:sz w:val="16"/>
              </w:rPr>
            </w:pPr>
          </w:p>
        </w:tc>
        <w:tc>
          <w:tcPr>
            <w:tcW w:w="1530" w:type="dxa"/>
            <w:vMerge/>
            <w:shd w:val="clear" w:color="auto" w:fill="auto"/>
          </w:tcPr>
          <w:p w14:paraId="172CAB2F" w14:textId="77777777" w:rsidR="002A3978" w:rsidRDefault="002A3978" w:rsidP="002A3978">
            <w:pPr>
              <w:rPr>
                <w:bCs/>
                <w:sz w:val="16"/>
              </w:rPr>
            </w:pPr>
          </w:p>
        </w:tc>
        <w:tc>
          <w:tcPr>
            <w:tcW w:w="2160" w:type="dxa"/>
            <w:vMerge/>
            <w:shd w:val="clear" w:color="auto" w:fill="auto"/>
          </w:tcPr>
          <w:p w14:paraId="27AFDD8D" w14:textId="77777777" w:rsidR="002A3978" w:rsidRDefault="002A3978" w:rsidP="002A3978">
            <w:pPr>
              <w:rPr>
                <w:bCs/>
                <w:sz w:val="16"/>
              </w:rPr>
            </w:pPr>
          </w:p>
        </w:tc>
      </w:tr>
      <w:tr w:rsidR="002A3978" w14:paraId="770BAF67" w14:textId="77777777" w:rsidTr="00992444">
        <w:tc>
          <w:tcPr>
            <w:tcW w:w="1435" w:type="dxa"/>
            <w:vMerge/>
            <w:shd w:val="clear" w:color="auto" w:fill="auto"/>
          </w:tcPr>
          <w:p w14:paraId="62AD9994" w14:textId="77777777" w:rsidR="002A3978" w:rsidRDefault="002A3978" w:rsidP="002A3978">
            <w:pPr>
              <w:rPr>
                <w:bCs/>
                <w:sz w:val="16"/>
              </w:rPr>
            </w:pPr>
          </w:p>
        </w:tc>
        <w:tc>
          <w:tcPr>
            <w:tcW w:w="1440" w:type="dxa"/>
            <w:shd w:val="clear" w:color="auto" w:fill="auto"/>
          </w:tcPr>
          <w:p w14:paraId="38E9B75B" w14:textId="77777777" w:rsidR="002A3978" w:rsidRPr="00D260A8" w:rsidRDefault="002A3978" w:rsidP="002A3978">
            <w:pPr>
              <w:ind w:left="-108"/>
              <w:rPr>
                <w:bCs/>
                <w:sz w:val="14"/>
              </w:rPr>
            </w:pPr>
            <w:proofErr w:type="spellStart"/>
            <w:r w:rsidRPr="00D260A8">
              <w:rPr>
                <w:bCs/>
                <w:sz w:val="14"/>
              </w:rPr>
              <w:t>BoostOffset</w:t>
            </w:r>
            <w:proofErr w:type="spellEnd"/>
          </w:p>
        </w:tc>
        <w:tc>
          <w:tcPr>
            <w:tcW w:w="900" w:type="dxa"/>
          </w:tcPr>
          <w:p w14:paraId="3A1E1A1E" w14:textId="77777777" w:rsidR="002A3978" w:rsidRDefault="002A3978" w:rsidP="002A3978">
            <w:pPr>
              <w:jc w:val="center"/>
              <w:rPr>
                <w:bCs/>
                <w:sz w:val="16"/>
              </w:rPr>
            </w:pPr>
          </w:p>
        </w:tc>
        <w:tc>
          <w:tcPr>
            <w:tcW w:w="839" w:type="dxa"/>
            <w:shd w:val="clear" w:color="auto" w:fill="auto"/>
          </w:tcPr>
          <w:p w14:paraId="792BE9CF" w14:textId="70C7C003" w:rsidR="002A3978" w:rsidRDefault="002A3978" w:rsidP="002A3978">
            <w:pPr>
              <w:jc w:val="center"/>
            </w:pPr>
            <w:proofErr w:type="spellStart"/>
            <w:r>
              <w:rPr>
                <w:bCs/>
                <w:sz w:val="16"/>
              </w:rPr>
              <w:t>CStUpSt</w:t>
            </w:r>
            <w:proofErr w:type="spellEnd"/>
          </w:p>
        </w:tc>
        <w:tc>
          <w:tcPr>
            <w:tcW w:w="1591" w:type="dxa"/>
            <w:shd w:val="clear" w:color="auto" w:fill="auto"/>
          </w:tcPr>
          <w:p w14:paraId="24B59C8B" w14:textId="77777777" w:rsidR="002A3978" w:rsidRDefault="002A3978" w:rsidP="002A3978">
            <w:pPr>
              <w:rPr>
                <w:bCs/>
                <w:sz w:val="16"/>
              </w:rPr>
            </w:pPr>
            <w:r>
              <w:rPr>
                <w:bCs/>
                <w:sz w:val="16"/>
              </w:rPr>
              <w:t>0</w:t>
            </w:r>
          </w:p>
        </w:tc>
        <w:tc>
          <w:tcPr>
            <w:tcW w:w="2160" w:type="dxa"/>
            <w:vMerge/>
            <w:shd w:val="clear" w:color="auto" w:fill="auto"/>
          </w:tcPr>
          <w:p w14:paraId="66433B2A" w14:textId="77777777" w:rsidR="002A3978" w:rsidRDefault="002A3978" w:rsidP="002A3978">
            <w:pPr>
              <w:jc w:val="center"/>
              <w:rPr>
                <w:bCs/>
                <w:sz w:val="16"/>
              </w:rPr>
            </w:pPr>
          </w:p>
        </w:tc>
        <w:tc>
          <w:tcPr>
            <w:tcW w:w="1350" w:type="dxa"/>
            <w:vMerge/>
            <w:shd w:val="clear" w:color="auto" w:fill="auto"/>
          </w:tcPr>
          <w:p w14:paraId="3C419CB7" w14:textId="77777777" w:rsidR="002A3978" w:rsidRDefault="002A3978" w:rsidP="002A3978">
            <w:pPr>
              <w:rPr>
                <w:bCs/>
                <w:sz w:val="16"/>
              </w:rPr>
            </w:pPr>
          </w:p>
        </w:tc>
        <w:tc>
          <w:tcPr>
            <w:tcW w:w="1530" w:type="dxa"/>
            <w:vMerge/>
            <w:shd w:val="clear" w:color="auto" w:fill="auto"/>
          </w:tcPr>
          <w:p w14:paraId="3C25E5E2" w14:textId="77777777" w:rsidR="002A3978" w:rsidRDefault="002A3978" w:rsidP="002A3978">
            <w:pPr>
              <w:rPr>
                <w:bCs/>
                <w:sz w:val="16"/>
              </w:rPr>
            </w:pPr>
          </w:p>
        </w:tc>
        <w:tc>
          <w:tcPr>
            <w:tcW w:w="2160" w:type="dxa"/>
            <w:vMerge/>
            <w:shd w:val="clear" w:color="auto" w:fill="auto"/>
          </w:tcPr>
          <w:p w14:paraId="14F0DAEF" w14:textId="77777777" w:rsidR="002A3978" w:rsidRDefault="002A3978" w:rsidP="002A3978">
            <w:pPr>
              <w:rPr>
                <w:bCs/>
                <w:sz w:val="16"/>
              </w:rPr>
            </w:pPr>
          </w:p>
        </w:tc>
      </w:tr>
      <w:tr w:rsidR="002A3978" w14:paraId="30E5C5C1" w14:textId="77777777" w:rsidTr="00992444">
        <w:tc>
          <w:tcPr>
            <w:tcW w:w="1435" w:type="dxa"/>
            <w:vMerge/>
            <w:shd w:val="clear" w:color="auto" w:fill="auto"/>
          </w:tcPr>
          <w:p w14:paraId="1655058C" w14:textId="77777777" w:rsidR="002A3978" w:rsidRDefault="002A3978" w:rsidP="002A3978">
            <w:pPr>
              <w:rPr>
                <w:bCs/>
                <w:sz w:val="16"/>
              </w:rPr>
            </w:pPr>
          </w:p>
        </w:tc>
        <w:tc>
          <w:tcPr>
            <w:tcW w:w="1440" w:type="dxa"/>
            <w:tcBorders>
              <w:bottom w:val="single" w:sz="4" w:space="0" w:color="auto"/>
            </w:tcBorders>
            <w:shd w:val="clear" w:color="auto" w:fill="auto"/>
          </w:tcPr>
          <w:p w14:paraId="56C27A8A" w14:textId="77777777" w:rsidR="002A3978" w:rsidRPr="00D260A8" w:rsidRDefault="002A3978" w:rsidP="002A3978">
            <w:pPr>
              <w:ind w:left="-108"/>
              <w:rPr>
                <w:bCs/>
                <w:sz w:val="14"/>
              </w:rPr>
            </w:pPr>
            <w:proofErr w:type="spellStart"/>
            <w:r w:rsidRPr="00D260A8">
              <w:rPr>
                <w:bCs/>
                <w:sz w:val="14"/>
              </w:rPr>
              <w:t>PresLimitsPilot.presLimit</w:t>
            </w:r>
            <w:proofErr w:type="spellEnd"/>
            <w:r w:rsidRPr="00D260A8">
              <w:rPr>
                <w:bCs/>
                <w:sz w:val="14"/>
              </w:rPr>
              <w:t>[0]</w:t>
            </w:r>
          </w:p>
        </w:tc>
        <w:tc>
          <w:tcPr>
            <w:tcW w:w="900" w:type="dxa"/>
            <w:tcBorders>
              <w:bottom w:val="single" w:sz="4" w:space="0" w:color="auto"/>
            </w:tcBorders>
          </w:tcPr>
          <w:p w14:paraId="42F6165E" w14:textId="77777777" w:rsidR="002A3978" w:rsidRDefault="002A3978" w:rsidP="002A3978">
            <w:pPr>
              <w:jc w:val="center"/>
              <w:rPr>
                <w:bCs/>
                <w:sz w:val="16"/>
              </w:rPr>
            </w:pPr>
          </w:p>
        </w:tc>
        <w:tc>
          <w:tcPr>
            <w:tcW w:w="839" w:type="dxa"/>
            <w:tcBorders>
              <w:bottom w:val="single" w:sz="4" w:space="0" w:color="auto"/>
            </w:tcBorders>
            <w:shd w:val="clear" w:color="auto" w:fill="auto"/>
          </w:tcPr>
          <w:p w14:paraId="7DE3E030" w14:textId="2FDCC173" w:rsidR="002A3978" w:rsidRDefault="002A3978" w:rsidP="002A3978">
            <w:pPr>
              <w:jc w:val="center"/>
            </w:pPr>
            <w:proofErr w:type="spellStart"/>
            <w:r>
              <w:rPr>
                <w:bCs/>
                <w:sz w:val="16"/>
              </w:rPr>
              <w:t>CStUpSt</w:t>
            </w:r>
            <w:proofErr w:type="spellEnd"/>
          </w:p>
        </w:tc>
        <w:tc>
          <w:tcPr>
            <w:tcW w:w="1591" w:type="dxa"/>
            <w:tcBorders>
              <w:bottom w:val="single" w:sz="4" w:space="0" w:color="auto"/>
            </w:tcBorders>
            <w:shd w:val="clear" w:color="auto" w:fill="auto"/>
          </w:tcPr>
          <w:p w14:paraId="2A1C8C66" w14:textId="77777777" w:rsidR="002A3978" w:rsidRDefault="002A3978" w:rsidP="002A3978">
            <w:pPr>
              <w:rPr>
                <w:bCs/>
                <w:sz w:val="16"/>
              </w:rPr>
            </w:pPr>
            <w:r>
              <w:rPr>
                <w:bCs/>
                <w:sz w:val="16"/>
              </w:rPr>
              <w:t>0</w:t>
            </w:r>
          </w:p>
        </w:tc>
        <w:tc>
          <w:tcPr>
            <w:tcW w:w="2160" w:type="dxa"/>
            <w:vMerge/>
            <w:shd w:val="clear" w:color="auto" w:fill="auto"/>
          </w:tcPr>
          <w:p w14:paraId="2442DB61" w14:textId="77777777" w:rsidR="002A3978" w:rsidRDefault="002A3978" w:rsidP="002A3978">
            <w:pPr>
              <w:jc w:val="center"/>
              <w:rPr>
                <w:bCs/>
                <w:sz w:val="16"/>
              </w:rPr>
            </w:pPr>
          </w:p>
        </w:tc>
        <w:tc>
          <w:tcPr>
            <w:tcW w:w="1350" w:type="dxa"/>
            <w:vMerge/>
            <w:shd w:val="clear" w:color="auto" w:fill="auto"/>
          </w:tcPr>
          <w:p w14:paraId="33E6E62A" w14:textId="77777777" w:rsidR="002A3978" w:rsidRDefault="002A3978" w:rsidP="002A3978">
            <w:pPr>
              <w:rPr>
                <w:bCs/>
                <w:sz w:val="16"/>
              </w:rPr>
            </w:pPr>
          </w:p>
        </w:tc>
        <w:tc>
          <w:tcPr>
            <w:tcW w:w="1530" w:type="dxa"/>
            <w:vMerge/>
            <w:shd w:val="clear" w:color="auto" w:fill="auto"/>
          </w:tcPr>
          <w:p w14:paraId="3C18AF80" w14:textId="77777777" w:rsidR="002A3978" w:rsidRDefault="002A3978" w:rsidP="002A3978">
            <w:pPr>
              <w:rPr>
                <w:bCs/>
                <w:sz w:val="16"/>
              </w:rPr>
            </w:pPr>
          </w:p>
        </w:tc>
        <w:tc>
          <w:tcPr>
            <w:tcW w:w="2160" w:type="dxa"/>
            <w:vMerge/>
            <w:shd w:val="clear" w:color="auto" w:fill="auto"/>
          </w:tcPr>
          <w:p w14:paraId="1A119DF7" w14:textId="77777777" w:rsidR="002A3978" w:rsidRDefault="002A3978" w:rsidP="002A3978">
            <w:pPr>
              <w:rPr>
                <w:bCs/>
                <w:sz w:val="16"/>
              </w:rPr>
            </w:pPr>
          </w:p>
        </w:tc>
      </w:tr>
      <w:tr w:rsidR="002A3978" w14:paraId="0B5DD219" w14:textId="77777777" w:rsidTr="00992444">
        <w:tc>
          <w:tcPr>
            <w:tcW w:w="1435" w:type="dxa"/>
            <w:vMerge/>
            <w:shd w:val="clear" w:color="auto" w:fill="auto"/>
          </w:tcPr>
          <w:p w14:paraId="79E0395A" w14:textId="77777777" w:rsidR="002A3978" w:rsidRDefault="002A3978" w:rsidP="002A3978">
            <w:pPr>
              <w:rPr>
                <w:bCs/>
                <w:sz w:val="16"/>
              </w:rPr>
            </w:pPr>
          </w:p>
        </w:tc>
        <w:tc>
          <w:tcPr>
            <w:tcW w:w="1440" w:type="dxa"/>
            <w:shd w:val="clear" w:color="auto" w:fill="auto"/>
          </w:tcPr>
          <w:p w14:paraId="2A053366" w14:textId="77777777" w:rsidR="002A3978" w:rsidRPr="00D260A8" w:rsidRDefault="002A3978" w:rsidP="002A3978">
            <w:pPr>
              <w:ind w:left="-108"/>
              <w:rPr>
                <w:bCs/>
                <w:sz w:val="14"/>
              </w:rPr>
            </w:pPr>
            <w:proofErr w:type="spellStart"/>
            <w:r w:rsidRPr="00D260A8">
              <w:rPr>
                <w:bCs/>
                <w:sz w:val="14"/>
              </w:rPr>
              <w:t>PresLimitsPilot.presLimit</w:t>
            </w:r>
            <w:proofErr w:type="spellEnd"/>
            <w:r w:rsidRPr="00D260A8">
              <w:rPr>
                <w:bCs/>
                <w:sz w:val="14"/>
              </w:rPr>
              <w:t>[1]</w:t>
            </w:r>
          </w:p>
        </w:tc>
        <w:tc>
          <w:tcPr>
            <w:tcW w:w="900" w:type="dxa"/>
          </w:tcPr>
          <w:p w14:paraId="20B10027" w14:textId="77777777" w:rsidR="002A3978" w:rsidRDefault="002A3978" w:rsidP="002A3978">
            <w:pPr>
              <w:jc w:val="center"/>
              <w:rPr>
                <w:bCs/>
                <w:sz w:val="16"/>
              </w:rPr>
            </w:pPr>
          </w:p>
        </w:tc>
        <w:tc>
          <w:tcPr>
            <w:tcW w:w="839" w:type="dxa"/>
            <w:shd w:val="clear" w:color="auto" w:fill="auto"/>
          </w:tcPr>
          <w:p w14:paraId="249193B8" w14:textId="75C4F9D3" w:rsidR="002A3978" w:rsidRDefault="002A3978" w:rsidP="002A3978">
            <w:pPr>
              <w:jc w:val="center"/>
            </w:pPr>
            <w:proofErr w:type="spellStart"/>
            <w:r>
              <w:rPr>
                <w:bCs/>
                <w:sz w:val="16"/>
              </w:rPr>
              <w:t>CStUpSt</w:t>
            </w:r>
            <w:proofErr w:type="spellEnd"/>
          </w:p>
        </w:tc>
        <w:tc>
          <w:tcPr>
            <w:tcW w:w="1591" w:type="dxa"/>
            <w:shd w:val="clear" w:color="auto" w:fill="auto"/>
          </w:tcPr>
          <w:p w14:paraId="7FDCAE24" w14:textId="77777777" w:rsidR="002A3978" w:rsidRDefault="002A3978" w:rsidP="002A3978">
            <w:pPr>
              <w:rPr>
                <w:bCs/>
                <w:sz w:val="16"/>
              </w:rPr>
            </w:pPr>
            <w:r>
              <w:rPr>
                <w:bCs/>
                <w:sz w:val="16"/>
              </w:rPr>
              <w:t>0</w:t>
            </w:r>
          </w:p>
        </w:tc>
        <w:tc>
          <w:tcPr>
            <w:tcW w:w="2160" w:type="dxa"/>
            <w:vMerge/>
            <w:shd w:val="clear" w:color="auto" w:fill="auto"/>
          </w:tcPr>
          <w:p w14:paraId="5011930A" w14:textId="77777777" w:rsidR="002A3978" w:rsidRDefault="002A3978" w:rsidP="002A3978">
            <w:pPr>
              <w:jc w:val="center"/>
              <w:rPr>
                <w:bCs/>
                <w:sz w:val="16"/>
              </w:rPr>
            </w:pPr>
          </w:p>
        </w:tc>
        <w:tc>
          <w:tcPr>
            <w:tcW w:w="1350" w:type="dxa"/>
            <w:vMerge/>
            <w:shd w:val="clear" w:color="auto" w:fill="auto"/>
          </w:tcPr>
          <w:p w14:paraId="4D42B921" w14:textId="77777777" w:rsidR="002A3978" w:rsidRDefault="002A3978" w:rsidP="002A3978">
            <w:pPr>
              <w:rPr>
                <w:bCs/>
                <w:sz w:val="16"/>
              </w:rPr>
            </w:pPr>
          </w:p>
        </w:tc>
        <w:tc>
          <w:tcPr>
            <w:tcW w:w="1530" w:type="dxa"/>
            <w:vMerge/>
            <w:shd w:val="clear" w:color="auto" w:fill="auto"/>
          </w:tcPr>
          <w:p w14:paraId="13C5004E" w14:textId="77777777" w:rsidR="002A3978" w:rsidRDefault="002A3978" w:rsidP="002A3978">
            <w:pPr>
              <w:rPr>
                <w:bCs/>
                <w:sz w:val="16"/>
              </w:rPr>
            </w:pPr>
          </w:p>
        </w:tc>
        <w:tc>
          <w:tcPr>
            <w:tcW w:w="2160" w:type="dxa"/>
            <w:vMerge/>
            <w:shd w:val="clear" w:color="auto" w:fill="auto"/>
          </w:tcPr>
          <w:p w14:paraId="07A97799" w14:textId="77777777" w:rsidR="002A3978" w:rsidRDefault="002A3978" w:rsidP="002A3978">
            <w:pPr>
              <w:rPr>
                <w:bCs/>
                <w:sz w:val="16"/>
              </w:rPr>
            </w:pPr>
          </w:p>
        </w:tc>
      </w:tr>
      <w:tr w:rsidR="002A3978" w14:paraId="2B4F74C6" w14:textId="77777777" w:rsidTr="00992444">
        <w:tc>
          <w:tcPr>
            <w:tcW w:w="1435" w:type="dxa"/>
            <w:vMerge/>
            <w:shd w:val="clear" w:color="auto" w:fill="auto"/>
          </w:tcPr>
          <w:p w14:paraId="2951AE53" w14:textId="77777777" w:rsidR="002A3978" w:rsidRDefault="002A3978" w:rsidP="002A3978">
            <w:pPr>
              <w:rPr>
                <w:bCs/>
                <w:sz w:val="16"/>
              </w:rPr>
            </w:pPr>
          </w:p>
        </w:tc>
        <w:tc>
          <w:tcPr>
            <w:tcW w:w="1440" w:type="dxa"/>
            <w:shd w:val="clear" w:color="auto" w:fill="auto"/>
          </w:tcPr>
          <w:p w14:paraId="3D996432" w14:textId="77777777" w:rsidR="002A3978" w:rsidRPr="00D260A8" w:rsidRDefault="002A3978" w:rsidP="002A3978">
            <w:pPr>
              <w:ind w:left="-108"/>
              <w:rPr>
                <w:bCs/>
                <w:sz w:val="14"/>
              </w:rPr>
            </w:pPr>
            <w:proofErr w:type="spellStart"/>
            <w:r w:rsidRPr="00D260A8">
              <w:rPr>
                <w:bCs/>
                <w:sz w:val="14"/>
              </w:rPr>
              <w:t>SupplyLossThreshold_Pilot</w:t>
            </w:r>
            <w:proofErr w:type="spellEnd"/>
          </w:p>
        </w:tc>
        <w:tc>
          <w:tcPr>
            <w:tcW w:w="900" w:type="dxa"/>
          </w:tcPr>
          <w:p w14:paraId="09940995" w14:textId="77777777" w:rsidR="002A3978" w:rsidRDefault="002A3978" w:rsidP="002A3978">
            <w:pPr>
              <w:jc w:val="center"/>
              <w:rPr>
                <w:bCs/>
                <w:sz w:val="16"/>
              </w:rPr>
            </w:pPr>
          </w:p>
        </w:tc>
        <w:tc>
          <w:tcPr>
            <w:tcW w:w="839" w:type="dxa"/>
            <w:shd w:val="clear" w:color="auto" w:fill="auto"/>
          </w:tcPr>
          <w:p w14:paraId="40A594ED" w14:textId="415F8C3E" w:rsidR="002A3978" w:rsidRDefault="002A3978" w:rsidP="002A3978">
            <w:pPr>
              <w:jc w:val="center"/>
            </w:pPr>
            <w:proofErr w:type="spellStart"/>
            <w:r>
              <w:rPr>
                <w:bCs/>
                <w:sz w:val="16"/>
              </w:rPr>
              <w:t>CStUpSt</w:t>
            </w:r>
            <w:proofErr w:type="spellEnd"/>
          </w:p>
        </w:tc>
        <w:tc>
          <w:tcPr>
            <w:tcW w:w="1591" w:type="dxa"/>
            <w:shd w:val="clear" w:color="auto" w:fill="auto"/>
          </w:tcPr>
          <w:p w14:paraId="2B4F1BDE" w14:textId="77777777" w:rsidR="002A3978" w:rsidRDefault="002A3978" w:rsidP="002A3978">
            <w:pPr>
              <w:rPr>
                <w:bCs/>
                <w:sz w:val="16"/>
              </w:rPr>
            </w:pPr>
            <w:r>
              <w:rPr>
                <w:bCs/>
                <w:sz w:val="16"/>
              </w:rPr>
              <w:t>0</w:t>
            </w:r>
          </w:p>
        </w:tc>
        <w:tc>
          <w:tcPr>
            <w:tcW w:w="2160" w:type="dxa"/>
            <w:vMerge/>
            <w:shd w:val="clear" w:color="auto" w:fill="auto"/>
          </w:tcPr>
          <w:p w14:paraId="14ECF056" w14:textId="77777777" w:rsidR="002A3978" w:rsidRDefault="002A3978" w:rsidP="002A3978">
            <w:pPr>
              <w:jc w:val="center"/>
              <w:rPr>
                <w:bCs/>
                <w:sz w:val="16"/>
              </w:rPr>
            </w:pPr>
          </w:p>
        </w:tc>
        <w:tc>
          <w:tcPr>
            <w:tcW w:w="1350" w:type="dxa"/>
            <w:vMerge/>
            <w:shd w:val="clear" w:color="auto" w:fill="auto"/>
          </w:tcPr>
          <w:p w14:paraId="60CCE12A" w14:textId="77777777" w:rsidR="002A3978" w:rsidRDefault="002A3978" w:rsidP="002A3978">
            <w:pPr>
              <w:rPr>
                <w:bCs/>
                <w:sz w:val="16"/>
              </w:rPr>
            </w:pPr>
          </w:p>
        </w:tc>
        <w:tc>
          <w:tcPr>
            <w:tcW w:w="1530" w:type="dxa"/>
            <w:vMerge/>
            <w:shd w:val="clear" w:color="auto" w:fill="auto"/>
          </w:tcPr>
          <w:p w14:paraId="2EE704DD" w14:textId="77777777" w:rsidR="002A3978" w:rsidRDefault="002A3978" w:rsidP="002A3978">
            <w:pPr>
              <w:rPr>
                <w:bCs/>
                <w:sz w:val="16"/>
              </w:rPr>
            </w:pPr>
          </w:p>
        </w:tc>
        <w:tc>
          <w:tcPr>
            <w:tcW w:w="2160" w:type="dxa"/>
            <w:vMerge/>
            <w:shd w:val="clear" w:color="auto" w:fill="auto"/>
          </w:tcPr>
          <w:p w14:paraId="6FB26EBE" w14:textId="77777777" w:rsidR="002A3978" w:rsidRDefault="002A3978" w:rsidP="002A3978">
            <w:pPr>
              <w:rPr>
                <w:bCs/>
                <w:sz w:val="16"/>
              </w:rPr>
            </w:pPr>
          </w:p>
        </w:tc>
      </w:tr>
      <w:tr w:rsidR="002A3978" w14:paraId="593C57E2" w14:textId="77777777" w:rsidTr="00992444">
        <w:tc>
          <w:tcPr>
            <w:tcW w:w="1435" w:type="dxa"/>
            <w:vMerge/>
            <w:shd w:val="clear" w:color="auto" w:fill="auto"/>
          </w:tcPr>
          <w:p w14:paraId="223F8C40" w14:textId="77777777" w:rsidR="002A3978" w:rsidRDefault="002A3978" w:rsidP="002A3978">
            <w:pPr>
              <w:rPr>
                <w:bCs/>
                <w:sz w:val="16"/>
              </w:rPr>
            </w:pPr>
          </w:p>
        </w:tc>
        <w:tc>
          <w:tcPr>
            <w:tcW w:w="1440" w:type="dxa"/>
            <w:shd w:val="clear" w:color="auto" w:fill="auto"/>
          </w:tcPr>
          <w:p w14:paraId="7AF42F30" w14:textId="77777777" w:rsidR="002A3978" w:rsidRPr="00D260A8" w:rsidRDefault="002A3978" w:rsidP="002A3978">
            <w:pPr>
              <w:ind w:left="-108"/>
              <w:rPr>
                <w:bCs/>
                <w:sz w:val="14"/>
              </w:rPr>
            </w:pPr>
            <w:proofErr w:type="spellStart"/>
            <w:r w:rsidRPr="00D260A8">
              <w:rPr>
                <w:bCs/>
                <w:sz w:val="14"/>
              </w:rPr>
              <w:t>SupplyLossThreshold_Supply</w:t>
            </w:r>
            <w:proofErr w:type="spellEnd"/>
          </w:p>
        </w:tc>
        <w:tc>
          <w:tcPr>
            <w:tcW w:w="900" w:type="dxa"/>
          </w:tcPr>
          <w:p w14:paraId="31855F72" w14:textId="77777777" w:rsidR="002A3978" w:rsidRDefault="002A3978" w:rsidP="002A3978">
            <w:pPr>
              <w:jc w:val="center"/>
              <w:rPr>
                <w:bCs/>
                <w:sz w:val="16"/>
              </w:rPr>
            </w:pPr>
          </w:p>
        </w:tc>
        <w:tc>
          <w:tcPr>
            <w:tcW w:w="839" w:type="dxa"/>
            <w:shd w:val="clear" w:color="auto" w:fill="auto"/>
          </w:tcPr>
          <w:p w14:paraId="04C350A2" w14:textId="0F40518E" w:rsidR="002A3978" w:rsidRDefault="002A3978" w:rsidP="002A3978">
            <w:pPr>
              <w:jc w:val="center"/>
            </w:pPr>
            <w:proofErr w:type="spellStart"/>
            <w:r>
              <w:rPr>
                <w:bCs/>
                <w:sz w:val="16"/>
              </w:rPr>
              <w:t>CStUpSt</w:t>
            </w:r>
            <w:proofErr w:type="spellEnd"/>
          </w:p>
        </w:tc>
        <w:tc>
          <w:tcPr>
            <w:tcW w:w="1591" w:type="dxa"/>
            <w:shd w:val="clear" w:color="auto" w:fill="auto"/>
          </w:tcPr>
          <w:p w14:paraId="53F904A2" w14:textId="77777777" w:rsidR="002A3978" w:rsidRDefault="002A3978" w:rsidP="002A3978">
            <w:pPr>
              <w:rPr>
                <w:bCs/>
                <w:sz w:val="16"/>
              </w:rPr>
            </w:pPr>
            <w:r>
              <w:rPr>
                <w:sz w:val="16"/>
                <w:szCs w:val="16"/>
                <w:lang w:eastAsia="en-US"/>
              </w:rPr>
              <w:t>0</w:t>
            </w:r>
          </w:p>
        </w:tc>
        <w:tc>
          <w:tcPr>
            <w:tcW w:w="2160" w:type="dxa"/>
            <w:vMerge/>
            <w:shd w:val="clear" w:color="auto" w:fill="auto"/>
          </w:tcPr>
          <w:p w14:paraId="13339405" w14:textId="77777777" w:rsidR="002A3978" w:rsidRDefault="002A3978" w:rsidP="002A3978">
            <w:pPr>
              <w:jc w:val="center"/>
              <w:rPr>
                <w:bCs/>
                <w:sz w:val="16"/>
              </w:rPr>
            </w:pPr>
          </w:p>
        </w:tc>
        <w:tc>
          <w:tcPr>
            <w:tcW w:w="1350" w:type="dxa"/>
            <w:vMerge/>
            <w:shd w:val="clear" w:color="auto" w:fill="auto"/>
          </w:tcPr>
          <w:p w14:paraId="3CC23D23" w14:textId="77777777" w:rsidR="002A3978" w:rsidRDefault="002A3978" w:rsidP="002A3978">
            <w:pPr>
              <w:rPr>
                <w:bCs/>
                <w:sz w:val="16"/>
              </w:rPr>
            </w:pPr>
          </w:p>
        </w:tc>
        <w:tc>
          <w:tcPr>
            <w:tcW w:w="1530" w:type="dxa"/>
            <w:vMerge/>
            <w:shd w:val="clear" w:color="auto" w:fill="auto"/>
          </w:tcPr>
          <w:p w14:paraId="02B03FD6" w14:textId="77777777" w:rsidR="002A3978" w:rsidRDefault="002A3978" w:rsidP="002A3978">
            <w:pPr>
              <w:rPr>
                <w:bCs/>
                <w:sz w:val="16"/>
              </w:rPr>
            </w:pPr>
          </w:p>
        </w:tc>
        <w:tc>
          <w:tcPr>
            <w:tcW w:w="2160" w:type="dxa"/>
            <w:vMerge/>
            <w:shd w:val="clear" w:color="auto" w:fill="auto"/>
          </w:tcPr>
          <w:p w14:paraId="3E8D993C" w14:textId="77777777" w:rsidR="002A3978" w:rsidRDefault="002A3978" w:rsidP="002A3978">
            <w:pPr>
              <w:rPr>
                <w:bCs/>
                <w:sz w:val="16"/>
              </w:rPr>
            </w:pPr>
          </w:p>
        </w:tc>
      </w:tr>
      <w:tr w:rsidR="002A3978" w14:paraId="3F6F7F92" w14:textId="77777777" w:rsidTr="00992444">
        <w:tc>
          <w:tcPr>
            <w:tcW w:w="1435" w:type="dxa"/>
            <w:vMerge/>
            <w:shd w:val="clear" w:color="auto" w:fill="auto"/>
          </w:tcPr>
          <w:p w14:paraId="7B0455B6" w14:textId="77777777" w:rsidR="002A3978" w:rsidRDefault="002A3978" w:rsidP="002A3978">
            <w:pPr>
              <w:rPr>
                <w:bCs/>
                <w:sz w:val="16"/>
              </w:rPr>
            </w:pPr>
          </w:p>
        </w:tc>
        <w:tc>
          <w:tcPr>
            <w:tcW w:w="1440" w:type="dxa"/>
            <w:shd w:val="clear" w:color="auto" w:fill="auto"/>
          </w:tcPr>
          <w:p w14:paraId="7059146F" w14:textId="77777777" w:rsidR="002A3978" w:rsidRPr="00D260A8" w:rsidRDefault="002A3978" w:rsidP="002A3978">
            <w:pPr>
              <w:ind w:left="-108"/>
              <w:rPr>
                <w:bCs/>
                <w:sz w:val="14"/>
              </w:rPr>
            </w:pPr>
            <w:proofErr w:type="spellStart"/>
            <w:r w:rsidRPr="00D260A8">
              <w:rPr>
                <w:bCs/>
                <w:sz w:val="14"/>
              </w:rPr>
              <w:t>SingleActing</w:t>
            </w:r>
            <w:proofErr w:type="spellEnd"/>
          </w:p>
        </w:tc>
        <w:tc>
          <w:tcPr>
            <w:tcW w:w="900" w:type="dxa"/>
          </w:tcPr>
          <w:p w14:paraId="1FB58003" w14:textId="77777777" w:rsidR="002A3978" w:rsidRDefault="002A3978" w:rsidP="002A3978">
            <w:pPr>
              <w:jc w:val="center"/>
              <w:rPr>
                <w:bCs/>
                <w:sz w:val="16"/>
              </w:rPr>
            </w:pPr>
          </w:p>
        </w:tc>
        <w:tc>
          <w:tcPr>
            <w:tcW w:w="839" w:type="dxa"/>
            <w:shd w:val="clear" w:color="auto" w:fill="auto"/>
          </w:tcPr>
          <w:p w14:paraId="2471E721" w14:textId="64AB6E5B" w:rsidR="002A3978" w:rsidRDefault="002A3978" w:rsidP="002A3978">
            <w:pPr>
              <w:jc w:val="center"/>
            </w:pPr>
            <w:proofErr w:type="spellStart"/>
            <w:r>
              <w:rPr>
                <w:bCs/>
                <w:sz w:val="16"/>
              </w:rPr>
              <w:t>CStUpSt</w:t>
            </w:r>
            <w:proofErr w:type="spellEnd"/>
          </w:p>
        </w:tc>
        <w:tc>
          <w:tcPr>
            <w:tcW w:w="1591" w:type="dxa"/>
            <w:shd w:val="clear" w:color="auto" w:fill="auto"/>
          </w:tcPr>
          <w:p w14:paraId="40BC99C1" w14:textId="77777777" w:rsidR="002A3978" w:rsidRDefault="002A3978" w:rsidP="002A3978">
            <w:pPr>
              <w:rPr>
                <w:bCs/>
                <w:sz w:val="16"/>
              </w:rPr>
            </w:pPr>
            <w:r>
              <w:rPr>
                <w:bCs/>
                <w:sz w:val="16"/>
              </w:rPr>
              <w:t>1</w:t>
            </w:r>
          </w:p>
        </w:tc>
        <w:tc>
          <w:tcPr>
            <w:tcW w:w="2160" w:type="dxa"/>
            <w:vMerge/>
            <w:shd w:val="clear" w:color="auto" w:fill="auto"/>
          </w:tcPr>
          <w:p w14:paraId="1E6366DE" w14:textId="77777777" w:rsidR="002A3978" w:rsidRDefault="002A3978" w:rsidP="002A3978">
            <w:pPr>
              <w:jc w:val="center"/>
              <w:rPr>
                <w:bCs/>
                <w:sz w:val="16"/>
              </w:rPr>
            </w:pPr>
          </w:p>
        </w:tc>
        <w:tc>
          <w:tcPr>
            <w:tcW w:w="1350" w:type="dxa"/>
            <w:vMerge/>
            <w:shd w:val="clear" w:color="auto" w:fill="auto"/>
          </w:tcPr>
          <w:p w14:paraId="666E1FBF" w14:textId="77777777" w:rsidR="002A3978" w:rsidRDefault="002A3978" w:rsidP="002A3978">
            <w:pPr>
              <w:rPr>
                <w:bCs/>
                <w:sz w:val="16"/>
              </w:rPr>
            </w:pPr>
          </w:p>
        </w:tc>
        <w:tc>
          <w:tcPr>
            <w:tcW w:w="1530" w:type="dxa"/>
            <w:vMerge/>
            <w:shd w:val="clear" w:color="auto" w:fill="auto"/>
          </w:tcPr>
          <w:p w14:paraId="29C4DF12" w14:textId="77777777" w:rsidR="002A3978" w:rsidRDefault="002A3978" w:rsidP="002A3978">
            <w:pPr>
              <w:rPr>
                <w:bCs/>
                <w:sz w:val="16"/>
              </w:rPr>
            </w:pPr>
          </w:p>
        </w:tc>
        <w:tc>
          <w:tcPr>
            <w:tcW w:w="2160" w:type="dxa"/>
            <w:vMerge/>
            <w:shd w:val="clear" w:color="auto" w:fill="auto"/>
          </w:tcPr>
          <w:p w14:paraId="00AE729C" w14:textId="77777777" w:rsidR="002A3978" w:rsidRDefault="002A3978" w:rsidP="002A3978">
            <w:pPr>
              <w:rPr>
                <w:bCs/>
                <w:sz w:val="16"/>
              </w:rPr>
            </w:pPr>
          </w:p>
        </w:tc>
      </w:tr>
      <w:tr w:rsidR="002A3978" w14:paraId="149F20A9" w14:textId="77777777" w:rsidTr="00992444">
        <w:tc>
          <w:tcPr>
            <w:tcW w:w="1435" w:type="dxa"/>
            <w:vMerge/>
            <w:shd w:val="clear" w:color="auto" w:fill="auto"/>
          </w:tcPr>
          <w:p w14:paraId="337DE706" w14:textId="77777777" w:rsidR="002A3978" w:rsidRDefault="002A3978" w:rsidP="002A3978">
            <w:pPr>
              <w:rPr>
                <w:bCs/>
                <w:sz w:val="16"/>
              </w:rPr>
            </w:pPr>
          </w:p>
        </w:tc>
        <w:tc>
          <w:tcPr>
            <w:tcW w:w="1440" w:type="dxa"/>
            <w:shd w:val="clear" w:color="auto" w:fill="auto"/>
          </w:tcPr>
          <w:p w14:paraId="00148E1A" w14:textId="77777777" w:rsidR="002A3978" w:rsidRPr="00D260A8" w:rsidRDefault="002A3978" w:rsidP="002A3978">
            <w:pPr>
              <w:ind w:left="-108"/>
              <w:rPr>
                <w:bCs/>
                <w:sz w:val="14"/>
              </w:rPr>
            </w:pPr>
            <w:proofErr w:type="spellStart"/>
            <w:proofErr w:type="gramStart"/>
            <w:r w:rsidRPr="00D260A8">
              <w:rPr>
                <w:bCs/>
                <w:sz w:val="14"/>
              </w:rPr>
              <w:t>SensorMap</w:t>
            </w:r>
            <w:proofErr w:type="spellEnd"/>
            <w:r w:rsidRPr="00D260A8">
              <w:rPr>
                <w:bCs/>
                <w:sz w:val="14"/>
              </w:rPr>
              <w:t>[</w:t>
            </w:r>
            <w:proofErr w:type="gramEnd"/>
            <w:r w:rsidRPr="00D260A8">
              <w:rPr>
                <w:bCs/>
                <w:sz w:val="14"/>
              </w:rPr>
              <w:t>0]</w:t>
            </w:r>
          </w:p>
        </w:tc>
        <w:tc>
          <w:tcPr>
            <w:tcW w:w="900" w:type="dxa"/>
          </w:tcPr>
          <w:p w14:paraId="4ADBF453" w14:textId="77777777" w:rsidR="002A3978" w:rsidRDefault="002A3978" w:rsidP="002A3978">
            <w:pPr>
              <w:jc w:val="center"/>
              <w:rPr>
                <w:bCs/>
                <w:sz w:val="16"/>
              </w:rPr>
            </w:pPr>
          </w:p>
        </w:tc>
        <w:tc>
          <w:tcPr>
            <w:tcW w:w="839" w:type="dxa"/>
            <w:shd w:val="clear" w:color="auto" w:fill="auto"/>
          </w:tcPr>
          <w:p w14:paraId="2F9C2269" w14:textId="10FCBC99" w:rsidR="002A3978" w:rsidRDefault="002A3978" w:rsidP="002A3978">
            <w:pPr>
              <w:jc w:val="center"/>
            </w:pPr>
            <w:proofErr w:type="spellStart"/>
            <w:r>
              <w:rPr>
                <w:bCs/>
                <w:sz w:val="16"/>
              </w:rPr>
              <w:t>CStUpSt</w:t>
            </w:r>
            <w:proofErr w:type="spellEnd"/>
          </w:p>
        </w:tc>
        <w:tc>
          <w:tcPr>
            <w:tcW w:w="1591" w:type="dxa"/>
            <w:shd w:val="clear" w:color="auto" w:fill="auto"/>
          </w:tcPr>
          <w:p w14:paraId="13E0DB02" w14:textId="77777777" w:rsidR="002A3978" w:rsidRDefault="002A3978" w:rsidP="002A3978">
            <w:pPr>
              <w:rPr>
                <w:bCs/>
                <w:sz w:val="16"/>
              </w:rPr>
            </w:pPr>
            <w:r>
              <w:rPr>
                <w:sz w:val="16"/>
                <w:szCs w:val="16"/>
                <w:lang w:eastAsia="en-US"/>
              </w:rPr>
              <w:t>0xFF</w:t>
            </w:r>
          </w:p>
        </w:tc>
        <w:tc>
          <w:tcPr>
            <w:tcW w:w="2160" w:type="dxa"/>
            <w:vMerge/>
            <w:shd w:val="clear" w:color="auto" w:fill="auto"/>
          </w:tcPr>
          <w:p w14:paraId="343E9A11" w14:textId="77777777" w:rsidR="002A3978" w:rsidRDefault="002A3978" w:rsidP="002A3978">
            <w:pPr>
              <w:jc w:val="center"/>
              <w:rPr>
                <w:bCs/>
                <w:sz w:val="16"/>
              </w:rPr>
            </w:pPr>
          </w:p>
        </w:tc>
        <w:tc>
          <w:tcPr>
            <w:tcW w:w="1350" w:type="dxa"/>
            <w:vMerge/>
            <w:shd w:val="clear" w:color="auto" w:fill="auto"/>
          </w:tcPr>
          <w:p w14:paraId="60A95CCF" w14:textId="77777777" w:rsidR="002A3978" w:rsidRDefault="002A3978" w:rsidP="002A3978">
            <w:pPr>
              <w:rPr>
                <w:bCs/>
                <w:sz w:val="16"/>
              </w:rPr>
            </w:pPr>
          </w:p>
        </w:tc>
        <w:tc>
          <w:tcPr>
            <w:tcW w:w="1530" w:type="dxa"/>
            <w:vMerge/>
            <w:shd w:val="clear" w:color="auto" w:fill="auto"/>
          </w:tcPr>
          <w:p w14:paraId="5C5A5AD9" w14:textId="77777777" w:rsidR="002A3978" w:rsidRDefault="002A3978" w:rsidP="002A3978">
            <w:pPr>
              <w:rPr>
                <w:bCs/>
                <w:sz w:val="16"/>
              </w:rPr>
            </w:pPr>
          </w:p>
        </w:tc>
        <w:tc>
          <w:tcPr>
            <w:tcW w:w="2160" w:type="dxa"/>
            <w:vMerge/>
            <w:shd w:val="clear" w:color="auto" w:fill="auto"/>
          </w:tcPr>
          <w:p w14:paraId="115C1505" w14:textId="77777777" w:rsidR="002A3978" w:rsidRDefault="002A3978" w:rsidP="002A3978">
            <w:pPr>
              <w:rPr>
                <w:bCs/>
                <w:sz w:val="16"/>
              </w:rPr>
            </w:pPr>
          </w:p>
        </w:tc>
      </w:tr>
      <w:tr w:rsidR="002A3978" w14:paraId="1E47DFF2" w14:textId="77777777" w:rsidTr="00992444">
        <w:tc>
          <w:tcPr>
            <w:tcW w:w="1435" w:type="dxa"/>
            <w:vMerge/>
            <w:shd w:val="clear" w:color="auto" w:fill="auto"/>
          </w:tcPr>
          <w:p w14:paraId="37B49D94" w14:textId="77777777" w:rsidR="002A3978" w:rsidRDefault="002A3978" w:rsidP="002A3978">
            <w:pPr>
              <w:rPr>
                <w:bCs/>
                <w:sz w:val="16"/>
              </w:rPr>
            </w:pPr>
          </w:p>
        </w:tc>
        <w:tc>
          <w:tcPr>
            <w:tcW w:w="1440" w:type="dxa"/>
            <w:shd w:val="clear" w:color="auto" w:fill="auto"/>
          </w:tcPr>
          <w:p w14:paraId="270E1AB9" w14:textId="77777777" w:rsidR="002A3978" w:rsidRPr="00D260A8" w:rsidRDefault="002A3978" w:rsidP="002A3978">
            <w:pPr>
              <w:ind w:left="-108"/>
              <w:rPr>
                <w:bCs/>
                <w:sz w:val="14"/>
              </w:rPr>
            </w:pPr>
            <w:proofErr w:type="spellStart"/>
            <w:proofErr w:type="gramStart"/>
            <w:r w:rsidRPr="00D260A8">
              <w:rPr>
                <w:bCs/>
                <w:sz w:val="14"/>
              </w:rPr>
              <w:t>SensorMap</w:t>
            </w:r>
            <w:proofErr w:type="spellEnd"/>
            <w:r w:rsidRPr="00D260A8">
              <w:rPr>
                <w:bCs/>
                <w:sz w:val="14"/>
              </w:rPr>
              <w:t>[</w:t>
            </w:r>
            <w:proofErr w:type="gramEnd"/>
            <w:r w:rsidRPr="00D260A8">
              <w:rPr>
                <w:bCs/>
                <w:sz w:val="14"/>
              </w:rPr>
              <w:t>1]</w:t>
            </w:r>
          </w:p>
        </w:tc>
        <w:tc>
          <w:tcPr>
            <w:tcW w:w="900" w:type="dxa"/>
          </w:tcPr>
          <w:p w14:paraId="6C64E00B" w14:textId="77777777" w:rsidR="002A3978" w:rsidRDefault="002A3978" w:rsidP="002A3978">
            <w:pPr>
              <w:jc w:val="center"/>
              <w:rPr>
                <w:bCs/>
                <w:sz w:val="16"/>
              </w:rPr>
            </w:pPr>
          </w:p>
        </w:tc>
        <w:tc>
          <w:tcPr>
            <w:tcW w:w="839" w:type="dxa"/>
            <w:shd w:val="clear" w:color="auto" w:fill="auto"/>
          </w:tcPr>
          <w:p w14:paraId="6323EA85" w14:textId="7338FD93" w:rsidR="002A3978" w:rsidRDefault="002A3978" w:rsidP="002A3978">
            <w:pPr>
              <w:jc w:val="center"/>
            </w:pPr>
            <w:proofErr w:type="spellStart"/>
            <w:r>
              <w:rPr>
                <w:bCs/>
                <w:sz w:val="16"/>
              </w:rPr>
              <w:t>CStUpSt</w:t>
            </w:r>
            <w:proofErr w:type="spellEnd"/>
          </w:p>
        </w:tc>
        <w:tc>
          <w:tcPr>
            <w:tcW w:w="1591" w:type="dxa"/>
            <w:shd w:val="clear" w:color="auto" w:fill="auto"/>
          </w:tcPr>
          <w:p w14:paraId="73E8DCCF" w14:textId="77777777" w:rsidR="002A3978" w:rsidRDefault="002A3978" w:rsidP="002A3978">
            <w:pPr>
              <w:rPr>
                <w:bCs/>
                <w:sz w:val="16"/>
              </w:rPr>
            </w:pPr>
            <w:r>
              <w:rPr>
                <w:sz w:val="16"/>
                <w:szCs w:val="16"/>
                <w:lang w:eastAsia="en-US"/>
              </w:rPr>
              <w:t>0xFF</w:t>
            </w:r>
          </w:p>
        </w:tc>
        <w:tc>
          <w:tcPr>
            <w:tcW w:w="2160" w:type="dxa"/>
            <w:vMerge/>
            <w:shd w:val="clear" w:color="auto" w:fill="auto"/>
          </w:tcPr>
          <w:p w14:paraId="476BF200" w14:textId="77777777" w:rsidR="002A3978" w:rsidRDefault="002A3978" w:rsidP="002A3978">
            <w:pPr>
              <w:jc w:val="center"/>
              <w:rPr>
                <w:bCs/>
                <w:sz w:val="16"/>
              </w:rPr>
            </w:pPr>
          </w:p>
        </w:tc>
        <w:tc>
          <w:tcPr>
            <w:tcW w:w="1350" w:type="dxa"/>
            <w:vMerge/>
            <w:shd w:val="clear" w:color="auto" w:fill="auto"/>
          </w:tcPr>
          <w:p w14:paraId="132FCD22" w14:textId="77777777" w:rsidR="002A3978" w:rsidRDefault="002A3978" w:rsidP="002A3978">
            <w:pPr>
              <w:rPr>
                <w:bCs/>
                <w:sz w:val="16"/>
              </w:rPr>
            </w:pPr>
          </w:p>
        </w:tc>
        <w:tc>
          <w:tcPr>
            <w:tcW w:w="1530" w:type="dxa"/>
            <w:vMerge/>
            <w:shd w:val="clear" w:color="auto" w:fill="auto"/>
          </w:tcPr>
          <w:p w14:paraId="2BDD50BE" w14:textId="77777777" w:rsidR="002A3978" w:rsidRDefault="002A3978" w:rsidP="002A3978">
            <w:pPr>
              <w:rPr>
                <w:bCs/>
                <w:sz w:val="16"/>
              </w:rPr>
            </w:pPr>
          </w:p>
        </w:tc>
        <w:tc>
          <w:tcPr>
            <w:tcW w:w="2160" w:type="dxa"/>
            <w:vMerge/>
            <w:shd w:val="clear" w:color="auto" w:fill="auto"/>
          </w:tcPr>
          <w:p w14:paraId="646F561F" w14:textId="77777777" w:rsidR="002A3978" w:rsidRDefault="002A3978" w:rsidP="002A3978">
            <w:pPr>
              <w:rPr>
                <w:bCs/>
                <w:sz w:val="16"/>
              </w:rPr>
            </w:pPr>
          </w:p>
        </w:tc>
      </w:tr>
      <w:tr w:rsidR="002A3978" w14:paraId="37AFC658" w14:textId="77777777" w:rsidTr="00992444">
        <w:tc>
          <w:tcPr>
            <w:tcW w:w="1435" w:type="dxa"/>
            <w:vMerge/>
            <w:shd w:val="clear" w:color="auto" w:fill="auto"/>
          </w:tcPr>
          <w:p w14:paraId="466703FB" w14:textId="77777777" w:rsidR="002A3978" w:rsidRDefault="002A3978" w:rsidP="002A3978">
            <w:pPr>
              <w:rPr>
                <w:bCs/>
                <w:sz w:val="16"/>
              </w:rPr>
            </w:pPr>
          </w:p>
        </w:tc>
        <w:tc>
          <w:tcPr>
            <w:tcW w:w="1440" w:type="dxa"/>
            <w:tcBorders>
              <w:bottom w:val="single" w:sz="4" w:space="0" w:color="auto"/>
            </w:tcBorders>
            <w:shd w:val="clear" w:color="auto" w:fill="auto"/>
          </w:tcPr>
          <w:p w14:paraId="79108F71" w14:textId="77777777" w:rsidR="002A3978" w:rsidRPr="00D260A8" w:rsidRDefault="002A3978" w:rsidP="002A3978">
            <w:pPr>
              <w:ind w:left="-108"/>
              <w:rPr>
                <w:bCs/>
                <w:sz w:val="14"/>
              </w:rPr>
            </w:pPr>
            <w:proofErr w:type="spellStart"/>
            <w:proofErr w:type="gramStart"/>
            <w:r w:rsidRPr="00D260A8">
              <w:rPr>
                <w:bCs/>
                <w:sz w:val="14"/>
              </w:rPr>
              <w:t>SensorMap</w:t>
            </w:r>
            <w:proofErr w:type="spellEnd"/>
            <w:r w:rsidRPr="00D260A8">
              <w:rPr>
                <w:bCs/>
                <w:sz w:val="14"/>
              </w:rPr>
              <w:t>[</w:t>
            </w:r>
            <w:proofErr w:type="gramEnd"/>
            <w:r w:rsidRPr="00D260A8">
              <w:rPr>
                <w:bCs/>
                <w:sz w:val="14"/>
              </w:rPr>
              <w:t>2]</w:t>
            </w:r>
          </w:p>
        </w:tc>
        <w:tc>
          <w:tcPr>
            <w:tcW w:w="900" w:type="dxa"/>
            <w:tcBorders>
              <w:bottom w:val="single" w:sz="4" w:space="0" w:color="auto"/>
            </w:tcBorders>
          </w:tcPr>
          <w:p w14:paraId="4E993B8D" w14:textId="77777777" w:rsidR="002A3978" w:rsidRDefault="002A3978" w:rsidP="002A3978">
            <w:pPr>
              <w:jc w:val="center"/>
              <w:rPr>
                <w:bCs/>
                <w:sz w:val="16"/>
              </w:rPr>
            </w:pPr>
          </w:p>
        </w:tc>
        <w:tc>
          <w:tcPr>
            <w:tcW w:w="839" w:type="dxa"/>
            <w:tcBorders>
              <w:bottom w:val="single" w:sz="4" w:space="0" w:color="auto"/>
            </w:tcBorders>
            <w:shd w:val="clear" w:color="auto" w:fill="auto"/>
          </w:tcPr>
          <w:p w14:paraId="0B5BEB66" w14:textId="74F3F8B5" w:rsidR="002A3978" w:rsidRDefault="002A3978" w:rsidP="002A3978">
            <w:pPr>
              <w:jc w:val="center"/>
            </w:pPr>
            <w:proofErr w:type="spellStart"/>
            <w:r>
              <w:rPr>
                <w:bCs/>
                <w:sz w:val="16"/>
              </w:rPr>
              <w:t>CStUpSt</w:t>
            </w:r>
            <w:proofErr w:type="spellEnd"/>
          </w:p>
        </w:tc>
        <w:tc>
          <w:tcPr>
            <w:tcW w:w="1591" w:type="dxa"/>
            <w:tcBorders>
              <w:bottom w:val="single" w:sz="4" w:space="0" w:color="auto"/>
            </w:tcBorders>
            <w:shd w:val="clear" w:color="auto" w:fill="auto"/>
          </w:tcPr>
          <w:p w14:paraId="60625995" w14:textId="77777777" w:rsidR="002A3978" w:rsidRDefault="002A3978" w:rsidP="002A3978">
            <w:pPr>
              <w:rPr>
                <w:bCs/>
                <w:sz w:val="16"/>
              </w:rPr>
            </w:pPr>
            <w:r>
              <w:rPr>
                <w:sz w:val="16"/>
                <w:szCs w:val="16"/>
                <w:lang w:eastAsia="en-US"/>
              </w:rPr>
              <w:t>0xFF</w:t>
            </w:r>
          </w:p>
        </w:tc>
        <w:tc>
          <w:tcPr>
            <w:tcW w:w="2160" w:type="dxa"/>
            <w:vMerge/>
            <w:shd w:val="clear" w:color="auto" w:fill="auto"/>
          </w:tcPr>
          <w:p w14:paraId="38138571" w14:textId="77777777" w:rsidR="002A3978" w:rsidRDefault="002A3978" w:rsidP="002A3978">
            <w:pPr>
              <w:jc w:val="center"/>
              <w:rPr>
                <w:bCs/>
                <w:sz w:val="16"/>
              </w:rPr>
            </w:pPr>
          </w:p>
        </w:tc>
        <w:tc>
          <w:tcPr>
            <w:tcW w:w="1350" w:type="dxa"/>
            <w:vMerge/>
            <w:shd w:val="clear" w:color="auto" w:fill="auto"/>
          </w:tcPr>
          <w:p w14:paraId="5FF3117F" w14:textId="77777777" w:rsidR="002A3978" w:rsidRDefault="002A3978" w:rsidP="002A3978">
            <w:pPr>
              <w:rPr>
                <w:bCs/>
                <w:sz w:val="16"/>
              </w:rPr>
            </w:pPr>
          </w:p>
        </w:tc>
        <w:tc>
          <w:tcPr>
            <w:tcW w:w="1530" w:type="dxa"/>
            <w:vMerge/>
            <w:shd w:val="clear" w:color="auto" w:fill="auto"/>
          </w:tcPr>
          <w:p w14:paraId="0AF31FFD" w14:textId="77777777" w:rsidR="002A3978" w:rsidRDefault="002A3978" w:rsidP="002A3978">
            <w:pPr>
              <w:rPr>
                <w:bCs/>
                <w:sz w:val="16"/>
              </w:rPr>
            </w:pPr>
          </w:p>
        </w:tc>
        <w:tc>
          <w:tcPr>
            <w:tcW w:w="2160" w:type="dxa"/>
            <w:vMerge/>
            <w:shd w:val="clear" w:color="auto" w:fill="auto"/>
          </w:tcPr>
          <w:p w14:paraId="2C1EE123" w14:textId="77777777" w:rsidR="002A3978" w:rsidRDefault="002A3978" w:rsidP="002A3978">
            <w:pPr>
              <w:rPr>
                <w:bCs/>
                <w:sz w:val="16"/>
              </w:rPr>
            </w:pPr>
          </w:p>
        </w:tc>
      </w:tr>
      <w:tr w:rsidR="002A3978" w14:paraId="423E5247" w14:textId="77777777" w:rsidTr="00992444">
        <w:tc>
          <w:tcPr>
            <w:tcW w:w="1435" w:type="dxa"/>
            <w:vMerge/>
            <w:shd w:val="clear" w:color="auto" w:fill="auto"/>
          </w:tcPr>
          <w:p w14:paraId="6D58F482" w14:textId="77777777" w:rsidR="002A3978" w:rsidRDefault="002A3978" w:rsidP="002A3978">
            <w:pPr>
              <w:rPr>
                <w:bCs/>
                <w:sz w:val="16"/>
              </w:rPr>
            </w:pPr>
          </w:p>
        </w:tc>
        <w:tc>
          <w:tcPr>
            <w:tcW w:w="1440" w:type="dxa"/>
            <w:shd w:val="clear" w:color="auto" w:fill="auto"/>
          </w:tcPr>
          <w:p w14:paraId="08A91791" w14:textId="77777777" w:rsidR="002A3978" w:rsidRPr="00D260A8" w:rsidRDefault="002A3978" w:rsidP="002A3978">
            <w:pPr>
              <w:ind w:left="-108"/>
              <w:rPr>
                <w:bCs/>
                <w:sz w:val="14"/>
              </w:rPr>
            </w:pPr>
            <w:proofErr w:type="spellStart"/>
            <w:proofErr w:type="gramStart"/>
            <w:r w:rsidRPr="00D260A8">
              <w:rPr>
                <w:bCs/>
                <w:sz w:val="14"/>
              </w:rPr>
              <w:t>SensorMap</w:t>
            </w:r>
            <w:proofErr w:type="spellEnd"/>
            <w:r w:rsidRPr="00D260A8">
              <w:rPr>
                <w:bCs/>
                <w:sz w:val="14"/>
              </w:rPr>
              <w:t>[</w:t>
            </w:r>
            <w:proofErr w:type="gramEnd"/>
            <w:r w:rsidRPr="00D260A8">
              <w:rPr>
                <w:bCs/>
                <w:sz w:val="14"/>
              </w:rPr>
              <w:t>3]</w:t>
            </w:r>
          </w:p>
        </w:tc>
        <w:tc>
          <w:tcPr>
            <w:tcW w:w="900" w:type="dxa"/>
          </w:tcPr>
          <w:p w14:paraId="607317DC" w14:textId="77777777" w:rsidR="002A3978" w:rsidRDefault="002A3978" w:rsidP="002A3978">
            <w:pPr>
              <w:jc w:val="center"/>
              <w:rPr>
                <w:bCs/>
                <w:sz w:val="16"/>
              </w:rPr>
            </w:pPr>
          </w:p>
        </w:tc>
        <w:tc>
          <w:tcPr>
            <w:tcW w:w="839" w:type="dxa"/>
            <w:shd w:val="clear" w:color="auto" w:fill="auto"/>
          </w:tcPr>
          <w:p w14:paraId="59F9BE5C" w14:textId="678E7D8A" w:rsidR="002A3978" w:rsidRDefault="002A3978" w:rsidP="002A3978">
            <w:pPr>
              <w:jc w:val="center"/>
            </w:pPr>
            <w:proofErr w:type="spellStart"/>
            <w:r>
              <w:rPr>
                <w:bCs/>
                <w:sz w:val="16"/>
              </w:rPr>
              <w:t>CStUpSt</w:t>
            </w:r>
            <w:proofErr w:type="spellEnd"/>
          </w:p>
        </w:tc>
        <w:tc>
          <w:tcPr>
            <w:tcW w:w="1591" w:type="dxa"/>
            <w:shd w:val="clear" w:color="auto" w:fill="auto"/>
          </w:tcPr>
          <w:p w14:paraId="5D08C176" w14:textId="77777777" w:rsidR="002A3978" w:rsidRDefault="002A3978" w:rsidP="002A3978">
            <w:pPr>
              <w:rPr>
                <w:bCs/>
                <w:sz w:val="16"/>
              </w:rPr>
            </w:pPr>
            <w:r>
              <w:rPr>
                <w:sz w:val="16"/>
                <w:szCs w:val="16"/>
                <w:lang w:eastAsia="en-US"/>
              </w:rPr>
              <w:t>0xFF</w:t>
            </w:r>
          </w:p>
        </w:tc>
        <w:tc>
          <w:tcPr>
            <w:tcW w:w="2160" w:type="dxa"/>
            <w:vMerge/>
            <w:shd w:val="clear" w:color="auto" w:fill="auto"/>
          </w:tcPr>
          <w:p w14:paraId="33F2B73E" w14:textId="77777777" w:rsidR="002A3978" w:rsidRDefault="002A3978" w:rsidP="002A3978">
            <w:pPr>
              <w:jc w:val="center"/>
              <w:rPr>
                <w:bCs/>
                <w:sz w:val="16"/>
              </w:rPr>
            </w:pPr>
          </w:p>
        </w:tc>
        <w:tc>
          <w:tcPr>
            <w:tcW w:w="1350" w:type="dxa"/>
            <w:vMerge/>
            <w:shd w:val="clear" w:color="auto" w:fill="auto"/>
          </w:tcPr>
          <w:p w14:paraId="016C842B" w14:textId="77777777" w:rsidR="002A3978" w:rsidRDefault="002A3978" w:rsidP="002A3978">
            <w:pPr>
              <w:rPr>
                <w:bCs/>
                <w:sz w:val="16"/>
              </w:rPr>
            </w:pPr>
          </w:p>
        </w:tc>
        <w:tc>
          <w:tcPr>
            <w:tcW w:w="1530" w:type="dxa"/>
            <w:vMerge/>
            <w:shd w:val="clear" w:color="auto" w:fill="auto"/>
          </w:tcPr>
          <w:p w14:paraId="3B171367" w14:textId="77777777" w:rsidR="002A3978" w:rsidRDefault="002A3978" w:rsidP="002A3978">
            <w:pPr>
              <w:rPr>
                <w:bCs/>
                <w:sz w:val="16"/>
              </w:rPr>
            </w:pPr>
          </w:p>
        </w:tc>
        <w:tc>
          <w:tcPr>
            <w:tcW w:w="2160" w:type="dxa"/>
            <w:vMerge/>
            <w:shd w:val="clear" w:color="auto" w:fill="auto"/>
          </w:tcPr>
          <w:p w14:paraId="7F502F95" w14:textId="77777777" w:rsidR="002A3978" w:rsidRDefault="002A3978" w:rsidP="002A3978">
            <w:pPr>
              <w:rPr>
                <w:bCs/>
                <w:sz w:val="16"/>
              </w:rPr>
            </w:pPr>
          </w:p>
        </w:tc>
      </w:tr>
      <w:tr w:rsidR="002A3978" w14:paraId="3BF81BA5" w14:textId="77777777" w:rsidTr="00992444">
        <w:tc>
          <w:tcPr>
            <w:tcW w:w="1435" w:type="dxa"/>
            <w:vMerge/>
            <w:shd w:val="clear" w:color="auto" w:fill="auto"/>
          </w:tcPr>
          <w:p w14:paraId="6BE73E0A" w14:textId="77777777" w:rsidR="002A3978" w:rsidRDefault="002A3978" w:rsidP="002A3978">
            <w:pPr>
              <w:rPr>
                <w:bCs/>
                <w:sz w:val="16"/>
              </w:rPr>
            </w:pPr>
          </w:p>
        </w:tc>
        <w:tc>
          <w:tcPr>
            <w:tcW w:w="1440" w:type="dxa"/>
            <w:shd w:val="clear" w:color="auto" w:fill="auto"/>
          </w:tcPr>
          <w:p w14:paraId="2143F414" w14:textId="77777777" w:rsidR="002A3978" w:rsidRPr="00D260A8" w:rsidRDefault="002A3978" w:rsidP="002A3978">
            <w:pPr>
              <w:ind w:left="-108"/>
              <w:rPr>
                <w:bCs/>
                <w:sz w:val="14"/>
              </w:rPr>
            </w:pPr>
            <w:proofErr w:type="spellStart"/>
            <w:proofErr w:type="gramStart"/>
            <w:r w:rsidRPr="00D260A8">
              <w:rPr>
                <w:bCs/>
                <w:sz w:val="14"/>
              </w:rPr>
              <w:t>SensorMap</w:t>
            </w:r>
            <w:proofErr w:type="spellEnd"/>
            <w:r w:rsidRPr="00D260A8">
              <w:rPr>
                <w:bCs/>
                <w:sz w:val="14"/>
              </w:rPr>
              <w:t>[</w:t>
            </w:r>
            <w:proofErr w:type="gramEnd"/>
            <w:r w:rsidRPr="00D260A8">
              <w:rPr>
                <w:bCs/>
                <w:sz w:val="14"/>
              </w:rPr>
              <w:t>4]</w:t>
            </w:r>
          </w:p>
        </w:tc>
        <w:tc>
          <w:tcPr>
            <w:tcW w:w="900" w:type="dxa"/>
          </w:tcPr>
          <w:p w14:paraId="238342A2" w14:textId="77777777" w:rsidR="002A3978" w:rsidRDefault="002A3978" w:rsidP="002A3978">
            <w:pPr>
              <w:jc w:val="center"/>
              <w:rPr>
                <w:bCs/>
                <w:sz w:val="16"/>
              </w:rPr>
            </w:pPr>
          </w:p>
        </w:tc>
        <w:tc>
          <w:tcPr>
            <w:tcW w:w="839" w:type="dxa"/>
            <w:shd w:val="clear" w:color="auto" w:fill="auto"/>
          </w:tcPr>
          <w:p w14:paraId="46F77337" w14:textId="3A672F02" w:rsidR="002A3978" w:rsidRDefault="002A3978" w:rsidP="002A3978">
            <w:pPr>
              <w:jc w:val="center"/>
            </w:pPr>
            <w:proofErr w:type="spellStart"/>
            <w:r>
              <w:rPr>
                <w:bCs/>
                <w:sz w:val="16"/>
              </w:rPr>
              <w:t>CStUpSt</w:t>
            </w:r>
            <w:proofErr w:type="spellEnd"/>
          </w:p>
        </w:tc>
        <w:tc>
          <w:tcPr>
            <w:tcW w:w="1591" w:type="dxa"/>
            <w:shd w:val="clear" w:color="auto" w:fill="auto"/>
          </w:tcPr>
          <w:p w14:paraId="1E0BD78E" w14:textId="77777777" w:rsidR="002A3978" w:rsidRDefault="002A3978" w:rsidP="002A3978">
            <w:pPr>
              <w:rPr>
                <w:bCs/>
                <w:sz w:val="16"/>
              </w:rPr>
            </w:pPr>
            <w:r>
              <w:rPr>
                <w:sz w:val="16"/>
                <w:szCs w:val="16"/>
                <w:lang w:eastAsia="en-US"/>
              </w:rPr>
              <w:t>0xFF</w:t>
            </w:r>
          </w:p>
        </w:tc>
        <w:tc>
          <w:tcPr>
            <w:tcW w:w="2160" w:type="dxa"/>
            <w:vMerge/>
            <w:shd w:val="clear" w:color="auto" w:fill="auto"/>
          </w:tcPr>
          <w:p w14:paraId="47591C81" w14:textId="77777777" w:rsidR="002A3978" w:rsidRDefault="002A3978" w:rsidP="002A3978">
            <w:pPr>
              <w:jc w:val="center"/>
              <w:rPr>
                <w:bCs/>
                <w:sz w:val="16"/>
              </w:rPr>
            </w:pPr>
          </w:p>
        </w:tc>
        <w:tc>
          <w:tcPr>
            <w:tcW w:w="1350" w:type="dxa"/>
            <w:vMerge/>
            <w:shd w:val="clear" w:color="auto" w:fill="auto"/>
          </w:tcPr>
          <w:p w14:paraId="40A76A5D" w14:textId="77777777" w:rsidR="002A3978" w:rsidRDefault="002A3978" w:rsidP="002A3978">
            <w:pPr>
              <w:rPr>
                <w:bCs/>
                <w:sz w:val="16"/>
              </w:rPr>
            </w:pPr>
          </w:p>
        </w:tc>
        <w:tc>
          <w:tcPr>
            <w:tcW w:w="1530" w:type="dxa"/>
            <w:vMerge/>
            <w:shd w:val="clear" w:color="auto" w:fill="auto"/>
          </w:tcPr>
          <w:p w14:paraId="71A84208" w14:textId="77777777" w:rsidR="002A3978" w:rsidRDefault="002A3978" w:rsidP="002A3978">
            <w:pPr>
              <w:rPr>
                <w:bCs/>
                <w:sz w:val="16"/>
              </w:rPr>
            </w:pPr>
          </w:p>
        </w:tc>
        <w:tc>
          <w:tcPr>
            <w:tcW w:w="2160" w:type="dxa"/>
            <w:vMerge/>
            <w:shd w:val="clear" w:color="auto" w:fill="auto"/>
          </w:tcPr>
          <w:p w14:paraId="5EFA1B59" w14:textId="77777777" w:rsidR="002A3978" w:rsidRDefault="002A3978" w:rsidP="002A3978">
            <w:pPr>
              <w:rPr>
                <w:bCs/>
                <w:sz w:val="16"/>
              </w:rPr>
            </w:pPr>
          </w:p>
        </w:tc>
      </w:tr>
      <w:tr w:rsidR="002A3978" w14:paraId="13DF91D2" w14:textId="77777777" w:rsidTr="00992444">
        <w:trPr>
          <w:cantSplit/>
        </w:trPr>
        <w:tc>
          <w:tcPr>
            <w:tcW w:w="1435" w:type="dxa"/>
            <w:shd w:val="clear" w:color="auto" w:fill="auto"/>
          </w:tcPr>
          <w:p w14:paraId="38495B83" w14:textId="77777777" w:rsidR="002A3978" w:rsidRDefault="002A3978" w:rsidP="002A3978">
            <w:pPr>
              <w:rPr>
                <w:bCs/>
                <w:sz w:val="16"/>
              </w:rPr>
            </w:pPr>
          </w:p>
        </w:tc>
        <w:tc>
          <w:tcPr>
            <w:tcW w:w="1440" w:type="dxa"/>
            <w:shd w:val="clear" w:color="auto" w:fill="auto"/>
          </w:tcPr>
          <w:p w14:paraId="714890DF" w14:textId="77777777"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rPr>
                <w:color w:val="000000"/>
                <w:sz w:val="16"/>
                <w:szCs w:val="16"/>
                <w:shd w:val="clear" w:color="auto" w:fill="FFFFFF"/>
              </w:rPr>
            </w:pPr>
          </w:p>
        </w:tc>
        <w:tc>
          <w:tcPr>
            <w:tcW w:w="900" w:type="dxa"/>
          </w:tcPr>
          <w:p w14:paraId="00D3D97F" w14:textId="77777777" w:rsidR="002A3978" w:rsidRDefault="002A3978" w:rsidP="002A3978">
            <w:pPr>
              <w:jc w:val="center"/>
              <w:rPr>
                <w:bCs/>
                <w:sz w:val="16"/>
              </w:rPr>
            </w:pPr>
          </w:p>
        </w:tc>
        <w:tc>
          <w:tcPr>
            <w:tcW w:w="839" w:type="dxa"/>
            <w:shd w:val="clear" w:color="auto" w:fill="auto"/>
          </w:tcPr>
          <w:p w14:paraId="07EAA484" w14:textId="7DA011B2" w:rsidR="002A3978" w:rsidRDefault="002A3978" w:rsidP="002A3978">
            <w:pPr>
              <w:jc w:val="center"/>
              <w:rPr>
                <w:bCs/>
                <w:sz w:val="16"/>
              </w:rPr>
            </w:pPr>
          </w:p>
        </w:tc>
        <w:tc>
          <w:tcPr>
            <w:tcW w:w="1591" w:type="dxa"/>
            <w:shd w:val="clear" w:color="auto" w:fill="auto"/>
          </w:tcPr>
          <w:p w14:paraId="4FB605D6" w14:textId="77777777" w:rsidR="002A3978" w:rsidRDefault="002A3978" w:rsidP="002A3978">
            <w:pPr>
              <w:rPr>
                <w:bCs/>
                <w:sz w:val="16"/>
              </w:rPr>
            </w:pPr>
          </w:p>
        </w:tc>
        <w:tc>
          <w:tcPr>
            <w:tcW w:w="2160" w:type="dxa"/>
            <w:shd w:val="clear" w:color="auto" w:fill="auto"/>
          </w:tcPr>
          <w:p w14:paraId="150AD130" w14:textId="77777777" w:rsidR="002A3978" w:rsidRDefault="002A3978" w:rsidP="002A3978">
            <w:pPr>
              <w:rPr>
                <w:bCs/>
                <w:sz w:val="16"/>
              </w:rPr>
            </w:pPr>
          </w:p>
        </w:tc>
        <w:tc>
          <w:tcPr>
            <w:tcW w:w="1350" w:type="dxa"/>
            <w:shd w:val="clear" w:color="auto" w:fill="auto"/>
          </w:tcPr>
          <w:p w14:paraId="5B07EE3C" w14:textId="77777777" w:rsidR="002A3978" w:rsidRDefault="002A3978" w:rsidP="002A3978">
            <w:pPr>
              <w:rPr>
                <w:bCs/>
                <w:sz w:val="16"/>
              </w:rPr>
            </w:pPr>
          </w:p>
        </w:tc>
        <w:tc>
          <w:tcPr>
            <w:tcW w:w="1530" w:type="dxa"/>
            <w:shd w:val="clear" w:color="auto" w:fill="auto"/>
          </w:tcPr>
          <w:p w14:paraId="5A4B5ECB" w14:textId="77777777" w:rsidR="002A3978" w:rsidRDefault="002A3978" w:rsidP="002A3978">
            <w:pPr>
              <w:rPr>
                <w:bCs/>
                <w:sz w:val="16"/>
              </w:rPr>
            </w:pPr>
          </w:p>
        </w:tc>
        <w:tc>
          <w:tcPr>
            <w:tcW w:w="2160" w:type="dxa"/>
            <w:shd w:val="clear" w:color="auto" w:fill="auto"/>
          </w:tcPr>
          <w:p w14:paraId="18807A46" w14:textId="77777777" w:rsidR="002A3978" w:rsidRDefault="002A3978" w:rsidP="002A3978">
            <w:pPr>
              <w:rPr>
                <w:bCs/>
                <w:sz w:val="16"/>
              </w:rPr>
            </w:pPr>
          </w:p>
        </w:tc>
      </w:tr>
      <w:tr w:rsidR="002A3978" w14:paraId="23E99263" w14:textId="77777777" w:rsidTr="00992444">
        <w:trPr>
          <w:cantSplit/>
        </w:trPr>
        <w:tc>
          <w:tcPr>
            <w:tcW w:w="1435" w:type="dxa"/>
            <w:shd w:val="clear" w:color="auto" w:fill="auto"/>
          </w:tcPr>
          <w:p w14:paraId="7FBEE1C0" w14:textId="77777777" w:rsidR="002A3978" w:rsidRDefault="002A3978" w:rsidP="002A3978">
            <w:pPr>
              <w:rPr>
                <w:bCs/>
                <w:sz w:val="16"/>
              </w:rPr>
            </w:pPr>
            <w:bookmarkStart w:id="609" w:name="TuneData_hart"/>
            <w:bookmarkEnd w:id="609"/>
            <w:proofErr w:type="spellStart"/>
            <w:r>
              <w:rPr>
                <w:bCs/>
                <w:sz w:val="16"/>
              </w:rPr>
              <w:t>TuneData</w:t>
            </w:r>
            <w:proofErr w:type="spellEnd"/>
          </w:p>
          <w:p w14:paraId="476A236F" w14:textId="3516A1A4" w:rsidR="002A3978" w:rsidRDefault="002A3978" w:rsidP="002A3978">
            <w:pPr>
              <w:rPr>
                <w:bCs/>
                <w:sz w:val="16"/>
              </w:rPr>
            </w:pPr>
            <w:r>
              <w:rPr>
                <w:bCs/>
                <w:sz w:val="16"/>
              </w:rPr>
              <w:t xml:space="preserve">See also </w:t>
            </w:r>
            <w:hyperlink w:anchor="Autotune" w:history="1">
              <w:r w:rsidRPr="00320E56">
                <w:rPr>
                  <w:rStyle w:val="Hyperlink"/>
                  <w:bCs/>
                  <w:sz w:val="16"/>
                </w:rPr>
                <w:t>Autotune</w:t>
              </w:r>
            </w:hyperlink>
          </w:p>
        </w:tc>
        <w:tc>
          <w:tcPr>
            <w:tcW w:w="1440" w:type="dxa"/>
            <w:shd w:val="clear" w:color="auto" w:fill="auto"/>
          </w:tcPr>
          <w:p w14:paraId="4DDE345D" w14:textId="0E248E88"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rPr>
                <w:color w:val="000000"/>
                <w:sz w:val="16"/>
                <w:szCs w:val="16"/>
                <w:shd w:val="clear" w:color="auto" w:fill="FFFFFF"/>
              </w:rPr>
            </w:pPr>
            <w:r>
              <w:rPr>
                <w:color w:val="000000"/>
                <w:sz w:val="16"/>
                <w:szCs w:val="16"/>
                <w:shd w:val="clear" w:color="auto" w:fill="FFFFFF"/>
              </w:rPr>
              <w:t>171.189</w:t>
            </w:r>
          </w:p>
        </w:tc>
        <w:tc>
          <w:tcPr>
            <w:tcW w:w="900" w:type="dxa"/>
          </w:tcPr>
          <w:p w14:paraId="608BA1DC" w14:textId="3A3D2C44" w:rsidR="002A3978" w:rsidRDefault="002A3978" w:rsidP="002A3978">
            <w:pPr>
              <w:jc w:val="center"/>
              <w:rPr>
                <w:bCs/>
                <w:sz w:val="16"/>
              </w:rPr>
            </w:pPr>
            <w:r>
              <w:rPr>
                <w:bCs/>
                <w:sz w:val="16"/>
              </w:rPr>
              <w:t>170.189</w:t>
            </w:r>
          </w:p>
        </w:tc>
        <w:tc>
          <w:tcPr>
            <w:tcW w:w="839" w:type="dxa"/>
            <w:shd w:val="clear" w:color="auto" w:fill="auto"/>
          </w:tcPr>
          <w:p w14:paraId="67CD5919" w14:textId="77777777" w:rsidR="002A3978" w:rsidRDefault="002A3978" w:rsidP="002A3978">
            <w:pPr>
              <w:jc w:val="center"/>
              <w:rPr>
                <w:bCs/>
                <w:sz w:val="16"/>
              </w:rPr>
            </w:pPr>
          </w:p>
        </w:tc>
        <w:tc>
          <w:tcPr>
            <w:tcW w:w="1591" w:type="dxa"/>
            <w:shd w:val="clear" w:color="auto" w:fill="auto"/>
          </w:tcPr>
          <w:p w14:paraId="4BE00EAA" w14:textId="77777777" w:rsidR="002A3978" w:rsidRDefault="002A3978" w:rsidP="002A3978">
            <w:pPr>
              <w:rPr>
                <w:bCs/>
                <w:sz w:val="16"/>
              </w:rPr>
            </w:pPr>
          </w:p>
        </w:tc>
        <w:tc>
          <w:tcPr>
            <w:tcW w:w="2160" w:type="dxa"/>
            <w:shd w:val="clear" w:color="auto" w:fill="auto"/>
          </w:tcPr>
          <w:p w14:paraId="6D9F6FE3" w14:textId="77777777" w:rsidR="002A3978" w:rsidRDefault="002A3978" w:rsidP="002A3978">
            <w:pPr>
              <w:rPr>
                <w:bCs/>
                <w:sz w:val="16"/>
              </w:rPr>
            </w:pPr>
          </w:p>
        </w:tc>
        <w:tc>
          <w:tcPr>
            <w:tcW w:w="1350" w:type="dxa"/>
            <w:shd w:val="clear" w:color="auto" w:fill="auto"/>
          </w:tcPr>
          <w:p w14:paraId="18945965" w14:textId="77777777" w:rsidR="002A3978" w:rsidRDefault="002A3978" w:rsidP="002A3978">
            <w:pPr>
              <w:rPr>
                <w:bCs/>
                <w:sz w:val="16"/>
              </w:rPr>
            </w:pPr>
          </w:p>
        </w:tc>
        <w:tc>
          <w:tcPr>
            <w:tcW w:w="1530" w:type="dxa"/>
            <w:shd w:val="clear" w:color="auto" w:fill="auto"/>
          </w:tcPr>
          <w:p w14:paraId="0E3629F9" w14:textId="77777777" w:rsidR="002A3978" w:rsidRDefault="002A3978" w:rsidP="002A3978">
            <w:pPr>
              <w:rPr>
                <w:bCs/>
                <w:sz w:val="16"/>
              </w:rPr>
            </w:pPr>
          </w:p>
        </w:tc>
        <w:tc>
          <w:tcPr>
            <w:tcW w:w="2160" w:type="dxa"/>
            <w:shd w:val="clear" w:color="auto" w:fill="auto"/>
          </w:tcPr>
          <w:p w14:paraId="4EF4E45D" w14:textId="56608124" w:rsidR="002A3978" w:rsidRDefault="002A3978" w:rsidP="002A3978">
            <w:pPr>
              <w:rPr>
                <w:bCs/>
                <w:sz w:val="16"/>
              </w:rPr>
            </w:pPr>
            <w:r>
              <w:rPr>
                <w:bCs/>
                <w:sz w:val="16"/>
              </w:rPr>
              <w:t>Read command also provides completion code (not in NVM)</w:t>
            </w:r>
          </w:p>
        </w:tc>
      </w:tr>
      <w:tr w:rsidR="002A3978" w14:paraId="40712ED7" w14:textId="77777777" w:rsidTr="00992444">
        <w:tc>
          <w:tcPr>
            <w:tcW w:w="1435" w:type="dxa"/>
            <w:vMerge w:val="restart"/>
            <w:shd w:val="clear" w:color="auto" w:fill="auto"/>
          </w:tcPr>
          <w:p w14:paraId="02E9D639" w14:textId="0AD6307B" w:rsidR="002A3978" w:rsidRDefault="002A3978" w:rsidP="002A3978">
            <w:pPr>
              <w:rPr>
                <w:bCs/>
                <w:sz w:val="16"/>
              </w:rPr>
            </w:pPr>
          </w:p>
        </w:tc>
        <w:tc>
          <w:tcPr>
            <w:tcW w:w="1440" w:type="dxa"/>
            <w:shd w:val="clear" w:color="auto" w:fill="auto"/>
          </w:tcPr>
          <w:p w14:paraId="5FCBED45" w14:textId="77777777" w:rsidR="002A3978" w:rsidRPr="00482052" w:rsidRDefault="002A3978" w:rsidP="002A3978">
            <w:pPr>
              <w:ind w:left="-108"/>
              <w:rPr>
                <w:bCs/>
                <w:sz w:val="16"/>
              </w:rPr>
            </w:pPr>
            <w:proofErr w:type="spellStart"/>
            <w:r>
              <w:rPr>
                <w:bCs/>
                <w:sz w:val="16"/>
              </w:rPr>
              <w:t>iSupplyPres</w:t>
            </w:r>
            <w:proofErr w:type="spellEnd"/>
          </w:p>
        </w:tc>
        <w:tc>
          <w:tcPr>
            <w:tcW w:w="900" w:type="dxa"/>
          </w:tcPr>
          <w:p w14:paraId="1F4B3078" w14:textId="77777777" w:rsidR="002A3978" w:rsidRDefault="002A3978" w:rsidP="002A3978">
            <w:pPr>
              <w:jc w:val="center"/>
              <w:rPr>
                <w:bCs/>
                <w:sz w:val="16"/>
              </w:rPr>
            </w:pPr>
          </w:p>
        </w:tc>
        <w:tc>
          <w:tcPr>
            <w:tcW w:w="839" w:type="dxa"/>
            <w:shd w:val="clear" w:color="auto" w:fill="auto"/>
          </w:tcPr>
          <w:p w14:paraId="2D5A627C" w14:textId="5A4B8C1E" w:rsidR="002A3978" w:rsidRDefault="002A3978" w:rsidP="002A3978">
            <w:pPr>
              <w:jc w:val="center"/>
              <w:rPr>
                <w:bCs/>
                <w:sz w:val="16"/>
              </w:rPr>
            </w:pPr>
            <w:proofErr w:type="spellStart"/>
            <w:r>
              <w:rPr>
                <w:bCs/>
                <w:sz w:val="16"/>
              </w:rPr>
              <w:t>SAutoStUpSttc</w:t>
            </w:r>
            <w:proofErr w:type="spellEnd"/>
          </w:p>
        </w:tc>
        <w:tc>
          <w:tcPr>
            <w:tcW w:w="1591" w:type="dxa"/>
            <w:shd w:val="clear" w:color="auto" w:fill="auto"/>
          </w:tcPr>
          <w:p w14:paraId="7F810789" w14:textId="77777777" w:rsidR="002A3978" w:rsidRDefault="002A3978" w:rsidP="002A3978">
            <w:pPr>
              <w:rPr>
                <w:bCs/>
                <w:sz w:val="16"/>
              </w:rPr>
            </w:pPr>
            <w:r>
              <w:rPr>
                <w:bCs/>
                <w:sz w:val="16"/>
              </w:rPr>
              <w:t>30.0</w:t>
            </w:r>
          </w:p>
        </w:tc>
        <w:tc>
          <w:tcPr>
            <w:tcW w:w="2160" w:type="dxa"/>
            <w:shd w:val="clear" w:color="auto" w:fill="auto"/>
          </w:tcPr>
          <w:p w14:paraId="140B0078" w14:textId="77777777" w:rsidR="002A3978" w:rsidRDefault="002A3978" w:rsidP="002A3978">
            <w:pPr>
              <w:rPr>
                <w:bCs/>
                <w:sz w:val="16"/>
              </w:rPr>
            </w:pPr>
            <w:r>
              <w:rPr>
                <w:bCs/>
                <w:sz w:val="16"/>
              </w:rPr>
              <w:t>30.0</w:t>
            </w:r>
          </w:p>
        </w:tc>
        <w:tc>
          <w:tcPr>
            <w:tcW w:w="1350" w:type="dxa"/>
            <w:shd w:val="clear" w:color="auto" w:fill="auto"/>
          </w:tcPr>
          <w:p w14:paraId="051DAC14" w14:textId="77777777" w:rsidR="002A3978" w:rsidRDefault="002A3978" w:rsidP="002A3978">
            <w:pPr>
              <w:rPr>
                <w:bCs/>
                <w:sz w:val="16"/>
              </w:rPr>
            </w:pPr>
            <w:r>
              <w:rPr>
                <w:bCs/>
                <w:sz w:val="16"/>
              </w:rPr>
              <w:t>30.0</w:t>
            </w:r>
          </w:p>
        </w:tc>
        <w:tc>
          <w:tcPr>
            <w:tcW w:w="1530" w:type="dxa"/>
            <w:shd w:val="clear" w:color="auto" w:fill="auto"/>
          </w:tcPr>
          <w:p w14:paraId="5E5F1C62" w14:textId="77777777" w:rsidR="002A3978" w:rsidRDefault="002A3978" w:rsidP="002A3978">
            <w:pPr>
              <w:rPr>
                <w:bCs/>
                <w:sz w:val="16"/>
              </w:rPr>
            </w:pPr>
            <w:r>
              <w:rPr>
                <w:bCs/>
                <w:sz w:val="16"/>
              </w:rPr>
              <w:t>Set when the device is tuned.</w:t>
            </w:r>
          </w:p>
        </w:tc>
        <w:tc>
          <w:tcPr>
            <w:tcW w:w="2160" w:type="dxa"/>
            <w:shd w:val="clear" w:color="auto" w:fill="auto"/>
          </w:tcPr>
          <w:p w14:paraId="01D0C062" w14:textId="769099C3" w:rsidR="002A3978" w:rsidRDefault="002A3978" w:rsidP="002A3978">
            <w:pPr>
              <w:rPr>
                <w:bCs/>
                <w:sz w:val="16"/>
              </w:rPr>
            </w:pPr>
            <w:r>
              <w:rPr>
                <w:bCs/>
                <w:sz w:val="16"/>
              </w:rPr>
              <w:t>Fallback supply pressure, psi (rescale as needed)</w:t>
            </w:r>
          </w:p>
        </w:tc>
      </w:tr>
      <w:tr w:rsidR="002A3978" w14:paraId="18A51B7A" w14:textId="77777777" w:rsidTr="00992444">
        <w:tc>
          <w:tcPr>
            <w:tcW w:w="1435" w:type="dxa"/>
            <w:vMerge/>
            <w:shd w:val="clear" w:color="auto" w:fill="auto"/>
          </w:tcPr>
          <w:p w14:paraId="511ED3A3" w14:textId="77777777" w:rsidR="002A3978" w:rsidRDefault="002A3978" w:rsidP="002A3978">
            <w:pPr>
              <w:rPr>
                <w:bCs/>
                <w:sz w:val="16"/>
              </w:rPr>
            </w:pPr>
          </w:p>
        </w:tc>
        <w:tc>
          <w:tcPr>
            <w:tcW w:w="1440" w:type="dxa"/>
            <w:shd w:val="clear" w:color="auto" w:fill="auto"/>
          </w:tcPr>
          <w:p w14:paraId="26A9E36A" w14:textId="77777777" w:rsidR="002A3978" w:rsidRDefault="002A3978" w:rsidP="002A3978">
            <w:pPr>
              <w:ind w:left="-108"/>
              <w:rPr>
                <w:bCs/>
                <w:sz w:val="16"/>
              </w:rPr>
            </w:pPr>
            <w:r w:rsidRPr="00482052">
              <w:rPr>
                <w:bCs/>
                <w:sz w:val="16"/>
              </w:rPr>
              <w:t>n1TunePara1</w:t>
            </w:r>
          </w:p>
        </w:tc>
        <w:tc>
          <w:tcPr>
            <w:tcW w:w="900" w:type="dxa"/>
          </w:tcPr>
          <w:p w14:paraId="6BDDB6B6" w14:textId="77777777" w:rsidR="002A3978" w:rsidRDefault="002A3978" w:rsidP="002A3978">
            <w:pPr>
              <w:jc w:val="center"/>
              <w:rPr>
                <w:bCs/>
                <w:sz w:val="16"/>
              </w:rPr>
            </w:pPr>
          </w:p>
        </w:tc>
        <w:tc>
          <w:tcPr>
            <w:tcW w:w="839" w:type="dxa"/>
            <w:shd w:val="clear" w:color="auto" w:fill="auto"/>
          </w:tcPr>
          <w:p w14:paraId="5E86331F" w14:textId="228F3B2B" w:rsidR="002A3978" w:rsidRDefault="002A3978" w:rsidP="002A3978">
            <w:pPr>
              <w:jc w:val="center"/>
              <w:rPr>
                <w:bCs/>
                <w:sz w:val="16"/>
              </w:rPr>
            </w:pPr>
            <w:proofErr w:type="spellStart"/>
            <w:r>
              <w:rPr>
                <w:bCs/>
                <w:sz w:val="16"/>
              </w:rPr>
              <w:t>SAutoStUpSttc</w:t>
            </w:r>
            <w:proofErr w:type="spellEnd"/>
          </w:p>
        </w:tc>
        <w:tc>
          <w:tcPr>
            <w:tcW w:w="1591" w:type="dxa"/>
            <w:shd w:val="clear" w:color="auto" w:fill="auto"/>
          </w:tcPr>
          <w:p w14:paraId="5D640F64" w14:textId="77777777" w:rsidR="002A3978" w:rsidRDefault="002A3978" w:rsidP="002A3978">
            <w:pPr>
              <w:rPr>
                <w:bCs/>
                <w:sz w:val="16"/>
              </w:rPr>
            </w:pPr>
            <w:r>
              <w:rPr>
                <w:bCs/>
                <w:sz w:val="16"/>
              </w:rPr>
              <w:t>0</w:t>
            </w:r>
          </w:p>
        </w:tc>
        <w:tc>
          <w:tcPr>
            <w:tcW w:w="2160" w:type="dxa"/>
            <w:shd w:val="clear" w:color="auto" w:fill="auto"/>
          </w:tcPr>
          <w:p w14:paraId="62AF5514" w14:textId="77777777" w:rsidR="002A3978" w:rsidRDefault="002A3978" w:rsidP="002A3978">
            <w:pPr>
              <w:rPr>
                <w:bCs/>
                <w:sz w:val="16"/>
              </w:rPr>
            </w:pPr>
            <w:r>
              <w:rPr>
                <w:bCs/>
                <w:sz w:val="16"/>
              </w:rPr>
              <w:t>0</w:t>
            </w:r>
          </w:p>
        </w:tc>
        <w:tc>
          <w:tcPr>
            <w:tcW w:w="1350" w:type="dxa"/>
            <w:shd w:val="clear" w:color="auto" w:fill="auto"/>
          </w:tcPr>
          <w:p w14:paraId="7B5FD3BA" w14:textId="77777777" w:rsidR="002A3978" w:rsidRDefault="002A3978" w:rsidP="002A3978">
            <w:pPr>
              <w:rPr>
                <w:bCs/>
                <w:sz w:val="16"/>
              </w:rPr>
            </w:pPr>
            <w:r>
              <w:rPr>
                <w:bCs/>
                <w:sz w:val="16"/>
              </w:rPr>
              <w:t>0</w:t>
            </w:r>
          </w:p>
        </w:tc>
        <w:tc>
          <w:tcPr>
            <w:tcW w:w="1530" w:type="dxa"/>
            <w:shd w:val="clear" w:color="auto" w:fill="auto"/>
          </w:tcPr>
          <w:p w14:paraId="264A8341" w14:textId="77777777" w:rsidR="002A3978" w:rsidRDefault="002A3978" w:rsidP="002A3978">
            <w:pPr>
              <w:rPr>
                <w:bCs/>
                <w:sz w:val="16"/>
              </w:rPr>
            </w:pPr>
            <w:r>
              <w:rPr>
                <w:bCs/>
                <w:sz w:val="16"/>
              </w:rPr>
              <w:t>0</w:t>
            </w:r>
          </w:p>
        </w:tc>
        <w:tc>
          <w:tcPr>
            <w:tcW w:w="2160" w:type="dxa"/>
            <w:shd w:val="clear" w:color="auto" w:fill="auto"/>
          </w:tcPr>
          <w:p w14:paraId="139A11AF" w14:textId="77777777" w:rsidR="002A3978" w:rsidRDefault="002A3978" w:rsidP="002A3978">
            <w:r w:rsidRPr="0047788A">
              <w:rPr>
                <w:bCs/>
                <w:sz w:val="16"/>
              </w:rPr>
              <w:t>Not in use</w:t>
            </w:r>
          </w:p>
        </w:tc>
      </w:tr>
      <w:tr w:rsidR="002A3978" w14:paraId="3D3934F7" w14:textId="77777777" w:rsidTr="00992444">
        <w:tc>
          <w:tcPr>
            <w:tcW w:w="1435" w:type="dxa"/>
            <w:vMerge/>
            <w:shd w:val="clear" w:color="auto" w:fill="auto"/>
          </w:tcPr>
          <w:p w14:paraId="111BD3F1" w14:textId="77777777" w:rsidR="002A3978" w:rsidRDefault="002A3978" w:rsidP="002A3978">
            <w:pPr>
              <w:rPr>
                <w:bCs/>
                <w:sz w:val="16"/>
              </w:rPr>
            </w:pPr>
          </w:p>
        </w:tc>
        <w:tc>
          <w:tcPr>
            <w:tcW w:w="1440" w:type="dxa"/>
            <w:shd w:val="clear" w:color="auto" w:fill="auto"/>
          </w:tcPr>
          <w:p w14:paraId="739E7600" w14:textId="77777777" w:rsidR="002A3978" w:rsidRDefault="002A3978" w:rsidP="002A3978">
            <w:pPr>
              <w:ind w:left="-108"/>
              <w:rPr>
                <w:bCs/>
                <w:sz w:val="16"/>
              </w:rPr>
            </w:pPr>
            <w:r w:rsidRPr="00482052">
              <w:rPr>
                <w:bCs/>
                <w:sz w:val="16"/>
              </w:rPr>
              <w:t xml:space="preserve">n1Level </w:t>
            </w:r>
          </w:p>
        </w:tc>
        <w:tc>
          <w:tcPr>
            <w:tcW w:w="900" w:type="dxa"/>
          </w:tcPr>
          <w:p w14:paraId="1BDE62FE" w14:textId="77777777" w:rsidR="002A3978" w:rsidRDefault="002A3978" w:rsidP="002A3978">
            <w:pPr>
              <w:jc w:val="center"/>
              <w:rPr>
                <w:bCs/>
                <w:sz w:val="16"/>
              </w:rPr>
            </w:pPr>
          </w:p>
        </w:tc>
        <w:tc>
          <w:tcPr>
            <w:tcW w:w="839" w:type="dxa"/>
            <w:shd w:val="clear" w:color="auto" w:fill="auto"/>
          </w:tcPr>
          <w:p w14:paraId="2121D9B5" w14:textId="33B75902" w:rsidR="002A3978" w:rsidRDefault="002A3978" w:rsidP="002A3978">
            <w:pPr>
              <w:jc w:val="center"/>
              <w:rPr>
                <w:bCs/>
                <w:sz w:val="16"/>
              </w:rPr>
            </w:pPr>
            <w:proofErr w:type="spellStart"/>
            <w:r>
              <w:rPr>
                <w:bCs/>
                <w:sz w:val="16"/>
              </w:rPr>
              <w:t>SAutoStUpSttc</w:t>
            </w:r>
            <w:proofErr w:type="spellEnd"/>
          </w:p>
        </w:tc>
        <w:tc>
          <w:tcPr>
            <w:tcW w:w="1591" w:type="dxa"/>
            <w:shd w:val="clear" w:color="auto" w:fill="auto"/>
          </w:tcPr>
          <w:p w14:paraId="2AA9CA66" w14:textId="77777777" w:rsidR="002A3978" w:rsidRDefault="002A3978" w:rsidP="002A3978">
            <w:pPr>
              <w:rPr>
                <w:bCs/>
                <w:sz w:val="16"/>
              </w:rPr>
            </w:pPr>
            <w:r>
              <w:rPr>
                <w:bCs/>
                <w:sz w:val="16"/>
              </w:rPr>
              <w:t>0</w:t>
            </w:r>
          </w:p>
        </w:tc>
        <w:tc>
          <w:tcPr>
            <w:tcW w:w="2160" w:type="dxa"/>
            <w:shd w:val="clear" w:color="auto" w:fill="auto"/>
          </w:tcPr>
          <w:p w14:paraId="4EC67622" w14:textId="77777777" w:rsidR="002A3978" w:rsidRDefault="002A3978" w:rsidP="002A3978">
            <w:pPr>
              <w:rPr>
                <w:bCs/>
                <w:sz w:val="16"/>
              </w:rPr>
            </w:pPr>
            <w:r>
              <w:rPr>
                <w:bCs/>
                <w:sz w:val="16"/>
              </w:rPr>
              <w:t>0</w:t>
            </w:r>
          </w:p>
        </w:tc>
        <w:tc>
          <w:tcPr>
            <w:tcW w:w="1350" w:type="dxa"/>
            <w:shd w:val="clear" w:color="auto" w:fill="auto"/>
          </w:tcPr>
          <w:p w14:paraId="2EAED058" w14:textId="77777777" w:rsidR="002A3978" w:rsidRDefault="002A3978" w:rsidP="002A3978">
            <w:pPr>
              <w:rPr>
                <w:bCs/>
                <w:sz w:val="16"/>
              </w:rPr>
            </w:pPr>
            <w:r>
              <w:rPr>
                <w:bCs/>
                <w:sz w:val="16"/>
              </w:rPr>
              <w:t>0</w:t>
            </w:r>
          </w:p>
        </w:tc>
        <w:tc>
          <w:tcPr>
            <w:tcW w:w="1530" w:type="dxa"/>
            <w:shd w:val="clear" w:color="auto" w:fill="auto"/>
          </w:tcPr>
          <w:p w14:paraId="037B7938" w14:textId="77777777" w:rsidR="002A3978" w:rsidRDefault="002A3978" w:rsidP="002A3978">
            <w:pPr>
              <w:rPr>
                <w:bCs/>
                <w:sz w:val="16"/>
              </w:rPr>
            </w:pPr>
            <w:r>
              <w:rPr>
                <w:bCs/>
                <w:sz w:val="16"/>
              </w:rPr>
              <w:t>[-9, 9]</w:t>
            </w:r>
          </w:p>
        </w:tc>
        <w:tc>
          <w:tcPr>
            <w:tcW w:w="2160" w:type="dxa"/>
            <w:shd w:val="clear" w:color="auto" w:fill="auto"/>
          </w:tcPr>
          <w:p w14:paraId="32E60421" w14:textId="77777777" w:rsidR="002A3978" w:rsidRDefault="002A3978" w:rsidP="002A3978">
            <w:pPr>
              <w:rPr>
                <w:bCs/>
                <w:sz w:val="16"/>
              </w:rPr>
            </w:pPr>
            <w:r>
              <w:rPr>
                <w:bCs/>
                <w:sz w:val="16"/>
              </w:rPr>
              <w:t>User entered aggressiveness</w:t>
            </w:r>
          </w:p>
        </w:tc>
      </w:tr>
      <w:tr w:rsidR="002A3978" w14:paraId="619F8867" w14:textId="77777777" w:rsidTr="00992444">
        <w:tc>
          <w:tcPr>
            <w:tcW w:w="1435" w:type="dxa"/>
            <w:shd w:val="clear" w:color="auto" w:fill="auto"/>
          </w:tcPr>
          <w:p w14:paraId="56B1AC70" w14:textId="77777777" w:rsidR="002A3978" w:rsidRDefault="002A3978" w:rsidP="002A3978">
            <w:pPr>
              <w:rPr>
                <w:bCs/>
                <w:sz w:val="16"/>
              </w:rPr>
            </w:pPr>
          </w:p>
        </w:tc>
        <w:tc>
          <w:tcPr>
            <w:tcW w:w="1440" w:type="dxa"/>
            <w:shd w:val="clear" w:color="auto" w:fill="auto"/>
          </w:tcPr>
          <w:p w14:paraId="7931342D" w14:textId="77777777" w:rsidR="002A3978" w:rsidRPr="002D08ED" w:rsidRDefault="002A3978" w:rsidP="002A3978">
            <w:pPr>
              <w:ind w:left="-108"/>
              <w:rPr>
                <w:bCs/>
                <w:sz w:val="16"/>
              </w:rPr>
            </w:pPr>
          </w:p>
        </w:tc>
        <w:tc>
          <w:tcPr>
            <w:tcW w:w="900" w:type="dxa"/>
          </w:tcPr>
          <w:p w14:paraId="34B4F296" w14:textId="77777777" w:rsidR="002A3978" w:rsidRPr="00175F02" w:rsidRDefault="002A3978" w:rsidP="002A3978">
            <w:pPr>
              <w:jc w:val="center"/>
              <w:rPr>
                <w:bCs/>
                <w:sz w:val="16"/>
              </w:rPr>
            </w:pPr>
          </w:p>
        </w:tc>
        <w:tc>
          <w:tcPr>
            <w:tcW w:w="839" w:type="dxa"/>
            <w:shd w:val="clear" w:color="auto" w:fill="auto"/>
          </w:tcPr>
          <w:p w14:paraId="6FABAD56" w14:textId="3D8865C4" w:rsidR="002A3978" w:rsidRPr="00175F02" w:rsidRDefault="002A3978" w:rsidP="002A3978">
            <w:pPr>
              <w:jc w:val="center"/>
              <w:rPr>
                <w:bCs/>
                <w:sz w:val="16"/>
              </w:rPr>
            </w:pPr>
          </w:p>
        </w:tc>
        <w:tc>
          <w:tcPr>
            <w:tcW w:w="1591" w:type="dxa"/>
            <w:shd w:val="clear" w:color="auto" w:fill="auto"/>
          </w:tcPr>
          <w:p w14:paraId="2825BA59" w14:textId="77777777" w:rsidR="002A3978" w:rsidRDefault="002A3978" w:rsidP="002A3978">
            <w:pPr>
              <w:rPr>
                <w:bCs/>
                <w:sz w:val="16"/>
              </w:rPr>
            </w:pPr>
          </w:p>
        </w:tc>
        <w:tc>
          <w:tcPr>
            <w:tcW w:w="2160" w:type="dxa"/>
            <w:shd w:val="clear" w:color="auto" w:fill="auto"/>
          </w:tcPr>
          <w:p w14:paraId="4A6AB6C8" w14:textId="77777777" w:rsidR="002A3978" w:rsidRDefault="002A3978" w:rsidP="002A3978">
            <w:pPr>
              <w:rPr>
                <w:bCs/>
                <w:sz w:val="16"/>
              </w:rPr>
            </w:pPr>
          </w:p>
        </w:tc>
        <w:tc>
          <w:tcPr>
            <w:tcW w:w="1350" w:type="dxa"/>
            <w:shd w:val="clear" w:color="auto" w:fill="auto"/>
          </w:tcPr>
          <w:p w14:paraId="7AF2F74F" w14:textId="77777777" w:rsidR="002A3978" w:rsidRDefault="002A3978" w:rsidP="002A3978">
            <w:pPr>
              <w:rPr>
                <w:bCs/>
                <w:sz w:val="16"/>
              </w:rPr>
            </w:pPr>
          </w:p>
        </w:tc>
        <w:tc>
          <w:tcPr>
            <w:tcW w:w="1530" w:type="dxa"/>
            <w:shd w:val="clear" w:color="auto" w:fill="auto"/>
          </w:tcPr>
          <w:p w14:paraId="56069E0A" w14:textId="77777777" w:rsidR="002A3978" w:rsidRDefault="002A3978" w:rsidP="002A3978">
            <w:pPr>
              <w:rPr>
                <w:bCs/>
                <w:sz w:val="16"/>
              </w:rPr>
            </w:pPr>
          </w:p>
        </w:tc>
        <w:tc>
          <w:tcPr>
            <w:tcW w:w="2160" w:type="dxa"/>
            <w:shd w:val="clear" w:color="auto" w:fill="auto"/>
          </w:tcPr>
          <w:p w14:paraId="56E9C7B6" w14:textId="77777777" w:rsidR="002A3978" w:rsidRDefault="002A3978" w:rsidP="002A3978">
            <w:pPr>
              <w:rPr>
                <w:bCs/>
                <w:sz w:val="16"/>
              </w:rPr>
            </w:pPr>
          </w:p>
        </w:tc>
      </w:tr>
      <w:tr w:rsidR="002A3978" w:rsidRPr="00F16F26" w14:paraId="4B0EC215" w14:textId="77777777" w:rsidTr="00992444">
        <w:tc>
          <w:tcPr>
            <w:tcW w:w="1435" w:type="dxa"/>
            <w:shd w:val="clear" w:color="auto" w:fill="auto"/>
          </w:tcPr>
          <w:p w14:paraId="19B53ABB" w14:textId="56881765" w:rsidR="002A3978" w:rsidRPr="00F16F26" w:rsidRDefault="002A3978" w:rsidP="002A3978">
            <w:pPr>
              <w:rPr>
                <w:bCs/>
                <w:i/>
                <w:iCs/>
                <w:sz w:val="16"/>
                <w:rPrChange w:id="610" w:author="Khasin, Ark" w:date="2022-10-19T16:22:00Z">
                  <w:rPr>
                    <w:bCs/>
                    <w:sz w:val="16"/>
                  </w:rPr>
                </w:rPrChange>
              </w:rPr>
            </w:pPr>
            <w:proofErr w:type="spellStart"/>
            <w:r w:rsidRPr="00F16F26">
              <w:rPr>
                <w:bCs/>
                <w:i/>
                <w:iCs/>
                <w:sz w:val="16"/>
                <w:rPrChange w:id="611" w:author="Khasin, Ark" w:date="2022-10-19T16:22:00Z">
                  <w:rPr>
                    <w:bCs/>
                    <w:sz w:val="16"/>
                  </w:rPr>
                </w:rPrChange>
              </w:rPr>
              <w:t>BiasExt</w:t>
            </w:r>
            <w:proofErr w:type="spellEnd"/>
          </w:p>
        </w:tc>
        <w:tc>
          <w:tcPr>
            <w:tcW w:w="1440" w:type="dxa"/>
            <w:shd w:val="clear" w:color="auto" w:fill="auto"/>
          </w:tcPr>
          <w:p w14:paraId="589AD4ED" w14:textId="33988970" w:rsidR="002A3978" w:rsidRPr="00F16F26" w:rsidRDefault="002A3978" w:rsidP="002A3978">
            <w:pPr>
              <w:ind w:left="-108"/>
              <w:rPr>
                <w:bCs/>
                <w:i/>
                <w:iCs/>
                <w:sz w:val="16"/>
                <w:rPrChange w:id="612" w:author="Khasin, Ark" w:date="2022-10-19T16:22:00Z">
                  <w:rPr>
                    <w:bCs/>
                    <w:sz w:val="16"/>
                  </w:rPr>
                </w:rPrChange>
              </w:rPr>
            </w:pPr>
            <w:r w:rsidRPr="00F16F26">
              <w:rPr>
                <w:bCs/>
                <w:i/>
                <w:iCs/>
                <w:sz w:val="16"/>
                <w:rPrChange w:id="613" w:author="Khasin, Ark" w:date="2022-10-19T16:22:00Z">
                  <w:rPr>
                    <w:bCs/>
                    <w:sz w:val="16"/>
                  </w:rPr>
                </w:rPrChange>
              </w:rPr>
              <w:t>174</w:t>
            </w:r>
          </w:p>
        </w:tc>
        <w:tc>
          <w:tcPr>
            <w:tcW w:w="900" w:type="dxa"/>
          </w:tcPr>
          <w:p w14:paraId="46E75C64" w14:textId="0F632560" w:rsidR="002A3978" w:rsidRPr="00F16F26" w:rsidRDefault="002A3978" w:rsidP="002A3978">
            <w:pPr>
              <w:jc w:val="center"/>
              <w:rPr>
                <w:bCs/>
                <w:i/>
                <w:iCs/>
                <w:sz w:val="16"/>
                <w:rPrChange w:id="614" w:author="Khasin, Ark" w:date="2022-10-19T16:22:00Z">
                  <w:rPr>
                    <w:bCs/>
                    <w:sz w:val="16"/>
                  </w:rPr>
                </w:rPrChange>
              </w:rPr>
            </w:pPr>
            <w:r w:rsidRPr="00F16F26">
              <w:rPr>
                <w:bCs/>
                <w:i/>
                <w:iCs/>
                <w:sz w:val="16"/>
                <w:rPrChange w:id="615" w:author="Khasin, Ark" w:date="2022-10-19T16:22:00Z">
                  <w:rPr>
                    <w:bCs/>
                    <w:sz w:val="16"/>
                  </w:rPr>
                </w:rPrChange>
              </w:rPr>
              <w:t>217</w:t>
            </w:r>
          </w:p>
        </w:tc>
        <w:tc>
          <w:tcPr>
            <w:tcW w:w="839" w:type="dxa"/>
            <w:shd w:val="clear" w:color="auto" w:fill="auto"/>
          </w:tcPr>
          <w:p w14:paraId="34D04F6E" w14:textId="77777777" w:rsidR="002A3978" w:rsidRPr="00F16F26" w:rsidRDefault="002A3978" w:rsidP="002A3978">
            <w:pPr>
              <w:jc w:val="center"/>
              <w:rPr>
                <w:bCs/>
                <w:i/>
                <w:iCs/>
                <w:sz w:val="16"/>
                <w:rPrChange w:id="616" w:author="Khasin, Ark" w:date="2022-10-19T16:22:00Z">
                  <w:rPr>
                    <w:bCs/>
                    <w:sz w:val="16"/>
                  </w:rPr>
                </w:rPrChange>
              </w:rPr>
            </w:pPr>
          </w:p>
        </w:tc>
        <w:tc>
          <w:tcPr>
            <w:tcW w:w="1591" w:type="dxa"/>
            <w:shd w:val="clear" w:color="auto" w:fill="auto"/>
          </w:tcPr>
          <w:p w14:paraId="36840667" w14:textId="77777777" w:rsidR="002A3978" w:rsidRPr="00F16F26" w:rsidRDefault="002A3978" w:rsidP="002A3978">
            <w:pPr>
              <w:rPr>
                <w:bCs/>
                <w:i/>
                <w:iCs/>
                <w:sz w:val="16"/>
                <w:rPrChange w:id="617" w:author="Khasin, Ark" w:date="2022-10-19T16:22:00Z">
                  <w:rPr>
                    <w:bCs/>
                    <w:sz w:val="16"/>
                  </w:rPr>
                </w:rPrChange>
              </w:rPr>
            </w:pPr>
          </w:p>
        </w:tc>
        <w:tc>
          <w:tcPr>
            <w:tcW w:w="2160" w:type="dxa"/>
            <w:shd w:val="clear" w:color="auto" w:fill="auto"/>
          </w:tcPr>
          <w:p w14:paraId="01F67649" w14:textId="77777777" w:rsidR="002A3978" w:rsidRPr="00F16F26" w:rsidRDefault="002A3978" w:rsidP="002A3978">
            <w:pPr>
              <w:rPr>
                <w:bCs/>
                <w:i/>
                <w:iCs/>
                <w:sz w:val="16"/>
                <w:rPrChange w:id="618" w:author="Khasin, Ark" w:date="2022-10-19T16:22:00Z">
                  <w:rPr>
                    <w:bCs/>
                    <w:sz w:val="16"/>
                  </w:rPr>
                </w:rPrChange>
              </w:rPr>
            </w:pPr>
          </w:p>
        </w:tc>
        <w:tc>
          <w:tcPr>
            <w:tcW w:w="1350" w:type="dxa"/>
            <w:shd w:val="clear" w:color="auto" w:fill="auto"/>
          </w:tcPr>
          <w:p w14:paraId="67249254" w14:textId="77777777" w:rsidR="002A3978" w:rsidRPr="00F16F26" w:rsidRDefault="002A3978" w:rsidP="002A3978">
            <w:pPr>
              <w:rPr>
                <w:bCs/>
                <w:i/>
                <w:iCs/>
                <w:sz w:val="16"/>
                <w:rPrChange w:id="619" w:author="Khasin, Ark" w:date="2022-10-19T16:22:00Z">
                  <w:rPr>
                    <w:bCs/>
                    <w:sz w:val="16"/>
                  </w:rPr>
                </w:rPrChange>
              </w:rPr>
            </w:pPr>
          </w:p>
        </w:tc>
        <w:tc>
          <w:tcPr>
            <w:tcW w:w="1530" w:type="dxa"/>
            <w:shd w:val="clear" w:color="auto" w:fill="auto"/>
          </w:tcPr>
          <w:p w14:paraId="010E891F" w14:textId="77777777" w:rsidR="002A3978" w:rsidRPr="00F16F26" w:rsidRDefault="002A3978" w:rsidP="002A3978">
            <w:pPr>
              <w:rPr>
                <w:bCs/>
                <w:i/>
                <w:iCs/>
                <w:sz w:val="16"/>
                <w:rPrChange w:id="620" w:author="Khasin, Ark" w:date="2022-10-19T16:22:00Z">
                  <w:rPr>
                    <w:bCs/>
                    <w:sz w:val="16"/>
                  </w:rPr>
                </w:rPrChange>
              </w:rPr>
            </w:pPr>
          </w:p>
        </w:tc>
        <w:tc>
          <w:tcPr>
            <w:tcW w:w="2160" w:type="dxa"/>
            <w:shd w:val="clear" w:color="auto" w:fill="auto"/>
          </w:tcPr>
          <w:p w14:paraId="25AF2442" w14:textId="77777777" w:rsidR="002A3978" w:rsidRPr="00F16F26" w:rsidRDefault="002A3978" w:rsidP="002A3978">
            <w:pPr>
              <w:rPr>
                <w:bCs/>
                <w:i/>
                <w:iCs/>
                <w:sz w:val="16"/>
                <w:rPrChange w:id="621" w:author="Khasin, Ark" w:date="2022-10-19T16:22:00Z">
                  <w:rPr>
                    <w:bCs/>
                    <w:sz w:val="16"/>
                  </w:rPr>
                </w:rPrChange>
              </w:rPr>
            </w:pPr>
          </w:p>
        </w:tc>
      </w:tr>
      <w:tr w:rsidR="002A3978" w:rsidRPr="00F16F26" w14:paraId="6D7CFD15" w14:textId="77777777" w:rsidTr="00992444">
        <w:tc>
          <w:tcPr>
            <w:tcW w:w="1435" w:type="dxa"/>
            <w:vMerge w:val="restart"/>
            <w:shd w:val="clear" w:color="auto" w:fill="auto"/>
          </w:tcPr>
          <w:p w14:paraId="4040B7DA" w14:textId="65382C1A" w:rsidR="002A3978" w:rsidRPr="00F16F26" w:rsidRDefault="002A3978" w:rsidP="002A3978">
            <w:pPr>
              <w:rPr>
                <w:bCs/>
                <w:i/>
                <w:iCs/>
                <w:sz w:val="16"/>
                <w:rPrChange w:id="622" w:author="Khasin, Ark" w:date="2022-10-19T16:22:00Z">
                  <w:rPr>
                    <w:bCs/>
                    <w:sz w:val="16"/>
                  </w:rPr>
                </w:rPrChange>
              </w:rPr>
            </w:pPr>
          </w:p>
        </w:tc>
        <w:tc>
          <w:tcPr>
            <w:tcW w:w="1440" w:type="dxa"/>
            <w:shd w:val="clear" w:color="auto" w:fill="auto"/>
          </w:tcPr>
          <w:p w14:paraId="0DD9F745" w14:textId="77777777" w:rsidR="002A3978" w:rsidRPr="00F16F26" w:rsidRDefault="002A3978" w:rsidP="002A3978">
            <w:pPr>
              <w:ind w:left="-108"/>
              <w:rPr>
                <w:bCs/>
                <w:i/>
                <w:iCs/>
                <w:sz w:val="16"/>
                <w:rPrChange w:id="623" w:author="Khasin, Ark" w:date="2022-10-19T16:22:00Z">
                  <w:rPr>
                    <w:bCs/>
                    <w:sz w:val="16"/>
                  </w:rPr>
                </w:rPrChange>
              </w:rPr>
            </w:pPr>
            <w:proofErr w:type="spellStart"/>
            <w:r w:rsidRPr="00F16F26">
              <w:rPr>
                <w:bCs/>
                <w:i/>
                <w:iCs/>
                <w:sz w:val="16"/>
                <w:rPrChange w:id="624" w:author="Khasin, Ark" w:date="2022-10-19T16:22:00Z">
                  <w:rPr>
                    <w:bCs/>
                    <w:sz w:val="16"/>
                  </w:rPr>
                </w:rPrChange>
              </w:rPr>
              <w:t>uiBiasShift</w:t>
            </w:r>
            <w:proofErr w:type="spellEnd"/>
          </w:p>
        </w:tc>
        <w:tc>
          <w:tcPr>
            <w:tcW w:w="900" w:type="dxa"/>
          </w:tcPr>
          <w:p w14:paraId="393A960C" w14:textId="77777777" w:rsidR="002A3978" w:rsidRPr="00F16F26" w:rsidRDefault="002A3978" w:rsidP="002A3978">
            <w:pPr>
              <w:jc w:val="center"/>
              <w:rPr>
                <w:bCs/>
                <w:i/>
                <w:iCs/>
                <w:sz w:val="16"/>
                <w:rPrChange w:id="625" w:author="Khasin, Ark" w:date="2022-10-19T16:22:00Z">
                  <w:rPr>
                    <w:bCs/>
                    <w:sz w:val="16"/>
                  </w:rPr>
                </w:rPrChange>
              </w:rPr>
            </w:pPr>
          </w:p>
        </w:tc>
        <w:tc>
          <w:tcPr>
            <w:tcW w:w="839" w:type="dxa"/>
            <w:shd w:val="clear" w:color="auto" w:fill="auto"/>
          </w:tcPr>
          <w:p w14:paraId="7DEFDA12" w14:textId="1CCB2AED" w:rsidR="002A3978" w:rsidRPr="00F16F26" w:rsidRDefault="002A3978" w:rsidP="002A3978">
            <w:pPr>
              <w:jc w:val="center"/>
              <w:rPr>
                <w:bCs/>
                <w:i/>
                <w:iCs/>
                <w:sz w:val="16"/>
                <w:rPrChange w:id="626" w:author="Khasin, Ark" w:date="2022-10-19T16:22:00Z">
                  <w:rPr>
                    <w:bCs/>
                    <w:sz w:val="16"/>
                  </w:rPr>
                </w:rPrChange>
              </w:rPr>
            </w:pPr>
            <w:proofErr w:type="spellStart"/>
            <w:r w:rsidRPr="00F16F26">
              <w:rPr>
                <w:bCs/>
                <w:i/>
                <w:iCs/>
                <w:sz w:val="16"/>
                <w:rPrChange w:id="627" w:author="Khasin, Ark" w:date="2022-10-19T16:22:00Z">
                  <w:rPr>
                    <w:bCs/>
                    <w:sz w:val="16"/>
                  </w:rPr>
                </w:rPrChange>
              </w:rPr>
              <w:t>CFwFxd</w:t>
            </w:r>
            <w:proofErr w:type="spellEnd"/>
          </w:p>
        </w:tc>
        <w:tc>
          <w:tcPr>
            <w:tcW w:w="1591" w:type="dxa"/>
            <w:shd w:val="clear" w:color="auto" w:fill="auto"/>
          </w:tcPr>
          <w:p w14:paraId="758DD3BB" w14:textId="77777777" w:rsidR="002A3978" w:rsidRPr="00F16F26" w:rsidRDefault="002A3978" w:rsidP="002A3978">
            <w:pPr>
              <w:rPr>
                <w:bCs/>
                <w:i/>
                <w:iCs/>
                <w:sz w:val="16"/>
                <w:rPrChange w:id="628" w:author="Khasin, Ark" w:date="2022-10-19T16:22:00Z">
                  <w:rPr>
                    <w:bCs/>
                    <w:sz w:val="16"/>
                  </w:rPr>
                </w:rPrChange>
              </w:rPr>
            </w:pPr>
            <w:r w:rsidRPr="00F16F26">
              <w:rPr>
                <w:bCs/>
                <w:i/>
                <w:iCs/>
                <w:sz w:val="16"/>
                <w:rPrChange w:id="629" w:author="Khasin, Ark" w:date="2022-10-19T16:22:00Z">
                  <w:rPr>
                    <w:bCs/>
                    <w:sz w:val="16"/>
                  </w:rPr>
                </w:rPrChange>
              </w:rPr>
              <w:t>300</w:t>
            </w:r>
          </w:p>
        </w:tc>
        <w:tc>
          <w:tcPr>
            <w:tcW w:w="2160" w:type="dxa"/>
            <w:shd w:val="clear" w:color="auto" w:fill="auto"/>
          </w:tcPr>
          <w:p w14:paraId="5D009C0D" w14:textId="77777777" w:rsidR="002A3978" w:rsidRPr="00F16F26" w:rsidRDefault="002A3978" w:rsidP="002A3978">
            <w:pPr>
              <w:rPr>
                <w:bCs/>
                <w:i/>
                <w:iCs/>
                <w:sz w:val="16"/>
                <w:rPrChange w:id="630" w:author="Khasin, Ark" w:date="2022-10-19T16:22:00Z">
                  <w:rPr>
                    <w:bCs/>
                    <w:sz w:val="16"/>
                  </w:rPr>
                </w:rPrChange>
              </w:rPr>
            </w:pPr>
            <w:r w:rsidRPr="00F16F26">
              <w:rPr>
                <w:bCs/>
                <w:i/>
                <w:iCs/>
                <w:sz w:val="16"/>
                <w:rPrChange w:id="631" w:author="Khasin, Ark" w:date="2022-10-19T16:22:00Z">
                  <w:rPr>
                    <w:bCs/>
                    <w:sz w:val="16"/>
                  </w:rPr>
                </w:rPrChange>
              </w:rPr>
              <w:t>300</w:t>
            </w:r>
          </w:p>
        </w:tc>
        <w:tc>
          <w:tcPr>
            <w:tcW w:w="1350" w:type="dxa"/>
            <w:shd w:val="clear" w:color="auto" w:fill="auto"/>
          </w:tcPr>
          <w:p w14:paraId="7B6F86F2" w14:textId="77777777" w:rsidR="002A3978" w:rsidRPr="00F16F26" w:rsidRDefault="002A3978" w:rsidP="002A3978">
            <w:pPr>
              <w:rPr>
                <w:bCs/>
                <w:i/>
                <w:iCs/>
                <w:sz w:val="16"/>
                <w:rPrChange w:id="632" w:author="Khasin, Ark" w:date="2022-10-19T16:22:00Z">
                  <w:rPr>
                    <w:bCs/>
                    <w:sz w:val="16"/>
                  </w:rPr>
                </w:rPrChange>
              </w:rPr>
            </w:pPr>
            <w:r w:rsidRPr="00F16F26">
              <w:rPr>
                <w:bCs/>
                <w:i/>
                <w:iCs/>
                <w:sz w:val="16"/>
                <w:rPrChange w:id="633" w:author="Khasin, Ark" w:date="2022-10-19T16:22:00Z">
                  <w:rPr>
                    <w:bCs/>
                    <w:sz w:val="16"/>
                  </w:rPr>
                </w:rPrChange>
              </w:rPr>
              <w:t>300</w:t>
            </w:r>
          </w:p>
        </w:tc>
        <w:tc>
          <w:tcPr>
            <w:tcW w:w="1530" w:type="dxa"/>
            <w:shd w:val="clear" w:color="auto" w:fill="auto"/>
          </w:tcPr>
          <w:p w14:paraId="0098E528" w14:textId="77777777" w:rsidR="002A3978" w:rsidRPr="00F16F26" w:rsidRDefault="002A3978" w:rsidP="002A3978">
            <w:pPr>
              <w:rPr>
                <w:bCs/>
                <w:i/>
                <w:iCs/>
                <w:sz w:val="16"/>
                <w:rPrChange w:id="634" w:author="Khasin, Ark" w:date="2022-10-19T16:22:00Z">
                  <w:rPr>
                    <w:bCs/>
                    <w:sz w:val="16"/>
                  </w:rPr>
                </w:rPrChange>
              </w:rPr>
            </w:pPr>
            <w:r w:rsidRPr="00F16F26">
              <w:rPr>
                <w:bCs/>
                <w:i/>
                <w:iCs/>
                <w:sz w:val="16"/>
                <w:rPrChange w:id="635" w:author="Khasin, Ark" w:date="2022-10-19T16:22:00Z">
                  <w:rPr>
                    <w:bCs/>
                    <w:sz w:val="16"/>
                  </w:rPr>
                </w:rPrChange>
              </w:rPr>
              <w:t>300</w:t>
            </w:r>
          </w:p>
        </w:tc>
        <w:tc>
          <w:tcPr>
            <w:tcW w:w="2160" w:type="dxa"/>
            <w:shd w:val="clear" w:color="auto" w:fill="auto"/>
          </w:tcPr>
          <w:p w14:paraId="049BF119" w14:textId="77777777" w:rsidR="002A3978" w:rsidRPr="00F16F26" w:rsidRDefault="002A3978" w:rsidP="002A3978">
            <w:pPr>
              <w:rPr>
                <w:bCs/>
                <w:i/>
                <w:iCs/>
                <w:sz w:val="16"/>
                <w:rPrChange w:id="636" w:author="Khasin, Ark" w:date="2022-10-19T16:22:00Z">
                  <w:rPr>
                    <w:bCs/>
                    <w:sz w:val="16"/>
                  </w:rPr>
                </w:rPrChange>
              </w:rPr>
            </w:pPr>
          </w:p>
        </w:tc>
      </w:tr>
      <w:tr w:rsidR="002A3978" w:rsidRPr="00F16F26" w14:paraId="6B4DB29F" w14:textId="77777777" w:rsidTr="00992444">
        <w:tc>
          <w:tcPr>
            <w:tcW w:w="1435" w:type="dxa"/>
            <w:vMerge/>
            <w:shd w:val="clear" w:color="auto" w:fill="auto"/>
          </w:tcPr>
          <w:p w14:paraId="6F061262" w14:textId="77777777" w:rsidR="002A3978" w:rsidRPr="00F16F26" w:rsidRDefault="002A3978" w:rsidP="002A3978">
            <w:pPr>
              <w:rPr>
                <w:bCs/>
                <w:i/>
                <w:iCs/>
                <w:sz w:val="16"/>
                <w:rPrChange w:id="637" w:author="Khasin, Ark" w:date="2022-10-19T16:22:00Z">
                  <w:rPr>
                    <w:bCs/>
                    <w:sz w:val="16"/>
                  </w:rPr>
                </w:rPrChange>
              </w:rPr>
            </w:pPr>
          </w:p>
        </w:tc>
        <w:tc>
          <w:tcPr>
            <w:tcW w:w="1440" w:type="dxa"/>
            <w:shd w:val="clear" w:color="auto" w:fill="auto"/>
          </w:tcPr>
          <w:p w14:paraId="56FC2F03" w14:textId="77777777" w:rsidR="002A3978" w:rsidRPr="00F16F26" w:rsidRDefault="002A3978" w:rsidP="002A3978">
            <w:pPr>
              <w:ind w:left="-108"/>
              <w:rPr>
                <w:bCs/>
                <w:i/>
                <w:iCs/>
                <w:sz w:val="16"/>
                <w:rPrChange w:id="638" w:author="Khasin, Ark" w:date="2022-10-19T16:22:00Z">
                  <w:rPr>
                    <w:bCs/>
                    <w:sz w:val="16"/>
                  </w:rPr>
                </w:rPrChange>
              </w:rPr>
            </w:pPr>
            <w:proofErr w:type="spellStart"/>
            <w:r w:rsidRPr="00F16F26">
              <w:rPr>
                <w:bCs/>
                <w:i/>
                <w:iCs/>
                <w:sz w:val="16"/>
                <w:rPrChange w:id="639" w:author="Khasin, Ark" w:date="2022-10-19T16:22:00Z">
                  <w:rPr>
                    <w:bCs/>
                    <w:sz w:val="16"/>
                  </w:rPr>
                </w:rPrChange>
              </w:rPr>
              <w:t>nBiasAdd</w:t>
            </w:r>
            <w:proofErr w:type="spellEnd"/>
          </w:p>
        </w:tc>
        <w:tc>
          <w:tcPr>
            <w:tcW w:w="900" w:type="dxa"/>
          </w:tcPr>
          <w:p w14:paraId="34B1B6BF" w14:textId="77777777" w:rsidR="002A3978" w:rsidRPr="00F16F26" w:rsidRDefault="002A3978" w:rsidP="002A3978">
            <w:pPr>
              <w:jc w:val="center"/>
              <w:rPr>
                <w:bCs/>
                <w:i/>
                <w:iCs/>
                <w:sz w:val="16"/>
                <w:rPrChange w:id="640" w:author="Khasin, Ark" w:date="2022-10-19T16:22:00Z">
                  <w:rPr>
                    <w:bCs/>
                    <w:sz w:val="16"/>
                  </w:rPr>
                </w:rPrChange>
              </w:rPr>
            </w:pPr>
          </w:p>
        </w:tc>
        <w:tc>
          <w:tcPr>
            <w:tcW w:w="839" w:type="dxa"/>
            <w:shd w:val="clear" w:color="auto" w:fill="auto"/>
          </w:tcPr>
          <w:p w14:paraId="23A47835" w14:textId="179B1CEF" w:rsidR="002A3978" w:rsidRPr="00F16F26" w:rsidRDefault="002A3978" w:rsidP="002A3978">
            <w:pPr>
              <w:jc w:val="center"/>
              <w:rPr>
                <w:i/>
                <w:iCs/>
                <w:rPrChange w:id="641" w:author="Khasin, Ark" w:date="2022-10-19T16:22:00Z">
                  <w:rPr/>
                </w:rPrChange>
              </w:rPr>
            </w:pPr>
            <w:proofErr w:type="spellStart"/>
            <w:r w:rsidRPr="00F16F26">
              <w:rPr>
                <w:bCs/>
                <w:i/>
                <w:iCs/>
                <w:sz w:val="16"/>
                <w:rPrChange w:id="642" w:author="Khasin, Ark" w:date="2022-10-19T16:22:00Z">
                  <w:rPr>
                    <w:bCs/>
                    <w:sz w:val="16"/>
                  </w:rPr>
                </w:rPrChange>
              </w:rPr>
              <w:t>CFwFxd</w:t>
            </w:r>
            <w:proofErr w:type="spellEnd"/>
          </w:p>
        </w:tc>
        <w:tc>
          <w:tcPr>
            <w:tcW w:w="1591" w:type="dxa"/>
            <w:shd w:val="clear" w:color="auto" w:fill="auto"/>
          </w:tcPr>
          <w:p w14:paraId="77A4553A" w14:textId="77777777" w:rsidR="002A3978" w:rsidRPr="00F16F26" w:rsidRDefault="002A3978" w:rsidP="002A3978">
            <w:pPr>
              <w:rPr>
                <w:bCs/>
                <w:i/>
                <w:iCs/>
                <w:sz w:val="16"/>
                <w:rPrChange w:id="643" w:author="Khasin, Ark" w:date="2022-10-19T16:22:00Z">
                  <w:rPr>
                    <w:bCs/>
                    <w:sz w:val="16"/>
                  </w:rPr>
                </w:rPrChange>
              </w:rPr>
            </w:pPr>
            <w:r w:rsidRPr="00F16F26">
              <w:rPr>
                <w:bCs/>
                <w:i/>
                <w:iCs/>
                <w:sz w:val="16"/>
                <w:rPrChange w:id="644" w:author="Khasin, Ark" w:date="2022-10-19T16:22:00Z">
                  <w:rPr>
                    <w:bCs/>
                    <w:sz w:val="16"/>
                  </w:rPr>
                </w:rPrChange>
              </w:rPr>
              <w:t>-500</w:t>
            </w:r>
          </w:p>
        </w:tc>
        <w:tc>
          <w:tcPr>
            <w:tcW w:w="2160" w:type="dxa"/>
            <w:shd w:val="clear" w:color="auto" w:fill="auto"/>
          </w:tcPr>
          <w:p w14:paraId="76669950" w14:textId="77777777" w:rsidR="002A3978" w:rsidRPr="00F16F26" w:rsidRDefault="002A3978" w:rsidP="002A3978">
            <w:pPr>
              <w:rPr>
                <w:bCs/>
                <w:i/>
                <w:iCs/>
                <w:sz w:val="16"/>
                <w:rPrChange w:id="645" w:author="Khasin, Ark" w:date="2022-10-19T16:22:00Z">
                  <w:rPr>
                    <w:bCs/>
                    <w:sz w:val="16"/>
                  </w:rPr>
                </w:rPrChange>
              </w:rPr>
            </w:pPr>
            <w:r w:rsidRPr="00F16F26">
              <w:rPr>
                <w:bCs/>
                <w:i/>
                <w:iCs/>
                <w:sz w:val="16"/>
                <w:rPrChange w:id="646" w:author="Khasin, Ark" w:date="2022-10-19T16:22:00Z">
                  <w:rPr>
                    <w:bCs/>
                    <w:sz w:val="16"/>
                  </w:rPr>
                </w:rPrChange>
              </w:rPr>
              <w:t>-500</w:t>
            </w:r>
          </w:p>
        </w:tc>
        <w:tc>
          <w:tcPr>
            <w:tcW w:w="1350" w:type="dxa"/>
            <w:shd w:val="clear" w:color="auto" w:fill="auto"/>
          </w:tcPr>
          <w:p w14:paraId="59148D05" w14:textId="77777777" w:rsidR="002A3978" w:rsidRPr="00F16F26" w:rsidRDefault="002A3978" w:rsidP="002A3978">
            <w:pPr>
              <w:rPr>
                <w:bCs/>
                <w:i/>
                <w:iCs/>
                <w:sz w:val="16"/>
                <w:rPrChange w:id="647" w:author="Khasin, Ark" w:date="2022-10-19T16:22:00Z">
                  <w:rPr>
                    <w:bCs/>
                    <w:sz w:val="16"/>
                  </w:rPr>
                </w:rPrChange>
              </w:rPr>
            </w:pPr>
            <w:r w:rsidRPr="00F16F26">
              <w:rPr>
                <w:bCs/>
                <w:i/>
                <w:iCs/>
                <w:sz w:val="16"/>
                <w:rPrChange w:id="648" w:author="Khasin, Ark" w:date="2022-10-19T16:22:00Z">
                  <w:rPr>
                    <w:bCs/>
                    <w:sz w:val="16"/>
                  </w:rPr>
                </w:rPrChange>
              </w:rPr>
              <w:t>-500</w:t>
            </w:r>
          </w:p>
        </w:tc>
        <w:tc>
          <w:tcPr>
            <w:tcW w:w="1530" w:type="dxa"/>
            <w:shd w:val="clear" w:color="auto" w:fill="auto"/>
          </w:tcPr>
          <w:p w14:paraId="0472D582" w14:textId="77777777" w:rsidR="002A3978" w:rsidRPr="00F16F26" w:rsidRDefault="002A3978" w:rsidP="002A3978">
            <w:pPr>
              <w:rPr>
                <w:bCs/>
                <w:i/>
                <w:iCs/>
                <w:sz w:val="16"/>
                <w:rPrChange w:id="649" w:author="Khasin, Ark" w:date="2022-10-19T16:22:00Z">
                  <w:rPr>
                    <w:bCs/>
                    <w:sz w:val="16"/>
                  </w:rPr>
                </w:rPrChange>
              </w:rPr>
            </w:pPr>
            <w:r w:rsidRPr="00F16F26">
              <w:rPr>
                <w:bCs/>
                <w:i/>
                <w:iCs/>
                <w:sz w:val="16"/>
                <w:rPrChange w:id="650" w:author="Khasin, Ark" w:date="2022-10-19T16:22:00Z">
                  <w:rPr>
                    <w:bCs/>
                    <w:sz w:val="16"/>
                  </w:rPr>
                </w:rPrChange>
              </w:rPr>
              <w:t>-500</w:t>
            </w:r>
          </w:p>
        </w:tc>
        <w:tc>
          <w:tcPr>
            <w:tcW w:w="2160" w:type="dxa"/>
            <w:shd w:val="clear" w:color="auto" w:fill="auto"/>
          </w:tcPr>
          <w:p w14:paraId="447583CA" w14:textId="77777777" w:rsidR="002A3978" w:rsidRPr="00F16F26" w:rsidRDefault="002A3978" w:rsidP="002A3978">
            <w:pPr>
              <w:rPr>
                <w:bCs/>
                <w:i/>
                <w:iCs/>
                <w:sz w:val="16"/>
                <w:rPrChange w:id="651" w:author="Khasin, Ark" w:date="2022-10-19T16:22:00Z">
                  <w:rPr>
                    <w:bCs/>
                    <w:sz w:val="16"/>
                  </w:rPr>
                </w:rPrChange>
              </w:rPr>
            </w:pPr>
          </w:p>
        </w:tc>
      </w:tr>
      <w:tr w:rsidR="002A3978" w:rsidRPr="00F16F26" w14:paraId="445E2989" w14:textId="77777777" w:rsidTr="00992444">
        <w:tc>
          <w:tcPr>
            <w:tcW w:w="1435" w:type="dxa"/>
            <w:vMerge/>
            <w:shd w:val="clear" w:color="auto" w:fill="auto"/>
          </w:tcPr>
          <w:p w14:paraId="1ECA8097" w14:textId="77777777" w:rsidR="002A3978" w:rsidRPr="00F16F26" w:rsidRDefault="002A3978" w:rsidP="002A3978">
            <w:pPr>
              <w:rPr>
                <w:bCs/>
                <w:i/>
                <w:iCs/>
                <w:sz w:val="16"/>
                <w:rPrChange w:id="652" w:author="Khasin, Ark" w:date="2022-10-19T16:22:00Z">
                  <w:rPr>
                    <w:bCs/>
                    <w:sz w:val="16"/>
                  </w:rPr>
                </w:rPrChange>
              </w:rPr>
            </w:pPr>
          </w:p>
        </w:tc>
        <w:tc>
          <w:tcPr>
            <w:tcW w:w="1440" w:type="dxa"/>
            <w:shd w:val="clear" w:color="auto" w:fill="auto"/>
          </w:tcPr>
          <w:p w14:paraId="59B3DA06" w14:textId="77777777" w:rsidR="002A3978" w:rsidRPr="00F16F26" w:rsidRDefault="002A3978" w:rsidP="002A3978">
            <w:pPr>
              <w:ind w:left="-108"/>
              <w:rPr>
                <w:bCs/>
                <w:i/>
                <w:iCs/>
                <w:sz w:val="16"/>
                <w:rPrChange w:id="653" w:author="Khasin, Ark" w:date="2022-10-19T16:22:00Z">
                  <w:rPr>
                    <w:bCs/>
                    <w:sz w:val="16"/>
                  </w:rPr>
                </w:rPrChange>
              </w:rPr>
            </w:pPr>
            <w:proofErr w:type="spellStart"/>
            <w:r w:rsidRPr="00F16F26">
              <w:rPr>
                <w:bCs/>
                <w:i/>
                <w:iCs/>
                <w:sz w:val="16"/>
                <w:rPrChange w:id="654" w:author="Khasin, Ark" w:date="2022-10-19T16:22:00Z">
                  <w:rPr>
                    <w:bCs/>
                    <w:sz w:val="16"/>
                  </w:rPr>
                </w:rPrChange>
              </w:rPr>
              <w:t>nBiasTempCoef</w:t>
            </w:r>
            <w:proofErr w:type="spellEnd"/>
          </w:p>
        </w:tc>
        <w:tc>
          <w:tcPr>
            <w:tcW w:w="900" w:type="dxa"/>
          </w:tcPr>
          <w:p w14:paraId="7A9B64ED" w14:textId="77777777" w:rsidR="002A3978" w:rsidRPr="00F16F26" w:rsidRDefault="002A3978" w:rsidP="002A3978">
            <w:pPr>
              <w:jc w:val="center"/>
              <w:rPr>
                <w:bCs/>
                <w:i/>
                <w:iCs/>
                <w:sz w:val="16"/>
                <w:rPrChange w:id="655" w:author="Khasin, Ark" w:date="2022-10-19T16:22:00Z">
                  <w:rPr>
                    <w:bCs/>
                    <w:sz w:val="16"/>
                  </w:rPr>
                </w:rPrChange>
              </w:rPr>
            </w:pPr>
          </w:p>
        </w:tc>
        <w:tc>
          <w:tcPr>
            <w:tcW w:w="839" w:type="dxa"/>
            <w:shd w:val="clear" w:color="auto" w:fill="auto"/>
          </w:tcPr>
          <w:p w14:paraId="63C008B8" w14:textId="20BC8086" w:rsidR="002A3978" w:rsidRPr="00F16F26" w:rsidRDefault="002A3978" w:rsidP="002A3978">
            <w:pPr>
              <w:jc w:val="center"/>
              <w:rPr>
                <w:i/>
                <w:iCs/>
                <w:rPrChange w:id="656" w:author="Khasin, Ark" w:date="2022-10-19T16:22:00Z">
                  <w:rPr/>
                </w:rPrChange>
              </w:rPr>
            </w:pPr>
            <w:proofErr w:type="spellStart"/>
            <w:r w:rsidRPr="00F16F26">
              <w:rPr>
                <w:bCs/>
                <w:i/>
                <w:iCs/>
                <w:sz w:val="16"/>
                <w:rPrChange w:id="657" w:author="Khasin, Ark" w:date="2022-10-19T16:22:00Z">
                  <w:rPr>
                    <w:bCs/>
                    <w:sz w:val="16"/>
                  </w:rPr>
                </w:rPrChange>
              </w:rPr>
              <w:t>CFwFxd</w:t>
            </w:r>
            <w:proofErr w:type="spellEnd"/>
          </w:p>
        </w:tc>
        <w:tc>
          <w:tcPr>
            <w:tcW w:w="1591" w:type="dxa"/>
            <w:shd w:val="clear" w:color="auto" w:fill="auto"/>
          </w:tcPr>
          <w:p w14:paraId="591B744D" w14:textId="77777777" w:rsidR="002A3978" w:rsidRPr="00F16F26" w:rsidRDefault="002A3978" w:rsidP="002A3978">
            <w:pPr>
              <w:rPr>
                <w:bCs/>
                <w:i/>
                <w:iCs/>
                <w:sz w:val="16"/>
                <w:rPrChange w:id="658" w:author="Khasin, Ark" w:date="2022-10-19T16:22:00Z">
                  <w:rPr>
                    <w:bCs/>
                    <w:sz w:val="16"/>
                  </w:rPr>
                </w:rPrChange>
              </w:rPr>
            </w:pPr>
            <w:r w:rsidRPr="00F16F26">
              <w:rPr>
                <w:bCs/>
                <w:i/>
                <w:iCs/>
                <w:sz w:val="16"/>
                <w:rPrChange w:id="659" w:author="Khasin, Ark" w:date="2022-10-19T16:22:00Z">
                  <w:rPr>
                    <w:bCs/>
                    <w:sz w:val="16"/>
                  </w:rPr>
                </w:rPrChange>
              </w:rPr>
              <w:t>2</w:t>
            </w:r>
          </w:p>
        </w:tc>
        <w:tc>
          <w:tcPr>
            <w:tcW w:w="2160" w:type="dxa"/>
            <w:shd w:val="clear" w:color="auto" w:fill="auto"/>
          </w:tcPr>
          <w:p w14:paraId="0D4998AD" w14:textId="77777777" w:rsidR="002A3978" w:rsidRPr="00F16F26" w:rsidRDefault="002A3978" w:rsidP="002A3978">
            <w:pPr>
              <w:rPr>
                <w:bCs/>
                <w:i/>
                <w:iCs/>
                <w:sz w:val="16"/>
                <w:rPrChange w:id="660" w:author="Khasin, Ark" w:date="2022-10-19T16:22:00Z">
                  <w:rPr>
                    <w:bCs/>
                    <w:sz w:val="16"/>
                  </w:rPr>
                </w:rPrChange>
              </w:rPr>
            </w:pPr>
            <w:r w:rsidRPr="00F16F26">
              <w:rPr>
                <w:bCs/>
                <w:i/>
                <w:iCs/>
                <w:sz w:val="16"/>
                <w:rPrChange w:id="661" w:author="Khasin, Ark" w:date="2022-10-19T16:22:00Z">
                  <w:rPr>
                    <w:bCs/>
                    <w:sz w:val="16"/>
                  </w:rPr>
                </w:rPrChange>
              </w:rPr>
              <w:t>2</w:t>
            </w:r>
          </w:p>
        </w:tc>
        <w:tc>
          <w:tcPr>
            <w:tcW w:w="1350" w:type="dxa"/>
            <w:shd w:val="clear" w:color="auto" w:fill="auto"/>
          </w:tcPr>
          <w:p w14:paraId="5B72CB22" w14:textId="77777777" w:rsidR="002A3978" w:rsidRPr="00F16F26" w:rsidRDefault="002A3978" w:rsidP="002A3978">
            <w:pPr>
              <w:rPr>
                <w:bCs/>
                <w:i/>
                <w:iCs/>
                <w:sz w:val="16"/>
                <w:rPrChange w:id="662" w:author="Khasin, Ark" w:date="2022-10-19T16:22:00Z">
                  <w:rPr>
                    <w:bCs/>
                    <w:sz w:val="16"/>
                  </w:rPr>
                </w:rPrChange>
              </w:rPr>
            </w:pPr>
            <w:r w:rsidRPr="00F16F26">
              <w:rPr>
                <w:bCs/>
                <w:i/>
                <w:iCs/>
                <w:sz w:val="16"/>
                <w:rPrChange w:id="663" w:author="Khasin, Ark" w:date="2022-10-19T16:22:00Z">
                  <w:rPr>
                    <w:bCs/>
                    <w:sz w:val="16"/>
                  </w:rPr>
                </w:rPrChange>
              </w:rPr>
              <w:t>2</w:t>
            </w:r>
          </w:p>
        </w:tc>
        <w:tc>
          <w:tcPr>
            <w:tcW w:w="1530" w:type="dxa"/>
            <w:shd w:val="clear" w:color="auto" w:fill="auto"/>
          </w:tcPr>
          <w:p w14:paraId="5DE7D096" w14:textId="77777777" w:rsidR="002A3978" w:rsidRPr="00F16F26" w:rsidRDefault="002A3978" w:rsidP="002A3978">
            <w:pPr>
              <w:rPr>
                <w:bCs/>
                <w:i/>
                <w:iCs/>
                <w:sz w:val="16"/>
                <w:rPrChange w:id="664" w:author="Khasin, Ark" w:date="2022-10-19T16:22:00Z">
                  <w:rPr>
                    <w:bCs/>
                    <w:sz w:val="16"/>
                  </w:rPr>
                </w:rPrChange>
              </w:rPr>
            </w:pPr>
            <w:r w:rsidRPr="00F16F26">
              <w:rPr>
                <w:bCs/>
                <w:i/>
                <w:iCs/>
                <w:sz w:val="16"/>
                <w:rPrChange w:id="665" w:author="Khasin, Ark" w:date="2022-10-19T16:22:00Z">
                  <w:rPr>
                    <w:bCs/>
                    <w:sz w:val="16"/>
                  </w:rPr>
                </w:rPrChange>
              </w:rPr>
              <w:t>2</w:t>
            </w:r>
          </w:p>
        </w:tc>
        <w:tc>
          <w:tcPr>
            <w:tcW w:w="2160" w:type="dxa"/>
            <w:shd w:val="clear" w:color="auto" w:fill="auto"/>
          </w:tcPr>
          <w:p w14:paraId="2139E04A" w14:textId="77777777" w:rsidR="002A3978" w:rsidRPr="00F16F26" w:rsidRDefault="002A3978" w:rsidP="002A3978">
            <w:pPr>
              <w:rPr>
                <w:bCs/>
                <w:i/>
                <w:iCs/>
                <w:sz w:val="16"/>
                <w:rPrChange w:id="666" w:author="Khasin, Ark" w:date="2022-10-19T16:22:00Z">
                  <w:rPr>
                    <w:bCs/>
                    <w:sz w:val="16"/>
                  </w:rPr>
                </w:rPrChange>
              </w:rPr>
            </w:pPr>
          </w:p>
        </w:tc>
      </w:tr>
      <w:tr w:rsidR="002A3978" w:rsidRPr="00F16F26" w14:paraId="77EB5AAD" w14:textId="77777777" w:rsidTr="00992444">
        <w:tc>
          <w:tcPr>
            <w:tcW w:w="1435" w:type="dxa"/>
            <w:vMerge/>
            <w:shd w:val="clear" w:color="auto" w:fill="auto"/>
          </w:tcPr>
          <w:p w14:paraId="6B6C3E84" w14:textId="77777777" w:rsidR="002A3978" w:rsidRPr="00F16F26" w:rsidRDefault="002A3978" w:rsidP="002A3978">
            <w:pPr>
              <w:rPr>
                <w:bCs/>
                <w:i/>
                <w:iCs/>
                <w:sz w:val="16"/>
                <w:rPrChange w:id="667" w:author="Khasin, Ark" w:date="2022-10-19T16:22:00Z">
                  <w:rPr>
                    <w:bCs/>
                    <w:sz w:val="16"/>
                  </w:rPr>
                </w:rPrChange>
              </w:rPr>
            </w:pPr>
          </w:p>
        </w:tc>
        <w:tc>
          <w:tcPr>
            <w:tcW w:w="1440" w:type="dxa"/>
            <w:shd w:val="clear" w:color="auto" w:fill="auto"/>
          </w:tcPr>
          <w:p w14:paraId="32A72E50" w14:textId="77777777" w:rsidR="002A3978" w:rsidRPr="00F16F26" w:rsidRDefault="002A3978" w:rsidP="002A3978">
            <w:pPr>
              <w:ind w:left="-108"/>
              <w:rPr>
                <w:bCs/>
                <w:i/>
                <w:iCs/>
                <w:sz w:val="16"/>
                <w:rPrChange w:id="668" w:author="Khasin, Ark" w:date="2022-10-19T16:22:00Z">
                  <w:rPr>
                    <w:bCs/>
                    <w:sz w:val="16"/>
                  </w:rPr>
                </w:rPrChange>
              </w:rPr>
            </w:pPr>
            <w:proofErr w:type="spellStart"/>
            <w:r w:rsidRPr="00F16F26">
              <w:rPr>
                <w:bCs/>
                <w:i/>
                <w:iCs/>
                <w:sz w:val="16"/>
                <w:rPrChange w:id="669" w:author="Khasin, Ark" w:date="2022-10-19T16:22:00Z">
                  <w:rPr>
                    <w:bCs/>
                    <w:sz w:val="16"/>
                  </w:rPr>
                </w:rPrChange>
              </w:rPr>
              <w:t>nBiasAddAirLoss</w:t>
            </w:r>
            <w:proofErr w:type="spellEnd"/>
            <w:r w:rsidRPr="00F16F26">
              <w:rPr>
                <w:bCs/>
                <w:i/>
                <w:iCs/>
                <w:sz w:val="16"/>
                <w:rPrChange w:id="670" w:author="Khasin, Ark" w:date="2022-10-19T16:22:00Z">
                  <w:rPr>
                    <w:bCs/>
                    <w:sz w:val="16"/>
                  </w:rPr>
                </w:rPrChange>
              </w:rPr>
              <w:t xml:space="preserve"> </w:t>
            </w:r>
          </w:p>
        </w:tc>
        <w:tc>
          <w:tcPr>
            <w:tcW w:w="900" w:type="dxa"/>
          </w:tcPr>
          <w:p w14:paraId="457C9272" w14:textId="77777777" w:rsidR="002A3978" w:rsidRPr="00F16F26" w:rsidRDefault="002A3978" w:rsidP="002A3978">
            <w:pPr>
              <w:jc w:val="center"/>
              <w:rPr>
                <w:bCs/>
                <w:i/>
                <w:iCs/>
                <w:sz w:val="16"/>
                <w:rPrChange w:id="671" w:author="Khasin, Ark" w:date="2022-10-19T16:22:00Z">
                  <w:rPr>
                    <w:bCs/>
                    <w:sz w:val="16"/>
                  </w:rPr>
                </w:rPrChange>
              </w:rPr>
            </w:pPr>
          </w:p>
        </w:tc>
        <w:tc>
          <w:tcPr>
            <w:tcW w:w="839" w:type="dxa"/>
            <w:shd w:val="clear" w:color="auto" w:fill="auto"/>
          </w:tcPr>
          <w:p w14:paraId="52A87D51" w14:textId="367BC68B" w:rsidR="002A3978" w:rsidRPr="00F16F26" w:rsidRDefault="002A3978" w:rsidP="002A3978">
            <w:pPr>
              <w:jc w:val="center"/>
              <w:rPr>
                <w:i/>
                <w:iCs/>
                <w:rPrChange w:id="672" w:author="Khasin, Ark" w:date="2022-10-19T16:22:00Z">
                  <w:rPr/>
                </w:rPrChange>
              </w:rPr>
            </w:pPr>
            <w:proofErr w:type="spellStart"/>
            <w:r w:rsidRPr="00F16F26">
              <w:rPr>
                <w:bCs/>
                <w:i/>
                <w:iCs/>
                <w:sz w:val="16"/>
                <w:rPrChange w:id="673" w:author="Khasin, Ark" w:date="2022-10-19T16:22:00Z">
                  <w:rPr>
                    <w:bCs/>
                    <w:sz w:val="16"/>
                  </w:rPr>
                </w:rPrChange>
              </w:rPr>
              <w:t>CFwFxd</w:t>
            </w:r>
            <w:proofErr w:type="spellEnd"/>
          </w:p>
        </w:tc>
        <w:tc>
          <w:tcPr>
            <w:tcW w:w="1591" w:type="dxa"/>
            <w:shd w:val="clear" w:color="auto" w:fill="auto"/>
          </w:tcPr>
          <w:p w14:paraId="24DC667E" w14:textId="77777777" w:rsidR="002A3978" w:rsidRPr="00F16F26" w:rsidRDefault="002A3978" w:rsidP="002A3978">
            <w:pPr>
              <w:rPr>
                <w:bCs/>
                <w:i/>
                <w:iCs/>
                <w:sz w:val="16"/>
                <w:rPrChange w:id="674" w:author="Khasin, Ark" w:date="2022-10-19T16:22:00Z">
                  <w:rPr>
                    <w:bCs/>
                    <w:sz w:val="16"/>
                  </w:rPr>
                </w:rPrChange>
              </w:rPr>
            </w:pPr>
            <w:r w:rsidRPr="00F16F26">
              <w:rPr>
                <w:bCs/>
                <w:i/>
                <w:iCs/>
                <w:sz w:val="16"/>
                <w:rPrChange w:id="675" w:author="Khasin, Ark" w:date="2022-10-19T16:22:00Z">
                  <w:rPr>
                    <w:bCs/>
                    <w:sz w:val="16"/>
                  </w:rPr>
                </w:rPrChange>
              </w:rPr>
              <w:t>-500</w:t>
            </w:r>
          </w:p>
        </w:tc>
        <w:tc>
          <w:tcPr>
            <w:tcW w:w="2160" w:type="dxa"/>
            <w:shd w:val="clear" w:color="auto" w:fill="auto"/>
          </w:tcPr>
          <w:p w14:paraId="3654AFFD" w14:textId="77777777" w:rsidR="002A3978" w:rsidRPr="00F16F26" w:rsidRDefault="002A3978" w:rsidP="002A3978">
            <w:pPr>
              <w:rPr>
                <w:bCs/>
                <w:i/>
                <w:iCs/>
                <w:sz w:val="16"/>
                <w:rPrChange w:id="676" w:author="Khasin, Ark" w:date="2022-10-19T16:22:00Z">
                  <w:rPr>
                    <w:bCs/>
                    <w:sz w:val="16"/>
                  </w:rPr>
                </w:rPrChange>
              </w:rPr>
            </w:pPr>
            <w:r w:rsidRPr="00F16F26">
              <w:rPr>
                <w:bCs/>
                <w:i/>
                <w:iCs/>
                <w:sz w:val="16"/>
                <w:rPrChange w:id="677" w:author="Khasin, Ark" w:date="2022-10-19T16:22:00Z">
                  <w:rPr>
                    <w:bCs/>
                    <w:sz w:val="16"/>
                  </w:rPr>
                </w:rPrChange>
              </w:rPr>
              <w:t>-500</w:t>
            </w:r>
          </w:p>
        </w:tc>
        <w:tc>
          <w:tcPr>
            <w:tcW w:w="1350" w:type="dxa"/>
            <w:shd w:val="clear" w:color="auto" w:fill="auto"/>
          </w:tcPr>
          <w:p w14:paraId="69F049EF" w14:textId="77777777" w:rsidR="002A3978" w:rsidRPr="00F16F26" w:rsidRDefault="002A3978" w:rsidP="002A3978">
            <w:pPr>
              <w:rPr>
                <w:bCs/>
                <w:i/>
                <w:iCs/>
                <w:sz w:val="16"/>
                <w:rPrChange w:id="678" w:author="Khasin, Ark" w:date="2022-10-19T16:22:00Z">
                  <w:rPr>
                    <w:bCs/>
                    <w:sz w:val="16"/>
                  </w:rPr>
                </w:rPrChange>
              </w:rPr>
            </w:pPr>
            <w:r w:rsidRPr="00F16F26">
              <w:rPr>
                <w:bCs/>
                <w:i/>
                <w:iCs/>
                <w:sz w:val="16"/>
                <w:rPrChange w:id="679" w:author="Khasin, Ark" w:date="2022-10-19T16:22:00Z">
                  <w:rPr>
                    <w:bCs/>
                    <w:sz w:val="16"/>
                  </w:rPr>
                </w:rPrChange>
              </w:rPr>
              <w:t>-500</w:t>
            </w:r>
          </w:p>
        </w:tc>
        <w:tc>
          <w:tcPr>
            <w:tcW w:w="1530" w:type="dxa"/>
            <w:shd w:val="clear" w:color="auto" w:fill="auto"/>
          </w:tcPr>
          <w:p w14:paraId="42514B89" w14:textId="77777777" w:rsidR="002A3978" w:rsidRPr="00F16F26" w:rsidRDefault="002A3978" w:rsidP="002A3978">
            <w:pPr>
              <w:rPr>
                <w:bCs/>
                <w:i/>
                <w:iCs/>
                <w:sz w:val="16"/>
                <w:rPrChange w:id="680" w:author="Khasin, Ark" w:date="2022-10-19T16:22:00Z">
                  <w:rPr>
                    <w:bCs/>
                    <w:sz w:val="16"/>
                  </w:rPr>
                </w:rPrChange>
              </w:rPr>
            </w:pPr>
            <w:r w:rsidRPr="00F16F26">
              <w:rPr>
                <w:bCs/>
                <w:i/>
                <w:iCs/>
                <w:sz w:val="16"/>
                <w:rPrChange w:id="681" w:author="Khasin, Ark" w:date="2022-10-19T16:22:00Z">
                  <w:rPr>
                    <w:bCs/>
                    <w:sz w:val="16"/>
                  </w:rPr>
                </w:rPrChange>
              </w:rPr>
              <w:t>-500</w:t>
            </w:r>
          </w:p>
        </w:tc>
        <w:tc>
          <w:tcPr>
            <w:tcW w:w="2160" w:type="dxa"/>
            <w:shd w:val="clear" w:color="auto" w:fill="auto"/>
          </w:tcPr>
          <w:p w14:paraId="43CBAE52" w14:textId="77777777" w:rsidR="002A3978" w:rsidRPr="00F16F26" w:rsidRDefault="002A3978" w:rsidP="002A3978">
            <w:pPr>
              <w:rPr>
                <w:bCs/>
                <w:i/>
                <w:iCs/>
                <w:sz w:val="16"/>
                <w:rPrChange w:id="682" w:author="Khasin, Ark" w:date="2022-10-19T16:22:00Z">
                  <w:rPr>
                    <w:bCs/>
                    <w:sz w:val="16"/>
                  </w:rPr>
                </w:rPrChange>
              </w:rPr>
            </w:pPr>
          </w:p>
        </w:tc>
      </w:tr>
      <w:tr w:rsidR="002A3978" w:rsidRPr="00F16F26" w14:paraId="493748D6" w14:textId="77777777" w:rsidTr="00992444">
        <w:tc>
          <w:tcPr>
            <w:tcW w:w="1435" w:type="dxa"/>
            <w:vMerge/>
            <w:shd w:val="clear" w:color="auto" w:fill="auto"/>
          </w:tcPr>
          <w:p w14:paraId="1B02855A" w14:textId="77777777" w:rsidR="002A3978" w:rsidRPr="00F16F26" w:rsidRDefault="002A3978" w:rsidP="002A3978">
            <w:pPr>
              <w:rPr>
                <w:bCs/>
                <w:i/>
                <w:iCs/>
                <w:sz w:val="16"/>
                <w:rPrChange w:id="683" w:author="Khasin, Ark" w:date="2022-10-19T16:22:00Z">
                  <w:rPr>
                    <w:bCs/>
                    <w:sz w:val="16"/>
                  </w:rPr>
                </w:rPrChange>
              </w:rPr>
            </w:pPr>
          </w:p>
        </w:tc>
        <w:tc>
          <w:tcPr>
            <w:tcW w:w="1440" w:type="dxa"/>
            <w:shd w:val="clear" w:color="auto" w:fill="auto"/>
          </w:tcPr>
          <w:p w14:paraId="4AC293C1" w14:textId="77777777" w:rsidR="002A3978" w:rsidRPr="00F16F26" w:rsidRDefault="002A3978" w:rsidP="002A3978">
            <w:pPr>
              <w:ind w:left="-108"/>
              <w:rPr>
                <w:bCs/>
                <w:i/>
                <w:iCs/>
                <w:sz w:val="16"/>
                <w:rPrChange w:id="684" w:author="Khasin, Ark" w:date="2022-10-19T16:22:00Z">
                  <w:rPr>
                    <w:bCs/>
                    <w:sz w:val="16"/>
                  </w:rPr>
                </w:rPrChange>
              </w:rPr>
            </w:pPr>
            <w:proofErr w:type="spellStart"/>
            <w:r w:rsidRPr="00F16F26">
              <w:rPr>
                <w:bCs/>
                <w:i/>
                <w:iCs/>
                <w:sz w:val="16"/>
                <w:rPrChange w:id="685" w:author="Khasin, Ark" w:date="2022-10-19T16:22:00Z">
                  <w:rPr>
                    <w:bCs/>
                    <w:sz w:val="16"/>
                  </w:rPr>
                </w:rPrChange>
              </w:rPr>
              <w:t>uiMaxHysteresis</w:t>
            </w:r>
            <w:proofErr w:type="spellEnd"/>
          </w:p>
        </w:tc>
        <w:tc>
          <w:tcPr>
            <w:tcW w:w="900" w:type="dxa"/>
          </w:tcPr>
          <w:p w14:paraId="59F230D4" w14:textId="77777777" w:rsidR="002A3978" w:rsidRPr="00F16F26" w:rsidRDefault="002A3978" w:rsidP="002A3978">
            <w:pPr>
              <w:jc w:val="center"/>
              <w:rPr>
                <w:bCs/>
                <w:i/>
                <w:iCs/>
                <w:sz w:val="16"/>
                <w:rPrChange w:id="686" w:author="Khasin, Ark" w:date="2022-10-19T16:22:00Z">
                  <w:rPr>
                    <w:bCs/>
                    <w:sz w:val="16"/>
                  </w:rPr>
                </w:rPrChange>
              </w:rPr>
            </w:pPr>
          </w:p>
        </w:tc>
        <w:tc>
          <w:tcPr>
            <w:tcW w:w="839" w:type="dxa"/>
            <w:shd w:val="clear" w:color="auto" w:fill="auto"/>
          </w:tcPr>
          <w:p w14:paraId="25AB2696" w14:textId="570AF1FC" w:rsidR="002A3978" w:rsidRPr="00F16F26" w:rsidRDefault="002A3978" w:rsidP="002A3978">
            <w:pPr>
              <w:jc w:val="center"/>
              <w:rPr>
                <w:i/>
                <w:iCs/>
                <w:rPrChange w:id="687" w:author="Khasin, Ark" w:date="2022-10-19T16:22:00Z">
                  <w:rPr/>
                </w:rPrChange>
              </w:rPr>
            </w:pPr>
            <w:proofErr w:type="spellStart"/>
            <w:r w:rsidRPr="00F16F26">
              <w:rPr>
                <w:bCs/>
                <w:i/>
                <w:iCs/>
                <w:sz w:val="16"/>
                <w:rPrChange w:id="688" w:author="Khasin, Ark" w:date="2022-10-19T16:22:00Z">
                  <w:rPr>
                    <w:bCs/>
                    <w:sz w:val="16"/>
                  </w:rPr>
                </w:rPrChange>
              </w:rPr>
              <w:t>CFwFxd</w:t>
            </w:r>
            <w:proofErr w:type="spellEnd"/>
          </w:p>
        </w:tc>
        <w:tc>
          <w:tcPr>
            <w:tcW w:w="1591" w:type="dxa"/>
            <w:shd w:val="clear" w:color="auto" w:fill="auto"/>
          </w:tcPr>
          <w:p w14:paraId="31F4094E" w14:textId="77777777" w:rsidR="002A3978" w:rsidRPr="00F16F26" w:rsidRDefault="002A3978" w:rsidP="002A3978">
            <w:pPr>
              <w:rPr>
                <w:bCs/>
                <w:i/>
                <w:iCs/>
                <w:sz w:val="16"/>
                <w:rPrChange w:id="689" w:author="Khasin, Ark" w:date="2022-10-19T16:22:00Z">
                  <w:rPr>
                    <w:bCs/>
                    <w:sz w:val="16"/>
                  </w:rPr>
                </w:rPrChange>
              </w:rPr>
            </w:pPr>
            <w:r w:rsidRPr="00F16F26">
              <w:rPr>
                <w:bCs/>
                <w:i/>
                <w:iCs/>
                <w:sz w:val="16"/>
                <w:rPrChange w:id="690" w:author="Khasin, Ark" w:date="2022-10-19T16:22:00Z">
                  <w:rPr>
                    <w:bCs/>
                    <w:sz w:val="16"/>
                  </w:rPr>
                </w:rPrChange>
              </w:rPr>
              <w:t>1000</w:t>
            </w:r>
          </w:p>
        </w:tc>
        <w:tc>
          <w:tcPr>
            <w:tcW w:w="2160" w:type="dxa"/>
            <w:shd w:val="clear" w:color="auto" w:fill="auto"/>
          </w:tcPr>
          <w:p w14:paraId="7A15D3BE" w14:textId="77777777" w:rsidR="002A3978" w:rsidRPr="00F16F26" w:rsidRDefault="002A3978" w:rsidP="002A3978">
            <w:pPr>
              <w:rPr>
                <w:bCs/>
                <w:i/>
                <w:iCs/>
                <w:sz w:val="16"/>
                <w:rPrChange w:id="691" w:author="Khasin, Ark" w:date="2022-10-19T16:22:00Z">
                  <w:rPr>
                    <w:bCs/>
                    <w:sz w:val="16"/>
                  </w:rPr>
                </w:rPrChange>
              </w:rPr>
            </w:pPr>
            <w:r w:rsidRPr="00F16F26">
              <w:rPr>
                <w:bCs/>
                <w:i/>
                <w:iCs/>
                <w:sz w:val="16"/>
                <w:rPrChange w:id="692" w:author="Khasin, Ark" w:date="2022-10-19T16:22:00Z">
                  <w:rPr>
                    <w:bCs/>
                    <w:sz w:val="16"/>
                  </w:rPr>
                </w:rPrChange>
              </w:rPr>
              <w:t>1000</w:t>
            </w:r>
          </w:p>
        </w:tc>
        <w:tc>
          <w:tcPr>
            <w:tcW w:w="1350" w:type="dxa"/>
            <w:shd w:val="clear" w:color="auto" w:fill="auto"/>
          </w:tcPr>
          <w:p w14:paraId="32691B22" w14:textId="77777777" w:rsidR="002A3978" w:rsidRPr="00F16F26" w:rsidRDefault="002A3978" w:rsidP="002A3978">
            <w:pPr>
              <w:rPr>
                <w:bCs/>
                <w:i/>
                <w:iCs/>
                <w:sz w:val="16"/>
                <w:rPrChange w:id="693" w:author="Khasin, Ark" w:date="2022-10-19T16:22:00Z">
                  <w:rPr>
                    <w:bCs/>
                    <w:sz w:val="16"/>
                  </w:rPr>
                </w:rPrChange>
              </w:rPr>
            </w:pPr>
            <w:r w:rsidRPr="00F16F26">
              <w:rPr>
                <w:bCs/>
                <w:i/>
                <w:iCs/>
                <w:sz w:val="16"/>
                <w:rPrChange w:id="694" w:author="Khasin, Ark" w:date="2022-10-19T16:22:00Z">
                  <w:rPr>
                    <w:bCs/>
                    <w:sz w:val="16"/>
                  </w:rPr>
                </w:rPrChange>
              </w:rPr>
              <w:t>1000</w:t>
            </w:r>
          </w:p>
        </w:tc>
        <w:tc>
          <w:tcPr>
            <w:tcW w:w="1530" w:type="dxa"/>
            <w:shd w:val="clear" w:color="auto" w:fill="auto"/>
          </w:tcPr>
          <w:p w14:paraId="0542AB9D" w14:textId="77777777" w:rsidR="002A3978" w:rsidRPr="00F16F26" w:rsidRDefault="002A3978" w:rsidP="002A3978">
            <w:pPr>
              <w:rPr>
                <w:bCs/>
                <w:i/>
                <w:iCs/>
                <w:sz w:val="16"/>
                <w:rPrChange w:id="695" w:author="Khasin, Ark" w:date="2022-10-19T16:22:00Z">
                  <w:rPr>
                    <w:bCs/>
                    <w:sz w:val="16"/>
                  </w:rPr>
                </w:rPrChange>
              </w:rPr>
            </w:pPr>
            <w:r w:rsidRPr="00F16F26">
              <w:rPr>
                <w:bCs/>
                <w:i/>
                <w:iCs/>
                <w:sz w:val="16"/>
                <w:rPrChange w:id="696" w:author="Khasin, Ark" w:date="2022-10-19T16:22:00Z">
                  <w:rPr>
                    <w:bCs/>
                    <w:sz w:val="16"/>
                  </w:rPr>
                </w:rPrChange>
              </w:rPr>
              <w:t>1000</w:t>
            </w:r>
          </w:p>
        </w:tc>
        <w:tc>
          <w:tcPr>
            <w:tcW w:w="2160" w:type="dxa"/>
            <w:shd w:val="clear" w:color="auto" w:fill="auto"/>
          </w:tcPr>
          <w:p w14:paraId="69BE6BB7" w14:textId="77777777" w:rsidR="002A3978" w:rsidRPr="00F16F26" w:rsidRDefault="002A3978" w:rsidP="002A3978">
            <w:pPr>
              <w:rPr>
                <w:bCs/>
                <w:i/>
                <w:iCs/>
                <w:sz w:val="16"/>
                <w:rPrChange w:id="697" w:author="Khasin, Ark" w:date="2022-10-19T16:22:00Z">
                  <w:rPr>
                    <w:bCs/>
                    <w:sz w:val="16"/>
                  </w:rPr>
                </w:rPrChange>
              </w:rPr>
            </w:pPr>
          </w:p>
        </w:tc>
      </w:tr>
      <w:tr w:rsidR="002A3978" w:rsidRPr="00F16F26" w14:paraId="6B32D70F" w14:textId="77777777" w:rsidTr="00992444">
        <w:tc>
          <w:tcPr>
            <w:tcW w:w="1435" w:type="dxa"/>
            <w:shd w:val="clear" w:color="auto" w:fill="auto"/>
          </w:tcPr>
          <w:p w14:paraId="68F20F29" w14:textId="77777777" w:rsidR="002A3978" w:rsidRPr="00F16F26" w:rsidRDefault="002A3978" w:rsidP="002A3978">
            <w:pPr>
              <w:rPr>
                <w:bCs/>
                <w:i/>
                <w:iCs/>
                <w:sz w:val="16"/>
                <w:rPrChange w:id="698" w:author="Khasin, Ark" w:date="2022-10-19T16:22:00Z">
                  <w:rPr>
                    <w:bCs/>
                    <w:sz w:val="16"/>
                  </w:rPr>
                </w:rPrChange>
              </w:rPr>
            </w:pPr>
          </w:p>
        </w:tc>
        <w:tc>
          <w:tcPr>
            <w:tcW w:w="1440" w:type="dxa"/>
            <w:shd w:val="clear" w:color="auto" w:fill="auto"/>
          </w:tcPr>
          <w:p w14:paraId="293C746F" w14:textId="77777777" w:rsidR="002A3978" w:rsidRPr="00F16F26" w:rsidRDefault="002A3978" w:rsidP="002A3978">
            <w:pPr>
              <w:ind w:left="-108"/>
              <w:rPr>
                <w:bCs/>
                <w:i/>
                <w:iCs/>
                <w:sz w:val="16"/>
                <w:rPrChange w:id="699" w:author="Khasin, Ark" w:date="2022-10-19T16:22:00Z">
                  <w:rPr>
                    <w:bCs/>
                    <w:sz w:val="16"/>
                  </w:rPr>
                </w:rPrChange>
              </w:rPr>
            </w:pPr>
          </w:p>
        </w:tc>
        <w:tc>
          <w:tcPr>
            <w:tcW w:w="900" w:type="dxa"/>
          </w:tcPr>
          <w:p w14:paraId="58C77E33" w14:textId="77777777" w:rsidR="002A3978" w:rsidRPr="00F16F26" w:rsidRDefault="002A3978" w:rsidP="002A3978">
            <w:pPr>
              <w:jc w:val="center"/>
              <w:rPr>
                <w:bCs/>
                <w:i/>
                <w:iCs/>
                <w:sz w:val="16"/>
                <w:rPrChange w:id="700" w:author="Khasin, Ark" w:date="2022-10-19T16:22:00Z">
                  <w:rPr>
                    <w:bCs/>
                    <w:sz w:val="16"/>
                  </w:rPr>
                </w:rPrChange>
              </w:rPr>
            </w:pPr>
          </w:p>
        </w:tc>
        <w:tc>
          <w:tcPr>
            <w:tcW w:w="839" w:type="dxa"/>
            <w:shd w:val="clear" w:color="auto" w:fill="auto"/>
          </w:tcPr>
          <w:p w14:paraId="0F4B8651" w14:textId="3B481E84" w:rsidR="002A3978" w:rsidRPr="00F16F26" w:rsidRDefault="002A3978" w:rsidP="002A3978">
            <w:pPr>
              <w:jc w:val="center"/>
              <w:rPr>
                <w:bCs/>
                <w:i/>
                <w:iCs/>
                <w:sz w:val="16"/>
                <w:rPrChange w:id="701" w:author="Khasin, Ark" w:date="2022-10-19T16:22:00Z">
                  <w:rPr>
                    <w:bCs/>
                    <w:sz w:val="16"/>
                  </w:rPr>
                </w:rPrChange>
              </w:rPr>
            </w:pPr>
          </w:p>
        </w:tc>
        <w:tc>
          <w:tcPr>
            <w:tcW w:w="1591" w:type="dxa"/>
            <w:shd w:val="clear" w:color="auto" w:fill="auto"/>
          </w:tcPr>
          <w:p w14:paraId="5F6C898C" w14:textId="77777777" w:rsidR="002A3978" w:rsidRPr="00F16F26" w:rsidRDefault="002A3978" w:rsidP="002A3978">
            <w:pPr>
              <w:rPr>
                <w:bCs/>
                <w:i/>
                <w:iCs/>
                <w:sz w:val="16"/>
                <w:rPrChange w:id="702" w:author="Khasin, Ark" w:date="2022-10-19T16:22:00Z">
                  <w:rPr>
                    <w:bCs/>
                    <w:sz w:val="16"/>
                  </w:rPr>
                </w:rPrChange>
              </w:rPr>
            </w:pPr>
          </w:p>
        </w:tc>
        <w:tc>
          <w:tcPr>
            <w:tcW w:w="2160" w:type="dxa"/>
            <w:shd w:val="clear" w:color="auto" w:fill="auto"/>
          </w:tcPr>
          <w:p w14:paraId="61E59B92" w14:textId="77777777" w:rsidR="002A3978" w:rsidRPr="00F16F26" w:rsidRDefault="002A3978" w:rsidP="002A3978">
            <w:pPr>
              <w:rPr>
                <w:bCs/>
                <w:i/>
                <w:iCs/>
                <w:sz w:val="16"/>
                <w:rPrChange w:id="703" w:author="Khasin, Ark" w:date="2022-10-19T16:22:00Z">
                  <w:rPr>
                    <w:bCs/>
                    <w:sz w:val="16"/>
                  </w:rPr>
                </w:rPrChange>
              </w:rPr>
            </w:pPr>
          </w:p>
        </w:tc>
        <w:tc>
          <w:tcPr>
            <w:tcW w:w="1350" w:type="dxa"/>
            <w:shd w:val="clear" w:color="auto" w:fill="auto"/>
          </w:tcPr>
          <w:p w14:paraId="408E1677" w14:textId="77777777" w:rsidR="002A3978" w:rsidRPr="00F16F26" w:rsidRDefault="002A3978" w:rsidP="002A3978">
            <w:pPr>
              <w:rPr>
                <w:bCs/>
                <w:i/>
                <w:iCs/>
                <w:sz w:val="16"/>
                <w:rPrChange w:id="704" w:author="Khasin, Ark" w:date="2022-10-19T16:22:00Z">
                  <w:rPr>
                    <w:bCs/>
                    <w:sz w:val="16"/>
                  </w:rPr>
                </w:rPrChange>
              </w:rPr>
            </w:pPr>
          </w:p>
        </w:tc>
        <w:tc>
          <w:tcPr>
            <w:tcW w:w="1530" w:type="dxa"/>
            <w:shd w:val="clear" w:color="auto" w:fill="auto"/>
          </w:tcPr>
          <w:p w14:paraId="2600B8AF" w14:textId="77777777" w:rsidR="002A3978" w:rsidRPr="00F16F26" w:rsidRDefault="002A3978" w:rsidP="002A3978">
            <w:pPr>
              <w:rPr>
                <w:bCs/>
                <w:i/>
                <w:iCs/>
                <w:sz w:val="16"/>
                <w:rPrChange w:id="705" w:author="Khasin, Ark" w:date="2022-10-19T16:22:00Z">
                  <w:rPr>
                    <w:bCs/>
                    <w:sz w:val="16"/>
                  </w:rPr>
                </w:rPrChange>
              </w:rPr>
            </w:pPr>
          </w:p>
        </w:tc>
        <w:tc>
          <w:tcPr>
            <w:tcW w:w="2160" w:type="dxa"/>
            <w:shd w:val="clear" w:color="auto" w:fill="auto"/>
          </w:tcPr>
          <w:p w14:paraId="04B9E92B" w14:textId="77777777" w:rsidR="002A3978" w:rsidRPr="00F16F26" w:rsidRDefault="002A3978" w:rsidP="002A3978">
            <w:pPr>
              <w:rPr>
                <w:bCs/>
                <w:i/>
                <w:iCs/>
                <w:sz w:val="16"/>
                <w:rPrChange w:id="706" w:author="Khasin, Ark" w:date="2022-10-19T16:22:00Z">
                  <w:rPr>
                    <w:bCs/>
                    <w:sz w:val="16"/>
                  </w:rPr>
                </w:rPrChange>
              </w:rPr>
            </w:pPr>
          </w:p>
        </w:tc>
      </w:tr>
      <w:tr w:rsidR="002A3978" w:rsidRPr="00F16F26" w14:paraId="0755B60E" w14:textId="77777777" w:rsidTr="00992444">
        <w:tc>
          <w:tcPr>
            <w:tcW w:w="1435" w:type="dxa"/>
            <w:shd w:val="clear" w:color="auto" w:fill="auto"/>
          </w:tcPr>
          <w:p w14:paraId="633C28F7" w14:textId="6AD8BD65" w:rsidR="002A3978" w:rsidRPr="00F16F26" w:rsidRDefault="002A3978" w:rsidP="002A3978">
            <w:pPr>
              <w:rPr>
                <w:bCs/>
                <w:i/>
                <w:iCs/>
                <w:sz w:val="16"/>
                <w:rPrChange w:id="707" w:author="Khasin, Ark" w:date="2022-10-19T16:22:00Z">
                  <w:rPr>
                    <w:bCs/>
                    <w:sz w:val="16"/>
                  </w:rPr>
                </w:rPrChange>
              </w:rPr>
            </w:pPr>
          </w:p>
          <w:p w14:paraId="18713C62" w14:textId="15FC796E" w:rsidR="002A3978" w:rsidRPr="00F16F26" w:rsidRDefault="002A3978" w:rsidP="002A3978">
            <w:pPr>
              <w:rPr>
                <w:bCs/>
                <w:i/>
                <w:iCs/>
                <w:sz w:val="16"/>
                <w:rPrChange w:id="708" w:author="Khasin, Ark" w:date="2022-10-19T16:22:00Z">
                  <w:rPr>
                    <w:bCs/>
                    <w:sz w:val="16"/>
                  </w:rPr>
                </w:rPrChange>
              </w:rPr>
            </w:pPr>
            <w:proofErr w:type="spellStart"/>
            <w:r w:rsidRPr="00F16F26">
              <w:rPr>
                <w:bCs/>
                <w:i/>
                <w:iCs/>
                <w:sz w:val="16"/>
                <w:rPrChange w:id="709" w:author="Khasin, Ark" w:date="2022-10-19T16:22:00Z">
                  <w:rPr>
                    <w:bCs/>
                    <w:sz w:val="16"/>
                  </w:rPr>
                </w:rPrChange>
              </w:rPr>
              <w:t>BiasSaved</w:t>
            </w:r>
            <w:proofErr w:type="spellEnd"/>
          </w:p>
        </w:tc>
        <w:tc>
          <w:tcPr>
            <w:tcW w:w="1440" w:type="dxa"/>
            <w:shd w:val="clear" w:color="auto" w:fill="auto"/>
          </w:tcPr>
          <w:p w14:paraId="4B263EA9" w14:textId="05548937" w:rsidR="002A3978" w:rsidRPr="00F16F26" w:rsidRDefault="002A3978" w:rsidP="002A3978">
            <w:pPr>
              <w:ind w:left="-108"/>
              <w:rPr>
                <w:bCs/>
                <w:i/>
                <w:iCs/>
                <w:sz w:val="16"/>
                <w:rPrChange w:id="710" w:author="Khasin, Ark" w:date="2022-10-19T16:22:00Z">
                  <w:rPr>
                    <w:bCs/>
                    <w:sz w:val="16"/>
                  </w:rPr>
                </w:rPrChange>
              </w:rPr>
            </w:pPr>
          </w:p>
        </w:tc>
        <w:tc>
          <w:tcPr>
            <w:tcW w:w="900" w:type="dxa"/>
          </w:tcPr>
          <w:p w14:paraId="7DFF1841" w14:textId="77777777" w:rsidR="002A3978" w:rsidRPr="00F16F26" w:rsidRDefault="002A3978" w:rsidP="002A3978">
            <w:pPr>
              <w:jc w:val="center"/>
              <w:rPr>
                <w:bCs/>
                <w:i/>
                <w:iCs/>
                <w:sz w:val="16"/>
                <w:rPrChange w:id="711" w:author="Khasin, Ark" w:date="2022-10-19T16:22:00Z">
                  <w:rPr>
                    <w:bCs/>
                    <w:sz w:val="16"/>
                  </w:rPr>
                </w:rPrChange>
              </w:rPr>
            </w:pPr>
          </w:p>
        </w:tc>
        <w:tc>
          <w:tcPr>
            <w:tcW w:w="839" w:type="dxa"/>
            <w:shd w:val="clear" w:color="auto" w:fill="auto"/>
          </w:tcPr>
          <w:p w14:paraId="153EC90A" w14:textId="784158F8" w:rsidR="002A3978" w:rsidRPr="00F16F26" w:rsidRDefault="002A3978" w:rsidP="002A3978">
            <w:pPr>
              <w:jc w:val="center"/>
              <w:rPr>
                <w:bCs/>
                <w:i/>
                <w:iCs/>
                <w:sz w:val="16"/>
                <w:rPrChange w:id="712" w:author="Khasin, Ark" w:date="2022-10-19T16:22:00Z">
                  <w:rPr>
                    <w:bCs/>
                    <w:sz w:val="16"/>
                  </w:rPr>
                </w:rPrChange>
              </w:rPr>
            </w:pPr>
            <w:proofErr w:type="spellStart"/>
            <w:r w:rsidRPr="00F16F26">
              <w:rPr>
                <w:bCs/>
                <w:i/>
                <w:iCs/>
                <w:sz w:val="16"/>
                <w:rPrChange w:id="713" w:author="Khasin, Ark" w:date="2022-10-19T16:22:00Z">
                  <w:rPr>
                    <w:bCs/>
                    <w:sz w:val="16"/>
                  </w:rPr>
                </w:rPrChange>
              </w:rPr>
              <w:t>SRnTmDyn</w:t>
            </w:r>
            <w:proofErr w:type="spellEnd"/>
          </w:p>
        </w:tc>
        <w:tc>
          <w:tcPr>
            <w:tcW w:w="1591" w:type="dxa"/>
            <w:shd w:val="clear" w:color="auto" w:fill="auto"/>
          </w:tcPr>
          <w:p w14:paraId="24B350D6" w14:textId="77777777" w:rsidR="002A3978" w:rsidRPr="00F16F26" w:rsidRDefault="002A3978" w:rsidP="002A3978">
            <w:pPr>
              <w:rPr>
                <w:bCs/>
                <w:i/>
                <w:iCs/>
                <w:sz w:val="16"/>
                <w:rPrChange w:id="714" w:author="Khasin, Ark" w:date="2022-10-19T16:22:00Z">
                  <w:rPr>
                    <w:bCs/>
                    <w:sz w:val="16"/>
                  </w:rPr>
                </w:rPrChange>
              </w:rPr>
            </w:pPr>
            <w:r w:rsidRPr="00F16F26">
              <w:rPr>
                <w:bCs/>
                <w:i/>
                <w:iCs/>
                <w:sz w:val="16"/>
                <w:rPrChange w:id="715" w:author="Khasin, Ark" w:date="2022-10-19T16:22:00Z">
                  <w:rPr>
                    <w:bCs/>
                    <w:sz w:val="16"/>
                  </w:rPr>
                </w:rPrChange>
              </w:rPr>
              <w:t>15000</w:t>
            </w:r>
          </w:p>
        </w:tc>
        <w:tc>
          <w:tcPr>
            <w:tcW w:w="2160" w:type="dxa"/>
            <w:shd w:val="clear" w:color="auto" w:fill="auto"/>
          </w:tcPr>
          <w:p w14:paraId="0E30F12B" w14:textId="5427557F" w:rsidR="002A3978" w:rsidRPr="00F16F26" w:rsidRDefault="002A3978" w:rsidP="002A3978">
            <w:pPr>
              <w:rPr>
                <w:bCs/>
                <w:i/>
                <w:iCs/>
                <w:sz w:val="16"/>
                <w:rPrChange w:id="716" w:author="Khasin, Ark" w:date="2022-10-19T16:22:00Z">
                  <w:rPr>
                    <w:bCs/>
                    <w:sz w:val="16"/>
                  </w:rPr>
                </w:rPrChange>
              </w:rPr>
            </w:pPr>
            <w:r w:rsidRPr="00F16F26">
              <w:rPr>
                <w:bCs/>
                <w:i/>
                <w:iCs/>
                <w:sz w:val="16"/>
                <w:rPrChange w:id="717" w:author="Khasin, Ark" w:date="2022-10-19T16:22:00Z">
                  <w:rPr>
                    <w:bCs/>
                    <w:sz w:val="16"/>
                  </w:rPr>
                </w:rPrChange>
              </w:rPr>
              <w:t>Set automatically</w:t>
            </w:r>
          </w:p>
        </w:tc>
        <w:tc>
          <w:tcPr>
            <w:tcW w:w="1350" w:type="dxa"/>
            <w:shd w:val="clear" w:color="auto" w:fill="auto"/>
          </w:tcPr>
          <w:p w14:paraId="06A0C6C8" w14:textId="6CC8A2C6" w:rsidR="002A3978" w:rsidRPr="00F16F26" w:rsidRDefault="002A3978" w:rsidP="002A3978">
            <w:pPr>
              <w:rPr>
                <w:bCs/>
                <w:i/>
                <w:iCs/>
                <w:sz w:val="16"/>
                <w:rPrChange w:id="718" w:author="Khasin, Ark" w:date="2022-10-19T16:22:00Z">
                  <w:rPr>
                    <w:bCs/>
                    <w:sz w:val="16"/>
                  </w:rPr>
                </w:rPrChange>
              </w:rPr>
            </w:pPr>
            <w:r w:rsidRPr="00F16F26">
              <w:rPr>
                <w:bCs/>
                <w:i/>
                <w:iCs/>
                <w:sz w:val="16"/>
                <w:rPrChange w:id="719" w:author="Khasin, Ark" w:date="2022-10-19T16:22:00Z">
                  <w:rPr>
                    <w:bCs/>
                    <w:sz w:val="16"/>
                  </w:rPr>
                </w:rPrChange>
              </w:rPr>
              <w:t>Set automatically</w:t>
            </w:r>
          </w:p>
        </w:tc>
        <w:tc>
          <w:tcPr>
            <w:tcW w:w="1530" w:type="dxa"/>
            <w:shd w:val="clear" w:color="auto" w:fill="auto"/>
          </w:tcPr>
          <w:p w14:paraId="60F6970F" w14:textId="429CEBE7" w:rsidR="002A3978" w:rsidRPr="00F16F26" w:rsidRDefault="002A3978" w:rsidP="002A3978">
            <w:pPr>
              <w:rPr>
                <w:bCs/>
                <w:i/>
                <w:iCs/>
                <w:sz w:val="16"/>
                <w:rPrChange w:id="720" w:author="Khasin, Ark" w:date="2022-10-19T16:22:00Z">
                  <w:rPr>
                    <w:bCs/>
                    <w:sz w:val="16"/>
                  </w:rPr>
                </w:rPrChange>
              </w:rPr>
            </w:pPr>
            <w:r w:rsidRPr="00F16F26">
              <w:rPr>
                <w:bCs/>
                <w:i/>
                <w:iCs/>
                <w:sz w:val="16"/>
                <w:rPrChange w:id="721" w:author="Khasin, Ark" w:date="2022-10-19T16:22:00Z">
                  <w:rPr>
                    <w:bCs/>
                    <w:sz w:val="16"/>
                  </w:rPr>
                </w:rPrChange>
              </w:rPr>
              <w:t xml:space="preserve">Set automatically </w:t>
            </w:r>
          </w:p>
        </w:tc>
        <w:tc>
          <w:tcPr>
            <w:tcW w:w="2160" w:type="dxa"/>
            <w:shd w:val="clear" w:color="auto" w:fill="auto"/>
          </w:tcPr>
          <w:p w14:paraId="6F0E0153" w14:textId="77777777" w:rsidR="002A3978" w:rsidRPr="00F16F26" w:rsidRDefault="002A3978" w:rsidP="002A3978">
            <w:pPr>
              <w:rPr>
                <w:bCs/>
                <w:i/>
                <w:iCs/>
                <w:sz w:val="16"/>
                <w:rPrChange w:id="722" w:author="Khasin, Ark" w:date="2022-10-19T16:22:00Z">
                  <w:rPr>
                    <w:bCs/>
                    <w:sz w:val="16"/>
                  </w:rPr>
                </w:rPrChange>
              </w:rPr>
            </w:pPr>
            <w:r w:rsidRPr="00F16F26">
              <w:rPr>
                <w:bCs/>
                <w:i/>
                <w:iCs/>
                <w:sz w:val="16"/>
                <w:rPrChange w:id="723" w:author="Khasin, Ark" w:date="2022-10-19T16:22:00Z">
                  <w:rPr>
                    <w:bCs/>
                    <w:sz w:val="16"/>
                  </w:rPr>
                </w:rPrChange>
              </w:rPr>
              <w:t>Default Bias. Dynamic value – does not need to be set in the factory</w:t>
            </w:r>
          </w:p>
        </w:tc>
      </w:tr>
      <w:tr w:rsidR="002A3978" w14:paraId="043D9DE2" w14:textId="77777777" w:rsidTr="00992444">
        <w:tc>
          <w:tcPr>
            <w:tcW w:w="1435" w:type="dxa"/>
            <w:shd w:val="clear" w:color="auto" w:fill="auto"/>
          </w:tcPr>
          <w:p w14:paraId="7E35F5F3" w14:textId="77777777" w:rsidR="002A3978" w:rsidRDefault="002A3978" w:rsidP="002A3978">
            <w:pPr>
              <w:rPr>
                <w:bCs/>
                <w:sz w:val="16"/>
              </w:rPr>
            </w:pPr>
          </w:p>
        </w:tc>
        <w:tc>
          <w:tcPr>
            <w:tcW w:w="1440" w:type="dxa"/>
            <w:shd w:val="clear" w:color="auto" w:fill="auto"/>
          </w:tcPr>
          <w:p w14:paraId="77295453" w14:textId="77777777" w:rsidR="002A3978" w:rsidRPr="002D08ED" w:rsidRDefault="002A3978" w:rsidP="002A3978">
            <w:pPr>
              <w:ind w:left="-108"/>
              <w:rPr>
                <w:bCs/>
                <w:sz w:val="16"/>
              </w:rPr>
            </w:pPr>
          </w:p>
        </w:tc>
        <w:tc>
          <w:tcPr>
            <w:tcW w:w="900" w:type="dxa"/>
          </w:tcPr>
          <w:p w14:paraId="79540924" w14:textId="77777777" w:rsidR="002A3978" w:rsidRPr="00175F02" w:rsidRDefault="002A3978" w:rsidP="002A3978">
            <w:pPr>
              <w:jc w:val="center"/>
              <w:rPr>
                <w:bCs/>
                <w:sz w:val="16"/>
              </w:rPr>
            </w:pPr>
          </w:p>
        </w:tc>
        <w:tc>
          <w:tcPr>
            <w:tcW w:w="839" w:type="dxa"/>
            <w:shd w:val="clear" w:color="auto" w:fill="auto"/>
          </w:tcPr>
          <w:p w14:paraId="0794E779" w14:textId="3E5260B0" w:rsidR="002A3978" w:rsidRPr="00175F02" w:rsidRDefault="002A3978" w:rsidP="002A3978">
            <w:pPr>
              <w:jc w:val="center"/>
              <w:rPr>
                <w:bCs/>
                <w:sz w:val="16"/>
              </w:rPr>
            </w:pPr>
          </w:p>
        </w:tc>
        <w:tc>
          <w:tcPr>
            <w:tcW w:w="1591" w:type="dxa"/>
            <w:shd w:val="clear" w:color="auto" w:fill="auto"/>
          </w:tcPr>
          <w:p w14:paraId="7680AF0C" w14:textId="77777777" w:rsidR="002A3978" w:rsidRDefault="002A3978" w:rsidP="002A3978">
            <w:pPr>
              <w:rPr>
                <w:bCs/>
                <w:sz w:val="16"/>
              </w:rPr>
            </w:pPr>
          </w:p>
        </w:tc>
        <w:tc>
          <w:tcPr>
            <w:tcW w:w="2160" w:type="dxa"/>
            <w:shd w:val="clear" w:color="auto" w:fill="auto"/>
          </w:tcPr>
          <w:p w14:paraId="41C85200" w14:textId="77777777" w:rsidR="002A3978" w:rsidRDefault="002A3978" w:rsidP="002A3978">
            <w:pPr>
              <w:rPr>
                <w:bCs/>
                <w:sz w:val="16"/>
              </w:rPr>
            </w:pPr>
          </w:p>
        </w:tc>
        <w:tc>
          <w:tcPr>
            <w:tcW w:w="1350" w:type="dxa"/>
            <w:shd w:val="clear" w:color="auto" w:fill="auto"/>
          </w:tcPr>
          <w:p w14:paraId="3CFEA08B" w14:textId="77777777" w:rsidR="002A3978" w:rsidRDefault="002A3978" w:rsidP="002A3978">
            <w:pPr>
              <w:rPr>
                <w:bCs/>
                <w:sz w:val="16"/>
              </w:rPr>
            </w:pPr>
          </w:p>
        </w:tc>
        <w:tc>
          <w:tcPr>
            <w:tcW w:w="1530" w:type="dxa"/>
            <w:shd w:val="clear" w:color="auto" w:fill="auto"/>
          </w:tcPr>
          <w:p w14:paraId="0F61C679" w14:textId="77777777" w:rsidR="002A3978" w:rsidRDefault="002A3978" w:rsidP="002A3978">
            <w:pPr>
              <w:rPr>
                <w:bCs/>
                <w:sz w:val="16"/>
              </w:rPr>
            </w:pPr>
          </w:p>
        </w:tc>
        <w:tc>
          <w:tcPr>
            <w:tcW w:w="2160" w:type="dxa"/>
            <w:shd w:val="clear" w:color="auto" w:fill="auto"/>
          </w:tcPr>
          <w:p w14:paraId="3507B87F" w14:textId="77777777" w:rsidR="002A3978" w:rsidRDefault="002A3978" w:rsidP="002A3978">
            <w:pPr>
              <w:rPr>
                <w:bCs/>
                <w:sz w:val="16"/>
              </w:rPr>
            </w:pPr>
          </w:p>
        </w:tc>
      </w:tr>
      <w:tr w:rsidR="002A3978" w14:paraId="29F3B2DA" w14:textId="77777777" w:rsidTr="00992444">
        <w:tc>
          <w:tcPr>
            <w:tcW w:w="1435" w:type="dxa"/>
            <w:shd w:val="clear" w:color="auto" w:fill="auto"/>
          </w:tcPr>
          <w:p w14:paraId="7F61F9AD" w14:textId="77777777" w:rsidR="002A3978" w:rsidRDefault="002A3978" w:rsidP="002A3978">
            <w:pPr>
              <w:rPr>
                <w:bCs/>
                <w:sz w:val="16"/>
              </w:rPr>
            </w:pPr>
            <w:bookmarkStart w:id="724" w:name="charsel_hart"/>
            <w:bookmarkEnd w:id="724"/>
            <w:proofErr w:type="spellStart"/>
            <w:r>
              <w:rPr>
                <w:bCs/>
                <w:sz w:val="16"/>
              </w:rPr>
              <w:t>CharacterizationSelection</w:t>
            </w:r>
            <w:proofErr w:type="spellEnd"/>
          </w:p>
          <w:p w14:paraId="6E4E1F8D" w14:textId="2A4816D9" w:rsidR="002A3978" w:rsidRPr="00F12EDB" w:rsidRDefault="002A3978" w:rsidP="002A3978">
            <w:pPr>
              <w:rPr>
                <w:bCs/>
                <w:sz w:val="16"/>
              </w:rPr>
            </w:pPr>
            <w:r>
              <w:rPr>
                <w:bCs/>
                <w:sz w:val="16"/>
              </w:rPr>
              <w:t xml:space="preserve">See also </w:t>
            </w:r>
            <w:hyperlink w:anchor="charsel" w:history="1">
              <w:proofErr w:type="spellStart"/>
              <w:r w:rsidRPr="00E0731F">
                <w:rPr>
                  <w:rStyle w:val="Hyperlink"/>
                  <w:bCs/>
                  <w:sz w:val="16"/>
                </w:rPr>
                <w:t>charsel</w:t>
              </w:r>
              <w:proofErr w:type="spellEnd"/>
            </w:hyperlink>
          </w:p>
        </w:tc>
        <w:tc>
          <w:tcPr>
            <w:tcW w:w="1440" w:type="dxa"/>
            <w:shd w:val="clear" w:color="auto" w:fill="auto"/>
          </w:tcPr>
          <w:p w14:paraId="4B17AD2A" w14:textId="1D2F8838" w:rsidR="002A3978" w:rsidRDefault="002A3978" w:rsidP="002A3978">
            <w:pPr>
              <w:ind w:left="-108"/>
              <w:rPr>
                <w:bCs/>
                <w:sz w:val="16"/>
              </w:rPr>
            </w:pPr>
          </w:p>
          <w:p w14:paraId="461D531E" w14:textId="1231FE07" w:rsidR="002A3978" w:rsidRPr="002D08ED" w:rsidRDefault="002A3978" w:rsidP="002A3978">
            <w:pPr>
              <w:ind w:left="-108"/>
              <w:rPr>
                <w:bCs/>
                <w:sz w:val="16"/>
              </w:rPr>
            </w:pPr>
            <w:r>
              <w:rPr>
                <w:bCs/>
                <w:sz w:val="16"/>
              </w:rPr>
              <w:t>171.179</w:t>
            </w:r>
          </w:p>
        </w:tc>
        <w:tc>
          <w:tcPr>
            <w:tcW w:w="900" w:type="dxa"/>
          </w:tcPr>
          <w:p w14:paraId="0941A740" w14:textId="2C3BEC09" w:rsidR="002A3978" w:rsidRPr="00175F02" w:rsidRDefault="002A3978" w:rsidP="002A3978">
            <w:pPr>
              <w:jc w:val="center"/>
              <w:rPr>
                <w:bCs/>
                <w:sz w:val="16"/>
              </w:rPr>
            </w:pPr>
            <w:r>
              <w:rPr>
                <w:bCs/>
                <w:sz w:val="16"/>
              </w:rPr>
              <w:t>170.179</w:t>
            </w:r>
          </w:p>
        </w:tc>
        <w:tc>
          <w:tcPr>
            <w:tcW w:w="839" w:type="dxa"/>
            <w:shd w:val="clear" w:color="auto" w:fill="auto"/>
          </w:tcPr>
          <w:p w14:paraId="6E0A7924" w14:textId="1FCCA77A" w:rsidR="002A3978" w:rsidRPr="00175F02" w:rsidRDefault="002A3978" w:rsidP="002A3978">
            <w:pPr>
              <w:jc w:val="center"/>
              <w:rPr>
                <w:bCs/>
                <w:sz w:val="16"/>
              </w:rPr>
            </w:pPr>
          </w:p>
        </w:tc>
        <w:tc>
          <w:tcPr>
            <w:tcW w:w="1591" w:type="dxa"/>
            <w:shd w:val="clear" w:color="auto" w:fill="auto"/>
          </w:tcPr>
          <w:p w14:paraId="22D652B7" w14:textId="77777777" w:rsidR="002A3978" w:rsidRDefault="002A3978" w:rsidP="002A3978">
            <w:pPr>
              <w:rPr>
                <w:bCs/>
                <w:sz w:val="16"/>
              </w:rPr>
            </w:pPr>
            <w:r>
              <w:rPr>
                <w:bCs/>
                <w:sz w:val="16"/>
              </w:rPr>
              <w:t>Linear</w:t>
            </w:r>
          </w:p>
        </w:tc>
        <w:tc>
          <w:tcPr>
            <w:tcW w:w="2160" w:type="dxa"/>
            <w:shd w:val="clear" w:color="auto" w:fill="auto"/>
          </w:tcPr>
          <w:p w14:paraId="132FFB0B" w14:textId="77777777" w:rsidR="002A3978" w:rsidRDefault="002A3978" w:rsidP="002A3978">
            <w:pPr>
              <w:rPr>
                <w:bCs/>
                <w:sz w:val="16"/>
              </w:rPr>
            </w:pPr>
            <w:r>
              <w:rPr>
                <w:bCs/>
                <w:sz w:val="16"/>
              </w:rPr>
              <w:t>Linear</w:t>
            </w:r>
          </w:p>
        </w:tc>
        <w:tc>
          <w:tcPr>
            <w:tcW w:w="1350" w:type="dxa"/>
            <w:shd w:val="clear" w:color="auto" w:fill="auto"/>
          </w:tcPr>
          <w:p w14:paraId="32BE9031" w14:textId="77777777" w:rsidR="002A3978" w:rsidRDefault="002A3978" w:rsidP="002A3978">
            <w:pPr>
              <w:rPr>
                <w:bCs/>
                <w:sz w:val="16"/>
              </w:rPr>
            </w:pPr>
            <w:r>
              <w:rPr>
                <w:bCs/>
                <w:sz w:val="16"/>
              </w:rPr>
              <w:t>Linear</w:t>
            </w:r>
          </w:p>
        </w:tc>
        <w:tc>
          <w:tcPr>
            <w:tcW w:w="1530" w:type="dxa"/>
            <w:shd w:val="clear" w:color="auto" w:fill="auto"/>
          </w:tcPr>
          <w:p w14:paraId="53AE6E4F" w14:textId="77777777" w:rsidR="002A3978" w:rsidRDefault="002A3978" w:rsidP="002A3978">
            <w:pPr>
              <w:rPr>
                <w:bCs/>
                <w:sz w:val="16"/>
              </w:rPr>
            </w:pPr>
            <w:r>
              <w:rPr>
                <w:bCs/>
                <w:sz w:val="16"/>
              </w:rPr>
              <w:t>Per valve/user configuration</w:t>
            </w:r>
          </w:p>
        </w:tc>
        <w:tc>
          <w:tcPr>
            <w:tcW w:w="2160" w:type="dxa"/>
            <w:shd w:val="clear" w:color="auto" w:fill="auto"/>
          </w:tcPr>
          <w:p w14:paraId="65CAA39D" w14:textId="77777777" w:rsidR="002A3978" w:rsidRDefault="002A3978" w:rsidP="002A3978">
            <w:pPr>
              <w:rPr>
                <w:bCs/>
                <w:sz w:val="16"/>
              </w:rPr>
            </w:pPr>
            <w:r>
              <w:rPr>
                <w:bCs/>
                <w:sz w:val="16"/>
              </w:rPr>
              <w:t>Should be set through the FF command when mounted on the valve.</w:t>
            </w:r>
          </w:p>
        </w:tc>
      </w:tr>
      <w:tr w:rsidR="002A3978" w14:paraId="09AD4463" w14:textId="77777777" w:rsidTr="00992444">
        <w:tc>
          <w:tcPr>
            <w:tcW w:w="1435" w:type="dxa"/>
            <w:shd w:val="clear" w:color="auto" w:fill="auto"/>
          </w:tcPr>
          <w:p w14:paraId="05210F7E" w14:textId="77777777" w:rsidR="002A3978" w:rsidRPr="00F12EDB" w:rsidRDefault="002A3978" w:rsidP="002A3978">
            <w:pPr>
              <w:rPr>
                <w:bCs/>
                <w:sz w:val="16"/>
              </w:rPr>
            </w:pPr>
          </w:p>
        </w:tc>
        <w:tc>
          <w:tcPr>
            <w:tcW w:w="1440" w:type="dxa"/>
            <w:shd w:val="clear" w:color="auto" w:fill="auto"/>
          </w:tcPr>
          <w:p w14:paraId="605C1463" w14:textId="77777777" w:rsidR="002A3978" w:rsidRDefault="002A3978" w:rsidP="002A3978">
            <w:pPr>
              <w:ind w:left="-108"/>
              <w:rPr>
                <w:bCs/>
                <w:sz w:val="16"/>
              </w:rPr>
            </w:pPr>
          </w:p>
        </w:tc>
        <w:tc>
          <w:tcPr>
            <w:tcW w:w="900" w:type="dxa"/>
          </w:tcPr>
          <w:p w14:paraId="165F9A64" w14:textId="77777777" w:rsidR="002A3978" w:rsidRPr="00175F02" w:rsidRDefault="002A3978" w:rsidP="002A3978">
            <w:pPr>
              <w:jc w:val="center"/>
              <w:rPr>
                <w:bCs/>
                <w:sz w:val="16"/>
              </w:rPr>
            </w:pPr>
          </w:p>
        </w:tc>
        <w:tc>
          <w:tcPr>
            <w:tcW w:w="839" w:type="dxa"/>
            <w:shd w:val="clear" w:color="auto" w:fill="auto"/>
          </w:tcPr>
          <w:p w14:paraId="4786FBF9" w14:textId="36B9F102" w:rsidR="002A3978" w:rsidRPr="00175F02" w:rsidRDefault="002A3978" w:rsidP="002A3978">
            <w:pPr>
              <w:jc w:val="center"/>
              <w:rPr>
                <w:bCs/>
                <w:sz w:val="16"/>
              </w:rPr>
            </w:pPr>
          </w:p>
        </w:tc>
        <w:tc>
          <w:tcPr>
            <w:tcW w:w="1591" w:type="dxa"/>
            <w:shd w:val="clear" w:color="auto" w:fill="auto"/>
          </w:tcPr>
          <w:p w14:paraId="207D496A" w14:textId="77777777" w:rsidR="002A3978" w:rsidRDefault="002A3978" w:rsidP="002A3978">
            <w:pPr>
              <w:rPr>
                <w:bCs/>
                <w:sz w:val="16"/>
              </w:rPr>
            </w:pPr>
          </w:p>
        </w:tc>
        <w:tc>
          <w:tcPr>
            <w:tcW w:w="2160" w:type="dxa"/>
            <w:shd w:val="clear" w:color="auto" w:fill="auto"/>
          </w:tcPr>
          <w:p w14:paraId="017625B4" w14:textId="77777777" w:rsidR="002A3978" w:rsidRDefault="002A3978" w:rsidP="002A3978">
            <w:pPr>
              <w:rPr>
                <w:bCs/>
                <w:sz w:val="16"/>
              </w:rPr>
            </w:pPr>
          </w:p>
        </w:tc>
        <w:tc>
          <w:tcPr>
            <w:tcW w:w="1350" w:type="dxa"/>
            <w:shd w:val="clear" w:color="auto" w:fill="auto"/>
          </w:tcPr>
          <w:p w14:paraId="2C9114BA" w14:textId="77777777" w:rsidR="002A3978" w:rsidRDefault="002A3978" w:rsidP="002A3978">
            <w:pPr>
              <w:rPr>
                <w:bCs/>
                <w:sz w:val="16"/>
              </w:rPr>
            </w:pPr>
          </w:p>
        </w:tc>
        <w:tc>
          <w:tcPr>
            <w:tcW w:w="1530" w:type="dxa"/>
            <w:shd w:val="clear" w:color="auto" w:fill="auto"/>
          </w:tcPr>
          <w:p w14:paraId="54D4EF19" w14:textId="77777777" w:rsidR="002A3978" w:rsidRDefault="002A3978" w:rsidP="002A3978">
            <w:pPr>
              <w:rPr>
                <w:bCs/>
                <w:sz w:val="16"/>
              </w:rPr>
            </w:pPr>
          </w:p>
        </w:tc>
        <w:tc>
          <w:tcPr>
            <w:tcW w:w="2160" w:type="dxa"/>
            <w:shd w:val="clear" w:color="auto" w:fill="auto"/>
          </w:tcPr>
          <w:p w14:paraId="07E57B06" w14:textId="77777777" w:rsidR="002A3978" w:rsidRDefault="002A3978" w:rsidP="002A3978">
            <w:pPr>
              <w:rPr>
                <w:bCs/>
                <w:sz w:val="16"/>
              </w:rPr>
            </w:pPr>
          </w:p>
        </w:tc>
      </w:tr>
      <w:tr w:rsidR="002A3978" w14:paraId="52FA7071" w14:textId="77777777" w:rsidTr="00992444">
        <w:tc>
          <w:tcPr>
            <w:tcW w:w="1435" w:type="dxa"/>
            <w:shd w:val="clear" w:color="auto" w:fill="auto"/>
          </w:tcPr>
          <w:p w14:paraId="41B15D24" w14:textId="77777777" w:rsidR="002A3978" w:rsidRDefault="002A3978" w:rsidP="002A3978">
            <w:pPr>
              <w:rPr>
                <w:bCs/>
                <w:sz w:val="16"/>
              </w:rPr>
            </w:pPr>
            <w:bookmarkStart w:id="725" w:name="charact_hart"/>
            <w:bookmarkEnd w:id="725"/>
            <w:proofErr w:type="spellStart"/>
            <w:r w:rsidRPr="00F12EDB">
              <w:rPr>
                <w:bCs/>
                <w:sz w:val="16"/>
              </w:rPr>
              <w:t>PosCharact</w:t>
            </w:r>
            <w:proofErr w:type="spellEnd"/>
          </w:p>
          <w:p w14:paraId="57254E13" w14:textId="71F36342" w:rsidR="002A3978" w:rsidRPr="00F12EDB" w:rsidRDefault="002A3978" w:rsidP="002A3978">
            <w:pPr>
              <w:rPr>
                <w:bCs/>
                <w:sz w:val="16"/>
              </w:rPr>
            </w:pPr>
            <w:r>
              <w:rPr>
                <w:bCs/>
                <w:sz w:val="16"/>
              </w:rPr>
              <w:t xml:space="preserve">See also </w:t>
            </w:r>
            <w:hyperlink w:anchor="curr_char_points" w:history="1">
              <w:proofErr w:type="spellStart"/>
              <w:r w:rsidRPr="006F6051">
                <w:rPr>
                  <w:rStyle w:val="Hyperlink"/>
                  <w:bCs/>
                  <w:sz w:val="16"/>
                </w:rPr>
                <w:t>curr_char_points</w:t>
              </w:r>
              <w:proofErr w:type="spellEnd"/>
            </w:hyperlink>
            <w:r>
              <w:rPr>
                <w:bCs/>
                <w:sz w:val="16"/>
              </w:rPr>
              <w:t xml:space="preserve">, </w:t>
            </w:r>
            <w:hyperlink w:anchor="custom_char_points" w:history="1">
              <w:proofErr w:type="spellStart"/>
              <w:r w:rsidRPr="006F6051">
                <w:rPr>
                  <w:rStyle w:val="Hyperlink"/>
                  <w:bCs/>
                  <w:sz w:val="16"/>
                </w:rPr>
                <w:t>custom_char_points</w:t>
              </w:r>
              <w:proofErr w:type="spellEnd"/>
            </w:hyperlink>
          </w:p>
        </w:tc>
        <w:tc>
          <w:tcPr>
            <w:tcW w:w="1440" w:type="dxa"/>
            <w:shd w:val="clear" w:color="auto" w:fill="auto"/>
          </w:tcPr>
          <w:p w14:paraId="4D310D03" w14:textId="2877B32E" w:rsidR="002A3978" w:rsidRPr="002D08ED" w:rsidRDefault="002A3978" w:rsidP="002A3978">
            <w:pPr>
              <w:ind w:left="-108"/>
              <w:rPr>
                <w:bCs/>
                <w:sz w:val="16"/>
              </w:rPr>
            </w:pPr>
            <w:r>
              <w:rPr>
                <w:bCs/>
                <w:sz w:val="16"/>
              </w:rPr>
              <w:t>171.178</w:t>
            </w:r>
          </w:p>
        </w:tc>
        <w:tc>
          <w:tcPr>
            <w:tcW w:w="900" w:type="dxa"/>
          </w:tcPr>
          <w:p w14:paraId="204E9B76" w14:textId="20215DC4" w:rsidR="002A3978" w:rsidRPr="00175F02" w:rsidRDefault="002A3978" w:rsidP="002A3978">
            <w:pPr>
              <w:jc w:val="center"/>
              <w:rPr>
                <w:bCs/>
                <w:sz w:val="16"/>
              </w:rPr>
            </w:pPr>
            <w:r>
              <w:rPr>
                <w:bCs/>
                <w:sz w:val="16"/>
              </w:rPr>
              <w:t>170.178</w:t>
            </w:r>
          </w:p>
        </w:tc>
        <w:tc>
          <w:tcPr>
            <w:tcW w:w="839" w:type="dxa"/>
            <w:shd w:val="clear" w:color="auto" w:fill="auto"/>
          </w:tcPr>
          <w:p w14:paraId="6DCD0B52" w14:textId="0E08FD73" w:rsidR="002A3978" w:rsidRPr="00175F02" w:rsidRDefault="002D3D29" w:rsidP="002A3978">
            <w:pPr>
              <w:jc w:val="center"/>
              <w:rPr>
                <w:bCs/>
                <w:sz w:val="16"/>
              </w:rPr>
            </w:pPr>
            <w:proofErr w:type="spellStart"/>
            <w:ins w:id="726" w:author="Khasin, Ark" w:date="2022-10-19T13:16:00Z">
              <w:r w:rsidRPr="00D260A8">
                <w:rPr>
                  <w:bCs/>
                  <w:sz w:val="16"/>
                </w:rPr>
                <w:t>S</w:t>
              </w:r>
              <w:r>
                <w:rPr>
                  <w:bCs/>
                  <w:sz w:val="16"/>
                </w:rPr>
                <w:t>ManSt</w:t>
              </w:r>
            </w:ins>
            <w:ins w:id="727" w:author="Khasin, Ark" w:date="2022-10-19T13:17:00Z">
              <w:r>
                <w:rPr>
                  <w:bCs/>
                  <w:sz w:val="16"/>
                </w:rPr>
                <w:t>UpSttc</w:t>
              </w:r>
            </w:ins>
            <w:proofErr w:type="spellEnd"/>
          </w:p>
        </w:tc>
        <w:tc>
          <w:tcPr>
            <w:tcW w:w="1591" w:type="dxa"/>
            <w:shd w:val="clear" w:color="auto" w:fill="auto"/>
          </w:tcPr>
          <w:p w14:paraId="6E3843D2" w14:textId="77777777" w:rsidR="002A3978" w:rsidRDefault="002A3978" w:rsidP="002A3978">
            <w:pPr>
              <w:rPr>
                <w:bCs/>
                <w:sz w:val="16"/>
              </w:rPr>
            </w:pPr>
          </w:p>
        </w:tc>
        <w:tc>
          <w:tcPr>
            <w:tcW w:w="2160" w:type="dxa"/>
            <w:shd w:val="clear" w:color="auto" w:fill="auto"/>
          </w:tcPr>
          <w:p w14:paraId="7F8EB304" w14:textId="77777777" w:rsidR="002A3978" w:rsidRDefault="002A3978" w:rsidP="002A3978">
            <w:pPr>
              <w:rPr>
                <w:bCs/>
                <w:sz w:val="16"/>
              </w:rPr>
            </w:pPr>
          </w:p>
        </w:tc>
        <w:tc>
          <w:tcPr>
            <w:tcW w:w="1350" w:type="dxa"/>
            <w:shd w:val="clear" w:color="auto" w:fill="auto"/>
          </w:tcPr>
          <w:p w14:paraId="207697AB" w14:textId="77777777" w:rsidR="002A3978" w:rsidRDefault="002A3978" w:rsidP="002A3978">
            <w:pPr>
              <w:rPr>
                <w:bCs/>
                <w:sz w:val="16"/>
              </w:rPr>
            </w:pPr>
          </w:p>
        </w:tc>
        <w:tc>
          <w:tcPr>
            <w:tcW w:w="1530" w:type="dxa"/>
            <w:shd w:val="clear" w:color="auto" w:fill="auto"/>
          </w:tcPr>
          <w:p w14:paraId="00A52E4D" w14:textId="77777777" w:rsidR="002A3978" w:rsidRDefault="002A3978" w:rsidP="002A3978">
            <w:pPr>
              <w:rPr>
                <w:bCs/>
                <w:sz w:val="16"/>
              </w:rPr>
            </w:pPr>
          </w:p>
        </w:tc>
        <w:tc>
          <w:tcPr>
            <w:tcW w:w="2160" w:type="dxa"/>
            <w:shd w:val="clear" w:color="auto" w:fill="auto"/>
          </w:tcPr>
          <w:p w14:paraId="5BEDF5C5" w14:textId="77777777" w:rsidR="002A3978" w:rsidRDefault="002A3978" w:rsidP="002A3978">
            <w:pPr>
              <w:rPr>
                <w:bCs/>
                <w:sz w:val="16"/>
              </w:rPr>
            </w:pPr>
          </w:p>
        </w:tc>
      </w:tr>
      <w:tr w:rsidR="002A3978" w14:paraId="36041910" w14:textId="77777777" w:rsidTr="00992444">
        <w:tc>
          <w:tcPr>
            <w:tcW w:w="1435" w:type="dxa"/>
            <w:shd w:val="clear" w:color="auto" w:fill="auto"/>
          </w:tcPr>
          <w:p w14:paraId="6CB8773D" w14:textId="77777777" w:rsidR="002A3978" w:rsidRPr="00F12EDB" w:rsidRDefault="002A3978" w:rsidP="002A3978">
            <w:pPr>
              <w:rPr>
                <w:bCs/>
                <w:sz w:val="16"/>
              </w:rPr>
            </w:pPr>
          </w:p>
        </w:tc>
        <w:tc>
          <w:tcPr>
            <w:tcW w:w="1440" w:type="dxa"/>
            <w:shd w:val="clear" w:color="auto" w:fill="auto"/>
          </w:tcPr>
          <w:p w14:paraId="7BC35758" w14:textId="3E83BF7E" w:rsidR="002A3978" w:rsidRPr="002D08ED" w:rsidRDefault="002A3978" w:rsidP="002A3978">
            <w:pPr>
              <w:ind w:left="-108"/>
              <w:rPr>
                <w:bCs/>
                <w:sz w:val="16"/>
              </w:rPr>
            </w:pPr>
            <w:proofErr w:type="spellStart"/>
            <w:r>
              <w:rPr>
                <w:bCs/>
                <w:sz w:val="16"/>
              </w:rPr>
              <w:t>NumberOfPoints</w:t>
            </w:r>
            <w:proofErr w:type="spellEnd"/>
          </w:p>
        </w:tc>
        <w:tc>
          <w:tcPr>
            <w:tcW w:w="900" w:type="dxa"/>
          </w:tcPr>
          <w:p w14:paraId="053D72F8" w14:textId="77777777" w:rsidR="002A3978" w:rsidRPr="00175F02" w:rsidRDefault="002A3978" w:rsidP="002A3978">
            <w:pPr>
              <w:jc w:val="center"/>
              <w:rPr>
                <w:bCs/>
                <w:sz w:val="16"/>
              </w:rPr>
            </w:pPr>
          </w:p>
        </w:tc>
        <w:tc>
          <w:tcPr>
            <w:tcW w:w="839" w:type="dxa"/>
            <w:shd w:val="clear" w:color="auto" w:fill="auto"/>
          </w:tcPr>
          <w:p w14:paraId="0FFAB24C" w14:textId="02AEC162" w:rsidR="002A3978" w:rsidRPr="00175F02" w:rsidRDefault="002A3978" w:rsidP="002A3978">
            <w:pPr>
              <w:jc w:val="center"/>
              <w:rPr>
                <w:bCs/>
                <w:sz w:val="16"/>
              </w:rPr>
            </w:pPr>
          </w:p>
        </w:tc>
        <w:tc>
          <w:tcPr>
            <w:tcW w:w="1591" w:type="dxa"/>
            <w:shd w:val="clear" w:color="auto" w:fill="auto"/>
          </w:tcPr>
          <w:p w14:paraId="1F96D3AB" w14:textId="088392F5" w:rsidR="002A3978" w:rsidRDefault="002A3978" w:rsidP="002A3978">
            <w:pPr>
              <w:rPr>
                <w:bCs/>
                <w:sz w:val="16"/>
              </w:rPr>
            </w:pPr>
            <w:r>
              <w:rPr>
                <w:bCs/>
                <w:sz w:val="16"/>
              </w:rPr>
              <w:t>0</w:t>
            </w:r>
          </w:p>
        </w:tc>
        <w:tc>
          <w:tcPr>
            <w:tcW w:w="2160" w:type="dxa"/>
            <w:shd w:val="clear" w:color="auto" w:fill="auto"/>
          </w:tcPr>
          <w:p w14:paraId="78431A97" w14:textId="40EB8348" w:rsidR="002A3978" w:rsidRDefault="002A3978" w:rsidP="002A3978">
            <w:pPr>
              <w:rPr>
                <w:bCs/>
                <w:sz w:val="16"/>
              </w:rPr>
            </w:pPr>
            <w:r>
              <w:rPr>
                <w:bCs/>
                <w:sz w:val="16"/>
              </w:rPr>
              <w:t>0</w:t>
            </w:r>
          </w:p>
        </w:tc>
        <w:tc>
          <w:tcPr>
            <w:tcW w:w="1350" w:type="dxa"/>
            <w:shd w:val="clear" w:color="auto" w:fill="auto"/>
          </w:tcPr>
          <w:p w14:paraId="415FFA08" w14:textId="6B1F5CE2" w:rsidR="002A3978" w:rsidRDefault="002A3978" w:rsidP="002A3978">
            <w:pPr>
              <w:rPr>
                <w:bCs/>
                <w:sz w:val="16"/>
              </w:rPr>
            </w:pPr>
            <w:r>
              <w:rPr>
                <w:bCs/>
                <w:sz w:val="16"/>
              </w:rPr>
              <w:t>0</w:t>
            </w:r>
          </w:p>
        </w:tc>
        <w:tc>
          <w:tcPr>
            <w:tcW w:w="1530" w:type="dxa"/>
            <w:shd w:val="clear" w:color="auto" w:fill="auto"/>
          </w:tcPr>
          <w:p w14:paraId="1A07E365" w14:textId="77777777" w:rsidR="002A3978" w:rsidRDefault="002A3978" w:rsidP="002A3978">
            <w:pPr>
              <w:rPr>
                <w:bCs/>
                <w:sz w:val="16"/>
              </w:rPr>
            </w:pPr>
            <w:r>
              <w:rPr>
                <w:bCs/>
                <w:sz w:val="16"/>
              </w:rPr>
              <w:t>Per Valve/user configuration</w:t>
            </w:r>
          </w:p>
        </w:tc>
        <w:tc>
          <w:tcPr>
            <w:tcW w:w="2160" w:type="dxa"/>
            <w:shd w:val="clear" w:color="auto" w:fill="auto"/>
          </w:tcPr>
          <w:p w14:paraId="2FA25D55" w14:textId="4A5E38E0" w:rsidR="002A3978" w:rsidRDefault="002A3978" w:rsidP="002A3978">
            <w:pPr>
              <w:rPr>
                <w:bCs/>
                <w:sz w:val="16"/>
              </w:rPr>
            </w:pPr>
            <w:r>
              <w:rPr>
                <w:bCs/>
                <w:sz w:val="16"/>
              </w:rPr>
              <w:t>Corresponds to Linear selection</w:t>
            </w:r>
          </w:p>
          <w:p w14:paraId="3BAB4F0A" w14:textId="0CD3AD0C" w:rsidR="002A3978" w:rsidRDefault="002A3978" w:rsidP="002A3978">
            <w:pPr>
              <w:rPr>
                <w:bCs/>
                <w:sz w:val="16"/>
              </w:rPr>
            </w:pPr>
            <w:r>
              <w:rPr>
                <w:bCs/>
                <w:sz w:val="16"/>
              </w:rPr>
              <w:t>Should be set through the FF command when mounted on the valve.</w:t>
            </w:r>
          </w:p>
        </w:tc>
      </w:tr>
      <w:tr w:rsidR="002A3978" w14:paraId="7CADAC7E" w14:textId="77777777" w:rsidTr="00992444">
        <w:tc>
          <w:tcPr>
            <w:tcW w:w="1435" w:type="dxa"/>
            <w:shd w:val="clear" w:color="auto" w:fill="auto"/>
          </w:tcPr>
          <w:p w14:paraId="564239E7" w14:textId="77777777" w:rsidR="002A3978" w:rsidRPr="00F12EDB" w:rsidRDefault="002A3978" w:rsidP="002A3978">
            <w:pPr>
              <w:rPr>
                <w:bCs/>
                <w:sz w:val="16"/>
              </w:rPr>
            </w:pPr>
          </w:p>
        </w:tc>
        <w:tc>
          <w:tcPr>
            <w:tcW w:w="1440" w:type="dxa"/>
            <w:shd w:val="clear" w:color="auto" w:fill="auto"/>
          </w:tcPr>
          <w:p w14:paraId="45B42A82" w14:textId="77777777" w:rsidR="002A3978" w:rsidRDefault="002A3978" w:rsidP="002A3978">
            <w:pPr>
              <w:ind w:left="-108"/>
              <w:rPr>
                <w:bCs/>
                <w:sz w:val="16"/>
              </w:rPr>
            </w:pPr>
            <w:proofErr w:type="spellStart"/>
            <w:r>
              <w:rPr>
                <w:bCs/>
                <w:sz w:val="16"/>
              </w:rPr>
              <w:t>Charact_Custom_Table.XY</w:t>
            </w:r>
            <w:proofErr w:type="spellEnd"/>
          </w:p>
          <w:p w14:paraId="2BCFA408" w14:textId="57B3302D" w:rsidR="002A3978" w:rsidRPr="002D08ED" w:rsidRDefault="002A3978" w:rsidP="002A3978">
            <w:pPr>
              <w:ind w:left="-108"/>
              <w:rPr>
                <w:bCs/>
                <w:sz w:val="16"/>
              </w:rPr>
            </w:pPr>
            <w:r>
              <w:rPr>
                <w:bCs/>
                <w:sz w:val="16"/>
              </w:rPr>
              <w:t>19 pairs</w:t>
            </w:r>
          </w:p>
        </w:tc>
        <w:tc>
          <w:tcPr>
            <w:tcW w:w="900" w:type="dxa"/>
          </w:tcPr>
          <w:p w14:paraId="6B7694B4" w14:textId="77777777" w:rsidR="002A3978" w:rsidRPr="00175F02" w:rsidRDefault="002A3978" w:rsidP="002A3978">
            <w:pPr>
              <w:jc w:val="center"/>
              <w:rPr>
                <w:bCs/>
                <w:sz w:val="16"/>
              </w:rPr>
            </w:pPr>
          </w:p>
        </w:tc>
        <w:tc>
          <w:tcPr>
            <w:tcW w:w="839" w:type="dxa"/>
            <w:shd w:val="clear" w:color="auto" w:fill="auto"/>
          </w:tcPr>
          <w:p w14:paraId="57D48279" w14:textId="21704793" w:rsidR="002A3978" w:rsidRPr="00175F02" w:rsidRDefault="002A3978" w:rsidP="002A3978">
            <w:pPr>
              <w:jc w:val="center"/>
              <w:rPr>
                <w:bCs/>
                <w:sz w:val="16"/>
              </w:rPr>
            </w:pPr>
          </w:p>
        </w:tc>
        <w:tc>
          <w:tcPr>
            <w:tcW w:w="1591" w:type="dxa"/>
            <w:shd w:val="clear" w:color="auto" w:fill="auto"/>
          </w:tcPr>
          <w:p w14:paraId="0E9E454F" w14:textId="4CFD4070" w:rsidR="002A3978" w:rsidRDefault="002A3978" w:rsidP="002A3978">
            <w:pPr>
              <w:rPr>
                <w:bCs/>
                <w:sz w:val="16"/>
              </w:rPr>
            </w:pPr>
            <w:del w:id="728" w:author="Khasin, Ark" w:date="2022-10-19T13:14:00Z">
              <w:r w:rsidDel="002D3D29">
                <w:rPr>
                  <w:bCs/>
                  <w:sz w:val="16"/>
                </w:rPr>
                <w:delText>0</w:delText>
              </w:r>
            </w:del>
            <w:ins w:id="729" w:author="Khasin, Ark" w:date="2022-10-19T13:17:00Z">
              <w:r w:rsidR="002D3D29">
                <w:rPr>
                  <w:bCs/>
                  <w:sz w:val="16"/>
                </w:rPr>
                <w:t>16384 16384 0 0 0…</w:t>
              </w:r>
            </w:ins>
          </w:p>
        </w:tc>
        <w:tc>
          <w:tcPr>
            <w:tcW w:w="2160" w:type="dxa"/>
            <w:shd w:val="clear" w:color="auto" w:fill="auto"/>
          </w:tcPr>
          <w:p w14:paraId="68D5AA02" w14:textId="15C8B5FB" w:rsidR="002A3978" w:rsidRDefault="002D3D29" w:rsidP="002A3978">
            <w:pPr>
              <w:rPr>
                <w:bCs/>
                <w:sz w:val="16"/>
              </w:rPr>
            </w:pPr>
            <w:ins w:id="730" w:author="Khasin, Ark" w:date="2022-10-19T13:17:00Z">
              <w:r>
                <w:rPr>
                  <w:bCs/>
                  <w:sz w:val="16"/>
                </w:rPr>
                <w:t>Unchanged</w:t>
              </w:r>
            </w:ins>
            <w:del w:id="731" w:author="Khasin, Ark" w:date="2022-10-19T13:17:00Z">
              <w:r w:rsidR="002A3978" w:rsidDel="002D3D29">
                <w:rPr>
                  <w:bCs/>
                  <w:sz w:val="16"/>
                </w:rPr>
                <w:delText>0</w:delText>
              </w:r>
            </w:del>
          </w:p>
        </w:tc>
        <w:tc>
          <w:tcPr>
            <w:tcW w:w="1350" w:type="dxa"/>
            <w:shd w:val="clear" w:color="auto" w:fill="auto"/>
          </w:tcPr>
          <w:p w14:paraId="67E80569" w14:textId="76A01D70" w:rsidR="002A3978" w:rsidRDefault="002A3978" w:rsidP="002A3978">
            <w:pPr>
              <w:rPr>
                <w:bCs/>
                <w:sz w:val="16"/>
              </w:rPr>
            </w:pPr>
            <w:del w:id="732" w:author="Khasin, Ark" w:date="2022-10-19T13:17:00Z">
              <w:r w:rsidDel="002D3D29">
                <w:rPr>
                  <w:bCs/>
                  <w:sz w:val="16"/>
                </w:rPr>
                <w:delText>0</w:delText>
              </w:r>
            </w:del>
            <w:ins w:id="733" w:author="Khasin, Ark" w:date="2022-10-19T13:17:00Z">
              <w:r w:rsidR="002D3D29">
                <w:rPr>
                  <w:bCs/>
                  <w:sz w:val="16"/>
                </w:rPr>
                <w:t>Un</w:t>
              </w:r>
            </w:ins>
            <w:ins w:id="734" w:author="Khasin, Ark" w:date="2022-10-19T13:18:00Z">
              <w:r w:rsidR="002D3D29">
                <w:rPr>
                  <w:bCs/>
                  <w:sz w:val="16"/>
                </w:rPr>
                <w:t>changed</w:t>
              </w:r>
            </w:ins>
          </w:p>
        </w:tc>
        <w:tc>
          <w:tcPr>
            <w:tcW w:w="1530" w:type="dxa"/>
            <w:shd w:val="clear" w:color="auto" w:fill="auto"/>
          </w:tcPr>
          <w:p w14:paraId="4B24828F" w14:textId="77777777" w:rsidR="002A3978" w:rsidRDefault="002A3978" w:rsidP="002A3978">
            <w:pPr>
              <w:rPr>
                <w:bCs/>
                <w:sz w:val="16"/>
              </w:rPr>
            </w:pPr>
            <w:r>
              <w:rPr>
                <w:bCs/>
                <w:sz w:val="16"/>
              </w:rPr>
              <w:t>Per Valve/user configuration</w:t>
            </w:r>
          </w:p>
        </w:tc>
        <w:tc>
          <w:tcPr>
            <w:tcW w:w="2160" w:type="dxa"/>
            <w:shd w:val="clear" w:color="auto" w:fill="auto"/>
          </w:tcPr>
          <w:p w14:paraId="52B173A0" w14:textId="2405AFBB" w:rsidR="002A3978" w:rsidRDefault="002A3978" w:rsidP="002A3978">
            <w:pPr>
              <w:rPr>
                <w:bCs/>
                <w:sz w:val="16"/>
              </w:rPr>
            </w:pPr>
            <w:r>
              <w:rPr>
                <w:bCs/>
                <w:sz w:val="16"/>
              </w:rPr>
              <w:t>Should be set through the FF command when mounted on the valve.</w:t>
            </w:r>
          </w:p>
        </w:tc>
      </w:tr>
      <w:tr w:rsidR="002A3978" w14:paraId="4CD375B2" w14:textId="77777777" w:rsidTr="00992444">
        <w:trPr>
          <w:cantSplit/>
        </w:trPr>
        <w:tc>
          <w:tcPr>
            <w:tcW w:w="1435" w:type="dxa"/>
            <w:shd w:val="clear" w:color="auto" w:fill="auto"/>
          </w:tcPr>
          <w:p w14:paraId="2DBF6924" w14:textId="77777777" w:rsidR="002A3978" w:rsidRPr="00F12EDB" w:rsidRDefault="002A3978" w:rsidP="002A3978">
            <w:pPr>
              <w:rPr>
                <w:bCs/>
                <w:sz w:val="16"/>
              </w:rPr>
            </w:pPr>
          </w:p>
        </w:tc>
        <w:tc>
          <w:tcPr>
            <w:tcW w:w="1440" w:type="dxa"/>
            <w:shd w:val="clear" w:color="auto" w:fill="auto"/>
          </w:tcPr>
          <w:p w14:paraId="23315E3A" w14:textId="77777777" w:rsidR="002A3978" w:rsidRPr="002D08ED" w:rsidRDefault="002A3978" w:rsidP="002A3978">
            <w:pPr>
              <w:ind w:left="-108"/>
              <w:rPr>
                <w:bCs/>
                <w:sz w:val="16"/>
              </w:rPr>
            </w:pPr>
          </w:p>
        </w:tc>
        <w:tc>
          <w:tcPr>
            <w:tcW w:w="900" w:type="dxa"/>
          </w:tcPr>
          <w:p w14:paraId="3B473CBF" w14:textId="77777777" w:rsidR="002A3978" w:rsidRPr="00175F02" w:rsidRDefault="002A3978" w:rsidP="002A3978">
            <w:pPr>
              <w:jc w:val="center"/>
              <w:rPr>
                <w:bCs/>
                <w:sz w:val="16"/>
              </w:rPr>
            </w:pPr>
          </w:p>
        </w:tc>
        <w:tc>
          <w:tcPr>
            <w:tcW w:w="839" w:type="dxa"/>
            <w:shd w:val="clear" w:color="auto" w:fill="auto"/>
          </w:tcPr>
          <w:p w14:paraId="37F889DF" w14:textId="3F33A4D4" w:rsidR="002A3978" w:rsidRPr="00175F02" w:rsidRDefault="002A3978" w:rsidP="002A3978">
            <w:pPr>
              <w:jc w:val="center"/>
              <w:rPr>
                <w:bCs/>
                <w:sz w:val="16"/>
              </w:rPr>
            </w:pPr>
          </w:p>
        </w:tc>
        <w:tc>
          <w:tcPr>
            <w:tcW w:w="1591" w:type="dxa"/>
            <w:shd w:val="clear" w:color="auto" w:fill="auto"/>
          </w:tcPr>
          <w:p w14:paraId="54CE0FB2" w14:textId="77777777" w:rsidR="002A3978" w:rsidRDefault="002A3978" w:rsidP="002A3978">
            <w:pPr>
              <w:rPr>
                <w:bCs/>
                <w:sz w:val="16"/>
              </w:rPr>
            </w:pPr>
          </w:p>
        </w:tc>
        <w:tc>
          <w:tcPr>
            <w:tcW w:w="2160" w:type="dxa"/>
            <w:shd w:val="clear" w:color="auto" w:fill="auto"/>
          </w:tcPr>
          <w:p w14:paraId="003CF7C9" w14:textId="77777777" w:rsidR="002A3978" w:rsidRDefault="002A3978" w:rsidP="002A3978">
            <w:pPr>
              <w:rPr>
                <w:bCs/>
                <w:sz w:val="16"/>
              </w:rPr>
            </w:pPr>
          </w:p>
        </w:tc>
        <w:tc>
          <w:tcPr>
            <w:tcW w:w="1350" w:type="dxa"/>
            <w:shd w:val="clear" w:color="auto" w:fill="auto"/>
          </w:tcPr>
          <w:p w14:paraId="3DFA7E83" w14:textId="77777777" w:rsidR="002A3978" w:rsidRDefault="002A3978" w:rsidP="002A3978">
            <w:pPr>
              <w:rPr>
                <w:bCs/>
                <w:sz w:val="16"/>
              </w:rPr>
            </w:pPr>
          </w:p>
        </w:tc>
        <w:tc>
          <w:tcPr>
            <w:tcW w:w="1530" w:type="dxa"/>
            <w:shd w:val="clear" w:color="auto" w:fill="auto"/>
          </w:tcPr>
          <w:p w14:paraId="4DD42CAD" w14:textId="77777777" w:rsidR="002A3978" w:rsidRDefault="002A3978" w:rsidP="002A3978">
            <w:pPr>
              <w:rPr>
                <w:bCs/>
                <w:sz w:val="16"/>
              </w:rPr>
            </w:pPr>
          </w:p>
        </w:tc>
        <w:tc>
          <w:tcPr>
            <w:tcW w:w="2160" w:type="dxa"/>
            <w:shd w:val="clear" w:color="auto" w:fill="auto"/>
          </w:tcPr>
          <w:p w14:paraId="5FC2BCD7" w14:textId="77777777" w:rsidR="002A3978" w:rsidRDefault="002A3978" w:rsidP="002A3978">
            <w:pPr>
              <w:rPr>
                <w:bCs/>
                <w:sz w:val="16"/>
              </w:rPr>
            </w:pPr>
          </w:p>
        </w:tc>
      </w:tr>
      <w:tr w:rsidR="002A3978" w14:paraId="394950DD" w14:textId="77777777" w:rsidTr="00992444">
        <w:trPr>
          <w:cantSplit/>
        </w:trPr>
        <w:tc>
          <w:tcPr>
            <w:tcW w:w="1435" w:type="dxa"/>
            <w:vMerge w:val="restart"/>
          </w:tcPr>
          <w:p w14:paraId="6CB167C4" w14:textId="77777777" w:rsidR="002A3978" w:rsidRDefault="002A3978" w:rsidP="002A3978">
            <w:pPr>
              <w:rPr>
                <w:bCs/>
                <w:sz w:val="16"/>
                <w:szCs w:val="16"/>
              </w:rPr>
            </w:pPr>
            <w:bookmarkStart w:id="735" w:name="DO_hart"/>
            <w:bookmarkEnd w:id="735"/>
            <w:proofErr w:type="spellStart"/>
            <w:r w:rsidRPr="00845FCE">
              <w:rPr>
                <w:bCs/>
                <w:sz w:val="16"/>
                <w:szCs w:val="16"/>
              </w:rPr>
              <w:t>SwitchConfiguration</w:t>
            </w:r>
            <w:proofErr w:type="spellEnd"/>
          </w:p>
          <w:p w14:paraId="12E4193A" w14:textId="3946BAE4" w:rsidR="002A3978" w:rsidRPr="00845FCE" w:rsidRDefault="002A3978" w:rsidP="002A3978">
            <w:pPr>
              <w:rPr>
                <w:bCs/>
                <w:sz w:val="16"/>
                <w:szCs w:val="16"/>
              </w:rPr>
            </w:pPr>
            <w:r>
              <w:rPr>
                <w:bCs/>
                <w:sz w:val="16"/>
                <w:szCs w:val="16"/>
              </w:rPr>
              <w:lastRenderedPageBreak/>
              <w:t xml:space="preserve">See also </w:t>
            </w:r>
            <w:hyperlink w:anchor="DO1" w:history="1">
              <w:r w:rsidRPr="00186FF0">
                <w:rPr>
                  <w:rStyle w:val="Hyperlink"/>
                  <w:bCs/>
                  <w:sz w:val="16"/>
                  <w:szCs w:val="16"/>
                </w:rPr>
                <w:t>DO1</w:t>
              </w:r>
            </w:hyperlink>
            <w:r>
              <w:rPr>
                <w:bCs/>
                <w:sz w:val="16"/>
                <w:szCs w:val="16"/>
              </w:rPr>
              <w:t xml:space="preserve">, </w:t>
            </w:r>
            <w:hyperlink w:anchor="DO2" w:history="1">
              <w:r w:rsidRPr="00186FF0">
                <w:rPr>
                  <w:rStyle w:val="Hyperlink"/>
                  <w:bCs/>
                  <w:sz w:val="16"/>
                  <w:szCs w:val="16"/>
                </w:rPr>
                <w:t>DO2</w:t>
              </w:r>
            </w:hyperlink>
          </w:p>
        </w:tc>
        <w:tc>
          <w:tcPr>
            <w:tcW w:w="1440" w:type="dxa"/>
          </w:tcPr>
          <w:p w14:paraId="53A8719A" w14:textId="2467B2FF" w:rsidR="002A3978" w:rsidRPr="00845FCE" w:rsidRDefault="002A3978" w:rsidP="002A3978">
            <w:pPr>
              <w:jc w:val="both"/>
              <w:rPr>
                <w:bCs/>
                <w:sz w:val="16"/>
                <w:szCs w:val="16"/>
              </w:rPr>
            </w:pPr>
            <w:r>
              <w:rPr>
                <w:bCs/>
                <w:sz w:val="16"/>
                <w:szCs w:val="16"/>
              </w:rPr>
              <w:lastRenderedPageBreak/>
              <w:t>134</w:t>
            </w:r>
          </w:p>
        </w:tc>
        <w:tc>
          <w:tcPr>
            <w:tcW w:w="900" w:type="dxa"/>
          </w:tcPr>
          <w:p w14:paraId="7CC78D93" w14:textId="394A9C81" w:rsidR="002A3978" w:rsidRPr="00845FCE" w:rsidRDefault="002A3978" w:rsidP="002A3978">
            <w:pPr>
              <w:jc w:val="center"/>
              <w:rPr>
                <w:bCs/>
                <w:sz w:val="16"/>
                <w:szCs w:val="16"/>
              </w:rPr>
            </w:pPr>
            <w:r>
              <w:rPr>
                <w:bCs/>
                <w:sz w:val="16"/>
                <w:szCs w:val="16"/>
              </w:rPr>
              <w:t>137</w:t>
            </w:r>
          </w:p>
        </w:tc>
        <w:tc>
          <w:tcPr>
            <w:tcW w:w="839" w:type="dxa"/>
          </w:tcPr>
          <w:p w14:paraId="001B0F3E" w14:textId="577D4B88" w:rsidR="002A3978" w:rsidRPr="00845FCE" w:rsidRDefault="002A3978" w:rsidP="002A3978">
            <w:pPr>
              <w:jc w:val="center"/>
              <w:rPr>
                <w:bCs/>
                <w:sz w:val="16"/>
                <w:szCs w:val="16"/>
              </w:rPr>
            </w:pPr>
          </w:p>
        </w:tc>
        <w:tc>
          <w:tcPr>
            <w:tcW w:w="1591" w:type="dxa"/>
          </w:tcPr>
          <w:p w14:paraId="29247F63" w14:textId="77777777" w:rsidR="002A3978" w:rsidRPr="00845FCE" w:rsidRDefault="002A3978" w:rsidP="002A3978">
            <w:pPr>
              <w:rPr>
                <w:bCs/>
                <w:sz w:val="16"/>
                <w:szCs w:val="16"/>
              </w:rPr>
            </w:pPr>
          </w:p>
        </w:tc>
        <w:tc>
          <w:tcPr>
            <w:tcW w:w="2160" w:type="dxa"/>
          </w:tcPr>
          <w:p w14:paraId="7837C5D7" w14:textId="77777777" w:rsidR="002A3978" w:rsidRPr="00845FCE" w:rsidRDefault="002A3978" w:rsidP="002A3978">
            <w:pPr>
              <w:rPr>
                <w:bCs/>
                <w:sz w:val="16"/>
                <w:szCs w:val="16"/>
              </w:rPr>
            </w:pPr>
          </w:p>
        </w:tc>
        <w:tc>
          <w:tcPr>
            <w:tcW w:w="1350" w:type="dxa"/>
          </w:tcPr>
          <w:p w14:paraId="0EADBF45" w14:textId="77777777" w:rsidR="002A3978" w:rsidRPr="00845FCE" w:rsidRDefault="002A3978" w:rsidP="002A3978">
            <w:pPr>
              <w:rPr>
                <w:bCs/>
                <w:sz w:val="16"/>
                <w:szCs w:val="16"/>
              </w:rPr>
            </w:pPr>
          </w:p>
        </w:tc>
        <w:tc>
          <w:tcPr>
            <w:tcW w:w="1530" w:type="dxa"/>
          </w:tcPr>
          <w:p w14:paraId="3A8F7EC7" w14:textId="77777777" w:rsidR="002A3978" w:rsidRPr="00845FCE" w:rsidRDefault="002A3978" w:rsidP="002A3978">
            <w:pPr>
              <w:rPr>
                <w:bCs/>
                <w:sz w:val="16"/>
                <w:szCs w:val="16"/>
              </w:rPr>
            </w:pPr>
          </w:p>
        </w:tc>
        <w:tc>
          <w:tcPr>
            <w:tcW w:w="2160" w:type="dxa"/>
          </w:tcPr>
          <w:p w14:paraId="2DFF616D" w14:textId="77777777" w:rsidR="002A3978" w:rsidRPr="00845FCE" w:rsidRDefault="002A3978" w:rsidP="002A3978">
            <w:pPr>
              <w:pStyle w:val="HTMLPreformatted"/>
              <w:shd w:val="clear" w:color="auto" w:fill="FFFFFF"/>
              <w:rPr>
                <w:rFonts w:ascii="Times New Roman" w:hAnsi="Times New Roman" w:cs="Times New Roman"/>
                <w:bCs/>
                <w:sz w:val="16"/>
                <w:szCs w:val="16"/>
              </w:rPr>
            </w:pPr>
          </w:p>
        </w:tc>
      </w:tr>
      <w:tr w:rsidR="002A3978" w14:paraId="190254AD" w14:textId="77777777" w:rsidTr="00992444">
        <w:trPr>
          <w:cantSplit/>
        </w:trPr>
        <w:tc>
          <w:tcPr>
            <w:tcW w:w="1435" w:type="dxa"/>
            <w:vMerge/>
          </w:tcPr>
          <w:p w14:paraId="4CB005F3" w14:textId="77777777" w:rsidR="002A3978" w:rsidRPr="00845FCE" w:rsidRDefault="002A3978" w:rsidP="002A3978">
            <w:pPr>
              <w:rPr>
                <w:bCs/>
                <w:sz w:val="16"/>
                <w:szCs w:val="16"/>
              </w:rPr>
            </w:pPr>
          </w:p>
        </w:tc>
        <w:tc>
          <w:tcPr>
            <w:tcW w:w="1440" w:type="dxa"/>
          </w:tcPr>
          <w:p w14:paraId="21E25208" w14:textId="77777777" w:rsidR="002A3978" w:rsidRPr="00845FCE" w:rsidRDefault="002A3978" w:rsidP="002A3978">
            <w:pPr>
              <w:pStyle w:val="HTMLPreformatted"/>
              <w:shd w:val="clear" w:color="auto" w:fill="FFFFFF"/>
              <w:rPr>
                <w:rFonts w:ascii="Times New Roman" w:hAnsi="Times New Roman" w:cs="Times New Roman"/>
                <w:bCs/>
                <w:sz w:val="16"/>
                <w:szCs w:val="16"/>
              </w:rPr>
            </w:pPr>
            <w:r w:rsidRPr="00845FCE">
              <w:rPr>
                <w:rFonts w:ascii="Times New Roman" w:hAnsi="Times New Roman" w:cs="Times New Roman"/>
                <w:bCs/>
                <w:sz w:val="16"/>
                <w:szCs w:val="16"/>
              </w:rPr>
              <w:t>Switch1Direction</w:t>
            </w:r>
          </w:p>
        </w:tc>
        <w:tc>
          <w:tcPr>
            <w:tcW w:w="900" w:type="dxa"/>
          </w:tcPr>
          <w:p w14:paraId="17E1290D" w14:textId="61CD73DA" w:rsidR="002A3978" w:rsidRPr="00845FCE" w:rsidRDefault="002A3978" w:rsidP="002A3978">
            <w:pPr>
              <w:pStyle w:val="HTMLPreformatted"/>
              <w:shd w:val="clear" w:color="auto" w:fill="FFFFFF"/>
              <w:rPr>
                <w:rFonts w:ascii="Times New Roman" w:hAnsi="Times New Roman" w:cs="Times New Roman"/>
                <w:bCs/>
                <w:sz w:val="16"/>
                <w:szCs w:val="16"/>
              </w:rPr>
            </w:pPr>
          </w:p>
        </w:tc>
        <w:tc>
          <w:tcPr>
            <w:tcW w:w="839" w:type="dxa"/>
          </w:tcPr>
          <w:p w14:paraId="33F08F2C" w14:textId="77777777" w:rsidR="002A3978" w:rsidRPr="00845FCE" w:rsidRDefault="002A3978" w:rsidP="002A3978">
            <w:pPr>
              <w:jc w:val="center"/>
              <w:rPr>
                <w:bCs/>
                <w:sz w:val="16"/>
                <w:szCs w:val="16"/>
              </w:rPr>
            </w:pPr>
            <w:proofErr w:type="spellStart"/>
            <w:r>
              <w:rPr>
                <w:bCs/>
                <w:sz w:val="16"/>
                <w:szCs w:val="16"/>
              </w:rPr>
              <w:t>SManStUpSttc</w:t>
            </w:r>
            <w:proofErr w:type="spellEnd"/>
          </w:p>
        </w:tc>
        <w:tc>
          <w:tcPr>
            <w:tcW w:w="1591" w:type="dxa"/>
          </w:tcPr>
          <w:p w14:paraId="2EB14E59" w14:textId="77777777" w:rsidR="002A3978" w:rsidRPr="00845FCE" w:rsidRDefault="002A3978" w:rsidP="002A3978">
            <w:pPr>
              <w:rPr>
                <w:bCs/>
                <w:sz w:val="16"/>
                <w:szCs w:val="16"/>
              </w:rPr>
            </w:pPr>
            <w:r>
              <w:rPr>
                <w:bCs/>
                <w:sz w:val="16"/>
                <w:szCs w:val="16"/>
              </w:rPr>
              <w:t>1</w:t>
            </w:r>
          </w:p>
        </w:tc>
        <w:tc>
          <w:tcPr>
            <w:tcW w:w="2160" w:type="dxa"/>
          </w:tcPr>
          <w:p w14:paraId="63176B1F" w14:textId="77777777" w:rsidR="002A3978" w:rsidRPr="00845FCE" w:rsidRDefault="002A3978" w:rsidP="002A3978">
            <w:pPr>
              <w:rPr>
                <w:bCs/>
                <w:sz w:val="16"/>
                <w:szCs w:val="16"/>
              </w:rPr>
            </w:pPr>
            <w:r>
              <w:rPr>
                <w:bCs/>
                <w:sz w:val="16"/>
                <w:szCs w:val="16"/>
              </w:rPr>
              <w:t>1</w:t>
            </w:r>
          </w:p>
        </w:tc>
        <w:tc>
          <w:tcPr>
            <w:tcW w:w="1350" w:type="dxa"/>
          </w:tcPr>
          <w:p w14:paraId="14756659" w14:textId="77777777" w:rsidR="002A3978" w:rsidRPr="00845FCE" w:rsidRDefault="002A3978" w:rsidP="002A3978">
            <w:pPr>
              <w:rPr>
                <w:bCs/>
                <w:sz w:val="16"/>
                <w:szCs w:val="16"/>
              </w:rPr>
            </w:pPr>
            <w:r>
              <w:rPr>
                <w:bCs/>
                <w:sz w:val="16"/>
                <w:szCs w:val="16"/>
              </w:rPr>
              <w:t>1</w:t>
            </w:r>
          </w:p>
        </w:tc>
        <w:tc>
          <w:tcPr>
            <w:tcW w:w="1530" w:type="dxa"/>
          </w:tcPr>
          <w:p w14:paraId="76E40EE3" w14:textId="77777777" w:rsidR="002A3978" w:rsidRDefault="002A3978" w:rsidP="002A3978">
            <w:pPr>
              <w:rPr>
                <w:bCs/>
                <w:sz w:val="16"/>
                <w:szCs w:val="16"/>
              </w:rPr>
            </w:pPr>
            <w:r>
              <w:rPr>
                <w:bCs/>
                <w:sz w:val="16"/>
                <w:szCs w:val="16"/>
              </w:rPr>
              <w:t>1</w:t>
            </w:r>
          </w:p>
          <w:p w14:paraId="261C2143" w14:textId="77777777" w:rsidR="002A3978" w:rsidRPr="00845FCE" w:rsidRDefault="002A3978" w:rsidP="002A3978">
            <w:pPr>
              <w:rPr>
                <w:bCs/>
                <w:sz w:val="16"/>
                <w:szCs w:val="16"/>
              </w:rPr>
            </w:pPr>
          </w:p>
        </w:tc>
        <w:tc>
          <w:tcPr>
            <w:tcW w:w="2160" w:type="dxa"/>
          </w:tcPr>
          <w:p w14:paraId="2034D87D" w14:textId="77777777" w:rsidR="002A3978" w:rsidRPr="00845FCE" w:rsidRDefault="002A3978" w:rsidP="002A3978">
            <w:pPr>
              <w:pStyle w:val="HTMLPreformatted"/>
              <w:shd w:val="clear" w:color="auto" w:fill="FFFFFF"/>
              <w:rPr>
                <w:rFonts w:ascii="Times New Roman" w:hAnsi="Times New Roman" w:cs="Times New Roman"/>
                <w:bCs/>
                <w:color w:val="000000"/>
                <w:sz w:val="16"/>
                <w:szCs w:val="16"/>
                <w:shd w:val="clear" w:color="auto" w:fill="FFFFFF"/>
              </w:rPr>
            </w:pPr>
            <w:r w:rsidRPr="00845FCE">
              <w:rPr>
                <w:rFonts w:ascii="Times New Roman" w:hAnsi="Times New Roman" w:cs="Times New Roman"/>
                <w:bCs/>
                <w:color w:val="000000"/>
                <w:sz w:val="16"/>
                <w:szCs w:val="16"/>
                <w:shd w:val="clear" w:color="auto" w:fill="FFFFFF"/>
              </w:rPr>
              <w:t>1 – Normally Open</w:t>
            </w:r>
          </w:p>
          <w:p w14:paraId="26620263" w14:textId="77777777" w:rsidR="002A3978" w:rsidRPr="00845FCE" w:rsidRDefault="002A3978" w:rsidP="002A3978">
            <w:pPr>
              <w:pStyle w:val="HTMLPreformatted"/>
              <w:shd w:val="clear" w:color="auto" w:fill="FFFFFF"/>
              <w:rPr>
                <w:rFonts w:ascii="Times New Roman" w:hAnsi="Times New Roman" w:cs="Times New Roman"/>
                <w:bCs/>
                <w:color w:val="000000"/>
                <w:sz w:val="16"/>
                <w:szCs w:val="16"/>
              </w:rPr>
            </w:pPr>
            <w:r w:rsidRPr="00845FCE">
              <w:rPr>
                <w:rFonts w:ascii="Times New Roman" w:hAnsi="Times New Roman" w:cs="Times New Roman"/>
                <w:bCs/>
                <w:color w:val="000000"/>
                <w:sz w:val="16"/>
                <w:szCs w:val="16"/>
                <w:shd w:val="clear" w:color="auto" w:fill="FFFFFF"/>
              </w:rPr>
              <w:t>0 – Normally Closed</w:t>
            </w:r>
          </w:p>
        </w:tc>
      </w:tr>
      <w:tr w:rsidR="002A3978" w14:paraId="3CB8E6D0" w14:textId="77777777" w:rsidTr="00992444">
        <w:trPr>
          <w:cantSplit/>
        </w:trPr>
        <w:tc>
          <w:tcPr>
            <w:tcW w:w="1435" w:type="dxa"/>
            <w:vMerge/>
          </w:tcPr>
          <w:p w14:paraId="097739FB" w14:textId="77777777" w:rsidR="002A3978" w:rsidRPr="00845FCE" w:rsidRDefault="002A3978" w:rsidP="002A3978">
            <w:pPr>
              <w:rPr>
                <w:bCs/>
                <w:sz w:val="16"/>
                <w:szCs w:val="16"/>
              </w:rPr>
            </w:pPr>
          </w:p>
        </w:tc>
        <w:tc>
          <w:tcPr>
            <w:tcW w:w="1440" w:type="dxa"/>
          </w:tcPr>
          <w:p w14:paraId="46E1DC4E" w14:textId="77777777" w:rsidR="002A3978" w:rsidRPr="00845FCE" w:rsidRDefault="002A3978" w:rsidP="002A3978">
            <w:pPr>
              <w:pStyle w:val="HTMLPreformatted"/>
              <w:shd w:val="clear" w:color="auto" w:fill="FFFFFF"/>
              <w:rPr>
                <w:rFonts w:ascii="Times New Roman" w:hAnsi="Times New Roman" w:cs="Times New Roman"/>
                <w:bCs/>
                <w:sz w:val="16"/>
                <w:szCs w:val="16"/>
              </w:rPr>
            </w:pPr>
            <w:r w:rsidRPr="00845FCE">
              <w:rPr>
                <w:rFonts w:ascii="Times New Roman" w:hAnsi="Times New Roman" w:cs="Times New Roman"/>
                <w:bCs/>
                <w:sz w:val="16"/>
                <w:szCs w:val="16"/>
              </w:rPr>
              <w:t>Switch1Type</w:t>
            </w:r>
          </w:p>
        </w:tc>
        <w:tc>
          <w:tcPr>
            <w:tcW w:w="900" w:type="dxa"/>
          </w:tcPr>
          <w:p w14:paraId="3DF81073" w14:textId="4C5A7FB3" w:rsidR="002A3978" w:rsidRPr="00845FCE" w:rsidRDefault="002A3978" w:rsidP="002A3978">
            <w:pPr>
              <w:pStyle w:val="HTMLPreformatted"/>
              <w:shd w:val="clear" w:color="auto" w:fill="FFFFFF"/>
              <w:rPr>
                <w:rFonts w:ascii="Times New Roman" w:hAnsi="Times New Roman" w:cs="Times New Roman"/>
                <w:bCs/>
                <w:sz w:val="16"/>
                <w:szCs w:val="16"/>
              </w:rPr>
            </w:pPr>
          </w:p>
        </w:tc>
        <w:tc>
          <w:tcPr>
            <w:tcW w:w="839" w:type="dxa"/>
          </w:tcPr>
          <w:p w14:paraId="709BE371" w14:textId="77777777" w:rsidR="002A3978" w:rsidRPr="00845FCE" w:rsidRDefault="002A3978" w:rsidP="002A3978">
            <w:pPr>
              <w:jc w:val="center"/>
              <w:rPr>
                <w:bCs/>
                <w:sz w:val="16"/>
                <w:szCs w:val="16"/>
              </w:rPr>
            </w:pPr>
            <w:proofErr w:type="spellStart"/>
            <w:r>
              <w:rPr>
                <w:bCs/>
                <w:sz w:val="16"/>
                <w:szCs w:val="16"/>
              </w:rPr>
              <w:t>SManStUpSttc</w:t>
            </w:r>
            <w:proofErr w:type="spellEnd"/>
          </w:p>
        </w:tc>
        <w:tc>
          <w:tcPr>
            <w:tcW w:w="1591" w:type="dxa"/>
          </w:tcPr>
          <w:p w14:paraId="277153D3" w14:textId="77777777" w:rsidR="002A3978" w:rsidRPr="00845FCE" w:rsidRDefault="002A3978" w:rsidP="002A3978">
            <w:pPr>
              <w:rPr>
                <w:sz w:val="16"/>
                <w:szCs w:val="16"/>
              </w:rPr>
            </w:pPr>
            <w:r w:rsidRPr="00845FCE">
              <w:rPr>
                <w:sz w:val="16"/>
                <w:szCs w:val="16"/>
              </w:rPr>
              <w:t>0</w:t>
            </w:r>
          </w:p>
        </w:tc>
        <w:tc>
          <w:tcPr>
            <w:tcW w:w="2160" w:type="dxa"/>
          </w:tcPr>
          <w:p w14:paraId="41A97D2D" w14:textId="77777777" w:rsidR="002A3978" w:rsidRPr="00845FCE" w:rsidRDefault="002A3978" w:rsidP="002A3978">
            <w:pPr>
              <w:rPr>
                <w:sz w:val="16"/>
                <w:szCs w:val="16"/>
              </w:rPr>
            </w:pPr>
            <w:r w:rsidRPr="00845FCE">
              <w:rPr>
                <w:sz w:val="16"/>
                <w:szCs w:val="16"/>
              </w:rPr>
              <w:t>0</w:t>
            </w:r>
          </w:p>
        </w:tc>
        <w:tc>
          <w:tcPr>
            <w:tcW w:w="1350" w:type="dxa"/>
          </w:tcPr>
          <w:p w14:paraId="1E33F1AE" w14:textId="77777777" w:rsidR="002A3978" w:rsidRPr="00845FCE" w:rsidRDefault="002A3978" w:rsidP="002A3978">
            <w:pPr>
              <w:rPr>
                <w:sz w:val="16"/>
                <w:szCs w:val="16"/>
              </w:rPr>
            </w:pPr>
            <w:r w:rsidRPr="00845FCE">
              <w:rPr>
                <w:sz w:val="16"/>
                <w:szCs w:val="16"/>
              </w:rPr>
              <w:t>0</w:t>
            </w:r>
          </w:p>
        </w:tc>
        <w:tc>
          <w:tcPr>
            <w:tcW w:w="1530" w:type="dxa"/>
          </w:tcPr>
          <w:p w14:paraId="49CB5AE1" w14:textId="77777777" w:rsidR="002A3978" w:rsidRDefault="002A3978" w:rsidP="002A3978">
            <w:pPr>
              <w:rPr>
                <w:bCs/>
                <w:sz w:val="16"/>
                <w:szCs w:val="16"/>
              </w:rPr>
            </w:pPr>
            <w:r>
              <w:rPr>
                <w:bCs/>
                <w:sz w:val="16"/>
                <w:szCs w:val="16"/>
              </w:rPr>
              <w:t>0</w:t>
            </w:r>
          </w:p>
          <w:p w14:paraId="196A4C32" w14:textId="77777777" w:rsidR="002A3978" w:rsidRDefault="002A3978" w:rsidP="002A3978">
            <w:pPr>
              <w:rPr>
                <w:bCs/>
                <w:sz w:val="16"/>
                <w:szCs w:val="16"/>
              </w:rPr>
            </w:pPr>
            <w:r>
              <w:rPr>
                <w:bCs/>
                <w:sz w:val="16"/>
                <w:szCs w:val="16"/>
              </w:rPr>
              <w:t>Per Valve or user configuration</w:t>
            </w:r>
          </w:p>
          <w:p w14:paraId="1DF9E791" w14:textId="77777777" w:rsidR="002A3978" w:rsidRPr="00845FCE" w:rsidRDefault="002A3978" w:rsidP="002A3978">
            <w:pPr>
              <w:rPr>
                <w:bCs/>
                <w:sz w:val="16"/>
                <w:szCs w:val="16"/>
              </w:rPr>
            </w:pPr>
          </w:p>
        </w:tc>
        <w:tc>
          <w:tcPr>
            <w:tcW w:w="2160" w:type="dxa"/>
            <w:shd w:val="clear" w:color="auto" w:fill="auto"/>
          </w:tcPr>
          <w:p w14:paraId="17357182" w14:textId="77777777" w:rsidR="002A3978" w:rsidRPr="00D260A8" w:rsidRDefault="002A3978" w:rsidP="002A3978">
            <w:pPr>
              <w:pStyle w:val="HTMLPreformatted"/>
              <w:shd w:val="clear" w:color="auto" w:fill="FFFFFF"/>
              <w:rPr>
                <w:rFonts w:ascii="Times New Roman" w:hAnsi="Times New Roman" w:cs="Times New Roman"/>
                <w:bCs/>
                <w:color w:val="000000"/>
                <w:sz w:val="16"/>
                <w:szCs w:val="16"/>
                <w:shd w:val="clear" w:color="auto" w:fill="FFFFFF"/>
              </w:rPr>
            </w:pPr>
            <w:r w:rsidRPr="00D260A8">
              <w:rPr>
                <w:rFonts w:ascii="Times New Roman" w:hAnsi="Times New Roman" w:cs="Times New Roman"/>
                <w:bCs/>
                <w:color w:val="000000"/>
                <w:sz w:val="16"/>
                <w:szCs w:val="16"/>
                <w:shd w:val="clear" w:color="auto" w:fill="FFFFFF"/>
              </w:rPr>
              <w:t>Should be set through the FF command when mounted on the valve.</w:t>
            </w:r>
          </w:p>
          <w:p w14:paraId="785034CE" w14:textId="77777777" w:rsidR="002A3978" w:rsidRPr="00D260A8" w:rsidRDefault="002A3978" w:rsidP="002A3978">
            <w:pPr>
              <w:rPr>
                <w:rFonts w:eastAsia="Times New Roman"/>
                <w:bCs/>
                <w:color w:val="000000"/>
                <w:sz w:val="16"/>
                <w:szCs w:val="16"/>
                <w:shd w:val="clear" w:color="auto" w:fill="FFFFFF"/>
                <w:lang w:eastAsia="en-US"/>
              </w:rPr>
            </w:pPr>
            <w:r w:rsidRPr="00D260A8">
              <w:rPr>
                <w:rFonts w:eastAsia="Times New Roman"/>
                <w:bCs/>
                <w:color w:val="000000"/>
                <w:sz w:val="16"/>
                <w:szCs w:val="16"/>
                <w:shd w:val="clear" w:color="auto" w:fill="FFFFFF"/>
                <w:lang w:eastAsia="en-US"/>
              </w:rPr>
              <w:t xml:space="preserve"> SWITCH_DISABLE  0</w:t>
            </w:r>
          </w:p>
          <w:p w14:paraId="3806C5F6" w14:textId="77777777" w:rsidR="002A3978" w:rsidRPr="00D260A8" w:rsidRDefault="002A3978" w:rsidP="002A3978">
            <w:pPr>
              <w:rPr>
                <w:rFonts w:eastAsia="Times New Roman"/>
                <w:bCs/>
                <w:color w:val="000000"/>
                <w:sz w:val="16"/>
                <w:szCs w:val="16"/>
                <w:shd w:val="clear" w:color="auto" w:fill="FFFFFF"/>
                <w:lang w:eastAsia="en-US"/>
              </w:rPr>
            </w:pPr>
            <w:r w:rsidRPr="00D260A8">
              <w:rPr>
                <w:rFonts w:eastAsia="Times New Roman"/>
                <w:bCs/>
                <w:color w:val="000000"/>
                <w:sz w:val="16"/>
                <w:szCs w:val="16"/>
                <w:shd w:val="clear" w:color="auto" w:fill="FFFFFF"/>
                <w:lang w:eastAsia="en-US"/>
              </w:rPr>
              <w:t>SWITCH_FAIL  1</w:t>
            </w:r>
          </w:p>
          <w:p w14:paraId="76E54368" w14:textId="77777777" w:rsidR="002A3978" w:rsidRPr="00D260A8" w:rsidRDefault="002A3978" w:rsidP="002A3978">
            <w:pPr>
              <w:rPr>
                <w:rFonts w:eastAsia="Times New Roman"/>
                <w:bCs/>
                <w:color w:val="000000"/>
                <w:sz w:val="16"/>
                <w:szCs w:val="16"/>
                <w:shd w:val="clear" w:color="auto" w:fill="FFFFFF"/>
                <w:lang w:eastAsia="en-US"/>
              </w:rPr>
            </w:pPr>
            <w:r w:rsidRPr="00D260A8">
              <w:rPr>
                <w:rFonts w:eastAsia="Times New Roman"/>
                <w:bCs/>
                <w:color w:val="000000"/>
                <w:sz w:val="16"/>
                <w:szCs w:val="16"/>
                <w:shd w:val="clear" w:color="auto" w:fill="FFFFFF"/>
                <w:lang w:eastAsia="en-US"/>
              </w:rPr>
              <w:t>SWITCH_RESET  2</w:t>
            </w:r>
          </w:p>
          <w:p w14:paraId="5457F334" w14:textId="77777777" w:rsidR="002A3978" w:rsidRPr="00D260A8" w:rsidRDefault="002A3978" w:rsidP="002A3978">
            <w:pPr>
              <w:rPr>
                <w:rFonts w:eastAsia="Times New Roman"/>
                <w:bCs/>
                <w:color w:val="000000"/>
                <w:sz w:val="16"/>
                <w:szCs w:val="16"/>
                <w:shd w:val="clear" w:color="auto" w:fill="FFFFFF"/>
                <w:lang w:eastAsia="en-US"/>
              </w:rPr>
            </w:pPr>
            <w:r w:rsidRPr="00D260A8">
              <w:rPr>
                <w:rFonts w:eastAsia="Times New Roman"/>
                <w:bCs/>
                <w:color w:val="000000"/>
                <w:sz w:val="16"/>
                <w:szCs w:val="16"/>
                <w:shd w:val="clear" w:color="auto" w:fill="FFFFFF"/>
                <w:lang w:eastAsia="en-US"/>
              </w:rPr>
              <w:t>SWITCH_POS_ERROR  3</w:t>
            </w:r>
          </w:p>
          <w:p w14:paraId="4D19E6A2" w14:textId="77777777" w:rsidR="002A3978" w:rsidRPr="00D260A8" w:rsidRDefault="002A3978" w:rsidP="002A3978">
            <w:pPr>
              <w:rPr>
                <w:rFonts w:eastAsia="Times New Roman"/>
                <w:bCs/>
                <w:color w:val="000000"/>
                <w:sz w:val="16"/>
                <w:szCs w:val="16"/>
                <w:shd w:val="clear" w:color="auto" w:fill="FFFFFF"/>
                <w:lang w:eastAsia="en-US"/>
              </w:rPr>
            </w:pPr>
            <w:r w:rsidRPr="00D260A8">
              <w:rPr>
                <w:rFonts w:eastAsia="Times New Roman"/>
                <w:bCs/>
                <w:color w:val="000000"/>
                <w:sz w:val="16"/>
                <w:szCs w:val="16"/>
                <w:shd w:val="clear" w:color="auto" w:fill="FFFFFF"/>
                <w:lang w:eastAsia="en-US"/>
              </w:rPr>
              <w:t>SWITCH_TIGHT  4</w:t>
            </w:r>
          </w:p>
          <w:p w14:paraId="75B1BF66" w14:textId="77777777" w:rsidR="002A3978" w:rsidRPr="00D260A8" w:rsidRDefault="002A3978" w:rsidP="002A3978">
            <w:pPr>
              <w:rPr>
                <w:rFonts w:eastAsia="Times New Roman"/>
                <w:bCs/>
                <w:color w:val="000000"/>
                <w:sz w:val="16"/>
                <w:szCs w:val="16"/>
                <w:shd w:val="clear" w:color="auto" w:fill="FFFFFF"/>
                <w:lang w:eastAsia="en-US"/>
              </w:rPr>
            </w:pPr>
            <w:r w:rsidRPr="00D260A8">
              <w:rPr>
                <w:rFonts w:eastAsia="Times New Roman"/>
                <w:bCs/>
                <w:color w:val="000000"/>
                <w:sz w:val="16"/>
                <w:szCs w:val="16"/>
                <w:shd w:val="clear" w:color="auto" w:fill="FFFFFF"/>
                <w:lang w:eastAsia="en-US"/>
              </w:rPr>
              <w:t>SWITCH_POS_LOW  5</w:t>
            </w:r>
          </w:p>
          <w:p w14:paraId="3F089122" w14:textId="77777777" w:rsidR="002A3978" w:rsidRPr="00D260A8" w:rsidRDefault="002A3978" w:rsidP="002A3978">
            <w:pPr>
              <w:rPr>
                <w:rFonts w:eastAsia="Times New Roman"/>
                <w:bCs/>
                <w:color w:val="000000"/>
                <w:sz w:val="16"/>
                <w:szCs w:val="16"/>
                <w:shd w:val="clear" w:color="auto" w:fill="FFFFFF"/>
                <w:lang w:eastAsia="en-US"/>
              </w:rPr>
            </w:pPr>
            <w:r w:rsidRPr="00D260A8">
              <w:rPr>
                <w:rFonts w:eastAsia="Times New Roman"/>
                <w:bCs/>
                <w:color w:val="000000"/>
                <w:sz w:val="16"/>
                <w:szCs w:val="16"/>
                <w:shd w:val="clear" w:color="auto" w:fill="FFFFFF"/>
                <w:lang w:eastAsia="en-US"/>
              </w:rPr>
              <w:t>SWITCH_POS_HIGH  6</w:t>
            </w:r>
          </w:p>
          <w:p w14:paraId="46B4A08A" w14:textId="77777777" w:rsidR="002A3978" w:rsidRPr="00D260A8" w:rsidRDefault="002A3978" w:rsidP="002A3978">
            <w:pPr>
              <w:rPr>
                <w:rFonts w:eastAsia="Times New Roman"/>
                <w:bCs/>
                <w:color w:val="000000"/>
                <w:sz w:val="16"/>
                <w:szCs w:val="16"/>
                <w:shd w:val="clear" w:color="auto" w:fill="FFFFFF"/>
                <w:lang w:eastAsia="en-US"/>
              </w:rPr>
            </w:pPr>
            <w:r w:rsidRPr="00D260A8">
              <w:rPr>
                <w:rFonts w:eastAsia="Times New Roman"/>
                <w:bCs/>
                <w:color w:val="000000"/>
                <w:sz w:val="16"/>
                <w:szCs w:val="16"/>
                <w:shd w:val="clear" w:color="auto" w:fill="FFFFFF"/>
                <w:lang w:eastAsia="en-US"/>
              </w:rPr>
              <w:t>SWITCH_MANUAL  7</w:t>
            </w:r>
          </w:p>
          <w:p w14:paraId="1A7FAA26" w14:textId="77777777" w:rsidR="002A3978" w:rsidRPr="00D260A8" w:rsidRDefault="002A3978" w:rsidP="002A3978">
            <w:pPr>
              <w:rPr>
                <w:rFonts w:eastAsia="Times New Roman"/>
                <w:bCs/>
                <w:color w:val="000000"/>
                <w:sz w:val="16"/>
                <w:szCs w:val="16"/>
                <w:shd w:val="clear" w:color="auto" w:fill="FFFFFF"/>
                <w:lang w:eastAsia="en-US"/>
              </w:rPr>
            </w:pPr>
            <w:r w:rsidRPr="00D260A8">
              <w:rPr>
                <w:rFonts w:eastAsia="Times New Roman"/>
                <w:bCs/>
                <w:color w:val="000000"/>
                <w:sz w:val="16"/>
                <w:szCs w:val="16"/>
                <w:shd w:val="clear" w:color="auto" w:fill="FFFFFF"/>
                <w:lang w:eastAsia="en-US"/>
              </w:rPr>
              <w:t>SWITCH_PASSTHROUGH  8</w:t>
            </w:r>
          </w:p>
          <w:p w14:paraId="2EAF2961" w14:textId="77777777" w:rsidR="002A3978" w:rsidRPr="00D260A8" w:rsidRDefault="002A3978" w:rsidP="002A3978">
            <w:pPr>
              <w:rPr>
                <w:rFonts w:eastAsia="Times New Roman"/>
                <w:bCs/>
                <w:color w:val="000000"/>
                <w:sz w:val="16"/>
                <w:szCs w:val="16"/>
                <w:shd w:val="clear" w:color="auto" w:fill="FFFFFF"/>
                <w:lang w:eastAsia="en-US"/>
              </w:rPr>
            </w:pPr>
            <w:r w:rsidRPr="00D260A8">
              <w:rPr>
                <w:rFonts w:eastAsia="Times New Roman"/>
                <w:bCs/>
                <w:color w:val="000000"/>
                <w:sz w:val="16"/>
                <w:szCs w:val="16"/>
                <w:shd w:val="clear" w:color="auto" w:fill="FFFFFF"/>
                <w:lang w:eastAsia="en-US"/>
              </w:rPr>
              <w:t>SWITCH_ALWAYSON  9</w:t>
            </w:r>
          </w:p>
          <w:p w14:paraId="10D34336" w14:textId="77777777" w:rsidR="002A3978" w:rsidRPr="00D260A8" w:rsidRDefault="002A3978" w:rsidP="002A3978">
            <w:pPr>
              <w:rPr>
                <w:rFonts w:eastAsia="Times New Roman"/>
                <w:bCs/>
                <w:color w:val="000000"/>
                <w:sz w:val="16"/>
                <w:szCs w:val="16"/>
                <w:shd w:val="clear" w:color="auto" w:fill="FFFFFF"/>
                <w:lang w:eastAsia="en-US"/>
              </w:rPr>
            </w:pPr>
            <w:r w:rsidRPr="00D260A8">
              <w:rPr>
                <w:rFonts w:eastAsia="Times New Roman"/>
                <w:bCs/>
                <w:color w:val="000000"/>
                <w:sz w:val="16"/>
                <w:szCs w:val="16"/>
                <w:shd w:val="clear" w:color="auto" w:fill="FFFFFF"/>
                <w:lang w:eastAsia="en-US"/>
              </w:rPr>
              <w:t>SWITCH_ALWAYSOFF  10</w:t>
            </w:r>
          </w:p>
          <w:p w14:paraId="13C62159" w14:textId="77777777" w:rsidR="002A3978" w:rsidRPr="00D260A8" w:rsidRDefault="002A3978" w:rsidP="002A3978">
            <w:pPr>
              <w:rPr>
                <w:rFonts w:eastAsia="Times New Roman"/>
                <w:bCs/>
                <w:color w:val="000000"/>
                <w:sz w:val="16"/>
                <w:szCs w:val="16"/>
                <w:shd w:val="clear" w:color="auto" w:fill="FFFFFF"/>
                <w:lang w:eastAsia="en-US"/>
              </w:rPr>
            </w:pPr>
            <w:r w:rsidRPr="00D260A8">
              <w:rPr>
                <w:rFonts w:eastAsia="Times New Roman"/>
                <w:bCs/>
                <w:color w:val="000000"/>
                <w:sz w:val="16"/>
                <w:szCs w:val="16"/>
                <w:shd w:val="clear" w:color="auto" w:fill="FFFFFF"/>
                <w:lang w:eastAsia="en-US"/>
              </w:rPr>
              <w:t>SWITCH_CUTOFF_HI  1SWITCH_CUTOFF_LO  12</w:t>
            </w:r>
          </w:p>
          <w:p w14:paraId="32FA05AF" w14:textId="77777777" w:rsidR="002A3978" w:rsidRPr="00D260A8" w:rsidRDefault="002A3978" w:rsidP="002A3978">
            <w:pPr>
              <w:rPr>
                <w:rFonts w:eastAsia="Times New Roman"/>
                <w:bCs/>
                <w:color w:val="000000"/>
                <w:sz w:val="16"/>
                <w:szCs w:val="16"/>
                <w:shd w:val="clear" w:color="auto" w:fill="FFFFFF"/>
                <w:lang w:eastAsia="en-US"/>
              </w:rPr>
            </w:pPr>
          </w:p>
        </w:tc>
      </w:tr>
      <w:tr w:rsidR="002A3978" w14:paraId="10A79862" w14:textId="77777777" w:rsidTr="00992444">
        <w:trPr>
          <w:cantSplit/>
        </w:trPr>
        <w:tc>
          <w:tcPr>
            <w:tcW w:w="1435" w:type="dxa"/>
            <w:vMerge/>
          </w:tcPr>
          <w:p w14:paraId="1C7B840B" w14:textId="77777777" w:rsidR="002A3978" w:rsidRPr="00845FCE" w:rsidRDefault="002A3978" w:rsidP="002A3978">
            <w:pPr>
              <w:rPr>
                <w:bCs/>
                <w:sz w:val="16"/>
                <w:szCs w:val="16"/>
              </w:rPr>
            </w:pPr>
          </w:p>
        </w:tc>
        <w:tc>
          <w:tcPr>
            <w:tcW w:w="1440" w:type="dxa"/>
          </w:tcPr>
          <w:p w14:paraId="17E87844" w14:textId="77777777" w:rsidR="002A3978" w:rsidRPr="00845FCE" w:rsidRDefault="002A3978" w:rsidP="002A3978">
            <w:pPr>
              <w:pStyle w:val="HTMLPreformatted"/>
              <w:shd w:val="clear" w:color="auto" w:fill="FFFFFF"/>
              <w:rPr>
                <w:rFonts w:ascii="Times New Roman" w:hAnsi="Times New Roman" w:cs="Times New Roman"/>
                <w:bCs/>
                <w:sz w:val="16"/>
                <w:szCs w:val="16"/>
              </w:rPr>
            </w:pPr>
            <w:r w:rsidRPr="00845FCE">
              <w:rPr>
                <w:rFonts w:ascii="Times New Roman" w:hAnsi="Times New Roman" w:cs="Times New Roman"/>
                <w:bCs/>
                <w:sz w:val="16"/>
                <w:szCs w:val="16"/>
              </w:rPr>
              <w:t>Switch2Direction</w:t>
            </w:r>
          </w:p>
        </w:tc>
        <w:tc>
          <w:tcPr>
            <w:tcW w:w="900" w:type="dxa"/>
          </w:tcPr>
          <w:p w14:paraId="4985629A" w14:textId="446CAAFD" w:rsidR="002A3978" w:rsidRPr="00845FCE" w:rsidRDefault="002A3978" w:rsidP="002A3978">
            <w:pPr>
              <w:pStyle w:val="HTMLPreformatted"/>
              <w:shd w:val="clear" w:color="auto" w:fill="FFFFFF"/>
              <w:rPr>
                <w:rFonts w:ascii="Times New Roman" w:hAnsi="Times New Roman" w:cs="Times New Roman"/>
                <w:bCs/>
                <w:sz w:val="16"/>
                <w:szCs w:val="16"/>
              </w:rPr>
            </w:pPr>
          </w:p>
        </w:tc>
        <w:tc>
          <w:tcPr>
            <w:tcW w:w="839" w:type="dxa"/>
          </w:tcPr>
          <w:p w14:paraId="1D248829" w14:textId="77777777" w:rsidR="002A3978" w:rsidRPr="00845FCE" w:rsidRDefault="002A3978" w:rsidP="002A3978">
            <w:pPr>
              <w:jc w:val="center"/>
              <w:rPr>
                <w:bCs/>
                <w:sz w:val="16"/>
                <w:szCs w:val="16"/>
              </w:rPr>
            </w:pPr>
            <w:proofErr w:type="spellStart"/>
            <w:r>
              <w:rPr>
                <w:bCs/>
                <w:sz w:val="16"/>
                <w:szCs w:val="16"/>
              </w:rPr>
              <w:t>SManStUpSttc</w:t>
            </w:r>
            <w:proofErr w:type="spellEnd"/>
          </w:p>
        </w:tc>
        <w:tc>
          <w:tcPr>
            <w:tcW w:w="1591" w:type="dxa"/>
          </w:tcPr>
          <w:p w14:paraId="1D885B0C" w14:textId="77777777" w:rsidR="002A3978" w:rsidRPr="00845FCE" w:rsidRDefault="002A3978" w:rsidP="002A3978">
            <w:pPr>
              <w:rPr>
                <w:sz w:val="16"/>
                <w:szCs w:val="16"/>
              </w:rPr>
            </w:pPr>
            <w:r>
              <w:rPr>
                <w:sz w:val="16"/>
                <w:szCs w:val="16"/>
              </w:rPr>
              <w:t>1</w:t>
            </w:r>
          </w:p>
        </w:tc>
        <w:tc>
          <w:tcPr>
            <w:tcW w:w="2160" w:type="dxa"/>
          </w:tcPr>
          <w:p w14:paraId="1319A026" w14:textId="77777777" w:rsidR="002A3978" w:rsidRPr="00845FCE" w:rsidRDefault="002A3978" w:rsidP="002A3978">
            <w:pPr>
              <w:rPr>
                <w:sz w:val="16"/>
                <w:szCs w:val="16"/>
              </w:rPr>
            </w:pPr>
            <w:r>
              <w:rPr>
                <w:sz w:val="16"/>
                <w:szCs w:val="16"/>
              </w:rPr>
              <w:t>1</w:t>
            </w:r>
          </w:p>
        </w:tc>
        <w:tc>
          <w:tcPr>
            <w:tcW w:w="1350" w:type="dxa"/>
          </w:tcPr>
          <w:p w14:paraId="59217B8A" w14:textId="77777777" w:rsidR="002A3978" w:rsidRPr="00845FCE" w:rsidRDefault="002A3978" w:rsidP="002A3978">
            <w:pPr>
              <w:rPr>
                <w:sz w:val="16"/>
                <w:szCs w:val="16"/>
              </w:rPr>
            </w:pPr>
            <w:r>
              <w:rPr>
                <w:sz w:val="16"/>
                <w:szCs w:val="16"/>
              </w:rPr>
              <w:t>1</w:t>
            </w:r>
          </w:p>
        </w:tc>
        <w:tc>
          <w:tcPr>
            <w:tcW w:w="1530" w:type="dxa"/>
          </w:tcPr>
          <w:p w14:paraId="748D3DA3" w14:textId="77777777" w:rsidR="002A3978" w:rsidRPr="00845FCE" w:rsidRDefault="002A3978" w:rsidP="002A3978">
            <w:pPr>
              <w:rPr>
                <w:bCs/>
                <w:sz w:val="16"/>
                <w:szCs w:val="16"/>
              </w:rPr>
            </w:pPr>
            <w:r>
              <w:rPr>
                <w:bCs/>
                <w:sz w:val="16"/>
                <w:szCs w:val="16"/>
              </w:rPr>
              <w:t>1</w:t>
            </w:r>
          </w:p>
        </w:tc>
        <w:tc>
          <w:tcPr>
            <w:tcW w:w="2160" w:type="dxa"/>
          </w:tcPr>
          <w:p w14:paraId="6982949E" w14:textId="77777777" w:rsidR="002A3978" w:rsidRPr="00845FCE" w:rsidRDefault="002A3978" w:rsidP="002A3978">
            <w:pPr>
              <w:pStyle w:val="HTMLPreformatted"/>
              <w:shd w:val="clear" w:color="auto" w:fill="FFFFFF"/>
              <w:rPr>
                <w:rFonts w:ascii="Times New Roman" w:hAnsi="Times New Roman" w:cs="Times New Roman"/>
                <w:bCs/>
                <w:color w:val="000000"/>
                <w:sz w:val="16"/>
                <w:szCs w:val="16"/>
                <w:shd w:val="clear" w:color="auto" w:fill="FFFFFF"/>
              </w:rPr>
            </w:pPr>
            <w:r w:rsidRPr="00845FCE">
              <w:rPr>
                <w:rFonts w:ascii="Times New Roman" w:hAnsi="Times New Roman" w:cs="Times New Roman"/>
                <w:bCs/>
                <w:color w:val="000000"/>
                <w:sz w:val="16"/>
                <w:szCs w:val="16"/>
                <w:shd w:val="clear" w:color="auto" w:fill="FFFFFF"/>
              </w:rPr>
              <w:t>1 – Normally Open</w:t>
            </w:r>
          </w:p>
          <w:p w14:paraId="518C5BB9" w14:textId="77777777" w:rsidR="002A3978" w:rsidRPr="00845FCE" w:rsidRDefault="002A3978" w:rsidP="002A3978">
            <w:pPr>
              <w:pStyle w:val="HTMLPreformatted"/>
              <w:shd w:val="clear" w:color="auto" w:fill="FFFFFF"/>
              <w:rPr>
                <w:rFonts w:ascii="Times New Roman" w:hAnsi="Times New Roman" w:cs="Times New Roman"/>
                <w:bCs/>
                <w:color w:val="000000"/>
                <w:sz w:val="16"/>
                <w:szCs w:val="16"/>
              </w:rPr>
            </w:pPr>
            <w:r w:rsidRPr="00845FCE">
              <w:rPr>
                <w:rFonts w:ascii="Times New Roman" w:hAnsi="Times New Roman" w:cs="Times New Roman"/>
                <w:bCs/>
                <w:color w:val="000000"/>
                <w:sz w:val="16"/>
                <w:szCs w:val="16"/>
                <w:shd w:val="clear" w:color="auto" w:fill="FFFFFF"/>
              </w:rPr>
              <w:t>0 – Normally Closed</w:t>
            </w:r>
          </w:p>
        </w:tc>
      </w:tr>
      <w:tr w:rsidR="002A3978" w14:paraId="3630C8FC" w14:textId="77777777" w:rsidTr="00992444">
        <w:trPr>
          <w:cantSplit/>
        </w:trPr>
        <w:tc>
          <w:tcPr>
            <w:tcW w:w="1435" w:type="dxa"/>
            <w:vMerge/>
          </w:tcPr>
          <w:p w14:paraId="088DA8B8" w14:textId="77777777" w:rsidR="002A3978" w:rsidRPr="00845FCE" w:rsidRDefault="002A3978" w:rsidP="002A3978">
            <w:pPr>
              <w:rPr>
                <w:bCs/>
                <w:sz w:val="16"/>
                <w:szCs w:val="16"/>
              </w:rPr>
            </w:pPr>
          </w:p>
        </w:tc>
        <w:tc>
          <w:tcPr>
            <w:tcW w:w="1440" w:type="dxa"/>
          </w:tcPr>
          <w:p w14:paraId="6DB14338" w14:textId="77777777" w:rsidR="002A3978" w:rsidRPr="00845FCE" w:rsidRDefault="002A3978" w:rsidP="002A3978">
            <w:pPr>
              <w:pStyle w:val="HTMLPreformatted"/>
              <w:shd w:val="clear" w:color="auto" w:fill="FFFFFF"/>
              <w:rPr>
                <w:rFonts w:ascii="Times New Roman" w:hAnsi="Times New Roman" w:cs="Times New Roman"/>
                <w:bCs/>
                <w:sz w:val="16"/>
                <w:szCs w:val="16"/>
              </w:rPr>
            </w:pPr>
            <w:r w:rsidRPr="00845FCE">
              <w:rPr>
                <w:rFonts w:ascii="Times New Roman" w:hAnsi="Times New Roman" w:cs="Times New Roman"/>
                <w:bCs/>
                <w:sz w:val="16"/>
                <w:szCs w:val="16"/>
              </w:rPr>
              <w:t>Switch2Type</w:t>
            </w:r>
          </w:p>
        </w:tc>
        <w:tc>
          <w:tcPr>
            <w:tcW w:w="900" w:type="dxa"/>
          </w:tcPr>
          <w:p w14:paraId="3D8E4867" w14:textId="091B0C3D" w:rsidR="002A3978" w:rsidRPr="00845FCE" w:rsidRDefault="002A3978" w:rsidP="002A3978">
            <w:pPr>
              <w:pStyle w:val="HTMLPreformatted"/>
              <w:shd w:val="clear" w:color="auto" w:fill="FFFFFF"/>
              <w:rPr>
                <w:rFonts w:ascii="Times New Roman" w:hAnsi="Times New Roman" w:cs="Times New Roman"/>
                <w:bCs/>
                <w:sz w:val="16"/>
                <w:szCs w:val="16"/>
              </w:rPr>
            </w:pPr>
          </w:p>
        </w:tc>
        <w:tc>
          <w:tcPr>
            <w:tcW w:w="839" w:type="dxa"/>
          </w:tcPr>
          <w:p w14:paraId="167C5BAE" w14:textId="77777777" w:rsidR="002A3978" w:rsidRPr="00845FCE" w:rsidRDefault="002A3978" w:rsidP="002A3978">
            <w:pPr>
              <w:jc w:val="center"/>
              <w:rPr>
                <w:bCs/>
                <w:sz w:val="16"/>
                <w:szCs w:val="16"/>
              </w:rPr>
            </w:pPr>
            <w:proofErr w:type="spellStart"/>
            <w:r>
              <w:rPr>
                <w:bCs/>
                <w:sz w:val="16"/>
                <w:szCs w:val="16"/>
              </w:rPr>
              <w:t>SManStUpSttc</w:t>
            </w:r>
            <w:proofErr w:type="spellEnd"/>
          </w:p>
        </w:tc>
        <w:tc>
          <w:tcPr>
            <w:tcW w:w="1591" w:type="dxa"/>
          </w:tcPr>
          <w:p w14:paraId="3BD5E7E5" w14:textId="77777777" w:rsidR="002A3978" w:rsidRPr="00845FCE" w:rsidRDefault="002A3978" w:rsidP="002A3978">
            <w:pPr>
              <w:rPr>
                <w:sz w:val="16"/>
                <w:szCs w:val="16"/>
              </w:rPr>
            </w:pPr>
            <w:r w:rsidRPr="00845FCE">
              <w:rPr>
                <w:sz w:val="16"/>
                <w:szCs w:val="16"/>
              </w:rPr>
              <w:t>0</w:t>
            </w:r>
          </w:p>
        </w:tc>
        <w:tc>
          <w:tcPr>
            <w:tcW w:w="2160" w:type="dxa"/>
          </w:tcPr>
          <w:p w14:paraId="182E1330" w14:textId="77777777" w:rsidR="002A3978" w:rsidRPr="00845FCE" w:rsidRDefault="002A3978" w:rsidP="002A3978">
            <w:pPr>
              <w:rPr>
                <w:sz w:val="16"/>
                <w:szCs w:val="16"/>
              </w:rPr>
            </w:pPr>
            <w:r w:rsidRPr="00845FCE">
              <w:rPr>
                <w:sz w:val="16"/>
                <w:szCs w:val="16"/>
              </w:rPr>
              <w:t>0</w:t>
            </w:r>
          </w:p>
        </w:tc>
        <w:tc>
          <w:tcPr>
            <w:tcW w:w="1350" w:type="dxa"/>
          </w:tcPr>
          <w:p w14:paraId="3AA2C77E" w14:textId="77777777" w:rsidR="002A3978" w:rsidRPr="00845FCE" w:rsidRDefault="002A3978" w:rsidP="002A3978">
            <w:pPr>
              <w:rPr>
                <w:sz w:val="16"/>
                <w:szCs w:val="16"/>
              </w:rPr>
            </w:pPr>
            <w:r w:rsidRPr="00845FCE">
              <w:rPr>
                <w:sz w:val="16"/>
                <w:szCs w:val="16"/>
              </w:rPr>
              <w:t>0</w:t>
            </w:r>
          </w:p>
        </w:tc>
        <w:tc>
          <w:tcPr>
            <w:tcW w:w="1530" w:type="dxa"/>
          </w:tcPr>
          <w:p w14:paraId="11CC0950" w14:textId="77777777" w:rsidR="002A3978" w:rsidRDefault="002A3978" w:rsidP="002A3978">
            <w:pPr>
              <w:rPr>
                <w:bCs/>
                <w:sz w:val="16"/>
                <w:szCs w:val="16"/>
              </w:rPr>
            </w:pPr>
            <w:r>
              <w:rPr>
                <w:bCs/>
                <w:sz w:val="16"/>
                <w:szCs w:val="16"/>
              </w:rPr>
              <w:t xml:space="preserve">0 </w:t>
            </w:r>
          </w:p>
          <w:p w14:paraId="5B8E020D" w14:textId="77777777" w:rsidR="002A3978" w:rsidRDefault="002A3978" w:rsidP="002A3978">
            <w:pPr>
              <w:rPr>
                <w:bCs/>
                <w:sz w:val="16"/>
                <w:szCs w:val="16"/>
              </w:rPr>
            </w:pPr>
            <w:r>
              <w:rPr>
                <w:bCs/>
                <w:sz w:val="16"/>
                <w:szCs w:val="16"/>
              </w:rPr>
              <w:t>Per Valve or user configuration</w:t>
            </w:r>
          </w:p>
          <w:p w14:paraId="71F18B34" w14:textId="77777777" w:rsidR="002A3978" w:rsidRPr="00845FCE" w:rsidRDefault="002A3978" w:rsidP="002A3978">
            <w:pPr>
              <w:rPr>
                <w:bCs/>
                <w:sz w:val="16"/>
                <w:szCs w:val="16"/>
              </w:rPr>
            </w:pPr>
            <w:r w:rsidDel="008753D7">
              <w:rPr>
                <w:bCs/>
                <w:sz w:val="16"/>
                <w:szCs w:val="16"/>
              </w:rPr>
              <w:t xml:space="preserve"> </w:t>
            </w:r>
          </w:p>
        </w:tc>
        <w:tc>
          <w:tcPr>
            <w:tcW w:w="2160" w:type="dxa"/>
          </w:tcPr>
          <w:p w14:paraId="5A764BF7" w14:textId="77777777" w:rsidR="002A3978" w:rsidRDefault="002A3978" w:rsidP="002A3978">
            <w:pPr>
              <w:pStyle w:val="HTMLPreformatted"/>
              <w:shd w:val="clear" w:color="auto" w:fill="FFFFFF"/>
              <w:rPr>
                <w:bCs/>
                <w:sz w:val="16"/>
              </w:rPr>
            </w:pPr>
            <w:r>
              <w:rPr>
                <w:bCs/>
                <w:sz w:val="16"/>
              </w:rPr>
              <w:t>Should be set through the FF command when mounted on the valve.</w:t>
            </w:r>
          </w:p>
          <w:p w14:paraId="074D2929" w14:textId="77777777" w:rsidR="002A3978" w:rsidRPr="00845FCE" w:rsidRDefault="002A3978" w:rsidP="002A3978">
            <w:pPr>
              <w:rPr>
                <w:bCs/>
                <w:sz w:val="16"/>
                <w:szCs w:val="16"/>
              </w:rPr>
            </w:pPr>
            <w:r>
              <w:rPr>
                <w:color w:val="000000"/>
                <w:sz w:val="16"/>
                <w:szCs w:val="16"/>
                <w:shd w:val="clear" w:color="auto" w:fill="FFFFFF"/>
              </w:rPr>
              <w:t>See values above.</w:t>
            </w:r>
            <w:r w:rsidRPr="00845FCE">
              <w:rPr>
                <w:bCs/>
                <w:sz w:val="16"/>
                <w:szCs w:val="16"/>
              </w:rPr>
              <w:t xml:space="preserve"> </w:t>
            </w:r>
          </w:p>
        </w:tc>
      </w:tr>
      <w:tr w:rsidR="002A3978" w:rsidRPr="006F238A" w14:paraId="02A75AAB" w14:textId="77777777" w:rsidTr="00992444">
        <w:trPr>
          <w:cantSplit/>
        </w:trPr>
        <w:tc>
          <w:tcPr>
            <w:tcW w:w="1435" w:type="dxa"/>
            <w:vMerge/>
          </w:tcPr>
          <w:p w14:paraId="089B4324" w14:textId="77777777" w:rsidR="002A3978" w:rsidRDefault="002A3978" w:rsidP="002A3978">
            <w:pPr>
              <w:rPr>
                <w:bCs/>
                <w:sz w:val="16"/>
              </w:rPr>
            </w:pPr>
          </w:p>
        </w:tc>
        <w:tc>
          <w:tcPr>
            <w:tcW w:w="1440" w:type="dxa"/>
          </w:tcPr>
          <w:p w14:paraId="29CBC396" w14:textId="77777777" w:rsidR="002A3978" w:rsidRPr="006F238A" w:rsidRDefault="002A3978" w:rsidP="002A3978">
            <w:pPr>
              <w:pStyle w:val="HTMLPreformatted"/>
              <w:shd w:val="clear" w:color="auto" w:fill="FFFFFF"/>
              <w:rPr>
                <w:rFonts w:ascii="Times New Roman" w:hAnsi="Times New Roman" w:cs="Times New Roman"/>
                <w:bCs/>
                <w:sz w:val="16"/>
                <w:szCs w:val="16"/>
              </w:rPr>
            </w:pPr>
          </w:p>
        </w:tc>
        <w:tc>
          <w:tcPr>
            <w:tcW w:w="900" w:type="dxa"/>
          </w:tcPr>
          <w:p w14:paraId="476B7C84" w14:textId="423C9924" w:rsidR="002A3978" w:rsidRPr="006F238A" w:rsidRDefault="002A3978" w:rsidP="002A3978">
            <w:pPr>
              <w:pStyle w:val="HTMLPreformatted"/>
              <w:shd w:val="clear" w:color="auto" w:fill="FFFFFF"/>
              <w:rPr>
                <w:rFonts w:ascii="Times New Roman" w:hAnsi="Times New Roman" w:cs="Times New Roman"/>
                <w:bCs/>
                <w:sz w:val="16"/>
                <w:szCs w:val="16"/>
              </w:rPr>
            </w:pPr>
          </w:p>
        </w:tc>
        <w:tc>
          <w:tcPr>
            <w:tcW w:w="839" w:type="dxa"/>
          </w:tcPr>
          <w:p w14:paraId="0194B5E3" w14:textId="77777777" w:rsidR="002A3978" w:rsidRDefault="002A3978" w:rsidP="002A3978">
            <w:pPr>
              <w:jc w:val="center"/>
            </w:pPr>
          </w:p>
        </w:tc>
        <w:tc>
          <w:tcPr>
            <w:tcW w:w="1591" w:type="dxa"/>
          </w:tcPr>
          <w:p w14:paraId="41128873" w14:textId="77777777" w:rsidR="002A3978" w:rsidRPr="006F238A" w:rsidRDefault="002A3978" w:rsidP="002A3978">
            <w:pPr>
              <w:rPr>
                <w:sz w:val="16"/>
                <w:szCs w:val="16"/>
              </w:rPr>
            </w:pPr>
          </w:p>
        </w:tc>
        <w:tc>
          <w:tcPr>
            <w:tcW w:w="2160" w:type="dxa"/>
          </w:tcPr>
          <w:p w14:paraId="7F098C73" w14:textId="77777777" w:rsidR="002A3978" w:rsidRDefault="002A3978" w:rsidP="002A3978">
            <w:pPr>
              <w:tabs>
                <w:tab w:val="left" w:pos="1170"/>
              </w:tabs>
              <w:rPr>
                <w:bCs/>
                <w:sz w:val="16"/>
              </w:rPr>
            </w:pPr>
          </w:p>
        </w:tc>
        <w:tc>
          <w:tcPr>
            <w:tcW w:w="1350" w:type="dxa"/>
          </w:tcPr>
          <w:p w14:paraId="2C5E19EE" w14:textId="77777777" w:rsidR="002A3978" w:rsidRDefault="002A3978" w:rsidP="002A3978">
            <w:pPr>
              <w:rPr>
                <w:bCs/>
                <w:sz w:val="16"/>
              </w:rPr>
            </w:pPr>
          </w:p>
        </w:tc>
        <w:tc>
          <w:tcPr>
            <w:tcW w:w="1530" w:type="dxa"/>
          </w:tcPr>
          <w:p w14:paraId="31158692" w14:textId="77777777" w:rsidR="002A3978" w:rsidRDefault="002A3978" w:rsidP="002A3978">
            <w:pPr>
              <w:rPr>
                <w:bCs/>
                <w:sz w:val="16"/>
              </w:rPr>
            </w:pPr>
          </w:p>
        </w:tc>
        <w:tc>
          <w:tcPr>
            <w:tcW w:w="2160" w:type="dxa"/>
          </w:tcPr>
          <w:p w14:paraId="21D850FA" w14:textId="77777777" w:rsidR="002A3978" w:rsidRPr="006F238A" w:rsidRDefault="002A3978" w:rsidP="002A3978">
            <w:pPr>
              <w:rPr>
                <w:bCs/>
                <w:sz w:val="16"/>
                <w:szCs w:val="16"/>
              </w:rPr>
            </w:pPr>
          </w:p>
        </w:tc>
      </w:tr>
      <w:tr w:rsidR="002A3978" w14:paraId="3E1F1561" w14:textId="77777777" w:rsidTr="00992444">
        <w:trPr>
          <w:cantSplit/>
        </w:trPr>
        <w:tc>
          <w:tcPr>
            <w:tcW w:w="1435" w:type="dxa"/>
          </w:tcPr>
          <w:p w14:paraId="694E0F69" w14:textId="77777777" w:rsidR="002A3978" w:rsidRDefault="002A3978" w:rsidP="002A3978">
            <w:pPr>
              <w:rPr>
                <w:bCs/>
                <w:sz w:val="16"/>
              </w:rPr>
            </w:pPr>
          </w:p>
        </w:tc>
        <w:tc>
          <w:tcPr>
            <w:tcW w:w="1440" w:type="dxa"/>
          </w:tcPr>
          <w:p w14:paraId="59A8F7F0" w14:textId="77777777" w:rsidR="002A3978" w:rsidRDefault="002A3978" w:rsidP="002A3978">
            <w:pPr>
              <w:rPr>
                <w:bCs/>
                <w:sz w:val="16"/>
              </w:rPr>
            </w:pPr>
          </w:p>
        </w:tc>
        <w:tc>
          <w:tcPr>
            <w:tcW w:w="900" w:type="dxa"/>
          </w:tcPr>
          <w:p w14:paraId="72B21F50" w14:textId="42E4AC0B" w:rsidR="002A3978" w:rsidRDefault="002A3978" w:rsidP="002A3978">
            <w:pPr>
              <w:rPr>
                <w:bCs/>
                <w:sz w:val="16"/>
              </w:rPr>
            </w:pPr>
          </w:p>
        </w:tc>
        <w:tc>
          <w:tcPr>
            <w:tcW w:w="839" w:type="dxa"/>
          </w:tcPr>
          <w:p w14:paraId="36682DAF" w14:textId="77777777" w:rsidR="002A3978" w:rsidRDefault="002A3978" w:rsidP="002A3978">
            <w:pPr>
              <w:jc w:val="center"/>
              <w:rPr>
                <w:bCs/>
                <w:sz w:val="16"/>
              </w:rPr>
            </w:pPr>
          </w:p>
        </w:tc>
        <w:tc>
          <w:tcPr>
            <w:tcW w:w="1591" w:type="dxa"/>
          </w:tcPr>
          <w:p w14:paraId="55AD6286" w14:textId="77777777" w:rsidR="002A3978" w:rsidRDefault="002A3978" w:rsidP="002A3978">
            <w:pPr>
              <w:rPr>
                <w:bCs/>
                <w:sz w:val="16"/>
              </w:rPr>
            </w:pPr>
          </w:p>
        </w:tc>
        <w:tc>
          <w:tcPr>
            <w:tcW w:w="2160" w:type="dxa"/>
          </w:tcPr>
          <w:p w14:paraId="77A9813F" w14:textId="77777777" w:rsidR="002A3978" w:rsidRDefault="002A3978" w:rsidP="002A3978">
            <w:pPr>
              <w:rPr>
                <w:bCs/>
                <w:sz w:val="16"/>
              </w:rPr>
            </w:pPr>
          </w:p>
        </w:tc>
        <w:tc>
          <w:tcPr>
            <w:tcW w:w="1350" w:type="dxa"/>
          </w:tcPr>
          <w:p w14:paraId="3CD05489" w14:textId="77777777" w:rsidR="002A3978" w:rsidRDefault="002A3978" w:rsidP="002A3978">
            <w:pPr>
              <w:rPr>
                <w:bCs/>
                <w:sz w:val="16"/>
              </w:rPr>
            </w:pPr>
          </w:p>
        </w:tc>
        <w:tc>
          <w:tcPr>
            <w:tcW w:w="1530" w:type="dxa"/>
          </w:tcPr>
          <w:p w14:paraId="1F47CEFC" w14:textId="77777777" w:rsidR="002A3978" w:rsidRDefault="002A3978" w:rsidP="002A3978">
            <w:pPr>
              <w:rPr>
                <w:bCs/>
                <w:sz w:val="16"/>
              </w:rPr>
            </w:pPr>
          </w:p>
        </w:tc>
        <w:tc>
          <w:tcPr>
            <w:tcW w:w="2160" w:type="dxa"/>
          </w:tcPr>
          <w:p w14:paraId="20DC4A67" w14:textId="77777777" w:rsidR="002A3978" w:rsidRDefault="002A3978" w:rsidP="002A3978">
            <w:pPr>
              <w:rPr>
                <w:bCs/>
                <w:sz w:val="16"/>
              </w:rPr>
            </w:pPr>
          </w:p>
        </w:tc>
      </w:tr>
      <w:tr w:rsidR="002A3978" w14:paraId="1DA66916" w14:textId="77777777" w:rsidTr="00992444">
        <w:trPr>
          <w:cantSplit/>
        </w:trPr>
        <w:tc>
          <w:tcPr>
            <w:tcW w:w="1435" w:type="dxa"/>
          </w:tcPr>
          <w:p w14:paraId="4983FA69" w14:textId="77777777" w:rsidR="002A3978" w:rsidRDefault="002A3978" w:rsidP="002A3978">
            <w:pPr>
              <w:rPr>
                <w:bCs/>
                <w:sz w:val="16"/>
              </w:rPr>
            </w:pPr>
          </w:p>
        </w:tc>
        <w:tc>
          <w:tcPr>
            <w:tcW w:w="1440" w:type="dxa"/>
          </w:tcPr>
          <w:p w14:paraId="620DB4F9" w14:textId="77777777" w:rsidR="002A3978" w:rsidRDefault="002A3978" w:rsidP="002A3978">
            <w:pPr>
              <w:rPr>
                <w:bCs/>
                <w:sz w:val="16"/>
              </w:rPr>
            </w:pPr>
          </w:p>
        </w:tc>
        <w:tc>
          <w:tcPr>
            <w:tcW w:w="900" w:type="dxa"/>
          </w:tcPr>
          <w:p w14:paraId="672A759E" w14:textId="50C649E5" w:rsidR="002A3978" w:rsidRDefault="002A3978" w:rsidP="002A3978">
            <w:pPr>
              <w:rPr>
                <w:bCs/>
                <w:sz w:val="16"/>
              </w:rPr>
            </w:pPr>
          </w:p>
        </w:tc>
        <w:tc>
          <w:tcPr>
            <w:tcW w:w="839" w:type="dxa"/>
          </w:tcPr>
          <w:p w14:paraId="62EF28AE" w14:textId="77777777" w:rsidR="002A3978" w:rsidRDefault="002A3978" w:rsidP="002A3978">
            <w:pPr>
              <w:jc w:val="center"/>
              <w:rPr>
                <w:bCs/>
                <w:sz w:val="16"/>
              </w:rPr>
            </w:pPr>
          </w:p>
        </w:tc>
        <w:tc>
          <w:tcPr>
            <w:tcW w:w="1591" w:type="dxa"/>
          </w:tcPr>
          <w:p w14:paraId="0BF885D6" w14:textId="77777777" w:rsidR="002A3978" w:rsidRDefault="002A3978" w:rsidP="002A3978">
            <w:pPr>
              <w:rPr>
                <w:bCs/>
                <w:sz w:val="16"/>
              </w:rPr>
            </w:pPr>
          </w:p>
        </w:tc>
        <w:tc>
          <w:tcPr>
            <w:tcW w:w="2160" w:type="dxa"/>
          </w:tcPr>
          <w:p w14:paraId="5833286D" w14:textId="77777777" w:rsidR="002A3978" w:rsidRDefault="002A3978" w:rsidP="002A3978">
            <w:pPr>
              <w:rPr>
                <w:bCs/>
                <w:sz w:val="16"/>
              </w:rPr>
            </w:pPr>
          </w:p>
        </w:tc>
        <w:tc>
          <w:tcPr>
            <w:tcW w:w="1350" w:type="dxa"/>
          </w:tcPr>
          <w:p w14:paraId="3DA2B497" w14:textId="77777777" w:rsidR="002A3978" w:rsidRDefault="002A3978" w:rsidP="002A3978">
            <w:pPr>
              <w:rPr>
                <w:bCs/>
                <w:sz w:val="16"/>
              </w:rPr>
            </w:pPr>
          </w:p>
        </w:tc>
        <w:tc>
          <w:tcPr>
            <w:tcW w:w="1530" w:type="dxa"/>
          </w:tcPr>
          <w:p w14:paraId="25F6DA47" w14:textId="77777777" w:rsidR="002A3978" w:rsidRDefault="002A3978" w:rsidP="002A3978">
            <w:pPr>
              <w:rPr>
                <w:bCs/>
                <w:sz w:val="16"/>
              </w:rPr>
            </w:pPr>
          </w:p>
        </w:tc>
        <w:tc>
          <w:tcPr>
            <w:tcW w:w="2160" w:type="dxa"/>
          </w:tcPr>
          <w:p w14:paraId="0A208BF8" w14:textId="77777777" w:rsidR="002A3978" w:rsidRDefault="002A3978" w:rsidP="002A3978">
            <w:pPr>
              <w:rPr>
                <w:bCs/>
                <w:sz w:val="16"/>
              </w:rPr>
            </w:pPr>
          </w:p>
        </w:tc>
      </w:tr>
      <w:tr w:rsidR="002A3978" w14:paraId="3D7B7B3B" w14:textId="77777777" w:rsidTr="00992444">
        <w:trPr>
          <w:cantSplit/>
        </w:trPr>
        <w:tc>
          <w:tcPr>
            <w:tcW w:w="1435" w:type="dxa"/>
          </w:tcPr>
          <w:p w14:paraId="141A291E" w14:textId="0FCF833D" w:rsidR="002A3978" w:rsidRDefault="002A3978" w:rsidP="002A3978">
            <w:pPr>
              <w:rPr>
                <w:bCs/>
                <w:sz w:val="16"/>
              </w:rPr>
            </w:pPr>
            <w:proofErr w:type="spellStart"/>
            <w:r w:rsidRPr="00F12EDB">
              <w:rPr>
                <w:bCs/>
                <w:sz w:val="16"/>
              </w:rPr>
              <w:t>inpv_TCalRow</w:t>
            </w:r>
            <w:proofErr w:type="spellEnd"/>
          </w:p>
        </w:tc>
        <w:tc>
          <w:tcPr>
            <w:tcW w:w="1440" w:type="dxa"/>
          </w:tcPr>
          <w:p w14:paraId="102E06C4" w14:textId="77777777"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r>
              <w:rPr>
                <w:color w:val="000000"/>
                <w:sz w:val="16"/>
                <w:szCs w:val="16"/>
                <w:shd w:val="clear" w:color="auto" w:fill="FFFFFF"/>
              </w:rPr>
              <w:t>233.1</w:t>
            </w:r>
          </w:p>
        </w:tc>
        <w:tc>
          <w:tcPr>
            <w:tcW w:w="900" w:type="dxa"/>
          </w:tcPr>
          <w:p w14:paraId="4AA8193F" w14:textId="19F61270"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p>
        </w:tc>
        <w:tc>
          <w:tcPr>
            <w:tcW w:w="839" w:type="dxa"/>
          </w:tcPr>
          <w:p w14:paraId="2DDD6C51" w14:textId="582780A6" w:rsidR="002A3978" w:rsidRDefault="002A3978" w:rsidP="002A3978">
            <w:pPr>
              <w:jc w:val="center"/>
              <w:rPr>
                <w:bCs/>
                <w:sz w:val="16"/>
              </w:rPr>
            </w:pPr>
            <w:r>
              <w:rPr>
                <w:bCs/>
                <w:sz w:val="16"/>
              </w:rPr>
              <w:t>236.1</w:t>
            </w:r>
          </w:p>
        </w:tc>
        <w:tc>
          <w:tcPr>
            <w:tcW w:w="1591" w:type="dxa"/>
          </w:tcPr>
          <w:p w14:paraId="22911E84" w14:textId="77777777" w:rsidR="002A3978" w:rsidRDefault="002A3978" w:rsidP="002A3978">
            <w:pPr>
              <w:rPr>
                <w:bCs/>
                <w:sz w:val="16"/>
              </w:rPr>
            </w:pPr>
          </w:p>
        </w:tc>
        <w:tc>
          <w:tcPr>
            <w:tcW w:w="2160" w:type="dxa"/>
          </w:tcPr>
          <w:p w14:paraId="344C858C" w14:textId="77777777" w:rsidR="002A3978" w:rsidRDefault="002A3978" w:rsidP="002A3978">
            <w:pPr>
              <w:rPr>
                <w:bCs/>
                <w:sz w:val="16"/>
              </w:rPr>
            </w:pPr>
          </w:p>
        </w:tc>
        <w:tc>
          <w:tcPr>
            <w:tcW w:w="1350" w:type="dxa"/>
          </w:tcPr>
          <w:p w14:paraId="76AC0C4B" w14:textId="77777777" w:rsidR="002A3978" w:rsidRDefault="002A3978" w:rsidP="002A3978">
            <w:pPr>
              <w:rPr>
                <w:bCs/>
                <w:sz w:val="16"/>
              </w:rPr>
            </w:pPr>
          </w:p>
        </w:tc>
        <w:tc>
          <w:tcPr>
            <w:tcW w:w="1530" w:type="dxa"/>
          </w:tcPr>
          <w:p w14:paraId="4160A18A" w14:textId="77777777" w:rsidR="002A3978" w:rsidRDefault="002A3978" w:rsidP="002A3978">
            <w:pPr>
              <w:rPr>
                <w:bCs/>
                <w:sz w:val="16"/>
              </w:rPr>
            </w:pPr>
          </w:p>
        </w:tc>
        <w:tc>
          <w:tcPr>
            <w:tcW w:w="2160" w:type="dxa"/>
          </w:tcPr>
          <w:p w14:paraId="3322148F" w14:textId="77777777" w:rsidR="002A3978" w:rsidRDefault="002A3978" w:rsidP="002A3978">
            <w:pPr>
              <w:rPr>
                <w:bCs/>
                <w:sz w:val="16"/>
              </w:rPr>
            </w:pPr>
            <w:r>
              <w:rPr>
                <w:bCs/>
                <w:sz w:val="16"/>
              </w:rPr>
              <w:t>To be set during calibration</w:t>
            </w:r>
          </w:p>
        </w:tc>
      </w:tr>
      <w:tr w:rsidR="002A3978" w14:paraId="6CE00164" w14:textId="77777777" w:rsidTr="00992444">
        <w:tc>
          <w:tcPr>
            <w:tcW w:w="1435" w:type="dxa"/>
            <w:vMerge w:val="restart"/>
          </w:tcPr>
          <w:p w14:paraId="453352A3" w14:textId="645D01DD" w:rsidR="002A3978" w:rsidRDefault="002A3978" w:rsidP="002A3978">
            <w:pPr>
              <w:rPr>
                <w:bCs/>
                <w:sz w:val="16"/>
              </w:rPr>
            </w:pPr>
          </w:p>
        </w:tc>
        <w:tc>
          <w:tcPr>
            <w:tcW w:w="1440" w:type="dxa"/>
          </w:tcPr>
          <w:p w14:paraId="62D17EB0"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.offset</w:t>
            </w:r>
            <w:proofErr w:type="gramEnd"/>
          </w:p>
        </w:tc>
        <w:tc>
          <w:tcPr>
            <w:tcW w:w="900" w:type="dxa"/>
          </w:tcPr>
          <w:p w14:paraId="5CF606A3" w14:textId="5BE106DF" w:rsidR="002A3978" w:rsidRPr="002D08ED" w:rsidRDefault="002A3978" w:rsidP="002A3978">
            <w:pPr>
              <w:rPr>
                <w:bCs/>
                <w:sz w:val="16"/>
              </w:rPr>
            </w:pPr>
          </w:p>
        </w:tc>
        <w:tc>
          <w:tcPr>
            <w:tcW w:w="839" w:type="dxa"/>
          </w:tcPr>
          <w:p w14:paraId="656989BB" w14:textId="77777777" w:rsidR="002A3978" w:rsidRDefault="002A3978" w:rsidP="002A3978">
            <w:pPr>
              <w:jc w:val="center"/>
              <w:rPr>
                <w:bCs/>
                <w:sz w:val="16"/>
              </w:rPr>
            </w:pPr>
            <w:proofErr w:type="spellStart"/>
            <w:r>
              <w:rPr>
                <w:bCs/>
                <w:sz w:val="16"/>
              </w:rPr>
              <w:t>CStUpSt</w:t>
            </w:r>
            <w:proofErr w:type="spellEnd"/>
          </w:p>
        </w:tc>
        <w:tc>
          <w:tcPr>
            <w:tcW w:w="1591" w:type="dxa"/>
          </w:tcPr>
          <w:p w14:paraId="1CD5C811" w14:textId="77777777" w:rsidR="002A3978" w:rsidRDefault="002A3978" w:rsidP="002A3978">
            <w:pPr>
              <w:rPr>
                <w:bCs/>
                <w:sz w:val="16"/>
              </w:rPr>
            </w:pPr>
            <w:r>
              <w:rPr>
                <w:bCs/>
                <w:sz w:val="16"/>
              </w:rPr>
              <w:t>0</w:t>
            </w:r>
          </w:p>
        </w:tc>
        <w:tc>
          <w:tcPr>
            <w:tcW w:w="2160" w:type="dxa"/>
          </w:tcPr>
          <w:p w14:paraId="5068F4B0" w14:textId="77777777" w:rsidR="002A3978" w:rsidRDefault="002A3978" w:rsidP="002A3978">
            <w:pPr>
              <w:rPr>
                <w:bCs/>
                <w:sz w:val="16"/>
              </w:rPr>
            </w:pPr>
            <w:r>
              <w:rPr>
                <w:bCs/>
                <w:sz w:val="16"/>
              </w:rPr>
              <w:t>(Cal Result)</w:t>
            </w:r>
          </w:p>
        </w:tc>
        <w:tc>
          <w:tcPr>
            <w:tcW w:w="1350" w:type="dxa"/>
          </w:tcPr>
          <w:p w14:paraId="657FECD6" w14:textId="77777777" w:rsidR="002A3978" w:rsidRDefault="002A3978" w:rsidP="002A3978">
            <w:pPr>
              <w:rPr>
                <w:bCs/>
                <w:sz w:val="16"/>
              </w:rPr>
            </w:pPr>
            <w:r>
              <w:rPr>
                <w:bCs/>
                <w:sz w:val="16"/>
              </w:rPr>
              <w:t>(Cal Result)</w:t>
            </w:r>
          </w:p>
        </w:tc>
        <w:tc>
          <w:tcPr>
            <w:tcW w:w="1530" w:type="dxa"/>
          </w:tcPr>
          <w:p w14:paraId="77ADB2F8" w14:textId="77777777" w:rsidR="002A3978" w:rsidRDefault="002A3978" w:rsidP="002A3978">
            <w:pPr>
              <w:rPr>
                <w:bCs/>
                <w:sz w:val="16"/>
              </w:rPr>
            </w:pPr>
            <w:r>
              <w:rPr>
                <w:bCs/>
                <w:sz w:val="16"/>
              </w:rPr>
              <w:t>(Cal Result)</w:t>
            </w:r>
          </w:p>
        </w:tc>
        <w:tc>
          <w:tcPr>
            <w:tcW w:w="2160" w:type="dxa"/>
          </w:tcPr>
          <w:p w14:paraId="5DB7BD24" w14:textId="77777777" w:rsidR="002A3978" w:rsidRDefault="002A3978" w:rsidP="002A3978">
            <w:pPr>
              <w:rPr>
                <w:bCs/>
                <w:sz w:val="16"/>
              </w:rPr>
            </w:pPr>
            <w:r>
              <w:rPr>
                <w:bCs/>
                <w:sz w:val="16"/>
              </w:rPr>
              <w:t>16-bit vars</w:t>
            </w:r>
          </w:p>
        </w:tc>
      </w:tr>
      <w:tr w:rsidR="002A3978" w14:paraId="402AEAEA" w14:textId="77777777" w:rsidTr="00992444">
        <w:tc>
          <w:tcPr>
            <w:tcW w:w="1435" w:type="dxa"/>
            <w:vMerge/>
          </w:tcPr>
          <w:p w14:paraId="68A24812" w14:textId="77777777" w:rsidR="002A3978" w:rsidRDefault="002A3978" w:rsidP="002A3978">
            <w:pPr>
              <w:rPr>
                <w:bCs/>
                <w:sz w:val="16"/>
              </w:rPr>
            </w:pPr>
          </w:p>
        </w:tc>
        <w:tc>
          <w:tcPr>
            <w:tcW w:w="1440" w:type="dxa"/>
          </w:tcPr>
          <w:p w14:paraId="2F4096AC"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.span</w:t>
            </w:r>
            <w:proofErr w:type="gramEnd"/>
          </w:p>
        </w:tc>
        <w:tc>
          <w:tcPr>
            <w:tcW w:w="900" w:type="dxa"/>
          </w:tcPr>
          <w:p w14:paraId="34B3C65D" w14:textId="00509A6A" w:rsidR="002A3978" w:rsidRDefault="002A3978" w:rsidP="002A3978">
            <w:pPr>
              <w:rPr>
                <w:bCs/>
                <w:sz w:val="16"/>
              </w:rPr>
            </w:pPr>
          </w:p>
        </w:tc>
        <w:tc>
          <w:tcPr>
            <w:tcW w:w="839" w:type="dxa"/>
          </w:tcPr>
          <w:p w14:paraId="6FCD9FDF" w14:textId="77777777" w:rsidR="002A3978" w:rsidRDefault="002A3978" w:rsidP="002A3978">
            <w:pPr>
              <w:jc w:val="center"/>
            </w:pPr>
            <w:proofErr w:type="spellStart"/>
            <w:r>
              <w:rPr>
                <w:bCs/>
                <w:sz w:val="16"/>
              </w:rPr>
              <w:t>CStUpSt</w:t>
            </w:r>
            <w:proofErr w:type="spellEnd"/>
          </w:p>
        </w:tc>
        <w:tc>
          <w:tcPr>
            <w:tcW w:w="1591" w:type="dxa"/>
          </w:tcPr>
          <w:p w14:paraId="3E7B0FCB" w14:textId="77777777" w:rsidR="002A3978" w:rsidRDefault="002A3978" w:rsidP="002A3978">
            <w:pPr>
              <w:rPr>
                <w:bCs/>
                <w:sz w:val="16"/>
              </w:rPr>
            </w:pPr>
            <w:r>
              <w:rPr>
                <w:bCs/>
                <w:sz w:val="16"/>
              </w:rPr>
              <w:t>16384</w:t>
            </w:r>
          </w:p>
        </w:tc>
        <w:tc>
          <w:tcPr>
            <w:tcW w:w="2160" w:type="dxa"/>
          </w:tcPr>
          <w:p w14:paraId="1219BA3D" w14:textId="77777777" w:rsidR="002A3978" w:rsidRDefault="002A3978" w:rsidP="002A3978">
            <w:pPr>
              <w:rPr>
                <w:bCs/>
                <w:sz w:val="16"/>
              </w:rPr>
            </w:pPr>
            <w:r>
              <w:rPr>
                <w:bCs/>
                <w:sz w:val="16"/>
              </w:rPr>
              <w:t>(Cal Result)</w:t>
            </w:r>
          </w:p>
        </w:tc>
        <w:tc>
          <w:tcPr>
            <w:tcW w:w="1350" w:type="dxa"/>
          </w:tcPr>
          <w:p w14:paraId="000A6153" w14:textId="77777777" w:rsidR="002A3978" w:rsidRDefault="002A3978" w:rsidP="002A3978">
            <w:pPr>
              <w:rPr>
                <w:bCs/>
                <w:sz w:val="16"/>
              </w:rPr>
            </w:pPr>
            <w:r>
              <w:rPr>
                <w:bCs/>
                <w:sz w:val="16"/>
              </w:rPr>
              <w:t>(Cal Result)</w:t>
            </w:r>
          </w:p>
        </w:tc>
        <w:tc>
          <w:tcPr>
            <w:tcW w:w="1530" w:type="dxa"/>
          </w:tcPr>
          <w:p w14:paraId="2944523E" w14:textId="77777777" w:rsidR="002A3978" w:rsidRDefault="002A3978" w:rsidP="002A3978">
            <w:pPr>
              <w:rPr>
                <w:bCs/>
                <w:sz w:val="16"/>
              </w:rPr>
            </w:pPr>
            <w:r>
              <w:rPr>
                <w:bCs/>
                <w:sz w:val="16"/>
              </w:rPr>
              <w:t>(Cal Result)</w:t>
            </w:r>
          </w:p>
        </w:tc>
        <w:tc>
          <w:tcPr>
            <w:tcW w:w="2160" w:type="dxa"/>
          </w:tcPr>
          <w:p w14:paraId="3D13EAFE" w14:textId="77777777" w:rsidR="002A3978" w:rsidRDefault="002A3978" w:rsidP="002A3978">
            <w:pPr>
              <w:rPr>
                <w:bCs/>
                <w:sz w:val="16"/>
              </w:rPr>
            </w:pPr>
          </w:p>
        </w:tc>
      </w:tr>
      <w:tr w:rsidR="002A3978" w14:paraId="71870F3A" w14:textId="77777777" w:rsidTr="00992444">
        <w:tc>
          <w:tcPr>
            <w:tcW w:w="1435" w:type="dxa"/>
            <w:vMerge/>
          </w:tcPr>
          <w:p w14:paraId="4982E847" w14:textId="77777777" w:rsidR="002A3978" w:rsidRDefault="002A3978" w:rsidP="002A3978">
            <w:pPr>
              <w:rPr>
                <w:bCs/>
                <w:sz w:val="16"/>
              </w:rPr>
            </w:pPr>
          </w:p>
        </w:tc>
        <w:tc>
          <w:tcPr>
            <w:tcW w:w="1440" w:type="dxa"/>
          </w:tcPr>
          <w:p w14:paraId="625F6272"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.offset</w:t>
            </w:r>
            <w:proofErr w:type="gramEnd"/>
          </w:p>
        </w:tc>
        <w:tc>
          <w:tcPr>
            <w:tcW w:w="900" w:type="dxa"/>
          </w:tcPr>
          <w:p w14:paraId="3E15BA65" w14:textId="4085A6DE" w:rsidR="002A3978" w:rsidRDefault="002A3978" w:rsidP="002A3978">
            <w:pPr>
              <w:rPr>
                <w:bCs/>
                <w:sz w:val="16"/>
              </w:rPr>
            </w:pPr>
          </w:p>
        </w:tc>
        <w:tc>
          <w:tcPr>
            <w:tcW w:w="839" w:type="dxa"/>
          </w:tcPr>
          <w:p w14:paraId="629C7CEC" w14:textId="77777777" w:rsidR="002A3978" w:rsidRDefault="002A3978" w:rsidP="002A3978">
            <w:pPr>
              <w:jc w:val="center"/>
            </w:pPr>
            <w:proofErr w:type="spellStart"/>
            <w:r>
              <w:rPr>
                <w:bCs/>
                <w:sz w:val="16"/>
              </w:rPr>
              <w:t>CStUpSt</w:t>
            </w:r>
            <w:proofErr w:type="spellEnd"/>
          </w:p>
        </w:tc>
        <w:tc>
          <w:tcPr>
            <w:tcW w:w="1591" w:type="dxa"/>
          </w:tcPr>
          <w:p w14:paraId="28714779" w14:textId="77777777" w:rsidR="002A3978" w:rsidRDefault="002A3978" w:rsidP="002A3978">
            <w:pPr>
              <w:rPr>
                <w:bCs/>
                <w:sz w:val="16"/>
              </w:rPr>
            </w:pPr>
            <w:r>
              <w:rPr>
                <w:bCs/>
                <w:sz w:val="16"/>
              </w:rPr>
              <w:t>0</w:t>
            </w:r>
          </w:p>
        </w:tc>
        <w:tc>
          <w:tcPr>
            <w:tcW w:w="2160" w:type="dxa"/>
          </w:tcPr>
          <w:p w14:paraId="1CCFA95A" w14:textId="77777777" w:rsidR="002A3978" w:rsidRDefault="002A3978" w:rsidP="002A3978">
            <w:pPr>
              <w:rPr>
                <w:bCs/>
                <w:sz w:val="16"/>
              </w:rPr>
            </w:pPr>
            <w:r>
              <w:rPr>
                <w:bCs/>
                <w:sz w:val="16"/>
              </w:rPr>
              <w:t>(Cal Result)</w:t>
            </w:r>
          </w:p>
        </w:tc>
        <w:tc>
          <w:tcPr>
            <w:tcW w:w="1350" w:type="dxa"/>
          </w:tcPr>
          <w:p w14:paraId="65A0A49B" w14:textId="77777777" w:rsidR="002A3978" w:rsidRDefault="002A3978" w:rsidP="002A3978">
            <w:pPr>
              <w:rPr>
                <w:bCs/>
                <w:sz w:val="16"/>
              </w:rPr>
            </w:pPr>
            <w:r>
              <w:rPr>
                <w:bCs/>
                <w:sz w:val="16"/>
              </w:rPr>
              <w:t>(Cal Result)</w:t>
            </w:r>
          </w:p>
        </w:tc>
        <w:tc>
          <w:tcPr>
            <w:tcW w:w="1530" w:type="dxa"/>
          </w:tcPr>
          <w:p w14:paraId="5ED7B003" w14:textId="77777777" w:rsidR="002A3978" w:rsidRDefault="002A3978" w:rsidP="002A3978">
            <w:pPr>
              <w:rPr>
                <w:bCs/>
                <w:sz w:val="16"/>
              </w:rPr>
            </w:pPr>
            <w:r>
              <w:rPr>
                <w:bCs/>
                <w:sz w:val="16"/>
              </w:rPr>
              <w:t>(Cal Result)</w:t>
            </w:r>
          </w:p>
        </w:tc>
        <w:tc>
          <w:tcPr>
            <w:tcW w:w="2160" w:type="dxa"/>
          </w:tcPr>
          <w:p w14:paraId="13885DE6" w14:textId="77777777" w:rsidR="002A3978" w:rsidRDefault="002A3978" w:rsidP="002A3978">
            <w:pPr>
              <w:rPr>
                <w:bCs/>
                <w:sz w:val="16"/>
              </w:rPr>
            </w:pPr>
          </w:p>
        </w:tc>
      </w:tr>
      <w:tr w:rsidR="002A3978" w14:paraId="2BFADA15" w14:textId="77777777" w:rsidTr="00992444">
        <w:tc>
          <w:tcPr>
            <w:tcW w:w="1435" w:type="dxa"/>
            <w:vMerge/>
          </w:tcPr>
          <w:p w14:paraId="656019A1" w14:textId="77777777" w:rsidR="002A3978" w:rsidRDefault="002A3978" w:rsidP="002A3978">
            <w:pPr>
              <w:rPr>
                <w:bCs/>
                <w:sz w:val="16"/>
              </w:rPr>
            </w:pPr>
          </w:p>
        </w:tc>
        <w:tc>
          <w:tcPr>
            <w:tcW w:w="1440" w:type="dxa"/>
          </w:tcPr>
          <w:p w14:paraId="2EA9BB5D"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.span</w:t>
            </w:r>
            <w:proofErr w:type="gramEnd"/>
          </w:p>
        </w:tc>
        <w:tc>
          <w:tcPr>
            <w:tcW w:w="900" w:type="dxa"/>
          </w:tcPr>
          <w:p w14:paraId="32C4358B" w14:textId="47A20BC1" w:rsidR="002A3978" w:rsidRDefault="002A3978" w:rsidP="002A3978">
            <w:pPr>
              <w:rPr>
                <w:bCs/>
                <w:sz w:val="16"/>
              </w:rPr>
            </w:pPr>
          </w:p>
        </w:tc>
        <w:tc>
          <w:tcPr>
            <w:tcW w:w="839" w:type="dxa"/>
          </w:tcPr>
          <w:p w14:paraId="2C46D93C" w14:textId="77777777" w:rsidR="002A3978" w:rsidRDefault="002A3978" w:rsidP="002A3978">
            <w:pPr>
              <w:jc w:val="center"/>
            </w:pPr>
            <w:proofErr w:type="spellStart"/>
            <w:r>
              <w:rPr>
                <w:bCs/>
                <w:sz w:val="16"/>
              </w:rPr>
              <w:t>CStUpSt</w:t>
            </w:r>
            <w:proofErr w:type="spellEnd"/>
          </w:p>
        </w:tc>
        <w:tc>
          <w:tcPr>
            <w:tcW w:w="1591" w:type="dxa"/>
          </w:tcPr>
          <w:p w14:paraId="35088E11" w14:textId="77777777" w:rsidR="002A3978" w:rsidRDefault="002A3978" w:rsidP="002A3978">
            <w:pPr>
              <w:rPr>
                <w:bCs/>
                <w:sz w:val="16"/>
              </w:rPr>
            </w:pPr>
            <w:r>
              <w:rPr>
                <w:bCs/>
                <w:sz w:val="16"/>
              </w:rPr>
              <w:t>16384</w:t>
            </w:r>
          </w:p>
        </w:tc>
        <w:tc>
          <w:tcPr>
            <w:tcW w:w="2160" w:type="dxa"/>
          </w:tcPr>
          <w:p w14:paraId="243EEFA7" w14:textId="77777777" w:rsidR="002A3978" w:rsidRDefault="002A3978" w:rsidP="002A3978">
            <w:pPr>
              <w:rPr>
                <w:bCs/>
                <w:sz w:val="16"/>
              </w:rPr>
            </w:pPr>
            <w:r>
              <w:rPr>
                <w:bCs/>
                <w:sz w:val="16"/>
              </w:rPr>
              <w:t>(Cal Result)</w:t>
            </w:r>
          </w:p>
        </w:tc>
        <w:tc>
          <w:tcPr>
            <w:tcW w:w="1350" w:type="dxa"/>
          </w:tcPr>
          <w:p w14:paraId="1D7CAC77" w14:textId="77777777" w:rsidR="002A3978" w:rsidRDefault="002A3978" w:rsidP="002A3978">
            <w:pPr>
              <w:rPr>
                <w:bCs/>
                <w:sz w:val="16"/>
              </w:rPr>
            </w:pPr>
            <w:r>
              <w:rPr>
                <w:bCs/>
                <w:sz w:val="16"/>
              </w:rPr>
              <w:t>(Cal Result)</w:t>
            </w:r>
          </w:p>
        </w:tc>
        <w:tc>
          <w:tcPr>
            <w:tcW w:w="1530" w:type="dxa"/>
          </w:tcPr>
          <w:p w14:paraId="52F1200E" w14:textId="77777777" w:rsidR="002A3978" w:rsidRDefault="002A3978" w:rsidP="002A3978">
            <w:pPr>
              <w:rPr>
                <w:bCs/>
                <w:sz w:val="16"/>
              </w:rPr>
            </w:pPr>
            <w:r>
              <w:rPr>
                <w:bCs/>
                <w:sz w:val="16"/>
              </w:rPr>
              <w:t>(Cal Result)</w:t>
            </w:r>
          </w:p>
        </w:tc>
        <w:tc>
          <w:tcPr>
            <w:tcW w:w="2160" w:type="dxa"/>
          </w:tcPr>
          <w:p w14:paraId="0767963A" w14:textId="77777777" w:rsidR="002A3978" w:rsidRDefault="002A3978" w:rsidP="002A3978">
            <w:pPr>
              <w:rPr>
                <w:bCs/>
                <w:sz w:val="16"/>
              </w:rPr>
            </w:pPr>
          </w:p>
        </w:tc>
      </w:tr>
      <w:tr w:rsidR="002A3978" w14:paraId="1B20D177" w14:textId="77777777" w:rsidTr="00992444">
        <w:tc>
          <w:tcPr>
            <w:tcW w:w="1435" w:type="dxa"/>
            <w:vMerge/>
          </w:tcPr>
          <w:p w14:paraId="518D1525" w14:textId="77777777" w:rsidR="002A3978" w:rsidRDefault="002A3978" w:rsidP="002A3978">
            <w:pPr>
              <w:rPr>
                <w:bCs/>
                <w:sz w:val="16"/>
              </w:rPr>
            </w:pPr>
          </w:p>
        </w:tc>
        <w:tc>
          <w:tcPr>
            <w:tcW w:w="1440" w:type="dxa"/>
          </w:tcPr>
          <w:p w14:paraId="7442F446"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.offset</w:t>
            </w:r>
            <w:proofErr w:type="gramEnd"/>
          </w:p>
        </w:tc>
        <w:tc>
          <w:tcPr>
            <w:tcW w:w="900" w:type="dxa"/>
          </w:tcPr>
          <w:p w14:paraId="2C710B27" w14:textId="7F0EC25A" w:rsidR="002A3978" w:rsidRDefault="002A3978" w:rsidP="002A3978">
            <w:pPr>
              <w:rPr>
                <w:bCs/>
                <w:sz w:val="16"/>
              </w:rPr>
            </w:pPr>
          </w:p>
        </w:tc>
        <w:tc>
          <w:tcPr>
            <w:tcW w:w="839" w:type="dxa"/>
          </w:tcPr>
          <w:p w14:paraId="07C5A16D" w14:textId="77777777" w:rsidR="002A3978" w:rsidRDefault="002A3978" w:rsidP="002A3978">
            <w:pPr>
              <w:jc w:val="center"/>
            </w:pPr>
            <w:proofErr w:type="spellStart"/>
            <w:r>
              <w:rPr>
                <w:bCs/>
                <w:sz w:val="16"/>
              </w:rPr>
              <w:t>CStUpSt</w:t>
            </w:r>
            <w:proofErr w:type="spellEnd"/>
          </w:p>
        </w:tc>
        <w:tc>
          <w:tcPr>
            <w:tcW w:w="1591" w:type="dxa"/>
          </w:tcPr>
          <w:p w14:paraId="43CE864C" w14:textId="77777777" w:rsidR="002A3978" w:rsidRDefault="002A3978" w:rsidP="002A3978">
            <w:pPr>
              <w:rPr>
                <w:bCs/>
                <w:sz w:val="16"/>
              </w:rPr>
            </w:pPr>
            <w:r>
              <w:rPr>
                <w:bCs/>
                <w:sz w:val="16"/>
              </w:rPr>
              <w:t>0</w:t>
            </w:r>
          </w:p>
        </w:tc>
        <w:tc>
          <w:tcPr>
            <w:tcW w:w="2160" w:type="dxa"/>
          </w:tcPr>
          <w:p w14:paraId="6502F82F" w14:textId="77777777" w:rsidR="002A3978" w:rsidRDefault="002A3978" w:rsidP="002A3978">
            <w:pPr>
              <w:rPr>
                <w:bCs/>
                <w:sz w:val="16"/>
              </w:rPr>
            </w:pPr>
            <w:r>
              <w:rPr>
                <w:bCs/>
                <w:sz w:val="16"/>
              </w:rPr>
              <w:t>(Cal Result)</w:t>
            </w:r>
          </w:p>
        </w:tc>
        <w:tc>
          <w:tcPr>
            <w:tcW w:w="1350" w:type="dxa"/>
          </w:tcPr>
          <w:p w14:paraId="3DF81677" w14:textId="77777777" w:rsidR="002A3978" w:rsidRDefault="002A3978" w:rsidP="002A3978">
            <w:pPr>
              <w:rPr>
                <w:bCs/>
                <w:sz w:val="16"/>
              </w:rPr>
            </w:pPr>
            <w:r>
              <w:rPr>
                <w:bCs/>
                <w:sz w:val="16"/>
              </w:rPr>
              <w:t>(Cal Result)</w:t>
            </w:r>
          </w:p>
        </w:tc>
        <w:tc>
          <w:tcPr>
            <w:tcW w:w="1530" w:type="dxa"/>
          </w:tcPr>
          <w:p w14:paraId="7182A294" w14:textId="77777777" w:rsidR="002A3978" w:rsidRDefault="002A3978" w:rsidP="002A3978">
            <w:pPr>
              <w:rPr>
                <w:bCs/>
                <w:sz w:val="16"/>
              </w:rPr>
            </w:pPr>
            <w:r>
              <w:rPr>
                <w:bCs/>
                <w:sz w:val="16"/>
              </w:rPr>
              <w:t>(Cal Result)</w:t>
            </w:r>
          </w:p>
        </w:tc>
        <w:tc>
          <w:tcPr>
            <w:tcW w:w="2160" w:type="dxa"/>
          </w:tcPr>
          <w:p w14:paraId="3BA3EF51" w14:textId="77777777" w:rsidR="002A3978" w:rsidRDefault="002A3978" w:rsidP="002A3978">
            <w:pPr>
              <w:rPr>
                <w:bCs/>
                <w:sz w:val="16"/>
              </w:rPr>
            </w:pPr>
          </w:p>
        </w:tc>
      </w:tr>
      <w:tr w:rsidR="002A3978" w14:paraId="655437EE" w14:textId="77777777" w:rsidTr="00992444">
        <w:tc>
          <w:tcPr>
            <w:tcW w:w="1435" w:type="dxa"/>
            <w:vMerge/>
          </w:tcPr>
          <w:p w14:paraId="5510904E" w14:textId="77777777" w:rsidR="002A3978" w:rsidRDefault="002A3978" w:rsidP="002A3978">
            <w:pPr>
              <w:rPr>
                <w:bCs/>
                <w:sz w:val="16"/>
              </w:rPr>
            </w:pPr>
          </w:p>
        </w:tc>
        <w:tc>
          <w:tcPr>
            <w:tcW w:w="1440" w:type="dxa"/>
          </w:tcPr>
          <w:p w14:paraId="2DB11F69"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.span</w:t>
            </w:r>
            <w:proofErr w:type="gramEnd"/>
          </w:p>
        </w:tc>
        <w:tc>
          <w:tcPr>
            <w:tcW w:w="900" w:type="dxa"/>
          </w:tcPr>
          <w:p w14:paraId="777CE483" w14:textId="1FF8FA90" w:rsidR="002A3978" w:rsidRDefault="002A3978" w:rsidP="002A3978">
            <w:pPr>
              <w:rPr>
                <w:bCs/>
                <w:sz w:val="16"/>
              </w:rPr>
            </w:pPr>
          </w:p>
        </w:tc>
        <w:tc>
          <w:tcPr>
            <w:tcW w:w="839" w:type="dxa"/>
          </w:tcPr>
          <w:p w14:paraId="0D57702D" w14:textId="77777777" w:rsidR="002A3978" w:rsidRDefault="002A3978" w:rsidP="002A3978">
            <w:pPr>
              <w:jc w:val="center"/>
            </w:pPr>
            <w:proofErr w:type="spellStart"/>
            <w:r>
              <w:rPr>
                <w:bCs/>
                <w:sz w:val="16"/>
              </w:rPr>
              <w:t>CStUpSt</w:t>
            </w:r>
            <w:proofErr w:type="spellEnd"/>
          </w:p>
        </w:tc>
        <w:tc>
          <w:tcPr>
            <w:tcW w:w="1591" w:type="dxa"/>
          </w:tcPr>
          <w:p w14:paraId="6E77281D" w14:textId="77777777" w:rsidR="002A3978" w:rsidRDefault="002A3978" w:rsidP="002A3978">
            <w:pPr>
              <w:rPr>
                <w:bCs/>
                <w:sz w:val="16"/>
              </w:rPr>
            </w:pPr>
            <w:r>
              <w:rPr>
                <w:bCs/>
                <w:sz w:val="16"/>
              </w:rPr>
              <w:t>16384</w:t>
            </w:r>
          </w:p>
        </w:tc>
        <w:tc>
          <w:tcPr>
            <w:tcW w:w="2160" w:type="dxa"/>
          </w:tcPr>
          <w:p w14:paraId="6C4AE275" w14:textId="77777777" w:rsidR="002A3978" w:rsidRDefault="002A3978" w:rsidP="002A3978">
            <w:pPr>
              <w:rPr>
                <w:bCs/>
                <w:sz w:val="16"/>
              </w:rPr>
            </w:pPr>
            <w:r>
              <w:rPr>
                <w:bCs/>
                <w:sz w:val="16"/>
              </w:rPr>
              <w:t>(Cal Result)</w:t>
            </w:r>
          </w:p>
        </w:tc>
        <w:tc>
          <w:tcPr>
            <w:tcW w:w="1350" w:type="dxa"/>
          </w:tcPr>
          <w:p w14:paraId="0FDEA183" w14:textId="77777777" w:rsidR="002A3978" w:rsidRDefault="002A3978" w:rsidP="002A3978">
            <w:pPr>
              <w:rPr>
                <w:bCs/>
                <w:sz w:val="16"/>
              </w:rPr>
            </w:pPr>
            <w:r>
              <w:rPr>
                <w:bCs/>
                <w:sz w:val="16"/>
              </w:rPr>
              <w:t>(Cal Result)</w:t>
            </w:r>
          </w:p>
        </w:tc>
        <w:tc>
          <w:tcPr>
            <w:tcW w:w="1530" w:type="dxa"/>
          </w:tcPr>
          <w:p w14:paraId="6AE6CD91" w14:textId="77777777" w:rsidR="002A3978" w:rsidRDefault="002A3978" w:rsidP="002A3978">
            <w:pPr>
              <w:rPr>
                <w:bCs/>
                <w:sz w:val="16"/>
              </w:rPr>
            </w:pPr>
            <w:r>
              <w:rPr>
                <w:bCs/>
                <w:sz w:val="16"/>
              </w:rPr>
              <w:t>(Cal Result)</w:t>
            </w:r>
          </w:p>
        </w:tc>
        <w:tc>
          <w:tcPr>
            <w:tcW w:w="2160" w:type="dxa"/>
          </w:tcPr>
          <w:p w14:paraId="33692F9C" w14:textId="77777777" w:rsidR="002A3978" w:rsidRDefault="002A3978" w:rsidP="002A3978">
            <w:pPr>
              <w:rPr>
                <w:bCs/>
                <w:sz w:val="16"/>
              </w:rPr>
            </w:pPr>
          </w:p>
        </w:tc>
      </w:tr>
      <w:tr w:rsidR="002A3978" w14:paraId="4E773F86" w14:textId="77777777" w:rsidTr="00992444">
        <w:tc>
          <w:tcPr>
            <w:tcW w:w="1435" w:type="dxa"/>
            <w:vMerge/>
          </w:tcPr>
          <w:p w14:paraId="6AF29181" w14:textId="77777777" w:rsidR="002A3978" w:rsidRDefault="002A3978" w:rsidP="002A3978">
            <w:pPr>
              <w:rPr>
                <w:bCs/>
                <w:sz w:val="16"/>
              </w:rPr>
            </w:pPr>
          </w:p>
        </w:tc>
        <w:tc>
          <w:tcPr>
            <w:tcW w:w="1440" w:type="dxa"/>
          </w:tcPr>
          <w:p w14:paraId="3E1753DC"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.offset</w:t>
            </w:r>
            <w:proofErr w:type="gramEnd"/>
          </w:p>
        </w:tc>
        <w:tc>
          <w:tcPr>
            <w:tcW w:w="900" w:type="dxa"/>
          </w:tcPr>
          <w:p w14:paraId="76C4FF37" w14:textId="70386213" w:rsidR="002A3978" w:rsidRDefault="002A3978" w:rsidP="002A3978">
            <w:pPr>
              <w:rPr>
                <w:bCs/>
                <w:sz w:val="16"/>
              </w:rPr>
            </w:pPr>
          </w:p>
        </w:tc>
        <w:tc>
          <w:tcPr>
            <w:tcW w:w="839" w:type="dxa"/>
          </w:tcPr>
          <w:p w14:paraId="7E7FDCD5" w14:textId="77777777" w:rsidR="002A3978" w:rsidRDefault="002A3978" w:rsidP="002A3978">
            <w:pPr>
              <w:jc w:val="center"/>
            </w:pPr>
            <w:proofErr w:type="spellStart"/>
            <w:r>
              <w:rPr>
                <w:bCs/>
                <w:sz w:val="16"/>
              </w:rPr>
              <w:t>CStUpSt</w:t>
            </w:r>
            <w:proofErr w:type="spellEnd"/>
          </w:p>
        </w:tc>
        <w:tc>
          <w:tcPr>
            <w:tcW w:w="1591" w:type="dxa"/>
          </w:tcPr>
          <w:p w14:paraId="0A47E153" w14:textId="77777777" w:rsidR="002A3978" w:rsidRDefault="002A3978" w:rsidP="002A3978">
            <w:pPr>
              <w:rPr>
                <w:bCs/>
                <w:sz w:val="16"/>
              </w:rPr>
            </w:pPr>
            <w:r>
              <w:rPr>
                <w:bCs/>
                <w:sz w:val="16"/>
              </w:rPr>
              <w:t>0</w:t>
            </w:r>
          </w:p>
        </w:tc>
        <w:tc>
          <w:tcPr>
            <w:tcW w:w="2160" w:type="dxa"/>
          </w:tcPr>
          <w:p w14:paraId="029BF011" w14:textId="77777777" w:rsidR="002A3978" w:rsidRDefault="002A3978" w:rsidP="002A3978">
            <w:pPr>
              <w:rPr>
                <w:bCs/>
                <w:sz w:val="16"/>
              </w:rPr>
            </w:pPr>
            <w:r>
              <w:rPr>
                <w:bCs/>
                <w:sz w:val="16"/>
              </w:rPr>
              <w:t>(Cal Result)</w:t>
            </w:r>
          </w:p>
        </w:tc>
        <w:tc>
          <w:tcPr>
            <w:tcW w:w="1350" w:type="dxa"/>
          </w:tcPr>
          <w:p w14:paraId="33557785" w14:textId="77777777" w:rsidR="002A3978" w:rsidRDefault="002A3978" w:rsidP="002A3978">
            <w:pPr>
              <w:rPr>
                <w:bCs/>
                <w:sz w:val="16"/>
              </w:rPr>
            </w:pPr>
            <w:r>
              <w:rPr>
                <w:bCs/>
                <w:sz w:val="16"/>
              </w:rPr>
              <w:t>(Cal Result)</w:t>
            </w:r>
          </w:p>
        </w:tc>
        <w:tc>
          <w:tcPr>
            <w:tcW w:w="1530" w:type="dxa"/>
          </w:tcPr>
          <w:p w14:paraId="70D6FDC3" w14:textId="77777777" w:rsidR="002A3978" w:rsidRDefault="002A3978" w:rsidP="002A3978">
            <w:pPr>
              <w:rPr>
                <w:bCs/>
                <w:sz w:val="16"/>
              </w:rPr>
            </w:pPr>
            <w:r>
              <w:rPr>
                <w:bCs/>
                <w:sz w:val="16"/>
              </w:rPr>
              <w:t>(Cal Result)</w:t>
            </w:r>
          </w:p>
        </w:tc>
        <w:tc>
          <w:tcPr>
            <w:tcW w:w="2160" w:type="dxa"/>
          </w:tcPr>
          <w:p w14:paraId="02D20786" w14:textId="77777777" w:rsidR="002A3978" w:rsidRDefault="002A3978" w:rsidP="002A3978">
            <w:pPr>
              <w:rPr>
                <w:bCs/>
                <w:sz w:val="16"/>
              </w:rPr>
            </w:pPr>
          </w:p>
        </w:tc>
      </w:tr>
      <w:tr w:rsidR="002A3978" w14:paraId="3C6A1549" w14:textId="77777777" w:rsidTr="00992444">
        <w:tc>
          <w:tcPr>
            <w:tcW w:w="1435" w:type="dxa"/>
            <w:vMerge/>
          </w:tcPr>
          <w:p w14:paraId="4FCCD917" w14:textId="77777777" w:rsidR="002A3978" w:rsidRDefault="002A3978" w:rsidP="002A3978">
            <w:pPr>
              <w:rPr>
                <w:bCs/>
                <w:sz w:val="16"/>
              </w:rPr>
            </w:pPr>
          </w:p>
        </w:tc>
        <w:tc>
          <w:tcPr>
            <w:tcW w:w="1440" w:type="dxa"/>
          </w:tcPr>
          <w:p w14:paraId="4D6D2BDB"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.span</w:t>
            </w:r>
            <w:proofErr w:type="gramEnd"/>
          </w:p>
        </w:tc>
        <w:tc>
          <w:tcPr>
            <w:tcW w:w="900" w:type="dxa"/>
          </w:tcPr>
          <w:p w14:paraId="00B116EF" w14:textId="1F20EE92" w:rsidR="002A3978" w:rsidRDefault="002A3978" w:rsidP="002A3978">
            <w:pPr>
              <w:rPr>
                <w:bCs/>
                <w:sz w:val="16"/>
              </w:rPr>
            </w:pPr>
          </w:p>
        </w:tc>
        <w:tc>
          <w:tcPr>
            <w:tcW w:w="839" w:type="dxa"/>
          </w:tcPr>
          <w:p w14:paraId="24C97E8E" w14:textId="77777777" w:rsidR="002A3978" w:rsidRDefault="002A3978" w:rsidP="002A3978">
            <w:pPr>
              <w:jc w:val="center"/>
            </w:pPr>
            <w:proofErr w:type="spellStart"/>
            <w:r>
              <w:rPr>
                <w:bCs/>
                <w:sz w:val="16"/>
              </w:rPr>
              <w:t>CStUpSt</w:t>
            </w:r>
            <w:proofErr w:type="spellEnd"/>
          </w:p>
        </w:tc>
        <w:tc>
          <w:tcPr>
            <w:tcW w:w="1591" w:type="dxa"/>
          </w:tcPr>
          <w:p w14:paraId="6108DC1C" w14:textId="77777777" w:rsidR="002A3978" w:rsidRDefault="002A3978" w:rsidP="002A3978">
            <w:pPr>
              <w:rPr>
                <w:bCs/>
                <w:sz w:val="16"/>
              </w:rPr>
            </w:pPr>
            <w:r>
              <w:rPr>
                <w:bCs/>
                <w:sz w:val="16"/>
              </w:rPr>
              <w:t>16384</w:t>
            </w:r>
          </w:p>
        </w:tc>
        <w:tc>
          <w:tcPr>
            <w:tcW w:w="2160" w:type="dxa"/>
          </w:tcPr>
          <w:p w14:paraId="2BF1114D" w14:textId="77777777" w:rsidR="002A3978" w:rsidRDefault="002A3978" w:rsidP="002A3978">
            <w:pPr>
              <w:rPr>
                <w:bCs/>
                <w:sz w:val="16"/>
              </w:rPr>
            </w:pPr>
            <w:r>
              <w:rPr>
                <w:bCs/>
                <w:sz w:val="16"/>
              </w:rPr>
              <w:t>(Cal Result)</w:t>
            </w:r>
          </w:p>
        </w:tc>
        <w:tc>
          <w:tcPr>
            <w:tcW w:w="1350" w:type="dxa"/>
          </w:tcPr>
          <w:p w14:paraId="5A318127" w14:textId="77777777" w:rsidR="002A3978" w:rsidRDefault="002A3978" w:rsidP="002A3978">
            <w:pPr>
              <w:rPr>
                <w:bCs/>
                <w:sz w:val="16"/>
              </w:rPr>
            </w:pPr>
            <w:r>
              <w:rPr>
                <w:bCs/>
                <w:sz w:val="16"/>
              </w:rPr>
              <w:t>(Cal Result)</w:t>
            </w:r>
          </w:p>
        </w:tc>
        <w:tc>
          <w:tcPr>
            <w:tcW w:w="1530" w:type="dxa"/>
          </w:tcPr>
          <w:p w14:paraId="38348844" w14:textId="77777777" w:rsidR="002A3978" w:rsidRDefault="002A3978" w:rsidP="002A3978">
            <w:pPr>
              <w:rPr>
                <w:bCs/>
                <w:sz w:val="16"/>
              </w:rPr>
            </w:pPr>
            <w:r>
              <w:rPr>
                <w:bCs/>
                <w:sz w:val="16"/>
              </w:rPr>
              <w:t>(Cal Result)</w:t>
            </w:r>
          </w:p>
        </w:tc>
        <w:tc>
          <w:tcPr>
            <w:tcW w:w="2160" w:type="dxa"/>
          </w:tcPr>
          <w:p w14:paraId="525C5D09" w14:textId="77777777" w:rsidR="002A3978" w:rsidRDefault="002A3978" w:rsidP="002A3978">
            <w:pPr>
              <w:rPr>
                <w:bCs/>
                <w:sz w:val="16"/>
              </w:rPr>
            </w:pPr>
          </w:p>
        </w:tc>
      </w:tr>
      <w:tr w:rsidR="002A3978" w14:paraId="58D80E7D" w14:textId="77777777" w:rsidTr="00992444">
        <w:tc>
          <w:tcPr>
            <w:tcW w:w="1435" w:type="dxa"/>
            <w:vMerge/>
          </w:tcPr>
          <w:p w14:paraId="4CBF6464" w14:textId="77777777" w:rsidR="002A3978" w:rsidRDefault="002A3978" w:rsidP="002A3978">
            <w:pPr>
              <w:rPr>
                <w:bCs/>
                <w:sz w:val="16"/>
              </w:rPr>
            </w:pPr>
          </w:p>
        </w:tc>
        <w:tc>
          <w:tcPr>
            <w:tcW w:w="1440" w:type="dxa"/>
          </w:tcPr>
          <w:p w14:paraId="5B59CD2C"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.offset</w:t>
            </w:r>
            <w:proofErr w:type="gramEnd"/>
          </w:p>
        </w:tc>
        <w:tc>
          <w:tcPr>
            <w:tcW w:w="900" w:type="dxa"/>
          </w:tcPr>
          <w:p w14:paraId="657B261E" w14:textId="3B76E5C7" w:rsidR="002A3978" w:rsidRDefault="002A3978" w:rsidP="002A3978">
            <w:pPr>
              <w:rPr>
                <w:bCs/>
                <w:sz w:val="16"/>
              </w:rPr>
            </w:pPr>
          </w:p>
        </w:tc>
        <w:tc>
          <w:tcPr>
            <w:tcW w:w="839" w:type="dxa"/>
          </w:tcPr>
          <w:p w14:paraId="40724C47" w14:textId="77777777" w:rsidR="002A3978" w:rsidRDefault="002A3978" w:rsidP="002A3978">
            <w:pPr>
              <w:jc w:val="center"/>
            </w:pPr>
            <w:proofErr w:type="spellStart"/>
            <w:r>
              <w:rPr>
                <w:bCs/>
                <w:sz w:val="16"/>
              </w:rPr>
              <w:t>CStUpSt</w:t>
            </w:r>
            <w:proofErr w:type="spellEnd"/>
          </w:p>
        </w:tc>
        <w:tc>
          <w:tcPr>
            <w:tcW w:w="1591" w:type="dxa"/>
          </w:tcPr>
          <w:p w14:paraId="7BE51189" w14:textId="77777777" w:rsidR="002A3978" w:rsidRDefault="002A3978" w:rsidP="002A3978">
            <w:pPr>
              <w:rPr>
                <w:bCs/>
                <w:sz w:val="16"/>
              </w:rPr>
            </w:pPr>
            <w:r>
              <w:rPr>
                <w:bCs/>
                <w:sz w:val="16"/>
              </w:rPr>
              <w:t>0</w:t>
            </w:r>
          </w:p>
        </w:tc>
        <w:tc>
          <w:tcPr>
            <w:tcW w:w="2160" w:type="dxa"/>
          </w:tcPr>
          <w:p w14:paraId="1DDEBB7E" w14:textId="77777777" w:rsidR="002A3978" w:rsidRDefault="002A3978" w:rsidP="002A3978">
            <w:pPr>
              <w:rPr>
                <w:bCs/>
                <w:sz w:val="16"/>
              </w:rPr>
            </w:pPr>
            <w:r>
              <w:rPr>
                <w:bCs/>
                <w:sz w:val="16"/>
              </w:rPr>
              <w:t>(Cal Result)</w:t>
            </w:r>
          </w:p>
        </w:tc>
        <w:tc>
          <w:tcPr>
            <w:tcW w:w="1350" w:type="dxa"/>
          </w:tcPr>
          <w:p w14:paraId="04CB9B08" w14:textId="77777777" w:rsidR="002A3978" w:rsidRDefault="002A3978" w:rsidP="002A3978">
            <w:pPr>
              <w:rPr>
                <w:bCs/>
                <w:sz w:val="16"/>
              </w:rPr>
            </w:pPr>
            <w:r>
              <w:rPr>
                <w:bCs/>
                <w:sz w:val="16"/>
              </w:rPr>
              <w:t>(Cal Result)</w:t>
            </w:r>
          </w:p>
        </w:tc>
        <w:tc>
          <w:tcPr>
            <w:tcW w:w="1530" w:type="dxa"/>
          </w:tcPr>
          <w:p w14:paraId="1207359C" w14:textId="77777777" w:rsidR="002A3978" w:rsidRDefault="002A3978" w:rsidP="002A3978">
            <w:pPr>
              <w:rPr>
                <w:bCs/>
                <w:sz w:val="16"/>
              </w:rPr>
            </w:pPr>
            <w:r>
              <w:rPr>
                <w:bCs/>
                <w:sz w:val="16"/>
              </w:rPr>
              <w:t>(Cal Result)</w:t>
            </w:r>
          </w:p>
        </w:tc>
        <w:tc>
          <w:tcPr>
            <w:tcW w:w="2160" w:type="dxa"/>
          </w:tcPr>
          <w:p w14:paraId="39A061E3" w14:textId="77777777" w:rsidR="002A3978" w:rsidRDefault="002A3978" w:rsidP="002A3978">
            <w:pPr>
              <w:rPr>
                <w:bCs/>
                <w:sz w:val="16"/>
              </w:rPr>
            </w:pPr>
          </w:p>
        </w:tc>
      </w:tr>
      <w:tr w:rsidR="002A3978" w14:paraId="670BE4C6" w14:textId="77777777" w:rsidTr="00992444">
        <w:tc>
          <w:tcPr>
            <w:tcW w:w="1435" w:type="dxa"/>
            <w:vMerge/>
          </w:tcPr>
          <w:p w14:paraId="73B0C71F" w14:textId="77777777" w:rsidR="002A3978" w:rsidRDefault="002A3978" w:rsidP="002A3978">
            <w:pPr>
              <w:rPr>
                <w:bCs/>
                <w:sz w:val="16"/>
              </w:rPr>
            </w:pPr>
          </w:p>
        </w:tc>
        <w:tc>
          <w:tcPr>
            <w:tcW w:w="1440" w:type="dxa"/>
          </w:tcPr>
          <w:p w14:paraId="16B1BB9B"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.span</w:t>
            </w:r>
            <w:proofErr w:type="gramEnd"/>
          </w:p>
        </w:tc>
        <w:tc>
          <w:tcPr>
            <w:tcW w:w="900" w:type="dxa"/>
          </w:tcPr>
          <w:p w14:paraId="5FD3D7D0" w14:textId="4598EC65" w:rsidR="002A3978" w:rsidRDefault="002A3978" w:rsidP="002A3978">
            <w:pPr>
              <w:rPr>
                <w:bCs/>
                <w:sz w:val="16"/>
              </w:rPr>
            </w:pPr>
          </w:p>
        </w:tc>
        <w:tc>
          <w:tcPr>
            <w:tcW w:w="839" w:type="dxa"/>
          </w:tcPr>
          <w:p w14:paraId="5D0B2199" w14:textId="77777777" w:rsidR="002A3978" w:rsidRDefault="002A3978" w:rsidP="002A3978">
            <w:pPr>
              <w:jc w:val="center"/>
            </w:pPr>
            <w:proofErr w:type="spellStart"/>
            <w:r>
              <w:rPr>
                <w:bCs/>
                <w:sz w:val="16"/>
              </w:rPr>
              <w:t>CStUpSt</w:t>
            </w:r>
            <w:proofErr w:type="spellEnd"/>
          </w:p>
        </w:tc>
        <w:tc>
          <w:tcPr>
            <w:tcW w:w="1591" w:type="dxa"/>
          </w:tcPr>
          <w:p w14:paraId="0F14DF06" w14:textId="77777777" w:rsidR="002A3978" w:rsidRDefault="002A3978" w:rsidP="002A3978">
            <w:pPr>
              <w:rPr>
                <w:bCs/>
                <w:sz w:val="16"/>
              </w:rPr>
            </w:pPr>
            <w:r>
              <w:rPr>
                <w:bCs/>
                <w:sz w:val="16"/>
              </w:rPr>
              <w:t>16384</w:t>
            </w:r>
          </w:p>
        </w:tc>
        <w:tc>
          <w:tcPr>
            <w:tcW w:w="2160" w:type="dxa"/>
          </w:tcPr>
          <w:p w14:paraId="2EBCA6FF" w14:textId="77777777" w:rsidR="002A3978" w:rsidRDefault="002A3978" w:rsidP="002A3978">
            <w:pPr>
              <w:rPr>
                <w:bCs/>
                <w:sz w:val="16"/>
              </w:rPr>
            </w:pPr>
            <w:r>
              <w:rPr>
                <w:bCs/>
                <w:sz w:val="16"/>
              </w:rPr>
              <w:t>(Cal Result)</w:t>
            </w:r>
          </w:p>
        </w:tc>
        <w:tc>
          <w:tcPr>
            <w:tcW w:w="1350" w:type="dxa"/>
          </w:tcPr>
          <w:p w14:paraId="165F58DC" w14:textId="77777777" w:rsidR="002A3978" w:rsidRDefault="002A3978" w:rsidP="002A3978">
            <w:pPr>
              <w:rPr>
                <w:bCs/>
                <w:sz w:val="16"/>
              </w:rPr>
            </w:pPr>
            <w:r>
              <w:rPr>
                <w:bCs/>
                <w:sz w:val="16"/>
              </w:rPr>
              <w:t>(Cal Result)</w:t>
            </w:r>
          </w:p>
        </w:tc>
        <w:tc>
          <w:tcPr>
            <w:tcW w:w="1530" w:type="dxa"/>
          </w:tcPr>
          <w:p w14:paraId="62E0A9B1" w14:textId="77777777" w:rsidR="002A3978" w:rsidRDefault="002A3978" w:rsidP="002A3978">
            <w:pPr>
              <w:rPr>
                <w:bCs/>
                <w:sz w:val="16"/>
              </w:rPr>
            </w:pPr>
            <w:r>
              <w:rPr>
                <w:bCs/>
                <w:sz w:val="16"/>
              </w:rPr>
              <w:t>(Cal Result)</w:t>
            </w:r>
          </w:p>
        </w:tc>
        <w:tc>
          <w:tcPr>
            <w:tcW w:w="2160" w:type="dxa"/>
          </w:tcPr>
          <w:p w14:paraId="5FDAC6DD" w14:textId="77777777" w:rsidR="002A3978" w:rsidRDefault="002A3978" w:rsidP="002A3978">
            <w:pPr>
              <w:rPr>
                <w:bCs/>
                <w:sz w:val="16"/>
              </w:rPr>
            </w:pPr>
          </w:p>
        </w:tc>
      </w:tr>
      <w:tr w:rsidR="002A3978" w14:paraId="13C2BBA3" w14:textId="77777777" w:rsidTr="00992444">
        <w:tc>
          <w:tcPr>
            <w:tcW w:w="1435" w:type="dxa"/>
            <w:vMerge/>
          </w:tcPr>
          <w:p w14:paraId="4E546DA0" w14:textId="77777777" w:rsidR="002A3978" w:rsidRDefault="002A3978" w:rsidP="002A3978">
            <w:pPr>
              <w:rPr>
                <w:bCs/>
                <w:sz w:val="16"/>
              </w:rPr>
            </w:pPr>
          </w:p>
        </w:tc>
        <w:tc>
          <w:tcPr>
            <w:tcW w:w="1440" w:type="dxa"/>
          </w:tcPr>
          <w:p w14:paraId="177383ED"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.offset</w:t>
            </w:r>
            <w:proofErr w:type="gramEnd"/>
          </w:p>
        </w:tc>
        <w:tc>
          <w:tcPr>
            <w:tcW w:w="900" w:type="dxa"/>
          </w:tcPr>
          <w:p w14:paraId="17FE69F8" w14:textId="7B701F73" w:rsidR="002A3978" w:rsidRDefault="002A3978" w:rsidP="002A3978">
            <w:pPr>
              <w:rPr>
                <w:bCs/>
                <w:sz w:val="16"/>
              </w:rPr>
            </w:pPr>
          </w:p>
        </w:tc>
        <w:tc>
          <w:tcPr>
            <w:tcW w:w="839" w:type="dxa"/>
          </w:tcPr>
          <w:p w14:paraId="16341694" w14:textId="77777777" w:rsidR="002A3978" w:rsidRDefault="002A3978" w:rsidP="002A3978">
            <w:pPr>
              <w:jc w:val="center"/>
            </w:pPr>
            <w:proofErr w:type="spellStart"/>
            <w:r>
              <w:rPr>
                <w:bCs/>
                <w:sz w:val="16"/>
              </w:rPr>
              <w:t>CStUpSt</w:t>
            </w:r>
            <w:proofErr w:type="spellEnd"/>
          </w:p>
        </w:tc>
        <w:tc>
          <w:tcPr>
            <w:tcW w:w="1591" w:type="dxa"/>
          </w:tcPr>
          <w:p w14:paraId="6752EA2E" w14:textId="77777777" w:rsidR="002A3978" w:rsidRDefault="002A3978" w:rsidP="002A3978">
            <w:pPr>
              <w:rPr>
                <w:bCs/>
                <w:sz w:val="16"/>
              </w:rPr>
            </w:pPr>
            <w:r>
              <w:rPr>
                <w:bCs/>
                <w:sz w:val="16"/>
              </w:rPr>
              <w:t>0</w:t>
            </w:r>
          </w:p>
        </w:tc>
        <w:tc>
          <w:tcPr>
            <w:tcW w:w="2160" w:type="dxa"/>
          </w:tcPr>
          <w:p w14:paraId="72EECC50" w14:textId="77777777" w:rsidR="002A3978" w:rsidRDefault="002A3978" w:rsidP="002A3978">
            <w:pPr>
              <w:rPr>
                <w:bCs/>
                <w:sz w:val="16"/>
              </w:rPr>
            </w:pPr>
            <w:r>
              <w:rPr>
                <w:bCs/>
                <w:sz w:val="16"/>
              </w:rPr>
              <w:t>(Cal Result)</w:t>
            </w:r>
          </w:p>
        </w:tc>
        <w:tc>
          <w:tcPr>
            <w:tcW w:w="1350" w:type="dxa"/>
          </w:tcPr>
          <w:p w14:paraId="4E20FE97" w14:textId="77777777" w:rsidR="002A3978" w:rsidRDefault="002A3978" w:rsidP="002A3978">
            <w:pPr>
              <w:rPr>
                <w:bCs/>
                <w:sz w:val="16"/>
              </w:rPr>
            </w:pPr>
            <w:r>
              <w:rPr>
                <w:bCs/>
                <w:sz w:val="16"/>
              </w:rPr>
              <w:t>(Cal Result)</w:t>
            </w:r>
          </w:p>
        </w:tc>
        <w:tc>
          <w:tcPr>
            <w:tcW w:w="1530" w:type="dxa"/>
          </w:tcPr>
          <w:p w14:paraId="62D3C57D" w14:textId="77777777" w:rsidR="002A3978" w:rsidRDefault="002A3978" w:rsidP="002A3978">
            <w:pPr>
              <w:rPr>
                <w:bCs/>
                <w:sz w:val="16"/>
              </w:rPr>
            </w:pPr>
            <w:r>
              <w:rPr>
                <w:bCs/>
                <w:sz w:val="16"/>
              </w:rPr>
              <w:t>(Cal Result)</w:t>
            </w:r>
          </w:p>
        </w:tc>
        <w:tc>
          <w:tcPr>
            <w:tcW w:w="2160" w:type="dxa"/>
          </w:tcPr>
          <w:p w14:paraId="714C360E" w14:textId="77777777" w:rsidR="002A3978" w:rsidRDefault="002A3978" w:rsidP="002A3978">
            <w:pPr>
              <w:rPr>
                <w:bCs/>
                <w:sz w:val="16"/>
              </w:rPr>
            </w:pPr>
          </w:p>
        </w:tc>
      </w:tr>
      <w:tr w:rsidR="002A3978" w14:paraId="7ADCFD2D" w14:textId="77777777" w:rsidTr="00992444">
        <w:tc>
          <w:tcPr>
            <w:tcW w:w="1435" w:type="dxa"/>
            <w:vMerge/>
          </w:tcPr>
          <w:p w14:paraId="30A51C21" w14:textId="77777777" w:rsidR="002A3978" w:rsidRDefault="002A3978" w:rsidP="002A3978">
            <w:pPr>
              <w:rPr>
                <w:bCs/>
                <w:sz w:val="16"/>
              </w:rPr>
            </w:pPr>
          </w:p>
        </w:tc>
        <w:tc>
          <w:tcPr>
            <w:tcW w:w="1440" w:type="dxa"/>
          </w:tcPr>
          <w:p w14:paraId="6E98EAAF"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.span</w:t>
            </w:r>
            <w:proofErr w:type="gramEnd"/>
          </w:p>
        </w:tc>
        <w:tc>
          <w:tcPr>
            <w:tcW w:w="900" w:type="dxa"/>
          </w:tcPr>
          <w:p w14:paraId="4934F581" w14:textId="731458A0" w:rsidR="002A3978" w:rsidRDefault="002A3978" w:rsidP="002A3978">
            <w:pPr>
              <w:rPr>
                <w:bCs/>
                <w:sz w:val="16"/>
              </w:rPr>
            </w:pPr>
          </w:p>
        </w:tc>
        <w:tc>
          <w:tcPr>
            <w:tcW w:w="839" w:type="dxa"/>
          </w:tcPr>
          <w:p w14:paraId="0FBB35B3" w14:textId="77777777" w:rsidR="002A3978" w:rsidRDefault="002A3978" w:rsidP="002A3978">
            <w:pPr>
              <w:jc w:val="center"/>
            </w:pPr>
            <w:proofErr w:type="spellStart"/>
            <w:r>
              <w:rPr>
                <w:bCs/>
                <w:sz w:val="16"/>
              </w:rPr>
              <w:t>CStUpSt</w:t>
            </w:r>
            <w:proofErr w:type="spellEnd"/>
          </w:p>
        </w:tc>
        <w:tc>
          <w:tcPr>
            <w:tcW w:w="1591" w:type="dxa"/>
          </w:tcPr>
          <w:p w14:paraId="1C07D3B8" w14:textId="77777777" w:rsidR="002A3978" w:rsidRDefault="002A3978" w:rsidP="002A3978">
            <w:pPr>
              <w:rPr>
                <w:bCs/>
                <w:sz w:val="16"/>
              </w:rPr>
            </w:pPr>
            <w:r>
              <w:rPr>
                <w:bCs/>
                <w:sz w:val="16"/>
              </w:rPr>
              <w:t>16384</w:t>
            </w:r>
          </w:p>
        </w:tc>
        <w:tc>
          <w:tcPr>
            <w:tcW w:w="2160" w:type="dxa"/>
          </w:tcPr>
          <w:p w14:paraId="7351FC74" w14:textId="77777777" w:rsidR="002A3978" w:rsidRDefault="002A3978" w:rsidP="002A3978">
            <w:pPr>
              <w:rPr>
                <w:bCs/>
                <w:sz w:val="16"/>
              </w:rPr>
            </w:pPr>
            <w:r>
              <w:rPr>
                <w:bCs/>
                <w:sz w:val="16"/>
              </w:rPr>
              <w:t>(Cal Result)</w:t>
            </w:r>
          </w:p>
        </w:tc>
        <w:tc>
          <w:tcPr>
            <w:tcW w:w="1350" w:type="dxa"/>
          </w:tcPr>
          <w:p w14:paraId="2B4EDA57" w14:textId="77777777" w:rsidR="002A3978" w:rsidRDefault="002A3978" w:rsidP="002A3978">
            <w:pPr>
              <w:rPr>
                <w:bCs/>
                <w:sz w:val="16"/>
              </w:rPr>
            </w:pPr>
            <w:r>
              <w:rPr>
                <w:bCs/>
                <w:sz w:val="16"/>
              </w:rPr>
              <w:t>(Cal Result)</w:t>
            </w:r>
          </w:p>
        </w:tc>
        <w:tc>
          <w:tcPr>
            <w:tcW w:w="1530" w:type="dxa"/>
          </w:tcPr>
          <w:p w14:paraId="0B1AFA2D" w14:textId="77777777" w:rsidR="002A3978" w:rsidRDefault="002A3978" w:rsidP="002A3978">
            <w:pPr>
              <w:rPr>
                <w:bCs/>
                <w:sz w:val="16"/>
              </w:rPr>
            </w:pPr>
            <w:r>
              <w:rPr>
                <w:bCs/>
                <w:sz w:val="16"/>
              </w:rPr>
              <w:t>(Cal Result)</w:t>
            </w:r>
          </w:p>
        </w:tc>
        <w:tc>
          <w:tcPr>
            <w:tcW w:w="2160" w:type="dxa"/>
          </w:tcPr>
          <w:p w14:paraId="24FC372A" w14:textId="77777777" w:rsidR="002A3978" w:rsidRDefault="002A3978" w:rsidP="002A3978">
            <w:pPr>
              <w:rPr>
                <w:bCs/>
                <w:sz w:val="16"/>
              </w:rPr>
            </w:pPr>
          </w:p>
        </w:tc>
      </w:tr>
      <w:tr w:rsidR="002A3978" w14:paraId="35DEA358" w14:textId="77777777" w:rsidTr="00992444">
        <w:tc>
          <w:tcPr>
            <w:tcW w:w="1435" w:type="dxa"/>
            <w:vMerge/>
          </w:tcPr>
          <w:p w14:paraId="0AE9AD06" w14:textId="77777777" w:rsidR="002A3978" w:rsidRDefault="002A3978" w:rsidP="002A3978">
            <w:pPr>
              <w:rPr>
                <w:bCs/>
                <w:sz w:val="16"/>
              </w:rPr>
            </w:pPr>
          </w:p>
        </w:tc>
        <w:tc>
          <w:tcPr>
            <w:tcW w:w="1440" w:type="dxa"/>
          </w:tcPr>
          <w:p w14:paraId="78265EEB"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.offset</w:t>
            </w:r>
            <w:proofErr w:type="gramEnd"/>
          </w:p>
        </w:tc>
        <w:tc>
          <w:tcPr>
            <w:tcW w:w="900" w:type="dxa"/>
          </w:tcPr>
          <w:p w14:paraId="419F7474" w14:textId="4FCFF63D" w:rsidR="002A3978" w:rsidRDefault="002A3978" w:rsidP="002A3978">
            <w:pPr>
              <w:rPr>
                <w:bCs/>
                <w:sz w:val="16"/>
              </w:rPr>
            </w:pPr>
          </w:p>
        </w:tc>
        <w:tc>
          <w:tcPr>
            <w:tcW w:w="839" w:type="dxa"/>
          </w:tcPr>
          <w:p w14:paraId="1D43659A" w14:textId="77777777" w:rsidR="002A3978" w:rsidRDefault="002A3978" w:rsidP="002A3978">
            <w:pPr>
              <w:jc w:val="center"/>
            </w:pPr>
            <w:proofErr w:type="spellStart"/>
            <w:r>
              <w:rPr>
                <w:bCs/>
                <w:sz w:val="16"/>
              </w:rPr>
              <w:t>CStUpSt</w:t>
            </w:r>
            <w:proofErr w:type="spellEnd"/>
          </w:p>
        </w:tc>
        <w:tc>
          <w:tcPr>
            <w:tcW w:w="1591" w:type="dxa"/>
          </w:tcPr>
          <w:p w14:paraId="3D9D8828" w14:textId="77777777" w:rsidR="002A3978" w:rsidRDefault="002A3978" w:rsidP="002A3978">
            <w:pPr>
              <w:rPr>
                <w:bCs/>
                <w:sz w:val="16"/>
              </w:rPr>
            </w:pPr>
            <w:r>
              <w:rPr>
                <w:bCs/>
                <w:sz w:val="16"/>
              </w:rPr>
              <w:t>0</w:t>
            </w:r>
          </w:p>
        </w:tc>
        <w:tc>
          <w:tcPr>
            <w:tcW w:w="2160" w:type="dxa"/>
          </w:tcPr>
          <w:p w14:paraId="5F7D3DBF" w14:textId="77777777" w:rsidR="002A3978" w:rsidRDefault="002A3978" w:rsidP="002A3978">
            <w:pPr>
              <w:rPr>
                <w:bCs/>
                <w:sz w:val="16"/>
              </w:rPr>
            </w:pPr>
            <w:r>
              <w:rPr>
                <w:bCs/>
                <w:sz w:val="16"/>
              </w:rPr>
              <w:t>(Cal Result)</w:t>
            </w:r>
          </w:p>
        </w:tc>
        <w:tc>
          <w:tcPr>
            <w:tcW w:w="1350" w:type="dxa"/>
          </w:tcPr>
          <w:p w14:paraId="62B6B2B5" w14:textId="77777777" w:rsidR="002A3978" w:rsidRDefault="002A3978" w:rsidP="002A3978">
            <w:pPr>
              <w:rPr>
                <w:bCs/>
                <w:sz w:val="16"/>
              </w:rPr>
            </w:pPr>
            <w:r>
              <w:rPr>
                <w:bCs/>
                <w:sz w:val="16"/>
              </w:rPr>
              <w:t>(Cal Result)</w:t>
            </w:r>
          </w:p>
        </w:tc>
        <w:tc>
          <w:tcPr>
            <w:tcW w:w="1530" w:type="dxa"/>
          </w:tcPr>
          <w:p w14:paraId="15F2C04B" w14:textId="77777777" w:rsidR="002A3978" w:rsidRDefault="002A3978" w:rsidP="002A3978">
            <w:pPr>
              <w:rPr>
                <w:bCs/>
                <w:sz w:val="16"/>
              </w:rPr>
            </w:pPr>
            <w:r>
              <w:rPr>
                <w:bCs/>
                <w:sz w:val="16"/>
              </w:rPr>
              <w:t>(Cal Result)</w:t>
            </w:r>
          </w:p>
        </w:tc>
        <w:tc>
          <w:tcPr>
            <w:tcW w:w="2160" w:type="dxa"/>
          </w:tcPr>
          <w:p w14:paraId="1CC7BE5C" w14:textId="77777777" w:rsidR="002A3978" w:rsidRDefault="002A3978" w:rsidP="002A3978">
            <w:pPr>
              <w:rPr>
                <w:bCs/>
                <w:sz w:val="16"/>
              </w:rPr>
            </w:pPr>
          </w:p>
        </w:tc>
      </w:tr>
      <w:tr w:rsidR="002A3978" w14:paraId="1F307C9E" w14:textId="77777777" w:rsidTr="00992444">
        <w:tc>
          <w:tcPr>
            <w:tcW w:w="1435" w:type="dxa"/>
            <w:vMerge/>
          </w:tcPr>
          <w:p w14:paraId="392D2B3B" w14:textId="77777777" w:rsidR="002A3978" w:rsidRDefault="002A3978" w:rsidP="002A3978">
            <w:pPr>
              <w:rPr>
                <w:bCs/>
                <w:sz w:val="16"/>
              </w:rPr>
            </w:pPr>
          </w:p>
        </w:tc>
        <w:tc>
          <w:tcPr>
            <w:tcW w:w="1440" w:type="dxa"/>
          </w:tcPr>
          <w:p w14:paraId="4A2385C7"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.span</w:t>
            </w:r>
            <w:proofErr w:type="gramEnd"/>
          </w:p>
        </w:tc>
        <w:tc>
          <w:tcPr>
            <w:tcW w:w="900" w:type="dxa"/>
          </w:tcPr>
          <w:p w14:paraId="14E03C1F" w14:textId="66D9BC8E" w:rsidR="002A3978" w:rsidRDefault="002A3978" w:rsidP="002A3978">
            <w:pPr>
              <w:rPr>
                <w:bCs/>
                <w:sz w:val="16"/>
              </w:rPr>
            </w:pPr>
          </w:p>
        </w:tc>
        <w:tc>
          <w:tcPr>
            <w:tcW w:w="839" w:type="dxa"/>
          </w:tcPr>
          <w:p w14:paraId="796F21E3" w14:textId="77777777" w:rsidR="002A3978" w:rsidRDefault="002A3978" w:rsidP="002A3978">
            <w:pPr>
              <w:jc w:val="center"/>
            </w:pPr>
            <w:proofErr w:type="spellStart"/>
            <w:r>
              <w:rPr>
                <w:bCs/>
                <w:sz w:val="16"/>
              </w:rPr>
              <w:t>CStUpSt</w:t>
            </w:r>
            <w:proofErr w:type="spellEnd"/>
          </w:p>
        </w:tc>
        <w:tc>
          <w:tcPr>
            <w:tcW w:w="1591" w:type="dxa"/>
          </w:tcPr>
          <w:p w14:paraId="3773FD3F" w14:textId="77777777" w:rsidR="002A3978" w:rsidRDefault="002A3978" w:rsidP="002A3978">
            <w:pPr>
              <w:rPr>
                <w:bCs/>
                <w:sz w:val="16"/>
              </w:rPr>
            </w:pPr>
            <w:r>
              <w:rPr>
                <w:bCs/>
                <w:sz w:val="16"/>
              </w:rPr>
              <w:t>16384</w:t>
            </w:r>
          </w:p>
        </w:tc>
        <w:tc>
          <w:tcPr>
            <w:tcW w:w="2160" w:type="dxa"/>
          </w:tcPr>
          <w:p w14:paraId="77C7366C" w14:textId="77777777" w:rsidR="002A3978" w:rsidRDefault="002A3978" w:rsidP="002A3978">
            <w:pPr>
              <w:rPr>
                <w:bCs/>
                <w:sz w:val="16"/>
              </w:rPr>
            </w:pPr>
            <w:r>
              <w:rPr>
                <w:bCs/>
                <w:sz w:val="16"/>
              </w:rPr>
              <w:t>(Cal Result)</w:t>
            </w:r>
          </w:p>
        </w:tc>
        <w:tc>
          <w:tcPr>
            <w:tcW w:w="1350" w:type="dxa"/>
          </w:tcPr>
          <w:p w14:paraId="307FB396" w14:textId="77777777" w:rsidR="002A3978" w:rsidRDefault="002A3978" w:rsidP="002A3978">
            <w:pPr>
              <w:rPr>
                <w:bCs/>
                <w:sz w:val="16"/>
              </w:rPr>
            </w:pPr>
            <w:r>
              <w:rPr>
                <w:bCs/>
                <w:sz w:val="16"/>
              </w:rPr>
              <w:t>(Cal Result)</w:t>
            </w:r>
          </w:p>
        </w:tc>
        <w:tc>
          <w:tcPr>
            <w:tcW w:w="1530" w:type="dxa"/>
          </w:tcPr>
          <w:p w14:paraId="2E196021" w14:textId="77777777" w:rsidR="002A3978" w:rsidRDefault="002A3978" w:rsidP="002A3978">
            <w:pPr>
              <w:rPr>
                <w:bCs/>
                <w:sz w:val="16"/>
              </w:rPr>
            </w:pPr>
            <w:r>
              <w:rPr>
                <w:bCs/>
                <w:sz w:val="16"/>
              </w:rPr>
              <w:t>(Cal Result)</w:t>
            </w:r>
          </w:p>
        </w:tc>
        <w:tc>
          <w:tcPr>
            <w:tcW w:w="2160" w:type="dxa"/>
          </w:tcPr>
          <w:p w14:paraId="1E899547" w14:textId="77777777" w:rsidR="002A3978" w:rsidRDefault="002A3978" w:rsidP="002A3978">
            <w:pPr>
              <w:rPr>
                <w:bCs/>
                <w:sz w:val="16"/>
              </w:rPr>
            </w:pPr>
          </w:p>
        </w:tc>
      </w:tr>
      <w:tr w:rsidR="002A3978" w14:paraId="1413BD58" w14:textId="77777777" w:rsidTr="00992444">
        <w:tc>
          <w:tcPr>
            <w:tcW w:w="1435" w:type="dxa"/>
            <w:vMerge/>
          </w:tcPr>
          <w:p w14:paraId="2229793D" w14:textId="77777777" w:rsidR="002A3978" w:rsidRDefault="002A3978" w:rsidP="002A3978">
            <w:pPr>
              <w:rPr>
                <w:bCs/>
                <w:sz w:val="16"/>
              </w:rPr>
            </w:pPr>
          </w:p>
        </w:tc>
        <w:tc>
          <w:tcPr>
            <w:tcW w:w="1440" w:type="dxa"/>
          </w:tcPr>
          <w:p w14:paraId="1FBE6948"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 xml:space="preserve"> .offset</w:t>
            </w:r>
            <w:proofErr w:type="gramEnd"/>
          </w:p>
        </w:tc>
        <w:tc>
          <w:tcPr>
            <w:tcW w:w="900" w:type="dxa"/>
          </w:tcPr>
          <w:p w14:paraId="2C1CE9B6" w14:textId="27BD2EF0" w:rsidR="002A3978" w:rsidRDefault="002A3978" w:rsidP="002A3978">
            <w:pPr>
              <w:rPr>
                <w:bCs/>
                <w:sz w:val="16"/>
              </w:rPr>
            </w:pPr>
          </w:p>
        </w:tc>
        <w:tc>
          <w:tcPr>
            <w:tcW w:w="839" w:type="dxa"/>
          </w:tcPr>
          <w:p w14:paraId="6C3EA8B5" w14:textId="77777777" w:rsidR="002A3978" w:rsidRDefault="002A3978" w:rsidP="002A3978">
            <w:pPr>
              <w:jc w:val="center"/>
            </w:pPr>
            <w:proofErr w:type="spellStart"/>
            <w:r>
              <w:rPr>
                <w:bCs/>
                <w:sz w:val="16"/>
              </w:rPr>
              <w:t>CStUpSt</w:t>
            </w:r>
            <w:proofErr w:type="spellEnd"/>
          </w:p>
        </w:tc>
        <w:tc>
          <w:tcPr>
            <w:tcW w:w="1591" w:type="dxa"/>
          </w:tcPr>
          <w:p w14:paraId="3ADB0D6F" w14:textId="77777777" w:rsidR="002A3978" w:rsidRDefault="002A3978" w:rsidP="002A3978">
            <w:pPr>
              <w:rPr>
                <w:bCs/>
                <w:sz w:val="16"/>
              </w:rPr>
            </w:pPr>
            <w:r>
              <w:rPr>
                <w:bCs/>
                <w:sz w:val="16"/>
              </w:rPr>
              <w:t>0</w:t>
            </w:r>
          </w:p>
        </w:tc>
        <w:tc>
          <w:tcPr>
            <w:tcW w:w="2160" w:type="dxa"/>
          </w:tcPr>
          <w:p w14:paraId="009F2189" w14:textId="77777777" w:rsidR="002A3978" w:rsidRDefault="002A3978" w:rsidP="002A3978">
            <w:pPr>
              <w:rPr>
                <w:bCs/>
                <w:sz w:val="16"/>
              </w:rPr>
            </w:pPr>
            <w:r>
              <w:rPr>
                <w:bCs/>
                <w:sz w:val="16"/>
              </w:rPr>
              <w:t>(Cal Result)</w:t>
            </w:r>
          </w:p>
        </w:tc>
        <w:tc>
          <w:tcPr>
            <w:tcW w:w="1350" w:type="dxa"/>
          </w:tcPr>
          <w:p w14:paraId="73D63FCF" w14:textId="77777777" w:rsidR="002A3978" w:rsidRDefault="002A3978" w:rsidP="002A3978">
            <w:pPr>
              <w:rPr>
                <w:bCs/>
                <w:sz w:val="16"/>
              </w:rPr>
            </w:pPr>
            <w:r>
              <w:rPr>
                <w:bCs/>
                <w:sz w:val="16"/>
              </w:rPr>
              <w:t>(Cal Result)</w:t>
            </w:r>
          </w:p>
        </w:tc>
        <w:tc>
          <w:tcPr>
            <w:tcW w:w="1530" w:type="dxa"/>
          </w:tcPr>
          <w:p w14:paraId="7D5AED7F" w14:textId="77777777" w:rsidR="002A3978" w:rsidRDefault="002A3978" w:rsidP="002A3978">
            <w:pPr>
              <w:rPr>
                <w:bCs/>
                <w:sz w:val="16"/>
              </w:rPr>
            </w:pPr>
            <w:r>
              <w:rPr>
                <w:bCs/>
                <w:sz w:val="16"/>
              </w:rPr>
              <w:t>(Cal Result)</w:t>
            </w:r>
          </w:p>
        </w:tc>
        <w:tc>
          <w:tcPr>
            <w:tcW w:w="2160" w:type="dxa"/>
          </w:tcPr>
          <w:p w14:paraId="24560BE9" w14:textId="77777777" w:rsidR="002A3978" w:rsidRDefault="002A3978" w:rsidP="002A3978">
            <w:pPr>
              <w:rPr>
                <w:bCs/>
                <w:sz w:val="16"/>
              </w:rPr>
            </w:pPr>
          </w:p>
        </w:tc>
      </w:tr>
      <w:tr w:rsidR="002A3978" w14:paraId="5AC2E93D" w14:textId="77777777" w:rsidTr="00992444">
        <w:tc>
          <w:tcPr>
            <w:tcW w:w="1435" w:type="dxa"/>
            <w:vMerge/>
          </w:tcPr>
          <w:p w14:paraId="54538853" w14:textId="77777777" w:rsidR="002A3978" w:rsidRDefault="002A3978" w:rsidP="002A3978">
            <w:pPr>
              <w:rPr>
                <w:bCs/>
                <w:sz w:val="16"/>
              </w:rPr>
            </w:pPr>
          </w:p>
        </w:tc>
        <w:tc>
          <w:tcPr>
            <w:tcW w:w="1440" w:type="dxa"/>
          </w:tcPr>
          <w:p w14:paraId="3501F913"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.span</w:t>
            </w:r>
            <w:proofErr w:type="gramEnd"/>
          </w:p>
        </w:tc>
        <w:tc>
          <w:tcPr>
            <w:tcW w:w="900" w:type="dxa"/>
          </w:tcPr>
          <w:p w14:paraId="23A1AA33" w14:textId="03DF9FCC" w:rsidR="002A3978" w:rsidRPr="002D08ED" w:rsidRDefault="002A3978" w:rsidP="002A3978">
            <w:pPr>
              <w:rPr>
                <w:bCs/>
                <w:sz w:val="16"/>
              </w:rPr>
            </w:pPr>
          </w:p>
        </w:tc>
        <w:tc>
          <w:tcPr>
            <w:tcW w:w="839" w:type="dxa"/>
          </w:tcPr>
          <w:p w14:paraId="0C0B3C66" w14:textId="77777777" w:rsidR="002A3978" w:rsidRDefault="002A3978" w:rsidP="002A3978">
            <w:pPr>
              <w:jc w:val="center"/>
            </w:pPr>
            <w:proofErr w:type="spellStart"/>
            <w:r>
              <w:rPr>
                <w:bCs/>
                <w:sz w:val="16"/>
              </w:rPr>
              <w:t>CStUpSt</w:t>
            </w:r>
            <w:proofErr w:type="spellEnd"/>
          </w:p>
        </w:tc>
        <w:tc>
          <w:tcPr>
            <w:tcW w:w="1591" w:type="dxa"/>
          </w:tcPr>
          <w:p w14:paraId="2618CEAD" w14:textId="77777777" w:rsidR="002A3978" w:rsidRDefault="002A3978" w:rsidP="002A3978">
            <w:pPr>
              <w:rPr>
                <w:bCs/>
                <w:sz w:val="16"/>
              </w:rPr>
            </w:pPr>
            <w:r>
              <w:rPr>
                <w:bCs/>
                <w:sz w:val="16"/>
              </w:rPr>
              <w:t>16384</w:t>
            </w:r>
          </w:p>
        </w:tc>
        <w:tc>
          <w:tcPr>
            <w:tcW w:w="2160" w:type="dxa"/>
          </w:tcPr>
          <w:p w14:paraId="20BD907A" w14:textId="77777777" w:rsidR="002A3978" w:rsidRDefault="002A3978" w:rsidP="002A3978">
            <w:pPr>
              <w:rPr>
                <w:bCs/>
                <w:sz w:val="16"/>
              </w:rPr>
            </w:pPr>
            <w:r>
              <w:rPr>
                <w:bCs/>
                <w:sz w:val="16"/>
              </w:rPr>
              <w:t>(Cal Result)</w:t>
            </w:r>
          </w:p>
        </w:tc>
        <w:tc>
          <w:tcPr>
            <w:tcW w:w="1350" w:type="dxa"/>
          </w:tcPr>
          <w:p w14:paraId="235C52B1" w14:textId="77777777" w:rsidR="002A3978" w:rsidRDefault="002A3978" w:rsidP="002A3978">
            <w:pPr>
              <w:rPr>
                <w:bCs/>
                <w:sz w:val="16"/>
              </w:rPr>
            </w:pPr>
            <w:r>
              <w:rPr>
                <w:bCs/>
                <w:sz w:val="16"/>
              </w:rPr>
              <w:t>(Cal Result)</w:t>
            </w:r>
          </w:p>
        </w:tc>
        <w:tc>
          <w:tcPr>
            <w:tcW w:w="1530" w:type="dxa"/>
          </w:tcPr>
          <w:p w14:paraId="27DD16E3" w14:textId="77777777" w:rsidR="002A3978" w:rsidRDefault="002A3978" w:rsidP="002A3978">
            <w:pPr>
              <w:rPr>
                <w:bCs/>
                <w:sz w:val="16"/>
              </w:rPr>
            </w:pPr>
            <w:r>
              <w:rPr>
                <w:bCs/>
                <w:sz w:val="16"/>
              </w:rPr>
              <w:t>(Cal Result)</w:t>
            </w:r>
          </w:p>
        </w:tc>
        <w:tc>
          <w:tcPr>
            <w:tcW w:w="2160" w:type="dxa"/>
          </w:tcPr>
          <w:p w14:paraId="67C3B9FC" w14:textId="77777777" w:rsidR="002A3978" w:rsidRDefault="002A3978" w:rsidP="002A3978">
            <w:pPr>
              <w:rPr>
                <w:bCs/>
                <w:sz w:val="16"/>
              </w:rPr>
            </w:pPr>
          </w:p>
        </w:tc>
      </w:tr>
      <w:tr w:rsidR="002A3978" w14:paraId="172BB04C" w14:textId="77777777" w:rsidTr="00992444">
        <w:tc>
          <w:tcPr>
            <w:tcW w:w="1435" w:type="dxa"/>
            <w:vMerge/>
          </w:tcPr>
          <w:p w14:paraId="027AAA32" w14:textId="77777777" w:rsidR="002A3978" w:rsidRDefault="002A3978" w:rsidP="002A3978">
            <w:pPr>
              <w:rPr>
                <w:bCs/>
                <w:sz w:val="16"/>
              </w:rPr>
            </w:pPr>
          </w:p>
        </w:tc>
        <w:tc>
          <w:tcPr>
            <w:tcW w:w="1440" w:type="dxa"/>
          </w:tcPr>
          <w:p w14:paraId="6800DB08" w14:textId="77777777" w:rsidR="002A3978" w:rsidRPr="002D08ED" w:rsidRDefault="002A3978" w:rsidP="002A3978">
            <w:pPr>
              <w:rPr>
                <w:bCs/>
                <w:sz w:val="16"/>
              </w:rPr>
            </w:pPr>
            <w:proofErr w:type="spellStart"/>
            <w:r w:rsidRPr="002D08ED">
              <w:rPr>
                <w:bCs/>
                <w:sz w:val="16"/>
              </w:rPr>
              <w:t>ChannelShift</w:t>
            </w:r>
            <w:proofErr w:type="spellEnd"/>
          </w:p>
        </w:tc>
        <w:tc>
          <w:tcPr>
            <w:tcW w:w="900" w:type="dxa"/>
          </w:tcPr>
          <w:p w14:paraId="36DFFC42" w14:textId="1D51D90F" w:rsidR="002A3978" w:rsidRPr="002D08ED" w:rsidRDefault="002A3978" w:rsidP="002A3978">
            <w:pPr>
              <w:rPr>
                <w:bCs/>
                <w:sz w:val="16"/>
              </w:rPr>
            </w:pPr>
          </w:p>
        </w:tc>
        <w:tc>
          <w:tcPr>
            <w:tcW w:w="839" w:type="dxa"/>
          </w:tcPr>
          <w:p w14:paraId="49DD3D61" w14:textId="77777777" w:rsidR="002A3978" w:rsidRDefault="002A3978" w:rsidP="002A3978">
            <w:pPr>
              <w:jc w:val="center"/>
            </w:pPr>
            <w:proofErr w:type="spellStart"/>
            <w:r>
              <w:rPr>
                <w:bCs/>
                <w:sz w:val="16"/>
              </w:rPr>
              <w:t>CStUpSt</w:t>
            </w:r>
            <w:proofErr w:type="spellEnd"/>
          </w:p>
        </w:tc>
        <w:tc>
          <w:tcPr>
            <w:tcW w:w="1591" w:type="dxa"/>
          </w:tcPr>
          <w:p w14:paraId="47889512" w14:textId="77777777" w:rsidR="002A3978" w:rsidRDefault="002A3978" w:rsidP="002A3978">
            <w:pPr>
              <w:rPr>
                <w:bCs/>
                <w:sz w:val="16"/>
              </w:rPr>
            </w:pPr>
            <w:r>
              <w:rPr>
                <w:bCs/>
                <w:sz w:val="16"/>
              </w:rPr>
              <w:t>14</w:t>
            </w:r>
          </w:p>
        </w:tc>
        <w:tc>
          <w:tcPr>
            <w:tcW w:w="2160" w:type="dxa"/>
          </w:tcPr>
          <w:p w14:paraId="5DCB9D6B" w14:textId="77777777" w:rsidR="002A3978" w:rsidRDefault="002A3978" w:rsidP="002A3978">
            <w:pPr>
              <w:rPr>
                <w:bCs/>
                <w:sz w:val="16"/>
              </w:rPr>
            </w:pPr>
            <w:r>
              <w:rPr>
                <w:bCs/>
                <w:sz w:val="16"/>
              </w:rPr>
              <w:t>(Cal Result)</w:t>
            </w:r>
          </w:p>
        </w:tc>
        <w:tc>
          <w:tcPr>
            <w:tcW w:w="1350" w:type="dxa"/>
          </w:tcPr>
          <w:p w14:paraId="6762EF74" w14:textId="77777777" w:rsidR="002A3978" w:rsidRDefault="002A3978" w:rsidP="002A3978">
            <w:pPr>
              <w:rPr>
                <w:bCs/>
                <w:sz w:val="16"/>
              </w:rPr>
            </w:pPr>
            <w:r>
              <w:rPr>
                <w:bCs/>
                <w:sz w:val="16"/>
              </w:rPr>
              <w:t>(Cal Result)</w:t>
            </w:r>
          </w:p>
        </w:tc>
        <w:tc>
          <w:tcPr>
            <w:tcW w:w="1530" w:type="dxa"/>
          </w:tcPr>
          <w:p w14:paraId="59893052" w14:textId="77777777" w:rsidR="002A3978" w:rsidRDefault="002A3978" w:rsidP="002A3978">
            <w:pPr>
              <w:rPr>
                <w:bCs/>
                <w:sz w:val="16"/>
              </w:rPr>
            </w:pPr>
            <w:r>
              <w:rPr>
                <w:bCs/>
                <w:sz w:val="16"/>
              </w:rPr>
              <w:t>(Cal Result)</w:t>
            </w:r>
          </w:p>
        </w:tc>
        <w:tc>
          <w:tcPr>
            <w:tcW w:w="2160" w:type="dxa"/>
          </w:tcPr>
          <w:p w14:paraId="7F0FAB4D" w14:textId="77777777" w:rsidR="002A3978" w:rsidRDefault="002A3978" w:rsidP="002A3978">
            <w:pPr>
              <w:rPr>
                <w:bCs/>
                <w:sz w:val="16"/>
              </w:rPr>
            </w:pPr>
          </w:p>
        </w:tc>
      </w:tr>
      <w:tr w:rsidR="002A3978" w14:paraId="687E90AF" w14:textId="77777777" w:rsidTr="00992444">
        <w:trPr>
          <w:cantSplit/>
        </w:trPr>
        <w:tc>
          <w:tcPr>
            <w:tcW w:w="1435" w:type="dxa"/>
          </w:tcPr>
          <w:p w14:paraId="021708E3" w14:textId="77777777" w:rsidR="002A3978" w:rsidRPr="00F12EDB" w:rsidRDefault="002A3978" w:rsidP="002A3978">
            <w:pPr>
              <w:rPr>
                <w:bCs/>
                <w:sz w:val="16"/>
              </w:rPr>
            </w:pPr>
          </w:p>
        </w:tc>
        <w:tc>
          <w:tcPr>
            <w:tcW w:w="1440" w:type="dxa"/>
          </w:tcPr>
          <w:p w14:paraId="60544E6F" w14:textId="77777777" w:rsidR="002A3978" w:rsidRDefault="002A3978" w:rsidP="002A3978">
            <w:pPr>
              <w:rPr>
                <w:bCs/>
                <w:sz w:val="16"/>
              </w:rPr>
            </w:pPr>
          </w:p>
        </w:tc>
        <w:tc>
          <w:tcPr>
            <w:tcW w:w="900" w:type="dxa"/>
          </w:tcPr>
          <w:p w14:paraId="48BCA58F" w14:textId="5A8FF91A" w:rsidR="002A3978" w:rsidRDefault="002A3978" w:rsidP="002A3978">
            <w:pPr>
              <w:rPr>
                <w:bCs/>
                <w:sz w:val="16"/>
              </w:rPr>
            </w:pPr>
          </w:p>
        </w:tc>
        <w:tc>
          <w:tcPr>
            <w:tcW w:w="839" w:type="dxa"/>
          </w:tcPr>
          <w:p w14:paraId="08284887" w14:textId="77777777" w:rsidR="002A3978" w:rsidRDefault="002A3978" w:rsidP="002A3978">
            <w:pPr>
              <w:jc w:val="center"/>
              <w:rPr>
                <w:bCs/>
                <w:sz w:val="16"/>
              </w:rPr>
            </w:pPr>
          </w:p>
        </w:tc>
        <w:tc>
          <w:tcPr>
            <w:tcW w:w="1591" w:type="dxa"/>
          </w:tcPr>
          <w:p w14:paraId="0C732AE7" w14:textId="77777777" w:rsidR="002A3978" w:rsidRDefault="002A3978" w:rsidP="002A3978">
            <w:pPr>
              <w:rPr>
                <w:bCs/>
                <w:sz w:val="16"/>
              </w:rPr>
            </w:pPr>
          </w:p>
        </w:tc>
        <w:tc>
          <w:tcPr>
            <w:tcW w:w="2160" w:type="dxa"/>
          </w:tcPr>
          <w:p w14:paraId="39419AD0" w14:textId="77777777" w:rsidR="002A3978" w:rsidRDefault="002A3978" w:rsidP="002A3978">
            <w:pPr>
              <w:rPr>
                <w:bCs/>
                <w:sz w:val="16"/>
              </w:rPr>
            </w:pPr>
          </w:p>
        </w:tc>
        <w:tc>
          <w:tcPr>
            <w:tcW w:w="1350" w:type="dxa"/>
          </w:tcPr>
          <w:p w14:paraId="24DCEE90" w14:textId="77777777" w:rsidR="002A3978" w:rsidRDefault="002A3978" w:rsidP="002A3978">
            <w:pPr>
              <w:rPr>
                <w:bCs/>
                <w:sz w:val="16"/>
              </w:rPr>
            </w:pPr>
          </w:p>
        </w:tc>
        <w:tc>
          <w:tcPr>
            <w:tcW w:w="1530" w:type="dxa"/>
          </w:tcPr>
          <w:p w14:paraId="4AB8CB5A" w14:textId="77777777" w:rsidR="002A3978" w:rsidRDefault="002A3978" w:rsidP="002A3978">
            <w:pPr>
              <w:rPr>
                <w:bCs/>
                <w:sz w:val="16"/>
              </w:rPr>
            </w:pPr>
          </w:p>
        </w:tc>
        <w:tc>
          <w:tcPr>
            <w:tcW w:w="2160" w:type="dxa"/>
          </w:tcPr>
          <w:p w14:paraId="2E5E08A6" w14:textId="77777777" w:rsidR="002A3978" w:rsidRDefault="002A3978" w:rsidP="002A3978">
            <w:pPr>
              <w:rPr>
                <w:bCs/>
                <w:sz w:val="16"/>
              </w:rPr>
            </w:pPr>
          </w:p>
        </w:tc>
      </w:tr>
      <w:tr w:rsidR="002A3978" w14:paraId="11863DD8" w14:textId="77777777" w:rsidTr="00992444">
        <w:trPr>
          <w:cantSplit/>
        </w:trPr>
        <w:tc>
          <w:tcPr>
            <w:tcW w:w="1435" w:type="dxa"/>
          </w:tcPr>
          <w:p w14:paraId="5A81753F" w14:textId="77777777" w:rsidR="002A3978" w:rsidRPr="00F12EDB" w:rsidRDefault="002A3978" w:rsidP="002A3978">
            <w:pPr>
              <w:rPr>
                <w:bCs/>
                <w:sz w:val="16"/>
              </w:rPr>
            </w:pPr>
          </w:p>
        </w:tc>
        <w:tc>
          <w:tcPr>
            <w:tcW w:w="1440" w:type="dxa"/>
          </w:tcPr>
          <w:p w14:paraId="1665CDAC" w14:textId="77777777" w:rsidR="002A3978" w:rsidRDefault="002A3978" w:rsidP="002A3978">
            <w:pPr>
              <w:rPr>
                <w:bCs/>
                <w:sz w:val="16"/>
              </w:rPr>
            </w:pPr>
          </w:p>
        </w:tc>
        <w:tc>
          <w:tcPr>
            <w:tcW w:w="900" w:type="dxa"/>
          </w:tcPr>
          <w:p w14:paraId="337BCC67" w14:textId="1C3E2032" w:rsidR="002A3978" w:rsidRDefault="002A3978" w:rsidP="002A3978">
            <w:pPr>
              <w:rPr>
                <w:bCs/>
                <w:sz w:val="16"/>
              </w:rPr>
            </w:pPr>
          </w:p>
        </w:tc>
        <w:tc>
          <w:tcPr>
            <w:tcW w:w="839" w:type="dxa"/>
          </w:tcPr>
          <w:p w14:paraId="2F5D4F14" w14:textId="77777777" w:rsidR="002A3978" w:rsidRDefault="002A3978" w:rsidP="002A3978">
            <w:pPr>
              <w:jc w:val="center"/>
              <w:rPr>
                <w:bCs/>
                <w:sz w:val="16"/>
              </w:rPr>
            </w:pPr>
          </w:p>
        </w:tc>
        <w:tc>
          <w:tcPr>
            <w:tcW w:w="1591" w:type="dxa"/>
          </w:tcPr>
          <w:p w14:paraId="29AF8CEE" w14:textId="77777777" w:rsidR="002A3978" w:rsidRDefault="002A3978" w:rsidP="002A3978">
            <w:pPr>
              <w:rPr>
                <w:bCs/>
                <w:sz w:val="16"/>
              </w:rPr>
            </w:pPr>
          </w:p>
        </w:tc>
        <w:tc>
          <w:tcPr>
            <w:tcW w:w="2160" w:type="dxa"/>
          </w:tcPr>
          <w:p w14:paraId="4EBE580F" w14:textId="77777777" w:rsidR="002A3978" w:rsidRDefault="002A3978" w:rsidP="002A3978">
            <w:pPr>
              <w:rPr>
                <w:bCs/>
                <w:sz w:val="16"/>
              </w:rPr>
            </w:pPr>
          </w:p>
        </w:tc>
        <w:tc>
          <w:tcPr>
            <w:tcW w:w="1350" w:type="dxa"/>
          </w:tcPr>
          <w:p w14:paraId="774509DE" w14:textId="77777777" w:rsidR="002A3978" w:rsidRDefault="002A3978" w:rsidP="002A3978">
            <w:pPr>
              <w:rPr>
                <w:bCs/>
                <w:sz w:val="16"/>
              </w:rPr>
            </w:pPr>
          </w:p>
        </w:tc>
        <w:tc>
          <w:tcPr>
            <w:tcW w:w="1530" w:type="dxa"/>
          </w:tcPr>
          <w:p w14:paraId="2E98825C" w14:textId="77777777" w:rsidR="002A3978" w:rsidRDefault="002A3978" w:rsidP="002A3978">
            <w:pPr>
              <w:rPr>
                <w:bCs/>
                <w:sz w:val="16"/>
              </w:rPr>
            </w:pPr>
          </w:p>
        </w:tc>
        <w:tc>
          <w:tcPr>
            <w:tcW w:w="2160" w:type="dxa"/>
          </w:tcPr>
          <w:p w14:paraId="2BCDCEE0" w14:textId="77777777" w:rsidR="002A3978" w:rsidRDefault="002A3978" w:rsidP="002A3978">
            <w:pPr>
              <w:rPr>
                <w:bCs/>
                <w:sz w:val="16"/>
              </w:rPr>
            </w:pPr>
          </w:p>
        </w:tc>
      </w:tr>
      <w:tr w:rsidR="002A3978" w14:paraId="1B5EE34A" w14:textId="77777777" w:rsidTr="00992444">
        <w:trPr>
          <w:cantSplit/>
        </w:trPr>
        <w:tc>
          <w:tcPr>
            <w:tcW w:w="1435" w:type="dxa"/>
          </w:tcPr>
          <w:p w14:paraId="65FF5278" w14:textId="77777777" w:rsidR="002A3978" w:rsidRPr="00F12EDB" w:rsidRDefault="002A3978" w:rsidP="002A3978">
            <w:pPr>
              <w:rPr>
                <w:bCs/>
                <w:sz w:val="16"/>
              </w:rPr>
            </w:pPr>
          </w:p>
        </w:tc>
        <w:tc>
          <w:tcPr>
            <w:tcW w:w="1440" w:type="dxa"/>
          </w:tcPr>
          <w:p w14:paraId="622ABA68" w14:textId="77777777" w:rsidR="002A3978" w:rsidRDefault="002A3978" w:rsidP="002A3978">
            <w:pPr>
              <w:rPr>
                <w:bCs/>
                <w:sz w:val="16"/>
              </w:rPr>
            </w:pPr>
          </w:p>
        </w:tc>
        <w:tc>
          <w:tcPr>
            <w:tcW w:w="900" w:type="dxa"/>
          </w:tcPr>
          <w:p w14:paraId="0F0BBEFB" w14:textId="154DBBCF" w:rsidR="002A3978" w:rsidRDefault="002A3978" w:rsidP="002A3978">
            <w:pPr>
              <w:rPr>
                <w:bCs/>
                <w:sz w:val="16"/>
              </w:rPr>
            </w:pPr>
          </w:p>
        </w:tc>
        <w:tc>
          <w:tcPr>
            <w:tcW w:w="839" w:type="dxa"/>
          </w:tcPr>
          <w:p w14:paraId="50AA608D" w14:textId="77777777" w:rsidR="002A3978" w:rsidRDefault="002A3978" w:rsidP="002A3978">
            <w:pPr>
              <w:jc w:val="center"/>
              <w:rPr>
                <w:bCs/>
                <w:sz w:val="16"/>
              </w:rPr>
            </w:pPr>
          </w:p>
        </w:tc>
        <w:tc>
          <w:tcPr>
            <w:tcW w:w="1591" w:type="dxa"/>
          </w:tcPr>
          <w:p w14:paraId="3346D1FF" w14:textId="77777777" w:rsidR="002A3978" w:rsidRDefault="002A3978" w:rsidP="002A3978">
            <w:pPr>
              <w:rPr>
                <w:bCs/>
                <w:sz w:val="16"/>
              </w:rPr>
            </w:pPr>
          </w:p>
        </w:tc>
        <w:tc>
          <w:tcPr>
            <w:tcW w:w="2160" w:type="dxa"/>
          </w:tcPr>
          <w:p w14:paraId="3EF2F622" w14:textId="77777777" w:rsidR="002A3978" w:rsidRDefault="002A3978" w:rsidP="002A3978">
            <w:pPr>
              <w:rPr>
                <w:bCs/>
                <w:sz w:val="16"/>
              </w:rPr>
            </w:pPr>
          </w:p>
        </w:tc>
        <w:tc>
          <w:tcPr>
            <w:tcW w:w="1350" w:type="dxa"/>
          </w:tcPr>
          <w:p w14:paraId="09D94FAB" w14:textId="77777777" w:rsidR="002A3978" w:rsidRDefault="002A3978" w:rsidP="002A3978">
            <w:pPr>
              <w:rPr>
                <w:bCs/>
                <w:sz w:val="16"/>
              </w:rPr>
            </w:pPr>
          </w:p>
        </w:tc>
        <w:tc>
          <w:tcPr>
            <w:tcW w:w="1530" w:type="dxa"/>
          </w:tcPr>
          <w:p w14:paraId="70D21A60" w14:textId="77777777" w:rsidR="002A3978" w:rsidRDefault="002A3978" w:rsidP="002A3978">
            <w:pPr>
              <w:rPr>
                <w:bCs/>
                <w:sz w:val="16"/>
              </w:rPr>
            </w:pPr>
          </w:p>
        </w:tc>
        <w:tc>
          <w:tcPr>
            <w:tcW w:w="2160" w:type="dxa"/>
          </w:tcPr>
          <w:p w14:paraId="474ACB1D" w14:textId="77777777" w:rsidR="002A3978" w:rsidRDefault="002A3978" w:rsidP="002A3978">
            <w:pPr>
              <w:rPr>
                <w:bCs/>
                <w:sz w:val="16"/>
              </w:rPr>
            </w:pPr>
          </w:p>
        </w:tc>
      </w:tr>
      <w:tr w:rsidR="002A3978" w14:paraId="5C81072C" w14:textId="77777777" w:rsidTr="00992444">
        <w:trPr>
          <w:cantSplit/>
        </w:trPr>
        <w:tc>
          <w:tcPr>
            <w:tcW w:w="1435" w:type="dxa"/>
          </w:tcPr>
          <w:p w14:paraId="224259DD" w14:textId="77777777" w:rsidR="002A3978" w:rsidRPr="00F12EDB" w:rsidRDefault="002A3978" w:rsidP="002A3978">
            <w:pPr>
              <w:rPr>
                <w:bCs/>
                <w:sz w:val="16"/>
              </w:rPr>
            </w:pPr>
          </w:p>
        </w:tc>
        <w:tc>
          <w:tcPr>
            <w:tcW w:w="1440" w:type="dxa"/>
          </w:tcPr>
          <w:p w14:paraId="02125B85" w14:textId="77777777" w:rsidR="002A3978" w:rsidRDefault="002A3978" w:rsidP="002A3978">
            <w:pPr>
              <w:rPr>
                <w:bCs/>
                <w:sz w:val="16"/>
              </w:rPr>
            </w:pPr>
          </w:p>
        </w:tc>
        <w:tc>
          <w:tcPr>
            <w:tcW w:w="900" w:type="dxa"/>
          </w:tcPr>
          <w:p w14:paraId="667E2DCD" w14:textId="1335628C" w:rsidR="002A3978" w:rsidRDefault="002A3978" w:rsidP="002A3978">
            <w:pPr>
              <w:rPr>
                <w:bCs/>
                <w:sz w:val="16"/>
              </w:rPr>
            </w:pPr>
          </w:p>
        </w:tc>
        <w:tc>
          <w:tcPr>
            <w:tcW w:w="839" w:type="dxa"/>
          </w:tcPr>
          <w:p w14:paraId="11B00C5C" w14:textId="77777777" w:rsidR="002A3978" w:rsidRDefault="002A3978" w:rsidP="002A3978">
            <w:pPr>
              <w:jc w:val="center"/>
              <w:rPr>
                <w:bCs/>
                <w:sz w:val="16"/>
              </w:rPr>
            </w:pPr>
          </w:p>
        </w:tc>
        <w:tc>
          <w:tcPr>
            <w:tcW w:w="1591" w:type="dxa"/>
          </w:tcPr>
          <w:p w14:paraId="29D6D4B4" w14:textId="77777777" w:rsidR="002A3978" w:rsidRDefault="002A3978" w:rsidP="002A3978">
            <w:pPr>
              <w:rPr>
                <w:bCs/>
                <w:sz w:val="16"/>
              </w:rPr>
            </w:pPr>
          </w:p>
        </w:tc>
        <w:tc>
          <w:tcPr>
            <w:tcW w:w="2160" w:type="dxa"/>
          </w:tcPr>
          <w:p w14:paraId="31AAC878" w14:textId="77777777" w:rsidR="002A3978" w:rsidRDefault="002A3978" w:rsidP="002A3978">
            <w:pPr>
              <w:rPr>
                <w:bCs/>
                <w:sz w:val="16"/>
              </w:rPr>
            </w:pPr>
          </w:p>
        </w:tc>
        <w:tc>
          <w:tcPr>
            <w:tcW w:w="1350" w:type="dxa"/>
          </w:tcPr>
          <w:p w14:paraId="7FD97D94" w14:textId="77777777" w:rsidR="002A3978" w:rsidRDefault="002A3978" w:rsidP="002A3978">
            <w:pPr>
              <w:rPr>
                <w:bCs/>
                <w:sz w:val="16"/>
              </w:rPr>
            </w:pPr>
          </w:p>
        </w:tc>
        <w:tc>
          <w:tcPr>
            <w:tcW w:w="1530" w:type="dxa"/>
          </w:tcPr>
          <w:p w14:paraId="55B39CBD" w14:textId="77777777" w:rsidR="002A3978" w:rsidRDefault="002A3978" w:rsidP="002A3978">
            <w:pPr>
              <w:rPr>
                <w:bCs/>
                <w:sz w:val="16"/>
              </w:rPr>
            </w:pPr>
          </w:p>
        </w:tc>
        <w:tc>
          <w:tcPr>
            <w:tcW w:w="2160" w:type="dxa"/>
          </w:tcPr>
          <w:p w14:paraId="6690CFCE" w14:textId="77777777" w:rsidR="002A3978" w:rsidRDefault="002A3978" w:rsidP="002A3978">
            <w:pPr>
              <w:rPr>
                <w:bCs/>
                <w:sz w:val="16"/>
              </w:rPr>
            </w:pPr>
          </w:p>
        </w:tc>
      </w:tr>
      <w:tr w:rsidR="002A3978" w14:paraId="03505CE7" w14:textId="77777777" w:rsidTr="00992444">
        <w:trPr>
          <w:cantSplit/>
        </w:trPr>
        <w:tc>
          <w:tcPr>
            <w:tcW w:w="1435" w:type="dxa"/>
          </w:tcPr>
          <w:p w14:paraId="5CFD0E0E" w14:textId="636DAEA7" w:rsidR="002A3978" w:rsidRDefault="002A3978" w:rsidP="002A3978">
            <w:pPr>
              <w:rPr>
                <w:bCs/>
                <w:sz w:val="16"/>
              </w:rPr>
            </w:pPr>
            <w:r w:rsidRPr="00F12EDB">
              <w:rPr>
                <w:bCs/>
                <w:sz w:val="16"/>
              </w:rPr>
              <w:t>pres1_TCalRow</w:t>
            </w:r>
          </w:p>
        </w:tc>
        <w:tc>
          <w:tcPr>
            <w:tcW w:w="1440" w:type="dxa"/>
          </w:tcPr>
          <w:p w14:paraId="21CEBD00" w14:textId="77777777"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r>
              <w:rPr>
                <w:color w:val="000000"/>
                <w:sz w:val="16"/>
                <w:szCs w:val="16"/>
                <w:shd w:val="clear" w:color="auto" w:fill="FFFFFF"/>
              </w:rPr>
              <w:t>233.6</w:t>
            </w:r>
          </w:p>
        </w:tc>
        <w:tc>
          <w:tcPr>
            <w:tcW w:w="900" w:type="dxa"/>
          </w:tcPr>
          <w:p w14:paraId="73111E94" w14:textId="0FF0BEA7"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p>
        </w:tc>
        <w:tc>
          <w:tcPr>
            <w:tcW w:w="839" w:type="dxa"/>
          </w:tcPr>
          <w:p w14:paraId="72CEF864" w14:textId="69764A2D" w:rsidR="002A3978" w:rsidRDefault="002A3978" w:rsidP="002A3978">
            <w:pPr>
              <w:jc w:val="center"/>
              <w:rPr>
                <w:bCs/>
                <w:sz w:val="16"/>
              </w:rPr>
            </w:pPr>
            <w:r>
              <w:rPr>
                <w:bCs/>
                <w:sz w:val="16"/>
              </w:rPr>
              <w:t>236.6</w:t>
            </w:r>
          </w:p>
        </w:tc>
        <w:tc>
          <w:tcPr>
            <w:tcW w:w="1591" w:type="dxa"/>
          </w:tcPr>
          <w:p w14:paraId="091C1270" w14:textId="77777777" w:rsidR="002A3978" w:rsidRDefault="002A3978" w:rsidP="002A3978">
            <w:pPr>
              <w:rPr>
                <w:bCs/>
                <w:sz w:val="16"/>
              </w:rPr>
            </w:pPr>
          </w:p>
        </w:tc>
        <w:tc>
          <w:tcPr>
            <w:tcW w:w="2160" w:type="dxa"/>
          </w:tcPr>
          <w:p w14:paraId="14FBFAC7" w14:textId="77777777" w:rsidR="002A3978" w:rsidRDefault="002A3978" w:rsidP="002A3978">
            <w:pPr>
              <w:rPr>
                <w:bCs/>
                <w:sz w:val="16"/>
              </w:rPr>
            </w:pPr>
          </w:p>
        </w:tc>
        <w:tc>
          <w:tcPr>
            <w:tcW w:w="1350" w:type="dxa"/>
          </w:tcPr>
          <w:p w14:paraId="21D05E97" w14:textId="77777777" w:rsidR="002A3978" w:rsidRDefault="002A3978" w:rsidP="002A3978">
            <w:pPr>
              <w:rPr>
                <w:bCs/>
                <w:sz w:val="16"/>
              </w:rPr>
            </w:pPr>
          </w:p>
        </w:tc>
        <w:tc>
          <w:tcPr>
            <w:tcW w:w="1530" w:type="dxa"/>
          </w:tcPr>
          <w:p w14:paraId="51C98678" w14:textId="77777777" w:rsidR="002A3978" w:rsidRDefault="002A3978" w:rsidP="002A3978">
            <w:pPr>
              <w:rPr>
                <w:bCs/>
                <w:sz w:val="16"/>
              </w:rPr>
            </w:pPr>
          </w:p>
        </w:tc>
        <w:tc>
          <w:tcPr>
            <w:tcW w:w="2160" w:type="dxa"/>
          </w:tcPr>
          <w:p w14:paraId="3B388B9A" w14:textId="77777777" w:rsidR="002A3978" w:rsidRDefault="002A3978" w:rsidP="002A3978">
            <w:pPr>
              <w:rPr>
                <w:bCs/>
                <w:sz w:val="16"/>
              </w:rPr>
            </w:pPr>
            <w:r>
              <w:rPr>
                <w:bCs/>
                <w:sz w:val="16"/>
              </w:rPr>
              <w:t>To be set during calibration</w:t>
            </w:r>
          </w:p>
        </w:tc>
      </w:tr>
      <w:tr w:rsidR="002A3978" w14:paraId="793AE573" w14:textId="77777777" w:rsidTr="00992444">
        <w:tc>
          <w:tcPr>
            <w:tcW w:w="1435" w:type="dxa"/>
            <w:vMerge w:val="restart"/>
          </w:tcPr>
          <w:p w14:paraId="3D08C81C" w14:textId="386DD717" w:rsidR="002A3978" w:rsidRDefault="002A3978" w:rsidP="002A3978">
            <w:pPr>
              <w:rPr>
                <w:bCs/>
                <w:sz w:val="16"/>
              </w:rPr>
            </w:pPr>
          </w:p>
        </w:tc>
        <w:tc>
          <w:tcPr>
            <w:tcW w:w="1440" w:type="dxa"/>
          </w:tcPr>
          <w:p w14:paraId="0589BBA8"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.offset</w:t>
            </w:r>
            <w:proofErr w:type="gramEnd"/>
          </w:p>
        </w:tc>
        <w:tc>
          <w:tcPr>
            <w:tcW w:w="900" w:type="dxa"/>
          </w:tcPr>
          <w:p w14:paraId="14F1AAE0" w14:textId="31437FC7" w:rsidR="002A3978" w:rsidRPr="002D08ED" w:rsidRDefault="002A3978" w:rsidP="002A3978">
            <w:pPr>
              <w:rPr>
                <w:bCs/>
                <w:sz w:val="16"/>
              </w:rPr>
            </w:pPr>
          </w:p>
        </w:tc>
        <w:tc>
          <w:tcPr>
            <w:tcW w:w="839" w:type="dxa"/>
          </w:tcPr>
          <w:p w14:paraId="16350F8C" w14:textId="77777777" w:rsidR="002A3978" w:rsidRDefault="002A3978" w:rsidP="002A3978">
            <w:pPr>
              <w:jc w:val="center"/>
              <w:rPr>
                <w:bCs/>
                <w:sz w:val="16"/>
              </w:rPr>
            </w:pPr>
            <w:proofErr w:type="spellStart"/>
            <w:r>
              <w:rPr>
                <w:bCs/>
                <w:sz w:val="16"/>
              </w:rPr>
              <w:t>CStUpSt</w:t>
            </w:r>
            <w:proofErr w:type="spellEnd"/>
          </w:p>
        </w:tc>
        <w:tc>
          <w:tcPr>
            <w:tcW w:w="1591" w:type="dxa"/>
          </w:tcPr>
          <w:p w14:paraId="0CA21BDE" w14:textId="77777777" w:rsidR="002A3978" w:rsidRDefault="002A3978" w:rsidP="002A3978">
            <w:pPr>
              <w:rPr>
                <w:bCs/>
                <w:sz w:val="16"/>
              </w:rPr>
            </w:pPr>
            <w:r>
              <w:rPr>
                <w:bCs/>
                <w:sz w:val="16"/>
              </w:rPr>
              <w:t>0</w:t>
            </w:r>
          </w:p>
        </w:tc>
        <w:tc>
          <w:tcPr>
            <w:tcW w:w="2160" w:type="dxa"/>
          </w:tcPr>
          <w:p w14:paraId="4213DB5B" w14:textId="77777777" w:rsidR="002A3978" w:rsidRDefault="002A3978" w:rsidP="002A3978">
            <w:pPr>
              <w:rPr>
                <w:bCs/>
                <w:sz w:val="16"/>
              </w:rPr>
            </w:pPr>
            <w:r>
              <w:rPr>
                <w:bCs/>
                <w:sz w:val="16"/>
              </w:rPr>
              <w:t>(Cal Result)</w:t>
            </w:r>
          </w:p>
        </w:tc>
        <w:tc>
          <w:tcPr>
            <w:tcW w:w="1350" w:type="dxa"/>
          </w:tcPr>
          <w:p w14:paraId="0ED30562" w14:textId="77777777" w:rsidR="002A3978" w:rsidRDefault="002A3978" w:rsidP="002A3978">
            <w:pPr>
              <w:rPr>
                <w:bCs/>
                <w:sz w:val="16"/>
              </w:rPr>
            </w:pPr>
            <w:r>
              <w:rPr>
                <w:bCs/>
                <w:sz w:val="16"/>
              </w:rPr>
              <w:t>(Cal Result)</w:t>
            </w:r>
          </w:p>
        </w:tc>
        <w:tc>
          <w:tcPr>
            <w:tcW w:w="1530" w:type="dxa"/>
          </w:tcPr>
          <w:p w14:paraId="5082337A" w14:textId="77777777" w:rsidR="002A3978" w:rsidRDefault="002A3978" w:rsidP="002A3978">
            <w:pPr>
              <w:rPr>
                <w:bCs/>
                <w:sz w:val="16"/>
              </w:rPr>
            </w:pPr>
            <w:r>
              <w:rPr>
                <w:bCs/>
                <w:sz w:val="16"/>
              </w:rPr>
              <w:t>(Cal Result)</w:t>
            </w:r>
          </w:p>
        </w:tc>
        <w:tc>
          <w:tcPr>
            <w:tcW w:w="2160" w:type="dxa"/>
          </w:tcPr>
          <w:p w14:paraId="2DFDB5F9" w14:textId="77777777" w:rsidR="002A3978" w:rsidRDefault="002A3978" w:rsidP="002A3978">
            <w:pPr>
              <w:rPr>
                <w:bCs/>
                <w:sz w:val="16"/>
              </w:rPr>
            </w:pPr>
            <w:r>
              <w:rPr>
                <w:bCs/>
                <w:sz w:val="16"/>
              </w:rPr>
              <w:t>16-bit vars</w:t>
            </w:r>
          </w:p>
        </w:tc>
      </w:tr>
      <w:tr w:rsidR="002A3978" w14:paraId="07493200" w14:textId="77777777" w:rsidTr="00992444">
        <w:tc>
          <w:tcPr>
            <w:tcW w:w="1435" w:type="dxa"/>
            <w:vMerge/>
          </w:tcPr>
          <w:p w14:paraId="63815E5E" w14:textId="77777777" w:rsidR="002A3978" w:rsidRDefault="002A3978" w:rsidP="002A3978">
            <w:pPr>
              <w:rPr>
                <w:bCs/>
                <w:sz w:val="16"/>
              </w:rPr>
            </w:pPr>
          </w:p>
        </w:tc>
        <w:tc>
          <w:tcPr>
            <w:tcW w:w="1440" w:type="dxa"/>
          </w:tcPr>
          <w:p w14:paraId="59BFE1BA"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.span</w:t>
            </w:r>
            <w:proofErr w:type="gramEnd"/>
          </w:p>
        </w:tc>
        <w:tc>
          <w:tcPr>
            <w:tcW w:w="900" w:type="dxa"/>
          </w:tcPr>
          <w:p w14:paraId="750E2412" w14:textId="3AFEBDB0" w:rsidR="002A3978" w:rsidRDefault="002A3978" w:rsidP="002A3978">
            <w:pPr>
              <w:rPr>
                <w:bCs/>
                <w:sz w:val="16"/>
              </w:rPr>
            </w:pPr>
          </w:p>
        </w:tc>
        <w:tc>
          <w:tcPr>
            <w:tcW w:w="839" w:type="dxa"/>
          </w:tcPr>
          <w:p w14:paraId="3A8AC445" w14:textId="77777777" w:rsidR="002A3978" w:rsidRDefault="002A3978" w:rsidP="002A3978">
            <w:pPr>
              <w:jc w:val="center"/>
            </w:pPr>
            <w:proofErr w:type="spellStart"/>
            <w:r>
              <w:rPr>
                <w:bCs/>
                <w:sz w:val="16"/>
              </w:rPr>
              <w:t>CStUpSt</w:t>
            </w:r>
            <w:proofErr w:type="spellEnd"/>
          </w:p>
        </w:tc>
        <w:tc>
          <w:tcPr>
            <w:tcW w:w="1591" w:type="dxa"/>
          </w:tcPr>
          <w:p w14:paraId="78985D1C" w14:textId="77777777" w:rsidR="002A3978" w:rsidRDefault="002A3978" w:rsidP="002A3978">
            <w:pPr>
              <w:rPr>
                <w:bCs/>
                <w:sz w:val="16"/>
              </w:rPr>
            </w:pPr>
            <w:r>
              <w:rPr>
                <w:bCs/>
                <w:sz w:val="16"/>
              </w:rPr>
              <w:t>16384</w:t>
            </w:r>
          </w:p>
        </w:tc>
        <w:tc>
          <w:tcPr>
            <w:tcW w:w="2160" w:type="dxa"/>
          </w:tcPr>
          <w:p w14:paraId="0838F768" w14:textId="77777777" w:rsidR="002A3978" w:rsidRDefault="002A3978" w:rsidP="002A3978">
            <w:pPr>
              <w:rPr>
                <w:bCs/>
                <w:sz w:val="16"/>
              </w:rPr>
            </w:pPr>
            <w:r>
              <w:rPr>
                <w:bCs/>
                <w:sz w:val="16"/>
              </w:rPr>
              <w:t>(Cal Result)</w:t>
            </w:r>
          </w:p>
        </w:tc>
        <w:tc>
          <w:tcPr>
            <w:tcW w:w="1350" w:type="dxa"/>
          </w:tcPr>
          <w:p w14:paraId="0C780A8E" w14:textId="77777777" w:rsidR="002A3978" w:rsidRDefault="002A3978" w:rsidP="002A3978">
            <w:pPr>
              <w:rPr>
                <w:bCs/>
                <w:sz w:val="16"/>
              </w:rPr>
            </w:pPr>
            <w:r>
              <w:rPr>
                <w:bCs/>
                <w:sz w:val="16"/>
              </w:rPr>
              <w:t>(Cal Result)</w:t>
            </w:r>
          </w:p>
        </w:tc>
        <w:tc>
          <w:tcPr>
            <w:tcW w:w="1530" w:type="dxa"/>
          </w:tcPr>
          <w:p w14:paraId="74399EC8" w14:textId="77777777" w:rsidR="002A3978" w:rsidRDefault="002A3978" w:rsidP="002A3978">
            <w:pPr>
              <w:rPr>
                <w:bCs/>
                <w:sz w:val="16"/>
              </w:rPr>
            </w:pPr>
            <w:r>
              <w:rPr>
                <w:bCs/>
                <w:sz w:val="16"/>
              </w:rPr>
              <w:t>(Cal Result)</w:t>
            </w:r>
          </w:p>
        </w:tc>
        <w:tc>
          <w:tcPr>
            <w:tcW w:w="2160" w:type="dxa"/>
          </w:tcPr>
          <w:p w14:paraId="618D5D82" w14:textId="77777777" w:rsidR="002A3978" w:rsidRDefault="002A3978" w:rsidP="002A3978">
            <w:pPr>
              <w:rPr>
                <w:bCs/>
                <w:sz w:val="16"/>
              </w:rPr>
            </w:pPr>
          </w:p>
        </w:tc>
      </w:tr>
      <w:tr w:rsidR="002A3978" w14:paraId="09899170" w14:textId="77777777" w:rsidTr="00992444">
        <w:tc>
          <w:tcPr>
            <w:tcW w:w="1435" w:type="dxa"/>
            <w:vMerge/>
          </w:tcPr>
          <w:p w14:paraId="1E0FE173" w14:textId="77777777" w:rsidR="002A3978" w:rsidRDefault="002A3978" w:rsidP="002A3978">
            <w:pPr>
              <w:rPr>
                <w:bCs/>
                <w:sz w:val="16"/>
              </w:rPr>
            </w:pPr>
          </w:p>
        </w:tc>
        <w:tc>
          <w:tcPr>
            <w:tcW w:w="1440" w:type="dxa"/>
          </w:tcPr>
          <w:p w14:paraId="0D7ACC5D"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.offset</w:t>
            </w:r>
            <w:proofErr w:type="gramEnd"/>
          </w:p>
        </w:tc>
        <w:tc>
          <w:tcPr>
            <w:tcW w:w="900" w:type="dxa"/>
          </w:tcPr>
          <w:p w14:paraId="6248BC23" w14:textId="49E5BC6F" w:rsidR="002A3978" w:rsidRDefault="002A3978" w:rsidP="002A3978">
            <w:pPr>
              <w:rPr>
                <w:bCs/>
                <w:sz w:val="16"/>
              </w:rPr>
            </w:pPr>
          </w:p>
        </w:tc>
        <w:tc>
          <w:tcPr>
            <w:tcW w:w="839" w:type="dxa"/>
          </w:tcPr>
          <w:p w14:paraId="1B666FDF" w14:textId="77777777" w:rsidR="002A3978" w:rsidRDefault="002A3978" w:rsidP="002A3978">
            <w:pPr>
              <w:jc w:val="center"/>
            </w:pPr>
            <w:proofErr w:type="spellStart"/>
            <w:r>
              <w:rPr>
                <w:bCs/>
                <w:sz w:val="16"/>
              </w:rPr>
              <w:t>CStUpSt</w:t>
            </w:r>
            <w:proofErr w:type="spellEnd"/>
          </w:p>
        </w:tc>
        <w:tc>
          <w:tcPr>
            <w:tcW w:w="1591" w:type="dxa"/>
          </w:tcPr>
          <w:p w14:paraId="43DE79BB" w14:textId="77777777" w:rsidR="002A3978" w:rsidRDefault="002A3978" w:rsidP="002A3978">
            <w:pPr>
              <w:rPr>
                <w:bCs/>
                <w:sz w:val="16"/>
              </w:rPr>
            </w:pPr>
            <w:r>
              <w:rPr>
                <w:bCs/>
                <w:sz w:val="16"/>
              </w:rPr>
              <w:t>0</w:t>
            </w:r>
          </w:p>
        </w:tc>
        <w:tc>
          <w:tcPr>
            <w:tcW w:w="2160" w:type="dxa"/>
          </w:tcPr>
          <w:p w14:paraId="48F0CBDB" w14:textId="77777777" w:rsidR="002A3978" w:rsidRDefault="002A3978" w:rsidP="002A3978">
            <w:pPr>
              <w:rPr>
                <w:bCs/>
                <w:sz w:val="16"/>
              </w:rPr>
            </w:pPr>
            <w:r>
              <w:rPr>
                <w:bCs/>
                <w:sz w:val="16"/>
              </w:rPr>
              <w:t>(Cal Result)</w:t>
            </w:r>
          </w:p>
        </w:tc>
        <w:tc>
          <w:tcPr>
            <w:tcW w:w="1350" w:type="dxa"/>
          </w:tcPr>
          <w:p w14:paraId="58C970FD" w14:textId="77777777" w:rsidR="002A3978" w:rsidRDefault="002A3978" w:rsidP="002A3978">
            <w:pPr>
              <w:rPr>
                <w:bCs/>
                <w:sz w:val="16"/>
              </w:rPr>
            </w:pPr>
            <w:r>
              <w:rPr>
                <w:bCs/>
                <w:sz w:val="16"/>
              </w:rPr>
              <w:t>(Cal Result)</w:t>
            </w:r>
          </w:p>
        </w:tc>
        <w:tc>
          <w:tcPr>
            <w:tcW w:w="1530" w:type="dxa"/>
          </w:tcPr>
          <w:p w14:paraId="43009159" w14:textId="77777777" w:rsidR="002A3978" w:rsidRDefault="002A3978" w:rsidP="002A3978">
            <w:pPr>
              <w:rPr>
                <w:bCs/>
                <w:sz w:val="16"/>
              </w:rPr>
            </w:pPr>
            <w:r>
              <w:rPr>
                <w:bCs/>
                <w:sz w:val="16"/>
              </w:rPr>
              <w:t>(Cal Result)</w:t>
            </w:r>
          </w:p>
        </w:tc>
        <w:tc>
          <w:tcPr>
            <w:tcW w:w="2160" w:type="dxa"/>
          </w:tcPr>
          <w:p w14:paraId="07D4CB58" w14:textId="77777777" w:rsidR="002A3978" w:rsidRDefault="002A3978" w:rsidP="002A3978">
            <w:pPr>
              <w:rPr>
                <w:bCs/>
                <w:sz w:val="16"/>
              </w:rPr>
            </w:pPr>
          </w:p>
        </w:tc>
      </w:tr>
      <w:tr w:rsidR="002A3978" w14:paraId="6B6F86BA" w14:textId="77777777" w:rsidTr="00992444">
        <w:tc>
          <w:tcPr>
            <w:tcW w:w="1435" w:type="dxa"/>
            <w:vMerge/>
          </w:tcPr>
          <w:p w14:paraId="7D9D3E70" w14:textId="77777777" w:rsidR="002A3978" w:rsidRDefault="002A3978" w:rsidP="002A3978">
            <w:pPr>
              <w:rPr>
                <w:bCs/>
                <w:sz w:val="16"/>
              </w:rPr>
            </w:pPr>
          </w:p>
        </w:tc>
        <w:tc>
          <w:tcPr>
            <w:tcW w:w="1440" w:type="dxa"/>
          </w:tcPr>
          <w:p w14:paraId="2ACE5D80"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.span</w:t>
            </w:r>
            <w:proofErr w:type="gramEnd"/>
          </w:p>
        </w:tc>
        <w:tc>
          <w:tcPr>
            <w:tcW w:w="900" w:type="dxa"/>
          </w:tcPr>
          <w:p w14:paraId="14715D34" w14:textId="4B8AE70B" w:rsidR="002A3978" w:rsidRDefault="002A3978" w:rsidP="002A3978">
            <w:pPr>
              <w:rPr>
                <w:bCs/>
                <w:sz w:val="16"/>
              </w:rPr>
            </w:pPr>
          </w:p>
        </w:tc>
        <w:tc>
          <w:tcPr>
            <w:tcW w:w="839" w:type="dxa"/>
          </w:tcPr>
          <w:p w14:paraId="5C1159F2" w14:textId="77777777" w:rsidR="002A3978" w:rsidRDefault="002A3978" w:rsidP="002A3978">
            <w:pPr>
              <w:jc w:val="center"/>
            </w:pPr>
            <w:proofErr w:type="spellStart"/>
            <w:r>
              <w:rPr>
                <w:bCs/>
                <w:sz w:val="16"/>
              </w:rPr>
              <w:t>CStUpSt</w:t>
            </w:r>
            <w:proofErr w:type="spellEnd"/>
          </w:p>
        </w:tc>
        <w:tc>
          <w:tcPr>
            <w:tcW w:w="1591" w:type="dxa"/>
          </w:tcPr>
          <w:p w14:paraId="20B492C0" w14:textId="77777777" w:rsidR="002A3978" w:rsidRDefault="002A3978" w:rsidP="002A3978">
            <w:pPr>
              <w:rPr>
                <w:bCs/>
                <w:sz w:val="16"/>
              </w:rPr>
            </w:pPr>
            <w:r>
              <w:rPr>
                <w:bCs/>
                <w:sz w:val="16"/>
              </w:rPr>
              <w:t>16384</w:t>
            </w:r>
          </w:p>
        </w:tc>
        <w:tc>
          <w:tcPr>
            <w:tcW w:w="2160" w:type="dxa"/>
          </w:tcPr>
          <w:p w14:paraId="4A6E9090" w14:textId="77777777" w:rsidR="002A3978" w:rsidRDefault="002A3978" w:rsidP="002A3978">
            <w:pPr>
              <w:rPr>
                <w:bCs/>
                <w:sz w:val="16"/>
              </w:rPr>
            </w:pPr>
            <w:r>
              <w:rPr>
                <w:bCs/>
                <w:sz w:val="16"/>
              </w:rPr>
              <w:t>(Cal Result)</w:t>
            </w:r>
          </w:p>
        </w:tc>
        <w:tc>
          <w:tcPr>
            <w:tcW w:w="1350" w:type="dxa"/>
          </w:tcPr>
          <w:p w14:paraId="0EACC2BA" w14:textId="77777777" w:rsidR="002A3978" w:rsidRDefault="002A3978" w:rsidP="002A3978">
            <w:pPr>
              <w:rPr>
                <w:bCs/>
                <w:sz w:val="16"/>
              </w:rPr>
            </w:pPr>
            <w:r>
              <w:rPr>
                <w:bCs/>
                <w:sz w:val="16"/>
              </w:rPr>
              <w:t>(Cal Result)</w:t>
            </w:r>
          </w:p>
        </w:tc>
        <w:tc>
          <w:tcPr>
            <w:tcW w:w="1530" w:type="dxa"/>
          </w:tcPr>
          <w:p w14:paraId="14B707F4" w14:textId="77777777" w:rsidR="002A3978" w:rsidRDefault="002A3978" w:rsidP="002A3978">
            <w:pPr>
              <w:rPr>
                <w:bCs/>
                <w:sz w:val="16"/>
              </w:rPr>
            </w:pPr>
            <w:r>
              <w:rPr>
                <w:bCs/>
                <w:sz w:val="16"/>
              </w:rPr>
              <w:t>(Cal Result)</w:t>
            </w:r>
          </w:p>
        </w:tc>
        <w:tc>
          <w:tcPr>
            <w:tcW w:w="2160" w:type="dxa"/>
          </w:tcPr>
          <w:p w14:paraId="4CB8DFD3" w14:textId="77777777" w:rsidR="002A3978" w:rsidRDefault="002A3978" w:rsidP="002A3978">
            <w:pPr>
              <w:rPr>
                <w:bCs/>
                <w:sz w:val="16"/>
              </w:rPr>
            </w:pPr>
          </w:p>
        </w:tc>
      </w:tr>
      <w:tr w:rsidR="002A3978" w14:paraId="529A0054" w14:textId="77777777" w:rsidTr="00992444">
        <w:tc>
          <w:tcPr>
            <w:tcW w:w="1435" w:type="dxa"/>
            <w:vMerge/>
          </w:tcPr>
          <w:p w14:paraId="30908F0C" w14:textId="77777777" w:rsidR="002A3978" w:rsidRDefault="002A3978" w:rsidP="002A3978">
            <w:pPr>
              <w:rPr>
                <w:bCs/>
                <w:sz w:val="16"/>
              </w:rPr>
            </w:pPr>
          </w:p>
        </w:tc>
        <w:tc>
          <w:tcPr>
            <w:tcW w:w="1440" w:type="dxa"/>
          </w:tcPr>
          <w:p w14:paraId="366E965B"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.offset</w:t>
            </w:r>
            <w:proofErr w:type="gramEnd"/>
          </w:p>
        </w:tc>
        <w:tc>
          <w:tcPr>
            <w:tcW w:w="900" w:type="dxa"/>
          </w:tcPr>
          <w:p w14:paraId="34CC9467" w14:textId="22BC8CB4" w:rsidR="002A3978" w:rsidRDefault="002A3978" w:rsidP="002A3978">
            <w:pPr>
              <w:rPr>
                <w:bCs/>
                <w:sz w:val="16"/>
              </w:rPr>
            </w:pPr>
          </w:p>
        </w:tc>
        <w:tc>
          <w:tcPr>
            <w:tcW w:w="839" w:type="dxa"/>
          </w:tcPr>
          <w:p w14:paraId="2766137A" w14:textId="77777777" w:rsidR="002A3978" w:rsidRDefault="002A3978" w:rsidP="002A3978">
            <w:pPr>
              <w:jc w:val="center"/>
            </w:pPr>
            <w:proofErr w:type="spellStart"/>
            <w:r>
              <w:rPr>
                <w:bCs/>
                <w:sz w:val="16"/>
              </w:rPr>
              <w:t>CStUpSt</w:t>
            </w:r>
            <w:proofErr w:type="spellEnd"/>
          </w:p>
        </w:tc>
        <w:tc>
          <w:tcPr>
            <w:tcW w:w="1591" w:type="dxa"/>
          </w:tcPr>
          <w:p w14:paraId="120603EB" w14:textId="77777777" w:rsidR="002A3978" w:rsidRDefault="002A3978" w:rsidP="002A3978">
            <w:pPr>
              <w:rPr>
                <w:bCs/>
                <w:sz w:val="16"/>
              </w:rPr>
            </w:pPr>
            <w:r>
              <w:rPr>
                <w:bCs/>
                <w:sz w:val="16"/>
              </w:rPr>
              <w:t>0</w:t>
            </w:r>
          </w:p>
        </w:tc>
        <w:tc>
          <w:tcPr>
            <w:tcW w:w="2160" w:type="dxa"/>
          </w:tcPr>
          <w:p w14:paraId="0BD1049F" w14:textId="77777777" w:rsidR="002A3978" w:rsidRDefault="002A3978" w:rsidP="002A3978">
            <w:pPr>
              <w:rPr>
                <w:bCs/>
                <w:sz w:val="16"/>
              </w:rPr>
            </w:pPr>
            <w:r>
              <w:rPr>
                <w:bCs/>
                <w:sz w:val="16"/>
              </w:rPr>
              <w:t>(Cal Result)</w:t>
            </w:r>
          </w:p>
        </w:tc>
        <w:tc>
          <w:tcPr>
            <w:tcW w:w="1350" w:type="dxa"/>
          </w:tcPr>
          <w:p w14:paraId="6CAB0EB7" w14:textId="77777777" w:rsidR="002A3978" w:rsidRDefault="002A3978" w:rsidP="002A3978">
            <w:pPr>
              <w:rPr>
                <w:bCs/>
                <w:sz w:val="16"/>
              </w:rPr>
            </w:pPr>
            <w:r>
              <w:rPr>
                <w:bCs/>
                <w:sz w:val="16"/>
              </w:rPr>
              <w:t>(Cal Result)</w:t>
            </w:r>
          </w:p>
        </w:tc>
        <w:tc>
          <w:tcPr>
            <w:tcW w:w="1530" w:type="dxa"/>
          </w:tcPr>
          <w:p w14:paraId="79608334" w14:textId="77777777" w:rsidR="002A3978" w:rsidRDefault="002A3978" w:rsidP="002A3978">
            <w:pPr>
              <w:rPr>
                <w:bCs/>
                <w:sz w:val="16"/>
              </w:rPr>
            </w:pPr>
            <w:r>
              <w:rPr>
                <w:bCs/>
                <w:sz w:val="16"/>
              </w:rPr>
              <w:t>(Cal Result)</w:t>
            </w:r>
          </w:p>
        </w:tc>
        <w:tc>
          <w:tcPr>
            <w:tcW w:w="2160" w:type="dxa"/>
          </w:tcPr>
          <w:p w14:paraId="0696647F" w14:textId="77777777" w:rsidR="002A3978" w:rsidRDefault="002A3978" w:rsidP="002A3978">
            <w:pPr>
              <w:rPr>
                <w:bCs/>
                <w:sz w:val="16"/>
              </w:rPr>
            </w:pPr>
          </w:p>
        </w:tc>
      </w:tr>
      <w:tr w:rsidR="002A3978" w14:paraId="3B09FB82" w14:textId="77777777" w:rsidTr="00992444">
        <w:tc>
          <w:tcPr>
            <w:tcW w:w="1435" w:type="dxa"/>
            <w:vMerge/>
          </w:tcPr>
          <w:p w14:paraId="790B6616" w14:textId="77777777" w:rsidR="002A3978" w:rsidRDefault="002A3978" w:rsidP="002A3978">
            <w:pPr>
              <w:rPr>
                <w:bCs/>
                <w:sz w:val="16"/>
              </w:rPr>
            </w:pPr>
          </w:p>
        </w:tc>
        <w:tc>
          <w:tcPr>
            <w:tcW w:w="1440" w:type="dxa"/>
          </w:tcPr>
          <w:p w14:paraId="42431655"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.span</w:t>
            </w:r>
            <w:proofErr w:type="gramEnd"/>
          </w:p>
        </w:tc>
        <w:tc>
          <w:tcPr>
            <w:tcW w:w="900" w:type="dxa"/>
          </w:tcPr>
          <w:p w14:paraId="45585673" w14:textId="24328C74" w:rsidR="002A3978" w:rsidRDefault="002A3978" w:rsidP="002A3978">
            <w:pPr>
              <w:rPr>
                <w:bCs/>
                <w:sz w:val="16"/>
              </w:rPr>
            </w:pPr>
          </w:p>
        </w:tc>
        <w:tc>
          <w:tcPr>
            <w:tcW w:w="839" w:type="dxa"/>
          </w:tcPr>
          <w:p w14:paraId="68F94860" w14:textId="77777777" w:rsidR="002A3978" w:rsidRDefault="002A3978" w:rsidP="002A3978">
            <w:pPr>
              <w:jc w:val="center"/>
            </w:pPr>
            <w:proofErr w:type="spellStart"/>
            <w:r>
              <w:rPr>
                <w:bCs/>
                <w:sz w:val="16"/>
              </w:rPr>
              <w:t>CStUpSt</w:t>
            </w:r>
            <w:proofErr w:type="spellEnd"/>
          </w:p>
        </w:tc>
        <w:tc>
          <w:tcPr>
            <w:tcW w:w="1591" w:type="dxa"/>
          </w:tcPr>
          <w:p w14:paraId="3E5A7978" w14:textId="77777777" w:rsidR="002A3978" w:rsidRDefault="002A3978" w:rsidP="002A3978">
            <w:pPr>
              <w:rPr>
                <w:bCs/>
                <w:sz w:val="16"/>
              </w:rPr>
            </w:pPr>
            <w:r>
              <w:rPr>
                <w:bCs/>
                <w:sz w:val="16"/>
              </w:rPr>
              <w:t>16384</w:t>
            </w:r>
          </w:p>
        </w:tc>
        <w:tc>
          <w:tcPr>
            <w:tcW w:w="2160" w:type="dxa"/>
          </w:tcPr>
          <w:p w14:paraId="2FF2CE55" w14:textId="77777777" w:rsidR="002A3978" w:rsidRDefault="002A3978" w:rsidP="002A3978">
            <w:pPr>
              <w:rPr>
                <w:bCs/>
                <w:sz w:val="16"/>
              </w:rPr>
            </w:pPr>
            <w:r>
              <w:rPr>
                <w:bCs/>
                <w:sz w:val="16"/>
              </w:rPr>
              <w:t>(Cal Result)</w:t>
            </w:r>
          </w:p>
        </w:tc>
        <w:tc>
          <w:tcPr>
            <w:tcW w:w="1350" w:type="dxa"/>
          </w:tcPr>
          <w:p w14:paraId="10E24F46" w14:textId="77777777" w:rsidR="002A3978" w:rsidRDefault="002A3978" w:rsidP="002A3978">
            <w:pPr>
              <w:rPr>
                <w:bCs/>
                <w:sz w:val="16"/>
              </w:rPr>
            </w:pPr>
            <w:r>
              <w:rPr>
                <w:bCs/>
                <w:sz w:val="16"/>
              </w:rPr>
              <w:t>(Cal Result)</w:t>
            </w:r>
          </w:p>
        </w:tc>
        <w:tc>
          <w:tcPr>
            <w:tcW w:w="1530" w:type="dxa"/>
          </w:tcPr>
          <w:p w14:paraId="5507F357" w14:textId="77777777" w:rsidR="002A3978" w:rsidRDefault="002A3978" w:rsidP="002A3978">
            <w:pPr>
              <w:rPr>
                <w:bCs/>
                <w:sz w:val="16"/>
              </w:rPr>
            </w:pPr>
            <w:r>
              <w:rPr>
                <w:bCs/>
                <w:sz w:val="16"/>
              </w:rPr>
              <w:t>(Cal Result)</w:t>
            </w:r>
          </w:p>
        </w:tc>
        <w:tc>
          <w:tcPr>
            <w:tcW w:w="2160" w:type="dxa"/>
          </w:tcPr>
          <w:p w14:paraId="2D0F3250" w14:textId="77777777" w:rsidR="002A3978" w:rsidRDefault="002A3978" w:rsidP="002A3978">
            <w:pPr>
              <w:rPr>
                <w:bCs/>
                <w:sz w:val="16"/>
              </w:rPr>
            </w:pPr>
          </w:p>
        </w:tc>
      </w:tr>
      <w:tr w:rsidR="002A3978" w14:paraId="0989227C" w14:textId="77777777" w:rsidTr="00992444">
        <w:tc>
          <w:tcPr>
            <w:tcW w:w="1435" w:type="dxa"/>
            <w:vMerge/>
          </w:tcPr>
          <w:p w14:paraId="090278E8" w14:textId="77777777" w:rsidR="002A3978" w:rsidRDefault="002A3978" w:rsidP="002A3978">
            <w:pPr>
              <w:rPr>
                <w:bCs/>
                <w:sz w:val="16"/>
              </w:rPr>
            </w:pPr>
          </w:p>
        </w:tc>
        <w:tc>
          <w:tcPr>
            <w:tcW w:w="1440" w:type="dxa"/>
          </w:tcPr>
          <w:p w14:paraId="22835A79"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.offset</w:t>
            </w:r>
            <w:proofErr w:type="gramEnd"/>
          </w:p>
        </w:tc>
        <w:tc>
          <w:tcPr>
            <w:tcW w:w="900" w:type="dxa"/>
          </w:tcPr>
          <w:p w14:paraId="3EE5051E" w14:textId="5AB9BC8D" w:rsidR="002A3978" w:rsidRDefault="002A3978" w:rsidP="002A3978">
            <w:pPr>
              <w:rPr>
                <w:bCs/>
                <w:sz w:val="16"/>
              </w:rPr>
            </w:pPr>
          </w:p>
        </w:tc>
        <w:tc>
          <w:tcPr>
            <w:tcW w:w="839" w:type="dxa"/>
          </w:tcPr>
          <w:p w14:paraId="73022983" w14:textId="77777777" w:rsidR="002A3978" w:rsidRDefault="002A3978" w:rsidP="002A3978">
            <w:pPr>
              <w:jc w:val="center"/>
            </w:pPr>
            <w:proofErr w:type="spellStart"/>
            <w:r>
              <w:rPr>
                <w:bCs/>
                <w:sz w:val="16"/>
              </w:rPr>
              <w:t>CStUpSt</w:t>
            </w:r>
            <w:proofErr w:type="spellEnd"/>
          </w:p>
        </w:tc>
        <w:tc>
          <w:tcPr>
            <w:tcW w:w="1591" w:type="dxa"/>
          </w:tcPr>
          <w:p w14:paraId="34FF69B9" w14:textId="77777777" w:rsidR="002A3978" w:rsidRDefault="002A3978" w:rsidP="002A3978">
            <w:pPr>
              <w:rPr>
                <w:bCs/>
                <w:sz w:val="16"/>
              </w:rPr>
            </w:pPr>
            <w:r>
              <w:rPr>
                <w:bCs/>
                <w:sz w:val="16"/>
              </w:rPr>
              <w:t>0</w:t>
            </w:r>
          </w:p>
        </w:tc>
        <w:tc>
          <w:tcPr>
            <w:tcW w:w="2160" w:type="dxa"/>
          </w:tcPr>
          <w:p w14:paraId="45879DAC" w14:textId="77777777" w:rsidR="002A3978" w:rsidRDefault="002A3978" w:rsidP="002A3978">
            <w:pPr>
              <w:rPr>
                <w:bCs/>
                <w:sz w:val="16"/>
              </w:rPr>
            </w:pPr>
            <w:r>
              <w:rPr>
                <w:bCs/>
                <w:sz w:val="16"/>
              </w:rPr>
              <w:t>(Cal Result)</w:t>
            </w:r>
          </w:p>
        </w:tc>
        <w:tc>
          <w:tcPr>
            <w:tcW w:w="1350" w:type="dxa"/>
          </w:tcPr>
          <w:p w14:paraId="7EB8A38D" w14:textId="77777777" w:rsidR="002A3978" w:rsidRDefault="002A3978" w:rsidP="002A3978">
            <w:pPr>
              <w:rPr>
                <w:bCs/>
                <w:sz w:val="16"/>
              </w:rPr>
            </w:pPr>
            <w:r>
              <w:rPr>
                <w:bCs/>
                <w:sz w:val="16"/>
              </w:rPr>
              <w:t>(Cal Result)</w:t>
            </w:r>
          </w:p>
        </w:tc>
        <w:tc>
          <w:tcPr>
            <w:tcW w:w="1530" w:type="dxa"/>
          </w:tcPr>
          <w:p w14:paraId="0C6750C9" w14:textId="77777777" w:rsidR="002A3978" w:rsidRDefault="002A3978" w:rsidP="002A3978">
            <w:pPr>
              <w:rPr>
                <w:bCs/>
                <w:sz w:val="16"/>
              </w:rPr>
            </w:pPr>
            <w:r>
              <w:rPr>
                <w:bCs/>
                <w:sz w:val="16"/>
              </w:rPr>
              <w:t>(Cal Result)</w:t>
            </w:r>
          </w:p>
        </w:tc>
        <w:tc>
          <w:tcPr>
            <w:tcW w:w="2160" w:type="dxa"/>
          </w:tcPr>
          <w:p w14:paraId="7292EC88" w14:textId="77777777" w:rsidR="002A3978" w:rsidRDefault="002A3978" w:rsidP="002A3978">
            <w:pPr>
              <w:rPr>
                <w:bCs/>
                <w:sz w:val="16"/>
              </w:rPr>
            </w:pPr>
          </w:p>
        </w:tc>
      </w:tr>
      <w:tr w:rsidR="002A3978" w14:paraId="0755B4EF" w14:textId="77777777" w:rsidTr="00992444">
        <w:tc>
          <w:tcPr>
            <w:tcW w:w="1435" w:type="dxa"/>
            <w:vMerge/>
          </w:tcPr>
          <w:p w14:paraId="6CFC92EF" w14:textId="77777777" w:rsidR="002A3978" w:rsidRDefault="002A3978" w:rsidP="002A3978">
            <w:pPr>
              <w:rPr>
                <w:bCs/>
                <w:sz w:val="16"/>
              </w:rPr>
            </w:pPr>
          </w:p>
        </w:tc>
        <w:tc>
          <w:tcPr>
            <w:tcW w:w="1440" w:type="dxa"/>
          </w:tcPr>
          <w:p w14:paraId="006C6DB7"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.span</w:t>
            </w:r>
            <w:proofErr w:type="gramEnd"/>
          </w:p>
        </w:tc>
        <w:tc>
          <w:tcPr>
            <w:tcW w:w="900" w:type="dxa"/>
          </w:tcPr>
          <w:p w14:paraId="309DDB41" w14:textId="5BD7C9FA" w:rsidR="002A3978" w:rsidRDefault="002A3978" w:rsidP="002A3978">
            <w:pPr>
              <w:rPr>
                <w:bCs/>
                <w:sz w:val="16"/>
              </w:rPr>
            </w:pPr>
          </w:p>
        </w:tc>
        <w:tc>
          <w:tcPr>
            <w:tcW w:w="839" w:type="dxa"/>
          </w:tcPr>
          <w:p w14:paraId="32F10CFA" w14:textId="77777777" w:rsidR="002A3978" w:rsidRDefault="002A3978" w:rsidP="002A3978">
            <w:pPr>
              <w:jc w:val="center"/>
            </w:pPr>
            <w:proofErr w:type="spellStart"/>
            <w:r>
              <w:rPr>
                <w:bCs/>
                <w:sz w:val="16"/>
              </w:rPr>
              <w:t>CStUpSt</w:t>
            </w:r>
            <w:proofErr w:type="spellEnd"/>
          </w:p>
        </w:tc>
        <w:tc>
          <w:tcPr>
            <w:tcW w:w="1591" w:type="dxa"/>
          </w:tcPr>
          <w:p w14:paraId="648BADC8" w14:textId="77777777" w:rsidR="002A3978" w:rsidRDefault="002A3978" w:rsidP="002A3978">
            <w:pPr>
              <w:rPr>
                <w:bCs/>
                <w:sz w:val="16"/>
              </w:rPr>
            </w:pPr>
            <w:r>
              <w:rPr>
                <w:bCs/>
                <w:sz w:val="16"/>
              </w:rPr>
              <w:t>16384</w:t>
            </w:r>
          </w:p>
        </w:tc>
        <w:tc>
          <w:tcPr>
            <w:tcW w:w="2160" w:type="dxa"/>
          </w:tcPr>
          <w:p w14:paraId="5D96BF20" w14:textId="77777777" w:rsidR="002A3978" w:rsidRDefault="002A3978" w:rsidP="002A3978">
            <w:pPr>
              <w:rPr>
                <w:bCs/>
                <w:sz w:val="16"/>
              </w:rPr>
            </w:pPr>
            <w:r>
              <w:rPr>
                <w:bCs/>
                <w:sz w:val="16"/>
              </w:rPr>
              <w:t>(Cal Result)</w:t>
            </w:r>
          </w:p>
        </w:tc>
        <w:tc>
          <w:tcPr>
            <w:tcW w:w="1350" w:type="dxa"/>
          </w:tcPr>
          <w:p w14:paraId="7B2F16EC" w14:textId="77777777" w:rsidR="002A3978" w:rsidRDefault="002A3978" w:rsidP="002A3978">
            <w:pPr>
              <w:rPr>
                <w:bCs/>
                <w:sz w:val="16"/>
              </w:rPr>
            </w:pPr>
            <w:r>
              <w:rPr>
                <w:bCs/>
                <w:sz w:val="16"/>
              </w:rPr>
              <w:t>(Cal Result)</w:t>
            </w:r>
          </w:p>
        </w:tc>
        <w:tc>
          <w:tcPr>
            <w:tcW w:w="1530" w:type="dxa"/>
          </w:tcPr>
          <w:p w14:paraId="588F55F1" w14:textId="77777777" w:rsidR="002A3978" w:rsidRDefault="002A3978" w:rsidP="002A3978">
            <w:pPr>
              <w:rPr>
                <w:bCs/>
                <w:sz w:val="16"/>
              </w:rPr>
            </w:pPr>
            <w:r>
              <w:rPr>
                <w:bCs/>
                <w:sz w:val="16"/>
              </w:rPr>
              <w:t>(Cal Result)</w:t>
            </w:r>
          </w:p>
        </w:tc>
        <w:tc>
          <w:tcPr>
            <w:tcW w:w="2160" w:type="dxa"/>
          </w:tcPr>
          <w:p w14:paraId="0DE0E249" w14:textId="77777777" w:rsidR="002A3978" w:rsidRDefault="002A3978" w:rsidP="002A3978">
            <w:pPr>
              <w:rPr>
                <w:bCs/>
                <w:sz w:val="16"/>
              </w:rPr>
            </w:pPr>
          </w:p>
        </w:tc>
      </w:tr>
      <w:tr w:rsidR="002A3978" w14:paraId="229FFA77" w14:textId="77777777" w:rsidTr="00992444">
        <w:tc>
          <w:tcPr>
            <w:tcW w:w="1435" w:type="dxa"/>
            <w:vMerge/>
          </w:tcPr>
          <w:p w14:paraId="7E0AE0F4" w14:textId="77777777" w:rsidR="002A3978" w:rsidRDefault="002A3978" w:rsidP="002A3978">
            <w:pPr>
              <w:rPr>
                <w:bCs/>
                <w:sz w:val="16"/>
              </w:rPr>
            </w:pPr>
          </w:p>
        </w:tc>
        <w:tc>
          <w:tcPr>
            <w:tcW w:w="1440" w:type="dxa"/>
          </w:tcPr>
          <w:p w14:paraId="2BBBB9E8"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.offset</w:t>
            </w:r>
            <w:proofErr w:type="gramEnd"/>
          </w:p>
        </w:tc>
        <w:tc>
          <w:tcPr>
            <w:tcW w:w="900" w:type="dxa"/>
          </w:tcPr>
          <w:p w14:paraId="0264F053" w14:textId="7470F033" w:rsidR="002A3978" w:rsidRDefault="002A3978" w:rsidP="002A3978">
            <w:pPr>
              <w:rPr>
                <w:bCs/>
                <w:sz w:val="16"/>
              </w:rPr>
            </w:pPr>
          </w:p>
        </w:tc>
        <w:tc>
          <w:tcPr>
            <w:tcW w:w="839" w:type="dxa"/>
          </w:tcPr>
          <w:p w14:paraId="7564410B" w14:textId="77777777" w:rsidR="002A3978" w:rsidRDefault="002A3978" w:rsidP="002A3978">
            <w:pPr>
              <w:jc w:val="center"/>
            </w:pPr>
            <w:proofErr w:type="spellStart"/>
            <w:r>
              <w:rPr>
                <w:bCs/>
                <w:sz w:val="16"/>
              </w:rPr>
              <w:t>CStUpSt</w:t>
            </w:r>
            <w:proofErr w:type="spellEnd"/>
          </w:p>
        </w:tc>
        <w:tc>
          <w:tcPr>
            <w:tcW w:w="1591" w:type="dxa"/>
          </w:tcPr>
          <w:p w14:paraId="2220393D" w14:textId="77777777" w:rsidR="002A3978" w:rsidRDefault="002A3978" w:rsidP="002A3978">
            <w:pPr>
              <w:rPr>
                <w:bCs/>
                <w:sz w:val="16"/>
              </w:rPr>
            </w:pPr>
            <w:r>
              <w:rPr>
                <w:bCs/>
                <w:sz w:val="16"/>
              </w:rPr>
              <w:t>0</w:t>
            </w:r>
          </w:p>
        </w:tc>
        <w:tc>
          <w:tcPr>
            <w:tcW w:w="2160" w:type="dxa"/>
          </w:tcPr>
          <w:p w14:paraId="4940957A" w14:textId="77777777" w:rsidR="002A3978" w:rsidRDefault="002A3978" w:rsidP="002A3978">
            <w:pPr>
              <w:rPr>
                <w:bCs/>
                <w:sz w:val="16"/>
              </w:rPr>
            </w:pPr>
            <w:r>
              <w:rPr>
                <w:bCs/>
                <w:sz w:val="16"/>
              </w:rPr>
              <w:t>(Cal Result)</w:t>
            </w:r>
          </w:p>
        </w:tc>
        <w:tc>
          <w:tcPr>
            <w:tcW w:w="1350" w:type="dxa"/>
          </w:tcPr>
          <w:p w14:paraId="4DB34BA0" w14:textId="77777777" w:rsidR="002A3978" w:rsidRDefault="002A3978" w:rsidP="002A3978">
            <w:pPr>
              <w:rPr>
                <w:bCs/>
                <w:sz w:val="16"/>
              </w:rPr>
            </w:pPr>
            <w:r>
              <w:rPr>
                <w:bCs/>
                <w:sz w:val="16"/>
              </w:rPr>
              <w:t>(Cal Result)</w:t>
            </w:r>
          </w:p>
        </w:tc>
        <w:tc>
          <w:tcPr>
            <w:tcW w:w="1530" w:type="dxa"/>
          </w:tcPr>
          <w:p w14:paraId="72691EF3" w14:textId="77777777" w:rsidR="002A3978" w:rsidRDefault="002A3978" w:rsidP="002A3978">
            <w:pPr>
              <w:rPr>
                <w:bCs/>
                <w:sz w:val="16"/>
              </w:rPr>
            </w:pPr>
            <w:r>
              <w:rPr>
                <w:bCs/>
                <w:sz w:val="16"/>
              </w:rPr>
              <w:t>(Cal Result)</w:t>
            </w:r>
          </w:p>
        </w:tc>
        <w:tc>
          <w:tcPr>
            <w:tcW w:w="2160" w:type="dxa"/>
          </w:tcPr>
          <w:p w14:paraId="45D54AB6" w14:textId="77777777" w:rsidR="002A3978" w:rsidRDefault="002A3978" w:rsidP="002A3978">
            <w:pPr>
              <w:rPr>
                <w:bCs/>
                <w:sz w:val="16"/>
              </w:rPr>
            </w:pPr>
          </w:p>
        </w:tc>
      </w:tr>
      <w:tr w:rsidR="002A3978" w14:paraId="2AE8A1EB" w14:textId="77777777" w:rsidTr="00992444">
        <w:tc>
          <w:tcPr>
            <w:tcW w:w="1435" w:type="dxa"/>
            <w:vMerge/>
          </w:tcPr>
          <w:p w14:paraId="6E58729B" w14:textId="77777777" w:rsidR="002A3978" w:rsidRDefault="002A3978" w:rsidP="002A3978">
            <w:pPr>
              <w:rPr>
                <w:bCs/>
                <w:sz w:val="16"/>
              </w:rPr>
            </w:pPr>
          </w:p>
        </w:tc>
        <w:tc>
          <w:tcPr>
            <w:tcW w:w="1440" w:type="dxa"/>
          </w:tcPr>
          <w:p w14:paraId="0F095790"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.span</w:t>
            </w:r>
            <w:proofErr w:type="gramEnd"/>
          </w:p>
        </w:tc>
        <w:tc>
          <w:tcPr>
            <w:tcW w:w="900" w:type="dxa"/>
          </w:tcPr>
          <w:p w14:paraId="52319A2C" w14:textId="2F1335F2" w:rsidR="002A3978" w:rsidRDefault="002A3978" w:rsidP="002A3978">
            <w:pPr>
              <w:rPr>
                <w:bCs/>
                <w:sz w:val="16"/>
              </w:rPr>
            </w:pPr>
          </w:p>
        </w:tc>
        <w:tc>
          <w:tcPr>
            <w:tcW w:w="839" w:type="dxa"/>
          </w:tcPr>
          <w:p w14:paraId="53F4592F" w14:textId="77777777" w:rsidR="002A3978" w:rsidRDefault="002A3978" w:rsidP="002A3978">
            <w:pPr>
              <w:jc w:val="center"/>
            </w:pPr>
            <w:proofErr w:type="spellStart"/>
            <w:r>
              <w:rPr>
                <w:bCs/>
                <w:sz w:val="16"/>
              </w:rPr>
              <w:t>CStUpSt</w:t>
            </w:r>
            <w:proofErr w:type="spellEnd"/>
          </w:p>
        </w:tc>
        <w:tc>
          <w:tcPr>
            <w:tcW w:w="1591" w:type="dxa"/>
          </w:tcPr>
          <w:p w14:paraId="600E39B0" w14:textId="77777777" w:rsidR="002A3978" w:rsidRDefault="002A3978" w:rsidP="002A3978">
            <w:pPr>
              <w:rPr>
                <w:bCs/>
                <w:sz w:val="16"/>
              </w:rPr>
            </w:pPr>
            <w:r>
              <w:rPr>
                <w:bCs/>
                <w:sz w:val="16"/>
              </w:rPr>
              <w:t>16384</w:t>
            </w:r>
          </w:p>
        </w:tc>
        <w:tc>
          <w:tcPr>
            <w:tcW w:w="2160" w:type="dxa"/>
          </w:tcPr>
          <w:p w14:paraId="1CC7F812" w14:textId="77777777" w:rsidR="002A3978" w:rsidRDefault="002A3978" w:rsidP="002A3978">
            <w:pPr>
              <w:rPr>
                <w:bCs/>
                <w:sz w:val="16"/>
              </w:rPr>
            </w:pPr>
            <w:r>
              <w:rPr>
                <w:bCs/>
                <w:sz w:val="16"/>
              </w:rPr>
              <w:t>(Cal Result)</w:t>
            </w:r>
          </w:p>
        </w:tc>
        <w:tc>
          <w:tcPr>
            <w:tcW w:w="1350" w:type="dxa"/>
          </w:tcPr>
          <w:p w14:paraId="3E8489EE" w14:textId="77777777" w:rsidR="002A3978" w:rsidRDefault="002A3978" w:rsidP="002A3978">
            <w:pPr>
              <w:rPr>
                <w:bCs/>
                <w:sz w:val="16"/>
              </w:rPr>
            </w:pPr>
            <w:r>
              <w:rPr>
                <w:bCs/>
                <w:sz w:val="16"/>
              </w:rPr>
              <w:t>(Cal Result)</w:t>
            </w:r>
          </w:p>
        </w:tc>
        <w:tc>
          <w:tcPr>
            <w:tcW w:w="1530" w:type="dxa"/>
          </w:tcPr>
          <w:p w14:paraId="7DAC3C8F" w14:textId="77777777" w:rsidR="002A3978" w:rsidRDefault="002A3978" w:rsidP="002A3978">
            <w:pPr>
              <w:rPr>
                <w:bCs/>
                <w:sz w:val="16"/>
              </w:rPr>
            </w:pPr>
            <w:r>
              <w:rPr>
                <w:bCs/>
                <w:sz w:val="16"/>
              </w:rPr>
              <w:t>(Cal Result)</w:t>
            </w:r>
          </w:p>
        </w:tc>
        <w:tc>
          <w:tcPr>
            <w:tcW w:w="2160" w:type="dxa"/>
          </w:tcPr>
          <w:p w14:paraId="539C36A1" w14:textId="77777777" w:rsidR="002A3978" w:rsidRDefault="002A3978" w:rsidP="002A3978">
            <w:pPr>
              <w:rPr>
                <w:bCs/>
                <w:sz w:val="16"/>
              </w:rPr>
            </w:pPr>
          </w:p>
        </w:tc>
      </w:tr>
      <w:tr w:rsidR="002A3978" w14:paraId="16EE1C4F" w14:textId="77777777" w:rsidTr="00992444">
        <w:tc>
          <w:tcPr>
            <w:tcW w:w="1435" w:type="dxa"/>
            <w:vMerge/>
          </w:tcPr>
          <w:p w14:paraId="39988FA2" w14:textId="77777777" w:rsidR="002A3978" w:rsidRDefault="002A3978" w:rsidP="002A3978">
            <w:pPr>
              <w:rPr>
                <w:bCs/>
                <w:sz w:val="16"/>
              </w:rPr>
            </w:pPr>
          </w:p>
        </w:tc>
        <w:tc>
          <w:tcPr>
            <w:tcW w:w="1440" w:type="dxa"/>
          </w:tcPr>
          <w:p w14:paraId="2575B0FA"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.offset</w:t>
            </w:r>
            <w:proofErr w:type="gramEnd"/>
          </w:p>
        </w:tc>
        <w:tc>
          <w:tcPr>
            <w:tcW w:w="900" w:type="dxa"/>
          </w:tcPr>
          <w:p w14:paraId="2CCB1CD5" w14:textId="3B401BC2" w:rsidR="002A3978" w:rsidRDefault="002A3978" w:rsidP="002A3978">
            <w:pPr>
              <w:rPr>
                <w:bCs/>
                <w:sz w:val="16"/>
              </w:rPr>
            </w:pPr>
          </w:p>
        </w:tc>
        <w:tc>
          <w:tcPr>
            <w:tcW w:w="839" w:type="dxa"/>
          </w:tcPr>
          <w:p w14:paraId="071DEF33" w14:textId="77777777" w:rsidR="002A3978" w:rsidRDefault="002A3978" w:rsidP="002A3978">
            <w:pPr>
              <w:jc w:val="center"/>
            </w:pPr>
            <w:proofErr w:type="spellStart"/>
            <w:r>
              <w:rPr>
                <w:bCs/>
                <w:sz w:val="16"/>
              </w:rPr>
              <w:t>CStUpSt</w:t>
            </w:r>
            <w:proofErr w:type="spellEnd"/>
          </w:p>
        </w:tc>
        <w:tc>
          <w:tcPr>
            <w:tcW w:w="1591" w:type="dxa"/>
          </w:tcPr>
          <w:p w14:paraId="226E2682" w14:textId="77777777" w:rsidR="002A3978" w:rsidRDefault="002A3978" w:rsidP="002A3978">
            <w:pPr>
              <w:rPr>
                <w:bCs/>
                <w:sz w:val="16"/>
              </w:rPr>
            </w:pPr>
            <w:r>
              <w:rPr>
                <w:bCs/>
                <w:sz w:val="16"/>
              </w:rPr>
              <w:t>0</w:t>
            </w:r>
          </w:p>
        </w:tc>
        <w:tc>
          <w:tcPr>
            <w:tcW w:w="2160" w:type="dxa"/>
          </w:tcPr>
          <w:p w14:paraId="76C81ECB" w14:textId="77777777" w:rsidR="002A3978" w:rsidRDefault="002A3978" w:rsidP="002A3978">
            <w:pPr>
              <w:rPr>
                <w:bCs/>
                <w:sz w:val="16"/>
              </w:rPr>
            </w:pPr>
            <w:r>
              <w:rPr>
                <w:bCs/>
                <w:sz w:val="16"/>
              </w:rPr>
              <w:t>(Cal Result)</w:t>
            </w:r>
          </w:p>
        </w:tc>
        <w:tc>
          <w:tcPr>
            <w:tcW w:w="1350" w:type="dxa"/>
          </w:tcPr>
          <w:p w14:paraId="76523C37" w14:textId="77777777" w:rsidR="002A3978" w:rsidRDefault="002A3978" w:rsidP="002A3978">
            <w:pPr>
              <w:rPr>
                <w:bCs/>
                <w:sz w:val="16"/>
              </w:rPr>
            </w:pPr>
            <w:r>
              <w:rPr>
                <w:bCs/>
                <w:sz w:val="16"/>
              </w:rPr>
              <w:t>(Cal Result)</w:t>
            </w:r>
          </w:p>
        </w:tc>
        <w:tc>
          <w:tcPr>
            <w:tcW w:w="1530" w:type="dxa"/>
          </w:tcPr>
          <w:p w14:paraId="4BDD0E87" w14:textId="77777777" w:rsidR="002A3978" w:rsidRDefault="002A3978" w:rsidP="002A3978">
            <w:pPr>
              <w:rPr>
                <w:bCs/>
                <w:sz w:val="16"/>
              </w:rPr>
            </w:pPr>
            <w:r>
              <w:rPr>
                <w:bCs/>
                <w:sz w:val="16"/>
              </w:rPr>
              <w:t>(Cal Result)</w:t>
            </w:r>
          </w:p>
        </w:tc>
        <w:tc>
          <w:tcPr>
            <w:tcW w:w="2160" w:type="dxa"/>
          </w:tcPr>
          <w:p w14:paraId="7A833751" w14:textId="77777777" w:rsidR="002A3978" w:rsidRDefault="002A3978" w:rsidP="002A3978">
            <w:pPr>
              <w:rPr>
                <w:bCs/>
                <w:sz w:val="16"/>
              </w:rPr>
            </w:pPr>
          </w:p>
        </w:tc>
      </w:tr>
      <w:tr w:rsidR="002A3978" w14:paraId="0DA01E8E" w14:textId="77777777" w:rsidTr="00992444">
        <w:tc>
          <w:tcPr>
            <w:tcW w:w="1435" w:type="dxa"/>
            <w:vMerge/>
          </w:tcPr>
          <w:p w14:paraId="47C0BC2B" w14:textId="77777777" w:rsidR="002A3978" w:rsidRDefault="002A3978" w:rsidP="002A3978">
            <w:pPr>
              <w:rPr>
                <w:bCs/>
                <w:sz w:val="16"/>
              </w:rPr>
            </w:pPr>
          </w:p>
        </w:tc>
        <w:tc>
          <w:tcPr>
            <w:tcW w:w="1440" w:type="dxa"/>
          </w:tcPr>
          <w:p w14:paraId="35C0A9D5"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.span</w:t>
            </w:r>
            <w:proofErr w:type="gramEnd"/>
          </w:p>
        </w:tc>
        <w:tc>
          <w:tcPr>
            <w:tcW w:w="900" w:type="dxa"/>
          </w:tcPr>
          <w:p w14:paraId="47FFA3AC" w14:textId="671F45AB" w:rsidR="002A3978" w:rsidRDefault="002A3978" w:rsidP="002A3978">
            <w:pPr>
              <w:rPr>
                <w:bCs/>
                <w:sz w:val="16"/>
              </w:rPr>
            </w:pPr>
          </w:p>
        </w:tc>
        <w:tc>
          <w:tcPr>
            <w:tcW w:w="839" w:type="dxa"/>
          </w:tcPr>
          <w:p w14:paraId="3536E676" w14:textId="77777777" w:rsidR="002A3978" w:rsidRDefault="002A3978" w:rsidP="002A3978">
            <w:pPr>
              <w:jc w:val="center"/>
            </w:pPr>
            <w:proofErr w:type="spellStart"/>
            <w:r>
              <w:rPr>
                <w:bCs/>
                <w:sz w:val="16"/>
              </w:rPr>
              <w:t>CStUpSt</w:t>
            </w:r>
            <w:proofErr w:type="spellEnd"/>
          </w:p>
        </w:tc>
        <w:tc>
          <w:tcPr>
            <w:tcW w:w="1591" w:type="dxa"/>
          </w:tcPr>
          <w:p w14:paraId="163402B4" w14:textId="77777777" w:rsidR="002A3978" w:rsidRDefault="002A3978" w:rsidP="002A3978">
            <w:pPr>
              <w:rPr>
                <w:bCs/>
                <w:sz w:val="16"/>
              </w:rPr>
            </w:pPr>
            <w:r>
              <w:rPr>
                <w:bCs/>
                <w:sz w:val="16"/>
              </w:rPr>
              <w:t>16384</w:t>
            </w:r>
          </w:p>
        </w:tc>
        <w:tc>
          <w:tcPr>
            <w:tcW w:w="2160" w:type="dxa"/>
          </w:tcPr>
          <w:p w14:paraId="645871F4" w14:textId="77777777" w:rsidR="002A3978" w:rsidRDefault="002A3978" w:rsidP="002A3978">
            <w:pPr>
              <w:rPr>
                <w:bCs/>
                <w:sz w:val="16"/>
              </w:rPr>
            </w:pPr>
            <w:r>
              <w:rPr>
                <w:bCs/>
                <w:sz w:val="16"/>
              </w:rPr>
              <w:t>(Cal Result)</w:t>
            </w:r>
          </w:p>
        </w:tc>
        <w:tc>
          <w:tcPr>
            <w:tcW w:w="1350" w:type="dxa"/>
          </w:tcPr>
          <w:p w14:paraId="3018912E" w14:textId="77777777" w:rsidR="002A3978" w:rsidRDefault="002A3978" w:rsidP="002A3978">
            <w:pPr>
              <w:rPr>
                <w:bCs/>
                <w:sz w:val="16"/>
              </w:rPr>
            </w:pPr>
            <w:r>
              <w:rPr>
                <w:bCs/>
                <w:sz w:val="16"/>
              </w:rPr>
              <w:t>(Cal Result)</w:t>
            </w:r>
          </w:p>
        </w:tc>
        <w:tc>
          <w:tcPr>
            <w:tcW w:w="1530" w:type="dxa"/>
          </w:tcPr>
          <w:p w14:paraId="39866EFF" w14:textId="77777777" w:rsidR="002A3978" w:rsidRDefault="002A3978" w:rsidP="002A3978">
            <w:pPr>
              <w:rPr>
                <w:bCs/>
                <w:sz w:val="16"/>
              </w:rPr>
            </w:pPr>
            <w:r>
              <w:rPr>
                <w:bCs/>
                <w:sz w:val="16"/>
              </w:rPr>
              <w:t>(Cal Result)</w:t>
            </w:r>
          </w:p>
        </w:tc>
        <w:tc>
          <w:tcPr>
            <w:tcW w:w="2160" w:type="dxa"/>
          </w:tcPr>
          <w:p w14:paraId="755D0BF1" w14:textId="77777777" w:rsidR="002A3978" w:rsidRDefault="002A3978" w:rsidP="002A3978">
            <w:pPr>
              <w:rPr>
                <w:bCs/>
                <w:sz w:val="16"/>
              </w:rPr>
            </w:pPr>
          </w:p>
        </w:tc>
      </w:tr>
      <w:tr w:rsidR="002A3978" w14:paraId="7DEEDBE6" w14:textId="77777777" w:rsidTr="00992444">
        <w:tc>
          <w:tcPr>
            <w:tcW w:w="1435" w:type="dxa"/>
            <w:vMerge/>
          </w:tcPr>
          <w:p w14:paraId="52C0E6C1" w14:textId="77777777" w:rsidR="002A3978" w:rsidRDefault="002A3978" w:rsidP="002A3978">
            <w:pPr>
              <w:rPr>
                <w:bCs/>
                <w:sz w:val="16"/>
              </w:rPr>
            </w:pPr>
          </w:p>
        </w:tc>
        <w:tc>
          <w:tcPr>
            <w:tcW w:w="1440" w:type="dxa"/>
          </w:tcPr>
          <w:p w14:paraId="46668C40"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.offset</w:t>
            </w:r>
            <w:proofErr w:type="gramEnd"/>
          </w:p>
        </w:tc>
        <w:tc>
          <w:tcPr>
            <w:tcW w:w="900" w:type="dxa"/>
          </w:tcPr>
          <w:p w14:paraId="4D616AA8" w14:textId="24C8CCD3" w:rsidR="002A3978" w:rsidRDefault="002A3978" w:rsidP="002A3978">
            <w:pPr>
              <w:rPr>
                <w:bCs/>
                <w:sz w:val="16"/>
              </w:rPr>
            </w:pPr>
          </w:p>
        </w:tc>
        <w:tc>
          <w:tcPr>
            <w:tcW w:w="839" w:type="dxa"/>
          </w:tcPr>
          <w:p w14:paraId="2D458221" w14:textId="77777777" w:rsidR="002A3978" w:rsidRDefault="002A3978" w:rsidP="002A3978">
            <w:pPr>
              <w:jc w:val="center"/>
            </w:pPr>
            <w:proofErr w:type="spellStart"/>
            <w:r>
              <w:rPr>
                <w:bCs/>
                <w:sz w:val="16"/>
              </w:rPr>
              <w:t>CStUpSt</w:t>
            </w:r>
            <w:proofErr w:type="spellEnd"/>
          </w:p>
        </w:tc>
        <w:tc>
          <w:tcPr>
            <w:tcW w:w="1591" w:type="dxa"/>
          </w:tcPr>
          <w:p w14:paraId="5E9DF052" w14:textId="77777777" w:rsidR="002A3978" w:rsidRDefault="002A3978" w:rsidP="002A3978">
            <w:pPr>
              <w:rPr>
                <w:bCs/>
                <w:sz w:val="16"/>
              </w:rPr>
            </w:pPr>
            <w:r>
              <w:rPr>
                <w:bCs/>
                <w:sz w:val="16"/>
              </w:rPr>
              <w:t>0</w:t>
            </w:r>
          </w:p>
        </w:tc>
        <w:tc>
          <w:tcPr>
            <w:tcW w:w="2160" w:type="dxa"/>
          </w:tcPr>
          <w:p w14:paraId="6C196CCD" w14:textId="77777777" w:rsidR="002A3978" w:rsidRDefault="002A3978" w:rsidP="002A3978">
            <w:pPr>
              <w:rPr>
                <w:bCs/>
                <w:sz w:val="16"/>
              </w:rPr>
            </w:pPr>
            <w:r>
              <w:rPr>
                <w:bCs/>
                <w:sz w:val="16"/>
              </w:rPr>
              <w:t>(Cal Result)</w:t>
            </w:r>
          </w:p>
        </w:tc>
        <w:tc>
          <w:tcPr>
            <w:tcW w:w="1350" w:type="dxa"/>
          </w:tcPr>
          <w:p w14:paraId="266FEDB5" w14:textId="77777777" w:rsidR="002A3978" w:rsidRDefault="002A3978" w:rsidP="002A3978">
            <w:pPr>
              <w:rPr>
                <w:bCs/>
                <w:sz w:val="16"/>
              </w:rPr>
            </w:pPr>
            <w:r>
              <w:rPr>
                <w:bCs/>
                <w:sz w:val="16"/>
              </w:rPr>
              <w:t>(Cal Result)</w:t>
            </w:r>
          </w:p>
        </w:tc>
        <w:tc>
          <w:tcPr>
            <w:tcW w:w="1530" w:type="dxa"/>
          </w:tcPr>
          <w:p w14:paraId="2EFF0EB3" w14:textId="77777777" w:rsidR="002A3978" w:rsidRDefault="002A3978" w:rsidP="002A3978">
            <w:pPr>
              <w:rPr>
                <w:bCs/>
                <w:sz w:val="16"/>
              </w:rPr>
            </w:pPr>
            <w:r>
              <w:rPr>
                <w:bCs/>
                <w:sz w:val="16"/>
              </w:rPr>
              <w:t>(Cal Result)</w:t>
            </w:r>
          </w:p>
        </w:tc>
        <w:tc>
          <w:tcPr>
            <w:tcW w:w="2160" w:type="dxa"/>
          </w:tcPr>
          <w:p w14:paraId="09E3A99F" w14:textId="77777777" w:rsidR="002A3978" w:rsidRDefault="002A3978" w:rsidP="002A3978">
            <w:pPr>
              <w:rPr>
                <w:bCs/>
                <w:sz w:val="16"/>
              </w:rPr>
            </w:pPr>
          </w:p>
        </w:tc>
      </w:tr>
      <w:tr w:rsidR="002A3978" w14:paraId="683EC6D2" w14:textId="77777777" w:rsidTr="00992444">
        <w:tc>
          <w:tcPr>
            <w:tcW w:w="1435" w:type="dxa"/>
            <w:vMerge/>
          </w:tcPr>
          <w:p w14:paraId="4F770E06" w14:textId="77777777" w:rsidR="002A3978" w:rsidRDefault="002A3978" w:rsidP="002A3978">
            <w:pPr>
              <w:rPr>
                <w:bCs/>
                <w:sz w:val="16"/>
              </w:rPr>
            </w:pPr>
          </w:p>
        </w:tc>
        <w:tc>
          <w:tcPr>
            <w:tcW w:w="1440" w:type="dxa"/>
          </w:tcPr>
          <w:p w14:paraId="31F5263D"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.span</w:t>
            </w:r>
            <w:proofErr w:type="gramEnd"/>
          </w:p>
        </w:tc>
        <w:tc>
          <w:tcPr>
            <w:tcW w:w="900" w:type="dxa"/>
          </w:tcPr>
          <w:p w14:paraId="2561E59B" w14:textId="29941BA4" w:rsidR="002A3978" w:rsidRDefault="002A3978" w:rsidP="002A3978">
            <w:pPr>
              <w:rPr>
                <w:bCs/>
                <w:sz w:val="16"/>
              </w:rPr>
            </w:pPr>
          </w:p>
        </w:tc>
        <w:tc>
          <w:tcPr>
            <w:tcW w:w="839" w:type="dxa"/>
          </w:tcPr>
          <w:p w14:paraId="37B23497" w14:textId="77777777" w:rsidR="002A3978" w:rsidRDefault="002A3978" w:rsidP="002A3978">
            <w:pPr>
              <w:jc w:val="center"/>
            </w:pPr>
            <w:proofErr w:type="spellStart"/>
            <w:r>
              <w:rPr>
                <w:bCs/>
                <w:sz w:val="16"/>
              </w:rPr>
              <w:t>CStUpSt</w:t>
            </w:r>
            <w:proofErr w:type="spellEnd"/>
          </w:p>
        </w:tc>
        <w:tc>
          <w:tcPr>
            <w:tcW w:w="1591" w:type="dxa"/>
          </w:tcPr>
          <w:p w14:paraId="4A98510F" w14:textId="77777777" w:rsidR="002A3978" w:rsidRDefault="002A3978" w:rsidP="002A3978">
            <w:pPr>
              <w:rPr>
                <w:bCs/>
                <w:sz w:val="16"/>
              </w:rPr>
            </w:pPr>
            <w:r>
              <w:rPr>
                <w:bCs/>
                <w:sz w:val="16"/>
              </w:rPr>
              <w:t>16384</w:t>
            </w:r>
          </w:p>
        </w:tc>
        <w:tc>
          <w:tcPr>
            <w:tcW w:w="2160" w:type="dxa"/>
          </w:tcPr>
          <w:p w14:paraId="506A7BDF" w14:textId="77777777" w:rsidR="002A3978" w:rsidRDefault="002A3978" w:rsidP="002A3978">
            <w:pPr>
              <w:rPr>
                <w:bCs/>
                <w:sz w:val="16"/>
              </w:rPr>
            </w:pPr>
            <w:r>
              <w:rPr>
                <w:bCs/>
                <w:sz w:val="16"/>
              </w:rPr>
              <w:t>(Cal Result)</w:t>
            </w:r>
          </w:p>
        </w:tc>
        <w:tc>
          <w:tcPr>
            <w:tcW w:w="1350" w:type="dxa"/>
          </w:tcPr>
          <w:p w14:paraId="201F0889" w14:textId="77777777" w:rsidR="002A3978" w:rsidRDefault="002A3978" w:rsidP="002A3978">
            <w:pPr>
              <w:rPr>
                <w:bCs/>
                <w:sz w:val="16"/>
              </w:rPr>
            </w:pPr>
            <w:r>
              <w:rPr>
                <w:bCs/>
                <w:sz w:val="16"/>
              </w:rPr>
              <w:t>(Cal Result)</w:t>
            </w:r>
          </w:p>
        </w:tc>
        <w:tc>
          <w:tcPr>
            <w:tcW w:w="1530" w:type="dxa"/>
          </w:tcPr>
          <w:p w14:paraId="6197202C" w14:textId="77777777" w:rsidR="002A3978" w:rsidRDefault="002A3978" w:rsidP="002A3978">
            <w:pPr>
              <w:rPr>
                <w:bCs/>
                <w:sz w:val="16"/>
              </w:rPr>
            </w:pPr>
            <w:r>
              <w:rPr>
                <w:bCs/>
                <w:sz w:val="16"/>
              </w:rPr>
              <w:t>(Cal Result)</w:t>
            </w:r>
          </w:p>
        </w:tc>
        <w:tc>
          <w:tcPr>
            <w:tcW w:w="2160" w:type="dxa"/>
          </w:tcPr>
          <w:p w14:paraId="7DBA1EDC" w14:textId="77777777" w:rsidR="002A3978" w:rsidRDefault="002A3978" w:rsidP="002A3978">
            <w:pPr>
              <w:rPr>
                <w:bCs/>
                <w:sz w:val="16"/>
              </w:rPr>
            </w:pPr>
          </w:p>
        </w:tc>
      </w:tr>
      <w:tr w:rsidR="002A3978" w14:paraId="6474A55A" w14:textId="77777777" w:rsidTr="00992444">
        <w:tc>
          <w:tcPr>
            <w:tcW w:w="1435" w:type="dxa"/>
            <w:vMerge/>
          </w:tcPr>
          <w:p w14:paraId="4B5E4B84" w14:textId="77777777" w:rsidR="002A3978" w:rsidRDefault="002A3978" w:rsidP="002A3978">
            <w:pPr>
              <w:rPr>
                <w:bCs/>
                <w:sz w:val="16"/>
              </w:rPr>
            </w:pPr>
          </w:p>
        </w:tc>
        <w:tc>
          <w:tcPr>
            <w:tcW w:w="1440" w:type="dxa"/>
          </w:tcPr>
          <w:p w14:paraId="47C9F3A0"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 xml:space="preserve"> .offset</w:t>
            </w:r>
            <w:proofErr w:type="gramEnd"/>
          </w:p>
        </w:tc>
        <w:tc>
          <w:tcPr>
            <w:tcW w:w="900" w:type="dxa"/>
          </w:tcPr>
          <w:p w14:paraId="7B83F000" w14:textId="1A3A4085" w:rsidR="002A3978" w:rsidRDefault="002A3978" w:rsidP="002A3978">
            <w:pPr>
              <w:rPr>
                <w:bCs/>
                <w:sz w:val="16"/>
              </w:rPr>
            </w:pPr>
          </w:p>
        </w:tc>
        <w:tc>
          <w:tcPr>
            <w:tcW w:w="839" w:type="dxa"/>
          </w:tcPr>
          <w:p w14:paraId="0F9B232B" w14:textId="77777777" w:rsidR="002A3978" w:rsidRDefault="002A3978" w:rsidP="002A3978">
            <w:pPr>
              <w:jc w:val="center"/>
            </w:pPr>
            <w:proofErr w:type="spellStart"/>
            <w:r>
              <w:rPr>
                <w:bCs/>
                <w:sz w:val="16"/>
              </w:rPr>
              <w:t>CStUpSt</w:t>
            </w:r>
            <w:proofErr w:type="spellEnd"/>
          </w:p>
        </w:tc>
        <w:tc>
          <w:tcPr>
            <w:tcW w:w="1591" w:type="dxa"/>
          </w:tcPr>
          <w:p w14:paraId="4DA0E324" w14:textId="77777777" w:rsidR="002A3978" w:rsidRDefault="002A3978" w:rsidP="002A3978">
            <w:pPr>
              <w:rPr>
                <w:bCs/>
                <w:sz w:val="16"/>
              </w:rPr>
            </w:pPr>
            <w:r>
              <w:rPr>
                <w:bCs/>
                <w:sz w:val="16"/>
              </w:rPr>
              <w:t>0</w:t>
            </w:r>
          </w:p>
        </w:tc>
        <w:tc>
          <w:tcPr>
            <w:tcW w:w="2160" w:type="dxa"/>
          </w:tcPr>
          <w:p w14:paraId="3036B099" w14:textId="77777777" w:rsidR="002A3978" w:rsidRDefault="002A3978" w:rsidP="002A3978">
            <w:pPr>
              <w:rPr>
                <w:bCs/>
                <w:sz w:val="16"/>
              </w:rPr>
            </w:pPr>
            <w:r>
              <w:rPr>
                <w:bCs/>
                <w:sz w:val="16"/>
              </w:rPr>
              <w:t>(Cal Result)</w:t>
            </w:r>
          </w:p>
        </w:tc>
        <w:tc>
          <w:tcPr>
            <w:tcW w:w="1350" w:type="dxa"/>
          </w:tcPr>
          <w:p w14:paraId="3D21B33A" w14:textId="77777777" w:rsidR="002A3978" w:rsidRDefault="002A3978" w:rsidP="002A3978">
            <w:pPr>
              <w:rPr>
                <w:bCs/>
                <w:sz w:val="16"/>
              </w:rPr>
            </w:pPr>
            <w:r>
              <w:rPr>
                <w:bCs/>
                <w:sz w:val="16"/>
              </w:rPr>
              <w:t>(Cal Result)</w:t>
            </w:r>
          </w:p>
        </w:tc>
        <w:tc>
          <w:tcPr>
            <w:tcW w:w="1530" w:type="dxa"/>
          </w:tcPr>
          <w:p w14:paraId="50E58326" w14:textId="77777777" w:rsidR="002A3978" w:rsidRDefault="002A3978" w:rsidP="002A3978">
            <w:pPr>
              <w:rPr>
                <w:bCs/>
                <w:sz w:val="16"/>
              </w:rPr>
            </w:pPr>
            <w:r>
              <w:rPr>
                <w:bCs/>
                <w:sz w:val="16"/>
              </w:rPr>
              <w:t>(Cal Result)</w:t>
            </w:r>
          </w:p>
        </w:tc>
        <w:tc>
          <w:tcPr>
            <w:tcW w:w="2160" w:type="dxa"/>
          </w:tcPr>
          <w:p w14:paraId="0FE522CC" w14:textId="77777777" w:rsidR="002A3978" w:rsidRDefault="002A3978" w:rsidP="002A3978">
            <w:pPr>
              <w:rPr>
                <w:bCs/>
                <w:sz w:val="16"/>
              </w:rPr>
            </w:pPr>
          </w:p>
        </w:tc>
      </w:tr>
      <w:tr w:rsidR="002A3978" w14:paraId="03E6EBF4" w14:textId="77777777" w:rsidTr="00992444">
        <w:tc>
          <w:tcPr>
            <w:tcW w:w="1435" w:type="dxa"/>
            <w:vMerge/>
          </w:tcPr>
          <w:p w14:paraId="69F86534" w14:textId="77777777" w:rsidR="002A3978" w:rsidRDefault="002A3978" w:rsidP="002A3978">
            <w:pPr>
              <w:rPr>
                <w:bCs/>
                <w:sz w:val="16"/>
              </w:rPr>
            </w:pPr>
          </w:p>
        </w:tc>
        <w:tc>
          <w:tcPr>
            <w:tcW w:w="1440" w:type="dxa"/>
          </w:tcPr>
          <w:p w14:paraId="66FD307E"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.span</w:t>
            </w:r>
            <w:proofErr w:type="gramEnd"/>
          </w:p>
        </w:tc>
        <w:tc>
          <w:tcPr>
            <w:tcW w:w="900" w:type="dxa"/>
          </w:tcPr>
          <w:p w14:paraId="794F713A" w14:textId="41294307" w:rsidR="002A3978" w:rsidRPr="002D08ED" w:rsidRDefault="002A3978" w:rsidP="002A3978">
            <w:pPr>
              <w:rPr>
                <w:bCs/>
                <w:sz w:val="16"/>
              </w:rPr>
            </w:pPr>
          </w:p>
        </w:tc>
        <w:tc>
          <w:tcPr>
            <w:tcW w:w="839" w:type="dxa"/>
          </w:tcPr>
          <w:p w14:paraId="77B7A924" w14:textId="77777777" w:rsidR="002A3978" w:rsidRDefault="002A3978" w:rsidP="002A3978">
            <w:pPr>
              <w:jc w:val="center"/>
            </w:pPr>
            <w:proofErr w:type="spellStart"/>
            <w:r>
              <w:rPr>
                <w:bCs/>
                <w:sz w:val="16"/>
              </w:rPr>
              <w:t>CStUpSt</w:t>
            </w:r>
            <w:proofErr w:type="spellEnd"/>
          </w:p>
        </w:tc>
        <w:tc>
          <w:tcPr>
            <w:tcW w:w="1591" w:type="dxa"/>
          </w:tcPr>
          <w:p w14:paraId="5BE0B9A5" w14:textId="77777777" w:rsidR="002A3978" w:rsidRDefault="002A3978" w:rsidP="002A3978">
            <w:pPr>
              <w:rPr>
                <w:bCs/>
                <w:sz w:val="16"/>
              </w:rPr>
            </w:pPr>
            <w:r>
              <w:rPr>
                <w:bCs/>
                <w:sz w:val="16"/>
              </w:rPr>
              <w:t>16384</w:t>
            </w:r>
          </w:p>
        </w:tc>
        <w:tc>
          <w:tcPr>
            <w:tcW w:w="2160" w:type="dxa"/>
          </w:tcPr>
          <w:p w14:paraId="573EDA9D" w14:textId="77777777" w:rsidR="002A3978" w:rsidRDefault="002A3978" w:rsidP="002A3978">
            <w:pPr>
              <w:rPr>
                <w:bCs/>
                <w:sz w:val="16"/>
              </w:rPr>
            </w:pPr>
            <w:r>
              <w:rPr>
                <w:bCs/>
                <w:sz w:val="16"/>
              </w:rPr>
              <w:t>(Cal Result)</w:t>
            </w:r>
          </w:p>
        </w:tc>
        <w:tc>
          <w:tcPr>
            <w:tcW w:w="1350" w:type="dxa"/>
          </w:tcPr>
          <w:p w14:paraId="2155938D" w14:textId="77777777" w:rsidR="002A3978" w:rsidRDefault="002A3978" w:rsidP="002A3978">
            <w:pPr>
              <w:rPr>
                <w:bCs/>
                <w:sz w:val="16"/>
              </w:rPr>
            </w:pPr>
            <w:r>
              <w:rPr>
                <w:bCs/>
                <w:sz w:val="16"/>
              </w:rPr>
              <w:t>(Cal Result)</w:t>
            </w:r>
          </w:p>
        </w:tc>
        <w:tc>
          <w:tcPr>
            <w:tcW w:w="1530" w:type="dxa"/>
          </w:tcPr>
          <w:p w14:paraId="6B0A4BE1" w14:textId="77777777" w:rsidR="002A3978" w:rsidRDefault="002A3978" w:rsidP="002A3978">
            <w:pPr>
              <w:rPr>
                <w:bCs/>
                <w:sz w:val="16"/>
              </w:rPr>
            </w:pPr>
            <w:r>
              <w:rPr>
                <w:bCs/>
                <w:sz w:val="16"/>
              </w:rPr>
              <w:t>(Cal Result)</w:t>
            </w:r>
          </w:p>
        </w:tc>
        <w:tc>
          <w:tcPr>
            <w:tcW w:w="2160" w:type="dxa"/>
          </w:tcPr>
          <w:p w14:paraId="050DF7C5" w14:textId="77777777" w:rsidR="002A3978" w:rsidRDefault="002A3978" w:rsidP="002A3978">
            <w:pPr>
              <w:rPr>
                <w:bCs/>
                <w:sz w:val="16"/>
              </w:rPr>
            </w:pPr>
          </w:p>
        </w:tc>
      </w:tr>
      <w:tr w:rsidR="002A3978" w14:paraId="1461631C" w14:textId="77777777" w:rsidTr="00992444">
        <w:tc>
          <w:tcPr>
            <w:tcW w:w="1435" w:type="dxa"/>
            <w:vMerge/>
          </w:tcPr>
          <w:p w14:paraId="4CF6A9A2" w14:textId="77777777" w:rsidR="002A3978" w:rsidRDefault="002A3978" w:rsidP="002A3978">
            <w:pPr>
              <w:rPr>
                <w:bCs/>
                <w:sz w:val="16"/>
              </w:rPr>
            </w:pPr>
          </w:p>
        </w:tc>
        <w:tc>
          <w:tcPr>
            <w:tcW w:w="1440" w:type="dxa"/>
          </w:tcPr>
          <w:p w14:paraId="5BDCD020" w14:textId="77777777" w:rsidR="002A3978" w:rsidRPr="002D08ED" w:rsidRDefault="002A3978" w:rsidP="002A3978">
            <w:pPr>
              <w:rPr>
                <w:bCs/>
                <w:sz w:val="16"/>
              </w:rPr>
            </w:pPr>
            <w:proofErr w:type="spellStart"/>
            <w:r w:rsidRPr="002D08ED">
              <w:rPr>
                <w:bCs/>
                <w:sz w:val="16"/>
              </w:rPr>
              <w:t>ChannelShift</w:t>
            </w:r>
            <w:proofErr w:type="spellEnd"/>
          </w:p>
        </w:tc>
        <w:tc>
          <w:tcPr>
            <w:tcW w:w="900" w:type="dxa"/>
          </w:tcPr>
          <w:p w14:paraId="2DD69C52" w14:textId="054FA796" w:rsidR="002A3978" w:rsidRPr="002D08ED" w:rsidRDefault="002A3978" w:rsidP="002A3978">
            <w:pPr>
              <w:rPr>
                <w:bCs/>
                <w:sz w:val="16"/>
              </w:rPr>
            </w:pPr>
          </w:p>
        </w:tc>
        <w:tc>
          <w:tcPr>
            <w:tcW w:w="839" w:type="dxa"/>
          </w:tcPr>
          <w:p w14:paraId="1D37C1EB" w14:textId="77777777" w:rsidR="002A3978" w:rsidRDefault="002A3978" w:rsidP="002A3978">
            <w:pPr>
              <w:jc w:val="center"/>
            </w:pPr>
            <w:proofErr w:type="spellStart"/>
            <w:r>
              <w:rPr>
                <w:bCs/>
                <w:sz w:val="16"/>
              </w:rPr>
              <w:t>CStUpSt</w:t>
            </w:r>
            <w:proofErr w:type="spellEnd"/>
          </w:p>
        </w:tc>
        <w:tc>
          <w:tcPr>
            <w:tcW w:w="1591" w:type="dxa"/>
          </w:tcPr>
          <w:p w14:paraId="7F171CD3" w14:textId="77777777" w:rsidR="002A3978" w:rsidRDefault="002A3978" w:rsidP="002A3978">
            <w:pPr>
              <w:rPr>
                <w:bCs/>
                <w:sz w:val="16"/>
              </w:rPr>
            </w:pPr>
            <w:r>
              <w:rPr>
                <w:bCs/>
                <w:sz w:val="16"/>
              </w:rPr>
              <w:t>14</w:t>
            </w:r>
          </w:p>
        </w:tc>
        <w:tc>
          <w:tcPr>
            <w:tcW w:w="2160" w:type="dxa"/>
          </w:tcPr>
          <w:p w14:paraId="34B9BD4B" w14:textId="77777777" w:rsidR="002A3978" w:rsidRDefault="002A3978" w:rsidP="002A3978">
            <w:pPr>
              <w:rPr>
                <w:bCs/>
                <w:sz w:val="16"/>
              </w:rPr>
            </w:pPr>
            <w:r>
              <w:rPr>
                <w:bCs/>
                <w:sz w:val="16"/>
              </w:rPr>
              <w:t>(Cal Result)</w:t>
            </w:r>
          </w:p>
        </w:tc>
        <w:tc>
          <w:tcPr>
            <w:tcW w:w="1350" w:type="dxa"/>
          </w:tcPr>
          <w:p w14:paraId="549FBCCA" w14:textId="77777777" w:rsidR="002A3978" w:rsidRDefault="002A3978" w:rsidP="002A3978">
            <w:pPr>
              <w:rPr>
                <w:bCs/>
                <w:sz w:val="16"/>
              </w:rPr>
            </w:pPr>
            <w:r>
              <w:rPr>
                <w:bCs/>
                <w:sz w:val="16"/>
              </w:rPr>
              <w:t>(Cal Result)</w:t>
            </w:r>
          </w:p>
        </w:tc>
        <w:tc>
          <w:tcPr>
            <w:tcW w:w="1530" w:type="dxa"/>
          </w:tcPr>
          <w:p w14:paraId="0F1A635C" w14:textId="77777777" w:rsidR="002A3978" w:rsidRDefault="002A3978" w:rsidP="002A3978">
            <w:pPr>
              <w:rPr>
                <w:bCs/>
                <w:sz w:val="16"/>
              </w:rPr>
            </w:pPr>
            <w:r>
              <w:rPr>
                <w:bCs/>
                <w:sz w:val="16"/>
              </w:rPr>
              <w:t>(Cal Result)</w:t>
            </w:r>
          </w:p>
        </w:tc>
        <w:tc>
          <w:tcPr>
            <w:tcW w:w="2160" w:type="dxa"/>
          </w:tcPr>
          <w:p w14:paraId="026268F6" w14:textId="77777777" w:rsidR="002A3978" w:rsidRDefault="002A3978" w:rsidP="002A3978">
            <w:pPr>
              <w:rPr>
                <w:bCs/>
                <w:sz w:val="16"/>
              </w:rPr>
            </w:pPr>
          </w:p>
        </w:tc>
      </w:tr>
      <w:tr w:rsidR="002A3978" w14:paraId="2AD0AD6E" w14:textId="77777777" w:rsidTr="00992444">
        <w:trPr>
          <w:cantSplit/>
        </w:trPr>
        <w:tc>
          <w:tcPr>
            <w:tcW w:w="1435" w:type="dxa"/>
          </w:tcPr>
          <w:p w14:paraId="7723F66C" w14:textId="77777777" w:rsidR="002A3978" w:rsidRPr="00F12EDB" w:rsidRDefault="002A3978" w:rsidP="002A3978">
            <w:pPr>
              <w:rPr>
                <w:bCs/>
                <w:sz w:val="16"/>
              </w:rPr>
            </w:pPr>
          </w:p>
        </w:tc>
        <w:tc>
          <w:tcPr>
            <w:tcW w:w="1440" w:type="dxa"/>
          </w:tcPr>
          <w:p w14:paraId="6BE68380" w14:textId="77777777" w:rsidR="002A3978" w:rsidRDefault="002A3978" w:rsidP="002A3978">
            <w:pPr>
              <w:rPr>
                <w:bCs/>
                <w:sz w:val="16"/>
              </w:rPr>
            </w:pPr>
          </w:p>
        </w:tc>
        <w:tc>
          <w:tcPr>
            <w:tcW w:w="900" w:type="dxa"/>
          </w:tcPr>
          <w:p w14:paraId="39B1887E" w14:textId="4530602D" w:rsidR="002A3978" w:rsidRDefault="002A3978" w:rsidP="002A3978">
            <w:pPr>
              <w:rPr>
                <w:bCs/>
                <w:sz w:val="16"/>
              </w:rPr>
            </w:pPr>
          </w:p>
        </w:tc>
        <w:tc>
          <w:tcPr>
            <w:tcW w:w="839" w:type="dxa"/>
          </w:tcPr>
          <w:p w14:paraId="6ACE1BF8" w14:textId="77777777" w:rsidR="002A3978" w:rsidRDefault="002A3978" w:rsidP="002A3978">
            <w:pPr>
              <w:jc w:val="center"/>
              <w:rPr>
                <w:bCs/>
                <w:sz w:val="16"/>
              </w:rPr>
            </w:pPr>
          </w:p>
        </w:tc>
        <w:tc>
          <w:tcPr>
            <w:tcW w:w="1591" w:type="dxa"/>
          </w:tcPr>
          <w:p w14:paraId="0013DCE7" w14:textId="77777777" w:rsidR="002A3978" w:rsidRDefault="002A3978" w:rsidP="002A3978">
            <w:pPr>
              <w:rPr>
                <w:bCs/>
                <w:sz w:val="16"/>
              </w:rPr>
            </w:pPr>
          </w:p>
        </w:tc>
        <w:tc>
          <w:tcPr>
            <w:tcW w:w="2160" w:type="dxa"/>
          </w:tcPr>
          <w:p w14:paraId="150E3B4C" w14:textId="77777777" w:rsidR="002A3978" w:rsidRDefault="002A3978" w:rsidP="002A3978">
            <w:pPr>
              <w:rPr>
                <w:bCs/>
                <w:sz w:val="16"/>
              </w:rPr>
            </w:pPr>
          </w:p>
        </w:tc>
        <w:tc>
          <w:tcPr>
            <w:tcW w:w="1350" w:type="dxa"/>
          </w:tcPr>
          <w:p w14:paraId="5E05A0FC" w14:textId="77777777" w:rsidR="002A3978" w:rsidRDefault="002A3978" w:rsidP="002A3978">
            <w:pPr>
              <w:rPr>
                <w:bCs/>
                <w:sz w:val="16"/>
              </w:rPr>
            </w:pPr>
          </w:p>
        </w:tc>
        <w:tc>
          <w:tcPr>
            <w:tcW w:w="1530" w:type="dxa"/>
          </w:tcPr>
          <w:p w14:paraId="18FDCAE5" w14:textId="77777777" w:rsidR="002A3978" w:rsidRDefault="002A3978" w:rsidP="002A3978">
            <w:pPr>
              <w:rPr>
                <w:bCs/>
                <w:sz w:val="16"/>
              </w:rPr>
            </w:pPr>
          </w:p>
        </w:tc>
        <w:tc>
          <w:tcPr>
            <w:tcW w:w="2160" w:type="dxa"/>
          </w:tcPr>
          <w:p w14:paraId="5B5D714E" w14:textId="77777777" w:rsidR="002A3978" w:rsidRDefault="002A3978" w:rsidP="002A3978">
            <w:pPr>
              <w:rPr>
                <w:bCs/>
                <w:sz w:val="16"/>
              </w:rPr>
            </w:pPr>
          </w:p>
        </w:tc>
      </w:tr>
      <w:tr w:rsidR="002A3978" w14:paraId="6F6A16D8" w14:textId="77777777" w:rsidTr="00992444">
        <w:trPr>
          <w:cantSplit/>
        </w:trPr>
        <w:tc>
          <w:tcPr>
            <w:tcW w:w="1435" w:type="dxa"/>
          </w:tcPr>
          <w:p w14:paraId="229A249D" w14:textId="77777777" w:rsidR="002A3978" w:rsidRPr="00F12EDB" w:rsidRDefault="002A3978" w:rsidP="002A3978">
            <w:pPr>
              <w:rPr>
                <w:bCs/>
                <w:sz w:val="16"/>
              </w:rPr>
            </w:pPr>
          </w:p>
        </w:tc>
        <w:tc>
          <w:tcPr>
            <w:tcW w:w="1440" w:type="dxa"/>
          </w:tcPr>
          <w:p w14:paraId="29268105" w14:textId="77777777" w:rsidR="002A3978" w:rsidRDefault="002A3978" w:rsidP="002A3978">
            <w:pPr>
              <w:rPr>
                <w:bCs/>
                <w:sz w:val="16"/>
              </w:rPr>
            </w:pPr>
          </w:p>
        </w:tc>
        <w:tc>
          <w:tcPr>
            <w:tcW w:w="900" w:type="dxa"/>
          </w:tcPr>
          <w:p w14:paraId="0E7B51BC" w14:textId="7AAF10DA" w:rsidR="002A3978" w:rsidRDefault="002A3978" w:rsidP="002A3978">
            <w:pPr>
              <w:rPr>
                <w:bCs/>
                <w:sz w:val="16"/>
              </w:rPr>
            </w:pPr>
          </w:p>
        </w:tc>
        <w:tc>
          <w:tcPr>
            <w:tcW w:w="839" w:type="dxa"/>
          </w:tcPr>
          <w:p w14:paraId="2BFB63B4" w14:textId="77777777" w:rsidR="002A3978" w:rsidRDefault="002A3978" w:rsidP="002A3978">
            <w:pPr>
              <w:jc w:val="center"/>
              <w:rPr>
                <w:bCs/>
                <w:sz w:val="16"/>
              </w:rPr>
            </w:pPr>
          </w:p>
        </w:tc>
        <w:tc>
          <w:tcPr>
            <w:tcW w:w="1591" w:type="dxa"/>
          </w:tcPr>
          <w:p w14:paraId="662CB207" w14:textId="77777777" w:rsidR="002A3978" w:rsidRDefault="002A3978" w:rsidP="002A3978">
            <w:pPr>
              <w:rPr>
                <w:bCs/>
                <w:sz w:val="16"/>
              </w:rPr>
            </w:pPr>
          </w:p>
        </w:tc>
        <w:tc>
          <w:tcPr>
            <w:tcW w:w="2160" w:type="dxa"/>
          </w:tcPr>
          <w:p w14:paraId="5BB694E0" w14:textId="77777777" w:rsidR="002A3978" w:rsidRDefault="002A3978" w:rsidP="002A3978">
            <w:pPr>
              <w:rPr>
                <w:bCs/>
                <w:sz w:val="16"/>
              </w:rPr>
            </w:pPr>
          </w:p>
        </w:tc>
        <w:tc>
          <w:tcPr>
            <w:tcW w:w="1350" w:type="dxa"/>
          </w:tcPr>
          <w:p w14:paraId="067A4985" w14:textId="77777777" w:rsidR="002A3978" w:rsidRDefault="002A3978" w:rsidP="002A3978">
            <w:pPr>
              <w:rPr>
                <w:bCs/>
                <w:sz w:val="16"/>
              </w:rPr>
            </w:pPr>
          </w:p>
        </w:tc>
        <w:tc>
          <w:tcPr>
            <w:tcW w:w="1530" w:type="dxa"/>
          </w:tcPr>
          <w:p w14:paraId="1C631543" w14:textId="77777777" w:rsidR="002A3978" w:rsidRDefault="002A3978" w:rsidP="002A3978">
            <w:pPr>
              <w:rPr>
                <w:bCs/>
                <w:sz w:val="16"/>
              </w:rPr>
            </w:pPr>
          </w:p>
        </w:tc>
        <w:tc>
          <w:tcPr>
            <w:tcW w:w="2160" w:type="dxa"/>
          </w:tcPr>
          <w:p w14:paraId="203369AF" w14:textId="77777777" w:rsidR="002A3978" w:rsidRDefault="002A3978" w:rsidP="002A3978">
            <w:pPr>
              <w:rPr>
                <w:bCs/>
                <w:sz w:val="16"/>
              </w:rPr>
            </w:pPr>
          </w:p>
        </w:tc>
      </w:tr>
      <w:tr w:rsidR="002A3978" w:rsidRPr="00F16F26" w14:paraId="5202554C" w14:textId="77777777" w:rsidTr="00992444">
        <w:trPr>
          <w:cantSplit/>
        </w:trPr>
        <w:tc>
          <w:tcPr>
            <w:tcW w:w="1435" w:type="dxa"/>
          </w:tcPr>
          <w:p w14:paraId="53FB461E" w14:textId="551BA8ED" w:rsidR="002A3978" w:rsidRPr="00F16F26" w:rsidRDefault="002A3978" w:rsidP="002A3978">
            <w:pPr>
              <w:rPr>
                <w:bCs/>
                <w:i/>
                <w:iCs/>
                <w:sz w:val="16"/>
                <w:rPrChange w:id="736" w:author="Khasin, Ark" w:date="2022-10-19T16:23:00Z">
                  <w:rPr>
                    <w:bCs/>
                    <w:sz w:val="16"/>
                  </w:rPr>
                </w:rPrChange>
              </w:rPr>
            </w:pPr>
            <w:r w:rsidRPr="00F16F26">
              <w:rPr>
                <w:bCs/>
                <w:i/>
                <w:iCs/>
                <w:sz w:val="16"/>
                <w:rPrChange w:id="737" w:author="Khasin, Ark" w:date="2022-10-19T16:23:00Z">
                  <w:rPr>
                    <w:bCs/>
                    <w:sz w:val="16"/>
                  </w:rPr>
                </w:rPrChange>
              </w:rPr>
              <w:t xml:space="preserve">Temperature Filter </w:t>
            </w:r>
            <w:proofErr w:type="spellStart"/>
            <w:r w:rsidRPr="00F16F26">
              <w:rPr>
                <w:bCs/>
                <w:i/>
                <w:iCs/>
                <w:sz w:val="16"/>
                <w:rPrChange w:id="738" w:author="Khasin, Ark" w:date="2022-10-19T16:23:00Z">
                  <w:rPr>
                    <w:bCs/>
                    <w:sz w:val="16"/>
                  </w:rPr>
                </w:rPrChange>
              </w:rPr>
              <w:t>coef</w:t>
            </w:r>
            <w:proofErr w:type="spellEnd"/>
          </w:p>
        </w:tc>
        <w:tc>
          <w:tcPr>
            <w:tcW w:w="1440" w:type="dxa"/>
          </w:tcPr>
          <w:p w14:paraId="1CF1935D" w14:textId="77777777" w:rsidR="002A3978" w:rsidRPr="00F16F26" w:rsidRDefault="002A3978" w:rsidP="002A3978">
            <w:pPr>
              <w:rPr>
                <w:bCs/>
                <w:i/>
                <w:iCs/>
                <w:sz w:val="16"/>
                <w:rPrChange w:id="739" w:author="Khasin, Ark" w:date="2022-10-19T16:23:00Z">
                  <w:rPr>
                    <w:bCs/>
                    <w:sz w:val="16"/>
                  </w:rPr>
                </w:rPrChange>
              </w:rPr>
            </w:pPr>
            <w:r w:rsidRPr="00F16F26">
              <w:rPr>
                <w:bCs/>
                <w:i/>
                <w:iCs/>
                <w:sz w:val="16"/>
                <w:rPrChange w:id="740" w:author="Khasin, Ark" w:date="2022-10-19T16:23:00Z">
                  <w:rPr>
                    <w:bCs/>
                    <w:sz w:val="16"/>
                  </w:rPr>
                </w:rPrChange>
              </w:rPr>
              <w:t>130.102</w:t>
            </w:r>
          </w:p>
        </w:tc>
        <w:tc>
          <w:tcPr>
            <w:tcW w:w="900" w:type="dxa"/>
          </w:tcPr>
          <w:p w14:paraId="69BDCB3B" w14:textId="0038C531" w:rsidR="002A3978" w:rsidRPr="00F16F26" w:rsidRDefault="002A3978" w:rsidP="002A3978">
            <w:pPr>
              <w:rPr>
                <w:bCs/>
                <w:i/>
                <w:iCs/>
                <w:sz w:val="16"/>
                <w:rPrChange w:id="741" w:author="Khasin, Ark" w:date="2022-10-19T16:23:00Z">
                  <w:rPr>
                    <w:bCs/>
                    <w:sz w:val="16"/>
                  </w:rPr>
                </w:rPrChange>
              </w:rPr>
            </w:pPr>
          </w:p>
        </w:tc>
        <w:tc>
          <w:tcPr>
            <w:tcW w:w="839" w:type="dxa"/>
          </w:tcPr>
          <w:p w14:paraId="312A8A93" w14:textId="31C5E3A1" w:rsidR="002A3978" w:rsidRPr="00F16F26" w:rsidRDefault="002A3978" w:rsidP="002A3978">
            <w:pPr>
              <w:jc w:val="center"/>
              <w:rPr>
                <w:bCs/>
                <w:i/>
                <w:iCs/>
                <w:sz w:val="16"/>
                <w:rPrChange w:id="742" w:author="Khasin, Ark" w:date="2022-10-19T16:23:00Z">
                  <w:rPr>
                    <w:bCs/>
                    <w:sz w:val="16"/>
                  </w:rPr>
                </w:rPrChange>
              </w:rPr>
            </w:pPr>
            <w:r w:rsidRPr="00F16F26">
              <w:rPr>
                <w:bCs/>
                <w:i/>
                <w:iCs/>
                <w:sz w:val="16"/>
                <w:rPrChange w:id="743" w:author="Khasin, Ark" w:date="2022-10-19T16:23:00Z">
                  <w:rPr>
                    <w:bCs/>
                    <w:sz w:val="16"/>
                  </w:rPr>
                </w:rPrChange>
              </w:rPr>
              <w:t>129.102</w:t>
            </w:r>
          </w:p>
        </w:tc>
        <w:tc>
          <w:tcPr>
            <w:tcW w:w="1591" w:type="dxa"/>
          </w:tcPr>
          <w:p w14:paraId="4812F1B5" w14:textId="7E0FF256" w:rsidR="002A3978" w:rsidRPr="00F16F26" w:rsidRDefault="002A3978" w:rsidP="002A3978">
            <w:pPr>
              <w:rPr>
                <w:bCs/>
                <w:i/>
                <w:iCs/>
                <w:sz w:val="16"/>
                <w:rPrChange w:id="744" w:author="Khasin, Ark" w:date="2022-10-19T16:23:00Z">
                  <w:rPr>
                    <w:bCs/>
                    <w:sz w:val="16"/>
                  </w:rPr>
                </w:rPrChange>
              </w:rPr>
            </w:pPr>
            <w:r w:rsidRPr="00F16F26">
              <w:rPr>
                <w:bCs/>
                <w:i/>
                <w:iCs/>
                <w:sz w:val="16"/>
                <w:rPrChange w:id="745" w:author="Khasin, Ark" w:date="2022-10-19T16:23:00Z">
                  <w:rPr>
                    <w:bCs/>
                    <w:sz w:val="16"/>
                  </w:rPr>
                </w:rPrChange>
              </w:rPr>
              <w:t>3</w:t>
            </w:r>
          </w:p>
        </w:tc>
        <w:tc>
          <w:tcPr>
            <w:tcW w:w="2160" w:type="dxa"/>
          </w:tcPr>
          <w:p w14:paraId="19CF9176" w14:textId="4ED863B0" w:rsidR="002A3978" w:rsidRPr="00F16F26" w:rsidRDefault="002A3978" w:rsidP="002A3978">
            <w:pPr>
              <w:rPr>
                <w:bCs/>
                <w:i/>
                <w:iCs/>
                <w:sz w:val="16"/>
                <w:rPrChange w:id="746" w:author="Khasin, Ark" w:date="2022-10-19T16:23:00Z">
                  <w:rPr>
                    <w:bCs/>
                    <w:sz w:val="16"/>
                  </w:rPr>
                </w:rPrChange>
              </w:rPr>
            </w:pPr>
            <w:r w:rsidRPr="00F16F26">
              <w:rPr>
                <w:bCs/>
                <w:i/>
                <w:iCs/>
                <w:sz w:val="16"/>
                <w:rPrChange w:id="747" w:author="Khasin, Ark" w:date="2022-10-19T16:23:00Z">
                  <w:rPr>
                    <w:bCs/>
                    <w:sz w:val="16"/>
                  </w:rPr>
                </w:rPrChange>
              </w:rPr>
              <w:t>3</w:t>
            </w:r>
          </w:p>
        </w:tc>
        <w:tc>
          <w:tcPr>
            <w:tcW w:w="1350" w:type="dxa"/>
          </w:tcPr>
          <w:p w14:paraId="4B0C1423" w14:textId="6610AD9A" w:rsidR="002A3978" w:rsidRPr="00F16F26" w:rsidRDefault="002A3978" w:rsidP="002A3978">
            <w:pPr>
              <w:rPr>
                <w:bCs/>
                <w:i/>
                <w:iCs/>
                <w:sz w:val="16"/>
                <w:rPrChange w:id="748" w:author="Khasin, Ark" w:date="2022-10-19T16:23:00Z">
                  <w:rPr>
                    <w:bCs/>
                    <w:sz w:val="16"/>
                  </w:rPr>
                </w:rPrChange>
              </w:rPr>
            </w:pPr>
            <w:r w:rsidRPr="00F16F26">
              <w:rPr>
                <w:bCs/>
                <w:i/>
                <w:iCs/>
                <w:sz w:val="16"/>
                <w:rPrChange w:id="749" w:author="Khasin, Ark" w:date="2022-10-19T16:23:00Z">
                  <w:rPr>
                    <w:bCs/>
                    <w:sz w:val="16"/>
                  </w:rPr>
                </w:rPrChange>
              </w:rPr>
              <w:t>3</w:t>
            </w:r>
          </w:p>
        </w:tc>
        <w:tc>
          <w:tcPr>
            <w:tcW w:w="1530" w:type="dxa"/>
          </w:tcPr>
          <w:p w14:paraId="296D6C5E" w14:textId="49E23ED7" w:rsidR="002A3978" w:rsidRPr="00F16F26" w:rsidRDefault="002A3978" w:rsidP="002A3978">
            <w:pPr>
              <w:rPr>
                <w:bCs/>
                <w:i/>
                <w:iCs/>
                <w:sz w:val="16"/>
                <w:rPrChange w:id="750" w:author="Khasin, Ark" w:date="2022-10-19T16:23:00Z">
                  <w:rPr>
                    <w:bCs/>
                    <w:sz w:val="16"/>
                  </w:rPr>
                </w:rPrChange>
              </w:rPr>
            </w:pPr>
            <w:r w:rsidRPr="00F16F26">
              <w:rPr>
                <w:bCs/>
                <w:i/>
                <w:iCs/>
                <w:sz w:val="16"/>
                <w:rPrChange w:id="751" w:author="Khasin, Ark" w:date="2022-10-19T16:23:00Z">
                  <w:rPr>
                    <w:bCs/>
                    <w:sz w:val="16"/>
                  </w:rPr>
                </w:rPrChange>
              </w:rPr>
              <w:t>3</w:t>
            </w:r>
          </w:p>
        </w:tc>
        <w:tc>
          <w:tcPr>
            <w:tcW w:w="2160" w:type="dxa"/>
          </w:tcPr>
          <w:p w14:paraId="65E309F8" w14:textId="77777777" w:rsidR="002A3978" w:rsidRPr="00F16F26" w:rsidRDefault="002A3978" w:rsidP="002A3978">
            <w:pPr>
              <w:rPr>
                <w:bCs/>
                <w:i/>
                <w:iCs/>
                <w:sz w:val="16"/>
                <w:rPrChange w:id="752" w:author="Khasin, Ark" w:date="2022-10-19T16:23:00Z">
                  <w:rPr>
                    <w:bCs/>
                    <w:sz w:val="16"/>
                  </w:rPr>
                </w:rPrChange>
              </w:rPr>
            </w:pPr>
            <w:r w:rsidRPr="00F16F26">
              <w:rPr>
                <w:bCs/>
                <w:i/>
                <w:iCs/>
                <w:sz w:val="16"/>
                <w:rPrChange w:id="753" w:author="Khasin, Ark" w:date="2022-10-19T16:23:00Z">
                  <w:rPr>
                    <w:bCs/>
                    <w:sz w:val="16"/>
                  </w:rPr>
                </w:rPrChange>
              </w:rPr>
              <w:t>Not changed</w:t>
            </w:r>
          </w:p>
        </w:tc>
      </w:tr>
      <w:tr w:rsidR="002A3978" w14:paraId="3DB9A3D1" w14:textId="77777777" w:rsidTr="00992444">
        <w:trPr>
          <w:cantSplit/>
        </w:trPr>
        <w:tc>
          <w:tcPr>
            <w:tcW w:w="1435" w:type="dxa"/>
          </w:tcPr>
          <w:p w14:paraId="3E8F1528" w14:textId="77777777" w:rsidR="002A3978" w:rsidRPr="00F12EDB" w:rsidRDefault="002A3978" w:rsidP="002A3978">
            <w:pPr>
              <w:rPr>
                <w:bCs/>
                <w:sz w:val="16"/>
              </w:rPr>
            </w:pPr>
          </w:p>
        </w:tc>
        <w:tc>
          <w:tcPr>
            <w:tcW w:w="1440" w:type="dxa"/>
          </w:tcPr>
          <w:p w14:paraId="11C9A7D8" w14:textId="77777777" w:rsidR="002A3978" w:rsidRDefault="002A3978" w:rsidP="002A3978">
            <w:pPr>
              <w:rPr>
                <w:bCs/>
                <w:sz w:val="16"/>
              </w:rPr>
            </w:pPr>
          </w:p>
        </w:tc>
        <w:tc>
          <w:tcPr>
            <w:tcW w:w="900" w:type="dxa"/>
          </w:tcPr>
          <w:p w14:paraId="122B837D" w14:textId="43684270" w:rsidR="002A3978" w:rsidRDefault="002A3978" w:rsidP="002A3978">
            <w:pPr>
              <w:rPr>
                <w:bCs/>
                <w:sz w:val="16"/>
              </w:rPr>
            </w:pPr>
          </w:p>
        </w:tc>
        <w:tc>
          <w:tcPr>
            <w:tcW w:w="839" w:type="dxa"/>
          </w:tcPr>
          <w:p w14:paraId="2A6011BA" w14:textId="77777777" w:rsidR="002A3978" w:rsidRDefault="002A3978" w:rsidP="002A3978">
            <w:pPr>
              <w:jc w:val="center"/>
              <w:rPr>
                <w:bCs/>
                <w:sz w:val="16"/>
              </w:rPr>
            </w:pPr>
          </w:p>
        </w:tc>
        <w:tc>
          <w:tcPr>
            <w:tcW w:w="1591" w:type="dxa"/>
          </w:tcPr>
          <w:p w14:paraId="4294D2B4" w14:textId="77777777" w:rsidR="002A3978" w:rsidRDefault="002A3978" w:rsidP="002A3978">
            <w:pPr>
              <w:rPr>
                <w:bCs/>
                <w:sz w:val="16"/>
              </w:rPr>
            </w:pPr>
          </w:p>
        </w:tc>
        <w:tc>
          <w:tcPr>
            <w:tcW w:w="2160" w:type="dxa"/>
          </w:tcPr>
          <w:p w14:paraId="62641DD4" w14:textId="77777777" w:rsidR="002A3978" w:rsidRDefault="002A3978" w:rsidP="002A3978">
            <w:pPr>
              <w:rPr>
                <w:bCs/>
                <w:sz w:val="16"/>
              </w:rPr>
            </w:pPr>
          </w:p>
        </w:tc>
        <w:tc>
          <w:tcPr>
            <w:tcW w:w="1350" w:type="dxa"/>
          </w:tcPr>
          <w:p w14:paraId="35D93112" w14:textId="77777777" w:rsidR="002A3978" w:rsidRDefault="002A3978" w:rsidP="002A3978">
            <w:pPr>
              <w:rPr>
                <w:bCs/>
                <w:sz w:val="16"/>
              </w:rPr>
            </w:pPr>
          </w:p>
        </w:tc>
        <w:tc>
          <w:tcPr>
            <w:tcW w:w="1530" w:type="dxa"/>
          </w:tcPr>
          <w:p w14:paraId="683C5E52" w14:textId="77777777" w:rsidR="002A3978" w:rsidRDefault="002A3978" w:rsidP="002A3978">
            <w:pPr>
              <w:rPr>
                <w:bCs/>
                <w:sz w:val="16"/>
              </w:rPr>
            </w:pPr>
          </w:p>
        </w:tc>
        <w:tc>
          <w:tcPr>
            <w:tcW w:w="2160" w:type="dxa"/>
          </w:tcPr>
          <w:p w14:paraId="6EFB675F" w14:textId="77777777" w:rsidR="002A3978" w:rsidRDefault="002A3978" w:rsidP="002A3978">
            <w:pPr>
              <w:rPr>
                <w:bCs/>
                <w:sz w:val="16"/>
              </w:rPr>
            </w:pPr>
          </w:p>
        </w:tc>
      </w:tr>
      <w:tr w:rsidR="002A3978" w14:paraId="1A2E3E1C" w14:textId="77777777" w:rsidTr="00992444">
        <w:trPr>
          <w:cantSplit/>
        </w:trPr>
        <w:tc>
          <w:tcPr>
            <w:tcW w:w="1435" w:type="dxa"/>
          </w:tcPr>
          <w:p w14:paraId="15CE6FF5" w14:textId="77777777" w:rsidR="002A3978" w:rsidRPr="00F12EDB" w:rsidRDefault="002A3978" w:rsidP="002A3978">
            <w:pPr>
              <w:rPr>
                <w:bCs/>
                <w:sz w:val="16"/>
              </w:rPr>
            </w:pPr>
          </w:p>
        </w:tc>
        <w:tc>
          <w:tcPr>
            <w:tcW w:w="1440" w:type="dxa"/>
          </w:tcPr>
          <w:p w14:paraId="48D8E223" w14:textId="77777777" w:rsidR="002A3978" w:rsidRDefault="002A3978" w:rsidP="002A3978">
            <w:pPr>
              <w:rPr>
                <w:bCs/>
                <w:sz w:val="16"/>
              </w:rPr>
            </w:pPr>
          </w:p>
        </w:tc>
        <w:tc>
          <w:tcPr>
            <w:tcW w:w="900" w:type="dxa"/>
          </w:tcPr>
          <w:p w14:paraId="2BA9B41D" w14:textId="7DD0A863" w:rsidR="002A3978" w:rsidRDefault="002A3978" w:rsidP="002A3978">
            <w:pPr>
              <w:rPr>
                <w:bCs/>
                <w:sz w:val="16"/>
              </w:rPr>
            </w:pPr>
          </w:p>
        </w:tc>
        <w:tc>
          <w:tcPr>
            <w:tcW w:w="839" w:type="dxa"/>
          </w:tcPr>
          <w:p w14:paraId="286F9986" w14:textId="77777777" w:rsidR="002A3978" w:rsidRDefault="002A3978" w:rsidP="002A3978">
            <w:pPr>
              <w:jc w:val="center"/>
              <w:rPr>
                <w:bCs/>
                <w:sz w:val="16"/>
              </w:rPr>
            </w:pPr>
          </w:p>
        </w:tc>
        <w:tc>
          <w:tcPr>
            <w:tcW w:w="1591" w:type="dxa"/>
          </w:tcPr>
          <w:p w14:paraId="5C616D1D" w14:textId="77777777" w:rsidR="002A3978" w:rsidRDefault="002A3978" w:rsidP="002A3978">
            <w:pPr>
              <w:rPr>
                <w:bCs/>
                <w:sz w:val="16"/>
              </w:rPr>
            </w:pPr>
          </w:p>
        </w:tc>
        <w:tc>
          <w:tcPr>
            <w:tcW w:w="2160" w:type="dxa"/>
          </w:tcPr>
          <w:p w14:paraId="20A3DDA9" w14:textId="77777777" w:rsidR="002A3978" w:rsidRDefault="002A3978" w:rsidP="002A3978">
            <w:pPr>
              <w:rPr>
                <w:bCs/>
                <w:sz w:val="16"/>
              </w:rPr>
            </w:pPr>
          </w:p>
        </w:tc>
        <w:tc>
          <w:tcPr>
            <w:tcW w:w="1350" w:type="dxa"/>
          </w:tcPr>
          <w:p w14:paraId="497B53FE" w14:textId="77777777" w:rsidR="002A3978" w:rsidRDefault="002A3978" w:rsidP="002A3978">
            <w:pPr>
              <w:rPr>
                <w:bCs/>
                <w:sz w:val="16"/>
              </w:rPr>
            </w:pPr>
          </w:p>
        </w:tc>
        <w:tc>
          <w:tcPr>
            <w:tcW w:w="1530" w:type="dxa"/>
          </w:tcPr>
          <w:p w14:paraId="1B520893" w14:textId="77777777" w:rsidR="002A3978" w:rsidRDefault="002A3978" w:rsidP="002A3978">
            <w:pPr>
              <w:rPr>
                <w:bCs/>
                <w:sz w:val="16"/>
              </w:rPr>
            </w:pPr>
          </w:p>
        </w:tc>
        <w:tc>
          <w:tcPr>
            <w:tcW w:w="2160" w:type="dxa"/>
          </w:tcPr>
          <w:p w14:paraId="351FA5F3" w14:textId="77777777" w:rsidR="002A3978" w:rsidRDefault="002A3978" w:rsidP="002A3978">
            <w:pPr>
              <w:rPr>
                <w:bCs/>
                <w:sz w:val="16"/>
              </w:rPr>
            </w:pPr>
          </w:p>
        </w:tc>
      </w:tr>
      <w:tr w:rsidR="002A3978" w14:paraId="7D218D65" w14:textId="77777777" w:rsidTr="00992444">
        <w:trPr>
          <w:cantSplit/>
        </w:trPr>
        <w:tc>
          <w:tcPr>
            <w:tcW w:w="1435" w:type="dxa"/>
          </w:tcPr>
          <w:p w14:paraId="7B11820C" w14:textId="42B2232C" w:rsidR="002A3978" w:rsidRDefault="002A3978" w:rsidP="002A3978">
            <w:pPr>
              <w:rPr>
                <w:bCs/>
                <w:sz w:val="16"/>
              </w:rPr>
            </w:pPr>
            <w:proofErr w:type="spellStart"/>
            <w:r w:rsidRPr="00F12EDB">
              <w:rPr>
                <w:bCs/>
                <w:sz w:val="16"/>
              </w:rPr>
              <w:t>tempr_TCalRow</w:t>
            </w:r>
            <w:proofErr w:type="spellEnd"/>
          </w:p>
        </w:tc>
        <w:tc>
          <w:tcPr>
            <w:tcW w:w="1440" w:type="dxa"/>
          </w:tcPr>
          <w:p w14:paraId="102BDD2C" w14:textId="77777777"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r>
              <w:rPr>
                <w:color w:val="000000"/>
                <w:sz w:val="16"/>
                <w:szCs w:val="16"/>
                <w:shd w:val="clear" w:color="auto" w:fill="FFFFFF"/>
              </w:rPr>
              <w:t>233.3</w:t>
            </w:r>
          </w:p>
        </w:tc>
        <w:tc>
          <w:tcPr>
            <w:tcW w:w="900" w:type="dxa"/>
          </w:tcPr>
          <w:p w14:paraId="69B70A4E" w14:textId="07D1A176"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p>
        </w:tc>
        <w:tc>
          <w:tcPr>
            <w:tcW w:w="839" w:type="dxa"/>
          </w:tcPr>
          <w:p w14:paraId="2E134D98" w14:textId="67BEF088" w:rsidR="002A3978" w:rsidRDefault="002A3978" w:rsidP="002A3978">
            <w:pPr>
              <w:jc w:val="center"/>
              <w:rPr>
                <w:bCs/>
                <w:sz w:val="16"/>
              </w:rPr>
            </w:pPr>
            <w:r>
              <w:rPr>
                <w:bCs/>
                <w:sz w:val="16"/>
              </w:rPr>
              <w:t>236.3</w:t>
            </w:r>
          </w:p>
        </w:tc>
        <w:tc>
          <w:tcPr>
            <w:tcW w:w="1591" w:type="dxa"/>
          </w:tcPr>
          <w:p w14:paraId="35949257" w14:textId="77777777" w:rsidR="002A3978" w:rsidRDefault="002A3978" w:rsidP="002A3978">
            <w:pPr>
              <w:rPr>
                <w:bCs/>
                <w:sz w:val="16"/>
              </w:rPr>
            </w:pPr>
          </w:p>
        </w:tc>
        <w:tc>
          <w:tcPr>
            <w:tcW w:w="2160" w:type="dxa"/>
          </w:tcPr>
          <w:p w14:paraId="1FBEF072" w14:textId="77777777" w:rsidR="002A3978" w:rsidRDefault="002A3978" w:rsidP="002A3978">
            <w:pPr>
              <w:rPr>
                <w:bCs/>
                <w:sz w:val="16"/>
              </w:rPr>
            </w:pPr>
          </w:p>
        </w:tc>
        <w:tc>
          <w:tcPr>
            <w:tcW w:w="1350" w:type="dxa"/>
          </w:tcPr>
          <w:p w14:paraId="7B1AFAE9" w14:textId="77777777" w:rsidR="002A3978" w:rsidRDefault="002A3978" w:rsidP="002A3978">
            <w:pPr>
              <w:rPr>
                <w:bCs/>
                <w:sz w:val="16"/>
              </w:rPr>
            </w:pPr>
          </w:p>
        </w:tc>
        <w:tc>
          <w:tcPr>
            <w:tcW w:w="1530" w:type="dxa"/>
          </w:tcPr>
          <w:p w14:paraId="5518B102" w14:textId="77777777" w:rsidR="002A3978" w:rsidRDefault="002A3978" w:rsidP="002A3978">
            <w:pPr>
              <w:rPr>
                <w:bCs/>
                <w:sz w:val="16"/>
              </w:rPr>
            </w:pPr>
          </w:p>
        </w:tc>
        <w:tc>
          <w:tcPr>
            <w:tcW w:w="2160" w:type="dxa"/>
          </w:tcPr>
          <w:p w14:paraId="2F4B7703" w14:textId="77777777" w:rsidR="002A3978" w:rsidRDefault="002A3978" w:rsidP="002A3978">
            <w:pPr>
              <w:rPr>
                <w:bCs/>
                <w:sz w:val="16"/>
              </w:rPr>
            </w:pPr>
            <w:r>
              <w:rPr>
                <w:bCs/>
                <w:sz w:val="16"/>
              </w:rPr>
              <w:t>To be set during calibration</w:t>
            </w:r>
          </w:p>
        </w:tc>
      </w:tr>
      <w:tr w:rsidR="002A3978" w14:paraId="7CA9FF83" w14:textId="77777777" w:rsidTr="00992444">
        <w:tc>
          <w:tcPr>
            <w:tcW w:w="1435" w:type="dxa"/>
            <w:vMerge w:val="restart"/>
          </w:tcPr>
          <w:p w14:paraId="0B3A5DB2" w14:textId="544DD6AF" w:rsidR="002A3978" w:rsidRDefault="002A3978" w:rsidP="002A3978">
            <w:pPr>
              <w:rPr>
                <w:bCs/>
                <w:sz w:val="16"/>
              </w:rPr>
            </w:pPr>
          </w:p>
        </w:tc>
        <w:tc>
          <w:tcPr>
            <w:tcW w:w="1440" w:type="dxa"/>
          </w:tcPr>
          <w:p w14:paraId="219FBAE5"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.offset</w:t>
            </w:r>
            <w:proofErr w:type="gramEnd"/>
          </w:p>
        </w:tc>
        <w:tc>
          <w:tcPr>
            <w:tcW w:w="900" w:type="dxa"/>
          </w:tcPr>
          <w:p w14:paraId="59292ED5" w14:textId="5AB9B69E" w:rsidR="002A3978" w:rsidRPr="002D08ED" w:rsidRDefault="002A3978" w:rsidP="002A3978">
            <w:pPr>
              <w:rPr>
                <w:bCs/>
                <w:sz w:val="16"/>
              </w:rPr>
            </w:pPr>
          </w:p>
        </w:tc>
        <w:tc>
          <w:tcPr>
            <w:tcW w:w="839" w:type="dxa"/>
          </w:tcPr>
          <w:p w14:paraId="1BF691EC" w14:textId="77777777" w:rsidR="002A3978" w:rsidRDefault="002A3978" w:rsidP="002A3978">
            <w:pPr>
              <w:jc w:val="center"/>
              <w:rPr>
                <w:bCs/>
                <w:sz w:val="16"/>
              </w:rPr>
            </w:pPr>
            <w:proofErr w:type="spellStart"/>
            <w:r>
              <w:rPr>
                <w:bCs/>
                <w:sz w:val="16"/>
              </w:rPr>
              <w:t>CStUpSt</w:t>
            </w:r>
            <w:proofErr w:type="spellEnd"/>
          </w:p>
        </w:tc>
        <w:tc>
          <w:tcPr>
            <w:tcW w:w="1591" w:type="dxa"/>
          </w:tcPr>
          <w:p w14:paraId="5D48DDD4" w14:textId="77777777" w:rsidR="002A3978" w:rsidRDefault="002A3978" w:rsidP="002A3978">
            <w:pPr>
              <w:rPr>
                <w:bCs/>
                <w:sz w:val="16"/>
              </w:rPr>
            </w:pPr>
            <w:r>
              <w:rPr>
                <w:bCs/>
                <w:sz w:val="16"/>
              </w:rPr>
              <w:t>0</w:t>
            </w:r>
          </w:p>
        </w:tc>
        <w:tc>
          <w:tcPr>
            <w:tcW w:w="2160" w:type="dxa"/>
          </w:tcPr>
          <w:p w14:paraId="4F72F8B7" w14:textId="77777777" w:rsidR="002A3978" w:rsidRDefault="002A3978" w:rsidP="002A3978">
            <w:pPr>
              <w:rPr>
                <w:bCs/>
                <w:sz w:val="16"/>
              </w:rPr>
            </w:pPr>
            <w:r>
              <w:rPr>
                <w:bCs/>
                <w:sz w:val="16"/>
              </w:rPr>
              <w:t>(Cal Result)</w:t>
            </w:r>
          </w:p>
        </w:tc>
        <w:tc>
          <w:tcPr>
            <w:tcW w:w="1350" w:type="dxa"/>
          </w:tcPr>
          <w:p w14:paraId="08BC5123" w14:textId="77777777" w:rsidR="002A3978" w:rsidRDefault="002A3978" w:rsidP="002A3978">
            <w:pPr>
              <w:rPr>
                <w:bCs/>
                <w:sz w:val="16"/>
              </w:rPr>
            </w:pPr>
            <w:r>
              <w:rPr>
                <w:bCs/>
                <w:sz w:val="16"/>
              </w:rPr>
              <w:t>(Cal Result)</w:t>
            </w:r>
          </w:p>
        </w:tc>
        <w:tc>
          <w:tcPr>
            <w:tcW w:w="1530" w:type="dxa"/>
          </w:tcPr>
          <w:p w14:paraId="3B815839" w14:textId="77777777" w:rsidR="002A3978" w:rsidRDefault="002A3978" w:rsidP="002A3978">
            <w:pPr>
              <w:rPr>
                <w:bCs/>
                <w:sz w:val="16"/>
              </w:rPr>
            </w:pPr>
            <w:r>
              <w:rPr>
                <w:bCs/>
                <w:sz w:val="16"/>
              </w:rPr>
              <w:t>(Cal Result)</w:t>
            </w:r>
          </w:p>
        </w:tc>
        <w:tc>
          <w:tcPr>
            <w:tcW w:w="2160" w:type="dxa"/>
          </w:tcPr>
          <w:p w14:paraId="6C22587F" w14:textId="77777777" w:rsidR="002A3978" w:rsidRDefault="002A3978" w:rsidP="002A3978">
            <w:pPr>
              <w:rPr>
                <w:bCs/>
                <w:sz w:val="16"/>
              </w:rPr>
            </w:pPr>
            <w:r>
              <w:rPr>
                <w:bCs/>
                <w:sz w:val="16"/>
              </w:rPr>
              <w:t>16-bit vars</w:t>
            </w:r>
          </w:p>
        </w:tc>
      </w:tr>
      <w:tr w:rsidR="002A3978" w14:paraId="72BB90A9" w14:textId="77777777" w:rsidTr="00992444">
        <w:tc>
          <w:tcPr>
            <w:tcW w:w="1435" w:type="dxa"/>
            <w:vMerge/>
          </w:tcPr>
          <w:p w14:paraId="20BC3CB4" w14:textId="77777777" w:rsidR="002A3978" w:rsidRDefault="002A3978" w:rsidP="002A3978">
            <w:pPr>
              <w:rPr>
                <w:bCs/>
                <w:sz w:val="16"/>
              </w:rPr>
            </w:pPr>
          </w:p>
        </w:tc>
        <w:tc>
          <w:tcPr>
            <w:tcW w:w="1440" w:type="dxa"/>
          </w:tcPr>
          <w:p w14:paraId="6622A8FC"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.span</w:t>
            </w:r>
            <w:proofErr w:type="gramEnd"/>
          </w:p>
        </w:tc>
        <w:tc>
          <w:tcPr>
            <w:tcW w:w="900" w:type="dxa"/>
          </w:tcPr>
          <w:p w14:paraId="70717F75" w14:textId="4EC13BDF" w:rsidR="002A3978" w:rsidRDefault="002A3978" w:rsidP="002A3978">
            <w:pPr>
              <w:rPr>
                <w:bCs/>
                <w:sz w:val="16"/>
              </w:rPr>
            </w:pPr>
          </w:p>
        </w:tc>
        <w:tc>
          <w:tcPr>
            <w:tcW w:w="839" w:type="dxa"/>
          </w:tcPr>
          <w:p w14:paraId="4D33A2F0" w14:textId="77777777" w:rsidR="002A3978" w:rsidRDefault="002A3978" w:rsidP="002A3978">
            <w:pPr>
              <w:jc w:val="center"/>
            </w:pPr>
            <w:proofErr w:type="spellStart"/>
            <w:r>
              <w:rPr>
                <w:bCs/>
                <w:sz w:val="16"/>
              </w:rPr>
              <w:t>CStUpSt</w:t>
            </w:r>
            <w:proofErr w:type="spellEnd"/>
          </w:p>
        </w:tc>
        <w:tc>
          <w:tcPr>
            <w:tcW w:w="1591" w:type="dxa"/>
          </w:tcPr>
          <w:p w14:paraId="50FEBFB5" w14:textId="77777777" w:rsidR="002A3978" w:rsidRDefault="002A3978" w:rsidP="002A3978">
            <w:pPr>
              <w:rPr>
                <w:bCs/>
                <w:sz w:val="16"/>
              </w:rPr>
            </w:pPr>
            <w:r>
              <w:rPr>
                <w:bCs/>
                <w:sz w:val="16"/>
              </w:rPr>
              <w:t>16384</w:t>
            </w:r>
          </w:p>
        </w:tc>
        <w:tc>
          <w:tcPr>
            <w:tcW w:w="2160" w:type="dxa"/>
          </w:tcPr>
          <w:p w14:paraId="580D5985" w14:textId="77777777" w:rsidR="002A3978" w:rsidRDefault="002A3978" w:rsidP="002A3978">
            <w:pPr>
              <w:rPr>
                <w:bCs/>
                <w:sz w:val="16"/>
              </w:rPr>
            </w:pPr>
            <w:r>
              <w:rPr>
                <w:bCs/>
                <w:sz w:val="16"/>
              </w:rPr>
              <w:t>(Cal Result)</w:t>
            </w:r>
          </w:p>
        </w:tc>
        <w:tc>
          <w:tcPr>
            <w:tcW w:w="1350" w:type="dxa"/>
          </w:tcPr>
          <w:p w14:paraId="13302A32" w14:textId="77777777" w:rsidR="002A3978" w:rsidRDefault="002A3978" w:rsidP="002A3978">
            <w:pPr>
              <w:rPr>
                <w:bCs/>
                <w:sz w:val="16"/>
              </w:rPr>
            </w:pPr>
            <w:r>
              <w:rPr>
                <w:bCs/>
                <w:sz w:val="16"/>
              </w:rPr>
              <w:t>(Cal Result)</w:t>
            </w:r>
          </w:p>
        </w:tc>
        <w:tc>
          <w:tcPr>
            <w:tcW w:w="1530" w:type="dxa"/>
          </w:tcPr>
          <w:p w14:paraId="39CF82B3" w14:textId="77777777" w:rsidR="002A3978" w:rsidRDefault="002A3978" w:rsidP="002A3978">
            <w:pPr>
              <w:rPr>
                <w:bCs/>
                <w:sz w:val="16"/>
              </w:rPr>
            </w:pPr>
            <w:r>
              <w:rPr>
                <w:bCs/>
                <w:sz w:val="16"/>
              </w:rPr>
              <w:t>(Cal Result)</w:t>
            </w:r>
          </w:p>
        </w:tc>
        <w:tc>
          <w:tcPr>
            <w:tcW w:w="2160" w:type="dxa"/>
          </w:tcPr>
          <w:p w14:paraId="68D5F241" w14:textId="77777777" w:rsidR="002A3978" w:rsidRDefault="002A3978" w:rsidP="002A3978">
            <w:pPr>
              <w:rPr>
                <w:bCs/>
                <w:sz w:val="16"/>
              </w:rPr>
            </w:pPr>
          </w:p>
        </w:tc>
      </w:tr>
      <w:tr w:rsidR="002A3978" w14:paraId="3DE03BC0" w14:textId="77777777" w:rsidTr="00992444">
        <w:tc>
          <w:tcPr>
            <w:tcW w:w="1435" w:type="dxa"/>
            <w:vMerge/>
          </w:tcPr>
          <w:p w14:paraId="20A99690" w14:textId="77777777" w:rsidR="002A3978" w:rsidRDefault="002A3978" w:rsidP="002A3978">
            <w:pPr>
              <w:rPr>
                <w:bCs/>
                <w:sz w:val="16"/>
              </w:rPr>
            </w:pPr>
          </w:p>
        </w:tc>
        <w:tc>
          <w:tcPr>
            <w:tcW w:w="1440" w:type="dxa"/>
          </w:tcPr>
          <w:p w14:paraId="0364D80E"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.offset</w:t>
            </w:r>
            <w:proofErr w:type="gramEnd"/>
          </w:p>
        </w:tc>
        <w:tc>
          <w:tcPr>
            <w:tcW w:w="900" w:type="dxa"/>
          </w:tcPr>
          <w:p w14:paraId="2501CCD5" w14:textId="4BFB5125" w:rsidR="002A3978" w:rsidRDefault="002A3978" w:rsidP="002A3978">
            <w:pPr>
              <w:rPr>
                <w:bCs/>
                <w:sz w:val="16"/>
              </w:rPr>
            </w:pPr>
          </w:p>
        </w:tc>
        <w:tc>
          <w:tcPr>
            <w:tcW w:w="839" w:type="dxa"/>
          </w:tcPr>
          <w:p w14:paraId="511BDBE6" w14:textId="77777777" w:rsidR="002A3978" w:rsidRDefault="002A3978" w:rsidP="002A3978">
            <w:pPr>
              <w:jc w:val="center"/>
            </w:pPr>
            <w:proofErr w:type="spellStart"/>
            <w:r>
              <w:rPr>
                <w:bCs/>
                <w:sz w:val="16"/>
              </w:rPr>
              <w:t>CStUpSt</w:t>
            </w:r>
            <w:proofErr w:type="spellEnd"/>
          </w:p>
        </w:tc>
        <w:tc>
          <w:tcPr>
            <w:tcW w:w="1591" w:type="dxa"/>
          </w:tcPr>
          <w:p w14:paraId="34CFDC33" w14:textId="77777777" w:rsidR="002A3978" w:rsidRDefault="002A3978" w:rsidP="002A3978">
            <w:pPr>
              <w:rPr>
                <w:bCs/>
                <w:sz w:val="16"/>
              </w:rPr>
            </w:pPr>
            <w:r>
              <w:rPr>
                <w:bCs/>
                <w:sz w:val="16"/>
              </w:rPr>
              <w:t>0</w:t>
            </w:r>
          </w:p>
        </w:tc>
        <w:tc>
          <w:tcPr>
            <w:tcW w:w="2160" w:type="dxa"/>
          </w:tcPr>
          <w:p w14:paraId="253F5B9C" w14:textId="77777777" w:rsidR="002A3978" w:rsidRDefault="002A3978" w:rsidP="002A3978">
            <w:pPr>
              <w:rPr>
                <w:bCs/>
                <w:sz w:val="16"/>
              </w:rPr>
            </w:pPr>
            <w:r>
              <w:rPr>
                <w:bCs/>
                <w:sz w:val="16"/>
              </w:rPr>
              <w:t>(Cal Result)</w:t>
            </w:r>
          </w:p>
        </w:tc>
        <w:tc>
          <w:tcPr>
            <w:tcW w:w="1350" w:type="dxa"/>
          </w:tcPr>
          <w:p w14:paraId="0AAA234D" w14:textId="77777777" w:rsidR="002A3978" w:rsidRDefault="002A3978" w:rsidP="002A3978">
            <w:pPr>
              <w:rPr>
                <w:bCs/>
                <w:sz w:val="16"/>
              </w:rPr>
            </w:pPr>
            <w:r>
              <w:rPr>
                <w:bCs/>
                <w:sz w:val="16"/>
              </w:rPr>
              <w:t>(Cal Result)</w:t>
            </w:r>
          </w:p>
        </w:tc>
        <w:tc>
          <w:tcPr>
            <w:tcW w:w="1530" w:type="dxa"/>
          </w:tcPr>
          <w:p w14:paraId="3C18FA38" w14:textId="77777777" w:rsidR="002A3978" w:rsidRDefault="002A3978" w:rsidP="002A3978">
            <w:pPr>
              <w:rPr>
                <w:bCs/>
                <w:sz w:val="16"/>
              </w:rPr>
            </w:pPr>
            <w:r>
              <w:rPr>
                <w:bCs/>
                <w:sz w:val="16"/>
              </w:rPr>
              <w:t>(Cal Result)</w:t>
            </w:r>
          </w:p>
        </w:tc>
        <w:tc>
          <w:tcPr>
            <w:tcW w:w="2160" w:type="dxa"/>
          </w:tcPr>
          <w:p w14:paraId="2544077E" w14:textId="77777777" w:rsidR="002A3978" w:rsidRDefault="002A3978" w:rsidP="002A3978">
            <w:pPr>
              <w:rPr>
                <w:bCs/>
                <w:sz w:val="16"/>
              </w:rPr>
            </w:pPr>
          </w:p>
        </w:tc>
      </w:tr>
      <w:tr w:rsidR="002A3978" w14:paraId="431C356B" w14:textId="77777777" w:rsidTr="00992444">
        <w:tc>
          <w:tcPr>
            <w:tcW w:w="1435" w:type="dxa"/>
            <w:vMerge/>
          </w:tcPr>
          <w:p w14:paraId="5E60F975" w14:textId="77777777" w:rsidR="002A3978" w:rsidRDefault="002A3978" w:rsidP="002A3978">
            <w:pPr>
              <w:rPr>
                <w:bCs/>
                <w:sz w:val="16"/>
              </w:rPr>
            </w:pPr>
          </w:p>
        </w:tc>
        <w:tc>
          <w:tcPr>
            <w:tcW w:w="1440" w:type="dxa"/>
          </w:tcPr>
          <w:p w14:paraId="633D9148"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.span</w:t>
            </w:r>
            <w:proofErr w:type="gramEnd"/>
          </w:p>
        </w:tc>
        <w:tc>
          <w:tcPr>
            <w:tcW w:w="900" w:type="dxa"/>
          </w:tcPr>
          <w:p w14:paraId="494EECFF" w14:textId="417C93C4" w:rsidR="002A3978" w:rsidRDefault="002A3978" w:rsidP="002A3978">
            <w:pPr>
              <w:rPr>
                <w:bCs/>
                <w:sz w:val="16"/>
              </w:rPr>
            </w:pPr>
          </w:p>
        </w:tc>
        <w:tc>
          <w:tcPr>
            <w:tcW w:w="839" w:type="dxa"/>
          </w:tcPr>
          <w:p w14:paraId="73E6D743" w14:textId="77777777" w:rsidR="002A3978" w:rsidRDefault="002A3978" w:rsidP="002A3978">
            <w:pPr>
              <w:jc w:val="center"/>
            </w:pPr>
            <w:proofErr w:type="spellStart"/>
            <w:r>
              <w:rPr>
                <w:bCs/>
                <w:sz w:val="16"/>
              </w:rPr>
              <w:t>CStUpSt</w:t>
            </w:r>
            <w:proofErr w:type="spellEnd"/>
          </w:p>
        </w:tc>
        <w:tc>
          <w:tcPr>
            <w:tcW w:w="1591" w:type="dxa"/>
          </w:tcPr>
          <w:p w14:paraId="79DD235E" w14:textId="77777777" w:rsidR="002A3978" w:rsidRDefault="002A3978" w:rsidP="002A3978">
            <w:pPr>
              <w:rPr>
                <w:bCs/>
                <w:sz w:val="16"/>
              </w:rPr>
            </w:pPr>
            <w:r>
              <w:rPr>
                <w:bCs/>
                <w:sz w:val="16"/>
              </w:rPr>
              <w:t>16384</w:t>
            </w:r>
          </w:p>
        </w:tc>
        <w:tc>
          <w:tcPr>
            <w:tcW w:w="2160" w:type="dxa"/>
          </w:tcPr>
          <w:p w14:paraId="33A2BB12" w14:textId="77777777" w:rsidR="002A3978" w:rsidRDefault="002A3978" w:rsidP="002A3978">
            <w:pPr>
              <w:rPr>
                <w:bCs/>
                <w:sz w:val="16"/>
              </w:rPr>
            </w:pPr>
            <w:r>
              <w:rPr>
                <w:bCs/>
                <w:sz w:val="16"/>
              </w:rPr>
              <w:t>(Cal Result)</w:t>
            </w:r>
          </w:p>
        </w:tc>
        <w:tc>
          <w:tcPr>
            <w:tcW w:w="1350" w:type="dxa"/>
          </w:tcPr>
          <w:p w14:paraId="04EF6700" w14:textId="77777777" w:rsidR="002A3978" w:rsidRDefault="002A3978" w:rsidP="002A3978">
            <w:pPr>
              <w:rPr>
                <w:bCs/>
                <w:sz w:val="16"/>
              </w:rPr>
            </w:pPr>
            <w:r>
              <w:rPr>
                <w:bCs/>
                <w:sz w:val="16"/>
              </w:rPr>
              <w:t>(Cal Result)</w:t>
            </w:r>
          </w:p>
        </w:tc>
        <w:tc>
          <w:tcPr>
            <w:tcW w:w="1530" w:type="dxa"/>
          </w:tcPr>
          <w:p w14:paraId="6F4F2D16" w14:textId="77777777" w:rsidR="002A3978" w:rsidRDefault="002A3978" w:rsidP="002A3978">
            <w:pPr>
              <w:rPr>
                <w:bCs/>
                <w:sz w:val="16"/>
              </w:rPr>
            </w:pPr>
            <w:r>
              <w:rPr>
                <w:bCs/>
                <w:sz w:val="16"/>
              </w:rPr>
              <w:t>(Cal Result)</w:t>
            </w:r>
          </w:p>
        </w:tc>
        <w:tc>
          <w:tcPr>
            <w:tcW w:w="2160" w:type="dxa"/>
          </w:tcPr>
          <w:p w14:paraId="4B8186C6" w14:textId="77777777" w:rsidR="002A3978" w:rsidRDefault="002A3978" w:rsidP="002A3978">
            <w:pPr>
              <w:rPr>
                <w:bCs/>
                <w:sz w:val="16"/>
              </w:rPr>
            </w:pPr>
          </w:p>
        </w:tc>
      </w:tr>
      <w:tr w:rsidR="002A3978" w14:paraId="30BB2667" w14:textId="77777777" w:rsidTr="00992444">
        <w:tc>
          <w:tcPr>
            <w:tcW w:w="1435" w:type="dxa"/>
            <w:vMerge/>
          </w:tcPr>
          <w:p w14:paraId="2C3A1B65" w14:textId="77777777" w:rsidR="002A3978" w:rsidRDefault="002A3978" w:rsidP="002A3978">
            <w:pPr>
              <w:rPr>
                <w:bCs/>
                <w:sz w:val="16"/>
              </w:rPr>
            </w:pPr>
          </w:p>
        </w:tc>
        <w:tc>
          <w:tcPr>
            <w:tcW w:w="1440" w:type="dxa"/>
          </w:tcPr>
          <w:p w14:paraId="6650B6AA"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.offset</w:t>
            </w:r>
            <w:proofErr w:type="gramEnd"/>
          </w:p>
        </w:tc>
        <w:tc>
          <w:tcPr>
            <w:tcW w:w="900" w:type="dxa"/>
          </w:tcPr>
          <w:p w14:paraId="4C39BD25" w14:textId="37983C5E" w:rsidR="002A3978" w:rsidRDefault="002A3978" w:rsidP="002A3978">
            <w:pPr>
              <w:rPr>
                <w:bCs/>
                <w:sz w:val="16"/>
              </w:rPr>
            </w:pPr>
          </w:p>
        </w:tc>
        <w:tc>
          <w:tcPr>
            <w:tcW w:w="839" w:type="dxa"/>
          </w:tcPr>
          <w:p w14:paraId="5E1A0AE8" w14:textId="77777777" w:rsidR="002A3978" w:rsidRDefault="002A3978" w:rsidP="002A3978">
            <w:pPr>
              <w:jc w:val="center"/>
            </w:pPr>
            <w:proofErr w:type="spellStart"/>
            <w:r>
              <w:rPr>
                <w:bCs/>
                <w:sz w:val="16"/>
              </w:rPr>
              <w:t>CStUpSt</w:t>
            </w:r>
            <w:proofErr w:type="spellEnd"/>
          </w:p>
        </w:tc>
        <w:tc>
          <w:tcPr>
            <w:tcW w:w="1591" w:type="dxa"/>
          </w:tcPr>
          <w:p w14:paraId="282157A6" w14:textId="77777777" w:rsidR="002A3978" w:rsidRDefault="002A3978" w:rsidP="002A3978">
            <w:pPr>
              <w:rPr>
                <w:bCs/>
                <w:sz w:val="16"/>
              </w:rPr>
            </w:pPr>
            <w:r>
              <w:rPr>
                <w:bCs/>
                <w:sz w:val="16"/>
              </w:rPr>
              <w:t>0</w:t>
            </w:r>
          </w:p>
        </w:tc>
        <w:tc>
          <w:tcPr>
            <w:tcW w:w="2160" w:type="dxa"/>
          </w:tcPr>
          <w:p w14:paraId="222C4E54" w14:textId="77777777" w:rsidR="002A3978" w:rsidRDefault="002A3978" w:rsidP="002A3978">
            <w:pPr>
              <w:rPr>
                <w:bCs/>
                <w:sz w:val="16"/>
              </w:rPr>
            </w:pPr>
            <w:r>
              <w:rPr>
                <w:bCs/>
                <w:sz w:val="16"/>
              </w:rPr>
              <w:t>(Cal Result)</w:t>
            </w:r>
          </w:p>
        </w:tc>
        <w:tc>
          <w:tcPr>
            <w:tcW w:w="1350" w:type="dxa"/>
          </w:tcPr>
          <w:p w14:paraId="18C5A9E2" w14:textId="77777777" w:rsidR="002A3978" w:rsidRDefault="002A3978" w:rsidP="002A3978">
            <w:pPr>
              <w:rPr>
                <w:bCs/>
                <w:sz w:val="16"/>
              </w:rPr>
            </w:pPr>
            <w:r>
              <w:rPr>
                <w:bCs/>
                <w:sz w:val="16"/>
              </w:rPr>
              <w:t>(Cal Result)</w:t>
            </w:r>
          </w:p>
        </w:tc>
        <w:tc>
          <w:tcPr>
            <w:tcW w:w="1530" w:type="dxa"/>
          </w:tcPr>
          <w:p w14:paraId="721313DF" w14:textId="77777777" w:rsidR="002A3978" w:rsidRDefault="002A3978" w:rsidP="002A3978">
            <w:pPr>
              <w:rPr>
                <w:bCs/>
                <w:sz w:val="16"/>
              </w:rPr>
            </w:pPr>
            <w:r>
              <w:rPr>
                <w:bCs/>
                <w:sz w:val="16"/>
              </w:rPr>
              <w:t>(Cal Result)</w:t>
            </w:r>
          </w:p>
        </w:tc>
        <w:tc>
          <w:tcPr>
            <w:tcW w:w="2160" w:type="dxa"/>
          </w:tcPr>
          <w:p w14:paraId="60EE4ADF" w14:textId="77777777" w:rsidR="002A3978" w:rsidRDefault="002A3978" w:rsidP="002A3978">
            <w:pPr>
              <w:rPr>
                <w:bCs/>
                <w:sz w:val="16"/>
              </w:rPr>
            </w:pPr>
          </w:p>
        </w:tc>
      </w:tr>
      <w:tr w:rsidR="002A3978" w14:paraId="195BE1FA" w14:textId="77777777" w:rsidTr="00992444">
        <w:tc>
          <w:tcPr>
            <w:tcW w:w="1435" w:type="dxa"/>
            <w:vMerge/>
          </w:tcPr>
          <w:p w14:paraId="16BD0BA5" w14:textId="77777777" w:rsidR="002A3978" w:rsidRDefault="002A3978" w:rsidP="002A3978">
            <w:pPr>
              <w:rPr>
                <w:bCs/>
                <w:sz w:val="16"/>
              </w:rPr>
            </w:pPr>
          </w:p>
        </w:tc>
        <w:tc>
          <w:tcPr>
            <w:tcW w:w="1440" w:type="dxa"/>
          </w:tcPr>
          <w:p w14:paraId="3B5499AC"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.span</w:t>
            </w:r>
            <w:proofErr w:type="gramEnd"/>
          </w:p>
        </w:tc>
        <w:tc>
          <w:tcPr>
            <w:tcW w:w="900" w:type="dxa"/>
          </w:tcPr>
          <w:p w14:paraId="6D7484B1" w14:textId="60BC8559" w:rsidR="002A3978" w:rsidRDefault="002A3978" w:rsidP="002A3978">
            <w:pPr>
              <w:rPr>
                <w:bCs/>
                <w:sz w:val="16"/>
              </w:rPr>
            </w:pPr>
          </w:p>
        </w:tc>
        <w:tc>
          <w:tcPr>
            <w:tcW w:w="839" w:type="dxa"/>
          </w:tcPr>
          <w:p w14:paraId="2A136CA5" w14:textId="77777777" w:rsidR="002A3978" w:rsidRDefault="002A3978" w:rsidP="002A3978">
            <w:pPr>
              <w:jc w:val="center"/>
            </w:pPr>
            <w:proofErr w:type="spellStart"/>
            <w:r>
              <w:rPr>
                <w:bCs/>
                <w:sz w:val="16"/>
              </w:rPr>
              <w:t>CStUpSt</w:t>
            </w:r>
            <w:proofErr w:type="spellEnd"/>
          </w:p>
        </w:tc>
        <w:tc>
          <w:tcPr>
            <w:tcW w:w="1591" w:type="dxa"/>
          </w:tcPr>
          <w:p w14:paraId="463BB09C" w14:textId="77777777" w:rsidR="002A3978" w:rsidRDefault="002A3978" w:rsidP="002A3978">
            <w:pPr>
              <w:rPr>
                <w:bCs/>
                <w:sz w:val="16"/>
              </w:rPr>
            </w:pPr>
            <w:r>
              <w:rPr>
                <w:bCs/>
                <w:sz w:val="16"/>
              </w:rPr>
              <w:t>16384</w:t>
            </w:r>
          </w:p>
        </w:tc>
        <w:tc>
          <w:tcPr>
            <w:tcW w:w="2160" w:type="dxa"/>
          </w:tcPr>
          <w:p w14:paraId="7AF33320" w14:textId="77777777" w:rsidR="002A3978" w:rsidRDefault="002A3978" w:rsidP="002A3978">
            <w:pPr>
              <w:rPr>
                <w:bCs/>
                <w:sz w:val="16"/>
              </w:rPr>
            </w:pPr>
            <w:r>
              <w:rPr>
                <w:bCs/>
                <w:sz w:val="16"/>
              </w:rPr>
              <w:t>(Cal Result)</w:t>
            </w:r>
          </w:p>
        </w:tc>
        <w:tc>
          <w:tcPr>
            <w:tcW w:w="1350" w:type="dxa"/>
          </w:tcPr>
          <w:p w14:paraId="5EFD4663" w14:textId="77777777" w:rsidR="002A3978" w:rsidRDefault="002A3978" w:rsidP="002A3978">
            <w:pPr>
              <w:rPr>
                <w:bCs/>
                <w:sz w:val="16"/>
              </w:rPr>
            </w:pPr>
            <w:r>
              <w:rPr>
                <w:bCs/>
                <w:sz w:val="16"/>
              </w:rPr>
              <w:t>(Cal Result)</w:t>
            </w:r>
          </w:p>
        </w:tc>
        <w:tc>
          <w:tcPr>
            <w:tcW w:w="1530" w:type="dxa"/>
          </w:tcPr>
          <w:p w14:paraId="3582363B" w14:textId="77777777" w:rsidR="002A3978" w:rsidRDefault="002A3978" w:rsidP="002A3978">
            <w:pPr>
              <w:rPr>
                <w:bCs/>
                <w:sz w:val="16"/>
              </w:rPr>
            </w:pPr>
            <w:r>
              <w:rPr>
                <w:bCs/>
                <w:sz w:val="16"/>
              </w:rPr>
              <w:t>(Cal Result)</w:t>
            </w:r>
          </w:p>
        </w:tc>
        <w:tc>
          <w:tcPr>
            <w:tcW w:w="2160" w:type="dxa"/>
          </w:tcPr>
          <w:p w14:paraId="5F674F59" w14:textId="77777777" w:rsidR="002A3978" w:rsidRDefault="002A3978" w:rsidP="002A3978">
            <w:pPr>
              <w:rPr>
                <w:bCs/>
                <w:sz w:val="16"/>
              </w:rPr>
            </w:pPr>
          </w:p>
        </w:tc>
      </w:tr>
      <w:tr w:rsidR="002A3978" w14:paraId="4F66A9E9" w14:textId="77777777" w:rsidTr="00992444">
        <w:tc>
          <w:tcPr>
            <w:tcW w:w="1435" w:type="dxa"/>
            <w:vMerge/>
          </w:tcPr>
          <w:p w14:paraId="74F8E2B9" w14:textId="77777777" w:rsidR="002A3978" w:rsidRDefault="002A3978" w:rsidP="002A3978">
            <w:pPr>
              <w:rPr>
                <w:bCs/>
                <w:sz w:val="16"/>
              </w:rPr>
            </w:pPr>
          </w:p>
        </w:tc>
        <w:tc>
          <w:tcPr>
            <w:tcW w:w="1440" w:type="dxa"/>
          </w:tcPr>
          <w:p w14:paraId="1EDEB46D"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.offset</w:t>
            </w:r>
            <w:proofErr w:type="gramEnd"/>
          </w:p>
        </w:tc>
        <w:tc>
          <w:tcPr>
            <w:tcW w:w="900" w:type="dxa"/>
          </w:tcPr>
          <w:p w14:paraId="0B1EC82C" w14:textId="711A73F0" w:rsidR="002A3978" w:rsidRDefault="002A3978" w:rsidP="002A3978">
            <w:pPr>
              <w:rPr>
                <w:bCs/>
                <w:sz w:val="16"/>
              </w:rPr>
            </w:pPr>
          </w:p>
        </w:tc>
        <w:tc>
          <w:tcPr>
            <w:tcW w:w="839" w:type="dxa"/>
          </w:tcPr>
          <w:p w14:paraId="36F2084B" w14:textId="77777777" w:rsidR="002A3978" w:rsidRDefault="002A3978" w:rsidP="002A3978">
            <w:pPr>
              <w:jc w:val="center"/>
            </w:pPr>
            <w:proofErr w:type="spellStart"/>
            <w:r>
              <w:rPr>
                <w:bCs/>
                <w:sz w:val="16"/>
              </w:rPr>
              <w:t>CStUpSt</w:t>
            </w:r>
            <w:proofErr w:type="spellEnd"/>
          </w:p>
        </w:tc>
        <w:tc>
          <w:tcPr>
            <w:tcW w:w="1591" w:type="dxa"/>
          </w:tcPr>
          <w:p w14:paraId="7E34E395" w14:textId="77777777" w:rsidR="002A3978" w:rsidRDefault="002A3978" w:rsidP="002A3978">
            <w:pPr>
              <w:rPr>
                <w:bCs/>
                <w:sz w:val="16"/>
              </w:rPr>
            </w:pPr>
            <w:r>
              <w:rPr>
                <w:bCs/>
                <w:sz w:val="16"/>
              </w:rPr>
              <w:t>0</w:t>
            </w:r>
          </w:p>
        </w:tc>
        <w:tc>
          <w:tcPr>
            <w:tcW w:w="2160" w:type="dxa"/>
          </w:tcPr>
          <w:p w14:paraId="4E0BD020" w14:textId="77777777" w:rsidR="002A3978" w:rsidRDefault="002A3978" w:rsidP="002A3978">
            <w:pPr>
              <w:rPr>
                <w:bCs/>
                <w:sz w:val="16"/>
              </w:rPr>
            </w:pPr>
            <w:r>
              <w:rPr>
                <w:bCs/>
                <w:sz w:val="16"/>
              </w:rPr>
              <w:t>(Cal Result)</w:t>
            </w:r>
          </w:p>
        </w:tc>
        <w:tc>
          <w:tcPr>
            <w:tcW w:w="1350" w:type="dxa"/>
          </w:tcPr>
          <w:p w14:paraId="363C455A" w14:textId="77777777" w:rsidR="002A3978" w:rsidRDefault="002A3978" w:rsidP="002A3978">
            <w:pPr>
              <w:rPr>
                <w:bCs/>
                <w:sz w:val="16"/>
              </w:rPr>
            </w:pPr>
            <w:r>
              <w:rPr>
                <w:bCs/>
                <w:sz w:val="16"/>
              </w:rPr>
              <w:t>(Cal Result)</w:t>
            </w:r>
          </w:p>
        </w:tc>
        <w:tc>
          <w:tcPr>
            <w:tcW w:w="1530" w:type="dxa"/>
          </w:tcPr>
          <w:p w14:paraId="413D4C7C" w14:textId="77777777" w:rsidR="002A3978" w:rsidRDefault="002A3978" w:rsidP="002A3978">
            <w:pPr>
              <w:rPr>
                <w:bCs/>
                <w:sz w:val="16"/>
              </w:rPr>
            </w:pPr>
            <w:r>
              <w:rPr>
                <w:bCs/>
                <w:sz w:val="16"/>
              </w:rPr>
              <w:t>(Cal Result)</w:t>
            </w:r>
          </w:p>
        </w:tc>
        <w:tc>
          <w:tcPr>
            <w:tcW w:w="2160" w:type="dxa"/>
          </w:tcPr>
          <w:p w14:paraId="67AC1320" w14:textId="77777777" w:rsidR="002A3978" w:rsidRDefault="002A3978" w:rsidP="002A3978">
            <w:pPr>
              <w:rPr>
                <w:bCs/>
                <w:sz w:val="16"/>
              </w:rPr>
            </w:pPr>
          </w:p>
        </w:tc>
      </w:tr>
      <w:tr w:rsidR="002A3978" w14:paraId="47D3F1EA" w14:textId="77777777" w:rsidTr="00992444">
        <w:tc>
          <w:tcPr>
            <w:tcW w:w="1435" w:type="dxa"/>
            <w:vMerge/>
          </w:tcPr>
          <w:p w14:paraId="30913014" w14:textId="77777777" w:rsidR="002A3978" w:rsidRDefault="002A3978" w:rsidP="002A3978">
            <w:pPr>
              <w:rPr>
                <w:bCs/>
                <w:sz w:val="16"/>
              </w:rPr>
            </w:pPr>
          </w:p>
        </w:tc>
        <w:tc>
          <w:tcPr>
            <w:tcW w:w="1440" w:type="dxa"/>
          </w:tcPr>
          <w:p w14:paraId="2BF8567B"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.span</w:t>
            </w:r>
            <w:proofErr w:type="gramEnd"/>
          </w:p>
        </w:tc>
        <w:tc>
          <w:tcPr>
            <w:tcW w:w="900" w:type="dxa"/>
          </w:tcPr>
          <w:p w14:paraId="4CEE4056" w14:textId="792C1A42" w:rsidR="002A3978" w:rsidRDefault="002A3978" w:rsidP="002A3978">
            <w:pPr>
              <w:rPr>
                <w:bCs/>
                <w:sz w:val="16"/>
              </w:rPr>
            </w:pPr>
          </w:p>
        </w:tc>
        <w:tc>
          <w:tcPr>
            <w:tcW w:w="839" w:type="dxa"/>
          </w:tcPr>
          <w:p w14:paraId="6B27119C" w14:textId="77777777" w:rsidR="002A3978" w:rsidRDefault="002A3978" w:rsidP="002A3978">
            <w:pPr>
              <w:jc w:val="center"/>
            </w:pPr>
            <w:proofErr w:type="spellStart"/>
            <w:r>
              <w:rPr>
                <w:bCs/>
                <w:sz w:val="16"/>
              </w:rPr>
              <w:t>CStUpSt</w:t>
            </w:r>
            <w:proofErr w:type="spellEnd"/>
          </w:p>
        </w:tc>
        <w:tc>
          <w:tcPr>
            <w:tcW w:w="1591" w:type="dxa"/>
          </w:tcPr>
          <w:p w14:paraId="54DB7CDD" w14:textId="77777777" w:rsidR="002A3978" w:rsidRDefault="002A3978" w:rsidP="002A3978">
            <w:pPr>
              <w:rPr>
                <w:bCs/>
                <w:sz w:val="16"/>
              </w:rPr>
            </w:pPr>
            <w:r>
              <w:rPr>
                <w:bCs/>
                <w:sz w:val="16"/>
              </w:rPr>
              <w:t>16384</w:t>
            </w:r>
          </w:p>
        </w:tc>
        <w:tc>
          <w:tcPr>
            <w:tcW w:w="2160" w:type="dxa"/>
          </w:tcPr>
          <w:p w14:paraId="03521968" w14:textId="77777777" w:rsidR="002A3978" w:rsidRDefault="002A3978" w:rsidP="002A3978">
            <w:pPr>
              <w:rPr>
                <w:bCs/>
                <w:sz w:val="16"/>
              </w:rPr>
            </w:pPr>
            <w:r>
              <w:rPr>
                <w:bCs/>
                <w:sz w:val="16"/>
              </w:rPr>
              <w:t>(Cal Result)</w:t>
            </w:r>
          </w:p>
        </w:tc>
        <w:tc>
          <w:tcPr>
            <w:tcW w:w="1350" w:type="dxa"/>
          </w:tcPr>
          <w:p w14:paraId="7FA56C91" w14:textId="77777777" w:rsidR="002A3978" w:rsidRDefault="002A3978" w:rsidP="002A3978">
            <w:pPr>
              <w:rPr>
                <w:bCs/>
                <w:sz w:val="16"/>
              </w:rPr>
            </w:pPr>
            <w:r>
              <w:rPr>
                <w:bCs/>
                <w:sz w:val="16"/>
              </w:rPr>
              <w:t>(Cal Result)</w:t>
            </w:r>
          </w:p>
        </w:tc>
        <w:tc>
          <w:tcPr>
            <w:tcW w:w="1530" w:type="dxa"/>
          </w:tcPr>
          <w:p w14:paraId="0842E2F4" w14:textId="77777777" w:rsidR="002A3978" w:rsidRDefault="002A3978" w:rsidP="002A3978">
            <w:pPr>
              <w:rPr>
                <w:bCs/>
                <w:sz w:val="16"/>
              </w:rPr>
            </w:pPr>
            <w:r>
              <w:rPr>
                <w:bCs/>
                <w:sz w:val="16"/>
              </w:rPr>
              <w:t>(Cal Result)</w:t>
            </w:r>
          </w:p>
        </w:tc>
        <w:tc>
          <w:tcPr>
            <w:tcW w:w="2160" w:type="dxa"/>
          </w:tcPr>
          <w:p w14:paraId="090960D1" w14:textId="77777777" w:rsidR="002A3978" w:rsidRDefault="002A3978" w:rsidP="002A3978">
            <w:pPr>
              <w:rPr>
                <w:bCs/>
                <w:sz w:val="16"/>
              </w:rPr>
            </w:pPr>
          </w:p>
        </w:tc>
      </w:tr>
      <w:tr w:rsidR="002A3978" w14:paraId="4CD9E35D" w14:textId="77777777" w:rsidTr="00992444">
        <w:tc>
          <w:tcPr>
            <w:tcW w:w="1435" w:type="dxa"/>
            <w:vMerge/>
          </w:tcPr>
          <w:p w14:paraId="28F47C7E" w14:textId="77777777" w:rsidR="002A3978" w:rsidRDefault="002A3978" w:rsidP="002A3978">
            <w:pPr>
              <w:rPr>
                <w:bCs/>
                <w:sz w:val="16"/>
              </w:rPr>
            </w:pPr>
          </w:p>
        </w:tc>
        <w:tc>
          <w:tcPr>
            <w:tcW w:w="1440" w:type="dxa"/>
          </w:tcPr>
          <w:p w14:paraId="36F53CD9"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.offset</w:t>
            </w:r>
            <w:proofErr w:type="gramEnd"/>
          </w:p>
        </w:tc>
        <w:tc>
          <w:tcPr>
            <w:tcW w:w="900" w:type="dxa"/>
          </w:tcPr>
          <w:p w14:paraId="4658C97C" w14:textId="619BF43A" w:rsidR="002A3978" w:rsidRDefault="002A3978" w:rsidP="002A3978">
            <w:pPr>
              <w:rPr>
                <w:bCs/>
                <w:sz w:val="16"/>
              </w:rPr>
            </w:pPr>
          </w:p>
        </w:tc>
        <w:tc>
          <w:tcPr>
            <w:tcW w:w="839" w:type="dxa"/>
          </w:tcPr>
          <w:p w14:paraId="57368079" w14:textId="77777777" w:rsidR="002A3978" w:rsidRDefault="002A3978" w:rsidP="002A3978">
            <w:pPr>
              <w:jc w:val="center"/>
            </w:pPr>
            <w:proofErr w:type="spellStart"/>
            <w:r>
              <w:rPr>
                <w:bCs/>
                <w:sz w:val="16"/>
              </w:rPr>
              <w:t>CStUpSt</w:t>
            </w:r>
            <w:proofErr w:type="spellEnd"/>
          </w:p>
        </w:tc>
        <w:tc>
          <w:tcPr>
            <w:tcW w:w="1591" w:type="dxa"/>
          </w:tcPr>
          <w:p w14:paraId="60EB8769" w14:textId="77777777" w:rsidR="002A3978" w:rsidRDefault="002A3978" w:rsidP="002A3978">
            <w:pPr>
              <w:rPr>
                <w:bCs/>
                <w:sz w:val="16"/>
              </w:rPr>
            </w:pPr>
            <w:r>
              <w:rPr>
                <w:bCs/>
                <w:sz w:val="16"/>
              </w:rPr>
              <w:t>0</w:t>
            </w:r>
          </w:p>
        </w:tc>
        <w:tc>
          <w:tcPr>
            <w:tcW w:w="2160" w:type="dxa"/>
          </w:tcPr>
          <w:p w14:paraId="46B69EBC" w14:textId="77777777" w:rsidR="002A3978" w:rsidRDefault="002A3978" w:rsidP="002A3978">
            <w:pPr>
              <w:rPr>
                <w:bCs/>
                <w:sz w:val="16"/>
              </w:rPr>
            </w:pPr>
            <w:r>
              <w:rPr>
                <w:bCs/>
                <w:sz w:val="16"/>
              </w:rPr>
              <w:t>(Cal Result)</w:t>
            </w:r>
          </w:p>
        </w:tc>
        <w:tc>
          <w:tcPr>
            <w:tcW w:w="1350" w:type="dxa"/>
          </w:tcPr>
          <w:p w14:paraId="66F47919" w14:textId="77777777" w:rsidR="002A3978" w:rsidRDefault="002A3978" w:rsidP="002A3978">
            <w:pPr>
              <w:rPr>
                <w:bCs/>
                <w:sz w:val="16"/>
              </w:rPr>
            </w:pPr>
            <w:r>
              <w:rPr>
                <w:bCs/>
                <w:sz w:val="16"/>
              </w:rPr>
              <w:t>(Cal Result)</w:t>
            </w:r>
          </w:p>
        </w:tc>
        <w:tc>
          <w:tcPr>
            <w:tcW w:w="1530" w:type="dxa"/>
          </w:tcPr>
          <w:p w14:paraId="4BD69603" w14:textId="77777777" w:rsidR="002A3978" w:rsidRDefault="002A3978" w:rsidP="002A3978">
            <w:pPr>
              <w:rPr>
                <w:bCs/>
                <w:sz w:val="16"/>
              </w:rPr>
            </w:pPr>
            <w:r>
              <w:rPr>
                <w:bCs/>
                <w:sz w:val="16"/>
              </w:rPr>
              <w:t>(Cal Result)</w:t>
            </w:r>
          </w:p>
        </w:tc>
        <w:tc>
          <w:tcPr>
            <w:tcW w:w="2160" w:type="dxa"/>
          </w:tcPr>
          <w:p w14:paraId="0245DA71" w14:textId="77777777" w:rsidR="002A3978" w:rsidRDefault="002A3978" w:rsidP="002A3978">
            <w:pPr>
              <w:rPr>
                <w:bCs/>
                <w:sz w:val="16"/>
              </w:rPr>
            </w:pPr>
          </w:p>
        </w:tc>
      </w:tr>
      <w:tr w:rsidR="002A3978" w14:paraId="28EB0B07" w14:textId="77777777" w:rsidTr="00992444">
        <w:tc>
          <w:tcPr>
            <w:tcW w:w="1435" w:type="dxa"/>
            <w:vMerge/>
          </w:tcPr>
          <w:p w14:paraId="5DF4371C" w14:textId="77777777" w:rsidR="002A3978" w:rsidRDefault="002A3978" w:rsidP="002A3978">
            <w:pPr>
              <w:rPr>
                <w:bCs/>
                <w:sz w:val="16"/>
              </w:rPr>
            </w:pPr>
          </w:p>
        </w:tc>
        <w:tc>
          <w:tcPr>
            <w:tcW w:w="1440" w:type="dxa"/>
          </w:tcPr>
          <w:p w14:paraId="60135B21"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.span</w:t>
            </w:r>
            <w:proofErr w:type="gramEnd"/>
          </w:p>
        </w:tc>
        <w:tc>
          <w:tcPr>
            <w:tcW w:w="900" w:type="dxa"/>
          </w:tcPr>
          <w:p w14:paraId="7CF31339" w14:textId="56464008" w:rsidR="002A3978" w:rsidRDefault="002A3978" w:rsidP="002A3978">
            <w:pPr>
              <w:rPr>
                <w:bCs/>
                <w:sz w:val="16"/>
              </w:rPr>
            </w:pPr>
          </w:p>
        </w:tc>
        <w:tc>
          <w:tcPr>
            <w:tcW w:w="839" w:type="dxa"/>
          </w:tcPr>
          <w:p w14:paraId="14355AAF" w14:textId="77777777" w:rsidR="002A3978" w:rsidRDefault="002A3978" w:rsidP="002A3978">
            <w:pPr>
              <w:jc w:val="center"/>
            </w:pPr>
            <w:proofErr w:type="spellStart"/>
            <w:r>
              <w:rPr>
                <w:bCs/>
                <w:sz w:val="16"/>
              </w:rPr>
              <w:t>CStUpSt</w:t>
            </w:r>
            <w:proofErr w:type="spellEnd"/>
          </w:p>
        </w:tc>
        <w:tc>
          <w:tcPr>
            <w:tcW w:w="1591" w:type="dxa"/>
          </w:tcPr>
          <w:p w14:paraId="5DE4B17B" w14:textId="77777777" w:rsidR="002A3978" w:rsidRDefault="002A3978" w:rsidP="002A3978">
            <w:pPr>
              <w:rPr>
                <w:bCs/>
                <w:sz w:val="16"/>
              </w:rPr>
            </w:pPr>
            <w:r>
              <w:rPr>
                <w:bCs/>
                <w:sz w:val="16"/>
              </w:rPr>
              <w:t>16384</w:t>
            </w:r>
          </w:p>
        </w:tc>
        <w:tc>
          <w:tcPr>
            <w:tcW w:w="2160" w:type="dxa"/>
          </w:tcPr>
          <w:p w14:paraId="2979A795" w14:textId="77777777" w:rsidR="002A3978" w:rsidRDefault="002A3978" w:rsidP="002A3978">
            <w:pPr>
              <w:rPr>
                <w:bCs/>
                <w:sz w:val="16"/>
              </w:rPr>
            </w:pPr>
            <w:r>
              <w:rPr>
                <w:bCs/>
                <w:sz w:val="16"/>
              </w:rPr>
              <w:t>(Cal Result)</w:t>
            </w:r>
          </w:p>
        </w:tc>
        <w:tc>
          <w:tcPr>
            <w:tcW w:w="1350" w:type="dxa"/>
          </w:tcPr>
          <w:p w14:paraId="3B1EC82F" w14:textId="77777777" w:rsidR="002A3978" w:rsidRDefault="002A3978" w:rsidP="002A3978">
            <w:pPr>
              <w:rPr>
                <w:bCs/>
                <w:sz w:val="16"/>
              </w:rPr>
            </w:pPr>
            <w:r>
              <w:rPr>
                <w:bCs/>
                <w:sz w:val="16"/>
              </w:rPr>
              <w:t>(Cal Result)</w:t>
            </w:r>
          </w:p>
        </w:tc>
        <w:tc>
          <w:tcPr>
            <w:tcW w:w="1530" w:type="dxa"/>
          </w:tcPr>
          <w:p w14:paraId="26F290BD" w14:textId="77777777" w:rsidR="002A3978" w:rsidRDefault="002A3978" w:rsidP="002A3978">
            <w:pPr>
              <w:rPr>
                <w:bCs/>
                <w:sz w:val="16"/>
              </w:rPr>
            </w:pPr>
            <w:r>
              <w:rPr>
                <w:bCs/>
                <w:sz w:val="16"/>
              </w:rPr>
              <w:t>(Cal Result)</w:t>
            </w:r>
          </w:p>
        </w:tc>
        <w:tc>
          <w:tcPr>
            <w:tcW w:w="2160" w:type="dxa"/>
          </w:tcPr>
          <w:p w14:paraId="42A75816" w14:textId="77777777" w:rsidR="002A3978" w:rsidRDefault="002A3978" w:rsidP="002A3978">
            <w:pPr>
              <w:rPr>
                <w:bCs/>
                <w:sz w:val="16"/>
              </w:rPr>
            </w:pPr>
          </w:p>
        </w:tc>
      </w:tr>
      <w:tr w:rsidR="002A3978" w14:paraId="2F07E25A" w14:textId="77777777" w:rsidTr="00992444">
        <w:tc>
          <w:tcPr>
            <w:tcW w:w="1435" w:type="dxa"/>
            <w:vMerge/>
          </w:tcPr>
          <w:p w14:paraId="5C12C683" w14:textId="77777777" w:rsidR="002A3978" w:rsidRDefault="002A3978" w:rsidP="002A3978">
            <w:pPr>
              <w:rPr>
                <w:bCs/>
                <w:sz w:val="16"/>
              </w:rPr>
            </w:pPr>
          </w:p>
        </w:tc>
        <w:tc>
          <w:tcPr>
            <w:tcW w:w="1440" w:type="dxa"/>
          </w:tcPr>
          <w:p w14:paraId="478862E2"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.offset</w:t>
            </w:r>
            <w:proofErr w:type="gramEnd"/>
          </w:p>
        </w:tc>
        <w:tc>
          <w:tcPr>
            <w:tcW w:w="900" w:type="dxa"/>
          </w:tcPr>
          <w:p w14:paraId="5756678E" w14:textId="5FE74D2B" w:rsidR="002A3978" w:rsidRDefault="002A3978" w:rsidP="002A3978">
            <w:pPr>
              <w:rPr>
                <w:bCs/>
                <w:sz w:val="16"/>
              </w:rPr>
            </w:pPr>
          </w:p>
        </w:tc>
        <w:tc>
          <w:tcPr>
            <w:tcW w:w="839" w:type="dxa"/>
          </w:tcPr>
          <w:p w14:paraId="28CF95DE" w14:textId="77777777" w:rsidR="002A3978" w:rsidRDefault="002A3978" w:rsidP="002A3978">
            <w:pPr>
              <w:jc w:val="center"/>
            </w:pPr>
            <w:proofErr w:type="spellStart"/>
            <w:r>
              <w:rPr>
                <w:bCs/>
                <w:sz w:val="16"/>
              </w:rPr>
              <w:t>CStUpSt</w:t>
            </w:r>
            <w:proofErr w:type="spellEnd"/>
          </w:p>
        </w:tc>
        <w:tc>
          <w:tcPr>
            <w:tcW w:w="1591" w:type="dxa"/>
          </w:tcPr>
          <w:p w14:paraId="3EB532FA" w14:textId="77777777" w:rsidR="002A3978" w:rsidRDefault="002A3978" w:rsidP="002A3978">
            <w:pPr>
              <w:rPr>
                <w:bCs/>
                <w:sz w:val="16"/>
              </w:rPr>
            </w:pPr>
            <w:r>
              <w:rPr>
                <w:bCs/>
                <w:sz w:val="16"/>
              </w:rPr>
              <w:t>0</w:t>
            </w:r>
          </w:p>
        </w:tc>
        <w:tc>
          <w:tcPr>
            <w:tcW w:w="2160" w:type="dxa"/>
          </w:tcPr>
          <w:p w14:paraId="487165AE" w14:textId="77777777" w:rsidR="002A3978" w:rsidRDefault="002A3978" w:rsidP="002A3978">
            <w:pPr>
              <w:rPr>
                <w:bCs/>
                <w:sz w:val="16"/>
              </w:rPr>
            </w:pPr>
            <w:r>
              <w:rPr>
                <w:bCs/>
                <w:sz w:val="16"/>
              </w:rPr>
              <w:t>(Cal Result)</w:t>
            </w:r>
          </w:p>
        </w:tc>
        <w:tc>
          <w:tcPr>
            <w:tcW w:w="1350" w:type="dxa"/>
          </w:tcPr>
          <w:p w14:paraId="41569B47" w14:textId="77777777" w:rsidR="002A3978" w:rsidRDefault="002A3978" w:rsidP="002A3978">
            <w:pPr>
              <w:rPr>
                <w:bCs/>
                <w:sz w:val="16"/>
              </w:rPr>
            </w:pPr>
            <w:r>
              <w:rPr>
                <w:bCs/>
                <w:sz w:val="16"/>
              </w:rPr>
              <w:t>(Cal Result)</w:t>
            </w:r>
          </w:p>
        </w:tc>
        <w:tc>
          <w:tcPr>
            <w:tcW w:w="1530" w:type="dxa"/>
          </w:tcPr>
          <w:p w14:paraId="328FCF2E" w14:textId="77777777" w:rsidR="002A3978" w:rsidRDefault="002A3978" w:rsidP="002A3978">
            <w:pPr>
              <w:rPr>
                <w:bCs/>
                <w:sz w:val="16"/>
              </w:rPr>
            </w:pPr>
            <w:r>
              <w:rPr>
                <w:bCs/>
                <w:sz w:val="16"/>
              </w:rPr>
              <w:t>(Cal Result)</w:t>
            </w:r>
          </w:p>
        </w:tc>
        <w:tc>
          <w:tcPr>
            <w:tcW w:w="2160" w:type="dxa"/>
          </w:tcPr>
          <w:p w14:paraId="520BF020" w14:textId="77777777" w:rsidR="002A3978" w:rsidRDefault="002A3978" w:rsidP="002A3978">
            <w:pPr>
              <w:rPr>
                <w:bCs/>
                <w:sz w:val="16"/>
              </w:rPr>
            </w:pPr>
          </w:p>
        </w:tc>
      </w:tr>
      <w:tr w:rsidR="002A3978" w14:paraId="27BA998E" w14:textId="77777777" w:rsidTr="00992444">
        <w:tc>
          <w:tcPr>
            <w:tcW w:w="1435" w:type="dxa"/>
            <w:vMerge/>
          </w:tcPr>
          <w:p w14:paraId="5C8371A8" w14:textId="77777777" w:rsidR="002A3978" w:rsidRDefault="002A3978" w:rsidP="002A3978">
            <w:pPr>
              <w:rPr>
                <w:bCs/>
                <w:sz w:val="16"/>
              </w:rPr>
            </w:pPr>
          </w:p>
        </w:tc>
        <w:tc>
          <w:tcPr>
            <w:tcW w:w="1440" w:type="dxa"/>
          </w:tcPr>
          <w:p w14:paraId="50D39426"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.span</w:t>
            </w:r>
            <w:proofErr w:type="gramEnd"/>
          </w:p>
        </w:tc>
        <w:tc>
          <w:tcPr>
            <w:tcW w:w="900" w:type="dxa"/>
          </w:tcPr>
          <w:p w14:paraId="39AC2781" w14:textId="52E9078D" w:rsidR="002A3978" w:rsidRDefault="002A3978" w:rsidP="002A3978">
            <w:pPr>
              <w:rPr>
                <w:bCs/>
                <w:sz w:val="16"/>
              </w:rPr>
            </w:pPr>
          </w:p>
        </w:tc>
        <w:tc>
          <w:tcPr>
            <w:tcW w:w="839" w:type="dxa"/>
          </w:tcPr>
          <w:p w14:paraId="1C7441CD" w14:textId="77777777" w:rsidR="002A3978" w:rsidRDefault="002A3978" w:rsidP="002A3978">
            <w:pPr>
              <w:jc w:val="center"/>
            </w:pPr>
            <w:proofErr w:type="spellStart"/>
            <w:r>
              <w:rPr>
                <w:bCs/>
                <w:sz w:val="16"/>
              </w:rPr>
              <w:t>CStUpSt</w:t>
            </w:r>
            <w:proofErr w:type="spellEnd"/>
          </w:p>
        </w:tc>
        <w:tc>
          <w:tcPr>
            <w:tcW w:w="1591" w:type="dxa"/>
          </w:tcPr>
          <w:p w14:paraId="330D2952" w14:textId="77777777" w:rsidR="002A3978" w:rsidRDefault="002A3978" w:rsidP="002A3978">
            <w:pPr>
              <w:rPr>
                <w:bCs/>
                <w:sz w:val="16"/>
              </w:rPr>
            </w:pPr>
            <w:r>
              <w:rPr>
                <w:bCs/>
                <w:sz w:val="16"/>
              </w:rPr>
              <w:t>16384</w:t>
            </w:r>
          </w:p>
        </w:tc>
        <w:tc>
          <w:tcPr>
            <w:tcW w:w="2160" w:type="dxa"/>
          </w:tcPr>
          <w:p w14:paraId="1AF6EC15" w14:textId="77777777" w:rsidR="002A3978" w:rsidRDefault="002A3978" w:rsidP="002A3978">
            <w:pPr>
              <w:rPr>
                <w:bCs/>
                <w:sz w:val="16"/>
              </w:rPr>
            </w:pPr>
            <w:r>
              <w:rPr>
                <w:bCs/>
                <w:sz w:val="16"/>
              </w:rPr>
              <w:t>(Cal Result)</w:t>
            </w:r>
          </w:p>
        </w:tc>
        <w:tc>
          <w:tcPr>
            <w:tcW w:w="1350" w:type="dxa"/>
          </w:tcPr>
          <w:p w14:paraId="0DCBAB70" w14:textId="77777777" w:rsidR="002A3978" w:rsidRDefault="002A3978" w:rsidP="002A3978">
            <w:pPr>
              <w:rPr>
                <w:bCs/>
                <w:sz w:val="16"/>
              </w:rPr>
            </w:pPr>
            <w:r>
              <w:rPr>
                <w:bCs/>
                <w:sz w:val="16"/>
              </w:rPr>
              <w:t>(Cal Result)</w:t>
            </w:r>
          </w:p>
        </w:tc>
        <w:tc>
          <w:tcPr>
            <w:tcW w:w="1530" w:type="dxa"/>
          </w:tcPr>
          <w:p w14:paraId="597C97F1" w14:textId="77777777" w:rsidR="002A3978" w:rsidRDefault="002A3978" w:rsidP="002A3978">
            <w:pPr>
              <w:rPr>
                <w:bCs/>
                <w:sz w:val="16"/>
              </w:rPr>
            </w:pPr>
            <w:r>
              <w:rPr>
                <w:bCs/>
                <w:sz w:val="16"/>
              </w:rPr>
              <w:t>(Cal Result)</w:t>
            </w:r>
          </w:p>
        </w:tc>
        <w:tc>
          <w:tcPr>
            <w:tcW w:w="2160" w:type="dxa"/>
          </w:tcPr>
          <w:p w14:paraId="1BDDD17E" w14:textId="77777777" w:rsidR="002A3978" w:rsidRDefault="002A3978" w:rsidP="002A3978">
            <w:pPr>
              <w:rPr>
                <w:bCs/>
                <w:sz w:val="16"/>
              </w:rPr>
            </w:pPr>
          </w:p>
        </w:tc>
      </w:tr>
      <w:tr w:rsidR="002A3978" w14:paraId="6A4B55C7" w14:textId="77777777" w:rsidTr="00992444">
        <w:tc>
          <w:tcPr>
            <w:tcW w:w="1435" w:type="dxa"/>
            <w:vMerge/>
          </w:tcPr>
          <w:p w14:paraId="3CA19AB4" w14:textId="77777777" w:rsidR="002A3978" w:rsidRDefault="002A3978" w:rsidP="002A3978">
            <w:pPr>
              <w:rPr>
                <w:bCs/>
                <w:sz w:val="16"/>
              </w:rPr>
            </w:pPr>
          </w:p>
        </w:tc>
        <w:tc>
          <w:tcPr>
            <w:tcW w:w="1440" w:type="dxa"/>
          </w:tcPr>
          <w:p w14:paraId="03CC6270"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.offset</w:t>
            </w:r>
            <w:proofErr w:type="gramEnd"/>
          </w:p>
        </w:tc>
        <w:tc>
          <w:tcPr>
            <w:tcW w:w="900" w:type="dxa"/>
          </w:tcPr>
          <w:p w14:paraId="1EB8B51F" w14:textId="1DBA0130" w:rsidR="002A3978" w:rsidRDefault="002A3978" w:rsidP="002A3978">
            <w:pPr>
              <w:rPr>
                <w:bCs/>
                <w:sz w:val="16"/>
              </w:rPr>
            </w:pPr>
          </w:p>
        </w:tc>
        <w:tc>
          <w:tcPr>
            <w:tcW w:w="839" w:type="dxa"/>
          </w:tcPr>
          <w:p w14:paraId="2F0935E9" w14:textId="77777777" w:rsidR="002A3978" w:rsidRDefault="002A3978" w:rsidP="002A3978">
            <w:pPr>
              <w:jc w:val="center"/>
            </w:pPr>
            <w:proofErr w:type="spellStart"/>
            <w:r>
              <w:rPr>
                <w:bCs/>
                <w:sz w:val="16"/>
              </w:rPr>
              <w:t>CStUpSt</w:t>
            </w:r>
            <w:proofErr w:type="spellEnd"/>
          </w:p>
        </w:tc>
        <w:tc>
          <w:tcPr>
            <w:tcW w:w="1591" w:type="dxa"/>
          </w:tcPr>
          <w:p w14:paraId="0F6608B5" w14:textId="77777777" w:rsidR="002A3978" w:rsidRDefault="002A3978" w:rsidP="002A3978">
            <w:pPr>
              <w:rPr>
                <w:bCs/>
                <w:sz w:val="16"/>
              </w:rPr>
            </w:pPr>
            <w:r>
              <w:rPr>
                <w:bCs/>
                <w:sz w:val="16"/>
              </w:rPr>
              <w:t>0</w:t>
            </w:r>
          </w:p>
        </w:tc>
        <w:tc>
          <w:tcPr>
            <w:tcW w:w="2160" w:type="dxa"/>
          </w:tcPr>
          <w:p w14:paraId="5868D228" w14:textId="77777777" w:rsidR="002A3978" w:rsidRDefault="002A3978" w:rsidP="002A3978">
            <w:pPr>
              <w:rPr>
                <w:bCs/>
                <w:sz w:val="16"/>
              </w:rPr>
            </w:pPr>
            <w:r>
              <w:rPr>
                <w:bCs/>
                <w:sz w:val="16"/>
              </w:rPr>
              <w:t>(Cal Result)</w:t>
            </w:r>
          </w:p>
        </w:tc>
        <w:tc>
          <w:tcPr>
            <w:tcW w:w="1350" w:type="dxa"/>
          </w:tcPr>
          <w:p w14:paraId="48533088" w14:textId="77777777" w:rsidR="002A3978" w:rsidRDefault="002A3978" w:rsidP="002A3978">
            <w:pPr>
              <w:rPr>
                <w:bCs/>
                <w:sz w:val="16"/>
              </w:rPr>
            </w:pPr>
            <w:r>
              <w:rPr>
                <w:bCs/>
                <w:sz w:val="16"/>
              </w:rPr>
              <w:t>(Cal Result)</w:t>
            </w:r>
          </w:p>
        </w:tc>
        <w:tc>
          <w:tcPr>
            <w:tcW w:w="1530" w:type="dxa"/>
          </w:tcPr>
          <w:p w14:paraId="3A79AFBE" w14:textId="77777777" w:rsidR="002A3978" w:rsidRDefault="002A3978" w:rsidP="002A3978">
            <w:pPr>
              <w:rPr>
                <w:bCs/>
                <w:sz w:val="16"/>
              </w:rPr>
            </w:pPr>
            <w:r>
              <w:rPr>
                <w:bCs/>
                <w:sz w:val="16"/>
              </w:rPr>
              <w:t>(Cal Result)</w:t>
            </w:r>
          </w:p>
        </w:tc>
        <w:tc>
          <w:tcPr>
            <w:tcW w:w="2160" w:type="dxa"/>
          </w:tcPr>
          <w:p w14:paraId="6957D9CC" w14:textId="77777777" w:rsidR="002A3978" w:rsidRDefault="002A3978" w:rsidP="002A3978">
            <w:pPr>
              <w:rPr>
                <w:bCs/>
                <w:sz w:val="16"/>
              </w:rPr>
            </w:pPr>
          </w:p>
        </w:tc>
      </w:tr>
      <w:tr w:rsidR="002A3978" w14:paraId="3E14C962" w14:textId="77777777" w:rsidTr="00992444">
        <w:tc>
          <w:tcPr>
            <w:tcW w:w="1435" w:type="dxa"/>
            <w:vMerge/>
          </w:tcPr>
          <w:p w14:paraId="672697FF" w14:textId="77777777" w:rsidR="002A3978" w:rsidRDefault="002A3978" w:rsidP="002A3978">
            <w:pPr>
              <w:rPr>
                <w:bCs/>
                <w:sz w:val="16"/>
              </w:rPr>
            </w:pPr>
          </w:p>
        </w:tc>
        <w:tc>
          <w:tcPr>
            <w:tcW w:w="1440" w:type="dxa"/>
          </w:tcPr>
          <w:p w14:paraId="3CFBAA1D"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.span</w:t>
            </w:r>
            <w:proofErr w:type="gramEnd"/>
          </w:p>
        </w:tc>
        <w:tc>
          <w:tcPr>
            <w:tcW w:w="900" w:type="dxa"/>
          </w:tcPr>
          <w:p w14:paraId="4EA1F045" w14:textId="58BF4660" w:rsidR="002A3978" w:rsidRDefault="002A3978" w:rsidP="002A3978">
            <w:pPr>
              <w:rPr>
                <w:bCs/>
                <w:sz w:val="16"/>
              </w:rPr>
            </w:pPr>
          </w:p>
        </w:tc>
        <w:tc>
          <w:tcPr>
            <w:tcW w:w="839" w:type="dxa"/>
          </w:tcPr>
          <w:p w14:paraId="358B70B7" w14:textId="77777777" w:rsidR="002A3978" w:rsidRDefault="002A3978" w:rsidP="002A3978">
            <w:pPr>
              <w:jc w:val="center"/>
            </w:pPr>
            <w:proofErr w:type="spellStart"/>
            <w:r>
              <w:rPr>
                <w:bCs/>
                <w:sz w:val="16"/>
              </w:rPr>
              <w:t>CStUpSt</w:t>
            </w:r>
            <w:proofErr w:type="spellEnd"/>
          </w:p>
        </w:tc>
        <w:tc>
          <w:tcPr>
            <w:tcW w:w="1591" w:type="dxa"/>
          </w:tcPr>
          <w:p w14:paraId="416FFAAA" w14:textId="77777777" w:rsidR="002A3978" w:rsidRDefault="002A3978" w:rsidP="002A3978">
            <w:pPr>
              <w:rPr>
                <w:bCs/>
                <w:sz w:val="16"/>
              </w:rPr>
            </w:pPr>
            <w:r>
              <w:rPr>
                <w:bCs/>
                <w:sz w:val="16"/>
              </w:rPr>
              <w:t>16384</w:t>
            </w:r>
          </w:p>
        </w:tc>
        <w:tc>
          <w:tcPr>
            <w:tcW w:w="2160" w:type="dxa"/>
          </w:tcPr>
          <w:p w14:paraId="7FF031F5" w14:textId="77777777" w:rsidR="002A3978" w:rsidRDefault="002A3978" w:rsidP="002A3978">
            <w:pPr>
              <w:rPr>
                <w:bCs/>
                <w:sz w:val="16"/>
              </w:rPr>
            </w:pPr>
            <w:r>
              <w:rPr>
                <w:bCs/>
                <w:sz w:val="16"/>
              </w:rPr>
              <w:t>(Cal Result)</w:t>
            </w:r>
          </w:p>
        </w:tc>
        <w:tc>
          <w:tcPr>
            <w:tcW w:w="1350" w:type="dxa"/>
          </w:tcPr>
          <w:p w14:paraId="3CB97AEA" w14:textId="77777777" w:rsidR="002A3978" w:rsidRDefault="002A3978" w:rsidP="002A3978">
            <w:pPr>
              <w:rPr>
                <w:bCs/>
                <w:sz w:val="16"/>
              </w:rPr>
            </w:pPr>
            <w:r>
              <w:rPr>
                <w:bCs/>
                <w:sz w:val="16"/>
              </w:rPr>
              <w:t>(Cal Result)</w:t>
            </w:r>
          </w:p>
        </w:tc>
        <w:tc>
          <w:tcPr>
            <w:tcW w:w="1530" w:type="dxa"/>
          </w:tcPr>
          <w:p w14:paraId="32AD470A" w14:textId="77777777" w:rsidR="002A3978" w:rsidRDefault="002A3978" w:rsidP="002A3978">
            <w:pPr>
              <w:rPr>
                <w:bCs/>
                <w:sz w:val="16"/>
              </w:rPr>
            </w:pPr>
            <w:r>
              <w:rPr>
                <w:bCs/>
                <w:sz w:val="16"/>
              </w:rPr>
              <w:t>(Cal Result)</w:t>
            </w:r>
          </w:p>
        </w:tc>
        <w:tc>
          <w:tcPr>
            <w:tcW w:w="2160" w:type="dxa"/>
          </w:tcPr>
          <w:p w14:paraId="3C8B10EB" w14:textId="77777777" w:rsidR="002A3978" w:rsidRDefault="002A3978" w:rsidP="002A3978">
            <w:pPr>
              <w:rPr>
                <w:bCs/>
                <w:sz w:val="16"/>
              </w:rPr>
            </w:pPr>
          </w:p>
        </w:tc>
      </w:tr>
      <w:tr w:rsidR="002A3978" w14:paraId="7B73343A" w14:textId="77777777" w:rsidTr="00992444">
        <w:tc>
          <w:tcPr>
            <w:tcW w:w="1435" w:type="dxa"/>
            <w:vMerge/>
          </w:tcPr>
          <w:p w14:paraId="3E7E8F6A" w14:textId="77777777" w:rsidR="002A3978" w:rsidRDefault="002A3978" w:rsidP="002A3978">
            <w:pPr>
              <w:rPr>
                <w:bCs/>
                <w:sz w:val="16"/>
              </w:rPr>
            </w:pPr>
          </w:p>
        </w:tc>
        <w:tc>
          <w:tcPr>
            <w:tcW w:w="1440" w:type="dxa"/>
          </w:tcPr>
          <w:p w14:paraId="42693266"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 xml:space="preserve"> .offset</w:t>
            </w:r>
            <w:proofErr w:type="gramEnd"/>
          </w:p>
        </w:tc>
        <w:tc>
          <w:tcPr>
            <w:tcW w:w="900" w:type="dxa"/>
          </w:tcPr>
          <w:p w14:paraId="1850B50B" w14:textId="1C1DE865" w:rsidR="002A3978" w:rsidRDefault="002A3978" w:rsidP="002A3978">
            <w:pPr>
              <w:rPr>
                <w:bCs/>
                <w:sz w:val="16"/>
              </w:rPr>
            </w:pPr>
          </w:p>
        </w:tc>
        <w:tc>
          <w:tcPr>
            <w:tcW w:w="839" w:type="dxa"/>
          </w:tcPr>
          <w:p w14:paraId="6B3E312C" w14:textId="77777777" w:rsidR="002A3978" w:rsidRDefault="002A3978" w:rsidP="002A3978">
            <w:pPr>
              <w:jc w:val="center"/>
            </w:pPr>
            <w:proofErr w:type="spellStart"/>
            <w:r>
              <w:rPr>
                <w:bCs/>
                <w:sz w:val="16"/>
              </w:rPr>
              <w:t>CStUpSt</w:t>
            </w:r>
            <w:proofErr w:type="spellEnd"/>
          </w:p>
        </w:tc>
        <w:tc>
          <w:tcPr>
            <w:tcW w:w="1591" w:type="dxa"/>
          </w:tcPr>
          <w:p w14:paraId="4BF15E71" w14:textId="77777777" w:rsidR="002A3978" w:rsidRDefault="002A3978" w:rsidP="002A3978">
            <w:pPr>
              <w:rPr>
                <w:bCs/>
                <w:sz w:val="16"/>
              </w:rPr>
            </w:pPr>
            <w:r>
              <w:rPr>
                <w:bCs/>
                <w:sz w:val="16"/>
              </w:rPr>
              <w:t>0</w:t>
            </w:r>
          </w:p>
        </w:tc>
        <w:tc>
          <w:tcPr>
            <w:tcW w:w="2160" w:type="dxa"/>
          </w:tcPr>
          <w:p w14:paraId="05C0FFD4" w14:textId="77777777" w:rsidR="002A3978" w:rsidRDefault="002A3978" w:rsidP="002A3978">
            <w:pPr>
              <w:rPr>
                <w:bCs/>
                <w:sz w:val="16"/>
              </w:rPr>
            </w:pPr>
            <w:r>
              <w:rPr>
                <w:bCs/>
                <w:sz w:val="16"/>
              </w:rPr>
              <w:t>(Cal Result)</w:t>
            </w:r>
          </w:p>
        </w:tc>
        <w:tc>
          <w:tcPr>
            <w:tcW w:w="1350" w:type="dxa"/>
          </w:tcPr>
          <w:p w14:paraId="58231545" w14:textId="77777777" w:rsidR="002A3978" w:rsidRDefault="002A3978" w:rsidP="002A3978">
            <w:pPr>
              <w:rPr>
                <w:bCs/>
                <w:sz w:val="16"/>
              </w:rPr>
            </w:pPr>
            <w:r>
              <w:rPr>
                <w:bCs/>
                <w:sz w:val="16"/>
              </w:rPr>
              <w:t>(Cal Result)</w:t>
            </w:r>
          </w:p>
        </w:tc>
        <w:tc>
          <w:tcPr>
            <w:tcW w:w="1530" w:type="dxa"/>
          </w:tcPr>
          <w:p w14:paraId="54F3ED2E" w14:textId="77777777" w:rsidR="002A3978" w:rsidRDefault="002A3978" w:rsidP="002A3978">
            <w:pPr>
              <w:rPr>
                <w:bCs/>
                <w:sz w:val="16"/>
              </w:rPr>
            </w:pPr>
            <w:r>
              <w:rPr>
                <w:bCs/>
                <w:sz w:val="16"/>
              </w:rPr>
              <w:t>(Cal Result)</w:t>
            </w:r>
          </w:p>
        </w:tc>
        <w:tc>
          <w:tcPr>
            <w:tcW w:w="2160" w:type="dxa"/>
          </w:tcPr>
          <w:p w14:paraId="2CDED3E1" w14:textId="77777777" w:rsidR="002A3978" w:rsidRDefault="002A3978" w:rsidP="002A3978">
            <w:pPr>
              <w:rPr>
                <w:bCs/>
                <w:sz w:val="16"/>
              </w:rPr>
            </w:pPr>
          </w:p>
        </w:tc>
      </w:tr>
      <w:tr w:rsidR="002A3978" w14:paraId="096A5075" w14:textId="77777777" w:rsidTr="00992444">
        <w:tc>
          <w:tcPr>
            <w:tcW w:w="1435" w:type="dxa"/>
            <w:vMerge/>
          </w:tcPr>
          <w:p w14:paraId="0DA79EF1" w14:textId="77777777" w:rsidR="002A3978" w:rsidRDefault="002A3978" w:rsidP="002A3978">
            <w:pPr>
              <w:rPr>
                <w:bCs/>
                <w:sz w:val="16"/>
              </w:rPr>
            </w:pPr>
          </w:p>
        </w:tc>
        <w:tc>
          <w:tcPr>
            <w:tcW w:w="1440" w:type="dxa"/>
          </w:tcPr>
          <w:p w14:paraId="4EE757BE"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.span</w:t>
            </w:r>
            <w:proofErr w:type="gramEnd"/>
          </w:p>
        </w:tc>
        <w:tc>
          <w:tcPr>
            <w:tcW w:w="900" w:type="dxa"/>
          </w:tcPr>
          <w:p w14:paraId="72893F6A" w14:textId="3DB7CAAE" w:rsidR="002A3978" w:rsidRPr="002D08ED" w:rsidRDefault="002A3978" w:rsidP="002A3978">
            <w:pPr>
              <w:rPr>
                <w:bCs/>
                <w:sz w:val="16"/>
              </w:rPr>
            </w:pPr>
          </w:p>
        </w:tc>
        <w:tc>
          <w:tcPr>
            <w:tcW w:w="839" w:type="dxa"/>
          </w:tcPr>
          <w:p w14:paraId="1652CABC" w14:textId="77777777" w:rsidR="002A3978" w:rsidRDefault="002A3978" w:rsidP="002A3978">
            <w:pPr>
              <w:jc w:val="center"/>
            </w:pPr>
            <w:proofErr w:type="spellStart"/>
            <w:r>
              <w:rPr>
                <w:bCs/>
                <w:sz w:val="16"/>
              </w:rPr>
              <w:t>CStUpSt</w:t>
            </w:r>
            <w:proofErr w:type="spellEnd"/>
          </w:p>
        </w:tc>
        <w:tc>
          <w:tcPr>
            <w:tcW w:w="1591" w:type="dxa"/>
          </w:tcPr>
          <w:p w14:paraId="01384047" w14:textId="77777777" w:rsidR="002A3978" w:rsidRDefault="002A3978" w:rsidP="002A3978">
            <w:pPr>
              <w:rPr>
                <w:bCs/>
                <w:sz w:val="16"/>
              </w:rPr>
            </w:pPr>
            <w:r>
              <w:rPr>
                <w:bCs/>
                <w:sz w:val="16"/>
              </w:rPr>
              <w:t>16384</w:t>
            </w:r>
          </w:p>
        </w:tc>
        <w:tc>
          <w:tcPr>
            <w:tcW w:w="2160" w:type="dxa"/>
          </w:tcPr>
          <w:p w14:paraId="66069D30" w14:textId="77777777" w:rsidR="002A3978" w:rsidRDefault="002A3978" w:rsidP="002A3978">
            <w:pPr>
              <w:rPr>
                <w:bCs/>
                <w:sz w:val="16"/>
              </w:rPr>
            </w:pPr>
            <w:r>
              <w:rPr>
                <w:bCs/>
                <w:sz w:val="16"/>
              </w:rPr>
              <w:t>(Cal Result)</w:t>
            </w:r>
          </w:p>
        </w:tc>
        <w:tc>
          <w:tcPr>
            <w:tcW w:w="1350" w:type="dxa"/>
          </w:tcPr>
          <w:p w14:paraId="26C91986" w14:textId="77777777" w:rsidR="002A3978" w:rsidRDefault="002A3978" w:rsidP="002A3978">
            <w:pPr>
              <w:rPr>
                <w:bCs/>
                <w:sz w:val="16"/>
              </w:rPr>
            </w:pPr>
            <w:r>
              <w:rPr>
                <w:bCs/>
                <w:sz w:val="16"/>
              </w:rPr>
              <w:t>(Cal Result)</w:t>
            </w:r>
          </w:p>
        </w:tc>
        <w:tc>
          <w:tcPr>
            <w:tcW w:w="1530" w:type="dxa"/>
          </w:tcPr>
          <w:p w14:paraId="0BE4FBE1" w14:textId="77777777" w:rsidR="002A3978" w:rsidRDefault="002A3978" w:rsidP="002A3978">
            <w:pPr>
              <w:rPr>
                <w:bCs/>
                <w:sz w:val="16"/>
              </w:rPr>
            </w:pPr>
            <w:r>
              <w:rPr>
                <w:bCs/>
                <w:sz w:val="16"/>
              </w:rPr>
              <w:t>(Cal Result)</w:t>
            </w:r>
          </w:p>
        </w:tc>
        <w:tc>
          <w:tcPr>
            <w:tcW w:w="2160" w:type="dxa"/>
          </w:tcPr>
          <w:p w14:paraId="6A9FA42D" w14:textId="77777777" w:rsidR="002A3978" w:rsidRDefault="002A3978" w:rsidP="002A3978">
            <w:pPr>
              <w:rPr>
                <w:bCs/>
                <w:sz w:val="16"/>
              </w:rPr>
            </w:pPr>
          </w:p>
        </w:tc>
      </w:tr>
      <w:tr w:rsidR="002A3978" w14:paraId="49B3447E" w14:textId="77777777" w:rsidTr="00992444">
        <w:tc>
          <w:tcPr>
            <w:tcW w:w="1435" w:type="dxa"/>
            <w:vMerge/>
          </w:tcPr>
          <w:p w14:paraId="4E9D4084" w14:textId="77777777" w:rsidR="002A3978" w:rsidRDefault="002A3978" w:rsidP="002A3978">
            <w:pPr>
              <w:rPr>
                <w:bCs/>
                <w:sz w:val="16"/>
              </w:rPr>
            </w:pPr>
          </w:p>
        </w:tc>
        <w:tc>
          <w:tcPr>
            <w:tcW w:w="1440" w:type="dxa"/>
          </w:tcPr>
          <w:p w14:paraId="0955DACE" w14:textId="77777777" w:rsidR="002A3978" w:rsidRPr="002D08ED" w:rsidRDefault="002A3978" w:rsidP="002A3978">
            <w:pPr>
              <w:rPr>
                <w:bCs/>
                <w:sz w:val="16"/>
              </w:rPr>
            </w:pPr>
            <w:proofErr w:type="spellStart"/>
            <w:r w:rsidRPr="002D08ED">
              <w:rPr>
                <w:bCs/>
                <w:sz w:val="16"/>
              </w:rPr>
              <w:t>ChannelShift</w:t>
            </w:r>
            <w:proofErr w:type="spellEnd"/>
          </w:p>
        </w:tc>
        <w:tc>
          <w:tcPr>
            <w:tcW w:w="900" w:type="dxa"/>
          </w:tcPr>
          <w:p w14:paraId="01C0E1A5" w14:textId="51B0DE88" w:rsidR="002A3978" w:rsidRPr="002D08ED" w:rsidRDefault="002A3978" w:rsidP="002A3978">
            <w:pPr>
              <w:rPr>
                <w:bCs/>
                <w:sz w:val="16"/>
              </w:rPr>
            </w:pPr>
          </w:p>
        </w:tc>
        <w:tc>
          <w:tcPr>
            <w:tcW w:w="839" w:type="dxa"/>
          </w:tcPr>
          <w:p w14:paraId="5F9D3AAD" w14:textId="77777777" w:rsidR="002A3978" w:rsidRDefault="002A3978" w:rsidP="002A3978">
            <w:pPr>
              <w:jc w:val="center"/>
            </w:pPr>
            <w:proofErr w:type="spellStart"/>
            <w:r>
              <w:rPr>
                <w:bCs/>
                <w:sz w:val="16"/>
              </w:rPr>
              <w:t>CStUpSt</w:t>
            </w:r>
            <w:proofErr w:type="spellEnd"/>
          </w:p>
        </w:tc>
        <w:tc>
          <w:tcPr>
            <w:tcW w:w="1591" w:type="dxa"/>
          </w:tcPr>
          <w:p w14:paraId="2DE0E07C" w14:textId="77777777" w:rsidR="002A3978" w:rsidRDefault="002A3978" w:rsidP="002A3978">
            <w:pPr>
              <w:rPr>
                <w:bCs/>
                <w:sz w:val="16"/>
              </w:rPr>
            </w:pPr>
            <w:r>
              <w:rPr>
                <w:bCs/>
                <w:sz w:val="16"/>
              </w:rPr>
              <w:t>14</w:t>
            </w:r>
          </w:p>
        </w:tc>
        <w:tc>
          <w:tcPr>
            <w:tcW w:w="2160" w:type="dxa"/>
          </w:tcPr>
          <w:p w14:paraId="2710B32A" w14:textId="77777777" w:rsidR="002A3978" w:rsidRDefault="002A3978" w:rsidP="002A3978">
            <w:pPr>
              <w:rPr>
                <w:bCs/>
                <w:sz w:val="16"/>
              </w:rPr>
            </w:pPr>
            <w:r>
              <w:rPr>
                <w:bCs/>
                <w:sz w:val="16"/>
              </w:rPr>
              <w:t>(Cal Result)</w:t>
            </w:r>
          </w:p>
        </w:tc>
        <w:tc>
          <w:tcPr>
            <w:tcW w:w="1350" w:type="dxa"/>
          </w:tcPr>
          <w:p w14:paraId="46B61BFD" w14:textId="77777777" w:rsidR="002A3978" w:rsidRDefault="002A3978" w:rsidP="002A3978">
            <w:pPr>
              <w:rPr>
                <w:bCs/>
                <w:sz w:val="16"/>
              </w:rPr>
            </w:pPr>
            <w:r>
              <w:rPr>
                <w:bCs/>
                <w:sz w:val="16"/>
              </w:rPr>
              <w:t>(Cal Result)</w:t>
            </w:r>
          </w:p>
        </w:tc>
        <w:tc>
          <w:tcPr>
            <w:tcW w:w="1530" w:type="dxa"/>
          </w:tcPr>
          <w:p w14:paraId="535C888F" w14:textId="77777777" w:rsidR="002A3978" w:rsidRDefault="002A3978" w:rsidP="002A3978">
            <w:pPr>
              <w:rPr>
                <w:bCs/>
                <w:sz w:val="16"/>
              </w:rPr>
            </w:pPr>
            <w:r>
              <w:rPr>
                <w:bCs/>
                <w:sz w:val="16"/>
              </w:rPr>
              <w:t>(Cal Result)</w:t>
            </w:r>
          </w:p>
        </w:tc>
        <w:tc>
          <w:tcPr>
            <w:tcW w:w="2160" w:type="dxa"/>
          </w:tcPr>
          <w:p w14:paraId="1FEFB303" w14:textId="77777777" w:rsidR="002A3978" w:rsidRDefault="002A3978" w:rsidP="002A3978">
            <w:pPr>
              <w:rPr>
                <w:bCs/>
                <w:sz w:val="16"/>
              </w:rPr>
            </w:pPr>
          </w:p>
        </w:tc>
      </w:tr>
      <w:tr w:rsidR="002A3978" w14:paraId="5073D641" w14:textId="77777777" w:rsidTr="00992444">
        <w:trPr>
          <w:cantSplit/>
        </w:trPr>
        <w:tc>
          <w:tcPr>
            <w:tcW w:w="1435" w:type="dxa"/>
          </w:tcPr>
          <w:p w14:paraId="7D577DC5" w14:textId="77777777" w:rsidR="002A3978" w:rsidRPr="00F12EDB" w:rsidRDefault="002A3978" w:rsidP="002A3978">
            <w:pPr>
              <w:rPr>
                <w:bCs/>
                <w:sz w:val="16"/>
              </w:rPr>
            </w:pPr>
          </w:p>
        </w:tc>
        <w:tc>
          <w:tcPr>
            <w:tcW w:w="1440" w:type="dxa"/>
          </w:tcPr>
          <w:p w14:paraId="0E5AEFDE" w14:textId="77777777" w:rsidR="002A3978" w:rsidRDefault="002A3978" w:rsidP="002A3978">
            <w:pPr>
              <w:rPr>
                <w:bCs/>
                <w:sz w:val="16"/>
              </w:rPr>
            </w:pPr>
          </w:p>
        </w:tc>
        <w:tc>
          <w:tcPr>
            <w:tcW w:w="900" w:type="dxa"/>
          </w:tcPr>
          <w:p w14:paraId="2080F344" w14:textId="1C4E9947" w:rsidR="002A3978" w:rsidRDefault="002A3978" w:rsidP="002A3978">
            <w:pPr>
              <w:rPr>
                <w:bCs/>
                <w:sz w:val="16"/>
              </w:rPr>
            </w:pPr>
          </w:p>
        </w:tc>
        <w:tc>
          <w:tcPr>
            <w:tcW w:w="839" w:type="dxa"/>
          </w:tcPr>
          <w:p w14:paraId="0E01458F" w14:textId="77777777" w:rsidR="002A3978" w:rsidRDefault="002A3978" w:rsidP="002A3978">
            <w:pPr>
              <w:jc w:val="center"/>
              <w:rPr>
                <w:bCs/>
                <w:sz w:val="16"/>
              </w:rPr>
            </w:pPr>
          </w:p>
        </w:tc>
        <w:tc>
          <w:tcPr>
            <w:tcW w:w="1591" w:type="dxa"/>
          </w:tcPr>
          <w:p w14:paraId="61D627DC" w14:textId="77777777" w:rsidR="002A3978" w:rsidRDefault="002A3978" w:rsidP="002A3978">
            <w:pPr>
              <w:rPr>
                <w:bCs/>
                <w:sz w:val="16"/>
              </w:rPr>
            </w:pPr>
          </w:p>
        </w:tc>
        <w:tc>
          <w:tcPr>
            <w:tcW w:w="2160" w:type="dxa"/>
          </w:tcPr>
          <w:p w14:paraId="6FC40380" w14:textId="77777777" w:rsidR="002A3978" w:rsidRDefault="002A3978" w:rsidP="002A3978">
            <w:pPr>
              <w:rPr>
                <w:bCs/>
                <w:sz w:val="16"/>
              </w:rPr>
            </w:pPr>
          </w:p>
        </w:tc>
        <w:tc>
          <w:tcPr>
            <w:tcW w:w="1350" w:type="dxa"/>
          </w:tcPr>
          <w:p w14:paraId="4DC74ADF" w14:textId="77777777" w:rsidR="002A3978" w:rsidRDefault="002A3978" w:rsidP="002A3978">
            <w:pPr>
              <w:rPr>
                <w:bCs/>
                <w:sz w:val="16"/>
              </w:rPr>
            </w:pPr>
          </w:p>
        </w:tc>
        <w:tc>
          <w:tcPr>
            <w:tcW w:w="1530" w:type="dxa"/>
          </w:tcPr>
          <w:p w14:paraId="71903323" w14:textId="77777777" w:rsidR="002A3978" w:rsidRDefault="002A3978" w:rsidP="002A3978">
            <w:pPr>
              <w:rPr>
                <w:bCs/>
                <w:sz w:val="16"/>
              </w:rPr>
            </w:pPr>
          </w:p>
        </w:tc>
        <w:tc>
          <w:tcPr>
            <w:tcW w:w="2160" w:type="dxa"/>
          </w:tcPr>
          <w:p w14:paraId="4406B5A8" w14:textId="77777777" w:rsidR="002A3978" w:rsidRDefault="002A3978" w:rsidP="002A3978">
            <w:pPr>
              <w:rPr>
                <w:bCs/>
                <w:sz w:val="16"/>
              </w:rPr>
            </w:pPr>
          </w:p>
        </w:tc>
      </w:tr>
      <w:tr w:rsidR="002A3978" w14:paraId="3F01AFD7" w14:textId="77777777" w:rsidTr="00992444">
        <w:trPr>
          <w:cantSplit/>
        </w:trPr>
        <w:tc>
          <w:tcPr>
            <w:tcW w:w="1435" w:type="dxa"/>
          </w:tcPr>
          <w:p w14:paraId="06EF6EDB" w14:textId="77777777" w:rsidR="002A3978" w:rsidRPr="00F12EDB" w:rsidRDefault="002A3978" w:rsidP="002A3978">
            <w:pPr>
              <w:rPr>
                <w:bCs/>
                <w:sz w:val="16"/>
              </w:rPr>
            </w:pPr>
          </w:p>
        </w:tc>
        <w:tc>
          <w:tcPr>
            <w:tcW w:w="1440" w:type="dxa"/>
          </w:tcPr>
          <w:p w14:paraId="4476CACB" w14:textId="77777777" w:rsidR="002A3978" w:rsidRDefault="002A3978" w:rsidP="002A3978">
            <w:pPr>
              <w:rPr>
                <w:bCs/>
                <w:sz w:val="16"/>
              </w:rPr>
            </w:pPr>
          </w:p>
        </w:tc>
        <w:tc>
          <w:tcPr>
            <w:tcW w:w="900" w:type="dxa"/>
          </w:tcPr>
          <w:p w14:paraId="2A7C88F9" w14:textId="366B10F8" w:rsidR="002A3978" w:rsidRDefault="002A3978" w:rsidP="002A3978">
            <w:pPr>
              <w:rPr>
                <w:bCs/>
                <w:sz w:val="16"/>
              </w:rPr>
            </w:pPr>
          </w:p>
        </w:tc>
        <w:tc>
          <w:tcPr>
            <w:tcW w:w="839" w:type="dxa"/>
          </w:tcPr>
          <w:p w14:paraId="069F81E4" w14:textId="77777777" w:rsidR="002A3978" w:rsidRDefault="002A3978" w:rsidP="002A3978">
            <w:pPr>
              <w:jc w:val="center"/>
              <w:rPr>
                <w:bCs/>
                <w:sz w:val="16"/>
              </w:rPr>
            </w:pPr>
          </w:p>
        </w:tc>
        <w:tc>
          <w:tcPr>
            <w:tcW w:w="1591" w:type="dxa"/>
          </w:tcPr>
          <w:p w14:paraId="3046BB9B" w14:textId="77777777" w:rsidR="002A3978" w:rsidRDefault="002A3978" w:rsidP="002A3978">
            <w:pPr>
              <w:rPr>
                <w:bCs/>
                <w:sz w:val="16"/>
              </w:rPr>
            </w:pPr>
          </w:p>
        </w:tc>
        <w:tc>
          <w:tcPr>
            <w:tcW w:w="2160" w:type="dxa"/>
          </w:tcPr>
          <w:p w14:paraId="2497F07E" w14:textId="77777777" w:rsidR="002A3978" w:rsidRDefault="002A3978" w:rsidP="002A3978">
            <w:pPr>
              <w:rPr>
                <w:bCs/>
                <w:sz w:val="16"/>
              </w:rPr>
            </w:pPr>
          </w:p>
        </w:tc>
        <w:tc>
          <w:tcPr>
            <w:tcW w:w="1350" w:type="dxa"/>
          </w:tcPr>
          <w:p w14:paraId="73F1DAAD" w14:textId="77777777" w:rsidR="002A3978" w:rsidRDefault="002A3978" w:rsidP="002A3978">
            <w:pPr>
              <w:rPr>
                <w:bCs/>
                <w:sz w:val="16"/>
              </w:rPr>
            </w:pPr>
          </w:p>
        </w:tc>
        <w:tc>
          <w:tcPr>
            <w:tcW w:w="1530" w:type="dxa"/>
          </w:tcPr>
          <w:p w14:paraId="205F14F0" w14:textId="77777777" w:rsidR="002A3978" w:rsidRDefault="002A3978" w:rsidP="002A3978">
            <w:pPr>
              <w:rPr>
                <w:bCs/>
                <w:sz w:val="16"/>
              </w:rPr>
            </w:pPr>
          </w:p>
        </w:tc>
        <w:tc>
          <w:tcPr>
            <w:tcW w:w="2160" w:type="dxa"/>
          </w:tcPr>
          <w:p w14:paraId="7AB2F8DA" w14:textId="77777777" w:rsidR="002A3978" w:rsidRDefault="002A3978" w:rsidP="002A3978">
            <w:pPr>
              <w:rPr>
                <w:bCs/>
                <w:sz w:val="16"/>
              </w:rPr>
            </w:pPr>
          </w:p>
        </w:tc>
      </w:tr>
      <w:tr w:rsidR="002A3978" w14:paraId="7E304DCA" w14:textId="77777777" w:rsidTr="00992444">
        <w:trPr>
          <w:cantSplit/>
        </w:trPr>
        <w:tc>
          <w:tcPr>
            <w:tcW w:w="1435" w:type="dxa"/>
          </w:tcPr>
          <w:p w14:paraId="3EC3B3A1" w14:textId="77777777" w:rsidR="002A3978" w:rsidRPr="00F12EDB" w:rsidRDefault="002A3978" w:rsidP="002A3978">
            <w:pPr>
              <w:rPr>
                <w:bCs/>
                <w:sz w:val="16"/>
              </w:rPr>
            </w:pPr>
          </w:p>
        </w:tc>
        <w:tc>
          <w:tcPr>
            <w:tcW w:w="1440" w:type="dxa"/>
          </w:tcPr>
          <w:p w14:paraId="64A20372" w14:textId="77777777" w:rsidR="002A3978" w:rsidRDefault="002A3978" w:rsidP="002A3978">
            <w:pPr>
              <w:rPr>
                <w:bCs/>
                <w:sz w:val="16"/>
              </w:rPr>
            </w:pPr>
          </w:p>
        </w:tc>
        <w:tc>
          <w:tcPr>
            <w:tcW w:w="900" w:type="dxa"/>
          </w:tcPr>
          <w:p w14:paraId="74CF103C" w14:textId="202FCB96" w:rsidR="002A3978" w:rsidRDefault="002A3978" w:rsidP="002A3978">
            <w:pPr>
              <w:rPr>
                <w:bCs/>
                <w:sz w:val="16"/>
              </w:rPr>
            </w:pPr>
          </w:p>
        </w:tc>
        <w:tc>
          <w:tcPr>
            <w:tcW w:w="839" w:type="dxa"/>
          </w:tcPr>
          <w:p w14:paraId="46AECB74" w14:textId="77777777" w:rsidR="002A3978" w:rsidRDefault="002A3978" w:rsidP="002A3978">
            <w:pPr>
              <w:jc w:val="center"/>
              <w:rPr>
                <w:bCs/>
                <w:sz w:val="16"/>
              </w:rPr>
            </w:pPr>
          </w:p>
        </w:tc>
        <w:tc>
          <w:tcPr>
            <w:tcW w:w="1591" w:type="dxa"/>
          </w:tcPr>
          <w:p w14:paraId="3ABFEC25" w14:textId="77777777" w:rsidR="002A3978" w:rsidRDefault="002A3978" w:rsidP="002A3978">
            <w:pPr>
              <w:rPr>
                <w:bCs/>
                <w:sz w:val="16"/>
              </w:rPr>
            </w:pPr>
          </w:p>
        </w:tc>
        <w:tc>
          <w:tcPr>
            <w:tcW w:w="2160" w:type="dxa"/>
          </w:tcPr>
          <w:p w14:paraId="6FD31A76" w14:textId="77777777" w:rsidR="002A3978" w:rsidRDefault="002A3978" w:rsidP="002A3978">
            <w:pPr>
              <w:rPr>
                <w:bCs/>
                <w:sz w:val="16"/>
              </w:rPr>
            </w:pPr>
          </w:p>
        </w:tc>
        <w:tc>
          <w:tcPr>
            <w:tcW w:w="1350" w:type="dxa"/>
          </w:tcPr>
          <w:p w14:paraId="10AB049A" w14:textId="77777777" w:rsidR="002A3978" w:rsidRDefault="002A3978" w:rsidP="002A3978">
            <w:pPr>
              <w:rPr>
                <w:bCs/>
                <w:sz w:val="16"/>
              </w:rPr>
            </w:pPr>
          </w:p>
        </w:tc>
        <w:tc>
          <w:tcPr>
            <w:tcW w:w="1530" w:type="dxa"/>
          </w:tcPr>
          <w:p w14:paraId="0BDC326F" w14:textId="77777777" w:rsidR="002A3978" w:rsidRDefault="002A3978" w:rsidP="002A3978">
            <w:pPr>
              <w:rPr>
                <w:bCs/>
                <w:sz w:val="16"/>
              </w:rPr>
            </w:pPr>
          </w:p>
        </w:tc>
        <w:tc>
          <w:tcPr>
            <w:tcW w:w="2160" w:type="dxa"/>
          </w:tcPr>
          <w:p w14:paraId="19877F6E" w14:textId="77777777" w:rsidR="002A3978" w:rsidRDefault="002A3978" w:rsidP="002A3978">
            <w:pPr>
              <w:rPr>
                <w:bCs/>
                <w:sz w:val="16"/>
              </w:rPr>
            </w:pPr>
          </w:p>
        </w:tc>
      </w:tr>
      <w:tr w:rsidR="002A3978" w14:paraId="614F63B0" w14:textId="77777777" w:rsidTr="00992444">
        <w:trPr>
          <w:cantSplit/>
        </w:trPr>
        <w:tc>
          <w:tcPr>
            <w:tcW w:w="1435" w:type="dxa"/>
          </w:tcPr>
          <w:p w14:paraId="741F2BBB" w14:textId="77777777" w:rsidR="002A3978" w:rsidRDefault="002A3978" w:rsidP="002A3978">
            <w:pPr>
              <w:rPr>
                <w:bCs/>
                <w:sz w:val="16"/>
              </w:rPr>
            </w:pPr>
            <w:bookmarkStart w:id="754" w:name="sensortype_hart"/>
            <w:bookmarkEnd w:id="754"/>
            <w:proofErr w:type="spellStart"/>
            <w:r w:rsidRPr="00F12EDB">
              <w:rPr>
                <w:bCs/>
                <w:sz w:val="16"/>
              </w:rPr>
              <w:t>SensorType</w:t>
            </w:r>
            <w:proofErr w:type="spellEnd"/>
          </w:p>
          <w:p w14:paraId="1E252C61" w14:textId="1FE04C70" w:rsidR="002A3978" w:rsidRPr="00F12EDB" w:rsidRDefault="002A3978" w:rsidP="002A3978">
            <w:pPr>
              <w:rPr>
                <w:bCs/>
                <w:sz w:val="16"/>
              </w:rPr>
            </w:pPr>
            <w:r>
              <w:rPr>
                <w:bCs/>
                <w:sz w:val="16"/>
              </w:rPr>
              <w:t xml:space="preserve">See also </w:t>
            </w:r>
            <w:hyperlink w:anchor="sensortype" w:history="1">
              <w:proofErr w:type="spellStart"/>
              <w:r w:rsidRPr="001E6C8A">
                <w:rPr>
                  <w:rStyle w:val="Hyperlink"/>
                  <w:bCs/>
                  <w:sz w:val="16"/>
                </w:rPr>
                <w:t>sensortype</w:t>
              </w:r>
              <w:proofErr w:type="spellEnd"/>
            </w:hyperlink>
          </w:p>
        </w:tc>
        <w:tc>
          <w:tcPr>
            <w:tcW w:w="1440" w:type="dxa"/>
          </w:tcPr>
          <w:p w14:paraId="55224EA4" w14:textId="77777777" w:rsidR="002A3978" w:rsidRDefault="002A3978" w:rsidP="002A3978">
            <w:pPr>
              <w:rPr>
                <w:bCs/>
                <w:sz w:val="16"/>
              </w:rPr>
            </w:pPr>
            <w:r>
              <w:rPr>
                <w:bCs/>
                <w:sz w:val="16"/>
              </w:rPr>
              <w:t>171.248</w:t>
            </w:r>
          </w:p>
        </w:tc>
        <w:tc>
          <w:tcPr>
            <w:tcW w:w="900" w:type="dxa"/>
          </w:tcPr>
          <w:p w14:paraId="13245198" w14:textId="2D41ECB3" w:rsidR="002A3978" w:rsidRDefault="002A3978" w:rsidP="002A3978">
            <w:pPr>
              <w:rPr>
                <w:bCs/>
                <w:sz w:val="16"/>
              </w:rPr>
            </w:pPr>
          </w:p>
        </w:tc>
        <w:tc>
          <w:tcPr>
            <w:tcW w:w="839" w:type="dxa"/>
          </w:tcPr>
          <w:p w14:paraId="735AEB37" w14:textId="61D685BA" w:rsidR="002A3978" w:rsidRDefault="002A3978" w:rsidP="002A3978">
            <w:pPr>
              <w:jc w:val="center"/>
              <w:rPr>
                <w:bCs/>
                <w:sz w:val="16"/>
              </w:rPr>
            </w:pPr>
            <w:r>
              <w:rPr>
                <w:bCs/>
                <w:sz w:val="16"/>
              </w:rPr>
              <w:t>170.248</w:t>
            </w:r>
          </w:p>
        </w:tc>
        <w:tc>
          <w:tcPr>
            <w:tcW w:w="1591" w:type="dxa"/>
          </w:tcPr>
          <w:p w14:paraId="01FE8343" w14:textId="77777777" w:rsidR="002A3978" w:rsidRDefault="002A3978" w:rsidP="002A3978">
            <w:pPr>
              <w:rPr>
                <w:bCs/>
                <w:sz w:val="16"/>
              </w:rPr>
            </w:pPr>
          </w:p>
        </w:tc>
        <w:tc>
          <w:tcPr>
            <w:tcW w:w="2160" w:type="dxa"/>
          </w:tcPr>
          <w:p w14:paraId="1BFE5292" w14:textId="77777777" w:rsidR="002A3978" w:rsidRDefault="002A3978" w:rsidP="002A3978">
            <w:pPr>
              <w:rPr>
                <w:bCs/>
                <w:sz w:val="16"/>
              </w:rPr>
            </w:pPr>
          </w:p>
        </w:tc>
        <w:tc>
          <w:tcPr>
            <w:tcW w:w="1350" w:type="dxa"/>
          </w:tcPr>
          <w:p w14:paraId="06B26B7C" w14:textId="77777777" w:rsidR="002A3978" w:rsidRDefault="002A3978" w:rsidP="002A3978">
            <w:pPr>
              <w:rPr>
                <w:bCs/>
                <w:sz w:val="16"/>
              </w:rPr>
            </w:pPr>
          </w:p>
        </w:tc>
        <w:tc>
          <w:tcPr>
            <w:tcW w:w="1530" w:type="dxa"/>
          </w:tcPr>
          <w:p w14:paraId="05D22042" w14:textId="77777777" w:rsidR="002A3978" w:rsidRDefault="002A3978" w:rsidP="002A3978">
            <w:pPr>
              <w:rPr>
                <w:bCs/>
                <w:sz w:val="16"/>
              </w:rPr>
            </w:pPr>
          </w:p>
        </w:tc>
        <w:tc>
          <w:tcPr>
            <w:tcW w:w="2160" w:type="dxa"/>
          </w:tcPr>
          <w:p w14:paraId="692C3DE5" w14:textId="77777777" w:rsidR="002A3978" w:rsidRDefault="002A3978" w:rsidP="002A3978">
            <w:pPr>
              <w:rPr>
                <w:bCs/>
                <w:sz w:val="16"/>
              </w:rPr>
            </w:pPr>
          </w:p>
        </w:tc>
      </w:tr>
      <w:tr w:rsidR="002A3978" w14:paraId="3734A4CF" w14:textId="77777777" w:rsidTr="00992444">
        <w:trPr>
          <w:cantSplit/>
        </w:trPr>
        <w:tc>
          <w:tcPr>
            <w:tcW w:w="1435" w:type="dxa"/>
          </w:tcPr>
          <w:p w14:paraId="3DB04D8D" w14:textId="77777777" w:rsidR="002A3978" w:rsidRPr="00F12EDB" w:rsidRDefault="002A3978" w:rsidP="002A3978">
            <w:pPr>
              <w:rPr>
                <w:bCs/>
                <w:sz w:val="16"/>
              </w:rPr>
            </w:pPr>
          </w:p>
        </w:tc>
        <w:tc>
          <w:tcPr>
            <w:tcW w:w="1440" w:type="dxa"/>
          </w:tcPr>
          <w:p w14:paraId="0AF32793" w14:textId="77777777" w:rsidR="002A3978" w:rsidRDefault="002A3978" w:rsidP="002A3978">
            <w:pPr>
              <w:rPr>
                <w:bCs/>
                <w:sz w:val="16"/>
              </w:rPr>
            </w:pPr>
            <w:r>
              <w:rPr>
                <w:bCs/>
                <w:sz w:val="16"/>
              </w:rPr>
              <w:t>Is remote position sensor</w:t>
            </w:r>
          </w:p>
        </w:tc>
        <w:tc>
          <w:tcPr>
            <w:tcW w:w="900" w:type="dxa"/>
          </w:tcPr>
          <w:p w14:paraId="2F9BE24E" w14:textId="53A20DAA" w:rsidR="002A3978" w:rsidRDefault="002A3978" w:rsidP="002A3978">
            <w:pPr>
              <w:rPr>
                <w:bCs/>
                <w:sz w:val="16"/>
              </w:rPr>
            </w:pPr>
          </w:p>
        </w:tc>
        <w:tc>
          <w:tcPr>
            <w:tcW w:w="839" w:type="dxa"/>
          </w:tcPr>
          <w:p w14:paraId="0A459A23" w14:textId="77777777" w:rsidR="002A3978" w:rsidRDefault="002A3978" w:rsidP="002A3978">
            <w:pPr>
              <w:jc w:val="center"/>
              <w:rPr>
                <w:bCs/>
                <w:sz w:val="16"/>
              </w:rPr>
            </w:pPr>
          </w:p>
        </w:tc>
        <w:tc>
          <w:tcPr>
            <w:tcW w:w="1591" w:type="dxa"/>
          </w:tcPr>
          <w:p w14:paraId="2B36F55A" w14:textId="77777777" w:rsidR="002A3978" w:rsidRDefault="002A3978" w:rsidP="002A3978">
            <w:pPr>
              <w:rPr>
                <w:bCs/>
                <w:sz w:val="16"/>
              </w:rPr>
            </w:pPr>
            <w:r>
              <w:rPr>
                <w:bCs/>
                <w:sz w:val="16"/>
              </w:rPr>
              <w:t>False</w:t>
            </w:r>
          </w:p>
        </w:tc>
        <w:tc>
          <w:tcPr>
            <w:tcW w:w="2160" w:type="dxa"/>
          </w:tcPr>
          <w:p w14:paraId="766F3FDB" w14:textId="77777777" w:rsidR="002A3978" w:rsidRDefault="002A3978" w:rsidP="002A3978">
            <w:pPr>
              <w:rPr>
                <w:bCs/>
                <w:sz w:val="16"/>
              </w:rPr>
            </w:pPr>
            <w:r>
              <w:rPr>
                <w:bCs/>
                <w:sz w:val="16"/>
              </w:rPr>
              <w:t>False</w:t>
            </w:r>
          </w:p>
        </w:tc>
        <w:tc>
          <w:tcPr>
            <w:tcW w:w="1350" w:type="dxa"/>
          </w:tcPr>
          <w:p w14:paraId="24F19D4F" w14:textId="77777777" w:rsidR="002A3978" w:rsidRDefault="002A3978" w:rsidP="002A3978">
            <w:pPr>
              <w:rPr>
                <w:bCs/>
                <w:sz w:val="16"/>
              </w:rPr>
            </w:pPr>
            <w:r>
              <w:rPr>
                <w:bCs/>
                <w:sz w:val="16"/>
              </w:rPr>
              <w:t>False</w:t>
            </w:r>
          </w:p>
        </w:tc>
        <w:tc>
          <w:tcPr>
            <w:tcW w:w="1530" w:type="dxa"/>
          </w:tcPr>
          <w:p w14:paraId="642CB723" w14:textId="77777777" w:rsidR="002A3978" w:rsidRDefault="002A3978" w:rsidP="002A3978">
            <w:pPr>
              <w:rPr>
                <w:bCs/>
                <w:sz w:val="16"/>
                <w:szCs w:val="16"/>
              </w:rPr>
            </w:pPr>
            <w:r>
              <w:rPr>
                <w:bCs/>
                <w:sz w:val="16"/>
                <w:szCs w:val="16"/>
              </w:rPr>
              <w:t>Per Valve or user configuration</w:t>
            </w:r>
          </w:p>
          <w:p w14:paraId="227AB8F2" w14:textId="77777777" w:rsidR="002A3978" w:rsidRDefault="002A3978" w:rsidP="002A3978">
            <w:pPr>
              <w:rPr>
                <w:bCs/>
                <w:sz w:val="16"/>
              </w:rPr>
            </w:pPr>
            <w:r w:rsidDel="008753D7">
              <w:rPr>
                <w:bCs/>
                <w:sz w:val="16"/>
                <w:szCs w:val="16"/>
              </w:rPr>
              <w:t xml:space="preserve"> </w:t>
            </w:r>
          </w:p>
        </w:tc>
        <w:tc>
          <w:tcPr>
            <w:tcW w:w="2160" w:type="dxa"/>
          </w:tcPr>
          <w:p w14:paraId="5915DFB9" w14:textId="77777777" w:rsidR="002A3978" w:rsidRDefault="002A3978" w:rsidP="002A3978">
            <w:pPr>
              <w:pStyle w:val="HTMLPreformatted"/>
              <w:shd w:val="clear" w:color="auto" w:fill="FFFFFF"/>
              <w:rPr>
                <w:bCs/>
                <w:sz w:val="16"/>
              </w:rPr>
            </w:pPr>
            <w:r>
              <w:rPr>
                <w:bCs/>
                <w:sz w:val="16"/>
              </w:rPr>
              <w:t>Should be set through the FF command when mounted on the valve.</w:t>
            </w:r>
          </w:p>
        </w:tc>
      </w:tr>
      <w:tr w:rsidR="002A3978" w14:paraId="11B49281" w14:textId="77777777" w:rsidTr="00992444">
        <w:trPr>
          <w:cantSplit/>
        </w:trPr>
        <w:tc>
          <w:tcPr>
            <w:tcW w:w="1435" w:type="dxa"/>
          </w:tcPr>
          <w:p w14:paraId="79A3628D" w14:textId="77777777" w:rsidR="002A3978" w:rsidRPr="00F12EDB" w:rsidRDefault="002A3978" w:rsidP="002A3978">
            <w:pPr>
              <w:rPr>
                <w:bCs/>
                <w:sz w:val="16"/>
              </w:rPr>
            </w:pPr>
          </w:p>
        </w:tc>
        <w:tc>
          <w:tcPr>
            <w:tcW w:w="1440" w:type="dxa"/>
          </w:tcPr>
          <w:p w14:paraId="55D125C0" w14:textId="77777777" w:rsidR="002A3978" w:rsidRDefault="002A3978" w:rsidP="002A3978">
            <w:pPr>
              <w:rPr>
                <w:bCs/>
                <w:sz w:val="16"/>
              </w:rPr>
            </w:pPr>
          </w:p>
        </w:tc>
        <w:tc>
          <w:tcPr>
            <w:tcW w:w="900" w:type="dxa"/>
          </w:tcPr>
          <w:p w14:paraId="0C08B4C3" w14:textId="13A5AC56" w:rsidR="002A3978" w:rsidRDefault="002A3978" w:rsidP="002A3978">
            <w:pPr>
              <w:rPr>
                <w:bCs/>
                <w:sz w:val="16"/>
              </w:rPr>
            </w:pPr>
          </w:p>
        </w:tc>
        <w:tc>
          <w:tcPr>
            <w:tcW w:w="839" w:type="dxa"/>
          </w:tcPr>
          <w:p w14:paraId="450B41EE" w14:textId="77777777" w:rsidR="002A3978" w:rsidRDefault="002A3978" w:rsidP="002A3978">
            <w:pPr>
              <w:jc w:val="center"/>
              <w:rPr>
                <w:bCs/>
                <w:sz w:val="16"/>
              </w:rPr>
            </w:pPr>
          </w:p>
        </w:tc>
        <w:tc>
          <w:tcPr>
            <w:tcW w:w="1591" w:type="dxa"/>
          </w:tcPr>
          <w:p w14:paraId="5BED1DED" w14:textId="77777777" w:rsidR="002A3978" w:rsidRDefault="002A3978" w:rsidP="002A3978">
            <w:pPr>
              <w:rPr>
                <w:bCs/>
                <w:sz w:val="16"/>
              </w:rPr>
            </w:pPr>
          </w:p>
        </w:tc>
        <w:tc>
          <w:tcPr>
            <w:tcW w:w="2160" w:type="dxa"/>
          </w:tcPr>
          <w:p w14:paraId="32A1FE77" w14:textId="77777777" w:rsidR="002A3978" w:rsidRDefault="002A3978" w:rsidP="002A3978">
            <w:pPr>
              <w:rPr>
                <w:bCs/>
                <w:sz w:val="16"/>
              </w:rPr>
            </w:pPr>
          </w:p>
        </w:tc>
        <w:tc>
          <w:tcPr>
            <w:tcW w:w="1350" w:type="dxa"/>
          </w:tcPr>
          <w:p w14:paraId="0BABEE41" w14:textId="77777777" w:rsidR="002A3978" w:rsidRDefault="002A3978" w:rsidP="002A3978">
            <w:pPr>
              <w:rPr>
                <w:bCs/>
                <w:sz w:val="16"/>
              </w:rPr>
            </w:pPr>
          </w:p>
        </w:tc>
        <w:tc>
          <w:tcPr>
            <w:tcW w:w="1530" w:type="dxa"/>
          </w:tcPr>
          <w:p w14:paraId="5DDFF0FA" w14:textId="77777777" w:rsidR="002A3978" w:rsidRDefault="002A3978" w:rsidP="002A3978">
            <w:pPr>
              <w:rPr>
                <w:bCs/>
                <w:sz w:val="16"/>
              </w:rPr>
            </w:pPr>
          </w:p>
        </w:tc>
        <w:tc>
          <w:tcPr>
            <w:tcW w:w="2160" w:type="dxa"/>
          </w:tcPr>
          <w:p w14:paraId="732C9DF4" w14:textId="77777777" w:rsidR="002A3978" w:rsidRDefault="002A3978" w:rsidP="002A3978">
            <w:pPr>
              <w:rPr>
                <w:bCs/>
                <w:sz w:val="16"/>
              </w:rPr>
            </w:pPr>
          </w:p>
        </w:tc>
      </w:tr>
      <w:tr w:rsidR="002A3978" w14:paraId="0326525B" w14:textId="77777777" w:rsidTr="00992444">
        <w:trPr>
          <w:cantSplit/>
        </w:trPr>
        <w:tc>
          <w:tcPr>
            <w:tcW w:w="1435" w:type="dxa"/>
          </w:tcPr>
          <w:p w14:paraId="576511E3" w14:textId="38BCE565" w:rsidR="002A3978" w:rsidRDefault="002A3978" w:rsidP="002A3978">
            <w:pPr>
              <w:rPr>
                <w:bCs/>
                <w:sz w:val="16"/>
              </w:rPr>
            </w:pPr>
            <w:proofErr w:type="spellStart"/>
            <w:r w:rsidRPr="00F12EDB">
              <w:rPr>
                <w:bCs/>
                <w:sz w:val="16"/>
              </w:rPr>
              <w:t>posext_TCalRow</w:t>
            </w:r>
            <w:proofErr w:type="spellEnd"/>
          </w:p>
        </w:tc>
        <w:tc>
          <w:tcPr>
            <w:tcW w:w="1440" w:type="dxa"/>
          </w:tcPr>
          <w:p w14:paraId="6C04EA84" w14:textId="77777777"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r>
              <w:rPr>
                <w:color w:val="000000"/>
                <w:sz w:val="16"/>
                <w:szCs w:val="16"/>
                <w:shd w:val="clear" w:color="auto" w:fill="FFFFFF"/>
              </w:rPr>
              <w:t>233.10</w:t>
            </w:r>
          </w:p>
        </w:tc>
        <w:tc>
          <w:tcPr>
            <w:tcW w:w="900" w:type="dxa"/>
          </w:tcPr>
          <w:p w14:paraId="5B6C260D" w14:textId="04632EBE"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p>
        </w:tc>
        <w:tc>
          <w:tcPr>
            <w:tcW w:w="839" w:type="dxa"/>
          </w:tcPr>
          <w:p w14:paraId="5EFCB2D6" w14:textId="0E136D41" w:rsidR="002A3978" w:rsidRDefault="002A3978" w:rsidP="002A3978">
            <w:pPr>
              <w:jc w:val="center"/>
              <w:rPr>
                <w:bCs/>
                <w:sz w:val="16"/>
              </w:rPr>
            </w:pPr>
            <w:r>
              <w:rPr>
                <w:bCs/>
                <w:sz w:val="16"/>
              </w:rPr>
              <w:t>236.10</w:t>
            </w:r>
          </w:p>
        </w:tc>
        <w:tc>
          <w:tcPr>
            <w:tcW w:w="1591" w:type="dxa"/>
          </w:tcPr>
          <w:p w14:paraId="1F65AE16" w14:textId="77777777" w:rsidR="002A3978" w:rsidRDefault="002A3978" w:rsidP="002A3978">
            <w:pPr>
              <w:rPr>
                <w:bCs/>
                <w:sz w:val="16"/>
              </w:rPr>
            </w:pPr>
          </w:p>
        </w:tc>
        <w:tc>
          <w:tcPr>
            <w:tcW w:w="2160" w:type="dxa"/>
          </w:tcPr>
          <w:p w14:paraId="1AD43C84" w14:textId="77777777" w:rsidR="002A3978" w:rsidRDefault="002A3978" w:rsidP="002A3978">
            <w:pPr>
              <w:rPr>
                <w:bCs/>
                <w:sz w:val="16"/>
              </w:rPr>
            </w:pPr>
          </w:p>
        </w:tc>
        <w:tc>
          <w:tcPr>
            <w:tcW w:w="1350" w:type="dxa"/>
          </w:tcPr>
          <w:p w14:paraId="5B22421C" w14:textId="77777777" w:rsidR="002A3978" w:rsidRDefault="002A3978" w:rsidP="002A3978">
            <w:pPr>
              <w:rPr>
                <w:bCs/>
                <w:sz w:val="16"/>
              </w:rPr>
            </w:pPr>
          </w:p>
        </w:tc>
        <w:tc>
          <w:tcPr>
            <w:tcW w:w="1530" w:type="dxa"/>
          </w:tcPr>
          <w:p w14:paraId="4C4F01D1" w14:textId="77777777" w:rsidR="002A3978" w:rsidRDefault="002A3978" w:rsidP="002A3978">
            <w:pPr>
              <w:rPr>
                <w:bCs/>
                <w:sz w:val="16"/>
              </w:rPr>
            </w:pPr>
          </w:p>
        </w:tc>
        <w:tc>
          <w:tcPr>
            <w:tcW w:w="2160" w:type="dxa"/>
          </w:tcPr>
          <w:p w14:paraId="0E057A02" w14:textId="77777777" w:rsidR="002A3978" w:rsidRDefault="002A3978" w:rsidP="002A3978">
            <w:pPr>
              <w:rPr>
                <w:bCs/>
                <w:sz w:val="16"/>
              </w:rPr>
            </w:pPr>
            <w:r>
              <w:rPr>
                <w:bCs/>
                <w:sz w:val="16"/>
              </w:rPr>
              <w:t>To be set during calibration</w:t>
            </w:r>
          </w:p>
        </w:tc>
      </w:tr>
      <w:tr w:rsidR="002A3978" w14:paraId="20C5B0A4" w14:textId="77777777" w:rsidTr="00992444">
        <w:tc>
          <w:tcPr>
            <w:tcW w:w="1435" w:type="dxa"/>
            <w:vMerge w:val="restart"/>
          </w:tcPr>
          <w:p w14:paraId="7032264D" w14:textId="3D47F5D0" w:rsidR="002A3978" w:rsidRDefault="002A3978" w:rsidP="002A3978">
            <w:pPr>
              <w:rPr>
                <w:bCs/>
                <w:sz w:val="16"/>
              </w:rPr>
            </w:pPr>
          </w:p>
        </w:tc>
        <w:tc>
          <w:tcPr>
            <w:tcW w:w="1440" w:type="dxa"/>
          </w:tcPr>
          <w:p w14:paraId="327317C2"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.offset</w:t>
            </w:r>
            <w:proofErr w:type="gramEnd"/>
          </w:p>
        </w:tc>
        <w:tc>
          <w:tcPr>
            <w:tcW w:w="900" w:type="dxa"/>
          </w:tcPr>
          <w:p w14:paraId="4EF44F7C" w14:textId="2FF70477" w:rsidR="002A3978" w:rsidRPr="002D08ED" w:rsidRDefault="002A3978" w:rsidP="002A3978">
            <w:pPr>
              <w:rPr>
                <w:bCs/>
                <w:sz w:val="16"/>
              </w:rPr>
            </w:pPr>
          </w:p>
        </w:tc>
        <w:tc>
          <w:tcPr>
            <w:tcW w:w="839" w:type="dxa"/>
          </w:tcPr>
          <w:p w14:paraId="0D9A2E07" w14:textId="77777777" w:rsidR="002A3978" w:rsidRDefault="002A3978" w:rsidP="002A3978">
            <w:pPr>
              <w:jc w:val="center"/>
              <w:rPr>
                <w:bCs/>
                <w:sz w:val="16"/>
              </w:rPr>
            </w:pPr>
            <w:proofErr w:type="spellStart"/>
            <w:r>
              <w:rPr>
                <w:bCs/>
                <w:sz w:val="16"/>
              </w:rPr>
              <w:t>CStUpSt</w:t>
            </w:r>
            <w:proofErr w:type="spellEnd"/>
          </w:p>
        </w:tc>
        <w:tc>
          <w:tcPr>
            <w:tcW w:w="1591" w:type="dxa"/>
          </w:tcPr>
          <w:p w14:paraId="6EE47E2F" w14:textId="77777777" w:rsidR="002A3978" w:rsidRDefault="002A3978" w:rsidP="002A3978">
            <w:pPr>
              <w:rPr>
                <w:bCs/>
                <w:sz w:val="16"/>
              </w:rPr>
            </w:pPr>
            <w:r>
              <w:rPr>
                <w:bCs/>
                <w:sz w:val="16"/>
              </w:rPr>
              <w:t>0</w:t>
            </w:r>
          </w:p>
        </w:tc>
        <w:tc>
          <w:tcPr>
            <w:tcW w:w="2160" w:type="dxa"/>
          </w:tcPr>
          <w:p w14:paraId="4EC9C164" w14:textId="77777777" w:rsidR="002A3978" w:rsidRDefault="002A3978" w:rsidP="002A3978">
            <w:pPr>
              <w:rPr>
                <w:bCs/>
                <w:sz w:val="16"/>
              </w:rPr>
            </w:pPr>
            <w:r>
              <w:rPr>
                <w:bCs/>
                <w:sz w:val="16"/>
              </w:rPr>
              <w:t>(Cal Result)</w:t>
            </w:r>
          </w:p>
        </w:tc>
        <w:tc>
          <w:tcPr>
            <w:tcW w:w="1350" w:type="dxa"/>
          </w:tcPr>
          <w:p w14:paraId="2D0CFDF5" w14:textId="77777777" w:rsidR="002A3978" w:rsidRDefault="002A3978" w:rsidP="002A3978">
            <w:pPr>
              <w:rPr>
                <w:bCs/>
                <w:sz w:val="16"/>
              </w:rPr>
            </w:pPr>
            <w:r>
              <w:rPr>
                <w:bCs/>
                <w:sz w:val="16"/>
              </w:rPr>
              <w:t>(Cal Result)</w:t>
            </w:r>
          </w:p>
        </w:tc>
        <w:tc>
          <w:tcPr>
            <w:tcW w:w="1530" w:type="dxa"/>
          </w:tcPr>
          <w:p w14:paraId="667777AB" w14:textId="77777777" w:rsidR="002A3978" w:rsidRDefault="002A3978" w:rsidP="002A3978">
            <w:pPr>
              <w:rPr>
                <w:bCs/>
                <w:sz w:val="16"/>
              </w:rPr>
            </w:pPr>
            <w:r>
              <w:rPr>
                <w:bCs/>
                <w:sz w:val="16"/>
              </w:rPr>
              <w:t>(Cal Result)</w:t>
            </w:r>
          </w:p>
        </w:tc>
        <w:tc>
          <w:tcPr>
            <w:tcW w:w="2160" w:type="dxa"/>
          </w:tcPr>
          <w:p w14:paraId="1036C8E5" w14:textId="7E62DFB8" w:rsidR="002A3978" w:rsidRDefault="002A3978" w:rsidP="002A3978">
            <w:pPr>
              <w:rPr>
                <w:bCs/>
                <w:sz w:val="16"/>
              </w:rPr>
            </w:pPr>
          </w:p>
        </w:tc>
      </w:tr>
      <w:tr w:rsidR="002A3978" w14:paraId="7507F010" w14:textId="77777777" w:rsidTr="00992444">
        <w:tc>
          <w:tcPr>
            <w:tcW w:w="1435" w:type="dxa"/>
            <w:vMerge/>
          </w:tcPr>
          <w:p w14:paraId="5B1646F0" w14:textId="77777777" w:rsidR="002A3978" w:rsidRDefault="002A3978" w:rsidP="002A3978">
            <w:pPr>
              <w:rPr>
                <w:bCs/>
                <w:sz w:val="16"/>
              </w:rPr>
            </w:pPr>
          </w:p>
        </w:tc>
        <w:tc>
          <w:tcPr>
            <w:tcW w:w="1440" w:type="dxa"/>
          </w:tcPr>
          <w:p w14:paraId="3CA563EB"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.span</w:t>
            </w:r>
            <w:proofErr w:type="gramEnd"/>
          </w:p>
        </w:tc>
        <w:tc>
          <w:tcPr>
            <w:tcW w:w="900" w:type="dxa"/>
          </w:tcPr>
          <w:p w14:paraId="00AC4A58" w14:textId="486DF038" w:rsidR="002A3978" w:rsidRDefault="002A3978" w:rsidP="002A3978">
            <w:pPr>
              <w:rPr>
                <w:bCs/>
                <w:sz w:val="16"/>
              </w:rPr>
            </w:pPr>
          </w:p>
        </w:tc>
        <w:tc>
          <w:tcPr>
            <w:tcW w:w="839" w:type="dxa"/>
          </w:tcPr>
          <w:p w14:paraId="6CACCDAF" w14:textId="77777777" w:rsidR="002A3978" w:rsidRDefault="002A3978" w:rsidP="002A3978">
            <w:pPr>
              <w:jc w:val="center"/>
            </w:pPr>
            <w:proofErr w:type="spellStart"/>
            <w:r>
              <w:rPr>
                <w:bCs/>
                <w:sz w:val="16"/>
              </w:rPr>
              <w:t>CStUpSt</w:t>
            </w:r>
            <w:proofErr w:type="spellEnd"/>
          </w:p>
        </w:tc>
        <w:tc>
          <w:tcPr>
            <w:tcW w:w="1591" w:type="dxa"/>
          </w:tcPr>
          <w:p w14:paraId="3C5BA9DD" w14:textId="77777777" w:rsidR="002A3978" w:rsidRDefault="002A3978" w:rsidP="002A3978">
            <w:pPr>
              <w:rPr>
                <w:bCs/>
                <w:sz w:val="16"/>
              </w:rPr>
            </w:pPr>
            <w:r>
              <w:rPr>
                <w:bCs/>
                <w:sz w:val="16"/>
              </w:rPr>
              <w:t>16384</w:t>
            </w:r>
          </w:p>
        </w:tc>
        <w:tc>
          <w:tcPr>
            <w:tcW w:w="2160" w:type="dxa"/>
          </w:tcPr>
          <w:p w14:paraId="239048E5" w14:textId="77777777" w:rsidR="002A3978" w:rsidRDefault="002A3978" w:rsidP="002A3978">
            <w:pPr>
              <w:rPr>
                <w:bCs/>
                <w:sz w:val="16"/>
              </w:rPr>
            </w:pPr>
            <w:r>
              <w:rPr>
                <w:bCs/>
                <w:sz w:val="16"/>
              </w:rPr>
              <w:t>(Cal Result)</w:t>
            </w:r>
          </w:p>
        </w:tc>
        <w:tc>
          <w:tcPr>
            <w:tcW w:w="1350" w:type="dxa"/>
          </w:tcPr>
          <w:p w14:paraId="71494936" w14:textId="77777777" w:rsidR="002A3978" w:rsidRDefault="002A3978" w:rsidP="002A3978">
            <w:pPr>
              <w:rPr>
                <w:bCs/>
                <w:sz w:val="16"/>
              </w:rPr>
            </w:pPr>
            <w:r>
              <w:rPr>
                <w:bCs/>
                <w:sz w:val="16"/>
              </w:rPr>
              <w:t>(Cal Result)</w:t>
            </w:r>
          </w:p>
        </w:tc>
        <w:tc>
          <w:tcPr>
            <w:tcW w:w="1530" w:type="dxa"/>
          </w:tcPr>
          <w:p w14:paraId="238A9C86" w14:textId="77777777" w:rsidR="002A3978" w:rsidRDefault="002A3978" w:rsidP="002A3978">
            <w:pPr>
              <w:rPr>
                <w:bCs/>
                <w:sz w:val="16"/>
              </w:rPr>
            </w:pPr>
            <w:r>
              <w:rPr>
                <w:bCs/>
                <w:sz w:val="16"/>
              </w:rPr>
              <w:t>(Cal Result)</w:t>
            </w:r>
          </w:p>
        </w:tc>
        <w:tc>
          <w:tcPr>
            <w:tcW w:w="2160" w:type="dxa"/>
          </w:tcPr>
          <w:p w14:paraId="17A3768E" w14:textId="77777777" w:rsidR="002A3978" w:rsidRDefault="002A3978" w:rsidP="002A3978">
            <w:pPr>
              <w:rPr>
                <w:bCs/>
                <w:sz w:val="16"/>
              </w:rPr>
            </w:pPr>
          </w:p>
        </w:tc>
      </w:tr>
      <w:tr w:rsidR="002A3978" w14:paraId="772AB45C" w14:textId="77777777" w:rsidTr="00992444">
        <w:tc>
          <w:tcPr>
            <w:tcW w:w="1435" w:type="dxa"/>
            <w:vMerge/>
          </w:tcPr>
          <w:p w14:paraId="4C9184C8" w14:textId="77777777" w:rsidR="002A3978" w:rsidRDefault="002A3978" w:rsidP="002A3978">
            <w:pPr>
              <w:rPr>
                <w:bCs/>
                <w:sz w:val="16"/>
              </w:rPr>
            </w:pPr>
          </w:p>
        </w:tc>
        <w:tc>
          <w:tcPr>
            <w:tcW w:w="1440" w:type="dxa"/>
          </w:tcPr>
          <w:p w14:paraId="03E6CDB3"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.offset</w:t>
            </w:r>
            <w:proofErr w:type="gramEnd"/>
          </w:p>
        </w:tc>
        <w:tc>
          <w:tcPr>
            <w:tcW w:w="900" w:type="dxa"/>
          </w:tcPr>
          <w:p w14:paraId="059FC6F3" w14:textId="1CB91852" w:rsidR="002A3978" w:rsidRDefault="002A3978" w:rsidP="002A3978">
            <w:pPr>
              <w:rPr>
                <w:bCs/>
                <w:sz w:val="16"/>
              </w:rPr>
            </w:pPr>
          </w:p>
        </w:tc>
        <w:tc>
          <w:tcPr>
            <w:tcW w:w="839" w:type="dxa"/>
          </w:tcPr>
          <w:p w14:paraId="5DA00708" w14:textId="77777777" w:rsidR="002A3978" w:rsidRDefault="002A3978" w:rsidP="002A3978">
            <w:pPr>
              <w:jc w:val="center"/>
            </w:pPr>
            <w:proofErr w:type="spellStart"/>
            <w:r>
              <w:rPr>
                <w:bCs/>
                <w:sz w:val="16"/>
              </w:rPr>
              <w:t>CStUpSt</w:t>
            </w:r>
            <w:proofErr w:type="spellEnd"/>
          </w:p>
        </w:tc>
        <w:tc>
          <w:tcPr>
            <w:tcW w:w="1591" w:type="dxa"/>
          </w:tcPr>
          <w:p w14:paraId="5F3AA4EE" w14:textId="77777777" w:rsidR="002A3978" w:rsidRDefault="002A3978" w:rsidP="002A3978">
            <w:pPr>
              <w:rPr>
                <w:bCs/>
                <w:sz w:val="16"/>
              </w:rPr>
            </w:pPr>
            <w:r>
              <w:rPr>
                <w:bCs/>
                <w:sz w:val="16"/>
              </w:rPr>
              <w:t>0</w:t>
            </w:r>
          </w:p>
        </w:tc>
        <w:tc>
          <w:tcPr>
            <w:tcW w:w="2160" w:type="dxa"/>
          </w:tcPr>
          <w:p w14:paraId="67D6354C" w14:textId="77777777" w:rsidR="002A3978" w:rsidRDefault="002A3978" w:rsidP="002A3978">
            <w:pPr>
              <w:rPr>
                <w:bCs/>
                <w:sz w:val="16"/>
              </w:rPr>
            </w:pPr>
            <w:r>
              <w:rPr>
                <w:bCs/>
                <w:sz w:val="16"/>
              </w:rPr>
              <w:t>(Cal Result)</w:t>
            </w:r>
          </w:p>
        </w:tc>
        <w:tc>
          <w:tcPr>
            <w:tcW w:w="1350" w:type="dxa"/>
          </w:tcPr>
          <w:p w14:paraId="1FC78199" w14:textId="77777777" w:rsidR="002A3978" w:rsidRDefault="002A3978" w:rsidP="002A3978">
            <w:pPr>
              <w:rPr>
                <w:bCs/>
                <w:sz w:val="16"/>
              </w:rPr>
            </w:pPr>
            <w:r>
              <w:rPr>
                <w:bCs/>
                <w:sz w:val="16"/>
              </w:rPr>
              <w:t>(Cal Result)</w:t>
            </w:r>
          </w:p>
        </w:tc>
        <w:tc>
          <w:tcPr>
            <w:tcW w:w="1530" w:type="dxa"/>
          </w:tcPr>
          <w:p w14:paraId="43C38E05" w14:textId="77777777" w:rsidR="002A3978" w:rsidRDefault="002A3978" w:rsidP="002A3978">
            <w:pPr>
              <w:rPr>
                <w:bCs/>
                <w:sz w:val="16"/>
              </w:rPr>
            </w:pPr>
            <w:r>
              <w:rPr>
                <w:bCs/>
                <w:sz w:val="16"/>
              </w:rPr>
              <w:t>(Cal Result)</w:t>
            </w:r>
          </w:p>
        </w:tc>
        <w:tc>
          <w:tcPr>
            <w:tcW w:w="2160" w:type="dxa"/>
          </w:tcPr>
          <w:p w14:paraId="402C1B93" w14:textId="77777777" w:rsidR="002A3978" w:rsidRDefault="002A3978" w:rsidP="002A3978">
            <w:pPr>
              <w:rPr>
                <w:bCs/>
                <w:sz w:val="16"/>
              </w:rPr>
            </w:pPr>
          </w:p>
        </w:tc>
      </w:tr>
      <w:tr w:rsidR="002A3978" w14:paraId="450DCE05" w14:textId="77777777" w:rsidTr="00992444">
        <w:tc>
          <w:tcPr>
            <w:tcW w:w="1435" w:type="dxa"/>
            <w:vMerge/>
          </w:tcPr>
          <w:p w14:paraId="3C562515" w14:textId="77777777" w:rsidR="002A3978" w:rsidRDefault="002A3978" w:rsidP="002A3978">
            <w:pPr>
              <w:rPr>
                <w:bCs/>
                <w:sz w:val="16"/>
              </w:rPr>
            </w:pPr>
          </w:p>
        </w:tc>
        <w:tc>
          <w:tcPr>
            <w:tcW w:w="1440" w:type="dxa"/>
          </w:tcPr>
          <w:p w14:paraId="034582D7"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.span</w:t>
            </w:r>
            <w:proofErr w:type="gramEnd"/>
          </w:p>
        </w:tc>
        <w:tc>
          <w:tcPr>
            <w:tcW w:w="900" w:type="dxa"/>
          </w:tcPr>
          <w:p w14:paraId="4FD9739D" w14:textId="0618DF91" w:rsidR="002A3978" w:rsidRDefault="002A3978" w:rsidP="002A3978">
            <w:pPr>
              <w:rPr>
                <w:bCs/>
                <w:sz w:val="16"/>
              </w:rPr>
            </w:pPr>
          </w:p>
        </w:tc>
        <w:tc>
          <w:tcPr>
            <w:tcW w:w="839" w:type="dxa"/>
          </w:tcPr>
          <w:p w14:paraId="643537D5" w14:textId="77777777" w:rsidR="002A3978" w:rsidRDefault="002A3978" w:rsidP="002A3978">
            <w:pPr>
              <w:jc w:val="center"/>
            </w:pPr>
            <w:proofErr w:type="spellStart"/>
            <w:r>
              <w:rPr>
                <w:bCs/>
                <w:sz w:val="16"/>
              </w:rPr>
              <w:t>CStUpSt</w:t>
            </w:r>
            <w:proofErr w:type="spellEnd"/>
          </w:p>
        </w:tc>
        <w:tc>
          <w:tcPr>
            <w:tcW w:w="1591" w:type="dxa"/>
          </w:tcPr>
          <w:p w14:paraId="68ABD280" w14:textId="77777777" w:rsidR="002A3978" w:rsidRDefault="002A3978" w:rsidP="002A3978">
            <w:pPr>
              <w:rPr>
                <w:bCs/>
                <w:sz w:val="16"/>
              </w:rPr>
            </w:pPr>
            <w:r>
              <w:rPr>
                <w:bCs/>
                <w:sz w:val="16"/>
              </w:rPr>
              <w:t>16384</w:t>
            </w:r>
          </w:p>
        </w:tc>
        <w:tc>
          <w:tcPr>
            <w:tcW w:w="2160" w:type="dxa"/>
          </w:tcPr>
          <w:p w14:paraId="22B75676" w14:textId="77777777" w:rsidR="002A3978" w:rsidRDefault="002A3978" w:rsidP="002A3978">
            <w:pPr>
              <w:rPr>
                <w:bCs/>
                <w:sz w:val="16"/>
              </w:rPr>
            </w:pPr>
            <w:r>
              <w:rPr>
                <w:bCs/>
                <w:sz w:val="16"/>
              </w:rPr>
              <w:t>(Cal Result)</w:t>
            </w:r>
          </w:p>
        </w:tc>
        <w:tc>
          <w:tcPr>
            <w:tcW w:w="1350" w:type="dxa"/>
          </w:tcPr>
          <w:p w14:paraId="6E7CBE29" w14:textId="77777777" w:rsidR="002A3978" w:rsidRDefault="002A3978" w:rsidP="002A3978">
            <w:pPr>
              <w:rPr>
                <w:bCs/>
                <w:sz w:val="16"/>
              </w:rPr>
            </w:pPr>
            <w:r>
              <w:rPr>
                <w:bCs/>
                <w:sz w:val="16"/>
              </w:rPr>
              <w:t>(Cal Result)</w:t>
            </w:r>
          </w:p>
        </w:tc>
        <w:tc>
          <w:tcPr>
            <w:tcW w:w="1530" w:type="dxa"/>
          </w:tcPr>
          <w:p w14:paraId="42982E2B" w14:textId="77777777" w:rsidR="002A3978" w:rsidRDefault="002A3978" w:rsidP="002A3978">
            <w:pPr>
              <w:rPr>
                <w:bCs/>
                <w:sz w:val="16"/>
              </w:rPr>
            </w:pPr>
            <w:r>
              <w:rPr>
                <w:bCs/>
                <w:sz w:val="16"/>
              </w:rPr>
              <w:t>(Cal Result)</w:t>
            </w:r>
          </w:p>
        </w:tc>
        <w:tc>
          <w:tcPr>
            <w:tcW w:w="2160" w:type="dxa"/>
          </w:tcPr>
          <w:p w14:paraId="63300A73" w14:textId="77777777" w:rsidR="002A3978" w:rsidRDefault="002A3978" w:rsidP="002A3978">
            <w:pPr>
              <w:rPr>
                <w:bCs/>
                <w:sz w:val="16"/>
              </w:rPr>
            </w:pPr>
          </w:p>
        </w:tc>
      </w:tr>
      <w:tr w:rsidR="002A3978" w14:paraId="2E14C5E8" w14:textId="77777777" w:rsidTr="00992444">
        <w:tc>
          <w:tcPr>
            <w:tcW w:w="1435" w:type="dxa"/>
            <w:vMerge/>
          </w:tcPr>
          <w:p w14:paraId="3DA57367" w14:textId="77777777" w:rsidR="002A3978" w:rsidRDefault="002A3978" w:rsidP="002A3978">
            <w:pPr>
              <w:rPr>
                <w:bCs/>
                <w:sz w:val="16"/>
              </w:rPr>
            </w:pPr>
          </w:p>
        </w:tc>
        <w:tc>
          <w:tcPr>
            <w:tcW w:w="1440" w:type="dxa"/>
          </w:tcPr>
          <w:p w14:paraId="3990E11D"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.offset</w:t>
            </w:r>
            <w:proofErr w:type="gramEnd"/>
          </w:p>
        </w:tc>
        <w:tc>
          <w:tcPr>
            <w:tcW w:w="900" w:type="dxa"/>
          </w:tcPr>
          <w:p w14:paraId="0F490B3D" w14:textId="427264C6" w:rsidR="002A3978" w:rsidRDefault="002A3978" w:rsidP="002A3978">
            <w:pPr>
              <w:rPr>
                <w:bCs/>
                <w:sz w:val="16"/>
              </w:rPr>
            </w:pPr>
          </w:p>
        </w:tc>
        <w:tc>
          <w:tcPr>
            <w:tcW w:w="839" w:type="dxa"/>
          </w:tcPr>
          <w:p w14:paraId="0040EE51" w14:textId="77777777" w:rsidR="002A3978" w:rsidRDefault="002A3978" w:rsidP="002A3978">
            <w:pPr>
              <w:jc w:val="center"/>
            </w:pPr>
            <w:proofErr w:type="spellStart"/>
            <w:r>
              <w:rPr>
                <w:bCs/>
                <w:sz w:val="16"/>
              </w:rPr>
              <w:t>CStUpSt</w:t>
            </w:r>
            <w:proofErr w:type="spellEnd"/>
          </w:p>
        </w:tc>
        <w:tc>
          <w:tcPr>
            <w:tcW w:w="1591" w:type="dxa"/>
          </w:tcPr>
          <w:p w14:paraId="56035405" w14:textId="77777777" w:rsidR="002A3978" w:rsidRDefault="002A3978" w:rsidP="002A3978">
            <w:pPr>
              <w:rPr>
                <w:bCs/>
                <w:sz w:val="16"/>
              </w:rPr>
            </w:pPr>
            <w:r>
              <w:rPr>
                <w:bCs/>
                <w:sz w:val="16"/>
              </w:rPr>
              <w:t>0</w:t>
            </w:r>
          </w:p>
        </w:tc>
        <w:tc>
          <w:tcPr>
            <w:tcW w:w="2160" w:type="dxa"/>
          </w:tcPr>
          <w:p w14:paraId="58BB1F4E" w14:textId="77777777" w:rsidR="002A3978" w:rsidRDefault="002A3978" w:rsidP="002A3978">
            <w:pPr>
              <w:rPr>
                <w:bCs/>
                <w:sz w:val="16"/>
              </w:rPr>
            </w:pPr>
            <w:r>
              <w:rPr>
                <w:bCs/>
                <w:sz w:val="16"/>
              </w:rPr>
              <w:t>(Cal Result)</w:t>
            </w:r>
          </w:p>
        </w:tc>
        <w:tc>
          <w:tcPr>
            <w:tcW w:w="1350" w:type="dxa"/>
          </w:tcPr>
          <w:p w14:paraId="1DACD33F" w14:textId="77777777" w:rsidR="002A3978" w:rsidRDefault="002A3978" w:rsidP="002A3978">
            <w:pPr>
              <w:rPr>
                <w:bCs/>
                <w:sz w:val="16"/>
              </w:rPr>
            </w:pPr>
            <w:r>
              <w:rPr>
                <w:bCs/>
                <w:sz w:val="16"/>
              </w:rPr>
              <w:t>(Cal Result)</w:t>
            </w:r>
          </w:p>
        </w:tc>
        <w:tc>
          <w:tcPr>
            <w:tcW w:w="1530" w:type="dxa"/>
          </w:tcPr>
          <w:p w14:paraId="0A30DE8C" w14:textId="77777777" w:rsidR="002A3978" w:rsidRDefault="002A3978" w:rsidP="002A3978">
            <w:pPr>
              <w:rPr>
                <w:bCs/>
                <w:sz w:val="16"/>
              </w:rPr>
            </w:pPr>
            <w:r>
              <w:rPr>
                <w:bCs/>
                <w:sz w:val="16"/>
              </w:rPr>
              <w:t>(Cal Result)</w:t>
            </w:r>
          </w:p>
        </w:tc>
        <w:tc>
          <w:tcPr>
            <w:tcW w:w="2160" w:type="dxa"/>
          </w:tcPr>
          <w:p w14:paraId="0FD65F5A" w14:textId="77777777" w:rsidR="002A3978" w:rsidRDefault="002A3978" w:rsidP="002A3978">
            <w:pPr>
              <w:rPr>
                <w:bCs/>
                <w:sz w:val="16"/>
              </w:rPr>
            </w:pPr>
          </w:p>
        </w:tc>
      </w:tr>
      <w:tr w:rsidR="002A3978" w14:paraId="583A6051" w14:textId="77777777" w:rsidTr="00992444">
        <w:tc>
          <w:tcPr>
            <w:tcW w:w="1435" w:type="dxa"/>
            <w:vMerge/>
          </w:tcPr>
          <w:p w14:paraId="6DF91053" w14:textId="77777777" w:rsidR="002A3978" w:rsidRDefault="002A3978" w:rsidP="002A3978">
            <w:pPr>
              <w:rPr>
                <w:bCs/>
                <w:sz w:val="16"/>
              </w:rPr>
            </w:pPr>
          </w:p>
        </w:tc>
        <w:tc>
          <w:tcPr>
            <w:tcW w:w="1440" w:type="dxa"/>
          </w:tcPr>
          <w:p w14:paraId="65171AF7"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.span</w:t>
            </w:r>
            <w:proofErr w:type="gramEnd"/>
          </w:p>
        </w:tc>
        <w:tc>
          <w:tcPr>
            <w:tcW w:w="900" w:type="dxa"/>
          </w:tcPr>
          <w:p w14:paraId="06F41F17" w14:textId="2B61E190" w:rsidR="002A3978" w:rsidRDefault="002A3978" w:rsidP="002A3978">
            <w:pPr>
              <w:rPr>
                <w:bCs/>
                <w:sz w:val="16"/>
              </w:rPr>
            </w:pPr>
          </w:p>
        </w:tc>
        <w:tc>
          <w:tcPr>
            <w:tcW w:w="839" w:type="dxa"/>
          </w:tcPr>
          <w:p w14:paraId="5E596E39" w14:textId="77777777" w:rsidR="002A3978" w:rsidRDefault="002A3978" w:rsidP="002A3978">
            <w:pPr>
              <w:jc w:val="center"/>
            </w:pPr>
            <w:proofErr w:type="spellStart"/>
            <w:r>
              <w:rPr>
                <w:bCs/>
                <w:sz w:val="16"/>
              </w:rPr>
              <w:t>CStUpSt</w:t>
            </w:r>
            <w:proofErr w:type="spellEnd"/>
          </w:p>
        </w:tc>
        <w:tc>
          <w:tcPr>
            <w:tcW w:w="1591" w:type="dxa"/>
          </w:tcPr>
          <w:p w14:paraId="27E67BBE" w14:textId="77777777" w:rsidR="002A3978" w:rsidRDefault="002A3978" w:rsidP="002A3978">
            <w:pPr>
              <w:rPr>
                <w:bCs/>
                <w:sz w:val="16"/>
              </w:rPr>
            </w:pPr>
            <w:r>
              <w:rPr>
                <w:bCs/>
                <w:sz w:val="16"/>
              </w:rPr>
              <w:t>16384</w:t>
            </w:r>
          </w:p>
        </w:tc>
        <w:tc>
          <w:tcPr>
            <w:tcW w:w="2160" w:type="dxa"/>
          </w:tcPr>
          <w:p w14:paraId="5025E53D" w14:textId="77777777" w:rsidR="002A3978" w:rsidRDefault="002A3978" w:rsidP="002A3978">
            <w:pPr>
              <w:rPr>
                <w:bCs/>
                <w:sz w:val="16"/>
              </w:rPr>
            </w:pPr>
            <w:r>
              <w:rPr>
                <w:bCs/>
                <w:sz w:val="16"/>
              </w:rPr>
              <w:t>(Cal Result)</w:t>
            </w:r>
          </w:p>
        </w:tc>
        <w:tc>
          <w:tcPr>
            <w:tcW w:w="1350" w:type="dxa"/>
          </w:tcPr>
          <w:p w14:paraId="58D83E5C" w14:textId="77777777" w:rsidR="002A3978" w:rsidRDefault="002A3978" w:rsidP="002A3978">
            <w:pPr>
              <w:rPr>
                <w:bCs/>
                <w:sz w:val="16"/>
              </w:rPr>
            </w:pPr>
            <w:r>
              <w:rPr>
                <w:bCs/>
                <w:sz w:val="16"/>
              </w:rPr>
              <w:t>(Cal Result)</w:t>
            </w:r>
          </w:p>
        </w:tc>
        <w:tc>
          <w:tcPr>
            <w:tcW w:w="1530" w:type="dxa"/>
          </w:tcPr>
          <w:p w14:paraId="7ADD2A28" w14:textId="77777777" w:rsidR="002A3978" w:rsidRDefault="002A3978" w:rsidP="002A3978">
            <w:pPr>
              <w:rPr>
                <w:bCs/>
                <w:sz w:val="16"/>
              </w:rPr>
            </w:pPr>
            <w:r>
              <w:rPr>
                <w:bCs/>
                <w:sz w:val="16"/>
              </w:rPr>
              <w:t>(Cal Result)</w:t>
            </w:r>
          </w:p>
        </w:tc>
        <w:tc>
          <w:tcPr>
            <w:tcW w:w="2160" w:type="dxa"/>
          </w:tcPr>
          <w:p w14:paraId="11A73F77" w14:textId="77777777" w:rsidR="002A3978" w:rsidRDefault="002A3978" w:rsidP="002A3978">
            <w:pPr>
              <w:rPr>
                <w:bCs/>
                <w:sz w:val="16"/>
              </w:rPr>
            </w:pPr>
          </w:p>
        </w:tc>
      </w:tr>
      <w:tr w:rsidR="002A3978" w14:paraId="55C6F991" w14:textId="77777777" w:rsidTr="00992444">
        <w:tc>
          <w:tcPr>
            <w:tcW w:w="1435" w:type="dxa"/>
            <w:vMerge/>
          </w:tcPr>
          <w:p w14:paraId="528DE415" w14:textId="77777777" w:rsidR="002A3978" w:rsidRDefault="002A3978" w:rsidP="002A3978">
            <w:pPr>
              <w:rPr>
                <w:bCs/>
                <w:sz w:val="16"/>
              </w:rPr>
            </w:pPr>
          </w:p>
        </w:tc>
        <w:tc>
          <w:tcPr>
            <w:tcW w:w="1440" w:type="dxa"/>
          </w:tcPr>
          <w:p w14:paraId="77F2743B"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.offset</w:t>
            </w:r>
            <w:proofErr w:type="gramEnd"/>
          </w:p>
        </w:tc>
        <w:tc>
          <w:tcPr>
            <w:tcW w:w="900" w:type="dxa"/>
          </w:tcPr>
          <w:p w14:paraId="2873DF9C" w14:textId="754F22AE" w:rsidR="002A3978" w:rsidRDefault="002A3978" w:rsidP="002A3978">
            <w:pPr>
              <w:rPr>
                <w:bCs/>
                <w:sz w:val="16"/>
              </w:rPr>
            </w:pPr>
          </w:p>
        </w:tc>
        <w:tc>
          <w:tcPr>
            <w:tcW w:w="839" w:type="dxa"/>
          </w:tcPr>
          <w:p w14:paraId="00561F52" w14:textId="77777777" w:rsidR="002A3978" w:rsidRDefault="002A3978" w:rsidP="002A3978">
            <w:pPr>
              <w:jc w:val="center"/>
            </w:pPr>
            <w:proofErr w:type="spellStart"/>
            <w:r>
              <w:rPr>
                <w:bCs/>
                <w:sz w:val="16"/>
              </w:rPr>
              <w:t>CStUpSt</w:t>
            </w:r>
            <w:proofErr w:type="spellEnd"/>
          </w:p>
        </w:tc>
        <w:tc>
          <w:tcPr>
            <w:tcW w:w="1591" w:type="dxa"/>
          </w:tcPr>
          <w:p w14:paraId="02FC3062" w14:textId="77777777" w:rsidR="002A3978" w:rsidRDefault="002A3978" w:rsidP="002A3978">
            <w:pPr>
              <w:rPr>
                <w:bCs/>
                <w:sz w:val="16"/>
              </w:rPr>
            </w:pPr>
            <w:r>
              <w:rPr>
                <w:bCs/>
                <w:sz w:val="16"/>
              </w:rPr>
              <w:t>0</w:t>
            </w:r>
          </w:p>
        </w:tc>
        <w:tc>
          <w:tcPr>
            <w:tcW w:w="2160" w:type="dxa"/>
          </w:tcPr>
          <w:p w14:paraId="1FD8DDCC" w14:textId="77777777" w:rsidR="002A3978" w:rsidRDefault="002A3978" w:rsidP="002A3978">
            <w:pPr>
              <w:rPr>
                <w:bCs/>
                <w:sz w:val="16"/>
              </w:rPr>
            </w:pPr>
            <w:r>
              <w:rPr>
                <w:bCs/>
                <w:sz w:val="16"/>
              </w:rPr>
              <w:t>(Cal Result)</w:t>
            </w:r>
          </w:p>
        </w:tc>
        <w:tc>
          <w:tcPr>
            <w:tcW w:w="1350" w:type="dxa"/>
          </w:tcPr>
          <w:p w14:paraId="5DC193D1" w14:textId="77777777" w:rsidR="002A3978" w:rsidRDefault="002A3978" w:rsidP="002A3978">
            <w:pPr>
              <w:rPr>
                <w:bCs/>
                <w:sz w:val="16"/>
              </w:rPr>
            </w:pPr>
            <w:r>
              <w:rPr>
                <w:bCs/>
                <w:sz w:val="16"/>
              </w:rPr>
              <w:t>(Cal Result)</w:t>
            </w:r>
          </w:p>
        </w:tc>
        <w:tc>
          <w:tcPr>
            <w:tcW w:w="1530" w:type="dxa"/>
          </w:tcPr>
          <w:p w14:paraId="6650A622" w14:textId="77777777" w:rsidR="002A3978" w:rsidRDefault="002A3978" w:rsidP="002A3978">
            <w:pPr>
              <w:rPr>
                <w:bCs/>
                <w:sz w:val="16"/>
              </w:rPr>
            </w:pPr>
            <w:r>
              <w:rPr>
                <w:bCs/>
                <w:sz w:val="16"/>
              </w:rPr>
              <w:t>(Cal Result)</w:t>
            </w:r>
          </w:p>
        </w:tc>
        <w:tc>
          <w:tcPr>
            <w:tcW w:w="2160" w:type="dxa"/>
          </w:tcPr>
          <w:p w14:paraId="3F024968" w14:textId="77777777" w:rsidR="002A3978" w:rsidRDefault="002A3978" w:rsidP="002A3978">
            <w:pPr>
              <w:rPr>
                <w:bCs/>
                <w:sz w:val="16"/>
              </w:rPr>
            </w:pPr>
          </w:p>
        </w:tc>
      </w:tr>
      <w:tr w:rsidR="002A3978" w14:paraId="5141E5B0" w14:textId="77777777" w:rsidTr="00992444">
        <w:tc>
          <w:tcPr>
            <w:tcW w:w="1435" w:type="dxa"/>
            <w:vMerge/>
          </w:tcPr>
          <w:p w14:paraId="4D6100E6" w14:textId="77777777" w:rsidR="002A3978" w:rsidRDefault="002A3978" w:rsidP="002A3978">
            <w:pPr>
              <w:rPr>
                <w:bCs/>
                <w:sz w:val="16"/>
              </w:rPr>
            </w:pPr>
          </w:p>
        </w:tc>
        <w:tc>
          <w:tcPr>
            <w:tcW w:w="1440" w:type="dxa"/>
          </w:tcPr>
          <w:p w14:paraId="20EE696C"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.span</w:t>
            </w:r>
            <w:proofErr w:type="gramEnd"/>
          </w:p>
        </w:tc>
        <w:tc>
          <w:tcPr>
            <w:tcW w:w="900" w:type="dxa"/>
          </w:tcPr>
          <w:p w14:paraId="1D6C4D80" w14:textId="72BB9274" w:rsidR="002A3978" w:rsidRDefault="002A3978" w:rsidP="002A3978">
            <w:pPr>
              <w:rPr>
                <w:bCs/>
                <w:sz w:val="16"/>
              </w:rPr>
            </w:pPr>
          </w:p>
        </w:tc>
        <w:tc>
          <w:tcPr>
            <w:tcW w:w="839" w:type="dxa"/>
          </w:tcPr>
          <w:p w14:paraId="5EE5E816" w14:textId="77777777" w:rsidR="002A3978" w:rsidRDefault="002A3978" w:rsidP="002A3978">
            <w:pPr>
              <w:jc w:val="center"/>
            </w:pPr>
            <w:proofErr w:type="spellStart"/>
            <w:r>
              <w:rPr>
                <w:bCs/>
                <w:sz w:val="16"/>
              </w:rPr>
              <w:t>CStUpSt</w:t>
            </w:r>
            <w:proofErr w:type="spellEnd"/>
          </w:p>
        </w:tc>
        <w:tc>
          <w:tcPr>
            <w:tcW w:w="1591" w:type="dxa"/>
          </w:tcPr>
          <w:p w14:paraId="350583DC" w14:textId="77777777" w:rsidR="002A3978" w:rsidRDefault="002A3978" w:rsidP="002A3978">
            <w:pPr>
              <w:rPr>
                <w:bCs/>
                <w:sz w:val="16"/>
              </w:rPr>
            </w:pPr>
            <w:r>
              <w:rPr>
                <w:bCs/>
                <w:sz w:val="16"/>
              </w:rPr>
              <w:t>16384</w:t>
            </w:r>
          </w:p>
        </w:tc>
        <w:tc>
          <w:tcPr>
            <w:tcW w:w="2160" w:type="dxa"/>
          </w:tcPr>
          <w:p w14:paraId="2FA07008" w14:textId="77777777" w:rsidR="002A3978" w:rsidRDefault="002A3978" w:rsidP="002A3978">
            <w:pPr>
              <w:rPr>
                <w:bCs/>
                <w:sz w:val="16"/>
              </w:rPr>
            </w:pPr>
            <w:r>
              <w:rPr>
                <w:bCs/>
                <w:sz w:val="16"/>
              </w:rPr>
              <w:t>(Cal Result)</w:t>
            </w:r>
          </w:p>
        </w:tc>
        <w:tc>
          <w:tcPr>
            <w:tcW w:w="1350" w:type="dxa"/>
          </w:tcPr>
          <w:p w14:paraId="38F6A5F8" w14:textId="77777777" w:rsidR="002A3978" w:rsidRDefault="002A3978" w:rsidP="002A3978">
            <w:pPr>
              <w:rPr>
                <w:bCs/>
                <w:sz w:val="16"/>
              </w:rPr>
            </w:pPr>
            <w:r>
              <w:rPr>
                <w:bCs/>
                <w:sz w:val="16"/>
              </w:rPr>
              <w:t>(Cal Result)</w:t>
            </w:r>
          </w:p>
        </w:tc>
        <w:tc>
          <w:tcPr>
            <w:tcW w:w="1530" w:type="dxa"/>
          </w:tcPr>
          <w:p w14:paraId="6949E45F" w14:textId="77777777" w:rsidR="002A3978" w:rsidRDefault="002A3978" w:rsidP="002A3978">
            <w:pPr>
              <w:rPr>
                <w:bCs/>
                <w:sz w:val="16"/>
              </w:rPr>
            </w:pPr>
            <w:r>
              <w:rPr>
                <w:bCs/>
                <w:sz w:val="16"/>
              </w:rPr>
              <w:t>(Cal Result)</w:t>
            </w:r>
          </w:p>
        </w:tc>
        <w:tc>
          <w:tcPr>
            <w:tcW w:w="2160" w:type="dxa"/>
          </w:tcPr>
          <w:p w14:paraId="52CB0314" w14:textId="77777777" w:rsidR="002A3978" w:rsidRDefault="002A3978" w:rsidP="002A3978">
            <w:pPr>
              <w:rPr>
                <w:bCs/>
                <w:sz w:val="16"/>
              </w:rPr>
            </w:pPr>
          </w:p>
        </w:tc>
      </w:tr>
      <w:tr w:rsidR="002A3978" w14:paraId="753DE40D" w14:textId="77777777" w:rsidTr="00992444">
        <w:tc>
          <w:tcPr>
            <w:tcW w:w="1435" w:type="dxa"/>
            <w:vMerge/>
          </w:tcPr>
          <w:p w14:paraId="68157F74" w14:textId="77777777" w:rsidR="002A3978" w:rsidRDefault="002A3978" w:rsidP="002A3978">
            <w:pPr>
              <w:rPr>
                <w:bCs/>
                <w:sz w:val="16"/>
              </w:rPr>
            </w:pPr>
          </w:p>
        </w:tc>
        <w:tc>
          <w:tcPr>
            <w:tcW w:w="1440" w:type="dxa"/>
          </w:tcPr>
          <w:p w14:paraId="59ECF68E"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.offset</w:t>
            </w:r>
            <w:proofErr w:type="gramEnd"/>
          </w:p>
        </w:tc>
        <w:tc>
          <w:tcPr>
            <w:tcW w:w="900" w:type="dxa"/>
          </w:tcPr>
          <w:p w14:paraId="1BC78246" w14:textId="13951901" w:rsidR="002A3978" w:rsidRDefault="002A3978" w:rsidP="002A3978">
            <w:pPr>
              <w:rPr>
                <w:bCs/>
                <w:sz w:val="16"/>
              </w:rPr>
            </w:pPr>
          </w:p>
        </w:tc>
        <w:tc>
          <w:tcPr>
            <w:tcW w:w="839" w:type="dxa"/>
          </w:tcPr>
          <w:p w14:paraId="4FDD77F1" w14:textId="77777777" w:rsidR="002A3978" w:rsidRDefault="002A3978" w:rsidP="002A3978">
            <w:pPr>
              <w:jc w:val="center"/>
            </w:pPr>
            <w:proofErr w:type="spellStart"/>
            <w:r>
              <w:rPr>
                <w:bCs/>
                <w:sz w:val="16"/>
              </w:rPr>
              <w:t>CStUpSt</w:t>
            </w:r>
            <w:proofErr w:type="spellEnd"/>
          </w:p>
        </w:tc>
        <w:tc>
          <w:tcPr>
            <w:tcW w:w="1591" w:type="dxa"/>
          </w:tcPr>
          <w:p w14:paraId="7E4F4172" w14:textId="77777777" w:rsidR="002A3978" w:rsidRDefault="002A3978" w:rsidP="002A3978">
            <w:pPr>
              <w:rPr>
                <w:bCs/>
                <w:sz w:val="16"/>
              </w:rPr>
            </w:pPr>
            <w:r>
              <w:rPr>
                <w:bCs/>
                <w:sz w:val="16"/>
              </w:rPr>
              <w:t>0</w:t>
            </w:r>
          </w:p>
        </w:tc>
        <w:tc>
          <w:tcPr>
            <w:tcW w:w="2160" w:type="dxa"/>
          </w:tcPr>
          <w:p w14:paraId="418EBE01" w14:textId="77777777" w:rsidR="002A3978" w:rsidRDefault="002A3978" w:rsidP="002A3978">
            <w:pPr>
              <w:rPr>
                <w:bCs/>
                <w:sz w:val="16"/>
              </w:rPr>
            </w:pPr>
            <w:r>
              <w:rPr>
                <w:bCs/>
                <w:sz w:val="16"/>
              </w:rPr>
              <w:t>(Cal Result)</w:t>
            </w:r>
          </w:p>
        </w:tc>
        <w:tc>
          <w:tcPr>
            <w:tcW w:w="1350" w:type="dxa"/>
          </w:tcPr>
          <w:p w14:paraId="1C1C157D" w14:textId="77777777" w:rsidR="002A3978" w:rsidRDefault="002A3978" w:rsidP="002A3978">
            <w:pPr>
              <w:rPr>
                <w:bCs/>
                <w:sz w:val="16"/>
              </w:rPr>
            </w:pPr>
            <w:r>
              <w:rPr>
                <w:bCs/>
                <w:sz w:val="16"/>
              </w:rPr>
              <w:t>(Cal Result)</w:t>
            </w:r>
          </w:p>
        </w:tc>
        <w:tc>
          <w:tcPr>
            <w:tcW w:w="1530" w:type="dxa"/>
          </w:tcPr>
          <w:p w14:paraId="7C71302D" w14:textId="77777777" w:rsidR="002A3978" w:rsidRDefault="002A3978" w:rsidP="002A3978">
            <w:pPr>
              <w:rPr>
                <w:bCs/>
                <w:sz w:val="16"/>
              </w:rPr>
            </w:pPr>
            <w:r>
              <w:rPr>
                <w:bCs/>
                <w:sz w:val="16"/>
              </w:rPr>
              <w:t>(Cal Result)</w:t>
            </w:r>
          </w:p>
        </w:tc>
        <w:tc>
          <w:tcPr>
            <w:tcW w:w="2160" w:type="dxa"/>
          </w:tcPr>
          <w:p w14:paraId="1D523166" w14:textId="77777777" w:rsidR="002A3978" w:rsidRDefault="002A3978" w:rsidP="002A3978">
            <w:pPr>
              <w:rPr>
                <w:bCs/>
                <w:sz w:val="16"/>
              </w:rPr>
            </w:pPr>
          </w:p>
        </w:tc>
      </w:tr>
      <w:tr w:rsidR="002A3978" w14:paraId="3C9D82A9" w14:textId="77777777" w:rsidTr="00992444">
        <w:tc>
          <w:tcPr>
            <w:tcW w:w="1435" w:type="dxa"/>
            <w:vMerge/>
          </w:tcPr>
          <w:p w14:paraId="6262CA4C" w14:textId="77777777" w:rsidR="002A3978" w:rsidRDefault="002A3978" w:rsidP="002A3978">
            <w:pPr>
              <w:rPr>
                <w:bCs/>
                <w:sz w:val="16"/>
              </w:rPr>
            </w:pPr>
          </w:p>
        </w:tc>
        <w:tc>
          <w:tcPr>
            <w:tcW w:w="1440" w:type="dxa"/>
          </w:tcPr>
          <w:p w14:paraId="65AF5D24"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.span</w:t>
            </w:r>
            <w:proofErr w:type="gramEnd"/>
          </w:p>
        </w:tc>
        <w:tc>
          <w:tcPr>
            <w:tcW w:w="900" w:type="dxa"/>
          </w:tcPr>
          <w:p w14:paraId="02F79DF4" w14:textId="60C44C48" w:rsidR="002A3978" w:rsidRDefault="002A3978" w:rsidP="002A3978">
            <w:pPr>
              <w:rPr>
                <w:bCs/>
                <w:sz w:val="16"/>
              </w:rPr>
            </w:pPr>
          </w:p>
        </w:tc>
        <w:tc>
          <w:tcPr>
            <w:tcW w:w="839" w:type="dxa"/>
          </w:tcPr>
          <w:p w14:paraId="70735308" w14:textId="77777777" w:rsidR="002A3978" w:rsidRDefault="002A3978" w:rsidP="002A3978">
            <w:pPr>
              <w:jc w:val="center"/>
            </w:pPr>
            <w:proofErr w:type="spellStart"/>
            <w:r>
              <w:rPr>
                <w:bCs/>
                <w:sz w:val="16"/>
              </w:rPr>
              <w:t>CStUpSt</w:t>
            </w:r>
            <w:proofErr w:type="spellEnd"/>
          </w:p>
        </w:tc>
        <w:tc>
          <w:tcPr>
            <w:tcW w:w="1591" w:type="dxa"/>
          </w:tcPr>
          <w:p w14:paraId="13455F5C" w14:textId="77777777" w:rsidR="002A3978" w:rsidRDefault="002A3978" w:rsidP="002A3978">
            <w:pPr>
              <w:rPr>
                <w:bCs/>
                <w:sz w:val="16"/>
              </w:rPr>
            </w:pPr>
            <w:r>
              <w:rPr>
                <w:bCs/>
                <w:sz w:val="16"/>
              </w:rPr>
              <w:t>16384</w:t>
            </w:r>
          </w:p>
        </w:tc>
        <w:tc>
          <w:tcPr>
            <w:tcW w:w="2160" w:type="dxa"/>
          </w:tcPr>
          <w:p w14:paraId="676803CB" w14:textId="77777777" w:rsidR="002A3978" w:rsidRDefault="002A3978" w:rsidP="002A3978">
            <w:pPr>
              <w:rPr>
                <w:bCs/>
                <w:sz w:val="16"/>
              </w:rPr>
            </w:pPr>
            <w:r>
              <w:rPr>
                <w:bCs/>
                <w:sz w:val="16"/>
              </w:rPr>
              <w:t>(Cal Result)</w:t>
            </w:r>
          </w:p>
        </w:tc>
        <w:tc>
          <w:tcPr>
            <w:tcW w:w="1350" w:type="dxa"/>
          </w:tcPr>
          <w:p w14:paraId="1C666581" w14:textId="77777777" w:rsidR="002A3978" w:rsidRDefault="002A3978" w:rsidP="002A3978">
            <w:pPr>
              <w:rPr>
                <w:bCs/>
                <w:sz w:val="16"/>
              </w:rPr>
            </w:pPr>
            <w:r>
              <w:rPr>
                <w:bCs/>
                <w:sz w:val="16"/>
              </w:rPr>
              <w:t>(Cal Result)</w:t>
            </w:r>
          </w:p>
        </w:tc>
        <w:tc>
          <w:tcPr>
            <w:tcW w:w="1530" w:type="dxa"/>
          </w:tcPr>
          <w:p w14:paraId="1F50C8C7" w14:textId="77777777" w:rsidR="002A3978" w:rsidRDefault="002A3978" w:rsidP="002A3978">
            <w:pPr>
              <w:rPr>
                <w:bCs/>
                <w:sz w:val="16"/>
              </w:rPr>
            </w:pPr>
            <w:r>
              <w:rPr>
                <w:bCs/>
                <w:sz w:val="16"/>
              </w:rPr>
              <w:t>(Cal Result)</w:t>
            </w:r>
          </w:p>
        </w:tc>
        <w:tc>
          <w:tcPr>
            <w:tcW w:w="2160" w:type="dxa"/>
          </w:tcPr>
          <w:p w14:paraId="793335A2" w14:textId="77777777" w:rsidR="002A3978" w:rsidRDefault="002A3978" w:rsidP="002A3978">
            <w:pPr>
              <w:rPr>
                <w:bCs/>
                <w:sz w:val="16"/>
              </w:rPr>
            </w:pPr>
          </w:p>
        </w:tc>
      </w:tr>
      <w:tr w:rsidR="002A3978" w14:paraId="2FFA99FC" w14:textId="77777777" w:rsidTr="00992444">
        <w:tc>
          <w:tcPr>
            <w:tcW w:w="1435" w:type="dxa"/>
            <w:vMerge/>
          </w:tcPr>
          <w:p w14:paraId="01AA5C26" w14:textId="77777777" w:rsidR="002A3978" w:rsidRDefault="002A3978" w:rsidP="002A3978">
            <w:pPr>
              <w:rPr>
                <w:bCs/>
                <w:sz w:val="16"/>
              </w:rPr>
            </w:pPr>
          </w:p>
        </w:tc>
        <w:tc>
          <w:tcPr>
            <w:tcW w:w="1440" w:type="dxa"/>
          </w:tcPr>
          <w:p w14:paraId="3643C409"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.offset</w:t>
            </w:r>
            <w:proofErr w:type="gramEnd"/>
          </w:p>
        </w:tc>
        <w:tc>
          <w:tcPr>
            <w:tcW w:w="900" w:type="dxa"/>
          </w:tcPr>
          <w:p w14:paraId="7F9DCD9B" w14:textId="4BE1F368" w:rsidR="002A3978" w:rsidRDefault="002A3978" w:rsidP="002A3978">
            <w:pPr>
              <w:rPr>
                <w:bCs/>
                <w:sz w:val="16"/>
              </w:rPr>
            </w:pPr>
          </w:p>
        </w:tc>
        <w:tc>
          <w:tcPr>
            <w:tcW w:w="839" w:type="dxa"/>
          </w:tcPr>
          <w:p w14:paraId="63E5AF2A" w14:textId="77777777" w:rsidR="002A3978" w:rsidRDefault="002A3978" w:rsidP="002A3978">
            <w:pPr>
              <w:jc w:val="center"/>
            </w:pPr>
            <w:proofErr w:type="spellStart"/>
            <w:r>
              <w:rPr>
                <w:bCs/>
                <w:sz w:val="16"/>
              </w:rPr>
              <w:t>CStUpSt</w:t>
            </w:r>
            <w:proofErr w:type="spellEnd"/>
          </w:p>
        </w:tc>
        <w:tc>
          <w:tcPr>
            <w:tcW w:w="1591" w:type="dxa"/>
          </w:tcPr>
          <w:p w14:paraId="7D7DCD5F" w14:textId="77777777" w:rsidR="002A3978" w:rsidRDefault="002A3978" w:rsidP="002A3978">
            <w:pPr>
              <w:rPr>
                <w:bCs/>
                <w:sz w:val="16"/>
              </w:rPr>
            </w:pPr>
            <w:r>
              <w:rPr>
                <w:bCs/>
                <w:sz w:val="16"/>
              </w:rPr>
              <w:t>0</w:t>
            </w:r>
          </w:p>
        </w:tc>
        <w:tc>
          <w:tcPr>
            <w:tcW w:w="2160" w:type="dxa"/>
          </w:tcPr>
          <w:p w14:paraId="5E3CC406" w14:textId="77777777" w:rsidR="002A3978" w:rsidRDefault="002A3978" w:rsidP="002A3978">
            <w:pPr>
              <w:rPr>
                <w:bCs/>
                <w:sz w:val="16"/>
              </w:rPr>
            </w:pPr>
            <w:r>
              <w:rPr>
                <w:bCs/>
                <w:sz w:val="16"/>
              </w:rPr>
              <w:t>(Cal Result)</w:t>
            </w:r>
          </w:p>
        </w:tc>
        <w:tc>
          <w:tcPr>
            <w:tcW w:w="1350" w:type="dxa"/>
          </w:tcPr>
          <w:p w14:paraId="5C390699" w14:textId="77777777" w:rsidR="002A3978" w:rsidRDefault="002A3978" w:rsidP="002A3978">
            <w:pPr>
              <w:rPr>
                <w:bCs/>
                <w:sz w:val="16"/>
              </w:rPr>
            </w:pPr>
            <w:r>
              <w:rPr>
                <w:bCs/>
                <w:sz w:val="16"/>
              </w:rPr>
              <w:t>(Cal Result)</w:t>
            </w:r>
          </w:p>
        </w:tc>
        <w:tc>
          <w:tcPr>
            <w:tcW w:w="1530" w:type="dxa"/>
          </w:tcPr>
          <w:p w14:paraId="12BF156B" w14:textId="77777777" w:rsidR="002A3978" w:rsidRDefault="002A3978" w:rsidP="002A3978">
            <w:pPr>
              <w:rPr>
                <w:bCs/>
                <w:sz w:val="16"/>
              </w:rPr>
            </w:pPr>
            <w:r>
              <w:rPr>
                <w:bCs/>
                <w:sz w:val="16"/>
              </w:rPr>
              <w:t>(Cal Result)</w:t>
            </w:r>
          </w:p>
        </w:tc>
        <w:tc>
          <w:tcPr>
            <w:tcW w:w="2160" w:type="dxa"/>
          </w:tcPr>
          <w:p w14:paraId="47A56AAF" w14:textId="77777777" w:rsidR="002A3978" w:rsidRDefault="002A3978" w:rsidP="002A3978">
            <w:pPr>
              <w:rPr>
                <w:bCs/>
                <w:sz w:val="16"/>
              </w:rPr>
            </w:pPr>
          </w:p>
        </w:tc>
      </w:tr>
      <w:tr w:rsidR="002A3978" w14:paraId="049DF270" w14:textId="77777777" w:rsidTr="00992444">
        <w:tc>
          <w:tcPr>
            <w:tcW w:w="1435" w:type="dxa"/>
            <w:vMerge/>
          </w:tcPr>
          <w:p w14:paraId="3BF22D4B" w14:textId="77777777" w:rsidR="002A3978" w:rsidRDefault="002A3978" w:rsidP="002A3978">
            <w:pPr>
              <w:rPr>
                <w:bCs/>
                <w:sz w:val="16"/>
              </w:rPr>
            </w:pPr>
          </w:p>
        </w:tc>
        <w:tc>
          <w:tcPr>
            <w:tcW w:w="1440" w:type="dxa"/>
          </w:tcPr>
          <w:p w14:paraId="3DA3B19F"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.span</w:t>
            </w:r>
            <w:proofErr w:type="gramEnd"/>
          </w:p>
        </w:tc>
        <w:tc>
          <w:tcPr>
            <w:tcW w:w="900" w:type="dxa"/>
          </w:tcPr>
          <w:p w14:paraId="54C05A6E" w14:textId="7763759B" w:rsidR="002A3978" w:rsidRDefault="002A3978" w:rsidP="002A3978">
            <w:pPr>
              <w:rPr>
                <w:bCs/>
                <w:sz w:val="16"/>
              </w:rPr>
            </w:pPr>
          </w:p>
        </w:tc>
        <w:tc>
          <w:tcPr>
            <w:tcW w:w="839" w:type="dxa"/>
          </w:tcPr>
          <w:p w14:paraId="725A1309" w14:textId="77777777" w:rsidR="002A3978" w:rsidRDefault="002A3978" w:rsidP="002A3978">
            <w:pPr>
              <w:jc w:val="center"/>
            </w:pPr>
            <w:proofErr w:type="spellStart"/>
            <w:r>
              <w:rPr>
                <w:bCs/>
                <w:sz w:val="16"/>
              </w:rPr>
              <w:t>CStUpSt</w:t>
            </w:r>
            <w:proofErr w:type="spellEnd"/>
          </w:p>
        </w:tc>
        <w:tc>
          <w:tcPr>
            <w:tcW w:w="1591" w:type="dxa"/>
          </w:tcPr>
          <w:p w14:paraId="049941C0" w14:textId="77777777" w:rsidR="002A3978" w:rsidRDefault="002A3978" w:rsidP="002A3978">
            <w:pPr>
              <w:rPr>
                <w:bCs/>
                <w:sz w:val="16"/>
              </w:rPr>
            </w:pPr>
            <w:r>
              <w:rPr>
                <w:bCs/>
                <w:sz w:val="16"/>
              </w:rPr>
              <w:t>16384</w:t>
            </w:r>
          </w:p>
        </w:tc>
        <w:tc>
          <w:tcPr>
            <w:tcW w:w="2160" w:type="dxa"/>
          </w:tcPr>
          <w:p w14:paraId="067C116F" w14:textId="77777777" w:rsidR="002A3978" w:rsidRDefault="002A3978" w:rsidP="002A3978">
            <w:pPr>
              <w:rPr>
                <w:bCs/>
                <w:sz w:val="16"/>
              </w:rPr>
            </w:pPr>
            <w:r>
              <w:rPr>
                <w:bCs/>
                <w:sz w:val="16"/>
              </w:rPr>
              <w:t>(Cal Result)</w:t>
            </w:r>
          </w:p>
        </w:tc>
        <w:tc>
          <w:tcPr>
            <w:tcW w:w="1350" w:type="dxa"/>
          </w:tcPr>
          <w:p w14:paraId="60B58904" w14:textId="77777777" w:rsidR="002A3978" w:rsidRDefault="002A3978" w:rsidP="002A3978">
            <w:pPr>
              <w:rPr>
                <w:bCs/>
                <w:sz w:val="16"/>
              </w:rPr>
            </w:pPr>
            <w:r>
              <w:rPr>
                <w:bCs/>
                <w:sz w:val="16"/>
              </w:rPr>
              <w:t>(Cal Result)</w:t>
            </w:r>
          </w:p>
        </w:tc>
        <w:tc>
          <w:tcPr>
            <w:tcW w:w="1530" w:type="dxa"/>
          </w:tcPr>
          <w:p w14:paraId="2F565969" w14:textId="77777777" w:rsidR="002A3978" w:rsidRDefault="002A3978" w:rsidP="002A3978">
            <w:pPr>
              <w:rPr>
                <w:bCs/>
                <w:sz w:val="16"/>
              </w:rPr>
            </w:pPr>
            <w:r>
              <w:rPr>
                <w:bCs/>
                <w:sz w:val="16"/>
              </w:rPr>
              <w:t>(Cal Result)</w:t>
            </w:r>
          </w:p>
        </w:tc>
        <w:tc>
          <w:tcPr>
            <w:tcW w:w="2160" w:type="dxa"/>
          </w:tcPr>
          <w:p w14:paraId="1EB0EDC2" w14:textId="77777777" w:rsidR="002A3978" w:rsidRDefault="002A3978" w:rsidP="002A3978">
            <w:pPr>
              <w:rPr>
                <w:bCs/>
                <w:sz w:val="16"/>
              </w:rPr>
            </w:pPr>
          </w:p>
        </w:tc>
      </w:tr>
      <w:tr w:rsidR="002A3978" w14:paraId="364CBD6D" w14:textId="77777777" w:rsidTr="00992444">
        <w:tc>
          <w:tcPr>
            <w:tcW w:w="1435" w:type="dxa"/>
            <w:vMerge/>
          </w:tcPr>
          <w:p w14:paraId="3A6A66B0" w14:textId="77777777" w:rsidR="002A3978" w:rsidRDefault="002A3978" w:rsidP="002A3978">
            <w:pPr>
              <w:rPr>
                <w:bCs/>
                <w:sz w:val="16"/>
              </w:rPr>
            </w:pPr>
          </w:p>
        </w:tc>
        <w:tc>
          <w:tcPr>
            <w:tcW w:w="1440" w:type="dxa"/>
          </w:tcPr>
          <w:p w14:paraId="41BC7F11"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.offset</w:t>
            </w:r>
            <w:proofErr w:type="gramEnd"/>
          </w:p>
        </w:tc>
        <w:tc>
          <w:tcPr>
            <w:tcW w:w="900" w:type="dxa"/>
          </w:tcPr>
          <w:p w14:paraId="1EF24A07" w14:textId="1323067C" w:rsidR="002A3978" w:rsidRDefault="002A3978" w:rsidP="002A3978">
            <w:pPr>
              <w:rPr>
                <w:bCs/>
                <w:sz w:val="16"/>
              </w:rPr>
            </w:pPr>
          </w:p>
        </w:tc>
        <w:tc>
          <w:tcPr>
            <w:tcW w:w="839" w:type="dxa"/>
          </w:tcPr>
          <w:p w14:paraId="500EAB16" w14:textId="77777777" w:rsidR="002A3978" w:rsidRDefault="002A3978" w:rsidP="002A3978">
            <w:pPr>
              <w:jc w:val="center"/>
            </w:pPr>
            <w:proofErr w:type="spellStart"/>
            <w:r>
              <w:rPr>
                <w:bCs/>
                <w:sz w:val="16"/>
              </w:rPr>
              <w:t>CStUpSt</w:t>
            </w:r>
            <w:proofErr w:type="spellEnd"/>
          </w:p>
        </w:tc>
        <w:tc>
          <w:tcPr>
            <w:tcW w:w="1591" w:type="dxa"/>
          </w:tcPr>
          <w:p w14:paraId="5DC63BD7" w14:textId="77777777" w:rsidR="002A3978" w:rsidRDefault="002A3978" w:rsidP="002A3978">
            <w:pPr>
              <w:rPr>
                <w:bCs/>
                <w:sz w:val="16"/>
              </w:rPr>
            </w:pPr>
            <w:r>
              <w:rPr>
                <w:bCs/>
                <w:sz w:val="16"/>
              </w:rPr>
              <w:t>0</w:t>
            </w:r>
          </w:p>
        </w:tc>
        <w:tc>
          <w:tcPr>
            <w:tcW w:w="2160" w:type="dxa"/>
          </w:tcPr>
          <w:p w14:paraId="18F28093" w14:textId="77777777" w:rsidR="002A3978" w:rsidRDefault="002A3978" w:rsidP="002A3978">
            <w:pPr>
              <w:rPr>
                <w:bCs/>
                <w:sz w:val="16"/>
              </w:rPr>
            </w:pPr>
            <w:r>
              <w:rPr>
                <w:bCs/>
                <w:sz w:val="16"/>
              </w:rPr>
              <w:t>(Cal Result)</w:t>
            </w:r>
          </w:p>
        </w:tc>
        <w:tc>
          <w:tcPr>
            <w:tcW w:w="1350" w:type="dxa"/>
          </w:tcPr>
          <w:p w14:paraId="2A3B363C" w14:textId="77777777" w:rsidR="002A3978" w:rsidRDefault="002A3978" w:rsidP="002A3978">
            <w:pPr>
              <w:rPr>
                <w:bCs/>
                <w:sz w:val="16"/>
              </w:rPr>
            </w:pPr>
            <w:r>
              <w:rPr>
                <w:bCs/>
                <w:sz w:val="16"/>
              </w:rPr>
              <w:t>(Cal Result)</w:t>
            </w:r>
          </w:p>
        </w:tc>
        <w:tc>
          <w:tcPr>
            <w:tcW w:w="1530" w:type="dxa"/>
          </w:tcPr>
          <w:p w14:paraId="3C9C636E" w14:textId="77777777" w:rsidR="002A3978" w:rsidRDefault="002A3978" w:rsidP="002A3978">
            <w:pPr>
              <w:rPr>
                <w:bCs/>
                <w:sz w:val="16"/>
              </w:rPr>
            </w:pPr>
            <w:r>
              <w:rPr>
                <w:bCs/>
                <w:sz w:val="16"/>
              </w:rPr>
              <w:t>(Cal Result)</w:t>
            </w:r>
          </w:p>
        </w:tc>
        <w:tc>
          <w:tcPr>
            <w:tcW w:w="2160" w:type="dxa"/>
          </w:tcPr>
          <w:p w14:paraId="569F3F50" w14:textId="77777777" w:rsidR="002A3978" w:rsidRDefault="002A3978" w:rsidP="002A3978">
            <w:pPr>
              <w:rPr>
                <w:bCs/>
                <w:sz w:val="16"/>
              </w:rPr>
            </w:pPr>
          </w:p>
        </w:tc>
      </w:tr>
      <w:tr w:rsidR="002A3978" w14:paraId="3BBF7B8D" w14:textId="77777777" w:rsidTr="00992444">
        <w:tc>
          <w:tcPr>
            <w:tcW w:w="1435" w:type="dxa"/>
            <w:vMerge/>
          </w:tcPr>
          <w:p w14:paraId="390BBE83" w14:textId="77777777" w:rsidR="002A3978" w:rsidRDefault="002A3978" w:rsidP="002A3978">
            <w:pPr>
              <w:rPr>
                <w:bCs/>
                <w:sz w:val="16"/>
              </w:rPr>
            </w:pPr>
          </w:p>
        </w:tc>
        <w:tc>
          <w:tcPr>
            <w:tcW w:w="1440" w:type="dxa"/>
          </w:tcPr>
          <w:p w14:paraId="1B6F2D21"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.span</w:t>
            </w:r>
            <w:proofErr w:type="gramEnd"/>
          </w:p>
        </w:tc>
        <w:tc>
          <w:tcPr>
            <w:tcW w:w="900" w:type="dxa"/>
          </w:tcPr>
          <w:p w14:paraId="12987F1C" w14:textId="498C0380" w:rsidR="002A3978" w:rsidRDefault="002A3978" w:rsidP="002A3978">
            <w:pPr>
              <w:rPr>
                <w:bCs/>
                <w:sz w:val="16"/>
              </w:rPr>
            </w:pPr>
          </w:p>
        </w:tc>
        <w:tc>
          <w:tcPr>
            <w:tcW w:w="839" w:type="dxa"/>
          </w:tcPr>
          <w:p w14:paraId="7F510EA3" w14:textId="77777777" w:rsidR="002A3978" w:rsidRDefault="002A3978" w:rsidP="002A3978">
            <w:pPr>
              <w:jc w:val="center"/>
            </w:pPr>
            <w:proofErr w:type="spellStart"/>
            <w:r>
              <w:rPr>
                <w:bCs/>
                <w:sz w:val="16"/>
              </w:rPr>
              <w:t>CStUpSt</w:t>
            </w:r>
            <w:proofErr w:type="spellEnd"/>
          </w:p>
        </w:tc>
        <w:tc>
          <w:tcPr>
            <w:tcW w:w="1591" w:type="dxa"/>
          </w:tcPr>
          <w:p w14:paraId="63AB8FA1" w14:textId="77777777" w:rsidR="002A3978" w:rsidRDefault="002A3978" w:rsidP="002A3978">
            <w:pPr>
              <w:rPr>
                <w:bCs/>
                <w:sz w:val="16"/>
              </w:rPr>
            </w:pPr>
            <w:r>
              <w:rPr>
                <w:bCs/>
                <w:sz w:val="16"/>
              </w:rPr>
              <w:t>16384</w:t>
            </w:r>
          </w:p>
        </w:tc>
        <w:tc>
          <w:tcPr>
            <w:tcW w:w="2160" w:type="dxa"/>
          </w:tcPr>
          <w:p w14:paraId="47B1FC9D" w14:textId="77777777" w:rsidR="002A3978" w:rsidRDefault="002A3978" w:rsidP="002A3978">
            <w:pPr>
              <w:rPr>
                <w:bCs/>
                <w:sz w:val="16"/>
              </w:rPr>
            </w:pPr>
            <w:r>
              <w:rPr>
                <w:bCs/>
                <w:sz w:val="16"/>
              </w:rPr>
              <w:t>(Cal Result)</w:t>
            </w:r>
          </w:p>
        </w:tc>
        <w:tc>
          <w:tcPr>
            <w:tcW w:w="1350" w:type="dxa"/>
          </w:tcPr>
          <w:p w14:paraId="1234E6CF" w14:textId="77777777" w:rsidR="002A3978" w:rsidRDefault="002A3978" w:rsidP="002A3978">
            <w:pPr>
              <w:rPr>
                <w:bCs/>
                <w:sz w:val="16"/>
              </w:rPr>
            </w:pPr>
            <w:r>
              <w:rPr>
                <w:bCs/>
                <w:sz w:val="16"/>
              </w:rPr>
              <w:t>(Cal Result)</w:t>
            </w:r>
          </w:p>
        </w:tc>
        <w:tc>
          <w:tcPr>
            <w:tcW w:w="1530" w:type="dxa"/>
          </w:tcPr>
          <w:p w14:paraId="12874986" w14:textId="77777777" w:rsidR="002A3978" w:rsidRDefault="002A3978" w:rsidP="002A3978">
            <w:pPr>
              <w:rPr>
                <w:bCs/>
                <w:sz w:val="16"/>
              </w:rPr>
            </w:pPr>
            <w:r>
              <w:rPr>
                <w:bCs/>
                <w:sz w:val="16"/>
              </w:rPr>
              <w:t>(Cal Result)</w:t>
            </w:r>
          </w:p>
        </w:tc>
        <w:tc>
          <w:tcPr>
            <w:tcW w:w="2160" w:type="dxa"/>
          </w:tcPr>
          <w:p w14:paraId="6B1C679A" w14:textId="77777777" w:rsidR="002A3978" w:rsidRDefault="002A3978" w:rsidP="002A3978">
            <w:pPr>
              <w:rPr>
                <w:bCs/>
                <w:sz w:val="16"/>
              </w:rPr>
            </w:pPr>
          </w:p>
        </w:tc>
      </w:tr>
      <w:tr w:rsidR="002A3978" w14:paraId="2F02784F" w14:textId="77777777" w:rsidTr="00992444">
        <w:tc>
          <w:tcPr>
            <w:tcW w:w="1435" w:type="dxa"/>
            <w:vMerge/>
          </w:tcPr>
          <w:p w14:paraId="3BF3ACC2" w14:textId="77777777" w:rsidR="002A3978" w:rsidRDefault="002A3978" w:rsidP="002A3978">
            <w:pPr>
              <w:rPr>
                <w:bCs/>
                <w:sz w:val="16"/>
              </w:rPr>
            </w:pPr>
          </w:p>
        </w:tc>
        <w:tc>
          <w:tcPr>
            <w:tcW w:w="1440" w:type="dxa"/>
          </w:tcPr>
          <w:p w14:paraId="6E338541"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 xml:space="preserve"> .offset</w:t>
            </w:r>
            <w:proofErr w:type="gramEnd"/>
          </w:p>
        </w:tc>
        <w:tc>
          <w:tcPr>
            <w:tcW w:w="900" w:type="dxa"/>
          </w:tcPr>
          <w:p w14:paraId="0E3774D5" w14:textId="0B26E533" w:rsidR="002A3978" w:rsidRDefault="002A3978" w:rsidP="002A3978">
            <w:pPr>
              <w:rPr>
                <w:bCs/>
                <w:sz w:val="16"/>
              </w:rPr>
            </w:pPr>
          </w:p>
        </w:tc>
        <w:tc>
          <w:tcPr>
            <w:tcW w:w="839" w:type="dxa"/>
          </w:tcPr>
          <w:p w14:paraId="0089C781" w14:textId="77777777" w:rsidR="002A3978" w:rsidRDefault="002A3978" w:rsidP="002A3978">
            <w:pPr>
              <w:jc w:val="center"/>
            </w:pPr>
            <w:proofErr w:type="spellStart"/>
            <w:r>
              <w:rPr>
                <w:bCs/>
                <w:sz w:val="16"/>
              </w:rPr>
              <w:t>CStUpSt</w:t>
            </w:r>
            <w:proofErr w:type="spellEnd"/>
          </w:p>
        </w:tc>
        <w:tc>
          <w:tcPr>
            <w:tcW w:w="1591" w:type="dxa"/>
          </w:tcPr>
          <w:p w14:paraId="40B75536" w14:textId="77777777" w:rsidR="002A3978" w:rsidRDefault="002A3978" w:rsidP="002A3978">
            <w:pPr>
              <w:rPr>
                <w:bCs/>
                <w:sz w:val="16"/>
              </w:rPr>
            </w:pPr>
            <w:r>
              <w:rPr>
                <w:bCs/>
                <w:sz w:val="16"/>
              </w:rPr>
              <w:t>0</w:t>
            </w:r>
          </w:p>
        </w:tc>
        <w:tc>
          <w:tcPr>
            <w:tcW w:w="2160" w:type="dxa"/>
          </w:tcPr>
          <w:p w14:paraId="544CDF0B" w14:textId="77777777" w:rsidR="002A3978" w:rsidRDefault="002A3978" w:rsidP="002A3978">
            <w:pPr>
              <w:rPr>
                <w:bCs/>
                <w:sz w:val="16"/>
              </w:rPr>
            </w:pPr>
            <w:r>
              <w:rPr>
                <w:bCs/>
                <w:sz w:val="16"/>
              </w:rPr>
              <w:t>(Cal Result)</w:t>
            </w:r>
          </w:p>
        </w:tc>
        <w:tc>
          <w:tcPr>
            <w:tcW w:w="1350" w:type="dxa"/>
          </w:tcPr>
          <w:p w14:paraId="241599EA" w14:textId="77777777" w:rsidR="002A3978" w:rsidRDefault="002A3978" w:rsidP="002A3978">
            <w:pPr>
              <w:rPr>
                <w:bCs/>
                <w:sz w:val="16"/>
              </w:rPr>
            </w:pPr>
            <w:r>
              <w:rPr>
                <w:bCs/>
                <w:sz w:val="16"/>
              </w:rPr>
              <w:t>(Cal Result)</w:t>
            </w:r>
          </w:p>
        </w:tc>
        <w:tc>
          <w:tcPr>
            <w:tcW w:w="1530" w:type="dxa"/>
          </w:tcPr>
          <w:p w14:paraId="6BBE7594" w14:textId="77777777" w:rsidR="002A3978" w:rsidRDefault="002A3978" w:rsidP="002A3978">
            <w:pPr>
              <w:rPr>
                <w:bCs/>
                <w:sz w:val="16"/>
              </w:rPr>
            </w:pPr>
            <w:r>
              <w:rPr>
                <w:bCs/>
                <w:sz w:val="16"/>
              </w:rPr>
              <w:t>(Cal Result)</w:t>
            </w:r>
          </w:p>
        </w:tc>
        <w:tc>
          <w:tcPr>
            <w:tcW w:w="2160" w:type="dxa"/>
          </w:tcPr>
          <w:p w14:paraId="04B1AB3A" w14:textId="77777777" w:rsidR="002A3978" w:rsidRDefault="002A3978" w:rsidP="002A3978">
            <w:pPr>
              <w:rPr>
                <w:bCs/>
                <w:sz w:val="16"/>
              </w:rPr>
            </w:pPr>
          </w:p>
        </w:tc>
      </w:tr>
      <w:tr w:rsidR="002A3978" w14:paraId="19ADE0BA" w14:textId="77777777" w:rsidTr="00992444">
        <w:tc>
          <w:tcPr>
            <w:tcW w:w="1435" w:type="dxa"/>
            <w:vMerge/>
          </w:tcPr>
          <w:p w14:paraId="0CCE36EF" w14:textId="77777777" w:rsidR="002A3978" w:rsidRDefault="002A3978" w:rsidP="002A3978">
            <w:pPr>
              <w:rPr>
                <w:bCs/>
                <w:sz w:val="16"/>
              </w:rPr>
            </w:pPr>
          </w:p>
        </w:tc>
        <w:tc>
          <w:tcPr>
            <w:tcW w:w="1440" w:type="dxa"/>
          </w:tcPr>
          <w:p w14:paraId="5B5FF42A"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.span</w:t>
            </w:r>
            <w:proofErr w:type="gramEnd"/>
          </w:p>
        </w:tc>
        <w:tc>
          <w:tcPr>
            <w:tcW w:w="900" w:type="dxa"/>
          </w:tcPr>
          <w:p w14:paraId="5E1E2632" w14:textId="54805C40" w:rsidR="002A3978" w:rsidRPr="002D08ED" w:rsidRDefault="002A3978" w:rsidP="002A3978">
            <w:pPr>
              <w:rPr>
                <w:bCs/>
                <w:sz w:val="16"/>
              </w:rPr>
            </w:pPr>
          </w:p>
        </w:tc>
        <w:tc>
          <w:tcPr>
            <w:tcW w:w="839" w:type="dxa"/>
          </w:tcPr>
          <w:p w14:paraId="45AC2EEB" w14:textId="77777777" w:rsidR="002A3978" w:rsidRDefault="002A3978" w:rsidP="002A3978">
            <w:pPr>
              <w:jc w:val="center"/>
            </w:pPr>
            <w:proofErr w:type="spellStart"/>
            <w:r>
              <w:rPr>
                <w:bCs/>
                <w:sz w:val="16"/>
              </w:rPr>
              <w:t>CStUpSt</w:t>
            </w:r>
            <w:proofErr w:type="spellEnd"/>
          </w:p>
        </w:tc>
        <w:tc>
          <w:tcPr>
            <w:tcW w:w="1591" w:type="dxa"/>
          </w:tcPr>
          <w:p w14:paraId="7990D6A4" w14:textId="77777777" w:rsidR="002A3978" w:rsidRDefault="002A3978" w:rsidP="002A3978">
            <w:pPr>
              <w:rPr>
                <w:bCs/>
                <w:sz w:val="16"/>
              </w:rPr>
            </w:pPr>
            <w:r>
              <w:rPr>
                <w:bCs/>
                <w:sz w:val="16"/>
              </w:rPr>
              <w:t>16384</w:t>
            </w:r>
          </w:p>
        </w:tc>
        <w:tc>
          <w:tcPr>
            <w:tcW w:w="2160" w:type="dxa"/>
          </w:tcPr>
          <w:p w14:paraId="448759A6" w14:textId="77777777" w:rsidR="002A3978" w:rsidRDefault="002A3978" w:rsidP="002A3978">
            <w:pPr>
              <w:rPr>
                <w:bCs/>
                <w:sz w:val="16"/>
              </w:rPr>
            </w:pPr>
            <w:r>
              <w:rPr>
                <w:bCs/>
                <w:sz w:val="16"/>
              </w:rPr>
              <w:t>(Cal Result)</w:t>
            </w:r>
          </w:p>
        </w:tc>
        <w:tc>
          <w:tcPr>
            <w:tcW w:w="1350" w:type="dxa"/>
          </w:tcPr>
          <w:p w14:paraId="178709C0" w14:textId="77777777" w:rsidR="002A3978" w:rsidRDefault="002A3978" w:rsidP="002A3978">
            <w:pPr>
              <w:rPr>
                <w:bCs/>
                <w:sz w:val="16"/>
              </w:rPr>
            </w:pPr>
            <w:r>
              <w:rPr>
                <w:bCs/>
                <w:sz w:val="16"/>
              </w:rPr>
              <w:t>(Cal Result)</w:t>
            </w:r>
          </w:p>
        </w:tc>
        <w:tc>
          <w:tcPr>
            <w:tcW w:w="1530" w:type="dxa"/>
          </w:tcPr>
          <w:p w14:paraId="328DD96D" w14:textId="77777777" w:rsidR="002A3978" w:rsidRDefault="002A3978" w:rsidP="002A3978">
            <w:pPr>
              <w:rPr>
                <w:bCs/>
                <w:sz w:val="16"/>
              </w:rPr>
            </w:pPr>
            <w:r>
              <w:rPr>
                <w:bCs/>
                <w:sz w:val="16"/>
              </w:rPr>
              <w:t>(Cal Result)</w:t>
            </w:r>
          </w:p>
        </w:tc>
        <w:tc>
          <w:tcPr>
            <w:tcW w:w="2160" w:type="dxa"/>
          </w:tcPr>
          <w:p w14:paraId="06DAF9CD" w14:textId="77777777" w:rsidR="002A3978" w:rsidRDefault="002A3978" w:rsidP="002A3978">
            <w:pPr>
              <w:rPr>
                <w:bCs/>
                <w:sz w:val="16"/>
              </w:rPr>
            </w:pPr>
          </w:p>
        </w:tc>
      </w:tr>
      <w:tr w:rsidR="002A3978" w14:paraId="05B30DE8" w14:textId="77777777" w:rsidTr="00992444">
        <w:tc>
          <w:tcPr>
            <w:tcW w:w="1435" w:type="dxa"/>
            <w:vMerge/>
          </w:tcPr>
          <w:p w14:paraId="3E92FC56" w14:textId="77777777" w:rsidR="002A3978" w:rsidRDefault="002A3978" w:rsidP="002A3978">
            <w:pPr>
              <w:rPr>
                <w:bCs/>
                <w:sz w:val="16"/>
              </w:rPr>
            </w:pPr>
          </w:p>
        </w:tc>
        <w:tc>
          <w:tcPr>
            <w:tcW w:w="1440" w:type="dxa"/>
          </w:tcPr>
          <w:p w14:paraId="23BAE8C4" w14:textId="77777777" w:rsidR="002A3978" w:rsidRPr="002D08ED" w:rsidRDefault="002A3978" w:rsidP="002A3978">
            <w:pPr>
              <w:rPr>
                <w:bCs/>
                <w:sz w:val="16"/>
              </w:rPr>
            </w:pPr>
            <w:proofErr w:type="spellStart"/>
            <w:r w:rsidRPr="002D08ED">
              <w:rPr>
                <w:bCs/>
                <w:sz w:val="16"/>
              </w:rPr>
              <w:t>ChannelShift</w:t>
            </w:r>
            <w:proofErr w:type="spellEnd"/>
          </w:p>
        </w:tc>
        <w:tc>
          <w:tcPr>
            <w:tcW w:w="900" w:type="dxa"/>
          </w:tcPr>
          <w:p w14:paraId="27E754FF" w14:textId="0E2E5D38" w:rsidR="002A3978" w:rsidRPr="002D08ED" w:rsidRDefault="002A3978" w:rsidP="002A3978">
            <w:pPr>
              <w:rPr>
                <w:bCs/>
                <w:sz w:val="16"/>
              </w:rPr>
            </w:pPr>
          </w:p>
        </w:tc>
        <w:tc>
          <w:tcPr>
            <w:tcW w:w="839" w:type="dxa"/>
          </w:tcPr>
          <w:p w14:paraId="70B487BC" w14:textId="77777777" w:rsidR="002A3978" w:rsidRDefault="002A3978" w:rsidP="002A3978">
            <w:pPr>
              <w:jc w:val="center"/>
            </w:pPr>
            <w:proofErr w:type="spellStart"/>
            <w:r>
              <w:rPr>
                <w:bCs/>
                <w:sz w:val="16"/>
              </w:rPr>
              <w:t>CStUpSt</w:t>
            </w:r>
            <w:proofErr w:type="spellEnd"/>
          </w:p>
        </w:tc>
        <w:tc>
          <w:tcPr>
            <w:tcW w:w="1591" w:type="dxa"/>
          </w:tcPr>
          <w:p w14:paraId="58C833FA" w14:textId="77777777" w:rsidR="002A3978" w:rsidRDefault="002A3978" w:rsidP="002A3978">
            <w:pPr>
              <w:rPr>
                <w:bCs/>
                <w:sz w:val="16"/>
              </w:rPr>
            </w:pPr>
            <w:r>
              <w:rPr>
                <w:bCs/>
                <w:sz w:val="16"/>
              </w:rPr>
              <w:t>14</w:t>
            </w:r>
          </w:p>
        </w:tc>
        <w:tc>
          <w:tcPr>
            <w:tcW w:w="2160" w:type="dxa"/>
          </w:tcPr>
          <w:p w14:paraId="137EE141" w14:textId="77777777" w:rsidR="002A3978" w:rsidRDefault="002A3978" w:rsidP="002A3978">
            <w:pPr>
              <w:rPr>
                <w:bCs/>
                <w:sz w:val="16"/>
              </w:rPr>
            </w:pPr>
            <w:r>
              <w:rPr>
                <w:bCs/>
                <w:sz w:val="16"/>
              </w:rPr>
              <w:t>(Cal Result)</w:t>
            </w:r>
          </w:p>
        </w:tc>
        <w:tc>
          <w:tcPr>
            <w:tcW w:w="1350" w:type="dxa"/>
          </w:tcPr>
          <w:p w14:paraId="05942F84" w14:textId="77777777" w:rsidR="002A3978" w:rsidRDefault="002A3978" w:rsidP="002A3978">
            <w:pPr>
              <w:rPr>
                <w:bCs/>
                <w:sz w:val="16"/>
              </w:rPr>
            </w:pPr>
            <w:r>
              <w:rPr>
                <w:bCs/>
                <w:sz w:val="16"/>
              </w:rPr>
              <w:t>(Cal Result)</w:t>
            </w:r>
          </w:p>
        </w:tc>
        <w:tc>
          <w:tcPr>
            <w:tcW w:w="1530" w:type="dxa"/>
          </w:tcPr>
          <w:p w14:paraId="20EF9793" w14:textId="77777777" w:rsidR="002A3978" w:rsidRDefault="002A3978" w:rsidP="002A3978">
            <w:pPr>
              <w:rPr>
                <w:bCs/>
                <w:sz w:val="16"/>
              </w:rPr>
            </w:pPr>
            <w:r>
              <w:rPr>
                <w:bCs/>
                <w:sz w:val="16"/>
              </w:rPr>
              <w:t>(Cal Result)</w:t>
            </w:r>
          </w:p>
        </w:tc>
        <w:tc>
          <w:tcPr>
            <w:tcW w:w="2160" w:type="dxa"/>
          </w:tcPr>
          <w:p w14:paraId="229693DB" w14:textId="77777777" w:rsidR="002A3978" w:rsidRDefault="002A3978" w:rsidP="002A3978">
            <w:pPr>
              <w:rPr>
                <w:bCs/>
                <w:sz w:val="16"/>
              </w:rPr>
            </w:pPr>
          </w:p>
        </w:tc>
      </w:tr>
      <w:tr w:rsidR="002A3978" w14:paraId="2ED8F3F5" w14:textId="77777777" w:rsidTr="00992444">
        <w:trPr>
          <w:cantSplit/>
        </w:trPr>
        <w:tc>
          <w:tcPr>
            <w:tcW w:w="1435" w:type="dxa"/>
          </w:tcPr>
          <w:p w14:paraId="41292C7D" w14:textId="77777777" w:rsidR="002A3978" w:rsidRPr="00F12EDB" w:rsidRDefault="002A3978" w:rsidP="002A3978">
            <w:pPr>
              <w:rPr>
                <w:bCs/>
                <w:sz w:val="16"/>
              </w:rPr>
            </w:pPr>
          </w:p>
        </w:tc>
        <w:tc>
          <w:tcPr>
            <w:tcW w:w="1440" w:type="dxa"/>
          </w:tcPr>
          <w:p w14:paraId="3D15F395" w14:textId="77777777" w:rsidR="002A3978" w:rsidRDefault="002A3978" w:rsidP="002A3978">
            <w:pPr>
              <w:rPr>
                <w:bCs/>
                <w:sz w:val="16"/>
              </w:rPr>
            </w:pPr>
          </w:p>
        </w:tc>
        <w:tc>
          <w:tcPr>
            <w:tcW w:w="900" w:type="dxa"/>
          </w:tcPr>
          <w:p w14:paraId="639C7B85" w14:textId="15D8E6AB" w:rsidR="002A3978" w:rsidRDefault="002A3978" w:rsidP="002A3978">
            <w:pPr>
              <w:rPr>
                <w:bCs/>
                <w:sz w:val="16"/>
              </w:rPr>
            </w:pPr>
          </w:p>
        </w:tc>
        <w:tc>
          <w:tcPr>
            <w:tcW w:w="839" w:type="dxa"/>
          </w:tcPr>
          <w:p w14:paraId="053B7B6E" w14:textId="77777777" w:rsidR="002A3978" w:rsidRDefault="002A3978" w:rsidP="002A3978">
            <w:pPr>
              <w:jc w:val="center"/>
              <w:rPr>
                <w:bCs/>
                <w:sz w:val="16"/>
              </w:rPr>
            </w:pPr>
          </w:p>
        </w:tc>
        <w:tc>
          <w:tcPr>
            <w:tcW w:w="1591" w:type="dxa"/>
          </w:tcPr>
          <w:p w14:paraId="55FAE3D5" w14:textId="77777777" w:rsidR="002A3978" w:rsidRDefault="002A3978" w:rsidP="002A3978">
            <w:pPr>
              <w:rPr>
                <w:bCs/>
                <w:sz w:val="16"/>
              </w:rPr>
            </w:pPr>
          </w:p>
        </w:tc>
        <w:tc>
          <w:tcPr>
            <w:tcW w:w="2160" w:type="dxa"/>
          </w:tcPr>
          <w:p w14:paraId="1503370D" w14:textId="77777777" w:rsidR="002A3978" w:rsidRDefault="002A3978" w:rsidP="002A3978">
            <w:pPr>
              <w:rPr>
                <w:bCs/>
                <w:sz w:val="16"/>
              </w:rPr>
            </w:pPr>
          </w:p>
        </w:tc>
        <w:tc>
          <w:tcPr>
            <w:tcW w:w="1350" w:type="dxa"/>
          </w:tcPr>
          <w:p w14:paraId="3763AAF1" w14:textId="77777777" w:rsidR="002A3978" w:rsidRDefault="002A3978" w:rsidP="002A3978">
            <w:pPr>
              <w:rPr>
                <w:bCs/>
                <w:sz w:val="16"/>
              </w:rPr>
            </w:pPr>
          </w:p>
        </w:tc>
        <w:tc>
          <w:tcPr>
            <w:tcW w:w="1530" w:type="dxa"/>
          </w:tcPr>
          <w:p w14:paraId="05A1A264" w14:textId="77777777" w:rsidR="002A3978" w:rsidRDefault="002A3978" w:rsidP="002A3978">
            <w:pPr>
              <w:rPr>
                <w:bCs/>
                <w:sz w:val="16"/>
              </w:rPr>
            </w:pPr>
          </w:p>
        </w:tc>
        <w:tc>
          <w:tcPr>
            <w:tcW w:w="2160" w:type="dxa"/>
          </w:tcPr>
          <w:p w14:paraId="24DF8AB4" w14:textId="77777777" w:rsidR="002A3978" w:rsidRDefault="002A3978" w:rsidP="002A3978">
            <w:pPr>
              <w:rPr>
                <w:bCs/>
                <w:sz w:val="16"/>
              </w:rPr>
            </w:pPr>
          </w:p>
        </w:tc>
      </w:tr>
      <w:tr w:rsidR="002A3978" w14:paraId="241B3524" w14:textId="77777777" w:rsidTr="00992444">
        <w:trPr>
          <w:cantSplit/>
        </w:trPr>
        <w:tc>
          <w:tcPr>
            <w:tcW w:w="1435" w:type="dxa"/>
          </w:tcPr>
          <w:p w14:paraId="5413CC4E" w14:textId="77777777" w:rsidR="002A3978" w:rsidRPr="00F12EDB" w:rsidRDefault="002A3978" w:rsidP="002A3978">
            <w:pPr>
              <w:rPr>
                <w:bCs/>
                <w:sz w:val="16"/>
              </w:rPr>
            </w:pPr>
          </w:p>
        </w:tc>
        <w:tc>
          <w:tcPr>
            <w:tcW w:w="1440" w:type="dxa"/>
          </w:tcPr>
          <w:p w14:paraId="4AFAE2BA" w14:textId="77777777" w:rsidR="002A3978" w:rsidRDefault="002A3978" w:rsidP="002A3978">
            <w:pPr>
              <w:rPr>
                <w:bCs/>
                <w:sz w:val="16"/>
              </w:rPr>
            </w:pPr>
          </w:p>
        </w:tc>
        <w:tc>
          <w:tcPr>
            <w:tcW w:w="900" w:type="dxa"/>
          </w:tcPr>
          <w:p w14:paraId="16919F0F" w14:textId="0AF3EDEA" w:rsidR="002A3978" w:rsidRDefault="002A3978" w:rsidP="002A3978">
            <w:pPr>
              <w:rPr>
                <w:bCs/>
                <w:sz w:val="16"/>
              </w:rPr>
            </w:pPr>
          </w:p>
        </w:tc>
        <w:tc>
          <w:tcPr>
            <w:tcW w:w="839" w:type="dxa"/>
          </w:tcPr>
          <w:p w14:paraId="6B8FCA4E" w14:textId="77777777" w:rsidR="002A3978" w:rsidRDefault="002A3978" w:rsidP="002A3978">
            <w:pPr>
              <w:jc w:val="center"/>
              <w:rPr>
                <w:bCs/>
                <w:sz w:val="16"/>
              </w:rPr>
            </w:pPr>
          </w:p>
        </w:tc>
        <w:tc>
          <w:tcPr>
            <w:tcW w:w="1591" w:type="dxa"/>
          </w:tcPr>
          <w:p w14:paraId="0650F399" w14:textId="77777777" w:rsidR="002A3978" w:rsidRDefault="002A3978" w:rsidP="002A3978">
            <w:pPr>
              <w:rPr>
                <w:bCs/>
                <w:sz w:val="16"/>
              </w:rPr>
            </w:pPr>
          </w:p>
        </w:tc>
        <w:tc>
          <w:tcPr>
            <w:tcW w:w="2160" w:type="dxa"/>
          </w:tcPr>
          <w:p w14:paraId="6A9DDF5D" w14:textId="77777777" w:rsidR="002A3978" w:rsidRDefault="002A3978" w:rsidP="002A3978">
            <w:pPr>
              <w:rPr>
                <w:bCs/>
                <w:sz w:val="16"/>
              </w:rPr>
            </w:pPr>
          </w:p>
        </w:tc>
        <w:tc>
          <w:tcPr>
            <w:tcW w:w="1350" w:type="dxa"/>
          </w:tcPr>
          <w:p w14:paraId="458EE81F" w14:textId="77777777" w:rsidR="002A3978" w:rsidRDefault="002A3978" w:rsidP="002A3978">
            <w:pPr>
              <w:rPr>
                <w:bCs/>
                <w:sz w:val="16"/>
              </w:rPr>
            </w:pPr>
          </w:p>
        </w:tc>
        <w:tc>
          <w:tcPr>
            <w:tcW w:w="1530" w:type="dxa"/>
          </w:tcPr>
          <w:p w14:paraId="166BD856" w14:textId="77777777" w:rsidR="002A3978" w:rsidRDefault="002A3978" w:rsidP="002A3978">
            <w:pPr>
              <w:rPr>
                <w:bCs/>
                <w:sz w:val="16"/>
              </w:rPr>
            </w:pPr>
          </w:p>
        </w:tc>
        <w:tc>
          <w:tcPr>
            <w:tcW w:w="2160" w:type="dxa"/>
          </w:tcPr>
          <w:p w14:paraId="4257245F" w14:textId="77777777" w:rsidR="002A3978" w:rsidRDefault="002A3978" w:rsidP="002A3978">
            <w:pPr>
              <w:rPr>
                <w:bCs/>
                <w:sz w:val="16"/>
              </w:rPr>
            </w:pPr>
          </w:p>
        </w:tc>
      </w:tr>
      <w:tr w:rsidR="002A3978" w14:paraId="3B887715" w14:textId="77777777" w:rsidTr="00992444">
        <w:trPr>
          <w:cantSplit/>
        </w:trPr>
        <w:tc>
          <w:tcPr>
            <w:tcW w:w="1435" w:type="dxa"/>
          </w:tcPr>
          <w:p w14:paraId="42D27DBF" w14:textId="77777777" w:rsidR="002A3978" w:rsidRPr="00F12EDB" w:rsidRDefault="002A3978" w:rsidP="002A3978">
            <w:pPr>
              <w:rPr>
                <w:bCs/>
                <w:sz w:val="16"/>
              </w:rPr>
            </w:pPr>
          </w:p>
        </w:tc>
        <w:tc>
          <w:tcPr>
            <w:tcW w:w="1440" w:type="dxa"/>
          </w:tcPr>
          <w:p w14:paraId="249F3654" w14:textId="77777777" w:rsidR="002A3978" w:rsidRDefault="002A3978" w:rsidP="002A3978">
            <w:pPr>
              <w:rPr>
                <w:bCs/>
                <w:sz w:val="16"/>
              </w:rPr>
            </w:pPr>
          </w:p>
        </w:tc>
        <w:tc>
          <w:tcPr>
            <w:tcW w:w="900" w:type="dxa"/>
          </w:tcPr>
          <w:p w14:paraId="202ECFCC" w14:textId="52B27E2C" w:rsidR="002A3978" w:rsidRDefault="002A3978" w:rsidP="002A3978">
            <w:pPr>
              <w:rPr>
                <w:bCs/>
                <w:sz w:val="16"/>
              </w:rPr>
            </w:pPr>
          </w:p>
        </w:tc>
        <w:tc>
          <w:tcPr>
            <w:tcW w:w="839" w:type="dxa"/>
          </w:tcPr>
          <w:p w14:paraId="3EE67C8F" w14:textId="77777777" w:rsidR="002A3978" w:rsidRDefault="002A3978" w:rsidP="002A3978">
            <w:pPr>
              <w:jc w:val="center"/>
              <w:rPr>
                <w:bCs/>
                <w:sz w:val="16"/>
              </w:rPr>
            </w:pPr>
          </w:p>
        </w:tc>
        <w:tc>
          <w:tcPr>
            <w:tcW w:w="1591" w:type="dxa"/>
          </w:tcPr>
          <w:p w14:paraId="2B453D50" w14:textId="77777777" w:rsidR="002A3978" w:rsidRDefault="002A3978" w:rsidP="002A3978">
            <w:pPr>
              <w:rPr>
                <w:bCs/>
                <w:sz w:val="16"/>
              </w:rPr>
            </w:pPr>
          </w:p>
        </w:tc>
        <w:tc>
          <w:tcPr>
            <w:tcW w:w="2160" w:type="dxa"/>
          </w:tcPr>
          <w:p w14:paraId="1A4DE4DB" w14:textId="77777777" w:rsidR="002A3978" w:rsidRDefault="002A3978" w:rsidP="002A3978">
            <w:pPr>
              <w:rPr>
                <w:bCs/>
                <w:sz w:val="16"/>
              </w:rPr>
            </w:pPr>
          </w:p>
        </w:tc>
        <w:tc>
          <w:tcPr>
            <w:tcW w:w="1350" w:type="dxa"/>
          </w:tcPr>
          <w:p w14:paraId="39516147" w14:textId="77777777" w:rsidR="002A3978" w:rsidRDefault="002A3978" w:rsidP="002A3978">
            <w:pPr>
              <w:rPr>
                <w:bCs/>
                <w:sz w:val="16"/>
              </w:rPr>
            </w:pPr>
          </w:p>
        </w:tc>
        <w:tc>
          <w:tcPr>
            <w:tcW w:w="1530" w:type="dxa"/>
          </w:tcPr>
          <w:p w14:paraId="020DB1B8" w14:textId="77777777" w:rsidR="002A3978" w:rsidRDefault="002A3978" w:rsidP="002A3978">
            <w:pPr>
              <w:rPr>
                <w:bCs/>
                <w:sz w:val="16"/>
              </w:rPr>
            </w:pPr>
          </w:p>
        </w:tc>
        <w:tc>
          <w:tcPr>
            <w:tcW w:w="2160" w:type="dxa"/>
          </w:tcPr>
          <w:p w14:paraId="626799E9" w14:textId="77777777" w:rsidR="002A3978" w:rsidRDefault="002A3978" w:rsidP="002A3978">
            <w:pPr>
              <w:rPr>
                <w:bCs/>
                <w:sz w:val="16"/>
              </w:rPr>
            </w:pPr>
          </w:p>
        </w:tc>
      </w:tr>
      <w:tr w:rsidR="002A3978" w14:paraId="5BC1F50C" w14:textId="77777777" w:rsidTr="00992444">
        <w:trPr>
          <w:cantSplit/>
        </w:trPr>
        <w:tc>
          <w:tcPr>
            <w:tcW w:w="1435" w:type="dxa"/>
          </w:tcPr>
          <w:p w14:paraId="7D4D3FA2" w14:textId="77777777" w:rsidR="002A3978" w:rsidRPr="00F12EDB" w:rsidRDefault="002A3978" w:rsidP="002A3978">
            <w:pPr>
              <w:rPr>
                <w:bCs/>
                <w:sz w:val="16"/>
              </w:rPr>
            </w:pPr>
          </w:p>
        </w:tc>
        <w:tc>
          <w:tcPr>
            <w:tcW w:w="1440" w:type="dxa"/>
          </w:tcPr>
          <w:p w14:paraId="77AD696D" w14:textId="77777777" w:rsidR="002A3978" w:rsidRDefault="002A3978" w:rsidP="002A3978">
            <w:pPr>
              <w:rPr>
                <w:bCs/>
                <w:sz w:val="16"/>
              </w:rPr>
            </w:pPr>
          </w:p>
        </w:tc>
        <w:tc>
          <w:tcPr>
            <w:tcW w:w="900" w:type="dxa"/>
          </w:tcPr>
          <w:p w14:paraId="178F3658" w14:textId="1190B647" w:rsidR="002A3978" w:rsidRDefault="002A3978" w:rsidP="002A3978">
            <w:pPr>
              <w:rPr>
                <w:bCs/>
                <w:sz w:val="16"/>
              </w:rPr>
            </w:pPr>
          </w:p>
        </w:tc>
        <w:tc>
          <w:tcPr>
            <w:tcW w:w="839" w:type="dxa"/>
          </w:tcPr>
          <w:p w14:paraId="6C24979F" w14:textId="77777777" w:rsidR="002A3978" w:rsidRDefault="002A3978" w:rsidP="002A3978">
            <w:pPr>
              <w:jc w:val="center"/>
              <w:rPr>
                <w:bCs/>
                <w:sz w:val="16"/>
              </w:rPr>
            </w:pPr>
          </w:p>
        </w:tc>
        <w:tc>
          <w:tcPr>
            <w:tcW w:w="1591" w:type="dxa"/>
          </w:tcPr>
          <w:p w14:paraId="52D99DCE" w14:textId="77777777" w:rsidR="002A3978" w:rsidRDefault="002A3978" w:rsidP="002A3978">
            <w:pPr>
              <w:rPr>
                <w:bCs/>
                <w:sz w:val="16"/>
              </w:rPr>
            </w:pPr>
          </w:p>
        </w:tc>
        <w:tc>
          <w:tcPr>
            <w:tcW w:w="2160" w:type="dxa"/>
          </w:tcPr>
          <w:p w14:paraId="0187C92C" w14:textId="77777777" w:rsidR="002A3978" w:rsidRDefault="002A3978" w:rsidP="002A3978">
            <w:pPr>
              <w:rPr>
                <w:bCs/>
                <w:sz w:val="16"/>
              </w:rPr>
            </w:pPr>
          </w:p>
        </w:tc>
        <w:tc>
          <w:tcPr>
            <w:tcW w:w="1350" w:type="dxa"/>
          </w:tcPr>
          <w:p w14:paraId="513D4E96" w14:textId="77777777" w:rsidR="002A3978" w:rsidRDefault="002A3978" w:rsidP="002A3978">
            <w:pPr>
              <w:rPr>
                <w:bCs/>
                <w:sz w:val="16"/>
              </w:rPr>
            </w:pPr>
          </w:p>
        </w:tc>
        <w:tc>
          <w:tcPr>
            <w:tcW w:w="1530" w:type="dxa"/>
          </w:tcPr>
          <w:p w14:paraId="37FCB3C6" w14:textId="77777777" w:rsidR="002A3978" w:rsidRDefault="002A3978" w:rsidP="002A3978">
            <w:pPr>
              <w:rPr>
                <w:bCs/>
                <w:sz w:val="16"/>
              </w:rPr>
            </w:pPr>
          </w:p>
        </w:tc>
        <w:tc>
          <w:tcPr>
            <w:tcW w:w="2160" w:type="dxa"/>
          </w:tcPr>
          <w:p w14:paraId="74898BB8" w14:textId="77777777" w:rsidR="002A3978" w:rsidRDefault="002A3978" w:rsidP="002A3978">
            <w:pPr>
              <w:rPr>
                <w:bCs/>
                <w:sz w:val="16"/>
              </w:rPr>
            </w:pPr>
          </w:p>
        </w:tc>
      </w:tr>
      <w:tr w:rsidR="002A3978" w14:paraId="1C0EA6BC" w14:textId="77777777" w:rsidTr="00992444">
        <w:trPr>
          <w:cantSplit/>
        </w:trPr>
        <w:tc>
          <w:tcPr>
            <w:tcW w:w="1435" w:type="dxa"/>
          </w:tcPr>
          <w:p w14:paraId="3AE2BA15" w14:textId="781945A3" w:rsidR="002A3978" w:rsidRDefault="002A3978" w:rsidP="002A3978">
            <w:pPr>
              <w:rPr>
                <w:bCs/>
                <w:sz w:val="16"/>
              </w:rPr>
            </w:pPr>
            <w:proofErr w:type="spellStart"/>
            <w:r w:rsidRPr="00F12EDB">
              <w:rPr>
                <w:bCs/>
                <w:sz w:val="16"/>
              </w:rPr>
              <w:t>posint_TCalRow</w:t>
            </w:r>
            <w:proofErr w:type="spellEnd"/>
          </w:p>
        </w:tc>
        <w:tc>
          <w:tcPr>
            <w:tcW w:w="1440" w:type="dxa"/>
          </w:tcPr>
          <w:p w14:paraId="4105AB7D" w14:textId="77777777"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r>
              <w:rPr>
                <w:color w:val="000000"/>
                <w:sz w:val="16"/>
                <w:szCs w:val="16"/>
                <w:shd w:val="clear" w:color="auto" w:fill="FFFFFF"/>
              </w:rPr>
              <w:t>233.9</w:t>
            </w:r>
          </w:p>
        </w:tc>
        <w:tc>
          <w:tcPr>
            <w:tcW w:w="900" w:type="dxa"/>
          </w:tcPr>
          <w:p w14:paraId="2709809C" w14:textId="674AF0D3"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p>
        </w:tc>
        <w:tc>
          <w:tcPr>
            <w:tcW w:w="839" w:type="dxa"/>
          </w:tcPr>
          <w:p w14:paraId="3297B75D" w14:textId="00CA4AE8" w:rsidR="002A3978" w:rsidRDefault="002A3978" w:rsidP="002A3978">
            <w:pPr>
              <w:jc w:val="center"/>
              <w:rPr>
                <w:bCs/>
                <w:sz w:val="16"/>
              </w:rPr>
            </w:pPr>
            <w:r>
              <w:rPr>
                <w:bCs/>
                <w:sz w:val="16"/>
              </w:rPr>
              <w:t>236.9</w:t>
            </w:r>
          </w:p>
        </w:tc>
        <w:tc>
          <w:tcPr>
            <w:tcW w:w="1591" w:type="dxa"/>
          </w:tcPr>
          <w:p w14:paraId="01624AB3" w14:textId="77777777" w:rsidR="002A3978" w:rsidRDefault="002A3978" w:rsidP="002A3978">
            <w:pPr>
              <w:rPr>
                <w:bCs/>
                <w:sz w:val="16"/>
              </w:rPr>
            </w:pPr>
          </w:p>
        </w:tc>
        <w:tc>
          <w:tcPr>
            <w:tcW w:w="2160" w:type="dxa"/>
          </w:tcPr>
          <w:p w14:paraId="32D85553" w14:textId="77777777" w:rsidR="002A3978" w:rsidRDefault="002A3978" w:rsidP="002A3978">
            <w:pPr>
              <w:rPr>
                <w:bCs/>
                <w:sz w:val="16"/>
              </w:rPr>
            </w:pPr>
          </w:p>
        </w:tc>
        <w:tc>
          <w:tcPr>
            <w:tcW w:w="1350" w:type="dxa"/>
          </w:tcPr>
          <w:p w14:paraId="304E0FA5" w14:textId="77777777" w:rsidR="002A3978" w:rsidRDefault="002A3978" w:rsidP="002A3978">
            <w:pPr>
              <w:rPr>
                <w:bCs/>
                <w:sz w:val="16"/>
              </w:rPr>
            </w:pPr>
          </w:p>
        </w:tc>
        <w:tc>
          <w:tcPr>
            <w:tcW w:w="1530" w:type="dxa"/>
          </w:tcPr>
          <w:p w14:paraId="3DBAFEA7" w14:textId="77777777" w:rsidR="002A3978" w:rsidRDefault="002A3978" w:rsidP="002A3978">
            <w:pPr>
              <w:rPr>
                <w:bCs/>
                <w:sz w:val="16"/>
              </w:rPr>
            </w:pPr>
          </w:p>
        </w:tc>
        <w:tc>
          <w:tcPr>
            <w:tcW w:w="2160" w:type="dxa"/>
          </w:tcPr>
          <w:p w14:paraId="49C8165C" w14:textId="77777777" w:rsidR="002A3978" w:rsidRDefault="002A3978" w:rsidP="002A3978">
            <w:pPr>
              <w:rPr>
                <w:bCs/>
                <w:sz w:val="16"/>
              </w:rPr>
            </w:pPr>
            <w:r>
              <w:rPr>
                <w:bCs/>
                <w:sz w:val="16"/>
              </w:rPr>
              <w:t>To be set during calibration</w:t>
            </w:r>
          </w:p>
        </w:tc>
      </w:tr>
      <w:tr w:rsidR="002A3978" w14:paraId="0BFAA98F" w14:textId="77777777" w:rsidTr="00992444">
        <w:tc>
          <w:tcPr>
            <w:tcW w:w="1435" w:type="dxa"/>
            <w:vMerge w:val="restart"/>
          </w:tcPr>
          <w:p w14:paraId="791F2F91" w14:textId="654434B1" w:rsidR="002A3978" w:rsidRDefault="002A3978" w:rsidP="002A3978">
            <w:pPr>
              <w:rPr>
                <w:bCs/>
                <w:sz w:val="16"/>
              </w:rPr>
            </w:pPr>
          </w:p>
        </w:tc>
        <w:tc>
          <w:tcPr>
            <w:tcW w:w="1440" w:type="dxa"/>
          </w:tcPr>
          <w:p w14:paraId="7028C643"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.offset</w:t>
            </w:r>
            <w:proofErr w:type="gramEnd"/>
          </w:p>
        </w:tc>
        <w:tc>
          <w:tcPr>
            <w:tcW w:w="900" w:type="dxa"/>
          </w:tcPr>
          <w:p w14:paraId="3C70D380" w14:textId="049C02EC" w:rsidR="002A3978" w:rsidRPr="002D08ED" w:rsidRDefault="002A3978" w:rsidP="002A3978">
            <w:pPr>
              <w:rPr>
                <w:bCs/>
                <w:sz w:val="16"/>
              </w:rPr>
            </w:pPr>
          </w:p>
        </w:tc>
        <w:tc>
          <w:tcPr>
            <w:tcW w:w="839" w:type="dxa"/>
          </w:tcPr>
          <w:p w14:paraId="4F6E98DC" w14:textId="77777777" w:rsidR="002A3978" w:rsidRDefault="002A3978" w:rsidP="002A3978">
            <w:pPr>
              <w:jc w:val="center"/>
              <w:rPr>
                <w:bCs/>
                <w:sz w:val="16"/>
              </w:rPr>
            </w:pPr>
            <w:proofErr w:type="spellStart"/>
            <w:r>
              <w:rPr>
                <w:bCs/>
                <w:sz w:val="16"/>
              </w:rPr>
              <w:t>CStUpSt</w:t>
            </w:r>
            <w:proofErr w:type="spellEnd"/>
          </w:p>
        </w:tc>
        <w:tc>
          <w:tcPr>
            <w:tcW w:w="1591" w:type="dxa"/>
          </w:tcPr>
          <w:p w14:paraId="60EB1513" w14:textId="77777777" w:rsidR="002A3978" w:rsidRDefault="002A3978" w:rsidP="002A3978">
            <w:pPr>
              <w:rPr>
                <w:bCs/>
                <w:sz w:val="16"/>
              </w:rPr>
            </w:pPr>
            <w:r>
              <w:rPr>
                <w:bCs/>
                <w:sz w:val="16"/>
              </w:rPr>
              <w:t>0</w:t>
            </w:r>
          </w:p>
        </w:tc>
        <w:tc>
          <w:tcPr>
            <w:tcW w:w="2160" w:type="dxa"/>
          </w:tcPr>
          <w:p w14:paraId="35945BFC" w14:textId="77777777" w:rsidR="002A3978" w:rsidRDefault="002A3978" w:rsidP="002A3978">
            <w:pPr>
              <w:rPr>
                <w:bCs/>
                <w:sz w:val="16"/>
              </w:rPr>
            </w:pPr>
            <w:r>
              <w:rPr>
                <w:bCs/>
                <w:sz w:val="16"/>
              </w:rPr>
              <w:t>(Cal Result)</w:t>
            </w:r>
          </w:p>
        </w:tc>
        <w:tc>
          <w:tcPr>
            <w:tcW w:w="1350" w:type="dxa"/>
          </w:tcPr>
          <w:p w14:paraId="1799A379" w14:textId="77777777" w:rsidR="002A3978" w:rsidRDefault="002A3978" w:rsidP="002A3978">
            <w:pPr>
              <w:rPr>
                <w:bCs/>
                <w:sz w:val="16"/>
              </w:rPr>
            </w:pPr>
            <w:r>
              <w:rPr>
                <w:bCs/>
                <w:sz w:val="16"/>
              </w:rPr>
              <w:t>(Cal Result)</w:t>
            </w:r>
          </w:p>
        </w:tc>
        <w:tc>
          <w:tcPr>
            <w:tcW w:w="1530" w:type="dxa"/>
          </w:tcPr>
          <w:p w14:paraId="7C211306" w14:textId="77777777" w:rsidR="002A3978" w:rsidRDefault="002A3978" w:rsidP="002A3978">
            <w:pPr>
              <w:rPr>
                <w:bCs/>
                <w:sz w:val="16"/>
              </w:rPr>
            </w:pPr>
            <w:r>
              <w:rPr>
                <w:bCs/>
                <w:sz w:val="16"/>
              </w:rPr>
              <w:t>(Cal Result)</w:t>
            </w:r>
          </w:p>
        </w:tc>
        <w:tc>
          <w:tcPr>
            <w:tcW w:w="2160" w:type="dxa"/>
          </w:tcPr>
          <w:p w14:paraId="1BE3C49E" w14:textId="77777777" w:rsidR="002A3978" w:rsidRDefault="002A3978" w:rsidP="002A3978">
            <w:pPr>
              <w:rPr>
                <w:bCs/>
                <w:sz w:val="16"/>
              </w:rPr>
            </w:pPr>
            <w:r>
              <w:rPr>
                <w:bCs/>
                <w:sz w:val="16"/>
              </w:rPr>
              <w:t>16-bit vars</w:t>
            </w:r>
          </w:p>
        </w:tc>
      </w:tr>
      <w:tr w:rsidR="002A3978" w14:paraId="6D14D969" w14:textId="77777777" w:rsidTr="00992444">
        <w:tc>
          <w:tcPr>
            <w:tcW w:w="1435" w:type="dxa"/>
            <w:vMerge/>
          </w:tcPr>
          <w:p w14:paraId="2A47835B" w14:textId="77777777" w:rsidR="002A3978" w:rsidRDefault="002A3978" w:rsidP="002A3978">
            <w:pPr>
              <w:rPr>
                <w:bCs/>
                <w:sz w:val="16"/>
              </w:rPr>
            </w:pPr>
          </w:p>
        </w:tc>
        <w:tc>
          <w:tcPr>
            <w:tcW w:w="1440" w:type="dxa"/>
          </w:tcPr>
          <w:p w14:paraId="77EE1B58"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.span</w:t>
            </w:r>
            <w:proofErr w:type="gramEnd"/>
          </w:p>
        </w:tc>
        <w:tc>
          <w:tcPr>
            <w:tcW w:w="900" w:type="dxa"/>
          </w:tcPr>
          <w:p w14:paraId="1486FA93" w14:textId="696F8FD7" w:rsidR="002A3978" w:rsidRDefault="002A3978" w:rsidP="002A3978">
            <w:pPr>
              <w:rPr>
                <w:bCs/>
                <w:sz w:val="16"/>
              </w:rPr>
            </w:pPr>
          </w:p>
        </w:tc>
        <w:tc>
          <w:tcPr>
            <w:tcW w:w="839" w:type="dxa"/>
          </w:tcPr>
          <w:p w14:paraId="19479BF1" w14:textId="77777777" w:rsidR="002A3978" w:rsidRDefault="002A3978" w:rsidP="002A3978">
            <w:pPr>
              <w:jc w:val="center"/>
            </w:pPr>
            <w:proofErr w:type="spellStart"/>
            <w:r>
              <w:rPr>
                <w:bCs/>
                <w:sz w:val="16"/>
              </w:rPr>
              <w:t>CStUpSt</w:t>
            </w:r>
            <w:proofErr w:type="spellEnd"/>
          </w:p>
        </w:tc>
        <w:tc>
          <w:tcPr>
            <w:tcW w:w="1591" w:type="dxa"/>
          </w:tcPr>
          <w:p w14:paraId="6B362B6A" w14:textId="77777777" w:rsidR="002A3978" w:rsidRDefault="002A3978" w:rsidP="002A3978">
            <w:pPr>
              <w:rPr>
                <w:bCs/>
                <w:sz w:val="16"/>
              </w:rPr>
            </w:pPr>
            <w:r>
              <w:rPr>
                <w:bCs/>
                <w:sz w:val="16"/>
              </w:rPr>
              <w:t>16384</w:t>
            </w:r>
          </w:p>
        </w:tc>
        <w:tc>
          <w:tcPr>
            <w:tcW w:w="2160" w:type="dxa"/>
          </w:tcPr>
          <w:p w14:paraId="182C6A8F" w14:textId="77777777" w:rsidR="002A3978" w:rsidRDefault="002A3978" w:rsidP="002A3978">
            <w:pPr>
              <w:rPr>
                <w:bCs/>
                <w:sz w:val="16"/>
              </w:rPr>
            </w:pPr>
            <w:r>
              <w:rPr>
                <w:bCs/>
                <w:sz w:val="16"/>
              </w:rPr>
              <w:t>(Cal Result)</w:t>
            </w:r>
          </w:p>
        </w:tc>
        <w:tc>
          <w:tcPr>
            <w:tcW w:w="1350" w:type="dxa"/>
          </w:tcPr>
          <w:p w14:paraId="7B00BCE6" w14:textId="77777777" w:rsidR="002A3978" w:rsidRDefault="002A3978" w:rsidP="002A3978">
            <w:pPr>
              <w:rPr>
                <w:bCs/>
                <w:sz w:val="16"/>
              </w:rPr>
            </w:pPr>
            <w:r>
              <w:rPr>
                <w:bCs/>
                <w:sz w:val="16"/>
              </w:rPr>
              <w:t>(Cal Result)</w:t>
            </w:r>
          </w:p>
        </w:tc>
        <w:tc>
          <w:tcPr>
            <w:tcW w:w="1530" w:type="dxa"/>
          </w:tcPr>
          <w:p w14:paraId="665BB24C" w14:textId="77777777" w:rsidR="002A3978" w:rsidRDefault="002A3978" w:rsidP="002A3978">
            <w:pPr>
              <w:rPr>
                <w:bCs/>
                <w:sz w:val="16"/>
              </w:rPr>
            </w:pPr>
            <w:r>
              <w:rPr>
                <w:bCs/>
                <w:sz w:val="16"/>
              </w:rPr>
              <w:t>(Cal Result)</w:t>
            </w:r>
          </w:p>
        </w:tc>
        <w:tc>
          <w:tcPr>
            <w:tcW w:w="2160" w:type="dxa"/>
          </w:tcPr>
          <w:p w14:paraId="66D3F96E" w14:textId="77777777" w:rsidR="002A3978" w:rsidRDefault="002A3978" w:rsidP="002A3978">
            <w:pPr>
              <w:rPr>
                <w:bCs/>
                <w:sz w:val="16"/>
              </w:rPr>
            </w:pPr>
          </w:p>
        </w:tc>
      </w:tr>
      <w:tr w:rsidR="002A3978" w14:paraId="64A7A7F9" w14:textId="77777777" w:rsidTr="00992444">
        <w:tc>
          <w:tcPr>
            <w:tcW w:w="1435" w:type="dxa"/>
            <w:vMerge/>
          </w:tcPr>
          <w:p w14:paraId="53E572ED" w14:textId="77777777" w:rsidR="002A3978" w:rsidRDefault="002A3978" w:rsidP="002A3978">
            <w:pPr>
              <w:rPr>
                <w:bCs/>
                <w:sz w:val="16"/>
              </w:rPr>
            </w:pPr>
          </w:p>
        </w:tc>
        <w:tc>
          <w:tcPr>
            <w:tcW w:w="1440" w:type="dxa"/>
          </w:tcPr>
          <w:p w14:paraId="3C6E2ADF"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.offset</w:t>
            </w:r>
            <w:proofErr w:type="gramEnd"/>
          </w:p>
        </w:tc>
        <w:tc>
          <w:tcPr>
            <w:tcW w:w="900" w:type="dxa"/>
          </w:tcPr>
          <w:p w14:paraId="2476C996" w14:textId="39A2FA6E" w:rsidR="002A3978" w:rsidRDefault="002A3978" w:rsidP="002A3978">
            <w:pPr>
              <w:rPr>
                <w:bCs/>
                <w:sz w:val="16"/>
              </w:rPr>
            </w:pPr>
          </w:p>
        </w:tc>
        <w:tc>
          <w:tcPr>
            <w:tcW w:w="839" w:type="dxa"/>
          </w:tcPr>
          <w:p w14:paraId="7C205103" w14:textId="77777777" w:rsidR="002A3978" w:rsidRDefault="002A3978" w:rsidP="002A3978">
            <w:pPr>
              <w:jc w:val="center"/>
            </w:pPr>
            <w:proofErr w:type="spellStart"/>
            <w:r>
              <w:rPr>
                <w:bCs/>
                <w:sz w:val="16"/>
              </w:rPr>
              <w:t>CStUpSt</w:t>
            </w:r>
            <w:proofErr w:type="spellEnd"/>
          </w:p>
        </w:tc>
        <w:tc>
          <w:tcPr>
            <w:tcW w:w="1591" w:type="dxa"/>
          </w:tcPr>
          <w:p w14:paraId="7ED0D1E7" w14:textId="77777777" w:rsidR="002A3978" w:rsidRDefault="002A3978" w:rsidP="002A3978">
            <w:pPr>
              <w:rPr>
                <w:bCs/>
                <w:sz w:val="16"/>
              </w:rPr>
            </w:pPr>
            <w:r>
              <w:rPr>
                <w:bCs/>
                <w:sz w:val="16"/>
              </w:rPr>
              <w:t>0</w:t>
            </w:r>
          </w:p>
        </w:tc>
        <w:tc>
          <w:tcPr>
            <w:tcW w:w="2160" w:type="dxa"/>
          </w:tcPr>
          <w:p w14:paraId="2C1187D3" w14:textId="77777777" w:rsidR="002A3978" w:rsidRDefault="002A3978" w:rsidP="002A3978">
            <w:pPr>
              <w:rPr>
                <w:bCs/>
                <w:sz w:val="16"/>
              </w:rPr>
            </w:pPr>
            <w:r>
              <w:rPr>
                <w:bCs/>
                <w:sz w:val="16"/>
              </w:rPr>
              <w:t>(Cal Result)</w:t>
            </w:r>
          </w:p>
        </w:tc>
        <w:tc>
          <w:tcPr>
            <w:tcW w:w="1350" w:type="dxa"/>
          </w:tcPr>
          <w:p w14:paraId="37947BB3" w14:textId="77777777" w:rsidR="002A3978" w:rsidRDefault="002A3978" w:rsidP="002A3978">
            <w:pPr>
              <w:rPr>
                <w:bCs/>
                <w:sz w:val="16"/>
              </w:rPr>
            </w:pPr>
            <w:r>
              <w:rPr>
                <w:bCs/>
                <w:sz w:val="16"/>
              </w:rPr>
              <w:t>(Cal Result)</w:t>
            </w:r>
          </w:p>
        </w:tc>
        <w:tc>
          <w:tcPr>
            <w:tcW w:w="1530" w:type="dxa"/>
          </w:tcPr>
          <w:p w14:paraId="565A57E5" w14:textId="77777777" w:rsidR="002A3978" w:rsidRDefault="002A3978" w:rsidP="002A3978">
            <w:pPr>
              <w:rPr>
                <w:bCs/>
                <w:sz w:val="16"/>
              </w:rPr>
            </w:pPr>
            <w:r>
              <w:rPr>
                <w:bCs/>
                <w:sz w:val="16"/>
              </w:rPr>
              <w:t>(Cal Result)</w:t>
            </w:r>
          </w:p>
        </w:tc>
        <w:tc>
          <w:tcPr>
            <w:tcW w:w="2160" w:type="dxa"/>
          </w:tcPr>
          <w:p w14:paraId="62EACC2C" w14:textId="77777777" w:rsidR="002A3978" w:rsidRDefault="002A3978" w:rsidP="002A3978">
            <w:pPr>
              <w:rPr>
                <w:bCs/>
                <w:sz w:val="16"/>
              </w:rPr>
            </w:pPr>
          </w:p>
        </w:tc>
      </w:tr>
      <w:tr w:rsidR="002A3978" w14:paraId="241A9EA0" w14:textId="77777777" w:rsidTr="00992444">
        <w:tc>
          <w:tcPr>
            <w:tcW w:w="1435" w:type="dxa"/>
            <w:vMerge/>
          </w:tcPr>
          <w:p w14:paraId="0EE3DC31" w14:textId="77777777" w:rsidR="002A3978" w:rsidRDefault="002A3978" w:rsidP="002A3978">
            <w:pPr>
              <w:rPr>
                <w:bCs/>
                <w:sz w:val="16"/>
              </w:rPr>
            </w:pPr>
          </w:p>
        </w:tc>
        <w:tc>
          <w:tcPr>
            <w:tcW w:w="1440" w:type="dxa"/>
          </w:tcPr>
          <w:p w14:paraId="1419B78B"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.span</w:t>
            </w:r>
            <w:proofErr w:type="gramEnd"/>
          </w:p>
        </w:tc>
        <w:tc>
          <w:tcPr>
            <w:tcW w:w="900" w:type="dxa"/>
          </w:tcPr>
          <w:p w14:paraId="56830A62" w14:textId="2834FEA5" w:rsidR="002A3978" w:rsidRDefault="002A3978" w:rsidP="002A3978">
            <w:pPr>
              <w:rPr>
                <w:bCs/>
                <w:sz w:val="16"/>
              </w:rPr>
            </w:pPr>
          </w:p>
        </w:tc>
        <w:tc>
          <w:tcPr>
            <w:tcW w:w="839" w:type="dxa"/>
          </w:tcPr>
          <w:p w14:paraId="7C322F7C" w14:textId="77777777" w:rsidR="002A3978" w:rsidRDefault="002A3978" w:rsidP="002A3978">
            <w:pPr>
              <w:jc w:val="center"/>
            </w:pPr>
            <w:proofErr w:type="spellStart"/>
            <w:r>
              <w:rPr>
                <w:bCs/>
                <w:sz w:val="16"/>
              </w:rPr>
              <w:t>CStUpSt</w:t>
            </w:r>
            <w:proofErr w:type="spellEnd"/>
          </w:p>
        </w:tc>
        <w:tc>
          <w:tcPr>
            <w:tcW w:w="1591" w:type="dxa"/>
          </w:tcPr>
          <w:p w14:paraId="2C5498BE" w14:textId="77777777" w:rsidR="002A3978" w:rsidRDefault="002A3978" w:rsidP="002A3978">
            <w:pPr>
              <w:rPr>
                <w:bCs/>
                <w:sz w:val="16"/>
              </w:rPr>
            </w:pPr>
            <w:r>
              <w:rPr>
                <w:bCs/>
                <w:sz w:val="16"/>
              </w:rPr>
              <w:t>16384</w:t>
            </w:r>
          </w:p>
        </w:tc>
        <w:tc>
          <w:tcPr>
            <w:tcW w:w="2160" w:type="dxa"/>
          </w:tcPr>
          <w:p w14:paraId="44746BB1" w14:textId="77777777" w:rsidR="002A3978" w:rsidRDefault="002A3978" w:rsidP="002A3978">
            <w:pPr>
              <w:rPr>
                <w:bCs/>
                <w:sz w:val="16"/>
              </w:rPr>
            </w:pPr>
            <w:r>
              <w:rPr>
                <w:bCs/>
                <w:sz w:val="16"/>
              </w:rPr>
              <w:t>(Cal Result)</w:t>
            </w:r>
          </w:p>
        </w:tc>
        <w:tc>
          <w:tcPr>
            <w:tcW w:w="1350" w:type="dxa"/>
          </w:tcPr>
          <w:p w14:paraId="415447C2" w14:textId="77777777" w:rsidR="002A3978" w:rsidRDefault="002A3978" w:rsidP="002A3978">
            <w:pPr>
              <w:rPr>
                <w:bCs/>
                <w:sz w:val="16"/>
              </w:rPr>
            </w:pPr>
            <w:r>
              <w:rPr>
                <w:bCs/>
                <w:sz w:val="16"/>
              </w:rPr>
              <w:t>(Cal Result)</w:t>
            </w:r>
          </w:p>
        </w:tc>
        <w:tc>
          <w:tcPr>
            <w:tcW w:w="1530" w:type="dxa"/>
          </w:tcPr>
          <w:p w14:paraId="5951AAE0" w14:textId="77777777" w:rsidR="002A3978" w:rsidRDefault="002A3978" w:rsidP="002A3978">
            <w:pPr>
              <w:rPr>
                <w:bCs/>
                <w:sz w:val="16"/>
              </w:rPr>
            </w:pPr>
            <w:r>
              <w:rPr>
                <w:bCs/>
                <w:sz w:val="16"/>
              </w:rPr>
              <w:t>(Cal Result)</w:t>
            </w:r>
          </w:p>
        </w:tc>
        <w:tc>
          <w:tcPr>
            <w:tcW w:w="2160" w:type="dxa"/>
          </w:tcPr>
          <w:p w14:paraId="2D154591" w14:textId="77777777" w:rsidR="002A3978" w:rsidRDefault="002A3978" w:rsidP="002A3978">
            <w:pPr>
              <w:rPr>
                <w:bCs/>
                <w:sz w:val="16"/>
              </w:rPr>
            </w:pPr>
          </w:p>
        </w:tc>
      </w:tr>
      <w:tr w:rsidR="002A3978" w14:paraId="62160A77" w14:textId="77777777" w:rsidTr="00992444">
        <w:tc>
          <w:tcPr>
            <w:tcW w:w="1435" w:type="dxa"/>
            <w:vMerge/>
          </w:tcPr>
          <w:p w14:paraId="2C441686" w14:textId="77777777" w:rsidR="002A3978" w:rsidRDefault="002A3978" w:rsidP="002A3978">
            <w:pPr>
              <w:rPr>
                <w:bCs/>
                <w:sz w:val="16"/>
              </w:rPr>
            </w:pPr>
          </w:p>
        </w:tc>
        <w:tc>
          <w:tcPr>
            <w:tcW w:w="1440" w:type="dxa"/>
          </w:tcPr>
          <w:p w14:paraId="153B8A4A"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.offset</w:t>
            </w:r>
            <w:proofErr w:type="gramEnd"/>
          </w:p>
        </w:tc>
        <w:tc>
          <w:tcPr>
            <w:tcW w:w="900" w:type="dxa"/>
          </w:tcPr>
          <w:p w14:paraId="4B20E793" w14:textId="440880A1" w:rsidR="002A3978" w:rsidRDefault="002A3978" w:rsidP="002A3978">
            <w:pPr>
              <w:rPr>
                <w:bCs/>
                <w:sz w:val="16"/>
              </w:rPr>
            </w:pPr>
          </w:p>
        </w:tc>
        <w:tc>
          <w:tcPr>
            <w:tcW w:w="839" w:type="dxa"/>
          </w:tcPr>
          <w:p w14:paraId="4860C486" w14:textId="77777777" w:rsidR="002A3978" w:rsidRDefault="002A3978" w:rsidP="002A3978">
            <w:pPr>
              <w:jc w:val="center"/>
            </w:pPr>
            <w:proofErr w:type="spellStart"/>
            <w:r>
              <w:rPr>
                <w:bCs/>
                <w:sz w:val="16"/>
              </w:rPr>
              <w:t>CStUpSt</w:t>
            </w:r>
            <w:proofErr w:type="spellEnd"/>
          </w:p>
        </w:tc>
        <w:tc>
          <w:tcPr>
            <w:tcW w:w="1591" w:type="dxa"/>
          </w:tcPr>
          <w:p w14:paraId="43602584" w14:textId="77777777" w:rsidR="002A3978" w:rsidRDefault="002A3978" w:rsidP="002A3978">
            <w:pPr>
              <w:rPr>
                <w:bCs/>
                <w:sz w:val="16"/>
              </w:rPr>
            </w:pPr>
            <w:r>
              <w:rPr>
                <w:bCs/>
                <w:sz w:val="16"/>
              </w:rPr>
              <w:t>0</w:t>
            </w:r>
          </w:p>
        </w:tc>
        <w:tc>
          <w:tcPr>
            <w:tcW w:w="2160" w:type="dxa"/>
          </w:tcPr>
          <w:p w14:paraId="5A8C14D0" w14:textId="77777777" w:rsidR="002A3978" w:rsidRDefault="002A3978" w:rsidP="002A3978">
            <w:pPr>
              <w:rPr>
                <w:bCs/>
                <w:sz w:val="16"/>
              </w:rPr>
            </w:pPr>
            <w:r>
              <w:rPr>
                <w:bCs/>
                <w:sz w:val="16"/>
              </w:rPr>
              <w:t>(Cal Result)</w:t>
            </w:r>
          </w:p>
        </w:tc>
        <w:tc>
          <w:tcPr>
            <w:tcW w:w="1350" w:type="dxa"/>
          </w:tcPr>
          <w:p w14:paraId="4B0763ED" w14:textId="77777777" w:rsidR="002A3978" w:rsidRDefault="002A3978" w:rsidP="002A3978">
            <w:pPr>
              <w:rPr>
                <w:bCs/>
                <w:sz w:val="16"/>
              </w:rPr>
            </w:pPr>
            <w:r>
              <w:rPr>
                <w:bCs/>
                <w:sz w:val="16"/>
              </w:rPr>
              <w:t>(Cal Result)</w:t>
            </w:r>
          </w:p>
        </w:tc>
        <w:tc>
          <w:tcPr>
            <w:tcW w:w="1530" w:type="dxa"/>
          </w:tcPr>
          <w:p w14:paraId="7591584E" w14:textId="77777777" w:rsidR="002A3978" w:rsidRDefault="002A3978" w:rsidP="002A3978">
            <w:pPr>
              <w:rPr>
                <w:bCs/>
                <w:sz w:val="16"/>
              </w:rPr>
            </w:pPr>
            <w:r>
              <w:rPr>
                <w:bCs/>
                <w:sz w:val="16"/>
              </w:rPr>
              <w:t>(Cal Result)</w:t>
            </w:r>
          </w:p>
        </w:tc>
        <w:tc>
          <w:tcPr>
            <w:tcW w:w="2160" w:type="dxa"/>
          </w:tcPr>
          <w:p w14:paraId="63F5A70A" w14:textId="77777777" w:rsidR="002A3978" w:rsidRDefault="002A3978" w:rsidP="002A3978">
            <w:pPr>
              <w:rPr>
                <w:bCs/>
                <w:sz w:val="16"/>
              </w:rPr>
            </w:pPr>
          </w:p>
        </w:tc>
      </w:tr>
      <w:tr w:rsidR="002A3978" w14:paraId="29CB7E12" w14:textId="77777777" w:rsidTr="00992444">
        <w:tc>
          <w:tcPr>
            <w:tcW w:w="1435" w:type="dxa"/>
            <w:vMerge/>
          </w:tcPr>
          <w:p w14:paraId="029C5D49" w14:textId="77777777" w:rsidR="002A3978" w:rsidRDefault="002A3978" w:rsidP="002A3978">
            <w:pPr>
              <w:rPr>
                <w:bCs/>
                <w:sz w:val="16"/>
              </w:rPr>
            </w:pPr>
          </w:p>
        </w:tc>
        <w:tc>
          <w:tcPr>
            <w:tcW w:w="1440" w:type="dxa"/>
          </w:tcPr>
          <w:p w14:paraId="481E0DE9"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.span</w:t>
            </w:r>
            <w:proofErr w:type="gramEnd"/>
          </w:p>
        </w:tc>
        <w:tc>
          <w:tcPr>
            <w:tcW w:w="900" w:type="dxa"/>
          </w:tcPr>
          <w:p w14:paraId="43B37C22" w14:textId="52F97C30" w:rsidR="002A3978" w:rsidRDefault="002A3978" w:rsidP="002A3978">
            <w:pPr>
              <w:rPr>
                <w:bCs/>
                <w:sz w:val="16"/>
              </w:rPr>
            </w:pPr>
          </w:p>
        </w:tc>
        <w:tc>
          <w:tcPr>
            <w:tcW w:w="839" w:type="dxa"/>
          </w:tcPr>
          <w:p w14:paraId="57ADEA30" w14:textId="77777777" w:rsidR="002A3978" w:rsidRDefault="002A3978" w:rsidP="002A3978">
            <w:pPr>
              <w:jc w:val="center"/>
            </w:pPr>
            <w:proofErr w:type="spellStart"/>
            <w:r>
              <w:rPr>
                <w:bCs/>
                <w:sz w:val="16"/>
              </w:rPr>
              <w:t>CStUpSt</w:t>
            </w:r>
            <w:proofErr w:type="spellEnd"/>
          </w:p>
        </w:tc>
        <w:tc>
          <w:tcPr>
            <w:tcW w:w="1591" w:type="dxa"/>
          </w:tcPr>
          <w:p w14:paraId="45FE0901" w14:textId="77777777" w:rsidR="002A3978" w:rsidRDefault="002A3978" w:rsidP="002A3978">
            <w:pPr>
              <w:rPr>
                <w:bCs/>
                <w:sz w:val="16"/>
              </w:rPr>
            </w:pPr>
            <w:r>
              <w:rPr>
                <w:bCs/>
                <w:sz w:val="16"/>
              </w:rPr>
              <w:t>16384</w:t>
            </w:r>
          </w:p>
        </w:tc>
        <w:tc>
          <w:tcPr>
            <w:tcW w:w="2160" w:type="dxa"/>
          </w:tcPr>
          <w:p w14:paraId="3DAC55D6" w14:textId="77777777" w:rsidR="002A3978" w:rsidRDefault="002A3978" w:rsidP="002A3978">
            <w:pPr>
              <w:rPr>
                <w:bCs/>
                <w:sz w:val="16"/>
              </w:rPr>
            </w:pPr>
            <w:r>
              <w:rPr>
                <w:bCs/>
                <w:sz w:val="16"/>
              </w:rPr>
              <w:t>(Cal Result)</w:t>
            </w:r>
          </w:p>
        </w:tc>
        <w:tc>
          <w:tcPr>
            <w:tcW w:w="1350" w:type="dxa"/>
          </w:tcPr>
          <w:p w14:paraId="1765D0DB" w14:textId="77777777" w:rsidR="002A3978" w:rsidRDefault="002A3978" w:rsidP="002A3978">
            <w:pPr>
              <w:rPr>
                <w:bCs/>
                <w:sz w:val="16"/>
              </w:rPr>
            </w:pPr>
            <w:r>
              <w:rPr>
                <w:bCs/>
                <w:sz w:val="16"/>
              </w:rPr>
              <w:t>(Cal Result)</w:t>
            </w:r>
          </w:p>
        </w:tc>
        <w:tc>
          <w:tcPr>
            <w:tcW w:w="1530" w:type="dxa"/>
          </w:tcPr>
          <w:p w14:paraId="380A1A6E" w14:textId="77777777" w:rsidR="002A3978" w:rsidRDefault="002A3978" w:rsidP="002A3978">
            <w:pPr>
              <w:rPr>
                <w:bCs/>
                <w:sz w:val="16"/>
              </w:rPr>
            </w:pPr>
            <w:r>
              <w:rPr>
                <w:bCs/>
                <w:sz w:val="16"/>
              </w:rPr>
              <w:t>(Cal Result)</w:t>
            </w:r>
          </w:p>
        </w:tc>
        <w:tc>
          <w:tcPr>
            <w:tcW w:w="2160" w:type="dxa"/>
          </w:tcPr>
          <w:p w14:paraId="76A4C2A0" w14:textId="77777777" w:rsidR="002A3978" w:rsidRDefault="002A3978" w:rsidP="002A3978">
            <w:pPr>
              <w:rPr>
                <w:bCs/>
                <w:sz w:val="16"/>
              </w:rPr>
            </w:pPr>
          </w:p>
        </w:tc>
      </w:tr>
      <w:tr w:rsidR="002A3978" w14:paraId="241EBD4B" w14:textId="77777777" w:rsidTr="00992444">
        <w:tc>
          <w:tcPr>
            <w:tcW w:w="1435" w:type="dxa"/>
            <w:vMerge/>
          </w:tcPr>
          <w:p w14:paraId="7EB03B72" w14:textId="77777777" w:rsidR="002A3978" w:rsidRDefault="002A3978" w:rsidP="002A3978">
            <w:pPr>
              <w:rPr>
                <w:bCs/>
                <w:sz w:val="16"/>
              </w:rPr>
            </w:pPr>
          </w:p>
        </w:tc>
        <w:tc>
          <w:tcPr>
            <w:tcW w:w="1440" w:type="dxa"/>
          </w:tcPr>
          <w:p w14:paraId="2638253E"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.offset</w:t>
            </w:r>
            <w:proofErr w:type="gramEnd"/>
          </w:p>
        </w:tc>
        <w:tc>
          <w:tcPr>
            <w:tcW w:w="900" w:type="dxa"/>
          </w:tcPr>
          <w:p w14:paraId="49E58C7C" w14:textId="0CDD70AC" w:rsidR="002A3978" w:rsidRDefault="002A3978" w:rsidP="002A3978">
            <w:pPr>
              <w:rPr>
                <w:bCs/>
                <w:sz w:val="16"/>
              </w:rPr>
            </w:pPr>
          </w:p>
        </w:tc>
        <w:tc>
          <w:tcPr>
            <w:tcW w:w="839" w:type="dxa"/>
          </w:tcPr>
          <w:p w14:paraId="064B457F" w14:textId="77777777" w:rsidR="002A3978" w:rsidRDefault="002A3978" w:rsidP="002A3978">
            <w:pPr>
              <w:jc w:val="center"/>
            </w:pPr>
            <w:proofErr w:type="spellStart"/>
            <w:r>
              <w:rPr>
                <w:bCs/>
                <w:sz w:val="16"/>
              </w:rPr>
              <w:t>CStUpSt</w:t>
            </w:r>
            <w:proofErr w:type="spellEnd"/>
          </w:p>
        </w:tc>
        <w:tc>
          <w:tcPr>
            <w:tcW w:w="1591" w:type="dxa"/>
          </w:tcPr>
          <w:p w14:paraId="10B5C174" w14:textId="77777777" w:rsidR="002A3978" w:rsidRDefault="002A3978" w:rsidP="002A3978">
            <w:pPr>
              <w:rPr>
                <w:bCs/>
                <w:sz w:val="16"/>
              </w:rPr>
            </w:pPr>
            <w:r>
              <w:rPr>
                <w:bCs/>
                <w:sz w:val="16"/>
              </w:rPr>
              <w:t>0</w:t>
            </w:r>
          </w:p>
        </w:tc>
        <w:tc>
          <w:tcPr>
            <w:tcW w:w="2160" w:type="dxa"/>
          </w:tcPr>
          <w:p w14:paraId="27CB27FA" w14:textId="77777777" w:rsidR="002A3978" w:rsidRDefault="002A3978" w:rsidP="002A3978">
            <w:pPr>
              <w:rPr>
                <w:bCs/>
                <w:sz w:val="16"/>
              </w:rPr>
            </w:pPr>
            <w:r>
              <w:rPr>
                <w:bCs/>
                <w:sz w:val="16"/>
              </w:rPr>
              <w:t>(Cal Result)</w:t>
            </w:r>
          </w:p>
        </w:tc>
        <w:tc>
          <w:tcPr>
            <w:tcW w:w="1350" w:type="dxa"/>
          </w:tcPr>
          <w:p w14:paraId="37C97B6F" w14:textId="77777777" w:rsidR="002A3978" w:rsidRDefault="002A3978" w:rsidP="002A3978">
            <w:pPr>
              <w:rPr>
                <w:bCs/>
                <w:sz w:val="16"/>
              </w:rPr>
            </w:pPr>
            <w:r>
              <w:rPr>
                <w:bCs/>
                <w:sz w:val="16"/>
              </w:rPr>
              <w:t>(Cal Result)</w:t>
            </w:r>
          </w:p>
        </w:tc>
        <w:tc>
          <w:tcPr>
            <w:tcW w:w="1530" w:type="dxa"/>
          </w:tcPr>
          <w:p w14:paraId="47913474" w14:textId="77777777" w:rsidR="002A3978" w:rsidRDefault="002A3978" w:rsidP="002A3978">
            <w:pPr>
              <w:rPr>
                <w:bCs/>
                <w:sz w:val="16"/>
              </w:rPr>
            </w:pPr>
            <w:r>
              <w:rPr>
                <w:bCs/>
                <w:sz w:val="16"/>
              </w:rPr>
              <w:t>(Cal Result)</w:t>
            </w:r>
          </w:p>
        </w:tc>
        <w:tc>
          <w:tcPr>
            <w:tcW w:w="2160" w:type="dxa"/>
          </w:tcPr>
          <w:p w14:paraId="28962BE5" w14:textId="77777777" w:rsidR="002A3978" w:rsidRDefault="002A3978" w:rsidP="002A3978">
            <w:pPr>
              <w:rPr>
                <w:bCs/>
                <w:sz w:val="16"/>
              </w:rPr>
            </w:pPr>
          </w:p>
        </w:tc>
      </w:tr>
      <w:tr w:rsidR="002A3978" w14:paraId="457DF1C3" w14:textId="77777777" w:rsidTr="00992444">
        <w:tc>
          <w:tcPr>
            <w:tcW w:w="1435" w:type="dxa"/>
            <w:vMerge/>
          </w:tcPr>
          <w:p w14:paraId="4A50BC90" w14:textId="77777777" w:rsidR="002A3978" w:rsidRDefault="002A3978" w:rsidP="002A3978">
            <w:pPr>
              <w:rPr>
                <w:bCs/>
                <w:sz w:val="16"/>
              </w:rPr>
            </w:pPr>
          </w:p>
        </w:tc>
        <w:tc>
          <w:tcPr>
            <w:tcW w:w="1440" w:type="dxa"/>
          </w:tcPr>
          <w:p w14:paraId="1CB2A7D6"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.span</w:t>
            </w:r>
            <w:proofErr w:type="gramEnd"/>
          </w:p>
        </w:tc>
        <w:tc>
          <w:tcPr>
            <w:tcW w:w="900" w:type="dxa"/>
          </w:tcPr>
          <w:p w14:paraId="165EC3BF" w14:textId="6897A570" w:rsidR="002A3978" w:rsidRDefault="002A3978" w:rsidP="002A3978">
            <w:pPr>
              <w:rPr>
                <w:bCs/>
                <w:sz w:val="16"/>
              </w:rPr>
            </w:pPr>
          </w:p>
        </w:tc>
        <w:tc>
          <w:tcPr>
            <w:tcW w:w="839" w:type="dxa"/>
          </w:tcPr>
          <w:p w14:paraId="4C882B49" w14:textId="77777777" w:rsidR="002A3978" w:rsidRDefault="002A3978" w:rsidP="002A3978">
            <w:pPr>
              <w:jc w:val="center"/>
            </w:pPr>
            <w:proofErr w:type="spellStart"/>
            <w:r>
              <w:rPr>
                <w:bCs/>
                <w:sz w:val="16"/>
              </w:rPr>
              <w:t>CStUpSt</w:t>
            </w:r>
            <w:proofErr w:type="spellEnd"/>
          </w:p>
        </w:tc>
        <w:tc>
          <w:tcPr>
            <w:tcW w:w="1591" w:type="dxa"/>
          </w:tcPr>
          <w:p w14:paraId="1EF17281" w14:textId="77777777" w:rsidR="002A3978" w:rsidRDefault="002A3978" w:rsidP="002A3978">
            <w:pPr>
              <w:rPr>
                <w:bCs/>
                <w:sz w:val="16"/>
              </w:rPr>
            </w:pPr>
            <w:r>
              <w:rPr>
                <w:bCs/>
                <w:sz w:val="16"/>
              </w:rPr>
              <w:t>16384</w:t>
            </w:r>
          </w:p>
        </w:tc>
        <w:tc>
          <w:tcPr>
            <w:tcW w:w="2160" w:type="dxa"/>
          </w:tcPr>
          <w:p w14:paraId="2FC27051" w14:textId="77777777" w:rsidR="002A3978" w:rsidRDefault="002A3978" w:rsidP="002A3978">
            <w:pPr>
              <w:rPr>
                <w:bCs/>
                <w:sz w:val="16"/>
              </w:rPr>
            </w:pPr>
            <w:r>
              <w:rPr>
                <w:bCs/>
                <w:sz w:val="16"/>
              </w:rPr>
              <w:t>(Cal Result)</w:t>
            </w:r>
          </w:p>
        </w:tc>
        <w:tc>
          <w:tcPr>
            <w:tcW w:w="1350" w:type="dxa"/>
          </w:tcPr>
          <w:p w14:paraId="515BA8C5" w14:textId="77777777" w:rsidR="002A3978" w:rsidRDefault="002A3978" w:rsidP="002A3978">
            <w:pPr>
              <w:rPr>
                <w:bCs/>
                <w:sz w:val="16"/>
              </w:rPr>
            </w:pPr>
            <w:r>
              <w:rPr>
                <w:bCs/>
                <w:sz w:val="16"/>
              </w:rPr>
              <w:t>(Cal Result)</w:t>
            </w:r>
          </w:p>
        </w:tc>
        <w:tc>
          <w:tcPr>
            <w:tcW w:w="1530" w:type="dxa"/>
          </w:tcPr>
          <w:p w14:paraId="44666322" w14:textId="77777777" w:rsidR="002A3978" w:rsidRDefault="002A3978" w:rsidP="002A3978">
            <w:pPr>
              <w:rPr>
                <w:bCs/>
                <w:sz w:val="16"/>
              </w:rPr>
            </w:pPr>
            <w:r>
              <w:rPr>
                <w:bCs/>
                <w:sz w:val="16"/>
              </w:rPr>
              <w:t>(Cal Result)</w:t>
            </w:r>
          </w:p>
        </w:tc>
        <w:tc>
          <w:tcPr>
            <w:tcW w:w="2160" w:type="dxa"/>
          </w:tcPr>
          <w:p w14:paraId="26F5F9D4" w14:textId="77777777" w:rsidR="002A3978" w:rsidRDefault="002A3978" w:rsidP="002A3978">
            <w:pPr>
              <w:rPr>
                <w:bCs/>
                <w:sz w:val="16"/>
              </w:rPr>
            </w:pPr>
          </w:p>
        </w:tc>
      </w:tr>
      <w:tr w:rsidR="002A3978" w14:paraId="3E7B822B" w14:textId="77777777" w:rsidTr="00992444">
        <w:tc>
          <w:tcPr>
            <w:tcW w:w="1435" w:type="dxa"/>
            <w:vMerge/>
          </w:tcPr>
          <w:p w14:paraId="0BB0A514" w14:textId="77777777" w:rsidR="002A3978" w:rsidRDefault="002A3978" w:rsidP="002A3978">
            <w:pPr>
              <w:rPr>
                <w:bCs/>
                <w:sz w:val="16"/>
              </w:rPr>
            </w:pPr>
          </w:p>
        </w:tc>
        <w:tc>
          <w:tcPr>
            <w:tcW w:w="1440" w:type="dxa"/>
          </w:tcPr>
          <w:p w14:paraId="46529129"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.offset</w:t>
            </w:r>
            <w:proofErr w:type="gramEnd"/>
          </w:p>
        </w:tc>
        <w:tc>
          <w:tcPr>
            <w:tcW w:w="900" w:type="dxa"/>
          </w:tcPr>
          <w:p w14:paraId="12B99E93" w14:textId="3D24C2D1" w:rsidR="002A3978" w:rsidRDefault="002A3978" w:rsidP="002A3978">
            <w:pPr>
              <w:rPr>
                <w:bCs/>
                <w:sz w:val="16"/>
              </w:rPr>
            </w:pPr>
          </w:p>
        </w:tc>
        <w:tc>
          <w:tcPr>
            <w:tcW w:w="839" w:type="dxa"/>
          </w:tcPr>
          <w:p w14:paraId="76052A9E" w14:textId="77777777" w:rsidR="002A3978" w:rsidRDefault="002A3978" w:rsidP="002A3978">
            <w:pPr>
              <w:jc w:val="center"/>
            </w:pPr>
            <w:proofErr w:type="spellStart"/>
            <w:r>
              <w:rPr>
                <w:bCs/>
                <w:sz w:val="16"/>
              </w:rPr>
              <w:t>CStUpSt</w:t>
            </w:r>
            <w:proofErr w:type="spellEnd"/>
          </w:p>
        </w:tc>
        <w:tc>
          <w:tcPr>
            <w:tcW w:w="1591" w:type="dxa"/>
          </w:tcPr>
          <w:p w14:paraId="3F40D899" w14:textId="77777777" w:rsidR="002A3978" w:rsidRDefault="002A3978" w:rsidP="002A3978">
            <w:pPr>
              <w:rPr>
                <w:bCs/>
                <w:sz w:val="16"/>
              </w:rPr>
            </w:pPr>
            <w:r>
              <w:rPr>
                <w:bCs/>
                <w:sz w:val="16"/>
              </w:rPr>
              <w:t>0</w:t>
            </w:r>
          </w:p>
        </w:tc>
        <w:tc>
          <w:tcPr>
            <w:tcW w:w="2160" w:type="dxa"/>
          </w:tcPr>
          <w:p w14:paraId="35C24052" w14:textId="77777777" w:rsidR="002A3978" w:rsidRDefault="002A3978" w:rsidP="002A3978">
            <w:pPr>
              <w:rPr>
                <w:bCs/>
                <w:sz w:val="16"/>
              </w:rPr>
            </w:pPr>
            <w:r>
              <w:rPr>
                <w:bCs/>
                <w:sz w:val="16"/>
              </w:rPr>
              <w:t>(Cal Result)</w:t>
            </w:r>
          </w:p>
        </w:tc>
        <w:tc>
          <w:tcPr>
            <w:tcW w:w="1350" w:type="dxa"/>
          </w:tcPr>
          <w:p w14:paraId="782A625A" w14:textId="77777777" w:rsidR="002A3978" w:rsidRDefault="002A3978" w:rsidP="002A3978">
            <w:pPr>
              <w:rPr>
                <w:bCs/>
                <w:sz w:val="16"/>
              </w:rPr>
            </w:pPr>
            <w:r>
              <w:rPr>
                <w:bCs/>
                <w:sz w:val="16"/>
              </w:rPr>
              <w:t>(Cal Result)</w:t>
            </w:r>
          </w:p>
        </w:tc>
        <w:tc>
          <w:tcPr>
            <w:tcW w:w="1530" w:type="dxa"/>
          </w:tcPr>
          <w:p w14:paraId="0D0C0B5D" w14:textId="77777777" w:rsidR="002A3978" w:rsidRDefault="002A3978" w:rsidP="002A3978">
            <w:pPr>
              <w:rPr>
                <w:bCs/>
                <w:sz w:val="16"/>
              </w:rPr>
            </w:pPr>
            <w:r>
              <w:rPr>
                <w:bCs/>
                <w:sz w:val="16"/>
              </w:rPr>
              <w:t>(Cal Result)</w:t>
            </w:r>
          </w:p>
        </w:tc>
        <w:tc>
          <w:tcPr>
            <w:tcW w:w="2160" w:type="dxa"/>
          </w:tcPr>
          <w:p w14:paraId="221C9B38" w14:textId="77777777" w:rsidR="002A3978" w:rsidRDefault="002A3978" w:rsidP="002A3978">
            <w:pPr>
              <w:rPr>
                <w:bCs/>
                <w:sz w:val="16"/>
              </w:rPr>
            </w:pPr>
          </w:p>
        </w:tc>
      </w:tr>
      <w:tr w:rsidR="002A3978" w14:paraId="6054C2BD" w14:textId="77777777" w:rsidTr="00992444">
        <w:tc>
          <w:tcPr>
            <w:tcW w:w="1435" w:type="dxa"/>
            <w:vMerge/>
          </w:tcPr>
          <w:p w14:paraId="233D88C2" w14:textId="77777777" w:rsidR="002A3978" w:rsidRDefault="002A3978" w:rsidP="002A3978">
            <w:pPr>
              <w:rPr>
                <w:bCs/>
                <w:sz w:val="16"/>
              </w:rPr>
            </w:pPr>
          </w:p>
        </w:tc>
        <w:tc>
          <w:tcPr>
            <w:tcW w:w="1440" w:type="dxa"/>
          </w:tcPr>
          <w:p w14:paraId="49898E4C"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.span</w:t>
            </w:r>
            <w:proofErr w:type="gramEnd"/>
          </w:p>
        </w:tc>
        <w:tc>
          <w:tcPr>
            <w:tcW w:w="900" w:type="dxa"/>
          </w:tcPr>
          <w:p w14:paraId="0AB44BDA" w14:textId="29735B7D" w:rsidR="002A3978" w:rsidRDefault="002A3978" w:rsidP="002A3978">
            <w:pPr>
              <w:rPr>
                <w:bCs/>
                <w:sz w:val="16"/>
              </w:rPr>
            </w:pPr>
          </w:p>
        </w:tc>
        <w:tc>
          <w:tcPr>
            <w:tcW w:w="839" w:type="dxa"/>
          </w:tcPr>
          <w:p w14:paraId="41CEA7B6" w14:textId="77777777" w:rsidR="002A3978" w:rsidRDefault="002A3978" w:rsidP="002A3978">
            <w:pPr>
              <w:jc w:val="center"/>
            </w:pPr>
            <w:proofErr w:type="spellStart"/>
            <w:r>
              <w:rPr>
                <w:bCs/>
                <w:sz w:val="16"/>
              </w:rPr>
              <w:t>CStUpSt</w:t>
            </w:r>
            <w:proofErr w:type="spellEnd"/>
          </w:p>
        </w:tc>
        <w:tc>
          <w:tcPr>
            <w:tcW w:w="1591" w:type="dxa"/>
          </w:tcPr>
          <w:p w14:paraId="3004CFD4" w14:textId="77777777" w:rsidR="002A3978" w:rsidRDefault="002A3978" w:rsidP="002A3978">
            <w:pPr>
              <w:rPr>
                <w:bCs/>
                <w:sz w:val="16"/>
              </w:rPr>
            </w:pPr>
            <w:r>
              <w:rPr>
                <w:bCs/>
                <w:sz w:val="16"/>
              </w:rPr>
              <w:t>16384</w:t>
            </w:r>
          </w:p>
        </w:tc>
        <w:tc>
          <w:tcPr>
            <w:tcW w:w="2160" w:type="dxa"/>
          </w:tcPr>
          <w:p w14:paraId="43A5C245" w14:textId="77777777" w:rsidR="002A3978" w:rsidRDefault="002A3978" w:rsidP="002A3978">
            <w:pPr>
              <w:rPr>
                <w:bCs/>
                <w:sz w:val="16"/>
              </w:rPr>
            </w:pPr>
            <w:r>
              <w:rPr>
                <w:bCs/>
                <w:sz w:val="16"/>
              </w:rPr>
              <w:t>(Cal Result)</w:t>
            </w:r>
          </w:p>
        </w:tc>
        <w:tc>
          <w:tcPr>
            <w:tcW w:w="1350" w:type="dxa"/>
          </w:tcPr>
          <w:p w14:paraId="491AAB21" w14:textId="77777777" w:rsidR="002A3978" w:rsidRDefault="002A3978" w:rsidP="002A3978">
            <w:pPr>
              <w:rPr>
                <w:bCs/>
                <w:sz w:val="16"/>
              </w:rPr>
            </w:pPr>
            <w:r>
              <w:rPr>
                <w:bCs/>
                <w:sz w:val="16"/>
              </w:rPr>
              <w:t>(Cal Result)</w:t>
            </w:r>
          </w:p>
        </w:tc>
        <w:tc>
          <w:tcPr>
            <w:tcW w:w="1530" w:type="dxa"/>
          </w:tcPr>
          <w:p w14:paraId="1F23F791" w14:textId="77777777" w:rsidR="002A3978" w:rsidRDefault="002A3978" w:rsidP="002A3978">
            <w:pPr>
              <w:rPr>
                <w:bCs/>
                <w:sz w:val="16"/>
              </w:rPr>
            </w:pPr>
            <w:r>
              <w:rPr>
                <w:bCs/>
                <w:sz w:val="16"/>
              </w:rPr>
              <w:t>(Cal Result)</w:t>
            </w:r>
          </w:p>
        </w:tc>
        <w:tc>
          <w:tcPr>
            <w:tcW w:w="2160" w:type="dxa"/>
          </w:tcPr>
          <w:p w14:paraId="41DD42B4" w14:textId="77777777" w:rsidR="002A3978" w:rsidRDefault="002A3978" w:rsidP="002A3978">
            <w:pPr>
              <w:rPr>
                <w:bCs/>
                <w:sz w:val="16"/>
              </w:rPr>
            </w:pPr>
          </w:p>
        </w:tc>
      </w:tr>
      <w:tr w:rsidR="002A3978" w14:paraId="55F6C000" w14:textId="77777777" w:rsidTr="00992444">
        <w:tc>
          <w:tcPr>
            <w:tcW w:w="1435" w:type="dxa"/>
            <w:vMerge/>
          </w:tcPr>
          <w:p w14:paraId="2EBFB436" w14:textId="77777777" w:rsidR="002A3978" w:rsidRDefault="002A3978" w:rsidP="002A3978">
            <w:pPr>
              <w:rPr>
                <w:bCs/>
                <w:sz w:val="16"/>
              </w:rPr>
            </w:pPr>
          </w:p>
        </w:tc>
        <w:tc>
          <w:tcPr>
            <w:tcW w:w="1440" w:type="dxa"/>
          </w:tcPr>
          <w:p w14:paraId="44C7361A"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.offset</w:t>
            </w:r>
            <w:proofErr w:type="gramEnd"/>
          </w:p>
        </w:tc>
        <w:tc>
          <w:tcPr>
            <w:tcW w:w="900" w:type="dxa"/>
          </w:tcPr>
          <w:p w14:paraId="0B715682" w14:textId="4DD02278" w:rsidR="002A3978" w:rsidRDefault="002A3978" w:rsidP="002A3978">
            <w:pPr>
              <w:rPr>
                <w:bCs/>
                <w:sz w:val="16"/>
              </w:rPr>
            </w:pPr>
          </w:p>
        </w:tc>
        <w:tc>
          <w:tcPr>
            <w:tcW w:w="839" w:type="dxa"/>
          </w:tcPr>
          <w:p w14:paraId="1610795E" w14:textId="77777777" w:rsidR="002A3978" w:rsidRDefault="002A3978" w:rsidP="002A3978">
            <w:pPr>
              <w:jc w:val="center"/>
            </w:pPr>
            <w:proofErr w:type="spellStart"/>
            <w:r>
              <w:rPr>
                <w:bCs/>
                <w:sz w:val="16"/>
              </w:rPr>
              <w:t>CStUpSt</w:t>
            </w:r>
            <w:proofErr w:type="spellEnd"/>
          </w:p>
        </w:tc>
        <w:tc>
          <w:tcPr>
            <w:tcW w:w="1591" w:type="dxa"/>
          </w:tcPr>
          <w:p w14:paraId="110CD136" w14:textId="77777777" w:rsidR="002A3978" w:rsidRDefault="002A3978" w:rsidP="002A3978">
            <w:pPr>
              <w:rPr>
                <w:bCs/>
                <w:sz w:val="16"/>
              </w:rPr>
            </w:pPr>
            <w:r>
              <w:rPr>
                <w:bCs/>
                <w:sz w:val="16"/>
              </w:rPr>
              <w:t>0</w:t>
            </w:r>
          </w:p>
        </w:tc>
        <w:tc>
          <w:tcPr>
            <w:tcW w:w="2160" w:type="dxa"/>
          </w:tcPr>
          <w:p w14:paraId="33C2B1BA" w14:textId="77777777" w:rsidR="002A3978" w:rsidRDefault="002A3978" w:rsidP="002A3978">
            <w:pPr>
              <w:rPr>
                <w:bCs/>
                <w:sz w:val="16"/>
              </w:rPr>
            </w:pPr>
            <w:r>
              <w:rPr>
                <w:bCs/>
                <w:sz w:val="16"/>
              </w:rPr>
              <w:t>(Cal Result)</w:t>
            </w:r>
          </w:p>
        </w:tc>
        <w:tc>
          <w:tcPr>
            <w:tcW w:w="1350" w:type="dxa"/>
          </w:tcPr>
          <w:p w14:paraId="4F28ED62" w14:textId="77777777" w:rsidR="002A3978" w:rsidRDefault="002A3978" w:rsidP="002A3978">
            <w:pPr>
              <w:rPr>
                <w:bCs/>
                <w:sz w:val="16"/>
              </w:rPr>
            </w:pPr>
            <w:r>
              <w:rPr>
                <w:bCs/>
                <w:sz w:val="16"/>
              </w:rPr>
              <w:t>(Cal Result)</w:t>
            </w:r>
          </w:p>
        </w:tc>
        <w:tc>
          <w:tcPr>
            <w:tcW w:w="1530" w:type="dxa"/>
          </w:tcPr>
          <w:p w14:paraId="7027A702" w14:textId="77777777" w:rsidR="002A3978" w:rsidRDefault="002A3978" w:rsidP="002A3978">
            <w:pPr>
              <w:rPr>
                <w:bCs/>
                <w:sz w:val="16"/>
              </w:rPr>
            </w:pPr>
            <w:r>
              <w:rPr>
                <w:bCs/>
                <w:sz w:val="16"/>
              </w:rPr>
              <w:t>(Cal Result)</w:t>
            </w:r>
          </w:p>
        </w:tc>
        <w:tc>
          <w:tcPr>
            <w:tcW w:w="2160" w:type="dxa"/>
          </w:tcPr>
          <w:p w14:paraId="3C3EF2D6" w14:textId="77777777" w:rsidR="002A3978" w:rsidRDefault="002A3978" w:rsidP="002A3978">
            <w:pPr>
              <w:rPr>
                <w:bCs/>
                <w:sz w:val="16"/>
              </w:rPr>
            </w:pPr>
          </w:p>
        </w:tc>
      </w:tr>
      <w:tr w:rsidR="002A3978" w14:paraId="646ACDAA" w14:textId="77777777" w:rsidTr="00992444">
        <w:tc>
          <w:tcPr>
            <w:tcW w:w="1435" w:type="dxa"/>
            <w:vMerge/>
          </w:tcPr>
          <w:p w14:paraId="7630AC0B" w14:textId="77777777" w:rsidR="002A3978" w:rsidRDefault="002A3978" w:rsidP="002A3978">
            <w:pPr>
              <w:rPr>
                <w:bCs/>
                <w:sz w:val="16"/>
              </w:rPr>
            </w:pPr>
          </w:p>
        </w:tc>
        <w:tc>
          <w:tcPr>
            <w:tcW w:w="1440" w:type="dxa"/>
          </w:tcPr>
          <w:p w14:paraId="6588D7EA"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.span</w:t>
            </w:r>
            <w:proofErr w:type="gramEnd"/>
          </w:p>
        </w:tc>
        <w:tc>
          <w:tcPr>
            <w:tcW w:w="900" w:type="dxa"/>
          </w:tcPr>
          <w:p w14:paraId="44451F5A" w14:textId="3C24A98A" w:rsidR="002A3978" w:rsidRDefault="002A3978" w:rsidP="002A3978">
            <w:pPr>
              <w:rPr>
                <w:bCs/>
                <w:sz w:val="16"/>
              </w:rPr>
            </w:pPr>
          </w:p>
        </w:tc>
        <w:tc>
          <w:tcPr>
            <w:tcW w:w="839" w:type="dxa"/>
          </w:tcPr>
          <w:p w14:paraId="2AD09531" w14:textId="77777777" w:rsidR="002A3978" w:rsidRDefault="002A3978" w:rsidP="002A3978">
            <w:pPr>
              <w:jc w:val="center"/>
            </w:pPr>
            <w:proofErr w:type="spellStart"/>
            <w:r>
              <w:rPr>
                <w:bCs/>
                <w:sz w:val="16"/>
              </w:rPr>
              <w:t>CStUpSt</w:t>
            </w:r>
            <w:proofErr w:type="spellEnd"/>
          </w:p>
        </w:tc>
        <w:tc>
          <w:tcPr>
            <w:tcW w:w="1591" w:type="dxa"/>
          </w:tcPr>
          <w:p w14:paraId="1EF835F2" w14:textId="77777777" w:rsidR="002A3978" w:rsidRDefault="002A3978" w:rsidP="002A3978">
            <w:pPr>
              <w:rPr>
                <w:bCs/>
                <w:sz w:val="16"/>
              </w:rPr>
            </w:pPr>
            <w:r>
              <w:rPr>
                <w:bCs/>
                <w:sz w:val="16"/>
              </w:rPr>
              <w:t>16384</w:t>
            </w:r>
          </w:p>
        </w:tc>
        <w:tc>
          <w:tcPr>
            <w:tcW w:w="2160" w:type="dxa"/>
          </w:tcPr>
          <w:p w14:paraId="333A40C8" w14:textId="77777777" w:rsidR="002A3978" w:rsidRDefault="002A3978" w:rsidP="002A3978">
            <w:pPr>
              <w:rPr>
                <w:bCs/>
                <w:sz w:val="16"/>
              </w:rPr>
            </w:pPr>
            <w:r>
              <w:rPr>
                <w:bCs/>
                <w:sz w:val="16"/>
              </w:rPr>
              <w:t>(Cal Result)</w:t>
            </w:r>
          </w:p>
        </w:tc>
        <w:tc>
          <w:tcPr>
            <w:tcW w:w="1350" w:type="dxa"/>
          </w:tcPr>
          <w:p w14:paraId="5CD41784" w14:textId="77777777" w:rsidR="002A3978" w:rsidRDefault="002A3978" w:rsidP="002A3978">
            <w:pPr>
              <w:rPr>
                <w:bCs/>
                <w:sz w:val="16"/>
              </w:rPr>
            </w:pPr>
            <w:r>
              <w:rPr>
                <w:bCs/>
                <w:sz w:val="16"/>
              </w:rPr>
              <w:t>(Cal Result)</w:t>
            </w:r>
          </w:p>
        </w:tc>
        <w:tc>
          <w:tcPr>
            <w:tcW w:w="1530" w:type="dxa"/>
          </w:tcPr>
          <w:p w14:paraId="4F96FB25" w14:textId="77777777" w:rsidR="002A3978" w:rsidRDefault="002A3978" w:rsidP="002A3978">
            <w:pPr>
              <w:rPr>
                <w:bCs/>
                <w:sz w:val="16"/>
              </w:rPr>
            </w:pPr>
            <w:r>
              <w:rPr>
                <w:bCs/>
                <w:sz w:val="16"/>
              </w:rPr>
              <w:t>(Cal Result)</w:t>
            </w:r>
          </w:p>
        </w:tc>
        <w:tc>
          <w:tcPr>
            <w:tcW w:w="2160" w:type="dxa"/>
          </w:tcPr>
          <w:p w14:paraId="6E2D8C43" w14:textId="77777777" w:rsidR="002A3978" w:rsidRDefault="002A3978" w:rsidP="002A3978">
            <w:pPr>
              <w:rPr>
                <w:bCs/>
                <w:sz w:val="16"/>
              </w:rPr>
            </w:pPr>
          </w:p>
        </w:tc>
      </w:tr>
      <w:tr w:rsidR="002A3978" w14:paraId="7921CDBF" w14:textId="77777777" w:rsidTr="00992444">
        <w:tc>
          <w:tcPr>
            <w:tcW w:w="1435" w:type="dxa"/>
            <w:vMerge/>
          </w:tcPr>
          <w:p w14:paraId="7060DF2D" w14:textId="77777777" w:rsidR="002A3978" w:rsidRDefault="002A3978" w:rsidP="002A3978">
            <w:pPr>
              <w:rPr>
                <w:bCs/>
                <w:sz w:val="16"/>
              </w:rPr>
            </w:pPr>
          </w:p>
        </w:tc>
        <w:tc>
          <w:tcPr>
            <w:tcW w:w="1440" w:type="dxa"/>
          </w:tcPr>
          <w:p w14:paraId="2F3C6CBF"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.offset</w:t>
            </w:r>
            <w:proofErr w:type="gramEnd"/>
          </w:p>
        </w:tc>
        <w:tc>
          <w:tcPr>
            <w:tcW w:w="900" w:type="dxa"/>
          </w:tcPr>
          <w:p w14:paraId="4F5EBB2E" w14:textId="7E3AC249" w:rsidR="002A3978" w:rsidRDefault="002A3978" w:rsidP="002A3978">
            <w:pPr>
              <w:rPr>
                <w:bCs/>
                <w:sz w:val="16"/>
              </w:rPr>
            </w:pPr>
          </w:p>
        </w:tc>
        <w:tc>
          <w:tcPr>
            <w:tcW w:w="839" w:type="dxa"/>
          </w:tcPr>
          <w:p w14:paraId="003FBB0B" w14:textId="77777777" w:rsidR="002A3978" w:rsidRDefault="002A3978" w:rsidP="002A3978">
            <w:pPr>
              <w:jc w:val="center"/>
            </w:pPr>
            <w:proofErr w:type="spellStart"/>
            <w:r>
              <w:rPr>
                <w:bCs/>
                <w:sz w:val="16"/>
              </w:rPr>
              <w:t>CStUpSt</w:t>
            </w:r>
            <w:proofErr w:type="spellEnd"/>
          </w:p>
        </w:tc>
        <w:tc>
          <w:tcPr>
            <w:tcW w:w="1591" w:type="dxa"/>
          </w:tcPr>
          <w:p w14:paraId="27F7349E" w14:textId="77777777" w:rsidR="002A3978" w:rsidRDefault="002A3978" w:rsidP="002A3978">
            <w:pPr>
              <w:rPr>
                <w:bCs/>
                <w:sz w:val="16"/>
              </w:rPr>
            </w:pPr>
            <w:r>
              <w:rPr>
                <w:bCs/>
                <w:sz w:val="16"/>
              </w:rPr>
              <w:t>0</w:t>
            </w:r>
          </w:p>
        </w:tc>
        <w:tc>
          <w:tcPr>
            <w:tcW w:w="2160" w:type="dxa"/>
          </w:tcPr>
          <w:p w14:paraId="51AA5DE7" w14:textId="77777777" w:rsidR="002A3978" w:rsidRDefault="002A3978" w:rsidP="002A3978">
            <w:pPr>
              <w:rPr>
                <w:bCs/>
                <w:sz w:val="16"/>
              </w:rPr>
            </w:pPr>
            <w:r>
              <w:rPr>
                <w:bCs/>
                <w:sz w:val="16"/>
              </w:rPr>
              <w:t>(Cal Result)</w:t>
            </w:r>
          </w:p>
        </w:tc>
        <w:tc>
          <w:tcPr>
            <w:tcW w:w="1350" w:type="dxa"/>
          </w:tcPr>
          <w:p w14:paraId="0FE13A3E" w14:textId="77777777" w:rsidR="002A3978" w:rsidRDefault="002A3978" w:rsidP="002A3978">
            <w:pPr>
              <w:rPr>
                <w:bCs/>
                <w:sz w:val="16"/>
              </w:rPr>
            </w:pPr>
            <w:r>
              <w:rPr>
                <w:bCs/>
                <w:sz w:val="16"/>
              </w:rPr>
              <w:t>(Cal Result)</w:t>
            </w:r>
          </w:p>
        </w:tc>
        <w:tc>
          <w:tcPr>
            <w:tcW w:w="1530" w:type="dxa"/>
          </w:tcPr>
          <w:p w14:paraId="4E840F66" w14:textId="77777777" w:rsidR="002A3978" w:rsidRDefault="002A3978" w:rsidP="002A3978">
            <w:pPr>
              <w:rPr>
                <w:bCs/>
                <w:sz w:val="16"/>
              </w:rPr>
            </w:pPr>
            <w:r>
              <w:rPr>
                <w:bCs/>
                <w:sz w:val="16"/>
              </w:rPr>
              <w:t>(Cal Result)</w:t>
            </w:r>
          </w:p>
        </w:tc>
        <w:tc>
          <w:tcPr>
            <w:tcW w:w="2160" w:type="dxa"/>
          </w:tcPr>
          <w:p w14:paraId="3B4FA2B5" w14:textId="77777777" w:rsidR="002A3978" w:rsidRDefault="002A3978" w:rsidP="002A3978">
            <w:pPr>
              <w:rPr>
                <w:bCs/>
                <w:sz w:val="16"/>
              </w:rPr>
            </w:pPr>
          </w:p>
        </w:tc>
      </w:tr>
      <w:tr w:rsidR="002A3978" w14:paraId="1DD498E4" w14:textId="77777777" w:rsidTr="00992444">
        <w:tc>
          <w:tcPr>
            <w:tcW w:w="1435" w:type="dxa"/>
            <w:vMerge/>
          </w:tcPr>
          <w:p w14:paraId="20DF09FB" w14:textId="77777777" w:rsidR="002A3978" w:rsidRDefault="002A3978" w:rsidP="002A3978">
            <w:pPr>
              <w:rPr>
                <w:bCs/>
                <w:sz w:val="16"/>
              </w:rPr>
            </w:pPr>
          </w:p>
        </w:tc>
        <w:tc>
          <w:tcPr>
            <w:tcW w:w="1440" w:type="dxa"/>
          </w:tcPr>
          <w:p w14:paraId="50F5BC04"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.span</w:t>
            </w:r>
            <w:proofErr w:type="gramEnd"/>
          </w:p>
        </w:tc>
        <w:tc>
          <w:tcPr>
            <w:tcW w:w="900" w:type="dxa"/>
          </w:tcPr>
          <w:p w14:paraId="278EA3BF" w14:textId="7B178928" w:rsidR="002A3978" w:rsidRDefault="002A3978" w:rsidP="002A3978">
            <w:pPr>
              <w:rPr>
                <w:bCs/>
                <w:sz w:val="16"/>
              </w:rPr>
            </w:pPr>
          </w:p>
        </w:tc>
        <w:tc>
          <w:tcPr>
            <w:tcW w:w="839" w:type="dxa"/>
          </w:tcPr>
          <w:p w14:paraId="262CADC1" w14:textId="77777777" w:rsidR="002A3978" w:rsidRDefault="002A3978" w:rsidP="002A3978">
            <w:pPr>
              <w:jc w:val="center"/>
            </w:pPr>
            <w:proofErr w:type="spellStart"/>
            <w:r>
              <w:rPr>
                <w:bCs/>
                <w:sz w:val="16"/>
              </w:rPr>
              <w:t>CStUpSt</w:t>
            </w:r>
            <w:proofErr w:type="spellEnd"/>
          </w:p>
        </w:tc>
        <w:tc>
          <w:tcPr>
            <w:tcW w:w="1591" w:type="dxa"/>
          </w:tcPr>
          <w:p w14:paraId="1B129703" w14:textId="77777777" w:rsidR="002A3978" w:rsidRDefault="002A3978" w:rsidP="002A3978">
            <w:pPr>
              <w:rPr>
                <w:bCs/>
                <w:sz w:val="16"/>
              </w:rPr>
            </w:pPr>
            <w:r>
              <w:rPr>
                <w:bCs/>
                <w:sz w:val="16"/>
              </w:rPr>
              <w:t>16384</w:t>
            </w:r>
          </w:p>
        </w:tc>
        <w:tc>
          <w:tcPr>
            <w:tcW w:w="2160" w:type="dxa"/>
          </w:tcPr>
          <w:p w14:paraId="33381606" w14:textId="77777777" w:rsidR="002A3978" w:rsidRDefault="002A3978" w:rsidP="002A3978">
            <w:pPr>
              <w:rPr>
                <w:bCs/>
                <w:sz w:val="16"/>
              </w:rPr>
            </w:pPr>
            <w:r>
              <w:rPr>
                <w:bCs/>
                <w:sz w:val="16"/>
              </w:rPr>
              <w:t>(Cal Result)</w:t>
            </w:r>
          </w:p>
        </w:tc>
        <w:tc>
          <w:tcPr>
            <w:tcW w:w="1350" w:type="dxa"/>
          </w:tcPr>
          <w:p w14:paraId="09B1A60C" w14:textId="77777777" w:rsidR="002A3978" w:rsidRDefault="002A3978" w:rsidP="002A3978">
            <w:pPr>
              <w:rPr>
                <w:bCs/>
                <w:sz w:val="16"/>
              </w:rPr>
            </w:pPr>
            <w:r>
              <w:rPr>
                <w:bCs/>
                <w:sz w:val="16"/>
              </w:rPr>
              <w:t>(Cal Result)</w:t>
            </w:r>
          </w:p>
        </w:tc>
        <w:tc>
          <w:tcPr>
            <w:tcW w:w="1530" w:type="dxa"/>
          </w:tcPr>
          <w:p w14:paraId="7F3BC0DE" w14:textId="77777777" w:rsidR="002A3978" w:rsidRDefault="002A3978" w:rsidP="002A3978">
            <w:pPr>
              <w:rPr>
                <w:bCs/>
                <w:sz w:val="16"/>
              </w:rPr>
            </w:pPr>
            <w:r>
              <w:rPr>
                <w:bCs/>
                <w:sz w:val="16"/>
              </w:rPr>
              <w:t>(Cal Result)</w:t>
            </w:r>
          </w:p>
        </w:tc>
        <w:tc>
          <w:tcPr>
            <w:tcW w:w="2160" w:type="dxa"/>
          </w:tcPr>
          <w:p w14:paraId="326312CA" w14:textId="77777777" w:rsidR="002A3978" w:rsidRDefault="002A3978" w:rsidP="002A3978">
            <w:pPr>
              <w:rPr>
                <w:bCs/>
                <w:sz w:val="16"/>
              </w:rPr>
            </w:pPr>
          </w:p>
        </w:tc>
      </w:tr>
      <w:tr w:rsidR="002A3978" w14:paraId="0341D45A" w14:textId="77777777" w:rsidTr="00992444">
        <w:tc>
          <w:tcPr>
            <w:tcW w:w="1435" w:type="dxa"/>
            <w:vMerge/>
          </w:tcPr>
          <w:p w14:paraId="7FFA1D91" w14:textId="77777777" w:rsidR="002A3978" w:rsidRDefault="002A3978" w:rsidP="002A3978">
            <w:pPr>
              <w:rPr>
                <w:bCs/>
                <w:sz w:val="16"/>
              </w:rPr>
            </w:pPr>
          </w:p>
        </w:tc>
        <w:tc>
          <w:tcPr>
            <w:tcW w:w="1440" w:type="dxa"/>
          </w:tcPr>
          <w:p w14:paraId="23A13914"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 xml:space="preserve"> .offset</w:t>
            </w:r>
            <w:proofErr w:type="gramEnd"/>
          </w:p>
        </w:tc>
        <w:tc>
          <w:tcPr>
            <w:tcW w:w="900" w:type="dxa"/>
          </w:tcPr>
          <w:p w14:paraId="394D5377" w14:textId="2FDF4685" w:rsidR="002A3978" w:rsidRDefault="002A3978" w:rsidP="002A3978">
            <w:pPr>
              <w:rPr>
                <w:bCs/>
                <w:sz w:val="16"/>
              </w:rPr>
            </w:pPr>
          </w:p>
        </w:tc>
        <w:tc>
          <w:tcPr>
            <w:tcW w:w="839" w:type="dxa"/>
          </w:tcPr>
          <w:p w14:paraId="6687C595" w14:textId="77777777" w:rsidR="002A3978" w:rsidRDefault="002A3978" w:rsidP="002A3978">
            <w:pPr>
              <w:jc w:val="center"/>
            </w:pPr>
            <w:proofErr w:type="spellStart"/>
            <w:r>
              <w:rPr>
                <w:bCs/>
                <w:sz w:val="16"/>
              </w:rPr>
              <w:t>CStUpSt</w:t>
            </w:r>
            <w:proofErr w:type="spellEnd"/>
          </w:p>
        </w:tc>
        <w:tc>
          <w:tcPr>
            <w:tcW w:w="1591" w:type="dxa"/>
          </w:tcPr>
          <w:p w14:paraId="01B3DEAB" w14:textId="77777777" w:rsidR="002A3978" w:rsidRDefault="002A3978" w:rsidP="002A3978">
            <w:pPr>
              <w:rPr>
                <w:bCs/>
                <w:sz w:val="16"/>
              </w:rPr>
            </w:pPr>
            <w:r>
              <w:rPr>
                <w:bCs/>
                <w:sz w:val="16"/>
              </w:rPr>
              <w:t>0</w:t>
            </w:r>
          </w:p>
        </w:tc>
        <w:tc>
          <w:tcPr>
            <w:tcW w:w="2160" w:type="dxa"/>
          </w:tcPr>
          <w:p w14:paraId="6C71EB0F" w14:textId="77777777" w:rsidR="002A3978" w:rsidRDefault="002A3978" w:rsidP="002A3978">
            <w:pPr>
              <w:rPr>
                <w:bCs/>
                <w:sz w:val="16"/>
              </w:rPr>
            </w:pPr>
            <w:r>
              <w:rPr>
                <w:bCs/>
                <w:sz w:val="16"/>
              </w:rPr>
              <w:t>(Cal Result)</w:t>
            </w:r>
          </w:p>
        </w:tc>
        <w:tc>
          <w:tcPr>
            <w:tcW w:w="1350" w:type="dxa"/>
          </w:tcPr>
          <w:p w14:paraId="69538D58" w14:textId="77777777" w:rsidR="002A3978" w:rsidRDefault="002A3978" w:rsidP="002A3978">
            <w:pPr>
              <w:rPr>
                <w:bCs/>
                <w:sz w:val="16"/>
              </w:rPr>
            </w:pPr>
            <w:r>
              <w:rPr>
                <w:bCs/>
                <w:sz w:val="16"/>
              </w:rPr>
              <w:t>(Cal Result)</w:t>
            </w:r>
          </w:p>
        </w:tc>
        <w:tc>
          <w:tcPr>
            <w:tcW w:w="1530" w:type="dxa"/>
          </w:tcPr>
          <w:p w14:paraId="4562534B" w14:textId="77777777" w:rsidR="002A3978" w:rsidRDefault="002A3978" w:rsidP="002A3978">
            <w:pPr>
              <w:rPr>
                <w:bCs/>
                <w:sz w:val="16"/>
              </w:rPr>
            </w:pPr>
            <w:r>
              <w:rPr>
                <w:bCs/>
                <w:sz w:val="16"/>
              </w:rPr>
              <w:t>(Cal Result)</w:t>
            </w:r>
          </w:p>
        </w:tc>
        <w:tc>
          <w:tcPr>
            <w:tcW w:w="2160" w:type="dxa"/>
          </w:tcPr>
          <w:p w14:paraId="6822346B" w14:textId="77777777" w:rsidR="002A3978" w:rsidRDefault="002A3978" w:rsidP="002A3978">
            <w:pPr>
              <w:rPr>
                <w:bCs/>
                <w:sz w:val="16"/>
              </w:rPr>
            </w:pPr>
          </w:p>
        </w:tc>
      </w:tr>
      <w:tr w:rsidR="002A3978" w14:paraId="03B0397D" w14:textId="77777777" w:rsidTr="00992444">
        <w:tc>
          <w:tcPr>
            <w:tcW w:w="1435" w:type="dxa"/>
            <w:vMerge/>
          </w:tcPr>
          <w:p w14:paraId="0F7C2E41" w14:textId="77777777" w:rsidR="002A3978" w:rsidRDefault="002A3978" w:rsidP="002A3978">
            <w:pPr>
              <w:rPr>
                <w:bCs/>
                <w:sz w:val="16"/>
              </w:rPr>
            </w:pPr>
          </w:p>
        </w:tc>
        <w:tc>
          <w:tcPr>
            <w:tcW w:w="1440" w:type="dxa"/>
          </w:tcPr>
          <w:p w14:paraId="586182AF"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.span</w:t>
            </w:r>
            <w:proofErr w:type="gramEnd"/>
          </w:p>
        </w:tc>
        <w:tc>
          <w:tcPr>
            <w:tcW w:w="900" w:type="dxa"/>
          </w:tcPr>
          <w:p w14:paraId="2A0737E1" w14:textId="0B690E98" w:rsidR="002A3978" w:rsidRPr="002D08ED" w:rsidRDefault="002A3978" w:rsidP="002A3978">
            <w:pPr>
              <w:rPr>
                <w:bCs/>
                <w:sz w:val="16"/>
              </w:rPr>
            </w:pPr>
          </w:p>
        </w:tc>
        <w:tc>
          <w:tcPr>
            <w:tcW w:w="839" w:type="dxa"/>
          </w:tcPr>
          <w:p w14:paraId="71F7690F" w14:textId="77777777" w:rsidR="002A3978" w:rsidRDefault="002A3978" w:rsidP="002A3978">
            <w:pPr>
              <w:jc w:val="center"/>
            </w:pPr>
            <w:proofErr w:type="spellStart"/>
            <w:r>
              <w:rPr>
                <w:bCs/>
                <w:sz w:val="16"/>
              </w:rPr>
              <w:t>CStUpSt</w:t>
            </w:r>
            <w:proofErr w:type="spellEnd"/>
          </w:p>
        </w:tc>
        <w:tc>
          <w:tcPr>
            <w:tcW w:w="1591" w:type="dxa"/>
          </w:tcPr>
          <w:p w14:paraId="3B8658BD" w14:textId="77777777" w:rsidR="002A3978" w:rsidRDefault="002A3978" w:rsidP="002A3978">
            <w:pPr>
              <w:rPr>
                <w:bCs/>
                <w:sz w:val="16"/>
              </w:rPr>
            </w:pPr>
            <w:r>
              <w:rPr>
                <w:bCs/>
                <w:sz w:val="16"/>
              </w:rPr>
              <w:t>16384</w:t>
            </w:r>
          </w:p>
        </w:tc>
        <w:tc>
          <w:tcPr>
            <w:tcW w:w="2160" w:type="dxa"/>
          </w:tcPr>
          <w:p w14:paraId="2C0720E7" w14:textId="77777777" w:rsidR="002A3978" w:rsidRDefault="002A3978" w:rsidP="002A3978">
            <w:pPr>
              <w:rPr>
                <w:bCs/>
                <w:sz w:val="16"/>
              </w:rPr>
            </w:pPr>
            <w:r>
              <w:rPr>
                <w:bCs/>
                <w:sz w:val="16"/>
              </w:rPr>
              <w:t>(Cal Result)</w:t>
            </w:r>
          </w:p>
        </w:tc>
        <w:tc>
          <w:tcPr>
            <w:tcW w:w="1350" w:type="dxa"/>
          </w:tcPr>
          <w:p w14:paraId="28861A62" w14:textId="77777777" w:rsidR="002A3978" w:rsidRDefault="002A3978" w:rsidP="002A3978">
            <w:pPr>
              <w:rPr>
                <w:bCs/>
                <w:sz w:val="16"/>
              </w:rPr>
            </w:pPr>
            <w:r>
              <w:rPr>
                <w:bCs/>
                <w:sz w:val="16"/>
              </w:rPr>
              <w:t>(Cal Result)</w:t>
            </w:r>
          </w:p>
        </w:tc>
        <w:tc>
          <w:tcPr>
            <w:tcW w:w="1530" w:type="dxa"/>
          </w:tcPr>
          <w:p w14:paraId="3BAEDA9F" w14:textId="77777777" w:rsidR="002A3978" w:rsidRDefault="002A3978" w:rsidP="002A3978">
            <w:pPr>
              <w:rPr>
                <w:bCs/>
                <w:sz w:val="16"/>
              </w:rPr>
            </w:pPr>
            <w:r>
              <w:rPr>
                <w:bCs/>
                <w:sz w:val="16"/>
              </w:rPr>
              <w:t>(Cal Result)</w:t>
            </w:r>
          </w:p>
        </w:tc>
        <w:tc>
          <w:tcPr>
            <w:tcW w:w="2160" w:type="dxa"/>
          </w:tcPr>
          <w:p w14:paraId="3E05E85E" w14:textId="77777777" w:rsidR="002A3978" w:rsidRDefault="002A3978" w:rsidP="002A3978">
            <w:pPr>
              <w:rPr>
                <w:bCs/>
                <w:sz w:val="16"/>
              </w:rPr>
            </w:pPr>
          </w:p>
        </w:tc>
      </w:tr>
      <w:tr w:rsidR="002A3978" w14:paraId="2432DCB9" w14:textId="77777777" w:rsidTr="00992444">
        <w:tc>
          <w:tcPr>
            <w:tcW w:w="1435" w:type="dxa"/>
            <w:vMerge/>
          </w:tcPr>
          <w:p w14:paraId="1A9A3400" w14:textId="77777777" w:rsidR="002A3978" w:rsidRDefault="002A3978" w:rsidP="002A3978">
            <w:pPr>
              <w:rPr>
                <w:bCs/>
                <w:sz w:val="16"/>
              </w:rPr>
            </w:pPr>
          </w:p>
        </w:tc>
        <w:tc>
          <w:tcPr>
            <w:tcW w:w="1440" w:type="dxa"/>
          </w:tcPr>
          <w:p w14:paraId="07C0D2F1" w14:textId="77777777" w:rsidR="002A3978" w:rsidRPr="002D08ED" w:rsidRDefault="002A3978" w:rsidP="002A3978">
            <w:pPr>
              <w:rPr>
                <w:bCs/>
                <w:sz w:val="16"/>
              </w:rPr>
            </w:pPr>
            <w:proofErr w:type="spellStart"/>
            <w:r w:rsidRPr="002D08ED">
              <w:rPr>
                <w:bCs/>
                <w:sz w:val="16"/>
              </w:rPr>
              <w:t>ChannelShift</w:t>
            </w:r>
            <w:proofErr w:type="spellEnd"/>
          </w:p>
        </w:tc>
        <w:tc>
          <w:tcPr>
            <w:tcW w:w="900" w:type="dxa"/>
          </w:tcPr>
          <w:p w14:paraId="28C99155" w14:textId="78C063C7" w:rsidR="002A3978" w:rsidRPr="002D08ED" w:rsidRDefault="002A3978" w:rsidP="002A3978">
            <w:pPr>
              <w:rPr>
                <w:bCs/>
                <w:sz w:val="16"/>
              </w:rPr>
            </w:pPr>
          </w:p>
        </w:tc>
        <w:tc>
          <w:tcPr>
            <w:tcW w:w="839" w:type="dxa"/>
          </w:tcPr>
          <w:p w14:paraId="57D93F99" w14:textId="77777777" w:rsidR="002A3978" w:rsidRDefault="002A3978" w:rsidP="002A3978">
            <w:pPr>
              <w:jc w:val="center"/>
            </w:pPr>
            <w:proofErr w:type="spellStart"/>
            <w:r>
              <w:rPr>
                <w:bCs/>
                <w:sz w:val="16"/>
              </w:rPr>
              <w:t>CStUpSt</w:t>
            </w:r>
            <w:proofErr w:type="spellEnd"/>
          </w:p>
        </w:tc>
        <w:tc>
          <w:tcPr>
            <w:tcW w:w="1591" w:type="dxa"/>
          </w:tcPr>
          <w:p w14:paraId="4469A2A1" w14:textId="77777777" w:rsidR="002A3978" w:rsidRDefault="002A3978" w:rsidP="002A3978">
            <w:pPr>
              <w:rPr>
                <w:bCs/>
                <w:sz w:val="16"/>
              </w:rPr>
            </w:pPr>
            <w:r>
              <w:rPr>
                <w:bCs/>
                <w:sz w:val="16"/>
              </w:rPr>
              <w:t>14</w:t>
            </w:r>
          </w:p>
        </w:tc>
        <w:tc>
          <w:tcPr>
            <w:tcW w:w="2160" w:type="dxa"/>
          </w:tcPr>
          <w:p w14:paraId="2390D05C" w14:textId="77777777" w:rsidR="002A3978" w:rsidRDefault="002A3978" w:rsidP="002A3978">
            <w:pPr>
              <w:rPr>
                <w:bCs/>
                <w:sz w:val="16"/>
              </w:rPr>
            </w:pPr>
            <w:r>
              <w:rPr>
                <w:bCs/>
                <w:sz w:val="16"/>
              </w:rPr>
              <w:t>(Cal Result)</w:t>
            </w:r>
          </w:p>
        </w:tc>
        <w:tc>
          <w:tcPr>
            <w:tcW w:w="1350" w:type="dxa"/>
          </w:tcPr>
          <w:p w14:paraId="0596130C" w14:textId="77777777" w:rsidR="002A3978" w:rsidRDefault="002A3978" w:rsidP="002A3978">
            <w:pPr>
              <w:rPr>
                <w:bCs/>
                <w:sz w:val="16"/>
              </w:rPr>
            </w:pPr>
            <w:r>
              <w:rPr>
                <w:bCs/>
                <w:sz w:val="16"/>
              </w:rPr>
              <w:t>(Cal Result)</w:t>
            </w:r>
          </w:p>
        </w:tc>
        <w:tc>
          <w:tcPr>
            <w:tcW w:w="1530" w:type="dxa"/>
          </w:tcPr>
          <w:p w14:paraId="69655A9F" w14:textId="77777777" w:rsidR="002A3978" w:rsidRDefault="002A3978" w:rsidP="002A3978">
            <w:pPr>
              <w:rPr>
                <w:bCs/>
                <w:sz w:val="16"/>
              </w:rPr>
            </w:pPr>
            <w:r>
              <w:rPr>
                <w:bCs/>
                <w:sz w:val="16"/>
              </w:rPr>
              <w:t>(Cal Result)</w:t>
            </w:r>
          </w:p>
        </w:tc>
        <w:tc>
          <w:tcPr>
            <w:tcW w:w="2160" w:type="dxa"/>
          </w:tcPr>
          <w:p w14:paraId="7052667E" w14:textId="77777777" w:rsidR="002A3978" w:rsidRDefault="002A3978" w:rsidP="002A3978">
            <w:pPr>
              <w:rPr>
                <w:bCs/>
                <w:sz w:val="16"/>
              </w:rPr>
            </w:pPr>
          </w:p>
        </w:tc>
      </w:tr>
      <w:tr w:rsidR="002A3978" w14:paraId="431B871B" w14:textId="77777777" w:rsidTr="00992444">
        <w:trPr>
          <w:cantSplit/>
        </w:trPr>
        <w:tc>
          <w:tcPr>
            <w:tcW w:w="1435" w:type="dxa"/>
          </w:tcPr>
          <w:p w14:paraId="4E4A5CE1" w14:textId="77777777" w:rsidR="002A3978" w:rsidRPr="00F12EDB" w:rsidRDefault="002A3978" w:rsidP="002A3978">
            <w:pPr>
              <w:rPr>
                <w:bCs/>
                <w:sz w:val="16"/>
              </w:rPr>
            </w:pPr>
          </w:p>
        </w:tc>
        <w:tc>
          <w:tcPr>
            <w:tcW w:w="1440" w:type="dxa"/>
          </w:tcPr>
          <w:p w14:paraId="52393C05" w14:textId="77777777" w:rsidR="002A3978" w:rsidRDefault="002A3978" w:rsidP="002A3978">
            <w:pPr>
              <w:rPr>
                <w:bCs/>
                <w:sz w:val="16"/>
              </w:rPr>
            </w:pPr>
          </w:p>
        </w:tc>
        <w:tc>
          <w:tcPr>
            <w:tcW w:w="900" w:type="dxa"/>
          </w:tcPr>
          <w:p w14:paraId="15D9FC02" w14:textId="5C6CBA70" w:rsidR="002A3978" w:rsidRDefault="002A3978" w:rsidP="002A3978">
            <w:pPr>
              <w:rPr>
                <w:bCs/>
                <w:sz w:val="16"/>
              </w:rPr>
            </w:pPr>
          </w:p>
        </w:tc>
        <w:tc>
          <w:tcPr>
            <w:tcW w:w="839" w:type="dxa"/>
          </w:tcPr>
          <w:p w14:paraId="66A58B27" w14:textId="77777777" w:rsidR="002A3978" w:rsidRDefault="002A3978" w:rsidP="002A3978">
            <w:pPr>
              <w:jc w:val="center"/>
              <w:rPr>
                <w:bCs/>
                <w:sz w:val="16"/>
              </w:rPr>
            </w:pPr>
          </w:p>
        </w:tc>
        <w:tc>
          <w:tcPr>
            <w:tcW w:w="1591" w:type="dxa"/>
          </w:tcPr>
          <w:p w14:paraId="77D83A5F" w14:textId="77777777" w:rsidR="002A3978" w:rsidRDefault="002A3978" w:rsidP="002A3978">
            <w:pPr>
              <w:rPr>
                <w:bCs/>
                <w:sz w:val="16"/>
              </w:rPr>
            </w:pPr>
          </w:p>
        </w:tc>
        <w:tc>
          <w:tcPr>
            <w:tcW w:w="2160" w:type="dxa"/>
          </w:tcPr>
          <w:p w14:paraId="3D443B3C" w14:textId="77777777" w:rsidR="002A3978" w:rsidRDefault="002A3978" w:rsidP="002A3978">
            <w:pPr>
              <w:rPr>
                <w:bCs/>
                <w:sz w:val="16"/>
              </w:rPr>
            </w:pPr>
          </w:p>
        </w:tc>
        <w:tc>
          <w:tcPr>
            <w:tcW w:w="1350" w:type="dxa"/>
          </w:tcPr>
          <w:p w14:paraId="7DA135D9" w14:textId="77777777" w:rsidR="002A3978" w:rsidRDefault="002A3978" w:rsidP="002A3978">
            <w:pPr>
              <w:rPr>
                <w:bCs/>
                <w:sz w:val="16"/>
              </w:rPr>
            </w:pPr>
          </w:p>
        </w:tc>
        <w:tc>
          <w:tcPr>
            <w:tcW w:w="1530" w:type="dxa"/>
          </w:tcPr>
          <w:p w14:paraId="2C9BC9DB" w14:textId="77777777" w:rsidR="002A3978" w:rsidRDefault="002A3978" w:rsidP="002A3978">
            <w:pPr>
              <w:rPr>
                <w:bCs/>
                <w:sz w:val="16"/>
              </w:rPr>
            </w:pPr>
          </w:p>
        </w:tc>
        <w:tc>
          <w:tcPr>
            <w:tcW w:w="2160" w:type="dxa"/>
          </w:tcPr>
          <w:p w14:paraId="6F9BB27E" w14:textId="77777777" w:rsidR="002A3978" w:rsidRDefault="002A3978" w:rsidP="002A3978">
            <w:pPr>
              <w:rPr>
                <w:bCs/>
                <w:sz w:val="16"/>
              </w:rPr>
            </w:pPr>
          </w:p>
        </w:tc>
      </w:tr>
      <w:tr w:rsidR="002A3978" w14:paraId="104976BE" w14:textId="77777777" w:rsidTr="00992444">
        <w:trPr>
          <w:cantSplit/>
        </w:trPr>
        <w:tc>
          <w:tcPr>
            <w:tcW w:w="1435" w:type="dxa"/>
          </w:tcPr>
          <w:p w14:paraId="121AF00D" w14:textId="77777777" w:rsidR="002A3978" w:rsidRPr="00F12EDB" w:rsidRDefault="002A3978" w:rsidP="002A3978">
            <w:pPr>
              <w:rPr>
                <w:bCs/>
                <w:sz w:val="16"/>
              </w:rPr>
            </w:pPr>
          </w:p>
        </w:tc>
        <w:tc>
          <w:tcPr>
            <w:tcW w:w="1440" w:type="dxa"/>
          </w:tcPr>
          <w:p w14:paraId="0C5CBA88" w14:textId="77777777" w:rsidR="002A3978" w:rsidRDefault="002A3978" w:rsidP="002A3978">
            <w:pPr>
              <w:rPr>
                <w:bCs/>
                <w:sz w:val="16"/>
              </w:rPr>
            </w:pPr>
          </w:p>
        </w:tc>
        <w:tc>
          <w:tcPr>
            <w:tcW w:w="900" w:type="dxa"/>
          </w:tcPr>
          <w:p w14:paraId="2E77E303" w14:textId="43B831D6" w:rsidR="002A3978" w:rsidRDefault="002A3978" w:rsidP="002A3978">
            <w:pPr>
              <w:rPr>
                <w:bCs/>
                <w:sz w:val="16"/>
              </w:rPr>
            </w:pPr>
          </w:p>
        </w:tc>
        <w:tc>
          <w:tcPr>
            <w:tcW w:w="839" w:type="dxa"/>
          </w:tcPr>
          <w:p w14:paraId="484CBE16" w14:textId="77777777" w:rsidR="002A3978" w:rsidRDefault="002A3978" w:rsidP="002A3978">
            <w:pPr>
              <w:jc w:val="center"/>
              <w:rPr>
                <w:bCs/>
                <w:sz w:val="16"/>
              </w:rPr>
            </w:pPr>
          </w:p>
        </w:tc>
        <w:tc>
          <w:tcPr>
            <w:tcW w:w="1591" w:type="dxa"/>
          </w:tcPr>
          <w:p w14:paraId="43251D38" w14:textId="77777777" w:rsidR="002A3978" w:rsidRDefault="002A3978" w:rsidP="002A3978">
            <w:pPr>
              <w:rPr>
                <w:bCs/>
                <w:sz w:val="16"/>
              </w:rPr>
            </w:pPr>
          </w:p>
        </w:tc>
        <w:tc>
          <w:tcPr>
            <w:tcW w:w="2160" w:type="dxa"/>
          </w:tcPr>
          <w:p w14:paraId="01DED546" w14:textId="77777777" w:rsidR="002A3978" w:rsidRDefault="002A3978" w:rsidP="002A3978">
            <w:pPr>
              <w:rPr>
                <w:bCs/>
                <w:sz w:val="16"/>
              </w:rPr>
            </w:pPr>
          </w:p>
        </w:tc>
        <w:tc>
          <w:tcPr>
            <w:tcW w:w="1350" w:type="dxa"/>
          </w:tcPr>
          <w:p w14:paraId="5CA88F6E" w14:textId="77777777" w:rsidR="002A3978" w:rsidRDefault="002A3978" w:rsidP="002A3978">
            <w:pPr>
              <w:rPr>
                <w:bCs/>
                <w:sz w:val="16"/>
              </w:rPr>
            </w:pPr>
          </w:p>
        </w:tc>
        <w:tc>
          <w:tcPr>
            <w:tcW w:w="1530" w:type="dxa"/>
          </w:tcPr>
          <w:p w14:paraId="49936739" w14:textId="77777777" w:rsidR="002A3978" w:rsidRDefault="002A3978" w:rsidP="002A3978">
            <w:pPr>
              <w:rPr>
                <w:bCs/>
                <w:sz w:val="16"/>
              </w:rPr>
            </w:pPr>
          </w:p>
        </w:tc>
        <w:tc>
          <w:tcPr>
            <w:tcW w:w="2160" w:type="dxa"/>
          </w:tcPr>
          <w:p w14:paraId="36EBD4A4" w14:textId="77777777" w:rsidR="002A3978" w:rsidRDefault="002A3978" w:rsidP="002A3978">
            <w:pPr>
              <w:rPr>
                <w:bCs/>
                <w:sz w:val="16"/>
              </w:rPr>
            </w:pPr>
          </w:p>
        </w:tc>
      </w:tr>
      <w:tr w:rsidR="002A3978" w14:paraId="7F62A269" w14:textId="77777777" w:rsidTr="00992444">
        <w:trPr>
          <w:cantSplit/>
        </w:trPr>
        <w:tc>
          <w:tcPr>
            <w:tcW w:w="1435" w:type="dxa"/>
          </w:tcPr>
          <w:p w14:paraId="6D5CFE5C" w14:textId="77777777" w:rsidR="002A3978" w:rsidRPr="00F12EDB" w:rsidRDefault="002A3978" w:rsidP="002A3978">
            <w:pPr>
              <w:rPr>
                <w:bCs/>
                <w:sz w:val="16"/>
              </w:rPr>
            </w:pPr>
          </w:p>
        </w:tc>
        <w:tc>
          <w:tcPr>
            <w:tcW w:w="1440" w:type="dxa"/>
          </w:tcPr>
          <w:p w14:paraId="662F6811" w14:textId="77777777" w:rsidR="002A3978" w:rsidRDefault="002A3978" w:rsidP="002A3978">
            <w:pPr>
              <w:rPr>
                <w:bCs/>
                <w:sz w:val="16"/>
              </w:rPr>
            </w:pPr>
          </w:p>
        </w:tc>
        <w:tc>
          <w:tcPr>
            <w:tcW w:w="900" w:type="dxa"/>
          </w:tcPr>
          <w:p w14:paraId="2396F720" w14:textId="060AC4E0" w:rsidR="002A3978" w:rsidRDefault="002A3978" w:rsidP="002A3978">
            <w:pPr>
              <w:rPr>
                <w:bCs/>
                <w:sz w:val="16"/>
              </w:rPr>
            </w:pPr>
          </w:p>
        </w:tc>
        <w:tc>
          <w:tcPr>
            <w:tcW w:w="839" w:type="dxa"/>
          </w:tcPr>
          <w:p w14:paraId="71934915" w14:textId="77777777" w:rsidR="002A3978" w:rsidRDefault="002A3978" w:rsidP="002A3978">
            <w:pPr>
              <w:jc w:val="center"/>
              <w:rPr>
                <w:bCs/>
                <w:sz w:val="16"/>
              </w:rPr>
            </w:pPr>
          </w:p>
        </w:tc>
        <w:tc>
          <w:tcPr>
            <w:tcW w:w="1591" w:type="dxa"/>
          </w:tcPr>
          <w:p w14:paraId="3A67AF41" w14:textId="77777777" w:rsidR="002A3978" w:rsidRDefault="002A3978" w:rsidP="002A3978">
            <w:pPr>
              <w:rPr>
                <w:bCs/>
                <w:sz w:val="16"/>
              </w:rPr>
            </w:pPr>
          </w:p>
        </w:tc>
        <w:tc>
          <w:tcPr>
            <w:tcW w:w="2160" w:type="dxa"/>
          </w:tcPr>
          <w:p w14:paraId="36BB1792" w14:textId="77777777" w:rsidR="002A3978" w:rsidRDefault="002A3978" w:rsidP="002A3978">
            <w:pPr>
              <w:rPr>
                <w:bCs/>
                <w:sz w:val="16"/>
              </w:rPr>
            </w:pPr>
          </w:p>
        </w:tc>
        <w:tc>
          <w:tcPr>
            <w:tcW w:w="1350" w:type="dxa"/>
          </w:tcPr>
          <w:p w14:paraId="42841667" w14:textId="77777777" w:rsidR="002A3978" w:rsidRDefault="002A3978" w:rsidP="002A3978">
            <w:pPr>
              <w:rPr>
                <w:bCs/>
                <w:sz w:val="16"/>
              </w:rPr>
            </w:pPr>
          </w:p>
        </w:tc>
        <w:tc>
          <w:tcPr>
            <w:tcW w:w="1530" w:type="dxa"/>
          </w:tcPr>
          <w:p w14:paraId="605C4981" w14:textId="77777777" w:rsidR="002A3978" w:rsidRDefault="002A3978" w:rsidP="002A3978">
            <w:pPr>
              <w:rPr>
                <w:bCs/>
                <w:sz w:val="16"/>
              </w:rPr>
            </w:pPr>
          </w:p>
        </w:tc>
        <w:tc>
          <w:tcPr>
            <w:tcW w:w="2160" w:type="dxa"/>
          </w:tcPr>
          <w:p w14:paraId="4F7CBCC5" w14:textId="77777777" w:rsidR="002A3978" w:rsidRDefault="002A3978" w:rsidP="002A3978">
            <w:pPr>
              <w:rPr>
                <w:bCs/>
                <w:sz w:val="16"/>
              </w:rPr>
            </w:pPr>
          </w:p>
        </w:tc>
      </w:tr>
      <w:tr w:rsidR="002A3978" w14:paraId="690C2D36" w14:textId="77777777" w:rsidTr="00992444">
        <w:trPr>
          <w:cantSplit/>
        </w:trPr>
        <w:tc>
          <w:tcPr>
            <w:tcW w:w="1435" w:type="dxa"/>
          </w:tcPr>
          <w:p w14:paraId="05FD95FA" w14:textId="77777777" w:rsidR="002A3978" w:rsidRPr="00F12EDB" w:rsidRDefault="002A3978" w:rsidP="002A3978">
            <w:pPr>
              <w:rPr>
                <w:bCs/>
                <w:sz w:val="16"/>
              </w:rPr>
            </w:pPr>
          </w:p>
        </w:tc>
        <w:tc>
          <w:tcPr>
            <w:tcW w:w="1440" w:type="dxa"/>
          </w:tcPr>
          <w:p w14:paraId="77189B4D" w14:textId="77777777" w:rsidR="002A3978" w:rsidRDefault="002A3978" w:rsidP="002A3978">
            <w:pPr>
              <w:rPr>
                <w:bCs/>
                <w:sz w:val="16"/>
              </w:rPr>
            </w:pPr>
          </w:p>
        </w:tc>
        <w:tc>
          <w:tcPr>
            <w:tcW w:w="900" w:type="dxa"/>
          </w:tcPr>
          <w:p w14:paraId="6C6F46CC" w14:textId="1B506AA9" w:rsidR="002A3978" w:rsidRDefault="002A3978" w:rsidP="002A3978">
            <w:pPr>
              <w:rPr>
                <w:bCs/>
                <w:sz w:val="16"/>
              </w:rPr>
            </w:pPr>
          </w:p>
        </w:tc>
        <w:tc>
          <w:tcPr>
            <w:tcW w:w="839" w:type="dxa"/>
          </w:tcPr>
          <w:p w14:paraId="03FBFC0B" w14:textId="77777777" w:rsidR="002A3978" w:rsidRDefault="002A3978" w:rsidP="002A3978">
            <w:pPr>
              <w:jc w:val="center"/>
              <w:rPr>
                <w:bCs/>
                <w:sz w:val="16"/>
              </w:rPr>
            </w:pPr>
          </w:p>
        </w:tc>
        <w:tc>
          <w:tcPr>
            <w:tcW w:w="1591" w:type="dxa"/>
          </w:tcPr>
          <w:p w14:paraId="7500F641" w14:textId="77777777" w:rsidR="002A3978" w:rsidRDefault="002A3978" w:rsidP="002A3978">
            <w:pPr>
              <w:rPr>
                <w:bCs/>
                <w:sz w:val="16"/>
              </w:rPr>
            </w:pPr>
          </w:p>
        </w:tc>
        <w:tc>
          <w:tcPr>
            <w:tcW w:w="2160" w:type="dxa"/>
          </w:tcPr>
          <w:p w14:paraId="40F407A9" w14:textId="77777777" w:rsidR="002A3978" w:rsidRDefault="002A3978" w:rsidP="002A3978">
            <w:pPr>
              <w:rPr>
                <w:bCs/>
                <w:sz w:val="16"/>
              </w:rPr>
            </w:pPr>
          </w:p>
        </w:tc>
        <w:tc>
          <w:tcPr>
            <w:tcW w:w="1350" w:type="dxa"/>
          </w:tcPr>
          <w:p w14:paraId="6CD6B589" w14:textId="77777777" w:rsidR="002A3978" w:rsidRDefault="002A3978" w:rsidP="002A3978">
            <w:pPr>
              <w:rPr>
                <w:bCs/>
                <w:sz w:val="16"/>
              </w:rPr>
            </w:pPr>
          </w:p>
        </w:tc>
        <w:tc>
          <w:tcPr>
            <w:tcW w:w="1530" w:type="dxa"/>
          </w:tcPr>
          <w:p w14:paraId="03FF2C21" w14:textId="77777777" w:rsidR="002A3978" w:rsidRDefault="002A3978" w:rsidP="002A3978">
            <w:pPr>
              <w:rPr>
                <w:bCs/>
                <w:sz w:val="16"/>
              </w:rPr>
            </w:pPr>
          </w:p>
        </w:tc>
        <w:tc>
          <w:tcPr>
            <w:tcW w:w="2160" w:type="dxa"/>
          </w:tcPr>
          <w:p w14:paraId="6F4C9C11" w14:textId="77777777" w:rsidR="002A3978" w:rsidRDefault="002A3978" w:rsidP="002A3978">
            <w:pPr>
              <w:rPr>
                <w:bCs/>
                <w:sz w:val="16"/>
              </w:rPr>
            </w:pPr>
          </w:p>
        </w:tc>
      </w:tr>
      <w:tr w:rsidR="002A3978" w14:paraId="36D31095" w14:textId="77777777" w:rsidTr="00992444">
        <w:trPr>
          <w:cantSplit/>
        </w:trPr>
        <w:tc>
          <w:tcPr>
            <w:tcW w:w="1435" w:type="dxa"/>
          </w:tcPr>
          <w:p w14:paraId="132F6655" w14:textId="4BAD57AE" w:rsidR="002A3978" w:rsidRDefault="002A3978" w:rsidP="002A3978">
            <w:pPr>
              <w:rPr>
                <w:bCs/>
                <w:sz w:val="16"/>
              </w:rPr>
            </w:pPr>
            <w:proofErr w:type="spellStart"/>
            <w:r w:rsidRPr="00F12EDB">
              <w:rPr>
                <w:bCs/>
                <w:sz w:val="16"/>
              </w:rPr>
              <w:t>presatm_TCalRow</w:t>
            </w:r>
            <w:proofErr w:type="spellEnd"/>
          </w:p>
        </w:tc>
        <w:tc>
          <w:tcPr>
            <w:tcW w:w="1440" w:type="dxa"/>
          </w:tcPr>
          <w:p w14:paraId="6288206A" w14:textId="77777777"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r>
              <w:rPr>
                <w:color w:val="000000"/>
                <w:sz w:val="16"/>
                <w:szCs w:val="16"/>
                <w:shd w:val="clear" w:color="auto" w:fill="FFFFFF"/>
              </w:rPr>
              <w:t>233.4</w:t>
            </w:r>
          </w:p>
        </w:tc>
        <w:tc>
          <w:tcPr>
            <w:tcW w:w="900" w:type="dxa"/>
          </w:tcPr>
          <w:p w14:paraId="1C758C12" w14:textId="3A40C9BD"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p>
        </w:tc>
        <w:tc>
          <w:tcPr>
            <w:tcW w:w="839" w:type="dxa"/>
          </w:tcPr>
          <w:p w14:paraId="648B4310" w14:textId="7CC3359A" w:rsidR="002A3978" w:rsidRDefault="002A3978" w:rsidP="002A3978">
            <w:pPr>
              <w:jc w:val="center"/>
              <w:rPr>
                <w:bCs/>
                <w:sz w:val="16"/>
              </w:rPr>
            </w:pPr>
            <w:r>
              <w:rPr>
                <w:bCs/>
                <w:sz w:val="16"/>
              </w:rPr>
              <w:t>236.4</w:t>
            </w:r>
          </w:p>
        </w:tc>
        <w:tc>
          <w:tcPr>
            <w:tcW w:w="1591" w:type="dxa"/>
          </w:tcPr>
          <w:p w14:paraId="4D98A350" w14:textId="77777777" w:rsidR="002A3978" w:rsidRDefault="002A3978" w:rsidP="002A3978">
            <w:pPr>
              <w:rPr>
                <w:bCs/>
                <w:sz w:val="16"/>
              </w:rPr>
            </w:pPr>
          </w:p>
        </w:tc>
        <w:tc>
          <w:tcPr>
            <w:tcW w:w="2160" w:type="dxa"/>
          </w:tcPr>
          <w:p w14:paraId="73BE207B" w14:textId="77777777" w:rsidR="002A3978" w:rsidRDefault="002A3978" w:rsidP="002A3978">
            <w:pPr>
              <w:rPr>
                <w:bCs/>
                <w:sz w:val="16"/>
              </w:rPr>
            </w:pPr>
          </w:p>
        </w:tc>
        <w:tc>
          <w:tcPr>
            <w:tcW w:w="1350" w:type="dxa"/>
          </w:tcPr>
          <w:p w14:paraId="5FF10884" w14:textId="77777777" w:rsidR="002A3978" w:rsidRDefault="002A3978" w:rsidP="002A3978">
            <w:pPr>
              <w:rPr>
                <w:bCs/>
                <w:sz w:val="16"/>
              </w:rPr>
            </w:pPr>
          </w:p>
        </w:tc>
        <w:tc>
          <w:tcPr>
            <w:tcW w:w="1530" w:type="dxa"/>
          </w:tcPr>
          <w:p w14:paraId="3CE09748" w14:textId="77777777" w:rsidR="002A3978" w:rsidRDefault="002A3978" w:rsidP="002A3978">
            <w:pPr>
              <w:rPr>
                <w:bCs/>
                <w:sz w:val="16"/>
              </w:rPr>
            </w:pPr>
          </w:p>
        </w:tc>
        <w:tc>
          <w:tcPr>
            <w:tcW w:w="2160" w:type="dxa"/>
          </w:tcPr>
          <w:p w14:paraId="0F186B25" w14:textId="77777777" w:rsidR="002A3978" w:rsidRDefault="002A3978" w:rsidP="002A3978">
            <w:pPr>
              <w:rPr>
                <w:bCs/>
                <w:sz w:val="16"/>
              </w:rPr>
            </w:pPr>
            <w:r>
              <w:rPr>
                <w:bCs/>
                <w:sz w:val="16"/>
              </w:rPr>
              <w:t>To be set during calibration</w:t>
            </w:r>
          </w:p>
        </w:tc>
      </w:tr>
      <w:tr w:rsidR="002A3978" w14:paraId="01E17219" w14:textId="77777777" w:rsidTr="00992444">
        <w:tc>
          <w:tcPr>
            <w:tcW w:w="1435" w:type="dxa"/>
            <w:vMerge w:val="restart"/>
          </w:tcPr>
          <w:p w14:paraId="5A2FE910" w14:textId="315BB0E0" w:rsidR="002A3978" w:rsidRDefault="002A3978" w:rsidP="002A3978">
            <w:pPr>
              <w:rPr>
                <w:bCs/>
                <w:sz w:val="16"/>
              </w:rPr>
            </w:pPr>
          </w:p>
        </w:tc>
        <w:tc>
          <w:tcPr>
            <w:tcW w:w="1440" w:type="dxa"/>
          </w:tcPr>
          <w:p w14:paraId="7F214429"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.offset</w:t>
            </w:r>
            <w:proofErr w:type="gramEnd"/>
          </w:p>
        </w:tc>
        <w:tc>
          <w:tcPr>
            <w:tcW w:w="900" w:type="dxa"/>
          </w:tcPr>
          <w:p w14:paraId="7B0CE8D8" w14:textId="138C0ED2" w:rsidR="002A3978" w:rsidRPr="002D08ED" w:rsidRDefault="002A3978" w:rsidP="002A3978">
            <w:pPr>
              <w:rPr>
                <w:bCs/>
                <w:sz w:val="16"/>
              </w:rPr>
            </w:pPr>
          </w:p>
        </w:tc>
        <w:tc>
          <w:tcPr>
            <w:tcW w:w="839" w:type="dxa"/>
          </w:tcPr>
          <w:p w14:paraId="394DA519" w14:textId="77777777" w:rsidR="002A3978" w:rsidRDefault="002A3978" w:rsidP="002A3978">
            <w:pPr>
              <w:jc w:val="center"/>
              <w:rPr>
                <w:bCs/>
                <w:sz w:val="16"/>
              </w:rPr>
            </w:pPr>
            <w:proofErr w:type="spellStart"/>
            <w:r>
              <w:rPr>
                <w:bCs/>
                <w:sz w:val="16"/>
              </w:rPr>
              <w:t>CStUpSt</w:t>
            </w:r>
            <w:proofErr w:type="spellEnd"/>
          </w:p>
        </w:tc>
        <w:tc>
          <w:tcPr>
            <w:tcW w:w="1591" w:type="dxa"/>
          </w:tcPr>
          <w:p w14:paraId="72C38905" w14:textId="77777777" w:rsidR="002A3978" w:rsidRDefault="002A3978" w:rsidP="002A3978">
            <w:pPr>
              <w:rPr>
                <w:bCs/>
                <w:sz w:val="16"/>
              </w:rPr>
            </w:pPr>
            <w:r>
              <w:rPr>
                <w:bCs/>
                <w:sz w:val="16"/>
              </w:rPr>
              <w:t>0</w:t>
            </w:r>
          </w:p>
        </w:tc>
        <w:tc>
          <w:tcPr>
            <w:tcW w:w="2160" w:type="dxa"/>
          </w:tcPr>
          <w:p w14:paraId="526C75F5" w14:textId="77777777" w:rsidR="002A3978" w:rsidRDefault="002A3978" w:rsidP="002A3978">
            <w:pPr>
              <w:rPr>
                <w:bCs/>
                <w:sz w:val="16"/>
              </w:rPr>
            </w:pPr>
            <w:r>
              <w:rPr>
                <w:bCs/>
                <w:sz w:val="16"/>
              </w:rPr>
              <w:t>(Cal Result)</w:t>
            </w:r>
          </w:p>
        </w:tc>
        <w:tc>
          <w:tcPr>
            <w:tcW w:w="1350" w:type="dxa"/>
          </w:tcPr>
          <w:p w14:paraId="25F61CA2" w14:textId="77777777" w:rsidR="002A3978" w:rsidRDefault="002A3978" w:rsidP="002A3978">
            <w:pPr>
              <w:rPr>
                <w:bCs/>
                <w:sz w:val="16"/>
              </w:rPr>
            </w:pPr>
            <w:r>
              <w:rPr>
                <w:bCs/>
                <w:sz w:val="16"/>
              </w:rPr>
              <w:t>(Cal Result)</w:t>
            </w:r>
          </w:p>
        </w:tc>
        <w:tc>
          <w:tcPr>
            <w:tcW w:w="1530" w:type="dxa"/>
          </w:tcPr>
          <w:p w14:paraId="6DB54A84" w14:textId="77777777" w:rsidR="002A3978" w:rsidRDefault="002A3978" w:rsidP="002A3978">
            <w:pPr>
              <w:rPr>
                <w:bCs/>
                <w:sz w:val="16"/>
              </w:rPr>
            </w:pPr>
            <w:r>
              <w:rPr>
                <w:bCs/>
                <w:sz w:val="16"/>
              </w:rPr>
              <w:t>(Cal Result)</w:t>
            </w:r>
          </w:p>
        </w:tc>
        <w:tc>
          <w:tcPr>
            <w:tcW w:w="2160" w:type="dxa"/>
          </w:tcPr>
          <w:p w14:paraId="5EF897B9" w14:textId="77777777" w:rsidR="002A3978" w:rsidRDefault="002A3978" w:rsidP="002A3978">
            <w:pPr>
              <w:rPr>
                <w:bCs/>
                <w:sz w:val="16"/>
              </w:rPr>
            </w:pPr>
            <w:r>
              <w:rPr>
                <w:bCs/>
                <w:sz w:val="16"/>
              </w:rPr>
              <w:t>16-bit vars</w:t>
            </w:r>
          </w:p>
        </w:tc>
      </w:tr>
      <w:tr w:rsidR="002A3978" w14:paraId="0C4BC1A1" w14:textId="77777777" w:rsidTr="00992444">
        <w:tc>
          <w:tcPr>
            <w:tcW w:w="1435" w:type="dxa"/>
            <w:vMerge/>
          </w:tcPr>
          <w:p w14:paraId="40E2CD0C" w14:textId="77777777" w:rsidR="002A3978" w:rsidRDefault="002A3978" w:rsidP="002A3978">
            <w:pPr>
              <w:rPr>
                <w:bCs/>
                <w:sz w:val="16"/>
              </w:rPr>
            </w:pPr>
          </w:p>
        </w:tc>
        <w:tc>
          <w:tcPr>
            <w:tcW w:w="1440" w:type="dxa"/>
          </w:tcPr>
          <w:p w14:paraId="7B2347F2"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.span</w:t>
            </w:r>
            <w:proofErr w:type="gramEnd"/>
          </w:p>
        </w:tc>
        <w:tc>
          <w:tcPr>
            <w:tcW w:w="900" w:type="dxa"/>
          </w:tcPr>
          <w:p w14:paraId="57E12665" w14:textId="19555ED1" w:rsidR="002A3978" w:rsidRDefault="002A3978" w:rsidP="002A3978">
            <w:pPr>
              <w:rPr>
                <w:bCs/>
                <w:sz w:val="16"/>
              </w:rPr>
            </w:pPr>
          </w:p>
        </w:tc>
        <w:tc>
          <w:tcPr>
            <w:tcW w:w="839" w:type="dxa"/>
          </w:tcPr>
          <w:p w14:paraId="738AC3C9" w14:textId="77777777" w:rsidR="002A3978" w:rsidRDefault="002A3978" w:rsidP="002A3978">
            <w:pPr>
              <w:jc w:val="center"/>
            </w:pPr>
            <w:proofErr w:type="spellStart"/>
            <w:r>
              <w:rPr>
                <w:bCs/>
                <w:sz w:val="16"/>
              </w:rPr>
              <w:t>CStUpSt</w:t>
            </w:r>
            <w:proofErr w:type="spellEnd"/>
          </w:p>
        </w:tc>
        <w:tc>
          <w:tcPr>
            <w:tcW w:w="1591" w:type="dxa"/>
          </w:tcPr>
          <w:p w14:paraId="2D85E0B8" w14:textId="77777777" w:rsidR="002A3978" w:rsidRDefault="002A3978" w:rsidP="002A3978">
            <w:pPr>
              <w:rPr>
                <w:bCs/>
                <w:sz w:val="16"/>
              </w:rPr>
            </w:pPr>
            <w:r>
              <w:rPr>
                <w:bCs/>
                <w:sz w:val="16"/>
              </w:rPr>
              <w:t>16384</w:t>
            </w:r>
          </w:p>
        </w:tc>
        <w:tc>
          <w:tcPr>
            <w:tcW w:w="2160" w:type="dxa"/>
          </w:tcPr>
          <w:p w14:paraId="040ABF80" w14:textId="77777777" w:rsidR="002A3978" w:rsidRDefault="002A3978" w:rsidP="002A3978">
            <w:pPr>
              <w:rPr>
                <w:bCs/>
                <w:sz w:val="16"/>
              </w:rPr>
            </w:pPr>
            <w:r>
              <w:rPr>
                <w:bCs/>
                <w:sz w:val="16"/>
              </w:rPr>
              <w:t>(Cal Result)</w:t>
            </w:r>
          </w:p>
        </w:tc>
        <w:tc>
          <w:tcPr>
            <w:tcW w:w="1350" w:type="dxa"/>
          </w:tcPr>
          <w:p w14:paraId="2B613E02" w14:textId="77777777" w:rsidR="002A3978" w:rsidRDefault="002A3978" w:rsidP="002A3978">
            <w:pPr>
              <w:rPr>
                <w:bCs/>
                <w:sz w:val="16"/>
              </w:rPr>
            </w:pPr>
            <w:r>
              <w:rPr>
                <w:bCs/>
                <w:sz w:val="16"/>
              </w:rPr>
              <w:t>(Cal Result)</w:t>
            </w:r>
          </w:p>
        </w:tc>
        <w:tc>
          <w:tcPr>
            <w:tcW w:w="1530" w:type="dxa"/>
          </w:tcPr>
          <w:p w14:paraId="4C94A885" w14:textId="77777777" w:rsidR="002A3978" w:rsidRDefault="002A3978" w:rsidP="002A3978">
            <w:pPr>
              <w:rPr>
                <w:bCs/>
                <w:sz w:val="16"/>
              </w:rPr>
            </w:pPr>
            <w:r>
              <w:rPr>
                <w:bCs/>
                <w:sz w:val="16"/>
              </w:rPr>
              <w:t>(Cal Result)</w:t>
            </w:r>
          </w:p>
        </w:tc>
        <w:tc>
          <w:tcPr>
            <w:tcW w:w="2160" w:type="dxa"/>
          </w:tcPr>
          <w:p w14:paraId="7E11CF54" w14:textId="77777777" w:rsidR="002A3978" w:rsidRDefault="002A3978" w:rsidP="002A3978">
            <w:pPr>
              <w:rPr>
                <w:bCs/>
                <w:sz w:val="16"/>
              </w:rPr>
            </w:pPr>
          </w:p>
        </w:tc>
      </w:tr>
      <w:tr w:rsidR="002A3978" w14:paraId="136FB5FA" w14:textId="77777777" w:rsidTr="00992444">
        <w:tc>
          <w:tcPr>
            <w:tcW w:w="1435" w:type="dxa"/>
            <w:vMerge/>
          </w:tcPr>
          <w:p w14:paraId="514FF78F" w14:textId="77777777" w:rsidR="002A3978" w:rsidRDefault="002A3978" w:rsidP="002A3978">
            <w:pPr>
              <w:rPr>
                <w:bCs/>
                <w:sz w:val="16"/>
              </w:rPr>
            </w:pPr>
          </w:p>
        </w:tc>
        <w:tc>
          <w:tcPr>
            <w:tcW w:w="1440" w:type="dxa"/>
          </w:tcPr>
          <w:p w14:paraId="5E5260B8"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.offset</w:t>
            </w:r>
            <w:proofErr w:type="gramEnd"/>
          </w:p>
        </w:tc>
        <w:tc>
          <w:tcPr>
            <w:tcW w:w="900" w:type="dxa"/>
          </w:tcPr>
          <w:p w14:paraId="03D8FA07" w14:textId="70F0BB67" w:rsidR="002A3978" w:rsidRDefault="002A3978" w:rsidP="002A3978">
            <w:pPr>
              <w:rPr>
                <w:bCs/>
                <w:sz w:val="16"/>
              </w:rPr>
            </w:pPr>
          </w:p>
        </w:tc>
        <w:tc>
          <w:tcPr>
            <w:tcW w:w="839" w:type="dxa"/>
          </w:tcPr>
          <w:p w14:paraId="35FC8030" w14:textId="77777777" w:rsidR="002A3978" w:rsidRDefault="002A3978" w:rsidP="002A3978">
            <w:pPr>
              <w:jc w:val="center"/>
            </w:pPr>
            <w:proofErr w:type="spellStart"/>
            <w:r>
              <w:rPr>
                <w:bCs/>
                <w:sz w:val="16"/>
              </w:rPr>
              <w:t>CStUpSt</w:t>
            </w:r>
            <w:proofErr w:type="spellEnd"/>
          </w:p>
        </w:tc>
        <w:tc>
          <w:tcPr>
            <w:tcW w:w="1591" w:type="dxa"/>
          </w:tcPr>
          <w:p w14:paraId="32CE7A45" w14:textId="77777777" w:rsidR="002A3978" w:rsidRDefault="002A3978" w:rsidP="002A3978">
            <w:pPr>
              <w:rPr>
                <w:bCs/>
                <w:sz w:val="16"/>
              </w:rPr>
            </w:pPr>
            <w:r>
              <w:rPr>
                <w:bCs/>
                <w:sz w:val="16"/>
              </w:rPr>
              <w:t>0</w:t>
            </w:r>
          </w:p>
        </w:tc>
        <w:tc>
          <w:tcPr>
            <w:tcW w:w="2160" w:type="dxa"/>
          </w:tcPr>
          <w:p w14:paraId="363571D3" w14:textId="77777777" w:rsidR="002A3978" w:rsidRDefault="002A3978" w:rsidP="002A3978">
            <w:pPr>
              <w:rPr>
                <w:bCs/>
                <w:sz w:val="16"/>
              </w:rPr>
            </w:pPr>
            <w:r>
              <w:rPr>
                <w:bCs/>
                <w:sz w:val="16"/>
              </w:rPr>
              <w:t>(Cal Result)</w:t>
            </w:r>
          </w:p>
        </w:tc>
        <w:tc>
          <w:tcPr>
            <w:tcW w:w="1350" w:type="dxa"/>
          </w:tcPr>
          <w:p w14:paraId="3B5C6D71" w14:textId="77777777" w:rsidR="002A3978" w:rsidRDefault="002A3978" w:rsidP="002A3978">
            <w:pPr>
              <w:rPr>
                <w:bCs/>
                <w:sz w:val="16"/>
              </w:rPr>
            </w:pPr>
            <w:r>
              <w:rPr>
                <w:bCs/>
                <w:sz w:val="16"/>
              </w:rPr>
              <w:t>(Cal Result)</w:t>
            </w:r>
          </w:p>
        </w:tc>
        <w:tc>
          <w:tcPr>
            <w:tcW w:w="1530" w:type="dxa"/>
          </w:tcPr>
          <w:p w14:paraId="63DF4DF5" w14:textId="77777777" w:rsidR="002A3978" w:rsidRDefault="002A3978" w:rsidP="002A3978">
            <w:pPr>
              <w:rPr>
                <w:bCs/>
                <w:sz w:val="16"/>
              </w:rPr>
            </w:pPr>
            <w:r>
              <w:rPr>
                <w:bCs/>
                <w:sz w:val="16"/>
              </w:rPr>
              <w:t>(Cal Result)</w:t>
            </w:r>
          </w:p>
        </w:tc>
        <w:tc>
          <w:tcPr>
            <w:tcW w:w="2160" w:type="dxa"/>
          </w:tcPr>
          <w:p w14:paraId="08BE9BE8" w14:textId="77777777" w:rsidR="002A3978" w:rsidRDefault="002A3978" w:rsidP="002A3978">
            <w:pPr>
              <w:rPr>
                <w:bCs/>
                <w:sz w:val="16"/>
              </w:rPr>
            </w:pPr>
          </w:p>
        </w:tc>
      </w:tr>
      <w:tr w:rsidR="002A3978" w14:paraId="657F10CD" w14:textId="77777777" w:rsidTr="00992444">
        <w:tc>
          <w:tcPr>
            <w:tcW w:w="1435" w:type="dxa"/>
            <w:vMerge/>
          </w:tcPr>
          <w:p w14:paraId="3FA4EF1E" w14:textId="77777777" w:rsidR="002A3978" w:rsidRDefault="002A3978" w:rsidP="002A3978">
            <w:pPr>
              <w:rPr>
                <w:bCs/>
                <w:sz w:val="16"/>
              </w:rPr>
            </w:pPr>
          </w:p>
        </w:tc>
        <w:tc>
          <w:tcPr>
            <w:tcW w:w="1440" w:type="dxa"/>
          </w:tcPr>
          <w:p w14:paraId="01B3FCAA"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.span</w:t>
            </w:r>
            <w:proofErr w:type="gramEnd"/>
          </w:p>
        </w:tc>
        <w:tc>
          <w:tcPr>
            <w:tcW w:w="900" w:type="dxa"/>
          </w:tcPr>
          <w:p w14:paraId="35762DB0" w14:textId="2C317DCD" w:rsidR="002A3978" w:rsidRDefault="002A3978" w:rsidP="002A3978">
            <w:pPr>
              <w:rPr>
                <w:bCs/>
                <w:sz w:val="16"/>
              </w:rPr>
            </w:pPr>
          </w:p>
        </w:tc>
        <w:tc>
          <w:tcPr>
            <w:tcW w:w="839" w:type="dxa"/>
          </w:tcPr>
          <w:p w14:paraId="11C37FF9" w14:textId="77777777" w:rsidR="002A3978" w:rsidRDefault="002A3978" w:rsidP="002A3978">
            <w:pPr>
              <w:jc w:val="center"/>
            </w:pPr>
            <w:proofErr w:type="spellStart"/>
            <w:r>
              <w:rPr>
                <w:bCs/>
                <w:sz w:val="16"/>
              </w:rPr>
              <w:t>CStUpSt</w:t>
            </w:r>
            <w:proofErr w:type="spellEnd"/>
          </w:p>
        </w:tc>
        <w:tc>
          <w:tcPr>
            <w:tcW w:w="1591" w:type="dxa"/>
          </w:tcPr>
          <w:p w14:paraId="14112E6E" w14:textId="77777777" w:rsidR="002A3978" w:rsidRDefault="002A3978" w:rsidP="002A3978">
            <w:pPr>
              <w:rPr>
                <w:bCs/>
                <w:sz w:val="16"/>
              </w:rPr>
            </w:pPr>
            <w:r>
              <w:rPr>
                <w:bCs/>
                <w:sz w:val="16"/>
              </w:rPr>
              <w:t>16384</w:t>
            </w:r>
          </w:p>
        </w:tc>
        <w:tc>
          <w:tcPr>
            <w:tcW w:w="2160" w:type="dxa"/>
          </w:tcPr>
          <w:p w14:paraId="722EE390" w14:textId="77777777" w:rsidR="002A3978" w:rsidRDefault="002A3978" w:rsidP="002A3978">
            <w:pPr>
              <w:rPr>
                <w:bCs/>
                <w:sz w:val="16"/>
              </w:rPr>
            </w:pPr>
            <w:r>
              <w:rPr>
                <w:bCs/>
                <w:sz w:val="16"/>
              </w:rPr>
              <w:t>(Cal Result)</w:t>
            </w:r>
          </w:p>
        </w:tc>
        <w:tc>
          <w:tcPr>
            <w:tcW w:w="1350" w:type="dxa"/>
          </w:tcPr>
          <w:p w14:paraId="0BDCEE99" w14:textId="77777777" w:rsidR="002A3978" w:rsidRDefault="002A3978" w:rsidP="002A3978">
            <w:pPr>
              <w:rPr>
                <w:bCs/>
                <w:sz w:val="16"/>
              </w:rPr>
            </w:pPr>
            <w:r>
              <w:rPr>
                <w:bCs/>
                <w:sz w:val="16"/>
              </w:rPr>
              <w:t>(Cal Result)</w:t>
            </w:r>
          </w:p>
        </w:tc>
        <w:tc>
          <w:tcPr>
            <w:tcW w:w="1530" w:type="dxa"/>
          </w:tcPr>
          <w:p w14:paraId="35BA0A9F" w14:textId="77777777" w:rsidR="002A3978" w:rsidRDefault="002A3978" w:rsidP="002A3978">
            <w:pPr>
              <w:rPr>
                <w:bCs/>
                <w:sz w:val="16"/>
              </w:rPr>
            </w:pPr>
            <w:r>
              <w:rPr>
                <w:bCs/>
                <w:sz w:val="16"/>
              </w:rPr>
              <w:t>(Cal Result)</w:t>
            </w:r>
          </w:p>
        </w:tc>
        <w:tc>
          <w:tcPr>
            <w:tcW w:w="2160" w:type="dxa"/>
          </w:tcPr>
          <w:p w14:paraId="3D364197" w14:textId="77777777" w:rsidR="002A3978" w:rsidRDefault="002A3978" w:rsidP="002A3978">
            <w:pPr>
              <w:rPr>
                <w:bCs/>
                <w:sz w:val="16"/>
              </w:rPr>
            </w:pPr>
          </w:p>
        </w:tc>
      </w:tr>
      <w:tr w:rsidR="002A3978" w14:paraId="2AAD84BF" w14:textId="77777777" w:rsidTr="00992444">
        <w:tc>
          <w:tcPr>
            <w:tcW w:w="1435" w:type="dxa"/>
            <w:vMerge/>
          </w:tcPr>
          <w:p w14:paraId="56B4653C" w14:textId="77777777" w:rsidR="002A3978" w:rsidRDefault="002A3978" w:rsidP="002A3978">
            <w:pPr>
              <w:rPr>
                <w:bCs/>
                <w:sz w:val="16"/>
              </w:rPr>
            </w:pPr>
          </w:p>
        </w:tc>
        <w:tc>
          <w:tcPr>
            <w:tcW w:w="1440" w:type="dxa"/>
          </w:tcPr>
          <w:p w14:paraId="58A0CEFC"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.offset</w:t>
            </w:r>
            <w:proofErr w:type="gramEnd"/>
          </w:p>
        </w:tc>
        <w:tc>
          <w:tcPr>
            <w:tcW w:w="900" w:type="dxa"/>
          </w:tcPr>
          <w:p w14:paraId="619C83B0" w14:textId="2E60F4EC" w:rsidR="002A3978" w:rsidRDefault="002A3978" w:rsidP="002A3978">
            <w:pPr>
              <w:rPr>
                <w:bCs/>
                <w:sz w:val="16"/>
              </w:rPr>
            </w:pPr>
          </w:p>
        </w:tc>
        <w:tc>
          <w:tcPr>
            <w:tcW w:w="839" w:type="dxa"/>
          </w:tcPr>
          <w:p w14:paraId="4C74EF6C" w14:textId="77777777" w:rsidR="002A3978" w:rsidRDefault="002A3978" w:rsidP="002A3978">
            <w:pPr>
              <w:jc w:val="center"/>
            </w:pPr>
            <w:proofErr w:type="spellStart"/>
            <w:r>
              <w:rPr>
                <w:bCs/>
                <w:sz w:val="16"/>
              </w:rPr>
              <w:t>CStUpSt</w:t>
            </w:r>
            <w:proofErr w:type="spellEnd"/>
          </w:p>
        </w:tc>
        <w:tc>
          <w:tcPr>
            <w:tcW w:w="1591" w:type="dxa"/>
          </w:tcPr>
          <w:p w14:paraId="3D11DF12" w14:textId="77777777" w:rsidR="002A3978" w:rsidRDefault="002A3978" w:rsidP="002A3978">
            <w:pPr>
              <w:rPr>
                <w:bCs/>
                <w:sz w:val="16"/>
              </w:rPr>
            </w:pPr>
            <w:r>
              <w:rPr>
                <w:bCs/>
                <w:sz w:val="16"/>
              </w:rPr>
              <w:t>0</w:t>
            </w:r>
          </w:p>
        </w:tc>
        <w:tc>
          <w:tcPr>
            <w:tcW w:w="2160" w:type="dxa"/>
          </w:tcPr>
          <w:p w14:paraId="71A79166" w14:textId="77777777" w:rsidR="002A3978" w:rsidRDefault="002A3978" w:rsidP="002A3978">
            <w:pPr>
              <w:rPr>
                <w:bCs/>
                <w:sz w:val="16"/>
              </w:rPr>
            </w:pPr>
            <w:r>
              <w:rPr>
                <w:bCs/>
                <w:sz w:val="16"/>
              </w:rPr>
              <w:t>(Cal Result)</w:t>
            </w:r>
          </w:p>
        </w:tc>
        <w:tc>
          <w:tcPr>
            <w:tcW w:w="1350" w:type="dxa"/>
          </w:tcPr>
          <w:p w14:paraId="4481EA6B" w14:textId="77777777" w:rsidR="002A3978" w:rsidRDefault="002A3978" w:rsidP="002A3978">
            <w:pPr>
              <w:rPr>
                <w:bCs/>
                <w:sz w:val="16"/>
              </w:rPr>
            </w:pPr>
            <w:r>
              <w:rPr>
                <w:bCs/>
                <w:sz w:val="16"/>
              </w:rPr>
              <w:t>(Cal Result)</w:t>
            </w:r>
          </w:p>
        </w:tc>
        <w:tc>
          <w:tcPr>
            <w:tcW w:w="1530" w:type="dxa"/>
          </w:tcPr>
          <w:p w14:paraId="470AE828" w14:textId="77777777" w:rsidR="002A3978" w:rsidRDefault="002A3978" w:rsidP="002A3978">
            <w:pPr>
              <w:rPr>
                <w:bCs/>
                <w:sz w:val="16"/>
              </w:rPr>
            </w:pPr>
            <w:r>
              <w:rPr>
                <w:bCs/>
                <w:sz w:val="16"/>
              </w:rPr>
              <w:t>(Cal Result)</w:t>
            </w:r>
          </w:p>
        </w:tc>
        <w:tc>
          <w:tcPr>
            <w:tcW w:w="2160" w:type="dxa"/>
          </w:tcPr>
          <w:p w14:paraId="087925D8" w14:textId="77777777" w:rsidR="002A3978" w:rsidRDefault="002A3978" w:rsidP="002A3978">
            <w:pPr>
              <w:rPr>
                <w:bCs/>
                <w:sz w:val="16"/>
              </w:rPr>
            </w:pPr>
          </w:p>
        </w:tc>
      </w:tr>
      <w:tr w:rsidR="002A3978" w14:paraId="25B0C0A8" w14:textId="77777777" w:rsidTr="00992444">
        <w:tc>
          <w:tcPr>
            <w:tcW w:w="1435" w:type="dxa"/>
            <w:vMerge/>
          </w:tcPr>
          <w:p w14:paraId="5DCA4C7B" w14:textId="77777777" w:rsidR="002A3978" w:rsidRDefault="002A3978" w:rsidP="002A3978">
            <w:pPr>
              <w:rPr>
                <w:bCs/>
                <w:sz w:val="16"/>
              </w:rPr>
            </w:pPr>
          </w:p>
        </w:tc>
        <w:tc>
          <w:tcPr>
            <w:tcW w:w="1440" w:type="dxa"/>
          </w:tcPr>
          <w:p w14:paraId="797F9415"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.span</w:t>
            </w:r>
            <w:proofErr w:type="gramEnd"/>
          </w:p>
        </w:tc>
        <w:tc>
          <w:tcPr>
            <w:tcW w:w="900" w:type="dxa"/>
          </w:tcPr>
          <w:p w14:paraId="34E4F442" w14:textId="5A0E8134" w:rsidR="002A3978" w:rsidRDefault="002A3978" w:rsidP="002A3978">
            <w:pPr>
              <w:rPr>
                <w:bCs/>
                <w:sz w:val="16"/>
              </w:rPr>
            </w:pPr>
          </w:p>
        </w:tc>
        <w:tc>
          <w:tcPr>
            <w:tcW w:w="839" w:type="dxa"/>
          </w:tcPr>
          <w:p w14:paraId="4E7B5F31" w14:textId="77777777" w:rsidR="002A3978" w:rsidRDefault="002A3978" w:rsidP="002A3978">
            <w:pPr>
              <w:jc w:val="center"/>
            </w:pPr>
            <w:proofErr w:type="spellStart"/>
            <w:r>
              <w:rPr>
                <w:bCs/>
                <w:sz w:val="16"/>
              </w:rPr>
              <w:t>CStUpSt</w:t>
            </w:r>
            <w:proofErr w:type="spellEnd"/>
          </w:p>
        </w:tc>
        <w:tc>
          <w:tcPr>
            <w:tcW w:w="1591" w:type="dxa"/>
          </w:tcPr>
          <w:p w14:paraId="6DFFC51F" w14:textId="77777777" w:rsidR="002A3978" w:rsidRDefault="002A3978" w:rsidP="002A3978">
            <w:pPr>
              <w:rPr>
                <w:bCs/>
                <w:sz w:val="16"/>
              </w:rPr>
            </w:pPr>
            <w:r>
              <w:rPr>
                <w:bCs/>
                <w:sz w:val="16"/>
              </w:rPr>
              <w:t>16384</w:t>
            </w:r>
          </w:p>
        </w:tc>
        <w:tc>
          <w:tcPr>
            <w:tcW w:w="2160" w:type="dxa"/>
          </w:tcPr>
          <w:p w14:paraId="083A2CCD" w14:textId="77777777" w:rsidR="002A3978" w:rsidRDefault="002A3978" w:rsidP="002A3978">
            <w:pPr>
              <w:rPr>
                <w:bCs/>
                <w:sz w:val="16"/>
              </w:rPr>
            </w:pPr>
            <w:r>
              <w:rPr>
                <w:bCs/>
                <w:sz w:val="16"/>
              </w:rPr>
              <w:t>(Cal Result)</w:t>
            </w:r>
          </w:p>
        </w:tc>
        <w:tc>
          <w:tcPr>
            <w:tcW w:w="1350" w:type="dxa"/>
          </w:tcPr>
          <w:p w14:paraId="3AD575BC" w14:textId="77777777" w:rsidR="002A3978" w:rsidRDefault="002A3978" w:rsidP="002A3978">
            <w:pPr>
              <w:rPr>
                <w:bCs/>
                <w:sz w:val="16"/>
              </w:rPr>
            </w:pPr>
            <w:r>
              <w:rPr>
                <w:bCs/>
                <w:sz w:val="16"/>
              </w:rPr>
              <w:t>(Cal Result)</w:t>
            </w:r>
          </w:p>
        </w:tc>
        <w:tc>
          <w:tcPr>
            <w:tcW w:w="1530" w:type="dxa"/>
          </w:tcPr>
          <w:p w14:paraId="2A128F28" w14:textId="77777777" w:rsidR="002A3978" w:rsidRDefault="002A3978" w:rsidP="002A3978">
            <w:pPr>
              <w:rPr>
                <w:bCs/>
                <w:sz w:val="16"/>
              </w:rPr>
            </w:pPr>
            <w:r>
              <w:rPr>
                <w:bCs/>
                <w:sz w:val="16"/>
              </w:rPr>
              <w:t>(Cal Result)</w:t>
            </w:r>
          </w:p>
        </w:tc>
        <w:tc>
          <w:tcPr>
            <w:tcW w:w="2160" w:type="dxa"/>
          </w:tcPr>
          <w:p w14:paraId="250AAD8D" w14:textId="77777777" w:rsidR="002A3978" w:rsidRDefault="002A3978" w:rsidP="002A3978">
            <w:pPr>
              <w:rPr>
                <w:bCs/>
                <w:sz w:val="16"/>
              </w:rPr>
            </w:pPr>
          </w:p>
        </w:tc>
      </w:tr>
      <w:tr w:rsidR="002A3978" w14:paraId="53B69BA2" w14:textId="77777777" w:rsidTr="00992444">
        <w:tc>
          <w:tcPr>
            <w:tcW w:w="1435" w:type="dxa"/>
            <w:vMerge/>
          </w:tcPr>
          <w:p w14:paraId="08DBBCFC" w14:textId="77777777" w:rsidR="002A3978" w:rsidRDefault="002A3978" w:rsidP="002A3978">
            <w:pPr>
              <w:rPr>
                <w:bCs/>
                <w:sz w:val="16"/>
              </w:rPr>
            </w:pPr>
          </w:p>
        </w:tc>
        <w:tc>
          <w:tcPr>
            <w:tcW w:w="1440" w:type="dxa"/>
          </w:tcPr>
          <w:p w14:paraId="19CC9F78"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.offset</w:t>
            </w:r>
            <w:proofErr w:type="gramEnd"/>
          </w:p>
        </w:tc>
        <w:tc>
          <w:tcPr>
            <w:tcW w:w="900" w:type="dxa"/>
          </w:tcPr>
          <w:p w14:paraId="70EDBBC0" w14:textId="24B6F473" w:rsidR="002A3978" w:rsidRDefault="002A3978" w:rsidP="002A3978">
            <w:pPr>
              <w:rPr>
                <w:bCs/>
                <w:sz w:val="16"/>
              </w:rPr>
            </w:pPr>
          </w:p>
        </w:tc>
        <w:tc>
          <w:tcPr>
            <w:tcW w:w="839" w:type="dxa"/>
          </w:tcPr>
          <w:p w14:paraId="6B48BB65" w14:textId="77777777" w:rsidR="002A3978" w:rsidRDefault="002A3978" w:rsidP="002A3978">
            <w:pPr>
              <w:jc w:val="center"/>
            </w:pPr>
            <w:proofErr w:type="spellStart"/>
            <w:r>
              <w:rPr>
                <w:bCs/>
                <w:sz w:val="16"/>
              </w:rPr>
              <w:t>CStUpSt</w:t>
            </w:r>
            <w:proofErr w:type="spellEnd"/>
          </w:p>
        </w:tc>
        <w:tc>
          <w:tcPr>
            <w:tcW w:w="1591" w:type="dxa"/>
          </w:tcPr>
          <w:p w14:paraId="6049FB44" w14:textId="77777777" w:rsidR="002A3978" w:rsidRDefault="002A3978" w:rsidP="002A3978">
            <w:pPr>
              <w:rPr>
                <w:bCs/>
                <w:sz w:val="16"/>
              </w:rPr>
            </w:pPr>
            <w:r>
              <w:rPr>
                <w:bCs/>
                <w:sz w:val="16"/>
              </w:rPr>
              <w:t>0</w:t>
            </w:r>
          </w:p>
        </w:tc>
        <w:tc>
          <w:tcPr>
            <w:tcW w:w="2160" w:type="dxa"/>
          </w:tcPr>
          <w:p w14:paraId="113936FF" w14:textId="77777777" w:rsidR="002A3978" w:rsidRDefault="002A3978" w:rsidP="002A3978">
            <w:pPr>
              <w:rPr>
                <w:bCs/>
                <w:sz w:val="16"/>
              </w:rPr>
            </w:pPr>
            <w:r>
              <w:rPr>
                <w:bCs/>
                <w:sz w:val="16"/>
              </w:rPr>
              <w:t>(Cal Result)</w:t>
            </w:r>
          </w:p>
        </w:tc>
        <w:tc>
          <w:tcPr>
            <w:tcW w:w="1350" w:type="dxa"/>
          </w:tcPr>
          <w:p w14:paraId="5AFF9F90" w14:textId="77777777" w:rsidR="002A3978" w:rsidRDefault="002A3978" w:rsidP="002A3978">
            <w:pPr>
              <w:rPr>
                <w:bCs/>
                <w:sz w:val="16"/>
              </w:rPr>
            </w:pPr>
            <w:r>
              <w:rPr>
                <w:bCs/>
                <w:sz w:val="16"/>
              </w:rPr>
              <w:t>(Cal Result)</w:t>
            </w:r>
          </w:p>
        </w:tc>
        <w:tc>
          <w:tcPr>
            <w:tcW w:w="1530" w:type="dxa"/>
          </w:tcPr>
          <w:p w14:paraId="1B9949BB" w14:textId="77777777" w:rsidR="002A3978" w:rsidRDefault="002A3978" w:rsidP="002A3978">
            <w:pPr>
              <w:rPr>
                <w:bCs/>
                <w:sz w:val="16"/>
              </w:rPr>
            </w:pPr>
            <w:r>
              <w:rPr>
                <w:bCs/>
                <w:sz w:val="16"/>
              </w:rPr>
              <w:t>(Cal Result)</w:t>
            </w:r>
          </w:p>
        </w:tc>
        <w:tc>
          <w:tcPr>
            <w:tcW w:w="2160" w:type="dxa"/>
          </w:tcPr>
          <w:p w14:paraId="62AE4C6B" w14:textId="77777777" w:rsidR="002A3978" w:rsidRDefault="002A3978" w:rsidP="002A3978">
            <w:pPr>
              <w:rPr>
                <w:bCs/>
                <w:sz w:val="16"/>
              </w:rPr>
            </w:pPr>
          </w:p>
        </w:tc>
      </w:tr>
      <w:tr w:rsidR="002A3978" w14:paraId="01D36A6D" w14:textId="77777777" w:rsidTr="00992444">
        <w:tc>
          <w:tcPr>
            <w:tcW w:w="1435" w:type="dxa"/>
            <w:vMerge/>
          </w:tcPr>
          <w:p w14:paraId="1F7D6BDF" w14:textId="77777777" w:rsidR="002A3978" w:rsidRDefault="002A3978" w:rsidP="002A3978">
            <w:pPr>
              <w:rPr>
                <w:bCs/>
                <w:sz w:val="16"/>
              </w:rPr>
            </w:pPr>
          </w:p>
        </w:tc>
        <w:tc>
          <w:tcPr>
            <w:tcW w:w="1440" w:type="dxa"/>
          </w:tcPr>
          <w:p w14:paraId="188E4342"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.span</w:t>
            </w:r>
            <w:proofErr w:type="gramEnd"/>
          </w:p>
        </w:tc>
        <w:tc>
          <w:tcPr>
            <w:tcW w:w="900" w:type="dxa"/>
          </w:tcPr>
          <w:p w14:paraId="29A01192" w14:textId="4EFB44E1" w:rsidR="002A3978" w:rsidRDefault="002A3978" w:rsidP="002A3978">
            <w:pPr>
              <w:rPr>
                <w:bCs/>
                <w:sz w:val="16"/>
              </w:rPr>
            </w:pPr>
          </w:p>
        </w:tc>
        <w:tc>
          <w:tcPr>
            <w:tcW w:w="839" w:type="dxa"/>
          </w:tcPr>
          <w:p w14:paraId="7CCED36B" w14:textId="77777777" w:rsidR="002A3978" w:rsidRDefault="002A3978" w:rsidP="002A3978">
            <w:pPr>
              <w:jc w:val="center"/>
            </w:pPr>
            <w:proofErr w:type="spellStart"/>
            <w:r>
              <w:rPr>
                <w:bCs/>
                <w:sz w:val="16"/>
              </w:rPr>
              <w:t>CStUpSt</w:t>
            </w:r>
            <w:proofErr w:type="spellEnd"/>
          </w:p>
        </w:tc>
        <w:tc>
          <w:tcPr>
            <w:tcW w:w="1591" w:type="dxa"/>
          </w:tcPr>
          <w:p w14:paraId="2591B7B8" w14:textId="77777777" w:rsidR="002A3978" w:rsidRDefault="002A3978" w:rsidP="002A3978">
            <w:pPr>
              <w:rPr>
                <w:bCs/>
                <w:sz w:val="16"/>
              </w:rPr>
            </w:pPr>
            <w:r>
              <w:rPr>
                <w:bCs/>
                <w:sz w:val="16"/>
              </w:rPr>
              <w:t>16384</w:t>
            </w:r>
          </w:p>
        </w:tc>
        <w:tc>
          <w:tcPr>
            <w:tcW w:w="2160" w:type="dxa"/>
          </w:tcPr>
          <w:p w14:paraId="6241CD75" w14:textId="77777777" w:rsidR="002A3978" w:rsidRDefault="002A3978" w:rsidP="002A3978">
            <w:pPr>
              <w:rPr>
                <w:bCs/>
                <w:sz w:val="16"/>
              </w:rPr>
            </w:pPr>
            <w:r>
              <w:rPr>
                <w:bCs/>
                <w:sz w:val="16"/>
              </w:rPr>
              <w:t>(Cal Result)</w:t>
            </w:r>
          </w:p>
        </w:tc>
        <w:tc>
          <w:tcPr>
            <w:tcW w:w="1350" w:type="dxa"/>
          </w:tcPr>
          <w:p w14:paraId="1173E383" w14:textId="77777777" w:rsidR="002A3978" w:rsidRDefault="002A3978" w:rsidP="002A3978">
            <w:pPr>
              <w:rPr>
                <w:bCs/>
                <w:sz w:val="16"/>
              </w:rPr>
            </w:pPr>
            <w:r>
              <w:rPr>
                <w:bCs/>
                <w:sz w:val="16"/>
              </w:rPr>
              <w:t>(Cal Result)</w:t>
            </w:r>
          </w:p>
        </w:tc>
        <w:tc>
          <w:tcPr>
            <w:tcW w:w="1530" w:type="dxa"/>
          </w:tcPr>
          <w:p w14:paraId="25EBE28C" w14:textId="77777777" w:rsidR="002A3978" w:rsidRDefault="002A3978" w:rsidP="002A3978">
            <w:pPr>
              <w:rPr>
                <w:bCs/>
                <w:sz w:val="16"/>
              </w:rPr>
            </w:pPr>
            <w:r>
              <w:rPr>
                <w:bCs/>
                <w:sz w:val="16"/>
              </w:rPr>
              <w:t>(Cal Result)</w:t>
            </w:r>
          </w:p>
        </w:tc>
        <w:tc>
          <w:tcPr>
            <w:tcW w:w="2160" w:type="dxa"/>
          </w:tcPr>
          <w:p w14:paraId="655ED30C" w14:textId="77777777" w:rsidR="002A3978" w:rsidRDefault="002A3978" w:rsidP="002A3978">
            <w:pPr>
              <w:rPr>
                <w:bCs/>
                <w:sz w:val="16"/>
              </w:rPr>
            </w:pPr>
          </w:p>
        </w:tc>
      </w:tr>
      <w:tr w:rsidR="002A3978" w14:paraId="554E3F68" w14:textId="77777777" w:rsidTr="00992444">
        <w:tc>
          <w:tcPr>
            <w:tcW w:w="1435" w:type="dxa"/>
            <w:vMerge/>
          </w:tcPr>
          <w:p w14:paraId="26A67CC4" w14:textId="77777777" w:rsidR="002A3978" w:rsidRDefault="002A3978" w:rsidP="002A3978">
            <w:pPr>
              <w:rPr>
                <w:bCs/>
                <w:sz w:val="16"/>
              </w:rPr>
            </w:pPr>
          </w:p>
        </w:tc>
        <w:tc>
          <w:tcPr>
            <w:tcW w:w="1440" w:type="dxa"/>
          </w:tcPr>
          <w:p w14:paraId="0E257B63"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.offset</w:t>
            </w:r>
            <w:proofErr w:type="gramEnd"/>
          </w:p>
        </w:tc>
        <w:tc>
          <w:tcPr>
            <w:tcW w:w="900" w:type="dxa"/>
          </w:tcPr>
          <w:p w14:paraId="5C0D2247" w14:textId="3C4069BE" w:rsidR="002A3978" w:rsidRDefault="002A3978" w:rsidP="002A3978">
            <w:pPr>
              <w:rPr>
                <w:bCs/>
                <w:sz w:val="16"/>
              </w:rPr>
            </w:pPr>
          </w:p>
        </w:tc>
        <w:tc>
          <w:tcPr>
            <w:tcW w:w="839" w:type="dxa"/>
          </w:tcPr>
          <w:p w14:paraId="7EE8DBAD" w14:textId="77777777" w:rsidR="002A3978" w:rsidRDefault="002A3978" w:rsidP="002A3978">
            <w:pPr>
              <w:jc w:val="center"/>
            </w:pPr>
            <w:proofErr w:type="spellStart"/>
            <w:r>
              <w:rPr>
                <w:bCs/>
                <w:sz w:val="16"/>
              </w:rPr>
              <w:t>CStUpSt</w:t>
            </w:r>
            <w:proofErr w:type="spellEnd"/>
          </w:p>
        </w:tc>
        <w:tc>
          <w:tcPr>
            <w:tcW w:w="1591" w:type="dxa"/>
          </w:tcPr>
          <w:p w14:paraId="46406C8A" w14:textId="77777777" w:rsidR="002A3978" w:rsidRDefault="002A3978" w:rsidP="002A3978">
            <w:pPr>
              <w:rPr>
                <w:bCs/>
                <w:sz w:val="16"/>
              </w:rPr>
            </w:pPr>
            <w:r>
              <w:rPr>
                <w:bCs/>
                <w:sz w:val="16"/>
              </w:rPr>
              <w:t>0</w:t>
            </w:r>
          </w:p>
        </w:tc>
        <w:tc>
          <w:tcPr>
            <w:tcW w:w="2160" w:type="dxa"/>
          </w:tcPr>
          <w:p w14:paraId="3090CB2B" w14:textId="77777777" w:rsidR="002A3978" w:rsidRDefault="002A3978" w:rsidP="002A3978">
            <w:pPr>
              <w:rPr>
                <w:bCs/>
                <w:sz w:val="16"/>
              </w:rPr>
            </w:pPr>
            <w:r>
              <w:rPr>
                <w:bCs/>
                <w:sz w:val="16"/>
              </w:rPr>
              <w:t>(Cal Result)</w:t>
            </w:r>
          </w:p>
        </w:tc>
        <w:tc>
          <w:tcPr>
            <w:tcW w:w="1350" w:type="dxa"/>
          </w:tcPr>
          <w:p w14:paraId="3DCEECB7" w14:textId="77777777" w:rsidR="002A3978" w:rsidRDefault="002A3978" w:rsidP="002A3978">
            <w:pPr>
              <w:rPr>
                <w:bCs/>
                <w:sz w:val="16"/>
              </w:rPr>
            </w:pPr>
            <w:r>
              <w:rPr>
                <w:bCs/>
                <w:sz w:val="16"/>
              </w:rPr>
              <w:t>(Cal Result)</w:t>
            </w:r>
          </w:p>
        </w:tc>
        <w:tc>
          <w:tcPr>
            <w:tcW w:w="1530" w:type="dxa"/>
          </w:tcPr>
          <w:p w14:paraId="465BF5E2" w14:textId="77777777" w:rsidR="002A3978" w:rsidRDefault="002A3978" w:rsidP="002A3978">
            <w:pPr>
              <w:rPr>
                <w:bCs/>
                <w:sz w:val="16"/>
              </w:rPr>
            </w:pPr>
            <w:r>
              <w:rPr>
                <w:bCs/>
                <w:sz w:val="16"/>
              </w:rPr>
              <w:t>(Cal Result)</w:t>
            </w:r>
          </w:p>
        </w:tc>
        <w:tc>
          <w:tcPr>
            <w:tcW w:w="2160" w:type="dxa"/>
          </w:tcPr>
          <w:p w14:paraId="50F4AAEE" w14:textId="77777777" w:rsidR="002A3978" w:rsidRDefault="002A3978" w:rsidP="002A3978">
            <w:pPr>
              <w:rPr>
                <w:bCs/>
                <w:sz w:val="16"/>
              </w:rPr>
            </w:pPr>
          </w:p>
        </w:tc>
      </w:tr>
      <w:tr w:rsidR="002A3978" w14:paraId="5025E48A" w14:textId="77777777" w:rsidTr="00992444">
        <w:tc>
          <w:tcPr>
            <w:tcW w:w="1435" w:type="dxa"/>
            <w:vMerge/>
          </w:tcPr>
          <w:p w14:paraId="35E3558B" w14:textId="77777777" w:rsidR="002A3978" w:rsidRDefault="002A3978" w:rsidP="002A3978">
            <w:pPr>
              <w:rPr>
                <w:bCs/>
                <w:sz w:val="16"/>
              </w:rPr>
            </w:pPr>
          </w:p>
        </w:tc>
        <w:tc>
          <w:tcPr>
            <w:tcW w:w="1440" w:type="dxa"/>
          </w:tcPr>
          <w:p w14:paraId="1628F4B4"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.span</w:t>
            </w:r>
            <w:proofErr w:type="gramEnd"/>
          </w:p>
        </w:tc>
        <w:tc>
          <w:tcPr>
            <w:tcW w:w="900" w:type="dxa"/>
          </w:tcPr>
          <w:p w14:paraId="6D558A63" w14:textId="17B1AC3A" w:rsidR="002A3978" w:rsidRDefault="002A3978" w:rsidP="002A3978">
            <w:pPr>
              <w:rPr>
                <w:bCs/>
                <w:sz w:val="16"/>
              </w:rPr>
            </w:pPr>
          </w:p>
        </w:tc>
        <w:tc>
          <w:tcPr>
            <w:tcW w:w="839" w:type="dxa"/>
          </w:tcPr>
          <w:p w14:paraId="05AAF074" w14:textId="77777777" w:rsidR="002A3978" w:rsidRDefault="002A3978" w:rsidP="002A3978">
            <w:pPr>
              <w:jc w:val="center"/>
            </w:pPr>
            <w:proofErr w:type="spellStart"/>
            <w:r>
              <w:rPr>
                <w:bCs/>
                <w:sz w:val="16"/>
              </w:rPr>
              <w:t>CStUpSt</w:t>
            </w:r>
            <w:proofErr w:type="spellEnd"/>
          </w:p>
        </w:tc>
        <w:tc>
          <w:tcPr>
            <w:tcW w:w="1591" w:type="dxa"/>
          </w:tcPr>
          <w:p w14:paraId="09D7489E" w14:textId="77777777" w:rsidR="002A3978" w:rsidRDefault="002A3978" w:rsidP="002A3978">
            <w:pPr>
              <w:rPr>
                <w:bCs/>
                <w:sz w:val="16"/>
              </w:rPr>
            </w:pPr>
            <w:r>
              <w:rPr>
                <w:bCs/>
                <w:sz w:val="16"/>
              </w:rPr>
              <w:t>16384</w:t>
            </w:r>
          </w:p>
        </w:tc>
        <w:tc>
          <w:tcPr>
            <w:tcW w:w="2160" w:type="dxa"/>
          </w:tcPr>
          <w:p w14:paraId="23098AE6" w14:textId="77777777" w:rsidR="002A3978" w:rsidRDefault="002A3978" w:rsidP="002A3978">
            <w:pPr>
              <w:rPr>
                <w:bCs/>
                <w:sz w:val="16"/>
              </w:rPr>
            </w:pPr>
            <w:r>
              <w:rPr>
                <w:bCs/>
                <w:sz w:val="16"/>
              </w:rPr>
              <w:t>(Cal Result)</w:t>
            </w:r>
          </w:p>
        </w:tc>
        <w:tc>
          <w:tcPr>
            <w:tcW w:w="1350" w:type="dxa"/>
          </w:tcPr>
          <w:p w14:paraId="4022678E" w14:textId="77777777" w:rsidR="002A3978" w:rsidRDefault="002A3978" w:rsidP="002A3978">
            <w:pPr>
              <w:rPr>
                <w:bCs/>
                <w:sz w:val="16"/>
              </w:rPr>
            </w:pPr>
            <w:r>
              <w:rPr>
                <w:bCs/>
                <w:sz w:val="16"/>
              </w:rPr>
              <w:t>(Cal Result)</w:t>
            </w:r>
          </w:p>
        </w:tc>
        <w:tc>
          <w:tcPr>
            <w:tcW w:w="1530" w:type="dxa"/>
          </w:tcPr>
          <w:p w14:paraId="02EB8FCD" w14:textId="77777777" w:rsidR="002A3978" w:rsidRDefault="002A3978" w:rsidP="002A3978">
            <w:pPr>
              <w:rPr>
                <w:bCs/>
                <w:sz w:val="16"/>
              </w:rPr>
            </w:pPr>
            <w:r>
              <w:rPr>
                <w:bCs/>
                <w:sz w:val="16"/>
              </w:rPr>
              <w:t>(Cal Result)</w:t>
            </w:r>
          </w:p>
        </w:tc>
        <w:tc>
          <w:tcPr>
            <w:tcW w:w="2160" w:type="dxa"/>
          </w:tcPr>
          <w:p w14:paraId="21F85D74" w14:textId="77777777" w:rsidR="002A3978" w:rsidRDefault="002A3978" w:rsidP="002A3978">
            <w:pPr>
              <w:rPr>
                <w:bCs/>
                <w:sz w:val="16"/>
              </w:rPr>
            </w:pPr>
          </w:p>
        </w:tc>
      </w:tr>
      <w:tr w:rsidR="002A3978" w14:paraId="5B1C0B20" w14:textId="77777777" w:rsidTr="00992444">
        <w:tc>
          <w:tcPr>
            <w:tcW w:w="1435" w:type="dxa"/>
            <w:vMerge/>
          </w:tcPr>
          <w:p w14:paraId="58BD51DB" w14:textId="77777777" w:rsidR="002A3978" w:rsidRDefault="002A3978" w:rsidP="002A3978">
            <w:pPr>
              <w:rPr>
                <w:bCs/>
                <w:sz w:val="16"/>
              </w:rPr>
            </w:pPr>
          </w:p>
        </w:tc>
        <w:tc>
          <w:tcPr>
            <w:tcW w:w="1440" w:type="dxa"/>
          </w:tcPr>
          <w:p w14:paraId="2D6BB2A8"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.offset</w:t>
            </w:r>
            <w:proofErr w:type="gramEnd"/>
          </w:p>
        </w:tc>
        <w:tc>
          <w:tcPr>
            <w:tcW w:w="900" w:type="dxa"/>
          </w:tcPr>
          <w:p w14:paraId="71FA2296" w14:textId="3D5628E5" w:rsidR="002A3978" w:rsidRDefault="002A3978" w:rsidP="002A3978">
            <w:pPr>
              <w:rPr>
                <w:bCs/>
                <w:sz w:val="16"/>
              </w:rPr>
            </w:pPr>
          </w:p>
        </w:tc>
        <w:tc>
          <w:tcPr>
            <w:tcW w:w="839" w:type="dxa"/>
          </w:tcPr>
          <w:p w14:paraId="240DC124" w14:textId="77777777" w:rsidR="002A3978" w:rsidRDefault="002A3978" w:rsidP="002A3978">
            <w:pPr>
              <w:jc w:val="center"/>
            </w:pPr>
            <w:proofErr w:type="spellStart"/>
            <w:r>
              <w:rPr>
                <w:bCs/>
                <w:sz w:val="16"/>
              </w:rPr>
              <w:t>CStUpSt</w:t>
            </w:r>
            <w:proofErr w:type="spellEnd"/>
          </w:p>
        </w:tc>
        <w:tc>
          <w:tcPr>
            <w:tcW w:w="1591" w:type="dxa"/>
          </w:tcPr>
          <w:p w14:paraId="3EB7443D" w14:textId="77777777" w:rsidR="002A3978" w:rsidRDefault="002A3978" w:rsidP="002A3978">
            <w:pPr>
              <w:rPr>
                <w:bCs/>
                <w:sz w:val="16"/>
              </w:rPr>
            </w:pPr>
            <w:r>
              <w:rPr>
                <w:bCs/>
                <w:sz w:val="16"/>
              </w:rPr>
              <w:t>0</w:t>
            </w:r>
          </w:p>
        </w:tc>
        <w:tc>
          <w:tcPr>
            <w:tcW w:w="2160" w:type="dxa"/>
          </w:tcPr>
          <w:p w14:paraId="17C1C0EA" w14:textId="77777777" w:rsidR="002A3978" w:rsidRDefault="002A3978" w:rsidP="002A3978">
            <w:pPr>
              <w:rPr>
                <w:bCs/>
                <w:sz w:val="16"/>
              </w:rPr>
            </w:pPr>
            <w:r>
              <w:rPr>
                <w:bCs/>
                <w:sz w:val="16"/>
              </w:rPr>
              <w:t>(Cal Result)</w:t>
            </w:r>
          </w:p>
        </w:tc>
        <w:tc>
          <w:tcPr>
            <w:tcW w:w="1350" w:type="dxa"/>
          </w:tcPr>
          <w:p w14:paraId="7F1281EF" w14:textId="77777777" w:rsidR="002A3978" w:rsidRDefault="002A3978" w:rsidP="002A3978">
            <w:pPr>
              <w:rPr>
                <w:bCs/>
                <w:sz w:val="16"/>
              </w:rPr>
            </w:pPr>
            <w:r>
              <w:rPr>
                <w:bCs/>
                <w:sz w:val="16"/>
              </w:rPr>
              <w:t>(Cal Result)</w:t>
            </w:r>
          </w:p>
        </w:tc>
        <w:tc>
          <w:tcPr>
            <w:tcW w:w="1530" w:type="dxa"/>
          </w:tcPr>
          <w:p w14:paraId="040F9F1F" w14:textId="77777777" w:rsidR="002A3978" w:rsidRDefault="002A3978" w:rsidP="002A3978">
            <w:pPr>
              <w:rPr>
                <w:bCs/>
                <w:sz w:val="16"/>
              </w:rPr>
            </w:pPr>
            <w:r>
              <w:rPr>
                <w:bCs/>
                <w:sz w:val="16"/>
              </w:rPr>
              <w:t>(Cal Result)</w:t>
            </w:r>
          </w:p>
        </w:tc>
        <w:tc>
          <w:tcPr>
            <w:tcW w:w="2160" w:type="dxa"/>
          </w:tcPr>
          <w:p w14:paraId="66580DF3" w14:textId="77777777" w:rsidR="002A3978" w:rsidRDefault="002A3978" w:rsidP="002A3978">
            <w:pPr>
              <w:rPr>
                <w:bCs/>
                <w:sz w:val="16"/>
              </w:rPr>
            </w:pPr>
          </w:p>
        </w:tc>
      </w:tr>
      <w:tr w:rsidR="002A3978" w14:paraId="6CACC7F6" w14:textId="77777777" w:rsidTr="00992444">
        <w:tc>
          <w:tcPr>
            <w:tcW w:w="1435" w:type="dxa"/>
            <w:vMerge/>
          </w:tcPr>
          <w:p w14:paraId="5DE3C163" w14:textId="77777777" w:rsidR="002A3978" w:rsidRDefault="002A3978" w:rsidP="002A3978">
            <w:pPr>
              <w:rPr>
                <w:bCs/>
                <w:sz w:val="16"/>
              </w:rPr>
            </w:pPr>
          </w:p>
        </w:tc>
        <w:tc>
          <w:tcPr>
            <w:tcW w:w="1440" w:type="dxa"/>
          </w:tcPr>
          <w:p w14:paraId="67BF9F7B"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.span</w:t>
            </w:r>
            <w:proofErr w:type="gramEnd"/>
          </w:p>
        </w:tc>
        <w:tc>
          <w:tcPr>
            <w:tcW w:w="900" w:type="dxa"/>
          </w:tcPr>
          <w:p w14:paraId="057EC8FD" w14:textId="6DEE3DA4" w:rsidR="002A3978" w:rsidRDefault="002A3978" w:rsidP="002A3978">
            <w:pPr>
              <w:rPr>
                <w:bCs/>
                <w:sz w:val="16"/>
              </w:rPr>
            </w:pPr>
          </w:p>
        </w:tc>
        <w:tc>
          <w:tcPr>
            <w:tcW w:w="839" w:type="dxa"/>
          </w:tcPr>
          <w:p w14:paraId="6BF1331A" w14:textId="77777777" w:rsidR="002A3978" w:rsidRDefault="002A3978" w:rsidP="002A3978">
            <w:pPr>
              <w:jc w:val="center"/>
            </w:pPr>
            <w:proofErr w:type="spellStart"/>
            <w:r>
              <w:rPr>
                <w:bCs/>
                <w:sz w:val="16"/>
              </w:rPr>
              <w:t>CStUpSt</w:t>
            </w:r>
            <w:proofErr w:type="spellEnd"/>
          </w:p>
        </w:tc>
        <w:tc>
          <w:tcPr>
            <w:tcW w:w="1591" w:type="dxa"/>
          </w:tcPr>
          <w:p w14:paraId="1F425832" w14:textId="77777777" w:rsidR="002A3978" w:rsidRDefault="002A3978" w:rsidP="002A3978">
            <w:pPr>
              <w:rPr>
                <w:bCs/>
                <w:sz w:val="16"/>
              </w:rPr>
            </w:pPr>
            <w:r>
              <w:rPr>
                <w:bCs/>
                <w:sz w:val="16"/>
              </w:rPr>
              <w:t>16384</w:t>
            </w:r>
          </w:p>
        </w:tc>
        <w:tc>
          <w:tcPr>
            <w:tcW w:w="2160" w:type="dxa"/>
          </w:tcPr>
          <w:p w14:paraId="4F3E316F" w14:textId="77777777" w:rsidR="002A3978" w:rsidRDefault="002A3978" w:rsidP="002A3978">
            <w:pPr>
              <w:rPr>
                <w:bCs/>
                <w:sz w:val="16"/>
              </w:rPr>
            </w:pPr>
            <w:r>
              <w:rPr>
                <w:bCs/>
                <w:sz w:val="16"/>
              </w:rPr>
              <w:t>(Cal Result)</w:t>
            </w:r>
          </w:p>
        </w:tc>
        <w:tc>
          <w:tcPr>
            <w:tcW w:w="1350" w:type="dxa"/>
          </w:tcPr>
          <w:p w14:paraId="1FFB3CCD" w14:textId="77777777" w:rsidR="002A3978" w:rsidRDefault="002A3978" w:rsidP="002A3978">
            <w:pPr>
              <w:rPr>
                <w:bCs/>
                <w:sz w:val="16"/>
              </w:rPr>
            </w:pPr>
            <w:r>
              <w:rPr>
                <w:bCs/>
                <w:sz w:val="16"/>
              </w:rPr>
              <w:t>(Cal Result)</w:t>
            </w:r>
          </w:p>
        </w:tc>
        <w:tc>
          <w:tcPr>
            <w:tcW w:w="1530" w:type="dxa"/>
          </w:tcPr>
          <w:p w14:paraId="04585746" w14:textId="77777777" w:rsidR="002A3978" w:rsidRDefault="002A3978" w:rsidP="002A3978">
            <w:pPr>
              <w:rPr>
                <w:bCs/>
                <w:sz w:val="16"/>
              </w:rPr>
            </w:pPr>
            <w:r>
              <w:rPr>
                <w:bCs/>
                <w:sz w:val="16"/>
              </w:rPr>
              <w:t>(Cal Result)</w:t>
            </w:r>
          </w:p>
        </w:tc>
        <w:tc>
          <w:tcPr>
            <w:tcW w:w="2160" w:type="dxa"/>
          </w:tcPr>
          <w:p w14:paraId="4C18C0E4" w14:textId="77777777" w:rsidR="002A3978" w:rsidRDefault="002A3978" w:rsidP="002A3978">
            <w:pPr>
              <w:rPr>
                <w:bCs/>
                <w:sz w:val="16"/>
              </w:rPr>
            </w:pPr>
          </w:p>
        </w:tc>
      </w:tr>
      <w:tr w:rsidR="002A3978" w14:paraId="19BF62F0" w14:textId="77777777" w:rsidTr="00992444">
        <w:tc>
          <w:tcPr>
            <w:tcW w:w="1435" w:type="dxa"/>
            <w:vMerge/>
          </w:tcPr>
          <w:p w14:paraId="3B80201A" w14:textId="77777777" w:rsidR="002A3978" w:rsidRDefault="002A3978" w:rsidP="002A3978">
            <w:pPr>
              <w:rPr>
                <w:bCs/>
                <w:sz w:val="16"/>
              </w:rPr>
            </w:pPr>
          </w:p>
        </w:tc>
        <w:tc>
          <w:tcPr>
            <w:tcW w:w="1440" w:type="dxa"/>
          </w:tcPr>
          <w:p w14:paraId="2AB7F2E6"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.offset</w:t>
            </w:r>
            <w:proofErr w:type="gramEnd"/>
          </w:p>
        </w:tc>
        <w:tc>
          <w:tcPr>
            <w:tcW w:w="900" w:type="dxa"/>
          </w:tcPr>
          <w:p w14:paraId="3D5C697A" w14:textId="2E55C01D" w:rsidR="002A3978" w:rsidRDefault="002A3978" w:rsidP="002A3978">
            <w:pPr>
              <w:rPr>
                <w:bCs/>
                <w:sz w:val="16"/>
              </w:rPr>
            </w:pPr>
          </w:p>
        </w:tc>
        <w:tc>
          <w:tcPr>
            <w:tcW w:w="839" w:type="dxa"/>
          </w:tcPr>
          <w:p w14:paraId="1D47339B" w14:textId="77777777" w:rsidR="002A3978" w:rsidRDefault="002A3978" w:rsidP="002A3978">
            <w:pPr>
              <w:jc w:val="center"/>
            </w:pPr>
            <w:proofErr w:type="spellStart"/>
            <w:r>
              <w:rPr>
                <w:bCs/>
                <w:sz w:val="16"/>
              </w:rPr>
              <w:t>CStUpSt</w:t>
            </w:r>
            <w:proofErr w:type="spellEnd"/>
          </w:p>
        </w:tc>
        <w:tc>
          <w:tcPr>
            <w:tcW w:w="1591" w:type="dxa"/>
          </w:tcPr>
          <w:p w14:paraId="4F938352" w14:textId="77777777" w:rsidR="002A3978" w:rsidRDefault="002A3978" w:rsidP="002A3978">
            <w:pPr>
              <w:rPr>
                <w:bCs/>
                <w:sz w:val="16"/>
              </w:rPr>
            </w:pPr>
            <w:r>
              <w:rPr>
                <w:bCs/>
                <w:sz w:val="16"/>
              </w:rPr>
              <w:t>0</w:t>
            </w:r>
          </w:p>
        </w:tc>
        <w:tc>
          <w:tcPr>
            <w:tcW w:w="2160" w:type="dxa"/>
          </w:tcPr>
          <w:p w14:paraId="6921BB9A" w14:textId="77777777" w:rsidR="002A3978" w:rsidRDefault="002A3978" w:rsidP="002A3978">
            <w:pPr>
              <w:rPr>
                <w:bCs/>
                <w:sz w:val="16"/>
              </w:rPr>
            </w:pPr>
            <w:r>
              <w:rPr>
                <w:bCs/>
                <w:sz w:val="16"/>
              </w:rPr>
              <w:t>(Cal Result)</w:t>
            </w:r>
          </w:p>
        </w:tc>
        <w:tc>
          <w:tcPr>
            <w:tcW w:w="1350" w:type="dxa"/>
          </w:tcPr>
          <w:p w14:paraId="4E26E27A" w14:textId="77777777" w:rsidR="002A3978" w:rsidRDefault="002A3978" w:rsidP="002A3978">
            <w:pPr>
              <w:rPr>
                <w:bCs/>
                <w:sz w:val="16"/>
              </w:rPr>
            </w:pPr>
            <w:r>
              <w:rPr>
                <w:bCs/>
                <w:sz w:val="16"/>
              </w:rPr>
              <w:t>(Cal Result)</w:t>
            </w:r>
          </w:p>
        </w:tc>
        <w:tc>
          <w:tcPr>
            <w:tcW w:w="1530" w:type="dxa"/>
          </w:tcPr>
          <w:p w14:paraId="44CB52DD" w14:textId="77777777" w:rsidR="002A3978" w:rsidRDefault="002A3978" w:rsidP="002A3978">
            <w:pPr>
              <w:rPr>
                <w:bCs/>
                <w:sz w:val="16"/>
              </w:rPr>
            </w:pPr>
            <w:r>
              <w:rPr>
                <w:bCs/>
                <w:sz w:val="16"/>
              </w:rPr>
              <w:t>(Cal Result)</w:t>
            </w:r>
          </w:p>
        </w:tc>
        <w:tc>
          <w:tcPr>
            <w:tcW w:w="2160" w:type="dxa"/>
          </w:tcPr>
          <w:p w14:paraId="4736BB61" w14:textId="77777777" w:rsidR="002A3978" w:rsidRDefault="002A3978" w:rsidP="002A3978">
            <w:pPr>
              <w:rPr>
                <w:bCs/>
                <w:sz w:val="16"/>
              </w:rPr>
            </w:pPr>
          </w:p>
        </w:tc>
      </w:tr>
      <w:tr w:rsidR="002A3978" w14:paraId="674FFF68" w14:textId="77777777" w:rsidTr="00992444">
        <w:tc>
          <w:tcPr>
            <w:tcW w:w="1435" w:type="dxa"/>
            <w:vMerge/>
          </w:tcPr>
          <w:p w14:paraId="5E435DD6" w14:textId="77777777" w:rsidR="002A3978" w:rsidRDefault="002A3978" w:rsidP="002A3978">
            <w:pPr>
              <w:rPr>
                <w:bCs/>
                <w:sz w:val="16"/>
              </w:rPr>
            </w:pPr>
          </w:p>
        </w:tc>
        <w:tc>
          <w:tcPr>
            <w:tcW w:w="1440" w:type="dxa"/>
          </w:tcPr>
          <w:p w14:paraId="6815FB47"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.span</w:t>
            </w:r>
            <w:proofErr w:type="gramEnd"/>
          </w:p>
        </w:tc>
        <w:tc>
          <w:tcPr>
            <w:tcW w:w="900" w:type="dxa"/>
          </w:tcPr>
          <w:p w14:paraId="5973D3FA" w14:textId="7E7EF8A6" w:rsidR="002A3978" w:rsidRDefault="002A3978" w:rsidP="002A3978">
            <w:pPr>
              <w:rPr>
                <w:bCs/>
                <w:sz w:val="16"/>
              </w:rPr>
            </w:pPr>
          </w:p>
        </w:tc>
        <w:tc>
          <w:tcPr>
            <w:tcW w:w="839" w:type="dxa"/>
          </w:tcPr>
          <w:p w14:paraId="4B97F39D" w14:textId="77777777" w:rsidR="002A3978" w:rsidRDefault="002A3978" w:rsidP="002A3978">
            <w:pPr>
              <w:jc w:val="center"/>
            </w:pPr>
            <w:proofErr w:type="spellStart"/>
            <w:r>
              <w:rPr>
                <w:bCs/>
                <w:sz w:val="16"/>
              </w:rPr>
              <w:t>CStUpSt</w:t>
            </w:r>
            <w:proofErr w:type="spellEnd"/>
          </w:p>
        </w:tc>
        <w:tc>
          <w:tcPr>
            <w:tcW w:w="1591" w:type="dxa"/>
          </w:tcPr>
          <w:p w14:paraId="1F69A70D" w14:textId="77777777" w:rsidR="002A3978" w:rsidRDefault="002A3978" w:rsidP="002A3978">
            <w:pPr>
              <w:rPr>
                <w:bCs/>
                <w:sz w:val="16"/>
              </w:rPr>
            </w:pPr>
            <w:r>
              <w:rPr>
                <w:bCs/>
                <w:sz w:val="16"/>
              </w:rPr>
              <w:t>16384</w:t>
            </w:r>
          </w:p>
        </w:tc>
        <w:tc>
          <w:tcPr>
            <w:tcW w:w="2160" w:type="dxa"/>
          </w:tcPr>
          <w:p w14:paraId="333A6F78" w14:textId="77777777" w:rsidR="002A3978" w:rsidRDefault="002A3978" w:rsidP="002A3978">
            <w:pPr>
              <w:rPr>
                <w:bCs/>
                <w:sz w:val="16"/>
              </w:rPr>
            </w:pPr>
            <w:r>
              <w:rPr>
                <w:bCs/>
                <w:sz w:val="16"/>
              </w:rPr>
              <w:t>(Cal Result)</w:t>
            </w:r>
          </w:p>
        </w:tc>
        <w:tc>
          <w:tcPr>
            <w:tcW w:w="1350" w:type="dxa"/>
          </w:tcPr>
          <w:p w14:paraId="63D32EF3" w14:textId="77777777" w:rsidR="002A3978" w:rsidRDefault="002A3978" w:rsidP="002A3978">
            <w:pPr>
              <w:rPr>
                <w:bCs/>
                <w:sz w:val="16"/>
              </w:rPr>
            </w:pPr>
            <w:r>
              <w:rPr>
                <w:bCs/>
                <w:sz w:val="16"/>
              </w:rPr>
              <w:t>(Cal Result)</w:t>
            </w:r>
          </w:p>
        </w:tc>
        <w:tc>
          <w:tcPr>
            <w:tcW w:w="1530" w:type="dxa"/>
          </w:tcPr>
          <w:p w14:paraId="37BD10BF" w14:textId="77777777" w:rsidR="002A3978" w:rsidRDefault="002A3978" w:rsidP="002A3978">
            <w:pPr>
              <w:rPr>
                <w:bCs/>
                <w:sz w:val="16"/>
              </w:rPr>
            </w:pPr>
            <w:r>
              <w:rPr>
                <w:bCs/>
                <w:sz w:val="16"/>
              </w:rPr>
              <w:t>(Cal Result)</w:t>
            </w:r>
          </w:p>
        </w:tc>
        <w:tc>
          <w:tcPr>
            <w:tcW w:w="2160" w:type="dxa"/>
          </w:tcPr>
          <w:p w14:paraId="6B383B83" w14:textId="77777777" w:rsidR="002A3978" w:rsidRDefault="002A3978" w:rsidP="002A3978">
            <w:pPr>
              <w:rPr>
                <w:bCs/>
                <w:sz w:val="16"/>
              </w:rPr>
            </w:pPr>
          </w:p>
        </w:tc>
      </w:tr>
      <w:tr w:rsidR="002A3978" w14:paraId="19F5E394" w14:textId="77777777" w:rsidTr="00992444">
        <w:tc>
          <w:tcPr>
            <w:tcW w:w="1435" w:type="dxa"/>
            <w:vMerge/>
          </w:tcPr>
          <w:p w14:paraId="03062B80" w14:textId="77777777" w:rsidR="002A3978" w:rsidRDefault="002A3978" w:rsidP="002A3978">
            <w:pPr>
              <w:rPr>
                <w:bCs/>
                <w:sz w:val="16"/>
              </w:rPr>
            </w:pPr>
          </w:p>
        </w:tc>
        <w:tc>
          <w:tcPr>
            <w:tcW w:w="1440" w:type="dxa"/>
          </w:tcPr>
          <w:p w14:paraId="438C755B"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 xml:space="preserve"> .offset</w:t>
            </w:r>
            <w:proofErr w:type="gramEnd"/>
          </w:p>
        </w:tc>
        <w:tc>
          <w:tcPr>
            <w:tcW w:w="900" w:type="dxa"/>
          </w:tcPr>
          <w:p w14:paraId="1EBF8480" w14:textId="41C87DBC" w:rsidR="002A3978" w:rsidRDefault="002A3978" w:rsidP="002A3978">
            <w:pPr>
              <w:rPr>
                <w:bCs/>
                <w:sz w:val="16"/>
              </w:rPr>
            </w:pPr>
          </w:p>
        </w:tc>
        <w:tc>
          <w:tcPr>
            <w:tcW w:w="839" w:type="dxa"/>
          </w:tcPr>
          <w:p w14:paraId="344AE26B" w14:textId="77777777" w:rsidR="002A3978" w:rsidRDefault="002A3978" w:rsidP="002A3978">
            <w:pPr>
              <w:jc w:val="center"/>
            </w:pPr>
            <w:proofErr w:type="spellStart"/>
            <w:r>
              <w:rPr>
                <w:bCs/>
                <w:sz w:val="16"/>
              </w:rPr>
              <w:t>CStUpSt</w:t>
            </w:r>
            <w:proofErr w:type="spellEnd"/>
          </w:p>
        </w:tc>
        <w:tc>
          <w:tcPr>
            <w:tcW w:w="1591" w:type="dxa"/>
          </w:tcPr>
          <w:p w14:paraId="37DCEB07" w14:textId="77777777" w:rsidR="002A3978" w:rsidRDefault="002A3978" w:rsidP="002A3978">
            <w:pPr>
              <w:rPr>
                <w:bCs/>
                <w:sz w:val="16"/>
              </w:rPr>
            </w:pPr>
            <w:r>
              <w:rPr>
                <w:bCs/>
                <w:sz w:val="16"/>
              </w:rPr>
              <w:t>0</w:t>
            </w:r>
          </w:p>
        </w:tc>
        <w:tc>
          <w:tcPr>
            <w:tcW w:w="2160" w:type="dxa"/>
          </w:tcPr>
          <w:p w14:paraId="31314250" w14:textId="77777777" w:rsidR="002A3978" w:rsidRDefault="002A3978" w:rsidP="002A3978">
            <w:pPr>
              <w:rPr>
                <w:bCs/>
                <w:sz w:val="16"/>
              </w:rPr>
            </w:pPr>
            <w:r>
              <w:rPr>
                <w:bCs/>
                <w:sz w:val="16"/>
              </w:rPr>
              <w:t>(Cal Result)</w:t>
            </w:r>
          </w:p>
        </w:tc>
        <w:tc>
          <w:tcPr>
            <w:tcW w:w="1350" w:type="dxa"/>
          </w:tcPr>
          <w:p w14:paraId="49C9B793" w14:textId="77777777" w:rsidR="002A3978" w:rsidRDefault="002A3978" w:rsidP="002A3978">
            <w:pPr>
              <w:rPr>
                <w:bCs/>
                <w:sz w:val="16"/>
              </w:rPr>
            </w:pPr>
            <w:r>
              <w:rPr>
                <w:bCs/>
                <w:sz w:val="16"/>
              </w:rPr>
              <w:t>(Cal Result)</w:t>
            </w:r>
          </w:p>
        </w:tc>
        <w:tc>
          <w:tcPr>
            <w:tcW w:w="1530" w:type="dxa"/>
          </w:tcPr>
          <w:p w14:paraId="5A946B4D" w14:textId="77777777" w:rsidR="002A3978" w:rsidRDefault="002A3978" w:rsidP="002A3978">
            <w:pPr>
              <w:rPr>
                <w:bCs/>
                <w:sz w:val="16"/>
              </w:rPr>
            </w:pPr>
            <w:r>
              <w:rPr>
                <w:bCs/>
                <w:sz w:val="16"/>
              </w:rPr>
              <w:t>(Cal Result)</w:t>
            </w:r>
          </w:p>
        </w:tc>
        <w:tc>
          <w:tcPr>
            <w:tcW w:w="2160" w:type="dxa"/>
          </w:tcPr>
          <w:p w14:paraId="0AE54E34" w14:textId="77777777" w:rsidR="002A3978" w:rsidRDefault="002A3978" w:rsidP="002A3978">
            <w:pPr>
              <w:rPr>
                <w:bCs/>
                <w:sz w:val="16"/>
              </w:rPr>
            </w:pPr>
          </w:p>
        </w:tc>
      </w:tr>
      <w:tr w:rsidR="002A3978" w14:paraId="641B155B" w14:textId="77777777" w:rsidTr="00992444">
        <w:tc>
          <w:tcPr>
            <w:tcW w:w="1435" w:type="dxa"/>
            <w:vMerge/>
          </w:tcPr>
          <w:p w14:paraId="09287192" w14:textId="77777777" w:rsidR="002A3978" w:rsidRDefault="002A3978" w:rsidP="002A3978">
            <w:pPr>
              <w:rPr>
                <w:bCs/>
                <w:sz w:val="16"/>
              </w:rPr>
            </w:pPr>
          </w:p>
        </w:tc>
        <w:tc>
          <w:tcPr>
            <w:tcW w:w="1440" w:type="dxa"/>
          </w:tcPr>
          <w:p w14:paraId="38CA3E65"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.span</w:t>
            </w:r>
            <w:proofErr w:type="gramEnd"/>
          </w:p>
        </w:tc>
        <w:tc>
          <w:tcPr>
            <w:tcW w:w="900" w:type="dxa"/>
          </w:tcPr>
          <w:p w14:paraId="6F99A87B" w14:textId="6C133AF8" w:rsidR="002A3978" w:rsidRPr="002D08ED" w:rsidRDefault="002A3978" w:rsidP="002A3978">
            <w:pPr>
              <w:rPr>
                <w:bCs/>
                <w:sz w:val="16"/>
              </w:rPr>
            </w:pPr>
          </w:p>
        </w:tc>
        <w:tc>
          <w:tcPr>
            <w:tcW w:w="839" w:type="dxa"/>
          </w:tcPr>
          <w:p w14:paraId="74E16A98" w14:textId="77777777" w:rsidR="002A3978" w:rsidRDefault="002A3978" w:rsidP="002A3978">
            <w:pPr>
              <w:jc w:val="center"/>
            </w:pPr>
            <w:proofErr w:type="spellStart"/>
            <w:r>
              <w:rPr>
                <w:bCs/>
                <w:sz w:val="16"/>
              </w:rPr>
              <w:t>CStUpSt</w:t>
            </w:r>
            <w:proofErr w:type="spellEnd"/>
          </w:p>
        </w:tc>
        <w:tc>
          <w:tcPr>
            <w:tcW w:w="1591" w:type="dxa"/>
          </w:tcPr>
          <w:p w14:paraId="06C3496D" w14:textId="77777777" w:rsidR="002A3978" w:rsidRDefault="002A3978" w:rsidP="002A3978">
            <w:pPr>
              <w:rPr>
                <w:bCs/>
                <w:sz w:val="16"/>
              </w:rPr>
            </w:pPr>
            <w:r>
              <w:rPr>
                <w:bCs/>
                <w:sz w:val="16"/>
              </w:rPr>
              <w:t>16384</w:t>
            </w:r>
          </w:p>
        </w:tc>
        <w:tc>
          <w:tcPr>
            <w:tcW w:w="2160" w:type="dxa"/>
          </w:tcPr>
          <w:p w14:paraId="0CE485FC" w14:textId="77777777" w:rsidR="002A3978" w:rsidRDefault="002A3978" w:rsidP="002A3978">
            <w:pPr>
              <w:rPr>
                <w:bCs/>
                <w:sz w:val="16"/>
              </w:rPr>
            </w:pPr>
            <w:r>
              <w:rPr>
                <w:bCs/>
                <w:sz w:val="16"/>
              </w:rPr>
              <w:t>(Cal Result)</w:t>
            </w:r>
          </w:p>
        </w:tc>
        <w:tc>
          <w:tcPr>
            <w:tcW w:w="1350" w:type="dxa"/>
          </w:tcPr>
          <w:p w14:paraId="35F4CE8B" w14:textId="77777777" w:rsidR="002A3978" w:rsidRDefault="002A3978" w:rsidP="002A3978">
            <w:pPr>
              <w:rPr>
                <w:bCs/>
                <w:sz w:val="16"/>
              </w:rPr>
            </w:pPr>
            <w:r>
              <w:rPr>
                <w:bCs/>
                <w:sz w:val="16"/>
              </w:rPr>
              <w:t>(Cal Result)</w:t>
            </w:r>
          </w:p>
        </w:tc>
        <w:tc>
          <w:tcPr>
            <w:tcW w:w="1530" w:type="dxa"/>
          </w:tcPr>
          <w:p w14:paraId="0BA4749B" w14:textId="77777777" w:rsidR="002A3978" w:rsidRDefault="002A3978" w:rsidP="002A3978">
            <w:pPr>
              <w:rPr>
                <w:bCs/>
                <w:sz w:val="16"/>
              </w:rPr>
            </w:pPr>
            <w:r>
              <w:rPr>
                <w:bCs/>
                <w:sz w:val="16"/>
              </w:rPr>
              <w:t>(Cal Result)</w:t>
            </w:r>
          </w:p>
        </w:tc>
        <w:tc>
          <w:tcPr>
            <w:tcW w:w="2160" w:type="dxa"/>
          </w:tcPr>
          <w:p w14:paraId="3F1A0413" w14:textId="77777777" w:rsidR="002A3978" w:rsidRDefault="002A3978" w:rsidP="002A3978">
            <w:pPr>
              <w:rPr>
                <w:bCs/>
                <w:sz w:val="16"/>
              </w:rPr>
            </w:pPr>
          </w:p>
        </w:tc>
      </w:tr>
      <w:tr w:rsidR="002A3978" w14:paraId="30EE9850" w14:textId="77777777" w:rsidTr="00992444">
        <w:tc>
          <w:tcPr>
            <w:tcW w:w="1435" w:type="dxa"/>
            <w:vMerge/>
          </w:tcPr>
          <w:p w14:paraId="7E0F36B2" w14:textId="77777777" w:rsidR="002A3978" w:rsidRDefault="002A3978" w:rsidP="002A3978">
            <w:pPr>
              <w:rPr>
                <w:bCs/>
                <w:sz w:val="16"/>
              </w:rPr>
            </w:pPr>
          </w:p>
        </w:tc>
        <w:tc>
          <w:tcPr>
            <w:tcW w:w="1440" w:type="dxa"/>
          </w:tcPr>
          <w:p w14:paraId="43493F6E" w14:textId="77777777" w:rsidR="002A3978" w:rsidRPr="002D08ED" w:rsidRDefault="002A3978" w:rsidP="002A3978">
            <w:pPr>
              <w:rPr>
                <w:bCs/>
                <w:sz w:val="16"/>
              </w:rPr>
            </w:pPr>
            <w:proofErr w:type="spellStart"/>
            <w:r w:rsidRPr="002D08ED">
              <w:rPr>
                <w:bCs/>
                <w:sz w:val="16"/>
              </w:rPr>
              <w:t>ChannelShift</w:t>
            </w:r>
            <w:proofErr w:type="spellEnd"/>
          </w:p>
        </w:tc>
        <w:tc>
          <w:tcPr>
            <w:tcW w:w="900" w:type="dxa"/>
          </w:tcPr>
          <w:p w14:paraId="28B2476C" w14:textId="58D37556" w:rsidR="002A3978" w:rsidRPr="002D08ED" w:rsidRDefault="002A3978" w:rsidP="002A3978">
            <w:pPr>
              <w:rPr>
                <w:bCs/>
                <w:sz w:val="16"/>
              </w:rPr>
            </w:pPr>
          </w:p>
        </w:tc>
        <w:tc>
          <w:tcPr>
            <w:tcW w:w="839" w:type="dxa"/>
          </w:tcPr>
          <w:p w14:paraId="5A6ABE58" w14:textId="77777777" w:rsidR="002A3978" w:rsidRDefault="002A3978" w:rsidP="002A3978">
            <w:pPr>
              <w:jc w:val="center"/>
            </w:pPr>
            <w:proofErr w:type="spellStart"/>
            <w:r>
              <w:rPr>
                <w:bCs/>
                <w:sz w:val="16"/>
              </w:rPr>
              <w:t>CStUpSt</w:t>
            </w:r>
            <w:proofErr w:type="spellEnd"/>
          </w:p>
        </w:tc>
        <w:tc>
          <w:tcPr>
            <w:tcW w:w="1591" w:type="dxa"/>
          </w:tcPr>
          <w:p w14:paraId="4C151414" w14:textId="77777777" w:rsidR="002A3978" w:rsidRDefault="002A3978" w:rsidP="002A3978">
            <w:pPr>
              <w:rPr>
                <w:bCs/>
                <w:sz w:val="16"/>
              </w:rPr>
            </w:pPr>
            <w:r>
              <w:rPr>
                <w:bCs/>
                <w:sz w:val="16"/>
              </w:rPr>
              <w:t>14</w:t>
            </w:r>
          </w:p>
        </w:tc>
        <w:tc>
          <w:tcPr>
            <w:tcW w:w="2160" w:type="dxa"/>
          </w:tcPr>
          <w:p w14:paraId="5FB0227F" w14:textId="77777777" w:rsidR="002A3978" w:rsidRDefault="002A3978" w:rsidP="002A3978">
            <w:pPr>
              <w:rPr>
                <w:bCs/>
                <w:sz w:val="16"/>
              </w:rPr>
            </w:pPr>
            <w:r>
              <w:rPr>
                <w:bCs/>
                <w:sz w:val="16"/>
              </w:rPr>
              <w:t>(Cal Result)</w:t>
            </w:r>
          </w:p>
        </w:tc>
        <w:tc>
          <w:tcPr>
            <w:tcW w:w="1350" w:type="dxa"/>
          </w:tcPr>
          <w:p w14:paraId="03285D2C" w14:textId="77777777" w:rsidR="002A3978" w:rsidRDefault="002A3978" w:rsidP="002A3978">
            <w:pPr>
              <w:rPr>
                <w:bCs/>
                <w:sz w:val="16"/>
              </w:rPr>
            </w:pPr>
            <w:r>
              <w:rPr>
                <w:bCs/>
                <w:sz w:val="16"/>
              </w:rPr>
              <w:t>(Cal Result)</w:t>
            </w:r>
          </w:p>
        </w:tc>
        <w:tc>
          <w:tcPr>
            <w:tcW w:w="1530" w:type="dxa"/>
          </w:tcPr>
          <w:p w14:paraId="3E8B1E34" w14:textId="77777777" w:rsidR="002A3978" w:rsidRDefault="002A3978" w:rsidP="002A3978">
            <w:pPr>
              <w:rPr>
                <w:bCs/>
                <w:sz w:val="16"/>
              </w:rPr>
            </w:pPr>
            <w:r>
              <w:rPr>
                <w:bCs/>
                <w:sz w:val="16"/>
              </w:rPr>
              <w:t>(Cal Result)</w:t>
            </w:r>
          </w:p>
        </w:tc>
        <w:tc>
          <w:tcPr>
            <w:tcW w:w="2160" w:type="dxa"/>
          </w:tcPr>
          <w:p w14:paraId="7A1273BA" w14:textId="77777777" w:rsidR="002A3978" w:rsidRDefault="002A3978" w:rsidP="002A3978">
            <w:pPr>
              <w:rPr>
                <w:bCs/>
                <w:sz w:val="16"/>
              </w:rPr>
            </w:pPr>
          </w:p>
        </w:tc>
      </w:tr>
      <w:tr w:rsidR="002A3978" w14:paraId="45FE4779" w14:textId="77777777" w:rsidTr="00992444">
        <w:trPr>
          <w:cantSplit/>
        </w:trPr>
        <w:tc>
          <w:tcPr>
            <w:tcW w:w="1435" w:type="dxa"/>
          </w:tcPr>
          <w:p w14:paraId="4C5604B6" w14:textId="77777777" w:rsidR="002A3978" w:rsidRPr="00F12EDB" w:rsidRDefault="002A3978" w:rsidP="002A3978">
            <w:pPr>
              <w:rPr>
                <w:bCs/>
                <w:sz w:val="16"/>
              </w:rPr>
            </w:pPr>
          </w:p>
        </w:tc>
        <w:tc>
          <w:tcPr>
            <w:tcW w:w="1440" w:type="dxa"/>
          </w:tcPr>
          <w:p w14:paraId="7857BBFB" w14:textId="77777777" w:rsidR="002A3978" w:rsidRDefault="002A3978" w:rsidP="002A3978">
            <w:pPr>
              <w:rPr>
                <w:bCs/>
                <w:sz w:val="16"/>
              </w:rPr>
            </w:pPr>
          </w:p>
        </w:tc>
        <w:tc>
          <w:tcPr>
            <w:tcW w:w="900" w:type="dxa"/>
          </w:tcPr>
          <w:p w14:paraId="1AFF972E" w14:textId="06FECEFF" w:rsidR="002A3978" w:rsidRDefault="002A3978" w:rsidP="002A3978">
            <w:pPr>
              <w:rPr>
                <w:bCs/>
                <w:sz w:val="16"/>
              </w:rPr>
            </w:pPr>
          </w:p>
        </w:tc>
        <w:tc>
          <w:tcPr>
            <w:tcW w:w="839" w:type="dxa"/>
          </w:tcPr>
          <w:p w14:paraId="5A578A1D" w14:textId="77777777" w:rsidR="002A3978" w:rsidRDefault="002A3978" w:rsidP="002A3978">
            <w:pPr>
              <w:jc w:val="center"/>
              <w:rPr>
                <w:bCs/>
                <w:sz w:val="16"/>
              </w:rPr>
            </w:pPr>
          </w:p>
        </w:tc>
        <w:tc>
          <w:tcPr>
            <w:tcW w:w="1591" w:type="dxa"/>
          </w:tcPr>
          <w:p w14:paraId="6B5A6289" w14:textId="77777777" w:rsidR="002A3978" w:rsidRDefault="002A3978" w:rsidP="002A3978">
            <w:pPr>
              <w:rPr>
                <w:bCs/>
                <w:sz w:val="16"/>
              </w:rPr>
            </w:pPr>
          </w:p>
        </w:tc>
        <w:tc>
          <w:tcPr>
            <w:tcW w:w="2160" w:type="dxa"/>
          </w:tcPr>
          <w:p w14:paraId="0583001C" w14:textId="77777777" w:rsidR="002A3978" w:rsidRDefault="002A3978" w:rsidP="002A3978">
            <w:pPr>
              <w:rPr>
                <w:bCs/>
                <w:sz w:val="16"/>
              </w:rPr>
            </w:pPr>
          </w:p>
        </w:tc>
        <w:tc>
          <w:tcPr>
            <w:tcW w:w="1350" w:type="dxa"/>
          </w:tcPr>
          <w:p w14:paraId="0DA7D9AA" w14:textId="77777777" w:rsidR="002A3978" w:rsidRDefault="002A3978" w:rsidP="002A3978">
            <w:pPr>
              <w:rPr>
                <w:bCs/>
                <w:sz w:val="16"/>
              </w:rPr>
            </w:pPr>
          </w:p>
        </w:tc>
        <w:tc>
          <w:tcPr>
            <w:tcW w:w="1530" w:type="dxa"/>
          </w:tcPr>
          <w:p w14:paraId="7B55F7AA" w14:textId="77777777" w:rsidR="002A3978" w:rsidRDefault="002A3978" w:rsidP="002A3978">
            <w:pPr>
              <w:rPr>
                <w:bCs/>
                <w:sz w:val="16"/>
              </w:rPr>
            </w:pPr>
          </w:p>
        </w:tc>
        <w:tc>
          <w:tcPr>
            <w:tcW w:w="2160" w:type="dxa"/>
          </w:tcPr>
          <w:p w14:paraId="2C0B3BB5" w14:textId="77777777" w:rsidR="002A3978" w:rsidRDefault="002A3978" w:rsidP="002A3978">
            <w:pPr>
              <w:rPr>
                <w:bCs/>
                <w:sz w:val="16"/>
              </w:rPr>
            </w:pPr>
          </w:p>
        </w:tc>
      </w:tr>
      <w:tr w:rsidR="002A3978" w14:paraId="487A9CC3" w14:textId="77777777" w:rsidTr="00992444">
        <w:trPr>
          <w:cantSplit/>
        </w:trPr>
        <w:tc>
          <w:tcPr>
            <w:tcW w:w="1435" w:type="dxa"/>
          </w:tcPr>
          <w:p w14:paraId="4708DA0D" w14:textId="77777777" w:rsidR="002A3978" w:rsidRPr="00F12EDB" w:rsidRDefault="002A3978" w:rsidP="002A3978">
            <w:pPr>
              <w:rPr>
                <w:bCs/>
                <w:sz w:val="16"/>
              </w:rPr>
            </w:pPr>
          </w:p>
        </w:tc>
        <w:tc>
          <w:tcPr>
            <w:tcW w:w="1440" w:type="dxa"/>
          </w:tcPr>
          <w:p w14:paraId="0B062D26" w14:textId="77777777" w:rsidR="002A3978" w:rsidRDefault="002A3978" w:rsidP="002A3978">
            <w:pPr>
              <w:rPr>
                <w:bCs/>
                <w:sz w:val="16"/>
              </w:rPr>
            </w:pPr>
          </w:p>
        </w:tc>
        <w:tc>
          <w:tcPr>
            <w:tcW w:w="900" w:type="dxa"/>
          </w:tcPr>
          <w:p w14:paraId="39A2108C" w14:textId="02798594" w:rsidR="002A3978" w:rsidRDefault="002A3978" w:rsidP="002A3978">
            <w:pPr>
              <w:rPr>
                <w:bCs/>
                <w:sz w:val="16"/>
              </w:rPr>
            </w:pPr>
          </w:p>
        </w:tc>
        <w:tc>
          <w:tcPr>
            <w:tcW w:w="839" w:type="dxa"/>
          </w:tcPr>
          <w:p w14:paraId="19618CF3" w14:textId="77777777" w:rsidR="002A3978" w:rsidRDefault="002A3978" w:rsidP="002A3978">
            <w:pPr>
              <w:jc w:val="center"/>
              <w:rPr>
                <w:bCs/>
                <w:sz w:val="16"/>
              </w:rPr>
            </w:pPr>
          </w:p>
        </w:tc>
        <w:tc>
          <w:tcPr>
            <w:tcW w:w="1591" w:type="dxa"/>
          </w:tcPr>
          <w:p w14:paraId="4E6901B2" w14:textId="77777777" w:rsidR="002A3978" w:rsidRDefault="002A3978" w:rsidP="002A3978">
            <w:pPr>
              <w:rPr>
                <w:bCs/>
                <w:sz w:val="16"/>
              </w:rPr>
            </w:pPr>
          </w:p>
        </w:tc>
        <w:tc>
          <w:tcPr>
            <w:tcW w:w="2160" w:type="dxa"/>
          </w:tcPr>
          <w:p w14:paraId="2D72E514" w14:textId="77777777" w:rsidR="002A3978" w:rsidRDefault="002A3978" w:rsidP="002A3978">
            <w:pPr>
              <w:rPr>
                <w:bCs/>
                <w:sz w:val="16"/>
              </w:rPr>
            </w:pPr>
          </w:p>
        </w:tc>
        <w:tc>
          <w:tcPr>
            <w:tcW w:w="1350" w:type="dxa"/>
          </w:tcPr>
          <w:p w14:paraId="2BCAFAD2" w14:textId="77777777" w:rsidR="002A3978" w:rsidRDefault="002A3978" w:rsidP="002A3978">
            <w:pPr>
              <w:rPr>
                <w:bCs/>
                <w:sz w:val="16"/>
              </w:rPr>
            </w:pPr>
          </w:p>
        </w:tc>
        <w:tc>
          <w:tcPr>
            <w:tcW w:w="1530" w:type="dxa"/>
          </w:tcPr>
          <w:p w14:paraId="250519DD" w14:textId="77777777" w:rsidR="002A3978" w:rsidRDefault="002A3978" w:rsidP="002A3978">
            <w:pPr>
              <w:rPr>
                <w:bCs/>
                <w:sz w:val="16"/>
              </w:rPr>
            </w:pPr>
          </w:p>
        </w:tc>
        <w:tc>
          <w:tcPr>
            <w:tcW w:w="2160" w:type="dxa"/>
          </w:tcPr>
          <w:p w14:paraId="4FBE0961" w14:textId="77777777" w:rsidR="002A3978" w:rsidRDefault="002A3978" w:rsidP="002A3978">
            <w:pPr>
              <w:rPr>
                <w:bCs/>
                <w:sz w:val="16"/>
              </w:rPr>
            </w:pPr>
          </w:p>
        </w:tc>
      </w:tr>
      <w:tr w:rsidR="002A3978" w14:paraId="7B04AAA7" w14:textId="77777777" w:rsidTr="00992444">
        <w:trPr>
          <w:cantSplit/>
        </w:trPr>
        <w:tc>
          <w:tcPr>
            <w:tcW w:w="1435" w:type="dxa"/>
          </w:tcPr>
          <w:p w14:paraId="22DCCC78" w14:textId="77777777" w:rsidR="002A3978" w:rsidRPr="00F12EDB" w:rsidRDefault="002A3978" w:rsidP="002A3978">
            <w:pPr>
              <w:rPr>
                <w:bCs/>
                <w:sz w:val="16"/>
              </w:rPr>
            </w:pPr>
          </w:p>
        </w:tc>
        <w:tc>
          <w:tcPr>
            <w:tcW w:w="1440" w:type="dxa"/>
          </w:tcPr>
          <w:p w14:paraId="51353D32" w14:textId="77777777" w:rsidR="002A3978" w:rsidRDefault="002A3978" w:rsidP="002A3978">
            <w:pPr>
              <w:rPr>
                <w:bCs/>
                <w:sz w:val="16"/>
              </w:rPr>
            </w:pPr>
          </w:p>
        </w:tc>
        <w:tc>
          <w:tcPr>
            <w:tcW w:w="900" w:type="dxa"/>
          </w:tcPr>
          <w:p w14:paraId="0B9CD317" w14:textId="6041A3C9" w:rsidR="002A3978" w:rsidRDefault="002A3978" w:rsidP="002A3978">
            <w:pPr>
              <w:rPr>
                <w:bCs/>
                <w:sz w:val="16"/>
              </w:rPr>
            </w:pPr>
          </w:p>
        </w:tc>
        <w:tc>
          <w:tcPr>
            <w:tcW w:w="839" w:type="dxa"/>
          </w:tcPr>
          <w:p w14:paraId="1A5AD560" w14:textId="77777777" w:rsidR="002A3978" w:rsidRDefault="002A3978" w:rsidP="002A3978">
            <w:pPr>
              <w:jc w:val="center"/>
              <w:rPr>
                <w:bCs/>
                <w:sz w:val="16"/>
              </w:rPr>
            </w:pPr>
          </w:p>
        </w:tc>
        <w:tc>
          <w:tcPr>
            <w:tcW w:w="1591" w:type="dxa"/>
          </w:tcPr>
          <w:p w14:paraId="29B88A4F" w14:textId="77777777" w:rsidR="002A3978" w:rsidRDefault="002A3978" w:rsidP="002A3978">
            <w:pPr>
              <w:rPr>
                <w:bCs/>
                <w:sz w:val="16"/>
              </w:rPr>
            </w:pPr>
          </w:p>
        </w:tc>
        <w:tc>
          <w:tcPr>
            <w:tcW w:w="2160" w:type="dxa"/>
          </w:tcPr>
          <w:p w14:paraId="279EC8A6" w14:textId="77777777" w:rsidR="002A3978" w:rsidRDefault="002A3978" w:rsidP="002A3978">
            <w:pPr>
              <w:rPr>
                <w:bCs/>
                <w:sz w:val="16"/>
              </w:rPr>
            </w:pPr>
          </w:p>
        </w:tc>
        <w:tc>
          <w:tcPr>
            <w:tcW w:w="1350" w:type="dxa"/>
          </w:tcPr>
          <w:p w14:paraId="11845AE1" w14:textId="77777777" w:rsidR="002A3978" w:rsidRDefault="002A3978" w:rsidP="002A3978">
            <w:pPr>
              <w:rPr>
                <w:bCs/>
                <w:sz w:val="16"/>
              </w:rPr>
            </w:pPr>
          </w:p>
        </w:tc>
        <w:tc>
          <w:tcPr>
            <w:tcW w:w="1530" w:type="dxa"/>
          </w:tcPr>
          <w:p w14:paraId="1D9F23A9" w14:textId="77777777" w:rsidR="002A3978" w:rsidRDefault="002A3978" w:rsidP="002A3978">
            <w:pPr>
              <w:rPr>
                <w:bCs/>
                <w:sz w:val="16"/>
              </w:rPr>
            </w:pPr>
          </w:p>
        </w:tc>
        <w:tc>
          <w:tcPr>
            <w:tcW w:w="2160" w:type="dxa"/>
          </w:tcPr>
          <w:p w14:paraId="7D27CD87" w14:textId="77777777" w:rsidR="002A3978" w:rsidRDefault="002A3978" w:rsidP="002A3978">
            <w:pPr>
              <w:rPr>
                <w:bCs/>
                <w:sz w:val="16"/>
              </w:rPr>
            </w:pPr>
          </w:p>
        </w:tc>
      </w:tr>
      <w:tr w:rsidR="002A3978" w14:paraId="26AC8242" w14:textId="77777777" w:rsidTr="00992444">
        <w:trPr>
          <w:cantSplit/>
        </w:trPr>
        <w:tc>
          <w:tcPr>
            <w:tcW w:w="1435" w:type="dxa"/>
          </w:tcPr>
          <w:p w14:paraId="7D13B72F" w14:textId="77777777" w:rsidR="002A3978" w:rsidRPr="00F12EDB" w:rsidRDefault="002A3978" w:rsidP="002A3978">
            <w:pPr>
              <w:rPr>
                <w:bCs/>
                <w:sz w:val="16"/>
              </w:rPr>
            </w:pPr>
          </w:p>
        </w:tc>
        <w:tc>
          <w:tcPr>
            <w:tcW w:w="1440" w:type="dxa"/>
          </w:tcPr>
          <w:p w14:paraId="2D924A85" w14:textId="77777777" w:rsidR="002A3978" w:rsidRDefault="002A3978" w:rsidP="002A3978">
            <w:pPr>
              <w:rPr>
                <w:bCs/>
                <w:sz w:val="16"/>
              </w:rPr>
            </w:pPr>
          </w:p>
        </w:tc>
        <w:tc>
          <w:tcPr>
            <w:tcW w:w="900" w:type="dxa"/>
          </w:tcPr>
          <w:p w14:paraId="78678347" w14:textId="2AD7A2EE" w:rsidR="002A3978" w:rsidRDefault="002A3978" w:rsidP="002A3978">
            <w:pPr>
              <w:rPr>
                <w:bCs/>
                <w:sz w:val="16"/>
              </w:rPr>
            </w:pPr>
          </w:p>
        </w:tc>
        <w:tc>
          <w:tcPr>
            <w:tcW w:w="839" w:type="dxa"/>
          </w:tcPr>
          <w:p w14:paraId="362428B7" w14:textId="77777777" w:rsidR="002A3978" w:rsidRDefault="002A3978" w:rsidP="002A3978">
            <w:pPr>
              <w:jc w:val="center"/>
              <w:rPr>
                <w:bCs/>
                <w:sz w:val="16"/>
              </w:rPr>
            </w:pPr>
          </w:p>
        </w:tc>
        <w:tc>
          <w:tcPr>
            <w:tcW w:w="1591" w:type="dxa"/>
          </w:tcPr>
          <w:p w14:paraId="243AB9F1" w14:textId="77777777" w:rsidR="002A3978" w:rsidRDefault="002A3978" w:rsidP="002A3978">
            <w:pPr>
              <w:rPr>
                <w:bCs/>
                <w:sz w:val="16"/>
              </w:rPr>
            </w:pPr>
          </w:p>
        </w:tc>
        <w:tc>
          <w:tcPr>
            <w:tcW w:w="2160" w:type="dxa"/>
          </w:tcPr>
          <w:p w14:paraId="7BFC14A2" w14:textId="77777777" w:rsidR="002A3978" w:rsidRDefault="002A3978" w:rsidP="002A3978">
            <w:pPr>
              <w:rPr>
                <w:bCs/>
                <w:sz w:val="16"/>
              </w:rPr>
            </w:pPr>
          </w:p>
        </w:tc>
        <w:tc>
          <w:tcPr>
            <w:tcW w:w="1350" w:type="dxa"/>
          </w:tcPr>
          <w:p w14:paraId="10B09300" w14:textId="77777777" w:rsidR="002A3978" w:rsidRDefault="002A3978" w:rsidP="002A3978">
            <w:pPr>
              <w:rPr>
                <w:bCs/>
                <w:sz w:val="16"/>
              </w:rPr>
            </w:pPr>
          </w:p>
        </w:tc>
        <w:tc>
          <w:tcPr>
            <w:tcW w:w="1530" w:type="dxa"/>
          </w:tcPr>
          <w:p w14:paraId="61041C1F" w14:textId="77777777" w:rsidR="002A3978" w:rsidRDefault="002A3978" w:rsidP="002A3978">
            <w:pPr>
              <w:rPr>
                <w:bCs/>
                <w:sz w:val="16"/>
              </w:rPr>
            </w:pPr>
          </w:p>
        </w:tc>
        <w:tc>
          <w:tcPr>
            <w:tcW w:w="2160" w:type="dxa"/>
          </w:tcPr>
          <w:p w14:paraId="75B7C925" w14:textId="77777777" w:rsidR="002A3978" w:rsidRDefault="002A3978" w:rsidP="002A3978">
            <w:pPr>
              <w:rPr>
                <w:bCs/>
                <w:sz w:val="16"/>
              </w:rPr>
            </w:pPr>
          </w:p>
        </w:tc>
      </w:tr>
      <w:tr w:rsidR="002A3978" w14:paraId="299D77C3" w14:textId="77777777" w:rsidTr="00992444">
        <w:trPr>
          <w:cantSplit/>
        </w:trPr>
        <w:tc>
          <w:tcPr>
            <w:tcW w:w="1435" w:type="dxa"/>
          </w:tcPr>
          <w:p w14:paraId="430DF485" w14:textId="4A4DB9B7" w:rsidR="002A3978" w:rsidRDefault="002A3978" w:rsidP="002A3978">
            <w:pPr>
              <w:rPr>
                <w:bCs/>
                <w:sz w:val="16"/>
              </w:rPr>
            </w:pPr>
            <w:r>
              <w:rPr>
                <w:bCs/>
                <w:sz w:val="16"/>
              </w:rPr>
              <w:t>p</w:t>
            </w:r>
            <w:r w:rsidRPr="00F12EDB">
              <w:rPr>
                <w:bCs/>
                <w:sz w:val="16"/>
              </w:rPr>
              <w:t>res</w:t>
            </w:r>
            <w:r>
              <w:rPr>
                <w:bCs/>
                <w:sz w:val="16"/>
              </w:rPr>
              <w:t>3</w:t>
            </w:r>
            <w:r w:rsidRPr="00F12EDB">
              <w:rPr>
                <w:bCs/>
                <w:sz w:val="16"/>
              </w:rPr>
              <w:t>_TCalRow</w:t>
            </w:r>
          </w:p>
        </w:tc>
        <w:tc>
          <w:tcPr>
            <w:tcW w:w="1440" w:type="dxa"/>
          </w:tcPr>
          <w:p w14:paraId="71537C62" w14:textId="77777777"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r>
              <w:rPr>
                <w:color w:val="000000"/>
                <w:sz w:val="16"/>
                <w:szCs w:val="16"/>
                <w:shd w:val="clear" w:color="auto" w:fill="FFFFFF"/>
              </w:rPr>
              <w:t>233.8</w:t>
            </w:r>
          </w:p>
        </w:tc>
        <w:tc>
          <w:tcPr>
            <w:tcW w:w="900" w:type="dxa"/>
          </w:tcPr>
          <w:p w14:paraId="096A644B" w14:textId="2B6F8BD0"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p>
        </w:tc>
        <w:tc>
          <w:tcPr>
            <w:tcW w:w="839" w:type="dxa"/>
          </w:tcPr>
          <w:p w14:paraId="519639C8" w14:textId="55FEA4E6" w:rsidR="002A3978" w:rsidRDefault="002A3978" w:rsidP="002A3978">
            <w:pPr>
              <w:jc w:val="center"/>
              <w:rPr>
                <w:bCs/>
                <w:sz w:val="16"/>
              </w:rPr>
            </w:pPr>
            <w:r>
              <w:rPr>
                <w:bCs/>
                <w:sz w:val="16"/>
              </w:rPr>
              <w:t>236.8</w:t>
            </w:r>
          </w:p>
        </w:tc>
        <w:tc>
          <w:tcPr>
            <w:tcW w:w="1591" w:type="dxa"/>
          </w:tcPr>
          <w:p w14:paraId="0B3391C4" w14:textId="77777777" w:rsidR="002A3978" w:rsidRDefault="002A3978" w:rsidP="002A3978">
            <w:pPr>
              <w:rPr>
                <w:bCs/>
                <w:sz w:val="16"/>
              </w:rPr>
            </w:pPr>
          </w:p>
        </w:tc>
        <w:tc>
          <w:tcPr>
            <w:tcW w:w="2160" w:type="dxa"/>
          </w:tcPr>
          <w:p w14:paraId="546BB317" w14:textId="77777777" w:rsidR="002A3978" w:rsidRDefault="002A3978" w:rsidP="002A3978">
            <w:pPr>
              <w:rPr>
                <w:bCs/>
                <w:sz w:val="16"/>
              </w:rPr>
            </w:pPr>
          </w:p>
        </w:tc>
        <w:tc>
          <w:tcPr>
            <w:tcW w:w="1350" w:type="dxa"/>
          </w:tcPr>
          <w:p w14:paraId="42C25D9C" w14:textId="77777777" w:rsidR="002A3978" w:rsidRDefault="002A3978" w:rsidP="002A3978">
            <w:pPr>
              <w:rPr>
                <w:bCs/>
                <w:sz w:val="16"/>
              </w:rPr>
            </w:pPr>
          </w:p>
        </w:tc>
        <w:tc>
          <w:tcPr>
            <w:tcW w:w="1530" w:type="dxa"/>
          </w:tcPr>
          <w:p w14:paraId="358E04DC" w14:textId="77777777" w:rsidR="002A3978" w:rsidRDefault="002A3978" w:rsidP="002A3978">
            <w:pPr>
              <w:rPr>
                <w:bCs/>
                <w:sz w:val="16"/>
              </w:rPr>
            </w:pPr>
          </w:p>
        </w:tc>
        <w:tc>
          <w:tcPr>
            <w:tcW w:w="2160" w:type="dxa"/>
          </w:tcPr>
          <w:p w14:paraId="245D47F0" w14:textId="77777777" w:rsidR="002A3978" w:rsidRDefault="002A3978" w:rsidP="002A3978">
            <w:pPr>
              <w:rPr>
                <w:bCs/>
                <w:sz w:val="16"/>
              </w:rPr>
            </w:pPr>
            <w:r>
              <w:rPr>
                <w:bCs/>
                <w:sz w:val="16"/>
              </w:rPr>
              <w:t>To be set during calibration</w:t>
            </w:r>
          </w:p>
        </w:tc>
      </w:tr>
      <w:tr w:rsidR="002A3978" w14:paraId="1856ED5E" w14:textId="77777777" w:rsidTr="00992444">
        <w:tc>
          <w:tcPr>
            <w:tcW w:w="1435" w:type="dxa"/>
            <w:vMerge w:val="restart"/>
          </w:tcPr>
          <w:p w14:paraId="190848D0" w14:textId="27FABC47" w:rsidR="002A3978" w:rsidRDefault="002A3978" w:rsidP="002A3978">
            <w:pPr>
              <w:rPr>
                <w:bCs/>
                <w:sz w:val="16"/>
              </w:rPr>
            </w:pPr>
          </w:p>
        </w:tc>
        <w:tc>
          <w:tcPr>
            <w:tcW w:w="1440" w:type="dxa"/>
          </w:tcPr>
          <w:p w14:paraId="4F452A2B"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.offset</w:t>
            </w:r>
            <w:proofErr w:type="gramEnd"/>
          </w:p>
        </w:tc>
        <w:tc>
          <w:tcPr>
            <w:tcW w:w="900" w:type="dxa"/>
          </w:tcPr>
          <w:p w14:paraId="6DDE0649" w14:textId="6052459B" w:rsidR="002A3978" w:rsidRPr="002D08ED" w:rsidRDefault="002A3978" w:rsidP="002A3978">
            <w:pPr>
              <w:rPr>
                <w:bCs/>
                <w:sz w:val="16"/>
              </w:rPr>
            </w:pPr>
          </w:p>
        </w:tc>
        <w:tc>
          <w:tcPr>
            <w:tcW w:w="839" w:type="dxa"/>
          </w:tcPr>
          <w:p w14:paraId="79A41D98" w14:textId="77777777" w:rsidR="002A3978" w:rsidRDefault="002A3978" w:rsidP="002A3978">
            <w:pPr>
              <w:jc w:val="center"/>
              <w:rPr>
                <w:bCs/>
                <w:sz w:val="16"/>
              </w:rPr>
            </w:pPr>
            <w:proofErr w:type="spellStart"/>
            <w:r>
              <w:rPr>
                <w:bCs/>
                <w:sz w:val="16"/>
              </w:rPr>
              <w:t>CStUpSt</w:t>
            </w:r>
            <w:proofErr w:type="spellEnd"/>
          </w:p>
        </w:tc>
        <w:tc>
          <w:tcPr>
            <w:tcW w:w="1591" w:type="dxa"/>
          </w:tcPr>
          <w:p w14:paraId="281052D2" w14:textId="77777777" w:rsidR="002A3978" w:rsidRDefault="002A3978" w:rsidP="002A3978">
            <w:pPr>
              <w:rPr>
                <w:bCs/>
                <w:sz w:val="16"/>
              </w:rPr>
            </w:pPr>
            <w:r>
              <w:rPr>
                <w:bCs/>
                <w:sz w:val="16"/>
              </w:rPr>
              <w:t>0</w:t>
            </w:r>
          </w:p>
        </w:tc>
        <w:tc>
          <w:tcPr>
            <w:tcW w:w="2160" w:type="dxa"/>
          </w:tcPr>
          <w:p w14:paraId="15460CD8" w14:textId="77777777" w:rsidR="002A3978" w:rsidRDefault="002A3978" w:rsidP="002A3978">
            <w:pPr>
              <w:rPr>
                <w:bCs/>
                <w:sz w:val="16"/>
              </w:rPr>
            </w:pPr>
            <w:r>
              <w:rPr>
                <w:bCs/>
                <w:sz w:val="16"/>
              </w:rPr>
              <w:t>(Cal Result)</w:t>
            </w:r>
          </w:p>
        </w:tc>
        <w:tc>
          <w:tcPr>
            <w:tcW w:w="1350" w:type="dxa"/>
          </w:tcPr>
          <w:p w14:paraId="3B678A0B" w14:textId="77777777" w:rsidR="002A3978" w:rsidRDefault="002A3978" w:rsidP="002A3978">
            <w:pPr>
              <w:rPr>
                <w:bCs/>
                <w:sz w:val="16"/>
              </w:rPr>
            </w:pPr>
            <w:r>
              <w:rPr>
                <w:bCs/>
                <w:sz w:val="16"/>
              </w:rPr>
              <w:t>(Cal Result)</w:t>
            </w:r>
          </w:p>
        </w:tc>
        <w:tc>
          <w:tcPr>
            <w:tcW w:w="1530" w:type="dxa"/>
          </w:tcPr>
          <w:p w14:paraId="0E279E18" w14:textId="77777777" w:rsidR="002A3978" w:rsidRDefault="002A3978" w:rsidP="002A3978">
            <w:pPr>
              <w:rPr>
                <w:bCs/>
                <w:sz w:val="16"/>
              </w:rPr>
            </w:pPr>
            <w:r>
              <w:rPr>
                <w:bCs/>
                <w:sz w:val="16"/>
              </w:rPr>
              <w:t>(Cal Result)</w:t>
            </w:r>
          </w:p>
        </w:tc>
        <w:tc>
          <w:tcPr>
            <w:tcW w:w="2160" w:type="dxa"/>
          </w:tcPr>
          <w:p w14:paraId="20E8A6E2" w14:textId="77777777" w:rsidR="002A3978" w:rsidRDefault="002A3978" w:rsidP="002A3978">
            <w:pPr>
              <w:rPr>
                <w:bCs/>
                <w:sz w:val="16"/>
              </w:rPr>
            </w:pPr>
            <w:r>
              <w:rPr>
                <w:bCs/>
                <w:sz w:val="16"/>
              </w:rPr>
              <w:t>16-bit vars</w:t>
            </w:r>
          </w:p>
        </w:tc>
      </w:tr>
      <w:tr w:rsidR="002A3978" w14:paraId="29A0576B" w14:textId="77777777" w:rsidTr="00992444">
        <w:tc>
          <w:tcPr>
            <w:tcW w:w="1435" w:type="dxa"/>
            <w:vMerge/>
          </w:tcPr>
          <w:p w14:paraId="59DCEAA4" w14:textId="77777777" w:rsidR="002A3978" w:rsidRDefault="002A3978" w:rsidP="002A3978">
            <w:pPr>
              <w:rPr>
                <w:bCs/>
                <w:sz w:val="16"/>
              </w:rPr>
            </w:pPr>
          </w:p>
        </w:tc>
        <w:tc>
          <w:tcPr>
            <w:tcW w:w="1440" w:type="dxa"/>
          </w:tcPr>
          <w:p w14:paraId="2991FAE1"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.span</w:t>
            </w:r>
            <w:proofErr w:type="gramEnd"/>
          </w:p>
        </w:tc>
        <w:tc>
          <w:tcPr>
            <w:tcW w:w="900" w:type="dxa"/>
          </w:tcPr>
          <w:p w14:paraId="0B2277F6" w14:textId="220B60EC" w:rsidR="002A3978" w:rsidRDefault="002A3978" w:rsidP="002A3978">
            <w:pPr>
              <w:rPr>
                <w:bCs/>
                <w:sz w:val="16"/>
              </w:rPr>
            </w:pPr>
          </w:p>
        </w:tc>
        <w:tc>
          <w:tcPr>
            <w:tcW w:w="839" w:type="dxa"/>
          </w:tcPr>
          <w:p w14:paraId="4460DECD" w14:textId="77777777" w:rsidR="002A3978" w:rsidRDefault="002A3978" w:rsidP="002A3978">
            <w:pPr>
              <w:jc w:val="center"/>
            </w:pPr>
            <w:proofErr w:type="spellStart"/>
            <w:r>
              <w:rPr>
                <w:bCs/>
                <w:sz w:val="16"/>
              </w:rPr>
              <w:t>CStUpSt</w:t>
            </w:r>
            <w:proofErr w:type="spellEnd"/>
          </w:p>
        </w:tc>
        <w:tc>
          <w:tcPr>
            <w:tcW w:w="1591" w:type="dxa"/>
          </w:tcPr>
          <w:p w14:paraId="53502E6C" w14:textId="77777777" w:rsidR="002A3978" w:rsidRDefault="002A3978" w:rsidP="002A3978">
            <w:pPr>
              <w:rPr>
                <w:bCs/>
                <w:sz w:val="16"/>
              </w:rPr>
            </w:pPr>
            <w:r>
              <w:rPr>
                <w:bCs/>
                <w:sz w:val="16"/>
              </w:rPr>
              <w:t>16384</w:t>
            </w:r>
          </w:p>
        </w:tc>
        <w:tc>
          <w:tcPr>
            <w:tcW w:w="2160" w:type="dxa"/>
          </w:tcPr>
          <w:p w14:paraId="4611B7CE" w14:textId="77777777" w:rsidR="002A3978" w:rsidRDefault="002A3978" w:rsidP="002A3978">
            <w:pPr>
              <w:rPr>
                <w:bCs/>
                <w:sz w:val="16"/>
              </w:rPr>
            </w:pPr>
            <w:r>
              <w:rPr>
                <w:bCs/>
                <w:sz w:val="16"/>
              </w:rPr>
              <w:t>(Cal Result)</w:t>
            </w:r>
          </w:p>
        </w:tc>
        <w:tc>
          <w:tcPr>
            <w:tcW w:w="1350" w:type="dxa"/>
          </w:tcPr>
          <w:p w14:paraId="30C53A1F" w14:textId="77777777" w:rsidR="002A3978" w:rsidRDefault="002A3978" w:rsidP="002A3978">
            <w:pPr>
              <w:rPr>
                <w:bCs/>
                <w:sz w:val="16"/>
              </w:rPr>
            </w:pPr>
            <w:r>
              <w:rPr>
                <w:bCs/>
                <w:sz w:val="16"/>
              </w:rPr>
              <w:t>(Cal Result)</w:t>
            </w:r>
          </w:p>
        </w:tc>
        <w:tc>
          <w:tcPr>
            <w:tcW w:w="1530" w:type="dxa"/>
          </w:tcPr>
          <w:p w14:paraId="19537A66" w14:textId="77777777" w:rsidR="002A3978" w:rsidRDefault="002A3978" w:rsidP="002A3978">
            <w:pPr>
              <w:rPr>
                <w:bCs/>
                <w:sz w:val="16"/>
              </w:rPr>
            </w:pPr>
            <w:r>
              <w:rPr>
                <w:bCs/>
                <w:sz w:val="16"/>
              </w:rPr>
              <w:t>(Cal Result)</w:t>
            </w:r>
          </w:p>
        </w:tc>
        <w:tc>
          <w:tcPr>
            <w:tcW w:w="2160" w:type="dxa"/>
          </w:tcPr>
          <w:p w14:paraId="328B6B4E" w14:textId="77777777" w:rsidR="002A3978" w:rsidRDefault="002A3978" w:rsidP="002A3978">
            <w:pPr>
              <w:rPr>
                <w:bCs/>
                <w:sz w:val="16"/>
              </w:rPr>
            </w:pPr>
          </w:p>
        </w:tc>
      </w:tr>
      <w:tr w:rsidR="002A3978" w14:paraId="7C636B2D" w14:textId="77777777" w:rsidTr="00992444">
        <w:tc>
          <w:tcPr>
            <w:tcW w:w="1435" w:type="dxa"/>
            <w:vMerge/>
          </w:tcPr>
          <w:p w14:paraId="074673AC" w14:textId="77777777" w:rsidR="002A3978" w:rsidRDefault="002A3978" w:rsidP="002A3978">
            <w:pPr>
              <w:rPr>
                <w:bCs/>
                <w:sz w:val="16"/>
              </w:rPr>
            </w:pPr>
          </w:p>
        </w:tc>
        <w:tc>
          <w:tcPr>
            <w:tcW w:w="1440" w:type="dxa"/>
          </w:tcPr>
          <w:p w14:paraId="51C58851"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.offset</w:t>
            </w:r>
            <w:proofErr w:type="gramEnd"/>
          </w:p>
        </w:tc>
        <w:tc>
          <w:tcPr>
            <w:tcW w:w="900" w:type="dxa"/>
          </w:tcPr>
          <w:p w14:paraId="34D0521F" w14:textId="35F34C5E" w:rsidR="002A3978" w:rsidRDefault="002A3978" w:rsidP="002A3978">
            <w:pPr>
              <w:rPr>
                <w:bCs/>
                <w:sz w:val="16"/>
              </w:rPr>
            </w:pPr>
          </w:p>
        </w:tc>
        <w:tc>
          <w:tcPr>
            <w:tcW w:w="839" w:type="dxa"/>
          </w:tcPr>
          <w:p w14:paraId="36EB316D" w14:textId="77777777" w:rsidR="002A3978" w:rsidRDefault="002A3978" w:rsidP="002A3978">
            <w:pPr>
              <w:jc w:val="center"/>
            </w:pPr>
            <w:proofErr w:type="spellStart"/>
            <w:r>
              <w:rPr>
                <w:bCs/>
                <w:sz w:val="16"/>
              </w:rPr>
              <w:t>CStUpSt</w:t>
            </w:r>
            <w:proofErr w:type="spellEnd"/>
          </w:p>
        </w:tc>
        <w:tc>
          <w:tcPr>
            <w:tcW w:w="1591" w:type="dxa"/>
          </w:tcPr>
          <w:p w14:paraId="77D3E4FB" w14:textId="77777777" w:rsidR="002A3978" w:rsidRDefault="002A3978" w:rsidP="002A3978">
            <w:pPr>
              <w:rPr>
                <w:bCs/>
                <w:sz w:val="16"/>
              </w:rPr>
            </w:pPr>
            <w:r>
              <w:rPr>
                <w:bCs/>
                <w:sz w:val="16"/>
              </w:rPr>
              <w:t>0</w:t>
            </w:r>
          </w:p>
        </w:tc>
        <w:tc>
          <w:tcPr>
            <w:tcW w:w="2160" w:type="dxa"/>
          </w:tcPr>
          <w:p w14:paraId="17046ED7" w14:textId="77777777" w:rsidR="002A3978" w:rsidRDefault="002A3978" w:rsidP="002A3978">
            <w:pPr>
              <w:rPr>
                <w:bCs/>
                <w:sz w:val="16"/>
              </w:rPr>
            </w:pPr>
            <w:r>
              <w:rPr>
                <w:bCs/>
                <w:sz w:val="16"/>
              </w:rPr>
              <w:t>(Cal Result)</w:t>
            </w:r>
          </w:p>
        </w:tc>
        <w:tc>
          <w:tcPr>
            <w:tcW w:w="1350" w:type="dxa"/>
          </w:tcPr>
          <w:p w14:paraId="201CF91C" w14:textId="77777777" w:rsidR="002A3978" w:rsidRDefault="002A3978" w:rsidP="002A3978">
            <w:pPr>
              <w:rPr>
                <w:bCs/>
                <w:sz w:val="16"/>
              </w:rPr>
            </w:pPr>
            <w:r>
              <w:rPr>
                <w:bCs/>
                <w:sz w:val="16"/>
              </w:rPr>
              <w:t>(Cal Result)</w:t>
            </w:r>
          </w:p>
        </w:tc>
        <w:tc>
          <w:tcPr>
            <w:tcW w:w="1530" w:type="dxa"/>
          </w:tcPr>
          <w:p w14:paraId="128D7A32" w14:textId="77777777" w:rsidR="002A3978" w:rsidRDefault="002A3978" w:rsidP="002A3978">
            <w:pPr>
              <w:rPr>
                <w:bCs/>
                <w:sz w:val="16"/>
              </w:rPr>
            </w:pPr>
            <w:r>
              <w:rPr>
                <w:bCs/>
                <w:sz w:val="16"/>
              </w:rPr>
              <w:t>(Cal Result)</w:t>
            </w:r>
          </w:p>
        </w:tc>
        <w:tc>
          <w:tcPr>
            <w:tcW w:w="2160" w:type="dxa"/>
          </w:tcPr>
          <w:p w14:paraId="58958D87" w14:textId="77777777" w:rsidR="002A3978" w:rsidRDefault="002A3978" w:rsidP="002A3978">
            <w:pPr>
              <w:rPr>
                <w:bCs/>
                <w:sz w:val="16"/>
              </w:rPr>
            </w:pPr>
          </w:p>
        </w:tc>
      </w:tr>
      <w:tr w:rsidR="002A3978" w14:paraId="04D486D7" w14:textId="77777777" w:rsidTr="00992444">
        <w:tc>
          <w:tcPr>
            <w:tcW w:w="1435" w:type="dxa"/>
            <w:vMerge/>
          </w:tcPr>
          <w:p w14:paraId="0D139636" w14:textId="77777777" w:rsidR="002A3978" w:rsidRDefault="002A3978" w:rsidP="002A3978">
            <w:pPr>
              <w:rPr>
                <w:bCs/>
                <w:sz w:val="16"/>
              </w:rPr>
            </w:pPr>
          </w:p>
        </w:tc>
        <w:tc>
          <w:tcPr>
            <w:tcW w:w="1440" w:type="dxa"/>
          </w:tcPr>
          <w:p w14:paraId="5AE59E35"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.span</w:t>
            </w:r>
            <w:proofErr w:type="gramEnd"/>
          </w:p>
        </w:tc>
        <w:tc>
          <w:tcPr>
            <w:tcW w:w="900" w:type="dxa"/>
          </w:tcPr>
          <w:p w14:paraId="437648A5" w14:textId="7EC15BA4" w:rsidR="002A3978" w:rsidRDefault="002A3978" w:rsidP="002A3978">
            <w:pPr>
              <w:rPr>
                <w:bCs/>
                <w:sz w:val="16"/>
              </w:rPr>
            </w:pPr>
          </w:p>
        </w:tc>
        <w:tc>
          <w:tcPr>
            <w:tcW w:w="839" w:type="dxa"/>
          </w:tcPr>
          <w:p w14:paraId="2BCDB02B" w14:textId="77777777" w:rsidR="002A3978" w:rsidRDefault="002A3978" w:rsidP="002A3978">
            <w:pPr>
              <w:jc w:val="center"/>
            </w:pPr>
            <w:proofErr w:type="spellStart"/>
            <w:r>
              <w:rPr>
                <w:bCs/>
                <w:sz w:val="16"/>
              </w:rPr>
              <w:t>CStUpSt</w:t>
            </w:r>
            <w:proofErr w:type="spellEnd"/>
          </w:p>
        </w:tc>
        <w:tc>
          <w:tcPr>
            <w:tcW w:w="1591" w:type="dxa"/>
          </w:tcPr>
          <w:p w14:paraId="0CEC2D61" w14:textId="77777777" w:rsidR="002A3978" w:rsidRDefault="002A3978" w:rsidP="002A3978">
            <w:pPr>
              <w:rPr>
                <w:bCs/>
                <w:sz w:val="16"/>
              </w:rPr>
            </w:pPr>
            <w:r>
              <w:rPr>
                <w:bCs/>
                <w:sz w:val="16"/>
              </w:rPr>
              <w:t>16384</w:t>
            </w:r>
          </w:p>
        </w:tc>
        <w:tc>
          <w:tcPr>
            <w:tcW w:w="2160" w:type="dxa"/>
          </w:tcPr>
          <w:p w14:paraId="5B9587DA" w14:textId="77777777" w:rsidR="002A3978" w:rsidRDefault="002A3978" w:rsidP="002A3978">
            <w:pPr>
              <w:rPr>
                <w:bCs/>
                <w:sz w:val="16"/>
              </w:rPr>
            </w:pPr>
            <w:r>
              <w:rPr>
                <w:bCs/>
                <w:sz w:val="16"/>
              </w:rPr>
              <w:t>(Cal Result)</w:t>
            </w:r>
          </w:p>
        </w:tc>
        <w:tc>
          <w:tcPr>
            <w:tcW w:w="1350" w:type="dxa"/>
          </w:tcPr>
          <w:p w14:paraId="12899715" w14:textId="77777777" w:rsidR="002A3978" w:rsidRDefault="002A3978" w:rsidP="002A3978">
            <w:pPr>
              <w:rPr>
                <w:bCs/>
                <w:sz w:val="16"/>
              </w:rPr>
            </w:pPr>
            <w:r>
              <w:rPr>
                <w:bCs/>
                <w:sz w:val="16"/>
              </w:rPr>
              <w:t>(Cal Result)</w:t>
            </w:r>
          </w:p>
        </w:tc>
        <w:tc>
          <w:tcPr>
            <w:tcW w:w="1530" w:type="dxa"/>
          </w:tcPr>
          <w:p w14:paraId="4375AEC9" w14:textId="77777777" w:rsidR="002A3978" w:rsidRDefault="002A3978" w:rsidP="002A3978">
            <w:pPr>
              <w:rPr>
                <w:bCs/>
                <w:sz w:val="16"/>
              </w:rPr>
            </w:pPr>
            <w:r>
              <w:rPr>
                <w:bCs/>
                <w:sz w:val="16"/>
              </w:rPr>
              <w:t>(Cal Result)</w:t>
            </w:r>
          </w:p>
        </w:tc>
        <w:tc>
          <w:tcPr>
            <w:tcW w:w="2160" w:type="dxa"/>
          </w:tcPr>
          <w:p w14:paraId="14BF2AAA" w14:textId="77777777" w:rsidR="002A3978" w:rsidRDefault="002A3978" w:rsidP="002A3978">
            <w:pPr>
              <w:rPr>
                <w:bCs/>
                <w:sz w:val="16"/>
              </w:rPr>
            </w:pPr>
          </w:p>
        </w:tc>
      </w:tr>
      <w:tr w:rsidR="002A3978" w14:paraId="692E8D76" w14:textId="77777777" w:rsidTr="00992444">
        <w:tc>
          <w:tcPr>
            <w:tcW w:w="1435" w:type="dxa"/>
            <w:vMerge/>
          </w:tcPr>
          <w:p w14:paraId="684599BB" w14:textId="77777777" w:rsidR="002A3978" w:rsidRDefault="002A3978" w:rsidP="002A3978">
            <w:pPr>
              <w:rPr>
                <w:bCs/>
                <w:sz w:val="16"/>
              </w:rPr>
            </w:pPr>
          </w:p>
        </w:tc>
        <w:tc>
          <w:tcPr>
            <w:tcW w:w="1440" w:type="dxa"/>
          </w:tcPr>
          <w:p w14:paraId="37BA3CF5"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.offset</w:t>
            </w:r>
            <w:proofErr w:type="gramEnd"/>
          </w:p>
        </w:tc>
        <w:tc>
          <w:tcPr>
            <w:tcW w:w="900" w:type="dxa"/>
          </w:tcPr>
          <w:p w14:paraId="51277A8B" w14:textId="77C766A8" w:rsidR="002A3978" w:rsidRDefault="002A3978" w:rsidP="002A3978">
            <w:pPr>
              <w:rPr>
                <w:bCs/>
                <w:sz w:val="16"/>
              </w:rPr>
            </w:pPr>
          </w:p>
        </w:tc>
        <w:tc>
          <w:tcPr>
            <w:tcW w:w="839" w:type="dxa"/>
          </w:tcPr>
          <w:p w14:paraId="7294F7A4" w14:textId="77777777" w:rsidR="002A3978" w:rsidRDefault="002A3978" w:rsidP="002A3978">
            <w:pPr>
              <w:jc w:val="center"/>
            </w:pPr>
            <w:proofErr w:type="spellStart"/>
            <w:r>
              <w:rPr>
                <w:bCs/>
                <w:sz w:val="16"/>
              </w:rPr>
              <w:t>CStUpSt</w:t>
            </w:r>
            <w:proofErr w:type="spellEnd"/>
          </w:p>
        </w:tc>
        <w:tc>
          <w:tcPr>
            <w:tcW w:w="1591" w:type="dxa"/>
          </w:tcPr>
          <w:p w14:paraId="57ED43EA" w14:textId="77777777" w:rsidR="002A3978" w:rsidRDefault="002A3978" w:rsidP="002A3978">
            <w:pPr>
              <w:rPr>
                <w:bCs/>
                <w:sz w:val="16"/>
              </w:rPr>
            </w:pPr>
            <w:r>
              <w:rPr>
                <w:bCs/>
                <w:sz w:val="16"/>
              </w:rPr>
              <w:t>0</w:t>
            </w:r>
          </w:p>
        </w:tc>
        <w:tc>
          <w:tcPr>
            <w:tcW w:w="2160" w:type="dxa"/>
          </w:tcPr>
          <w:p w14:paraId="4453533B" w14:textId="77777777" w:rsidR="002A3978" w:rsidRDefault="002A3978" w:rsidP="002A3978">
            <w:pPr>
              <w:rPr>
                <w:bCs/>
                <w:sz w:val="16"/>
              </w:rPr>
            </w:pPr>
            <w:r>
              <w:rPr>
                <w:bCs/>
                <w:sz w:val="16"/>
              </w:rPr>
              <w:t>(Cal Result)</w:t>
            </w:r>
          </w:p>
        </w:tc>
        <w:tc>
          <w:tcPr>
            <w:tcW w:w="1350" w:type="dxa"/>
          </w:tcPr>
          <w:p w14:paraId="4BACD580" w14:textId="77777777" w:rsidR="002A3978" w:rsidRDefault="002A3978" w:rsidP="002A3978">
            <w:pPr>
              <w:rPr>
                <w:bCs/>
                <w:sz w:val="16"/>
              </w:rPr>
            </w:pPr>
            <w:r>
              <w:rPr>
                <w:bCs/>
                <w:sz w:val="16"/>
              </w:rPr>
              <w:t>(Cal Result)</w:t>
            </w:r>
          </w:p>
        </w:tc>
        <w:tc>
          <w:tcPr>
            <w:tcW w:w="1530" w:type="dxa"/>
          </w:tcPr>
          <w:p w14:paraId="40876BE3" w14:textId="77777777" w:rsidR="002A3978" w:rsidRDefault="002A3978" w:rsidP="002A3978">
            <w:pPr>
              <w:rPr>
                <w:bCs/>
                <w:sz w:val="16"/>
              </w:rPr>
            </w:pPr>
            <w:r>
              <w:rPr>
                <w:bCs/>
                <w:sz w:val="16"/>
              </w:rPr>
              <w:t>(Cal Result)</w:t>
            </w:r>
          </w:p>
        </w:tc>
        <w:tc>
          <w:tcPr>
            <w:tcW w:w="2160" w:type="dxa"/>
          </w:tcPr>
          <w:p w14:paraId="2642BBE2" w14:textId="77777777" w:rsidR="002A3978" w:rsidRDefault="002A3978" w:rsidP="002A3978">
            <w:pPr>
              <w:rPr>
                <w:bCs/>
                <w:sz w:val="16"/>
              </w:rPr>
            </w:pPr>
          </w:p>
        </w:tc>
      </w:tr>
      <w:tr w:rsidR="002A3978" w14:paraId="28ED9AE6" w14:textId="77777777" w:rsidTr="00992444">
        <w:tc>
          <w:tcPr>
            <w:tcW w:w="1435" w:type="dxa"/>
            <w:vMerge/>
          </w:tcPr>
          <w:p w14:paraId="39F5E932" w14:textId="77777777" w:rsidR="002A3978" w:rsidRDefault="002A3978" w:rsidP="002A3978">
            <w:pPr>
              <w:rPr>
                <w:bCs/>
                <w:sz w:val="16"/>
              </w:rPr>
            </w:pPr>
          </w:p>
        </w:tc>
        <w:tc>
          <w:tcPr>
            <w:tcW w:w="1440" w:type="dxa"/>
          </w:tcPr>
          <w:p w14:paraId="464C4A33"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.span</w:t>
            </w:r>
            <w:proofErr w:type="gramEnd"/>
          </w:p>
        </w:tc>
        <w:tc>
          <w:tcPr>
            <w:tcW w:w="900" w:type="dxa"/>
          </w:tcPr>
          <w:p w14:paraId="29FFEA46" w14:textId="78DCB658" w:rsidR="002A3978" w:rsidRDefault="002A3978" w:rsidP="002A3978">
            <w:pPr>
              <w:rPr>
                <w:bCs/>
                <w:sz w:val="16"/>
              </w:rPr>
            </w:pPr>
          </w:p>
        </w:tc>
        <w:tc>
          <w:tcPr>
            <w:tcW w:w="839" w:type="dxa"/>
          </w:tcPr>
          <w:p w14:paraId="59CB415E" w14:textId="77777777" w:rsidR="002A3978" w:rsidRDefault="002A3978" w:rsidP="002A3978">
            <w:pPr>
              <w:jc w:val="center"/>
            </w:pPr>
            <w:proofErr w:type="spellStart"/>
            <w:r>
              <w:rPr>
                <w:bCs/>
                <w:sz w:val="16"/>
              </w:rPr>
              <w:t>CStUpSt</w:t>
            </w:r>
            <w:proofErr w:type="spellEnd"/>
          </w:p>
        </w:tc>
        <w:tc>
          <w:tcPr>
            <w:tcW w:w="1591" w:type="dxa"/>
          </w:tcPr>
          <w:p w14:paraId="659786FE" w14:textId="77777777" w:rsidR="002A3978" w:rsidRDefault="002A3978" w:rsidP="002A3978">
            <w:pPr>
              <w:rPr>
                <w:bCs/>
                <w:sz w:val="16"/>
              </w:rPr>
            </w:pPr>
            <w:r>
              <w:rPr>
                <w:bCs/>
                <w:sz w:val="16"/>
              </w:rPr>
              <w:t>16384</w:t>
            </w:r>
          </w:p>
        </w:tc>
        <w:tc>
          <w:tcPr>
            <w:tcW w:w="2160" w:type="dxa"/>
          </w:tcPr>
          <w:p w14:paraId="0122A1EF" w14:textId="77777777" w:rsidR="002A3978" w:rsidRDefault="002A3978" w:rsidP="002A3978">
            <w:pPr>
              <w:rPr>
                <w:bCs/>
                <w:sz w:val="16"/>
              </w:rPr>
            </w:pPr>
            <w:r>
              <w:rPr>
                <w:bCs/>
                <w:sz w:val="16"/>
              </w:rPr>
              <w:t>(Cal Result)</w:t>
            </w:r>
          </w:p>
        </w:tc>
        <w:tc>
          <w:tcPr>
            <w:tcW w:w="1350" w:type="dxa"/>
          </w:tcPr>
          <w:p w14:paraId="28AAF144" w14:textId="77777777" w:rsidR="002A3978" w:rsidRDefault="002A3978" w:rsidP="002A3978">
            <w:pPr>
              <w:rPr>
                <w:bCs/>
                <w:sz w:val="16"/>
              </w:rPr>
            </w:pPr>
            <w:r>
              <w:rPr>
                <w:bCs/>
                <w:sz w:val="16"/>
              </w:rPr>
              <w:t>(Cal Result)</w:t>
            </w:r>
          </w:p>
        </w:tc>
        <w:tc>
          <w:tcPr>
            <w:tcW w:w="1530" w:type="dxa"/>
          </w:tcPr>
          <w:p w14:paraId="40F69452" w14:textId="77777777" w:rsidR="002A3978" w:rsidRDefault="002A3978" w:rsidP="002A3978">
            <w:pPr>
              <w:rPr>
                <w:bCs/>
                <w:sz w:val="16"/>
              </w:rPr>
            </w:pPr>
            <w:r>
              <w:rPr>
                <w:bCs/>
                <w:sz w:val="16"/>
              </w:rPr>
              <w:t>(Cal Result)</w:t>
            </w:r>
          </w:p>
        </w:tc>
        <w:tc>
          <w:tcPr>
            <w:tcW w:w="2160" w:type="dxa"/>
          </w:tcPr>
          <w:p w14:paraId="4EA4F23B" w14:textId="77777777" w:rsidR="002A3978" w:rsidRDefault="002A3978" w:rsidP="002A3978">
            <w:pPr>
              <w:rPr>
                <w:bCs/>
                <w:sz w:val="16"/>
              </w:rPr>
            </w:pPr>
          </w:p>
        </w:tc>
      </w:tr>
      <w:tr w:rsidR="002A3978" w14:paraId="1092D1C2" w14:textId="77777777" w:rsidTr="00992444">
        <w:tc>
          <w:tcPr>
            <w:tcW w:w="1435" w:type="dxa"/>
            <w:vMerge/>
          </w:tcPr>
          <w:p w14:paraId="3E5C3EC0" w14:textId="77777777" w:rsidR="002A3978" w:rsidRDefault="002A3978" w:rsidP="002A3978">
            <w:pPr>
              <w:rPr>
                <w:bCs/>
                <w:sz w:val="16"/>
              </w:rPr>
            </w:pPr>
          </w:p>
        </w:tc>
        <w:tc>
          <w:tcPr>
            <w:tcW w:w="1440" w:type="dxa"/>
          </w:tcPr>
          <w:p w14:paraId="5EB8F6B0"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.offset</w:t>
            </w:r>
            <w:proofErr w:type="gramEnd"/>
          </w:p>
        </w:tc>
        <w:tc>
          <w:tcPr>
            <w:tcW w:w="900" w:type="dxa"/>
          </w:tcPr>
          <w:p w14:paraId="73E01361" w14:textId="6EE1925D" w:rsidR="002A3978" w:rsidRDefault="002A3978" w:rsidP="002A3978">
            <w:pPr>
              <w:rPr>
                <w:bCs/>
                <w:sz w:val="16"/>
              </w:rPr>
            </w:pPr>
          </w:p>
        </w:tc>
        <w:tc>
          <w:tcPr>
            <w:tcW w:w="839" w:type="dxa"/>
          </w:tcPr>
          <w:p w14:paraId="765462F3" w14:textId="77777777" w:rsidR="002A3978" w:rsidRDefault="002A3978" w:rsidP="002A3978">
            <w:pPr>
              <w:jc w:val="center"/>
            </w:pPr>
            <w:proofErr w:type="spellStart"/>
            <w:r>
              <w:rPr>
                <w:bCs/>
                <w:sz w:val="16"/>
              </w:rPr>
              <w:t>CStUpSt</w:t>
            </w:r>
            <w:proofErr w:type="spellEnd"/>
          </w:p>
        </w:tc>
        <w:tc>
          <w:tcPr>
            <w:tcW w:w="1591" w:type="dxa"/>
          </w:tcPr>
          <w:p w14:paraId="1E650814" w14:textId="77777777" w:rsidR="002A3978" w:rsidRDefault="002A3978" w:rsidP="002A3978">
            <w:pPr>
              <w:rPr>
                <w:bCs/>
                <w:sz w:val="16"/>
              </w:rPr>
            </w:pPr>
            <w:r>
              <w:rPr>
                <w:bCs/>
                <w:sz w:val="16"/>
              </w:rPr>
              <w:t>0</w:t>
            </w:r>
          </w:p>
        </w:tc>
        <w:tc>
          <w:tcPr>
            <w:tcW w:w="2160" w:type="dxa"/>
          </w:tcPr>
          <w:p w14:paraId="24F3AE3A" w14:textId="77777777" w:rsidR="002A3978" w:rsidRDefault="002A3978" w:rsidP="002A3978">
            <w:pPr>
              <w:rPr>
                <w:bCs/>
                <w:sz w:val="16"/>
              </w:rPr>
            </w:pPr>
            <w:r>
              <w:rPr>
                <w:bCs/>
                <w:sz w:val="16"/>
              </w:rPr>
              <w:t>(Cal Result)</w:t>
            </w:r>
          </w:p>
        </w:tc>
        <w:tc>
          <w:tcPr>
            <w:tcW w:w="1350" w:type="dxa"/>
          </w:tcPr>
          <w:p w14:paraId="336F9B12" w14:textId="77777777" w:rsidR="002A3978" w:rsidRDefault="002A3978" w:rsidP="002A3978">
            <w:pPr>
              <w:rPr>
                <w:bCs/>
                <w:sz w:val="16"/>
              </w:rPr>
            </w:pPr>
            <w:r>
              <w:rPr>
                <w:bCs/>
                <w:sz w:val="16"/>
              </w:rPr>
              <w:t>(Cal Result)</w:t>
            </w:r>
          </w:p>
        </w:tc>
        <w:tc>
          <w:tcPr>
            <w:tcW w:w="1530" w:type="dxa"/>
          </w:tcPr>
          <w:p w14:paraId="5B9CDDA0" w14:textId="77777777" w:rsidR="002A3978" w:rsidRDefault="002A3978" w:rsidP="002A3978">
            <w:pPr>
              <w:rPr>
                <w:bCs/>
                <w:sz w:val="16"/>
              </w:rPr>
            </w:pPr>
            <w:r>
              <w:rPr>
                <w:bCs/>
                <w:sz w:val="16"/>
              </w:rPr>
              <w:t>(Cal Result)</w:t>
            </w:r>
          </w:p>
        </w:tc>
        <w:tc>
          <w:tcPr>
            <w:tcW w:w="2160" w:type="dxa"/>
          </w:tcPr>
          <w:p w14:paraId="2BEF2608" w14:textId="77777777" w:rsidR="002A3978" w:rsidRDefault="002A3978" w:rsidP="002A3978">
            <w:pPr>
              <w:rPr>
                <w:bCs/>
                <w:sz w:val="16"/>
              </w:rPr>
            </w:pPr>
          </w:p>
        </w:tc>
      </w:tr>
      <w:tr w:rsidR="002A3978" w14:paraId="1318B954" w14:textId="77777777" w:rsidTr="00992444">
        <w:tc>
          <w:tcPr>
            <w:tcW w:w="1435" w:type="dxa"/>
            <w:vMerge/>
          </w:tcPr>
          <w:p w14:paraId="6B85B293" w14:textId="77777777" w:rsidR="002A3978" w:rsidRDefault="002A3978" w:rsidP="002A3978">
            <w:pPr>
              <w:rPr>
                <w:bCs/>
                <w:sz w:val="16"/>
              </w:rPr>
            </w:pPr>
          </w:p>
        </w:tc>
        <w:tc>
          <w:tcPr>
            <w:tcW w:w="1440" w:type="dxa"/>
          </w:tcPr>
          <w:p w14:paraId="78DA6F02"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.span</w:t>
            </w:r>
            <w:proofErr w:type="gramEnd"/>
          </w:p>
        </w:tc>
        <w:tc>
          <w:tcPr>
            <w:tcW w:w="900" w:type="dxa"/>
          </w:tcPr>
          <w:p w14:paraId="0320ACF7" w14:textId="3B66FBE6" w:rsidR="002A3978" w:rsidRDefault="002A3978" w:rsidP="002A3978">
            <w:pPr>
              <w:rPr>
                <w:bCs/>
                <w:sz w:val="16"/>
              </w:rPr>
            </w:pPr>
          </w:p>
        </w:tc>
        <w:tc>
          <w:tcPr>
            <w:tcW w:w="839" w:type="dxa"/>
          </w:tcPr>
          <w:p w14:paraId="17982114" w14:textId="77777777" w:rsidR="002A3978" w:rsidRDefault="002A3978" w:rsidP="002A3978">
            <w:pPr>
              <w:jc w:val="center"/>
            </w:pPr>
            <w:proofErr w:type="spellStart"/>
            <w:r>
              <w:rPr>
                <w:bCs/>
                <w:sz w:val="16"/>
              </w:rPr>
              <w:t>CStUpSt</w:t>
            </w:r>
            <w:proofErr w:type="spellEnd"/>
          </w:p>
        </w:tc>
        <w:tc>
          <w:tcPr>
            <w:tcW w:w="1591" w:type="dxa"/>
          </w:tcPr>
          <w:p w14:paraId="4239A93A" w14:textId="77777777" w:rsidR="002A3978" w:rsidRDefault="002A3978" w:rsidP="002A3978">
            <w:pPr>
              <w:rPr>
                <w:bCs/>
                <w:sz w:val="16"/>
              </w:rPr>
            </w:pPr>
            <w:r>
              <w:rPr>
                <w:bCs/>
                <w:sz w:val="16"/>
              </w:rPr>
              <w:t>16384</w:t>
            </w:r>
          </w:p>
        </w:tc>
        <w:tc>
          <w:tcPr>
            <w:tcW w:w="2160" w:type="dxa"/>
          </w:tcPr>
          <w:p w14:paraId="391DDFF3" w14:textId="77777777" w:rsidR="002A3978" w:rsidRDefault="002A3978" w:rsidP="002A3978">
            <w:pPr>
              <w:rPr>
                <w:bCs/>
                <w:sz w:val="16"/>
              </w:rPr>
            </w:pPr>
            <w:r>
              <w:rPr>
                <w:bCs/>
                <w:sz w:val="16"/>
              </w:rPr>
              <w:t>(Cal Result)</w:t>
            </w:r>
          </w:p>
        </w:tc>
        <w:tc>
          <w:tcPr>
            <w:tcW w:w="1350" w:type="dxa"/>
          </w:tcPr>
          <w:p w14:paraId="4A254ADD" w14:textId="77777777" w:rsidR="002A3978" w:rsidRDefault="002A3978" w:rsidP="002A3978">
            <w:pPr>
              <w:rPr>
                <w:bCs/>
                <w:sz w:val="16"/>
              </w:rPr>
            </w:pPr>
            <w:r>
              <w:rPr>
                <w:bCs/>
                <w:sz w:val="16"/>
              </w:rPr>
              <w:t>(Cal Result)</w:t>
            </w:r>
          </w:p>
        </w:tc>
        <w:tc>
          <w:tcPr>
            <w:tcW w:w="1530" w:type="dxa"/>
          </w:tcPr>
          <w:p w14:paraId="13B5D51B" w14:textId="77777777" w:rsidR="002A3978" w:rsidRDefault="002A3978" w:rsidP="002A3978">
            <w:pPr>
              <w:rPr>
                <w:bCs/>
                <w:sz w:val="16"/>
              </w:rPr>
            </w:pPr>
            <w:r>
              <w:rPr>
                <w:bCs/>
                <w:sz w:val="16"/>
              </w:rPr>
              <w:t>(Cal Result)</w:t>
            </w:r>
          </w:p>
        </w:tc>
        <w:tc>
          <w:tcPr>
            <w:tcW w:w="2160" w:type="dxa"/>
          </w:tcPr>
          <w:p w14:paraId="41BD37F6" w14:textId="77777777" w:rsidR="002A3978" w:rsidRDefault="002A3978" w:rsidP="002A3978">
            <w:pPr>
              <w:rPr>
                <w:bCs/>
                <w:sz w:val="16"/>
              </w:rPr>
            </w:pPr>
          </w:p>
        </w:tc>
      </w:tr>
      <w:tr w:rsidR="002A3978" w14:paraId="6593951B" w14:textId="77777777" w:rsidTr="00992444">
        <w:tc>
          <w:tcPr>
            <w:tcW w:w="1435" w:type="dxa"/>
            <w:vMerge/>
          </w:tcPr>
          <w:p w14:paraId="368A80A4" w14:textId="77777777" w:rsidR="002A3978" w:rsidRDefault="002A3978" w:rsidP="002A3978">
            <w:pPr>
              <w:rPr>
                <w:bCs/>
                <w:sz w:val="16"/>
              </w:rPr>
            </w:pPr>
          </w:p>
        </w:tc>
        <w:tc>
          <w:tcPr>
            <w:tcW w:w="1440" w:type="dxa"/>
          </w:tcPr>
          <w:p w14:paraId="2CB1C889"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.offset</w:t>
            </w:r>
            <w:proofErr w:type="gramEnd"/>
          </w:p>
        </w:tc>
        <w:tc>
          <w:tcPr>
            <w:tcW w:w="900" w:type="dxa"/>
          </w:tcPr>
          <w:p w14:paraId="7A75E519" w14:textId="1B3A7546" w:rsidR="002A3978" w:rsidRDefault="002A3978" w:rsidP="002A3978">
            <w:pPr>
              <w:rPr>
                <w:bCs/>
                <w:sz w:val="16"/>
              </w:rPr>
            </w:pPr>
          </w:p>
        </w:tc>
        <w:tc>
          <w:tcPr>
            <w:tcW w:w="839" w:type="dxa"/>
          </w:tcPr>
          <w:p w14:paraId="17E2E1E7" w14:textId="77777777" w:rsidR="002A3978" w:rsidRDefault="002A3978" w:rsidP="002A3978">
            <w:pPr>
              <w:jc w:val="center"/>
            </w:pPr>
            <w:proofErr w:type="spellStart"/>
            <w:r>
              <w:rPr>
                <w:bCs/>
                <w:sz w:val="16"/>
              </w:rPr>
              <w:t>CStUpSt</w:t>
            </w:r>
            <w:proofErr w:type="spellEnd"/>
          </w:p>
        </w:tc>
        <w:tc>
          <w:tcPr>
            <w:tcW w:w="1591" w:type="dxa"/>
          </w:tcPr>
          <w:p w14:paraId="76010B18" w14:textId="77777777" w:rsidR="002A3978" w:rsidRDefault="002A3978" w:rsidP="002A3978">
            <w:pPr>
              <w:rPr>
                <w:bCs/>
                <w:sz w:val="16"/>
              </w:rPr>
            </w:pPr>
            <w:r>
              <w:rPr>
                <w:bCs/>
                <w:sz w:val="16"/>
              </w:rPr>
              <w:t>0</w:t>
            </w:r>
          </w:p>
        </w:tc>
        <w:tc>
          <w:tcPr>
            <w:tcW w:w="2160" w:type="dxa"/>
          </w:tcPr>
          <w:p w14:paraId="2113900E" w14:textId="77777777" w:rsidR="002A3978" w:rsidRDefault="002A3978" w:rsidP="002A3978">
            <w:pPr>
              <w:rPr>
                <w:bCs/>
                <w:sz w:val="16"/>
              </w:rPr>
            </w:pPr>
            <w:r>
              <w:rPr>
                <w:bCs/>
                <w:sz w:val="16"/>
              </w:rPr>
              <w:t>(Cal Result)</w:t>
            </w:r>
          </w:p>
        </w:tc>
        <w:tc>
          <w:tcPr>
            <w:tcW w:w="1350" w:type="dxa"/>
          </w:tcPr>
          <w:p w14:paraId="068A3824" w14:textId="77777777" w:rsidR="002A3978" w:rsidRDefault="002A3978" w:rsidP="002A3978">
            <w:pPr>
              <w:rPr>
                <w:bCs/>
                <w:sz w:val="16"/>
              </w:rPr>
            </w:pPr>
            <w:r>
              <w:rPr>
                <w:bCs/>
                <w:sz w:val="16"/>
              </w:rPr>
              <w:t>(Cal Result)</w:t>
            </w:r>
          </w:p>
        </w:tc>
        <w:tc>
          <w:tcPr>
            <w:tcW w:w="1530" w:type="dxa"/>
          </w:tcPr>
          <w:p w14:paraId="7F986264" w14:textId="77777777" w:rsidR="002A3978" w:rsidRDefault="002A3978" w:rsidP="002A3978">
            <w:pPr>
              <w:rPr>
                <w:bCs/>
                <w:sz w:val="16"/>
              </w:rPr>
            </w:pPr>
            <w:r>
              <w:rPr>
                <w:bCs/>
                <w:sz w:val="16"/>
              </w:rPr>
              <w:t>(Cal Result)</w:t>
            </w:r>
          </w:p>
        </w:tc>
        <w:tc>
          <w:tcPr>
            <w:tcW w:w="2160" w:type="dxa"/>
          </w:tcPr>
          <w:p w14:paraId="140381B4" w14:textId="77777777" w:rsidR="002A3978" w:rsidRDefault="002A3978" w:rsidP="002A3978">
            <w:pPr>
              <w:rPr>
                <w:bCs/>
                <w:sz w:val="16"/>
              </w:rPr>
            </w:pPr>
          </w:p>
        </w:tc>
      </w:tr>
      <w:tr w:rsidR="002A3978" w14:paraId="24D84563" w14:textId="77777777" w:rsidTr="00992444">
        <w:tc>
          <w:tcPr>
            <w:tcW w:w="1435" w:type="dxa"/>
            <w:vMerge/>
          </w:tcPr>
          <w:p w14:paraId="69CC07EB" w14:textId="77777777" w:rsidR="002A3978" w:rsidRDefault="002A3978" w:rsidP="002A3978">
            <w:pPr>
              <w:rPr>
                <w:bCs/>
                <w:sz w:val="16"/>
              </w:rPr>
            </w:pPr>
          </w:p>
        </w:tc>
        <w:tc>
          <w:tcPr>
            <w:tcW w:w="1440" w:type="dxa"/>
          </w:tcPr>
          <w:p w14:paraId="44D785F2"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.span</w:t>
            </w:r>
            <w:proofErr w:type="gramEnd"/>
          </w:p>
        </w:tc>
        <w:tc>
          <w:tcPr>
            <w:tcW w:w="900" w:type="dxa"/>
          </w:tcPr>
          <w:p w14:paraId="5358BDC7" w14:textId="66617BCE" w:rsidR="002A3978" w:rsidRDefault="002A3978" w:rsidP="002A3978">
            <w:pPr>
              <w:rPr>
                <w:bCs/>
                <w:sz w:val="16"/>
              </w:rPr>
            </w:pPr>
          </w:p>
        </w:tc>
        <w:tc>
          <w:tcPr>
            <w:tcW w:w="839" w:type="dxa"/>
          </w:tcPr>
          <w:p w14:paraId="0E755B5B" w14:textId="77777777" w:rsidR="002A3978" w:rsidRDefault="002A3978" w:rsidP="002A3978">
            <w:pPr>
              <w:jc w:val="center"/>
            </w:pPr>
            <w:proofErr w:type="spellStart"/>
            <w:r>
              <w:rPr>
                <w:bCs/>
                <w:sz w:val="16"/>
              </w:rPr>
              <w:t>CStUpSt</w:t>
            </w:r>
            <w:proofErr w:type="spellEnd"/>
          </w:p>
        </w:tc>
        <w:tc>
          <w:tcPr>
            <w:tcW w:w="1591" w:type="dxa"/>
          </w:tcPr>
          <w:p w14:paraId="473E604A" w14:textId="77777777" w:rsidR="002A3978" w:rsidRDefault="002A3978" w:rsidP="002A3978">
            <w:pPr>
              <w:rPr>
                <w:bCs/>
                <w:sz w:val="16"/>
              </w:rPr>
            </w:pPr>
            <w:r>
              <w:rPr>
                <w:bCs/>
                <w:sz w:val="16"/>
              </w:rPr>
              <w:t>16384</w:t>
            </w:r>
          </w:p>
        </w:tc>
        <w:tc>
          <w:tcPr>
            <w:tcW w:w="2160" w:type="dxa"/>
          </w:tcPr>
          <w:p w14:paraId="3F00D37F" w14:textId="77777777" w:rsidR="002A3978" w:rsidRDefault="002A3978" w:rsidP="002A3978">
            <w:pPr>
              <w:rPr>
                <w:bCs/>
                <w:sz w:val="16"/>
              </w:rPr>
            </w:pPr>
            <w:r>
              <w:rPr>
                <w:bCs/>
                <w:sz w:val="16"/>
              </w:rPr>
              <w:t>(Cal Result)</w:t>
            </w:r>
          </w:p>
        </w:tc>
        <w:tc>
          <w:tcPr>
            <w:tcW w:w="1350" w:type="dxa"/>
          </w:tcPr>
          <w:p w14:paraId="1DBE7619" w14:textId="77777777" w:rsidR="002A3978" w:rsidRDefault="002A3978" w:rsidP="002A3978">
            <w:pPr>
              <w:rPr>
                <w:bCs/>
                <w:sz w:val="16"/>
              </w:rPr>
            </w:pPr>
            <w:r>
              <w:rPr>
                <w:bCs/>
                <w:sz w:val="16"/>
              </w:rPr>
              <w:t>(Cal Result)</w:t>
            </w:r>
          </w:p>
        </w:tc>
        <w:tc>
          <w:tcPr>
            <w:tcW w:w="1530" w:type="dxa"/>
          </w:tcPr>
          <w:p w14:paraId="2EC55115" w14:textId="77777777" w:rsidR="002A3978" w:rsidRDefault="002A3978" w:rsidP="002A3978">
            <w:pPr>
              <w:rPr>
                <w:bCs/>
                <w:sz w:val="16"/>
              </w:rPr>
            </w:pPr>
            <w:r>
              <w:rPr>
                <w:bCs/>
                <w:sz w:val="16"/>
              </w:rPr>
              <w:t>(Cal Result)</w:t>
            </w:r>
          </w:p>
        </w:tc>
        <w:tc>
          <w:tcPr>
            <w:tcW w:w="2160" w:type="dxa"/>
          </w:tcPr>
          <w:p w14:paraId="62C46EB7" w14:textId="77777777" w:rsidR="002A3978" w:rsidRDefault="002A3978" w:rsidP="002A3978">
            <w:pPr>
              <w:rPr>
                <w:bCs/>
                <w:sz w:val="16"/>
              </w:rPr>
            </w:pPr>
          </w:p>
        </w:tc>
      </w:tr>
      <w:tr w:rsidR="002A3978" w14:paraId="196E1E3E" w14:textId="77777777" w:rsidTr="00992444">
        <w:tc>
          <w:tcPr>
            <w:tcW w:w="1435" w:type="dxa"/>
            <w:vMerge/>
          </w:tcPr>
          <w:p w14:paraId="17EAB7D1" w14:textId="77777777" w:rsidR="002A3978" w:rsidRDefault="002A3978" w:rsidP="002A3978">
            <w:pPr>
              <w:rPr>
                <w:bCs/>
                <w:sz w:val="16"/>
              </w:rPr>
            </w:pPr>
          </w:p>
        </w:tc>
        <w:tc>
          <w:tcPr>
            <w:tcW w:w="1440" w:type="dxa"/>
          </w:tcPr>
          <w:p w14:paraId="0DF40B48"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.offset</w:t>
            </w:r>
            <w:proofErr w:type="gramEnd"/>
          </w:p>
        </w:tc>
        <w:tc>
          <w:tcPr>
            <w:tcW w:w="900" w:type="dxa"/>
          </w:tcPr>
          <w:p w14:paraId="229A8007" w14:textId="466E3BAC" w:rsidR="002A3978" w:rsidRDefault="002A3978" w:rsidP="002A3978">
            <w:pPr>
              <w:rPr>
                <w:bCs/>
                <w:sz w:val="16"/>
              </w:rPr>
            </w:pPr>
          </w:p>
        </w:tc>
        <w:tc>
          <w:tcPr>
            <w:tcW w:w="839" w:type="dxa"/>
          </w:tcPr>
          <w:p w14:paraId="1C2E61BD" w14:textId="77777777" w:rsidR="002A3978" w:rsidRDefault="002A3978" w:rsidP="002A3978">
            <w:pPr>
              <w:jc w:val="center"/>
            </w:pPr>
            <w:proofErr w:type="spellStart"/>
            <w:r>
              <w:rPr>
                <w:bCs/>
                <w:sz w:val="16"/>
              </w:rPr>
              <w:t>CStUpSt</w:t>
            </w:r>
            <w:proofErr w:type="spellEnd"/>
          </w:p>
        </w:tc>
        <w:tc>
          <w:tcPr>
            <w:tcW w:w="1591" w:type="dxa"/>
          </w:tcPr>
          <w:p w14:paraId="3A68574B" w14:textId="77777777" w:rsidR="002A3978" w:rsidRDefault="002A3978" w:rsidP="002A3978">
            <w:pPr>
              <w:rPr>
                <w:bCs/>
                <w:sz w:val="16"/>
              </w:rPr>
            </w:pPr>
            <w:r>
              <w:rPr>
                <w:bCs/>
                <w:sz w:val="16"/>
              </w:rPr>
              <w:t>0</w:t>
            </w:r>
          </w:p>
        </w:tc>
        <w:tc>
          <w:tcPr>
            <w:tcW w:w="2160" w:type="dxa"/>
          </w:tcPr>
          <w:p w14:paraId="4FE9A499" w14:textId="77777777" w:rsidR="002A3978" w:rsidRDefault="002A3978" w:rsidP="002A3978">
            <w:pPr>
              <w:rPr>
                <w:bCs/>
                <w:sz w:val="16"/>
              </w:rPr>
            </w:pPr>
            <w:r>
              <w:rPr>
                <w:bCs/>
                <w:sz w:val="16"/>
              </w:rPr>
              <w:t>(Cal Result)</w:t>
            </w:r>
          </w:p>
        </w:tc>
        <w:tc>
          <w:tcPr>
            <w:tcW w:w="1350" w:type="dxa"/>
          </w:tcPr>
          <w:p w14:paraId="515C5EF1" w14:textId="77777777" w:rsidR="002A3978" w:rsidRDefault="002A3978" w:rsidP="002A3978">
            <w:pPr>
              <w:rPr>
                <w:bCs/>
                <w:sz w:val="16"/>
              </w:rPr>
            </w:pPr>
            <w:r>
              <w:rPr>
                <w:bCs/>
                <w:sz w:val="16"/>
              </w:rPr>
              <w:t>(Cal Result)</w:t>
            </w:r>
          </w:p>
        </w:tc>
        <w:tc>
          <w:tcPr>
            <w:tcW w:w="1530" w:type="dxa"/>
          </w:tcPr>
          <w:p w14:paraId="5FB329D4" w14:textId="77777777" w:rsidR="002A3978" w:rsidRDefault="002A3978" w:rsidP="002A3978">
            <w:pPr>
              <w:rPr>
                <w:bCs/>
                <w:sz w:val="16"/>
              </w:rPr>
            </w:pPr>
            <w:r>
              <w:rPr>
                <w:bCs/>
                <w:sz w:val="16"/>
              </w:rPr>
              <w:t>(Cal Result)</w:t>
            </w:r>
          </w:p>
        </w:tc>
        <w:tc>
          <w:tcPr>
            <w:tcW w:w="2160" w:type="dxa"/>
          </w:tcPr>
          <w:p w14:paraId="77588187" w14:textId="77777777" w:rsidR="002A3978" w:rsidRDefault="002A3978" w:rsidP="002A3978">
            <w:pPr>
              <w:rPr>
                <w:bCs/>
                <w:sz w:val="16"/>
              </w:rPr>
            </w:pPr>
          </w:p>
        </w:tc>
      </w:tr>
      <w:tr w:rsidR="002A3978" w14:paraId="05475F46" w14:textId="77777777" w:rsidTr="00992444">
        <w:tc>
          <w:tcPr>
            <w:tcW w:w="1435" w:type="dxa"/>
            <w:vMerge/>
          </w:tcPr>
          <w:p w14:paraId="308AF04A" w14:textId="77777777" w:rsidR="002A3978" w:rsidRDefault="002A3978" w:rsidP="002A3978">
            <w:pPr>
              <w:rPr>
                <w:bCs/>
                <w:sz w:val="16"/>
              </w:rPr>
            </w:pPr>
          </w:p>
        </w:tc>
        <w:tc>
          <w:tcPr>
            <w:tcW w:w="1440" w:type="dxa"/>
          </w:tcPr>
          <w:p w14:paraId="2EDF4531"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.span</w:t>
            </w:r>
            <w:proofErr w:type="gramEnd"/>
          </w:p>
        </w:tc>
        <w:tc>
          <w:tcPr>
            <w:tcW w:w="900" w:type="dxa"/>
          </w:tcPr>
          <w:p w14:paraId="5D311076" w14:textId="59C67E11" w:rsidR="002A3978" w:rsidRDefault="002A3978" w:rsidP="002A3978">
            <w:pPr>
              <w:rPr>
                <w:bCs/>
                <w:sz w:val="16"/>
              </w:rPr>
            </w:pPr>
          </w:p>
        </w:tc>
        <w:tc>
          <w:tcPr>
            <w:tcW w:w="839" w:type="dxa"/>
          </w:tcPr>
          <w:p w14:paraId="3E5166F1" w14:textId="77777777" w:rsidR="002A3978" w:rsidRDefault="002A3978" w:rsidP="002A3978">
            <w:pPr>
              <w:jc w:val="center"/>
            </w:pPr>
            <w:proofErr w:type="spellStart"/>
            <w:r>
              <w:rPr>
                <w:bCs/>
                <w:sz w:val="16"/>
              </w:rPr>
              <w:t>CStUpSt</w:t>
            </w:r>
            <w:proofErr w:type="spellEnd"/>
          </w:p>
        </w:tc>
        <w:tc>
          <w:tcPr>
            <w:tcW w:w="1591" w:type="dxa"/>
          </w:tcPr>
          <w:p w14:paraId="53E710DA" w14:textId="77777777" w:rsidR="002A3978" w:rsidRDefault="002A3978" w:rsidP="002A3978">
            <w:pPr>
              <w:rPr>
                <w:bCs/>
                <w:sz w:val="16"/>
              </w:rPr>
            </w:pPr>
            <w:r>
              <w:rPr>
                <w:bCs/>
                <w:sz w:val="16"/>
              </w:rPr>
              <w:t>16384</w:t>
            </w:r>
          </w:p>
        </w:tc>
        <w:tc>
          <w:tcPr>
            <w:tcW w:w="2160" w:type="dxa"/>
          </w:tcPr>
          <w:p w14:paraId="627E6B36" w14:textId="77777777" w:rsidR="002A3978" w:rsidRDefault="002A3978" w:rsidP="002A3978">
            <w:pPr>
              <w:rPr>
                <w:bCs/>
                <w:sz w:val="16"/>
              </w:rPr>
            </w:pPr>
            <w:r>
              <w:rPr>
                <w:bCs/>
                <w:sz w:val="16"/>
              </w:rPr>
              <w:t>(Cal Result)</w:t>
            </w:r>
          </w:p>
        </w:tc>
        <w:tc>
          <w:tcPr>
            <w:tcW w:w="1350" w:type="dxa"/>
          </w:tcPr>
          <w:p w14:paraId="26E3E5AA" w14:textId="77777777" w:rsidR="002A3978" w:rsidRDefault="002A3978" w:rsidP="002A3978">
            <w:pPr>
              <w:rPr>
                <w:bCs/>
                <w:sz w:val="16"/>
              </w:rPr>
            </w:pPr>
            <w:r>
              <w:rPr>
                <w:bCs/>
                <w:sz w:val="16"/>
              </w:rPr>
              <w:t>(Cal Result)</w:t>
            </w:r>
          </w:p>
        </w:tc>
        <w:tc>
          <w:tcPr>
            <w:tcW w:w="1530" w:type="dxa"/>
          </w:tcPr>
          <w:p w14:paraId="0FEE6594" w14:textId="77777777" w:rsidR="002A3978" w:rsidRDefault="002A3978" w:rsidP="002A3978">
            <w:pPr>
              <w:rPr>
                <w:bCs/>
                <w:sz w:val="16"/>
              </w:rPr>
            </w:pPr>
            <w:r>
              <w:rPr>
                <w:bCs/>
                <w:sz w:val="16"/>
              </w:rPr>
              <w:t>(Cal Result)</w:t>
            </w:r>
          </w:p>
        </w:tc>
        <w:tc>
          <w:tcPr>
            <w:tcW w:w="2160" w:type="dxa"/>
          </w:tcPr>
          <w:p w14:paraId="47BBA8CB" w14:textId="77777777" w:rsidR="002A3978" w:rsidRDefault="002A3978" w:rsidP="002A3978">
            <w:pPr>
              <w:rPr>
                <w:bCs/>
                <w:sz w:val="16"/>
              </w:rPr>
            </w:pPr>
          </w:p>
        </w:tc>
      </w:tr>
      <w:tr w:rsidR="002A3978" w14:paraId="1292C71E" w14:textId="77777777" w:rsidTr="00992444">
        <w:tc>
          <w:tcPr>
            <w:tcW w:w="1435" w:type="dxa"/>
            <w:vMerge/>
          </w:tcPr>
          <w:p w14:paraId="1E1EA6A5" w14:textId="77777777" w:rsidR="002A3978" w:rsidRDefault="002A3978" w:rsidP="002A3978">
            <w:pPr>
              <w:rPr>
                <w:bCs/>
                <w:sz w:val="16"/>
              </w:rPr>
            </w:pPr>
          </w:p>
        </w:tc>
        <w:tc>
          <w:tcPr>
            <w:tcW w:w="1440" w:type="dxa"/>
          </w:tcPr>
          <w:p w14:paraId="0F520CEC"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.offset</w:t>
            </w:r>
            <w:proofErr w:type="gramEnd"/>
          </w:p>
        </w:tc>
        <w:tc>
          <w:tcPr>
            <w:tcW w:w="900" w:type="dxa"/>
          </w:tcPr>
          <w:p w14:paraId="18EBD3D9" w14:textId="449E7DEF" w:rsidR="002A3978" w:rsidRDefault="002A3978" w:rsidP="002A3978">
            <w:pPr>
              <w:rPr>
                <w:bCs/>
                <w:sz w:val="16"/>
              </w:rPr>
            </w:pPr>
          </w:p>
        </w:tc>
        <w:tc>
          <w:tcPr>
            <w:tcW w:w="839" w:type="dxa"/>
          </w:tcPr>
          <w:p w14:paraId="2A2ADF62" w14:textId="77777777" w:rsidR="002A3978" w:rsidRDefault="002A3978" w:rsidP="002A3978">
            <w:pPr>
              <w:jc w:val="center"/>
            </w:pPr>
            <w:proofErr w:type="spellStart"/>
            <w:r>
              <w:rPr>
                <w:bCs/>
                <w:sz w:val="16"/>
              </w:rPr>
              <w:t>CStUpSt</w:t>
            </w:r>
            <w:proofErr w:type="spellEnd"/>
          </w:p>
        </w:tc>
        <w:tc>
          <w:tcPr>
            <w:tcW w:w="1591" w:type="dxa"/>
          </w:tcPr>
          <w:p w14:paraId="49C88B3E" w14:textId="77777777" w:rsidR="002A3978" w:rsidRDefault="002A3978" w:rsidP="002A3978">
            <w:pPr>
              <w:rPr>
                <w:bCs/>
                <w:sz w:val="16"/>
              </w:rPr>
            </w:pPr>
            <w:r>
              <w:rPr>
                <w:bCs/>
                <w:sz w:val="16"/>
              </w:rPr>
              <w:t>0</w:t>
            </w:r>
          </w:p>
        </w:tc>
        <w:tc>
          <w:tcPr>
            <w:tcW w:w="2160" w:type="dxa"/>
          </w:tcPr>
          <w:p w14:paraId="2D929ECB" w14:textId="77777777" w:rsidR="002A3978" w:rsidRDefault="002A3978" w:rsidP="002A3978">
            <w:pPr>
              <w:rPr>
                <w:bCs/>
                <w:sz w:val="16"/>
              </w:rPr>
            </w:pPr>
            <w:r>
              <w:rPr>
                <w:bCs/>
                <w:sz w:val="16"/>
              </w:rPr>
              <w:t>(Cal Result)</w:t>
            </w:r>
          </w:p>
        </w:tc>
        <w:tc>
          <w:tcPr>
            <w:tcW w:w="1350" w:type="dxa"/>
          </w:tcPr>
          <w:p w14:paraId="6CE2A058" w14:textId="77777777" w:rsidR="002A3978" w:rsidRDefault="002A3978" w:rsidP="002A3978">
            <w:pPr>
              <w:rPr>
                <w:bCs/>
                <w:sz w:val="16"/>
              </w:rPr>
            </w:pPr>
            <w:r>
              <w:rPr>
                <w:bCs/>
                <w:sz w:val="16"/>
              </w:rPr>
              <w:t>(Cal Result)</w:t>
            </w:r>
          </w:p>
        </w:tc>
        <w:tc>
          <w:tcPr>
            <w:tcW w:w="1530" w:type="dxa"/>
          </w:tcPr>
          <w:p w14:paraId="4D2E3E90" w14:textId="77777777" w:rsidR="002A3978" w:rsidRDefault="002A3978" w:rsidP="002A3978">
            <w:pPr>
              <w:rPr>
                <w:bCs/>
                <w:sz w:val="16"/>
              </w:rPr>
            </w:pPr>
            <w:r>
              <w:rPr>
                <w:bCs/>
                <w:sz w:val="16"/>
              </w:rPr>
              <w:t>(Cal Result)</w:t>
            </w:r>
          </w:p>
        </w:tc>
        <w:tc>
          <w:tcPr>
            <w:tcW w:w="2160" w:type="dxa"/>
          </w:tcPr>
          <w:p w14:paraId="0222F80D" w14:textId="77777777" w:rsidR="002A3978" w:rsidRDefault="002A3978" w:rsidP="002A3978">
            <w:pPr>
              <w:rPr>
                <w:bCs/>
                <w:sz w:val="16"/>
              </w:rPr>
            </w:pPr>
          </w:p>
        </w:tc>
      </w:tr>
      <w:tr w:rsidR="002A3978" w14:paraId="4DE96D5B" w14:textId="77777777" w:rsidTr="00992444">
        <w:tc>
          <w:tcPr>
            <w:tcW w:w="1435" w:type="dxa"/>
            <w:vMerge/>
          </w:tcPr>
          <w:p w14:paraId="23ED8CD0" w14:textId="77777777" w:rsidR="002A3978" w:rsidRDefault="002A3978" w:rsidP="002A3978">
            <w:pPr>
              <w:rPr>
                <w:bCs/>
                <w:sz w:val="16"/>
              </w:rPr>
            </w:pPr>
          </w:p>
        </w:tc>
        <w:tc>
          <w:tcPr>
            <w:tcW w:w="1440" w:type="dxa"/>
          </w:tcPr>
          <w:p w14:paraId="7D15B3C5"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.span</w:t>
            </w:r>
            <w:proofErr w:type="gramEnd"/>
          </w:p>
        </w:tc>
        <w:tc>
          <w:tcPr>
            <w:tcW w:w="900" w:type="dxa"/>
          </w:tcPr>
          <w:p w14:paraId="6B3FD9E8" w14:textId="19CA3310" w:rsidR="002A3978" w:rsidRDefault="002A3978" w:rsidP="002A3978">
            <w:pPr>
              <w:rPr>
                <w:bCs/>
                <w:sz w:val="16"/>
              </w:rPr>
            </w:pPr>
          </w:p>
        </w:tc>
        <w:tc>
          <w:tcPr>
            <w:tcW w:w="839" w:type="dxa"/>
          </w:tcPr>
          <w:p w14:paraId="0B978B07" w14:textId="77777777" w:rsidR="002A3978" w:rsidRDefault="002A3978" w:rsidP="002A3978">
            <w:pPr>
              <w:jc w:val="center"/>
            </w:pPr>
            <w:proofErr w:type="spellStart"/>
            <w:r>
              <w:rPr>
                <w:bCs/>
                <w:sz w:val="16"/>
              </w:rPr>
              <w:t>CStUpSt</w:t>
            </w:r>
            <w:proofErr w:type="spellEnd"/>
          </w:p>
        </w:tc>
        <w:tc>
          <w:tcPr>
            <w:tcW w:w="1591" w:type="dxa"/>
          </w:tcPr>
          <w:p w14:paraId="4FBD34D4" w14:textId="77777777" w:rsidR="002A3978" w:rsidRDefault="002A3978" w:rsidP="002A3978">
            <w:pPr>
              <w:rPr>
                <w:bCs/>
                <w:sz w:val="16"/>
              </w:rPr>
            </w:pPr>
            <w:r>
              <w:rPr>
                <w:bCs/>
                <w:sz w:val="16"/>
              </w:rPr>
              <w:t>16384</w:t>
            </w:r>
          </w:p>
        </w:tc>
        <w:tc>
          <w:tcPr>
            <w:tcW w:w="2160" w:type="dxa"/>
          </w:tcPr>
          <w:p w14:paraId="28A08614" w14:textId="77777777" w:rsidR="002A3978" w:rsidRDefault="002A3978" w:rsidP="002A3978">
            <w:pPr>
              <w:rPr>
                <w:bCs/>
                <w:sz w:val="16"/>
              </w:rPr>
            </w:pPr>
            <w:r>
              <w:rPr>
                <w:bCs/>
                <w:sz w:val="16"/>
              </w:rPr>
              <w:t>(Cal Result)</w:t>
            </w:r>
          </w:p>
        </w:tc>
        <w:tc>
          <w:tcPr>
            <w:tcW w:w="1350" w:type="dxa"/>
          </w:tcPr>
          <w:p w14:paraId="314477AC" w14:textId="77777777" w:rsidR="002A3978" w:rsidRDefault="002A3978" w:rsidP="002A3978">
            <w:pPr>
              <w:rPr>
                <w:bCs/>
                <w:sz w:val="16"/>
              </w:rPr>
            </w:pPr>
            <w:r>
              <w:rPr>
                <w:bCs/>
                <w:sz w:val="16"/>
              </w:rPr>
              <w:t>(Cal Result)</w:t>
            </w:r>
          </w:p>
        </w:tc>
        <w:tc>
          <w:tcPr>
            <w:tcW w:w="1530" w:type="dxa"/>
          </w:tcPr>
          <w:p w14:paraId="2AAFC320" w14:textId="77777777" w:rsidR="002A3978" w:rsidRDefault="002A3978" w:rsidP="002A3978">
            <w:pPr>
              <w:rPr>
                <w:bCs/>
                <w:sz w:val="16"/>
              </w:rPr>
            </w:pPr>
            <w:r>
              <w:rPr>
                <w:bCs/>
                <w:sz w:val="16"/>
              </w:rPr>
              <w:t>(Cal Result)</w:t>
            </w:r>
          </w:p>
        </w:tc>
        <w:tc>
          <w:tcPr>
            <w:tcW w:w="2160" w:type="dxa"/>
          </w:tcPr>
          <w:p w14:paraId="33DD5A99" w14:textId="77777777" w:rsidR="002A3978" w:rsidRDefault="002A3978" w:rsidP="002A3978">
            <w:pPr>
              <w:rPr>
                <w:bCs/>
                <w:sz w:val="16"/>
              </w:rPr>
            </w:pPr>
          </w:p>
        </w:tc>
      </w:tr>
      <w:tr w:rsidR="002A3978" w14:paraId="209F25DF" w14:textId="77777777" w:rsidTr="00992444">
        <w:tc>
          <w:tcPr>
            <w:tcW w:w="1435" w:type="dxa"/>
            <w:vMerge/>
          </w:tcPr>
          <w:p w14:paraId="0F152ABB" w14:textId="77777777" w:rsidR="002A3978" w:rsidRDefault="002A3978" w:rsidP="002A3978">
            <w:pPr>
              <w:rPr>
                <w:bCs/>
                <w:sz w:val="16"/>
              </w:rPr>
            </w:pPr>
          </w:p>
        </w:tc>
        <w:tc>
          <w:tcPr>
            <w:tcW w:w="1440" w:type="dxa"/>
          </w:tcPr>
          <w:p w14:paraId="02E80310"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 xml:space="preserve"> .offset</w:t>
            </w:r>
            <w:proofErr w:type="gramEnd"/>
          </w:p>
        </w:tc>
        <w:tc>
          <w:tcPr>
            <w:tcW w:w="900" w:type="dxa"/>
          </w:tcPr>
          <w:p w14:paraId="3A150646" w14:textId="077732E4" w:rsidR="002A3978" w:rsidRDefault="002A3978" w:rsidP="002A3978">
            <w:pPr>
              <w:rPr>
                <w:bCs/>
                <w:sz w:val="16"/>
              </w:rPr>
            </w:pPr>
          </w:p>
        </w:tc>
        <w:tc>
          <w:tcPr>
            <w:tcW w:w="839" w:type="dxa"/>
          </w:tcPr>
          <w:p w14:paraId="539E8A10" w14:textId="77777777" w:rsidR="002A3978" w:rsidRDefault="002A3978" w:rsidP="002A3978">
            <w:pPr>
              <w:jc w:val="center"/>
            </w:pPr>
            <w:proofErr w:type="spellStart"/>
            <w:r>
              <w:rPr>
                <w:bCs/>
                <w:sz w:val="16"/>
              </w:rPr>
              <w:t>CStUpSt</w:t>
            </w:r>
            <w:proofErr w:type="spellEnd"/>
          </w:p>
        </w:tc>
        <w:tc>
          <w:tcPr>
            <w:tcW w:w="1591" w:type="dxa"/>
          </w:tcPr>
          <w:p w14:paraId="04237177" w14:textId="77777777" w:rsidR="002A3978" w:rsidRDefault="002A3978" w:rsidP="002A3978">
            <w:pPr>
              <w:rPr>
                <w:bCs/>
                <w:sz w:val="16"/>
              </w:rPr>
            </w:pPr>
            <w:r>
              <w:rPr>
                <w:bCs/>
                <w:sz w:val="16"/>
              </w:rPr>
              <w:t>0</w:t>
            </w:r>
          </w:p>
        </w:tc>
        <w:tc>
          <w:tcPr>
            <w:tcW w:w="2160" w:type="dxa"/>
          </w:tcPr>
          <w:p w14:paraId="5EC49A0D" w14:textId="77777777" w:rsidR="002A3978" w:rsidRDefault="002A3978" w:rsidP="002A3978">
            <w:pPr>
              <w:rPr>
                <w:bCs/>
                <w:sz w:val="16"/>
              </w:rPr>
            </w:pPr>
            <w:r>
              <w:rPr>
                <w:bCs/>
                <w:sz w:val="16"/>
              </w:rPr>
              <w:t>(Cal Result)</w:t>
            </w:r>
          </w:p>
        </w:tc>
        <w:tc>
          <w:tcPr>
            <w:tcW w:w="1350" w:type="dxa"/>
          </w:tcPr>
          <w:p w14:paraId="3756CAED" w14:textId="77777777" w:rsidR="002A3978" w:rsidRDefault="002A3978" w:rsidP="002A3978">
            <w:pPr>
              <w:rPr>
                <w:bCs/>
                <w:sz w:val="16"/>
              </w:rPr>
            </w:pPr>
            <w:r>
              <w:rPr>
                <w:bCs/>
                <w:sz w:val="16"/>
              </w:rPr>
              <w:t>(Cal Result)</w:t>
            </w:r>
          </w:p>
        </w:tc>
        <w:tc>
          <w:tcPr>
            <w:tcW w:w="1530" w:type="dxa"/>
          </w:tcPr>
          <w:p w14:paraId="17B3B6A6" w14:textId="77777777" w:rsidR="002A3978" w:rsidRDefault="002A3978" w:rsidP="002A3978">
            <w:pPr>
              <w:rPr>
                <w:bCs/>
                <w:sz w:val="16"/>
              </w:rPr>
            </w:pPr>
            <w:r>
              <w:rPr>
                <w:bCs/>
                <w:sz w:val="16"/>
              </w:rPr>
              <w:t>(Cal Result)</w:t>
            </w:r>
          </w:p>
        </w:tc>
        <w:tc>
          <w:tcPr>
            <w:tcW w:w="2160" w:type="dxa"/>
          </w:tcPr>
          <w:p w14:paraId="6472BBE5" w14:textId="77777777" w:rsidR="002A3978" w:rsidRDefault="002A3978" w:rsidP="002A3978">
            <w:pPr>
              <w:rPr>
                <w:bCs/>
                <w:sz w:val="16"/>
              </w:rPr>
            </w:pPr>
          </w:p>
        </w:tc>
      </w:tr>
      <w:tr w:rsidR="002A3978" w14:paraId="2148BD71" w14:textId="77777777" w:rsidTr="00992444">
        <w:tc>
          <w:tcPr>
            <w:tcW w:w="1435" w:type="dxa"/>
            <w:vMerge/>
          </w:tcPr>
          <w:p w14:paraId="147CA226" w14:textId="77777777" w:rsidR="002A3978" w:rsidRDefault="002A3978" w:rsidP="002A3978">
            <w:pPr>
              <w:rPr>
                <w:bCs/>
                <w:sz w:val="16"/>
              </w:rPr>
            </w:pPr>
          </w:p>
        </w:tc>
        <w:tc>
          <w:tcPr>
            <w:tcW w:w="1440" w:type="dxa"/>
          </w:tcPr>
          <w:p w14:paraId="706C57F5"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.span</w:t>
            </w:r>
            <w:proofErr w:type="gramEnd"/>
          </w:p>
        </w:tc>
        <w:tc>
          <w:tcPr>
            <w:tcW w:w="900" w:type="dxa"/>
          </w:tcPr>
          <w:p w14:paraId="0C653FE2" w14:textId="71A8B673" w:rsidR="002A3978" w:rsidRPr="002D08ED" w:rsidRDefault="002A3978" w:rsidP="002A3978">
            <w:pPr>
              <w:rPr>
                <w:bCs/>
                <w:sz w:val="16"/>
              </w:rPr>
            </w:pPr>
          </w:p>
        </w:tc>
        <w:tc>
          <w:tcPr>
            <w:tcW w:w="839" w:type="dxa"/>
          </w:tcPr>
          <w:p w14:paraId="23507DCC" w14:textId="77777777" w:rsidR="002A3978" w:rsidRDefault="002A3978" w:rsidP="002A3978">
            <w:pPr>
              <w:jc w:val="center"/>
            </w:pPr>
            <w:proofErr w:type="spellStart"/>
            <w:r>
              <w:rPr>
                <w:bCs/>
                <w:sz w:val="16"/>
              </w:rPr>
              <w:t>CStUpSt</w:t>
            </w:r>
            <w:proofErr w:type="spellEnd"/>
          </w:p>
        </w:tc>
        <w:tc>
          <w:tcPr>
            <w:tcW w:w="1591" w:type="dxa"/>
          </w:tcPr>
          <w:p w14:paraId="61F6B387" w14:textId="77777777" w:rsidR="002A3978" w:rsidRDefault="002A3978" w:rsidP="002A3978">
            <w:pPr>
              <w:rPr>
                <w:bCs/>
                <w:sz w:val="16"/>
              </w:rPr>
            </w:pPr>
            <w:r>
              <w:rPr>
                <w:bCs/>
                <w:sz w:val="16"/>
              </w:rPr>
              <w:t>16384</w:t>
            </w:r>
          </w:p>
        </w:tc>
        <w:tc>
          <w:tcPr>
            <w:tcW w:w="2160" w:type="dxa"/>
          </w:tcPr>
          <w:p w14:paraId="505239A1" w14:textId="77777777" w:rsidR="002A3978" w:rsidRDefault="002A3978" w:rsidP="002A3978">
            <w:pPr>
              <w:rPr>
                <w:bCs/>
                <w:sz w:val="16"/>
              </w:rPr>
            </w:pPr>
            <w:r>
              <w:rPr>
                <w:bCs/>
                <w:sz w:val="16"/>
              </w:rPr>
              <w:t>(Cal Result)</w:t>
            </w:r>
          </w:p>
        </w:tc>
        <w:tc>
          <w:tcPr>
            <w:tcW w:w="1350" w:type="dxa"/>
          </w:tcPr>
          <w:p w14:paraId="7D79AB6D" w14:textId="77777777" w:rsidR="002A3978" w:rsidRDefault="002A3978" w:rsidP="002A3978">
            <w:pPr>
              <w:rPr>
                <w:bCs/>
                <w:sz w:val="16"/>
              </w:rPr>
            </w:pPr>
            <w:r>
              <w:rPr>
                <w:bCs/>
                <w:sz w:val="16"/>
              </w:rPr>
              <w:t>(Cal Result)</w:t>
            </w:r>
          </w:p>
        </w:tc>
        <w:tc>
          <w:tcPr>
            <w:tcW w:w="1530" w:type="dxa"/>
          </w:tcPr>
          <w:p w14:paraId="3FB281EA" w14:textId="77777777" w:rsidR="002A3978" w:rsidRDefault="002A3978" w:rsidP="002A3978">
            <w:pPr>
              <w:rPr>
                <w:bCs/>
                <w:sz w:val="16"/>
              </w:rPr>
            </w:pPr>
            <w:r>
              <w:rPr>
                <w:bCs/>
                <w:sz w:val="16"/>
              </w:rPr>
              <w:t>(Cal Result)</w:t>
            </w:r>
          </w:p>
        </w:tc>
        <w:tc>
          <w:tcPr>
            <w:tcW w:w="2160" w:type="dxa"/>
          </w:tcPr>
          <w:p w14:paraId="3E2EB7AA" w14:textId="77777777" w:rsidR="002A3978" w:rsidRDefault="002A3978" w:rsidP="002A3978">
            <w:pPr>
              <w:rPr>
                <w:bCs/>
                <w:sz w:val="16"/>
              </w:rPr>
            </w:pPr>
          </w:p>
        </w:tc>
      </w:tr>
      <w:tr w:rsidR="002A3978" w14:paraId="7A0B2483" w14:textId="77777777" w:rsidTr="00992444">
        <w:tc>
          <w:tcPr>
            <w:tcW w:w="1435" w:type="dxa"/>
            <w:vMerge/>
          </w:tcPr>
          <w:p w14:paraId="7E9852DE" w14:textId="77777777" w:rsidR="002A3978" w:rsidRDefault="002A3978" w:rsidP="002A3978">
            <w:pPr>
              <w:rPr>
                <w:bCs/>
                <w:sz w:val="16"/>
              </w:rPr>
            </w:pPr>
          </w:p>
        </w:tc>
        <w:tc>
          <w:tcPr>
            <w:tcW w:w="1440" w:type="dxa"/>
          </w:tcPr>
          <w:p w14:paraId="0109D7CE" w14:textId="77777777" w:rsidR="002A3978" w:rsidRPr="002D08ED" w:rsidRDefault="002A3978" w:rsidP="002A3978">
            <w:pPr>
              <w:rPr>
                <w:bCs/>
                <w:sz w:val="16"/>
              </w:rPr>
            </w:pPr>
            <w:proofErr w:type="spellStart"/>
            <w:r w:rsidRPr="002D08ED">
              <w:rPr>
                <w:bCs/>
                <w:sz w:val="16"/>
              </w:rPr>
              <w:t>ChannelShift</w:t>
            </w:r>
            <w:proofErr w:type="spellEnd"/>
          </w:p>
        </w:tc>
        <w:tc>
          <w:tcPr>
            <w:tcW w:w="900" w:type="dxa"/>
          </w:tcPr>
          <w:p w14:paraId="34AFFF0B" w14:textId="346AD212" w:rsidR="002A3978" w:rsidRPr="002D08ED" w:rsidRDefault="002A3978" w:rsidP="002A3978">
            <w:pPr>
              <w:rPr>
                <w:bCs/>
                <w:sz w:val="16"/>
              </w:rPr>
            </w:pPr>
          </w:p>
        </w:tc>
        <w:tc>
          <w:tcPr>
            <w:tcW w:w="839" w:type="dxa"/>
          </w:tcPr>
          <w:p w14:paraId="5ED80E27" w14:textId="77777777" w:rsidR="002A3978" w:rsidRDefault="002A3978" w:rsidP="002A3978">
            <w:pPr>
              <w:jc w:val="center"/>
            </w:pPr>
            <w:proofErr w:type="spellStart"/>
            <w:r>
              <w:rPr>
                <w:bCs/>
                <w:sz w:val="16"/>
              </w:rPr>
              <w:t>CStUpSt</w:t>
            </w:r>
            <w:proofErr w:type="spellEnd"/>
          </w:p>
        </w:tc>
        <w:tc>
          <w:tcPr>
            <w:tcW w:w="1591" w:type="dxa"/>
          </w:tcPr>
          <w:p w14:paraId="21A3E11C" w14:textId="77777777" w:rsidR="002A3978" w:rsidRDefault="002A3978" w:rsidP="002A3978">
            <w:pPr>
              <w:rPr>
                <w:bCs/>
                <w:sz w:val="16"/>
              </w:rPr>
            </w:pPr>
            <w:r>
              <w:rPr>
                <w:bCs/>
                <w:sz w:val="16"/>
              </w:rPr>
              <w:t>14</w:t>
            </w:r>
          </w:p>
        </w:tc>
        <w:tc>
          <w:tcPr>
            <w:tcW w:w="2160" w:type="dxa"/>
          </w:tcPr>
          <w:p w14:paraId="26FFBB13" w14:textId="77777777" w:rsidR="002A3978" w:rsidRDefault="002A3978" w:rsidP="002A3978">
            <w:pPr>
              <w:rPr>
                <w:bCs/>
                <w:sz w:val="16"/>
              </w:rPr>
            </w:pPr>
            <w:r>
              <w:rPr>
                <w:bCs/>
                <w:sz w:val="16"/>
              </w:rPr>
              <w:t>(Cal Result)</w:t>
            </w:r>
          </w:p>
        </w:tc>
        <w:tc>
          <w:tcPr>
            <w:tcW w:w="1350" w:type="dxa"/>
          </w:tcPr>
          <w:p w14:paraId="3BB8A1D1" w14:textId="77777777" w:rsidR="002A3978" w:rsidRDefault="002A3978" w:rsidP="002A3978">
            <w:pPr>
              <w:rPr>
                <w:bCs/>
                <w:sz w:val="16"/>
              </w:rPr>
            </w:pPr>
            <w:r>
              <w:rPr>
                <w:bCs/>
                <w:sz w:val="16"/>
              </w:rPr>
              <w:t>(Cal Result)</w:t>
            </w:r>
          </w:p>
        </w:tc>
        <w:tc>
          <w:tcPr>
            <w:tcW w:w="1530" w:type="dxa"/>
          </w:tcPr>
          <w:p w14:paraId="3524A791" w14:textId="77777777" w:rsidR="002A3978" w:rsidRDefault="002A3978" w:rsidP="002A3978">
            <w:pPr>
              <w:rPr>
                <w:bCs/>
                <w:sz w:val="16"/>
              </w:rPr>
            </w:pPr>
            <w:r>
              <w:rPr>
                <w:bCs/>
                <w:sz w:val="16"/>
              </w:rPr>
              <w:t>(Cal Result)</w:t>
            </w:r>
          </w:p>
        </w:tc>
        <w:tc>
          <w:tcPr>
            <w:tcW w:w="2160" w:type="dxa"/>
          </w:tcPr>
          <w:p w14:paraId="5A3D3AF1" w14:textId="77777777" w:rsidR="002A3978" w:rsidRDefault="002A3978" w:rsidP="002A3978">
            <w:pPr>
              <w:rPr>
                <w:bCs/>
                <w:sz w:val="16"/>
              </w:rPr>
            </w:pPr>
          </w:p>
        </w:tc>
      </w:tr>
      <w:tr w:rsidR="002A3978" w14:paraId="44D145F9" w14:textId="77777777" w:rsidTr="00992444">
        <w:trPr>
          <w:cantSplit/>
        </w:trPr>
        <w:tc>
          <w:tcPr>
            <w:tcW w:w="1435" w:type="dxa"/>
          </w:tcPr>
          <w:p w14:paraId="1884A430" w14:textId="77777777" w:rsidR="002A3978" w:rsidRPr="00F12EDB" w:rsidRDefault="002A3978" w:rsidP="002A3978">
            <w:pPr>
              <w:rPr>
                <w:bCs/>
                <w:sz w:val="16"/>
              </w:rPr>
            </w:pPr>
          </w:p>
        </w:tc>
        <w:tc>
          <w:tcPr>
            <w:tcW w:w="1440" w:type="dxa"/>
          </w:tcPr>
          <w:p w14:paraId="480CF6F4" w14:textId="77777777" w:rsidR="002A3978" w:rsidRDefault="002A3978" w:rsidP="002A3978">
            <w:pPr>
              <w:rPr>
                <w:bCs/>
                <w:sz w:val="16"/>
              </w:rPr>
            </w:pPr>
          </w:p>
        </w:tc>
        <w:tc>
          <w:tcPr>
            <w:tcW w:w="900" w:type="dxa"/>
          </w:tcPr>
          <w:p w14:paraId="339B7CD0" w14:textId="358EF2FF" w:rsidR="002A3978" w:rsidRDefault="002A3978" w:rsidP="002A3978">
            <w:pPr>
              <w:rPr>
                <w:bCs/>
                <w:sz w:val="16"/>
              </w:rPr>
            </w:pPr>
          </w:p>
        </w:tc>
        <w:tc>
          <w:tcPr>
            <w:tcW w:w="839" w:type="dxa"/>
          </w:tcPr>
          <w:p w14:paraId="6F0FF3F4" w14:textId="77777777" w:rsidR="002A3978" w:rsidRDefault="002A3978" w:rsidP="002A3978">
            <w:pPr>
              <w:jc w:val="center"/>
              <w:rPr>
                <w:bCs/>
                <w:sz w:val="16"/>
              </w:rPr>
            </w:pPr>
          </w:p>
        </w:tc>
        <w:tc>
          <w:tcPr>
            <w:tcW w:w="1591" w:type="dxa"/>
          </w:tcPr>
          <w:p w14:paraId="520EC0EA" w14:textId="77777777" w:rsidR="002A3978" w:rsidRDefault="002A3978" w:rsidP="002A3978">
            <w:pPr>
              <w:rPr>
                <w:bCs/>
                <w:sz w:val="16"/>
              </w:rPr>
            </w:pPr>
          </w:p>
        </w:tc>
        <w:tc>
          <w:tcPr>
            <w:tcW w:w="2160" w:type="dxa"/>
          </w:tcPr>
          <w:p w14:paraId="1B0BB2CB" w14:textId="77777777" w:rsidR="002A3978" w:rsidRDefault="002A3978" w:rsidP="002A3978">
            <w:pPr>
              <w:rPr>
                <w:bCs/>
                <w:sz w:val="16"/>
              </w:rPr>
            </w:pPr>
          </w:p>
        </w:tc>
        <w:tc>
          <w:tcPr>
            <w:tcW w:w="1350" w:type="dxa"/>
          </w:tcPr>
          <w:p w14:paraId="2AD6CACC" w14:textId="77777777" w:rsidR="002A3978" w:rsidRDefault="002A3978" w:rsidP="002A3978">
            <w:pPr>
              <w:rPr>
                <w:bCs/>
                <w:sz w:val="16"/>
              </w:rPr>
            </w:pPr>
          </w:p>
        </w:tc>
        <w:tc>
          <w:tcPr>
            <w:tcW w:w="1530" w:type="dxa"/>
          </w:tcPr>
          <w:p w14:paraId="0D2EBEAB" w14:textId="77777777" w:rsidR="002A3978" w:rsidRDefault="002A3978" w:rsidP="002A3978">
            <w:pPr>
              <w:rPr>
                <w:bCs/>
                <w:sz w:val="16"/>
              </w:rPr>
            </w:pPr>
          </w:p>
        </w:tc>
        <w:tc>
          <w:tcPr>
            <w:tcW w:w="2160" w:type="dxa"/>
          </w:tcPr>
          <w:p w14:paraId="55554F55" w14:textId="77777777" w:rsidR="002A3978" w:rsidRDefault="002A3978" w:rsidP="002A3978">
            <w:pPr>
              <w:rPr>
                <w:bCs/>
                <w:sz w:val="16"/>
              </w:rPr>
            </w:pPr>
          </w:p>
        </w:tc>
      </w:tr>
      <w:tr w:rsidR="002A3978" w14:paraId="6C08D4B6" w14:textId="77777777" w:rsidTr="00992444">
        <w:trPr>
          <w:cantSplit/>
        </w:trPr>
        <w:tc>
          <w:tcPr>
            <w:tcW w:w="1435" w:type="dxa"/>
          </w:tcPr>
          <w:p w14:paraId="2B762FFC" w14:textId="77777777" w:rsidR="002A3978" w:rsidRPr="00F12EDB" w:rsidRDefault="002A3978" w:rsidP="002A3978">
            <w:pPr>
              <w:rPr>
                <w:bCs/>
                <w:sz w:val="16"/>
              </w:rPr>
            </w:pPr>
          </w:p>
        </w:tc>
        <w:tc>
          <w:tcPr>
            <w:tcW w:w="1440" w:type="dxa"/>
          </w:tcPr>
          <w:p w14:paraId="4689F529" w14:textId="77777777" w:rsidR="002A3978" w:rsidRDefault="002A3978" w:rsidP="002A3978">
            <w:pPr>
              <w:rPr>
                <w:bCs/>
                <w:sz w:val="16"/>
              </w:rPr>
            </w:pPr>
          </w:p>
        </w:tc>
        <w:tc>
          <w:tcPr>
            <w:tcW w:w="900" w:type="dxa"/>
          </w:tcPr>
          <w:p w14:paraId="701B97CF" w14:textId="57648688" w:rsidR="002A3978" w:rsidRDefault="002A3978" w:rsidP="002A3978">
            <w:pPr>
              <w:rPr>
                <w:bCs/>
                <w:sz w:val="16"/>
              </w:rPr>
            </w:pPr>
          </w:p>
        </w:tc>
        <w:tc>
          <w:tcPr>
            <w:tcW w:w="839" w:type="dxa"/>
          </w:tcPr>
          <w:p w14:paraId="6D9BC20E" w14:textId="77777777" w:rsidR="002A3978" w:rsidRDefault="002A3978" w:rsidP="002A3978">
            <w:pPr>
              <w:jc w:val="center"/>
              <w:rPr>
                <w:bCs/>
                <w:sz w:val="16"/>
              </w:rPr>
            </w:pPr>
          </w:p>
        </w:tc>
        <w:tc>
          <w:tcPr>
            <w:tcW w:w="1591" w:type="dxa"/>
          </w:tcPr>
          <w:p w14:paraId="0B70759F" w14:textId="77777777" w:rsidR="002A3978" w:rsidRDefault="002A3978" w:rsidP="002A3978">
            <w:pPr>
              <w:rPr>
                <w:bCs/>
                <w:sz w:val="16"/>
              </w:rPr>
            </w:pPr>
          </w:p>
        </w:tc>
        <w:tc>
          <w:tcPr>
            <w:tcW w:w="2160" w:type="dxa"/>
          </w:tcPr>
          <w:p w14:paraId="745D02D7" w14:textId="77777777" w:rsidR="002A3978" w:rsidRDefault="002A3978" w:rsidP="002A3978">
            <w:pPr>
              <w:rPr>
                <w:bCs/>
                <w:sz w:val="16"/>
              </w:rPr>
            </w:pPr>
          </w:p>
        </w:tc>
        <w:tc>
          <w:tcPr>
            <w:tcW w:w="1350" w:type="dxa"/>
          </w:tcPr>
          <w:p w14:paraId="2F42E725" w14:textId="77777777" w:rsidR="002A3978" w:rsidRDefault="002A3978" w:rsidP="002A3978">
            <w:pPr>
              <w:rPr>
                <w:bCs/>
                <w:sz w:val="16"/>
              </w:rPr>
            </w:pPr>
          </w:p>
        </w:tc>
        <w:tc>
          <w:tcPr>
            <w:tcW w:w="1530" w:type="dxa"/>
          </w:tcPr>
          <w:p w14:paraId="34AA45CB" w14:textId="77777777" w:rsidR="002A3978" w:rsidRDefault="002A3978" w:rsidP="002A3978">
            <w:pPr>
              <w:rPr>
                <w:bCs/>
                <w:sz w:val="16"/>
              </w:rPr>
            </w:pPr>
          </w:p>
        </w:tc>
        <w:tc>
          <w:tcPr>
            <w:tcW w:w="2160" w:type="dxa"/>
          </w:tcPr>
          <w:p w14:paraId="03443DF0" w14:textId="77777777" w:rsidR="002A3978" w:rsidRDefault="002A3978" w:rsidP="002A3978">
            <w:pPr>
              <w:rPr>
                <w:bCs/>
                <w:sz w:val="16"/>
              </w:rPr>
            </w:pPr>
          </w:p>
        </w:tc>
      </w:tr>
      <w:tr w:rsidR="002A3978" w14:paraId="3A3736D6" w14:textId="77777777" w:rsidTr="00992444">
        <w:trPr>
          <w:cantSplit/>
        </w:trPr>
        <w:tc>
          <w:tcPr>
            <w:tcW w:w="1435" w:type="dxa"/>
          </w:tcPr>
          <w:p w14:paraId="29D530A0" w14:textId="77777777" w:rsidR="002A3978" w:rsidRPr="00F12EDB" w:rsidRDefault="002A3978" w:rsidP="002A3978">
            <w:pPr>
              <w:rPr>
                <w:bCs/>
                <w:sz w:val="16"/>
              </w:rPr>
            </w:pPr>
          </w:p>
        </w:tc>
        <w:tc>
          <w:tcPr>
            <w:tcW w:w="1440" w:type="dxa"/>
          </w:tcPr>
          <w:p w14:paraId="6A764C93" w14:textId="77777777" w:rsidR="002A3978" w:rsidRDefault="002A3978" w:rsidP="002A3978">
            <w:pPr>
              <w:rPr>
                <w:bCs/>
                <w:sz w:val="16"/>
              </w:rPr>
            </w:pPr>
          </w:p>
        </w:tc>
        <w:tc>
          <w:tcPr>
            <w:tcW w:w="900" w:type="dxa"/>
          </w:tcPr>
          <w:p w14:paraId="72B720E5" w14:textId="545F636E" w:rsidR="002A3978" w:rsidRDefault="002A3978" w:rsidP="002A3978">
            <w:pPr>
              <w:rPr>
                <w:bCs/>
                <w:sz w:val="16"/>
              </w:rPr>
            </w:pPr>
          </w:p>
        </w:tc>
        <w:tc>
          <w:tcPr>
            <w:tcW w:w="839" w:type="dxa"/>
          </w:tcPr>
          <w:p w14:paraId="7675E8ED" w14:textId="77777777" w:rsidR="002A3978" w:rsidRDefault="002A3978" w:rsidP="002A3978">
            <w:pPr>
              <w:jc w:val="center"/>
              <w:rPr>
                <w:bCs/>
                <w:sz w:val="16"/>
              </w:rPr>
            </w:pPr>
          </w:p>
        </w:tc>
        <w:tc>
          <w:tcPr>
            <w:tcW w:w="1591" w:type="dxa"/>
          </w:tcPr>
          <w:p w14:paraId="2475B021" w14:textId="77777777" w:rsidR="002A3978" w:rsidRDefault="002A3978" w:rsidP="002A3978">
            <w:pPr>
              <w:rPr>
                <w:bCs/>
                <w:sz w:val="16"/>
              </w:rPr>
            </w:pPr>
          </w:p>
        </w:tc>
        <w:tc>
          <w:tcPr>
            <w:tcW w:w="2160" w:type="dxa"/>
          </w:tcPr>
          <w:p w14:paraId="51F2A858" w14:textId="77777777" w:rsidR="002A3978" w:rsidRDefault="002A3978" w:rsidP="002A3978">
            <w:pPr>
              <w:rPr>
                <w:bCs/>
                <w:sz w:val="16"/>
              </w:rPr>
            </w:pPr>
          </w:p>
        </w:tc>
        <w:tc>
          <w:tcPr>
            <w:tcW w:w="1350" w:type="dxa"/>
          </w:tcPr>
          <w:p w14:paraId="6531274F" w14:textId="77777777" w:rsidR="002A3978" w:rsidRDefault="002A3978" w:rsidP="002A3978">
            <w:pPr>
              <w:rPr>
                <w:bCs/>
                <w:sz w:val="16"/>
              </w:rPr>
            </w:pPr>
          </w:p>
        </w:tc>
        <w:tc>
          <w:tcPr>
            <w:tcW w:w="1530" w:type="dxa"/>
          </w:tcPr>
          <w:p w14:paraId="29BDFEC2" w14:textId="77777777" w:rsidR="002A3978" w:rsidRDefault="002A3978" w:rsidP="002A3978">
            <w:pPr>
              <w:rPr>
                <w:bCs/>
                <w:sz w:val="16"/>
              </w:rPr>
            </w:pPr>
          </w:p>
        </w:tc>
        <w:tc>
          <w:tcPr>
            <w:tcW w:w="2160" w:type="dxa"/>
          </w:tcPr>
          <w:p w14:paraId="78E31205" w14:textId="77777777" w:rsidR="002A3978" w:rsidRDefault="002A3978" w:rsidP="002A3978">
            <w:pPr>
              <w:rPr>
                <w:bCs/>
                <w:sz w:val="16"/>
              </w:rPr>
            </w:pPr>
          </w:p>
        </w:tc>
      </w:tr>
      <w:tr w:rsidR="002A3978" w14:paraId="70C43D76" w14:textId="77777777" w:rsidTr="00992444">
        <w:trPr>
          <w:cantSplit/>
        </w:trPr>
        <w:tc>
          <w:tcPr>
            <w:tcW w:w="1435" w:type="dxa"/>
          </w:tcPr>
          <w:p w14:paraId="733F94AB" w14:textId="77777777" w:rsidR="002A3978" w:rsidRPr="00F12EDB" w:rsidRDefault="002A3978" w:rsidP="002A3978">
            <w:pPr>
              <w:rPr>
                <w:bCs/>
                <w:sz w:val="16"/>
              </w:rPr>
            </w:pPr>
          </w:p>
        </w:tc>
        <w:tc>
          <w:tcPr>
            <w:tcW w:w="1440" w:type="dxa"/>
          </w:tcPr>
          <w:p w14:paraId="0ED9CB78" w14:textId="77777777" w:rsidR="002A3978" w:rsidRDefault="002A3978" w:rsidP="002A3978">
            <w:pPr>
              <w:rPr>
                <w:bCs/>
                <w:sz w:val="16"/>
              </w:rPr>
            </w:pPr>
          </w:p>
        </w:tc>
        <w:tc>
          <w:tcPr>
            <w:tcW w:w="900" w:type="dxa"/>
          </w:tcPr>
          <w:p w14:paraId="693757A9" w14:textId="49A660BB" w:rsidR="002A3978" w:rsidRDefault="002A3978" w:rsidP="002A3978">
            <w:pPr>
              <w:rPr>
                <w:bCs/>
                <w:sz w:val="16"/>
              </w:rPr>
            </w:pPr>
          </w:p>
        </w:tc>
        <w:tc>
          <w:tcPr>
            <w:tcW w:w="839" w:type="dxa"/>
          </w:tcPr>
          <w:p w14:paraId="0B2ACBD5" w14:textId="77777777" w:rsidR="002A3978" w:rsidRDefault="002A3978" w:rsidP="002A3978">
            <w:pPr>
              <w:jc w:val="center"/>
              <w:rPr>
                <w:bCs/>
                <w:sz w:val="16"/>
              </w:rPr>
            </w:pPr>
          </w:p>
        </w:tc>
        <w:tc>
          <w:tcPr>
            <w:tcW w:w="1591" w:type="dxa"/>
          </w:tcPr>
          <w:p w14:paraId="03DA7144" w14:textId="77777777" w:rsidR="002A3978" w:rsidRDefault="002A3978" w:rsidP="002A3978">
            <w:pPr>
              <w:rPr>
                <w:bCs/>
                <w:sz w:val="16"/>
              </w:rPr>
            </w:pPr>
          </w:p>
        </w:tc>
        <w:tc>
          <w:tcPr>
            <w:tcW w:w="2160" w:type="dxa"/>
          </w:tcPr>
          <w:p w14:paraId="6E37EABC" w14:textId="77777777" w:rsidR="002A3978" w:rsidRDefault="002A3978" w:rsidP="002A3978">
            <w:pPr>
              <w:rPr>
                <w:bCs/>
                <w:sz w:val="16"/>
              </w:rPr>
            </w:pPr>
          </w:p>
        </w:tc>
        <w:tc>
          <w:tcPr>
            <w:tcW w:w="1350" w:type="dxa"/>
          </w:tcPr>
          <w:p w14:paraId="72350E81" w14:textId="77777777" w:rsidR="002A3978" w:rsidRDefault="002A3978" w:rsidP="002A3978">
            <w:pPr>
              <w:rPr>
                <w:bCs/>
                <w:sz w:val="16"/>
              </w:rPr>
            </w:pPr>
          </w:p>
        </w:tc>
        <w:tc>
          <w:tcPr>
            <w:tcW w:w="1530" w:type="dxa"/>
          </w:tcPr>
          <w:p w14:paraId="787A4D64" w14:textId="77777777" w:rsidR="002A3978" w:rsidRDefault="002A3978" w:rsidP="002A3978">
            <w:pPr>
              <w:rPr>
                <w:bCs/>
                <w:sz w:val="16"/>
              </w:rPr>
            </w:pPr>
          </w:p>
        </w:tc>
        <w:tc>
          <w:tcPr>
            <w:tcW w:w="2160" w:type="dxa"/>
          </w:tcPr>
          <w:p w14:paraId="06F7F024" w14:textId="77777777" w:rsidR="002A3978" w:rsidRDefault="002A3978" w:rsidP="002A3978">
            <w:pPr>
              <w:rPr>
                <w:bCs/>
                <w:sz w:val="16"/>
              </w:rPr>
            </w:pPr>
          </w:p>
        </w:tc>
      </w:tr>
      <w:tr w:rsidR="002A3978" w14:paraId="3EAB6676" w14:textId="77777777" w:rsidTr="00992444">
        <w:trPr>
          <w:cantSplit/>
        </w:trPr>
        <w:tc>
          <w:tcPr>
            <w:tcW w:w="1435" w:type="dxa"/>
          </w:tcPr>
          <w:p w14:paraId="3376D466" w14:textId="5901DCFE" w:rsidR="002A3978" w:rsidRDefault="002A3978" w:rsidP="002A3978">
            <w:pPr>
              <w:rPr>
                <w:bCs/>
                <w:sz w:val="16"/>
              </w:rPr>
            </w:pPr>
            <w:r w:rsidRPr="00F12EDB">
              <w:rPr>
                <w:bCs/>
                <w:sz w:val="16"/>
              </w:rPr>
              <w:t>pres2_TCalRow</w:t>
            </w:r>
          </w:p>
        </w:tc>
        <w:tc>
          <w:tcPr>
            <w:tcW w:w="1440" w:type="dxa"/>
          </w:tcPr>
          <w:p w14:paraId="032F5396" w14:textId="77777777"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r>
              <w:rPr>
                <w:color w:val="000000"/>
                <w:sz w:val="16"/>
                <w:szCs w:val="16"/>
                <w:shd w:val="clear" w:color="auto" w:fill="FFFFFF"/>
              </w:rPr>
              <w:t>233.7</w:t>
            </w:r>
          </w:p>
        </w:tc>
        <w:tc>
          <w:tcPr>
            <w:tcW w:w="900" w:type="dxa"/>
          </w:tcPr>
          <w:p w14:paraId="70BF22B2" w14:textId="0FA9E127"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p>
        </w:tc>
        <w:tc>
          <w:tcPr>
            <w:tcW w:w="839" w:type="dxa"/>
          </w:tcPr>
          <w:p w14:paraId="6FA2F81A" w14:textId="0C385B1E" w:rsidR="002A3978" w:rsidRDefault="002A3978" w:rsidP="002A3978">
            <w:pPr>
              <w:jc w:val="center"/>
              <w:rPr>
                <w:bCs/>
                <w:sz w:val="16"/>
              </w:rPr>
            </w:pPr>
            <w:r>
              <w:rPr>
                <w:bCs/>
                <w:sz w:val="16"/>
              </w:rPr>
              <w:t>236.7</w:t>
            </w:r>
          </w:p>
        </w:tc>
        <w:tc>
          <w:tcPr>
            <w:tcW w:w="1591" w:type="dxa"/>
          </w:tcPr>
          <w:p w14:paraId="5A14FDF2" w14:textId="77777777" w:rsidR="002A3978" w:rsidRDefault="002A3978" w:rsidP="002A3978">
            <w:pPr>
              <w:rPr>
                <w:bCs/>
                <w:sz w:val="16"/>
              </w:rPr>
            </w:pPr>
          </w:p>
        </w:tc>
        <w:tc>
          <w:tcPr>
            <w:tcW w:w="2160" w:type="dxa"/>
          </w:tcPr>
          <w:p w14:paraId="725F1A88" w14:textId="77777777" w:rsidR="002A3978" w:rsidRDefault="002A3978" w:rsidP="002A3978">
            <w:pPr>
              <w:rPr>
                <w:bCs/>
                <w:sz w:val="16"/>
              </w:rPr>
            </w:pPr>
          </w:p>
        </w:tc>
        <w:tc>
          <w:tcPr>
            <w:tcW w:w="1350" w:type="dxa"/>
          </w:tcPr>
          <w:p w14:paraId="4589C9A5" w14:textId="77777777" w:rsidR="002A3978" w:rsidRDefault="002A3978" w:rsidP="002A3978">
            <w:pPr>
              <w:rPr>
                <w:bCs/>
                <w:sz w:val="16"/>
              </w:rPr>
            </w:pPr>
          </w:p>
        </w:tc>
        <w:tc>
          <w:tcPr>
            <w:tcW w:w="1530" w:type="dxa"/>
          </w:tcPr>
          <w:p w14:paraId="52098AB1" w14:textId="77777777" w:rsidR="002A3978" w:rsidRDefault="002A3978" w:rsidP="002A3978">
            <w:pPr>
              <w:rPr>
                <w:bCs/>
                <w:sz w:val="16"/>
              </w:rPr>
            </w:pPr>
          </w:p>
        </w:tc>
        <w:tc>
          <w:tcPr>
            <w:tcW w:w="2160" w:type="dxa"/>
          </w:tcPr>
          <w:p w14:paraId="531A9AA4" w14:textId="77777777" w:rsidR="002A3978" w:rsidRDefault="002A3978" w:rsidP="002A3978">
            <w:pPr>
              <w:rPr>
                <w:bCs/>
                <w:sz w:val="16"/>
              </w:rPr>
            </w:pPr>
            <w:r>
              <w:rPr>
                <w:bCs/>
                <w:sz w:val="16"/>
              </w:rPr>
              <w:t>To be set during calibration</w:t>
            </w:r>
          </w:p>
        </w:tc>
      </w:tr>
      <w:tr w:rsidR="002A3978" w14:paraId="3001889D" w14:textId="77777777" w:rsidTr="00992444">
        <w:tc>
          <w:tcPr>
            <w:tcW w:w="1435" w:type="dxa"/>
            <w:vMerge w:val="restart"/>
          </w:tcPr>
          <w:p w14:paraId="50869163" w14:textId="7EBF827C" w:rsidR="002A3978" w:rsidRDefault="002A3978" w:rsidP="002A3978">
            <w:pPr>
              <w:rPr>
                <w:bCs/>
                <w:sz w:val="16"/>
              </w:rPr>
            </w:pPr>
          </w:p>
        </w:tc>
        <w:tc>
          <w:tcPr>
            <w:tcW w:w="1440" w:type="dxa"/>
          </w:tcPr>
          <w:p w14:paraId="39CD2FA7"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.offset</w:t>
            </w:r>
            <w:proofErr w:type="gramEnd"/>
          </w:p>
        </w:tc>
        <w:tc>
          <w:tcPr>
            <w:tcW w:w="900" w:type="dxa"/>
          </w:tcPr>
          <w:p w14:paraId="5584589B" w14:textId="25AEB11B" w:rsidR="002A3978" w:rsidRPr="002D08ED" w:rsidRDefault="002A3978" w:rsidP="002A3978">
            <w:pPr>
              <w:rPr>
                <w:bCs/>
                <w:sz w:val="16"/>
              </w:rPr>
            </w:pPr>
          </w:p>
        </w:tc>
        <w:tc>
          <w:tcPr>
            <w:tcW w:w="839" w:type="dxa"/>
          </w:tcPr>
          <w:p w14:paraId="514823C0" w14:textId="77777777" w:rsidR="002A3978" w:rsidRDefault="002A3978" w:rsidP="002A3978">
            <w:pPr>
              <w:jc w:val="center"/>
              <w:rPr>
                <w:bCs/>
                <w:sz w:val="16"/>
              </w:rPr>
            </w:pPr>
            <w:proofErr w:type="spellStart"/>
            <w:r>
              <w:rPr>
                <w:bCs/>
                <w:sz w:val="16"/>
              </w:rPr>
              <w:t>CStUpSt</w:t>
            </w:r>
            <w:proofErr w:type="spellEnd"/>
          </w:p>
        </w:tc>
        <w:tc>
          <w:tcPr>
            <w:tcW w:w="1591" w:type="dxa"/>
          </w:tcPr>
          <w:p w14:paraId="579056BD" w14:textId="77777777" w:rsidR="002A3978" w:rsidRDefault="002A3978" w:rsidP="002A3978">
            <w:pPr>
              <w:rPr>
                <w:bCs/>
                <w:sz w:val="16"/>
              </w:rPr>
            </w:pPr>
            <w:r>
              <w:rPr>
                <w:bCs/>
                <w:sz w:val="16"/>
              </w:rPr>
              <w:t>0</w:t>
            </w:r>
          </w:p>
        </w:tc>
        <w:tc>
          <w:tcPr>
            <w:tcW w:w="2160" w:type="dxa"/>
          </w:tcPr>
          <w:p w14:paraId="575C7044" w14:textId="77777777" w:rsidR="002A3978" w:rsidRDefault="002A3978" w:rsidP="002A3978">
            <w:pPr>
              <w:rPr>
                <w:bCs/>
                <w:sz w:val="16"/>
              </w:rPr>
            </w:pPr>
            <w:r>
              <w:rPr>
                <w:bCs/>
                <w:sz w:val="16"/>
              </w:rPr>
              <w:t>(Cal Result)</w:t>
            </w:r>
          </w:p>
        </w:tc>
        <w:tc>
          <w:tcPr>
            <w:tcW w:w="1350" w:type="dxa"/>
          </w:tcPr>
          <w:p w14:paraId="104BD838" w14:textId="77777777" w:rsidR="002A3978" w:rsidRDefault="002A3978" w:rsidP="002A3978">
            <w:pPr>
              <w:rPr>
                <w:bCs/>
                <w:sz w:val="16"/>
              </w:rPr>
            </w:pPr>
            <w:r>
              <w:rPr>
                <w:bCs/>
                <w:sz w:val="16"/>
              </w:rPr>
              <w:t>(Cal Result)</w:t>
            </w:r>
          </w:p>
        </w:tc>
        <w:tc>
          <w:tcPr>
            <w:tcW w:w="1530" w:type="dxa"/>
          </w:tcPr>
          <w:p w14:paraId="48B284F4" w14:textId="77777777" w:rsidR="002A3978" w:rsidRDefault="002A3978" w:rsidP="002A3978">
            <w:pPr>
              <w:rPr>
                <w:bCs/>
                <w:sz w:val="16"/>
              </w:rPr>
            </w:pPr>
            <w:r>
              <w:rPr>
                <w:bCs/>
                <w:sz w:val="16"/>
              </w:rPr>
              <w:t>(Cal Result)</w:t>
            </w:r>
          </w:p>
        </w:tc>
        <w:tc>
          <w:tcPr>
            <w:tcW w:w="2160" w:type="dxa"/>
          </w:tcPr>
          <w:p w14:paraId="03A36FB8" w14:textId="77777777" w:rsidR="002A3978" w:rsidRDefault="002A3978" w:rsidP="002A3978">
            <w:pPr>
              <w:rPr>
                <w:bCs/>
                <w:sz w:val="16"/>
              </w:rPr>
            </w:pPr>
            <w:r>
              <w:rPr>
                <w:bCs/>
                <w:sz w:val="16"/>
              </w:rPr>
              <w:t>16-bit vars</w:t>
            </w:r>
          </w:p>
        </w:tc>
      </w:tr>
      <w:tr w:rsidR="002A3978" w14:paraId="080D775B" w14:textId="77777777" w:rsidTr="00992444">
        <w:tc>
          <w:tcPr>
            <w:tcW w:w="1435" w:type="dxa"/>
            <w:vMerge/>
          </w:tcPr>
          <w:p w14:paraId="45E2AD4D" w14:textId="77777777" w:rsidR="002A3978" w:rsidRDefault="002A3978" w:rsidP="002A3978">
            <w:pPr>
              <w:rPr>
                <w:bCs/>
                <w:sz w:val="16"/>
              </w:rPr>
            </w:pPr>
          </w:p>
        </w:tc>
        <w:tc>
          <w:tcPr>
            <w:tcW w:w="1440" w:type="dxa"/>
          </w:tcPr>
          <w:p w14:paraId="1CCAA87E"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.span</w:t>
            </w:r>
            <w:proofErr w:type="gramEnd"/>
          </w:p>
        </w:tc>
        <w:tc>
          <w:tcPr>
            <w:tcW w:w="900" w:type="dxa"/>
          </w:tcPr>
          <w:p w14:paraId="241F3AA4" w14:textId="57381000" w:rsidR="002A3978" w:rsidRDefault="002A3978" w:rsidP="002A3978">
            <w:pPr>
              <w:rPr>
                <w:bCs/>
                <w:sz w:val="16"/>
              </w:rPr>
            </w:pPr>
          </w:p>
        </w:tc>
        <w:tc>
          <w:tcPr>
            <w:tcW w:w="839" w:type="dxa"/>
          </w:tcPr>
          <w:p w14:paraId="5D196CFC" w14:textId="77777777" w:rsidR="002A3978" w:rsidRDefault="002A3978" w:rsidP="002A3978">
            <w:pPr>
              <w:jc w:val="center"/>
            </w:pPr>
            <w:proofErr w:type="spellStart"/>
            <w:r>
              <w:rPr>
                <w:bCs/>
                <w:sz w:val="16"/>
              </w:rPr>
              <w:t>CStUpSt</w:t>
            </w:r>
            <w:proofErr w:type="spellEnd"/>
          </w:p>
        </w:tc>
        <w:tc>
          <w:tcPr>
            <w:tcW w:w="1591" w:type="dxa"/>
          </w:tcPr>
          <w:p w14:paraId="3376DD5C" w14:textId="77777777" w:rsidR="002A3978" w:rsidRDefault="002A3978" w:rsidP="002A3978">
            <w:pPr>
              <w:rPr>
                <w:bCs/>
                <w:sz w:val="16"/>
              </w:rPr>
            </w:pPr>
            <w:r>
              <w:rPr>
                <w:bCs/>
                <w:sz w:val="16"/>
              </w:rPr>
              <w:t>16384</w:t>
            </w:r>
          </w:p>
        </w:tc>
        <w:tc>
          <w:tcPr>
            <w:tcW w:w="2160" w:type="dxa"/>
          </w:tcPr>
          <w:p w14:paraId="7216D5C8" w14:textId="77777777" w:rsidR="002A3978" w:rsidRDefault="002A3978" w:rsidP="002A3978">
            <w:pPr>
              <w:rPr>
                <w:bCs/>
                <w:sz w:val="16"/>
              </w:rPr>
            </w:pPr>
            <w:r>
              <w:rPr>
                <w:bCs/>
                <w:sz w:val="16"/>
              </w:rPr>
              <w:t>(Cal Result)</w:t>
            </w:r>
          </w:p>
        </w:tc>
        <w:tc>
          <w:tcPr>
            <w:tcW w:w="1350" w:type="dxa"/>
          </w:tcPr>
          <w:p w14:paraId="71143ECF" w14:textId="77777777" w:rsidR="002A3978" w:rsidRDefault="002A3978" w:rsidP="002A3978">
            <w:pPr>
              <w:rPr>
                <w:bCs/>
                <w:sz w:val="16"/>
              </w:rPr>
            </w:pPr>
            <w:r>
              <w:rPr>
                <w:bCs/>
                <w:sz w:val="16"/>
              </w:rPr>
              <w:t>(Cal Result)</w:t>
            </w:r>
          </w:p>
        </w:tc>
        <w:tc>
          <w:tcPr>
            <w:tcW w:w="1530" w:type="dxa"/>
          </w:tcPr>
          <w:p w14:paraId="30BA6D6E" w14:textId="77777777" w:rsidR="002A3978" w:rsidRDefault="002A3978" w:rsidP="002A3978">
            <w:pPr>
              <w:rPr>
                <w:bCs/>
                <w:sz w:val="16"/>
              </w:rPr>
            </w:pPr>
            <w:r>
              <w:rPr>
                <w:bCs/>
                <w:sz w:val="16"/>
              </w:rPr>
              <w:t>(Cal Result)</w:t>
            </w:r>
          </w:p>
        </w:tc>
        <w:tc>
          <w:tcPr>
            <w:tcW w:w="2160" w:type="dxa"/>
          </w:tcPr>
          <w:p w14:paraId="7B04F3E4" w14:textId="77777777" w:rsidR="002A3978" w:rsidRDefault="002A3978" w:rsidP="002A3978">
            <w:pPr>
              <w:rPr>
                <w:bCs/>
                <w:sz w:val="16"/>
              </w:rPr>
            </w:pPr>
          </w:p>
        </w:tc>
      </w:tr>
      <w:tr w:rsidR="002A3978" w14:paraId="72B79422" w14:textId="77777777" w:rsidTr="00992444">
        <w:tc>
          <w:tcPr>
            <w:tcW w:w="1435" w:type="dxa"/>
            <w:vMerge/>
          </w:tcPr>
          <w:p w14:paraId="07A8858D" w14:textId="77777777" w:rsidR="002A3978" w:rsidRDefault="002A3978" w:rsidP="002A3978">
            <w:pPr>
              <w:rPr>
                <w:bCs/>
                <w:sz w:val="16"/>
              </w:rPr>
            </w:pPr>
          </w:p>
        </w:tc>
        <w:tc>
          <w:tcPr>
            <w:tcW w:w="1440" w:type="dxa"/>
          </w:tcPr>
          <w:p w14:paraId="480DDF30"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.offset</w:t>
            </w:r>
            <w:proofErr w:type="gramEnd"/>
          </w:p>
        </w:tc>
        <w:tc>
          <w:tcPr>
            <w:tcW w:w="900" w:type="dxa"/>
          </w:tcPr>
          <w:p w14:paraId="67181B22" w14:textId="23712E67" w:rsidR="002A3978" w:rsidRDefault="002A3978" w:rsidP="002A3978">
            <w:pPr>
              <w:rPr>
                <w:bCs/>
                <w:sz w:val="16"/>
              </w:rPr>
            </w:pPr>
          </w:p>
        </w:tc>
        <w:tc>
          <w:tcPr>
            <w:tcW w:w="839" w:type="dxa"/>
          </w:tcPr>
          <w:p w14:paraId="22D5C7F0" w14:textId="77777777" w:rsidR="002A3978" w:rsidRDefault="002A3978" w:rsidP="002A3978">
            <w:pPr>
              <w:jc w:val="center"/>
            </w:pPr>
            <w:proofErr w:type="spellStart"/>
            <w:r>
              <w:rPr>
                <w:bCs/>
                <w:sz w:val="16"/>
              </w:rPr>
              <w:t>CStUpSt</w:t>
            </w:r>
            <w:proofErr w:type="spellEnd"/>
          </w:p>
        </w:tc>
        <w:tc>
          <w:tcPr>
            <w:tcW w:w="1591" w:type="dxa"/>
          </w:tcPr>
          <w:p w14:paraId="7E63FAD4" w14:textId="77777777" w:rsidR="002A3978" w:rsidRDefault="002A3978" w:rsidP="002A3978">
            <w:pPr>
              <w:rPr>
                <w:bCs/>
                <w:sz w:val="16"/>
              </w:rPr>
            </w:pPr>
            <w:r>
              <w:rPr>
                <w:bCs/>
                <w:sz w:val="16"/>
              </w:rPr>
              <w:t>0</w:t>
            </w:r>
          </w:p>
        </w:tc>
        <w:tc>
          <w:tcPr>
            <w:tcW w:w="2160" w:type="dxa"/>
          </w:tcPr>
          <w:p w14:paraId="5C9AA381" w14:textId="77777777" w:rsidR="002A3978" w:rsidRDefault="002A3978" w:rsidP="002A3978">
            <w:pPr>
              <w:rPr>
                <w:bCs/>
                <w:sz w:val="16"/>
              </w:rPr>
            </w:pPr>
            <w:r>
              <w:rPr>
                <w:bCs/>
                <w:sz w:val="16"/>
              </w:rPr>
              <w:t>(Cal Result)</w:t>
            </w:r>
          </w:p>
        </w:tc>
        <w:tc>
          <w:tcPr>
            <w:tcW w:w="1350" w:type="dxa"/>
          </w:tcPr>
          <w:p w14:paraId="337F7BE2" w14:textId="77777777" w:rsidR="002A3978" w:rsidRDefault="002A3978" w:rsidP="002A3978">
            <w:pPr>
              <w:rPr>
                <w:bCs/>
                <w:sz w:val="16"/>
              </w:rPr>
            </w:pPr>
            <w:r>
              <w:rPr>
                <w:bCs/>
                <w:sz w:val="16"/>
              </w:rPr>
              <w:t>(Cal Result)</w:t>
            </w:r>
          </w:p>
        </w:tc>
        <w:tc>
          <w:tcPr>
            <w:tcW w:w="1530" w:type="dxa"/>
          </w:tcPr>
          <w:p w14:paraId="3CC055C8" w14:textId="77777777" w:rsidR="002A3978" w:rsidRDefault="002A3978" w:rsidP="002A3978">
            <w:pPr>
              <w:rPr>
                <w:bCs/>
                <w:sz w:val="16"/>
              </w:rPr>
            </w:pPr>
            <w:r>
              <w:rPr>
                <w:bCs/>
                <w:sz w:val="16"/>
              </w:rPr>
              <w:t>(Cal Result)</w:t>
            </w:r>
          </w:p>
        </w:tc>
        <w:tc>
          <w:tcPr>
            <w:tcW w:w="2160" w:type="dxa"/>
          </w:tcPr>
          <w:p w14:paraId="39A7BAD7" w14:textId="77777777" w:rsidR="002A3978" w:rsidRDefault="002A3978" w:rsidP="002A3978">
            <w:pPr>
              <w:rPr>
                <w:bCs/>
                <w:sz w:val="16"/>
              </w:rPr>
            </w:pPr>
          </w:p>
        </w:tc>
      </w:tr>
      <w:tr w:rsidR="002A3978" w14:paraId="5AED3673" w14:textId="77777777" w:rsidTr="00992444">
        <w:tc>
          <w:tcPr>
            <w:tcW w:w="1435" w:type="dxa"/>
            <w:vMerge/>
          </w:tcPr>
          <w:p w14:paraId="07BAC7E1" w14:textId="77777777" w:rsidR="002A3978" w:rsidRDefault="002A3978" w:rsidP="002A3978">
            <w:pPr>
              <w:rPr>
                <w:bCs/>
                <w:sz w:val="16"/>
              </w:rPr>
            </w:pPr>
          </w:p>
        </w:tc>
        <w:tc>
          <w:tcPr>
            <w:tcW w:w="1440" w:type="dxa"/>
          </w:tcPr>
          <w:p w14:paraId="56520406"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.span</w:t>
            </w:r>
            <w:proofErr w:type="gramEnd"/>
          </w:p>
        </w:tc>
        <w:tc>
          <w:tcPr>
            <w:tcW w:w="900" w:type="dxa"/>
          </w:tcPr>
          <w:p w14:paraId="2392A907" w14:textId="6A7CF1B8" w:rsidR="002A3978" w:rsidRDefault="002A3978" w:rsidP="002A3978">
            <w:pPr>
              <w:rPr>
                <w:bCs/>
                <w:sz w:val="16"/>
              </w:rPr>
            </w:pPr>
          </w:p>
        </w:tc>
        <w:tc>
          <w:tcPr>
            <w:tcW w:w="839" w:type="dxa"/>
          </w:tcPr>
          <w:p w14:paraId="4C6B446A" w14:textId="77777777" w:rsidR="002A3978" w:rsidRDefault="002A3978" w:rsidP="002A3978">
            <w:pPr>
              <w:jc w:val="center"/>
            </w:pPr>
            <w:proofErr w:type="spellStart"/>
            <w:r>
              <w:rPr>
                <w:bCs/>
                <w:sz w:val="16"/>
              </w:rPr>
              <w:t>CStUpSt</w:t>
            </w:r>
            <w:proofErr w:type="spellEnd"/>
          </w:p>
        </w:tc>
        <w:tc>
          <w:tcPr>
            <w:tcW w:w="1591" w:type="dxa"/>
          </w:tcPr>
          <w:p w14:paraId="4A2C6C4D" w14:textId="77777777" w:rsidR="002A3978" w:rsidRDefault="002A3978" w:rsidP="002A3978">
            <w:pPr>
              <w:rPr>
                <w:bCs/>
                <w:sz w:val="16"/>
              </w:rPr>
            </w:pPr>
            <w:r>
              <w:rPr>
                <w:bCs/>
                <w:sz w:val="16"/>
              </w:rPr>
              <w:t>16384</w:t>
            </w:r>
          </w:p>
        </w:tc>
        <w:tc>
          <w:tcPr>
            <w:tcW w:w="2160" w:type="dxa"/>
          </w:tcPr>
          <w:p w14:paraId="25439EFD" w14:textId="77777777" w:rsidR="002A3978" w:rsidRDefault="002A3978" w:rsidP="002A3978">
            <w:pPr>
              <w:rPr>
                <w:bCs/>
                <w:sz w:val="16"/>
              </w:rPr>
            </w:pPr>
            <w:r>
              <w:rPr>
                <w:bCs/>
                <w:sz w:val="16"/>
              </w:rPr>
              <w:t>(Cal Result)</w:t>
            </w:r>
          </w:p>
        </w:tc>
        <w:tc>
          <w:tcPr>
            <w:tcW w:w="1350" w:type="dxa"/>
          </w:tcPr>
          <w:p w14:paraId="2E3721A9" w14:textId="77777777" w:rsidR="002A3978" w:rsidRDefault="002A3978" w:rsidP="002A3978">
            <w:pPr>
              <w:rPr>
                <w:bCs/>
                <w:sz w:val="16"/>
              </w:rPr>
            </w:pPr>
            <w:r>
              <w:rPr>
                <w:bCs/>
                <w:sz w:val="16"/>
              </w:rPr>
              <w:t>(Cal Result)</w:t>
            </w:r>
          </w:p>
        </w:tc>
        <w:tc>
          <w:tcPr>
            <w:tcW w:w="1530" w:type="dxa"/>
          </w:tcPr>
          <w:p w14:paraId="14130A64" w14:textId="77777777" w:rsidR="002A3978" w:rsidRDefault="002A3978" w:rsidP="002A3978">
            <w:pPr>
              <w:rPr>
                <w:bCs/>
                <w:sz w:val="16"/>
              </w:rPr>
            </w:pPr>
            <w:r>
              <w:rPr>
                <w:bCs/>
                <w:sz w:val="16"/>
              </w:rPr>
              <w:t>(Cal Result)</w:t>
            </w:r>
          </w:p>
        </w:tc>
        <w:tc>
          <w:tcPr>
            <w:tcW w:w="2160" w:type="dxa"/>
          </w:tcPr>
          <w:p w14:paraId="3982686F" w14:textId="77777777" w:rsidR="002A3978" w:rsidRDefault="002A3978" w:rsidP="002A3978">
            <w:pPr>
              <w:rPr>
                <w:bCs/>
                <w:sz w:val="16"/>
              </w:rPr>
            </w:pPr>
          </w:p>
        </w:tc>
      </w:tr>
      <w:tr w:rsidR="002A3978" w14:paraId="39A0622F" w14:textId="77777777" w:rsidTr="00992444">
        <w:tc>
          <w:tcPr>
            <w:tcW w:w="1435" w:type="dxa"/>
            <w:vMerge/>
          </w:tcPr>
          <w:p w14:paraId="594EC898" w14:textId="77777777" w:rsidR="002A3978" w:rsidRDefault="002A3978" w:rsidP="002A3978">
            <w:pPr>
              <w:rPr>
                <w:bCs/>
                <w:sz w:val="16"/>
              </w:rPr>
            </w:pPr>
          </w:p>
        </w:tc>
        <w:tc>
          <w:tcPr>
            <w:tcW w:w="1440" w:type="dxa"/>
          </w:tcPr>
          <w:p w14:paraId="281C8DE9"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.offset</w:t>
            </w:r>
            <w:proofErr w:type="gramEnd"/>
          </w:p>
        </w:tc>
        <w:tc>
          <w:tcPr>
            <w:tcW w:w="900" w:type="dxa"/>
          </w:tcPr>
          <w:p w14:paraId="3E7261DC" w14:textId="106FB26C" w:rsidR="002A3978" w:rsidRDefault="002A3978" w:rsidP="002A3978">
            <w:pPr>
              <w:rPr>
                <w:bCs/>
                <w:sz w:val="16"/>
              </w:rPr>
            </w:pPr>
          </w:p>
        </w:tc>
        <w:tc>
          <w:tcPr>
            <w:tcW w:w="839" w:type="dxa"/>
          </w:tcPr>
          <w:p w14:paraId="45210B50" w14:textId="77777777" w:rsidR="002A3978" w:rsidRDefault="002A3978" w:rsidP="002A3978">
            <w:pPr>
              <w:jc w:val="center"/>
            </w:pPr>
            <w:proofErr w:type="spellStart"/>
            <w:r>
              <w:rPr>
                <w:bCs/>
                <w:sz w:val="16"/>
              </w:rPr>
              <w:t>CStUpSt</w:t>
            </w:r>
            <w:proofErr w:type="spellEnd"/>
          </w:p>
        </w:tc>
        <w:tc>
          <w:tcPr>
            <w:tcW w:w="1591" w:type="dxa"/>
          </w:tcPr>
          <w:p w14:paraId="1FBBE677" w14:textId="77777777" w:rsidR="002A3978" w:rsidRDefault="002A3978" w:rsidP="002A3978">
            <w:pPr>
              <w:rPr>
                <w:bCs/>
                <w:sz w:val="16"/>
              </w:rPr>
            </w:pPr>
            <w:r>
              <w:rPr>
                <w:bCs/>
                <w:sz w:val="16"/>
              </w:rPr>
              <w:t>0</w:t>
            </w:r>
          </w:p>
        </w:tc>
        <w:tc>
          <w:tcPr>
            <w:tcW w:w="2160" w:type="dxa"/>
          </w:tcPr>
          <w:p w14:paraId="06851403" w14:textId="77777777" w:rsidR="002A3978" w:rsidRDefault="002A3978" w:rsidP="002A3978">
            <w:pPr>
              <w:rPr>
                <w:bCs/>
                <w:sz w:val="16"/>
              </w:rPr>
            </w:pPr>
            <w:r>
              <w:rPr>
                <w:bCs/>
                <w:sz w:val="16"/>
              </w:rPr>
              <w:t>(Cal Result)</w:t>
            </w:r>
          </w:p>
        </w:tc>
        <w:tc>
          <w:tcPr>
            <w:tcW w:w="1350" w:type="dxa"/>
          </w:tcPr>
          <w:p w14:paraId="3A5D7415" w14:textId="77777777" w:rsidR="002A3978" w:rsidRDefault="002A3978" w:rsidP="002A3978">
            <w:pPr>
              <w:rPr>
                <w:bCs/>
                <w:sz w:val="16"/>
              </w:rPr>
            </w:pPr>
            <w:r>
              <w:rPr>
                <w:bCs/>
                <w:sz w:val="16"/>
              </w:rPr>
              <w:t>(Cal Result)</w:t>
            </w:r>
          </w:p>
        </w:tc>
        <w:tc>
          <w:tcPr>
            <w:tcW w:w="1530" w:type="dxa"/>
          </w:tcPr>
          <w:p w14:paraId="2E3B1DED" w14:textId="77777777" w:rsidR="002A3978" w:rsidRDefault="002A3978" w:rsidP="002A3978">
            <w:pPr>
              <w:rPr>
                <w:bCs/>
                <w:sz w:val="16"/>
              </w:rPr>
            </w:pPr>
            <w:r>
              <w:rPr>
                <w:bCs/>
                <w:sz w:val="16"/>
              </w:rPr>
              <w:t>(Cal Result)</w:t>
            </w:r>
          </w:p>
        </w:tc>
        <w:tc>
          <w:tcPr>
            <w:tcW w:w="2160" w:type="dxa"/>
          </w:tcPr>
          <w:p w14:paraId="2CF7CDD6" w14:textId="77777777" w:rsidR="002A3978" w:rsidRDefault="002A3978" w:rsidP="002A3978">
            <w:pPr>
              <w:rPr>
                <w:bCs/>
                <w:sz w:val="16"/>
              </w:rPr>
            </w:pPr>
          </w:p>
        </w:tc>
      </w:tr>
      <w:tr w:rsidR="002A3978" w14:paraId="00D55A39" w14:textId="77777777" w:rsidTr="00992444">
        <w:tc>
          <w:tcPr>
            <w:tcW w:w="1435" w:type="dxa"/>
            <w:vMerge/>
          </w:tcPr>
          <w:p w14:paraId="58E37DF0" w14:textId="77777777" w:rsidR="002A3978" w:rsidRDefault="002A3978" w:rsidP="002A3978">
            <w:pPr>
              <w:rPr>
                <w:bCs/>
                <w:sz w:val="16"/>
              </w:rPr>
            </w:pPr>
          </w:p>
        </w:tc>
        <w:tc>
          <w:tcPr>
            <w:tcW w:w="1440" w:type="dxa"/>
          </w:tcPr>
          <w:p w14:paraId="2E1FAE55"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.span</w:t>
            </w:r>
            <w:proofErr w:type="gramEnd"/>
          </w:p>
        </w:tc>
        <w:tc>
          <w:tcPr>
            <w:tcW w:w="900" w:type="dxa"/>
          </w:tcPr>
          <w:p w14:paraId="2A634A5D" w14:textId="618E60AD" w:rsidR="002A3978" w:rsidRDefault="002A3978" w:rsidP="002A3978">
            <w:pPr>
              <w:rPr>
                <w:bCs/>
                <w:sz w:val="16"/>
              </w:rPr>
            </w:pPr>
          </w:p>
        </w:tc>
        <w:tc>
          <w:tcPr>
            <w:tcW w:w="839" w:type="dxa"/>
          </w:tcPr>
          <w:p w14:paraId="3E289406" w14:textId="77777777" w:rsidR="002A3978" w:rsidRDefault="002A3978" w:rsidP="002A3978">
            <w:pPr>
              <w:jc w:val="center"/>
            </w:pPr>
            <w:proofErr w:type="spellStart"/>
            <w:r>
              <w:rPr>
                <w:bCs/>
                <w:sz w:val="16"/>
              </w:rPr>
              <w:t>CStUpSt</w:t>
            </w:r>
            <w:proofErr w:type="spellEnd"/>
          </w:p>
        </w:tc>
        <w:tc>
          <w:tcPr>
            <w:tcW w:w="1591" w:type="dxa"/>
          </w:tcPr>
          <w:p w14:paraId="35C37389" w14:textId="77777777" w:rsidR="002A3978" w:rsidRDefault="002A3978" w:rsidP="002A3978">
            <w:pPr>
              <w:rPr>
                <w:bCs/>
                <w:sz w:val="16"/>
              </w:rPr>
            </w:pPr>
            <w:r>
              <w:rPr>
                <w:bCs/>
                <w:sz w:val="16"/>
              </w:rPr>
              <w:t>16384</w:t>
            </w:r>
          </w:p>
        </w:tc>
        <w:tc>
          <w:tcPr>
            <w:tcW w:w="2160" w:type="dxa"/>
          </w:tcPr>
          <w:p w14:paraId="263421F1" w14:textId="77777777" w:rsidR="002A3978" w:rsidRDefault="002A3978" w:rsidP="002A3978">
            <w:pPr>
              <w:rPr>
                <w:bCs/>
                <w:sz w:val="16"/>
              </w:rPr>
            </w:pPr>
            <w:r>
              <w:rPr>
                <w:bCs/>
                <w:sz w:val="16"/>
              </w:rPr>
              <w:t>(Cal Result)</w:t>
            </w:r>
          </w:p>
        </w:tc>
        <w:tc>
          <w:tcPr>
            <w:tcW w:w="1350" w:type="dxa"/>
          </w:tcPr>
          <w:p w14:paraId="3906E5DB" w14:textId="77777777" w:rsidR="002A3978" w:rsidRDefault="002A3978" w:rsidP="002A3978">
            <w:pPr>
              <w:rPr>
                <w:bCs/>
                <w:sz w:val="16"/>
              </w:rPr>
            </w:pPr>
            <w:r>
              <w:rPr>
                <w:bCs/>
                <w:sz w:val="16"/>
              </w:rPr>
              <w:t>(Cal Result)</w:t>
            </w:r>
          </w:p>
        </w:tc>
        <w:tc>
          <w:tcPr>
            <w:tcW w:w="1530" w:type="dxa"/>
          </w:tcPr>
          <w:p w14:paraId="58ACCB17" w14:textId="77777777" w:rsidR="002A3978" w:rsidRDefault="002A3978" w:rsidP="002A3978">
            <w:pPr>
              <w:rPr>
                <w:bCs/>
                <w:sz w:val="16"/>
              </w:rPr>
            </w:pPr>
            <w:r>
              <w:rPr>
                <w:bCs/>
                <w:sz w:val="16"/>
              </w:rPr>
              <w:t>(Cal Result)</w:t>
            </w:r>
          </w:p>
        </w:tc>
        <w:tc>
          <w:tcPr>
            <w:tcW w:w="2160" w:type="dxa"/>
          </w:tcPr>
          <w:p w14:paraId="77F80499" w14:textId="77777777" w:rsidR="002A3978" w:rsidRDefault="002A3978" w:rsidP="002A3978">
            <w:pPr>
              <w:rPr>
                <w:bCs/>
                <w:sz w:val="16"/>
              </w:rPr>
            </w:pPr>
          </w:p>
        </w:tc>
      </w:tr>
      <w:tr w:rsidR="002A3978" w14:paraId="6C74B87E" w14:textId="77777777" w:rsidTr="00992444">
        <w:tc>
          <w:tcPr>
            <w:tcW w:w="1435" w:type="dxa"/>
            <w:vMerge/>
          </w:tcPr>
          <w:p w14:paraId="13F2DAE8" w14:textId="77777777" w:rsidR="002A3978" w:rsidRDefault="002A3978" w:rsidP="002A3978">
            <w:pPr>
              <w:rPr>
                <w:bCs/>
                <w:sz w:val="16"/>
              </w:rPr>
            </w:pPr>
          </w:p>
        </w:tc>
        <w:tc>
          <w:tcPr>
            <w:tcW w:w="1440" w:type="dxa"/>
          </w:tcPr>
          <w:p w14:paraId="2B045DC7"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.offset</w:t>
            </w:r>
            <w:proofErr w:type="gramEnd"/>
          </w:p>
        </w:tc>
        <w:tc>
          <w:tcPr>
            <w:tcW w:w="900" w:type="dxa"/>
          </w:tcPr>
          <w:p w14:paraId="66C4B179" w14:textId="33D91B98" w:rsidR="002A3978" w:rsidRDefault="002A3978" w:rsidP="002A3978">
            <w:pPr>
              <w:rPr>
                <w:bCs/>
                <w:sz w:val="16"/>
              </w:rPr>
            </w:pPr>
          </w:p>
        </w:tc>
        <w:tc>
          <w:tcPr>
            <w:tcW w:w="839" w:type="dxa"/>
          </w:tcPr>
          <w:p w14:paraId="22D96755" w14:textId="77777777" w:rsidR="002A3978" w:rsidRDefault="002A3978" w:rsidP="002A3978">
            <w:pPr>
              <w:jc w:val="center"/>
            </w:pPr>
            <w:proofErr w:type="spellStart"/>
            <w:r>
              <w:rPr>
                <w:bCs/>
                <w:sz w:val="16"/>
              </w:rPr>
              <w:t>CStUpSt</w:t>
            </w:r>
            <w:proofErr w:type="spellEnd"/>
          </w:p>
        </w:tc>
        <w:tc>
          <w:tcPr>
            <w:tcW w:w="1591" w:type="dxa"/>
          </w:tcPr>
          <w:p w14:paraId="095DE71F" w14:textId="77777777" w:rsidR="002A3978" w:rsidRDefault="002A3978" w:rsidP="002A3978">
            <w:pPr>
              <w:rPr>
                <w:bCs/>
                <w:sz w:val="16"/>
              </w:rPr>
            </w:pPr>
            <w:r>
              <w:rPr>
                <w:bCs/>
                <w:sz w:val="16"/>
              </w:rPr>
              <w:t>0</w:t>
            </w:r>
          </w:p>
        </w:tc>
        <w:tc>
          <w:tcPr>
            <w:tcW w:w="2160" w:type="dxa"/>
          </w:tcPr>
          <w:p w14:paraId="72784F6C" w14:textId="77777777" w:rsidR="002A3978" w:rsidRDefault="002A3978" w:rsidP="002A3978">
            <w:pPr>
              <w:rPr>
                <w:bCs/>
                <w:sz w:val="16"/>
              </w:rPr>
            </w:pPr>
            <w:r>
              <w:rPr>
                <w:bCs/>
                <w:sz w:val="16"/>
              </w:rPr>
              <w:t>(Cal Result)</w:t>
            </w:r>
          </w:p>
        </w:tc>
        <w:tc>
          <w:tcPr>
            <w:tcW w:w="1350" w:type="dxa"/>
          </w:tcPr>
          <w:p w14:paraId="0C8BE729" w14:textId="77777777" w:rsidR="002A3978" w:rsidRDefault="002A3978" w:rsidP="002A3978">
            <w:pPr>
              <w:rPr>
                <w:bCs/>
                <w:sz w:val="16"/>
              </w:rPr>
            </w:pPr>
            <w:r>
              <w:rPr>
                <w:bCs/>
                <w:sz w:val="16"/>
              </w:rPr>
              <w:t>(Cal Result)</w:t>
            </w:r>
          </w:p>
        </w:tc>
        <w:tc>
          <w:tcPr>
            <w:tcW w:w="1530" w:type="dxa"/>
          </w:tcPr>
          <w:p w14:paraId="6E2FCC5C" w14:textId="77777777" w:rsidR="002A3978" w:rsidRDefault="002A3978" w:rsidP="002A3978">
            <w:pPr>
              <w:rPr>
                <w:bCs/>
                <w:sz w:val="16"/>
              </w:rPr>
            </w:pPr>
            <w:r>
              <w:rPr>
                <w:bCs/>
                <w:sz w:val="16"/>
              </w:rPr>
              <w:t>(Cal Result)</w:t>
            </w:r>
          </w:p>
        </w:tc>
        <w:tc>
          <w:tcPr>
            <w:tcW w:w="2160" w:type="dxa"/>
          </w:tcPr>
          <w:p w14:paraId="3ABFD5AA" w14:textId="77777777" w:rsidR="002A3978" w:rsidRDefault="002A3978" w:rsidP="002A3978">
            <w:pPr>
              <w:rPr>
                <w:bCs/>
                <w:sz w:val="16"/>
              </w:rPr>
            </w:pPr>
          </w:p>
        </w:tc>
      </w:tr>
      <w:tr w:rsidR="002A3978" w14:paraId="136D3DF4" w14:textId="77777777" w:rsidTr="00992444">
        <w:tc>
          <w:tcPr>
            <w:tcW w:w="1435" w:type="dxa"/>
            <w:vMerge/>
          </w:tcPr>
          <w:p w14:paraId="54D69C87" w14:textId="77777777" w:rsidR="002A3978" w:rsidRDefault="002A3978" w:rsidP="002A3978">
            <w:pPr>
              <w:rPr>
                <w:bCs/>
                <w:sz w:val="16"/>
              </w:rPr>
            </w:pPr>
          </w:p>
        </w:tc>
        <w:tc>
          <w:tcPr>
            <w:tcW w:w="1440" w:type="dxa"/>
          </w:tcPr>
          <w:p w14:paraId="62C17CAE"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.span</w:t>
            </w:r>
            <w:proofErr w:type="gramEnd"/>
          </w:p>
        </w:tc>
        <w:tc>
          <w:tcPr>
            <w:tcW w:w="900" w:type="dxa"/>
          </w:tcPr>
          <w:p w14:paraId="483FD078" w14:textId="2FCCE6DD" w:rsidR="002A3978" w:rsidRDefault="002A3978" w:rsidP="002A3978">
            <w:pPr>
              <w:rPr>
                <w:bCs/>
                <w:sz w:val="16"/>
              </w:rPr>
            </w:pPr>
          </w:p>
        </w:tc>
        <w:tc>
          <w:tcPr>
            <w:tcW w:w="839" w:type="dxa"/>
          </w:tcPr>
          <w:p w14:paraId="532D54DF" w14:textId="77777777" w:rsidR="002A3978" w:rsidRDefault="002A3978" w:rsidP="002A3978">
            <w:pPr>
              <w:jc w:val="center"/>
            </w:pPr>
            <w:proofErr w:type="spellStart"/>
            <w:r>
              <w:rPr>
                <w:bCs/>
                <w:sz w:val="16"/>
              </w:rPr>
              <w:t>CStUpSt</w:t>
            </w:r>
            <w:proofErr w:type="spellEnd"/>
          </w:p>
        </w:tc>
        <w:tc>
          <w:tcPr>
            <w:tcW w:w="1591" w:type="dxa"/>
          </w:tcPr>
          <w:p w14:paraId="0D1DE195" w14:textId="77777777" w:rsidR="002A3978" w:rsidRDefault="002A3978" w:rsidP="002A3978">
            <w:pPr>
              <w:rPr>
                <w:bCs/>
                <w:sz w:val="16"/>
              </w:rPr>
            </w:pPr>
            <w:r>
              <w:rPr>
                <w:bCs/>
                <w:sz w:val="16"/>
              </w:rPr>
              <w:t>16384</w:t>
            </w:r>
          </w:p>
        </w:tc>
        <w:tc>
          <w:tcPr>
            <w:tcW w:w="2160" w:type="dxa"/>
          </w:tcPr>
          <w:p w14:paraId="4E63BA30" w14:textId="77777777" w:rsidR="002A3978" w:rsidRDefault="002A3978" w:rsidP="002A3978">
            <w:pPr>
              <w:rPr>
                <w:bCs/>
                <w:sz w:val="16"/>
              </w:rPr>
            </w:pPr>
            <w:r>
              <w:rPr>
                <w:bCs/>
                <w:sz w:val="16"/>
              </w:rPr>
              <w:t>(Cal Result)</w:t>
            </w:r>
          </w:p>
        </w:tc>
        <w:tc>
          <w:tcPr>
            <w:tcW w:w="1350" w:type="dxa"/>
          </w:tcPr>
          <w:p w14:paraId="62EAB1F4" w14:textId="77777777" w:rsidR="002A3978" w:rsidRDefault="002A3978" w:rsidP="002A3978">
            <w:pPr>
              <w:rPr>
                <w:bCs/>
                <w:sz w:val="16"/>
              </w:rPr>
            </w:pPr>
            <w:r>
              <w:rPr>
                <w:bCs/>
                <w:sz w:val="16"/>
              </w:rPr>
              <w:t>(Cal Result)</w:t>
            </w:r>
          </w:p>
        </w:tc>
        <w:tc>
          <w:tcPr>
            <w:tcW w:w="1530" w:type="dxa"/>
          </w:tcPr>
          <w:p w14:paraId="60B9DAC5" w14:textId="77777777" w:rsidR="002A3978" w:rsidRDefault="002A3978" w:rsidP="002A3978">
            <w:pPr>
              <w:rPr>
                <w:bCs/>
                <w:sz w:val="16"/>
              </w:rPr>
            </w:pPr>
            <w:r>
              <w:rPr>
                <w:bCs/>
                <w:sz w:val="16"/>
              </w:rPr>
              <w:t>(Cal Result)</w:t>
            </w:r>
          </w:p>
        </w:tc>
        <w:tc>
          <w:tcPr>
            <w:tcW w:w="2160" w:type="dxa"/>
          </w:tcPr>
          <w:p w14:paraId="550A9E71" w14:textId="77777777" w:rsidR="002A3978" w:rsidRDefault="002A3978" w:rsidP="002A3978">
            <w:pPr>
              <w:rPr>
                <w:bCs/>
                <w:sz w:val="16"/>
              </w:rPr>
            </w:pPr>
          </w:p>
        </w:tc>
      </w:tr>
      <w:tr w:rsidR="002A3978" w14:paraId="18A8056F" w14:textId="77777777" w:rsidTr="00992444">
        <w:tc>
          <w:tcPr>
            <w:tcW w:w="1435" w:type="dxa"/>
            <w:vMerge/>
          </w:tcPr>
          <w:p w14:paraId="60EE7881" w14:textId="77777777" w:rsidR="002A3978" w:rsidRDefault="002A3978" w:rsidP="002A3978">
            <w:pPr>
              <w:rPr>
                <w:bCs/>
                <w:sz w:val="16"/>
              </w:rPr>
            </w:pPr>
          </w:p>
        </w:tc>
        <w:tc>
          <w:tcPr>
            <w:tcW w:w="1440" w:type="dxa"/>
          </w:tcPr>
          <w:p w14:paraId="3587A4E0"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.offset</w:t>
            </w:r>
            <w:proofErr w:type="gramEnd"/>
          </w:p>
        </w:tc>
        <w:tc>
          <w:tcPr>
            <w:tcW w:w="900" w:type="dxa"/>
          </w:tcPr>
          <w:p w14:paraId="3791D5EA" w14:textId="0B50CAFB" w:rsidR="002A3978" w:rsidRDefault="002A3978" w:rsidP="002A3978">
            <w:pPr>
              <w:rPr>
                <w:bCs/>
                <w:sz w:val="16"/>
              </w:rPr>
            </w:pPr>
          </w:p>
        </w:tc>
        <w:tc>
          <w:tcPr>
            <w:tcW w:w="839" w:type="dxa"/>
          </w:tcPr>
          <w:p w14:paraId="70C83ECF" w14:textId="77777777" w:rsidR="002A3978" w:rsidRDefault="002A3978" w:rsidP="002A3978">
            <w:pPr>
              <w:jc w:val="center"/>
            </w:pPr>
            <w:proofErr w:type="spellStart"/>
            <w:r>
              <w:rPr>
                <w:bCs/>
                <w:sz w:val="16"/>
              </w:rPr>
              <w:t>CStUpSt</w:t>
            </w:r>
            <w:proofErr w:type="spellEnd"/>
          </w:p>
        </w:tc>
        <w:tc>
          <w:tcPr>
            <w:tcW w:w="1591" w:type="dxa"/>
          </w:tcPr>
          <w:p w14:paraId="4D1E6C02" w14:textId="77777777" w:rsidR="002A3978" w:rsidRDefault="002A3978" w:rsidP="002A3978">
            <w:pPr>
              <w:rPr>
                <w:bCs/>
                <w:sz w:val="16"/>
              </w:rPr>
            </w:pPr>
            <w:r>
              <w:rPr>
                <w:bCs/>
                <w:sz w:val="16"/>
              </w:rPr>
              <w:t>0</w:t>
            </w:r>
          </w:p>
        </w:tc>
        <w:tc>
          <w:tcPr>
            <w:tcW w:w="2160" w:type="dxa"/>
          </w:tcPr>
          <w:p w14:paraId="23225648" w14:textId="77777777" w:rsidR="002A3978" w:rsidRDefault="002A3978" w:rsidP="002A3978">
            <w:pPr>
              <w:rPr>
                <w:bCs/>
                <w:sz w:val="16"/>
              </w:rPr>
            </w:pPr>
            <w:r>
              <w:rPr>
                <w:bCs/>
                <w:sz w:val="16"/>
              </w:rPr>
              <w:t>(Cal Result)</w:t>
            </w:r>
          </w:p>
        </w:tc>
        <w:tc>
          <w:tcPr>
            <w:tcW w:w="1350" w:type="dxa"/>
          </w:tcPr>
          <w:p w14:paraId="7754BB8E" w14:textId="77777777" w:rsidR="002A3978" w:rsidRDefault="002A3978" w:rsidP="002A3978">
            <w:pPr>
              <w:rPr>
                <w:bCs/>
                <w:sz w:val="16"/>
              </w:rPr>
            </w:pPr>
            <w:r>
              <w:rPr>
                <w:bCs/>
                <w:sz w:val="16"/>
              </w:rPr>
              <w:t>(Cal Result)</w:t>
            </w:r>
          </w:p>
        </w:tc>
        <w:tc>
          <w:tcPr>
            <w:tcW w:w="1530" w:type="dxa"/>
          </w:tcPr>
          <w:p w14:paraId="08AC27A8" w14:textId="77777777" w:rsidR="002A3978" w:rsidRDefault="002A3978" w:rsidP="002A3978">
            <w:pPr>
              <w:rPr>
                <w:bCs/>
                <w:sz w:val="16"/>
              </w:rPr>
            </w:pPr>
            <w:r>
              <w:rPr>
                <w:bCs/>
                <w:sz w:val="16"/>
              </w:rPr>
              <w:t>(Cal Result)</w:t>
            </w:r>
          </w:p>
        </w:tc>
        <w:tc>
          <w:tcPr>
            <w:tcW w:w="2160" w:type="dxa"/>
          </w:tcPr>
          <w:p w14:paraId="4F7A0F41" w14:textId="77777777" w:rsidR="002A3978" w:rsidRDefault="002A3978" w:rsidP="002A3978">
            <w:pPr>
              <w:rPr>
                <w:bCs/>
                <w:sz w:val="16"/>
              </w:rPr>
            </w:pPr>
          </w:p>
        </w:tc>
      </w:tr>
      <w:tr w:rsidR="002A3978" w14:paraId="0FC04DF7" w14:textId="77777777" w:rsidTr="00992444">
        <w:tc>
          <w:tcPr>
            <w:tcW w:w="1435" w:type="dxa"/>
            <w:vMerge/>
          </w:tcPr>
          <w:p w14:paraId="00E53E7B" w14:textId="77777777" w:rsidR="002A3978" w:rsidRDefault="002A3978" w:rsidP="002A3978">
            <w:pPr>
              <w:rPr>
                <w:bCs/>
                <w:sz w:val="16"/>
              </w:rPr>
            </w:pPr>
          </w:p>
        </w:tc>
        <w:tc>
          <w:tcPr>
            <w:tcW w:w="1440" w:type="dxa"/>
          </w:tcPr>
          <w:p w14:paraId="13AA677C"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.span</w:t>
            </w:r>
            <w:proofErr w:type="gramEnd"/>
          </w:p>
        </w:tc>
        <w:tc>
          <w:tcPr>
            <w:tcW w:w="900" w:type="dxa"/>
          </w:tcPr>
          <w:p w14:paraId="759AAF46" w14:textId="12564BE6" w:rsidR="002A3978" w:rsidRDefault="002A3978" w:rsidP="002A3978">
            <w:pPr>
              <w:rPr>
                <w:bCs/>
                <w:sz w:val="16"/>
              </w:rPr>
            </w:pPr>
          </w:p>
        </w:tc>
        <w:tc>
          <w:tcPr>
            <w:tcW w:w="839" w:type="dxa"/>
          </w:tcPr>
          <w:p w14:paraId="4A431248" w14:textId="77777777" w:rsidR="002A3978" w:rsidRDefault="002A3978" w:rsidP="002A3978">
            <w:pPr>
              <w:jc w:val="center"/>
            </w:pPr>
            <w:proofErr w:type="spellStart"/>
            <w:r>
              <w:rPr>
                <w:bCs/>
                <w:sz w:val="16"/>
              </w:rPr>
              <w:t>CStUpSt</w:t>
            </w:r>
            <w:proofErr w:type="spellEnd"/>
          </w:p>
        </w:tc>
        <w:tc>
          <w:tcPr>
            <w:tcW w:w="1591" w:type="dxa"/>
          </w:tcPr>
          <w:p w14:paraId="0A21314C" w14:textId="77777777" w:rsidR="002A3978" w:rsidRDefault="002A3978" w:rsidP="002A3978">
            <w:pPr>
              <w:rPr>
                <w:bCs/>
                <w:sz w:val="16"/>
              </w:rPr>
            </w:pPr>
            <w:r>
              <w:rPr>
                <w:bCs/>
                <w:sz w:val="16"/>
              </w:rPr>
              <w:t>16384</w:t>
            </w:r>
          </w:p>
        </w:tc>
        <w:tc>
          <w:tcPr>
            <w:tcW w:w="2160" w:type="dxa"/>
          </w:tcPr>
          <w:p w14:paraId="366CDB9E" w14:textId="77777777" w:rsidR="002A3978" w:rsidRDefault="002A3978" w:rsidP="002A3978">
            <w:pPr>
              <w:rPr>
                <w:bCs/>
                <w:sz w:val="16"/>
              </w:rPr>
            </w:pPr>
            <w:r>
              <w:rPr>
                <w:bCs/>
                <w:sz w:val="16"/>
              </w:rPr>
              <w:t>(Cal Result)</w:t>
            </w:r>
          </w:p>
        </w:tc>
        <w:tc>
          <w:tcPr>
            <w:tcW w:w="1350" w:type="dxa"/>
          </w:tcPr>
          <w:p w14:paraId="09322048" w14:textId="77777777" w:rsidR="002A3978" w:rsidRDefault="002A3978" w:rsidP="002A3978">
            <w:pPr>
              <w:rPr>
                <w:bCs/>
                <w:sz w:val="16"/>
              </w:rPr>
            </w:pPr>
            <w:r>
              <w:rPr>
                <w:bCs/>
                <w:sz w:val="16"/>
              </w:rPr>
              <w:t>(Cal Result)</w:t>
            </w:r>
          </w:p>
        </w:tc>
        <w:tc>
          <w:tcPr>
            <w:tcW w:w="1530" w:type="dxa"/>
          </w:tcPr>
          <w:p w14:paraId="630D2280" w14:textId="77777777" w:rsidR="002A3978" w:rsidRDefault="002A3978" w:rsidP="002A3978">
            <w:pPr>
              <w:rPr>
                <w:bCs/>
                <w:sz w:val="16"/>
              </w:rPr>
            </w:pPr>
            <w:r>
              <w:rPr>
                <w:bCs/>
                <w:sz w:val="16"/>
              </w:rPr>
              <w:t>(Cal Result)</w:t>
            </w:r>
          </w:p>
        </w:tc>
        <w:tc>
          <w:tcPr>
            <w:tcW w:w="2160" w:type="dxa"/>
          </w:tcPr>
          <w:p w14:paraId="09F1791F" w14:textId="77777777" w:rsidR="002A3978" w:rsidRDefault="002A3978" w:rsidP="002A3978">
            <w:pPr>
              <w:rPr>
                <w:bCs/>
                <w:sz w:val="16"/>
              </w:rPr>
            </w:pPr>
          </w:p>
        </w:tc>
      </w:tr>
      <w:tr w:rsidR="002A3978" w14:paraId="329EE764" w14:textId="77777777" w:rsidTr="00992444">
        <w:tc>
          <w:tcPr>
            <w:tcW w:w="1435" w:type="dxa"/>
            <w:vMerge/>
          </w:tcPr>
          <w:p w14:paraId="5F7BBCF1" w14:textId="77777777" w:rsidR="002A3978" w:rsidRDefault="002A3978" w:rsidP="002A3978">
            <w:pPr>
              <w:rPr>
                <w:bCs/>
                <w:sz w:val="16"/>
              </w:rPr>
            </w:pPr>
          </w:p>
        </w:tc>
        <w:tc>
          <w:tcPr>
            <w:tcW w:w="1440" w:type="dxa"/>
          </w:tcPr>
          <w:p w14:paraId="2657D36A"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.offset</w:t>
            </w:r>
            <w:proofErr w:type="gramEnd"/>
          </w:p>
        </w:tc>
        <w:tc>
          <w:tcPr>
            <w:tcW w:w="900" w:type="dxa"/>
          </w:tcPr>
          <w:p w14:paraId="290C5CF1" w14:textId="05FBC240" w:rsidR="002A3978" w:rsidRDefault="002A3978" w:rsidP="002A3978">
            <w:pPr>
              <w:rPr>
                <w:bCs/>
                <w:sz w:val="16"/>
              </w:rPr>
            </w:pPr>
          </w:p>
        </w:tc>
        <w:tc>
          <w:tcPr>
            <w:tcW w:w="839" w:type="dxa"/>
          </w:tcPr>
          <w:p w14:paraId="5A5658E6" w14:textId="77777777" w:rsidR="002A3978" w:rsidRDefault="002A3978" w:rsidP="002A3978">
            <w:pPr>
              <w:jc w:val="center"/>
            </w:pPr>
            <w:proofErr w:type="spellStart"/>
            <w:r>
              <w:rPr>
                <w:bCs/>
                <w:sz w:val="16"/>
              </w:rPr>
              <w:t>CStUpSt</w:t>
            </w:r>
            <w:proofErr w:type="spellEnd"/>
          </w:p>
        </w:tc>
        <w:tc>
          <w:tcPr>
            <w:tcW w:w="1591" w:type="dxa"/>
          </w:tcPr>
          <w:p w14:paraId="3D9D571B" w14:textId="77777777" w:rsidR="002A3978" w:rsidRDefault="002A3978" w:rsidP="002A3978">
            <w:pPr>
              <w:rPr>
                <w:bCs/>
                <w:sz w:val="16"/>
              </w:rPr>
            </w:pPr>
            <w:r>
              <w:rPr>
                <w:bCs/>
                <w:sz w:val="16"/>
              </w:rPr>
              <w:t>0</w:t>
            </w:r>
          </w:p>
        </w:tc>
        <w:tc>
          <w:tcPr>
            <w:tcW w:w="2160" w:type="dxa"/>
          </w:tcPr>
          <w:p w14:paraId="582381B2" w14:textId="77777777" w:rsidR="002A3978" w:rsidRDefault="002A3978" w:rsidP="002A3978">
            <w:pPr>
              <w:rPr>
                <w:bCs/>
                <w:sz w:val="16"/>
              </w:rPr>
            </w:pPr>
            <w:r>
              <w:rPr>
                <w:bCs/>
                <w:sz w:val="16"/>
              </w:rPr>
              <w:t>(Cal Result)</w:t>
            </w:r>
          </w:p>
        </w:tc>
        <w:tc>
          <w:tcPr>
            <w:tcW w:w="1350" w:type="dxa"/>
          </w:tcPr>
          <w:p w14:paraId="6533702A" w14:textId="77777777" w:rsidR="002A3978" w:rsidRDefault="002A3978" w:rsidP="002A3978">
            <w:pPr>
              <w:rPr>
                <w:bCs/>
                <w:sz w:val="16"/>
              </w:rPr>
            </w:pPr>
            <w:r>
              <w:rPr>
                <w:bCs/>
                <w:sz w:val="16"/>
              </w:rPr>
              <w:t>(Cal Result)</w:t>
            </w:r>
          </w:p>
        </w:tc>
        <w:tc>
          <w:tcPr>
            <w:tcW w:w="1530" w:type="dxa"/>
          </w:tcPr>
          <w:p w14:paraId="0162E7AF" w14:textId="77777777" w:rsidR="002A3978" w:rsidRDefault="002A3978" w:rsidP="002A3978">
            <w:pPr>
              <w:rPr>
                <w:bCs/>
                <w:sz w:val="16"/>
              </w:rPr>
            </w:pPr>
            <w:r>
              <w:rPr>
                <w:bCs/>
                <w:sz w:val="16"/>
              </w:rPr>
              <w:t>(Cal Result)</w:t>
            </w:r>
          </w:p>
        </w:tc>
        <w:tc>
          <w:tcPr>
            <w:tcW w:w="2160" w:type="dxa"/>
          </w:tcPr>
          <w:p w14:paraId="4A5ED1AE" w14:textId="77777777" w:rsidR="002A3978" w:rsidRDefault="002A3978" w:rsidP="002A3978">
            <w:pPr>
              <w:rPr>
                <w:bCs/>
                <w:sz w:val="16"/>
              </w:rPr>
            </w:pPr>
          </w:p>
        </w:tc>
      </w:tr>
      <w:tr w:rsidR="002A3978" w14:paraId="55227331" w14:textId="77777777" w:rsidTr="00992444">
        <w:tc>
          <w:tcPr>
            <w:tcW w:w="1435" w:type="dxa"/>
            <w:vMerge/>
          </w:tcPr>
          <w:p w14:paraId="151FAAD7" w14:textId="77777777" w:rsidR="002A3978" w:rsidRDefault="002A3978" w:rsidP="002A3978">
            <w:pPr>
              <w:rPr>
                <w:bCs/>
                <w:sz w:val="16"/>
              </w:rPr>
            </w:pPr>
          </w:p>
        </w:tc>
        <w:tc>
          <w:tcPr>
            <w:tcW w:w="1440" w:type="dxa"/>
          </w:tcPr>
          <w:p w14:paraId="75A64040"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.span</w:t>
            </w:r>
            <w:proofErr w:type="gramEnd"/>
          </w:p>
        </w:tc>
        <w:tc>
          <w:tcPr>
            <w:tcW w:w="900" w:type="dxa"/>
          </w:tcPr>
          <w:p w14:paraId="7AE9C6D4" w14:textId="1CE0C304" w:rsidR="002A3978" w:rsidRDefault="002A3978" w:rsidP="002A3978">
            <w:pPr>
              <w:rPr>
                <w:bCs/>
                <w:sz w:val="16"/>
              </w:rPr>
            </w:pPr>
          </w:p>
        </w:tc>
        <w:tc>
          <w:tcPr>
            <w:tcW w:w="839" w:type="dxa"/>
          </w:tcPr>
          <w:p w14:paraId="757DB337" w14:textId="77777777" w:rsidR="002A3978" w:rsidRDefault="002A3978" w:rsidP="002A3978">
            <w:pPr>
              <w:jc w:val="center"/>
            </w:pPr>
            <w:proofErr w:type="spellStart"/>
            <w:r>
              <w:rPr>
                <w:bCs/>
                <w:sz w:val="16"/>
              </w:rPr>
              <w:t>CStUpSt</w:t>
            </w:r>
            <w:proofErr w:type="spellEnd"/>
          </w:p>
        </w:tc>
        <w:tc>
          <w:tcPr>
            <w:tcW w:w="1591" w:type="dxa"/>
          </w:tcPr>
          <w:p w14:paraId="72513D16" w14:textId="77777777" w:rsidR="002A3978" w:rsidRDefault="002A3978" w:rsidP="002A3978">
            <w:pPr>
              <w:rPr>
                <w:bCs/>
                <w:sz w:val="16"/>
              </w:rPr>
            </w:pPr>
            <w:r>
              <w:rPr>
                <w:bCs/>
                <w:sz w:val="16"/>
              </w:rPr>
              <w:t>16384</w:t>
            </w:r>
          </w:p>
        </w:tc>
        <w:tc>
          <w:tcPr>
            <w:tcW w:w="2160" w:type="dxa"/>
          </w:tcPr>
          <w:p w14:paraId="31A17BCA" w14:textId="77777777" w:rsidR="002A3978" w:rsidRDefault="002A3978" w:rsidP="002A3978">
            <w:pPr>
              <w:rPr>
                <w:bCs/>
                <w:sz w:val="16"/>
              </w:rPr>
            </w:pPr>
            <w:r>
              <w:rPr>
                <w:bCs/>
                <w:sz w:val="16"/>
              </w:rPr>
              <w:t>(Cal Result)</w:t>
            </w:r>
          </w:p>
        </w:tc>
        <w:tc>
          <w:tcPr>
            <w:tcW w:w="1350" w:type="dxa"/>
          </w:tcPr>
          <w:p w14:paraId="1B16C588" w14:textId="77777777" w:rsidR="002A3978" w:rsidRDefault="002A3978" w:rsidP="002A3978">
            <w:pPr>
              <w:rPr>
                <w:bCs/>
                <w:sz w:val="16"/>
              </w:rPr>
            </w:pPr>
            <w:r>
              <w:rPr>
                <w:bCs/>
                <w:sz w:val="16"/>
              </w:rPr>
              <w:t>(Cal Result)</w:t>
            </w:r>
          </w:p>
        </w:tc>
        <w:tc>
          <w:tcPr>
            <w:tcW w:w="1530" w:type="dxa"/>
          </w:tcPr>
          <w:p w14:paraId="53A4C161" w14:textId="77777777" w:rsidR="002A3978" w:rsidRDefault="002A3978" w:rsidP="002A3978">
            <w:pPr>
              <w:rPr>
                <w:bCs/>
                <w:sz w:val="16"/>
              </w:rPr>
            </w:pPr>
            <w:r>
              <w:rPr>
                <w:bCs/>
                <w:sz w:val="16"/>
              </w:rPr>
              <w:t>(Cal Result)</w:t>
            </w:r>
          </w:p>
        </w:tc>
        <w:tc>
          <w:tcPr>
            <w:tcW w:w="2160" w:type="dxa"/>
          </w:tcPr>
          <w:p w14:paraId="729B914F" w14:textId="77777777" w:rsidR="002A3978" w:rsidRDefault="002A3978" w:rsidP="002A3978">
            <w:pPr>
              <w:rPr>
                <w:bCs/>
                <w:sz w:val="16"/>
              </w:rPr>
            </w:pPr>
          </w:p>
        </w:tc>
      </w:tr>
      <w:tr w:rsidR="002A3978" w14:paraId="0902A654" w14:textId="77777777" w:rsidTr="00992444">
        <w:tc>
          <w:tcPr>
            <w:tcW w:w="1435" w:type="dxa"/>
            <w:vMerge/>
          </w:tcPr>
          <w:p w14:paraId="25AA036E" w14:textId="77777777" w:rsidR="002A3978" w:rsidRDefault="002A3978" w:rsidP="002A3978">
            <w:pPr>
              <w:rPr>
                <w:bCs/>
                <w:sz w:val="16"/>
              </w:rPr>
            </w:pPr>
          </w:p>
        </w:tc>
        <w:tc>
          <w:tcPr>
            <w:tcW w:w="1440" w:type="dxa"/>
          </w:tcPr>
          <w:p w14:paraId="488E79BA"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.offset</w:t>
            </w:r>
            <w:proofErr w:type="gramEnd"/>
          </w:p>
        </w:tc>
        <w:tc>
          <w:tcPr>
            <w:tcW w:w="900" w:type="dxa"/>
          </w:tcPr>
          <w:p w14:paraId="06526AA2" w14:textId="528161B7" w:rsidR="002A3978" w:rsidRDefault="002A3978" w:rsidP="002A3978">
            <w:pPr>
              <w:rPr>
                <w:bCs/>
                <w:sz w:val="16"/>
              </w:rPr>
            </w:pPr>
          </w:p>
        </w:tc>
        <w:tc>
          <w:tcPr>
            <w:tcW w:w="839" w:type="dxa"/>
          </w:tcPr>
          <w:p w14:paraId="22D169E6" w14:textId="77777777" w:rsidR="002A3978" w:rsidRDefault="002A3978" w:rsidP="002A3978">
            <w:pPr>
              <w:jc w:val="center"/>
            </w:pPr>
            <w:proofErr w:type="spellStart"/>
            <w:r>
              <w:rPr>
                <w:bCs/>
                <w:sz w:val="16"/>
              </w:rPr>
              <w:t>CStUpSt</w:t>
            </w:r>
            <w:proofErr w:type="spellEnd"/>
          </w:p>
        </w:tc>
        <w:tc>
          <w:tcPr>
            <w:tcW w:w="1591" w:type="dxa"/>
          </w:tcPr>
          <w:p w14:paraId="56D85400" w14:textId="77777777" w:rsidR="002A3978" w:rsidRDefault="002A3978" w:rsidP="002A3978">
            <w:pPr>
              <w:rPr>
                <w:bCs/>
                <w:sz w:val="16"/>
              </w:rPr>
            </w:pPr>
            <w:r>
              <w:rPr>
                <w:bCs/>
                <w:sz w:val="16"/>
              </w:rPr>
              <w:t>0</w:t>
            </w:r>
          </w:p>
        </w:tc>
        <w:tc>
          <w:tcPr>
            <w:tcW w:w="2160" w:type="dxa"/>
          </w:tcPr>
          <w:p w14:paraId="441B6DB9" w14:textId="77777777" w:rsidR="002A3978" w:rsidRDefault="002A3978" w:rsidP="002A3978">
            <w:pPr>
              <w:rPr>
                <w:bCs/>
                <w:sz w:val="16"/>
              </w:rPr>
            </w:pPr>
            <w:r>
              <w:rPr>
                <w:bCs/>
                <w:sz w:val="16"/>
              </w:rPr>
              <w:t>(Cal Result)</w:t>
            </w:r>
          </w:p>
        </w:tc>
        <w:tc>
          <w:tcPr>
            <w:tcW w:w="1350" w:type="dxa"/>
          </w:tcPr>
          <w:p w14:paraId="6B4D375C" w14:textId="77777777" w:rsidR="002A3978" w:rsidRDefault="002A3978" w:rsidP="002A3978">
            <w:pPr>
              <w:rPr>
                <w:bCs/>
                <w:sz w:val="16"/>
              </w:rPr>
            </w:pPr>
            <w:r>
              <w:rPr>
                <w:bCs/>
                <w:sz w:val="16"/>
              </w:rPr>
              <w:t>(Cal Result)</w:t>
            </w:r>
          </w:p>
        </w:tc>
        <w:tc>
          <w:tcPr>
            <w:tcW w:w="1530" w:type="dxa"/>
          </w:tcPr>
          <w:p w14:paraId="0C51A682" w14:textId="77777777" w:rsidR="002A3978" w:rsidRDefault="002A3978" w:rsidP="002A3978">
            <w:pPr>
              <w:rPr>
                <w:bCs/>
                <w:sz w:val="16"/>
              </w:rPr>
            </w:pPr>
            <w:r>
              <w:rPr>
                <w:bCs/>
                <w:sz w:val="16"/>
              </w:rPr>
              <w:t>(Cal Result)</w:t>
            </w:r>
          </w:p>
        </w:tc>
        <w:tc>
          <w:tcPr>
            <w:tcW w:w="2160" w:type="dxa"/>
          </w:tcPr>
          <w:p w14:paraId="336D73DD" w14:textId="77777777" w:rsidR="002A3978" w:rsidRDefault="002A3978" w:rsidP="002A3978">
            <w:pPr>
              <w:rPr>
                <w:bCs/>
                <w:sz w:val="16"/>
              </w:rPr>
            </w:pPr>
          </w:p>
        </w:tc>
      </w:tr>
      <w:tr w:rsidR="002A3978" w14:paraId="0A7155E3" w14:textId="77777777" w:rsidTr="00992444">
        <w:tc>
          <w:tcPr>
            <w:tcW w:w="1435" w:type="dxa"/>
            <w:vMerge/>
          </w:tcPr>
          <w:p w14:paraId="45B38B1B" w14:textId="77777777" w:rsidR="002A3978" w:rsidRDefault="002A3978" w:rsidP="002A3978">
            <w:pPr>
              <w:rPr>
                <w:bCs/>
                <w:sz w:val="16"/>
              </w:rPr>
            </w:pPr>
          </w:p>
        </w:tc>
        <w:tc>
          <w:tcPr>
            <w:tcW w:w="1440" w:type="dxa"/>
          </w:tcPr>
          <w:p w14:paraId="1B9587A4"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.span</w:t>
            </w:r>
            <w:proofErr w:type="gramEnd"/>
          </w:p>
        </w:tc>
        <w:tc>
          <w:tcPr>
            <w:tcW w:w="900" w:type="dxa"/>
          </w:tcPr>
          <w:p w14:paraId="13EC5331" w14:textId="133CB918" w:rsidR="002A3978" w:rsidRDefault="002A3978" w:rsidP="002A3978">
            <w:pPr>
              <w:rPr>
                <w:bCs/>
                <w:sz w:val="16"/>
              </w:rPr>
            </w:pPr>
          </w:p>
        </w:tc>
        <w:tc>
          <w:tcPr>
            <w:tcW w:w="839" w:type="dxa"/>
          </w:tcPr>
          <w:p w14:paraId="6C40441B" w14:textId="77777777" w:rsidR="002A3978" w:rsidRDefault="002A3978" w:rsidP="002A3978">
            <w:pPr>
              <w:jc w:val="center"/>
            </w:pPr>
            <w:proofErr w:type="spellStart"/>
            <w:r>
              <w:rPr>
                <w:bCs/>
                <w:sz w:val="16"/>
              </w:rPr>
              <w:t>CStUpSt</w:t>
            </w:r>
            <w:proofErr w:type="spellEnd"/>
          </w:p>
        </w:tc>
        <w:tc>
          <w:tcPr>
            <w:tcW w:w="1591" w:type="dxa"/>
          </w:tcPr>
          <w:p w14:paraId="7881C0AF" w14:textId="77777777" w:rsidR="002A3978" w:rsidRDefault="002A3978" w:rsidP="002A3978">
            <w:pPr>
              <w:rPr>
                <w:bCs/>
                <w:sz w:val="16"/>
              </w:rPr>
            </w:pPr>
            <w:r>
              <w:rPr>
                <w:bCs/>
                <w:sz w:val="16"/>
              </w:rPr>
              <w:t>16384</w:t>
            </w:r>
          </w:p>
        </w:tc>
        <w:tc>
          <w:tcPr>
            <w:tcW w:w="2160" w:type="dxa"/>
          </w:tcPr>
          <w:p w14:paraId="24C9E39A" w14:textId="77777777" w:rsidR="002A3978" w:rsidRDefault="002A3978" w:rsidP="002A3978">
            <w:pPr>
              <w:rPr>
                <w:bCs/>
                <w:sz w:val="16"/>
              </w:rPr>
            </w:pPr>
            <w:r>
              <w:rPr>
                <w:bCs/>
                <w:sz w:val="16"/>
              </w:rPr>
              <w:t>(Cal Result)</w:t>
            </w:r>
          </w:p>
        </w:tc>
        <w:tc>
          <w:tcPr>
            <w:tcW w:w="1350" w:type="dxa"/>
          </w:tcPr>
          <w:p w14:paraId="702D3F51" w14:textId="77777777" w:rsidR="002A3978" w:rsidRDefault="002A3978" w:rsidP="002A3978">
            <w:pPr>
              <w:rPr>
                <w:bCs/>
                <w:sz w:val="16"/>
              </w:rPr>
            </w:pPr>
            <w:r>
              <w:rPr>
                <w:bCs/>
                <w:sz w:val="16"/>
              </w:rPr>
              <w:t>(Cal Result)</w:t>
            </w:r>
          </w:p>
        </w:tc>
        <w:tc>
          <w:tcPr>
            <w:tcW w:w="1530" w:type="dxa"/>
          </w:tcPr>
          <w:p w14:paraId="12E3055B" w14:textId="77777777" w:rsidR="002A3978" w:rsidRDefault="002A3978" w:rsidP="002A3978">
            <w:pPr>
              <w:rPr>
                <w:bCs/>
                <w:sz w:val="16"/>
              </w:rPr>
            </w:pPr>
            <w:r>
              <w:rPr>
                <w:bCs/>
                <w:sz w:val="16"/>
              </w:rPr>
              <w:t>(Cal Result)</w:t>
            </w:r>
          </w:p>
        </w:tc>
        <w:tc>
          <w:tcPr>
            <w:tcW w:w="2160" w:type="dxa"/>
          </w:tcPr>
          <w:p w14:paraId="2A514283" w14:textId="77777777" w:rsidR="002A3978" w:rsidRDefault="002A3978" w:rsidP="002A3978">
            <w:pPr>
              <w:rPr>
                <w:bCs/>
                <w:sz w:val="16"/>
              </w:rPr>
            </w:pPr>
          </w:p>
        </w:tc>
      </w:tr>
      <w:tr w:rsidR="002A3978" w14:paraId="4900B73D" w14:textId="77777777" w:rsidTr="00992444">
        <w:tc>
          <w:tcPr>
            <w:tcW w:w="1435" w:type="dxa"/>
            <w:vMerge/>
          </w:tcPr>
          <w:p w14:paraId="38F8A514" w14:textId="77777777" w:rsidR="002A3978" w:rsidRDefault="002A3978" w:rsidP="002A3978">
            <w:pPr>
              <w:rPr>
                <w:bCs/>
                <w:sz w:val="16"/>
              </w:rPr>
            </w:pPr>
          </w:p>
        </w:tc>
        <w:tc>
          <w:tcPr>
            <w:tcW w:w="1440" w:type="dxa"/>
          </w:tcPr>
          <w:p w14:paraId="76937D59"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 xml:space="preserve"> .offset</w:t>
            </w:r>
            <w:proofErr w:type="gramEnd"/>
          </w:p>
        </w:tc>
        <w:tc>
          <w:tcPr>
            <w:tcW w:w="900" w:type="dxa"/>
          </w:tcPr>
          <w:p w14:paraId="35E1D246" w14:textId="2AEA38D8" w:rsidR="002A3978" w:rsidRDefault="002A3978" w:rsidP="002A3978">
            <w:pPr>
              <w:rPr>
                <w:bCs/>
                <w:sz w:val="16"/>
              </w:rPr>
            </w:pPr>
          </w:p>
        </w:tc>
        <w:tc>
          <w:tcPr>
            <w:tcW w:w="839" w:type="dxa"/>
          </w:tcPr>
          <w:p w14:paraId="334C9163" w14:textId="77777777" w:rsidR="002A3978" w:rsidRDefault="002A3978" w:rsidP="002A3978">
            <w:pPr>
              <w:jc w:val="center"/>
            </w:pPr>
            <w:proofErr w:type="spellStart"/>
            <w:r>
              <w:rPr>
                <w:bCs/>
                <w:sz w:val="16"/>
              </w:rPr>
              <w:t>CStUpSt</w:t>
            </w:r>
            <w:proofErr w:type="spellEnd"/>
          </w:p>
        </w:tc>
        <w:tc>
          <w:tcPr>
            <w:tcW w:w="1591" w:type="dxa"/>
          </w:tcPr>
          <w:p w14:paraId="1B724128" w14:textId="77777777" w:rsidR="002A3978" w:rsidRDefault="002A3978" w:rsidP="002A3978">
            <w:pPr>
              <w:rPr>
                <w:bCs/>
                <w:sz w:val="16"/>
              </w:rPr>
            </w:pPr>
            <w:r>
              <w:rPr>
                <w:bCs/>
                <w:sz w:val="16"/>
              </w:rPr>
              <w:t>0</w:t>
            </w:r>
          </w:p>
        </w:tc>
        <w:tc>
          <w:tcPr>
            <w:tcW w:w="2160" w:type="dxa"/>
          </w:tcPr>
          <w:p w14:paraId="093A6C3C" w14:textId="77777777" w:rsidR="002A3978" w:rsidRDefault="002A3978" w:rsidP="002A3978">
            <w:pPr>
              <w:rPr>
                <w:bCs/>
                <w:sz w:val="16"/>
              </w:rPr>
            </w:pPr>
            <w:r>
              <w:rPr>
                <w:bCs/>
                <w:sz w:val="16"/>
              </w:rPr>
              <w:t>(Cal Result)</w:t>
            </w:r>
          </w:p>
        </w:tc>
        <w:tc>
          <w:tcPr>
            <w:tcW w:w="1350" w:type="dxa"/>
          </w:tcPr>
          <w:p w14:paraId="2156DEF7" w14:textId="77777777" w:rsidR="002A3978" w:rsidRDefault="002A3978" w:rsidP="002A3978">
            <w:pPr>
              <w:rPr>
                <w:bCs/>
                <w:sz w:val="16"/>
              </w:rPr>
            </w:pPr>
            <w:r>
              <w:rPr>
                <w:bCs/>
                <w:sz w:val="16"/>
              </w:rPr>
              <w:t>(Cal Result)</w:t>
            </w:r>
          </w:p>
        </w:tc>
        <w:tc>
          <w:tcPr>
            <w:tcW w:w="1530" w:type="dxa"/>
          </w:tcPr>
          <w:p w14:paraId="1CB460CE" w14:textId="77777777" w:rsidR="002A3978" w:rsidRDefault="002A3978" w:rsidP="002A3978">
            <w:pPr>
              <w:rPr>
                <w:bCs/>
                <w:sz w:val="16"/>
              </w:rPr>
            </w:pPr>
            <w:r>
              <w:rPr>
                <w:bCs/>
                <w:sz w:val="16"/>
              </w:rPr>
              <w:t>(Cal Result)</w:t>
            </w:r>
          </w:p>
        </w:tc>
        <w:tc>
          <w:tcPr>
            <w:tcW w:w="2160" w:type="dxa"/>
          </w:tcPr>
          <w:p w14:paraId="4EF285B8" w14:textId="77777777" w:rsidR="002A3978" w:rsidRDefault="002A3978" w:rsidP="002A3978">
            <w:pPr>
              <w:rPr>
                <w:bCs/>
                <w:sz w:val="16"/>
              </w:rPr>
            </w:pPr>
          </w:p>
        </w:tc>
      </w:tr>
      <w:tr w:rsidR="002A3978" w14:paraId="19092A3E" w14:textId="77777777" w:rsidTr="00992444">
        <w:tc>
          <w:tcPr>
            <w:tcW w:w="1435" w:type="dxa"/>
            <w:vMerge/>
          </w:tcPr>
          <w:p w14:paraId="3B827F5E" w14:textId="77777777" w:rsidR="002A3978" w:rsidRDefault="002A3978" w:rsidP="002A3978">
            <w:pPr>
              <w:rPr>
                <w:bCs/>
                <w:sz w:val="16"/>
              </w:rPr>
            </w:pPr>
          </w:p>
        </w:tc>
        <w:tc>
          <w:tcPr>
            <w:tcW w:w="1440" w:type="dxa"/>
          </w:tcPr>
          <w:p w14:paraId="55294288"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.span</w:t>
            </w:r>
            <w:proofErr w:type="gramEnd"/>
          </w:p>
        </w:tc>
        <w:tc>
          <w:tcPr>
            <w:tcW w:w="900" w:type="dxa"/>
          </w:tcPr>
          <w:p w14:paraId="185D1BAF" w14:textId="77B0D005" w:rsidR="002A3978" w:rsidRPr="002D08ED" w:rsidRDefault="002A3978" w:rsidP="002A3978">
            <w:pPr>
              <w:rPr>
                <w:bCs/>
                <w:sz w:val="16"/>
              </w:rPr>
            </w:pPr>
          </w:p>
        </w:tc>
        <w:tc>
          <w:tcPr>
            <w:tcW w:w="839" w:type="dxa"/>
          </w:tcPr>
          <w:p w14:paraId="46FBB695" w14:textId="77777777" w:rsidR="002A3978" w:rsidRDefault="002A3978" w:rsidP="002A3978">
            <w:pPr>
              <w:jc w:val="center"/>
            </w:pPr>
            <w:proofErr w:type="spellStart"/>
            <w:r>
              <w:rPr>
                <w:bCs/>
                <w:sz w:val="16"/>
              </w:rPr>
              <w:t>CStUpSt</w:t>
            </w:r>
            <w:proofErr w:type="spellEnd"/>
          </w:p>
        </w:tc>
        <w:tc>
          <w:tcPr>
            <w:tcW w:w="1591" w:type="dxa"/>
          </w:tcPr>
          <w:p w14:paraId="419839D6" w14:textId="77777777" w:rsidR="002A3978" w:rsidRDefault="002A3978" w:rsidP="002A3978">
            <w:pPr>
              <w:rPr>
                <w:bCs/>
                <w:sz w:val="16"/>
              </w:rPr>
            </w:pPr>
            <w:r>
              <w:rPr>
                <w:bCs/>
                <w:sz w:val="16"/>
              </w:rPr>
              <w:t>16384</w:t>
            </w:r>
          </w:p>
        </w:tc>
        <w:tc>
          <w:tcPr>
            <w:tcW w:w="2160" w:type="dxa"/>
          </w:tcPr>
          <w:p w14:paraId="07EF9A11" w14:textId="77777777" w:rsidR="002A3978" w:rsidRDefault="002A3978" w:rsidP="002A3978">
            <w:pPr>
              <w:rPr>
                <w:bCs/>
                <w:sz w:val="16"/>
              </w:rPr>
            </w:pPr>
            <w:r>
              <w:rPr>
                <w:bCs/>
                <w:sz w:val="16"/>
              </w:rPr>
              <w:t>(Cal Result)</w:t>
            </w:r>
          </w:p>
        </w:tc>
        <w:tc>
          <w:tcPr>
            <w:tcW w:w="1350" w:type="dxa"/>
          </w:tcPr>
          <w:p w14:paraId="0DF6310E" w14:textId="77777777" w:rsidR="002A3978" w:rsidRDefault="002A3978" w:rsidP="002A3978">
            <w:pPr>
              <w:rPr>
                <w:bCs/>
                <w:sz w:val="16"/>
              </w:rPr>
            </w:pPr>
            <w:r>
              <w:rPr>
                <w:bCs/>
                <w:sz w:val="16"/>
              </w:rPr>
              <w:t>(Cal Result)</w:t>
            </w:r>
          </w:p>
        </w:tc>
        <w:tc>
          <w:tcPr>
            <w:tcW w:w="1530" w:type="dxa"/>
          </w:tcPr>
          <w:p w14:paraId="38C4A660" w14:textId="77777777" w:rsidR="002A3978" w:rsidRDefault="002A3978" w:rsidP="002A3978">
            <w:pPr>
              <w:rPr>
                <w:bCs/>
                <w:sz w:val="16"/>
              </w:rPr>
            </w:pPr>
            <w:r>
              <w:rPr>
                <w:bCs/>
                <w:sz w:val="16"/>
              </w:rPr>
              <w:t>(Cal Result)</w:t>
            </w:r>
          </w:p>
        </w:tc>
        <w:tc>
          <w:tcPr>
            <w:tcW w:w="2160" w:type="dxa"/>
          </w:tcPr>
          <w:p w14:paraId="6B2F84DE" w14:textId="77777777" w:rsidR="002A3978" w:rsidRDefault="002A3978" w:rsidP="002A3978">
            <w:pPr>
              <w:rPr>
                <w:bCs/>
                <w:sz w:val="16"/>
              </w:rPr>
            </w:pPr>
          </w:p>
        </w:tc>
      </w:tr>
      <w:tr w:rsidR="002A3978" w14:paraId="78380965" w14:textId="77777777" w:rsidTr="00992444">
        <w:tc>
          <w:tcPr>
            <w:tcW w:w="1435" w:type="dxa"/>
            <w:vMerge/>
          </w:tcPr>
          <w:p w14:paraId="0FA64E17" w14:textId="77777777" w:rsidR="002A3978" w:rsidRDefault="002A3978" w:rsidP="002A3978">
            <w:pPr>
              <w:rPr>
                <w:bCs/>
                <w:sz w:val="16"/>
              </w:rPr>
            </w:pPr>
          </w:p>
        </w:tc>
        <w:tc>
          <w:tcPr>
            <w:tcW w:w="1440" w:type="dxa"/>
          </w:tcPr>
          <w:p w14:paraId="6CF46AC4" w14:textId="77777777" w:rsidR="002A3978" w:rsidRPr="002D08ED" w:rsidRDefault="002A3978" w:rsidP="002A3978">
            <w:pPr>
              <w:rPr>
                <w:bCs/>
                <w:sz w:val="16"/>
              </w:rPr>
            </w:pPr>
            <w:proofErr w:type="spellStart"/>
            <w:r w:rsidRPr="002D08ED">
              <w:rPr>
                <w:bCs/>
                <w:sz w:val="16"/>
              </w:rPr>
              <w:t>ChannelShift</w:t>
            </w:r>
            <w:proofErr w:type="spellEnd"/>
          </w:p>
        </w:tc>
        <w:tc>
          <w:tcPr>
            <w:tcW w:w="900" w:type="dxa"/>
          </w:tcPr>
          <w:p w14:paraId="7A0E795B" w14:textId="70C266F3" w:rsidR="002A3978" w:rsidRPr="002D08ED" w:rsidRDefault="002A3978" w:rsidP="002A3978">
            <w:pPr>
              <w:rPr>
                <w:bCs/>
                <w:sz w:val="16"/>
              </w:rPr>
            </w:pPr>
          </w:p>
        </w:tc>
        <w:tc>
          <w:tcPr>
            <w:tcW w:w="839" w:type="dxa"/>
          </w:tcPr>
          <w:p w14:paraId="18529052" w14:textId="77777777" w:rsidR="002A3978" w:rsidRDefault="002A3978" w:rsidP="002A3978">
            <w:pPr>
              <w:jc w:val="center"/>
            </w:pPr>
            <w:proofErr w:type="spellStart"/>
            <w:r>
              <w:rPr>
                <w:bCs/>
                <w:sz w:val="16"/>
              </w:rPr>
              <w:t>CStUpSt</w:t>
            </w:r>
            <w:proofErr w:type="spellEnd"/>
          </w:p>
        </w:tc>
        <w:tc>
          <w:tcPr>
            <w:tcW w:w="1591" w:type="dxa"/>
          </w:tcPr>
          <w:p w14:paraId="327761CC" w14:textId="77777777" w:rsidR="002A3978" w:rsidRDefault="002A3978" w:rsidP="002A3978">
            <w:pPr>
              <w:rPr>
                <w:bCs/>
                <w:sz w:val="16"/>
              </w:rPr>
            </w:pPr>
            <w:r>
              <w:rPr>
                <w:bCs/>
                <w:sz w:val="16"/>
              </w:rPr>
              <w:t>14</w:t>
            </w:r>
          </w:p>
        </w:tc>
        <w:tc>
          <w:tcPr>
            <w:tcW w:w="2160" w:type="dxa"/>
          </w:tcPr>
          <w:p w14:paraId="28EF97F1" w14:textId="77777777" w:rsidR="002A3978" w:rsidRDefault="002A3978" w:rsidP="002A3978">
            <w:pPr>
              <w:rPr>
                <w:bCs/>
                <w:sz w:val="16"/>
              </w:rPr>
            </w:pPr>
            <w:r>
              <w:rPr>
                <w:bCs/>
                <w:sz w:val="16"/>
              </w:rPr>
              <w:t>(Cal Result)</w:t>
            </w:r>
          </w:p>
        </w:tc>
        <w:tc>
          <w:tcPr>
            <w:tcW w:w="1350" w:type="dxa"/>
          </w:tcPr>
          <w:p w14:paraId="0AA4C14F" w14:textId="77777777" w:rsidR="002A3978" w:rsidRDefault="002A3978" w:rsidP="002A3978">
            <w:pPr>
              <w:rPr>
                <w:bCs/>
                <w:sz w:val="16"/>
              </w:rPr>
            </w:pPr>
            <w:r>
              <w:rPr>
                <w:bCs/>
                <w:sz w:val="16"/>
              </w:rPr>
              <w:t>(Cal Result)</w:t>
            </w:r>
          </w:p>
        </w:tc>
        <w:tc>
          <w:tcPr>
            <w:tcW w:w="1530" w:type="dxa"/>
          </w:tcPr>
          <w:p w14:paraId="6D98B57C" w14:textId="77777777" w:rsidR="002A3978" w:rsidRDefault="002A3978" w:rsidP="002A3978">
            <w:pPr>
              <w:rPr>
                <w:bCs/>
                <w:sz w:val="16"/>
              </w:rPr>
            </w:pPr>
            <w:r>
              <w:rPr>
                <w:bCs/>
                <w:sz w:val="16"/>
              </w:rPr>
              <w:t>(Cal Result)</w:t>
            </w:r>
          </w:p>
        </w:tc>
        <w:tc>
          <w:tcPr>
            <w:tcW w:w="2160" w:type="dxa"/>
          </w:tcPr>
          <w:p w14:paraId="16774252" w14:textId="77777777" w:rsidR="002A3978" w:rsidRDefault="002A3978" w:rsidP="002A3978">
            <w:pPr>
              <w:rPr>
                <w:bCs/>
                <w:sz w:val="16"/>
              </w:rPr>
            </w:pPr>
          </w:p>
        </w:tc>
      </w:tr>
      <w:tr w:rsidR="002A3978" w14:paraId="38F5BC01" w14:textId="77777777" w:rsidTr="00992444">
        <w:trPr>
          <w:cantSplit/>
        </w:trPr>
        <w:tc>
          <w:tcPr>
            <w:tcW w:w="1435" w:type="dxa"/>
          </w:tcPr>
          <w:p w14:paraId="18CD5E15" w14:textId="77777777" w:rsidR="002A3978" w:rsidRPr="00F12EDB" w:rsidRDefault="002A3978" w:rsidP="002A3978">
            <w:pPr>
              <w:rPr>
                <w:bCs/>
                <w:sz w:val="16"/>
              </w:rPr>
            </w:pPr>
          </w:p>
        </w:tc>
        <w:tc>
          <w:tcPr>
            <w:tcW w:w="1440" w:type="dxa"/>
          </w:tcPr>
          <w:p w14:paraId="04EF70AE" w14:textId="77777777" w:rsidR="002A3978" w:rsidRDefault="002A3978" w:rsidP="002A3978">
            <w:pPr>
              <w:rPr>
                <w:bCs/>
                <w:sz w:val="16"/>
              </w:rPr>
            </w:pPr>
          </w:p>
        </w:tc>
        <w:tc>
          <w:tcPr>
            <w:tcW w:w="900" w:type="dxa"/>
          </w:tcPr>
          <w:p w14:paraId="199EFECF" w14:textId="069B0A86" w:rsidR="002A3978" w:rsidRDefault="002A3978" w:rsidP="002A3978">
            <w:pPr>
              <w:rPr>
                <w:bCs/>
                <w:sz w:val="16"/>
              </w:rPr>
            </w:pPr>
          </w:p>
        </w:tc>
        <w:tc>
          <w:tcPr>
            <w:tcW w:w="839" w:type="dxa"/>
          </w:tcPr>
          <w:p w14:paraId="03A20100" w14:textId="77777777" w:rsidR="002A3978" w:rsidRDefault="002A3978" w:rsidP="002A3978">
            <w:pPr>
              <w:jc w:val="center"/>
              <w:rPr>
                <w:bCs/>
                <w:sz w:val="16"/>
              </w:rPr>
            </w:pPr>
          </w:p>
        </w:tc>
        <w:tc>
          <w:tcPr>
            <w:tcW w:w="1591" w:type="dxa"/>
          </w:tcPr>
          <w:p w14:paraId="790D2082" w14:textId="77777777" w:rsidR="002A3978" w:rsidRDefault="002A3978" w:rsidP="002A3978">
            <w:pPr>
              <w:rPr>
                <w:bCs/>
                <w:sz w:val="16"/>
              </w:rPr>
            </w:pPr>
          </w:p>
        </w:tc>
        <w:tc>
          <w:tcPr>
            <w:tcW w:w="2160" w:type="dxa"/>
          </w:tcPr>
          <w:p w14:paraId="07A50E52" w14:textId="77777777" w:rsidR="002A3978" w:rsidRDefault="002A3978" w:rsidP="002A3978">
            <w:pPr>
              <w:rPr>
                <w:bCs/>
                <w:sz w:val="16"/>
              </w:rPr>
            </w:pPr>
          </w:p>
        </w:tc>
        <w:tc>
          <w:tcPr>
            <w:tcW w:w="1350" w:type="dxa"/>
          </w:tcPr>
          <w:p w14:paraId="62231343" w14:textId="77777777" w:rsidR="002A3978" w:rsidRDefault="002A3978" w:rsidP="002A3978">
            <w:pPr>
              <w:rPr>
                <w:bCs/>
                <w:sz w:val="16"/>
              </w:rPr>
            </w:pPr>
          </w:p>
        </w:tc>
        <w:tc>
          <w:tcPr>
            <w:tcW w:w="1530" w:type="dxa"/>
          </w:tcPr>
          <w:p w14:paraId="76A6E95F" w14:textId="77777777" w:rsidR="002A3978" w:rsidRDefault="002A3978" w:rsidP="002A3978">
            <w:pPr>
              <w:rPr>
                <w:bCs/>
                <w:sz w:val="16"/>
              </w:rPr>
            </w:pPr>
          </w:p>
        </w:tc>
        <w:tc>
          <w:tcPr>
            <w:tcW w:w="2160" w:type="dxa"/>
          </w:tcPr>
          <w:p w14:paraId="7C53E143" w14:textId="77777777" w:rsidR="002A3978" w:rsidRDefault="002A3978" w:rsidP="002A3978">
            <w:pPr>
              <w:rPr>
                <w:bCs/>
                <w:sz w:val="16"/>
              </w:rPr>
            </w:pPr>
          </w:p>
        </w:tc>
      </w:tr>
      <w:tr w:rsidR="002A3978" w14:paraId="20F83022" w14:textId="77777777" w:rsidTr="00992444">
        <w:trPr>
          <w:cantSplit/>
        </w:trPr>
        <w:tc>
          <w:tcPr>
            <w:tcW w:w="1435" w:type="dxa"/>
          </w:tcPr>
          <w:p w14:paraId="463A4529" w14:textId="77777777" w:rsidR="002A3978" w:rsidRPr="00F12EDB" w:rsidRDefault="002A3978" w:rsidP="002A3978">
            <w:pPr>
              <w:rPr>
                <w:bCs/>
                <w:sz w:val="16"/>
              </w:rPr>
            </w:pPr>
          </w:p>
        </w:tc>
        <w:tc>
          <w:tcPr>
            <w:tcW w:w="1440" w:type="dxa"/>
          </w:tcPr>
          <w:p w14:paraId="4E25437E" w14:textId="77777777" w:rsidR="002A3978" w:rsidRDefault="002A3978" w:rsidP="002A3978">
            <w:pPr>
              <w:rPr>
                <w:bCs/>
                <w:sz w:val="16"/>
              </w:rPr>
            </w:pPr>
          </w:p>
        </w:tc>
        <w:tc>
          <w:tcPr>
            <w:tcW w:w="900" w:type="dxa"/>
          </w:tcPr>
          <w:p w14:paraId="447C04B8" w14:textId="7A5947D2" w:rsidR="002A3978" w:rsidRDefault="002A3978" w:rsidP="002A3978">
            <w:pPr>
              <w:rPr>
                <w:bCs/>
                <w:sz w:val="16"/>
              </w:rPr>
            </w:pPr>
          </w:p>
        </w:tc>
        <w:tc>
          <w:tcPr>
            <w:tcW w:w="839" w:type="dxa"/>
          </w:tcPr>
          <w:p w14:paraId="64CDE3FA" w14:textId="77777777" w:rsidR="002A3978" w:rsidRDefault="002A3978" w:rsidP="002A3978">
            <w:pPr>
              <w:jc w:val="center"/>
              <w:rPr>
                <w:bCs/>
                <w:sz w:val="16"/>
              </w:rPr>
            </w:pPr>
          </w:p>
        </w:tc>
        <w:tc>
          <w:tcPr>
            <w:tcW w:w="1591" w:type="dxa"/>
          </w:tcPr>
          <w:p w14:paraId="49AFE58E" w14:textId="77777777" w:rsidR="002A3978" w:rsidRDefault="002A3978" w:rsidP="002A3978">
            <w:pPr>
              <w:rPr>
                <w:bCs/>
                <w:sz w:val="16"/>
              </w:rPr>
            </w:pPr>
          </w:p>
        </w:tc>
        <w:tc>
          <w:tcPr>
            <w:tcW w:w="2160" w:type="dxa"/>
          </w:tcPr>
          <w:p w14:paraId="7C065C76" w14:textId="77777777" w:rsidR="002A3978" w:rsidRDefault="002A3978" w:rsidP="002A3978">
            <w:pPr>
              <w:rPr>
                <w:bCs/>
                <w:sz w:val="16"/>
              </w:rPr>
            </w:pPr>
          </w:p>
        </w:tc>
        <w:tc>
          <w:tcPr>
            <w:tcW w:w="1350" w:type="dxa"/>
          </w:tcPr>
          <w:p w14:paraId="1B161FF1" w14:textId="77777777" w:rsidR="002A3978" w:rsidRDefault="002A3978" w:rsidP="002A3978">
            <w:pPr>
              <w:rPr>
                <w:bCs/>
                <w:sz w:val="16"/>
              </w:rPr>
            </w:pPr>
          </w:p>
        </w:tc>
        <w:tc>
          <w:tcPr>
            <w:tcW w:w="1530" w:type="dxa"/>
          </w:tcPr>
          <w:p w14:paraId="3AD42ACE" w14:textId="77777777" w:rsidR="002A3978" w:rsidRDefault="002A3978" w:rsidP="002A3978">
            <w:pPr>
              <w:rPr>
                <w:bCs/>
                <w:sz w:val="16"/>
              </w:rPr>
            </w:pPr>
          </w:p>
        </w:tc>
        <w:tc>
          <w:tcPr>
            <w:tcW w:w="2160" w:type="dxa"/>
          </w:tcPr>
          <w:p w14:paraId="787AFAE6" w14:textId="77777777" w:rsidR="002A3978" w:rsidRDefault="002A3978" w:rsidP="002A3978">
            <w:pPr>
              <w:rPr>
                <w:bCs/>
                <w:sz w:val="16"/>
              </w:rPr>
            </w:pPr>
          </w:p>
        </w:tc>
      </w:tr>
      <w:tr w:rsidR="002A3978" w14:paraId="12B5439D" w14:textId="77777777" w:rsidTr="00992444">
        <w:trPr>
          <w:cantSplit/>
        </w:trPr>
        <w:tc>
          <w:tcPr>
            <w:tcW w:w="1435" w:type="dxa"/>
          </w:tcPr>
          <w:p w14:paraId="6C5B5573" w14:textId="77777777" w:rsidR="002A3978" w:rsidRPr="00F12EDB" w:rsidRDefault="002A3978" w:rsidP="002A3978">
            <w:pPr>
              <w:rPr>
                <w:bCs/>
                <w:sz w:val="16"/>
              </w:rPr>
            </w:pPr>
          </w:p>
        </w:tc>
        <w:tc>
          <w:tcPr>
            <w:tcW w:w="1440" w:type="dxa"/>
          </w:tcPr>
          <w:p w14:paraId="066F63EE" w14:textId="77777777" w:rsidR="002A3978" w:rsidRDefault="002A3978" w:rsidP="002A3978">
            <w:pPr>
              <w:rPr>
                <w:bCs/>
                <w:sz w:val="16"/>
              </w:rPr>
            </w:pPr>
          </w:p>
        </w:tc>
        <w:tc>
          <w:tcPr>
            <w:tcW w:w="900" w:type="dxa"/>
          </w:tcPr>
          <w:p w14:paraId="06EA1976" w14:textId="45090771" w:rsidR="002A3978" w:rsidRDefault="002A3978" w:rsidP="002A3978">
            <w:pPr>
              <w:rPr>
                <w:bCs/>
                <w:sz w:val="16"/>
              </w:rPr>
            </w:pPr>
          </w:p>
        </w:tc>
        <w:tc>
          <w:tcPr>
            <w:tcW w:w="839" w:type="dxa"/>
          </w:tcPr>
          <w:p w14:paraId="5DDF80EF" w14:textId="77777777" w:rsidR="002A3978" w:rsidRDefault="002A3978" w:rsidP="002A3978">
            <w:pPr>
              <w:jc w:val="center"/>
              <w:rPr>
                <w:bCs/>
                <w:sz w:val="16"/>
              </w:rPr>
            </w:pPr>
          </w:p>
        </w:tc>
        <w:tc>
          <w:tcPr>
            <w:tcW w:w="1591" w:type="dxa"/>
          </w:tcPr>
          <w:p w14:paraId="62622C16" w14:textId="77777777" w:rsidR="002A3978" w:rsidRDefault="002A3978" w:rsidP="002A3978">
            <w:pPr>
              <w:rPr>
                <w:bCs/>
                <w:sz w:val="16"/>
              </w:rPr>
            </w:pPr>
          </w:p>
        </w:tc>
        <w:tc>
          <w:tcPr>
            <w:tcW w:w="2160" w:type="dxa"/>
          </w:tcPr>
          <w:p w14:paraId="6B422AF8" w14:textId="77777777" w:rsidR="002A3978" w:rsidRDefault="002A3978" w:rsidP="002A3978">
            <w:pPr>
              <w:rPr>
                <w:bCs/>
                <w:sz w:val="16"/>
              </w:rPr>
            </w:pPr>
          </w:p>
        </w:tc>
        <w:tc>
          <w:tcPr>
            <w:tcW w:w="1350" w:type="dxa"/>
          </w:tcPr>
          <w:p w14:paraId="64776A45" w14:textId="77777777" w:rsidR="002A3978" w:rsidRDefault="002A3978" w:rsidP="002A3978">
            <w:pPr>
              <w:rPr>
                <w:bCs/>
                <w:sz w:val="16"/>
              </w:rPr>
            </w:pPr>
          </w:p>
        </w:tc>
        <w:tc>
          <w:tcPr>
            <w:tcW w:w="1530" w:type="dxa"/>
          </w:tcPr>
          <w:p w14:paraId="5434D4C6" w14:textId="77777777" w:rsidR="002A3978" w:rsidRDefault="002A3978" w:rsidP="002A3978">
            <w:pPr>
              <w:rPr>
                <w:bCs/>
                <w:sz w:val="16"/>
              </w:rPr>
            </w:pPr>
          </w:p>
        </w:tc>
        <w:tc>
          <w:tcPr>
            <w:tcW w:w="2160" w:type="dxa"/>
          </w:tcPr>
          <w:p w14:paraId="09D38580" w14:textId="77777777" w:rsidR="002A3978" w:rsidRDefault="002A3978" w:rsidP="002A3978">
            <w:pPr>
              <w:rPr>
                <w:bCs/>
                <w:sz w:val="16"/>
              </w:rPr>
            </w:pPr>
          </w:p>
        </w:tc>
      </w:tr>
      <w:tr w:rsidR="002A3978" w14:paraId="15B5FA5D" w14:textId="77777777" w:rsidTr="00992444">
        <w:trPr>
          <w:cantSplit/>
        </w:trPr>
        <w:tc>
          <w:tcPr>
            <w:tcW w:w="1435" w:type="dxa"/>
          </w:tcPr>
          <w:p w14:paraId="4EEF95C8" w14:textId="77777777" w:rsidR="002A3978" w:rsidRPr="00F12EDB" w:rsidRDefault="002A3978" w:rsidP="002A3978">
            <w:pPr>
              <w:rPr>
                <w:bCs/>
                <w:sz w:val="16"/>
              </w:rPr>
            </w:pPr>
          </w:p>
        </w:tc>
        <w:tc>
          <w:tcPr>
            <w:tcW w:w="1440" w:type="dxa"/>
          </w:tcPr>
          <w:p w14:paraId="41FA93E8" w14:textId="77777777" w:rsidR="002A3978" w:rsidRDefault="002A3978" w:rsidP="002A3978">
            <w:pPr>
              <w:rPr>
                <w:bCs/>
                <w:sz w:val="16"/>
              </w:rPr>
            </w:pPr>
          </w:p>
        </w:tc>
        <w:tc>
          <w:tcPr>
            <w:tcW w:w="900" w:type="dxa"/>
          </w:tcPr>
          <w:p w14:paraId="5851F8E4" w14:textId="420481F6" w:rsidR="002A3978" w:rsidRDefault="002A3978" w:rsidP="002A3978">
            <w:pPr>
              <w:rPr>
                <w:bCs/>
                <w:sz w:val="16"/>
              </w:rPr>
            </w:pPr>
          </w:p>
        </w:tc>
        <w:tc>
          <w:tcPr>
            <w:tcW w:w="839" w:type="dxa"/>
          </w:tcPr>
          <w:p w14:paraId="5BC6177F" w14:textId="77777777" w:rsidR="002A3978" w:rsidRDefault="002A3978" w:rsidP="002A3978">
            <w:pPr>
              <w:jc w:val="center"/>
              <w:rPr>
                <w:bCs/>
                <w:sz w:val="16"/>
              </w:rPr>
            </w:pPr>
          </w:p>
        </w:tc>
        <w:tc>
          <w:tcPr>
            <w:tcW w:w="1591" w:type="dxa"/>
          </w:tcPr>
          <w:p w14:paraId="598046B7" w14:textId="77777777" w:rsidR="002A3978" w:rsidRDefault="002A3978" w:rsidP="002A3978">
            <w:pPr>
              <w:rPr>
                <w:bCs/>
                <w:sz w:val="16"/>
              </w:rPr>
            </w:pPr>
          </w:p>
        </w:tc>
        <w:tc>
          <w:tcPr>
            <w:tcW w:w="2160" w:type="dxa"/>
          </w:tcPr>
          <w:p w14:paraId="2925C3AE" w14:textId="77777777" w:rsidR="002A3978" w:rsidRDefault="002A3978" w:rsidP="002A3978">
            <w:pPr>
              <w:rPr>
                <w:bCs/>
                <w:sz w:val="16"/>
              </w:rPr>
            </w:pPr>
          </w:p>
        </w:tc>
        <w:tc>
          <w:tcPr>
            <w:tcW w:w="1350" w:type="dxa"/>
          </w:tcPr>
          <w:p w14:paraId="28D0C4F3" w14:textId="77777777" w:rsidR="002A3978" w:rsidRDefault="002A3978" w:rsidP="002A3978">
            <w:pPr>
              <w:rPr>
                <w:bCs/>
                <w:sz w:val="16"/>
              </w:rPr>
            </w:pPr>
          </w:p>
        </w:tc>
        <w:tc>
          <w:tcPr>
            <w:tcW w:w="1530" w:type="dxa"/>
          </w:tcPr>
          <w:p w14:paraId="6C2076D7" w14:textId="77777777" w:rsidR="002A3978" w:rsidRDefault="002A3978" w:rsidP="002A3978">
            <w:pPr>
              <w:rPr>
                <w:bCs/>
                <w:sz w:val="16"/>
              </w:rPr>
            </w:pPr>
          </w:p>
        </w:tc>
        <w:tc>
          <w:tcPr>
            <w:tcW w:w="2160" w:type="dxa"/>
          </w:tcPr>
          <w:p w14:paraId="347C0AC5" w14:textId="77777777" w:rsidR="002A3978" w:rsidRDefault="002A3978" w:rsidP="002A3978">
            <w:pPr>
              <w:rPr>
                <w:bCs/>
                <w:sz w:val="16"/>
              </w:rPr>
            </w:pPr>
          </w:p>
        </w:tc>
      </w:tr>
      <w:tr w:rsidR="002A3978" w14:paraId="38B68C53" w14:textId="77777777" w:rsidTr="00992444">
        <w:trPr>
          <w:cantSplit/>
        </w:trPr>
        <w:tc>
          <w:tcPr>
            <w:tcW w:w="1435" w:type="dxa"/>
          </w:tcPr>
          <w:p w14:paraId="0152909D" w14:textId="5E8F2D13" w:rsidR="002A3978" w:rsidRDefault="002A3978" w:rsidP="002A3978">
            <w:pPr>
              <w:rPr>
                <w:bCs/>
                <w:sz w:val="16"/>
              </w:rPr>
            </w:pPr>
            <w:proofErr w:type="spellStart"/>
            <w:r w:rsidRPr="00F12EDB">
              <w:rPr>
                <w:bCs/>
                <w:sz w:val="16"/>
              </w:rPr>
              <w:t>prespilot_TCalRow</w:t>
            </w:r>
            <w:proofErr w:type="spellEnd"/>
          </w:p>
        </w:tc>
        <w:tc>
          <w:tcPr>
            <w:tcW w:w="1440" w:type="dxa"/>
          </w:tcPr>
          <w:p w14:paraId="53997AB0" w14:textId="77777777"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r>
              <w:rPr>
                <w:color w:val="000000"/>
                <w:sz w:val="16"/>
                <w:szCs w:val="16"/>
                <w:shd w:val="clear" w:color="auto" w:fill="FFFFFF"/>
              </w:rPr>
              <w:t>233.5</w:t>
            </w:r>
          </w:p>
        </w:tc>
        <w:tc>
          <w:tcPr>
            <w:tcW w:w="900" w:type="dxa"/>
          </w:tcPr>
          <w:p w14:paraId="57828DCE" w14:textId="398F9024"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p>
        </w:tc>
        <w:tc>
          <w:tcPr>
            <w:tcW w:w="839" w:type="dxa"/>
          </w:tcPr>
          <w:p w14:paraId="46870F93" w14:textId="7D9A988E" w:rsidR="002A3978" w:rsidRDefault="002A3978" w:rsidP="002A3978">
            <w:pPr>
              <w:jc w:val="center"/>
              <w:rPr>
                <w:bCs/>
                <w:sz w:val="16"/>
              </w:rPr>
            </w:pPr>
            <w:r>
              <w:rPr>
                <w:bCs/>
                <w:sz w:val="16"/>
              </w:rPr>
              <w:t>236.5</w:t>
            </w:r>
          </w:p>
        </w:tc>
        <w:tc>
          <w:tcPr>
            <w:tcW w:w="1591" w:type="dxa"/>
          </w:tcPr>
          <w:p w14:paraId="466D4362" w14:textId="77777777" w:rsidR="002A3978" w:rsidRDefault="002A3978" w:rsidP="002A3978">
            <w:pPr>
              <w:rPr>
                <w:bCs/>
                <w:sz w:val="16"/>
              </w:rPr>
            </w:pPr>
          </w:p>
        </w:tc>
        <w:tc>
          <w:tcPr>
            <w:tcW w:w="2160" w:type="dxa"/>
          </w:tcPr>
          <w:p w14:paraId="68BEDD4B" w14:textId="77777777" w:rsidR="002A3978" w:rsidRDefault="002A3978" w:rsidP="002A3978">
            <w:pPr>
              <w:rPr>
                <w:bCs/>
                <w:sz w:val="16"/>
              </w:rPr>
            </w:pPr>
          </w:p>
        </w:tc>
        <w:tc>
          <w:tcPr>
            <w:tcW w:w="1350" w:type="dxa"/>
          </w:tcPr>
          <w:p w14:paraId="7D3C6627" w14:textId="77777777" w:rsidR="002A3978" w:rsidRDefault="002A3978" w:rsidP="002A3978">
            <w:pPr>
              <w:rPr>
                <w:bCs/>
                <w:sz w:val="16"/>
              </w:rPr>
            </w:pPr>
          </w:p>
        </w:tc>
        <w:tc>
          <w:tcPr>
            <w:tcW w:w="1530" w:type="dxa"/>
          </w:tcPr>
          <w:p w14:paraId="1127D331" w14:textId="77777777" w:rsidR="002A3978" w:rsidRDefault="002A3978" w:rsidP="002A3978">
            <w:pPr>
              <w:rPr>
                <w:bCs/>
                <w:sz w:val="16"/>
              </w:rPr>
            </w:pPr>
          </w:p>
        </w:tc>
        <w:tc>
          <w:tcPr>
            <w:tcW w:w="2160" w:type="dxa"/>
          </w:tcPr>
          <w:p w14:paraId="3FDDBD5E" w14:textId="77777777" w:rsidR="002A3978" w:rsidRDefault="002A3978" w:rsidP="002A3978">
            <w:pPr>
              <w:rPr>
                <w:bCs/>
                <w:sz w:val="16"/>
              </w:rPr>
            </w:pPr>
            <w:r>
              <w:rPr>
                <w:bCs/>
                <w:sz w:val="16"/>
              </w:rPr>
              <w:t>To be set during calibration</w:t>
            </w:r>
          </w:p>
        </w:tc>
      </w:tr>
      <w:tr w:rsidR="002A3978" w14:paraId="0C0886C7" w14:textId="77777777" w:rsidTr="00992444">
        <w:tc>
          <w:tcPr>
            <w:tcW w:w="1435" w:type="dxa"/>
            <w:vMerge w:val="restart"/>
          </w:tcPr>
          <w:p w14:paraId="4E322970" w14:textId="001D3783" w:rsidR="002A3978" w:rsidRDefault="002A3978" w:rsidP="002A3978">
            <w:pPr>
              <w:rPr>
                <w:bCs/>
                <w:sz w:val="16"/>
              </w:rPr>
            </w:pPr>
          </w:p>
        </w:tc>
        <w:tc>
          <w:tcPr>
            <w:tcW w:w="1440" w:type="dxa"/>
          </w:tcPr>
          <w:p w14:paraId="1DC56A66"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.offset</w:t>
            </w:r>
            <w:proofErr w:type="gramEnd"/>
          </w:p>
        </w:tc>
        <w:tc>
          <w:tcPr>
            <w:tcW w:w="900" w:type="dxa"/>
          </w:tcPr>
          <w:p w14:paraId="756C8CFE" w14:textId="4696AF07" w:rsidR="002A3978" w:rsidRPr="002D08ED" w:rsidRDefault="002A3978" w:rsidP="002A3978">
            <w:pPr>
              <w:rPr>
                <w:bCs/>
                <w:sz w:val="16"/>
              </w:rPr>
            </w:pPr>
          </w:p>
        </w:tc>
        <w:tc>
          <w:tcPr>
            <w:tcW w:w="839" w:type="dxa"/>
          </w:tcPr>
          <w:p w14:paraId="6069EE46" w14:textId="77777777" w:rsidR="002A3978" w:rsidRDefault="002A3978" w:rsidP="002A3978">
            <w:pPr>
              <w:jc w:val="center"/>
              <w:rPr>
                <w:bCs/>
                <w:sz w:val="16"/>
              </w:rPr>
            </w:pPr>
            <w:proofErr w:type="spellStart"/>
            <w:r>
              <w:rPr>
                <w:bCs/>
                <w:sz w:val="16"/>
              </w:rPr>
              <w:t>CStUpSt</w:t>
            </w:r>
            <w:proofErr w:type="spellEnd"/>
          </w:p>
        </w:tc>
        <w:tc>
          <w:tcPr>
            <w:tcW w:w="1591" w:type="dxa"/>
          </w:tcPr>
          <w:p w14:paraId="5AE6D2F6" w14:textId="77777777" w:rsidR="002A3978" w:rsidRDefault="002A3978" w:rsidP="002A3978">
            <w:pPr>
              <w:rPr>
                <w:bCs/>
                <w:sz w:val="16"/>
              </w:rPr>
            </w:pPr>
            <w:r>
              <w:rPr>
                <w:bCs/>
                <w:sz w:val="16"/>
              </w:rPr>
              <w:t>0</w:t>
            </w:r>
          </w:p>
        </w:tc>
        <w:tc>
          <w:tcPr>
            <w:tcW w:w="2160" w:type="dxa"/>
          </w:tcPr>
          <w:p w14:paraId="643817E8" w14:textId="77777777" w:rsidR="002A3978" w:rsidRDefault="002A3978" w:rsidP="002A3978">
            <w:pPr>
              <w:rPr>
                <w:bCs/>
                <w:sz w:val="16"/>
              </w:rPr>
            </w:pPr>
            <w:r>
              <w:rPr>
                <w:bCs/>
                <w:sz w:val="16"/>
              </w:rPr>
              <w:t>(Cal Result)</w:t>
            </w:r>
          </w:p>
        </w:tc>
        <w:tc>
          <w:tcPr>
            <w:tcW w:w="1350" w:type="dxa"/>
          </w:tcPr>
          <w:p w14:paraId="56FA18BD" w14:textId="77777777" w:rsidR="002A3978" w:rsidRDefault="002A3978" w:rsidP="002A3978">
            <w:pPr>
              <w:rPr>
                <w:bCs/>
                <w:sz w:val="16"/>
              </w:rPr>
            </w:pPr>
            <w:r>
              <w:rPr>
                <w:bCs/>
                <w:sz w:val="16"/>
              </w:rPr>
              <w:t>(Cal Result)</w:t>
            </w:r>
          </w:p>
        </w:tc>
        <w:tc>
          <w:tcPr>
            <w:tcW w:w="1530" w:type="dxa"/>
          </w:tcPr>
          <w:p w14:paraId="5393F55B" w14:textId="77777777" w:rsidR="002A3978" w:rsidRDefault="002A3978" w:rsidP="002A3978">
            <w:pPr>
              <w:rPr>
                <w:bCs/>
                <w:sz w:val="16"/>
              </w:rPr>
            </w:pPr>
            <w:r>
              <w:rPr>
                <w:bCs/>
                <w:sz w:val="16"/>
              </w:rPr>
              <w:t>(Cal Result)</w:t>
            </w:r>
          </w:p>
        </w:tc>
        <w:tc>
          <w:tcPr>
            <w:tcW w:w="2160" w:type="dxa"/>
          </w:tcPr>
          <w:p w14:paraId="6E389712" w14:textId="77777777" w:rsidR="002A3978" w:rsidRDefault="002A3978" w:rsidP="002A3978">
            <w:pPr>
              <w:rPr>
                <w:bCs/>
                <w:sz w:val="16"/>
              </w:rPr>
            </w:pPr>
            <w:r>
              <w:rPr>
                <w:bCs/>
                <w:sz w:val="16"/>
              </w:rPr>
              <w:t>16-bit vars</w:t>
            </w:r>
          </w:p>
        </w:tc>
      </w:tr>
      <w:tr w:rsidR="002A3978" w14:paraId="78A064AD" w14:textId="77777777" w:rsidTr="00992444">
        <w:tc>
          <w:tcPr>
            <w:tcW w:w="1435" w:type="dxa"/>
            <w:vMerge/>
          </w:tcPr>
          <w:p w14:paraId="3E272FDF" w14:textId="77777777" w:rsidR="002A3978" w:rsidRDefault="002A3978" w:rsidP="002A3978">
            <w:pPr>
              <w:rPr>
                <w:bCs/>
                <w:sz w:val="16"/>
              </w:rPr>
            </w:pPr>
          </w:p>
        </w:tc>
        <w:tc>
          <w:tcPr>
            <w:tcW w:w="1440" w:type="dxa"/>
          </w:tcPr>
          <w:p w14:paraId="6BEEE366"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.span</w:t>
            </w:r>
            <w:proofErr w:type="gramEnd"/>
          </w:p>
        </w:tc>
        <w:tc>
          <w:tcPr>
            <w:tcW w:w="900" w:type="dxa"/>
          </w:tcPr>
          <w:p w14:paraId="006464F8" w14:textId="035195DD" w:rsidR="002A3978" w:rsidRDefault="002A3978" w:rsidP="002A3978">
            <w:pPr>
              <w:rPr>
                <w:bCs/>
                <w:sz w:val="16"/>
              </w:rPr>
            </w:pPr>
          </w:p>
        </w:tc>
        <w:tc>
          <w:tcPr>
            <w:tcW w:w="839" w:type="dxa"/>
          </w:tcPr>
          <w:p w14:paraId="2682213D" w14:textId="77777777" w:rsidR="002A3978" w:rsidRDefault="002A3978" w:rsidP="002A3978">
            <w:pPr>
              <w:jc w:val="center"/>
            </w:pPr>
            <w:proofErr w:type="spellStart"/>
            <w:r>
              <w:rPr>
                <w:bCs/>
                <w:sz w:val="16"/>
              </w:rPr>
              <w:t>CStUpSt</w:t>
            </w:r>
            <w:proofErr w:type="spellEnd"/>
          </w:p>
        </w:tc>
        <w:tc>
          <w:tcPr>
            <w:tcW w:w="1591" w:type="dxa"/>
          </w:tcPr>
          <w:p w14:paraId="6941DBE7" w14:textId="77777777" w:rsidR="002A3978" w:rsidRDefault="002A3978" w:rsidP="002A3978">
            <w:pPr>
              <w:rPr>
                <w:bCs/>
                <w:sz w:val="16"/>
              </w:rPr>
            </w:pPr>
            <w:r>
              <w:rPr>
                <w:bCs/>
                <w:sz w:val="16"/>
              </w:rPr>
              <w:t>16384</w:t>
            </w:r>
          </w:p>
        </w:tc>
        <w:tc>
          <w:tcPr>
            <w:tcW w:w="2160" w:type="dxa"/>
          </w:tcPr>
          <w:p w14:paraId="1E9E24BB" w14:textId="77777777" w:rsidR="002A3978" w:rsidRDefault="002A3978" w:rsidP="002A3978">
            <w:pPr>
              <w:rPr>
                <w:bCs/>
                <w:sz w:val="16"/>
              </w:rPr>
            </w:pPr>
            <w:r>
              <w:rPr>
                <w:bCs/>
                <w:sz w:val="16"/>
              </w:rPr>
              <w:t>(Cal Result)</w:t>
            </w:r>
          </w:p>
        </w:tc>
        <w:tc>
          <w:tcPr>
            <w:tcW w:w="1350" w:type="dxa"/>
          </w:tcPr>
          <w:p w14:paraId="33F3DE6B" w14:textId="77777777" w:rsidR="002A3978" w:rsidRDefault="002A3978" w:rsidP="002A3978">
            <w:pPr>
              <w:rPr>
                <w:bCs/>
                <w:sz w:val="16"/>
              </w:rPr>
            </w:pPr>
            <w:r>
              <w:rPr>
                <w:bCs/>
                <w:sz w:val="16"/>
              </w:rPr>
              <w:t>(Cal Result)</w:t>
            </w:r>
          </w:p>
        </w:tc>
        <w:tc>
          <w:tcPr>
            <w:tcW w:w="1530" w:type="dxa"/>
          </w:tcPr>
          <w:p w14:paraId="2DA88976" w14:textId="77777777" w:rsidR="002A3978" w:rsidRDefault="002A3978" w:rsidP="002A3978">
            <w:pPr>
              <w:rPr>
                <w:bCs/>
                <w:sz w:val="16"/>
              </w:rPr>
            </w:pPr>
            <w:r>
              <w:rPr>
                <w:bCs/>
                <w:sz w:val="16"/>
              </w:rPr>
              <w:t>(Cal Result)</w:t>
            </w:r>
          </w:p>
        </w:tc>
        <w:tc>
          <w:tcPr>
            <w:tcW w:w="2160" w:type="dxa"/>
          </w:tcPr>
          <w:p w14:paraId="35AE3E7F" w14:textId="77777777" w:rsidR="002A3978" w:rsidRDefault="002A3978" w:rsidP="002A3978">
            <w:pPr>
              <w:rPr>
                <w:bCs/>
                <w:sz w:val="16"/>
              </w:rPr>
            </w:pPr>
          </w:p>
        </w:tc>
      </w:tr>
      <w:tr w:rsidR="002A3978" w14:paraId="6C90448F" w14:textId="77777777" w:rsidTr="00992444">
        <w:tc>
          <w:tcPr>
            <w:tcW w:w="1435" w:type="dxa"/>
            <w:vMerge/>
          </w:tcPr>
          <w:p w14:paraId="3C43392F" w14:textId="77777777" w:rsidR="002A3978" w:rsidRDefault="002A3978" w:rsidP="002A3978">
            <w:pPr>
              <w:rPr>
                <w:bCs/>
                <w:sz w:val="16"/>
              </w:rPr>
            </w:pPr>
          </w:p>
        </w:tc>
        <w:tc>
          <w:tcPr>
            <w:tcW w:w="1440" w:type="dxa"/>
          </w:tcPr>
          <w:p w14:paraId="4FC2E82B"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.offset</w:t>
            </w:r>
            <w:proofErr w:type="gramEnd"/>
          </w:p>
        </w:tc>
        <w:tc>
          <w:tcPr>
            <w:tcW w:w="900" w:type="dxa"/>
          </w:tcPr>
          <w:p w14:paraId="79F58F1F" w14:textId="4E87EE04" w:rsidR="002A3978" w:rsidRDefault="002A3978" w:rsidP="002A3978">
            <w:pPr>
              <w:rPr>
                <w:bCs/>
                <w:sz w:val="16"/>
              </w:rPr>
            </w:pPr>
          </w:p>
        </w:tc>
        <w:tc>
          <w:tcPr>
            <w:tcW w:w="839" w:type="dxa"/>
          </w:tcPr>
          <w:p w14:paraId="5C808A4D" w14:textId="77777777" w:rsidR="002A3978" w:rsidRDefault="002A3978" w:rsidP="002A3978">
            <w:pPr>
              <w:jc w:val="center"/>
            </w:pPr>
            <w:proofErr w:type="spellStart"/>
            <w:r>
              <w:rPr>
                <w:bCs/>
                <w:sz w:val="16"/>
              </w:rPr>
              <w:t>CStUpSt</w:t>
            </w:r>
            <w:proofErr w:type="spellEnd"/>
          </w:p>
        </w:tc>
        <w:tc>
          <w:tcPr>
            <w:tcW w:w="1591" w:type="dxa"/>
          </w:tcPr>
          <w:p w14:paraId="4A46977F" w14:textId="77777777" w:rsidR="002A3978" w:rsidRDefault="002A3978" w:rsidP="002A3978">
            <w:pPr>
              <w:rPr>
                <w:bCs/>
                <w:sz w:val="16"/>
              </w:rPr>
            </w:pPr>
            <w:r>
              <w:rPr>
                <w:bCs/>
                <w:sz w:val="16"/>
              </w:rPr>
              <w:t>0</w:t>
            </w:r>
          </w:p>
        </w:tc>
        <w:tc>
          <w:tcPr>
            <w:tcW w:w="2160" w:type="dxa"/>
          </w:tcPr>
          <w:p w14:paraId="112EAFB7" w14:textId="77777777" w:rsidR="002A3978" w:rsidRDefault="002A3978" w:rsidP="002A3978">
            <w:pPr>
              <w:rPr>
                <w:bCs/>
                <w:sz w:val="16"/>
              </w:rPr>
            </w:pPr>
            <w:r>
              <w:rPr>
                <w:bCs/>
                <w:sz w:val="16"/>
              </w:rPr>
              <w:t>(Cal Result)</w:t>
            </w:r>
          </w:p>
        </w:tc>
        <w:tc>
          <w:tcPr>
            <w:tcW w:w="1350" w:type="dxa"/>
          </w:tcPr>
          <w:p w14:paraId="4717CB62" w14:textId="77777777" w:rsidR="002A3978" w:rsidRDefault="002A3978" w:rsidP="002A3978">
            <w:pPr>
              <w:rPr>
                <w:bCs/>
                <w:sz w:val="16"/>
              </w:rPr>
            </w:pPr>
            <w:r>
              <w:rPr>
                <w:bCs/>
                <w:sz w:val="16"/>
              </w:rPr>
              <w:t>(Cal Result)</w:t>
            </w:r>
          </w:p>
        </w:tc>
        <w:tc>
          <w:tcPr>
            <w:tcW w:w="1530" w:type="dxa"/>
          </w:tcPr>
          <w:p w14:paraId="76E24883" w14:textId="77777777" w:rsidR="002A3978" w:rsidRDefault="002A3978" w:rsidP="002A3978">
            <w:pPr>
              <w:rPr>
                <w:bCs/>
                <w:sz w:val="16"/>
              </w:rPr>
            </w:pPr>
            <w:r>
              <w:rPr>
                <w:bCs/>
                <w:sz w:val="16"/>
              </w:rPr>
              <w:t>(Cal Result)</w:t>
            </w:r>
          </w:p>
        </w:tc>
        <w:tc>
          <w:tcPr>
            <w:tcW w:w="2160" w:type="dxa"/>
          </w:tcPr>
          <w:p w14:paraId="6204C897" w14:textId="77777777" w:rsidR="002A3978" w:rsidRDefault="002A3978" w:rsidP="002A3978">
            <w:pPr>
              <w:rPr>
                <w:bCs/>
                <w:sz w:val="16"/>
              </w:rPr>
            </w:pPr>
          </w:p>
        </w:tc>
      </w:tr>
      <w:tr w:rsidR="002A3978" w14:paraId="4B88167A" w14:textId="77777777" w:rsidTr="00992444">
        <w:tc>
          <w:tcPr>
            <w:tcW w:w="1435" w:type="dxa"/>
            <w:vMerge/>
          </w:tcPr>
          <w:p w14:paraId="75A31DE1" w14:textId="77777777" w:rsidR="002A3978" w:rsidRDefault="002A3978" w:rsidP="002A3978">
            <w:pPr>
              <w:rPr>
                <w:bCs/>
                <w:sz w:val="16"/>
              </w:rPr>
            </w:pPr>
          </w:p>
        </w:tc>
        <w:tc>
          <w:tcPr>
            <w:tcW w:w="1440" w:type="dxa"/>
          </w:tcPr>
          <w:p w14:paraId="41289FD1"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.span</w:t>
            </w:r>
            <w:proofErr w:type="gramEnd"/>
          </w:p>
        </w:tc>
        <w:tc>
          <w:tcPr>
            <w:tcW w:w="900" w:type="dxa"/>
          </w:tcPr>
          <w:p w14:paraId="0DBE2B5D" w14:textId="1A6F76AE" w:rsidR="002A3978" w:rsidRDefault="002A3978" w:rsidP="002A3978">
            <w:pPr>
              <w:rPr>
                <w:bCs/>
                <w:sz w:val="16"/>
              </w:rPr>
            </w:pPr>
          </w:p>
        </w:tc>
        <w:tc>
          <w:tcPr>
            <w:tcW w:w="839" w:type="dxa"/>
          </w:tcPr>
          <w:p w14:paraId="5392548B" w14:textId="77777777" w:rsidR="002A3978" w:rsidRDefault="002A3978" w:rsidP="002A3978">
            <w:pPr>
              <w:jc w:val="center"/>
            </w:pPr>
            <w:proofErr w:type="spellStart"/>
            <w:r>
              <w:rPr>
                <w:bCs/>
                <w:sz w:val="16"/>
              </w:rPr>
              <w:t>CStUpSt</w:t>
            </w:r>
            <w:proofErr w:type="spellEnd"/>
          </w:p>
        </w:tc>
        <w:tc>
          <w:tcPr>
            <w:tcW w:w="1591" w:type="dxa"/>
          </w:tcPr>
          <w:p w14:paraId="2FC23675" w14:textId="77777777" w:rsidR="002A3978" w:rsidRDefault="002A3978" w:rsidP="002A3978">
            <w:pPr>
              <w:rPr>
                <w:bCs/>
                <w:sz w:val="16"/>
              </w:rPr>
            </w:pPr>
            <w:r>
              <w:rPr>
                <w:bCs/>
                <w:sz w:val="16"/>
              </w:rPr>
              <w:t>16384</w:t>
            </w:r>
          </w:p>
        </w:tc>
        <w:tc>
          <w:tcPr>
            <w:tcW w:w="2160" w:type="dxa"/>
          </w:tcPr>
          <w:p w14:paraId="48AFF7CD" w14:textId="77777777" w:rsidR="002A3978" w:rsidRDefault="002A3978" w:rsidP="002A3978">
            <w:pPr>
              <w:rPr>
                <w:bCs/>
                <w:sz w:val="16"/>
              </w:rPr>
            </w:pPr>
            <w:r>
              <w:rPr>
                <w:bCs/>
                <w:sz w:val="16"/>
              </w:rPr>
              <w:t>(Cal Result)</w:t>
            </w:r>
          </w:p>
        </w:tc>
        <w:tc>
          <w:tcPr>
            <w:tcW w:w="1350" w:type="dxa"/>
          </w:tcPr>
          <w:p w14:paraId="21C25063" w14:textId="77777777" w:rsidR="002A3978" w:rsidRDefault="002A3978" w:rsidP="002A3978">
            <w:pPr>
              <w:rPr>
                <w:bCs/>
                <w:sz w:val="16"/>
              </w:rPr>
            </w:pPr>
            <w:r>
              <w:rPr>
                <w:bCs/>
                <w:sz w:val="16"/>
              </w:rPr>
              <w:t>(Cal Result)</w:t>
            </w:r>
          </w:p>
        </w:tc>
        <w:tc>
          <w:tcPr>
            <w:tcW w:w="1530" w:type="dxa"/>
          </w:tcPr>
          <w:p w14:paraId="3692A26F" w14:textId="77777777" w:rsidR="002A3978" w:rsidRDefault="002A3978" w:rsidP="002A3978">
            <w:pPr>
              <w:rPr>
                <w:bCs/>
                <w:sz w:val="16"/>
              </w:rPr>
            </w:pPr>
            <w:r>
              <w:rPr>
                <w:bCs/>
                <w:sz w:val="16"/>
              </w:rPr>
              <w:t>(Cal Result)</w:t>
            </w:r>
          </w:p>
        </w:tc>
        <w:tc>
          <w:tcPr>
            <w:tcW w:w="2160" w:type="dxa"/>
          </w:tcPr>
          <w:p w14:paraId="326E4634" w14:textId="77777777" w:rsidR="002A3978" w:rsidRDefault="002A3978" w:rsidP="002A3978">
            <w:pPr>
              <w:rPr>
                <w:bCs/>
                <w:sz w:val="16"/>
              </w:rPr>
            </w:pPr>
          </w:p>
        </w:tc>
      </w:tr>
      <w:tr w:rsidR="002A3978" w14:paraId="5F864946" w14:textId="77777777" w:rsidTr="00992444">
        <w:tc>
          <w:tcPr>
            <w:tcW w:w="1435" w:type="dxa"/>
            <w:vMerge/>
          </w:tcPr>
          <w:p w14:paraId="3ED31B24" w14:textId="77777777" w:rsidR="002A3978" w:rsidRDefault="002A3978" w:rsidP="002A3978">
            <w:pPr>
              <w:rPr>
                <w:bCs/>
                <w:sz w:val="16"/>
              </w:rPr>
            </w:pPr>
          </w:p>
        </w:tc>
        <w:tc>
          <w:tcPr>
            <w:tcW w:w="1440" w:type="dxa"/>
          </w:tcPr>
          <w:p w14:paraId="50103FE1"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.offset</w:t>
            </w:r>
            <w:proofErr w:type="gramEnd"/>
          </w:p>
        </w:tc>
        <w:tc>
          <w:tcPr>
            <w:tcW w:w="900" w:type="dxa"/>
          </w:tcPr>
          <w:p w14:paraId="43C4FF3B" w14:textId="69933975" w:rsidR="002A3978" w:rsidRDefault="002A3978" w:rsidP="002A3978">
            <w:pPr>
              <w:rPr>
                <w:bCs/>
                <w:sz w:val="16"/>
              </w:rPr>
            </w:pPr>
          </w:p>
        </w:tc>
        <w:tc>
          <w:tcPr>
            <w:tcW w:w="839" w:type="dxa"/>
          </w:tcPr>
          <w:p w14:paraId="77805B63" w14:textId="77777777" w:rsidR="002A3978" w:rsidRDefault="002A3978" w:rsidP="002A3978">
            <w:pPr>
              <w:jc w:val="center"/>
            </w:pPr>
            <w:proofErr w:type="spellStart"/>
            <w:r>
              <w:rPr>
                <w:bCs/>
                <w:sz w:val="16"/>
              </w:rPr>
              <w:t>CStUpSt</w:t>
            </w:r>
            <w:proofErr w:type="spellEnd"/>
          </w:p>
        </w:tc>
        <w:tc>
          <w:tcPr>
            <w:tcW w:w="1591" w:type="dxa"/>
          </w:tcPr>
          <w:p w14:paraId="123EE6D2" w14:textId="77777777" w:rsidR="002A3978" w:rsidRDefault="002A3978" w:rsidP="002A3978">
            <w:pPr>
              <w:rPr>
                <w:bCs/>
                <w:sz w:val="16"/>
              </w:rPr>
            </w:pPr>
            <w:r>
              <w:rPr>
                <w:bCs/>
                <w:sz w:val="16"/>
              </w:rPr>
              <w:t>0</w:t>
            </w:r>
          </w:p>
        </w:tc>
        <w:tc>
          <w:tcPr>
            <w:tcW w:w="2160" w:type="dxa"/>
          </w:tcPr>
          <w:p w14:paraId="1229B187" w14:textId="77777777" w:rsidR="002A3978" w:rsidRDefault="002A3978" w:rsidP="002A3978">
            <w:pPr>
              <w:rPr>
                <w:bCs/>
                <w:sz w:val="16"/>
              </w:rPr>
            </w:pPr>
            <w:r>
              <w:rPr>
                <w:bCs/>
                <w:sz w:val="16"/>
              </w:rPr>
              <w:t>(Cal Result)</w:t>
            </w:r>
          </w:p>
        </w:tc>
        <w:tc>
          <w:tcPr>
            <w:tcW w:w="1350" w:type="dxa"/>
          </w:tcPr>
          <w:p w14:paraId="648C3419" w14:textId="77777777" w:rsidR="002A3978" w:rsidRDefault="002A3978" w:rsidP="002A3978">
            <w:pPr>
              <w:rPr>
                <w:bCs/>
                <w:sz w:val="16"/>
              </w:rPr>
            </w:pPr>
            <w:r>
              <w:rPr>
                <w:bCs/>
                <w:sz w:val="16"/>
              </w:rPr>
              <w:t>(Cal Result)</w:t>
            </w:r>
          </w:p>
        </w:tc>
        <w:tc>
          <w:tcPr>
            <w:tcW w:w="1530" w:type="dxa"/>
          </w:tcPr>
          <w:p w14:paraId="71B79BCA" w14:textId="77777777" w:rsidR="002A3978" w:rsidRDefault="002A3978" w:rsidP="002A3978">
            <w:pPr>
              <w:rPr>
                <w:bCs/>
                <w:sz w:val="16"/>
              </w:rPr>
            </w:pPr>
            <w:r>
              <w:rPr>
                <w:bCs/>
                <w:sz w:val="16"/>
              </w:rPr>
              <w:t>(Cal Result)</w:t>
            </w:r>
          </w:p>
        </w:tc>
        <w:tc>
          <w:tcPr>
            <w:tcW w:w="2160" w:type="dxa"/>
          </w:tcPr>
          <w:p w14:paraId="2BE08620" w14:textId="77777777" w:rsidR="002A3978" w:rsidRDefault="002A3978" w:rsidP="002A3978">
            <w:pPr>
              <w:rPr>
                <w:bCs/>
                <w:sz w:val="16"/>
              </w:rPr>
            </w:pPr>
          </w:p>
        </w:tc>
      </w:tr>
      <w:tr w:rsidR="002A3978" w14:paraId="2ABE074B" w14:textId="77777777" w:rsidTr="00992444">
        <w:tc>
          <w:tcPr>
            <w:tcW w:w="1435" w:type="dxa"/>
            <w:vMerge/>
          </w:tcPr>
          <w:p w14:paraId="3DB5DF7E" w14:textId="77777777" w:rsidR="002A3978" w:rsidRDefault="002A3978" w:rsidP="002A3978">
            <w:pPr>
              <w:rPr>
                <w:bCs/>
                <w:sz w:val="16"/>
              </w:rPr>
            </w:pPr>
          </w:p>
        </w:tc>
        <w:tc>
          <w:tcPr>
            <w:tcW w:w="1440" w:type="dxa"/>
          </w:tcPr>
          <w:p w14:paraId="3380A6FE"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.span</w:t>
            </w:r>
            <w:proofErr w:type="gramEnd"/>
          </w:p>
        </w:tc>
        <w:tc>
          <w:tcPr>
            <w:tcW w:w="900" w:type="dxa"/>
          </w:tcPr>
          <w:p w14:paraId="054BAF2E" w14:textId="450387E1" w:rsidR="002A3978" w:rsidRDefault="002A3978" w:rsidP="002A3978">
            <w:pPr>
              <w:rPr>
                <w:bCs/>
                <w:sz w:val="16"/>
              </w:rPr>
            </w:pPr>
          </w:p>
        </w:tc>
        <w:tc>
          <w:tcPr>
            <w:tcW w:w="839" w:type="dxa"/>
          </w:tcPr>
          <w:p w14:paraId="438C3959" w14:textId="77777777" w:rsidR="002A3978" w:rsidRDefault="002A3978" w:rsidP="002A3978">
            <w:pPr>
              <w:jc w:val="center"/>
            </w:pPr>
            <w:proofErr w:type="spellStart"/>
            <w:r>
              <w:rPr>
                <w:bCs/>
                <w:sz w:val="16"/>
              </w:rPr>
              <w:t>CStUpSt</w:t>
            </w:r>
            <w:proofErr w:type="spellEnd"/>
          </w:p>
        </w:tc>
        <w:tc>
          <w:tcPr>
            <w:tcW w:w="1591" w:type="dxa"/>
          </w:tcPr>
          <w:p w14:paraId="7580E9AA" w14:textId="77777777" w:rsidR="002A3978" w:rsidRDefault="002A3978" w:rsidP="002A3978">
            <w:pPr>
              <w:rPr>
                <w:bCs/>
                <w:sz w:val="16"/>
              </w:rPr>
            </w:pPr>
            <w:r>
              <w:rPr>
                <w:bCs/>
                <w:sz w:val="16"/>
              </w:rPr>
              <w:t>16384</w:t>
            </w:r>
          </w:p>
        </w:tc>
        <w:tc>
          <w:tcPr>
            <w:tcW w:w="2160" w:type="dxa"/>
          </w:tcPr>
          <w:p w14:paraId="6D9112E5" w14:textId="77777777" w:rsidR="002A3978" w:rsidRDefault="002A3978" w:rsidP="002A3978">
            <w:pPr>
              <w:rPr>
                <w:bCs/>
                <w:sz w:val="16"/>
              </w:rPr>
            </w:pPr>
            <w:r>
              <w:rPr>
                <w:bCs/>
                <w:sz w:val="16"/>
              </w:rPr>
              <w:t>(Cal Result)</w:t>
            </w:r>
          </w:p>
        </w:tc>
        <w:tc>
          <w:tcPr>
            <w:tcW w:w="1350" w:type="dxa"/>
          </w:tcPr>
          <w:p w14:paraId="718ECA02" w14:textId="77777777" w:rsidR="002A3978" w:rsidRDefault="002A3978" w:rsidP="002A3978">
            <w:pPr>
              <w:rPr>
                <w:bCs/>
                <w:sz w:val="16"/>
              </w:rPr>
            </w:pPr>
            <w:r>
              <w:rPr>
                <w:bCs/>
                <w:sz w:val="16"/>
              </w:rPr>
              <w:t>(Cal Result)</w:t>
            </w:r>
          </w:p>
        </w:tc>
        <w:tc>
          <w:tcPr>
            <w:tcW w:w="1530" w:type="dxa"/>
          </w:tcPr>
          <w:p w14:paraId="0DE8A172" w14:textId="77777777" w:rsidR="002A3978" w:rsidRDefault="002A3978" w:rsidP="002A3978">
            <w:pPr>
              <w:rPr>
                <w:bCs/>
                <w:sz w:val="16"/>
              </w:rPr>
            </w:pPr>
            <w:r>
              <w:rPr>
                <w:bCs/>
                <w:sz w:val="16"/>
              </w:rPr>
              <w:t>(Cal Result)</w:t>
            </w:r>
          </w:p>
        </w:tc>
        <w:tc>
          <w:tcPr>
            <w:tcW w:w="2160" w:type="dxa"/>
          </w:tcPr>
          <w:p w14:paraId="3086497D" w14:textId="77777777" w:rsidR="002A3978" w:rsidRDefault="002A3978" w:rsidP="002A3978">
            <w:pPr>
              <w:rPr>
                <w:bCs/>
                <w:sz w:val="16"/>
              </w:rPr>
            </w:pPr>
          </w:p>
        </w:tc>
      </w:tr>
      <w:tr w:rsidR="002A3978" w14:paraId="0D0E11A7" w14:textId="77777777" w:rsidTr="00992444">
        <w:tc>
          <w:tcPr>
            <w:tcW w:w="1435" w:type="dxa"/>
            <w:vMerge/>
          </w:tcPr>
          <w:p w14:paraId="572A9BA4" w14:textId="77777777" w:rsidR="002A3978" w:rsidRDefault="002A3978" w:rsidP="002A3978">
            <w:pPr>
              <w:rPr>
                <w:bCs/>
                <w:sz w:val="16"/>
              </w:rPr>
            </w:pPr>
          </w:p>
        </w:tc>
        <w:tc>
          <w:tcPr>
            <w:tcW w:w="1440" w:type="dxa"/>
          </w:tcPr>
          <w:p w14:paraId="62BE9914"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.offset</w:t>
            </w:r>
            <w:proofErr w:type="gramEnd"/>
          </w:p>
        </w:tc>
        <w:tc>
          <w:tcPr>
            <w:tcW w:w="900" w:type="dxa"/>
          </w:tcPr>
          <w:p w14:paraId="18A1C2CA" w14:textId="24080543" w:rsidR="002A3978" w:rsidRDefault="002A3978" w:rsidP="002A3978">
            <w:pPr>
              <w:rPr>
                <w:bCs/>
                <w:sz w:val="16"/>
              </w:rPr>
            </w:pPr>
          </w:p>
        </w:tc>
        <w:tc>
          <w:tcPr>
            <w:tcW w:w="839" w:type="dxa"/>
          </w:tcPr>
          <w:p w14:paraId="10BA7B8E" w14:textId="77777777" w:rsidR="002A3978" w:rsidRDefault="002A3978" w:rsidP="002A3978">
            <w:pPr>
              <w:jc w:val="center"/>
            </w:pPr>
            <w:proofErr w:type="spellStart"/>
            <w:r>
              <w:rPr>
                <w:bCs/>
                <w:sz w:val="16"/>
              </w:rPr>
              <w:t>CStUpSt</w:t>
            </w:r>
            <w:proofErr w:type="spellEnd"/>
          </w:p>
        </w:tc>
        <w:tc>
          <w:tcPr>
            <w:tcW w:w="1591" w:type="dxa"/>
          </w:tcPr>
          <w:p w14:paraId="5D22A497" w14:textId="77777777" w:rsidR="002A3978" w:rsidRDefault="002A3978" w:rsidP="002A3978">
            <w:pPr>
              <w:rPr>
                <w:bCs/>
                <w:sz w:val="16"/>
              </w:rPr>
            </w:pPr>
            <w:r>
              <w:rPr>
                <w:bCs/>
                <w:sz w:val="16"/>
              </w:rPr>
              <w:t>0</w:t>
            </w:r>
          </w:p>
        </w:tc>
        <w:tc>
          <w:tcPr>
            <w:tcW w:w="2160" w:type="dxa"/>
          </w:tcPr>
          <w:p w14:paraId="151122EE" w14:textId="77777777" w:rsidR="002A3978" w:rsidRDefault="002A3978" w:rsidP="002A3978">
            <w:pPr>
              <w:rPr>
                <w:bCs/>
                <w:sz w:val="16"/>
              </w:rPr>
            </w:pPr>
            <w:r>
              <w:rPr>
                <w:bCs/>
                <w:sz w:val="16"/>
              </w:rPr>
              <w:t>(Cal Result)</w:t>
            </w:r>
          </w:p>
        </w:tc>
        <w:tc>
          <w:tcPr>
            <w:tcW w:w="1350" w:type="dxa"/>
          </w:tcPr>
          <w:p w14:paraId="4D75B16B" w14:textId="77777777" w:rsidR="002A3978" w:rsidRDefault="002A3978" w:rsidP="002A3978">
            <w:pPr>
              <w:rPr>
                <w:bCs/>
                <w:sz w:val="16"/>
              </w:rPr>
            </w:pPr>
            <w:r>
              <w:rPr>
                <w:bCs/>
                <w:sz w:val="16"/>
              </w:rPr>
              <w:t>(Cal Result)</w:t>
            </w:r>
          </w:p>
        </w:tc>
        <w:tc>
          <w:tcPr>
            <w:tcW w:w="1530" w:type="dxa"/>
          </w:tcPr>
          <w:p w14:paraId="37242F1D" w14:textId="77777777" w:rsidR="002A3978" w:rsidRDefault="002A3978" w:rsidP="002A3978">
            <w:pPr>
              <w:rPr>
                <w:bCs/>
                <w:sz w:val="16"/>
              </w:rPr>
            </w:pPr>
            <w:r>
              <w:rPr>
                <w:bCs/>
                <w:sz w:val="16"/>
              </w:rPr>
              <w:t>(Cal Result)</w:t>
            </w:r>
          </w:p>
        </w:tc>
        <w:tc>
          <w:tcPr>
            <w:tcW w:w="2160" w:type="dxa"/>
          </w:tcPr>
          <w:p w14:paraId="02302BD4" w14:textId="77777777" w:rsidR="002A3978" w:rsidRDefault="002A3978" w:rsidP="002A3978">
            <w:pPr>
              <w:rPr>
                <w:bCs/>
                <w:sz w:val="16"/>
              </w:rPr>
            </w:pPr>
          </w:p>
        </w:tc>
      </w:tr>
      <w:tr w:rsidR="002A3978" w14:paraId="40507225" w14:textId="77777777" w:rsidTr="00992444">
        <w:tc>
          <w:tcPr>
            <w:tcW w:w="1435" w:type="dxa"/>
            <w:vMerge/>
          </w:tcPr>
          <w:p w14:paraId="6FC7D888" w14:textId="77777777" w:rsidR="002A3978" w:rsidRDefault="002A3978" w:rsidP="002A3978">
            <w:pPr>
              <w:rPr>
                <w:bCs/>
                <w:sz w:val="16"/>
              </w:rPr>
            </w:pPr>
          </w:p>
        </w:tc>
        <w:tc>
          <w:tcPr>
            <w:tcW w:w="1440" w:type="dxa"/>
          </w:tcPr>
          <w:p w14:paraId="1134720D"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.span</w:t>
            </w:r>
            <w:proofErr w:type="gramEnd"/>
          </w:p>
        </w:tc>
        <w:tc>
          <w:tcPr>
            <w:tcW w:w="900" w:type="dxa"/>
          </w:tcPr>
          <w:p w14:paraId="60CAD853" w14:textId="22CF992F" w:rsidR="002A3978" w:rsidRDefault="002A3978" w:rsidP="002A3978">
            <w:pPr>
              <w:rPr>
                <w:bCs/>
                <w:sz w:val="16"/>
              </w:rPr>
            </w:pPr>
          </w:p>
        </w:tc>
        <w:tc>
          <w:tcPr>
            <w:tcW w:w="839" w:type="dxa"/>
          </w:tcPr>
          <w:p w14:paraId="60D9CDAE" w14:textId="77777777" w:rsidR="002A3978" w:rsidRDefault="002A3978" w:rsidP="002A3978">
            <w:pPr>
              <w:jc w:val="center"/>
            </w:pPr>
            <w:proofErr w:type="spellStart"/>
            <w:r>
              <w:rPr>
                <w:bCs/>
                <w:sz w:val="16"/>
              </w:rPr>
              <w:t>CStUpSt</w:t>
            </w:r>
            <w:proofErr w:type="spellEnd"/>
          </w:p>
        </w:tc>
        <w:tc>
          <w:tcPr>
            <w:tcW w:w="1591" w:type="dxa"/>
          </w:tcPr>
          <w:p w14:paraId="1EB46AC6" w14:textId="77777777" w:rsidR="002A3978" w:rsidRDefault="002A3978" w:rsidP="002A3978">
            <w:pPr>
              <w:rPr>
                <w:bCs/>
                <w:sz w:val="16"/>
              </w:rPr>
            </w:pPr>
            <w:r>
              <w:rPr>
                <w:bCs/>
                <w:sz w:val="16"/>
              </w:rPr>
              <w:t>16384</w:t>
            </w:r>
          </w:p>
        </w:tc>
        <w:tc>
          <w:tcPr>
            <w:tcW w:w="2160" w:type="dxa"/>
          </w:tcPr>
          <w:p w14:paraId="0A70EA40" w14:textId="77777777" w:rsidR="002A3978" w:rsidRDefault="002A3978" w:rsidP="002A3978">
            <w:pPr>
              <w:rPr>
                <w:bCs/>
                <w:sz w:val="16"/>
              </w:rPr>
            </w:pPr>
            <w:r>
              <w:rPr>
                <w:bCs/>
                <w:sz w:val="16"/>
              </w:rPr>
              <w:t>(Cal Result)</w:t>
            </w:r>
          </w:p>
        </w:tc>
        <w:tc>
          <w:tcPr>
            <w:tcW w:w="1350" w:type="dxa"/>
          </w:tcPr>
          <w:p w14:paraId="28D75532" w14:textId="77777777" w:rsidR="002A3978" w:rsidRDefault="002A3978" w:rsidP="002A3978">
            <w:pPr>
              <w:rPr>
                <w:bCs/>
                <w:sz w:val="16"/>
              </w:rPr>
            </w:pPr>
            <w:r>
              <w:rPr>
                <w:bCs/>
                <w:sz w:val="16"/>
              </w:rPr>
              <w:t>(Cal Result)</w:t>
            </w:r>
          </w:p>
        </w:tc>
        <w:tc>
          <w:tcPr>
            <w:tcW w:w="1530" w:type="dxa"/>
          </w:tcPr>
          <w:p w14:paraId="67EC1EA0" w14:textId="77777777" w:rsidR="002A3978" w:rsidRDefault="002A3978" w:rsidP="002A3978">
            <w:pPr>
              <w:rPr>
                <w:bCs/>
                <w:sz w:val="16"/>
              </w:rPr>
            </w:pPr>
            <w:r>
              <w:rPr>
                <w:bCs/>
                <w:sz w:val="16"/>
              </w:rPr>
              <w:t>(Cal Result)</w:t>
            </w:r>
          </w:p>
        </w:tc>
        <w:tc>
          <w:tcPr>
            <w:tcW w:w="2160" w:type="dxa"/>
          </w:tcPr>
          <w:p w14:paraId="685FDA8E" w14:textId="77777777" w:rsidR="002A3978" w:rsidRDefault="002A3978" w:rsidP="002A3978">
            <w:pPr>
              <w:rPr>
                <w:bCs/>
                <w:sz w:val="16"/>
              </w:rPr>
            </w:pPr>
          </w:p>
        </w:tc>
      </w:tr>
      <w:tr w:rsidR="002A3978" w14:paraId="2B416B64" w14:textId="77777777" w:rsidTr="00992444">
        <w:tc>
          <w:tcPr>
            <w:tcW w:w="1435" w:type="dxa"/>
            <w:vMerge/>
          </w:tcPr>
          <w:p w14:paraId="6937D93E" w14:textId="77777777" w:rsidR="002A3978" w:rsidRDefault="002A3978" w:rsidP="002A3978">
            <w:pPr>
              <w:rPr>
                <w:bCs/>
                <w:sz w:val="16"/>
              </w:rPr>
            </w:pPr>
          </w:p>
        </w:tc>
        <w:tc>
          <w:tcPr>
            <w:tcW w:w="1440" w:type="dxa"/>
          </w:tcPr>
          <w:p w14:paraId="4D8FDAF4"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.offset</w:t>
            </w:r>
            <w:proofErr w:type="gramEnd"/>
          </w:p>
        </w:tc>
        <w:tc>
          <w:tcPr>
            <w:tcW w:w="900" w:type="dxa"/>
          </w:tcPr>
          <w:p w14:paraId="1E961DA1" w14:textId="78256490" w:rsidR="002A3978" w:rsidRDefault="002A3978" w:rsidP="002A3978">
            <w:pPr>
              <w:rPr>
                <w:bCs/>
                <w:sz w:val="16"/>
              </w:rPr>
            </w:pPr>
          </w:p>
        </w:tc>
        <w:tc>
          <w:tcPr>
            <w:tcW w:w="839" w:type="dxa"/>
          </w:tcPr>
          <w:p w14:paraId="7FFB77DC" w14:textId="77777777" w:rsidR="002A3978" w:rsidRDefault="002A3978" w:rsidP="002A3978">
            <w:pPr>
              <w:jc w:val="center"/>
            </w:pPr>
            <w:proofErr w:type="spellStart"/>
            <w:r>
              <w:rPr>
                <w:bCs/>
                <w:sz w:val="16"/>
              </w:rPr>
              <w:t>CStUpSt</w:t>
            </w:r>
            <w:proofErr w:type="spellEnd"/>
          </w:p>
        </w:tc>
        <w:tc>
          <w:tcPr>
            <w:tcW w:w="1591" w:type="dxa"/>
          </w:tcPr>
          <w:p w14:paraId="6D3232F9" w14:textId="77777777" w:rsidR="002A3978" w:rsidRDefault="002A3978" w:rsidP="002A3978">
            <w:pPr>
              <w:rPr>
                <w:bCs/>
                <w:sz w:val="16"/>
              </w:rPr>
            </w:pPr>
            <w:r>
              <w:rPr>
                <w:bCs/>
                <w:sz w:val="16"/>
              </w:rPr>
              <w:t>0</w:t>
            </w:r>
          </w:p>
        </w:tc>
        <w:tc>
          <w:tcPr>
            <w:tcW w:w="2160" w:type="dxa"/>
          </w:tcPr>
          <w:p w14:paraId="39DA64A2" w14:textId="77777777" w:rsidR="002A3978" w:rsidRDefault="002A3978" w:rsidP="002A3978">
            <w:pPr>
              <w:rPr>
                <w:bCs/>
                <w:sz w:val="16"/>
              </w:rPr>
            </w:pPr>
            <w:r>
              <w:rPr>
                <w:bCs/>
                <w:sz w:val="16"/>
              </w:rPr>
              <w:t>(Cal Result)</w:t>
            </w:r>
          </w:p>
        </w:tc>
        <w:tc>
          <w:tcPr>
            <w:tcW w:w="1350" w:type="dxa"/>
          </w:tcPr>
          <w:p w14:paraId="0A535D2B" w14:textId="77777777" w:rsidR="002A3978" w:rsidRDefault="002A3978" w:rsidP="002A3978">
            <w:pPr>
              <w:rPr>
                <w:bCs/>
                <w:sz w:val="16"/>
              </w:rPr>
            </w:pPr>
            <w:r>
              <w:rPr>
                <w:bCs/>
                <w:sz w:val="16"/>
              </w:rPr>
              <w:t>(Cal Result)</w:t>
            </w:r>
          </w:p>
        </w:tc>
        <w:tc>
          <w:tcPr>
            <w:tcW w:w="1530" w:type="dxa"/>
          </w:tcPr>
          <w:p w14:paraId="3B29E495" w14:textId="77777777" w:rsidR="002A3978" w:rsidRDefault="002A3978" w:rsidP="002A3978">
            <w:pPr>
              <w:rPr>
                <w:bCs/>
                <w:sz w:val="16"/>
              </w:rPr>
            </w:pPr>
            <w:r>
              <w:rPr>
                <w:bCs/>
                <w:sz w:val="16"/>
              </w:rPr>
              <w:t>(Cal Result)</w:t>
            </w:r>
          </w:p>
        </w:tc>
        <w:tc>
          <w:tcPr>
            <w:tcW w:w="2160" w:type="dxa"/>
          </w:tcPr>
          <w:p w14:paraId="5132F72D" w14:textId="77777777" w:rsidR="002A3978" w:rsidRDefault="002A3978" w:rsidP="002A3978">
            <w:pPr>
              <w:rPr>
                <w:bCs/>
                <w:sz w:val="16"/>
              </w:rPr>
            </w:pPr>
          </w:p>
        </w:tc>
      </w:tr>
      <w:tr w:rsidR="002A3978" w14:paraId="7BCB70AB" w14:textId="77777777" w:rsidTr="00992444">
        <w:tc>
          <w:tcPr>
            <w:tcW w:w="1435" w:type="dxa"/>
            <w:vMerge/>
          </w:tcPr>
          <w:p w14:paraId="07C1A057" w14:textId="77777777" w:rsidR="002A3978" w:rsidRDefault="002A3978" w:rsidP="002A3978">
            <w:pPr>
              <w:rPr>
                <w:bCs/>
                <w:sz w:val="16"/>
              </w:rPr>
            </w:pPr>
          </w:p>
        </w:tc>
        <w:tc>
          <w:tcPr>
            <w:tcW w:w="1440" w:type="dxa"/>
          </w:tcPr>
          <w:p w14:paraId="1FED92CC"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.span</w:t>
            </w:r>
            <w:proofErr w:type="gramEnd"/>
          </w:p>
        </w:tc>
        <w:tc>
          <w:tcPr>
            <w:tcW w:w="900" w:type="dxa"/>
          </w:tcPr>
          <w:p w14:paraId="2A30E83F" w14:textId="43EAC0A7" w:rsidR="002A3978" w:rsidRDefault="002A3978" w:rsidP="002A3978">
            <w:pPr>
              <w:rPr>
                <w:bCs/>
                <w:sz w:val="16"/>
              </w:rPr>
            </w:pPr>
          </w:p>
        </w:tc>
        <w:tc>
          <w:tcPr>
            <w:tcW w:w="839" w:type="dxa"/>
          </w:tcPr>
          <w:p w14:paraId="314A8D08" w14:textId="77777777" w:rsidR="002A3978" w:rsidRDefault="002A3978" w:rsidP="002A3978">
            <w:pPr>
              <w:jc w:val="center"/>
            </w:pPr>
            <w:proofErr w:type="spellStart"/>
            <w:r>
              <w:rPr>
                <w:bCs/>
                <w:sz w:val="16"/>
              </w:rPr>
              <w:t>CStUpSt</w:t>
            </w:r>
            <w:proofErr w:type="spellEnd"/>
          </w:p>
        </w:tc>
        <w:tc>
          <w:tcPr>
            <w:tcW w:w="1591" w:type="dxa"/>
          </w:tcPr>
          <w:p w14:paraId="14114513" w14:textId="77777777" w:rsidR="002A3978" w:rsidRDefault="002A3978" w:rsidP="002A3978">
            <w:pPr>
              <w:rPr>
                <w:bCs/>
                <w:sz w:val="16"/>
              </w:rPr>
            </w:pPr>
            <w:r>
              <w:rPr>
                <w:bCs/>
                <w:sz w:val="16"/>
              </w:rPr>
              <w:t>16384</w:t>
            </w:r>
          </w:p>
        </w:tc>
        <w:tc>
          <w:tcPr>
            <w:tcW w:w="2160" w:type="dxa"/>
          </w:tcPr>
          <w:p w14:paraId="7593A338" w14:textId="77777777" w:rsidR="002A3978" w:rsidRDefault="002A3978" w:rsidP="002A3978">
            <w:pPr>
              <w:rPr>
                <w:bCs/>
                <w:sz w:val="16"/>
              </w:rPr>
            </w:pPr>
            <w:r>
              <w:rPr>
                <w:bCs/>
                <w:sz w:val="16"/>
              </w:rPr>
              <w:t>(Cal Result)</w:t>
            </w:r>
          </w:p>
        </w:tc>
        <w:tc>
          <w:tcPr>
            <w:tcW w:w="1350" w:type="dxa"/>
          </w:tcPr>
          <w:p w14:paraId="3BE999D3" w14:textId="77777777" w:rsidR="002A3978" w:rsidRDefault="002A3978" w:rsidP="002A3978">
            <w:pPr>
              <w:rPr>
                <w:bCs/>
                <w:sz w:val="16"/>
              </w:rPr>
            </w:pPr>
            <w:r>
              <w:rPr>
                <w:bCs/>
                <w:sz w:val="16"/>
              </w:rPr>
              <w:t>(Cal Result)</w:t>
            </w:r>
          </w:p>
        </w:tc>
        <w:tc>
          <w:tcPr>
            <w:tcW w:w="1530" w:type="dxa"/>
          </w:tcPr>
          <w:p w14:paraId="0BBEFE82" w14:textId="77777777" w:rsidR="002A3978" w:rsidRDefault="002A3978" w:rsidP="002A3978">
            <w:pPr>
              <w:rPr>
                <w:bCs/>
                <w:sz w:val="16"/>
              </w:rPr>
            </w:pPr>
            <w:r>
              <w:rPr>
                <w:bCs/>
                <w:sz w:val="16"/>
              </w:rPr>
              <w:t>(Cal Result)</w:t>
            </w:r>
          </w:p>
        </w:tc>
        <w:tc>
          <w:tcPr>
            <w:tcW w:w="2160" w:type="dxa"/>
          </w:tcPr>
          <w:p w14:paraId="39368650" w14:textId="77777777" w:rsidR="002A3978" w:rsidRDefault="002A3978" w:rsidP="002A3978">
            <w:pPr>
              <w:rPr>
                <w:bCs/>
                <w:sz w:val="16"/>
              </w:rPr>
            </w:pPr>
          </w:p>
        </w:tc>
      </w:tr>
      <w:tr w:rsidR="002A3978" w14:paraId="77C878D9" w14:textId="77777777" w:rsidTr="00992444">
        <w:tc>
          <w:tcPr>
            <w:tcW w:w="1435" w:type="dxa"/>
            <w:vMerge/>
          </w:tcPr>
          <w:p w14:paraId="46AE4682" w14:textId="77777777" w:rsidR="002A3978" w:rsidRDefault="002A3978" w:rsidP="002A3978">
            <w:pPr>
              <w:rPr>
                <w:bCs/>
                <w:sz w:val="16"/>
              </w:rPr>
            </w:pPr>
          </w:p>
        </w:tc>
        <w:tc>
          <w:tcPr>
            <w:tcW w:w="1440" w:type="dxa"/>
          </w:tcPr>
          <w:p w14:paraId="4F4FCFFB"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.offset</w:t>
            </w:r>
            <w:proofErr w:type="gramEnd"/>
          </w:p>
        </w:tc>
        <w:tc>
          <w:tcPr>
            <w:tcW w:w="900" w:type="dxa"/>
          </w:tcPr>
          <w:p w14:paraId="26D3C2C5" w14:textId="488C7420" w:rsidR="002A3978" w:rsidRDefault="002A3978" w:rsidP="002A3978">
            <w:pPr>
              <w:rPr>
                <w:bCs/>
                <w:sz w:val="16"/>
              </w:rPr>
            </w:pPr>
          </w:p>
        </w:tc>
        <w:tc>
          <w:tcPr>
            <w:tcW w:w="839" w:type="dxa"/>
          </w:tcPr>
          <w:p w14:paraId="24E3B55E" w14:textId="77777777" w:rsidR="002A3978" w:rsidRDefault="002A3978" w:rsidP="002A3978">
            <w:pPr>
              <w:jc w:val="center"/>
            </w:pPr>
            <w:proofErr w:type="spellStart"/>
            <w:r>
              <w:rPr>
                <w:bCs/>
                <w:sz w:val="16"/>
              </w:rPr>
              <w:t>CStUpSt</w:t>
            </w:r>
            <w:proofErr w:type="spellEnd"/>
          </w:p>
        </w:tc>
        <w:tc>
          <w:tcPr>
            <w:tcW w:w="1591" w:type="dxa"/>
          </w:tcPr>
          <w:p w14:paraId="4EB19AA9" w14:textId="77777777" w:rsidR="002A3978" w:rsidRDefault="002A3978" w:rsidP="002A3978">
            <w:pPr>
              <w:rPr>
                <w:bCs/>
                <w:sz w:val="16"/>
              </w:rPr>
            </w:pPr>
            <w:r>
              <w:rPr>
                <w:bCs/>
                <w:sz w:val="16"/>
              </w:rPr>
              <w:t>0</w:t>
            </w:r>
          </w:p>
        </w:tc>
        <w:tc>
          <w:tcPr>
            <w:tcW w:w="2160" w:type="dxa"/>
          </w:tcPr>
          <w:p w14:paraId="0E871220" w14:textId="77777777" w:rsidR="002A3978" w:rsidRDefault="002A3978" w:rsidP="002A3978">
            <w:pPr>
              <w:rPr>
                <w:bCs/>
                <w:sz w:val="16"/>
              </w:rPr>
            </w:pPr>
            <w:r>
              <w:rPr>
                <w:bCs/>
                <w:sz w:val="16"/>
              </w:rPr>
              <w:t>(Cal Result)</w:t>
            </w:r>
          </w:p>
        </w:tc>
        <w:tc>
          <w:tcPr>
            <w:tcW w:w="1350" w:type="dxa"/>
          </w:tcPr>
          <w:p w14:paraId="6ECF0919" w14:textId="77777777" w:rsidR="002A3978" w:rsidRDefault="002A3978" w:rsidP="002A3978">
            <w:pPr>
              <w:rPr>
                <w:bCs/>
                <w:sz w:val="16"/>
              </w:rPr>
            </w:pPr>
            <w:r>
              <w:rPr>
                <w:bCs/>
                <w:sz w:val="16"/>
              </w:rPr>
              <w:t>(Cal Result)</w:t>
            </w:r>
          </w:p>
        </w:tc>
        <w:tc>
          <w:tcPr>
            <w:tcW w:w="1530" w:type="dxa"/>
          </w:tcPr>
          <w:p w14:paraId="179CFC1F" w14:textId="77777777" w:rsidR="002A3978" w:rsidRDefault="002A3978" w:rsidP="002A3978">
            <w:pPr>
              <w:rPr>
                <w:bCs/>
                <w:sz w:val="16"/>
              </w:rPr>
            </w:pPr>
            <w:r>
              <w:rPr>
                <w:bCs/>
                <w:sz w:val="16"/>
              </w:rPr>
              <w:t>(Cal Result)</w:t>
            </w:r>
          </w:p>
        </w:tc>
        <w:tc>
          <w:tcPr>
            <w:tcW w:w="2160" w:type="dxa"/>
          </w:tcPr>
          <w:p w14:paraId="7C80E46F" w14:textId="77777777" w:rsidR="002A3978" w:rsidRDefault="002A3978" w:rsidP="002A3978">
            <w:pPr>
              <w:rPr>
                <w:bCs/>
                <w:sz w:val="16"/>
              </w:rPr>
            </w:pPr>
          </w:p>
        </w:tc>
      </w:tr>
      <w:tr w:rsidR="002A3978" w14:paraId="10D497DA" w14:textId="77777777" w:rsidTr="00992444">
        <w:tc>
          <w:tcPr>
            <w:tcW w:w="1435" w:type="dxa"/>
            <w:vMerge/>
          </w:tcPr>
          <w:p w14:paraId="60D106DB" w14:textId="77777777" w:rsidR="002A3978" w:rsidRDefault="002A3978" w:rsidP="002A3978">
            <w:pPr>
              <w:rPr>
                <w:bCs/>
                <w:sz w:val="16"/>
              </w:rPr>
            </w:pPr>
          </w:p>
        </w:tc>
        <w:tc>
          <w:tcPr>
            <w:tcW w:w="1440" w:type="dxa"/>
          </w:tcPr>
          <w:p w14:paraId="649523D4"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.span</w:t>
            </w:r>
            <w:proofErr w:type="gramEnd"/>
          </w:p>
        </w:tc>
        <w:tc>
          <w:tcPr>
            <w:tcW w:w="900" w:type="dxa"/>
          </w:tcPr>
          <w:p w14:paraId="4E00DA4C" w14:textId="0CB70706" w:rsidR="002A3978" w:rsidRDefault="002A3978" w:rsidP="002A3978">
            <w:pPr>
              <w:rPr>
                <w:bCs/>
                <w:sz w:val="16"/>
              </w:rPr>
            </w:pPr>
          </w:p>
        </w:tc>
        <w:tc>
          <w:tcPr>
            <w:tcW w:w="839" w:type="dxa"/>
          </w:tcPr>
          <w:p w14:paraId="11C36E2E" w14:textId="77777777" w:rsidR="002A3978" w:rsidRDefault="002A3978" w:rsidP="002A3978">
            <w:pPr>
              <w:jc w:val="center"/>
            </w:pPr>
            <w:proofErr w:type="spellStart"/>
            <w:r>
              <w:rPr>
                <w:bCs/>
                <w:sz w:val="16"/>
              </w:rPr>
              <w:t>CStUpSt</w:t>
            </w:r>
            <w:proofErr w:type="spellEnd"/>
          </w:p>
        </w:tc>
        <w:tc>
          <w:tcPr>
            <w:tcW w:w="1591" w:type="dxa"/>
          </w:tcPr>
          <w:p w14:paraId="116682A7" w14:textId="77777777" w:rsidR="002A3978" w:rsidRDefault="002A3978" w:rsidP="002A3978">
            <w:pPr>
              <w:rPr>
                <w:bCs/>
                <w:sz w:val="16"/>
              </w:rPr>
            </w:pPr>
            <w:r>
              <w:rPr>
                <w:bCs/>
                <w:sz w:val="16"/>
              </w:rPr>
              <w:t>16384</w:t>
            </w:r>
          </w:p>
        </w:tc>
        <w:tc>
          <w:tcPr>
            <w:tcW w:w="2160" w:type="dxa"/>
          </w:tcPr>
          <w:p w14:paraId="24AEED07" w14:textId="77777777" w:rsidR="002A3978" w:rsidRDefault="002A3978" w:rsidP="002A3978">
            <w:pPr>
              <w:rPr>
                <w:bCs/>
                <w:sz w:val="16"/>
              </w:rPr>
            </w:pPr>
            <w:r>
              <w:rPr>
                <w:bCs/>
                <w:sz w:val="16"/>
              </w:rPr>
              <w:t>(Cal Result)</w:t>
            </w:r>
          </w:p>
        </w:tc>
        <w:tc>
          <w:tcPr>
            <w:tcW w:w="1350" w:type="dxa"/>
          </w:tcPr>
          <w:p w14:paraId="65C7ED66" w14:textId="77777777" w:rsidR="002A3978" w:rsidRDefault="002A3978" w:rsidP="002A3978">
            <w:pPr>
              <w:rPr>
                <w:bCs/>
                <w:sz w:val="16"/>
              </w:rPr>
            </w:pPr>
            <w:r>
              <w:rPr>
                <w:bCs/>
                <w:sz w:val="16"/>
              </w:rPr>
              <w:t>(Cal Result)</w:t>
            </w:r>
          </w:p>
        </w:tc>
        <w:tc>
          <w:tcPr>
            <w:tcW w:w="1530" w:type="dxa"/>
          </w:tcPr>
          <w:p w14:paraId="41EB4350" w14:textId="77777777" w:rsidR="002A3978" w:rsidRDefault="002A3978" w:rsidP="002A3978">
            <w:pPr>
              <w:rPr>
                <w:bCs/>
                <w:sz w:val="16"/>
              </w:rPr>
            </w:pPr>
            <w:r>
              <w:rPr>
                <w:bCs/>
                <w:sz w:val="16"/>
              </w:rPr>
              <w:t>(Cal Result)</w:t>
            </w:r>
          </w:p>
        </w:tc>
        <w:tc>
          <w:tcPr>
            <w:tcW w:w="2160" w:type="dxa"/>
          </w:tcPr>
          <w:p w14:paraId="7982250F" w14:textId="77777777" w:rsidR="002A3978" w:rsidRDefault="002A3978" w:rsidP="002A3978">
            <w:pPr>
              <w:rPr>
                <w:bCs/>
                <w:sz w:val="16"/>
              </w:rPr>
            </w:pPr>
          </w:p>
        </w:tc>
      </w:tr>
      <w:tr w:rsidR="002A3978" w14:paraId="1A8B943C" w14:textId="77777777" w:rsidTr="00992444">
        <w:tc>
          <w:tcPr>
            <w:tcW w:w="1435" w:type="dxa"/>
            <w:vMerge/>
          </w:tcPr>
          <w:p w14:paraId="46D25326" w14:textId="77777777" w:rsidR="002A3978" w:rsidRDefault="002A3978" w:rsidP="002A3978">
            <w:pPr>
              <w:rPr>
                <w:bCs/>
                <w:sz w:val="16"/>
              </w:rPr>
            </w:pPr>
          </w:p>
        </w:tc>
        <w:tc>
          <w:tcPr>
            <w:tcW w:w="1440" w:type="dxa"/>
          </w:tcPr>
          <w:p w14:paraId="465A2E82"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.offset</w:t>
            </w:r>
            <w:proofErr w:type="gramEnd"/>
          </w:p>
        </w:tc>
        <w:tc>
          <w:tcPr>
            <w:tcW w:w="900" w:type="dxa"/>
          </w:tcPr>
          <w:p w14:paraId="0DCCA130" w14:textId="1C6769FF" w:rsidR="002A3978" w:rsidRDefault="002A3978" w:rsidP="002A3978">
            <w:pPr>
              <w:rPr>
                <w:bCs/>
                <w:sz w:val="16"/>
              </w:rPr>
            </w:pPr>
          </w:p>
        </w:tc>
        <w:tc>
          <w:tcPr>
            <w:tcW w:w="839" w:type="dxa"/>
          </w:tcPr>
          <w:p w14:paraId="7E5073BE" w14:textId="77777777" w:rsidR="002A3978" w:rsidRDefault="002A3978" w:rsidP="002A3978">
            <w:pPr>
              <w:jc w:val="center"/>
            </w:pPr>
            <w:proofErr w:type="spellStart"/>
            <w:r>
              <w:rPr>
                <w:bCs/>
                <w:sz w:val="16"/>
              </w:rPr>
              <w:t>CStUpSt</w:t>
            </w:r>
            <w:proofErr w:type="spellEnd"/>
          </w:p>
        </w:tc>
        <w:tc>
          <w:tcPr>
            <w:tcW w:w="1591" w:type="dxa"/>
          </w:tcPr>
          <w:p w14:paraId="6F7540E6" w14:textId="77777777" w:rsidR="002A3978" w:rsidRDefault="002A3978" w:rsidP="002A3978">
            <w:pPr>
              <w:rPr>
                <w:bCs/>
                <w:sz w:val="16"/>
              </w:rPr>
            </w:pPr>
            <w:r>
              <w:rPr>
                <w:bCs/>
                <w:sz w:val="16"/>
              </w:rPr>
              <w:t>0</w:t>
            </w:r>
          </w:p>
        </w:tc>
        <w:tc>
          <w:tcPr>
            <w:tcW w:w="2160" w:type="dxa"/>
          </w:tcPr>
          <w:p w14:paraId="0047A195" w14:textId="77777777" w:rsidR="002A3978" w:rsidRDefault="002A3978" w:rsidP="002A3978">
            <w:pPr>
              <w:rPr>
                <w:bCs/>
                <w:sz w:val="16"/>
              </w:rPr>
            </w:pPr>
            <w:r>
              <w:rPr>
                <w:bCs/>
                <w:sz w:val="16"/>
              </w:rPr>
              <w:t>(Cal Result)</w:t>
            </w:r>
          </w:p>
        </w:tc>
        <w:tc>
          <w:tcPr>
            <w:tcW w:w="1350" w:type="dxa"/>
          </w:tcPr>
          <w:p w14:paraId="570E8581" w14:textId="77777777" w:rsidR="002A3978" w:rsidRDefault="002A3978" w:rsidP="002A3978">
            <w:pPr>
              <w:rPr>
                <w:bCs/>
                <w:sz w:val="16"/>
              </w:rPr>
            </w:pPr>
            <w:r>
              <w:rPr>
                <w:bCs/>
                <w:sz w:val="16"/>
              </w:rPr>
              <w:t>(Cal Result)</w:t>
            </w:r>
          </w:p>
        </w:tc>
        <w:tc>
          <w:tcPr>
            <w:tcW w:w="1530" w:type="dxa"/>
          </w:tcPr>
          <w:p w14:paraId="63247E6E" w14:textId="77777777" w:rsidR="002A3978" w:rsidRDefault="002A3978" w:rsidP="002A3978">
            <w:pPr>
              <w:rPr>
                <w:bCs/>
                <w:sz w:val="16"/>
              </w:rPr>
            </w:pPr>
            <w:r>
              <w:rPr>
                <w:bCs/>
                <w:sz w:val="16"/>
              </w:rPr>
              <w:t>(Cal Result)</w:t>
            </w:r>
          </w:p>
        </w:tc>
        <w:tc>
          <w:tcPr>
            <w:tcW w:w="2160" w:type="dxa"/>
          </w:tcPr>
          <w:p w14:paraId="0A131EA7" w14:textId="77777777" w:rsidR="002A3978" w:rsidRDefault="002A3978" w:rsidP="002A3978">
            <w:pPr>
              <w:rPr>
                <w:bCs/>
                <w:sz w:val="16"/>
              </w:rPr>
            </w:pPr>
          </w:p>
        </w:tc>
      </w:tr>
      <w:tr w:rsidR="002A3978" w14:paraId="455CE2C6" w14:textId="77777777" w:rsidTr="00992444">
        <w:tc>
          <w:tcPr>
            <w:tcW w:w="1435" w:type="dxa"/>
            <w:vMerge/>
          </w:tcPr>
          <w:p w14:paraId="77C271AC" w14:textId="77777777" w:rsidR="002A3978" w:rsidRDefault="002A3978" w:rsidP="002A3978">
            <w:pPr>
              <w:rPr>
                <w:bCs/>
                <w:sz w:val="16"/>
              </w:rPr>
            </w:pPr>
          </w:p>
        </w:tc>
        <w:tc>
          <w:tcPr>
            <w:tcW w:w="1440" w:type="dxa"/>
          </w:tcPr>
          <w:p w14:paraId="57E58D37"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.span</w:t>
            </w:r>
            <w:proofErr w:type="gramEnd"/>
          </w:p>
        </w:tc>
        <w:tc>
          <w:tcPr>
            <w:tcW w:w="900" w:type="dxa"/>
          </w:tcPr>
          <w:p w14:paraId="798FD64E" w14:textId="6F31786B" w:rsidR="002A3978" w:rsidRDefault="002A3978" w:rsidP="002A3978">
            <w:pPr>
              <w:rPr>
                <w:bCs/>
                <w:sz w:val="16"/>
              </w:rPr>
            </w:pPr>
          </w:p>
        </w:tc>
        <w:tc>
          <w:tcPr>
            <w:tcW w:w="839" w:type="dxa"/>
          </w:tcPr>
          <w:p w14:paraId="1E1D743C" w14:textId="77777777" w:rsidR="002A3978" w:rsidRDefault="002A3978" w:rsidP="002A3978">
            <w:pPr>
              <w:jc w:val="center"/>
            </w:pPr>
            <w:proofErr w:type="spellStart"/>
            <w:r>
              <w:rPr>
                <w:bCs/>
                <w:sz w:val="16"/>
              </w:rPr>
              <w:t>CStUpSt</w:t>
            </w:r>
            <w:proofErr w:type="spellEnd"/>
          </w:p>
        </w:tc>
        <w:tc>
          <w:tcPr>
            <w:tcW w:w="1591" w:type="dxa"/>
          </w:tcPr>
          <w:p w14:paraId="6B00EC0C" w14:textId="77777777" w:rsidR="002A3978" w:rsidRDefault="002A3978" w:rsidP="002A3978">
            <w:pPr>
              <w:rPr>
                <w:bCs/>
                <w:sz w:val="16"/>
              </w:rPr>
            </w:pPr>
            <w:r>
              <w:rPr>
                <w:bCs/>
                <w:sz w:val="16"/>
              </w:rPr>
              <w:t>16384</w:t>
            </w:r>
          </w:p>
        </w:tc>
        <w:tc>
          <w:tcPr>
            <w:tcW w:w="2160" w:type="dxa"/>
          </w:tcPr>
          <w:p w14:paraId="1D6C88CA" w14:textId="77777777" w:rsidR="002A3978" w:rsidRDefault="002A3978" w:rsidP="002A3978">
            <w:pPr>
              <w:rPr>
                <w:bCs/>
                <w:sz w:val="16"/>
              </w:rPr>
            </w:pPr>
            <w:r>
              <w:rPr>
                <w:bCs/>
                <w:sz w:val="16"/>
              </w:rPr>
              <w:t>(Cal Result)</w:t>
            </w:r>
          </w:p>
        </w:tc>
        <w:tc>
          <w:tcPr>
            <w:tcW w:w="1350" w:type="dxa"/>
          </w:tcPr>
          <w:p w14:paraId="67C86DBE" w14:textId="77777777" w:rsidR="002A3978" w:rsidRDefault="002A3978" w:rsidP="002A3978">
            <w:pPr>
              <w:rPr>
                <w:bCs/>
                <w:sz w:val="16"/>
              </w:rPr>
            </w:pPr>
            <w:r>
              <w:rPr>
                <w:bCs/>
                <w:sz w:val="16"/>
              </w:rPr>
              <w:t>(Cal Result)</w:t>
            </w:r>
          </w:p>
        </w:tc>
        <w:tc>
          <w:tcPr>
            <w:tcW w:w="1530" w:type="dxa"/>
          </w:tcPr>
          <w:p w14:paraId="0F27135A" w14:textId="77777777" w:rsidR="002A3978" w:rsidRDefault="002A3978" w:rsidP="002A3978">
            <w:pPr>
              <w:rPr>
                <w:bCs/>
                <w:sz w:val="16"/>
              </w:rPr>
            </w:pPr>
            <w:r>
              <w:rPr>
                <w:bCs/>
                <w:sz w:val="16"/>
              </w:rPr>
              <w:t>(Cal Result)</w:t>
            </w:r>
          </w:p>
        </w:tc>
        <w:tc>
          <w:tcPr>
            <w:tcW w:w="2160" w:type="dxa"/>
          </w:tcPr>
          <w:p w14:paraId="691E2ACD" w14:textId="77777777" w:rsidR="002A3978" w:rsidRDefault="002A3978" w:rsidP="002A3978">
            <w:pPr>
              <w:rPr>
                <w:bCs/>
                <w:sz w:val="16"/>
              </w:rPr>
            </w:pPr>
          </w:p>
        </w:tc>
      </w:tr>
      <w:tr w:rsidR="002A3978" w14:paraId="2DADC1C5" w14:textId="77777777" w:rsidTr="00992444">
        <w:tc>
          <w:tcPr>
            <w:tcW w:w="1435" w:type="dxa"/>
            <w:vMerge/>
          </w:tcPr>
          <w:p w14:paraId="177499C7" w14:textId="77777777" w:rsidR="002A3978" w:rsidRDefault="002A3978" w:rsidP="002A3978">
            <w:pPr>
              <w:rPr>
                <w:bCs/>
                <w:sz w:val="16"/>
              </w:rPr>
            </w:pPr>
          </w:p>
        </w:tc>
        <w:tc>
          <w:tcPr>
            <w:tcW w:w="1440" w:type="dxa"/>
          </w:tcPr>
          <w:p w14:paraId="665893F8"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 xml:space="preserve"> .offset</w:t>
            </w:r>
            <w:proofErr w:type="gramEnd"/>
          </w:p>
        </w:tc>
        <w:tc>
          <w:tcPr>
            <w:tcW w:w="900" w:type="dxa"/>
          </w:tcPr>
          <w:p w14:paraId="6F3C2495" w14:textId="6B819C5D" w:rsidR="002A3978" w:rsidRDefault="002A3978" w:rsidP="002A3978">
            <w:pPr>
              <w:rPr>
                <w:bCs/>
                <w:sz w:val="16"/>
              </w:rPr>
            </w:pPr>
          </w:p>
        </w:tc>
        <w:tc>
          <w:tcPr>
            <w:tcW w:w="839" w:type="dxa"/>
          </w:tcPr>
          <w:p w14:paraId="7154584B" w14:textId="77777777" w:rsidR="002A3978" w:rsidRDefault="002A3978" w:rsidP="002A3978">
            <w:pPr>
              <w:jc w:val="center"/>
            </w:pPr>
            <w:proofErr w:type="spellStart"/>
            <w:r>
              <w:rPr>
                <w:bCs/>
                <w:sz w:val="16"/>
              </w:rPr>
              <w:t>CStUpSt</w:t>
            </w:r>
            <w:proofErr w:type="spellEnd"/>
          </w:p>
        </w:tc>
        <w:tc>
          <w:tcPr>
            <w:tcW w:w="1591" w:type="dxa"/>
          </w:tcPr>
          <w:p w14:paraId="4BCC324D" w14:textId="77777777" w:rsidR="002A3978" w:rsidRDefault="002A3978" w:rsidP="002A3978">
            <w:pPr>
              <w:rPr>
                <w:bCs/>
                <w:sz w:val="16"/>
              </w:rPr>
            </w:pPr>
            <w:r>
              <w:rPr>
                <w:bCs/>
                <w:sz w:val="16"/>
              </w:rPr>
              <w:t>0</w:t>
            </w:r>
          </w:p>
        </w:tc>
        <w:tc>
          <w:tcPr>
            <w:tcW w:w="2160" w:type="dxa"/>
          </w:tcPr>
          <w:p w14:paraId="73B293F4" w14:textId="77777777" w:rsidR="002A3978" w:rsidRDefault="002A3978" w:rsidP="002A3978">
            <w:pPr>
              <w:rPr>
                <w:bCs/>
                <w:sz w:val="16"/>
              </w:rPr>
            </w:pPr>
            <w:r>
              <w:rPr>
                <w:bCs/>
                <w:sz w:val="16"/>
              </w:rPr>
              <w:t>(Cal Result)</w:t>
            </w:r>
          </w:p>
        </w:tc>
        <w:tc>
          <w:tcPr>
            <w:tcW w:w="1350" w:type="dxa"/>
          </w:tcPr>
          <w:p w14:paraId="24E2EBA2" w14:textId="77777777" w:rsidR="002A3978" w:rsidRDefault="002A3978" w:rsidP="002A3978">
            <w:pPr>
              <w:rPr>
                <w:bCs/>
                <w:sz w:val="16"/>
              </w:rPr>
            </w:pPr>
            <w:r>
              <w:rPr>
                <w:bCs/>
                <w:sz w:val="16"/>
              </w:rPr>
              <w:t>(Cal Result)</w:t>
            </w:r>
          </w:p>
        </w:tc>
        <w:tc>
          <w:tcPr>
            <w:tcW w:w="1530" w:type="dxa"/>
          </w:tcPr>
          <w:p w14:paraId="30766039" w14:textId="77777777" w:rsidR="002A3978" w:rsidRDefault="002A3978" w:rsidP="002A3978">
            <w:pPr>
              <w:rPr>
                <w:bCs/>
                <w:sz w:val="16"/>
              </w:rPr>
            </w:pPr>
            <w:r>
              <w:rPr>
                <w:bCs/>
                <w:sz w:val="16"/>
              </w:rPr>
              <w:t>(Cal Result)</w:t>
            </w:r>
          </w:p>
        </w:tc>
        <w:tc>
          <w:tcPr>
            <w:tcW w:w="2160" w:type="dxa"/>
          </w:tcPr>
          <w:p w14:paraId="4856314A" w14:textId="77777777" w:rsidR="002A3978" w:rsidRDefault="002A3978" w:rsidP="002A3978">
            <w:pPr>
              <w:rPr>
                <w:bCs/>
                <w:sz w:val="16"/>
              </w:rPr>
            </w:pPr>
          </w:p>
        </w:tc>
      </w:tr>
      <w:tr w:rsidR="002A3978" w14:paraId="52BEB1D5" w14:textId="77777777" w:rsidTr="00992444">
        <w:tc>
          <w:tcPr>
            <w:tcW w:w="1435" w:type="dxa"/>
            <w:vMerge/>
          </w:tcPr>
          <w:p w14:paraId="7DEF6CE4" w14:textId="77777777" w:rsidR="002A3978" w:rsidRDefault="002A3978" w:rsidP="002A3978">
            <w:pPr>
              <w:rPr>
                <w:bCs/>
                <w:sz w:val="16"/>
              </w:rPr>
            </w:pPr>
          </w:p>
        </w:tc>
        <w:tc>
          <w:tcPr>
            <w:tcW w:w="1440" w:type="dxa"/>
          </w:tcPr>
          <w:p w14:paraId="4FA79811"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.span</w:t>
            </w:r>
            <w:proofErr w:type="gramEnd"/>
          </w:p>
        </w:tc>
        <w:tc>
          <w:tcPr>
            <w:tcW w:w="900" w:type="dxa"/>
          </w:tcPr>
          <w:p w14:paraId="65316E39" w14:textId="608B00B9" w:rsidR="002A3978" w:rsidRPr="002D08ED" w:rsidRDefault="002A3978" w:rsidP="002A3978">
            <w:pPr>
              <w:rPr>
                <w:bCs/>
                <w:sz w:val="16"/>
              </w:rPr>
            </w:pPr>
          </w:p>
        </w:tc>
        <w:tc>
          <w:tcPr>
            <w:tcW w:w="839" w:type="dxa"/>
          </w:tcPr>
          <w:p w14:paraId="345E633D" w14:textId="77777777" w:rsidR="002A3978" w:rsidRDefault="002A3978" w:rsidP="002A3978">
            <w:pPr>
              <w:jc w:val="center"/>
            </w:pPr>
            <w:proofErr w:type="spellStart"/>
            <w:r>
              <w:rPr>
                <w:bCs/>
                <w:sz w:val="16"/>
              </w:rPr>
              <w:t>CStUpSt</w:t>
            </w:r>
            <w:proofErr w:type="spellEnd"/>
          </w:p>
        </w:tc>
        <w:tc>
          <w:tcPr>
            <w:tcW w:w="1591" w:type="dxa"/>
          </w:tcPr>
          <w:p w14:paraId="2411EF88" w14:textId="77777777" w:rsidR="002A3978" w:rsidRDefault="002A3978" w:rsidP="002A3978">
            <w:pPr>
              <w:rPr>
                <w:bCs/>
                <w:sz w:val="16"/>
              </w:rPr>
            </w:pPr>
            <w:r>
              <w:rPr>
                <w:bCs/>
                <w:sz w:val="16"/>
              </w:rPr>
              <w:t>16384</w:t>
            </w:r>
          </w:p>
        </w:tc>
        <w:tc>
          <w:tcPr>
            <w:tcW w:w="2160" w:type="dxa"/>
          </w:tcPr>
          <w:p w14:paraId="5F1EFC1C" w14:textId="77777777" w:rsidR="002A3978" w:rsidRDefault="002A3978" w:rsidP="002A3978">
            <w:pPr>
              <w:rPr>
                <w:bCs/>
                <w:sz w:val="16"/>
              </w:rPr>
            </w:pPr>
            <w:r>
              <w:rPr>
                <w:bCs/>
                <w:sz w:val="16"/>
              </w:rPr>
              <w:t>(Cal Result)</w:t>
            </w:r>
          </w:p>
        </w:tc>
        <w:tc>
          <w:tcPr>
            <w:tcW w:w="1350" w:type="dxa"/>
          </w:tcPr>
          <w:p w14:paraId="42BAB7DB" w14:textId="77777777" w:rsidR="002A3978" w:rsidRDefault="002A3978" w:rsidP="002A3978">
            <w:pPr>
              <w:rPr>
                <w:bCs/>
                <w:sz w:val="16"/>
              </w:rPr>
            </w:pPr>
            <w:r>
              <w:rPr>
                <w:bCs/>
                <w:sz w:val="16"/>
              </w:rPr>
              <w:t>(Cal Result)</w:t>
            </w:r>
          </w:p>
        </w:tc>
        <w:tc>
          <w:tcPr>
            <w:tcW w:w="1530" w:type="dxa"/>
          </w:tcPr>
          <w:p w14:paraId="102C25CD" w14:textId="77777777" w:rsidR="002A3978" w:rsidRDefault="002A3978" w:rsidP="002A3978">
            <w:pPr>
              <w:rPr>
                <w:bCs/>
                <w:sz w:val="16"/>
              </w:rPr>
            </w:pPr>
            <w:r>
              <w:rPr>
                <w:bCs/>
                <w:sz w:val="16"/>
              </w:rPr>
              <w:t>(Cal Result)</w:t>
            </w:r>
          </w:p>
        </w:tc>
        <w:tc>
          <w:tcPr>
            <w:tcW w:w="2160" w:type="dxa"/>
          </w:tcPr>
          <w:p w14:paraId="08B2E9C4" w14:textId="77777777" w:rsidR="002A3978" w:rsidRDefault="002A3978" w:rsidP="002A3978">
            <w:pPr>
              <w:rPr>
                <w:bCs/>
                <w:sz w:val="16"/>
              </w:rPr>
            </w:pPr>
          </w:p>
        </w:tc>
      </w:tr>
      <w:tr w:rsidR="002A3978" w14:paraId="4122484F" w14:textId="77777777" w:rsidTr="00992444">
        <w:tc>
          <w:tcPr>
            <w:tcW w:w="1435" w:type="dxa"/>
            <w:vMerge/>
          </w:tcPr>
          <w:p w14:paraId="78B929F8" w14:textId="77777777" w:rsidR="002A3978" w:rsidRDefault="002A3978" w:rsidP="002A3978">
            <w:pPr>
              <w:rPr>
                <w:bCs/>
                <w:sz w:val="16"/>
              </w:rPr>
            </w:pPr>
          </w:p>
        </w:tc>
        <w:tc>
          <w:tcPr>
            <w:tcW w:w="1440" w:type="dxa"/>
          </w:tcPr>
          <w:p w14:paraId="08C3F497" w14:textId="77777777" w:rsidR="002A3978" w:rsidRPr="002D08ED" w:rsidRDefault="002A3978" w:rsidP="002A3978">
            <w:pPr>
              <w:rPr>
                <w:bCs/>
                <w:sz w:val="16"/>
              </w:rPr>
            </w:pPr>
            <w:proofErr w:type="spellStart"/>
            <w:r w:rsidRPr="002D08ED">
              <w:rPr>
                <w:bCs/>
                <w:sz w:val="16"/>
              </w:rPr>
              <w:t>ChannelShift</w:t>
            </w:r>
            <w:proofErr w:type="spellEnd"/>
          </w:p>
        </w:tc>
        <w:tc>
          <w:tcPr>
            <w:tcW w:w="900" w:type="dxa"/>
          </w:tcPr>
          <w:p w14:paraId="728BF704" w14:textId="5C677A19" w:rsidR="002A3978" w:rsidRPr="002D08ED" w:rsidRDefault="002A3978" w:rsidP="002A3978">
            <w:pPr>
              <w:rPr>
                <w:bCs/>
                <w:sz w:val="16"/>
              </w:rPr>
            </w:pPr>
          </w:p>
        </w:tc>
        <w:tc>
          <w:tcPr>
            <w:tcW w:w="839" w:type="dxa"/>
          </w:tcPr>
          <w:p w14:paraId="7E905241" w14:textId="77777777" w:rsidR="002A3978" w:rsidRDefault="002A3978" w:rsidP="002A3978">
            <w:pPr>
              <w:jc w:val="center"/>
            </w:pPr>
            <w:proofErr w:type="spellStart"/>
            <w:r>
              <w:rPr>
                <w:bCs/>
                <w:sz w:val="16"/>
              </w:rPr>
              <w:t>CStUpSt</w:t>
            </w:r>
            <w:proofErr w:type="spellEnd"/>
          </w:p>
        </w:tc>
        <w:tc>
          <w:tcPr>
            <w:tcW w:w="1591" w:type="dxa"/>
          </w:tcPr>
          <w:p w14:paraId="01B086EC" w14:textId="77777777" w:rsidR="002A3978" w:rsidRDefault="002A3978" w:rsidP="002A3978">
            <w:pPr>
              <w:rPr>
                <w:bCs/>
                <w:sz w:val="16"/>
              </w:rPr>
            </w:pPr>
            <w:r>
              <w:rPr>
                <w:bCs/>
                <w:sz w:val="16"/>
              </w:rPr>
              <w:t>14</w:t>
            </w:r>
          </w:p>
        </w:tc>
        <w:tc>
          <w:tcPr>
            <w:tcW w:w="2160" w:type="dxa"/>
          </w:tcPr>
          <w:p w14:paraId="6C34B039" w14:textId="77777777" w:rsidR="002A3978" w:rsidRDefault="002A3978" w:rsidP="002A3978">
            <w:pPr>
              <w:rPr>
                <w:bCs/>
                <w:sz w:val="16"/>
              </w:rPr>
            </w:pPr>
            <w:r>
              <w:rPr>
                <w:bCs/>
                <w:sz w:val="16"/>
              </w:rPr>
              <w:t>(Cal Result)</w:t>
            </w:r>
          </w:p>
        </w:tc>
        <w:tc>
          <w:tcPr>
            <w:tcW w:w="1350" w:type="dxa"/>
          </w:tcPr>
          <w:p w14:paraId="3C596628" w14:textId="77777777" w:rsidR="002A3978" w:rsidRDefault="002A3978" w:rsidP="002A3978">
            <w:pPr>
              <w:rPr>
                <w:bCs/>
                <w:sz w:val="16"/>
              </w:rPr>
            </w:pPr>
            <w:r>
              <w:rPr>
                <w:bCs/>
                <w:sz w:val="16"/>
              </w:rPr>
              <w:t>(Cal Result)</w:t>
            </w:r>
          </w:p>
        </w:tc>
        <w:tc>
          <w:tcPr>
            <w:tcW w:w="1530" w:type="dxa"/>
          </w:tcPr>
          <w:p w14:paraId="4CB0E938" w14:textId="77777777" w:rsidR="002A3978" w:rsidRDefault="002A3978" w:rsidP="002A3978">
            <w:pPr>
              <w:rPr>
                <w:bCs/>
                <w:sz w:val="16"/>
              </w:rPr>
            </w:pPr>
            <w:r>
              <w:rPr>
                <w:bCs/>
                <w:sz w:val="16"/>
              </w:rPr>
              <w:t>(Cal Result)</w:t>
            </w:r>
          </w:p>
        </w:tc>
        <w:tc>
          <w:tcPr>
            <w:tcW w:w="2160" w:type="dxa"/>
          </w:tcPr>
          <w:p w14:paraId="39EFD745" w14:textId="77777777" w:rsidR="002A3978" w:rsidRDefault="002A3978" w:rsidP="002A3978">
            <w:pPr>
              <w:rPr>
                <w:bCs/>
                <w:sz w:val="16"/>
              </w:rPr>
            </w:pPr>
          </w:p>
        </w:tc>
      </w:tr>
      <w:tr w:rsidR="002A3978" w14:paraId="78B0CE22" w14:textId="77777777" w:rsidTr="00992444">
        <w:trPr>
          <w:cantSplit/>
        </w:trPr>
        <w:tc>
          <w:tcPr>
            <w:tcW w:w="1435" w:type="dxa"/>
          </w:tcPr>
          <w:p w14:paraId="5B3CDB29" w14:textId="77777777" w:rsidR="002A3978" w:rsidRPr="00F12EDB" w:rsidRDefault="002A3978" w:rsidP="002A3978">
            <w:pPr>
              <w:rPr>
                <w:bCs/>
                <w:sz w:val="16"/>
              </w:rPr>
            </w:pPr>
          </w:p>
        </w:tc>
        <w:tc>
          <w:tcPr>
            <w:tcW w:w="1440" w:type="dxa"/>
          </w:tcPr>
          <w:p w14:paraId="39145757" w14:textId="77777777" w:rsidR="002A3978" w:rsidRDefault="002A3978" w:rsidP="002A3978">
            <w:pPr>
              <w:rPr>
                <w:bCs/>
                <w:sz w:val="16"/>
              </w:rPr>
            </w:pPr>
          </w:p>
        </w:tc>
        <w:tc>
          <w:tcPr>
            <w:tcW w:w="900" w:type="dxa"/>
          </w:tcPr>
          <w:p w14:paraId="48B09347" w14:textId="035D9B1D" w:rsidR="002A3978" w:rsidRDefault="002A3978" w:rsidP="002A3978">
            <w:pPr>
              <w:rPr>
                <w:bCs/>
                <w:sz w:val="16"/>
              </w:rPr>
            </w:pPr>
          </w:p>
        </w:tc>
        <w:tc>
          <w:tcPr>
            <w:tcW w:w="839" w:type="dxa"/>
          </w:tcPr>
          <w:p w14:paraId="390EED66" w14:textId="77777777" w:rsidR="002A3978" w:rsidRDefault="002A3978" w:rsidP="002A3978">
            <w:pPr>
              <w:jc w:val="center"/>
              <w:rPr>
                <w:bCs/>
                <w:sz w:val="16"/>
              </w:rPr>
            </w:pPr>
          </w:p>
        </w:tc>
        <w:tc>
          <w:tcPr>
            <w:tcW w:w="1591" w:type="dxa"/>
          </w:tcPr>
          <w:p w14:paraId="0CB63D65" w14:textId="77777777" w:rsidR="002A3978" w:rsidRDefault="002A3978" w:rsidP="002A3978">
            <w:pPr>
              <w:rPr>
                <w:bCs/>
                <w:sz w:val="16"/>
              </w:rPr>
            </w:pPr>
          </w:p>
        </w:tc>
        <w:tc>
          <w:tcPr>
            <w:tcW w:w="2160" w:type="dxa"/>
          </w:tcPr>
          <w:p w14:paraId="465E0F47" w14:textId="77777777" w:rsidR="002A3978" w:rsidRDefault="002A3978" w:rsidP="002A3978">
            <w:pPr>
              <w:rPr>
                <w:bCs/>
                <w:sz w:val="16"/>
              </w:rPr>
            </w:pPr>
          </w:p>
        </w:tc>
        <w:tc>
          <w:tcPr>
            <w:tcW w:w="1350" w:type="dxa"/>
          </w:tcPr>
          <w:p w14:paraId="217CEA7D" w14:textId="77777777" w:rsidR="002A3978" w:rsidRDefault="002A3978" w:rsidP="002A3978">
            <w:pPr>
              <w:rPr>
                <w:bCs/>
                <w:sz w:val="16"/>
              </w:rPr>
            </w:pPr>
          </w:p>
        </w:tc>
        <w:tc>
          <w:tcPr>
            <w:tcW w:w="1530" w:type="dxa"/>
          </w:tcPr>
          <w:p w14:paraId="503C9321" w14:textId="77777777" w:rsidR="002A3978" w:rsidRDefault="002A3978" w:rsidP="002A3978">
            <w:pPr>
              <w:rPr>
                <w:bCs/>
                <w:sz w:val="16"/>
              </w:rPr>
            </w:pPr>
          </w:p>
        </w:tc>
        <w:tc>
          <w:tcPr>
            <w:tcW w:w="2160" w:type="dxa"/>
          </w:tcPr>
          <w:p w14:paraId="3EE52B09" w14:textId="77777777" w:rsidR="002A3978" w:rsidRDefault="002A3978" w:rsidP="002A3978">
            <w:pPr>
              <w:rPr>
                <w:bCs/>
                <w:sz w:val="16"/>
              </w:rPr>
            </w:pPr>
          </w:p>
        </w:tc>
      </w:tr>
      <w:tr w:rsidR="002A3978" w14:paraId="4FF7E413" w14:textId="77777777" w:rsidTr="00992444">
        <w:trPr>
          <w:cantSplit/>
        </w:trPr>
        <w:tc>
          <w:tcPr>
            <w:tcW w:w="1435" w:type="dxa"/>
          </w:tcPr>
          <w:p w14:paraId="31E0F4B3" w14:textId="77777777" w:rsidR="002A3978" w:rsidRPr="00F12EDB" w:rsidRDefault="002A3978" w:rsidP="002A3978">
            <w:pPr>
              <w:rPr>
                <w:bCs/>
                <w:sz w:val="16"/>
              </w:rPr>
            </w:pPr>
          </w:p>
        </w:tc>
        <w:tc>
          <w:tcPr>
            <w:tcW w:w="1440" w:type="dxa"/>
          </w:tcPr>
          <w:p w14:paraId="069B000D" w14:textId="77777777" w:rsidR="002A3978" w:rsidRDefault="002A3978" w:rsidP="002A3978">
            <w:pPr>
              <w:rPr>
                <w:bCs/>
                <w:sz w:val="16"/>
              </w:rPr>
            </w:pPr>
          </w:p>
        </w:tc>
        <w:tc>
          <w:tcPr>
            <w:tcW w:w="900" w:type="dxa"/>
          </w:tcPr>
          <w:p w14:paraId="1E1844BB" w14:textId="0E379D52" w:rsidR="002A3978" w:rsidRDefault="002A3978" w:rsidP="002A3978">
            <w:pPr>
              <w:rPr>
                <w:bCs/>
                <w:sz w:val="16"/>
              </w:rPr>
            </w:pPr>
          </w:p>
        </w:tc>
        <w:tc>
          <w:tcPr>
            <w:tcW w:w="839" w:type="dxa"/>
          </w:tcPr>
          <w:p w14:paraId="24117B46" w14:textId="77777777" w:rsidR="002A3978" w:rsidRDefault="002A3978" w:rsidP="002A3978">
            <w:pPr>
              <w:jc w:val="center"/>
              <w:rPr>
                <w:bCs/>
                <w:sz w:val="16"/>
              </w:rPr>
            </w:pPr>
          </w:p>
        </w:tc>
        <w:tc>
          <w:tcPr>
            <w:tcW w:w="1591" w:type="dxa"/>
          </w:tcPr>
          <w:p w14:paraId="4DB2EEE4" w14:textId="77777777" w:rsidR="002A3978" w:rsidRDefault="002A3978" w:rsidP="002A3978">
            <w:pPr>
              <w:rPr>
                <w:bCs/>
                <w:sz w:val="16"/>
              </w:rPr>
            </w:pPr>
          </w:p>
        </w:tc>
        <w:tc>
          <w:tcPr>
            <w:tcW w:w="2160" w:type="dxa"/>
          </w:tcPr>
          <w:p w14:paraId="64837F16" w14:textId="77777777" w:rsidR="002A3978" w:rsidRDefault="002A3978" w:rsidP="002A3978">
            <w:pPr>
              <w:rPr>
                <w:bCs/>
                <w:sz w:val="16"/>
              </w:rPr>
            </w:pPr>
          </w:p>
        </w:tc>
        <w:tc>
          <w:tcPr>
            <w:tcW w:w="1350" w:type="dxa"/>
          </w:tcPr>
          <w:p w14:paraId="23AF5C2A" w14:textId="77777777" w:rsidR="002A3978" w:rsidRDefault="002A3978" w:rsidP="002A3978">
            <w:pPr>
              <w:rPr>
                <w:bCs/>
                <w:sz w:val="16"/>
              </w:rPr>
            </w:pPr>
          </w:p>
        </w:tc>
        <w:tc>
          <w:tcPr>
            <w:tcW w:w="1530" w:type="dxa"/>
          </w:tcPr>
          <w:p w14:paraId="196F83B0" w14:textId="77777777" w:rsidR="002A3978" w:rsidRDefault="002A3978" w:rsidP="002A3978">
            <w:pPr>
              <w:rPr>
                <w:bCs/>
                <w:sz w:val="16"/>
              </w:rPr>
            </w:pPr>
          </w:p>
        </w:tc>
        <w:tc>
          <w:tcPr>
            <w:tcW w:w="2160" w:type="dxa"/>
          </w:tcPr>
          <w:p w14:paraId="661BB4E7" w14:textId="77777777" w:rsidR="002A3978" w:rsidRDefault="002A3978" w:rsidP="002A3978">
            <w:pPr>
              <w:rPr>
                <w:bCs/>
                <w:sz w:val="16"/>
              </w:rPr>
            </w:pPr>
          </w:p>
        </w:tc>
      </w:tr>
      <w:tr w:rsidR="002A3978" w14:paraId="65C65B0B" w14:textId="77777777" w:rsidTr="00992444">
        <w:trPr>
          <w:cantSplit/>
        </w:trPr>
        <w:tc>
          <w:tcPr>
            <w:tcW w:w="1435" w:type="dxa"/>
          </w:tcPr>
          <w:p w14:paraId="73F584CA" w14:textId="77777777" w:rsidR="002A3978" w:rsidRPr="00F12EDB" w:rsidRDefault="002A3978" w:rsidP="002A3978">
            <w:pPr>
              <w:rPr>
                <w:bCs/>
                <w:sz w:val="16"/>
              </w:rPr>
            </w:pPr>
          </w:p>
        </w:tc>
        <w:tc>
          <w:tcPr>
            <w:tcW w:w="1440" w:type="dxa"/>
          </w:tcPr>
          <w:p w14:paraId="1129DE08" w14:textId="77777777" w:rsidR="002A3978" w:rsidRDefault="002A3978" w:rsidP="002A3978">
            <w:pPr>
              <w:rPr>
                <w:bCs/>
                <w:sz w:val="16"/>
              </w:rPr>
            </w:pPr>
          </w:p>
        </w:tc>
        <w:tc>
          <w:tcPr>
            <w:tcW w:w="900" w:type="dxa"/>
          </w:tcPr>
          <w:p w14:paraId="2CF43C0F" w14:textId="5874BAAA" w:rsidR="002A3978" w:rsidRDefault="002A3978" w:rsidP="002A3978">
            <w:pPr>
              <w:rPr>
                <w:bCs/>
                <w:sz w:val="16"/>
              </w:rPr>
            </w:pPr>
          </w:p>
        </w:tc>
        <w:tc>
          <w:tcPr>
            <w:tcW w:w="839" w:type="dxa"/>
          </w:tcPr>
          <w:p w14:paraId="30B0DCE6" w14:textId="77777777" w:rsidR="002A3978" w:rsidRDefault="002A3978" w:rsidP="002A3978">
            <w:pPr>
              <w:jc w:val="center"/>
              <w:rPr>
                <w:bCs/>
                <w:sz w:val="16"/>
              </w:rPr>
            </w:pPr>
          </w:p>
        </w:tc>
        <w:tc>
          <w:tcPr>
            <w:tcW w:w="1591" w:type="dxa"/>
          </w:tcPr>
          <w:p w14:paraId="0C17280B" w14:textId="77777777" w:rsidR="002A3978" w:rsidRDefault="002A3978" w:rsidP="002A3978">
            <w:pPr>
              <w:rPr>
                <w:bCs/>
                <w:sz w:val="16"/>
              </w:rPr>
            </w:pPr>
          </w:p>
        </w:tc>
        <w:tc>
          <w:tcPr>
            <w:tcW w:w="2160" w:type="dxa"/>
          </w:tcPr>
          <w:p w14:paraId="6F67E238" w14:textId="77777777" w:rsidR="002A3978" w:rsidRDefault="002A3978" w:rsidP="002A3978">
            <w:pPr>
              <w:rPr>
                <w:bCs/>
                <w:sz w:val="16"/>
              </w:rPr>
            </w:pPr>
          </w:p>
        </w:tc>
        <w:tc>
          <w:tcPr>
            <w:tcW w:w="1350" w:type="dxa"/>
          </w:tcPr>
          <w:p w14:paraId="7F5E6F55" w14:textId="77777777" w:rsidR="002A3978" w:rsidRDefault="002A3978" w:rsidP="002A3978">
            <w:pPr>
              <w:rPr>
                <w:bCs/>
                <w:sz w:val="16"/>
              </w:rPr>
            </w:pPr>
          </w:p>
        </w:tc>
        <w:tc>
          <w:tcPr>
            <w:tcW w:w="1530" w:type="dxa"/>
          </w:tcPr>
          <w:p w14:paraId="64E20CC8" w14:textId="77777777" w:rsidR="002A3978" w:rsidRDefault="002A3978" w:rsidP="002A3978">
            <w:pPr>
              <w:rPr>
                <w:bCs/>
                <w:sz w:val="16"/>
              </w:rPr>
            </w:pPr>
          </w:p>
        </w:tc>
        <w:tc>
          <w:tcPr>
            <w:tcW w:w="2160" w:type="dxa"/>
          </w:tcPr>
          <w:p w14:paraId="4F114D11" w14:textId="77777777" w:rsidR="002A3978" w:rsidRDefault="002A3978" w:rsidP="002A3978">
            <w:pPr>
              <w:rPr>
                <w:bCs/>
                <w:sz w:val="16"/>
              </w:rPr>
            </w:pPr>
          </w:p>
        </w:tc>
      </w:tr>
      <w:tr w:rsidR="002A3978" w14:paraId="780FC46E" w14:textId="77777777" w:rsidTr="00992444">
        <w:trPr>
          <w:cantSplit/>
        </w:trPr>
        <w:tc>
          <w:tcPr>
            <w:tcW w:w="1435" w:type="dxa"/>
          </w:tcPr>
          <w:p w14:paraId="059F94FC" w14:textId="77777777" w:rsidR="002A3978" w:rsidRPr="00F12EDB" w:rsidRDefault="002A3978" w:rsidP="002A3978">
            <w:pPr>
              <w:rPr>
                <w:bCs/>
                <w:sz w:val="16"/>
              </w:rPr>
            </w:pPr>
          </w:p>
        </w:tc>
        <w:tc>
          <w:tcPr>
            <w:tcW w:w="1440" w:type="dxa"/>
          </w:tcPr>
          <w:p w14:paraId="0D42D868" w14:textId="77777777" w:rsidR="002A3978" w:rsidRDefault="002A3978" w:rsidP="002A3978">
            <w:pPr>
              <w:rPr>
                <w:bCs/>
                <w:sz w:val="16"/>
              </w:rPr>
            </w:pPr>
          </w:p>
        </w:tc>
        <w:tc>
          <w:tcPr>
            <w:tcW w:w="900" w:type="dxa"/>
          </w:tcPr>
          <w:p w14:paraId="56232ECF" w14:textId="731BD18C" w:rsidR="002A3978" w:rsidRDefault="002A3978" w:rsidP="002A3978">
            <w:pPr>
              <w:rPr>
                <w:bCs/>
                <w:sz w:val="16"/>
              </w:rPr>
            </w:pPr>
          </w:p>
        </w:tc>
        <w:tc>
          <w:tcPr>
            <w:tcW w:w="839" w:type="dxa"/>
          </w:tcPr>
          <w:p w14:paraId="1EC79BEF" w14:textId="77777777" w:rsidR="002A3978" w:rsidRDefault="002A3978" w:rsidP="002A3978">
            <w:pPr>
              <w:jc w:val="center"/>
              <w:rPr>
                <w:bCs/>
                <w:sz w:val="16"/>
              </w:rPr>
            </w:pPr>
          </w:p>
        </w:tc>
        <w:tc>
          <w:tcPr>
            <w:tcW w:w="1591" w:type="dxa"/>
          </w:tcPr>
          <w:p w14:paraId="6AB5E668" w14:textId="77777777" w:rsidR="002A3978" w:rsidRDefault="002A3978" w:rsidP="002A3978">
            <w:pPr>
              <w:rPr>
                <w:bCs/>
                <w:sz w:val="16"/>
              </w:rPr>
            </w:pPr>
          </w:p>
        </w:tc>
        <w:tc>
          <w:tcPr>
            <w:tcW w:w="2160" w:type="dxa"/>
          </w:tcPr>
          <w:p w14:paraId="5F5501AA" w14:textId="77777777" w:rsidR="002A3978" w:rsidRDefault="002A3978" w:rsidP="002A3978">
            <w:pPr>
              <w:rPr>
                <w:bCs/>
                <w:sz w:val="16"/>
              </w:rPr>
            </w:pPr>
          </w:p>
        </w:tc>
        <w:tc>
          <w:tcPr>
            <w:tcW w:w="1350" w:type="dxa"/>
          </w:tcPr>
          <w:p w14:paraId="5B2DC773" w14:textId="77777777" w:rsidR="002A3978" w:rsidRDefault="002A3978" w:rsidP="002A3978">
            <w:pPr>
              <w:rPr>
                <w:bCs/>
                <w:sz w:val="16"/>
              </w:rPr>
            </w:pPr>
          </w:p>
        </w:tc>
        <w:tc>
          <w:tcPr>
            <w:tcW w:w="1530" w:type="dxa"/>
          </w:tcPr>
          <w:p w14:paraId="064967D0" w14:textId="77777777" w:rsidR="002A3978" w:rsidRDefault="002A3978" w:rsidP="002A3978">
            <w:pPr>
              <w:rPr>
                <w:bCs/>
                <w:sz w:val="16"/>
              </w:rPr>
            </w:pPr>
          </w:p>
        </w:tc>
        <w:tc>
          <w:tcPr>
            <w:tcW w:w="2160" w:type="dxa"/>
          </w:tcPr>
          <w:p w14:paraId="492052A8" w14:textId="77777777" w:rsidR="002A3978" w:rsidRDefault="002A3978" w:rsidP="002A3978">
            <w:pPr>
              <w:rPr>
                <w:bCs/>
                <w:sz w:val="16"/>
              </w:rPr>
            </w:pPr>
          </w:p>
        </w:tc>
      </w:tr>
      <w:tr w:rsidR="002A3978" w14:paraId="3E7AD6B5" w14:textId="77777777" w:rsidTr="00992444">
        <w:trPr>
          <w:cantSplit/>
        </w:trPr>
        <w:tc>
          <w:tcPr>
            <w:tcW w:w="1435" w:type="dxa"/>
          </w:tcPr>
          <w:p w14:paraId="0FEFA228" w14:textId="77777777" w:rsidR="002A3978" w:rsidRPr="00F12EDB" w:rsidRDefault="002A3978" w:rsidP="002A3978">
            <w:pPr>
              <w:rPr>
                <w:bCs/>
                <w:sz w:val="16"/>
              </w:rPr>
            </w:pPr>
          </w:p>
        </w:tc>
        <w:tc>
          <w:tcPr>
            <w:tcW w:w="1440" w:type="dxa"/>
          </w:tcPr>
          <w:p w14:paraId="2EBF11D5" w14:textId="77777777" w:rsidR="002A3978" w:rsidRDefault="002A3978" w:rsidP="002A3978">
            <w:pPr>
              <w:rPr>
                <w:bCs/>
                <w:sz w:val="16"/>
              </w:rPr>
            </w:pPr>
          </w:p>
        </w:tc>
        <w:tc>
          <w:tcPr>
            <w:tcW w:w="900" w:type="dxa"/>
          </w:tcPr>
          <w:p w14:paraId="772C851C" w14:textId="59911AD4" w:rsidR="002A3978" w:rsidRDefault="002A3978" w:rsidP="002A3978">
            <w:pPr>
              <w:rPr>
                <w:bCs/>
                <w:sz w:val="16"/>
              </w:rPr>
            </w:pPr>
          </w:p>
        </w:tc>
        <w:tc>
          <w:tcPr>
            <w:tcW w:w="839" w:type="dxa"/>
          </w:tcPr>
          <w:p w14:paraId="01FB864D" w14:textId="77777777" w:rsidR="002A3978" w:rsidRDefault="002A3978" w:rsidP="002A3978">
            <w:pPr>
              <w:jc w:val="center"/>
              <w:rPr>
                <w:bCs/>
                <w:sz w:val="16"/>
              </w:rPr>
            </w:pPr>
          </w:p>
        </w:tc>
        <w:tc>
          <w:tcPr>
            <w:tcW w:w="1591" w:type="dxa"/>
          </w:tcPr>
          <w:p w14:paraId="295BE6A8" w14:textId="77777777" w:rsidR="002A3978" w:rsidRDefault="002A3978" w:rsidP="002A3978">
            <w:pPr>
              <w:rPr>
                <w:bCs/>
                <w:sz w:val="16"/>
              </w:rPr>
            </w:pPr>
          </w:p>
        </w:tc>
        <w:tc>
          <w:tcPr>
            <w:tcW w:w="2160" w:type="dxa"/>
          </w:tcPr>
          <w:p w14:paraId="45AC74BA" w14:textId="77777777" w:rsidR="002A3978" w:rsidRDefault="002A3978" w:rsidP="002A3978">
            <w:pPr>
              <w:rPr>
                <w:bCs/>
                <w:sz w:val="16"/>
              </w:rPr>
            </w:pPr>
          </w:p>
        </w:tc>
        <w:tc>
          <w:tcPr>
            <w:tcW w:w="1350" w:type="dxa"/>
          </w:tcPr>
          <w:p w14:paraId="0406EF2C" w14:textId="77777777" w:rsidR="002A3978" w:rsidRDefault="002A3978" w:rsidP="002A3978">
            <w:pPr>
              <w:rPr>
                <w:bCs/>
                <w:sz w:val="16"/>
              </w:rPr>
            </w:pPr>
          </w:p>
        </w:tc>
        <w:tc>
          <w:tcPr>
            <w:tcW w:w="1530" w:type="dxa"/>
          </w:tcPr>
          <w:p w14:paraId="1912182B" w14:textId="77777777" w:rsidR="002A3978" w:rsidRDefault="002A3978" w:rsidP="002A3978">
            <w:pPr>
              <w:rPr>
                <w:bCs/>
                <w:sz w:val="16"/>
              </w:rPr>
            </w:pPr>
          </w:p>
        </w:tc>
        <w:tc>
          <w:tcPr>
            <w:tcW w:w="2160" w:type="dxa"/>
          </w:tcPr>
          <w:p w14:paraId="6635F167" w14:textId="77777777" w:rsidR="002A3978" w:rsidRDefault="002A3978" w:rsidP="002A3978">
            <w:pPr>
              <w:rPr>
                <w:bCs/>
                <w:sz w:val="16"/>
              </w:rPr>
            </w:pPr>
          </w:p>
        </w:tc>
      </w:tr>
      <w:tr w:rsidR="002A3978" w14:paraId="7D1357A4" w14:textId="77777777" w:rsidTr="00992444">
        <w:trPr>
          <w:cantSplit/>
        </w:trPr>
        <w:tc>
          <w:tcPr>
            <w:tcW w:w="1435" w:type="dxa"/>
          </w:tcPr>
          <w:p w14:paraId="098BB2E0" w14:textId="0604327C" w:rsidR="002A3978" w:rsidRDefault="002A3978" w:rsidP="002A3978">
            <w:pPr>
              <w:rPr>
                <w:bCs/>
                <w:sz w:val="16"/>
              </w:rPr>
            </w:pPr>
            <w:proofErr w:type="spellStart"/>
            <w:r w:rsidRPr="00F12EDB">
              <w:rPr>
                <w:bCs/>
                <w:sz w:val="16"/>
              </w:rPr>
              <w:t>ipcurr_TCalRow</w:t>
            </w:r>
            <w:proofErr w:type="spellEnd"/>
          </w:p>
        </w:tc>
        <w:tc>
          <w:tcPr>
            <w:tcW w:w="1440" w:type="dxa"/>
          </w:tcPr>
          <w:p w14:paraId="68066D04" w14:textId="77777777"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r>
              <w:rPr>
                <w:color w:val="000000"/>
                <w:sz w:val="16"/>
                <w:szCs w:val="16"/>
                <w:shd w:val="clear" w:color="auto" w:fill="FFFFFF"/>
              </w:rPr>
              <w:t>233.11</w:t>
            </w:r>
          </w:p>
        </w:tc>
        <w:tc>
          <w:tcPr>
            <w:tcW w:w="900" w:type="dxa"/>
          </w:tcPr>
          <w:p w14:paraId="4F59FC0A" w14:textId="2F18DDEC"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p>
        </w:tc>
        <w:tc>
          <w:tcPr>
            <w:tcW w:w="839" w:type="dxa"/>
          </w:tcPr>
          <w:p w14:paraId="4A26DC1B" w14:textId="0AF08DC4" w:rsidR="002A3978" w:rsidRDefault="002A3978" w:rsidP="002A3978">
            <w:pPr>
              <w:jc w:val="center"/>
              <w:rPr>
                <w:bCs/>
                <w:sz w:val="16"/>
              </w:rPr>
            </w:pPr>
            <w:r>
              <w:rPr>
                <w:bCs/>
                <w:sz w:val="16"/>
              </w:rPr>
              <w:t>236.11</w:t>
            </w:r>
          </w:p>
        </w:tc>
        <w:tc>
          <w:tcPr>
            <w:tcW w:w="1591" w:type="dxa"/>
          </w:tcPr>
          <w:p w14:paraId="4FD6D4CB" w14:textId="77777777" w:rsidR="002A3978" w:rsidRDefault="002A3978" w:rsidP="002A3978">
            <w:pPr>
              <w:rPr>
                <w:bCs/>
                <w:sz w:val="16"/>
              </w:rPr>
            </w:pPr>
          </w:p>
        </w:tc>
        <w:tc>
          <w:tcPr>
            <w:tcW w:w="2160" w:type="dxa"/>
          </w:tcPr>
          <w:p w14:paraId="7FAE598B" w14:textId="77777777" w:rsidR="002A3978" w:rsidRDefault="002A3978" w:rsidP="002A3978">
            <w:pPr>
              <w:rPr>
                <w:bCs/>
                <w:sz w:val="16"/>
              </w:rPr>
            </w:pPr>
          </w:p>
        </w:tc>
        <w:tc>
          <w:tcPr>
            <w:tcW w:w="1350" w:type="dxa"/>
          </w:tcPr>
          <w:p w14:paraId="5EAE159E" w14:textId="77777777" w:rsidR="002A3978" w:rsidRDefault="002A3978" w:rsidP="002A3978">
            <w:pPr>
              <w:rPr>
                <w:bCs/>
                <w:sz w:val="16"/>
              </w:rPr>
            </w:pPr>
          </w:p>
        </w:tc>
        <w:tc>
          <w:tcPr>
            <w:tcW w:w="1530" w:type="dxa"/>
          </w:tcPr>
          <w:p w14:paraId="57802C6F" w14:textId="77777777" w:rsidR="002A3978" w:rsidRDefault="002A3978" w:rsidP="002A3978">
            <w:pPr>
              <w:rPr>
                <w:bCs/>
                <w:sz w:val="16"/>
              </w:rPr>
            </w:pPr>
          </w:p>
        </w:tc>
        <w:tc>
          <w:tcPr>
            <w:tcW w:w="2160" w:type="dxa"/>
          </w:tcPr>
          <w:p w14:paraId="6B357696" w14:textId="77777777" w:rsidR="002A3978" w:rsidRDefault="002A3978" w:rsidP="002A3978">
            <w:pPr>
              <w:rPr>
                <w:bCs/>
                <w:sz w:val="16"/>
              </w:rPr>
            </w:pPr>
            <w:r>
              <w:rPr>
                <w:bCs/>
                <w:sz w:val="16"/>
              </w:rPr>
              <w:t>To be set during calibration</w:t>
            </w:r>
          </w:p>
        </w:tc>
      </w:tr>
      <w:tr w:rsidR="002A3978" w14:paraId="100E218D" w14:textId="77777777" w:rsidTr="00992444">
        <w:tc>
          <w:tcPr>
            <w:tcW w:w="1435" w:type="dxa"/>
            <w:vMerge w:val="restart"/>
          </w:tcPr>
          <w:p w14:paraId="6A163838" w14:textId="64CEAF87" w:rsidR="002A3978" w:rsidRDefault="002A3978" w:rsidP="002A3978">
            <w:pPr>
              <w:rPr>
                <w:bCs/>
                <w:sz w:val="16"/>
              </w:rPr>
            </w:pPr>
          </w:p>
        </w:tc>
        <w:tc>
          <w:tcPr>
            <w:tcW w:w="1440" w:type="dxa"/>
          </w:tcPr>
          <w:p w14:paraId="1393FB35"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.offset</w:t>
            </w:r>
            <w:proofErr w:type="gramEnd"/>
          </w:p>
        </w:tc>
        <w:tc>
          <w:tcPr>
            <w:tcW w:w="900" w:type="dxa"/>
          </w:tcPr>
          <w:p w14:paraId="7177B01B" w14:textId="2200CBB7" w:rsidR="002A3978" w:rsidRPr="002D08ED" w:rsidRDefault="002A3978" w:rsidP="002A3978">
            <w:pPr>
              <w:rPr>
                <w:bCs/>
                <w:sz w:val="16"/>
              </w:rPr>
            </w:pPr>
          </w:p>
        </w:tc>
        <w:tc>
          <w:tcPr>
            <w:tcW w:w="839" w:type="dxa"/>
          </w:tcPr>
          <w:p w14:paraId="17ABEE01" w14:textId="77777777" w:rsidR="002A3978" w:rsidRDefault="002A3978" w:rsidP="002A3978">
            <w:pPr>
              <w:jc w:val="center"/>
              <w:rPr>
                <w:bCs/>
                <w:sz w:val="16"/>
              </w:rPr>
            </w:pPr>
            <w:proofErr w:type="spellStart"/>
            <w:r>
              <w:rPr>
                <w:bCs/>
                <w:sz w:val="16"/>
              </w:rPr>
              <w:t>CStUpSt</w:t>
            </w:r>
            <w:proofErr w:type="spellEnd"/>
          </w:p>
        </w:tc>
        <w:tc>
          <w:tcPr>
            <w:tcW w:w="1591" w:type="dxa"/>
          </w:tcPr>
          <w:p w14:paraId="39D648F2" w14:textId="77777777" w:rsidR="002A3978" w:rsidRDefault="002A3978" w:rsidP="002A3978">
            <w:pPr>
              <w:rPr>
                <w:bCs/>
                <w:sz w:val="16"/>
              </w:rPr>
            </w:pPr>
            <w:r>
              <w:rPr>
                <w:bCs/>
                <w:sz w:val="16"/>
              </w:rPr>
              <w:t>0</w:t>
            </w:r>
          </w:p>
        </w:tc>
        <w:tc>
          <w:tcPr>
            <w:tcW w:w="2160" w:type="dxa"/>
          </w:tcPr>
          <w:p w14:paraId="6CB948AC" w14:textId="77777777" w:rsidR="002A3978" w:rsidRDefault="002A3978" w:rsidP="002A3978">
            <w:pPr>
              <w:rPr>
                <w:bCs/>
                <w:sz w:val="16"/>
              </w:rPr>
            </w:pPr>
            <w:r>
              <w:rPr>
                <w:bCs/>
                <w:sz w:val="16"/>
              </w:rPr>
              <w:t>(Cal Result)</w:t>
            </w:r>
          </w:p>
        </w:tc>
        <w:tc>
          <w:tcPr>
            <w:tcW w:w="1350" w:type="dxa"/>
          </w:tcPr>
          <w:p w14:paraId="1B25E9BE" w14:textId="77777777" w:rsidR="002A3978" w:rsidRDefault="002A3978" w:rsidP="002A3978">
            <w:pPr>
              <w:rPr>
                <w:bCs/>
                <w:sz w:val="16"/>
              </w:rPr>
            </w:pPr>
            <w:r>
              <w:rPr>
                <w:bCs/>
                <w:sz w:val="16"/>
              </w:rPr>
              <w:t>(Cal Result)</w:t>
            </w:r>
          </w:p>
        </w:tc>
        <w:tc>
          <w:tcPr>
            <w:tcW w:w="1530" w:type="dxa"/>
          </w:tcPr>
          <w:p w14:paraId="1884F039" w14:textId="77777777" w:rsidR="002A3978" w:rsidRDefault="002A3978" w:rsidP="002A3978">
            <w:pPr>
              <w:rPr>
                <w:bCs/>
                <w:sz w:val="16"/>
              </w:rPr>
            </w:pPr>
            <w:r>
              <w:rPr>
                <w:bCs/>
                <w:sz w:val="16"/>
              </w:rPr>
              <w:t>(Cal Result)</w:t>
            </w:r>
          </w:p>
        </w:tc>
        <w:tc>
          <w:tcPr>
            <w:tcW w:w="2160" w:type="dxa"/>
          </w:tcPr>
          <w:p w14:paraId="3F007826" w14:textId="77777777" w:rsidR="002A3978" w:rsidRDefault="002A3978" w:rsidP="002A3978">
            <w:pPr>
              <w:rPr>
                <w:bCs/>
                <w:sz w:val="16"/>
              </w:rPr>
            </w:pPr>
            <w:r>
              <w:rPr>
                <w:bCs/>
                <w:sz w:val="16"/>
              </w:rPr>
              <w:t>16-bit vars</w:t>
            </w:r>
          </w:p>
        </w:tc>
      </w:tr>
      <w:tr w:rsidR="002A3978" w14:paraId="08E97E82" w14:textId="77777777" w:rsidTr="00992444">
        <w:tc>
          <w:tcPr>
            <w:tcW w:w="1435" w:type="dxa"/>
            <w:vMerge/>
          </w:tcPr>
          <w:p w14:paraId="0929C63D" w14:textId="77777777" w:rsidR="002A3978" w:rsidRDefault="002A3978" w:rsidP="002A3978">
            <w:pPr>
              <w:rPr>
                <w:bCs/>
                <w:sz w:val="16"/>
              </w:rPr>
            </w:pPr>
          </w:p>
        </w:tc>
        <w:tc>
          <w:tcPr>
            <w:tcW w:w="1440" w:type="dxa"/>
          </w:tcPr>
          <w:p w14:paraId="62E2631A"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.span</w:t>
            </w:r>
            <w:proofErr w:type="gramEnd"/>
          </w:p>
        </w:tc>
        <w:tc>
          <w:tcPr>
            <w:tcW w:w="900" w:type="dxa"/>
          </w:tcPr>
          <w:p w14:paraId="22A6C57D" w14:textId="3574F4DC" w:rsidR="002A3978" w:rsidRDefault="002A3978" w:rsidP="002A3978">
            <w:pPr>
              <w:rPr>
                <w:bCs/>
                <w:sz w:val="16"/>
              </w:rPr>
            </w:pPr>
          </w:p>
        </w:tc>
        <w:tc>
          <w:tcPr>
            <w:tcW w:w="839" w:type="dxa"/>
          </w:tcPr>
          <w:p w14:paraId="72F31024" w14:textId="77777777" w:rsidR="002A3978" w:rsidRDefault="002A3978" w:rsidP="002A3978">
            <w:pPr>
              <w:jc w:val="center"/>
            </w:pPr>
            <w:proofErr w:type="spellStart"/>
            <w:r>
              <w:rPr>
                <w:bCs/>
                <w:sz w:val="16"/>
              </w:rPr>
              <w:t>CStUpSt</w:t>
            </w:r>
            <w:proofErr w:type="spellEnd"/>
          </w:p>
        </w:tc>
        <w:tc>
          <w:tcPr>
            <w:tcW w:w="1591" w:type="dxa"/>
          </w:tcPr>
          <w:p w14:paraId="71BF3D12" w14:textId="77777777" w:rsidR="002A3978" w:rsidRDefault="002A3978" w:rsidP="002A3978">
            <w:pPr>
              <w:rPr>
                <w:bCs/>
                <w:sz w:val="16"/>
              </w:rPr>
            </w:pPr>
            <w:r>
              <w:rPr>
                <w:bCs/>
                <w:sz w:val="16"/>
              </w:rPr>
              <w:t>16384</w:t>
            </w:r>
          </w:p>
        </w:tc>
        <w:tc>
          <w:tcPr>
            <w:tcW w:w="2160" w:type="dxa"/>
          </w:tcPr>
          <w:p w14:paraId="5096CF74" w14:textId="77777777" w:rsidR="002A3978" w:rsidRDefault="002A3978" w:rsidP="002A3978">
            <w:pPr>
              <w:rPr>
                <w:bCs/>
                <w:sz w:val="16"/>
              </w:rPr>
            </w:pPr>
            <w:r>
              <w:rPr>
                <w:bCs/>
                <w:sz w:val="16"/>
              </w:rPr>
              <w:t>(Cal Result)</w:t>
            </w:r>
          </w:p>
        </w:tc>
        <w:tc>
          <w:tcPr>
            <w:tcW w:w="1350" w:type="dxa"/>
          </w:tcPr>
          <w:p w14:paraId="44A16EFB" w14:textId="77777777" w:rsidR="002A3978" w:rsidRDefault="002A3978" w:rsidP="002A3978">
            <w:pPr>
              <w:rPr>
                <w:bCs/>
                <w:sz w:val="16"/>
              </w:rPr>
            </w:pPr>
            <w:r>
              <w:rPr>
                <w:bCs/>
                <w:sz w:val="16"/>
              </w:rPr>
              <w:t>(Cal Result)</w:t>
            </w:r>
          </w:p>
        </w:tc>
        <w:tc>
          <w:tcPr>
            <w:tcW w:w="1530" w:type="dxa"/>
          </w:tcPr>
          <w:p w14:paraId="002B64DC" w14:textId="77777777" w:rsidR="002A3978" w:rsidRDefault="002A3978" w:rsidP="002A3978">
            <w:pPr>
              <w:rPr>
                <w:bCs/>
                <w:sz w:val="16"/>
              </w:rPr>
            </w:pPr>
            <w:r>
              <w:rPr>
                <w:bCs/>
                <w:sz w:val="16"/>
              </w:rPr>
              <w:t>(Cal Result)</w:t>
            </w:r>
          </w:p>
        </w:tc>
        <w:tc>
          <w:tcPr>
            <w:tcW w:w="2160" w:type="dxa"/>
          </w:tcPr>
          <w:p w14:paraId="1BC8FEF3" w14:textId="77777777" w:rsidR="002A3978" w:rsidRDefault="002A3978" w:rsidP="002A3978">
            <w:pPr>
              <w:rPr>
                <w:bCs/>
                <w:sz w:val="16"/>
              </w:rPr>
            </w:pPr>
          </w:p>
        </w:tc>
      </w:tr>
      <w:tr w:rsidR="002A3978" w14:paraId="6577FAD8" w14:textId="77777777" w:rsidTr="00992444">
        <w:tc>
          <w:tcPr>
            <w:tcW w:w="1435" w:type="dxa"/>
            <w:vMerge/>
          </w:tcPr>
          <w:p w14:paraId="00A6F502" w14:textId="77777777" w:rsidR="002A3978" w:rsidRDefault="002A3978" w:rsidP="002A3978">
            <w:pPr>
              <w:rPr>
                <w:bCs/>
                <w:sz w:val="16"/>
              </w:rPr>
            </w:pPr>
          </w:p>
        </w:tc>
        <w:tc>
          <w:tcPr>
            <w:tcW w:w="1440" w:type="dxa"/>
          </w:tcPr>
          <w:p w14:paraId="486A6A18"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.offset</w:t>
            </w:r>
            <w:proofErr w:type="gramEnd"/>
          </w:p>
        </w:tc>
        <w:tc>
          <w:tcPr>
            <w:tcW w:w="900" w:type="dxa"/>
          </w:tcPr>
          <w:p w14:paraId="2011EE8C" w14:textId="6E8D93C2" w:rsidR="002A3978" w:rsidRDefault="002A3978" w:rsidP="002A3978">
            <w:pPr>
              <w:rPr>
                <w:bCs/>
                <w:sz w:val="16"/>
              </w:rPr>
            </w:pPr>
          </w:p>
        </w:tc>
        <w:tc>
          <w:tcPr>
            <w:tcW w:w="839" w:type="dxa"/>
          </w:tcPr>
          <w:p w14:paraId="6AF939C3" w14:textId="77777777" w:rsidR="002A3978" w:rsidRDefault="002A3978" w:rsidP="002A3978">
            <w:pPr>
              <w:jc w:val="center"/>
            </w:pPr>
            <w:proofErr w:type="spellStart"/>
            <w:r>
              <w:rPr>
                <w:bCs/>
                <w:sz w:val="16"/>
              </w:rPr>
              <w:t>CStUpSt</w:t>
            </w:r>
            <w:proofErr w:type="spellEnd"/>
          </w:p>
        </w:tc>
        <w:tc>
          <w:tcPr>
            <w:tcW w:w="1591" w:type="dxa"/>
          </w:tcPr>
          <w:p w14:paraId="7629EF6D" w14:textId="77777777" w:rsidR="002A3978" w:rsidRDefault="002A3978" w:rsidP="002A3978">
            <w:pPr>
              <w:rPr>
                <w:bCs/>
                <w:sz w:val="16"/>
              </w:rPr>
            </w:pPr>
            <w:r>
              <w:rPr>
                <w:bCs/>
                <w:sz w:val="16"/>
              </w:rPr>
              <w:t>0</w:t>
            </w:r>
          </w:p>
        </w:tc>
        <w:tc>
          <w:tcPr>
            <w:tcW w:w="2160" w:type="dxa"/>
          </w:tcPr>
          <w:p w14:paraId="41D31B50" w14:textId="77777777" w:rsidR="002A3978" w:rsidRDefault="002A3978" w:rsidP="002A3978">
            <w:pPr>
              <w:rPr>
                <w:bCs/>
                <w:sz w:val="16"/>
              </w:rPr>
            </w:pPr>
            <w:r>
              <w:rPr>
                <w:bCs/>
                <w:sz w:val="16"/>
              </w:rPr>
              <w:t>(Cal Result)</w:t>
            </w:r>
          </w:p>
        </w:tc>
        <w:tc>
          <w:tcPr>
            <w:tcW w:w="1350" w:type="dxa"/>
          </w:tcPr>
          <w:p w14:paraId="5ACBA97F" w14:textId="77777777" w:rsidR="002A3978" w:rsidRDefault="002A3978" w:rsidP="002A3978">
            <w:pPr>
              <w:rPr>
                <w:bCs/>
                <w:sz w:val="16"/>
              </w:rPr>
            </w:pPr>
            <w:r>
              <w:rPr>
                <w:bCs/>
                <w:sz w:val="16"/>
              </w:rPr>
              <w:t>(Cal Result)</w:t>
            </w:r>
          </w:p>
        </w:tc>
        <w:tc>
          <w:tcPr>
            <w:tcW w:w="1530" w:type="dxa"/>
          </w:tcPr>
          <w:p w14:paraId="52325A62" w14:textId="77777777" w:rsidR="002A3978" w:rsidRDefault="002A3978" w:rsidP="002A3978">
            <w:pPr>
              <w:rPr>
                <w:bCs/>
                <w:sz w:val="16"/>
              </w:rPr>
            </w:pPr>
            <w:r>
              <w:rPr>
                <w:bCs/>
                <w:sz w:val="16"/>
              </w:rPr>
              <w:t>(Cal Result)</w:t>
            </w:r>
          </w:p>
        </w:tc>
        <w:tc>
          <w:tcPr>
            <w:tcW w:w="2160" w:type="dxa"/>
          </w:tcPr>
          <w:p w14:paraId="70C234FE" w14:textId="77777777" w:rsidR="002A3978" w:rsidRDefault="002A3978" w:rsidP="002A3978">
            <w:pPr>
              <w:rPr>
                <w:bCs/>
                <w:sz w:val="16"/>
              </w:rPr>
            </w:pPr>
          </w:p>
        </w:tc>
      </w:tr>
      <w:tr w:rsidR="002A3978" w14:paraId="29F84B90" w14:textId="77777777" w:rsidTr="00992444">
        <w:tc>
          <w:tcPr>
            <w:tcW w:w="1435" w:type="dxa"/>
            <w:vMerge/>
          </w:tcPr>
          <w:p w14:paraId="46DF1300" w14:textId="77777777" w:rsidR="002A3978" w:rsidRDefault="002A3978" w:rsidP="002A3978">
            <w:pPr>
              <w:rPr>
                <w:bCs/>
                <w:sz w:val="16"/>
              </w:rPr>
            </w:pPr>
          </w:p>
        </w:tc>
        <w:tc>
          <w:tcPr>
            <w:tcW w:w="1440" w:type="dxa"/>
          </w:tcPr>
          <w:p w14:paraId="5DE67E71"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.span</w:t>
            </w:r>
            <w:proofErr w:type="gramEnd"/>
          </w:p>
        </w:tc>
        <w:tc>
          <w:tcPr>
            <w:tcW w:w="900" w:type="dxa"/>
          </w:tcPr>
          <w:p w14:paraId="76E8BB5E" w14:textId="5D3F3BD0" w:rsidR="002A3978" w:rsidRDefault="002A3978" w:rsidP="002A3978">
            <w:pPr>
              <w:rPr>
                <w:bCs/>
                <w:sz w:val="16"/>
              </w:rPr>
            </w:pPr>
          </w:p>
        </w:tc>
        <w:tc>
          <w:tcPr>
            <w:tcW w:w="839" w:type="dxa"/>
          </w:tcPr>
          <w:p w14:paraId="5968F338" w14:textId="77777777" w:rsidR="002A3978" w:rsidRDefault="002A3978" w:rsidP="002A3978">
            <w:pPr>
              <w:jc w:val="center"/>
            </w:pPr>
            <w:proofErr w:type="spellStart"/>
            <w:r>
              <w:rPr>
                <w:bCs/>
                <w:sz w:val="16"/>
              </w:rPr>
              <w:t>CStUpSt</w:t>
            </w:r>
            <w:proofErr w:type="spellEnd"/>
          </w:p>
        </w:tc>
        <w:tc>
          <w:tcPr>
            <w:tcW w:w="1591" w:type="dxa"/>
          </w:tcPr>
          <w:p w14:paraId="2A477EBE" w14:textId="77777777" w:rsidR="002A3978" w:rsidRDefault="002A3978" w:rsidP="002A3978">
            <w:pPr>
              <w:rPr>
                <w:bCs/>
                <w:sz w:val="16"/>
              </w:rPr>
            </w:pPr>
            <w:r>
              <w:rPr>
                <w:bCs/>
                <w:sz w:val="16"/>
              </w:rPr>
              <w:t>16384</w:t>
            </w:r>
          </w:p>
        </w:tc>
        <w:tc>
          <w:tcPr>
            <w:tcW w:w="2160" w:type="dxa"/>
          </w:tcPr>
          <w:p w14:paraId="13D5F8DF" w14:textId="77777777" w:rsidR="002A3978" w:rsidRDefault="002A3978" w:rsidP="002A3978">
            <w:pPr>
              <w:rPr>
                <w:bCs/>
                <w:sz w:val="16"/>
              </w:rPr>
            </w:pPr>
            <w:r>
              <w:rPr>
                <w:bCs/>
                <w:sz w:val="16"/>
              </w:rPr>
              <w:t>(Cal Result)</w:t>
            </w:r>
          </w:p>
        </w:tc>
        <w:tc>
          <w:tcPr>
            <w:tcW w:w="1350" w:type="dxa"/>
          </w:tcPr>
          <w:p w14:paraId="12B93F2F" w14:textId="77777777" w:rsidR="002A3978" w:rsidRDefault="002A3978" w:rsidP="002A3978">
            <w:pPr>
              <w:rPr>
                <w:bCs/>
                <w:sz w:val="16"/>
              </w:rPr>
            </w:pPr>
            <w:r>
              <w:rPr>
                <w:bCs/>
                <w:sz w:val="16"/>
              </w:rPr>
              <w:t>(Cal Result)</w:t>
            </w:r>
          </w:p>
        </w:tc>
        <w:tc>
          <w:tcPr>
            <w:tcW w:w="1530" w:type="dxa"/>
          </w:tcPr>
          <w:p w14:paraId="67B99C14" w14:textId="77777777" w:rsidR="002A3978" w:rsidRDefault="002A3978" w:rsidP="002A3978">
            <w:pPr>
              <w:rPr>
                <w:bCs/>
                <w:sz w:val="16"/>
              </w:rPr>
            </w:pPr>
            <w:r>
              <w:rPr>
                <w:bCs/>
                <w:sz w:val="16"/>
              </w:rPr>
              <w:t>(Cal Result)</w:t>
            </w:r>
          </w:p>
        </w:tc>
        <w:tc>
          <w:tcPr>
            <w:tcW w:w="2160" w:type="dxa"/>
          </w:tcPr>
          <w:p w14:paraId="56A59956" w14:textId="77777777" w:rsidR="002A3978" w:rsidRDefault="002A3978" w:rsidP="002A3978">
            <w:pPr>
              <w:rPr>
                <w:bCs/>
                <w:sz w:val="16"/>
              </w:rPr>
            </w:pPr>
          </w:p>
        </w:tc>
      </w:tr>
      <w:tr w:rsidR="002A3978" w14:paraId="310F6392" w14:textId="77777777" w:rsidTr="00992444">
        <w:tc>
          <w:tcPr>
            <w:tcW w:w="1435" w:type="dxa"/>
            <w:vMerge/>
          </w:tcPr>
          <w:p w14:paraId="3577AC8E" w14:textId="77777777" w:rsidR="002A3978" w:rsidRDefault="002A3978" w:rsidP="002A3978">
            <w:pPr>
              <w:rPr>
                <w:bCs/>
                <w:sz w:val="16"/>
              </w:rPr>
            </w:pPr>
          </w:p>
        </w:tc>
        <w:tc>
          <w:tcPr>
            <w:tcW w:w="1440" w:type="dxa"/>
          </w:tcPr>
          <w:p w14:paraId="6D4A7A35"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.offset</w:t>
            </w:r>
            <w:proofErr w:type="gramEnd"/>
          </w:p>
        </w:tc>
        <w:tc>
          <w:tcPr>
            <w:tcW w:w="900" w:type="dxa"/>
          </w:tcPr>
          <w:p w14:paraId="4B2383E0" w14:textId="7BE72384" w:rsidR="002A3978" w:rsidRDefault="002A3978" w:rsidP="002A3978">
            <w:pPr>
              <w:rPr>
                <w:bCs/>
                <w:sz w:val="16"/>
              </w:rPr>
            </w:pPr>
          </w:p>
        </w:tc>
        <w:tc>
          <w:tcPr>
            <w:tcW w:w="839" w:type="dxa"/>
          </w:tcPr>
          <w:p w14:paraId="2C86FC5F" w14:textId="77777777" w:rsidR="002A3978" w:rsidRDefault="002A3978" w:rsidP="002A3978">
            <w:pPr>
              <w:jc w:val="center"/>
            </w:pPr>
            <w:proofErr w:type="spellStart"/>
            <w:r>
              <w:rPr>
                <w:bCs/>
                <w:sz w:val="16"/>
              </w:rPr>
              <w:t>CStUpSt</w:t>
            </w:r>
            <w:proofErr w:type="spellEnd"/>
          </w:p>
        </w:tc>
        <w:tc>
          <w:tcPr>
            <w:tcW w:w="1591" w:type="dxa"/>
          </w:tcPr>
          <w:p w14:paraId="518C93BD" w14:textId="77777777" w:rsidR="002A3978" w:rsidRDefault="002A3978" w:rsidP="002A3978">
            <w:pPr>
              <w:rPr>
                <w:bCs/>
                <w:sz w:val="16"/>
              </w:rPr>
            </w:pPr>
            <w:r>
              <w:rPr>
                <w:bCs/>
                <w:sz w:val="16"/>
              </w:rPr>
              <w:t>0</w:t>
            </w:r>
          </w:p>
        </w:tc>
        <w:tc>
          <w:tcPr>
            <w:tcW w:w="2160" w:type="dxa"/>
          </w:tcPr>
          <w:p w14:paraId="190CA197" w14:textId="77777777" w:rsidR="002A3978" w:rsidRDefault="002A3978" w:rsidP="002A3978">
            <w:pPr>
              <w:rPr>
                <w:bCs/>
                <w:sz w:val="16"/>
              </w:rPr>
            </w:pPr>
            <w:r>
              <w:rPr>
                <w:bCs/>
                <w:sz w:val="16"/>
              </w:rPr>
              <w:t>(Cal Result)</w:t>
            </w:r>
          </w:p>
        </w:tc>
        <w:tc>
          <w:tcPr>
            <w:tcW w:w="1350" w:type="dxa"/>
          </w:tcPr>
          <w:p w14:paraId="149FCEDD" w14:textId="77777777" w:rsidR="002A3978" w:rsidRDefault="002A3978" w:rsidP="002A3978">
            <w:pPr>
              <w:rPr>
                <w:bCs/>
                <w:sz w:val="16"/>
              </w:rPr>
            </w:pPr>
            <w:r>
              <w:rPr>
                <w:bCs/>
                <w:sz w:val="16"/>
              </w:rPr>
              <w:t>(Cal Result)</w:t>
            </w:r>
          </w:p>
        </w:tc>
        <w:tc>
          <w:tcPr>
            <w:tcW w:w="1530" w:type="dxa"/>
          </w:tcPr>
          <w:p w14:paraId="51CF9FD1" w14:textId="77777777" w:rsidR="002A3978" w:rsidRDefault="002A3978" w:rsidP="002A3978">
            <w:pPr>
              <w:rPr>
                <w:bCs/>
                <w:sz w:val="16"/>
              </w:rPr>
            </w:pPr>
            <w:r>
              <w:rPr>
                <w:bCs/>
                <w:sz w:val="16"/>
              </w:rPr>
              <w:t>(Cal Result)</w:t>
            </w:r>
          </w:p>
        </w:tc>
        <w:tc>
          <w:tcPr>
            <w:tcW w:w="2160" w:type="dxa"/>
          </w:tcPr>
          <w:p w14:paraId="25330339" w14:textId="77777777" w:rsidR="002A3978" w:rsidRDefault="002A3978" w:rsidP="002A3978">
            <w:pPr>
              <w:rPr>
                <w:bCs/>
                <w:sz w:val="16"/>
              </w:rPr>
            </w:pPr>
          </w:p>
        </w:tc>
      </w:tr>
      <w:tr w:rsidR="002A3978" w14:paraId="2BEB900D" w14:textId="77777777" w:rsidTr="00992444">
        <w:tc>
          <w:tcPr>
            <w:tcW w:w="1435" w:type="dxa"/>
            <w:vMerge/>
          </w:tcPr>
          <w:p w14:paraId="366BA4EB" w14:textId="77777777" w:rsidR="002A3978" w:rsidRDefault="002A3978" w:rsidP="002A3978">
            <w:pPr>
              <w:rPr>
                <w:bCs/>
                <w:sz w:val="16"/>
              </w:rPr>
            </w:pPr>
          </w:p>
        </w:tc>
        <w:tc>
          <w:tcPr>
            <w:tcW w:w="1440" w:type="dxa"/>
          </w:tcPr>
          <w:p w14:paraId="367D31AA"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.span</w:t>
            </w:r>
            <w:proofErr w:type="gramEnd"/>
          </w:p>
        </w:tc>
        <w:tc>
          <w:tcPr>
            <w:tcW w:w="900" w:type="dxa"/>
          </w:tcPr>
          <w:p w14:paraId="5AA28CC8" w14:textId="2C077E18" w:rsidR="002A3978" w:rsidRDefault="002A3978" w:rsidP="002A3978">
            <w:pPr>
              <w:rPr>
                <w:bCs/>
                <w:sz w:val="16"/>
              </w:rPr>
            </w:pPr>
          </w:p>
        </w:tc>
        <w:tc>
          <w:tcPr>
            <w:tcW w:w="839" w:type="dxa"/>
          </w:tcPr>
          <w:p w14:paraId="28FFC473" w14:textId="77777777" w:rsidR="002A3978" w:rsidRDefault="002A3978" w:rsidP="002A3978">
            <w:pPr>
              <w:jc w:val="center"/>
            </w:pPr>
            <w:proofErr w:type="spellStart"/>
            <w:r>
              <w:rPr>
                <w:bCs/>
                <w:sz w:val="16"/>
              </w:rPr>
              <w:t>CStUpSt</w:t>
            </w:r>
            <w:proofErr w:type="spellEnd"/>
          </w:p>
        </w:tc>
        <w:tc>
          <w:tcPr>
            <w:tcW w:w="1591" w:type="dxa"/>
          </w:tcPr>
          <w:p w14:paraId="772049EA" w14:textId="77777777" w:rsidR="002A3978" w:rsidRDefault="002A3978" w:rsidP="002A3978">
            <w:pPr>
              <w:rPr>
                <w:bCs/>
                <w:sz w:val="16"/>
              </w:rPr>
            </w:pPr>
            <w:r>
              <w:rPr>
                <w:bCs/>
                <w:sz w:val="16"/>
              </w:rPr>
              <w:t>16384</w:t>
            </w:r>
          </w:p>
        </w:tc>
        <w:tc>
          <w:tcPr>
            <w:tcW w:w="2160" w:type="dxa"/>
          </w:tcPr>
          <w:p w14:paraId="2CC0838E" w14:textId="77777777" w:rsidR="002A3978" w:rsidRDefault="002A3978" w:rsidP="002A3978">
            <w:pPr>
              <w:rPr>
                <w:bCs/>
                <w:sz w:val="16"/>
              </w:rPr>
            </w:pPr>
            <w:r>
              <w:rPr>
                <w:bCs/>
                <w:sz w:val="16"/>
              </w:rPr>
              <w:t>(Cal Result)</w:t>
            </w:r>
          </w:p>
        </w:tc>
        <w:tc>
          <w:tcPr>
            <w:tcW w:w="1350" w:type="dxa"/>
          </w:tcPr>
          <w:p w14:paraId="7083A7A3" w14:textId="77777777" w:rsidR="002A3978" w:rsidRDefault="002A3978" w:rsidP="002A3978">
            <w:pPr>
              <w:rPr>
                <w:bCs/>
                <w:sz w:val="16"/>
              </w:rPr>
            </w:pPr>
            <w:r>
              <w:rPr>
                <w:bCs/>
                <w:sz w:val="16"/>
              </w:rPr>
              <w:t>(Cal Result)</w:t>
            </w:r>
          </w:p>
        </w:tc>
        <w:tc>
          <w:tcPr>
            <w:tcW w:w="1530" w:type="dxa"/>
          </w:tcPr>
          <w:p w14:paraId="05C31C3E" w14:textId="77777777" w:rsidR="002A3978" w:rsidRDefault="002A3978" w:rsidP="002A3978">
            <w:pPr>
              <w:rPr>
                <w:bCs/>
                <w:sz w:val="16"/>
              </w:rPr>
            </w:pPr>
            <w:r>
              <w:rPr>
                <w:bCs/>
                <w:sz w:val="16"/>
              </w:rPr>
              <w:t>(Cal Result)</w:t>
            </w:r>
          </w:p>
        </w:tc>
        <w:tc>
          <w:tcPr>
            <w:tcW w:w="2160" w:type="dxa"/>
          </w:tcPr>
          <w:p w14:paraId="291F2C19" w14:textId="77777777" w:rsidR="002A3978" w:rsidRDefault="002A3978" w:rsidP="002A3978">
            <w:pPr>
              <w:rPr>
                <w:bCs/>
                <w:sz w:val="16"/>
              </w:rPr>
            </w:pPr>
          </w:p>
        </w:tc>
      </w:tr>
      <w:tr w:rsidR="002A3978" w14:paraId="514D83EA" w14:textId="77777777" w:rsidTr="00992444">
        <w:tc>
          <w:tcPr>
            <w:tcW w:w="1435" w:type="dxa"/>
            <w:vMerge/>
          </w:tcPr>
          <w:p w14:paraId="07021BD1" w14:textId="77777777" w:rsidR="002A3978" w:rsidRDefault="002A3978" w:rsidP="002A3978">
            <w:pPr>
              <w:rPr>
                <w:bCs/>
                <w:sz w:val="16"/>
              </w:rPr>
            </w:pPr>
          </w:p>
        </w:tc>
        <w:tc>
          <w:tcPr>
            <w:tcW w:w="1440" w:type="dxa"/>
          </w:tcPr>
          <w:p w14:paraId="65954F13"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.offset</w:t>
            </w:r>
            <w:proofErr w:type="gramEnd"/>
          </w:p>
        </w:tc>
        <w:tc>
          <w:tcPr>
            <w:tcW w:w="900" w:type="dxa"/>
          </w:tcPr>
          <w:p w14:paraId="76F1D346" w14:textId="3CA37391" w:rsidR="002A3978" w:rsidRDefault="002A3978" w:rsidP="002A3978">
            <w:pPr>
              <w:rPr>
                <w:bCs/>
                <w:sz w:val="16"/>
              </w:rPr>
            </w:pPr>
          </w:p>
        </w:tc>
        <w:tc>
          <w:tcPr>
            <w:tcW w:w="839" w:type="dxa"/>
          </w:tcPr>
          <w:p w14:paraId="36432708" w14:textId="77777777" w:rsidR="002A3978" w:rsidRDefault="002A3978" w:rsidP="002A3978">
            <w:pPr>
              <w:jc w:val="center"/>
            </w:pPr>
            <w:proofErr w:type="spellStart"/>
            <w:r>
              <w:rPr>
                <w:bCs/>
                <w:sz w:val="16"/>
              </w:rPr>
              <w:t>CStUpSt</w:t>
            </w:r>
            <w:proofErr w:type="spellEnd"/>
          </w:p>
        </w:tc>
        <w:tc>
          <w:tcPr>
            <w:tcW w:w="1591" w:type="dxa"/>
          </w:tcPr>
          <w:p w14:paraId="493D2876" w14:textId="77777777" w:rsidR="002A3978" w:rsidRDefault="002A3978" w:rsidP="002A3978">
            <w:pPr>
              <w:rPr>
                <w:bCs/>
                <w:sz w:val="16"/>
              </w:rPr>
            </w:pPr>
            <w:r>
              <w:rPr>
                <w:bCs/>
                <w:sz w:val="16"/>
              </w:rPr>
              <w:t>0</w:t>
            </w:r>
          </w:p>
        </w:tc>
        <w:tc>
          <w:tcPr>
            <w:tcW w:w="2160" w:type="dxa"/>
          </w:tcPr>
          <w:p w14:paraId="4A460671" w14:textId="77777777" w:rsidR="002A3978" w:rsidRDefault="002A3978" w:rsidP="002A3978">
            <w:pPr>
              <w:rPr>
                <w:bCs/>
                <w:sz w:val="16"/>
              </w:rPr>
            </w:pPr>
            <w:r>
              <w:rPr>
                <w:bCs/>
                <w:sz w:val="16"/>
              </w:rPr>
              <w:t>(Cal Result)</w:t>
            </w:r>
          </w:p>
        </w:tc>
        <w:tc>
          <w:tcPr>
            <w:tcW w:w="1350" w:type="dxa"/>
          </w:tcPr>
          <w:p w14:paraId="7B71F324" w14:textId="77777777" w:rsidR="002A3978" w:rsidRDefault="002A3978" w:rsidP="002A3978">
            <w:pPr>
              <w:rPr>
                <w:bCs/>
                <w:sz w:val="16"/>
              </w:rPr>
            </w:pPr>
            <w:r>
              <w:rPr>
                <w:bCs/>
                <w:sz w:val="16"/>
              </w:rPr>
              <w:t>(Cal Result)</w:t>
            </w:r>
          </w:p>
        </w:tc>
        <w:tc>
          <w:tcPr>
            <w:tcW w:w="1530" w:type="dxa"/>
          </w:tcPr>
          <w:p w14:paraId="5D89A0F7" w14:textId="77777777" w:rsidR="002A3978" w:rsidRDefault="002A3978" w:rsidP="002A3978">
            <w:pPr>
              <w:rPr>
                <w:bCs/>
                <w:sz w:val="16"/>
              </w:rPr>
            </w:pPr>
            <w:r>
              <w:rPr>
                <w:bCs/>
                <w:sz w:val="16"/>
              </w:rPr>
              <w:t>(Cal Result)</w:t>
            </w:r>
          </w:p>
        </w:tc>
        <w:tc>
          <w:tcPr>
            <w:tcW w:w="2160" w:type="dxa"/>
          </w:tcPr>
          <w:p w14:paraId="03F10B5C" w14:textId="77777777" w:rsidR="002A3978" w:rsidRDefault="002A3978" w:rsidP="002A3978">
            <w:pPr>
              <w:rPr>
                <w:bCs/>
                <w:sz w:val="16"/>
              </w:rPr>
            </w:pPr>
          </w:p>
        </w:tc>
      </w:tr>
      <w:tr w:rsidR="002A3978" w14:paraId="58112B0D" w14:textId="77777777" w:rsidTr="00992444">
        <w:tc>
          <w:tcPr>
            <w:tcW w:w="1435" w:type="dxa"/>
            <w:vMerge/>
          </w:tcPr>
          <w:p w14:paraId="25CA8A64" w14:textId="77777777" w:rsidR="002A3978" w:rsidRDefault="002A3978" w:rsidP="002A3978">
            <w:pPr>
              <w:rPr>
                <w:bCs/>
                <w:sz w:val="16"/>
              </w:rPr>
            </w:pPr>
          </w:p>
        </w:tc>
        <w:tc>
          <w:tcPr>
            <w:tcW w:w="1440" w:type="dxa"/>
          </w:tcPr>
          <w:p w14:paraId="3DFA0BCC"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.span</w:t>
            </w:r>
            <w:proofErr w:type="gramEnd"/>
          </w:p>
        </w:tc>
        <w:tc>
          <w:tcPr>
            <w:tcW w:w="900" w:type="dxa"/>
          </w:tcPr>
          <w:p w14:paraId="662BE4C2" w14:textId="4D292194" w:rsidR="002A3978" w:rsidRDefault="002A3978" w:rsidP="002A3978">
            <w:pPr>
              <w:rPr>
                <w:bCs/>
                <w:sz w:val="16"/>
              </w:rPr>
            </w:pPr>
          </w:p>
        </w:tc>
        <w:tc>
          <w:tcPr>
            <w:tcW w:w="839" w:type="dxa"/>
          </w:tcPr>
          <w:p w14:paraId="3CF3DCCA" w14:textId="77777777" w:rsidR="002A3978" w:rsidRDefault="002A3978" w:rsidP="002A3978">
            <w:pPr>
              <w:jc w:val="center"/>
            </w:pPr>
            <w:proofErr w:type="spellStart"/>
            <w:r>
              <w:rPr>
                <w:bCs/>
                <w:sz w:val="16"/>
              </w:rPr>
              <w:t>CStUpSt</w:t>
            </w:r>
            <w:proofErr w:type="spellEnd"/>
          </w:p>
        </w:tc>
        <w:tc>
          <w:tcPr>
            <w:tcW w:w="1591" w:type="dxa"/>
          </w:tcPr>
          <w:p w14:paraId="726A03F3" w14:textId="77777777" w:rsidR="002A3978" w:rsidRDefault="002A3978" w:rsidP="002A3978">
            <w:pPr>
              <w:rPr>
                <w:bCs/>
                <w:sz w:val="16"/>
              </w:rPr>
            </w:pPr>
            <w:r>
              <w:rPr>
                <w:bCs/>
                <w:sz w:val="16"/>
              </w:rPr>
              <w:t>16384</w:t>
            </w:r>
          </w:p>
        </w:tc>
        <w:tc>
          <w:tcPr>
            <w:tcW w:w="2160" w:type="dxa"/>
          </w:tcPr>
          <w:p w14:paraId="682687EC" w14:textId="77777777" w:rsidR="002A3978" w:rsidRDefault="002A3978" w:rsidP="002A3978">
            <w:pPr>
              <w:rPr>
                <w:bCs/>
                <w:sz w:val="16"/>
              </w:rPr>
            </w:pPr>
            <w:r>
              <w:rPr>
                <w:bCs/>
                <w:sz w:val="16"/>
              </w:rPr>
              <w:t>(Cal Result)</w:t>
            </w:r>
          </w:p>
        </w:tc>
        <w:tc>
          <w:tcPr>
            <w:tcW w:w="1350" w:type="dxa"/>
          </w:tcPr>
          <w:p w14:paraId="2939524F" w14:textId="77777777" w:rsidR="002A3978" w:rsidRDefault="002A3978" w:rsidP="002A3978">
            <w:pPr>
              <w:rPr>
                <w:bCs/>
                <w:sz w:val="16"/>
              </w:rPr>
            </w:pPr>
            <w:r>
              <w:rPr>
                <w:bCs/>
                <w:sz w:val="16"/>
              </w:rPr>
              <w:t>(Cal Result)</w:t>
            </w:r>
          </w:p>
        </w:tc>
        <w:tc>
          <w:tcPr>
            <w:tcW w:w="1530" w:type="dxa"/>
          </w:tcPr>
          <w:p w14:paraId="171777EB" w14:textId="77777777" w:rsidR="002A3978" w:rsidRDefault="002A3978" w:rsidP="002A3978">
            <w:pPr>
              <w:rPr>
                <w:bCs/>
                <w:sz w:val="16"/>
              </w:rPr>
            </w:pPr>
            <w:r>
              <w:rPr>
                <w:bCs/>
                <w:sz w:val="16"/>
              </w:rPr>
              <w:t>(Cal Result)</w:t>
            </w:r>
          </w:p>
        </w:tc>
        <w:tc>
          <w:tcPr>
            <w:tcW w:w="2160" w:type="dxa"/>
          </w:tcPr>
          <w:p w14:paraId="7A603654" w14:textId="77777777" w:rsidR="002A3978" w:rsidRDefault="002A3978" w:rsidP="002A3978">
            <w:pPr>
              <w:rPr>
                <w:bCs/>
                <w:sz w:val="16"/>
              </w:rPr>
            </w:pPr>
          </w:p>
        </w:tc>
      </w:tr>
      <w:tr w:rsidR="002A3978" w14:paraId="4AB214C9" w14:textId="77777777" w:rsidTr="00992444">
        <w:tc>
          <w:tcPr>
            <w:tcW w:w="1435" w:type="dxa"/>
            <w:vMerge/>
          </w:tcPr>
          <w:p w14:paraId="25AD795A" w14:textId="77777777" w:rsidR="002A3978" w:rsidRDefault="002A3978" w:rsidP="002A3978">
            <w:pPr>
              <w:rPr>
                <w:bCs/>
                <w:sz w:val="16"/>
              </w:rPr>
            </w:pPr>
          </w:p>
        </w:tc>
        <w:tc>
          <w:tcPr>
            <w:tcW w:w="1440" w:type="dxa"/>
          </w:tcPr>
          <w:p w14:paraId="5BB1C03F"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.offset</w:t>
            </w:r>
            <w:proofErr w:type="gramEnd"/>
          </w:p>
        </w:tc>
        <w:tc>
          <w:tcPr>
            <w:tcW w:w="900" w:type="dxa"/>
          </w:tcPr>
          <w:p w14:paraId="0B152D31" w14:textId="4BE2ED2D" w:rsidR="002A3978" w:rsidRDefault="002A3978" w:rsidP="002A3978">
            <w:pPr>
              <w:rPr>
                <w:bCs/>
                <w:sz w:val="16"/>
              </w:rPr>
            </w:pPr>
          </w:p>
        </w:tc>
        <w:tc>
          <w:tcPr>
            <w:tcW w:w="839" w:type="dxa"/>
          </w:tcPr>
          <w:p w14:paraId="46736CD1" w14:textId="77777777" w:rsidR="002A3978" w:rsidRDefault="002A3978" w:rsidP="002A3978">
            <w:pPr>
              <w:jc w:val="center"/>
            </w:pPr>
            <w:proofErr w:type="spellStart"/>
            <w:r>
              <w:rPr>
                <w:bCs/>
                <w:sz w:val="16"/>
              </w:rPr>
              <w:t>CStUpSt</w:t>
            </w:r>
            <w:proofErr w:type="spellEnd"/>
          </w:p>
        </w:tc>
        <w:tc>
          <w:tcPr>
            <w:tcW w:w="1591" w:type="dxa"/>
          </w:tcPr>
          <w:p w14:paraId="55227AB8" w14:textId="77777777" w:rsidR="002A3978" w:rsidRDefault="002A3978" w:rsidP="002A3978">
            <w:pPr>
              <w:rPr>
                <w:bCs/>
                <w:sz w:val="16"/>
              </w:rPr>
            </w:pPr>
            <w:r>
              <w:rPr>
                <w:bCs/>
                <w:sz w:val="16"/>
              </w:rPr>
              <w:t>0</w:t>
            </w:r>
          </w:p>
        </w:tc>
        <w:tc>
          <w:tcPr>
            <w:tcW w:w="2160" w:type="dxa"/>
          </w:tcPr>
          <w:p w14:paraId="26CADB28" w14:textId="77777777" w:rsidR="002A3978" w:rsidRDefault="002A3978" w:rsidP="002A3978">
            <w:pPr>
              <w:rPr>
                <w:bCs/>
                <w:sz w:val="16"/>
              </w:rPr>
            </w:pPr>
            <w:r>
              <w:rPr>
                <w:bCs/>
                <w:sz w:val="16"/>
              </w:rPr>
              <w:t>(Cal Result)</w:t>
            </w:r>
          </w:p>
        </w:tc>
        <w:tc>
          <w:tcPr>
            <w:tcW w:w="1350" w:type="dxa"/>
          </w:tcPr>
          <w:p w14:paraId="4F46601A" w14:textId="77777777" w:rsidR="002A3978" w:rsidRDefault="002A3978" w:rsidP="002A3978">
            <w:pPr>
              <w:rPr>
                <w:bCs/>
                <w:sz w:val="16"/>
              </w:rPr>
            </w:pPr>
            <w:r>
              <w:rPr>
                <w:bCs/>
                <w:sz w:val="16"/>
              </w:rPr>
              <w:t>(Cal Result)</w:t>
            </w:r>
          </w:p>
        </w:tc>
        <w:tc>
          <w:tcPr>
            <w:tcW w:w="1530" w:type="dxa"/>
          </w:tcPr>
          <w:p w14:paraId="59E1A5BA" w14:textId="77777777" w:rsidR="002A3978" w:rsidRDefault="002A3978" w:rsidP="002A3978">
            <w:pPr>
              <w:rPr>
                <w:bCs/>
                <w:sz w:val="16"/>
              </w:rPr>
            </w:pPr>
            <w:r>
              <w:rPr>
                <w:bCs/>
                <w:sz w:val="16"/>
              </w:rPr>
              <w:t>(Cal Result)</w:t>
            </w:r>
          </w:p>
        </w:tc>
        <w:tc>
          <w:tcPr>
            <w:tcW w:w="2160" w:type="dxa"/>
          </w:tcPr>
          <w:p w14:paraId="409FBA12" w14:textId="77777777" w:rsidR="002A3978" w:rsidRDefault="002A3978" w:rsidP="002A3978">
            <w:pPr>
              <w:rPr>
                <w:bCs/>
                <w:sz w:val="16"/>
              </w:rPr>
            </w:pPr>
          </w:p>
        </w:tc>
      </w:tr>
      <w:tr w:rsidR="002A3978" w14:paraId="2B258530" w14:textId="77777777" w:rsidTr="00992444">
        <w:tc>
          <w:tcPr>
            <w:tcW w:w="1435" w:type="dxa"/>
            <w:vMerge/>
          </w:tcPr>
          <w:p w14:paraId="2CD45177" w14:textId="77777777" w:rsidR="002A3978" w:rsidRDefault="002A3978" w:rsidP="002A3978">
            <w:pPr>
              <w:rPr>
                <w:bCs/>
                <w:sz w:val="16"/>
              </w:rPr>
            </w:pPr>
          </w:p>
        </w:tc>
        <w:tc>
          <w:tcPr>
            <w:tcW w:w="1440" w:type="dxa"/>
          </w:tcPr>
          <w:p w14:paraId="00F180B2"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.span</w:t>
            </w:r>
            <w:proofErr w:type="gramEnd"/>
          </w:p>
        </w:tc>
        <w:tc>
          <w:tcPr>
            <w:tcW w:w="900" w:type="dxa"/>
          </w:tcPr>
          <w:p w14:paraId="68461207" w14:textId="77AB47E1" w:rsidR="002A3978" w:rsidRDefault="002A3978" w:rsidP="002A3978">
            <w:pPr>
              <w:rPr>
                <w:bCs/>
                <w:sz w:val="16"/>
              </w:rPr>
            </w:pPr>
          </w:p>
        </w:tc>
        <w:tc>
          <w:tcPr>
            <w:tcW w:w="839" w:type="dxa"/>
          </w:tcPr>
          <w:p w14:paraId="632E818A" w14:textId="77777777" w:rsidR="002A3978" w:rsidRDefault="002A3978" w:rsidP="002A3978">
            <w:pPr>
              <w:jc w:val="center"/>
            </w:pPr>
            <w:proofErr w:type="spellStart"/>
            <w:r>
              <w:rPr>
                <w:bCs/>
                <w:sz w:val="16"/>
              </w:rPr>
              <w:t>CStUpSt</w:t>
            </w:r>
            <w:proofErr w:type="spellEnd"/>
          </w:p>
        </w:tc>
        <w:tc>
          <w:tcPr>
            <w:tcW w:w="1591" w:type="dxa"/>
          </w:tcPr>
          <w:p w14:paraId="0A2C73A9" w14:textId="77777777" w:rsidR="002A3978" w:rsidRDefault="002A3978" w:rsidP="002A3978">
            <w:pPr>
              <w:rPr>
                <w:bCs/>
                <w:sz w:val="16"/>
              </w:rPr>
            </w:pPr>
            <w:r>
              <w:rPr>
                <w:bCs/>
                <w:sz w:val="16"/>
              </w:rPr>
              <w:t>16384</w:t>
            </w:r>
          </w:p>
        </w:tc>
        <w:tc>
          <w:tcPr>
            <w:tcW w:w="2160" w:type="dxa"/>
          </w:tcPr>
          <w:p w14:paraId="665DDCC7" w14:textId="77777777" w:rsidR="002A3978" w:rsidRDefault="002A3978" w:rsidP="002A3978">
            <w:pPr>
              <w:rPr>
                <w:bCs/>
                <w:sz w:val="16"/>
              </w:rPr>
            </w:pPr>
            <w:r>
              <w:rPr>
                <w:bCs/>
                <w:sz w:val="16"/>
              </w:rPr>
              <w:t>(Cal Result)</w:t>
            </w:r>
          </w:p>
        </w:tc>
        <w:tc>
          <w:tcPr>
            <w:tcW w:w="1350" w:type="dxa"/>
          </w:tcPr>
          <w:p w14:paraId="39EBBBF3" w14:textId="77777777" w:rsidR="002A3978" w:rsidRDefault="002A3978" w:rsidP="002A3978">
            <w:pPr>
              <w:rPr>
                <w:bCs/>
                <w:sz w:val="16"/>
              </w:rPr>
            </w:pPr>
            <w:r>
              <w:rPr>
                <w:bCs/>
                <w:sz w:val="16"/>
              </w:rPr>
              <w:t>(Cal Result)</w:t>
            </w:r>
          </w:p>
        </w:tc>
        <w:tc>
          <w:tcPr>
            <w:tcW w:w="1530" w:type="dxa"/>
          </w:tcPr>
          <w:p w14:paraId="23962435" w14:textId="77777777" w:rsidR="002A3978" w:rsidRDefault="002A3978" w:rsidP="002A3978">
            <w:pPr>
              <w:rPr>
                <w:bCs/>
                <w:sz w:val="16"/>
              </w:rPr>
            </w:pPr>
            <w:r>
              <w:rPr>
                <w:bCs/>
                <w:sz w:val="16"/>
              </w:rPr>
              <w:t>(Cal Result)</w:t>
            </w:r>
          </w:p>
        </w:tc>
        <w:tc>
          <w:tcPr>
            <w:tcW w:w="2160" w:type="dxa"/>
          </w:tcPr>
          <w:p w14:paraId="51F7D14E" w14:textId="77777777" w:rsidR="002A3978" w:rsidRDefault="002A3978" w:rsidP="002A3978">
            <w:pPr>
              <w:rPr>
                <w:bCs/>
                <w:sz w:val="16"/>
              </w:rPr>
            </w:pPr>
          </w:p>
        </w:tc>
      </w:tr>
      <w:tr w:rsidR="002A3978" w14:paraId="38B601C2" w14:textId="77777777" w:rsidTr="00992444">
        <w:tc>
          <w:tcPr>
            <w:tcW w:w="1435" w:type="dxa"/>
            <w:vMerge/>
          </w:tcPr>
          <w:p w14:paraId="597352D6" w14:textId="77777777" w:rsidR="002A3978" w:rsidRDefault="002A3978" w:rsidP="002A3978">
            <w:pPr>
              <w:rPr>
                <w:bCs/>
                <w:sz w:val="16"/>
              </w:rPr>
            </w:pPr>
          </w:p>
        </w:tc>
        <w:tc>
          <w:tcPr>
            <w:tcW w:w="1440" w:type="dxa"/>
          </w:tcPr>
          <w:p w14:paraId="0B3B2947"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.offset</w:t>
            </w:r>
            <w:proofErr w:type="gramEnd"/>
          </w:p>
        </w:tc>
        <w:tc>
          <w:tcPr>
            <w:tcW w:w="900" w:type="dxa"/>
          </w:tcPr>
          <w:p w14:paraId="383DB1C3" w14:textId="67B44EAD" w:rsidR="002A3978" w:rsidRDefault="002A3978" w:rsidP="002A3978">
            <w:pPr>
              <w:rPr>
                <w:bCs/>
                <w:sz w:val="16"/>
              </w:rPr>
            </w:pPr>
          </w:p>
        </w:tc>
        <w:tc>
          <w:tcPr>
            <w:tcW w:w="839" w:type="dxa"/>
          </w:tcPr>
          <w:p w14:paraId="31D94D66" w14:textId="77777777" w:rsidR="002A3978" w:rsidRDefault="002A3978" w:rsidP="002A3978">
            <w:pPr>
              <w:jc w:val="center"/>
            </w:pPr>
            <w:proofErr w:type="spellStart"/>
            <w:r>
              <w:rPr>
                <w:bCs/>
                <w:sz w:val="16"/>
              </w:rPr>
              <w:t>CStUpSt</w:t>
            </w:r>
            <w:proofErr w:type="spellEnd"/>
          </w:p>
        </w:tc>
        <w:tc>
          <w:tcPr>
            <w:tcW w:w="1591" w:type="dxa"/>
          </w:tcPr>
          <w:p w14:paraId="787B076F" w14:textId="77777777" w:rsidR="002A3978" w:rsidRDefault="002A3978" w:rsidP="002A3978">
            <w:pPr>
              <w:rPr>
                <w:bCs/>
                <w:sz w:val="16"/>
              </w:rPr>
            </w:pPr>
            <w:r>
              <w:rPr>
                <w:bCs/>
                <w:sz w:val="16"/>
              </w:rPr>
              <w:t>0</w:t>
            </w:r>
          </w:p>
        </w:tc>
        <w:tc>
          <w:tcPr>
            <w:tcW w:w="2160" w:type="dxa"/>
          </w:tcPr>
          <w:p w14:paraId="22D9352C" w14:textId="77777777" w:rsidR="002A3978" w:rsidRDefault="002A3978" w:rsidP="002A3978">
            <w:pPr>
              <w:rPr>
                <w:bCs/>
                <w:sz w:val="16"/>
              </w:rPr>
            </w:pPr>
            <w:r>
              <w:rPr>
                <w:bCs/>
                <w:sz w:val="16"/>
              </w:rPr>
              <w:t>(Cal Result)</w:t>
            </w:r>
          </w:p>
        </w:tc>
        <w:tc>
          <w:tcPr>
            <w:tcW w:w="1350" w:type="dxa"/>
          </w:tcPr>
          <w:p w14:paraId="01D9989A" w14:textId="77777777" w:rsidR="002A3978" w:rsidRDefault="002A3978" w:rsidP="002A3978">
            <w:pPr>
              <w:rPr>
                <w:bCs/>
                <w:sz w:val="16"/>
              </w:rPr>
            </w:pPr>
            <w:r>
              <w:rPr>
                <w:bCs/>
                <w:sz w:val="16"/>
              </w:rPr>
              <w:t>(Cal Result)</w:t>
            </w:r>
          </w:p>
        </w:tc>
        <w:tc>
          <w:tcPr>
            <w:tcW w:w="1530" w:type="dxa"/>
          </w:tcPr>
          <w:p w14:paraId="13C00797" w14:textId="77777777" w:rsidR="002A3978" w:rsidRDefault="002A3978" w:rsidP="002A3978">
            <w:pPr>
              <w:rPr>
                <w:bCs/>
                <w:sz w:val="16"/>
              </w:rPr>
            </w:pPr>
            <w:r>
              <w:rPr>
                <w:bCs/>
                <w:sz w:val="16"/>
              </w:rPr>
              <w:t>(Cal Result)</w:t>
            </w:r>
          </w:p>
        </w:tc>
        <w:tc>
          <w:tcPr>
            <w:tcW w:w="2160" w:type="dxa"/>
          </w:tcPr>
          <w:p w14:paraId="48EFF5D0" w14:textId="77777777" w:rsidR="002A3978" w:rsidRDefault="002A3978" w:rsidP="002A3978">
            <w:pPr>
              <w:rPr>
                <w:bCs/>
                <w:sz w:val="16"/>
              </w:rPr>
            </w:pPr>
          </w:p>
        </w:tc>
      </w:tr>
      <w:tr w:rsidR="002A3978" w14:paraId="50516729" w14:textId="77777777" w:rsidTr="00992444">
        <w:tc>
          <w:tcPr>
            <w:tcW w:w="1435" w:type="dxa"/>
            <w:vMerge/>
          </w:tcPr>
          <w:p w14:paraId="396E371C" w14:textId="77777777" w:rsidR="002A3978" w:rsidRDefault="002A3978" w:rsidP="002A3978">
            <w:pPr>
              <w:rPr>
                <w:bCs/>
                <w:sz w:val="16"/>
              </w:rPr>
            </w:pPr>
          </w:p>
        </w:tc>
        <w:tc>
          <w:tcPr>
            <w:tcW w:w="1440" w:type="dxa"/>
          </w:tcPr>
          <w:p w14:paraId="0A974164"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.span</w:t>
            </w:r>
            <w:proofErr w:type="gramEnd"/>
          </w:p>
        </w:tc>
        <w:tc>
          <w:tcPr>
            <w:tcW w:w="900" w:type="dxa"/>
          </w:tcPr>
          <w:p w14:paraId="5444F986" w14:textId="08D91214" w:rsidR="002A3978" w:rsidRDefault="002A3978" w:rsidP="002A3978">
            <w:pPr>
              <w:rPr>
                <w:bCs/>
                <w:sz w:val="16"/>
              </w:rPr>
            </w:pPr>
          </w:p>
        </w:tc>
        <w:tc>
          <w:tcPr>
            <w:tcW w:w="839" w:type="dxa"/>
          </w:tcPr>
          <w:p w14:paraId="7525670A" w14:textId="77777777" w:rsidR="002A3978" w:rsidRDefault="002A3978" w:rsidP="002A3978">
            <w:pPr>
              <w:jc w:val="center"/>
            </w:pPr>
            <w:proofErr w:type="spellStart"/>
            <w:r>
              <w:rPr>
                <w:bCs/>
                <w:sz w:val="16"/>
              </w:rPr>
              <w:t>CStUpSt</w:t>
            </w:r>
            <w:proofErr w:type="spellEnd"/>
          </w:p>
        </w:tc>
        <w:tc>
          <w:tcPr>
            <w:tcW w:w="1591" w:type="dxa"/>
          </w:tcPr>
          <w:p w14:paraId="36EED0E9" w14:textId="77777777" w:rsidR="002A3978" w:rsidRDefault="002A3978" w:rsidP="002A3978">
            <w:pPr>
              <w:rPr>
                <w:bCs/>
                <w:sz w:val="16"/>
              </w:rPr>
            </w:pPr>
            <w:r>
              <w:rPr>
                <w:bCs/>
                <w:sz w:val="16"/>
              </w:rPr>
              <w:t>16384</w:t>
            </w:r>
          </w:p>
        </w:tc>
        <w:tc>
          <w:tcPr>
            <w:tcW w:w="2160" w:type="dxa"/>
          </w:tcPr>
          <w:p w14:paraId="02D1523D" w14:textId="77777777" w:rsidR="002A3978" w:rsidRDefault="002A3978" w:rsidP="002A3978">
            <w:pPr>
              <w:rPr>
                <w:bCs/>
                <w:sz w:val="16"/>
              </w:rPr>
            </w:pPr>
            <w:r>
              <w:rPr>
                <w:bCs/>
                <w:sz w:val="16"/>
              </w:rPr>
              <w:t>(Cal Result)</w:t>
            </w:r>
          </w:p>
        </w:tc>
        <w:tc>
          <w:tcPr>
            <w:tcW w:w="1350" w:type="dxa"/>
          </w:tcPr>
          <w:p w14:paraId="334CAE99" w14:textId="77777777" w:rsidR="002A3978" w:rsidRDefault="002A3978" w:rsidP="002A3978">
            <w:pPr>
              <w:rPr>
                <w:bCs/>
                <w:sz w:val="16"/>
              </w:rPr>
            </w:pPr>
            <w:r>
              <w:rPr>
                <w:bCs/>
                <w:sz w:val="16"/>
              </w:rPr>
              <w:t>(Cal Result)</w:t>
            </w:r>
          </w:p>
        </w:tc>
        <w:tc>
          <w:tcPr>
            <w:tcW w:w="1530" w:type="dxa"/>
          </w:tcPr>
          <w:p w14:paraId="1FD30585" w14:textId="77777777" w:rsidR="002A3978" w:rsidRDefault="002A3978" w:rsidP="002A3978">
            <w:pPr>
              <w:rPr>
                <w:bCs/>
                <w:sz w:val="16"/>
              </w:rPr>
            </w:pPr>
            <w:r>
              <w:rPr>
                <w:bCs/>
                <w:sz w:val="16"/>
              </w:rPr>
              <w:t>(Cal Result)</w:t>
            </w:r>
          </w:p>
        </w:tc>
        <w:tc>
          <w:tcPr>
            <w:tcW w:w="2160" w:type="dxa"/>
          </w:tcPr>
          <w:p w14:paraId="7D8772F0" w14:textId="77777777" w:rsidR="002A3978" w:rsidRDefault="002A3978" w:rsidP="002A3978">
            <w:pPr>
              <w:rPr>
                <w:bCs/>
                <w:sz w:val="16"/>
              </w:rPr>
            </w:pPr>
          </w:p>
        </w:tc>
      </w:tr>
      <w:tr w:rsidR="002A3978" w14:paraId="7F19A2FA" w14:textId="77777777" w:rsidTr="00992444">
        <w:tc>
          <w:tcPr>
            <w:tcW w:w="1435" w:type="dxa"/>
            <w:vMerge/>
          </w:tcPr>
          <w:p w14:paraId="5DEF610A" w14:textId="77777777" w:rsidR="002A3978" w:rsidRDefault="002A3978" w:rsidP="002A3978">
            <w:pPr>
              <w:rPr>
                <w:bCs/>
                <w:sz w:val="16"/>
              </w:rPr>
            </w:pPr>
          </w:p>
        </w:tc>
        <w:tc>
          <w:tcPr>
            <w:tcW w:w="1440" w:type="dxa"/>
          </w:tcPr>
          <w:p w14:paraId="3EBD8D0D"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.offset</w:t>
            </w:r>
            <w:proofErr w:type="gramEnd"/>
          </w:p>
        </w:tc>
        <w:tc>
          <w:tcPr>
            <w:tcW w:w="900" w:type="dxa"/>
          </w:tcPr>
          <w:p w14:paraId="436AB1F8" w14:textId="207EE255" w:rsidR="002A3978" w:rsidRDefault="002A3978" w:rsidP="002A3978">
            <w:pPr>
              <w:rPr>
                <w:bCs/>
                <w:sz w:val="16"/>
              </w:rPr>
            </w:pPr>
          </w:p>
        </w:tc>
        <w:tc>
          <w:tcPr>
            <w:tcW w:w="839" w:type="dxa"/>
          </w:tcPr>
          <w:p w14:paraId="6F3A622A" w14:textId="77777777" w:rsidR="002A3978" w:rsidRDefault="002A3978" w:rsidP="002A3978">
            <w:pPr>
              <w:jc w:val="center"/>
            </w:pPr>
            <w:proofErr w:type="spellStart"/>
            <w:r>
              <w:rPr>
                <w:bCs/>
                <w:sz w:val="16"/>
              </w:rPr>
              <w:t>CStUpSt</w:t>
            </w:r>
            <w:proofErr w:type="spellEnd"/>
          </w:p>
        </w:tc>
        <w:tc>
          <w:tcPr>
            <w:tcW w:w="1591" w:type="dxa"/>
          </w:tcPr>
          <w:p w14:paraId="2DD4D4C1" w14:textId="77777777" w:rsidR="002A3978" w:rsidRDefault="002A3978" w:rsidP="002A3978">
            <w:pPr>
              <w:rPr>
                <w:bCs/>
                <w:sz w:val="16"/>
              </w:rPr>
            </w:pPr>
            <w:r>
              <w:rPr>
                <w:bCs/>
                <w:sz w:val="16"/>
              </w:rPr>
              <w:t>0</w:t>
            </w:r>
          </w:p>
        </w:tc>
        <w:tc>
          <w:tcPr>
            <w:tcW w:w="2160" w:type="dxa"/>
          </w:tcPr>
          <w:p w14:paraId="58F2AE61" w14:textId="77777777" w:rsidR="002A3978" w:rsidRDefault="002A3978" w:rsidP="002A3978">
            <w:pPr>
              <w:rPr>
                <w:bCs/>
                <w:sz w:val="16"/>
              </w:rPr>
            </w:pPr>
            <w:r>
              <w:rPr>
                <w:bCs/>
                <w:sz w:val="16"/>
              </w:rPr>
              <w:t>(Cal Result)</w:t>
            </w:r>
          </w:p>
        </w:tc>
        <w:tc>
          <w:tcPr>
            <w:tcW w:w="1350" w:type="dxa"/>
          </w:tcPr>
          <w:p w14:paraId="711896E7" w14:textId="77777777" w:rsidR="002A3978" w:rsidRDefault="002A3978" w:rsidP="002A3978">
            <w:pPr>
              <w:rPr>
                <w:bCs/>
                <w:sz w:val="16"/>
              </w:rPr>
            </w:pPr>
            <w:r>
              <w:rPr>
                <w:bCs/>
                <w:sz w:val="16"/>
              </w:rPr>
              <w:t>(Cal Result)</w:t>
            </w:r>
          </w:p>
        </w:tc>
        <w:tc>
          <w:tcPr>
            <w:tcW w:w="1530" w:type="dxa"/>
          </w:tcPr>
          <w:p w14:paraId="576209B0" w14:textId="77777777" w:rsidR="002A3978" w:rsidRDefault="002A3978" w:rsidP="002A3978">
            <w:pPr>
              <w:rPr>
                <w:bCs/>
                <w:sz w:val="16"/>
              </w:rPr>
            </w:pPr>
            <w:r>
              <w:rPr>
                <w:bCs/>
                <w:sz w:val="16"/>
              </w:rPr>
              <w:t>(Cal Result)</w:t>
            </w:r>
          </w:p>
        </w:tc>
        <w:tc>
          <w:tcPr>
            <w:tcW w:w="2160" w:type="dxa"/>
          </w:tcPr>
          <w:p w14:paraId="671A82D2" w14:textId="77777777" w:rsidR="002A3978" w:rsidRDefault="002A3978" w:rsidP="002A3978">
            <w:pPr>
              <w:rPr>
                <w:bCs/>
                <w:sz w:val="16"/>
              </w:rPr>
            </w:pPr>
          </w:p>
        </w:tc>
      </w:tr>
      <w:tr w:rsidR="002A3978" w14:paraId="63E4A2B6" w14:textId="77777777" w:rsidTr="00992444">
        <w:tc>
          <w:tcPr>
            <w:tcW w:w="1435" w:type="dxa"/>
            <w:vMerge/>
          </w:tcPr>
          <w:p w14:paraId="158E5838" w14:textId="77777777" w:rsidR="002A3978" w:rsidRDefault="002A3978" w:rsidP="002A3978">
            <w:pPr>
              <w:rPr>
                <w:bCs/>
                <w:sz w:val="16"/>
              </w:rPr>
            </w:pPr>
          </w:p>
        </w:tc>
        <w:tc>
          <w:tcPr>
            <w:tcW w:w="1440" w:type="dxa"/>
          </w:tcPr>
          <w:p w14:paraId="6BEA8F0D"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.span</w:t>
            </w:r>
            <w:proofErr w:type="gramEnd"/>
          </w:p>
        </w:tc>
        <w:tc>
          <w:tcPr>
            <w:tcW w:w="900" w:type="dxa"/>
          </w:tcPr>
          <w:p w14:paraId="10DB1884" w14:textId="44F45195" w:rsidR="002A3978" w:rsidRDefault="002A3978" w:rsidP="002A3978">
            <w:pPr>
              <w:rPr>
                <w:bCs/>
                <w:sz w:val="16"/>
              </w:rPr>
            </w:pPr>
          </w:p>
        </w:tc>
        <w:tc>
          <w:tcPr>
            <w:tcW w:w="839" w:type="dxa"/>
          </w:tcPr>
          <w:p w14:paraId="40482DF6" w14:textId="77777777" w:rsidR="002A3978" w:rsidRDefault="002A3978" w:rsidP="002A3978">
            <w:pPr>
              <w:jc w:val="center"/>
            </w:pPr>
            <w:proofErr w:type="spellStart"/>
            <w:r>
              <w:rPr>
                <w:bCs/>
                <w:sz w:val="16"/>
              </w:rPr>
              <w:t>CStUpSt</w:t>
            </w:r>
            <w:proofErr w:type="spellEnd"/>
          </w:p>
        </w:tc>
        <w:tc>
          <w:tcPr>
            <w:tcW w:w="1591" w:type="dxa"/>
          </w:tcPr>
          <w:p w14:paraId="2C17FE13" w14:textId="77777777" w:rsidR="002A3978" w:rsidRDefault="002A3978" w:rsidP="002A3978">
            <w:pPr>
              <w:rPr>
                <w:bCs/>
                <w:sz w:val="16"/>
              </w:rPr>
            </w:pPr>
            <w:r>
              <w:rPr>
                <w:bCs/>
                <w:sz w:val="16"/>
              </w:rPr>
              <w:t>16384</w:t>
            </w:r>
          </w:p>
        </w:tc>
        <w:tc>
          <w:tcPr>
            <w:tcW w:w="2160" w:type="dxa"/>
          </w:tcPr>
          <w:p w14:paraId="2F7AF239" w14:textId="77777777" w:rsidR="002A3978" w:rsidRDefault="002A3978" w:rsidP="002A3978">
            <w:pPr>
              <w:rPr>
                <w:bCs/>
                <w:sz w:val="16"/>
              </w:rPr>
            </w:pPr>
            <w:r>
              <w:rPr>
                <w:bCs/>
                <w:sz w:val="16"/>
              </w:rPr>
              <w:t>(Cal Result)</w:t>
            </w:r>
          </w:p>
        </w:tc>
        <w:tc>
          <w:tcPr>
            <w:tcW w:w="1350" w:type="dxa"/>
          </w:tcPr>
          <w:p w14:paraId="1AAB4DF3" w14:textId="77777777" w:rsidR="002A3978" w:rsidRDefault="002A3978" w:rsidP="002A3978">
            <w:pPr>
              <w:rPr>
                <w:bCs/>
                <w:sz w:val="16"/>
              </w:rPr>
            </w:pPr>
            <w:r>
              <w:rPr>
                <w:bCs/>
                <w:sz w:val="16"/>
              </w:rPr>
              <w:t>(Cal Result)</w:t>
            </w:r>
          </w:p>
        </w:tc>
        <w:tc>
          <w:tcPr>
            <w:tcW w:w="1530" w:type="dxa"/>
          </w:tcPr>
          <w:p w14:paraId="38DA2391" w14:textId="77777777" w:rsidR="002A3978" w:rsidRDefault="002A3978" w:rsidP="002A3978">
            <w:pPr>
              <w:rPr>
                <w:bCs/>
                <w:sz w:val="16"/>
              </w:rPr>
            </w:pPr>
            <w:r>
              <w:rPr>
                <w:bCs/>
                <w:sz w:val="16"/>
              </w:rPr>
              <w:t>(Cal Result)</w:t>
            </w:r>
          </w:p>
        </w:tc>
        <w:tc>
          <w:tcPr>
            <w:tcW w:w="2160" w:type="dxa"/>
          </w:tcPr>
          <w:p w14:paraId="239345AC" w14:textId="77777777" w:rsidR="002A3978" w:rsidRDefault="002A3978" w:rsidP="002A3978">
            <w:pPr>
              <w:rPr>
                <w:bCs/>
                <w:sz w:val="16"/>
              </w:rPr>
            </w:pPr>
          </w:p>
        </w:tc>
      </w:tr>
      <w:tr w:rsidR="002A3978" w14:paraId="05767181" w14:textId="77777777" w:rsidTr="00992444">
        <w:tc>
          <w:tcPr>
            <w:tcW w:w="1435" w:type="dxa"/>
            <w:vMerge/>
          </w:tcPr>
          <w:p w14:paraId="5543080B" w14:textId="77777777" w:rsidR="002A3978" w:rsidRDefault="002A3978" w:rsidP="002A3978">
            <w:pPr>
              <w:rPr>
                <w:bCs/>
                <w:sz w:val="16"/>
              </w:rPr>
            </w:pPr>
          </w:p>
        </w:tc>
        <w:tc>
          <w:tcPr>
            <w:tcW w:w="1440" w:type="dxa"/>
          </w:tcPr>
          <w:p w14:paraId="66B19029"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 xml:space="preserve"> .offset</w:t>
            </w:r>
            <w:proofErr w:type="gramEnd"/>
          </w:p>
        </w:tc>
        <w:tc>
          <w:tcPr>
            <w:tcW w:w="900" w:type="dxa"/>
          </w:tcPr>
          <w:p w14:paraId="0798655E" w14:textId="7804AEC4" w:rsidR="002A3978" w:rsidRDefault="002A3978" w:rsidP="002A3978">
            <w:pPr>
              <w:rPr>
                <w:bCs/>
                <w:sz w:val="16"/>
              </w:rPr>
            </w:pPr>
          </w:p>
        </w:tc>
        <w:tc>
          <w:tcPr>
            <w:tcW w:w="839" w:type="dxa"/>
          </w:tcPr>
          <w:p w14:paraId="7C7572AE" w14:textId="77777777" w:rsidR="002A3978" w:rsidRDefault="002A3978" w:rsidP="002A3978">
            <w:pPr>
              <w:jc w:val="center"/>
            </w:pPr>
            <w:proofErr w:type="spellStart"/>
            <w:r>
              <w:rPr>
                <w:bCs/>
                <w:sz w:val="16"/>
              </w:rPr>
              <w:t>CStUpSt</w:t>
            </w:r>
            <w:proofErr w:type="spellEnd"/>
          </w:p>
        </w:tc>
        <w:tc>
          <w:tcPr>
            <w:tcW w:w="1591" w:type="dxa"/>
          </w:tcPr>
          <w:p w14:paraId="40BD6B81" w14:textId="77777777" w:rsidR="002A3978" w:rsidRDefault="002A3978" w:rsidP="002A3978">
            <w:pPr>
              <w:rPr>
                <w:bCs/>
                <w:sz w:val="16"/>
              </w:rPr>
            </w:pPr>
            <w:r>
              <w:rPr>
                <w:bCs/>
                <w:sz w:val="16"/>
              </w:rPr>
              <w:t>0</w:t>
            </w:r>
          </w:p>
        </w:tc>
        <w:tc>
          <w:tcPr>
            <w:tcW w:w="2160" w:type="dxa"/>
          </w:tcPr>
          <w:p w14:paraId="3DD21C17" w14:textId="77777777" w:rsidR="002A3978" w:rsidRDefault="002A3978" w:rsidP="002A3978">
            <w:pPr>
              <w:rPr>
                <w:bCs/>
                <w:sz w:val="16"/>
              </w:rPr>
            </w:pPr>
            <w:r>
              <w:rPr>
                <w:bCs/>
                <w:sz w:val="16"/>
              </w:rPr>
              <w:t>(Cal Result)</w:t>
            </w:r>
          </w:p>
        </w:tc>
        <w:tc>
          <w:tcPr>
            <w:tcW w:w="1350" w:type="dxa"/>
          </w:tcPr>
          <w:p w14:paraId="408C6B3B" w14:textId="77777777" w:rsidR="002A3978" w:rsidRDefault="002A3978" w:rsidP="002A3978">
            <w:pPr>
              <w:rPr>
                <w:bCs/>
                <w:sz w:val="16"/>
              </w:rPr>
            </w:pPr>
            <w:r>
              <w:rPr>
                <w:bCs/>
                <w:sz w:val="16"/>
              </w:rPr>
              <w:t>(Cal Result)</w:t>
            </w:r>
          </w:p>
        </w:tc>
        <w:tc>
          <w:tcPr>
            <w:tcW w:w="1530" w:type="dxa"/>
          </w:tcPr>
          <w:p w14:paraId="65FA9E35" w14:textId="77777777" w:rsidR="002A3978" w:rsidRDefault="002A3978" w:rsidP="002A3978">
            <w:pPr>
              <w:rPr>
                <w:bCs/>
                <w:sz w:val="16"/>
              </w:rPr>
            </w:pPr>
            <w:r>
              <w:rPr>
                <w:bCs/>
                <w:sz w:val="16"/>
              </w:rPr>
              <w:t>(Cal Result)</w:t>
            </w:r>
          </w:p>
        </w:tc>
        <w:tc>
          <w:tcPr>
            <w:tcW w:w="2160" w:type="dxa"/>
          </w:tcPr>
          <w:p w14:paraId="5A94470C" w14:textId="77777777" w:rsidR="002A3978" w:rsidRDefault="002A3978" w:rsidP="002A3978">
            <w:pPr>
              <w:rPr>
                <w:bCs/>
                <w:sz w:val="16"/>
              </w:rPr>
            </w:pPr>
          </w:p>
        </w:tc>
      </w:tr>
      <w:tr w:rsidR="002A3978" w14:paraId="48507E5F" w14:textId="77777777" w:rsidTr="00992444">
        <w:tc>
          <w:tcPr>
            <w:tcW w:w="1435" w:type="dxa"/>
            <w:vMerge/>
          </w:tcPr>
          <w:p w14:paraId="2BED02AF" w14:textId="77777777" w:rsidR="002A3978" w:rsidRDefault="002A3978" w:rsidP="002A3978">
            <w:pPr>
              <w:rPr>
                <w:bCs/>
                <w:sz w:val="16"/>
              </w:rPr>
            </w:pPr>
          </w:p>
        </w:tc>
        <w:tc>
          <w:tcPr>
            <w:tcW w:w="1440" w:type="dxa"/>
          </w:tcPr>
          <w:p w14:paraId="1691F22F"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.span</w:t>
            </w:r>
            <w:proofErr w:type="gramEnd"/>
          </w:p>
        </w:tc>
        <w:tc>
          <w:tcPr>
            <w:tcW w:w="900" w:type="dxa"/>
          </w:tcPr>
          <w:p w14:paraId="3E8CBC7B" w14:textId="154F1980" w:rsidR="002A3978" w:rsidRPr="002D08ED" w:rsidRDefault="002A3978" w:rsidP="002A3978">
            <w:pPr>
              <w:rPr>
                <w:bCs/>
                <w:sz w:val="16"/>
              </w:rPr>
            </w:pPr>
          </w:p>
        </w:tc>
        <w:tc>
          <w:tcPr>
            <w:tcW w:w="839" w:type="dxa"/>
          </w:tcPr>
          <w:p w14:paraId="38278A68" w14:textId="77777777" w:rsidR="002A3978" w:rsidRDefault="002A3978" w:rsidP="002A3978">
            <w:pPr>
              <w:jc w:val="center"/>
            </w:pPr>
            <w:proofErr w:type="spellStart"/>
            <w:r>
              <w:rPr>
                <w:bCs/>
                <w:sz w:val="16"/>
              </w:rPr>
              <w:t>CStUpSt</w:t>
            </w:r>
            <w:proofErr w:type="spellEnd"/>
          </w:p>
        </w:tc>
        <w:tc>
          <w:tcPr>
            <w:tcW w:w="1591" w:type="dxa"/>
          </w:tcPr>
          <w:p w14:paraId="5FF59BCF" w14:textId="77777777" w:rsidR="002A3978" w:rsidRDefault="002A3978" w:rsidP="002A3978">
            <w:pPr>
              <w:rPr>
                <w:bCs/>
                <w:sz w:val="16"/>
              </w:rPr>
            </w:pPr>
            <w:r>
              <w:rPr>
                <w:bCs/>
                <w:sz w:val="16"/>
              </w:rPr>
              <w:t>16384</w:t>
            </w:r>
          </w:p>
        </w:tc>
        <w:tc>
          <w:tcPr>
            <w:tcW w:w="2160" w:type="dxa"/>
          </w:tcPr>
          <w:p w14:paraId="6C6740D8" w14:textId="77777777" w:rsidR="002A3978" w:rsidRDefault="002A3978" w:rsidP="002A3978">
            <w:pPr>
              <w:rPr>
                <w:bCs/>
                <w:sz w:val="16"/>
              </w:rPr>
            </w:pPr>
            <w:r>
              <w:rPr>
                <w:bCs/>
                <w:sz w:val="16"/>
              </w:rPr>
              <w:t>(Cal Result)</w:t>
            </w:r>
          </w:p>
        </w:tc>
        <w:tc>
          <w:tcPr>
            <w:tcW w:w="1350" w:type="dxa"/>
          </w:tcPr>
          <w:p w14:paraId="502F86D8" w14:textId="77777777" w:rsidR="002A3978" w:rsidRDefault="002A3978" w:rsidP="002A3978">
            <w:pPr>
              <w:rPr>
                <w:bCs/>
                <w:sz w:val="16"/>
              </w:rPr>
            </w:pPr>
            <w:r>
              <w:rPr>
                <w:bCs/>
                <w:sz w:val="16"/>
              </w:rPr>
              <w:t>(Cal Result)</w:t>
            </w:r>
          </w:p>
        </w:tc>
        <w:tc>
          <w:tcPr>
            <w:tcW w:w="1530" w:type="dxa"/>
          </w:tcPr>
          <w:p w14:paraId="4A54E75B" w14:textId="77777777" w:rsidR="002A3978" w:rsidRDefault="002A3978" w:rsidP="002A3978">
            <w:pPr>
              <w:rPr>
                <w:bCs/>
                <w:sz w:val="16"/>
              </w:rPr>
            </w:pPr>
            <w:r>
              <w:rPr>
                <w:bCs/>
                <w:sz w:val="16"/>
              </w:rPr>
              <w:t>(Cal Result)</w:t>
            </w:r>
          </w:p>
        </w:tc>
        <w:tc>
          <w:tcPr>
            <w:tcW w:w="2160" w:type="dxa"/>
          </w:tcPr>
          <w:p w14:paraId="363C7490" w14:textId="77777777" w:rsidR="002A3978" w:rsidRDefault="002A3978" w:rsidP="002A3978">
            <w:pPr>
              <w:rPr>
                <w:bCs/>
                <w:sz w:val="16"/>
              </w:rPr>
            </w:pPr>
          </w:p>
        </w:tc>
      </w:tr>
      <w:tr w:rsidR="002A3978" w14:paraId="6D7EFC35" w14:textId="77777777" w:rsidTr="00992444">
        <w:tc>
          <w:tcPr>
            <w:tcW w:w="1435" w:type="dxa"/>
            <w:vMerge/>
          </w:tcPr>
          <w:p w14:paraId="530CD5FB" w14:textId="77777777" w:rsidR="002A3978" w:rsidRDefault="002A3978" w:rsidP="002A3978">
            <w:pPr>
              <w:rPr>
                <w:bCs/>
                <w:sz w:val="16"/>
              </w:rPr>
            </w:pPr>
          </w:p>
        </w:tc>
        <w:tc>
          <w:tcPr>
            <w:tcW w:w="1440" w:type="dxa"/>
          </w:tcPr>
          <w:p w14:paraId="4B624DCA" w14:textId="77777777" w:rsidR="002A3978" w:rsidRPr="002D08ED" w:rsidRDefault="002A3978" w:rsidP="002A3978">
            <w:pPr>
              <w:rPr>
                <w:bCs/>
                <w:sz w:val="16"/>
              </w:rPr>
            </w:pPr>
            <w:proofErr w:type="spellStart"/>
            <w:r w:rsidRPr="002D08ED">
              <w:rPr>
                <w:bCs/>
                <w:sz w:val="16"/>
              </w:rPr>
              <w:t>ChannelShift</w:t>
            </w:r>
            <w:proofErr w:type="spellEnd"/>
          </w:p>
        </w:tc>
        <w:tc>
          <w:tcPr>
            <w:tcW w:w="900" w:type="dxa"/>
          </w:tcPr>
          <w:p w14:paraId="2E79E55C" w14:textId="0718542F" w:rsidR="002A3978" w:rsidRPr="002D08ED" w:rsidRDefault="002A3978" w:rsidP="002A3978">
            <w:pPr>
              <w:rPr>
                <w:bCs/>
                <w:sz w:val="16"/>
              </w:rPr>
            </w:pPr>
          </w:p>
        </w:tc>
        <w:tc>
          <w:tcPr>
            <w:tcW w:w="839" w:type="dxa"/>
          </w:tcPr>
          <w:p w14:paraId="1560D8D6" w14:textId="77777777" w:rsidR="002A3978" w:rsidRDefault="002A3978" w:rsidP="002A3978">
            <w:pPr>
              <w:jc w:val="center"/>
            </w:pPr>
            <w:proofErr w:type="spellStart"/>
            <w:r>
              <w:rPr>
                <w:bCs/>
                <w:sz w:val="16"/>
              </w:rPr>
              <w:t>CStUpSt</w:t>
            </w:r>
            <w:proofErr w:type="spellEnd"/>
          </w:p>
        </w:tc>
        <w:tc>
          <w:tcPr>
            <w:tcW w:w="1591" w:type="dxa"/>
          </w:tcPr>
          <w:p w14:paraId="3F6B3820" w14:textId="77777777" w:rsidR="002A3978" w:rsidRDefault="002A3978" w:rsidP="002A3978">
            <w:pPr>
              <w:rPr>
                <w:bCs/>
                <w:sz w:val="16"/>
              </w:rPr>
            </w:pPr>
            <w:r>
              <w:rPr>
                <w:bCs/>
                <w:sz w:val="16"/>
              </w:rPr>
              <w:t>14</w:t>
            </w:r>
          </w:p>
        </w:tc>
        <w:tc>
          <w:tcPr>
            <w:tcW w:w="2160" w:type="dxa"/>
          </w:tcPr>
          <w:p w14:paraId="0F54E7D0" w14:textId="77777777" w:rsidR="002A3978" w:rsidRDefault="002A3978" w:rsidP="002A3978">
            <w:pPr>
              <w:rPr>
                <w:bCs/>
                <w:sz w:val="16"/>
              </w:rPr>
            </w:pPr>
            <w:r>
              <w:rPr>
                <w:bCs/>
                <w:sz w:val="16"/>
              </w:rPr>
              <w:t>(Cal Result)</w:t>
            </w:r>
          </w:p>
        </w:tc>
        <w:tc>
          <w:tcPr>
            <w:tcW w:w="1350" w:type="dxa"/>
          </w:tcPr>
          <w:p w14:paraId="474DD547" w14:textId="77777777" w:rsidR="002A3978" w:rsidRDefault="002A3978" w:rsidP="002A3978">
            <w:pPr>
              <w:rPr>
                <w:bCs/>
                <w:sz w:val="16"/>
              </w:rPr>
            </w:pPr>
            <w:r>
              <w:rPr>
                <w:bCs/>
                <w:sz w:val="16"/>
              </w:rPr>
              <w:t>(Cal Result)</w:t>
            </w:r>
          </w:p>
        </w:tc>
        <w:tc>
          <w:tcPr>
            <w:tcW w:w="1530" w:type="dxa"/>
          </w:tcPr>
          <w:p w14:paraId="0FFBDFE9" w14:textId="77777777" w:rsidR="002A3978" w:rsidRDefault="002A3978" w:rsidP="002A3978">
            <w:pPr>
              <w:rPr>
                <w:bCs/>
                <w:sz w:val="16"/>
              </w:rPr>
            </w:pPr>
            <w:r>
              <w:rPr>
                <w:bCs/>
                <w:sz w:val="16"/>
              </w:rPr>
              <w:t>(Cal Result)</w:t>
            </w:r>
          </w:p>
        </w:tc>
        <w:tc>
          <w:tcPr>
            <w:tcW w:w="2160" w:type="dxa"/>
          </w:tcPr>
          <w:p w14:paraId="4CC99C53" w14:textId="77777777" w:rsidR="002A3978" w:rsidRDefault="002A3978" w:rsidP="002A3978">
            <w:pPr>
              <w:rPr>
                <w:bCs/>
                <w:sz w:val="16"/>
              </w:rPr>
            </w:pPr>
          </w:p>
        </w:tc>
      </w:tr>
      <w:tr w:rsidR="002A3978" w14:paraId="10E83A16" w14:textId="77777777" w:rsidTr="00992444">
        <w:trPr>
          <w:cantSplit/>
        </w:trPr>
        <w:tc>
          <w:tcPr>
            <w:tcW w:w="1435" w:type="dxa"/>
          </w:tcPr>
          <w:p w14:paraId="3B9E7836" w14:textId="77777777" w:rsidR="002A3978" w:rsidRPr="00F12EDB" w:rsidRDefault="002A3978" w:rsidP="002A3978">
            <w:pPr>
              <w:rPr>
                <w:bCs/>
                <w:sz w:val="16"/>
              </w:rPr>
            </w:pPr>
          </w:p>
        </w:tc>
        <w:tc>
          <w:tcPr>
            <w:tcW w:w="1440" w:type="dxa"/>
          </w:tcPr>
          <w:p w14:paraId="1E7EF20B" w14:textId="77777777" w:rsidR="002A3978" w:rsidRDefault="002A3978" w:rsidP="002A3978">
            <w:pPr>
              <w:rPr>
                <w:bCs/>
                <w:sz w:val="16"/>
              </w:rPr>
            </w:pPr>
          </w:p>
        </w:tc>
        <w:tc>
          <w:tcPr>
            <w:tcW w:w="900" w:type="dxa"/>
          </w:tcPr>
          <w:p w14:paraId="49768C4E" w14:textId="334CA5BC" w:rsidR="002A3978" w:rsidRDefault="002A3978" w:rsidP="002A3978">
            <w:pPr>
              <w:rPr>
                <w:bCs/>
                <w:sz w:val="16"/>
              </w:rPr>
            </w:pPr>
          </w:p>
        </w:tc>
        <w:tc>
          <w:tcPr>
            <w:tcW w:w="839" w:type="dxa"/>
          </w:tcPr>
          <w:p w14:paraId="63F15A42" w14:textId="77777777" w:rsidR="002A3978" w:rsidRDefault="002A3978" w:rsidP="002A3978">
            <w:pPr>
              <w:jc w:val="center"/>
              <w:rPr>
                <w:bCs/>
                <w:sz w:val="16"/>
              </w:rPr>
            </w:pPr>
          </w:p>
        </w:tc>
        <w:tc>
          <w:tcPr>
            <w:tcW w:w="1591" w:type="dxa"/>
          </w:tcPr>
          <w:p w14:paraId="3D209295" w14:textId="77777777" w:rsidR="002A3978" w:rsidRDefault="002A3978" w:rsidP="002A3978">
            <w:pPr>
              <w:rPr>
                <w:bCs/>
                <w:sz w:val="16"/>
              </w:rPr>
            </w:pPr>
          </w:p>
        </w:tc>
        <w:tc>
          <w:tcPr>
            <w:tcW w:w="2160" w:type="dxa"/>
          </w:tcPr>
          <w:p w14:paraId="25A43A98" w14:textId="77777777" w:rsidR="002A3978" w:rsidRDefault="002A3978" w:rsidP="002A3978">
            <w:pPr>
              <w:rPr>
                <w:bCs/>
                <w:sz w:val="16"/>
              </w:rPr>
            </w:pPr>
          </w:p>
        </w:tc>
        <w:tc>
          <w:tcPr>
            <w:tcW w:w="1350" w:type="dxa"/>
          </w:tcPr>
          <w:p w14:paraId="2868923E" w14:textId="77777777" w:rsidR="002A3978" w:rsidRDefault="002A3978" w:rsidP="002A3978">
            <w:pPr>
              <w:rPr>
                <w:bCs/>
                <w:sz w:val="16"/>
              </w:rPr>
            </w:pPr>
          </w:p>
        </w:tc>
        <w:tc>
          <w:tcPr>
            <w:tcW w:w="1530" w:type="dxa"/>
          </w:tcPr>
          <w:p w14:paraId="4EBF10C4" w14:textId="77777777" w:rsidR="002A3978" w:rsidRDefault="002A3978" w:rsidP="002A3978">
            <w:pPr>
              <w:rPr>
                <w:bCs/>
                <w:sz w:val="16"/>
              </w:rPr>
            </w:pPr>
          </w:p>
        </w:tc>
        <w:tc>
          <w:tcPr>
            <w:tcW w:w="2160" w:type="dxa"/>
          </w:tcPr>
          <w:p w14:paraId="12F30A8B" w14:textId="77777777" w:rsidR="002A3978" w:rsidRDefault="002A3978" w:rsidP="002A3978">
            <w:pPr>
              <w:rPr>
                <w:bCs/>
                <w:sz w:val="16"/>
              </w:rPr>
            </w:pPr>
          </w:p>
        </w:tc>
      </w:tr>
      <w:tr w:rsidR="002A3978" w14:paraId="22BEB5AD" w14:textId="77777777" w:rsidTr="00992444">
        <w:trPr>
          <w:cantSplit/>
        </w:trPr>
        <w:tc>
          <w:tcPr>
            <w:tcW w:w="1435" w:type="dxa"/>
          </w:tcPr>
          <w:p w14:paraId="38090B53" w14:textId="77777777" w:rsidR="002A3978" w:rsidRPr="00F12EDB" w:rsidRDefault="002A3978" w:rsidP="002A3978">
            <w:pPr>
              <w:rPr>
                <w:bCs/>
                <w:sz w:val="16"/>
              </w:rPr>
            </w:pPr>
          </w:p>
        </w:tc>
        <w:tc>
          <w:tcPr>
            <w:tcW w:w="1440" w:type="dxa"/>
          </w:tcPr>
          <w:p w14:paraId="5D0F696F" w14:textId="77777777" w:rsidR="002A3978" w:rsidRDefault="002A3978" w:rsidP="002A3978">
            <w:pPr>
              <w:rPr>
                <w:bCs/>
                <w:sz w:val="16"/>
              </w:rPr>
            </w:pPr>
          </w:p>
        </w:tc>
        <w:tc>
          <w:tcPr>
            <w:tcW w:w="900" w:type="dxa"/>
          </w:tcPr>
          <w:p w14:paraId="4E0444DF" w14:textId="38DBA32B" w:rsidR="002A3978" w:rsidRDefault="002A3978" w:rsidP="002A3978">
            <w:pPr>
              <w:rPr>
                <w:bCs/>
                <w:sz w:val="16"/>
              </w:rPr>
            </w:pPr>
          </w:p>
        </w:tc>
        <w:tc>
          <w:tcPr>
            <w:tcW w:w="839" w:type="dxa"/>
          </w:tcPr>
          <w:p w14:paraId="14D2F110" w14:textId="77777777" w:rsidR="002A3978" w:rsidRDefault="002A3978" w:rsidP="002A3978">
            <w:pPr>
              <w:jc w:val="center"/>
              <w:rPr>
                <w:bCs/>
                <w:sz w:val="16"/>
              </w:rPr>
            </w:pPr>
          </w:p>
        </w:tc>
        <w:tc>
          <w:tcPr>
            <w:tcW w:w="1591" w:type="dxa"/>
          </w:tcPr>
          <w:p w14:paraId="7B76A250" w14:textId="77777777" w:rsidR="002A3978" w:rsidRDefault="002A3978" w:rsidP="002A3978">
            <w:pPr>
              <w:rPr>
                <w:bCs/>
                <w:sz w:val="16"/>
              </w:rPr>
            </w:pPr>
          </w:p>
        </w:tc>
        <w:tc>
          <w:tcPr>
            <w:tcW w:w="2160" w:type="dxa"/>
          </w:tcPr>
          <w:p w14:paraId="113DDD6A" w14:textId="77777777" w:rsidR="002A3978" w:rsidRDefault="002A3978" w:rsidP="002A3978">
            <w:pPr>
              <w:rPr>
                <w:bCs/>
                <w:sz w:val="16"/>
              </w:rPr>
            </w:pPr>
          </w:p>
        </w:tc>
        <w:tc>
          <w:tcPr>
            <w:tcW w:w="1350" w:type="dxa"/>
          </w:tcPr>
          <w:p w14:paraId="0D63D2D9" w14:textId="77777777" w:rsidR="002A3978" w:rsidRDefault="002A3978" w:rsidP="002A3978">
            <w:pPr>
              <w:rPr>
                <w:bCs/>
                <w:sz w:val="16"/>
              </w:rPr>
            </w:pPr>
          </w:p>
        </w:tc>
        <w:tc>
          <w:tcPr>
            <w:tcW w:w="1530" w:type="dxa"/>
          </w:tcPr>
          <w:p w14:paraId="499C902B" w14:textId="77777777" w:rsidR="002A3978" w:rsidRDefault="002A3978" w:rsidP="002A3978">
            <w:pPr>
              <w:rPr>
                <w:bCs/>
                <w:sz w:val="16"/>
              </w:rPr>
            </w:pPr>
          </w:p>
        </w:tc>
        <w:tc>
          <w:tcPr>
            <w:tcW w:w="2160" w:type="dxa"/>
          </w:tcPr>
          <w:p w14:paraId="1653AA73" w14:textId="77777777" w:rsidR="002A3978" w:rsidRDefault="002A3978" w:rsidP="002A3978">
            <w:pPr>
              <w:rPr>
                <w:bCs/>
                <w:sz w:val="16"/>
              </w:rPr>
            </w:pPr>
          </w:p>
        </w:tc>
      </w:tr>
      <w:tr w:rsidR="002A3978" w14:paraId="29AC9977" w14:textId="77777777" w:rsidTr="00992444">
        <w:trPr>
          <w:cantSplit/>
        </w:trPr>
        <w:tc>
          <w:tcPr>
            <w:tcW w:w="1435" w:type="dxa"/>
          </w:tcPr>
          <w:p w14:paraId="094C74A9" w14:textId="77777777" w:rsidR="002A3978" w:rsidRPr="00F12EDB" w:rsidRDefault="002A3978" w:rsidP="002A3978">
            <w:pPr>
              <w:rPr>
                <w:bCs/>
                <w:sz w:val="16"/>
              </w:rPr>
            </w:pPr>
          </w:p>
        </w:tc>
        <w:tc>
          <w:tcPr>
            <w:tcW w:w="1440" w:type="dxa"/>
          </w:tcPr>
          <w:p w14:paraId="51AB6F5A" w14:textId="77777777" w:rsidR="002A3978" w:rsidRDefault="002A3978" w:rsidP="002A3978">
            <w:pPr>
              <w:rPr>
                <w:bCs/>
                <w:sz w:val="16"/>
              </w:rPr>
            </w:pPr>
          </w:p>
        </w:tc>
        <w:tc>
          <w:tcPr>
            <w:tcW w:w="900" w:type="dxa"/>
          </w:tcPr>
          <w:p w14:paraId="55241D75" w14:textId="59E8C3C6" w:rsidR="002A3978" w:rsidRDefault="002A3978" w:rsidP="002A3978">
            <w:pPr>
              <w:rPr>
                <w:bCs/>
                <w:sz w:val="16"/>
              </w:rPr>
            </w:pPr>
          </w:p>
        </w:tc>
        <w:tc>
          <w:tcPr>
            <w:tcW w:w="839" w:type="dxa"/>
          </w:tcPr>
          <w:p w14:paraId="658AF5D5" w14:textId="77777777" w:rsidR="002A3978" w:rsidRDefault="002A3978" w:rsidP="002A3978">
            <w:pPr>
              <w:jc w:val="center"/>
              <w:rPr>
                <w:bCs/>
                <w:sz w:val="16"/>
              </w:rPr>
            </w:pPr>
          </w:p>
        </w:tc>
        <w:tc>
          <w:tcPr>
            <w:tcW w:w="1591" w:type="dxa"/>
          </w:tcPr>
          <w:p w14:paraId="1F05CE8A" w14:textId="77777777" w:rsidR="002A3978" w:rsidRDefault="002A3978" w:rsidP="002A3978">
            <w:pPr>
              <w:rPr>
                <w:bCs/>
                <w:sz w:val="16"/>
              </w:rPr>
            </w:pPr>
          </w:p>
        </w:tc>
        <w:tc>
          <w:tcPr>
            <w:tcW w:w="2160" w:type="dxa"/>
          </w:tcPr>
          <w:p w14:paraId="3CD135A9" w14:textId="77777777" w:rsidR="002A3978" w:rsidRDefault="002A3978" w:rsidP="002A3978">
            <w:pPr>
              <w:rPr>
                <w:bCs/>
                <w:sz w:val="16"/>
              </w:rPr>
            </w:pPr>
          </w:p>
        </w:tc>
        <w:tc>
          <w:tcPr>
            <w:tcW w:w="1350" w:type="dxa"/>
          </w:tcPr>
          <w:p w14:paraId="410470B5" w14:textId="77777777" w:rsidR="002A3978" w:rsidRDefault="002A3978" w:rsidP="002A3978">
            <w:pPr>
              <w:rPr>
                <w:bCs/>
                <w:sz w:val="16"/>
              </w:rPr>
            </w:pPr>
          </w:p>
        </w:tc>
        <w:tc>
          <w:tcPr>
            <w:tcW w:w="1530" w:type="dxa"/>
          </w:tcPr>
          <w:p w14:paraId="6264A133" w14:textId="77777777" w:rsidR="002A3978" w:rsidRDefault="002A3978" w:rsidP="002A3978">
            <w:pPr>
              <w:rPr>
                <w:bCs/>
                <w:sz w:val="16"/>
              </w:rPr>
            </w:pPr>
          </w:p>
        </w:tc>
        <w:tc>
          <w:tcPr>
            <w:tcW w:w="2160" w:type="dxa"/>
          </w:tcPr>
          <w:p w14:paraId="49890C60" w14:textId="77777777" w:rsidR="002A3978" w:rsidRDefault="002A3978" w:rsidP="002A3978">
            <w:pPr>
              <w:rPr>
                <w:bCs/>
                <w:sz w:val="16"/>
              </w:rPr>
            </w:pPr>
          </w:p>
        </w:tc>
      </w:tr>
      <w:tr w:rsidR="002A3978" w14:paraId="40CA4A87" w14:textId="77777777" w:rsidTr="00992444">
        <w:trPr>
          <w:cantSplit/>
        </w:trPr>
        <w:tc>
          <w:tcPr>
            <w:tcW w:w="1435" w:type="dxa"/>
          </w:tcPr>
          <w:p w14:paraId="5D8834DC" w14:textId="1B64D4B0" w:rsidR="002A3978" w:rsidRDefault="002A3978" w:rsidP="002A3978">
            <w:pPr>
              <w:rPr>
                <w:bCs/>
                <w:sz w:val="16"/>
              </w:rPr>
            </w:pPr>
            <w:proofErr w:type="spellStart"/>
            <w:r w:rsidRPr="00F12EDB">
              <w:rPr>
                <w:bCs/>
                <w:sz w:val="16"/>
              </w:rPr>
              <w:t>pwmcomp_TCalRow</w:t>
            </w:r>
            <w:proofErr w:type="spellEnd"/>
          </w:p>
        </w:tc>
        <w:tc>
          <w:tcPr>
            <w:tcW w:w="1440" w:type="dxa"/>
          </w:tcPr>
          <w:p w14:paraId="7FCC410E" w14:textId="77777777"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r>
              <w:rPr>
                <w:color w:val="000000"/>
                <w:sz w:val="16"/>
                <w:szCs w:val="16"/>
                <w:shd w:val="clear" w:color="auto" w:fill="FFFFFF"/>
              </w:rPr>
              <w:t>233.13</w:t>
            </w:r>
          </w:p>
        </w:tc>
        <w:tc>
          <w:tcPr>
            <w:tcW w:w="900" w:type="dxa"/>
          </w:tcPr>
          <w:p w14:paraId="4D60B277" w14:textId="73863C82" w:rsidR="002A3978" w:rsidRPr="000F6CBC" w:rsidRDefault="002A3978" w:rsidP="002A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shd w:val="clear" w:color="auto" w:fill="FFFFFF"/>
              </w:rPr>
            </w:pPr>
          </w:p>
        </w:tc>
        <w:tc>
          <w:tcPr>
            <w:tcW w:w="839" w:type="dxa"/>
          </w:tcPr>
          <w:p w14:paraId="11AB5135" w14:textId="67D38192" w:rsidR="002A3978" w:rsidRDefault="002A3978" w:rsidP="002A3978">
            <w:pPr>
              <w:jc w:val="center"/>
              <w:rPr>
                <w:bCs/>
                <w:sz w:val="16"/>
              </w:rPr>
            </w:pPr>
            <w:r>
              <w:rPr>
                <w:bCs/>
                <w:sz w:val="16"/>
              </w:rPr>
              <w:t>236.13</w:t>
            </w:r>
          </w:p>
        </w:tc>
        <w:tc>
          <w:tcPr>
            <w:tcW w:w="1591" w:type="dxa"/>
          </w:tcPr>
          <w:p w14:paraId="745706CA" w14:textId="77777777" w:rsidR="002A3978" w:rsidRDefault="002A3978" w:rsidP="002A3978">
            <w:pPr>
              <w:rPr>
                <w:bCs/>
                <w:sz w:val="16"/>
              </w:rPr>
            </w:pPr>
          </w:p>
        </w:tc>
        <w:tc>
          <w:tcPr>
            <w:tcW w:w="2160" w:type="dxa"/>
          </w:tcPr>
          <w:p w14:paraId="49AC577D" w14:textId="77777777" w:rsidR="002A3978" w:rsidRDefault="002A3978" w:rsidP="002A3978">
            <w:pPr>
              <w:rPr>
                <w:bCs/>
                <w:sz w:val="16"/>
              </w:rPr>
            </w:pPr>
          </w:p>
        </w:tc>
        <w:tc>
          <w:tcPr>
            <w:tcW w:w="1350" w:type="dxa"/>
          </w:tcPr>
          <w:p w14:paraId="73A523A9" w14:textId="77777777" w:rsidR="002A3978" w:rsidRDefault="002A3978" w:rsidP="002A3978">
            <w:pPr>
              <w:rPr>
                <w:bCs/>
                <w:sz w:val="16"/>
              </w:rPr>
            </w:pPr>
          </w:p>
        </w:tc>
        <w:tc>
          <w:tcPr>
            <w:tcW w:w="1530" w:type="dxa"/>
          </w:tcPr>
          <w:p w14:paraId="2155EEA7" w14:textId="77777777" w:rsidR="002A3978" w:rsidRDefault="002A3978" w:rsidP="002A3978">
            <w:pPr>
              <w:rPr>
                <w:bCs/>
                <w:sz w:val="16"/>
              </w:rPr>
            </w:pPr>
          </w:p>
        </w:tc>
        <w:tc>
          <w:tcPr>
            <w:tcW w:w="2160" w:type="dxa"/>
          </w:tcPr>
          <w:p w14:paraId="78B131A4" w14:textId="77777777" w:rsidR="002A3978" w:rsidRDefault="002A3978" w:rsidP="002A3978">
            <w:pPr>
              <w:rPr>
                <w:bCs/>
                <w:sz w:val="16"/>
              </w:rPr>
            </w:pPr>
            <w:r>
              <w:rPr>
                <w:bCs/>
                <w:sz w:val="16"/>
              </w:rPr>
              <w:t>To be set during calibration</w:t>
            </w:r>
          </w:p>
        </w:tc>
      </w:tr>
      <w:tr w:rsidR="002A3978" w14:paraId="57B7E8BB" w14:textId="77777777" w:rsidTr="00992444">
        <w:tc>
          <w:tcPr>
            <w:tcW w:w="1435" w:type="dxa"/>
            <w:vMerge w:val="restart"/>
          </w:tcPr>
          <w:p w14:paraId="2B99F0E4" w14:textId="76F5E2A1" w:rsidR="002A3978" w:rsidRDefault="002A3978" w:rsidP="002A3978">
            <w:pPr>
              <w:rPr>
                <w:bCs/>
                <w:sz w:val="16"/>
              </w:rPr>
            </w:pPr>
          </w:p>
        </w:tc>
        <w:tc>
          <w:tcPr>
            <w:tcW w:w="1440" w:type="dxa"/>
          </w:tcPr>
          <w:p w14:paraId="3F748104"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.offset</w:t>
            </w:r>
            <w:proofErr w:type="gramEnd"/>
          </w:p>
        </w:tc>
        <w:tc>
          <w:tcPr>
            <w:tcW w:w="900" w:type="dxa"/>
          </w:tcPr>
          <w:p w14:paraId="4BBB181E" w14:textId="0DACF660" w:rsidR="002A3978" w:rsidRPr="002D08ED" w:rsidRDefault="002A3978" w:rsidP="002A3978">
            <w:pPr>
              <w:rPr>
                <w:bCs/>
                <w:sz w:val="16"/>
              </w:rPr>
            </w:pPr>
          </w:p>
        </w:tc>
        <w:tc>
          <w:tcPr>
            <w:tcW w:w="839" w:type="dxa"/>
          </w:tcPr>
          <w:p w14:paraId="63992710" w14:textId="77777777" w:rsidR="002A3978" w:rsidRDefault="002A3978" w:rsidP="002A3978">
            <w:pPr>
              <w:jc w:val="center"/>
              <w:rPr>
                <w:bCs/>
                <w:sz w:val="16"/>
              </w:rPr>
            </w:pPr>
            <w:proofErr w:type="spellStart"/>
            <w:r>
              <w:rPr>
                <w:bCs/>
                <w:sz w:val="16"/>
              </w:rPr>
              <w:t>CStUpSt</w:t>
            </w:r>
            <w:proofErr w:type="spellEnd"/>
          </w:p>
        </w:tc>
        <w:tc>
          <w:tcPr>
            <w:tcW w:w="1591" w:type="dxa"/>
          </w:tcPr>
          <w:p w14:paraId="057C8DCC" w14:textId="77777777" w:rsidR="002A3978" w:rsidRDefault="002A3978" w:rsidP="002A3978">
            <w:pPr>
              <w:rPr>
                <w:bCs/>
                <w:sz w:val="16"/>
              </w:rPr>
            </w:pPr>
            <w:r>
              <w:rPr>
                <w:bCs/>
                <w:sz w:val="16"/>
              </w:rPr>
              <w:t>0</w:t>
            </w:r>
          </w:p>
        </w:tc>
        <w:tc>
          <w:tcPr>
            <w:tcW w:w="2160" w:type="dxa"/>
          </w:tcPr>
          <w:p w14:paraId="16587DB0" w14:textId="77777777" w:rsidR="002A3978" w:rsidRDefault="002A3978" w:rsidP="002A3978">
            <w:pPr>
              <w:rPr>
                <w:bCs/>
                <w:sz w:val="16"/>
              </w:rPr>
            </w:pPr>
            <w:r>
              <w:rPr>
                <w:bCs/>
                <w:sz w:val="16"/>
              </w:rPr>
              <w:t>(Cal Result)</w:t>
            </w:r>
          </w:p>
        </w:tc>
        <w:tc>
          <w:tcPr>
            <w:tcW w:w="1350" w:type="dxa"/>
          </w:tcPr>
          <w:p w14:paraId="5BDA93B7" w14:textId="77777777" w:rsidR="002A3978" w:rsidRDefault="002A3978" w:rsidP="002A3978">
            <w:pPr>
              <w:rPr>
                <w:bCs/>
                <w:sz w:val="16"/>
              </w:rPr>
            </w:pPr>
            <w:r>
              <w:rPr>
                <w:bCs/>
                <w:sz w:val="16"/>
              </w:rPr>
              <w:t>(Cal Result)</w:t>
            </w:r>
          </w:p>
        </w:tc>
        <w:tc>
          <w:tcPr>
            <w:tcW w:w="1530" w:type="dxa"/>
          </w:tcPr>
          <w:p w14:paraId="6B61B7F5" w14:textId="77777777" w:rsidR="002A3978" w:rsidRDefault="002A3978" w:rsidP="002A3978">
            <w:pPr>
              <w:rPr>
                <w:bCs/>
                <w:sz w:val="16"/>
              </w:rPr>
            </w:pPr>
            <w:r>
              <w:rPr>
                <w:bCs/>
                <w:sz w:val="16"/>
              </w:rPr>
              <w:t>(Cal Result)</w:t>
            </w:r>
          </w:p>
        </w:tc>
        <w:tc>
          <w:tcPr>
            <w:tcW w:w="2160" w:type="dxa"/>
          </w:tcPr>
          <w:p w14:paraId="1EDB2219" w14:textId="77777777" w:rsidR="002A3978" w:rsidRDefault="002A3978" w:rsidP="002A3978">
            <w:pPr>
              <w:rPr>
                <w:bCs/>
                <w:sz w:val="16"/>
              </w:rPr>
            </w:pPr>
            <w:r>
              <w:rPr>
                <w:bCs/>
                <w:sz w:val="16"/>
              </w:rPr>
              <w:t>16-bit vars</w:t>
            </w:r>
          </w:p>
        </w:tc>
      </w:tr>
      <w:tr w:rsidR="002A3978" w14:paraId="5B8B7141" w14:textId="77777777" w:rsidTr="00992444">
        <w:tc>
          <w:tcPr>
            <w:tcW w:w="1435" w:type="dxa"/>
            <w:vMerge/>
          </w:tcPr>
          <w:p w14:paraId="45682AFF" w14:textId="77777777" w:rsidR="002A3978" w:rsidRDefault="002A3978" w:rsidP="002A3978">
            <w:pPr>
              <w:rPr>
                <w:bCs/>
                <w:sz w:val="16"/>
              </w:rPr>
            </w:pPr>
          </w:p>
        </w:tc>
        <w:tc>
          <w:tcPr>
            <w:tcW w:w="1440" w:type="dxa"/>
          </w:tcPr>
          <w:p w14:paraId="46F059AC"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0</w:t>
            </w:r>
            <w:proofErr w:type="gramStart"/>
            <w:r w:rsidRPr="002D08ED">
              <w:rPr>
                <w:bCs/>
                <w:sz w:val="16"/>
              </w:rPr>
              <w:t>]</w:t>
            </w:r>
            <w:r>
              <w:rPr>
                <w:bCs/>
                <w:sz w:val="16"/>
              </w:rPr>
              <w:t>.span</w:t>
            </w:r>
            <w:proofErr w:type="gramEnd"/>
          </w:p>
        </w:tc>
        <w:tc>
          <w:tcPr>
            <w:tcW w:w="900" w:type="dxa"/>
          </w:tcPr>
          <w:p w14:paraId="4846430A" w14:textId="346FFAAC" w:rsidR="002A3978" w:rsidRDefault="002A3978" w:rsidP="002A3978">
            <w:pPr>
              <w:rPr>
                <w:bCs/>
                <w:sz w:val="16"/>
              </w:rPr>
            </w:pPr>
          </w:p>
        </w:tc>
        <w:tc>
          <w:tcPr>
            <w:tcW w:w="839" w:type="dxa"/>
          </w:tcPr>
          <w:p w14:paraId="4A86BEA2" w14:textId="77777777" w:rsidR="002A3978" w:rsidRDefault="002A3978" w:rsidP="002A3978">
            <w:pPr>
              <w:jc w:val="center"/>
            </w:pPr>
            <w:proofErr w:type="spellStart"/>
            <w:r>
              <w:rPr>
                <w:bCs/>
                <w:sz w:val="16"/>
              </w:rPr>
              <w:t>CStUpSt</w:t>
            </w:r>
            <w:proofErr w:type="spellEnd"/>
          </w:p>
        </w:tc>
        <w:tc>
          <w:tcPr>
            <w:tcW w:w="1591" w:type="dxa"/>
          </w:tcPr>
          <w:p w14:paraId="2E4C2B30" w14:textId="77777777" w:rsidR="002A3978" w:rsidRDefault="002A3978" w:rsidP="002A3978">
            <w:pPr>
              <w:rPr>
                <w:bCs/>
                <w:sz w:val="16"/>
              </w:rPr>
            </w:pPr>
            <w:r>
              <w:rPr>
                <w:bCs/>
                <w:sz w:val="16"/>
              </w:rPr>
              <w:t>16384</w:t>
            </w:r>
          </w:p>
        </w:tc>
        <w:tc>
          <w:tcPr>
            <w:tcW w:w="2160" w:type="dxa"/>
          </w:tcPr>
          <w:p w14:paraId="3B219E37" w14:textId="77777777" w:rsidR="002A3978" w:rsidRDefault="002A3978" w:rsidP="002A3978">
            <w:pPr>
              <w:rPr>
                <w:bCs/>
                <w:sz w:val="16"/>
              </w:rPr>
            </w:pPr>
            <w:r>
              <w:rPr>
                <w:bCs/>
                <w:sz w:val="16"/>
              </w:rPr>
              <w:t>(Cal Result)</w:t>
            </w:r>
          </w:p>
        </w:tc>
        <w:tc>
          <w:tcPr>
            <w:tcW w:w="1350" w:type="dxa"/>
          </w:tcPr>
          <w:p w14:paraId="13BF6C4A" w14:textId="77777777" w:rsidR="002A3978" w:rsidRDefault="002A3978" w:rsidP="002A3978">
            <w:pPr>
              <w:rPr>
                <w:bCs/>
                <w:sz w:val="16"/>
              </w:rPr>
            </w:pPr>
            <w:r>
              <w:rPr>
                <w:bCs/>
                <w:sz w:val="16"/>
              </w:rPr>
              <w:t>(Cal Result)</w:t>
            </w:r>
          </w:p>
        </w:tc>
        <w:tc>
          <w:tcPr>
            <w:tcW w:w="1530" w:type="dxa"/>
          </w:tcPr>
          <w:p w14:paraId="31AA1139" w14:textId="77777777" w:rsidR="002A3978" w:rsidRDefault="002A3978" w:rsidP="002A3978">
            <w:pPr>
              <w:rPr>
                <w:bCs/>
                <w:sz w:val="16"/>
              </w:rPr>
            </w:pPr>
            <w:r>
              <w:rPr>
                <w:bCs/>
                <w:sz w:val="16"/>
              </w:rPr>
              <w:t>(Cal Result)</w:t>
            </w:r>
          </w:p>
        </w:tc>
        <w:tc>
          <w:tcPr>
            <w:tcW w:w="2160" w:type="dxa"/>
          </w:tcPr>
          <w:p w14:paraId="64639657" w14:textId="77777777" w:rsidR="002A3978" w:rsidRDefault="002A3978" w:rsidP="002A3978">
            <w:pPr>
              <w:rPr>
                <w:bCs/>
                <w:sz w:val="16"/>
              </w:rPr>
            </w:pPr>
          </w:p>
        </w:tc>
      </w:tr>
      <w:tr w:rsidR="002A3978" w14:paraId="279704F7" w14:textId="77777777" w:rsidTr="00992444">
        <w:tc>
          <w:tcPr>
            <w:tcW w:w="1435" w:type="dxa"/>
            <w:vMerge/>
          </w:tcPr>
          <w:p w14:paraId="0F84A8CD" w14:textId="77777777" w:rsidR="002A3978" w:rsidRDefault="002A3978" w:rsidP="002A3978">
            <w:pPr>
              <w:rPr>
                <w:bCs/>
                <w:sz w:val="16"/>
              </w:rPr>
            </w:pPr>
          </w:p>
        </w:tc>
        <w:tc>
          <w:tcPr>
            <w:tcW w:w="1440" w:type="dxa"/>
          </w:tcPr>
          <w:p w14:paraId="11603F7B"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.offset</w:t>
            </w:r>
            <w:proofErr w:type="gramEnd"/>
          </w:p>
        </w:tc>
        <w:tc>
          <w:tcPr>
            <w:tcW w:w="900" w:type="dxa"/>
          </w:tcPr>
          <w:p w14:paraId="6F4C804F" w14:textId="27BCCF0F" w:rsidR="002A3978" w:rsidRDefault="002A3978" w:rsidP="002A3978">
            <w:pPr>
              <w:rPr>
                <w:bCs/>
                <w:sz w:val="16"/>
              </w:rPr>
            </w:pPr>
          </w:p>
        </w:tc>
        <w:tc>
          <w:tcPr>
            <w:tcW w:w="839" w:type="dxa"/>
          </w:tcPr>
          <w:p w14:paraId="64E34D9C" w14:textId="77777777" w:rsidR="002A3978" w:rsidRDefault="002A3978" w:rsidP="002A3978">
            <w:pPr>
              <w:jc w:val="center"/>
            </w:pPr>
            <w:proofErr w:type="spellStart"/>
            <w:r>
              <w:rPr>
                <w:bCs/>
                <w:sz w:val="16"/>
              </w:rPr>
              <w:t>CStUpSt</w:t>
            </w:r>
            <w:proofErr w:type="spellEnd"/>
          </w:p>
        </w:tc>
        <w:tc>
          <w:tcPr>
            <w:tcW w:w="1591" w:type="dxa"/>
          </w:tcPr>
          <w:p w14:paraId="7F253DB3" w14:textId="77777777" w:rsidR="002A3978" w:rsidRDefault="002A3978" w:rsidP="002A3978">
            <w:pPr>
              <w:rPr>
                <w:bCs/>
                <w:sz w:val="16"/>
              </w:rPr>
            </w:pPr>
            <w:r>
              <w:rPr>
                <w:bCs/>
                <w:sz w:val="16"/>
              </w:rPr>
              <w:t>0</w:t>
            </w:r>
          </w:p>
        </w:tc>
        <w:tc>
          <w:tcPr>
            <w:tcW w:w="2160" w:type="dxa"/>
          </w:tcPr>
          <w:p w14:paraId="52BCE8AC" w14:textId="77777777" w:rsidR="002A3978" w:rsidRDefault="002A3978" w:rsidP="002A3978">
            <w:pPr>
              <w:rPr>
                <w:bCs/>
                <w:sz w:val="16"/>
              </w:rPr>
            </w:pPr>
            <w:r>
              <w:rPr>
                <w:bCs/>
                <w:sz w:val="16"/>
              </w:rPr>
              <w:t>(Cal Result)</w:t>
            </w:r>
          </w:p>
        </w:tc>
        <w:tc>
          <w:tcPr>
            <w:tcW w:w="1350" w:type="dxa"/>
          </w:tcPr>
          <w:p w14:paraId="3436F703" w14:textId="77777777" w:rsidR="002A3978" w:rsidRDefault="002A3978" w:rsidP="002A3978">
            <w:pPr>
              <w:rPr>
                <w:bCs/>
                <w:sz w:val="16"/>
              </w:rPr>
            </w:pPr>
            <w:r>
              <w:rPr>
                <w:bCs/>
                <w:sz w:val="16"/>
              </w:rPr>
              <w:t>(Cal Result)</w:t>
            </w:r>
          </w:p>
        </w:tc>
        <w:tc>
          <w:tcPr>
            <w:tcW w:w="1530" w:type="dxa"/>
          </w:tcPr>
          <w:p w14:paraId="3BAEF07A" w14:textId="77777777" w:rsidR="002A3978" w:rsidRDefault="002A3978" w:rsidP="002A3978">
            <w:pPr>
              <w:rPr>
                <w:bCs/>
                <w:sz w:val="16"/>
              </w:rPr>
            </w:pPr>
            <w:r>
              <w:rPr>
                <w:bCs/>
                <w:sz w:val="16"/>
              </w:rPr>
              <w:t>(Cal Result)</w:t>
            </w:r>
          </w:p>
        </w:tc>
        <w:tc>
          <w:tcPr>
            <w:tcW w:w="2160" w:type="dxa"/>
          </w:tcPr>
          <w:p w14:paraId="414C4F9D" w14:textId="77777777" w:rsidR="002A3978" w:rsidRDefault="002A3978" w:rsidP="002A3978">
            <w:pPr>
              <w:rPr>
                <w:bCs/>
                <w:sz w:val="16"/>
              </w:rPr>
            </w:pPr>
          </w:p>
        </w:tc>
      </w:tr>
      <w:tr w:rsidR="002A3978" w14:paraId="67B51EDF" w14:textId="77777777" w:rsidTr="00992444">
        <w:tc>
          <w:tcPr>
            <w:tcW w:w="1435" w:type="dxa"/>
            <w:vMerge/>
          </w:tcPr>
          <w:p w14:paraId="67A643C8" w14:textId="77777777" w:rsidR="002A3978" w:rsidRDefault="002A3978" w:rsidP="002A3978">
            <w:pPr>
              <w:rPr>
                <w:bCs/>
                <w:sz w:val="16"/>
              </w:rPr>
            </w:pPr>
          </w:p>
        </w:tc>
        <w:tc>
          <w:tcPr>
            <w:tcW w:w="1440" w:type="dxa"/>
          </w:tcPr>
          <w:p w14:paraId="3526ACB8"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1</w:t>
            </w:r>
            <w:proofErr w:type="gramStart"/>
            <w:r w:rsidRPr="002D08ED">
              <w:rPr>
                <w:bCs/>
                <w:sz w:val="16"/>
              </w:rPr>
              <w:t>]</w:t>
            </w:r>
            <w:r>
              <w:rPr>
                <w:bCs/>
                <w:sz w:val="16"/>
              </w:rPr>
              <w:t>.span</w:t>
            </w:r>
            <w:proofErr w:type="gramEnd"/>
          </w:p>
        </w:tc>
        <w:tc>
          <w:tcPr>
            <w:tcW w:w="900" w:type="dxa"/>
          </w:tcPr>
          <w:p w14:paraId="70833781" w14:textId="0F57C4D4" w:rsidR="002A3978" w:rsidRDefault="002A3978" w:rsidP="002A3978">
            <w:pPr>
              <w:rPr>
                <w:bCs/>
                <w:sz w:val="16"/>
              </w:rPr>
            </w:pPr>
          </w:p>
        </w:tc>
        <w:tc>
          <w:tcPr>
            <w:tcW w:w="839" w:type="dxa"/>
          </w:tcPr>
          <w:p w14:paraId="74F5469F" w14:textId="77777777" w:rsidR="002A3978" w:rsidRDefault="002A3978" w:rsidP="002A3978">
            <w:pPr>
              <w:jc w:val="center"/>
            </w:pPr>
            <w:proofErr w:type="spellStart"/>
            <w:r>
              <w:rPr>
                <w:bCs/>
                <w:sz w:val="16"/>
              </w:rPr>
              <w:t>CStUpSt</w:t>
            </w:r>
            <w:proofErr w:type="spellEnd"/>
          </w:p>
        </w:tc>
        <w:tc>
          <w:tcPr>
            <w:tcW w:w="1591" w:type="dxa"/>
          </w:tcPr>
          <w:p w14:paraId="00A33E39" w14:textId="77777777" w:rsidR="002A3978" w:rsidRDefault="002A3978" w:rsidP="002A3978">
            <w:pPr>
              <w:rPr>
                <w:bCs/>
                <w:sz w:val="16"/>
              </w:rPr>
            </w:pPr>
            <w:r>
              <w:rPr>
                <w:bCs/>
                <w:sz w:val="16"/>
              </w:rPr>
              <w:t>16384</w:t>
            </w:r>
          </w:p>
        </w:tc>
        <w:tc>
          <w:tcPr>
            <w:tcW w:w="2160" w:type="dxa"/>
          </w:tcPr>
          <w:p w14:paraId="1196B8F2" w14:textId="77777777" w:rsidR="002A3978" w:rsidRDefault="002A3978" w:rsidP="002A3978">
            <w:pPr>
              <w:rPr>
                <w:bCs/>
                <w:sz w:val="16"/>
              </w:rPr>
            </w:pPr>
            <w:r>
              <w:rPr>
                <w:bCs/>
                <w:sz w:val="16"/>
              </w:rPr>
              <w:t>(Cal Result)</w:t>
            </w:r>
          </w:p>
        </w:tc>
        <w:tc>
          <w:tcPr>
            <w:tcW w:w="1350" w:type="dxa"/>
          </w:tcPr>
          <w:p w14:paraId="5E41E425" w14:textId="77777777" w:rsidR="002A3978" w:rsidRDefault="002A3978" w:rsidP="002A3978">
            <w:pPr>
              <w:rPr>
                <w:bCs/>
                <w:sz w:val="16"/>
              </w:rPr>
            </w:pPr>
            <w:r>
              <w:rPr>
                <w:bCs/>
                <w:sz w:val="16"/>
              </w:rPr>
              <w:t>(Cal Result)</w:t>
            </w:r>
          </w:p>
        </w:tc>
        <w:tc>
          <w:tcPr>
            <w:tcW w:w="1530" w:type="dxa"/>
          </w:tcPr>
          <w:p w14:paraId="20DA48AE" w14:textId="77777777" w:rsidR="002A3978" w:rsidRDefault="002A3978" w:rsidP="002A3978">
            <w:pPr>
              <w:rPr>
                <w:bCs/>
                <w:sz w:val="16"/>
              </w:rPr>
            </w:pPr>
            <w:r>
              <w:rPr>
                <w:bCs/>
                <w:sz w:val="16"/>
              </w:rPr>
              <w:t>(Cal Result)</w:t>
            </w:r>
          </w:p>
        </w:tc>
        <w:tc>
          <w:tcPr>
            <w:tcW w:w="2160" w:type="dxa"/>
          </w:tcPr>
          <w:p w14:paraId="71230649" w14:textId="77777777" w:rsidR="002A3978" w:rsidRDefault="002A3978" w:rsidP="002A3978">
            <w:pPr>
              <w:rPr>
                <w:bCs/>
                <w:sz w:val="16"/>
              </w:rPr>
            </w:pPr>
          </w:p>
        </w:tc>
      </w:tr>
      <w:tr w:rsidR="002A3978" w14:paraId="4993ABC2" w14:textId="77777777" w:rsidTr="00992444">
        <w:tc>
          <w:tcPr>
            <w:tcW w:w="1435" w:type="dxa"/>
            <w:vMerge/>
          </w:tcPr>
          <w:p w14:paraId="2A6E30B2" w14:textId="77777777" w:rsidR="002A3978" w:rsidRDefault="002A3978" w:rsidP="002A3978">
            <w:pPr>
              <w:rPr>
                <w:bCs/>
                <w:sz w:val="16"/>
              </w:rPr>
            </w:pPr>
          </w:p>
        </w:tc>
        <w:tc>
          <w:tcPr>
            <w:tcW w:w="1440" w:type="dxa"/>
          </w:tcPr>
          <w:p w14:paraId="1663D7BA"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.offset</w:t>
            </w:r>
            <w:proofErr w:type="gramEnd"/>
          </w:p>
        </w:tc>
        <w:tc>
          <w:tcPr>
            <w:tcW w:w="900" w:type="dxa"/>
          </w:tcPr>
          <w:p w14:paraId="604EF4C7" w14:textId="47B8C4D4" w:rsidR="002A3978" w:rsidRDefault="002A3978" w:rsidP="002A3978">
            <w:pPr>
              <w:rPr>
                <w:bCs/>
                <w:sz w:val="16"/>
              </w:rPr>
            </w:pPr>
          </w:p>
        </w:tc>
        <w:tc>
          <w:tcPr>
            <w:tcW w:w="839" w:type="dxa"/>
          </w:tcPr>
          <w:p w14:paraId="50116782" w14:textId="77777777" w:rsidR="002A3978" w:rsidRDefault="002A3978" w:rsidP="002A3978">
            <w:pPr>
              <w:jc w:val="center"/>
            </w:pPr>
            <w:proofErr w:type="spellStart"/>
            <w:r>
              <w:rPr>
                <w:bCs/>
                <w:sz w:val="16"/>
              </w:rPr>
              <w:t>CStUpSt</w:t>
            </w:r>
            <w:proofErr w:type="spellEnd"/>
          </w:p>
        </w:tc>
        <w:tc>
          <w:tcPr>
            <w:tcW w:w="1591" w:type="dxa"/>
          </w:tcPr>
          <w:p w14:paraId="46BCD1AC" w14:textId="77777777" w:rsidR="002A3978" w:rsidRDefault="002A3978" w:rsidP="002A3978">
            <w:pPr>
              <w:rPr>
                <w:bCs/>
                <w:sz w:val="16"/>
              </w:rPr>
            </w:pPr>
            <w:r>
              <w:rPr>
                <w:bCs/>
                <w:sz w:val="16"/>
              </w:rPr>
              <w:t>0</w:t>
            </w:r>
          </w:p>
        </w:tc>
        <w:tc>
          <w:tcPr>
            <w:tcW w:w="2160" w:type="dxa"/>
          </w:tcPr>
          <w:p w14:paraId="54C49F75" w14:textId="77777777" w:rsidR="002A3978" w:rsidRDefault="002A3978" w:rsidP="002A3978">
            <w:pPr>
              <w:rPr>
                <w:bCs/>
                <w:sz w:val="16"/>
              </w:rPr>
            </w:pPr>
            <w:r>
              <w:rPr>
                <w:bCs/>
                <w:sz w:val="16"/>
              </w:rPr>
              <w:t>(Cal Result)</w:t>
            </w:r>
          </w:p>
        </w:tc>
        <w:tc>
          <w:tcPr>
            <w:tcW w:w="1350" w:type="dxa"/>
          </w:tcPr>
          <w:p w14:paraId="16261B88" w14:textId="77777777" w:rsidR="002A3978" w:rsidRDefault="002A3978" w:rsidP="002A3978">
            <w:pPr>
              <w:rPr>
                <w:bCs/>
                <w:sz w:val="16"/>
              </w:rPr>
            </w:pPr>
            <w:r>
              <w:rPr>
                <w:bCs/>
                <w:sz w:val="16"/>
              </w:rPr>
              <w:t>(Cal Result)</w:t>
            </w:r>
          </w:p>
        </w:tc>
        <w:tc>
          <w:tcPr>
            <w:tcW w:w="1530" w:type="dxa"/>
          </w:tcPr>
          <w:p w14:paraId="4EFAE395" w14:textId="77777777" w:rsidR="002A3978" w:rsidRDefault="002A3978" w:rsidP="002A3978">
            <w:pPr>
              <w:rPr>
                <w:bCs/>
                <w:sz w:val="16"/>
              </w:rPr>
            </w:pPr>
            <w:r>
              <w:rPr>
                <w:bCs/>
                <w:sz w:val="16"/>
              </w:rPr>
              <w:t>(Cal Result)</w:t>
            </w:r>
          </w:p>
        </w:tc>
        <w:tc>
          <w:tcPr>
            <w:tcW w:w="2160" w:type="dxa"/>
          </w:tcPr>
          <w:p w14:paraId="09F9A74B" w14:textId="77777777" w:rsidR="002A3978" w:rsidRDefault="002A3978" w:rsidP="002A3978">
            <w:pPr>
              <w:rPr>
                <w:bCs/>
                <w:sz w:val="16"/>
              </w:rPr>
            </w:pPr>
          </w:p>
        </w:tc>
      </w:tr>
      <w:tr w:rsidR="002A3978" w14:paraId="66173221" w14:textId="77777777" w:rsidTr="00992444">
        <w:tc>
          <w:tcPr>
            <w:tcW w:w="1435" w:type="dxa"/>
            <w:vMerge/>
          </w:tcPr>
          <w:p w14:paraId="4130FE34" w14:textId="77777777" w:rsidR="002A3978" w:rsidRDefault="002A3978" w:rsidP="002A3978">
            <w:pPr>
              <w:rPr>
                <w:bCs/>
                <w:sz w:val="16"/>
              </w:rPr>
            </w:pPr>
          </w:p>
        </w:tc>
        <w:tc>
          <w:tcPr>
            <w:tcW w:w="1440" w:type="dxa"/>
          </w:tcPr>
          <w:p w14:paraId="20430F90"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2</w:t>
            </w:r>
            <w:proofErr w:type="gramStart"/>
            <w:r w:rsidRPr="002D08ED">
              <w:rPr>
                <w:bCs/>
                <w:sz w:val="16"/>
              </w:rPr>
              <w:t>]</w:t>
            </w:r>
            <w:r>
              <w:rPr>
                <w:bCs/>
                <w:sz w:val="16"/>
              </w:rPr>
              <w:t xml:space="preserve"> .span</w:t>
            </w:r>
            <w:proofErr w:type="gramEnd"/>
          </w:p>
        </w:tc>
        <w:tc>
          <w:tcPr>
            <w:tcW w:w="900" w:type="dxa"/>
          </w:tcPr>
          <w:p w14:paraId="0F94EABC" w14:textId="08C8F3F1" w:rsidR="002A3978" w:rsidRDefault="002A3978" w:rsidP="002A3978">
            <w:pPr>
              <w:rPr>
                <w:bCs/>
                <w:sz w:val="16"/>
              </w:rPr>
            </w:pPr>
          </w:p>
        </w:tc>
        <w:tc>
          <w:tcPr>
            <w:tcW w:w="839" w:type="dxa"/>
          </w:tcPr>
          <w:p w14:paraId="5EFDD99B" w14:textId="77777777" w:rsidR="002A3978" w:rsidRDefault="002A3978" w:rsidP="002A3978">
            <w:pPr>
              <w:jc w:val="center"/>
            </w:pPr>
            <w:proofErr w:type="spellStart"/>
            <w:r>
              <w:rPr>
                <w:bCs/>
                <w:sz w:val="16"/>
              </w:rPr>
              <w:t>CStUpSt</w:t>
            </w:r>
            <w:proofErr w:type="spellEnd"/>
          </w:p>
        </w:tc>
        <w:tc>
          <w:tcPr>
            <w:tcW w:w="1591" w:type="dxa"/>
          </w:tcPr>
          <w:p w14:paraId="4B91E8B3" w14:textId="77777777" w:rsidR="002A3978" w:rsidRDefault="002A3978" w:rsidP="002A3978">
            <w:pPr>
              <w:rPr>
                <w:bCs/>
                <w:sz w:val="16"/>
              </w:rPr>
            </w:pPr>
            <w:r>
              <w:rPr>
                <w:bCs/>
                <w:sz w:val="16"/>
              </w:rPr>
              <w:t>16384</w:t>
            </w:r>
          </w:p>
        </w:tc>
        <w:tc>
          <w:tcPr>
            <w:tcW w:w="2160" w:type="dxa"/>
          </w:tcPr>
          <w:p w14:paraId="3798E941" w14:textId="77777777" w:rsidR="002A3978" w:rsidRDefault="002A3978" w:rsidP="002A3978">
            <w:pPr>
              <w:rPr>
                <w:bCs/>
                <w:sz w:val="16"/>
              </w:rPr>
            </w:pPr>
            <w:r>
              <w:rPr>
                <w:bCs/>
                <w:sz w:val="16"/>
              </w:rPr>
              <w:t>(Cal Result)</w:t>
            </w:r>
          </w:p>
        </w:tc>
        <w:tc>
          <w:tcPr>
            <w:tcW w:w="1350" w:type="dxa"/>
          </w:tcPr>
          <w:p w14:paraId="00392E5F" w14:textId="77777777" w:rsidR="002A3978" w:rsidRDefault="002A3978" w:rsidP="002A3978">
            <w:pPr>
              <w:rPr>
                <w:bCs/>
                <w:sz w:val="16"/>
              </w:rPr>
            </w:pPr>
            <w:r>
              <w:rPr>
                <w:bCs/>
                <w:sz w:val="16"/>
              </w:rPr>
              <w:t>(Cal Result)</w:t>
            </w:r>
          </w:p>
        </w:tc>
        <w:tc>
          <w:tcPr>
            <w:tcW w:w="1530" w:type="dxa"/>
          </w:tcPr>
          <w:p w14:paraId="2CB49821" w14:textId="77777777" w:rsidR="002A3978" w:rsidRDefault="002A3978" w:rsidP="002A3978">
            <w:pPr>
              <w:rPr>
                <w:bCs/>
                <w:sz w:val="16"/>
              </w:rPr>
            </w:pPr>
            <w:r>
              <w:rPr>
                <w:bCs/>
                <w:sz w:val="16"/>
              </w:rPr>
              <w:t>(Cal Result)</w:t>
            </w:r>
          </w:p>
        </w:tc>
        <w:tc>
          <w:tcPr>
            <w:tcW w:w="2160" w:type="dxa"/>
          </w:tcPr>
          <w:p w14:paraId="273CE483" w14:textId="77777777" w:rsidR="002A3978" w:rsidRDefault="002A3978" w:rsidP="002A3978">
            <w:pPr>
              <w:rPr>
                <w:bCs/>
                <w:sz w:val="16"/>
              </w:rPr>
            </w:pPr>
          </w:p>
        </w:tc>
      </w:tr>
      <w:tr w:rsidR="002A3978" w14:paraId="142E1F81" w14:textId="77777777" w:rsidTr="00992444">
        <w:tc>
          <w:tcPr>
            <w:tcW w:w="1435" w:type="dxa"/>
            <w:vMerge/>
          </w:tcPr>
          <w:p w14:paraId="22EB1334" w14:textId="77777777" w:rsidR="002A3978" w:rsidRDefault="002A3978" w:rsidP="002A3978">
            <w:pPr>
              <w:rPr>
                <w:bCs/>
                <w:sz w:val="16"/>
              </w:rPr>
            </w:pPr>
          </w:p>
        </w:tc>
        <w:tc>
          <w:tcPr>
            <w:tcW w:w="1440" w:type="dxa"/>
          </w:tcPr>
          <w:p w14:paraId="65DDCB31"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.offset</w:t>
            </w:r>
            <w:proofErr w:type="gramEnd"/>
          </w:p>
        </w:tc>
        <w:tc>
          <w:tcPr>
            <w:tcW w:w="900" w:type="dxa"/>
          </w:tcPr>
          <w:p w14:paraId="2F4C64FE" w14:textId="4C7CABF6" w:rsidR="002A3978" w:rsidRDefault="002A3978" w:rsidP="002A3978">
            <w:pPr>
              <w:rPr>
                <w:bCs/>
                <w:sz w:val="16"/>
              </w:rPr>
            </w:pPr>
          </w:p>
        </w:tc>
        <w:tc>
          <w:tcPr>
            <w:tcW w:w="839" w:type="dxa"/>
          </w:tcPr>
          <w:p w14:paraId="20CB3978" w14:textId="77777777" w:rsidR="002A3978" w:rsidRDefault="002A3978" w:rsidP="002A3978">
            <w:pPr>
              <w:jc w:val="center"/>
            </w:pPr>
            <w:proofErr w:type="spellStart"/>
            <w:r>
              <w:rPr>
                <w:bCs/>
                <w:sz w:val="16"/>
              </w:rPr>
              <w:t>CStUpSt</w:t>
            </w:r>
            <w:proofErr w:type="spellEnd"/>
          </w:p>
        </w:tc>
        <w:tc>
          <w:tcPr>
            <w:tcW w:w="1591" w:type="dxa"/>
          </w:tcPr>
          <w:p w14:paraId="2F68783A" w14:textId="77777777" w:rsidR="002A3978" w:rsidRDefault="002A3978" w:rsidP="002A3978">
            <w:pPr>
              <w:rPr>
                <w:bCs/>
                <w:sz w:val="16"/>
              </w:rPr>
            </w:pPr>
            <w:r>
              <w:rPr>
                <w:bCs/>
                <w:sz w:val="16"/>
              </w:rPr>
              <w:t>0</w:t>
            </w:r>
          </w:p>
        </w:tc>
        <w:tc>
          <w:tcPr>
            <w:tcW w:w="2160" w:type="dxa"/>
          </w:tcPr>
          <w:p w14:paraId="55D9156C" w14:textId="77777777" w:rsidR="002A3978" w:rsidRDefault="002A3978" w:rsidP="002A3978">
            <w:pPr>
              <w:rPr>
                <w:bCs/>
                <w:sz w:val="16"/>
              </w:rPr>
            </w:pPr>
            <w:r>
              <w:rPr>
                <w:bCs/>
                <w:sz w:val="16"/>
              </w:rPr>
              <w:t>(Cal Result)</w:t>
            </w:r>
          </w:p>
        </w:tc>
        <w:tc>
          <w:tcPr>
            <w:tcW w:w="1350" w:type="dxa"/>
          </w:tcPr>
          <w:p w14:paraId="0417AD99" w14:textId="77777777" w:rsidR="002A3978" w:rsidRDefault="002A3978" w:rsidP="002A3978">
            <w:pPr>
              <w:rPr>
                <w:bCs/>
                <w:sz w:val="16"/>
              </w:rPr>
            </w:pPr>
            <w:r>
              <w:rPr>
                <w:bCs/>
                <w:sz w:val="16"/>
              </w:rPr>
              <w:t>(Cal Result)</w:t>
            </w:r>
          </w:p>
        </w:tc>
        <w:tc>
          <w:tcPr>
            <w:tcW w:w="1530" w:type="dxa"/>
          </w:tcPr>
          <w:p w14:paraId="1B6B8680" w14:textId="77777777" w:rsidR="002A3978" w:rsidRDefault="002A3978" w:rsidP="002A3978">
            <w:pPr>
              <w:rPr>
                <w:bCs/>
                <w:sz w:val="16"/>
              </w:rPr>
            </w:pPr>
            <w:r>
              <w:rPr>
                <w:bCs/>
                <w:sz w:val="16"/>
              </w:rPr>
              <w:t>(Cal Result)</w:t>
            </w:r>
          </w:p>
        </w:tc>
        <w:tc>
          <w:tcPr>
            <w:tcW w:w="2160" w:type="dxa"/>
          </w:tcPr>
          <w:p w14:paraId="07138DA8" w14:textId="77777777" w:rsidR="002A3978" w:rsidRDefault="002A3978" w:rsidP="002A3978">
            <w:pPr>
              <w:rPr>
                <w:bCs/>
                <w:sz w:val="16"/>
              </w:rPr>
            </w:pPr>
          </w:p>
        </w:tc>
      </w:tr>
      <w:tr w:rsidR="002A3978" w14:paraId="488BDF2F" w14:textId="77777777" w:rsidTr="00992444">
        <w:tc>
          <w:tcPr>
            <w:tcW w:w="1435" w:type="dxa"/>
            <w:vMerge/>
          </w:tcPr>
          <w:p w14:paraId="487B578D" w14:textId="77777777" w:rsidR="002A3978" w:rsidRDefault="002A3978" w:rsidP="002A3978">
            <w:pPr>
              <w:rPr>
                <w:bCs/>
                <w:sz w:val="16"/>
              </w:rPr>
            </w:pPr>
          </w:p>
        </w:tc>
        <w:tc>
          <w:tcPr>
            <w:tcW w:w="1440" w:type="dxa"/>
          </w:tcPr>
          <w:p w14:paraId="5A6E1731"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3</w:t>
            </w:r>
            <w:proofErr w:type="gramStart"/>
            <w:r w:rsidRPr="002D08ED">
              <w:rPr>
                <w:bCs/>
                <w:sz w:val="16"/>
              </w:rPr>
              <w:t>]</w:t>
            </w:r>
            <w:r>
              <w:rPr>
                <w:bCs/>
                <w:sz w:val="16"/>
              </w:rPr>
              <w:t xml:space="preserve"> .span</w:t>
            </w:r>
            <w:proofErr w:type="gramEnd"/>
          </w:p>
        </w:tc>
        <w:tc>
          <w:tcPr>
            <w:tcW w:w="900" w:type="dxa"/>
          </w:tcPr>
          <w:p w14:paraId="3EDAA533" w14:textId="744D7428" w:rsidR="002A3978" w:rsidRDefault="002A3978" w:rsidP="002A3978">
            <w:pPr>
              <w:rPr>
                <w:bCs/>
                <w:sz w:val="16"/>
              </w:rPr>
            </w:pPr>
          </w:p>
        </w:tc>
        <w:tc>
          <w:tcPr>
            <w:tcW w:w="839" w:type="dxa"/>
          </w:tcPr>
          <w:p w14:paraId="65005B5C" w14:textId="77777777" w:rsidR="002A3978" w:rsidRDefault="002A3978" w:rsidP="002A3978">
            <w:pPr>
              <w:jc w:val="center"/>
            </w:pPr>
            <w:proofErr w:type="spellStart"/>
            <w:r>
              <w:rPr>
                <w:bCs/>
                <w:sz w:val="16"/>
              </w:rPr>
              <w:t>CStUpSt</w:t>
            </w:r>
            <w:proofErr w:type="spellEnd"/>
          </w:p>
        </w:tc>
        <w:tc>
          <w:tcPr>
            <w:tcW w:w="1591" w:type="dxa"/>
          </w:tcPr>
          <w:p w14:paraId="59BDBD59" w14:textId="77777777" w:rsidR="002A3978" w:rsidRDefault="002A3978" w:rsidP="002A3978">
            <w:pPr>
              <w:rPr>
                <w:bCs/>
                <w:sz w:val="16"/>
              </w:rPr>
            </w:pPr>
            <w:r>
              <w:rPr>
                <w:bCs/>
                <w:sz w:val="16"/>
              </w:rPr>
              <w:t>16384</w:t>
            </w:r>
          </w:p>
        </w:tc>
        <w:tc>
          <w:tcPr>
            <w:tcW w:w="2160" w:type="dxa"/>
          </w:tcPr>
          <w:p w14:paraId="5F15F2DF" w14:textId="77777777" w:rsidR="002A3978" w:rsidRDefault="002A3978" w:rsidP="002A3978">
            <w:pPr>
              <w:rPr>
                <w:bCs/>
                <w:sz w:val="16"/>
              </w:rPr>
            </w:pPr>
            <w:r>
              <w:rPr>
                <w:bCs/>
                <w:sz w:val="16"/>
              </w:rPr>
              <w:t>(Cal Result)</w:t>
            </w:r>
          </w:p>
        </w:tc>
        <w:tc>
          <w:tcPr>
            <w:tcW w:w="1350" w:type="dxa"/>
          </w:tcPr>
          <w:p w14:paraId="6813324C" w14:textId="77777777" w:rsidR="002A3978" w:rsidRDefault="002A3978" w:rsidP="002A3978">
            <w:pPr>
              <w:rPr>
                <w:bCs/>
                <w:sz w:val="16"/>
              </w:rPr>
            </w:pPr>
            <w:r>
              <w:rPr>
                <w:bCs/>
                <w:sz w:val="16"/>
              </w:rPr>
              <w:t>(Cal Result)</w:t>
            </w:r>
          </w:p>
        </w:tc>
        <w:tc>
          <w:tcPr>
            <w:tcW w:w="1530" w:type="dxa"/>
          </w:tcPr>
          <w:p w14:paraId="437D6CEB" w14:textId="77777777" w:rsidR="002A3978" w:rsidRDefault="002A3978" w:rsidP="002A3978">
            <w:pPr>
              <w:rPr>
                <w:bCs/>
                <w:sz w:val="16"/>
              </w:rPr>
            </w:pPr>
            <w:r>
              <w:rPr>
                <w:bCs/>
                <w:sz w:val="16"/>
              </w:rPr>
              <w:t>(Cal Result)</w:t>
            </w:r>
          </w:p>
        </w:tc>
        <w:tc>
          <w:tcPr>
            <w:tcW w:w="2160" w:type="dxa"/>
          </w:tcPr>
          <w:p w14:paraId="3DC84F02" w14:textId="77777777" w:rsidR="002A3978" w:rsidRDefault="002A3978" w:rsidP="002A3978">
            <w:pPr>
              <w:rPr>
                <w:bCs/>
                <w:sz w:val="16"/>
              </w:rPr>
            </w:pPr>
          </w:p>
        </w:tc>
      </w:tr>
      <w:tr w:rsidR="002A3978" w14:paraId="66D7D669" w14:textId="77777777" w:rsidTr="00992444">
        <w:tc>
          <w:tcPr>
            <w:tcW w:w="1435" w:type="dxa"/>
            <w:vMerge/>
          </w:tcPr>
          <w:p w14:paraId="38FDF7A6" w14:textId="77777777" w:rsidR="002A3978" w:rsidRDefault="002A3978" w:rsidP="002A3978">
            <w:pPr>
              <w:rPr>
                <w:bCs/>
                <w:sz w:val="16"/>
              </w:rPr>
            </w:pPr>
          </w:p>
        </w:tc>
        <w:tc>
          <w:tcPr>
            <w:tcW w:w="1440" w:type="dxa"/>
          </w:tcPr>
          <w:p w14:paraId="39BF2078"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.offset</w:t>
            </w:r>
            <w:proofErr w:type="gramEnd"/>
          </w:p>
        </w:tc>
        <w:tc>
          <w:tcPr>
            <w:tcW w:w="900" w:type="dxa"/>
          </w:tcPr>
          <w:p w14:paraId="02127286" w14:textId="312A2AF7" w:rsidR="002A3978" w:rsidRDefault="002A3978" w:rsidP="002A3978">
            <w:pPr>
              <w:rPr>
                <w:bCs/>
                <w:sz w:val="16"/>
              </w:rPr>
            </w:pPr>
          </w:p>
        </w:tc>
        <w:tc>
          <w:tcPr>
            <w:tcW w:w="839" w:type="dxa"/>
          </w:tcPr>
          <w:p w14:paraId="18C042A4" w14:textId="77777777" w:rsidR="002A3978" w:rsidRDefault="002A3978" w:rsidP="002A3978">
            <w:pPr>
              <w:jc w:val="center"/>
            </w:pPr>
            <w:proofErr w:type="spellStart"/>
            <w:r>
              <w:rPr>
                <w:bCs/>
                <w:sz w:val="16"/>
              </w:rPr>
              <w:t>CStUpSt</w:t>
            </w:r>
            <w:proofErr w:type="spellEnd"/>
          </w:p>
        </w:tc>
        <w:tc>
          <w:tcPr>
            <w:tcW w:w="1591" w:type="dxa"/>
          </w:tcPr>
          <w:p w14:paraId="22C95DC1" w14:textId="77777777" w:rsidR="002A3978" w:rsidRDefault="002A3978" w:rsidP="002A3978">
            <w:pPr>
              <w:rPr>
                <w:bCs/>
                <w:sz w:val="16"/>
              </w:rPr>
            </w:pPr>
            <w:r>
              <w:rPr>
                <w:bCs/>
                <w:sz w:val="16"/>
              </w:rPr>
              <w:t>0</w:t>
            </w:r>
          </w:p>
        </w:tc>
        <w:tc>
          <w:tcPr>
            <w:tcW w:w="2160" w:type="dxa"/>
          </w:tcPr>
          <w:p w14:paraId="221E8D3B" w14:textId="77777777" w:rsidR="002A3978" w:rsidRDefault="002A3978" w:rsidP="002A3978">
            <w:pPr>
              <w:rPr>
                <w:bCs/>
                <w:sz w:val="16"/>
              </w:rPr>
            </w:pPr>
            <w:r>
              <w:rPr>
                <w:bCs/>
                <w:sz w:val="16"/>
              </w:rPr>
              <w:t>(Cal Result)</w:t>
            </w:r>
          </w:p>
        </w:tc>
        <w:tc>
          <w:tcPr>
            <w:tcW w:w="1350" w:type="dxa"/>
          </w:tcPr>
          <w:p w14:paraId="091CDB4A" w14:textId="77777777" w:rsidR="002A3978" w:rsidRDefault="002A3978" w:rsidP="002A3978">
            <w:pPr>
              <w:rPr>
                <w:bCs/>
                <w:sz w:val="16"/>
              </w:rPr>
            </w:pPr>
            <w:r>
              <w:rPr>
                <w:bCs/>
                <w:sz w:val="16"/>
              </w:rPr>
              <w:t>(Cal Result)</w:t>
            </w:r>
          </w:p>
        </w:tc>
        <w:tc>
          <w:tcPr>
            <w:tcW w:w="1530" w:type="dxa"/>
          </w:tcPr>
          <w:p w14:paraId="33156AF8" w14:textId="77777777" w:rsidR="002A3978" w:rsidRDefault="002A3978" w:rsidP="002A3978">
            <w:pPr>
              <w:rPr>
                <w:bCs/>
                <w:sz w:val="16"/>
              </w:rPr>
            </w:pPr>
            <w:r>
              <w:rPr>
                <w:bCs/>
                <w:sz w:val="16"/>
              </w:rPr>
              <w:t>(Cal Result)</w:t>
            </w:r>
          </w:p>
        </w:tc>
        <w:tc>
          <w:tcPr>
            <w:tcW w:w="2160" w:type="dxa"/>
          </w:tcPr>
          <w:p w14:paraId="57B571B3" w14:textId="77777777" w:rsidR="002A3978" w:rsidRDefault="002A3978" w:rsidP="002A3978">
            <w:pPr>
              <w:rPr>
                <w:bCs/>
                <w:sz w:val="16"/>
              </w:rPr>
            </w:pPr>
          </w:p>
        </w:tc>
      </w:tr>
      <w:tr w:rsidR="002A3978" w14:paraId="6F2A2398" w14:textId="77777777" w:rsidTr="00992444">
        <w:tc>
          <w:tcPr>
            <w:tcW w:w="1435" w:type="dxa"/>
            <w:vMerge/>
          </w:tcPr>
          <w:p w14:paraId="01497A0D" w14:textId="77777777" w:rsidR="002A3978" w:rsidRDefault="002A3978" w:rsidP="002A3978">
            <w:pPr>
              <w:rPr>
                <w:bCs/>
                <w:sz w:val="16"/>
              </w:rPr>
            </w:pPr>
          </w:p>
        </w:tc>
        <w:tc>
          <w:tcPr>
            <w:tcW w:w="1440" w:type="dxa"/>
          </w:tcPr>
          <w:p w14:paraId="7EB642B6"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4</w:t>
            </w:r>
            <w:proofErr w:type="gramStart"/>
            <w:r w:rsidRPr="002D08ED">
              <w:rPr>
                <w:bCs/>
                <w:sz w:val="16"/>
              </w:rPr>
              <w:t>]</w:t>
            </w:r>
            <w:r>
              <w:rPr>
                <w:bCs/>
                <w:sz w:val="16"/>
              </w:rPr>
              <w:t xml:space="preserve"> .span</w:t>
            </w:r>
            <w:proofErr w:type="gramEnd"/>
          </w:p>
        </w:tc>
        <w:tc>
          <w:tcPr>
            <w:tcW w:w="900" w:type="dxa"/>
          </w:tcPr>
          <w:p w14:paraId="7ADBFA85" w14:textId="40B51A14" w:rsidR="002A3978" w:rsidRDefault="002A3978" w:rsidP="002A3978">
            <w:pPr>
              <w:rPr>
                <w:bCs/>
                <w:sz w:val="16"/>
              </w:rPr>
            </w:pPr>
          </w:p>
        </w:tc>
        <w:tc>
          <w:tcPr>
            <w:tcW w:w="839" w:type="dxa"/>
          </w:tcPr>
          <w:p w14:paraId="6426AA30" w14:textId="77777777" w:rsidR="002A3978" w:rsidRDefault="002A3978" w:rsidP="002A3978">
            <w:pPr>
              <w:jc w:val="center"/>
            </w:pPr>
            <w:proofErr w:type="spellStart"/>
            <w:r>
              <w:rPr>
                <w:bCs/>
                <w:sz w:val="16"/>
              </w:rPr>
              <w:t>CStUpSt</w:t>
            </w:r>
            <w:proofErr w:type="spellEnd"/>
          </w:p>
        </w:tc>
        <w:tc>
          <w:tcPr>
            <w:tcW w:w="1591" w:type="dxa"/>
          </w:tcPr>
          <w:p w14:paraId="3A5BF224" w14:textId="77777777" w:rsidR="002A3978" w:rsidRDefault="002A3978" w:rsidP="002A3978">
            <w:pPr>
              <w:rPr>
                <w:bCs/>
                <w:sz w:val="16"/>
              </w:rPr>
            </w:pPr>
            <w:r>
              <w:rPr>
                <w:bCs/>
                <w:sz w:val="16"/>
              </w:rPr>
              <w:t>16384</w:t>
            </w:r>
          </w:p>
        </w:tc>
        <w:tc>
          <w:tcPr>
            <w:tcW w:w="2160" w:type="dxa"/>
          </w:tcPr>
          <w:p w14:paraId="74652ED5" w14:textId="77777777" w:rsidR="002A3978" w:rsidRDefault="002A3978" w:rsidP="002A3978">
            <w:pPr>
              <w:rPr>
                <w:bCs/>
                <w:sz w:val="16"/>
              </w:rPr>
            </w:pPr>
            <w:r>
              <w:rPr>
                <w:bCs/>
                <w:sz w:val="16"/>
              </w:rPr>
              <w:t>(Cal Result)</w:t>
            </w:r>
          </w:p>
        </w:tc>
        <w:tc>
          <w:tcPr>
            <w:tcW w:w="1350" w:type="dxa"/>
          </w:tcPr>
          <w:p w14:paraId="68C2A6D3" w14:textId="77777777" w:rsidR="002A3978" w:rsidRDefault="002A3978" w:rsidP="002A3978">
            <w:pPr>
              <w:rPr>
                <w:bCs/>
                <w:sz w:val="16"/>
              </w:rPr>
            </w:pPr>
            <w:r>
              <w:rPr>
                <w:bCs/>
                <w:sz w:val="16"/>
              </w:rPr>
              <w:t>(Cal Result)</w:t>
            </w:r>
          </w:p>
        </w:tc>
        <w:tc>
          <w:tcPr>
            <w:tcW w:w="1530" w:type="dxa"/>
          </w:tcPr>
          <w:p w14:paraId="0E86D9D4" w14:textId="77777777" w:rsidR="002A3978" w:rsidRDefault="002A3978" w:rsidP="002A3978">
            <w:pPr>
              <w:rPr>
                <w:bCs/>
                <w:sz w:val="16"/>
              </w:rPr>
            </w:pPr>
            <w:r>
              <w:rPr>
                <w:bCs/>
                <w:sz w:val="16"/>
              </w:rPr>
              <w:t>(Cal Result)</w:t>
            </w:r>
          </w:p>
        </w:tc>
        <w:tc>
          <w:tcPr>
            <w:tcW w:w="2160" w:type="dxa"/>
          </w:tcPr>
          <w:p w14:paraId="665F4014" w14:textId="77777777" w:rsidR="002A3978" w:rsidRDefault="002A3978" w:rsidP="002A3978">
            <w:pPr>
              <w:rPr>
                <w:bCs/>
                <w:sz w:val="16"/>
              </w:rPr>
            </w:pPr>
          </w:p>
        </w:tc>
      </w:tr>
      <w:tr w:rsidR="002A3978" w14:paraId="1250CB57" w14:textId="77777777" w:rsidTr="00992444">
        <w:tc>
          <w:tcPr>
            <w:tcW w:w="1435" w:type="dxa"/>
            <w:vMerge/>
          </w:tcPr>
          <w:p w14:paraId="3EA46060" w14:textId="77777777" w:rsidR="002A3978" w:rsidRDefault="002A3978" w:rsidP="002A3978">
            <w:pPr>
              <w:rPr>
                <w:bCs/>
                <w:sz w:val="16"/>
              </w:rPr>
            </w:pPr>
          </w:p>
        </w:tc>
        <w:tc>
          <w:tcPr>
            <w:tcW w:w="1440" w:type="dxa"/>
          </w:tcPr>
          <w:p w14:paraId="1C995095"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.offset</w:t>
            </w:r>
            <w:proofErr w:type="gramEnd"/>
          </w:p>
        </w:tc>
        <w:tc>
          <w:tcPr>
            <w:tcW w:w="900" w:type="dxa"/>
          </w:tcPr>
          <w:p w14:paraId="43121AEA" w14:textId="624F706F" w:rsidR="002A3978" w:rsidRDefault="002A3978" w:rsidP="002A3978">
            <w:pPr>
              <w:rPr>
                <w:bCs/>
                <w:sz w:val="16"/>
              </w:rPr>
            </w:pPr>
          </w:p>
        </w:tc>
        <w:tc>
          <w:tcPr>
            <w:tcW w:w="839" w:type="dxa"/>
          </w:tcPr>
          <w:p w14:paraId="289F6D42" w14:textId="77777777" w:rsidR="002A3978" w:rsidRDefault="002A3978" w:rsidP="002A3978">
            <w:pPr>
              <w:jc w:val="center"/>
            </w:pPr>
            <w:proofErr w:type="spellStart"/>
            <w:r>
              <w:rPr>
                <w:bCs/>
                <w:sz w:val="16"/>
              </w:rPr>
              <w:t>CStUpSt</w:t>
            </w:r>
            <w:proofErr w:type="spellEnd"/>
          </w:p>
        </w:tc>
        <w:tc>
          <w:tcPr>
            <w:tcW w:w="1591" w:type="dxa"/>
          </w:tcPr>
          <w:p w14:paraId="072F462F" w14:textId="77777777" w:rsidR="002A3978" w:rsidRDefault="002A3978" w:rsidP="002A3978">
            <w:pPr>
              <w:rPr>
                <w:bCs/>
                <w:sz w:val="16"/>
              </w:rPr>
            </w:pPr>
            <w:r>
              <w:rPr>
                <w:bCs/>
                <w:sz w:val="16"/>
              </w:rPr>
              <w:t>0</w:t>
            </w:r>
          </w:p>
        </w:tc>
        <w:tc>
          <w:tcPr>
            <w:tcW w:w="2160" w:type="dxa"/>
          </w:tcPr>
          <w:p w14:paraId="3BA43E4F" w14:textId="77777777" w:rsidR="002A3978" w:rsidRDefault="002A3978" w:rsidP="002A3978">
            <w:pPr>
              <w:rPr>
                <w:bCs/>
                <w:sz w:val="16"/>
              </w:rPr>
            </w:pPr>
            <w:r>
              <w:rPr>
                <w:bCs/>
                <w:sz w:val="16"/>
              </w:rPr>
              <w:t>(Cal Result)</w:t>
            </w:r>
          </w:p>
        </w:tc>
        <w:tc>
          <w:tcPr>
            <w:tcW w:w="1350" w:type="dxa"/>
          </w:tcPr>
          <w:p w14:paraId="26F7303F" w14:textId="77777777" w:rsidR="002A3978" w:rsidRDefault="002A3978" w:rsidP="002A3978">
            <w:pPr>
              <w:rPr>
                <w:bCs/>
                <w:sz w:val="16"/>
              </w:rPr>
            </w:pPr>
            <w:r>
              <w:rPr>
                <w:bCs/>
                <w:sz w:val="16"/>
              </w:rPr>
              <w:t>(Cal Result)</w:t>
            </w:r>
          </w:p>
        </w:tc>
        <w:tc>
          <w:tcPr>
            <w:tcW w:w="1530" w:type="dxa"/>
          </w:tcPr>
          <w:p w14:paraId="7402A8AA" w14:textId="77777777" w:rsidR="002A3978" w:rsidRDefault="002A3978" w:rsidP="002A3978">
            <w:pPr>
              <w:rPr>
                <w:bCs/>
                <w:sz w:val="16"/>
              </w:rPr>
            </w:pPr>
            <w:r>
              <w:rPr>
                <w:bCs/>
                <w:sz w:val="16"/>
              </w:rPr>
              <w:t>(Cal Result)</w:t>
            </w:r>
          </w:p>
        </w:tc>
        <w:tc>
          <w:tcPr>
            <w:tcW w:w="2160" w:type="dxa"/>
          </w:tcPr>
          <w:p w14:paraId="250D8269" w14:textId="77777777" w:rsidR="002A3978" w:rsidRDefault="002A3978" w:rsidP="002A3978">
            <w:pPr>
              <w:rPr>
                <w:bCs/>
                <w:sz w:val="16"/>
              </w:rPr>
            </w:pPr>
          </w:p>
        </w:tc>
      </w:tr>
      <w:tr w:rsidR="002A3978" w14:paraId="62F06749" w14:textId="77777777" w:rsidTr="00992444">
        <w:tc>
          <w:tcPr>
            <w:tcW w:w="1435" w:type="dxa"/>
            <w:vMerge/>
          </w:tcPr>
          <w:p w14:paraId="4095903D" w14:textId="77777777" w:rsidR="002A3978" w:rsidRDefault="002A3978" w:rsidP="002A3978">
            <w:pPr>
              <w:rPr>
                <w:bCs/>
                <w:sz w:val="16"/>
              </w:rPr>
            </w:pPr>
          </w:p>
        </w:tc>
        <w:tc>
          <w:tcPr>
            <w:tcW w:w="1440" w:type="dxa"/>
          </w:tcPr>
          <w:p w14:paraId="0CCE52E9"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5</w:t>
            </w:r>
            <w:proofErr w:type="gramStart"/>
            <w:r w:rsidRPr="002D08ED">
              <w:rPr>
                <w:bCs/>
                <w:sz w:val="16"/>
              </w:rPr>
              <w:t>]</w:t>
            </w:r>
            <w:r>
              <w:rPr>
                <w:bCs/>
                <w:sz w:val="16"/>
              </w:rPr>
              <w:t xml:space="preserve"> .span</w:t>
            </w:r>
            <w:proofErr w:type="gramEnd"/>
          </w:p>
        </w:tc>
        <w:tc>
          <w:tcPr>
            <w:tcW w:w="900" w:type="dxa"/>
          </w:tcPr>
          <w:p w14:paraId="44CB4083" w14:textId="06A897A5" w:rsidR="002A3978" w:rsidRDefault="002A3978" w:rsidP="002A3978">
            <w:pPr>
              <w:rPr>
                <w:bCs/>
                <w:sz w:val="16"/>
              </w:rPr>
            </w:pPr>
          </w:p>
        </w:tc>
        <w:tc>
          <w:tcPr>
            <w:tcW w:w="839" w:type="dxa"/>
          </w:tcPr>
          <w:p w14:paraId="4476BEF3" w14:textId="77777777" w:rsidR="002A3978" w:rsidRDefault="002A3978" w:rsidP="002A3978">
            <w:pPr>
              <w:jc w:val="center"/>
            </w:pPr>
            <w:proofErr w:type="spellStart"/>
            <w:r>
              <w:rPr>
                <w:bCs/>
                <w:sz w:val="16"/>
              </w:rPr>
              <w:t>CStUpSt</w:t>
            </w:r>
            <w:proofErr w:type="spellEnd"/>
          </w:p>
        </w:tc>
        <w:tc>
          <w:tcPr>
            <w:tcW w:w="1591" w:type="dxa"/>
          </w:tcPr>
          <w:p w14:paraId="1A88568F" w14:textId="77777777" w:rsidR="002A3978" w:rsidRDefault="002A3978" w:rsidP="002A3978">
            <w:pPr>
              <w:rPr>
                <w:bCs/>
                <w:sz w:val="16"/>
              </w:rPr>
            </w:pPr>
            <w:r>
              <w:rPr>
                <w:bCs/>
                <w:sz w:val="16"/>
              </w:rPr>
              <w:t>16384</w:t>
            </w:r>
          </w:p>
        </w:tc>
        <w:tc>
          <w:tcPr>
            <w:tcW w:w="2160" w:type="dxa"/>
          </w:tcPr>
          <w:p w14:paraId="7B6D5D19" w14:textId="77777777" w:rsidR="002A3978" w:rsidRDefault="002A3978" w:rsidP="002A3978">
            <w:pPr>
              <w:rPr>
                <w:bCs/>
                <w:sz w:val="16"/>
              </w:rPr>
            </w:pPr>
            <w:r>
              <w:rPr>
                <w:bCs/>
                <w:sz w:val="16"/>
              </w:rPr>
              <w:t>(Cal Result)</w:t>
            </w:r>
          </w:p>
        </w:tc>
        <w:tc>
          <w:tcPr>
            <w:tcW w:w="1350" w:type="dxa"/>
          </w:tcPr>
          <w:p w14:paraId="2D998E48" w14:textId="77777777" w:rsidR="002A3978" w:rsidRDefault="002A3978" w:rsidP="002A3978">
            <w:pPr>
              <w:rPr>
                <w:bCs/>
                <w:sz w:val="16"/>
              </w:rPr>
            </w:pPr>
            <w:r>
              <w:rPr>
                <w:bCs/>
                <w:sz w:val="16"/>
              </w:rPr>
              <w:t>(Cal Result)</w:t>
            </w:r>
          </w:p>
        </w:tc>
        <w:tc>
          <w:tcPr>
            <w:tcW w:w="1530" w:type="dxa"/>
          </w:tcPr>
          <w:p w14:paraId="76F41FEB" w14:textId="77777777" w:rsidR="002A3978" w:rsidRDefault="002A3978" w:rsidP="002A3978">
            <w:pPr>
              <w:rPr>
                <w:bCs/>
                <w:sz w:val="16"/>
              </w:rPr>
            </w:pPr>
            <w:r>
              <w:rPr>
                <w:bCs/>
                <w:sz w:val="16"/>
              </w:rPr>
              <w:t>(Cal Result)</w:t>
            </w:r>
          </w:p>
        </w:tc>
        <w:tc>
          <w:tcPr>
            <w:tcW w:w="2160" w:type="dxa"/>
          </w:tcPr>
          <w:p w14:paraId="0E796A51" w14:textId="77777777" w:rsidR="002A3978" w:rsidRDefault="002A3978" w:rsidP="002A3978">
            <w:pPr>
              <w:rPr>
                <w:bCs/>
                <w:sz w:val="16"/>
              </w:rPr>
            </w:pPr>
          </w:p>
        </w:tc>
      </w:tr>
      <w:tr w:rsidR="002A3978" w14:paraId="782B8707" w14:textId="77777777" w:rsidTr="00992444">
        <w:tc>
          <w:tcPr>
            <w:tcW w:w="1435" w:type="dxa"/>
            <w:vMerge/>
          </w:tcPr>
          <w:p w14:paraId="3BB74EC3" w14:textId="77777777" w:rsidR="002A3978" w:rsidRDefault="002A3978" w:rsidP="002A3978">
            <w:pPr>
              <w:rPr>
                <w:bCs/>
                <w:sz w:val="16"/>
              </w:rPr>
            </w:pPr>
          </w:p>
        </w:tc>
        <w:tc>
          <w:tcPr>
            <w:tcW w:w="1440" w:type="dxa"/>
          </w:tcPr>
          <w:p w14:paraId="6ADEF6A2"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.offset</w:t>
            </w:r>
            <w:proofErr w:type="gramEnd"/>
          </w:p>
        </w:tc>
        <w:tc>
          <w:tcPr>
            <w:tcW w:w="900" w:type="dxa"/>
          </w:tcPr>
          <w:p w14:paraId="02555042" w14:textId="1CC5C9E4" w:rsidR="002A3978" w:rsidRDefault="002A3978" w:rsidP="002A3978">
            <w:pPr>
              <w:rPr>
                <w:bCs/>
                <w:sz w:val="16"/>
              </w:rPr>
            </w:pPr>
          </w:p>
        </w:tc>
        <w:tc>
          <w:tcPr>
            <w:tcW w:w="839" w:type="dxa"/>
          </w:tcPr>
          <w:p w14:paraId="1DF4970C" w14:textId="77777777" w:rsidR="002A3978" w:rsidRDefault="002A3978" w:rsidP="002A3978">
            <w:pPr>
              <w:jc w:val="center"/>
            </w:pPr>
            <w:proofErr w:type="spellStart"/>
            <w:r>
              <w:rPr>
                <w:bCs/>
                <w:sz w:val="16"/>
              </w:rPr>
              <w:t>CStUpSt</w:t>
            </w:r>
            <w:proofErr w:type="spellEnd"/>
          </w:p>
        </w:tc>
        <w:tc>
          <w:tcPr>
            <w:tcW w:w="1591" w:type="dxa"/>
          </w:tcPr>
          <w:p w14:paraId="4B535B23" w14:textId="77777777" w:rsidR="002A3978" w:rsidRDefault="002A3978" w:rsidP="002A3978">
            <w:pPr>
              <w:rPr>
                <w:bCs/>
                <w:sz w:val="16"/>
              </w:rPr>
            </w:pPr>
            <w:r>
              <w:rPr>
                <w:bCs/>
                <w:sz w:val="16"/>
              </w:rPr>
              <w:t>0</w:t>
            </w:r>
          </w:p>
        </w:tc>
        <w:tc>
          <w:tcPr>
            <w:tcW w:w="2160" w:type="dxa"/>
          </w:tcPr>
          <w:p w14:paraId="57DC2BE6" w14:textId="77777777" w:rsidR="002A3978" w:rsidRDefault="002A3978" w:rsidP="002A3978">
            <w:pPr>
              <w:rPr>
                <w:bCs/>
                <w:sz w:val="16"/>
              </w:rPr>
            </w:pPr>
            <w:r>
              <w:rPr>
                <w:bCs/>
                <w:sz w:val="16"/>
              </w:rPr>
              <w:t>(Cal Result)</w:t>
            </w:r>
          </w:p>
        </w:tc>
        <w:tc>
          <w:tcPr>
            <w:tcW w:w="1350" w:type="dxa"/>
          </w:tcPr>
          <w:p w14:paraId="348CFCC2" w14:textId="77777777" w:rsidR="002A3978" w:rsidRDefault="002A3978" w:rsidP="002A3978">
            <w:pPr>
              <w:rPr>
                <w:bCs/>
                <w:sz w:val="16"/>
              </w:rPr>
            </w:pPr>
            <w:r>
              <w:rPr>
                <w:bCs/>
                <w:sz w:val="16"/>
              </w:rPr>
              <w:t>(Cal Result)</w:t>
            </w:r>
          </w:p>
        </w:tc>
        <w:tc>
          <w:tcPr>
            <w:tcW w:w="1530" w:type="dxa"/>
          </w:tcPr>
          <w:p w14:paraId="1FC96F07" w14:textId="77777777" w:rsidR="002A3978" w:rsidRDefault="002A3978" w:rsidP="002A3978">
            <w:pPr>
              <w:rPr>
                <w:bCs/>
                <w:sz w:val="16"/>
              </w:rPr>
            </w:pPr>
            <w:r>
              <w:rPr>
                <w:bCs/>
                <w:sz w:val="16"/>
              </w:rPr>
              <w:t>(Cal Result)</w:t>
            </w:r>
          </w:p>
        </w:tc>
        <w:tc>
          <w:tcPr>
            <w:tcW w:w="2160" w:type="dxa"/>
          </w:tcPr>
          <w:p w14:paraId="0DB51D23" w14:textId="77777777" w:rsidR="002A3978" w:rsidRDefault="002A3978" w:rsidP="002A3978">
            <w:pPr>
              <w:rPr>
                <w:bCs/>
                <w:sz w:val="16"/>
              </w:rPr>
            </w:pPr>
          </w:p>
        </w:tc>
      </w:tr>
      <w:tr w:rsidR="002A3978" w14:paraId="6701C6B7" w14:textId="77777777" w:rsidTr="00992444">
        <w:tc>
          <w:tcPr>
            <w:tcW w:w="1435" w:type="dxa"/>
            <w:vMerge/>
          </w:tcPr>
          <w:p w14:paraId="38E8040A" w14:textId="77777777" w:rsidR="002A3978" w:rsidRDefault="002A3978" w:rsidP="002A3978">
            <w:pPr>
              <w:rPr>
                <w:bCs/>
                <w:sz w:val="16"/>
              </w:rPr>
            </w:pPr>
          </w:p>
        </w:tc>
        <w:tc>
          <w:tcPr>
            <w:tcW w:w="1440" w:type="dxa"/>
          </w:tcPr>
          <w:p w14:paraId="71BA8D25"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6</w:t>
            </w:r>
            <w:proofErr w:type="gramStart"/>
            <w:r w:rsidRPr="002D08ED">
              <w:rPr>
                <w:bCs/>
                <w:sz w:val="16"/>
              </w:rPr>
              <w:t>]</w:t>
            </w:r>
            <w:r>
              <w:rPr>
                <w:bCs/>
                <w:sz w:val="16"/>
              </w:rPr>
              <w:t xml:space="preserve"> .span</w:t>
            </w:r>
            <w:proofErr w:type="gramEnd"/>
          </w:p>
        </w:tc>
        <w:tc>
          <w:tcPr>
            <w:tcW w:w="900" w:type="dxa"/>
          </w:tcPr>
          <w:p w14:paraId="37EFCE12" w14:textId="33CA44B4" w:rsidR="002A3978" w:rsidRDefault="002A3978" w:rsidP="002A3978">
            <w:pPr>
              <w:rPr>
                <w:bCs/>
                <w:sz w:val="16"/>
              </w:rPr>
            </w:pPr>
          </w:p>
        </w:tc>
        <w:tc>
          <w:tcPr>
            <w:tcW w:w="839" w:type="dxa"/>
          </w:tcPr>
          <w:p w14:paraId="05C16B99" w14:textId="77777777" w:rsidR="002A3978" w:rsidRDefault="002A3978" w:rsidP="002A3978">
            <w:pPr>
              <w:jc w:val="center"/>
            </w:pPr>
            <w:proofErr w:type="spellStart"/>
            <w:r>
              <w:rPr>
                <w:bCs/>
                <w:sz w:val="16"/>
              </w:rPr>
              <w:t>CStUpSt</w:t>
            </w:r>
            <w:proofErr w:type="spellEnd"/>
          </w:p>
        </w:tc>
        <w:tc>
          <w:tcPr>
            <w:tcW w:w="1591" w:type="dxa"/>
          </w:tcPr>
          <w:p w14:paraId="68498500" w14:textId="77777777" w:rsidR="002A3978" w:rsidRDefault="002A3978" w:rsidP="002A3978">
            <w:pPr>
              <w:rPr>
                <w:bCs/>
                <w:sz w:val="16"/>
              </w:rPr>
            </w:pPr>
            <w:r>
              <w:rPr>
                <w:bCs/>
                <w:sz w:val="16"/>
              </w:rPr>
              <w:t>16384</w:t>
            </w:r>
          </w:p>
        </w:tc>
        <w:tc>
          <w:tcPr>
            <w:tcW w:w="2160" w:type="dxa"/>
          </w:tcPr>
          <w:p w14:paraId="67804895" w14:textId="77777777" w:rsidR="002A3978" w:rsidRDefault="002A3978" w:rsidP="002A3978">
            <w:pPr>
              <w:rPr>
                <w:bCs/>
                <w:sz w:val="16"/>
              </w:rPr>
            </w:pPr>
            <w:r>
              <w:rPr>
                <w:bCs/>
                <w:sz w:val="16"/>
              </w:rPr>
              <w:t>(Cal Result)</w:t>
            </w:r>
          </w:p>
        </w:tc>
        <w:tc>
          <w:tcPr>
            <w:tcW w:w="1350" w:type="dxa"/>
          </w:tcPr>
          <w:p w14:paraId="3F6D786F" w14:textId="77777777" w:rsidR="002A3978" w:rsidRDefault="002A3978" w:rsidP="002A3978">
            <w:pPr>
              <w:rPr>
                <w:bCs/>
                <w:sz w:val="16"/>
              </w:rPr>
            </w:pPr>
            <w:r>
              <w:rPr>
                <w:bCs/>
                <w:sz w:val="16"/>
              </w:rPr>
              <w:t>(Cal Result)</w:t>
            </w:r>
          </w:p>
        </w:tc>
        <w:tc>
          <w:tcPr>
            <w:tcW w:w="1530" w:type="dxa"/>
          </w:tcPr>
          <w:p w14:paraId="65B22146" w14:textId="77777777" w:rsidR="002A3978" w:rsidRDefault="002A3978" w:rsidP="002A3978">
            <w:pPr>
              <w:rPr>
                <w:bCs/>
                <w:sz w:val="16"/>
              </w:rPr>
            </w:pPr>
            <w:r>
              <w:rPr>
                <w:bCs/>
                <w:sz w:val="16"/>
              </w:rPr>
              <w:t>(Cal Result)</w:t>
            </w:r>
          </w:p>
        </w:tc>
        <w:tc>
          <w:tcPr>
            <w:tcW w:w="2160" w:type="dxa"/>
          </w:tcPr>
          <w:p w14:paraId="7DB36A4B" w14:textId="77777777" w:rsidR="002A3978" w:rsidRDefault="002A3978" w:rsidP="002A3978">
            <w:pPr>
              <w:rPr>
                <w:bCs/>
                <w:sz w:val="16"/>
              </w:rPr>
            </w:pPr>
          </w:p>
        </w:tc>
      </w:tr>
      <w:tr w:rsidR="002A3978" w14:paraId="051E91F2" w14:textId="77777777" w:rsidTr="00992444">
        <w:tc>
          <w:tcPr>
            <w:tcW w:w="1435" w:type="dxa"/>
            <w:vMerge/>
          </w:tcPr>
          <w:p w14:paraId="4A3143E7" w14:textId="77777777" w:rsidR="002A3978" w:rsidRDefault="002A3978" w:rsidP="002A3978">
            <w:pPr>
              <w:rPr>
                <w:bCs/>
                <w:sz w:val="16"/>
              </w:rPr>
            </w:pPr>
          </w:p>
        </w:tc>
        <w:tc>
          <w:tcPr>
            <w:tcW w:w="1440" w:type="dxa"/>
          </w:tcPr>
          <w:p w14:paraId="1891FE02" w14:textId="77777777" w:rsidR="002A3978"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 xml:space="preserve"> .offset</w:t>
            </w:r>
            <w:proofErr w:type="gramEnd"/>
          </w:p>
        </w:tc>
        <w:tc>
          <w:tcPr>
            <w:tcW w:w="900" w:type="dxa"/>
          </w:tcPr>
          <w:p w14:paraId="5F06E48F" w14:textId="3122A147" w:rsidR="002A3978" w:rsidRDefault="002A3978" w:rsidP="002A3978">
            <w:pPr>
              <w:rPr>
                <w:bCs/>
                <w:sz w:val="16"/>
              </w:rPr>
            </w:pPr>
          </w:p>
        </w:tc>
        <w:tc>
          <w:tcPr>
            <w:tcW w:w="839" w:type="dxa"/>
          </w:tcPr>
          <w:p w14:paraId="267B3484" w14:textId="77777777" w:rsidR="002A3978" w:rsidRDefault="002A3978" w:rsidP="002A3978">
            <w:pPr>
              <w:jc w:val="center"/>
            </w:pPr>
            <w:proofErr w:type="spellStart"/>
            <w:r>
              <w:rPr>
                <w:bCs/>
                <w:sz w:val="16"/>
              </w:rPr>
              <w:t>CStUpSt</w:t>
            </w:r>
            <w:proofErr w:type="spellEnd"/>
          </w:p>
        </w:tc>
        <w:tc>
          <w:tcPr>
            <w:tcW w:w="1591" w:type="dxa"/>
          </w:tcPr>
          <w:p w14:paraId="5F9A7B60" w14:textId="77777777" w:rsidR="002A3978" w:rsidRDefault="002A3978" w:rsidP="002A3978">
            <w:pPr>
              <w:rPr>
                <w:bCs/>
                <w:sz w:val="16"/>
              </w:rPr>
            </w:pPr>
            <w:r>
              <w:rPr>
                <w:bCs/>
                <w:sz w:val="16"/>
              </w:rPr>
              <w:t>0</w:t>
            </w:r>
          </w:p>
        </w:tc>
        <w:tc>
          <w:tcPr>
            <w:tcW w:w="2160" w:type="dxa"/>
          </w:tcPr>
          <w:p w14:paraId="447C0065" w14:textId="77777777" w:rsidR="002A3978" w:rsidRDefault="002A3978" w:rsidP="002A3978">
            <w:pPr>
              <w:rPr>
                <w:bCs/>
                <w:sz w:val="16"/>
              </w:rPr>
            </w:pPr>
            <w:r>
              <w:rPr>
                <w:bCs/>
                <w:sz w:val="16"/>
              </w:rPr>
              <w:t>(Cal Result)</w:t>
            </w:r>
          </w:p>
        </w:tc>
        <w:tc>
          <w:tcPr>
            <w:tcW w:w="1350" w:type="dxa"/>
          </w:tcPr>
          <w:p w14:paraId="6427F975" w14:textId="77777777" w:rsidR="002A3978" w:rsidRDefault="002A3978" w:rsidP="002A3978">
            <w:pPr>
              <w:rPr>
                <w:bCs/>
                <w:sz w:val="16"/>
              </w:rPr>
            </w:pPr>
            <w:r>
              <w:rPr>
                <w:bCs/>
                <w:sz w:val="16"/>
              </w:rPr>
              <w:t>(Cal Result)</w:t>
            </w:r>
          </w:p>
        </w:tc>
        <w:tc>
          <w:tcPr>
            <w:tcW w:w="1530" w:type="dxa"/>
          </w:tcPr>
          <w:p w14:paraId="6C99E461" w14:textId="77777777" w:rsidR="002A3978" w:rsidRDefault="002A3978" w:rsidP="002A3978">
            <w:pPr>
              <w:rPr>
                <w:bCs/>
                <w:sz w:val="16"/>
              </w:rPr>
            </w:pPr>
            <w:r>
              <w:rPr>
                <w:bCs/>
                <w:sz w:val="16"/>
              </w:rPr>
              <w:t>(Cal Result)</w:t>
            </w:r>
          </w:p>
        </w:tc>
        <w:tc>
          <w:tcPr>
            <w:tcW w:w="2160" w:type="dxa"/>
          </w:tcPr>
          <w:p w14:paraId="66DB4623" w14:textId="77777777" w:rsidR="002A3978" w:rsidRDefault="002A3978" w:rsidP="002A3978">
            <w:pPr>
              <w:rPr>
                <w:bCs/>
                <w:sz w:val="16"/>
              </w:rPr>
            </w:pPr>
          </w:p>
        </w:tc>
      </w:tr>
      <w:tr w:rsidR="002A3978" w14:paraId="5C3FEA80" w14:textId="77777777" w:rsidTr="00992444">
        <w:tc>
          <w:tcPr>
            <w:tcW w:w="1435" w:type="dxa"/>
            <w:vMerge/>
          </w:tcPr>
          <w:p w14:paraId="00D1B39B" w14:textId="77777777" w:rsidR="002A3978" w:rsidRDefault="002A3978" w:rsidP="002A3978">
            <w:pPr>
              <w:rPr>
                <w:bCs/>
                <w:sz w:val="16"/>
              </w:rPr>
            </w:pPr>
          </w:p>
        </w:tc>
        <w:tc>
          <w:tcPr>
            <w:tcW w:w="1440" w:type="dxa"/>
          </w:tcPr>
          <w:p w14:paraId="30AE7DF3" w14:textId="77777777" w:rsidR="002A3978" w:rsidRPr="002D08ED" w:rsidRDefault="002A3978" w:rsidP="002A3978">
            <w:pPr>
              <w:rPr>
                <w:bCs/>
                <w:sz w:val="16"/>
              </w:rPr>
            </w:pPr>
            <w:proofErr w:type="spellStart"/>
            <w:r w:rsidRPr="002D08ED">
              <w:rPr>
                <w:bCs/>
                <w:sz w:val="16"/>
              </w:rPr>
              <w:t>TemperatureCalData</w:t>
            </w:r>
            <w:proofErr w:type="spellEnd"/>
            <w:r>
              <w:rPr>
                <w:bCs/>
                <w:sz w:val="16"/>
              </w:rPr>
              <w:t xml:space="preserve"> </w:t>
            </w:r>
            <w:r w:rsidRPr="002D08ED">
              <w:rPr>
                <w:bCs/>
                <w:sz w:val="16"/>
              </w:rPr>
              <w:t>[</w:t>
            </w:r>
            <w:r>
              <w:rPr>
                <w:bCs/>
                <w:sz w:val="16"/>
              </w:rPr>
              <w:t>7</w:t>
            </w:r>
            <w:proofErr w:type="gramStart"/>
            <w:r w:rsidRPr="002D08ED">
              <w:rPr>
                <w:bCs/>
                <w:sz w:val="16"/>
              </w:rPr>
              <w:t>]</w:t>
            </w:r>
            <w:r>
              <w:rPr>
                <w:bCs/>
                <w:sz w:val="16"/>
              </w:rPr>
              <w:t>.span</w:t>
            </w:r>
            <w:proofErr w:type="gramEnd"/>
          </w:p>
        </w:tc>
        <w:tc>
          <w:tcPr>
            <w:tcW w:w="900" w:type="dxa"/>
          </w:tcPr>
          <w:p w14:paraId="07E3E7C0" w14:textId="53F31D0E" w:rsidR="002A3978" w:rsidRPr="002D08ED" w:rsidRDefault="002A3978" w:rsidP="002A3978">
            <w:pPr>
              <w:rPr>
                <w:bCs/>
                <w:sz w:val="16"/>
              </w:rPr>
            </w:pPr>
          </w:p>
        </w:tc>
        <w:tc>
          <w:tcPr>
            <w:tcW w:w="839" w:type="dxa"/>
          </w:tcPr>
          <w:p w14:paraId="4D3E6B32" w14:textId="77777777" w:rsidR="002A3978" w:rsidRDefault="002A3978" w:rsidP="002A3978">
            <w:pPr>
              <w:jc w:val="center"/>
            </w:pPr>
            <w:proofErr w:type="spellStart"/>
            <w:r>
              <w:rPr>
                <w:bCs/>
                <w:sz w:val="16"/>
              </w:rPr>
              <w:t>CStUpSt</w:t>
            </w:r>
            <w:proofErr w:type="spellEnd"/>
          </w:p>
        </w:tc>
        <w:tc>
          <w:tcPr>
            <w:tcW w:w="1591" w:type="dxa"/>
          </w:tcPr>
          <w:p w14:paraId="6EA33637" w14:textId="77777777" w:rsidR="002A3978" w:rsidRDefault="002A3978" w:rsidP="002A3978">
            <w:pPr>
              <w:rPr>
                <w:bCs/>
                <w:sz w:val="16"/>
              </w:rPr>
            </w:pPr>
            <w:r>
              <w:rPr>
                <w:bCs/>
                <w:sz w:val="16"/>
              </w:rPr>
              <w:t>16384</w:t>
            </w:r>
          </w:p>
        </w:tc>
        <w:tc>
          <w:tcPr>
            <w:tcW w:w="2160" w:type="dxa"/>
          </w:tcPr>
          <w:p w14:paraId="0663C46F" w14:textId="77777777" w:rsidR="002A3978" w:rsidRDefault="002A3978" w:rsidP="002A3978">
            <w:pPr>
              <w:rPr>
                <w:bCs/>
                <w:sz w:val="16"/>
              </w:rPr>
            </w:pPr>
            <w:r>
              <w:rPr>
                <w:bCs/>
                <w:sz w:val="16"/>
              </w:rPr>
              <w:t>(Cal Result)</w:t>
            </w:r>
          </w:p>
        </w:tc>
        <w:tc>
          <w:tcPr>
            <w:tcW w:w="1350" w:type="dxa"/>
          </w:tcPr>
          <w:p w14:paraId="3C7391E5" w14:textId="77777777" w:rsidR="002A3978" w:rsidRDefault="002A3978" w:rsidP="002A3978">
            <w:pPr>
              <w:rPr>
                <w:bCs/>
                <w:sz w:val="16"/>
              </w:rPr>
            </w:pPr>
            <w:r>
              <w:rPr>
                <w:bCs/>
                <w:sz w:val="16"/>
              </w:rPr>
              <w:t>(Cal Result)</w:t>
            </w:r>
          </w:p>
        </w:tc>
        <w:tc>
          <w:tcPr>
            <w:tcW w:w="1530" w:type="dxa"/>
          </w:tcPr>
          <w:p w14:paraId="38B0C12E" w14:textId="77777777" w:rsidR="002A3978" w:rsidRDefault="002A3978" w:rsidP="002A3978">
            <w:pPr>
              <w:rPr>
                <w:bCs/>
                <w:sz w:val="16"/>
              </w:rPr>
            </w:pPr>
            <w:r>
              <w:rPr>
                <w:bCs/>
                <w:sz w:val="16"/>
              </w:rPr>
              <w:t>(Cal Result)</w:t>
            </w:r>
          </w:p>
        </w:tc>
        <w:tc>
          <w:tcPr>
            <w:tcW w:w="2160" w:type="dxa"/>
          </w:tcPr>
          <w:p w14:paraId="6FEFC405" w14:textId="77777777" w:rsidR="002A3978" w:rsidRDefault="002A3978" w:rsidP="002A3978">
            <w:pPr>
              <w:rPr>
                <w:bCs/>
                <w:sz w:val="16"/>
              </w:rPr>
            </w:pPr>
          </w:p>
        </w:tc>
      </w:tr>
      <w:tr w:rsidR="002A3978" w14:paraId="3BD4AF8A" w14:textId="77777777" w:rsidTr="00992444">
        <w:tc>
          <w:tcPr>
            <w:tcW w:w="1435" w:type="dxa"/>
            <w:vMerge/>
          </w:tcPr>
          <w:p w14:paraId="1B1425EA" w14:textId="77777777" w:rsidR="002A3978" w:rsidRDefault="002A3978" w:rsidP="002A3978">
            <w:pPr>
              <w:rPr>
                <w:bCs/>
                <w:sz w:val="16"/>
              </w:rPr>
            </w:pPr>
          </w:p>
        </w:tc>
        <w:tc>
          <w:tcPr>
            <w:tcW w:w="1440" w:type="dxa"/>
          </w:tcPr>
          <w:p w14:paraId="5303CD98" w14:textId="77777777" w:rsidR="002A3978" w:rsidRPr="002D08ED" w:rsidRDefault="002A3978" w:rsidP="002A3978">
            <w:pPr>
              <w:rPr>
                <w:bCs/>
                <w:sz w:val="16"/>
              </w:rPr>
            </w:pPr>
            <w:proofErr w:type="spellStart"/>
            <w:r w:rsidRPr="002D08ED">
              <w:rPr>
                <w:bCs/>
                <w:sz w:val="16"/>
              </w:rPr>
              <w:t>ChannelShift</w:t>
            </w:r>
            <w:proofErr w:type="spellEnd"/>
          </w:p>
        </w:tc>
        <w:tc>
          <w:tcPr>
            <w:tcW w:w="900" w:type="dxa"/>
          </w:tcPr>
          <w:p w14:paraId="6EFF4DAF" w14:textId="06CF1FCE" w:rsidR="002A3978" w:rsidRPr="002D08ED" w:rsidRDefault="002A3978" w:rsidP="002A3978">
            <w:pPr>
              <w:rPr>
                <w:bCs/>
                <w:sz w:val="16"/>
              </w:rPr>
            </w:pPr>
          </w:p>
        </w:tc>
        <w:tc>
          <w:tcPr>
            <w:tcW w:w="839" w:type="dxa"/>
          </w:tcPr>
          <w:p w14:paraId="53541DF2" w14:textId="77777777" w:rsidR="002A3978" w:rsidRDefault="002A3978" w:rsidP="002A3978">
            <w:pPr>
              <w:jc w:val="center"/>
            </w:pPr>
            <w:proofErr w:type="spellStart"/>
            <w:r>
              <w:rPr>
                <w:bCs/>
                <w:sz w:val="16"/>
              </w:rPr>
              <w:t>CStUpSt</w:t>
            </w:r>
            <w:proofErr w:type="spellEnd"/>
          </w:p>
        </w:tc>
        <w:tc>
          <w:tcPr>
            <w:tcW w:w="1591" w:type="dxa"/>
          </w:tcPr>
          <w:p w14:paraId="5D0DB1FE" w14:textId="77777777" w:rsidR="002A3978" w:rsidRDefault="002A3978" w:rsidP="002A3978">
            <w:pPr>
              <w:rPr>
                <w:bCs/>
                <w:sz w:val="16"/>
              </w:rPr>
            </w:pPr>
            <w:r>
              <w:rPr>
                <w:bCs/>
                <w:sz w:val="16"/>
              </w:rPr>
              <w:t>14</w:t>
            </w:r>
          </w:p>
        </w:tc>
        <w:tc>
          <w:tcPr>
            <w:tcW w:w="2160" w:type="dxa"/>
          </w:tcPr>
          <w:p w14:paraId="71723862" w14:textId="77777777" w:rsidR="002A3978" w:rsidRDefault="002A3978" w:rsidP="002A3978">
            <w:pPr>
              <w:rPr>
                <w:bCs/>
                <w:sz w:val="16"/>
              </w:rPr>
            </w:pPr>
            <w:r>
              <w:rPr>
                <w:bCs/>
                <w:sz w:val="16"/>
              </w:rPr>
              <w:t>(Cal Result)</w:t>
            </w:r>
          </w:p>
        </w:tc>
        <w:tc>
          <w:tcPr>
            <w:tcW w:w="1350" w:type="dxa"/>
          </w:tcPr>
          <w:p w14:paraId="45EA0302" w14:textId="77777777" w:rsidR="002A3978" w:rsidRDefault="002A3978" w:rsidP="002A3978">
            <w:pPr>
              <w:rPr>
                <w:bCs/>
                <w:sz w:val="16"/>
              </w:rPr>
            </w:pPr>
            <w:r>
              <w:rPr>
                <w:bCs/>
                <w:sz w:val="16"/>
              </w:rPr>
              <w:t>(Cal Result)</w:t>
            </w:r>
          </w:p>
        </w:tc>
        <w:tc>
          <w:tcPr>
            <w:tcW w:w="1530" w:type="dxa"/>
          </w:tcPr>
          <w:p w14:paraId="3D8243DC" w14:textId="77777777" w:rsidR="002A3978" w:rsidRDefault="002A3978" w:rsidP="002A3978">
            <w:pPr>
              <w:rPr>
                <w:bCs/>
                <w:sz w:val="16"/>
              </w:rPr>
            </w:pPr>
            <w:r>
              <w:rPr>
                <w:bCs/>
                <w:sz w:val="16"/>
              </w:rPr>
              <w:t>(Cal Result)</w:t>
            </w:r>
          </w:p>
        </w:tc>
        <w:tc>
          <w:tcPr>
            <w:tcW w:w="2160" w:type="dxa"/>
          </w:tcPr>
          <w:p w14:paraId="49722A7C" w14:textId="77777777" w:rsidR="002A3978" w:rsidRDefault="002A3978" w:rsidP="002A3978">
            <w:pPr>
              <w:rPr>
                <w:bCs/>
                <w:sz w:val="16"/>
              </w:rPr>
            </w:pPr>
          </w:p>
        </w:tc>
      </w:tr>
      <w:tr w:rsidR="002A3978" w14:paraId="0858A0DA" w14:textId="77777777" w:rsidTr="00992444">
        <w:trPr>
          <w:cantSplit/>
        </w:trPr>
        <w:tc>
          <w:tcPr>
            <w:tcW w:w="1435" w:type="dxa"/>
          </w:tcPr>
          <w:p w14:paraId="695F0876" w14:textId="77777777" w:rsidR="002A3978" w:rsidRPr="00F12EDB" w:rsidRDefault="002A3978" w:rsidP="002A3978">
            <w:pPr>
              <w:rPr>
                <w:bCs/>
                <w:sz w:val="16"/>
              </w:rPr>
            </w:pPr>
          </w:p>
        </w:tc>
        <w:tc>
          <w:tcPr>
            <w:tcW w:w="1440" w:type="dxa"/>
          </w:tcPr>
          <w:p w14:paraId="3E380972" w14:textId="77777777" w:rsidR="002A3978" w:rsidRDefault="002A3978" w:rsidP="002A3978">
            <w:pPr>
              <w:rPr>
                <w:bCs/>
                <w:sz w:val="16"/>
              </w:rPr>
            </w:pPr>
          </w:p>
        </w:tc>
        <w:tc>
          <w:tcPr>
            <w:tcW w:w="900" w:type="dxa"/>
          </w:tcPr>
          <w:p w14:paraId="7DD49412" w14:textId="01CA0540" w:rsidR="002A3978" w:rsidRDefault="002A3978" w:rsidP="002A3978">
            <w:pPr>
              <w:rPr>
                <w:bCs/>
                <w:sz w:val="16"/>
              </w:rPr>
            </w:pPr>
          </w:p>
        </w:tc>
        <w:tc>
          <w:tcPr>
            <w:tcW w:w="839" w:type="dxa"/>
          </w:tcPr>
          <w:p w14:paraId="5F416462" w14:textId="77777777" w:rsidR="002A3978" w:rsidRDefault="002A3978" w:rsidP="002A3978">
            <w:pPr>
              <w:jc w:val="center"/>
              <w:rPr>
                <w:bCs/>
                <w:sz w:val="16"/>
              </w:rPr>
            </w:pPr>
          </w:p>
        </w:tc>
        <w:tc>
          <w:tcPr>
            <w:tcW w:w="1591" w:type="dxa"/>
          </w:tcPr>
          <w:p w14:paraId="6AB4E887" w14:textId="77777777" w:rsidR="002A3978" w:rsidRDefault="002A3978" w:rsidP="002A3978">
            <w:pPr>
              <w:rPr>
                <w:bCs/>
                <w:sz w:val="16"/>
              </w:rPr>
            </w:pPr>
          </w:p>
        </w:tc>
        <w:tc>
          <w:tcPr>
            <w:tcW w:w="2160" w:type="dxa"/>
          </w:tcPr>
          <w:p w14:paraId="39497695" w14:textId="77777777" w:rsidR="002A3978" w:rsidRDefault="002A3978" w:rsidP="002A3978">
            <w:pPr>
              <w:rPr>
                <w:bCs/>
                <w:sz w:val="16"/>
              </w:rPr>
            </w:pPr>
          </w:p>
        </w:tc>
        <w:tc>
          <w:tcPr>
            <w:tcW w:w="1350" w:type="dxa"/>
          </w:tcPr>
          <w:p w14:paraId="52570F6A" w14:textId="77777777" w:rsidR="002A3978" w:rsidRDefault="002A3978" w:rsidP="002A3978">
            <w:pPr>
              <w:rPr>
                <w:bCs/>
                <w:sz w:val="16"/>
              </w:rPr>
            </w:pPr>
          </w:p>
        </w:tc>
        <w:tc>
          <w:tcPr>
            <w:tcW w:w="1530" w:type="dxa"/>
          </w:tcPr>
          <w:p w14:paraId="70F734D0" w14:textId="77777777" w:rsidR="002A3978" w:rsidRDefault="002A3978" w:rsidP="002A3978">
            <w:pPr>
              <w:rPr>
                <w:bCs/>
                <w:sz w:val="16"/>
              </w:rPr>
            </w:pPr>
          </w:p>
        </w:tc>
        <w:tc>
          <w:tcPr>
            <w:tcW w:w="2160" w:type="dxa"/>
          </w:tcPr>
          <w:p w14:paraId="56B21190" w14:textId="77777777" w:rsidR="002A3978" w:rsidRDefault="002A3978" w:rsidP="002A3978">
            <w:pPr>
              <w:rPr>
                <w:bCs/>
                <w:sz w:val="16"/>
              </w:rPr>
            </w:pPr>
          </w:p>
        </w:tc>
      </w:tr>
      <w:tr w:rsidR="002A3978" w14:paraId="3D216B4C" w14:textId="77777777" w:rsidTr="00992444">
        <w:trPr>
          <w:cantSplit/>
        </w:trPr>
        <w:tc>
          <w:tcPr>
            <w:tcW w:w="1435" w:type="dxa"/>
          </w:tcPr>
          <w:p w14:paraId="4B1F6F03" w14:textId="77777777" w:rsidR="002A3978" w:rsidRPr="00F12EDB" w:rsidRDefault="002A3978" w:rsidP="002A3978">
            <w:pPr>
              <w:rPr>
                <w:bCs/>
                <w:sz w:val="16"/>
              </w:rPr>
            </w:pPr>
          </w:p>
        </w:tc>
        <w:tc>
          <w:tcPr>
            <w:tcW w:w="1440" w:type="dxa"/>
          </w:tcPr>
          <w:p w14:paraId="74CD4481" w14:textId="77777777" w:rsidR="002A3978" w:rsidRDefault="002A3978" w:rsidP="002A3978">
            <w:pPr>
              <w:rPr>
                <w:bCs/>
                <w:sz w:val="16"/>
              </w:rPr>
            </w:pPr>
          </w:p>
        </w:tc>
        <w:tc>
          <w:tcPr>
            <w:tcW w:w="900" w:type="dxa"/>
          </w:tcPr>
          <w:p w14:paraId="0FF29930" w14:textId="2A074ACC" w:rsidR="002A3978" w:rsidRDefault="002A3978" w:rsidP="002A3978">
            <w:pPr>
              <w:rPr>
                <w:bCs/>
                <w:sz w:val="16"/>
              </w:rPr>
            </w:pPr>
          </w:p>
        </w:tc>
        <w:tc>
          <w:tcPr>
            <w:tcW w:w="839" w:type="dxa"/>
          </w:tcPr>
          <w:p w14:paraId="68EB8AC5" w14:textId="77777777" w:rsidR="002A3978" w:rsidRDefault="002A3978" w:rsidP="002A3978">
            <w:pPr>
              <w:jc w:val="center"/>
              <w:rPr>
                <w:bCs/>
                <w:sz w:val="16"/>
              </w:rPr>
            </w:pPr>
          </w:p>
        </w:tc>
        <w:tc>
          <w:tcPr>
            <w:tcW w:w="1591" w:type="dxa"/>
          </w:tcPr>
          <w:p w14:paraId="2F379A95" w14:textId="77777777" w:rsidR="002A3978" w:rsidRDefault="002A3978" w:rsidP="002A3978">
            <w:pPr>
              <w:rPr>
                <w:bCs/>
                <w:sz w:val="16"/>
              </w:rPr>
            </w:pPr>
          </w:p>
        </w:tc>
        <w:tc>
          <w:tcPr>
            <w:tcW w:w="2160" w:type="dxa"/>
          </w:tcPr>
          <w:p w14:paraId="03321901" w14:textId="77777777" w:rsidR="002A3978" w:rsidRDefault="002A3978" w:rsidP="002A3978">
            <w:pPr>
              <w:rPr>
                <w:bCs/>
                <w:sz w:val="16"/>
              </w:rPr>
            </w:pPr>
          </w:p>
        </w:tc>
        <w:tc>
          <w:tcPr>
            <w:tcW w:w="1350" w:type="dxa"/>
          </w:tcPr>
          <w:p w14:paraId="33F5EACB" w14:textId="77777777" w:rsidR="002A3978" w:rsidRDefault="002A3978" w:rsidP="002A3978">
            <w:pPr>
              <w:rPr>
                <w:bCs/>
                <w:sz w:val="16"/>
              </w:rPr>
            </w:pPr>
          </w:p>
        </w:tc>
        <w:tc>
          <w:tcPr>
            <w:tcW w:w="1530" w:type="dxa"/>
          </w:tcPr>
          <w:p w14:paraId="7C3D46C3" w14:textId="77777777" w:rsidR="002A3978" w:rsidRDefault="002A3978" w:rsidP="002A3978">
            <w:pPr>
              <w:rPr>
                <w:bCs/>
                <w:sz w:val="16"/>
              </w:rPr>
            </w:pPr>
          </w:p>
        </w:tc>
        <w:tc>
          <w:tcPr>
            <w:tcW w:w="2160" w:type="dxa"/>
          </w:tcPr>
          <w:p w14:paraId="55D08F97" w14:textId="77777777" w:rsidR="002A3978" w:rsidRDefault="002A3978" w:rsidP="002A3978">
            <w:pPr>
              <w:rPr>
                <w:bCs/>
                <w:sz w:val="16"/>
              </w:rPr>
            </w:pPr>
          </w:p>
        </w:tc>
      </w:tr>
      <w:tr w:rsidR="002A3978" w14:paraId="09DFDCC0" w14:textId="77777777" w:rsidTr="00992444">
        <w:trPr>
          <w:cantSplit/>
        </w:trPr>
        <w:tc>
          <w:tcPr>
            <w:tcW w:w="1435" w:type="dxa"/>
          </w:tcPr>
          <w:p w14:paraId="461E1B79" w14:textId="77777777" w:rsidR="002A3978" w:rsidRPr="00F12EDB" w:rsidRDefault="002A3978" w:rsidP="002A3978">
            <w:pPr>
              <w:rPr>
                <w:bCs/>
                <w:sz w:val="16"/>
              </w:rPr>
            </w:pPr>
          </w:p>
        </w:tc>
        <w:tc>
          <w:tcPr>
            <w:tcW w:w="1440" w:type="dxa"/>
          </w:tcPr>
          <w:p w14:paraId="69BD9B9A" w14:textId="77777777" w:rsidR="002A3978" w:rsidRDefault="002A3978" w:rsidP="002A3978">
            <w:pPr>
              <w:rPr>
                <w:bCs/>
                <w:sz w:val="16"/>
              </w:rPr>
            </w:pPr>
          </w:p>
        </w:tc>
        <w:tc>
          <w:tcPr>
            <w:tcW w:w="900" w:type="dxa"/>
          </w:tcPr>
          <w:p w14:paraId="0C10DB22" w14:textId="14505AF1" w:rsidR="002A3978" w:rsidRDefault="002A3978" w:rsidP="002A3978">
            <w:pPr>
              <w:rPr>
                <w:bCs/>
                <w:sz w:val="16"/>
              </w:rPr>
            </w:pPr>
          </w:p>
        </w:tc>
        <w:tc>
          <w:tcPr>
            <w:tcW w:w="839" w:type="dxa"/>
          </w:tcPr>
          <w:p w14:paraId="7DB36996" w14:textId="77777777" w:rsidR="002A3978" w:rsidRDefault="002A3978" w:rsidP="002A3978">
            <w:pPr>
              <w:jc w:val="center"/>
              <w:rPr>
                <w:bCs/>
                <w:sz w:val="16"/>
              </w:rPr>
            </w:pPr>
          </w:p>
        </w:tc>
        <w:tc>
          <w:tcPr>
            <w:tcW w:w="1591" w:type="dxa"/>
          </w:tcPr>
          <w:p w14:paraId="66E68F35" w14:textId="77777777" w:rsidR="002A3978" w:rsidRDefault="002A3978" w:rsidP="002A3978">
            <w:pPr>
              <w:rPr>
                <w:bCs/>
                <w:sz w:val="16"/>
              </w:rPr>
            </w:pPr>
          </w:p>
        </w:tc>
        <w:tc>
          <w:tcPr>
            <w:tcW w:w="2160" w:type="dxa"/>
          </w:tcPr>
          <w:p w14:paraId="3610DDDD" w14:textId="77777777" w:rsidR="002A3978" w:rsidRDefault="002A3978" w:rsidP="002A3978">
            <w:pPr>
              <w:rPr>
                <w:bCs/>
                <w:sz w:val="16"/>
              </w:rPr>
            </w:pPr>
          </w:p>
        </w:tc>
        <w:tc>
          <w:tcPr>
            <w:tcW w:w="1350" w:type="dxa"/>
          </w:tcPr>
          <w:p w14:paraId="401C398F" w14:textId="77777777" w:rsidR="002A3978" w:rsidRDefault="002A3978" w:rsidP="002A3978">
            <w:pPr>
              <w:rPr>
                <w:bCs/>
                <w:sz w:val="16"/>
              </w:rPr>
            </w:pPr>
          </w:p>
        </w:tc>
        <w:tc>
          <w:tcPr>
            <w:tcW w:w="1530" w:type="dxa"/>
          </w:tcPr>
          <w:p w14:paraId="15D8E75D" w14:textId="77777777" w:rsidR="002A3978" w:rsidRDefault="002A3978" w:rsidP="002A3978">
            <w:pPr>
              <w:rPr>
                <w:bCs/>
                <w:sz w:val="16"/>
              </w:rPr>
            </w:pPr>
          </w:p>
        </w:tc>
        <w:tc>
          <w:tcPr>
            <w:tcW w:w="2160" w:type="dxa"/>
          </w:tcPr>
          <w:p w14:paraId="3D30880B" w14:textId="77777777" w:rsidR="002A3978" w:rsidRDefault="002A3978" w:rsidP="002A3978">
            <w:pPr>
              <w:rPr>
                <w:bCs/>
                <w:sz w:val="16"/>
              </w:rPr>
            </w:pPr>
          </w:p>
        </w:tc>
      </w:tr>
      <w:tr w:rsidR="002A3978" w14:paraId="0B5AF5BF" w14:textId="77777777" w:rsidTr="00992444">
        <w:trPr>
          <w:cantSplit/>
        </w:trPr>
        <w:tc>
          <w:tcPr>
            <w:tcW w:w="1435" w:type="dxa"/>
          </w:tcPr>
          <w:p w14:paraId="6C24618D" w14:textId="77777777" w:rsidR="002A3978" w:rsidRPr="00F12EDB" w:rsidRDefault="002A3978" w:rsidP="002A3978">
            <w:pPr>
              <w:rPr>
                <w:bCs/>
                <w:sz w:val="16"/>
              </w:rPr>
            </w:pPr>
          </w:p>
        </w:tc>
        <w:tc>
          <w:tcPr>
            <w:tcW w:w="1440" w:type="dxa"/>
          </w:tcPr>
          <w:p w14:paraId="6C9E69DE" w14:textId="77777777" w:rsidR="002A3978" w:rsidRDefault="002A3978" w:rsidP="002A3978">
            <w:pPr>
              <w:rPr>
                <w:bCs/>
                <w:sz w:val="16"/>
              </w:rPr>
            </w:pPr>
          </w:p>
        </w:tc>
        <w:tc>
          <w:tcPr>
            <w:tcW w:w="900" w:type="dxa"/>
          </w:tcPr>
          <w:p w14:paraId="4ABF5A14" w14:textId="0BEF0BA5" w:rsidR="002A3978" w:rsidRDefault="002A3978" w:rsidP="002A3978">
            <w:pPr>
              <w:rPr>
                <w:bCs/>
                <w:sz w:val="16"/>
              </w:rPr>
            </w:pPr>
          </w:p>
        </w:tc>
        <w:tc>
          <w:tcPr>
            <w:tcW w:w="839" w:type="dxa"/>
          </w:tcPr>
          <w:p w14:paraId="29EF94D9" w14:textId="77777777" w:rsidR="002A3978" w:rsidRDefault="002A3978" w:rsidP="002A3978">
            <w:pPr>
              <w:jc w:val="center"/>
              <w:rPr>
                <w:bCs/>
                <w:sz w:val="16"/>
              </w:rPr>
            </w:pPr>
          </w:p>
        </w:tc>
        <w:tc>
          <w:tcPr>
            <w:tcW w:w="1591" w:type="dxa"/>
          </w:tcPr>
          <w:p w14:paraId="672E0BAA" w14:textId="77777777" w:rsidR="002A3978" w:rsidRDefault="002A3978" w:rsidP="002A3978">
            <w:pPr>
              <w:rPr>
                <w:bCs/>
                <w:sz w:val="16"/>
              </w:rPr>
            </w:pPr>
          </w:p>
        </w:tc>
        <w:tc>
          <w:tcPr>
            <w:tcW w:w="2160" w:type="dxa"/>
          </w:tcPr>
          <w:p w14:paraId="6C8279DB" w14:textId="77777777" w:rsidR="002A3978" w:rsidRDefault="002A3978" w:rsidP="002A3978">
            <w:pPr>
              <w:rPr>
                <w:bCs/>
                <w:sz w:val="16"/>
              </w:rPr>
            </w:pPr>
          </w:p>
        </w:tc>
        <w:tc>
          <w:tcPr>
            <w:tcW w:w="1350" w:type="dxa"/>
          </w:tcPr>
          <w:p w14:paraId="6489C57C" w14:textId="77777777" w:rsidR="002A3978" w:rsidRDefault="002A3978" w:rsidP="002A3978">
            <w:pPr>
              <w:rPr>
                <w:bCs/>
                <w:sz w:val="16"/>
              </w:rPr>
            </w:pPr>
          </w:p>
        </w:tc>
        <w:tc>
          <w:tcPr>
            <w:tcW w:w="1530" w:type="dxa"/>
          </w:tcPr>
          <w:p w14:paraId="146A1ADD" w14:textId="77777777" w:rsidR="002A3978" w:rsidRDefault="002A3978" w:rsidP="002A3978">
            <w:pPr>
              <w:rPr>
                <w:bCs/>
                <w:sz w:val="16"/>
              </w:rPr>
            </w:pPr>
          </w:p>
        </w:tc>
        <w:tc>
          <w:tcPr>
            <w:tcW w:w="2160" w:type="dxa"/>
          </w:tcPr>
          <w:p w14:paraId="45954A94" w14:textId="77777777" w:rsidR="002A3978" w:rsidRDefault="002A3978" w:rsidP="002A3978">
            <w:pPr>
              <w:rPr>
                <w:bCs/>
                <w:sz w:val="16"/>
              </w:rPr>
            </w:pPr>
          </w:p>
        </w:tc>
      </w:tr>
      <w:tr w:rsidR="002A3978" w14:paraId="3DA42F8F" w14:textId="77777777" w:rsidTr="00992444">
        <w:trPr>
          <w:cantSplit/>
        </w:trPr>
        <w:tc>
          <w:tcPr>
            <w:tcW w:w="1435" w:type="dxa"/>
          </w:tcPr>
          <w:p w14:paraId="3B925C08" w14:textId="77777777" w:rsidR="002A3978" w:rsidRPr="00F12EDB" w:rsidRDefault="002A3978" w:rsidP="002A3978">
            <w:pPr>
              <w:rPr>
                <w:bCs/>
                <w:sz w:val="16"/>
              </w:rPr>
            </w:pPr>
          </w:p>
        </w:tc>
        <w:tc>
          <w:tcPr>
            <w:tcW w:w="1440" w:type="dxa"/>
          </w:tcPr>
          <w:p w14:paraId="2BA2499E" w14:textId="77777777" w:rsidR="002A3978" w:rsidRDefault="002A3978" w:rsidP="002A3978">
            <w:pPr>
              <w:rPr>
                <w:bCs/>
                <w:sz w:val="16"/>
              </w:rPr>
            </w:pPr>
          </w:p>
        </w:tc>
        <w:tc>
          <w:tcPr>
            <w:tcW w:w="900" w:type="dxa"/>
          </w:tcPr>
          <w:p w14:paraId="78E168DB" w14:textId="02F5D2BD" w:rsidR="002A3978" w:rsidRDefault="002A3978" w:rsidP="002A3978">
            <w:pPr>
              <w:rPr>
                <w:bCs/>
                <w:sz w:val="16"/>
              </w:rPr>
            </w:pPr>
          </w:p>
        </w:tc>
        <w:tc>
          <w:tcPr>
            <w:tcW w:w="839" w:type="dxa"/>
          </w:tcPr>
          <w:p w14:paraId="7A80A479" w14:textId="77777777" w:rsidR="002A3978" w:rsidRDefault="002A3978" w:rsidP="002A3978">
            <w:pPr>
              <w:jc w:val="center"/>
              <w:rPr>
                <w:bCs/>
                <w:sz w:val="16"/>
              </w:rPr>
            </w:pPr>
          </w:p>
        </w:tc>
        <w:tc>
          <w:tcPr>
            <w:tcW w:w="1591" w:type="dxa"/>
          </w:tcPr>
          <w:p w14:paraId="3432AD2B" w14:textId="77777777" w:rsidR="002A3978" w:rsidRDefault="002A3978" w:rsidP="002A3978">
            <w:pPr>
              <w:rPr>
                <w:bCs/>
                <w:sz w:val="16"/>
              </w:rPr>
            </w:pPr>
          </w:p>
        </w:tc>
        <w:tc>
          <w:tcPr>
            <w:tcW w:w="2160" w:type="dxa"/>
          </w:tcPr>
          <w:p w14:paraId="172A242A" w14:textId="77777777" w:rsidR="002A3978" w:rsidRDefault="002A3978" w:rsidP="002A3978">
            <w:pPr>
              <w:rPr>
                <w:bCs/>
                <w:sz w:val="16"/>
              </w:rPr>
            </w:pPr>
          </w:p>
        </w:tc>
        <w:tc>
          <w:tcPr>
            <w:tcW w:w="1350" w:type="dxa"/>
          </w:tcPr>
          <w:p w14:paraId="46BA150E" w14:textId="77777777" w:rsidR="002A3978" w:rsidRDefault="002A3978" w:rsidP="002A3978">
            <w:pPr>
              <w:rPr>
                <w:bCs/>
                <w:sz w:val="16"/>
              </w:rPr>
            </w:pPr>
          </w:p>
        </w:tc>
        <w:tc>
          <w:tcPr>
            <w:tcW w:w="1530" w:type="dxa"/>
          </w:tcPr>
          <w:p w14:paraId="6BC6A3F5" w14:textId="77777777" w:rsidR="002A3978" w:rsidRDefault="002A3978" w:rsidP="002A3978">
            <w:pPr>
              <w:rPr>
                <w:bCs/>
                <w:sz w:val="16"/>
              </w:rPr>
            </w:pPr>
          </w:p>
        </w:tc>
        <w:tc>
          <w:tcPr>
            <w:tcW w:w="2160" w:type="dxa"/>
          </w:tcPr>
          <w:p w14:paraId="3E8CE118" w14:textId="77777777" w:rsidR="002A3978" w:rsidRDefault="002A3978" w:rsidP="002A3978">
            <w:pPr>
              <w:rPr>
                <w:bCs/>
                <w:sz w:val="16"/>
              </w:rPr>
            </w:pPr>
          </w:p>
        </w:tc>
      </w:tr>
      <w:tr w:rsidR="002A3978" w14:paraId="50EB7580" w14:textId="77777777" w:rsidTr="00992444">
        <w:trPr>
          <w:cantSplit/>
        </w:trPr>
        <w:tc>
          <w:tcPr>
            <w:tcW w:w="1435" w:type="dxa"/>
            <w:vMerge w:val="restart"/>
          </w:tcPr>
          <w:p w14:paraId="5EC1529F" w14:textId="77777777" w:rsidR="002A3978" w:rsidRDefault="002A3978" w:rsidP="002A3978">
            <w:pPr>
              <w:rPr>
                <w:bCs/>
                <w:sz w:val="16"/>
              </w:rPr>
            </w:pPr>
            <w:proofErr w:type="spellStart"/>
            <w:r>
              <w:rPr>
                <w:bCs/>
                <w:sz w:val="16"/>
              </w:rPr>
              <w:t>TemperatureCalibrationPoints</w:t>
            </w:r>
            <w:proofErr w:type="spellEnd"/>
          </w:p>
        </w:tc>
        <w:tc>
          <w:tcPr>
            <w:tcW w:w="1440" w:type="dxa"/>
          </w:tcPr>
          <w:p w14:paraId="16B398B3" w14:textId="77777777" w:rsidR="002A3978" w:rsidRPr="0071769E" w:rsidRDefault="002A3978" w:rsidP="002A3978">
            <w:pPr>
              <w:jc w:val="center"/>
              <w:rPr>
                <w:bCs/>
                <w:sz w:val="16"/>
                <w:szCs w:val="16"/>
              </w:rPr>
            </w:pPr>
            <w:r>
              <w:rPr>
                <w:bCs/>
                <w:sz w:val="16"/>
                <w:szCs w:val="16"/>
              </w:rPr>
              <w:t>234</w:t>
            </w:r>
          </w:p>
        </w:tc>
        <w:tc>
          <w:tcPr>
            <w:tcW w:w="900" w:type="dxa"/>
          </w:tcPr>
          <w:p w14:paraId="398B7727" w14:textId="74C07774" w:rsidR="002A3978" w:rsidRPr="0071769E" w:rsidRDefault="002A3978" w:rsidP="002A3978">
            <w:pPr>
              <w:jc w:val="center"/>
              <w:rPr>
                <w:bCs/>
                <w:sz w:val="16"/>
                <w:szCs w:val="16"/>
              </w:rPr>
            </w:pPr>
          </w:p>
        </w:tc>
        <w:tc>
          <w:tcPr>
            <w:tcW w:w="839" w:type="dxa"/>
          </w:tcPr>
          <w:p w14:paraId="3666E165" w14:textId="4D058ECC" w:rsidR="002A3978" w:rsidRDefault="002A3978" w:rsidP="002A3978">
            <w:pPr>
              <w:jc w:val="center"/>
              <w:rPr>
                <w:bCs/>
                <w:sz w:val="16"/>
              </w:rPr>
            </w:pPr>
            <w:r>
              <w:rPr>
                <w:bCs/>
                <w:sz w:val="16"/>
              </w:rPr>
              <w:t>237</w:t>
            </w:r>
          </w:p>
        </w:tc>
        <w:tc>
          <w:tcPr>
            <w:tcW w:w="1591" w:type="dxa"/>
          </w:tcPr>
          <w:p w14:paraId="23E1AB72" w14:textId="77777777" w:rsidR="002A3978" w:rsidRDefault="002A3978" w:rsidP="002A3978">
            <w:pPr>
              <w:jc w:val="center"/>
              <w:rPr>
                <w:bCs/>
                <w:sz w:val="16"/>
              </w:rPr>
            </w:pPr>
            <w:r>
              <w:rPr>
                <w:bCs/>
                <w:sz w:val="16"/>
              </w:rPr>
              <w:t>---</w:t>
            </w:r>
          </w:p>
        </w:tc>
        <w:tc>
          <w:tcPr>
            <w:tcW w:w="2160" w:type="dxa"/>
          </w:tcPr>
          <w:p w14:paraId="237B0065" w14:textId="77777777" w:rsidR="002A3978" w:rsidRDefault="002A3978" w:rsidP="002A3978">
            <w:pPr>
              <w:jc w:val="center"/>
              <w:rPr>
                <w:bCs/>
                <w:sz w:val="16"/>
              </w:rPr>
            </w:pPr>
            <w:r>
              <w:rPr>
                <w:bCs/>
                <w:sz w:val="16"/>
              </w:rPr>
              <w:t>---</w:t>
            </w:r>
          </w:p>
        </w:tc>
        <w:tc>
          <w:tcPr>
            <w:tcW w:w="1350" w:type="dxa"/>
          </w:tcPr>
          <w:p w14:paraId="40CADD36" w14:textId="77777777" w:rsidR="002A3978" w:rsidRDefault="002A3978" w:rsidP="002A3978">
            <w:pPr>
              <w:jc w:val="center"/>
              <w:rPr>
                <w:bCs/>
                <w:sz w:val="16"/>
              </w:rPr>
            </w:pPr>
            <w:r>
              <w:rPr>
                <w:bCs/>
                <w:sz w:val="16"/>
              </w:rPr>
              <w:t>---</w:t>
            </w:r>
          </w:p>
        </w:tc>
        <w:tc>
          <w:tcPr>
            <w:tcW w:w="1530" w:type="dxa"/>
          </w:tcPr>
          <w:p w14:paraId="41953523" w14:textId="77777777" w:rsidR="002A3978" w:rsidRDefault="002A3978" w:rsidP="002A3978">
            <w:pPr>
              <w:jc w:val="center"/>
              <w:rPr>
                <w:bCs/>
                <w:sz w:val="16"/>
              </w:rPr>
            </w:pPr>
            <w:r>
              <w:rPr>
                <w:bCs/>
                <w:sz w:val="16"/>
              </w:rPr>
              <w:t>---</w:t>
            </w:r>
          </w:p>
        </w:tc>
        <w:tc>
          <w:tcPr>
            <w:tcW w:w="2160" w:type="dxa"/>
          </w:tcPr>
          <w:p w14:paraId="1424555C" w14:textId="77777777" w:rsidR="002A3978" w:rsidRDefault="002A3978" w:rsidP="002A3978">
            <w:pPr>
              <w:rPr>
                <w:bCs/>
                <w:sz w:val="16"/>
              </w:rPr>
            </w:pPr>
            <w:r>
              <w:rPr>
                <w:bCs/>
                <w:sz w:val="16"/>
              </w:rPr>
              <w:t>Main Board, Temperature Sensor 0</w:t>
            </w:r>
          </w:p>
        </w:tc>
      </w:tr>
      <w:tr w:rsidR="002A3978" w14:paraId="3BA257BC" w14:textId="77777777" w:rsidTr="00992444">
        <w:trPr>
          <w:cantSplit/>
        </w:trPr>
        <w:tc>
          <w:tcPr>
            <w:tcW w:w="1435" w:type="dxa"/>
            <w:vMerge/>
          </w:tcPr>
          <w:p w14:paraId="7407897C" w14:textId="77777777" w:rsidR="002A3978" w:rsidRDefault="002A3978" w:rsidP="002A3978">
            <w:pPr>
              <w:rPr>
                <w:bCs/>
                <w:sz w:val="16"/>
              </w:rPr>
            </w:pPr>
          </w:p>
        </w:tc>
        <w:tc>
          <w:tcPr>
            <w:tcW w:w="1440" w:type="dxa"/>
          </w:tcPr>
          <w:p w14:paraId="1E887A17" w14:textId="77777777" w:rsidR="002A3978" w:rsidRPr="0071769E" w:rsidRDefault="002A3978" w:rsidP="002A3978">
            <w:pPr>
              <w:pStyle w:val="HTMLPreformatted"/>
              <w:shd w:val="clear" w:color="auto" w:fill="FFFFFF"/>
              <w:rPr>
                <w:rFonts w:ascii="Times New Roman" w:hAnsi="Times New Roman" w:cs="Times New Roman"/>
                <w:bCs/>
                <w:sz w:val="16"/>
                <w:szCs w:val="16"/>
              </w:rPr>
            </w:pPr>
            <w:proofErr w:type="spellStart"/>
            <w:r w:rsidRPr="0071769E">
              <w:rPr>
                <w:rFonts w:ascii="Times New Roman" w:hAnsi="Times New Roman" w:cs="Times New Roman"/>
                <w:color w:val="000000"/>
                <w:sz w:val="16"/>
                <w:szCs w:val="16"/>
                <w:shd w:val="clear" w:color="auto" w:fill="FFFFFF"/>
              </w:rPr>
              <w:t>TemperatureAD</w:t>
            </w:r>
            <w:proofErr w:type="spellEnd"/>
            <w:r w:rsidRPr="0071769E">
              <w:rPr>
                <w:rFonts w:ascii="Times New Roman" w:hAnsi="Times New Roman" w:cs="Times New Roman"/>
                <w:color w:val="000000"/>
                <w:sz w:val="16"/>
                <w:szCs w:val="16"/>
                <w:shd w:val="clear" w:color="auto" w:fill="FFFFFF"/>
              </w:rPr>
              <w:t xml:space="preserve"> [0]</w:t>
            </w:r>
          </w:p>
        </w:tc>
        <w:tc>
          <w:tcPr>
            <w:tcW w:w="900" w:type="dxa"/>
          </w:tcPr>
          <w:p w14:paraId="60326004" w14:textId="1C0FA061" w:rsidR="002A3978" w:rsidRPr="0071769E" w:rsidRDefault="002A3978" w:rsidP="002A3978">
            <w:pPr>
              <w:pStyle w:val="HTMLPreformatted"/>
              <w:shd w:val="clear" w:color="auto" w:fill="FFFFFF"/>
              <w:rPr>
                <w:rFonts w:ascii="Times New Roman" w:hAnsi="Times New Roman" w:cs="Times New Roman"/>
                <w:bCs/>
                <w:sz w:val="16"/>
                <w:szCs w:val="16"/>
              </w:rPr>
            </w:pPr>
          </w:p>
        </w:tc>
        <w:tc>
          <w:tcPr>
            <w:tcW w:w="839" w:type="dxa"/>
          </w:tcPr>
          <w:p w14:paraId="079A70F8" w14:textId="77777777" w:rsidR="002A3978" w:rsidRPr="00535419" w:rsidRDefault="002A3978" w:rsidP="002A3978">
            <w:pPr>
              <w:jc w:val="center"/>
              <w:rPr>
                <w:bCs/>
                <w:sz w:val="18"/>
                <w:szCs w:val="18"/>
              </w:rPr>
            </w:pPr>
            <w:proofErr w:type="spellStart"/>
            <w:r w:rsidRPr="00535419">
              <w:rPr>
                <w:sz w:val="18"/>
                <w:szCs w:val="18"/>
              </w:rPr>
              <w:t>SUntFxd</w:t>
            </w:r>
            <w:proofErr w:type="spellEnd"/>
          </w:p>
        </w:tc>
        <w:tc>
          <w:tcPr>
            <w:tcW w:w="1591" w:type="dxa"/>
          </w:tcPr>
          <w:p w14:paraId="4AEC82B4" w14:textId="77777777" w:rsidR="002A3978" w:rsidRDefault="002A3978" w:rsidP="002A3978">
            <w:pPr>
              <w:rPr>
                <w:bCs/>
                <w:sz w:val="16"/>
              </w:rPr>
            </w:pPr>
            <w:r>
              <w:rPr>
                <w:bCs/>
                <w:sz w:val="16"/>
              </w:rPr>
              <w:t>4236</w:t>
            </w:r>
          </w:p>
        </w:tc>
        <w:tc>
          <w:tcPr>
            <w:tcW w:w="2160" w:type="dxa"/>
          </w:tcPr>
          <w:p w14:paraId="6E5F1E76" w14:textId="77777777" w:rsidR="002A3978" w:rsidRDefault="002A3978" w:rsidP="002A3978">
            <w:pPr>
              <w:rPr>
                <w:bCs/>
                <w:sz w:val="16"/>
              </w:rPr>
            </w:pPr>
            <w:r>
              <w:rPr>
                <w:bCs/>
                <w:sz w:val="16"/>
              </w:rPr>
              <w:t>(Cal Result)</w:t>
            </w:r>
          </w:p>
        </w:tc>
        <w:tc>
          <w:tcPr>
            <w:tcW w:w="1350" w:type="dxa"/>
          </w:tcPr>
          <w:p w14:paraId="5220845C" w14:textId="77777777" w:rsidR="002A3978" w:rsidRDefault="002A3978" w:rsidP="002A3978">
            <w:pPr>
              <w:rPr>
                <w:bCs/>
                <w:sz w:val="16"/>
              </w:rPr>
            </w:pPr>
            <w:r>
              <w:rPr>
                <w:bCs/>
                <w:sz w:val="16"/>
              </w:rPr>
              <w:t>(Cal Result)</w:t>
            </w:r>
          </w:p>
        </w:tc>
        <w:tc>
          <w:tcPr>
            <w:tcW w:w="1530" w:type="dxa"/>
          </w:tcPr>
          <w:p w14:paraId="4482A20D" w14:textId="77777777" w:rsidR="002A3978" w:rsidRDefault="002A3978" w:rsidP="002A3978">
            <w:pPr>
              <w:rPr>
                <w:bCs/>
                <w:sz w:val="16"/>
              </w:rPr>
            </w:pPr>
            <w:r>
              <w:rPr>
                <w:bCs/>
                <w:sz w:val="16"/>
              </w:rPr>
              <w:t>(Cal Result)</w:t>
            </w:r>
          </w:p>
        </w:tc>
        <w:tc>
          <w:tcPr>
            <w:tcW w:w="2160" w:type="dxa"/>
          </w:tcPr>
          <w:p w14:paraId="628FA463" w14:textId="77777777" w:rsidR="002A3978" w:rsidRDefault="002A3978" w:rsidP="002A3978">
            <w:pPr>
              <w:rPr>
                <w:bCs/>
                <w:sz w:val="16"/>
              </w:rPr>
            </w:pPr>
          </w:p>
        </w:tc>
      </w:tr>
      <w:tr w:rsidR="002A3978" w14:paraId="095836B9" w14:textId="77777777" w:rsidTr="00992444">
        <w:trPr>
          <w:cantSplit/>
        </w:trPr>
        <w:tc>
          <w:tcPr>
            <w:tcW w:w="1435" w:type="dxa"/>
            <w:vMerge/>
          </w:tcPr>
          <w:p w14:paraId="5E0CA51B" w14:textId="77777777" w:rsidR="002A3978" w:rsidRDefault="002A3978" w:rsidP="002A3978">
            <w:pPr>
              <w:rPr>
                <w:bCs/>
                <w:sz w:val="16"/>
              </w:rPr>
            </w:pPr>
          </w:p>
        </w:tc>
        <w:tc>
          <w:tcPr>
            <w:tcW w:w="1440" w:type="dxa"/>
          </w:tcPr>
          <w:p w14:paraId="745FD8DE" w14:textId="77777777" w:rsidR="002A3978" w:rsidRPr="0071769E" w:rsidRDefault="002A3978" w:rsidP="002A3978">
            <w:pPr>
              <w:pStyle w:val="HTMLPreformatted"/>
              <w:shd w:val="clear" w:color="auto" w:fill="FFFFFF"/>
              <w:rPr>
                <w:rFonts w:ascii="Times New Roman" w:hAnsi="Times New Roman" w:cs="Times New Roman"/>
                <w:bCs/>
                <w:sz w:val="16"/>
                <w:szCs w:val="16"/>
              </w:rPr>
            </w:pPr>
            <w:proofErr w:type="spellStart"/>
            <w:r w:rsidRPr="0071769E">
              <w:rPr>
                <w:rFonts w:ascii="Times New Roman" w:hAnsi="Times New Roman" w:cs="Times New Roman"/>
                <w:color w:val="000000"/>
                <w:sz w:val="16"/>
                <w:szCs w:val="16"/>
                <w:shd w:val="clear" w:color="auto" w:fill="FFFFFF"/>
              </w:rPr>
              <w:t>TemperatureAD</w:t>
            </w:r>
            <w:proofErr w:type="spellEnd"/>
            <w:r w:rsidRPr="0071769E">
              <w:rPr>
                <w:rFonts w:ascii="Times New Roman" w:hAnsi="Times New Roman" w:cs="Times New Roman"/>
                <w:color w:val="000000"/>
                <w:sz w:val="16"/>
                <w:szCs w:val="16"/>
                <w:shd w:val="clear" w:color="auto" w:fill="FFFFFF"/>
              </w:rPr>
              <w:t xml:space="preserve"> [1]</w:t>
            </w:r>
          </w:p>
        </w:tc>
        <w:tc>
          <w:tcPr>
            <w:tcW w:w="900" w:type="dxa"/>
          </w:tcPr>
          <w:p w14:paraId="2626E689" w14:textId="2739EDAD" w:rsidR="002A3978" w:rsidRPr="0071769E" w:rsidRDefault="002A3978" w:rsidP="002A3978">
            <w:pPr>
              <w:pStyle w:val="HTMLPreformatted"/>
              <w:shd w:val="clear" w:color="auto" w:fill="FFFFFF"/>
              <w:rPr>
                <w:rFonts w:ascii="Times New Roman" w:hAnsi="Times New Roman" w:cs="Times New Roman"/>
                <w:bCs/>
                <w:sz w:val="16"/>
                <w:szCs w:val="16"/>
              </w:rPr>
            </w:pPr>
          </w:p>
        </w:tc>
        <w:tc>
          <w:tcPr>
            <w:tcW w:w="839" w:type="dxa"/>
          </w:tcPr>
          <w:p w14:paraId="3D66D48F" w14:textId="77777777" w:rsidR="002A3978" w:rsidRPr="00535419" w:rsidRDefault="002A3978" w:rsidP="002A3978">
            <w:pPr>
              <w:jc w:val="center"/>
              <w:rPr>
                <w:sz w:val="18"/>
                <w:szCs w:val="18"/>
              </w:rPr>
            </w:pPr>
            <w:proofErr w:type="spellStart"/>
            <w:r w:rsidRPr="00535419">
              <w:rPr>
                <w:sz w:val="18"/>
                <w:szCs w:val="18"/>
              </w:rPr>
              <w:t>SUntFxd</w:t>
            </w:r>
            <w:proofErr w:type="spellEnd"/>
          </w:p>
        </w:tc>
        <w:tc>
          <w:tcPr>
            <w:tcW w:w="1591" w:type="dxa"/>
          </w:tcPr>
          <w:p w14:paraId="2CF55408" w14:textId="77777777" w:rsidR="002A3978" w:rsidRDefault="002A3978" w:rsidP="002A3978">
            <w:r w:rsidRPr="00E70E4D">
              <w:rPr>
                <w:bCs/>
                <w:sz w:val="16"/>
              </w:rPr>
              <w:t>65535</w:t>
            </w:r>
          </w:p>
        </w:tc>
        <w:tc>
          <w:tcPr>
            <w:tcW w:w="2160" w:type="dxa"/>
          </w:tcPr>
          <w:p w14:paraId="5AA587D4" w14:textId="77777777" w:rsidR="002A3978" w:rsidRDefault="002A3978" w:rsidP="002A3978">
            <w:pPr>
              <w:rPr>
                <w:bCs/>
                <w:sz w:val="16"/>
              </w:rPr>
            </w:pPr>
            <w:r>
              <w:rPr>
                <w:bCs/>
                <w:sz w:val="16"/>
              </w:rPr>
              <w:t>(Cal Result)</w:t>
            </w:r>
          </w:p>
        </w:tc>
        <w:tc>
          <w:tcPr>
            <w:tcW w:w="1350" w:type="dxa"/>
          </w:tcPr>
          <w:p w14:paraId="1B58B073" w14:textId="77777777" w:rsidR="002A3978" w:rsidRDefault="002A3978" w:rsidP="002A3978">
            <w:pPr>
              <w:rPr>
                <w:bCs/>
                <w:sz w:val="16"/>
              </w:rPr>
            </w:pPr>
            <w:r>
              <w:rPr>
                <w:bCs/>
                <w:sz w:val="16"/>
              </w:rPr>
              <w:t>(Cal Result)</w:t>
            </w:r>
          </w:p>
        </w:tc>
        <w:tc>
          <w:tcPr>
            <w:tcW w:w="1530" w:type="dxa"/>
          </w:tcPr>
          <w:p w14:paraId="3475FCDA" w14:textId="77777777" w:rsidR="002A3978" w:rsidRDefault="002A3978" w:rsidP="002A3978">
            <w:pPr>
              <w:rPr>
                <w:bCs/>
                <w:sz w:val="16"/>
              </w:rPr>
            </w:pPr>
            <w:r>
              <w:rPr>
                <w:bCs/>
                <w:sz w:val="16"/>
              </w:rPr>
              <w:t>(Cal Result)</w:t>
            </w:r>
          </w:p>
        </w:tc>
        <w:tc>
          <w:tcPr>
            <w:tcW w:w="2160" w:type="dxa"/>
          </w:tcPr>
          <w:p w14:paraId="2D71FF34" w14:textId="77777777" w:rsidR="002A3978" w:rsidRDefault="002A3978" w:rsidP="002A3978">
            <w:pPr>
              <w:rPr>
                <w:bCs/>
                <w:sz w:val="16"/>
              </w:rPr>
            </w:pPr>
          </w:p>
        </w:tc>
      </w:tr>
      <w:tr w:rsidR="002A3978" w14:paraId="6135F2EF" w14:textId="77777777" w:rsidTr="00992444">
        <w:trPr>
          <w:cantSplit/>
        </w:trPr>
        <w:tc>
          <w:tcPr>
            <w:tcW w:w="1435" w:type="dxa"/>
            <w:vMerge/>
          </w:tcPr>
          <w:p w14:paraId="18381FF7" w14:textId="77777777" w:rsidR="002A3978" w:rsidRDefault="002A3978" w:rsidP="002A3978">
            <w:pPr>
              <w:rPr>
                <w:bCs/>
                <w:sz w:val="16"/>
              </w:rPr>
            </w:pPr>
          </w:p>
        </w:tc>
        <w:tc>
          <w:tcPr>
            <w:tcW w:w="1440" w:type="dxa"/>
          </w:tcPr>
          <w:p w14:paraId="5B4CAA9B" w14:textId="77777777" w:rsidR="002A3978" w:rsidRPr="0071769E" w:rsidRDefault="002A3978" w:rsidP="002A3978">
            <w:pPr>
              <w:pStyle w:val="HTMLPreformatted"/>
              <w:shd w:val="clear" w:color="auto" w:fill="FFFFFF"/>
              <w:rPr>
                <w:rFonts w:ascii="Times New Roman" w:hAnsi="Times New Roman" w:cs="Times New Roman"/>
                <w:bCs/>
                <w:sz w:val="16"/>
                <w:szCs w:val="16"/>
              </w:rPr>
            </w:pPr>
            <w:proofErr w:type="spellStart"/>
            <w:r w:rsidRPr="0071769E">
              <w:rPr>
                <w:rFonts w:ascii="Times New Roman" w:hAnsi="Times New Roman" w:cs="Times New Roman"/>
                <w:color w:val="000000"/>
                <w:sz w:val="16"/>
                <w:szCs w:val="16"/>
                <w:shd w:val="clear" w:color="auto" w:fill="FFFFFF"/>
              </w:rPr>
              <w:t>TemperatureAD</w:t>
            </w:r>
            <w:proofErr w:type="spellEnd"/>
            <w:r w:rsidRPr="0071769E">
              <w:rPr>
                <w:rFonts w:ascii="Times New Roman" w:hAnsi="Times New Roman" w:cs="Times New Roman"/>
                <w:color w:val="000000"/>
                <w:sz w:val="16"/>
                <w:szCs w:val="16"/>
                <w:shd w:val="clear" w:color="auto" w:fill="FFFFFF"/>
              </w:rPr>
              <w:t xml:space="preserve"> [2]</w:t>
            </w:r>
          </w:p>
        </w:tc>
        <w:tc>
          <w:tcPr>
            <w:tcW w:w="900" w:type="dxa"/>
          </w:tcPr>
          <w:p w14:paraId="3C2F0885" w14:textId="36DD1A74" w:rsidR="002A3978" w:rsidRPr="0071769E" w:rsidRDefault="002A3978" w:rsidP="002A3978">
            <w:pPr>
              <w:pStyle w:val="HTMLPreformatted"/>
              <w:shd w:val="clear" w:color="auto" w:fill="FFFFFF"/>
              <w:rPr>
                <w:rFonts w:ascii="Times New Roman" w:hAnsi="Times New Roman" w:cs="Times New Roman"/>
                <w:bCs/>
                <w:sz w:val="16"/>
                <w:szCs w:val="16"/>
              </w:rPr>
            </w:pPr>
          </w:p>
        </w:tc>
        <w:tc>
          <w:tcPr>
            <w:tcW w:w="839" w:type="dxa"/>
          </w:tcPr>
          <w:p w14:paraId="73669C39" w14:textId="77777777" w:rsidR="002A3978" w:rsidRPr="00535419" w:rsidRDefault="002A3978" w:rsidP="002A3978">
            <w:pPr>
              <w:jc w:val="center"/>
              <w:rPr>
                <w:sz w:val="18"/>
                <w:szCs w:val="18"/>
              </w:rPr>
            </w:pPr>
            <w:proofErr w:type="spellStart"/>
            <w:r w:rsidRPr="00535419">
              <w:rPr>
                <w:sz w:val="18"/>
                <w:szCs w:val="18"/>
              </w:rPr>
              <w:t>SUntFxd</w:t>
            </w:r>
            <w:proofErr w:type="spellEnd"/>
          </w:p>
        </w:tc>
        <w:tc>
          <w:tcPr>
            <w:tcW w:w="1591" w:type="dxa"/>
          </w:tcPr>
          <w:p w14:paraId="4284229B" w14:textId="77777777" w:rsidR="002A3978" w:rsidRDefault="002A3978" w:rsidP="002A3978">
            <w:r w:rsidRPr="00E70E4D">
              <w:rPr>
                <w:bCs/>
                <w:sz w:val="16"/>
              </w:rPr>
              <w:t>65535</w:t>
            </w:r>
          </w:p>
        </w:tc>
        <w:tc>
          <w:tcPr>
            <w:tcW w:w="2160" w:type="dxa"/>
          </w:tcPr>
          <w:p w14:paraId="62305D5D" w14:textId="77777777" w:rsidR="002A3978" w:rsidRDefault="002A3978" w:rsidP="002A3978">
            <w:pPr>
              <w:rPr>
                <w:bCs/>
                <w:sz w:val="16"/>
              </w:rPr>
            </w:pPr>
            <w:r>
              <w:rPr>
                <w:bCs/>
                <w:sz w:val="16"/>
              </w:rPr>
              <w:t>(Cal Result)</w:t>
            </w:r>
          </w:p>
        </w:tc>
        <w:tc>
          <w:tcPr>
            <w:tcW w:w="1350" w:type="dxa"/>
          </w:tcPr>
          <w:p w14:paraId="747A9671" w14:textId="77777777" w:rsidR="002A3978" w:rsidRDefault="002A3978" w:rsidP="002A3978">
            <w:pPr>
              <w:rPr>
                <w:bCs/>
                <w:sz w:val="16"/>
              </w:rPr>
            </w:pPr>
            <w:r>
              <w:rPr>
                <w:bCs/>
                <w:sz w:val="16"/>
              </w:rPr>
              <w:t>(Cal Result)</w:t>
            </w:r>
          </w:p>
        </w:tc>
        <w:tc>
          <w:tcPr>
            <w:tcW w:w="1530" w:type="dxa"/>
          </w:tcPr>
          <w:p w14:paraId="1DEA6F34" w14:textId="77777777" w:rsidR="002A3978" w:rsidRDefault="002A3978" w:rsidP="002A3978">
            <w:pPr>
              <w:rPr>
                <w:bCs/>
                <w:sz w:val="16"/>
              </w:rPr>
            </w:pPr>
            <w:r>
              <w:rPr>
                <w:bCs/>
                <w:sz w:val="16"/>
              </w:rPr>
              <w:t>(Cal Result)</w:t>
            </w:r>
          </w:p>
        </w:tc>
        <w:tc>
          <w:tcPr>
            <w:tcW w:w="2160" w:type="dxa"/>
          </w:tcPr>
          <w:p w14:paraId="45B8E4FF" w14:textId="77777777" w:rsidR="002A3978" w:rsidRDefault="002A3978" w:rsidP="002A3978">
            <w:pPr>
              <w:rPr>
                <w:bCs/>
                <w:sz w:val="16"/>
              </w:rPr>
            </w:pPr>
          </w:p>
        </w:tc>
      </w:tr>
      <w:tr w:rsidR="002A3978" w14:paraId="431A3F37" w14:textId="77777777" w:rsidTr="00992444">
        <w:trPr>
          <w:cantSplit/>
        </w:trPr>
        <w:tc>
          <w:tcPr>
            <w:tcW w:w="1435" w:type="dxa"/>
            <w:vMerge/>
          </w:tcPr>
          <w:p w14:paraId="6DB5B508" w14:textId="77777777" w:rsidR="002A3978" w:rsidRDefault="002A3978" w:rsidP="002A3978">
            <w:pPr>
              <w:rPr>
                <w:bCs/>
                <w:sz w:val="16"/>
              </w:rPr>
            </w:pPr>
          </w:p>
        </w:tc>
        <w:tc>
          <w:tcPr>
            <w:tcW w:w="1440" w:type="dxa"/>
          </w:tcPr>
          <w:p w14:paraId="618E9AFF" w14:textId="77777777" w:rsidR="002A3978" w:rsidRPr="0071769E" w:rsidRDefault="002A3978" w:rsidP="002A3978">
            <w:pPr>
              <w:pStyle w:val="HTMLPreformatted"/>
              <w:shd w:val="clear" w:color="auto" w:fill="FFFFFF"/>
              <w:rPr>
                <w:rFonts w:ascii="Times New Roman" w:hAnsi="Times New Roman" w:cs="Times New Roman"/>
                <w:bCs/>
                <w:sz w:val="16"/>
                <w:szCs w:val="16"/>
              </w:rPr>
            </w:pPr>
            <w:proofErr w:type="spellStart"/>
            <w:r w:rsidRPr="0071769E">
              <w:rPr>
                <w:rFonts w:ascii="Times New Roman" w:hAnsi="Times New Roman" w:cs="Times New Roman"/>
                <w:color w:val="000000"/>
                <w:sz w:val="16"/>
                <w:szCs w:val="16"/>
                <w:shd w:val="clear" w:color="auto" w:fill="FFFFFF"/>
              </w:rPr>
              <w:t>TemperatureAD</w:t>
            </w:r>
            <w:proofErr w:type="spellEnd"/>
            <w:r w:rsidRPr="0071769E">
              <w:rPr>
                <w:rFonts w:ascii="Times New Roman" w:hAnsi="Times New Roman" w:cs="Times New Roman"/>
                <w:color w:val="000000"/>
                <w:sz w:val="16"/>
                <w:szCs w:val="16"/>
                <w:shd w:val="clear" w:color="auto" w:fill="FFFFFF"/>
              </w:rPr>
              <w:t xml:space="preserve"> [3]</w:t>
            </w:r>
          </w:p>
        </w:tc>
        <w:tc>
          <w:tcPr>
            <w:tcW w:w="900" w:type="dxa"/>
          </w:tcPr>
          <w:p w14:paraId="6EEED78F" w14:textId="275E23C2" w:rsidR="002A3978" w:rsidRPr="0071769E" w:rsidRDefault="002A3978" w:rsidP="002A3978">
            <w:pPr>
              <w:pStyle w:val="HTMLPreformatted"/>
              <w:shd w:val="clear" w:color="auto" w:fill="FFFFFF"/>
              <w:rPr>
                <w:rFonts w:ascii="Times New Roman" w:hAnsi="Times New Roman" w:cs="Times New Roman"/>
                <w:bCs/>
                <w:sz w:val="16"/>
                <w:szCs w:val="16"/>
              </w:rPr>
            </w:pPr>
          </w:p>
        </w:tc>
        <w:tc>
          <w:tcPr>
            <w:tcW w:w="839" w:type="dxa"/>
          </w:tcPr>
          <w:p w14:paraId="5BD07944" w14:textId="77777777" w:rsidR="002A3978" w:rsidRPr="00535419" w:rsidRDefault="002A3978" w:rsidP="002A3978">
            <w:pPr>
              <w:jc w:val="center"/>
              <w:rPr>
                <w:sz w:val="18"/>
                <w:szCs w:val="18"/>
              </w:rPr>
            </w:pPr>
            <w:proofErr w:type="spellStart"/>
            <w:r w:rsidRPr="00535419">
              <w:rPr>
                <w:sz w:val="18"/>
                <w:szCs w:val="18"/>
              </w:rPr>
              <w:t>SUntFxd</w:t>
            </w:r>
            <w:proofErr w:type="spellEnd"/>
          </w:p>
        </w:tc>
        <w:tc>
          <w:tcPr>
            <w:tcW w:w="1591" w:type="dxa"/>
          </w:tcPr>
          <w:p w14:paraId="67C90A54" w14:textId="77777777" w:rsidR="002A3978" w:rsidRDefault="002A3978" w:rsidP="002A3978">
            <w:r w:rsidRPr="00E70E4D">
              <w:rPr>
                <w:bCs/>
                <w:sz w:val="16"/>
              </w:rPr>
              <w:t>65535</w:t>
            </w:r>
          </w:p>
        </w:tc>
        <w:tc>
          <w:tcPr>
            <w:tcW w:w="2160" w:type="dxa"/>
          </w:tcPr>
          <w:p w14:paraId="269E368C" w14:textId="77777777" w:rsidR="002A3978" w:rsidRDefault="002A3978" w:rsidP="002A3978">
            <w:pPr>
              <w:rPr>
                <w:bCs/>
                <w:sz w:val="16"/>
              </w:rPr>
            </w:pPr>
            <w:r>
              <w:rPr>
                <w:bCs/>
                <w:sz w:val="16"/>
              </w:rPr>
              <w:t>(Cal Result)</w:t>
            </w:r>
          </w:p>
        </w:tc>
        <w:tc>
          <w:tcPr>
            <w:tcW w:w="1350" w:type="dxa"/>
          </w:tcPr>
          <w:p w14:paraId="1E9F6045" w14:textId="77777777" w:rsidR="002A3978" w:rsidRDefault="002A3978" w:rsidP="002A3978">
            <w:pPr>
              <w:rPr>
                <w:bCs/>
                <w:sz w:val="16"/>
              </w:rPr>
            </w:pPr>
            <w:r>
              <w:rPr>
                <w:bCs/>
                <w:sz w:val="16"/>
              </w:rPr>
              <w:t>(Cal Result)</w:t>
            </w:r>
          </w:p>
        </w:tc>
        <w:tc>
          <w:tcPr>
            <w:tcW w:w="1530" w:type="dxa"/>
          </w:tcPr>
          <w:p w14:paraId="633CEE83" w14:textId="77777777" w:rsidR="002A3978" w:rsidRDefault="002A3978" w:rsidP="002A3978">
            <w:pPr>
              <w:rPr>
                <w:bCs/>
                <w:sz w:val="16"/>
              </w:rPr>
            </w:pPr>
            <w:r>
              <w:rPr>
                <w:bCs/>
                <w:sz w:val="16"/>
              </w:rPr>
              <w:t>(Cal Result)</w:t>
            </w:r>
          </w:p>
        </w:tc>
        <w:tc>
          <w:tcPr>
            <w:tcW w:w="2160" w:type="dxa"/>
          </w:tcPr>
          <w:p w14:paraId="33970151" w14:textId="77777777" w:rsidR="002A3978" w:rsidRDefault="002A3978" w:rsidP="002A3978">
            <w:pPr>
              <w:rPr>
                <w:bCs/>
                <w:sz w:val="16"/>
              </w:rPr>
            </w:pPr>
          </w:p>
        </w:tc>
      </w:tr>
      <w:tr w:rsidR="002A3978" w14:paraId="41D9C075" w14:textId="77777777" w:rsidTr="00992444">
        <w:trPr>
          <w:cantSplit/>
        </w:trPr>
        <w:tc>
          <w:tcPr>
            <w:tcW w:w="1435" w:type="dxa"/>
            <w:vMerge/>
          </w:tcPr>
          <w:p w14:paraId="60F8030F" w14:textId="77777777" w:rsidR="002A3978" w:rsidRDefault="002A3978" w:rsidP="002A3978">
            <w:pPr>
              <w:rPr>
                <w:bCs/>
                <w:sz w:val="16"/>
              </w:rPr>
            </w:pPr>
          </w:p>
        </w:tc>
        <w:tc>
          <w:tcPr>
            <w:tcW w:w="1440" w:type="dxa"/>
          </w:tcPr>
          <w:p w14:paraId="58D2BB09" w14:textId="77777777" w:rsidR="002A3978" w:rsidRPr="0071769E" w:rsidRDefault="002A3978" w:rsidP="002A3978">
            <w:pPr>
              <w:pStyle w:val="HTMLPreformatted"/>
              <w:shd w:val="clear" w:color="auto" w:fill="FFFFFF"/>
              <w:rPr>
                <w:rFonts w:ascii="Times New Roman" w:hAnsi="Times New Roman" w:cs="Times New Roman"/>
                <w:bCs/>
                <w:sz w:val="16"/>
                <w:szCs w:val="16"/>
              </w:rPr>
            </w:pPr>
            <w:proofErr w:type="spellStart"/>
            <w:r w:rsidRPr="0071769E">
              <w:rPr>
                <w:rFonts w:ascii="Times New Roman" w:hAnsi="Times New Roman" w:cs="Times New Roman"/>
                <w:color w:val="000000"/>
                <w:sz w:val="16"/>
                <w:szCs w:val="16"/>
                <w:shd w:val="clear" w:color="auto" w:fill="FFFFFF"/>
              </w:rPr>
              <w:t>TemperatureAD</w:t>
            </w:r>
            <w:proofErr w:type="spellEnd"/>
            <w:r w:rsidRPr="0071769E">
              <w:rPr>
                <w:rFonts w:ascii="Times New Roman" w:hAnsi="Times New Roman" w:cs="Times New Roman"/>
                <w:color w:val="000000"/>
                <w:sz w:val="16"/>
                <w:szCs w:val="16"/>
                <w:shd w:val="clear" w:color="auto" w:fill="FFFFFF"/>
              </w:rPr>
              <w:t xml:space="preserve"> [4]</w:t>
            </w:r>
          </w:p>
        </w:tc>
        <w:tc>
          <w:tcPr>
            <w:tcW w:w="900" w:type="dxa"/>
          </w:tcPr>
          <w:p w14:paraId="259A4DBD" w14:textId="1330F925" w:rsidR="002A3978" w:rsidRPr="0071769E" w:rsidRDefault="002A3978" w:rsidP="002A3978">
            <w:pPr>
              <w:pStyle w:val="HTMLPreformatted"/>
              <w:shd w:val="clear" w:color="auto" w:fill="FFFFFF"/>
              <w:rPr>
                <w:rFonts w:ascii="Times New Roman" w:hAnsi="Times New Roman" w:cs="Times New Roman"/>
                <w:bCs/>
                <w:sz w:val="16"/>
                <w:szCs w:val="16"/>
              </w:rPr>
            </w:pPr>
          </w:p>
        </w:tc>
        <w:tc>
          <w:tcPr>
            <w:tcW w:w="839" w:type="dxa"/>
          </w:tcPr>
          <w:p w14:paraId="2BA505BB" w14:textId="77777777" w:rsidR="002A3978" w:rsidRPr="00535419" w:rsidRDefault="002A3978" w:rsidP="002A3978">
            <w:pPr>
              <w:jc w:val="center"/>
              <w:rPr>
                <w:sz w:val="18"/>
                <w:szCs w:val="18"/>
              </w:rPr>
            </w:pPr>
            <w:proofErr w:type="spellStart"/>
            <w:r w:rsidRPr="00535419">
              <w:rPr>
                <w:sz w:val="18"/>
                <w:szCs w:val="18"/>
              </w:rPr>
              <w:t>SUntFxd</w:t>
            </w:r>
            <w:proofErr w:type="spellEnd"/>
          </w:p>
        </w:tc>
        <w:tc>
          <w:tcPr>
            <w:tcW w:w="1591" w:type="dxa"/>
          </w:tcPr>
          <w:p w14:paraId="74D9A801" w14:textId="77777777" w:rsidR="002A3978" w:rsidRDefault="002A3978" w:rsidP="002A3978">
            <w:r w:rsidRPr="00E70E4D">
              <w:rPr>
                <w:bCs/>
                <w:sz w:val="16"/>
              </w:rPr>
              <w:t>65535</w:t>
            </w:r>
          </w:p>
        </w:tc>
        <w:tc>
          <w:tcPr>
            <w:tcW w:w="2160" w:type="dxa"/>
          </w:tcPr>
          <w:p w14:paraId="5D0F1CBB" w14:textId="77777777" w:rsidR="002A3978" w:rsidRDefault="002A3978" w:rsidP="002A3978">
            <w:pPr>
              <w:rPr>
                <w:bCs/>
                <w:sz w:val="16"/>
              </w:rPr>
            </w:pPr>
            <w:r>
              <w:rPr>
                <w:bCs/>
                <w:sz w:val="16"/>
              </w:rPr>
              <w:t>(Cal Result)</w:t>
            </w:r>
          </w:p>
        </w:tc>
        <w:tc>
          <w:tcPr>
            <w:tcW w:w="1350" w:type="dxa"/>
          </w:tcPr>
          <w:p w14:paraId="27CE2134" w14:textId="77777777" w:rsidR="002A3978" w:rsidRDefault="002A3978" w:rsidP="002A3978">
            <w:pPr>
              <w:rPr>
                <w:bCs/>
                <w:sz w:val="16"/>
              </w:rPr>
            </w:pPr>
            <w:r>
              <w:rPr>
                <w:bCs/>
                <w:sz w:val="16"/>
              </w:rPr>
              <w:t>(Cal Result)</w:t>
            </w:r>
          </w:p>
        </w:tc>
        <w:tc>
          <w:tcPr>
            <w:tcW w:w="1530" w:type="dxa"/>
          </w:tcPr>
          <w:p w14:paraId="29DC979E" w14:textId="77777777" w:rsidR="002A3978" w:rsidRDefault="002A3978" w:rsidP="002A3978">
            <w:pPr>
              <w:rPr>
                <w:bCs/>
                <w:sz w:val="16"/>
              </w:rPr>
            </w:pPr>
            <w:r>
              <w:rPr>
                <w:bCs/>
                <w:sz w:val="16"/>
              </w:rPr>
              <w:t>(Cal Result)</w:t>
            </w:r>
          </w:p>
        </w:tc>
        <w:tc>
          <w:tcPr>
            <w:tcW w:w="2160" w:type="dxa"/>
          </w:tcPr>
          <w:p w14:paraId="0EB14611" w14:textId="77777777" w:rsidR="002A3978" w:rsidRDefault="002A3978" w:rsidP="002A3978">
            <w:pPr>
              <w:rPr>
                <w:bCs/>
                <w:sz w:val="16"/>
              </w:rPr>
            </w:pPr>
          </w:p>
        </w:tc>
      </w:tr>
      <w:tr w:rsidR="002A3978" w14:paraId="1F74A26B" w14:textId="77777777" w:rsidTr="00992444">
        <w:trPr>
          <w:cantSplit/>
        </w:trPr>
        <w:tc>
          <w:tcPr>
            <w:tcW w:w="1435" w:type="dxa"/>
            <w:vMerge/>
          </w:tcPr>
          <w:p w14:paraId="59B930E1" w14:textId="77777777" w:rsidR="002A3978" w:rsidRDefault="002A3978" w:rsidP="002A3978">
            <w:pPr>
              <w:rPr>
                <w:bCs/>
                <w:sz w:val="16"/>
              </w:rPr>
            </w:pPr>
          </w:p>
        </w:tc>
        <w:tc>
          <w:tcPr>
            <w:tcW w:w="1440" w:type="dxa"/>
          </w:tcPr>
          <w:p w14:paraId="3A456498" w14:textId="77777777" w:rsidR="002A3978" w:rsidRPr="0071769E" w:rsidRDefault="002A3978" w:rsidP="002A3978">
            <w:pPr>
              <w:pStyle w:val="HTMLPreformatted"/>
              <w:shd w:val="clear" w:color="auto" w:fill="FFFFFF"/>
              <w:rPr>
                <w:rFonts w:ascii="Times New Roman" w:hAnsi="Times New Roman" w:cs="Times New Roman"/>
                <w:bCs/>
                <w:sz w:val="16"/>
                <w:szCs w:val="16"/>
              </w:rPr>
            </w:pPr>
            <w:proofErr w:type="spellStart"/>
            <w:r w:rsidRPr="0071769E">
              <w:rPr>
                <w:rFonts w:ascii="Times New Roman" w:hAnsi="Times New Roman" w:cs="Times New Roman"/>
                <w:color w:val="000000"/>
                <w:sz w:val="16"/>
                <w:szCs w:val="16"/>
                <w:shd w:val="clear" w:color="auto" w:fill="FFFFFF"/>
              </w:rPr>
              <w:t>TemperatureAD</w:t>
            </w:r>
            <w:proofErr w:type="spellEnd"/>
            <w:r w:rsidRPr="0071769E">
              <w:rPr>
                <w:rFonts w:ascii="Times New Roman" w:hAnsi="Times New Roman" w:cs="Times New Roman"/>
                <w:color w:val="000000"/>
                <w:sz w:val="16"/>
                <w:szCs w:val="16"/>
                <w:shd w:val="clear" w:color="auto" w:fill="FFFFFF"/>
              </w:rPr>
              <w:t xml:space="preserve"> [5]</w:t>
            </w:r>
          </w:p>
        </w:tc>
        <w:tc>
          <w:tcPr>
            <w:tcW w:w="900" w:type="dxa"/>
          </w:tcPr>
          <w:p w14:paraId="3095028D" w14:textId="2CCFC856" w:rsidR="002A3978" w:rsidRPr="0071769E" w:rsidRDefault="002A3978" w:rsidP="002A3978">
            <w:pPr>
              <w:pStyle w:val="HTMLPreformatted"/>
              <w:shd w:val="clear" w:color="auto" w:fill="FFFFFF"/>
              <w:rPr>
                <w:rFonts w:ascii="Times New Roman" w:hAnsi="Times New Roman" w:cs="Times New Roman"/>
                <w:bCs/>
                <w:sz w:val="16"/>
                <w:szCs w:val="16"/>
              </w:rPr>
            </w:pPr>
          </w:p>
        </w:tc>
        <w:tc>
          <w:tcPr>
            <w:tcW w:w="839" w:type="dxa"/>
          </w:tcPr>
          <w:p w14:paraId="5F8FBAC1" w14:textId="77777777" w:rsidR="002A3978" w:rsidRPr="00535419" w:rsidRDefault="002A3978" w:rsidP="002A3978">
            <w:pPr>
              <w:jc w:val="center"/>
              <w:rPr>
                <w:sz w:val="18"/>
                <w:szCs w:val="18"/>
              </w:rPr>
            </w:pPr>
            <w:proofErr w:type="spellStart"/>
            <w:r w:rsidRPr="00535419">
              <w:rPr>
                <w:sz w:val="18"/>
                <w:szCs w:val="18"/>
              </w:rPr>
              <w:t>SUntFxd</w:t>
            </w:r>
            <w:proofErr w:type="spellEnd"/>
          </w:p>
        </w:tc>
        <w:tc>
          <w:tcPr>
            <w:tcW w:w="1591" w:type="dxa"/>
          </w:tcPr>
          <w:p w14:paraId="27FC6EA8" w14:textId="77777777" w:rsidR="002A3978" w:rsidRDefault="002A3978" w:rsidP="002A3978">
            <w:r w:rsidRPr="00E70E4D">
              <w:rPr>
                <w:bCs/>
                <w:sz w:val="16"/>
              </w:rPr>
              <w:t>65535</w:t>
            </w:r>
          </w:p>
        </w:tc>
        <w:tc>
          <w:tcPr>
            <w:tcW w:w="2160" w:type="dxa"/>
          </w:tcPr>
          <w:p w14:paraId="1A2DF621" w14:textId="77777777" w:rsidR="002A3978" w:rsidRDefault="002A3978" w:rsidP="002A3978">
            <w:pPr>
              <w:rPr>
                <w:bCs/>
                <w:sz w:val="16"/>
              </w:rPr>
            </w:pPr>
            <w:r>
              <w:rPr>
                <w:bCs/>
                <w:sz w:val="16"/>
              </w:rPr>
              <w:t>(Cal Result)</w:t>
            </w:r>
          </w:p>
        </w:tc>
        <w:tc>
          <w:tcPr>
            <w:tcW w:w="1350" w:type="dxa"/>
          </w:tcPr>
          <w:p w14:paraId="70481452" w14:textId="77777777" w:rsidR="002A3978" w:rsidRDefault="002A3978" w:rsidP="002A3978">
            <w:pPr>
              <w:rPr>
                <w:bCs/>
                <w:sz w:val="16"/>
              </w:rPr>
            </w:pPr>
            <w:r>
              <w:rPr>
                <w:bCs/>
                <w:sz w:val="16"/>
              </w:rPr>
              <w:t>(Cal Result)</w:t>
            </w:r>
          </w:p>
        </w:tc>
        <w:tc>
          <w:tcPr>
            <w:tcW w:w="1530" w:type="dxa"/>
          </w:tcPr>
          <w:p w14:paraId="184080CF" w14:textId="77777777" w:rsidR="002A3978" w:rsidRDefault="002A3978" w:rsidP="002A3978">
            <w:pPr>
              <w:rPr>
                <w:bCs/>
                <w:sz w:val="16"/>
              </w:rPr>
            </w:pPr>
            <w:r>
              <w:rPr>
                <w:bCs/>
                <w:sz w:val="16"/>
              </w:rPr>
              <w:t>(Cal Result)</w:t>
            </w:r>
          </w:p>
        </w:tc>
        <w:tc>
          <w:tcPr>
            <w:tcW w:w="2160" w:type="dxa"/>
          </w:tcPr>
          <w:p w14:paraId="7D9A31C7" w14:textId="77777777" w:rsidR="002A3978" w:rsidRDefault="002A3978" w:rsidP="002A3978">
            <w:pPr>
              <w:rPr>
                <w:bCs/>
                <w:sz w:val="16"/>
              </w:rPr>
            </w:pPr>
          </w:p>
        </w:tc>
      </w:tr>
      <w:tr w:rsidR="002A3978" w14:paraId="30AE8FD3" w14:textId="77777777" w:rsidTr="00992444">
        <w:trPr>
          <w:cantSplit/>
        </w:trPr>
        <w:tc>
          <w:tcPr>
            <w:tcW w:w="1435" w:type="dxa"/>
            <w:vMerge/>
          </w:tcPr>
          <w:p w14:paraId="5887B7EA" w14:textId="77777777" w:rsidR="002A3978" w:rsidRDefault="002A3978" w:rsidP="002A3978">
            <w:pPr>
              <w:rPr>
                <w:bCs/>
                <w:sz w:val="16"/>
              </w:rPr>
            </w:pPr>
          </w:p>
        </w:tc>
        <w:tc>
          <w:tcPr>
            <w:tcW w:w="1440" w:type="dxa"/>
          </w:tcPr>
          <w:p w14:paraId="10B5E2F0" w14:textId="77777777" w:rsidR="002A3978" w:rsidRPr="0071769E" w:rsidRDefault="002A3978" w:rsidP="002A3978">
            <w:pPr>
              <w:pStyle w:val="HTMLPreformatted"/>
              <w:shd w:val="clear" w:color="auto" w:fill="FFFFFF"/>
              <w:rPr>
                <w:rFonts w:ascii="Times New Roman" w:hAnsi="Times New Roman" w:cs="Times New Roman"/>
                <w:bCs/>
                <w:sz w:val="16"/>
                <w:szCs w:val="16"/>
              </w:rPr>
            </w:pPr>
            <w:proofErr w:type="spellStart"/>
            <w:r w:rsidRPr="0071769E">
              <w:rPr>
                <w:rFonts w:ascii="Times New Roman" w:hAnsi="Times New Roman" w:cs="Times New Roman"/>
                <w:color w:val="000000"/>
                <w:sz w:val="16"/>
                <w:szCs w:val="16"/>
                <w:shd w:val="clear" w:color="auto" w:fill="FFFFFF"/>
              </w:rPr>
              <w:t>TemperatureAD</w:t>
            </w:r>
            <w:proofErr w:type="spellEnd"/>
            <w:r w:rsidRPr="0071769E">
              <w:rPr>
                <w:rFonts w:ascii="Times New Roman" w:hAnsi="Times New Roman" w:cs="Times New Roman"/>
                <w:color w:val="000000"/>
                <w:sz w:val="16"/>
                <w:szCs w:val="16"/>
                <w:shd w:val="clear" w:color="auto" w:fill="FFFFFF"/>
              </w:rPr>
              <w:t xml:space="preserve"> [6]</w:t>
            </w:r>
          </w:p>
        </w:tc>
        <w:tc>
          <w:tcPr>
            <w:tcW w:w="900" w:type="dxa"/>
          </w:tcPr>
          <w:p w14:paraId="69A76C10" w14:textId="019A1F78" w:rsidR="002A3978" w:rsidRPr="0071769E" w:rsidRDefault="002A3978" w:rsidP="002A3978">
            <w:pPr>
              <w:pStyle w:val="HTMLPreformatted"/>
              <w:shd w:val="clear" w:color="auto" w:fill="FFFFFF"/>
              <w:rPr>
                <w:rFonts w:ascii="Times New Roman" w:hAnsi="Times New Roman" w:cs="Times New Roman"/>
                <w:bCs/>
                <w:sz w:val="16"/>
                <w:szCs w:val="16"/>
              </w:rPr>
            </w:pPr>
          </w:p>
        </w:tc>
        <w:tc>
          <w:tcPr>
            <w:tcW w:w="839" w:type="dxa"/>
          </w:tcPr>
          <w:p w14:paraId="56E99CC5" w14:textId="77777777" w:rsidR="002A3978" w:rsidRPr="00535419" w:rsidRDefault="002A3978" w:rsidP="002A3978">
            <w:pPr>
              <w:jc w:val="center"/>
              <w:rPr>
                <w:sz w:val="18"/>
                <w:szCs w:val="18"/>
              </w:rPr>
            </w:pPr>
            <w:proofErr w:type="spellStart"/>
            <w:r w:rsidRPr="00535419">
              <w:rPr>
                <w:sz w:val="18"/>
                <w:szCs w:val="18"/>
              </w:rPr>
              <w:t>SUntFxd</w:t>
            </w:r>
            <w:proofErr w:type="spellEnd"/>
          </w:p>
        </w:tc>
        <w:tc>
          <w:tcPr>
            <w:tcW w:w="1591" w:type="dxa"/>
          </w:tcPr>
          <w:p w14:paraId="5B300E2D" w14:textId="77777777" w:rsidR="002A3978" w:rsidRDefault="002A3978" w:rsidP="002A3978">
            <w:r w:rsidRPr="00E70E4D">
              <w:rPr>
                <w:bCs/>
                <w:sz w:val="16"/>
              </w:rPr>
              <w:t>65535</w:t>
            </w:r>
          </w:p>
        </w:tc>
        <w:tc>
          <w:tcPr>
            <w:tcW w:w="2160" w:type="dxa"/>
          </w:tcPr>
          <w:p w14:paraId="5D9CC1AB" w14:textId="77777777" w:rsidR="002A3978" w:rsidRDefault="002A3978" w:rsidP="002A3978">
            <w:pPr>
              <w:rPr>
                <w:bCs/>
                <w:sz w:val="16"/>
              </w:rPr>
            </w:pPr>
            <w:r>
              <w:rPr>
                <w:bCs/>
                <w:sz w:val="16"/>
              </w:rPr>
              <w:t>(Cal Result)</w:t>
            </w:r>
          </w:p>
        </w:tc>
        <w:tc>
          <w:tcPr>
            <w:tcW w:w="1350" w:type="dxa"/>
          </w:tcPr>
          <w:p w14:paraId="61BE977C" w14:textId="77777777" w:rsidR="002A3978" w:rsidRDefault="002A3978" w:rsidP="002A3978">
            <w:pPr>
              <w:rPr>
                <w:bCs/>
                <w:sz w:val="16"/>
              </w:rPr>
            </w:pPr>
            <w:r>
              <w:rPr>
                <w:bCs/>
                <w:sz w:val="16"/>
              </w:rPr>
              <w:t>(Cal Result)</w:t>
            </w:r>
          </w:p>
        </w:tc>
        <w:tc>
          <w:tcPr>
            <w:tcW w:w="1530" w:type="dxa"/>
          </w:tcPr>
          <w:p w14:paraId="67C64C22" w14:textId="77777777" w:rsidR="002A3978" w:rsidRDefault="002A3978" w:rsidP="002A3978">
            <w:pPr>
              <w:rPr>
                <w:bCs/>
                <w:sz w:val="16"/>
              </w:rPr>
            </w:pPr>
            <w:r>
              <w:rPr>
                <w:bCs/>
                <w:sz w:val="16"/>
              </w:rPr>
              <w:t>(Cal Result)</w:t>
            </w:r>
          </w:p>
        </w:tc>
        <w:tc>
          <w:tcPr>
            <w:tcW w:w="2160" w:type="dxa"/>
          </w:tcPr>
          <w:p w14:paraId="3D639742" w14:textId="77777777" w:rsidR="002A3978" w:rsidRDefault="002A3978" w:rsidP="002A3978">
            <w:pPr>
              <w:rPr>
                <w:bCs/>
                <w:sz w:val="16"/>
              </w:rPr>
            </w:pPr>
          </w:p>
        </w:tc>
      </w:tr>
      <w:tr w:rsidR="002A3978" w14:paraId="05CE31C2" w14:textId="77777777" w:rsidTr="00992444">
        <w:trPr>
          <w:cantSplit/>
        </w:trPr>
        <w:tc>
          <w:tcPr>
            <w:tcW w:w="1435" w:type="dxa"/>
            <w:vMerge/>
          </w:tcPr>
          <w:p w14:paraId="33D06B1E" w14:textId="77777777" w:rsidR="002A3978" w:rsidRDefault="002A3978" w:rsidP="002A3978">
            <w:pPr>
              <w:rPr>
                <w:bCs/>
                <w:sz w:val="16"/>
              </w:rPr>
            </w:pPr>
          </w:p>
        </w:tc>
        <w:tc>
          <w:tcPr>
            <w:tcW w:w="1440" w:type="dxa"/>
          </w:tcPr>
          <w:p w14:paraId="65B23B4E" w14:textId="77777777" w:rsidR="002A3978" w:rsidRPr="0071769E" w:rsidRDefault="002A3978" w:rsidP="002A3978">
            <w:pPr>
              <w:pStyle w:val="HTMLPreformatted"/>
              <w:shd w:val="clear" w:color="auto" w:fill="FFFFFF"/>
              <w:rPr>
                <w:rFonts w:ascii="Times New Roman" w:hAnsi="Times New Roman" w:cs="Times New Roman"/>
                <w:bCs/>
                <w:sz w:val="16"/>
                <w:szCs w:val="16"/>
              </w:rPr>
            </w:pPr>
            <w:proofErr w:type="spellStart"/>
            <w:r w:rsidRPr="0071769E">
              <w:rPr>
                <w:rFonts w:ascii="Times New Roman" w:hAnsi="Times New Roman" w:cs="Times New Roman"/>
                <w:color w:val="000000"/>
                <w:sz w:val="16"/>
                <w:szCs w:val="16"/>
                <w:shd w:val="clear" w:color="auto" w:fill="FFFFFF"/>
              </w:rPr>
              <w:t>TemperatureAD</w:t>
            </w:r>
            <w:proofErr w:type="spellEnd"/>
            <w:r w:rsidRPr="0071769E">
              <w:rPr>
                <w:rFonts w:ascii="Times New Roman" w:hAnsi="Times New Roman" w:cs="Times New Roman"/>
                <w:color w:val="000000"/>
                <w:sz w:val="16"/>
                <w:szCs w:val="16"/>
                <w:shd w:val="clear" w:color="auto" w:fill="FFFFFF"/>
              </w:rPr>
              <w:t xml:space="preserve"> [7]</w:t>
            </w:r>
          </w:p>
        </w:tc>
        <w:tc>
          <w:tcPr>
            <w:tcW w:w="900" w:type="dxa"/>
          </w:tcPr>
          <w:p w14:paraId="5DAA3317" w14:textId="1D9484AA" w:rsidR="002A3978" w:rsidRPr="0071769E" w:rsidRDefault="002A3978" w:rsidP="002A3978">
            <w:pPr>
              <w:pStyle w:val="HTMLPreformatted"/>
              <w:shd w:val="clear" w:color="auto" w:fill="FFFFFF"/>
              <w:rPr>
                <w:rFonts w:ascii="Times New Roman" w:hAnsi="Times New Roman" w:cs="Times New Roman"/>
                <w:bCs/>
                <w:sz w:val="16"/>
                <w:szCs w:val="16"/>
              </w:rPr>
            </w:pPr>
          </w:p>
        </w:tc>
        <w:tc>
          <w:tcPr>
            <w:tcW w:w="839" w:type="dxa"/>
          </w:tcPr>
          <w:p w14:paraId="6576E759" w14:textId="77777777" w:rsidR="002A3978" w:rsidRPr="00535419" w:rsidRDefault="002A3978" w:rsidP="002A3978">
            <w:pPr>
              <w:jc w:val="center"/>
              <w:rPr>
                <w:sz w:val="18"/>
                <w:szCs w:val="18"/>
              </w:rPr>
            </w:pPr>
            <w:proofErr w:type="spellStart"/>
            <w:r w:rsidRPr="00535419">
              <w:rPr>
                <w:sz w:val="18"/>
                <w:szCs w:val="18"/>
              </w:rPr>
              <w:t>SUntFxd</w:t>
            </w:r>
            <w:proofErr w:type="spellEnd"/>
          </w:p>
        </w:tc>
        <w:tc>
          <w:tcPr>
            <w:tcW w:w="1591" w:type="dxa"/>
          </w:tcPr>
          <w:p w14:paraId="1D96340D" w14:textId="77777777" w:rsidR="002A3978" w:rsidRDefault="002A3978" w:rsidP="002A3978">
            <w:r w:rsidRPr="00E70E4D">
              <w:rPr>
                <w:bCs/>
                <w:sz w:val="16"/>
              </w:rPr>
              <w:t>65535</w:t>
            </w:r>
          </w:p>
        </w:tc>
        <w:tc>
          <w:tcPr>
            <w:tcW w:w="2160" w:type="dxa"/>
          </w:tcPr>
          <w:p w14:paraId="26578DB9" w14:textId="77777777" w:rsidR="002A3978" w:rsidRDefault="002A3978" w:rsidP="002A3978">
            <w:pPr>
              <w:rPr>
                <w:bCs/>
                <w:sz w:val="16"/>
              </w:rPr>
            </w:pPr>
            <w:r>
              <w:rPr>
                <w:bCs/>
                <w:sz w:val="16"/>
              </w:rPr>
              <w:t>(Cal Result)</w:t>
            </w:r>
          </w:p>
        </w:tc>
        <w:tc>
          <w:tcPr>
            <w:tcW w:w="1350" w:type="dxa"/>
          </w:tcPr>
          <w:p w14:paraId="07E4B220" w14:textId="77777777" w:rsidR="002A3978" w:rsidRDefault="002A3978" w:rsidP="002A3978">
            <w:pPr>
              <w:rPr>
                <w:bCs/>
                <w:sz w:val="16"/>
              </w:rPr>
            </w:pPr>
            <w:r>
              <w:rPr>
                <w:bCs/>
                <w:sz w:val="16"/>
              </w:rPr>
              <w:t>(Cal Result)</w:t>
            </w:r>
          </w:p>
        </w:tc>
        <w:tc>
          <w:tcPr>
            <w:tcW w:w="1530" w:type="dxa"/>
          </w:tcPr>
          <w:p w14:paraId="6B9226C7" w14:textId="77777777" w:rsidR="002A3978" w:rsidRDefault="002A3978" w:rsidP="002A3978">
            <w:pPr>
              <w:rPr>
                <w:bCs/>
                <w:sz w:val="16"/>
              </w:rPr>
            </w:pPr>
            <w:r>
              <w:rPr>
                <w:bCs/>
                <w:sz w:val="16"/>
              </w:rPr>
              <w:t>(Cal Result)</w:t>
            </w:r>
          </w:p>
        </w:tc>
        <w:tc>
          <w:tcPr>
            <w:tcW w:w="2160" w:type="dxa"/>
          </w:tcPr>
          <w:p w14:paraId="60E68020" w14:textId="77777777" w:rsidR="002A3978" w:rsidRDefault="002A3978" w:rsidP="002A3978">
            <w:pPr>
              <w:rPr>
                <w:bCs/>
                <w:sz w:val="16"/>
              </w:rPr>
            </w:pPr>
          </w:p>
        </w:tc>
      </w:tr>
      <w:tr w:rsidR="002A3978" w14:paraId="0A138C09" w14:textId="77777777" w:rsidTr="00992444">
        <w:trPr>
          <w:cantSplit/>
        </w:trPr>
        <w:tc>
          <w:tcPr>
            <w:tcW w:w="1435" w:type="dxa"/>
            <w:vMerge/>
          </w:tcPr>
          <w:p w14:paraId="525782B1" w14:textId="77777777" w:rsidR="002A3978" w:rsidRDefault="002A3978" w:rsidP="002A3978">
            <w:pPr>
              <w:rPr>
                <w:bCs/>
                <w:sz w:val="16"/>
              </w:rPr>
            </w:pPr>
          </w:p>
        </w:tc>
        <w:tc>
          <w:tcPr>
            <w:tcW w:w="1440" w:type="dxa"/>
          </w:tcPr>
          <w:p w14:paraId="08BEDF98" w14:textId="77777777" w:rsidR="002A3978" w:rsidRPr="0071769E" w:rsidRDefault="002A3978" w:rsidP="002A3978">
            <w:pPr>
              <w:rPr>
                <w:bCs/>
                <w:sz w:val="16"/>
                <w:szCs w:val="16"/>
              </w:rPr>
            </w:pPr>
          </w:p>
        </w:tc>
        <w:tc>
          <w:tcPr>
            <w:tcW w:w="900" w:type="dxa"/>
          </w:tcPr>
          <w:p w14:paraId="023DA861" w14:textId="372E5D52" w:rsidR="002A3978" w:rsidRPr="0071769E" w:rsidRDefault="002A3978" w:rsidP="002A3978">
            <w:pPr>
              <w:rPr>
                <w:bCs/>
                <w:sz w:val="16"/>
                <w:szCs w:val="16"/>
              </w:rPr>
            </w:pPr>
          </w:p>
        </w:tc>
        <w:tc>
          <w:tcPr>
            <w:tcW w:w="839" w:type="dxa"/>
          </w:tcPr>
          <w:p w14:paraId="1271502E" w14:textId="408D4B5F" w:rsidR="002A3978" w:rsidRPr="00535419" w:rsidRDefault="002A3978" w:rsidP="002A3978">
            <w:pPr>
              <w:jc w:val="center"/>
              <w:rPr>
                <w:sz w:val="18"/>
                <w:szCs w:val="18"/>
              </w:rPr>
            </w:pPr>
          </w:p>
        </w:tc>
        <w:tc>
          <w:tcPr>
            <w:tcW w:w="1591" w:type="dxa"/>
          </w:tcPr>
          <w:p w14:paraId="201DBE5F" w14:textId="3D4D9DA6" w:rsidR="002A3978" w:rsidRDefault="002A3978" w:rsidP="002A3978">
            <w:pPr>
              <w:rPr>
                <w:bCs/>
                <w:sz w:val="16"/>
              </w:rPr>
            </w:pPr>
          </w:p>
        </w:tc>
        <w:tc>
          <w:tcPr>
            <w:tcW w:w="2160" w:type="dxa"/>
          </w:tcPr>
          <w:p w14:paraId="301CFBD5" w14:textId="5B2263FA" w:rsidR="002A3978" w:rsidRDefault="002A3978" w:rsidP="002A3978">
            <w:pPr>
              <w:rPr>
                <w:bCs/>
                <w:sz w:val="16"/>
              </w:rPr>
            </w:pPr>
          </w:p>
        </w:tc>
        <w:tc>
          <w:tcPr>
            <w:tcW w:w="1350" w:type="dxa"/>
          </w:tcPr>
          <w:p w14:paraId="62F5F27E" w14:textId="6C66A363" w:rsidR="002A3978" w:rsidRDefault="002A3978" w:rsidP="002A3978">
            <w:pPr>
              <w:rPr>
                <w:bCs/>
                <w:sz w:val="16"/>
              </w:rPr>
            </w:pPr>
          </w:p>
        </w:tc>
        <w:tc>
          <w:tcPr>
            <w:tcW w:w="1530" w:type="dxa"/>
          </w:tcPr>
          <w:p w14:paraId="1064BCFE" w14:textId="5AACE94D" w:rsidR="002A3978" w:rsidRDefault="002A3978" w:rsidP="002A3978">
            <w:pPr>
              <w:rPr>
                <w:bCs/>
                <w:sz w:val="16"/>
              </w:rPr>
            </w:pPr>
          </w:p>
        </w:tc>
        <w:tc>
          <w:tcPr>
            <w:tcW w:w="2160" w:type="dxa"/>
          </w:tcPr>
          <w:p w14:paraId="03B3215D" w14:textId="5D44E1D5" w:rsidR="002A3978" w:rsidRDefault="002A3978" w:rsidP="002A3978">
            <w:pPr>
              <w:rPr>
                <w:bCs/>
                <w:sz w:val="16"/>
              </w:rPr>
            </w:pPr>
          </w:p>
        </w:tc>
      </w:tr>
      <w:tr w:rsidR="002A3978" w14:paraId="6F3074D8" w14:textId="77777777" w:rsidTr="00992444">
        <w:trPr>
          <w:cantSplit/>
        </w:trPr>
        <w:tc>
          <w:tcPr>
            <w:tcW w:w="1435" w:type="dxa"/>
            <w:vMerge/>
          </w:tcPr>
          <w:p w14:paraId="2AEFDEEE" w14:textId="77777777" w:rsidR="002A3978" w:rsidRDefault="002A3978" w:rsidP="002A3978">
            <w:pPr>
              <w:rPr>
                <w:bCs/>
                <w:sz w:val="16"/>
              </w:rPr>
            </w:pPr>
          </w:p>
        </w:tc>
        <w:tc>
          <w:tcPr>
            <w:tcW w:w="1440" w:type="dxa"/>
          </w:tcPr>
          <w:p w14:paraId="5D08D709" w14:textId="77777777" w:rsidR="002A3978" w:rsidRPr="0071769E" w:rsidRDefault="002A3978" w:rsidP="002A3978">
            <w:pPr>
              <w:rPr>
                <w:bCs/>
                <w:sz w:val="16"/>
                <w:szCs w:val="16"/>
              </w:rPr>
            </w:pPr>
            <w:proofErr w:type="spellStart"/>
            <w:r w:rsidRPr="0071769E">
              <w:rPr>
                <w:color w:val="000000"/>
                <w:sz w:val="16"/>
                <w:szCs w:val="16"/>
                <w:shd w:val="clear" w:color="auto" w:fill="FFFFFF"/>
              </w:rPr>
              <w:t>ActualNumberTempPoints</w:t>
            </w:r>
            <w:proofErr w:type="spellEnd"/>
          </w:p>
        </w:tc>
        <w:tc>
          <w:tcPr>
            <w:tcW w:w="900" w:type="dxa"/>
          </w:tcPr>
          <w:p w14:paraId="4F482A00" w14:textId="49CD1E1B" w:rsidR="002A3978" w:rsidRPr="0071769E" w:rsidRDefault="002A3978" w:rsidP="002A3978">
            <w:pPr>
              <w:rPr>
                <w:bCs/>
                <w:sz w:val="16"/>
                <w:szCs w:val="16"/>
              </w:rPr>
            </w:pPr>
          </w:p>
        </w:tc>
        <w:tc>
          <w:tcPr>
            <w:tcW w:w="839" w:type="dxa"/>
          </w:tcPr>
          <w:p w14:paraId="1E801E2A" w14:textId="77777777" w:rsidR="002A3978" w:rsidRPr="00535419" w:rsidRDefault="002A3978" w:rsidP="002A3978">
            <w:pPr>
              <w:jc w:val="center"/>
              <w:rPr>
                <w:sz w:val="18"/>
                <w:szCs w:val="18"/>
              </w:rPr>
            </w:pPr>
            <w:proofErr w:type="spellStart"/>
            <w:r w:rsidRPr="00535419">
              <w:rPr>
                <w:sz w:val="18"/>
                <w:szCs w:val="18"/>
              </w:rPr>
              <w:t>SUntFxd</w:t>
            </w:r>
            <w:proofErr w:type="spellEnd"/>
          </w:p>
        </w:tc>
        <w:tc>
          <w:tcPr>
            <w:tcW w:w="1591" w:type="dxa"/>
          </w:tcPr>
          <w:p w14:paraId="3411F4C5" w14:textId="77777777" w:rsidR="002A3978" w:rsidRDefault="002A3978" w:rsidP="002A3978">
            <w:pPr>
              <w:rPr>
                <w:bCs/>
                <w:sz w:val="16"/>
              </w:rPr>
            </w:pPr>
            <w:r>
              <w:rPr>
                <w:bCs/>
                <w:sz w:val="16"/>
              </w:rPr>
              <w:t>8</w:t>
            </w:r>
          </w:p>
        </w:tc>
        <w:tc>
          <w:tcPr>
            <w:tcW w:w="2160" w:type="dxa"/>
          </w:tcPr>
          <w:p w14:paraId="2FE7F64B" w14:textId="77777777" w:rsidR="002A3978" w:rsidRDefault="002A3978" w:rsidP="002A3978">
            <w:pPr>
              <w:rPr>
                <w:bCs/>
                <w:sz w:val="16"/>
              </w:rPr>
            </w:pPr>
            <w:r>
              <w:rPr>
                <w:bCs/>
                <w:sz w:val="16"/>
              </w:rPr>
              <w:t>(Cal Result)</w:t>
            </w:r>
          </w:p>
        </w:tc>
        <w:tc>
          <w:tcPr>
            <w:tcW w:w="1350" w:type="dxa"/>
          </w:tcPr>
          <w:p w14:paraId="70E07515" w14:textId="77777777" w:rsidR="002A3978" w:rsidRDefault="002A3978" w:rsidP="002A3978">
            <w:pPr>
              <w:rPr>
                <w:bCs/>
                <w:sz w:val="16"/>
              </w:rPr>
            </w:pPr>
            <w:r>
              <w:rPr>
                <w:bCs/>
                <w:sz w:val="16"/>
              </w:rPr>
              <w:t>(Cal Result)</w:t>
            </w:r>
          </w:p>
        </w:tc>
        <w:tc>
          <w:tcPr>
            <w:tcW w:w="1530" w:type="dxa"/>
          </w:tcPr>
          <w:p w14:paraId="6DF89EA9" w14:textId="77777777" w:rsidR="002A3978" w:rsidRDefault="002A3978" w:rsidP="002A3978">
            <w:pPr>
              <w:rPr>
                <w:bCs/>
                <w:sz w:val="16"/>
              </w:rPr>
            </w:pPr>
            <w:r>
              <w:rPr>
                <w:bCs/>
                <w:sz w:val="16"/>
              </w:rPr>
              <w:t>(Cal Result)</w:t>
            </w:r>
          </w:p>
        </w:tc>
        <w:tc>
          <w:tcPr>
            <w:tcW w:w="2160" w:type="dxa"/>
          </w:tcPr>
          <w:p w14:paraId="75EBB94B" w14:textId="77777777" w:rsidR="002A3978" w:rsidRDefault="002A3978" w:rsidP="002A3978">
            <w:pPr>
              <w:rPr>
                <w:bCs/>
                <w:sz w:val="16"/>
              </w:rPr>
            </w:pPr>
            <w:r>
              <w:rPr>
                <w:bCs/>
                <w:sz w:val="16"/>
              </w:rPr>
              <w:t>Not to exceed 8 (MAX)</w:t>
            </w:r>
          </w:p>
        </w:tc>
      </w:tr>
      <w:tr w:rsidR="002A3978" w14:paraId="70053239" w14:textId="77777777" w:rsidTr="00992444">
        <w:trPr>
          <w:cantSplit/>
        </w:trPr>
        <w:tc>
          <w:tcPr>
            <w:tcW w:w="1435" w:type="dxa"/>
          </w:tcPr>
          <w:p w14:paraId="30FF7363" w14:textId="77777777" w:rsidR="002A3978" w:rsidRPr="00F12EDB" w:rsidRDefault="002A3978" w:rsidP="002A3978">
            <w:pPr>
              <w:rPr>
                <w:bCs/>
                <w:sz w:val="16"/>
              </w:rPr>
            </w:pPr>
          </w:p>
        </w:tc>
        <w:tc>
          <w:tcPr>
            <w:tcW w:w="1440" w:type="dxa"/>
          </w:tcPr>
          <w:p w14:paraId="1E76ACBA" w14:textId="77777777" w:rsidR="002A3978" w:rsidRDefault="002A3978" w:rsidP="002A3978">
            <w:pPr>
              <w:rPr>
                <w:bCs/>
                <w:sz w:val="16"/>
              </w:rPr>
            </w:pPr>
          </w:p>
        </w:tc>
        <w:tc>
          <w:tcPr>
            <w:tcW w:w="900" w:type="dxa"/>
          </w:tcPr>
          <w:p w14:paraId="52FA6C9D" w14:textId="52BFADAD" w:rsidR="002A3978" w:rsidRDefault="002A3978" w:rsidP="002A3978">
            <w:pPr>
              <w:rPr>
                <w:bCs/>
                <w:sz w:val="16"/>
              </w:rPr>
            </w:pPr>
          </w:p>
        </w:tc>
        <w:tc>
          <w:tcPr>
            <w:tcW w:w="839" w:type="dxa"/>
          </w:tcPr>
          <w:p w14:paraId="6C25A018" w14:textId="77777777" w:rsidR="002A3978" w:rsidRDefault="002A3978" w:rsidP="002A3978">
            <w:pPr>
              <w:jc w:val="center"/>
              <w:rPr>
                <w:bCs/>
                <w:sz w:val="16"/>
              </w:rPr>
            </w:pPr>
          </w:p>
        </w:tc>
        <w:tc>
          <w:tcPr>
            <w:tcW w:w="1591" w:type="dxa"/>
          </w:tcPr>
          <w:p w14:paraId="7A7BA97C" w14:textId="77777777" w:rsidR="002A3978" w:rsidRDefault="002A3978" w:rsidP="002A3978">
            <w:pPr>
              <w:rPr>
                <w:bCs/>
                <w:sz w:val="16"/>
              </w:rPr>
            </w:pPr>
          </w:p>
        </w:tc>
        <w:tc>
          <w:tcPr>
            <w:tcW w:w="2160" w:type="dxa"/>
          </w:tcPr>
          <w:p w14:paraId="7521E21F" w14:textId="77777777" w:rsidR="002A3978" w:rsidRDefault="002A3978" w:rsidP="002A3978">
            <w:pPr>
              <w:rPr>
                <w:bCs/>
                <w:sz w:val="16"/>
              </w:rPr>
            </w:pPr>
          </w:p>
        </w:tc>
        <w:tc>
          <w:tcPr>
            <w:tcW w:w="1350" w:type="dxa"/>
          </w:tcPr>
          <w:p w14:paraId="2FECA4A4" w14:textId="77777777" w:rsidR="002A3978" w:rsidRDefault="002A3978" w:rsidP="002A3978">
            <w:pPr>
              <w:rPr>
                <w:bCs/>
                <w:sz w:val="16"/>
              </w:rPr>
            </w:pPr>
          </w:p>
        </w:tc>
        <w:tc>
          <w:tcPr>
            <w:tcW w:w="1530" w:type="dxa"/>
          </w:tcPr>
          <w:p w14:paraId="2474F847" w14:textId="77777777" w:rsidR="002A3978" w:rsidRDefault="002A3978" w:rsidP="002A3978">
            <w:pPr>
              <w:rPr>
                <w:bCs/>
                <w:sz w:val="16"/>
              </w:rPr>
            </w:pPr>
          </w:p>
        </w:tc>
        <w:tc>
          <w:tcPr>
            <w:tcW w:w="2160" w:type="dxa"/>
          </w:tcPr>
          <w:p w14:paraId="36658752" w14:textId="77777777" w:rsidR="002A3978" w:rsidRDefault="002A3978" w:rsidP="002A3978">
            <w:pPr>
              <w:rPr>
                <w:bCs/>
                <w:sz w:val="16"/>
              </w:rPr>
            </w:pPr>
          </w:p>
        </w:tc>
      </w:tr>
      <w:tr w:rsidR="002A3978" w14:paraId="3590501C" w14:textId="77777777" w:rsidTr="00992444">
        <w:trPr>
          <w:cantSplit/>
        </w:trPr>
        <w:tc>
          <w:tcPr>
            <w:tcW w:w="1435" w:type="dxa"/>
          </w:tcPr>
          <w:p w14:paraId="1264A1F5" w14:textId="77777777" w:rsidR="002A3978" w:rsidRPr="00F12EDB" w:rsidRDefault="002A3978" w:rsidP="002A3978">
            <w:pPr>
              <w:rPr>
                <w:bCs/>
                <w:sz w:val="16"/>
              </w:rPr>
            </w:pPr>
          </w:p>
        </w:tc>
        <w:tc>
          <w:tcPr>
            <w:tcW w:w="1440" w:type="dxa"/>
          </w:tcPr>
          <w:p w14:paraId="1F77D1FE" w14:textId="77777777" w:rsidR="002A3978" w:rsidRDefault="002A3978" w:rsidP="002A3978">
            <w:pPr>
              <w:rPr>
                <w:bCs/>
                <w:sz w:val="16"/>
              </w:rPr>
            </w:pPr>
          </w:p>
        </w:tc>
        <w:tc>
          <w:tcPr>
            <w:tcW w:w="900" w:type="dxa"/>
          </w:tcPr>
          <w:p w14:paraId="39A5E130" w14:textId="552249D8" w:rsidR="002A3978" w:rsidRDefault="002A3978" w:rsidP="002A3978">
            <w:pPr>
              <w:rPr>
                <w:bCs/>
                <w:sz w:val="16"/>
              </w:rPr>
            </w:pPr>
          </w:p>
        </w:tc>
        <w:tc>
          <w:tcPr>
            <w:tcW w:w="839" w:type="dxa"/>
          </w:tcPr>
          <w:p w14:paraId="2BBCB638" w14:textId="77777777" w:rsidR="002A3978" w:rsidRDefault="002A3978" w:rsidP="002A3978">
            <w:pPr>
              <w:jc w:val="center"/>
              <w:rPr>
                <w:bCs/>
                <w:sz w:val="16"/>
              </w:rPr>
            </w:pPr>
          </w:p>
        </w:tc>
        <w:tc>
          <w:tcPr>
            <w:tcW w:w="1591" w:type="dxa"/>
          </w:tcPr>
          <w:p w14:paraId="01A75CA3" w14:textId="77777777" w:rsidR="002A3978" w:rsidRDefault="002A3978" w:rsidP="002A3978">
            <w:pPr>
              <w:rPr>
                <w:bCs/>
                <w:sz w:val="16"/>
              </w:rPr>
            </w:pPr>
          </w:p>
        </w:tc>
        <w:tc>
          <w:tcPr>
            <w:tcW w:w="2160" w:type="dxa"/>
          </w:tcPr>
          <w:p w14:paraId="0C9987F9" w14:textId="77777777" w:rsidR="002A3978" w:rsidRDefault="002A3978" w:rsidP="002A3978">
            <w:pPr>
              <w:rPr>
                <w:bCs/>
                <w:sz w:val="16"/>
              </w:rPr>
            </w:pPr>
          </w:p>
        </w:tc>
        <w:tc>
          <w:tcPr>
            <w:tcW w:w="1350" w:type="dxa"/>
          </w:tcPr>
          <w:p w14:paraId="79021C1E" w14:textId="77777777" w:rsidR="002A3978" w:rsidRDefault="002A3978" w:rsidP="002A3978">
            <w:pPr>
              <w:rPr>
                <w:bCs/>
                <w:sz w:val="16"/>
              </w:rPr>
            </w:pPr>
          </w:p>
        </w:tc>
        <w:tc>
          <w:tcPr>
            <w:tcW w:w="1530" w:type="dxa"/>
          </w:tcPr>
          <w:p w14:paraId="60FDAD3C" w14:textId="77777777" w:rsidR="002A3978" w:rsidRDefault="002A3978" w:rsidP="002A3978">
            <w:pPr>
              <w:rPr>
                <w:bCs/>
                <w:sz w:val="16"/>
              </w:rPr>
            </w:pPr>
          </w:p>
        </w:tc>
        <w:tc>
          <w:tcPr>
            <w:tcW w:w="2160" w:type="dxa"/>
          </w:tcPr>
          <w:p w14:paraId="7EEBC277" w14:textId="77777777" w:rsidR="002A3978" w:rsidRDefault="002A3978" w:rsidP="002A3978">
            <w:pPr>
              <w:rPr>
                <w:bCs/>
                <w:sz w:val="16"/>
              </w:rPr>
            </w:pPr>
          </w:p>
        </w:tc>
      </w:tr>
      <w:tr w:rsidR="002A3978" w14:paraId="3AC11AFC" w14:textId="77777777" w:rsidTr="00992444">
        <w:trPr>
          <w:cantSplit/>
        </w:trPr>
        <w:tc>
          <w:tcPr>
            <w:tcW w:w="1435" w:type="dxa"/>
            <w:vMerge w:val="restart"/>
          </w:tcPr>
          <w:p w14:paraId="7C5E05D4" w14:textId="77777777" w:rsidR="002A3978" w:rsidRDefault="002A3978" w:rsidP="002A3978">
            <w:pPr>
              <w:rPr>
                <w:bCs/>
                <w:sz w:val="16"/>
              </w:rPr>
            </w:pPr>
            <w:proofErr w:type="spellStart"/>
            <w:r>
              <w:rPr>
                <w:bCs/>
                <w:sz w:val="16"/>
              </w:rPr>
              <w:t>HartData</w:t>
            </w:r>
            <w:proofErr w:type="spellEnd"/>
            <w:r>
              <w:rPr>
                <w:bCs/>
                <w:sz w:val="16"/>
              </w:rPr>
              <w:t xml:space="preserve"> </w:t>
            </w:r>
          </w:p>
          <w:p w14:paraId="3E12970B" w14:textId="77777777" w:rsidR="002A3978" w:rsidRDefault="002A3978" w:rsidP="002A3978">
            <w:pPr>
              <w:rPr>
                <w:bCs/>
                <w:sz w:val="16"/>
              </w:rPr>
            </w:pPr>
          </w:p>
          <w:p w14:paraId="6A3952BE" w14:textId="77777777" w:rsidR="002A3978" w:rsidRDefault="002A3978" w:rsidP="002A3978">
            <w:pPr>
              <w:rPr>
                <w:bCs/>
                <w:sz w:val="16"/>
              </w:rPr>
            </w:pPr>
          </w:p>
        </w:tc>
        <w:tc>
          <w:tcPr>
            <w:tcW w:w="1440" w:type="dxa"/>
          </w:tcPr>
          <w:p w14:paraId="3E29655C" w14:textId="77777777" w:rsidR="002A3978" w:rsidRDefault="002A3978" w:rsidP="002A3978">
            <w:pPr>
              <w:rPr>
                <w:bCs/>
                <w:sz w:val="16"/>
              </w:rPr>
            </w:pPr>
          </w:p>
        </w:tc>
        <w:tc>
          <w:tcPr>
            <w:tcW w:w="900" w:type="dxa"/>
          </w:tcPr>
          <w:p w14:paraId="34282362" w14:textId="5EBE1B47" w:rsidR="002A3978" w:rsidRDefault="002A3978" w:rsidP="002A3978">
            <w:pPr>
              <w:rPr>
                <w:bCs/>
                <w:sz w:val="16"/>
              </w:rPr>
            </w:pPr>
          </w:p>
        </w:tc>
        <w:tc>
          <w:tcPr>
            <w:tcW w:w="839" w:type="dxa"/>
          </w:tcPr>
          <w:p w14:paraId="02E230B6" w14:textId="5212F5F9" w:rsidR="002A3978" w:rsidRDefault="002A3978" w:rsidP="002A3978">
            <w:pPr>
              <w:jc w:val="center"/>
              <w:rPr>
                <w:bCs/>
                <w:sz w:val="16"/>
              </w:rPr>
            </w:pPr>
            <w:r>
              <w:rPr>
                <w:bCs/>
                <w:sz w:val="16"/>
              </w:rPr>
              <w:t>0</w:t>
            </w:r>
          </w:p>
        </w:tc>
        <w:tc>
          <w:tcPr>
            <w:tcW w:w="1591" w:type="dxa"/>
          </w:tcPr>
          <w:p w14:paraId="3A735BE2" w14:textId="77777777" w:rsidR="002A3978" w:rsidRDefault="002A3978" w:rsidP="002A3978">
            <w:pPr>
              <w:rPr>
                <w:bCs/>
                <w:sz w:val="16"/>
              </w:rPr>
            </w:pPr>
          </w:p>
        </w:tc>
        <w:tc>
          <w:tcPr>
            <w:tcW w:w="2160" w:type="dxa"/>
          </w:tcPr>
          <w:p w14:paraId="7698B58E" w14:textId="77777777" w:rsidR="002A3978" w:rsidRDefault="002A3978" w:rsidP="002A3978">
            <w:pPr>
              <w:rPr>
                <w:bCs/>
                <w:sz w:val="16"/>
              </w:rPr>
            </w:pPr>
          </w:p>
        </w:tc>
        <w:tc>
          <w:tcPr>
            <w:tcW w:w="1350" w:type="dxa"/>
          </w:tcPr>
          <w:p w14:paraId="5B7A123A" w14:textId="77777777" w:rsidR="002A3978" w:rsidRDefault="002A3978" w:rsidP="002A3978">
            <w:pPr>
              <w:rPr>
                <w:bCs/>
                <w:sz w:val="16"/>
              </w:rPr>
            </w:pPr>
          </w:p>
        </w:tc>
        <w:tc>
          <w:tcPr>
            <w:tcW w:w="1530" w:type="dxa"/>
          </w:tcPr>
          <w:p w14:paraId="751A2ED5" w14:textId="77777777" w:rsidR="002A3978" w:rsidRDefault="002A3978" w:rsidP="002A3978">
            <w:pPr>
              <w:rPr>
                <w:bCs/>
                <w:sz w:val="16"/>
              </w:rPr>
            </w:pPr>
          </w:p>
        </w:tc>
        <w:tc>
          <w:tcPr>
            <w:tcW w:w="2160" w:type="dxa"/>
          </w:tcPr>
          <w:p w14:paraId="08839393" w14:textId="77777777" w:rsidR="002A3978" w:rsidRDefault="002A3978" w:rsidP="002A3978">
            <w:pPr>
              <w:rPr>
                <w:bCs/>
                <w:sz w:val="16"/>
              </w:rPr>
            </w:pPr>
          </w:p>
        </w:tc>
      </w:tr>
      <w:tr w:rsidR="002A3978" w14:paraId="1DF6FBCE" w14:textId="77777777" w:rsidTr="00992444">
        <w:trPr>
          <w:cantSplit/>
        </w:trPr>
        <w:tc>
          <w:tcPr>
            <w:tcW w:w="1435" w:type="dxa"/>
            <w:vMerge/>
          </w:tcPr>
          <w:p w14:paraId="1D351250" w14:textId="77777777" w:rsidR="002A3978" w:rsidRDefault="002A3978" w:rsidP="002A3978">
            <w:pPr>
              <w:rPr>
                <w:bCs/>
                <w:sz w:val="16"/>
              </w:rPr>
            </w:pPr>
          </w:p>
        </w:tc>
        <w:tc>
          <w:tcPr>
            <w:tcW w:w="1440" w:type="dxa"/>
          </w:tcPr>
          <w:p w14:paraId="43318B69" w14:textId="77777777" w:rsidR="002A3978" w:rsidDel="002739FD" w:rsidRDefault="002A3978" w:rsidP="002A3978">
            <w:pPr>
              <w:rPr>
                <w:bCs/>
                <w:sz w:val="16"/>
              </w:rPr>
            </w:pPr>
            <w:proofErr w:type="spellStart"/>
            <w:r>
              <w:rPr>
                <w:bCs/>
                <w:sz w:val="16"/>
              </w:rPr>
              <w:t>HartVersion</w:t>
            </w:r>
            <w:proofErr w:type="spellEnd"/>
          </w:p>
        </w:tc>
        <w:tc>
          <w:tcPr>
            <w:tcW w:w="900" w:type="dxa"/>
          </w:tcPr>
          <w:p w14:paraId="180C3599" w14:textId="02599EE6" w:rsidR="002A3978" w:rsidDel="002739FD" w:rsidRDefault="002A3978" w:rsidP="002A3978">
            <w:pPr>
              <w:rPr>
                <w:bCs/>
                <w:sz w:val="16"/>
              </w:rPr>
            </w:pPr>
          </w:p>
        </w:tc>
        <w:tc>
          <w:tcPr>
            <w:tcW w:w="839" w:type="dxa"/>
          </w:tcPr>
          <w:p w14:paraId="2770DA58" w14:textId="21C49A47" w:rsidR="002A3978" w:rsidDel="002739FD" w:rsidRDefault="002A3978" w:rsidP="002A3978">
            <w:pPr>
              <w:jc w:val="center"/>
              <w:rPr>
                <w:bCs/>
                <w:sz w:val="16"/>
              </w:rPr>
            </w:pPr>
            <w:proofErr w:type="spellStart"/>
            <w:r>
              <w:rPr>
                <w:bCs/>
                <w:sz w:val="16"/>
              </w:rPr>
              <w:t>CFwFxd</w:t>
            </w:r>
            <w:proofErr w:type="spellEnd"/>
          </w:p>
        </w:tc>
        <w:tc>
          <w:tcPr>
            <w:tcW w:w="1591" w:type="dxa"/>
          </w:tcPr>
          <w:p w14:paraId="2F751871" w14:textId="77777777" w:rsidR="002A3978" w:rsidDel="002739FD" w:rsidRDefault="002A3978" w:rsidP="002A3978">
            <w:pPr>
              <w:rPr>
                <w:bCs/>
                <w:sz w:val="16"/>
              </w:rPr>
            </w:pPr>
            <w:r>
              <w:rPr>
                <w:bCs/>
                <w:sz w:val="16"/>
              </w:rPr>
              <w:t>5</w:t>
            </w:r>
          </w:p>
        </w:tc>
        <w:tc>
          <w:tcPr>
            <w:tcW w:w="2160" w:type="dxa"/>
          </w:tcPr>
          <w:p w14:paraId="3A3782EA" w14:textId="77777777" w:rsidR="002A3978" w:rsidDel="002739FD" w:rsidRDefault="002A3978" w:rsidP="002A3978">
            <w:pPr>
              <w:rPr>
                <w:bCs/>
                <w:sz w:val="16"/>
              </w:rPr>
            </w:pPr>
            <w:r>
              <w:rPr>
                <w:bCs/>
                <w:sz w:val="16"/>
              </w:rPr>
              <w:t>5</w:t>
            </w:r>
          </w:p>
        </w:tc>
        <w:tc>
          <w:tcPr>
            <w:tcW w:w="1350" w:type="dxa"/>
          </w:tcPr>
          <w:p w14:paraId="7EA61901" w14:textId="77777777" w:rsidR="002A3978" w:rsidDel="002739FD" w:rsidRDefault="002A3978" w:rsidP="002A3978">
            <w:pPr>
              <w:rPr>
                <w:bCs/>
                <w:sz w:val="16"/>
              </w:rPr>
            </w:pPr>
            <w:r>
              <w:rPr>
                <w:bCs/>
                <w:sz w:val="16"/>
              </w:rPr>
              <w:t>5</w:t>
            </w:r>
          </w:p>
        </w:tc>
        <w:tc>
          <w:tcPr>
            <w:tcW w:w="1530" w:type="dxa"/>
          </w:tcPr>
          <w:p w14:paraId="451A3EF0" w14:textId="77777777" w:rsidR="002A3978" w:rsidDel="002739FD" w:rsidRDefault="002A3978" w:rsidP="002A3978">
            <w:pPr>
              <w:rPr>
                <w:bCs/>
                <w:sz w:val="16"/>
              </w:rPr>
            </w:pPr>
            <w:r>
              <w:rPr>
                <w:bCs/>
                <w:sz w:val="16"/>
              </w:rPr>
              <w:t>5</w:t>
            </w:r>
          </w:p>
        </w:tc>
        <w:tc>
          <w:tcPr>
            <w:tcW w:w="2160" w:type="dxa"/>
          </w:tcPr>
          <w:p w14:paraId="1AED5588" w14:textId="77777777" w:rsidR="002A3978" w:rsidDel="002739FD" w:rsidRDefault="002A3978" w:rsidP="002A3978">
            <w:pPr>
              <w:rPr>
                <w:bCs/>
                <w:sz w:val="16"/>
              </w:rPr>
            </w:pPr>
          </w:p>
        </w:tc>
      </w:tr>
      <w:tr w:rsidR="002A3978" w14:paraId="4EBCAD96" w14:textId="77777777" w:rsidTr="00992444">
        <w:trPr>
          <w:cantSplit/>
        </w:trPr>
        <w:tc>
          <w:tcPr>
            <w:tcW w:w="1435" w:type="dxa"/>
            <w:vMerge/>
          </w:tcPr>
          <w:p w14:paraId="2726C68F" w14:textId="77777777" w:rsidR="002A3978" w:rsidRDefault="002A3978" w:rsidP="002A3978">
            <w:pPr>
              <w:rPr>
                <w:bCs/>
                <w:sz w:val="16"/>
              </w:rPr>
            </w:pPr>
          </w:p>
        </w:tc>
        <w:tc>
          <w:tcPr>
            <w:tcW w:w="1440" w:type="dxa"/>
          </w:tcPr>
          <w:p w14:paraId="0975AC24" w14:textId="77777777" w:rsidR="002A3978" w:rsidRDefault="002A3978" w:rsidP="002A3978">
            <w:pPr>
              <w:rPr>
                <w:bCs/>
                <w:sz w:val="16"/>
              </w:rPr>
            </w:pPr>
            <w:bookmarkStart w:id="755" w:name="devid_hart"/>
            <w:bookmarkEnd w:id="755"/>
            <w:proofErr w:type="spellStart"/>
            <w:r>
              <w:rPr>
                <w:bCs/>
                <w:sz w:val="16"/>
              </w:rPr>
              <w:t>device_id</w:t>
            </w:r>
            <w:proofErr w:type="spellEnd"/>
          </w:p>
        </w:tc>
        <w:tc>
          <w:tcPr>
            <w:tcW w:w="900" w:type="dxa"/>
          </w:tcPr>
          <w:p w14:paraId="159C22AF" w14:textId="0E205551" w:rsidR="002A3978" w:rsidRDefault="002A3978" w:rsidP="002A3978">
            <w:pPr>
              <w:rPr>
                <w:bCs/>
                <w:sz w:val="16"/>
              </w:rPr>
            </w:pPr>
            <w:r>
              <w:rPr>
                <w:bCs/>
                <w:sz w:val="16"/>
              </w:rPr>
              <w:t>130.131</w:t>
            </w:r>
          </w:p>
        </w:tc>
        <w:tc>
          <w:tcPr>
            <w:tcW w:w="839" w:type="dxa"/>
          </w:tcPr>
          <w:p w14:paraId="480DBCDB" w14:textId="77777777" w:rsidR="002A3978" w:rsidRDefault="002A3978" w:rsidP="002A3978">
            <w:pPr>
              <w:jc w:val="center"/>
              <w:rPr>
                <w:bCs/>
                <w:sz w:val="16"/>
              </w:rPr>
            </w:pPr>
            <w:proofErr w:type="spellStart"/>
            <w:r>
              <w:rPr>
                <w:bCs/>
                <w:sz w:val="16"/>
              </w:rPr>
              <w:t>SUntFxd</w:t>
            </w:r>
            <w:proofErr w:type="spellEnd"/>
          </w:p>
          <w:p w14:paraId="21EB5909" w14:textId="05166AD9" w:rsidR="002A3978" w:rsidRDefault="002A3978" w:rsidP="002A3978">
            <w:pPr>
              <w:jc w:val="center"/>
              <w:rPr>
                <w:bCs/>
                <w:sz w:val="16"/>
              </w:rPr>
            </w:pPr>
          </w:p>
        </w:tc>
        <w:tc>
          <w:tcPr>
            <w:tcW w:w="1591" w:type="dxa"/>
          </w:tcPr>
          <w:p w14:paraId="5CC3705B" w14:textId="77777777" w:rsidR="002A3978" w:rsidRDefault="002A3978" w:rsidP="002A3978">
            <w:pPr>
              <w:rPr>
                <w:bCs/>
                <w:sz w:val="16"/>
              </w:rPr>
            </w:pPr>
            <w:r>
              <w:rPr>
                <w:bCs/>
                <w:sz w:val="16"/>
              </w:rPr>
              <w:t>0</w:t>
            </w:r>
          </w:p>
        </w:tc>
        <w:tc>
          <w:tcPr>
            <w:tcW w:w="2160" w:type="dxa"/>
          </w:tcPr>
          <w:p w14:paraId="50BA34D7" w14:textId="77777777" w:rsidR="002A3978" w:rsidRDefault="002A3978" w:rsidP="002A3978">
            <w:pPr>
              <w:rPr>
                <w:bCs/>
                <w:sz w:val="16"/>
              </w:rPr>
            </w:pPr>
            <w:r>
              <w:rPr>
                <w:bCs/>
                <w:sz w:val="16"/>
              </w:rPr>
              <w:t>Set in manufacturing Hart Command 130.131</w:t>
            </w:r>
          </w:p>
        </w:tc>
        <w:tc>
          <w:tcPr>
            <w:tcW w:w="1350" w:type="dxa"/>
          </w:tcPr>
          <w:p w14:paraId="1289F785" w14:textId="77777777" w:rsidR="002A3978" w:rsidRDefault="002A3978" w:rsidP="002A3978">
            <w:pPr>
              <w:rPr>
                <w:bCs/>
                <w:sz w:val="16"/>
              </w:rPr>
            </w:pPr>
            <w:r>
              <w:rPr>
                <w:bCs/>
                <w:sz w:val="16"/>
              </w:rPr>
              <w:t>Not Changed</w:t>
            </w:r>
          </w:p>
        </w:tc>
        <w:tc>
          <w:tcPr>
            <w:tcW w:w="1530" w:type="dxa"/>
          </w:tcPr>
          <w:p w14:paraId="51E973DF" w14:textId="77777777" w:rsidR="002A3978" w:rsidRDefault="002A3978" w:rsidP="002A3978">
            <w:pPr>
              <w:rPr>
                <w:bCs/>
                <w:sz w:val="16"/>
              </w:rPr>
            </w:pPr>
            <w:r>
              <w:rPr>
                <w:bCs/>
                <w:sz w:val="16"/>
              </w:rPr>
              <w:t>Not changed</w:t>
            </w:r>
          </w:p>
        </w:tc>
        <w:tc>
          <w:tcPr>
            <w:tcW w:w="2160" w:type="dxa"/>
          </w:tcPr>
          <w:p w14:paraId="040F0197" w14:textId="77777777" w:rsidR="002A3978" w:rsidRDefault="002A3978" w:rsidP="002A3978">
            <w:pPr>
              <w:rPr>
                <w:bCs/>
                <w:sz w:val="16"/>
              </w:rPr>
            </w:pPr>
            <w:r>
              <w:rPr>
                <w:bCs/>
                <w:sz w:val="16"/>
              </w:rPr>
              <w:t>24-bit; Scheme per S/N specification</w:t>
            </w:r>
          </w:p>
        </w:tc>
      </w:tr>
      <w:tr w:rsidR="002A3978" w14:paraId="2E285862" w14:textId="77777777" w:rsidTr="00992444">
        <w:trPr>
          <w:cantSplit/>
        </w:trPr>
        <w:tc>
          <w:tcPr>
            <w:tcW w:w="1435" w:type="dxa"/>
            <w:vMerge/>
          </w:tcPr>
          <w:p w14:paraId="375C2205" w14:textId="77777777" w:rsidR="002A3978" w:rsidRDefault="002A3978" w:rsidP="002A3978">
            <w:pPr>
              <w:rPr>
                <w:bCs/>
                <w:sz w:val="16"/>
              </w:rPr>
            </w:pPr>
          </w:p>
        </w:tc>
        <w:tc>
          <w:tcPr>
            <w:tcW w:w="1440" w:type="dxa"/>
          </w:tcPr>
          <w:p w14:paraId="1BB872FF" w14:textId="77777777" w:rsidR="002A3978" w:rsidRDefault="002A3978" w:rsidP="002A3978">
            <w:pPr>
              <w:rPr>
                <w:bCs/>
                <w:sz w:val="16"/>
              </w:rPr>
            </w:pPr>
          </w:p>
        </w:tc>
        <w:tc>
          <w:tcPr>
            <w:tcW w:w="900" w:type="dxa"/>
          </w:tcPr>
          <w:p w14:paraId="6491DB14" w14:textId="3331E204" w:rsidR="002A3978" w:rsidRDefault="002A3978" w:rsidP="002A3978">
            <w:pPr>
              <w:rPr>
                <w:bCs/>
                <w:sz w:val="16"/>
              </w:rPr>
            </w:pPr>
          </w:p>
        </w:tc>
        <w:tc>
          <w:tcPr>
            <w:tcW w:w="839" w:type="dxa"/>
          </w:tcPr>
          <w:p w14:paraId="4A8E701F" w14:textId="6E71E609" w:rsidR="002A3978" w:rsidRDefault="002A3978" w:rsidP="002A3978">
            <w:pPr>
              <w:jc w:val="center"/>
              <w:rPr>
                <w:bCs/>
                <w:sz w:val="16"/>
              </w:rPr>
            </w:pPr>
          </w:p>
        </w:tc>
        <w:tc>
          <w:tcPr>
            <w:tcW w:w="1591" w:type="dxa"/>
          </w:tcPr>
          <w:p w14:paraId="4D137B60" w14:textId="77777777" w:rsidR="002A3978" w:rsidRDefault="002A3978" w:rsidP="002A3978">
            <w:pPr>
              <w:rPr>
                <w:bCs/>
                <w:sz w:val="16"/>
              </w:rPr>
            </w:pPr>
          </w:p>
        </w:tc>
        <w:tc>
          <w:tcPr>
            <w:tcW w:w="2160" w:type="dxa"/>
          </w:tcPr>
          <w:p w14:paraId="7F70E1D2" w14:textId="7ACE5F8F" w:rsidR="002A3978" w:rsidRDefault="002A3978" w:rsidP="002A3978">
            <w:pPr>
              <w:rPr>
                <w:bCs/>
                <w:sz w:val="16"/>
              </w:rPr>
            </w:pPr>
          </w:p>
        </w:tc>
        <w:tc>
          <w:tcPr>
            <w:tcW w:w="1350" w:type="dxa"/>
          </w:tcPr>
          <w:p w14:paraId="28942E3A" w14:textId="60ECE583" w:rsidR="002A3978" w:rsidRDefault="002A3978" w:rsidP="002A3978">
            <w:pPr>
              <w:rPr>
                <w:bCs/>
                <w:sz w:val="16"/>
              </w:rPr>
            </w:pPr>
          </w:p>
        </w:tc>
        <w:tc>
          <w:tcPr>
            <w:tcW w:w="1530" w:type="dxa"/>
          </w:tcPr>
          <w:p w14:paraId="57BE2123" w14:textId="33F24C3D" w:rsidR="002A3978" w:rsidRDefault="002A3978" w:rsidP="002A3978">
            <w:pPr>
              <w:rPr>
                <w:bCs/>
                <w:sz w:val="16"/>
              </w:rPr>
            </w:pPr>
          </w:p>
        </w:tc>
        <w:tc>
          <w:tcPr>
            <w:tcW w:w="2160" w:type="dxa"/>
          </w:tcPr>
          <w:p w14:paraId="3E005777" w14:textId="02007350" w:rsidR="002A3978" w:rsidRDefault="002A3978" w:rsidP="002A3978">
            <w:pPr>
              <w:rPr>
                <w:bCs/>
                <w:sz w:val="16"/>
              </w:rPr>
            </w:pPr>
          </w:p>
        </w:tc>
      </w:tr>
      <w:tr w:rsidR="002A3978" w14:paraId="50AEB638" w14:textId="77777777" w:rsidTr="00992444">
        <w:trPr>
          <w:cantSplit/>
        </w:trPr>
        <w:tc>
          <w:tcPr>
            <w:tcW w:w="1435" w:type="dxa"/>
            <w:vMerge/>
          </w:tcPr>
          <w:p w14:paraId="5CD36D82" w14:textId="77777777" w:rsidR="002A3978" w:rsidRDefault="002A3978" w:rsidP="002A3978">
            <w:pPr>
              <w:rPr>
                <w:bCs/>
                <w:sz w:val="16"/>
              </w:rPr>
            </w:pPr>
          </w:p>
        </w:tc>
        <w:tc>
          <w:tcPr>
            <w:tcW w:w="1440" w:type="dxa"/>
          </w:tcPr>
          <w:p w14:paraId="1C66EA29" w14:textId="77777777" w:rsidR="002A3978" w:rsidRDefault="002A3978" w:rsidP="002A3978">
            <w:pPr>
              <w:rPr>
                <w:bCs/>
                <w:sz w:val="16"/>
              </w:rPr>
            </w:pPr>
          </w:p>
        </w:tc>
        <w:tc>
          <w:tcPr>
            <w:tcW w:w="900" w:type="dxa"/>
          </w:tcPr>
          <w:p w14:paraId="361D0020" w14:textId="7DE02E8E" w:rsidR="002A3978" w:rsidRDefault="002A3978" w:rsidP="002A3978">
            <w:pPr>
              <w:rPr>
                <w:bCs/>
                <w:sz w:val="16"/>
              </w:rPr>
            </w:pPr>
          </w:p>
        </w:tc>
        <w:tc>
          <w:tcPr>
            <w:tcW w:w="839" w:type="dxa"/>
          </w:tcPr>
          <w:p w14:paraId="119A94AF" w14:textId="56837D51" w:rsidR="002A3978" w:rsidRDefault="002A3978" w:rsidP="002A3978">
            <w:pPr>
              <w:jc w:val="center"/>
              <w:rPr>
                <w:bCs/>
                <w:sz w:val="16"/>
              </w:rPr>
            </w:pPr>
          </w:p>
        </w:tc>
        <w:tc>
          <w:tcPr>
            <w:tcW w:w="1591" w:type="dxa"/>
          </w:tcPr>
          <w:p w14:paraId="7246B4DE" w14:textId="2C98C8AB" w:rsidR="002A3978" w:rsidRDefault="002A3978" w:rsidP="002A3978">
            <w:pPr>
              <w:rPr>
                <w:sz w:val="16"/>
              </w:rPr>
            </w:pPr>
          </w:p>
        </w:tc>
        <w:tc>
          <w:tcPr>
            <w:tcW w:w="2160" w:type="dxa"/>
          </w:tcPr>
          <w:p w14:paraId="1D95AACD" w14:textId="40B6DEBD" w:rsidR="002A3978" w:rsidRDefault="002A3978" w:rsidP="002A3978">
            <w:pPr>
              <w:rPr>
                <w:bCs/>
                <w:sz w:val="16"/>
              </w:rPr>
            </w:pPr>
          </w:p>
        </w:tc>
        <w:tc>
          <w:tcPr>
            <w:tcW w:w="1350" w:type="dxa"/>
          </w:tcPr>
          <w:p w14:paraId="11C64195" w14:textId="27725A87" w:rsidR="002A3978" w:rsidRDefault="002A3978" w:rsidP="002A3978">
            <w:pPr>
              <w:rPr>
                <w:bCs/>
                <w:sz w:val="16"/>
              </w:rPr>
            </w:pPr>
          </w:p>
        </w:tc>
        <w:tc>
          <w:tcPr>
            <w:tcW w:w="1530" w:type="dxa"/>
          </w:tcPr>
          <w:p w14:paraId="7DCEB310" w14:textId="04D27A73" w:rsidR="002A3978" w:rsidRDefault="002A3978" w:rsidP="002A3978">
            <w:pPr>
              <w:rPr>
                <w:bCs/>
                <w:sz w:val="16"/>
              </w:rPr>
            </w:pPr>
          </w:p>
        </w:tc>
        <w:tc>
          <w:tcPr>
            <w:tcW w:w="2160" w:type="dxa"/>
          </w:tcPr>
          <w:p w14:paraId="281BE1B5" w14:textId="0E52B4E7" w:rsidR="002A3978" w:rsidRDefault="002A3978" w:rsidP="002A3978">
            <w:pPr>
              <w:rPr>
                <w:bCs/>
                <w:sz w:val="16"/>
              </w:rPr>
            </w:pPr>
          </w:p>
        </w:tc>
      </w:tr>
      <w:tr w:rsidR="002A3978" w14:paraId="6064A90A" w14:textId="77777777" w:rsidTr="00992444">
        <w:trPr>
          <w:cantSplit/>
        </w:trPr>
        <w:tc>
          <w:tcPr>
            <w:tcW w:w="1435" w:type="dxa"/>
            <w:vMerge/>
          </w:tcPr>
          <w:p w14:paraId="59915789" w14:textId="77777777" w:rsidR="002A3978" w:rsidRDefault="002A3978" w:rsidP="002A3978">
            <w:pPr>
              <w:rPr>
                <w:bCs/>
                <w:sz w:val="16"/>
              </w:rPr>
            </w:pPr>
          </w:p>
        </w:tc>
        <w:tc>
          <w:tcPr>
            <w:tcW w:w="1440" w:type="dxa"/>
          </w:tcPr>
          <w:p w14:paraId="7ADFFC54" w14:textId="77777777" w:rsidR="002A3978" w:rsidRDefault="002A3978" w:rsidP="002A3978">
            <w:pPr>
              <w:rPr>
                <w:bCs/>
                <w:sz w:val="16"/>
              </w:rPr>
            </w:pPr>
          </w:p>
        </w:tc>
        <w:tc>
          <w:tcPr>
            <w:tcW w:w="900" w:type="dxa"/>
          </w:tcPr>
          <w:p w14:paraId="37D810C4" w14:textId="515311D5" w:rsidR="002A3978" w:rsidRDefault="002A3978" w:rsidP="002A3978">
            <w:pPr>
              <w:rPr>
                <w:bCs/>
                <w:sz w:val="16"/>
              </w:rPr>
            </w:pPr>
          </w:p>
        </w:tc>
        <w:tc>
          <w:tcPr>
            <w:tcW w:w="839" w:type="dxa"/>
          </w:tcPr>
          <w:p w14:paraId="7707FB8D" w14:textId="4CEE9B6F" w:rsidR="002A3978" w:rsidRDefault="002A3978" w:rsidP="002A3978">
            <w:pPr>
              <w:jc w:val="center"/>
              <w:rPr>
                <w:bCs/>
                <w:sz w:val="16"/>
              </w:rPr>
            </w:pPr>
          </w:p>
        </w:tc>
        <w:tc>
          <w:tcPr>
            <w:tcW w:w="1591" w:type="dxa"/>
          </w:tcPr>
          <w:p w14:paraId="084A53F3" w14:textId="17AB9C5C" w:rsidR="002A3978" w:rsidRDefault="002A3978" w:rsidP="002A3978">
            <w:pPr>
              <w:rPr>
                <w:bCs/>
                <w:sz w:val="16"/>
              </w:rPr>
            </w:pPr>
          </w:p>
        </w:tc>
        <w:tc>
          <w:tcPr>
            <w:tcW w:w="2160" w:type="dxa"/>
          </w:tcPr>
          <w:p w14:paraId="26835158" w14:textId="4FDEE3C5" w:rsidR="002A3978" w:rsidRDefault="002A3978" w:rsidP="002A3978">
            <w:pPr>
              <w:rPr>
                <w:bCs/>
                <w:sz w:val="16"/>
              </w:rPr>
            </w:pPr>
          </w:p>
        </w:tc>
        <w:tc>
          <w:tcPr>
            <w:tcW w:w="1350" w:type="dxa"/>
          </w:tcPr>
          <w:p w14:paraId="16D45C10" w14:textId="79079ECB" w:rsidR="002A3978" w:rsidRDefault="002A3978" w:rsidP="002A3978">
            <w:pPr>
              <w:rPr>
                <w:bCs/>
                <w:sz w:val="16"/>
              </w:rPr>
            </w:pPr>
          </w:p>
        </w:tc>
        <w:tc>
          <w:tcPr>
            <w:tcW w:w="1530" w:type="dxa"/>
          </w:tcPr>
          <w:p w14:paraId="6BDC830A" w14:textId="1EE5A26E" w:rsidR="002A3978" w:rsidRDefault="002A3978" w:rsidP="002A3978">
            <w:pPr>
              <w:rPr>
                <w:bCs/>
                <w:sz w:val="16"/>
              </w:rPr>
            </w:pPr>
          </w:p>
        </w:tc>
        <w:tc>
          <w:tcPr>
            <w:tcW w:w="2160" w:type="dxa"/>
          </w:tcPr>
          <w:p w14:paraId="2AAA3FF7" w14:textId="102F9943" w:rsidR="002A3978" w:rsidRDefault="002A3978" w:rsidP="002A3978">
            <w:pPr>
              <w:rPr>
                <w:bCs/>
                <w:sz w:val="16"/>
              </w:rPr>
            </w:pPr>
          </w:p>
        </w:tc>
      </w:tr>
      <w:tr w:rsidR="002A3978" w14:paraId="718C3826" w14:textId="77777777" w:rsidTr="00992444">
        <w:trPr>
          <w:cantSplit/>
        </w:trPr>
        <w:tc>
          <w:tcPr>
            <w:tcW w:w="1435" w:type="dxa"/>
            <w:vMerge/>
          </w:tcPr>
          <w:p w14:paraId="10B5DB53" w14:textId="77777777" w:rsidR="002A3978" w:rsidRDefault="002A3978" w:rsidP="002A3978">
            <w:pPr>
              <w:rPr>
                <w:bCs/>
                <w:sz w:val="16"/>
              </w:rPr>
            </w:pPr>
          </w:p>
        </w:tc>
        <w:tc>
          <w:tcPr>
            <w:tcW w:w="1440" w:type="dxa"/>
          </w:tcPr>
          <w:p w14:paraId="23C17FDD" w14:textId="77777777" w:rsidR="002A3978" w:rsidRDefault="002A3978" w:rsidP="002A3978">
            <w:pPr>
              <w:rPr>
                <w:bCs/>
                <w:sz w:val="16"/>
              </w:rPr>
            </w:pPr>
          </w:p>
        </w:tc>
        <w:tc>
          <w:tcPr>
            <w:tcW w:w="900" w:type="dxa"/>
          </w:tcPr>
          <w:p w14:paraId="2BABA7D7" w14:textId="72DD02CE" w:rsidR="002A3978" w:rsidRDefault="002A3978" w:rsidP="002A3978">
            <w:pPr>
              <w:rPr>
                <w:bCs/>
                <w:sz w:val="16"/>
              </w:rPr>
            </w:pPr>
          </w:p>
        </w:tc>
        <w:tc>
          <w:tcPr>
            <w:tcW w:w="839" w:type="dxa"/>
          </w:tcPr>
          <w:p w14:paraId="7352AEC8" w14:textId="5CE94130" w:rsidR="002A3978" w:rsidRDefault="002A3978" w:rsidP="002A3978">
            <w:pPr>
              <w:jc w:val="center"/>
              <w:rPr>
                <w:bCs/>
                <w:sz w:val="16"/>
              </w:rPr>
            </w:pPr>
          </w:p>
        </w:tc>
        <w:tc>
          <w:tcPr>
            <w:tcW w:w="1591" w:type="dxa"/>
          </w:tcPr>
          <w:p w14:paraId="5E89A5DF" w14:textId="4101648B" w:rsidR="002A3978" w:rsidRDefault="002A3978" w:rsidP="002A3978">
            <w:pPr>
              <w:rPr>
                <w:bCs/>
                <w:sz w:val="16"/>
              </w:rPr>
            </w:pPr>
          </w:p>
        </w:tc>
        <w:tc>
          <w:tcPr>
            <w:tcW w:w="2160" w:type="dxa"/>
          </w:tcPr>
          <w:p w14:paraId="5275160E" w14:textId="02F46EE6" w:rsidR="002A3978" w:rsidRDefault="002A3978" w:rsidP="002A3978">
            <w:pPr>
              <w:rPr>
                <w:bCs/>
                <w:sz w:val="16"/>
              </w:rPr>
            </w:pPr>
          </w:p>
        </w:tc>
        <w:tc>
          <w:tcPr>
            <w:tcW w:w="1350" w:type="dxa"/>
          </w:tcPr>
          <w:p w14:paraId="70DBF3B2" w14:textId="2A8E67C7" w:rsidR="002A3978" w:rsidRDefault="002A3978" w:rsidP="002A3978">
            <w:pPr>
              <w:rPr>
                <w:bCs/>
                <w:sz w:val="16"/>
              </w:rPr>
            </w:pPr>
          </w:p>
        </w:tc>
        <w:tc>
          <w:tcPr>
            <w:tcW w:w="1530" w:type="dxa"/>
          </w:tcPr>
          <w:p w14:paraId="4120E0FC" w14:textId="4535EF19" w:rsidR="002A3978" w:rsidRDefault="002A3978" w:rsidP="002A3978">
            <w:pPr>
              <w:rPr>
                <w:bCs/>
                <w:sz w:val="16"/>
              </w:rPr>
            </w:pPr>
          </w:p>
        </w:tc>
        <w:tc>
          <w:tcPr>
            <w:tcW w:w="2160" w:type="dxa"/>
          </w:tcPr>
          <w:p w14:paraId="087E54EA" w14:textId="50341430" w:rsidR="002A3978" w:rsidRDefault="002A3978" w:rsidP="002A3978">
            <w:pPr>
              <w:rPr>
                <w:bCs/>
                <w:sz w:val="16"/>
              </w:rPr>
            </w:pPr>
          </w:p>
        </w:tc>
      </w:tr>
      <w:tr w:rsidR="002A3978" w14:paraId="77CF3995" w14:textId="77777777" w:rsidTr="00992444">
        <w:trPr>
          <w:cantSplit/>
        </w:trPr>
        <w:tc>
          <w:tcPr>
            <w:tcW w:w="1435" w:type="dxa"/>
            <w:vMerge/>
          </w:tcPr>
          <w:p w14:paraId="2B52EAEA" w14:textId="77777777" w:rsidR="002A3978" w:rsidRDefault="002A3978" w:rsidP="002A3978">
            <w:pPr>
              <w:rPr>
                <w:bCs/>
                <w:sz w:val="16"/>
              </w:rPr>
            </w:pPr>
          </w:p>
        </w:tc>
        <w:tc>
          <w:tcPr>
            <w:tcW w:w="1440" w:type="dxa"/>
          </w:tcPr>
          <w:p w14:paraId="795CA96F" w14:textId="77777777" w:rsidR="002A3978" w:rsidRDefault="002A3978" w:rsidP="002A3978">
            <w:pPr>
              <w:rPr>
                <w:bCs/>
                <w:sz w:val="16"/>
              </w:rPr>
            </w:pPr>
            <w:proofErr w:type="spellStart"/>
            <w:r>
              <w:rPr>
                <w:bCs/>
                <w:sz w:val="16"/>
              </w:rPr>
              <w:t>transmit_address</w:t>
            </w:r>
            <w:proofErr w:type="spellEnd"/>
          </w:p>
        </w:tc>
        <w:tc>
          <w:tcPr>
            <w:tcW w:w="900" w:type="dxa"/>
          </w:tcPr>
          <w:p w14:paraId="270AD612" w14:textId="0A9B0D5F" w:rsidR="002A3978" w:rsidRDefault="002A3978" w:rsidP="002A3978">
            <w:pPr>
              <w:rPr>
                <w:bCs/>
                <w:sz w:val="16"/>
              </w:rPr>
            </w:pPr>
            <w:r>
              <w:rPr>
                <w:bCs/>
                <w:sz w:val="16"/>
              </w:rPr>
              <w:t>6</w:t>
            </w:r>
          </w:p>
        </w:tc>
        <w:tc>
          <w:tcPr>
            <w:tcW w:w="839" w:type="dxa"/>
          </w:tcPr>
          <w:p w14:paraId="65C339D1" w14:textId="77777777" w:rsidR="002A3978" w:rsidRDefault="002A3978" w:rsidP="002A3978">
            <w:pPr>
              <w:jc w:val="center"/>
              <w:rPr>
                <w:bCs/>
                <w:sz w:val="16"/>
              </w:rPr>
            </w:pPr>
            <w:proofErr w:type="spellStart"/>
            <w:r>
              <w:rPr>
                <w:bCs/>
                <w:sz w:val="16"/>
              </w:rPr>
              <w:t>CFwFxd</w:t>
            </w:r>
            <w:proofErr w:type="spellEnd"/>
          </w:p>
        </w:tc>
        <w:tc>
          <w:tcPr>
            <w:tcW w:w="1591" w:type="dxa"/>
          </w:tcPr>
          <w:p w14:paraId="0D8DF97F" w14:textId="77777777" w:rsidR="002A3978" w:rsidRDefault="002A3978" w:rsidP="002A3978">
            <w:pPr>
              <w:rPr>
                <w:bCs/>
                <w:sz w:val="16"/>
              </w:rPr>
            </w:pPr>
            <w:r>
              <w:rPr>
                <w:bCs/>
                <w:sz w:val="16"/>
              </w:rPr>
              <w:t>0</w:t>
            </w:r>
          </w:p>
        </w:tc>
        <w:tc>
          <w:tcPr>
            <w:tcW w:w="2160" w:type="dxa"/>
          </w:tcPr>
          <w:p w14:paraId="1AA92633" w14:textId="77777777" w:rsidR="002A3978" w:rsidRDefault="002A3978" w:rsidP="002A3978">
            <w:pPr>
              <w:rPr>
                <w:bCs/>
                <w:sz w:val="16"/>
              </w:rPr>
            </w:pPr>
            <w:r>
              <w:rPr>
                <w:bCs/>
                <w:sz w:val="16"/>
              </w:rPr>
              <w:t>0</w:t>
            </w:r>
          </w:p>
        </w:tc>
        <w:tc>
          <w:tcPr>
            <w:tcW w:w="1350" w:type="dxa"/>
          </w:tcPr>
          <w:p w14:paraId="662B3AAE" w14:textId="77777777" w:rsidR="002A3978" w:rsidRDefault="002A3978" w:rsidP="002A3978">
            <w:pPr>
              <w:rPr>
                <w:bCs/>
                <w:sz w:val="16"/>
              </w:rPr>
            </w:pPr>
            <w:r>
              <w:rPr>
                <w:bCs/>
                <w:sz w:val="16"/>
              </w:rPr>
              <w:t>0</w:t>
            </w:r>
          </w:p>
        </w:tc>
        <w:tc>
          <w:tcPr>
            <w:tcW w:w="1530" w:type="dxa"/>
          </w:tcPr>
          <w:p w14:paraId="23772258" w14:textId="77777777" w:rsidR="002A3978" w:rsidRDefault="002A3978" w:rsidP="002A3978">
            <w:pPr>
              <w:rPr>
                <w:bCs/>
                <w:sz w:val="16"/>
              </w:rPr>
            </w:pPr>
            <w:r>
              <w:rPr>
                <w:bCs/>
                <w:sz w:val="16"/>
              </w:rPr>
              <w:t>0</w:t>
            </w:r>
          </w:p>
        </w:tc>
        <w:tc>
          <w:tcPr>
            <w:tcW w:w="2160" w:type="dxa"/>
          </w:tcPr>
          <w:p w14:paraId="2C6D4A7C" w14:textId="77777777" w:rsidR="002A3978" w:rsidRDefault="002A3978" w:rsidP="002A3978">
            <w:pPr>
              <w:rPr>
                <w:bCs/>
                <w:sz w:val="16"/>
              </w:rPr>
            </w:pPr>
            <w:r>
              <w:rPr>
                <w:bCs/>
                <w:sz w:val="16"/>
              </w:rPr>
              <w:t>Do not change</w:t>
            </w:r>
          </w:p>
        </w:tc>
      </w:tr>
      <w:tr w:rsidR="002A3978" w14:paraId="370BB81B" w14:textId="77777777" w:rsidTr="00992444">
        <w:trPr>
          <w:cantSplit/>
        </w:trPr>
        <w:tc>
          <w:tcPr>
            <w:tcW w:w="1435" w:type="dxa"/>
            <w:vMerge/>
          </w:tcPr>
          <w:p w14:paraId="63E0EE5B" w14:textId="77777777" w:rsidR="002A3978" w:rsidRDefault="002A3978" w:rsidP="002A3978">
            <w:pPr>
              <w:rPr>
                <w:bCs/>
                <w:sz w:val="16"/>
              </w:rPr>
            </w:pPr>
          </w:p>
        </w:tc>
        <w:tc>
          <w:tcPr>
            <w:tcW w:w="1440" w:type="dxa"/>
          </w:tcPr>
          <w:p w14:paraId="6011168D" w14:textId="77777777" w:rsidR="002A3978" w:rsidRDefault="002A3978" w:rsidP="002A3978">
            <w:pPr>
              <w:rPr>
                <w:bCs/>
                <w:sz w:val="16"/>
              </w:rPr>
            </w:pPr>
            <w:proofErr w:type="spellStart"/>
            <w:r>
              <w:rPr>
                <w:bCs/>
                <w:sz w:val="16"/>
              </w:rPr>
              <w:t>nbr_resp_pream</w:t>
            </w:r>
            <w:proofErr w:type="spellEnd"/>
          </w:p>
        </w:tc>
        <w:tc>
          <w:tcPr>
            <w:tcW w:w="900" w:type="dxa"/>
          </w:tcPr>
          <w:p w14:paraId="4725022F" w14:textId="45AEDAEA" w:rsidR="002A3978" w:rsidRDefault="002A3978" w:rsidP="002A3978">
            <w:pPr>
              <w:rPr>
                <w:bCs/>
                <w:sz w:val="16"/>
              </w:rPr>
            </w:pPr>
          </w:p>
        </w:tc>
        <w:tc>
          <w:tcPr>
            <w:tcW w:w="839" w:type="dxa"/>
          </w:tcPr>
          <w:p w14:paraId="71D198D7" w14:textId="77777777" w:rsidR="002A3978" w:rsidRDefault="002A3978" w:rsidP="002A3978">
            <w:pPr>
              <w:jc w:val="center"/>
              <w:rPr>
                <w:bCs/>
                <w:sz w:val="16"/>
              </w:rPr>
            </w:pPr>
            <w:proofErr w:type="spellStart"/>
            <w:r>
              <w:rPr>
                <w:bCs/>
                <w:sz w:val="16"/>
              </w:rPr>
              <w:t>CFwFxd</w:t>
            </w:r>
            <w:proofErr w:type="spellEnd"/>
          </w:p>
        </w:tc>
        <w:tc>
          <w:tcPr>
            <w:tcW w:w="1591" w:type="dxa"/>
          </w:tcPr>
          <w:p w14:paraId="10E17329" w14:textId="77777777" w:rsidR="002A3978" w:rsidRDefault="002A3978" w:rsidP="002A3978">
            <w:pPr>
              <w:rPr>
                <w:bCs/>
                <w:sz w:val="16"/>
              </w:rPr>
            </w:pPr>
            <w:r>
              <w:rPr>
                <w:bCs/>
                <w:sz w:val="16"/>
              </w:rPr>
              <w:t>5</w:t>
            </w:r>
          </w:p>
        </w:tc>
        <w:tc>
          <w:tcPr>
            <w:tcW w:w="2160" w:type="dxa"/>
          </w:tcPr>
          <w:p w14:paraId="340B9388" w14:textId="77777777" w:rsidR="002A3978" w:rsidRDefault="002A3978" w:rsidP="002A3978">
            <w:pPr>
              <w:rPr>
                <w:bCs/>
                <w:sz w:val="16"/>
              </w:rPr>
            </w:pPr>
            <w:r>
              <w:rPr>
                <w:bCs/>
                <w:sz w:val="16"/>
              </w:rPr>
              <w:t>5</w:t>
            </w:r>
          </w:p>
        </w:tc>
        <w:tc>
          <w:tcPr>
            <w:tcW w:w="1350" w:type="dxa"/>
          </w:tcPr>
          <w:p w14:paraId="3B27A59E" w14:textId="77777777" w:rsidR="002A3978" w:rsidRDefault="002A3978" w:rsidP="002A3978">
            <w:pPr>
              <w:rPr>
                <w:bCs/>
                <w:sz w:val="16"/>
              </w:rPr>
            </w:pPr>
            <w:r>
              <w:rPr>
                <w:bCs/>
                <w:sz w:val="16"/>
              </w:rPr>
              <w:t>5</w:t>
            </w:r>
          </w:p>
        </w:tc>
        <w:tc>
          <w:tcPr>
            <w:tcW w:w="1530" w:type="dxa"/>
          </w:tcPr>
          <w:p w14:paraId="7B0976BC" w14:textId="77777777" w:rsidR="002A3978" w:rsidRDefault="002A3978" w:rsidP="002A3978">
            <w:pPr>
              <w:rPr>
                <w:bCs/>
                <w:sz w:val="16"/>
              </w:rPr>
            </w:pPr>
            <w:r>
              <w:rPr>
                <w:bCs/>
                <w:sz w:val="16"/>
              </w:rPr>
              <w:t>5</w:t>
            </w:r>
          </w:p>
        </w:tc>
        <w:tc>
          <w:tcPr>
            <w:tcW w:w="2160" w:type="dxa"/>
          </w:tcPr>
          <w:p w14:paraId="351D106B" w14:textId="77777777" w:rsidR="002A3978" w:rsidRDefault="002A3978" w:rsidP="002A3978">
            <w:pPr>
              <w:rPr>
                <w:bCs/>
                <w:sz w:val="16"/>
              </w:rPr>
            </w:pPr>
            <w:r>
              <w:rPr>
                <w:bCs/>
                <w:sz w:val="16"/>
              </w:rPr>
              <w:t>Do not change</w:t>
            </w:r>
          </w:p>
        </w:tc>
      </w:tr>
      <w:tr w:rsidR="002A3978" w14:paraId="415A93AA" w14:textId="77777777" w:rsidTr="00992444">
        <w:trPr>
          <w:cantSplit/>
        </w:trPr>
        <w:tc>
          <w:tcPr>
            <w:tcW w:w="1435" w:type="dxa"/>
            <w:vMerge/>
          </w:tcPr>
          <w:p w14:paraId="57A2B87A" w14:textId="77777777" w:rsidR="002A3978" w:rsidRDefault="002A3978" w:rsidP="002A3978">
            <w:pPr>
              <w:rPr>
                <w:bCs/>
                <w:sz w:val="16"/>
              </w:rPr>
            </w:pPr>
          </w:p>
        </w:tc>
        <w:tc>
          <w:tcPr>
            <w:tcW w:w="1440" w:type="dxa"/>
          </w:tcPr>
          <w:p w14:paraId="6B7013A7" w14:textId="77777777" w:rsidR="002A3978" w:rsidRDefault="002A3978" w:rsidP="002A3978">
            <w:pPr>
              <w:rPr>
                <w:bCs/>
                <w:sz w:val="16"/>
              </w:rPr>
            </w:pPr>
          </w:p>
        </w:tc>
        <w:tc>
          <w:tcPr>
            <w:tcW w:w="900" w:type="dxa"/>
          </w:tcPr>
          <w:p w14:paraId="188C03E7" w14:textId="63F93B98" w:rsidR="002A3978" w:rsidRDefault="002A3978" w:rsidP="002A3978">
            <w:pPr>
              <w:rPr>
                <w:bCs/>
                <w:sz w:val="16"/>
              </w:rPr>
            </w:pPr>
          </w:p>
        </w:tc>
        <w:tc>
          <w:tcPr>
            <w:tcW w:w="839" w:type="dxa"/>
          </w:tcPr>
          <w:p w14:paraId="4E7E77C1" w14:textId="61A1EEBC" w:rsidR="002A3978" w:rsidRDefault="002A3978" w:rsidP="002A3978">
            <w:pPr>
              <w:jc w:val="center"/>
              <w:rPr>
                <w:bCs/>
                <w:sz w:val="16"/>
              </w:rPr>
            </w:pPr>
          </w:p>
        </w:tc>
        <w:tc>
          <w:tcPr>
            <w:tcW w:w="1591" w:type="dxa"/>
          </w:tcPr>
          <w:p w14:paraId="64C501D9" w14:textId="17876F57" w:rsidR="002A3978" w:rsidRDefault="002A3978" w:rsidP="002A3978">
            <w:pPr>
              <w:rPr>
                <w:bCs/>
                <w:sz w:val="16"/>
              </w:rPr>
            </w:pPr>
          </w:p>
        </w:tc>
        <w:tc>
          <w:tcPr>
            <w:tcW w:w="2160" w:type="dxa"/>
          </w:tcPr>
          <w:p w14:paraId="74E4E0C2" w14:textId="7B659B99" w:rsidR="002A3978" w:rsidRDefault="002A3978" w:rsidP="002A3978">
            <w:pPr>
              <w:rPr>
                <w:bCs/>
                <w:sz w:val="16"/>
              </w:rPr>
            </w:pPr>
          </w:p>
        </w:tc>
        <w:tc>
          <w:tcPr>
            <w:tcW w:w="1350" w:type="dxa"/>
          </w:tcPr>
          <w:p w14:paraId="0B8F6725" w14:textId="6D1CDFD0" w:rsidR="002A3978" w:rsidRDefault="002A3978" w:rsidP="002A3978">
            <w:pPr>
              <w:rPr>
                <w:bCs/>
                <w:sz w:val="16"/>
              </w:rPr>
            </w:pPr>
          </w:p>
        </w:tc>
        <w:tc>
          <w:tcPr>
            <w:tcW w:w="1530" w:type="dxa"/>
          </w:tcPr>
          <w:p w14:paraId="1774A2E0" w14:textId="7433293D" w:rsidR="002A3978" w:rsidRDefault="002A3978" w:rsidP="002A3978">
            <w:pPr>
              <w:rPr>
                <w:bCs/>
                <w:sz w:val="16"/>
              </w:rPr>
            </w:pPr>
          </w:p>
        </w:tc>
        <w:tc>
          <w:tcPr>
            <w:tcW w:w="2160" w:type="dxa"/>
          </w:tcPr>
          <w:p w14:paraId="70993A32" w14:textId="1282AE0D" w:rsidR="002A3978" w:rsidRDefault="002A3978" w:rsidP="002A3978">
            <w:pPr>
              <w:rPr>
                <w:bCs/>
                <w:sz w:val="16"/>
              </w:rPr>
            </w:pPr>
          </w:p>
        </w:tc>
      </w:tr>
      <w:tr w:rsidR="002A3978" w14:paraId="7A9EF392" w14:textId="77777777" w:rsidTr="00992444">
        <w:trPr>
          <w:cantSplit/>
        </w:trPr>
        <w:tc>
          <w:tcPr>
            <w:tcW w:w="1435" w:type="dxa"/>
            <w:vMerge/>
          </w:tcPr>
          <w:p w14:paraId="4ADFB234" w14:textId="77777777" w:rsidR="002A3978" w:rsidRDefault="002A3978" w:rsidP="002A3978">
            <w:pPr>
              <w:rPr>
                <w:bCs/>
                <w:sz w:val="16"/>
              </w:rPr>
            </w:pPr>
          </w:p>
        </w:tc>
        <w:tc>
          <w:tcPr>
            <w:tcW w:w="1440" w:type="dxa"/>
          </w:tcPr>
          <w:p w14:paraId="68F6ED44" w14:textId="77777777" w:rsidR="002A3978" w:rsidRDefault="002A3978" w:rsidP="002A3978">
            <w:pPr>
              <w:rPr>
                <w:bCs/>
                <w:sz w:val="16"/>
              </w:rPr>
            </w:pPr>
          </w:p>
        </w:tc>
        <w:tc>
          <w:tcPr>
            <w:tcW w:w="900" w:type="dxa"/>
          </w:tcPr>
          <w:p w14:paraId="02C45FBE" w14:textId="1E0961BA" w:rsidR="002A3978" w:rsidRDefault="002A3978" w:rsidP="002A3978">
            <w:pPr>
              <w:rPr>
                <w:bCs/>
                <w:sz w:val="16"/>
              </w:rPr>
            </w:pPr>
          </w:p>
        </w:tc>
        <w:tc>
          <w:tcPr>
            <w:tcW w:w="839" w:type="dxa"/>
          </w:tcPr>
          <w:p w14:paraId="4299B040" w14:textId="29B0205B" w:rsidR="002A3978" w:rsidRDefault="002A3978" w:rsidP="002A3978">
            <w:pPr>
              <w:jc w:val="center"/>
              <w:rPr>
                <w:bCs/>
                <w:sz w:val="16"/>
              </w:rPr>
            </w:pPr>
          </w:p>
        </w:tc>
        <w:tc>
          <w:tcPr>
            <w:tcW w:w="1591" w:type="dxa"/>
          </w:tcPr>
          <w:p w14:paraId="1D0B51E2" w14:textId="12AA890F" w:rsidR="002A3978" w:rsidRDefault="002A3978" w:rsidP="002A3978">
            <w:pPr>
              <w:rPr>
                <w:bCs/>
                <w:sz w:val="16"/>
              </w:rPr>
            </w:pPr>
          </w:p>
        </w:tc>
        <w:tc>
          <w:tcPr>
            <w:tcW w:w="2160" w:type="dxa"/>
          </w:tcPr>
          <w:p w14:paraId="56511248" w14:textId="0B862D32" w:rsidR="002A3978" w:rsidRDefault="002A3978" w:rsidP="002A3978">
            <w:pPr>
              <w:rPr>
                <w:bCs/>
                <w:sz w:val="16"/>
              </w:rPr>
            </w:pPr>
          </w:p>
        </w:tc>
        <w:tc>
          <w:tcPr>
            <w:tcW w:w="1350" w:type="dxa"/>
          </w:tcPr>
          <w:p w14:paraId="7F37436C" w14:textId="3DE1B672" w:rsidR="002A3978" w:rsidRDefault="002A3978" w:rsidP="002A3978">
            <w:pPr>
              <w:rPr>
                <w:bCs/>
                <w:sz w:val="16"/>
              </w:rPr>
            </w:pPr>
          </w:p>
        </w:tc>
        <w:tc>
          <w:tcPr>
            <w:tcW w:w="1530" w:type="dxa"/>
          </w:tcPr>
          <w:p w14:paraId="06227C53" w14:textId="723E7B2C" w:rsidR="002A3978" w:rsidRDefault="002A3978" w:rsidP="002A3978">
            <w:pPr>
              <w:rPr>
                <w:bCs/>
                <w:sz w:val="16"/>
              </w:rPr>
            </w:pPr>
          </w:p>
        </w:tc>
        <w:tc>
          <w:tcPr>
            <w:tcW w:w="2160" w:type="dxa"/>
          </w:tcPr>
          <w:p w14:paraId="740839D1" w14:textId="3CD234FE" w:rsidR="002A3978" w:rsidRDefault="002A3978" w:rsidP="002A3978">
            <w:pPr>
              <w:rPr>
                <w:bCs/>
                <w:sz w:val="16"/>
              </w:rPr>
            </w:pPr>
          </w:p>
        </w:tc>
      </w:tr>
      <w:tr w:rsidR="002A3978" w14:paraId="74E7D023" w14:textId="77777777" w:rsidTr="00992444">
        <w:trPr>
          <w:cantSplit/>
        </w:trPr>
        <w:tc>
          <w:tcPr>
            <w:tcW w:w="1435" w:type="dxa"/>
            <w:vMerge w:val="restart"/>
            <w:shd w:val="clear" w:color="auto" w:fill="auto"/>
          </w:tcPr>
          <w:p w14:paraId="32B61106" w14:textId="77777777" w:rsidR="002A3978" w:rsidRDefault="002A3978" w:rsidP="002A3978">
            <w:pPr>
              <w:rPr>
                <w:bCs/>
                <w:sz w:val="16"/>
              </w:rPr>
            </w:pPr>
            <w:proofErr w:type="spellStart"/>
            <w:r>
              <w:rPr>
                <w:bCs/>
                <w:sz w:val="16"/>
              </w:rPr>
              <w:t>FaultCodeData</w:t>
            </w:r>
            <w:proofErr w:type="spellEnd"/>
          </w:p>
          <w:p w14:paraId="0DB7D74B" w14:textId="77777777" w:rsidR="002A3978" w:rsidRDefault="002A3978" w:rsidP="002A3978">
            <w:pPr>
              <w:rPr>
                <w:bCs/>
                <w:sz w:val="16"/>
              </w:rPr>
            </w:pPr>
            <w:r>
              <w:rPr>
                <w:bCs/>
                <w:sz w:val="16"/>
              </w:rPr>
              <w:lastRenderedPageBreak/>
              <w:t xml:space="preserve">See also </w:t>
            </w:r>
            <w:hyperlink w:anchor="complete_status" w:history="1">
              <w:proofErr w:type="spellStart"/>
              <w:r w:rsidRPr="00291545">
                <w:rPr>
                  <w:rStyle w:val="Hyperlink"/>
                  <w:bCs/>
                  <w:sz w:val="16"/>
                </w:rPr>
                <w:t>complete_status</w:t>
              </w:r>
              <w:proofErr w:type="spellEnd"/>
            </w:hyperlink>
            <w:r>
              <w:rPr>
                <w:bCs/>
                <w:sz w:val="16"/>
              </w:rPr>
              <w:t xml:space="preserve">, </w:t>
            </w:r>
            <w:hyperlink w:anchor="clear_status" w:history="1">
              <w:proofErr w:type="spellStart"/>
              <w:r w:rsidRPr="00AD43DC">
                <w:rPr>
                  <w:rStyle w:val="Hyperlink"/>
                  <w:bCs/>
                  <w:sz w:val="16"/>
                </w:rPr>
                <w:t>clear_status</w:t>
              </w:r>
              <w:proofErr w:type="spellEnd"/>
            </w:hyperlink>
          </w:p>
        </w:tc>
        <w:tc>
          <w:tcPr>
            <w:tcW w:w="1440" w:type="dxa"/>
            <w:shd w:val="clear" w:color="auto" w:fill="auto"/>
          </w:tcPr>
          <w:p w14:paraId="60CB0FFE" w14:textId="77777777" w:rsidR="002A3978" w:rsidRPr="0071769E" w:rsidRDefault="002A3978" w:rsidP="002A3978">
            <w:pPr>
              <w:jc w:val="center"/>
              <w:rPr>
                <w:bCs/>
                <w:sz w:val="16"/>
                <w:szCs w:val="16"/>
              </w:rPr>
            </w:pPr>
            <w:r>
              <w:rPr>
                <w:bCs/>
                <w:sz w:val="16"/>
                <w:szCs w:val="16"/>
              </w:rPr>
              <w:lastRenderedPageBreak/>
              <w:t>138, 130.139</w:t>
            </w:r>
          </w:p>
        </w:tc>
        <w:tc>
          <w:tcPr>
            <w:tcW w:w="900" w:type="dxa"/>
            <w:shd w:val="clear" w:color="auto" w:fill="auto"/>
          </w:tcPr>
          <w:p w14:paraId="69316281" w14:textId="77777777" w:rsidR="002A3978" w:rsidRPr="0071769E" w:rsidRDefault="002A3978" w:rsidP="002A3978">
            <w:pPr>
              <w:jc w:val="center"/>
              <w:rPr>
                <w:bCs/>
                <w:sz w:val="16"/>
                <w:szCs w:val="16"/>
              </w:rPr>
            </w:pPr>
            <w:r>
              <w:rPr>
                <w:bCs/>
                <w:sz w:val="16"/>
              </w:rPr>
              <w:t>136</w:t>
            </w:r>
          </w:p>
        </w:tc>
        <w:tc>
          <w:tcPr>
            <w:tcW w:w="839" w:type="dxa"/>
            <w:shd w:val="clear" w:color="auto" w:fill="auto"/>
          </w:tcPr>
          <w:p w14:paraId="269CE9E6" w14:textId="77777777" w:rsidR="002A3978" w:rsidRDefault="002A3978" w:rsidP="002A3978">
            <w:pPr>
              <w:jc w:val="center"/>
              <w:rPr>
                <w:bCs/>
                <w:sz w:val="16"/>
              </w:rPr>
            </w:pPr>
          </w:p>
        </w:tc>
        <w:tc>
          <w:tcPr>
            <w:tcW w:w="1591" w:type="dxa"/>
            <w:shd w:val="clear" w:color="auto" w:fill="auto"/>
          </w:tcPr>
          <w:p w14:paraId="6CC5D9C5" w14:textId="77777777" w:rsidR="002A3978" w:rsidRDefault="002A3978" w:rsidP="002A3978">
            <w:pPr>
              <w:jc w:val="center"/>
              <w:rPr>
                <w:bCs/>
                <w:sz w:val="16"/>
              </w:rPr>
            </w:pPr>
            <w:r>
              <w:rPr>
                <w:bCs/>
                <w:sz w:val="16"/>
              </w:rPr>
              <w:t>---</w:t>
            </w:r>
          </w:p>
        </w:tc>
        <w:tc>
          <w:tcPr>
            <w:tcW w:w="2160" w:type="dxa"/>
            <w:shd w:val="clear" w:color="auto" w:fill="auto"/>
          </w:tcPr>
          <w:p w14:paraId="7D4043C3" w14:textId="77777777" w:rsidR="002A3978" w:rsidRDefault="002A3978" w:rsidP="002A3978">
            <w:pPr>
              <w:jc w:val="center"/>
              <w:rPr>
                <w:bCs/>
                <w:sz w:val="16"/>
              </w:rPr>
            </w:pPr>
            <w:r>
              <w:rPr>
                <w:bCs/>
                <w:sz w:val="16"/>
              </w:rPr>
              <w:t>---</w:t>
            </w:r>
          </w:p>
        </w:tc>
        <w:tc>
          <w:tcPr>
            <w:tcW w:w="1350" w:type="dxa"/>
            <w:shd w:val="clear" w:color="auto" w:fill="auto"/>
          </w:tcPr>
          <w:p w14:paraId="257490F1" w14:textId="77777777" w:rsidR="002A3978" w:rsidRDefault="002A3978" w:rsidP="002A3978">
            <w:pPr>
              <w:jc w:val="center"/>
              <w:rPr>
                <w:bCs/>
                <w:sz w:val="16"/>
              </w:rPr>
            </w:pPr>
            <w:r>
              <w:rPr>
                <w:bCs/>
                <w:sz w:val="16"/>
              </w:rPr>
              <w:t>---</w:t>
            </w:r>
          </w:p>
        </w:tc>
        <w:tc>
          <w:tcPr>
            <w:tcW w:w="1530" w:type="dxa"/>
            <w:shd w:val="clear" w:color="auto" w:fill="auto"/>
          </w:tcPr>
          <w:p w14:paraId="03E94632" w14:textId="77777777" w:rsidR="002A3978" w:rsidRDefault="002A3978" w:rsidP="002A3978">
            <w:pPr>
              <w:jc w:val="center"/>
              <w:rPr>
                <w:bCs/>
                <w:sz w:val="16"/>
              </w:rPr>
            </w:pPr>
            <w:r>
              <w:rPr>
                <w:bCs/>
                <w:sz w:val="16"/>
              </w:rPr>
              <w:t>---</w:t>
            </w:r>
          </w:p>
        </w:tc>
        <w:tc>
          <w:tcPr>
            <w:tcW w:w="2160" w:type="dxa"/>
            <w:shd w:val="clear" w:color="auto" w:fill="auto"/>
          </w:tcPr>
          <w:p w14:paraId="27369B12" w14:textId="77777777" w:rsidR="002A3978" w:rsidRDefault="002A3978" w:rsidP="002A3978">
            <w:pPr>
              <w:rPr>
                <w:bCs/>
                <w:sz w:val="16"/>
              </w:rPr>
            </w:pPr>
            <w:r>
              <w:rPr>
                <w:bCs/>
                <w:sz w:val="16"/>
              </w:rPr>
              <w:t>24 bytes</w:t>
            </w:r>
          </w:p>
        </w:tc>
      </w:tr>
      <w:tr w:rsidR="002A3978" w14:paraId="508ADE9F" w14:textId="77777777" w:rsidTr="00992444">
        <w:trPr>
          <w:cantSplit/>
        </w:trPr>
        <w:tc>
          <w:tcPr>
            <w:tcW w:w="1435" w:type="dxa"/>
            <w:vMerge/>
            <w:shd w:val="clear" w:color="auto" w:fill="auto"/>
          </w:tcPr>
          <w:p w14:paraId="7C28BD4E" w14:textId="77777777" w:rsidR="002A3978" w:rsidRDefault="002A3978" w:rsidP="002A3978">
            <w:pPr>
              <w:rPr>
                <w:bCs/>
                <w:sz w:val="16"/>
              </w:rPr>
            </w:pPr>
          </w:p>
        </w:tc>
        <w:tc>
          <w:tcPr>
            <w:tcW w:w="1440" w:type="dxa"/>
            <w:shd w:val="clear" w:color="auto" w:fill="auto"/>
          </w:tcPr>
          <w:p w14:paraId="41F35D6F" w14:textId="77777777" w:rsidR="002A3978" w:rsidRPr="00B317C6" w:rsidRDefault="002A3978" w:rsidP="002A3978">
            <w:pPr>
              <w:rPr>
                <w:bCs/>
                <w:sz w:val="16"/>
              </w:rPr>
            </w:pPr>
            <w:proofErr w:type="spellStart"/>
            <w:r>
              <w:rPr>
                <w:bCs/>
                <w:sz w:val="16"/>
              </w:rPr>
              <w:t>fc</w:t>
            </w:r>
            <w:r w:rsidRPr="004358DC">
              <w:rPr>
                <w:bCs/>
                <w:sz w:val="16"/>
              </w:rPr>
              <w:t>ode</w:t>
            </w:r>
            <w:proofErr w:type="spellEnd"/>
            <w:r>
              <w:rPr>
                <w:bCs/>
                <w:sz w:val="16"/>
              </w:rPr>
              <w:t xml:space="preserve"> [0]</w:t>
            </w:r>
          </w:p>
        </w:tc>
        <w:tc>
          <w:tcPr>
            <w:tcW w:w="900" w:type="dxa"/>
            <w:shd w:val="clear" w:color="auto" w:fill="auto"/>
          </w:tcPr>
          <w:p w14:paraId="30544E28" w14:textId="77777777" w:rsidR="002A3978" w:rsidRPr="00B317C6" w:rsidRDefault="002A3978" w:rsidP="002A3978">
            <w:pPr>
              <w:rPr>
                <w:bCs/>
                <w:sz w:val="16"/>
              </w:rPr>
            </w:pPr>
          </w:p>
        </w:tc>
        <w:tc>
          <w:tcPr>
            <w:tcW w:w="839" w:type="dxa"/>
            <w:shd w:val="clear" w:color="auto" w:fill="auto"/>
          </w:tcPr>
          <w:p w14:paraId="2D471E69"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1C667FBC" w14:textId="77777777" w:rsidR="002A3978" w:rsidRDefault="002A3978" w:rsidP="002A3978">
            <w:pPr>
              <w:rPr>
                <w:bCs/>
                <w:sz w:val="16"/>
              </w:rPr>
            </w:pPr>
            <w:r w:rsidRPr="007C3BA0">
              <w:rPr>
                <w:bCs/>
                <w:sz w:val="16"/>
              </w:rPr>
              <w:t>0</w:t>
            </w:r>
          </w:p>
        </w:tc>
        <w:tc>
          <w:tcPr>
            <w:tcW w:w="2160" w:type="dxa"/>
            <w:shd w:val="clear" w:color="auto" w:fill="auto"/>
          </w:tcPr>
          <w:p w14:paraId="233EFDC1" w14:textId="77777777" w:rsidR="002A3978" w:rsidRDefault="002A3978" w:rsidP="002A3978">
            <w:pPr>
              <w:rPr>
                <w:bCs/>
                <w:sz w:val="16"/>
              </w:rPr>
            </w:pPr>
            <w:r w:rsidRPr="007C3BA0">
              <w:rPr>
                <w:bCs/>
                <w:sz w:val="16"/>
              </w:rPr>
              <w:t>0</w:t>
            </w:r>
          </w:p>
        </w:tc>
        <w:tc>
          <w:tcPr>
            <w:tcW w:w="1350" w:type="dxa"/>
            <w:shd w:val="clear" w:color="auto" w:fill="auto"/>
          </w:tcPr>
          <w:p w14:paraId="4299A044" w14:textId="77777777" w:rsidR="002A3978" w:rsidRDefault="002A3978" w:rsidP="002A3978">
            <w:pPr>
              <w:rPr>
                <w:bCs/>
                <w:sz w:val="16"/>
              </w:rPr>
            </w:pPr>
            <w:r w:rsidRPr="007C3BA0">
              <w:rPr>
                <w:bCs/>
                <w:sz w:val="16"/>
              </w:rPr>
              <w:t>0</w:t>
            </w:r>
          </w:p>
        </w:tc>
        <w:tc>
          <w:tcPr>
            <w:tcW w:w="1530" w:type="dxa"/>
            <w:shd w:val="clear" w:color="auto" w:fill="auto"/>
          </w:tcPr>
          <w:p w14:paraId="1AA631AA" w14:textId="77777777" w:rsidR="002A3978" w:rsidRDefault="002A3978" w:rsidP="002A3978">
            <w:pPr>
              <w:rPr>
                <w:bCs/>
                <w:sz w:val="16"/>
              </w:rPr>
            </w:pPr>
            <w:r w:rsidRPr="007C3BA0">
              <w:rPr>
                <w:bCs/>
                <w:sz w:val="16"/>
              </w:rPr>
              <w:t>0</w:t>
            </w:r>
          </w:p>
        </w:tc>
        <w:tc>
          <w:tcPr>
            <w:tcW w:w="2160" w:type="dxa"/>
            <w:shd w:val="clear" w:color="auto" w:fill="auto"/>
          </w:tcPr>
          <w:p w14:paraId="74CBFBE1" w14:textId="77777777" w:rsidR="002A3978" w:rsidRDefault="002A3978" w:rsidP="002A3978">
            <w:pPr>
              <w:rPr>
                <w:bCs/>
                <w:sz w:val="16"/>
              </w:rPr>
            </w:pPr>
          </w:p>
        </w:tc>
      </w:tr>
      <w:tr w:rsidR="002A3978" w14:paraId="7E68B1E3" w14:textId="77777777" w:rsidTr="00992444">
        <w:trPr>
          <w:cantSplit/>
        </w:trPr>
        <w:tc>
          <w:tcPr>
            <w:tcW w:w="1435" w:type="dxa"/>
            <w:vMerge/>
            <w:shd w:val="clear" w:color="auto" w:fill="auto"/>
          </w:tcPr>
          <w:p w14:paraId="7A8B6B93" w14:textId="77777777" w:rsidR="002A3978" w:rsidRDefault="002A3978" w:rsidP="002A3978">
            <w:pPr>
              <w:rPr>
                <w:bCs/>
                <w:sz w:val="16"/>
              </w:rPr>
            </w:pPr>
          </w:p>
        </w:tc>
        <w:tc>
          <w:tcPr>
            <w:tcW w:w="1440" w:type="dxa"/>
            <w:shd w:val="clear" w:color="auto" w:fill="auto"/>
          </w:tcPr>
          <w:p w14:paraId="51AAE33B" w14:textId="77777777" w:rsidR="002A3978" w:rsidRDefault="002A3978" w:rsidP="002A3978">
            <w:proofErr w:type="spellStart"/>
            <w:r>
              <w:rPr>
                <w:bCs/>
                <w:sz w:val="16"/>
              </w:rPr>
              <w:t>fc</w:t>
            </w:r>
            <w:r w:rsidRPr="00F75370">
              <w:rPr>
                <w:bCs/>
                <w:sz w:val="16"/>
              </w:rPr>
              <w:t>ode</w:t>
            </w:r>
            <w:proofErr w:type="spellEnd"/>
            <w:r w:rsidRPr="00F75370">
              <w:rPr>
                <w:bCs/>
                <w:sz w:val="16"/>
              </w:rPr>
              <w:t xml:space="preserve"> [</w:t>
            </w:r>
            <w:r>
              <w:rPr>
                <w:bCs/>
                <w:sz w:val="16"/>
              </w:rPr>
              <w:t>1</w:t>
            </w:r>
            <w:r w:rsidRPr="00F75370">
              <w:rPr>
                <w:bCs/>
                <w:sz w:val="16"/>
              </w:rPr>
              <w:t>]</w:t>
            </w:r>
          </w:p>
        </w:tc>
        <w:tc>
          <w:tcPr>
            <w:tcW w:w="900" w:type="dxa"/>
            <w:shd w:val="clear" w:color="auto" w:fill="auto"/>
          </w:tcPr>
          <w:p w14:paraId="23DC3FF4" w14:textId="77777777" w:rsidR="002A3978" w:rsidRDefault="002A3978" w:rsidP="002A3978"/>
        </w:tc>
        <w:tc>
          <w:tcPr>
            <w:tcW w:w="839" w:type="dxa"/>
            <w:shd w:val="clear" w:color="auto" w:fill="auto"/>
          </w:tcPr>
          <w:p w14:paraId="538E2E3C"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10908F4A" w14:textId="77777777" w:rsidR="002A3978" w:rsidRDefault="002A3978" w:rsidP="002A3978">
            <w:pPr>
              <w:rPr>
                <w:bCs/>
                <w:sz w:val="16"/>
              </w:rPr>
            </w:pPr>
            <w:r>
              <w:rPr>
                <w:bCs/>
                <w:sz w:val="16"/>
              </w:rPr>
              <w:t>0</w:t>
            </w:r>
          </w:p>
        </w:tc>
        <w:tc>
          <w:tcPr>
            <w:tcW w:w="2160" w:type="dxa"/>
            <w:shd w:val="clear" w:color="auto" w:fill="auto"/>
          </w:tcPr>
          <w:p w14:paraId="14D5B50B" w14:textId="77777777" w:rsidR="002A3978" w:rsidRDefault="002A3978" w:rsidP="002A3978">
            <w:pPr>
              <w:rPr>
                <w:bCs/>
                <w:sz w:val="16"/>
              </w:rPr>
            </w:pPr>
            <w:r>
              <w:rPr>
                <w:bCs/>
                <w:sz w:val="16"/>
              </w:rPr>
              <w:t>2</w:t>
            </w:r>
          </w:p>
          <w:p w14:paraId="658F3272" w14:textId="77777777" w:rsidR="002A3978" w:rsidRDefault="002A3978" w:rsidP="002A3978">
            <w:pPr>
              <w:rPr>
                <w:bCs/>
                <w:sz w:val="16"/>
              </w:rPr>
            </w:pPr>
            <w:r>
              <w:rPr>
                <w:bCs/>
                <w:sz w:val="16"/>
              </w:rPr>
              <w:t>Clear all faults.</w:t>
            </w:r>
          </w:p>
          <w:p w14:paraId="418F3C3F" w14:textId="77777777" w:rsidR="002A3978" w:rsidRDefault="002A3978" w:rsidP="002A3978">
            <w:pPr>
              <w:rPr>
                <w:bCs/>
                <w:sz w:val="16"/>
              </w:rPr>
            </w:pPr>
            <w:r>
              <w:rPr>
                <w:bCs/>
                <w:sz w:val="16"/>
              </w:rPr>
              <w:t>Use Command 130.139 to invoke calibration fault #10</w:t>
            </w:r>
          </w:p>
        </w:tc>
        <w:tc>
          <w:tcPr>
            <w:tcW w:w="1350" w:type="dxa"/>
            <w:shd w:val="clear" w:color="auto" w:fill="auto"/>
          </w:tcPr>
          <w:p w14:paraId="2F0707E4" w14:textId="77777777" w:rsidR="002A3978" w:rsidRDefault="002A3978" w:rsidP="002A3978">
            <w:pPr>
              <w:rPr>
                <w:bCs/>
                <w:sz w:val="16"/>
              </w:rPr>
            </w:pPr>
            <w:r>
              <w:rPr>
                <w:bCs/>
                <w:sz w:val="16"/>
              </w:rPr>
              <w:t>2</w:t>
            </w:r>
          </w:p>
          <w:p w14:paraId="3BC688D9" w14:textId="77777777" w:rsidR="002A3978" w:rsidRDefault="002A3978" w:rsidP="002A3978">
            <w:pPr>
              <w:rPr>
                <w:bCs/>
                <w:sz w:val="16"/>
              </w:rPr>
            </w:pPr>
            <w:r>
              <w:rPr>
                <w:bCs/>
                <w:sz w:val="16"/>
              </w:rPr>
              <w:t>Clear all faults.</w:t>
            </w:r>
          </w:p>
          <w:p w14:paraId="4A7CD090" w14:textId="77777777" w:rsidR="002A3978" w:rsidRDefault="002A3978" w:rsidP="002A3978">
            <w:pPr>
              <w:rPr>
                <w:bCs/>
                <w:sz w:val="16"/>
              </w:rPr>
            </w:pPr>
            <w:r>
              <w:rPr>
                <w:bCs/>
                <w:sz w:val="16"/>
              </w:rPr>
              <w:t>Use Command 130.139 to invoke calibration fault #10</w:t>
            </w:r>
          </w:p>
        </w:tc>
        <w:tc>
          <w:tcPr>
            <w:tcW w:w="1530" w:type="dxa"/>
            <w:shd w:val="clear" w:color="auto" w:fill="auto"/>
          </w:tcPr>
          <w:p w14:paraId="3159F516" w14:textId="77777777" w:rsidR="002A3978" w:rsidRDefault="002A3978" w:rsidP="002A3978">
            <w:pPr>
              <w:rPr>
                <w:bCs/>
                <w:sz w:val="16"/>
              </w:rPr>
            </w:pPr>
            <w:r>
              <w:rPr>
                <w:bCs/>
                <w:sz w:val="16"/>
              </w:rPr>
              <w:t>0</w:t>
            </w:r>
          </w:p>
          <w:p w14:paraId="631C1F7D" w14:textId="77777777" w:rsidR="002A3978" w:rsidRDefault="002A3978" w:rsidP="002A3978">
            <w:pPr>
              <w:rPr>
                <w:bCs/>
                <w:sz w:val="16"/>
              </w:rPr>
            </w:pPr>
            <w:r>
              <w:rPr>
                <w:bCs/>
                <w:sz w:val="16"/>
              </w:rPr>
              <w:t>Clear all faults. The fault (2) will be cleared when the Find Stops procedure is executed.</w:t>
            </w:r>
          </w:p>
        </w:tc>
        <w:tc>
          <w:tcPr>
            <w:tcW w:w="2160" w:type="dxa"/>
            <w:shd w:val="clear" w:color="auto" w:fill="auto"/>
          </w:tcPr>
          <w:p w14:paraId="48F0D7B9" w14:textId="77777777" w:rsidR="002A3978" w:rsidRDefault="002A3978" w:rsidP="002A3978">
            <w:pPr>
              <w:rPr>
                <w:bCs/>
                <w:sz w:val="16"/>
              </w:rPr>
            </w:pPr>
          </w:p>
          <w:p w14:paraId="5A90C1D3" w14:textId="77777777" w:rsidR="002A3978" w:rsidRDefault="002A3978" w:rsidP="002A3978">
            <w:pPr>
              <w:rPr>
                <w:bCs/>
                <w:sz w:val="16"/>
              </w:rPr>
            </w:pPr>
            <w:r>
              <w:rPr>
                <w:bCs/>
                <w:sz w:val="16"/>
              </w:rPr>
              <w:t>Use Find Stops from FF to calibrate the positioner when mounted on the final valve</w:t>
            </w:r>
          </w:p>
        </w:tc>
      </w:tr>
      <w:tr w:rsidR="002A3978" w14:paraId="74ED30EB" w14:textId="77777777" w:rsidTr="00992444">
        <w:trPr>
          <w:cantSplit/>
        </w:trPr>
        <w:tc>
          <w:tcPr>
            <w:tcW w:w="1435" w:type="dxa"/>
            <w:vMerge/>
            <w:shd w:val="clear" w:color="auto" w:fill="auto"/>
          </w:tcPr>
          <w:p w14:paraId="117D436F" w14:textId="77777777" w:rsidR="002A3978" w:rsidRDefault="002A3978" w:rsidP="002A3978">
            <w:pPr>
              <w:rPr>
                <w:bCs/>
                <w:sz w:val="16"/>
              </w:rPr>
            </w:pPr>
          </w:p>
        </w:tc>
        <w:tc>
          <w:tcPr>
            <w:tcW w:w="1440" w:type="dxa"/>
            <w:shd w:val="clear" w:color="auto" w:fill="auto"/>
          </w:tcPr>
          <w:p w14:paraId="0D90B771" w14:textId="77777777" w:rsidR="002A3978" w:rsidRDefault="002A3978" w:rsidP="002A3978">
            <w:proofErr w:type="spellStart"/>
            <w:r>
              <w:rPr>
                <w:bCs/>
                <w:sz w:val="16"/>
              </w:rPr>
              <w:t>fc</w:t>
            </w:r>
            <w:r w:rsidRPr="00F75370">
              <w:rPr>
                <w:bCs/>
                <w:sz w:val="16"/>
              </w:rPr>
              <w:t>ode</w:t>
            </w:r>
            <w:proofErr w:type="spellEnd"/>
            <w:r w:rsidRPr="00F75370">
              <w:rPr>
                <w:bCs/>
                <w:sz w:val="16"/>
              </w:rPr>
              <w:t xml:space="preserve"> [</w:t>
            </w:r>
            <w:r>
              <w:rPr>
                <w:bCs/>
                <w:sz w:val="16"/>
              </w:rPr>
              <w:t>2</w:t>
            </w:r>
            <w:r w:rsidRPr="00F75370">
              <w:rPr>
                <w:bCs/>
                <w:sz w:val="16"/>
              </w:rPr>
              <w:t>]</w:t>
            </w:r>
          </w:p>
        </w:tc>
        <w:tc>
          <w:tcPr>
            <w:tcW w:w="900" w:type="dxa"/>
            <w:shd w:val="clear" w:color="auto" w:fill="auto"/>
          </w:tcPr>
          <w:p w14:paraId="03DA33C9" w14:textId="77777777" w:rsidR="002A3978" w:rsidRDefault="002A3978" w:rsidP="002A3978"/>
        </w:tc>
        <w:tc>
          <w:tcPr>
            <w:tcW w:w="839" w:type="dxa"/>
            <w:shd w:val="clear" w:color="auto" w:fill="auto"/>
          </w:tcPr>
          <w:p w14:paraId="65014F4E"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7E4C4065" w14:textId="77777777" w:rsidR="002A3978" w:rsidRDefault="002A3978" w:rsidP="002A3978">
            <w:r w:rsidRPr="007C3BA0">
              <w:rPr>
                <w:bCs/>
                <w:sz w:val="16"/>
              </w:rPr>
              <w:t>0</w:t>
            </w:r>
          </w:p>
        </w:tc>
        <w:tc>
          <w:tcPr>
            <w:tcW w:w="2160" w:type="dxa"/>
            <w:shd w:val="clear" w:color="auto" w:fill="auto"/>
          </w:tcPr>
          <w:p w14:paraId="4E4F5375" w14:textId="77777777" w:rsidR="002A3978" w:rsidRDefault="002A3978" w:rsidP="002A3978">
            <w:r w:rsidRPr="007C3BA0">
              <w:rPr>
                <w:bCs/>
                <w:sz w:val="16"/>
              </w:rPr>
              <w:t>0</w:t>
            </w:r>
          </w:p>
        </w:tc>
        <w:tc>
          <w:tcPr>
            <w:tcW w:w="1350" w:type="dxa"/>
            <w:shd w:val="clear" w:color="auto" w:fill="auto"/>
          </w:tcPr>
          <w:p w14:paraId="54419794" w14:textId="77777777" w:rsidR="002A3978" w:rsidRDefault="002A3978" w:rsidP="002A3978">
            <w:r w:rsidRPr="007C3BA0">
              <w:rPr>
                <w:bCs/>
                <w:sz w:val="16"/>
              </w:rPr>
              <w:t>0</w:t>
            </w:r>
          </w:p>
        </w:tc>
        <w:tc>
          <w:tcPr>
            <w:tcW w:w="1530" w:type="dxa"/>
            <w:shd w:val="clear" w:color="auto" w:fill="auto"/>
          </w:tcPr>
          <w:p w14:paraId="7360EE11" w14:textId="77777777" w:rsidR="002A3978" w:rsidRDefault="002A3978" w:rsidP="002A3978">
            <w:r w:rsidRPr="007C3BA0">
              <w:rPr>
                <w:bCs/>
                <w:sz w:val="16"/>
              </w:rPr>
              <w:t>0</w:t>
            </w:r>
          </w:p>
        </w:tc>
        <w:tc>
          <w:tcPr>
            <w:tcW w:w="2160" w:type="dxa"/>
            <w:shd w:val="clear" w:color="auto" w:fill="auto"/>
          </w:tcPr>
          <w:p w14:paraId="6899F231" w14:textId="77777777" w:rsidR="002A3978" w:rsidRDefault="002A3978" w:rsidP="002A3978">
            <w:pPr>
              <w:rPr>
                <w:bCs/>
                <w:sz w:val="16"/>
              </w:rPr>
            </w:pPr>
          </w:p>
        </w:tc>
      </w:tr>
      <w:tr w:rsidR="002A3978" w14:paraId="3D0AF5BA" w14:textId="77777777" w:rsidTr="00992444">
        <w:trPr>
          <w:cantSplit/>
        </w:trPr>
        <w:tc>
          <w:tcPr>
            <w:tcW w:w="1435" w:type="dxa"/>
            <w:vMerge/>
            <w:shd w:val="clear" w:color="auto" w:fill="auto"/>
          </w:tcPr>
          <w:p w14:paraId="4A7A8F85" w14:textId="77777777" w:rsidR="002A3978" w:rsidRDefault="002A3978" w:rsidP="002A3978">
            <w:pPr>
              <w:rPr>
                <w:bCs/>
                <w:sz w:val="16"/>
              </w:rPr>
            </w:pPr>
          </w:p>
        </w:tc>
        <w:tc>
          <w:tcPr>
            <w:tcW w:w="1440" w:type="dxa"/>
            <w:shd w:val="clear" w:color="auto" w:fill="auto"/>
          </w:tcPr>
          <w:p w14:paraId="5AE0CDBC" w14:textId="77777777" w:rsidR="002A3978" w:rsidRDefault="002A3978" w:rsidP="002A3978">
            <w:proofErr w:type="spellStart"/>
            <w:r>
              <w:rPr>
                <w:bCs/>
                <w:sz w:val="16"/>
              </w:rPr>
              <w:t>fc</w:t>
            </w:r>
            <w:r w:rsidRPr="00F75370">
              <w:rPr>
                <w:bCs/>
                <w:sz w:val="16"/>
              </w:rPr>
              <w:t>ode</w:t>
            </w:r>
            <w:proofErr w:type="spellEnd"/>
            <w:r w:rsidRPr="00F75370">
              <w:rPr>
                <w:bCs/>
                <w:sz w:val="16"/>
              </w:rPr>
              <w:t xml:space="preserve"> [</w:t>
            </w:r>
            <w:r>
              <w:rPr>
                <w:bCs/>
                <w:sz w:val="16"/>
              </w:rPr>
              <w:t>3</w:t>
            </w:r>
            <w:r w:rsidRPr="00F75370">
              <w:rPr>
                <w:bCs/>
                <w:sz w:val="16"/>
              </w:rPr>
              <w:t>]</w:t>
            </w:r>
          </w:p>
        </w:tc>
        <w:tc>
          <w:tcPr>
            <w:tcW w:w="900" w:type="dxa"/>
            <w:shd w:val="clear" w:color="auto" w:fill="auto"/>
          </w:tcPr>
          <w:p w14:paraId="7D419F20" w14:textId="77777777" w:rsidR="002A3978" w:rsidRDefault="002A3978" w:rsidP="002A3978"/>
        </w:tc>
        <w:tc>
          <w:tcPr>
            <w:tcW w:w="839" w:type="dxa"/>
            <w:shd w:val="clear" w:color="auto" w:fill="auto"/>
          </w:tcPr>
          <w:p w14:paraId="59829C2A"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02ADD5BF" w14:textId="77777777" w:rsidR="002A3978" w:rsidRDefault="002A3978" w:rsidP="002A3978">
            <w:r w:rsidRPr="007C3BA0">
              <w:rPr>
                <w:bCs/>
                <w:sz w:val="16"/>
              </w:rPr>
              <w:t>0</w:t>
            </w:r>
          </w:p>
        </w:tc>
        <w:tc>
          <w:tcPr>
            <w:tcW w:w="2160" w:type="dxa"/>
            <w:shd w:val="clear" w:color="auto" w:fill="auto"/>
          </w:tcPr>
          <w:p w14:paraId="61EDB5BC" w14:textId="77777777" w:rsidR="002A3978" w:rsidRDefault="002A3978" w:rsidP="002A3978">
            <w:r w:rsidRPr="007C3BA0">
              <w:rPr>
                <w:bCs/>
                <w:sz w:val="16"/>
              </w:rPr>
              <w:t>0</w:t>
            </w:r>
          </w:p>
        </w:tc>
        <w:tc>
          <w:tcPr>
            <w:tcW w:w="1350" w:type="dxa"/>
            <w:shd w:val="clear" w:color="auto" w:fill="auto"/>
          </w:tcPr>
          <w:p w14:paraId="7761D3B9" w14:textId="77777777" w:rsidR="002A3978" w:rsidRDefault="002A3978" w:rsidP="002A3978">
            <w:r w:rsidRPr="007C3BA0">
              <w:rPr>
                <w:bCs/>
                <w:sz w:val="16"/>
              </w:rPr>
              <w:t>0</w:t>
            </w:r>
          </w:p>
        </w:tc>
        <w:tc>
          <w:tcPr>
            <w:tcW w:w="1530" w:type="dxa"/>
            <w:shd w:val="clear" w:color="auto" w:fill="auto"/>
          </w:tcPr>
          <w:p w14:paraId="7F045CA9" w14:textId="77777777" w:rsidR="002A3978" w:rsidRDefault="002A3978" w:rsidP="002A3978">
            <w:r w:rsidRPr="007C3BA0">
              <w:rPr>
                <w:bCs/>
                <w:sz w:val="16"/>
              </w:rPr>
              <w:t>0</w:t>
            </w:r>
          </w:p>
        </w:tc>
        <w:tc>
          <w:tcPr>
            <w:tcW w:w="2160" w:type="dxa"/>
            <w:shd w:val="clear" w:color="auto" w:fill="auto"/>
          </w:tcPr>
          <w:p w14:paraId="6563B45B" w14:textId="77777777" w:rsidR="002A3978" w:rsidRDefault="002A3978" w:rsidP="002A3978">
            <w:pPr>
              <w:rPr>
                <w:bCs/>
                <w:sz w:val="16"/>
              </w:rPr>
            </w:pPr>
          </w:p>
        </w:tc>
      </w:tr>
      <w:tr w:rsidR="002A3978" w14:paraId="3DE699F5" w14:textId="77777777" w:rsidTr="00992444">
        <w:trPr>
          <w:cantSplit/>
        </w:trPr>
        <w:tc>
          <w:tcPr>
            <w:tcW w:w="1435" w:type="dxa"/>
            <w:vMerge/>
            <w:shd w:val="clear" w:color="auto" w:fill="auto"/>
          </w:tcPr>
          <w:p w14:paraId="6881C546" w14:textId="77777777" w:rsidR="002A3978" w:rsidRDefault="002A3978" w:rsidP="002A3978">
            <w:pPr>
              <w:rPr>
                <w:bCs/>
                <w:sz w:val="16"/>
              </w:rPr>
            </w:pPr>
          </w:p>
        </w:tc>
        <w:tc>
          <w:tcPr>
            <w:tcW w:w="1440" w:type="dxa"/>
            <w:shd w:val="clear" w:color="auto" w:fill="auto"/>
          </w:tcPr>
          <w:p w14:paraId="5579ED10" w14:textId="77777777" w:rsidR="002A3978" w:rsidRDefault="002A3978" w:rsidP="002A3978">
            <w:proofErr w:type="spellStart"/>
            <w:r>
              <w:rPr>
                <w:bCs/>
                <w:sz w:val="16"/>
              </w:rPr>
              <w:t>fc</w:t>
            </w:r>
            <w:r w:rsidRPr="00F75370">
              <w:rPr>
                <w:bCs/>
                <w:sz w:val="16"/>
              </w:rPr>
              <w:t>ode</w:t>
            </w:r>
            <w:proofErr w:type="spellEnd"/>
            <w:r w:rsidRPr="00F75370">
              <w:rPr>
                <w:bCs/>
                <w:sz w:val="16"/>
              </w:rPr>
              <w:t xml:space="preserve"> [</w:t>
            </w:r>
            <w:r>
              <w:rPr>
                <w:bCs/>
                <w:sz w:val="16"/>
              </w:rPr>
              <w:t>4</w:t>
            </w:r>
            <w:r w:rsidRPr="00F75370">
              <w:rPr>
                <w:bCs/>
                <w:sz w:val="16"/>
              </w:rPr>
              <w:t>]</w:t>
            </w:r>
          </w:p>
        </w:tc>
        <w:tc>
          <w:tcPr>
            <w:tcW w:w="900" w:type="dxa"/>
            <w:shd w:val="clear" w:color="auto" w:fill="auto"/>
          </w:tcPr>
          <w:p w14:paraId="41886876" w14:textId="77777777" w:rsidR="002A3978" w:rsidRDefault="002A3978" w:rsidP="002A3978"/>
        </w:tc>
        <w:tc>
          <w:tcPr>
            <w:tcW w:w="839" w:type="dxa"/>
            <w:shd w:val="clear" w:color="auto" w:fill="auto"/>
          </w:tcPr>
          <w:p w14:paraId="291C550E"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3EF7B9ED" w14:textId="77777777" w:rsidR="002A3978" w:rsidRDefault="002A3978" w:rsidP="002A3978">
            <w:r w:rsidRPr="007C3BA0">
              <w:rPr>
                <w:bCs/>
                <w:sz w:val="16"/>
              </w:rPr>
              <w:t>0</w:t>
            </w:r>
          </w:p>
        </w:tc>
        <w:tc>
          <w:tcPr>
            <w:tcW w:w="2160" w:type="dxa"/>
            <w:shd w:val="clear" w:color="auto" w:fill="auto"/>
          </w:tcPr>
          <w:p w14:paraId="40A489A5" w14:textId="77777777" w:rsidR="002A3978" w:rsidRDefault="002A3978" w:rsidP="002A3978">
            <w:r w:rsidRPr="007C3BA0">
              <w:rPr>
                <w:bCs/>
                <w:sz w:val="16"/>
              </w:rPr>
              <w:t>0</w:t>
            </w:r>
          </w:p>
        </w:tc>
        <w:tc>
          <w:tcPr>
            <w:tcW w:w="1350" w:type="dxa"/>
            <w:shd w:val="clear" w:color="auto" w:fill="auto"/>
          </w:tcPr>
          <w:p w14:paraId="034162E6" w14:textId="77777777" w:rsidR="002A3978" w:rsidRDefault="002A3978" w:rsidP="002A3978">
            <w:r w:rsidRPr="007C3BA0">
              <w:rPr>
                <w:bCs/>
                <w:sz w:val="16"/>
              </w:rPr>
              <w:t>0</w:t>
            </w:r>
          </w:p>
        </w:tc>
        <w:tc>
          <w:tcPr>
            <w:tcW w:w="1530" w:type="dxa"/>
            <w:shd w:val="clear" w:color="auto" w:fill="auto"/>
          </w:tcPr>
          <w:p w14:paraId="7E7BD0DE" w14:textId="77777777" w:rsidR="002A3978" w:rsidRDefault="002A3978" w:rsidP="002A3978">
            <w:r w:rsidRPr="007C3BA0">
              <w:rPr>
                <w:bCs/>
                <w:sz w:val="16"/>
              </w:rPr>
              <w:t>0</w:t>
            </w:r>
          </w:p>
        </w:tc>
        <w:tc>
          <w:tcPr>
            <w:tcW w:w="2160" w:type="dxa"/>
            <w:shd w:val="clear" w:color="auto" w:fill="auto"/>
          </w:tcPr>
          <w:p w14:paraId="6F08C125" w14:textId="77777777" w:rsidR="002A3978" w:rsidRDefault="002A3978" w:rsidP="002A3978">
            <w:pPr>
              <w:rPr>
                <w:bCs/>
                <w:sz w:val="16"/>
              </w:rPr>
            </w:pPr>
          </w:p>
        </w:tc>
      </w:tr>
      <w:tr w:rsidR="002A3978" w14:paraId="67D6BCC8" w14:textId="77777777" w:rsidTr="00992444">
        <w:trPr>
          <w:cantSplit/>
        </w:trPr>
        <w:tc>
          <w:tcPr>
            <w:tcW w:w="1435" w:type="dxa"/>
            <w:vMerge/>
            <w:shd w:val="clear" w:color="auto" w:fill="auto"/>
          </w:tcPr>
          <w:p w14:paraId="52AD2D09" w14:textId="77777777" w:rsidR="002A3978" w:rsidRDefault="002A3978" w:rsidP="002A3978">
            <w:pPr>
              <w:rPr>
                <w:bCs/>
                <w:sz w:val="16"/>
              </w:rPr>
            </w:pPr>
          </w:p>
        </w:tc>
        <w:tc>
          <w:tcPr>
            <w:tcW w:w="1440" w:type="dxa"/>
            <w:shd w:val="clear" w:color="auto" w:fill="auto"/>
          </w:tcPr>
          <w:p w14:paraId="58A594B9" w14:textId="77777777" w:rsidR="002A3978" w:rsidRDefault="002A3978" w:rsidP="002A3978">
            <w:proofErr w:type="spellStart"/>
            <w:r>
              <w:rPr>
                <w:bCs/>
                <w:sz w:val="16"/>
              </w:rPr>
              <w:t>fc</w:t>
            </w:r>
            <w:r w:rsidRPr="00F75370">
              <w:rPr>
                <w:bCs/>
                <w:sz w:val="16"/>
              </w:rPr>
              <w:t>ode</w:t>
            </w:r>
            <w:proofErr w:type="spellEnd"/>
            <w:r w:rsidRPr="00F75370">
              <w:rPr>
                <w:bCs/>
                <w:sz w:val="16"/>
              </w:rPr>
              <w:t xml:space="preserve"> [</w:t>
            </w:r>
            <w:r>
              <w:rPr>
                <w:bCs/>
                <w:sz w:val="16"/>
              </w:rPr>
              <w:t>5</w:t>
            </w:r>
            <w:r w:rsidRPr="00F75370">
              <w:rPr>
                <w:bCs/>
                <w:sz w:val="16"/>
              </w:rPr>
              <w:t>]</w:t>
            </w:r>
          </w:p>
        </w:tc>
        <w:tc>
          <w:tcPr>
            <w:tcW w:w="900" w:type="dxa"/>
            <w:shd w:val="clear" w:color="auto" w:fill="auto"/>
          </w:tcPr>
          <w:p w14:paraId="634770F8" w14:textId="77777777" w:rsidR="002A3978" w:rsidRDefault="002A3978" w:rsidP="002A3978"/>
        </w:tc>
        <w:tc>
          <w:tcPr>
            <w:tcW w:w="839" w:type="dxa"/>
            <w:shd w:val="clear" w:color="auto" w:fill="auto"/>
          </w:tcPr>
          <w:p w14:paraId="46C5CC49"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2D3ADF77" w14:textId="77777777" w:rsidR="002A3978" w:rsidRDefault="002A3978" w:rsidP="002A3978">
            <w:r w:rsidRPr="007C3BA0">
              <w:rPr>
                <w:bCs/>
                <w:sz w:val="16"/>
              </w:rPr>
              <w:t>0</w:t>
            </w:r>
          </w:p>
        </w:tc>
        <w:tc>
          <w:tcPr>
            <w:tcW w:w="2160" w:type="dxa"/>
            <w:shd w:val="clear" w:color="auto" w:fill="auto"/>
          </w:tcPr>
          <w:p w14:paraId="469BB4FE" w14:textId="77777777" w:rsidR="002A3978" w:rsidRDefault="002A3978" w:rsidP="002A3978">
            <w:r w:rsidRPr="007C3BA0">
              <w:rPr>
                <w:bCs/>
                <w:sz w:val="16"/>
              </w:rPr>
              <w:t>0</w:t>
            </w:r>
          </w:p>
        </w:tc>
        <w:tc>
          <w:tcPr>
            <w:tcW w:w="1350" w:type="dxa"/>
            <w:shd w:val="clear" w:color="auto" w:fill="auto"/>
          </w:tcPr>
          <w:p w14:paraId="5E7B492A" w14:textId="77777777" w:rsidR="002A3978" w:rsidRDefault="002A3978" w:rsidP="002A3978">
            <w:r w:rsidRPr="007C3BA0">
              <w:rPr>
                <w:bCs/>
                <w:sz w:val="16"/>
              </w:rPr>
              <w:t>0</w:t>
            </w:r>
          </w:p>
        </w:tc>
        <w:tc>
          <w:tcPr>
            <w:tcW w:w="1530" w:type="dxa"/>
            <w:shd w:val="clear" w:color="auto" w:fill="auto"/>
          </w:tcPr>
          <w:p w14:paraId="3AB2C8BE" w14:textId="77777777" w:rsidR="002A3978" w:rsidRDefault="002A3978" w:rsidP="002A3978">
            <w:r w:rsidRPr="007C3BA0">
              <w:rPr>
                <w:bCs/>
                <w:sz w:val="16"/>
              </w:rPr>
              <w:t>0</w:t>
            </w:r>
          </w:p>
        </w:tc>
        <w:tc>
          <w:tcPr>
            <w:tcW w:w="2160" w:type="dxa"/>
            <w:shd w:val="clear" w:color="auto" w:fill="auto"/>
          </w:tcPr>
          <w:p w14:paraId="77CBFDDB" w14:textId="77777777" w:rsidR="002A3978" w:rsidRDefault="002A3978" w:rsidP="002A3978">
            <w:pPr>
              <w:rPr>
                <w:bCs/>
                <w:sz w:val="16"/>
              </w:rPr>
            </w:pPr>
          </w:p>
        </w:tc>
      </w:tr>
      <w:tr w:rsidR="002A3978" w14:paraId="79E6F9EE" w14:textId="77777777" w:rsidTr="00992444">
        <w:trPr>
          <w:cantSplit/>
        </w:trPr>
        <w:tc>
          <w:tcPr>
            <w:tcW w:w="1435" w:type="dxa"/>
            <w:vMerge/>
            <w:shd w:val="clear" w:color="auto" w:fill="auto"/>
          </w:tcPr>
          <w:p w14:paraId="3415392C" w14:textId="77777777" w:rsidR="002A3978" w:rsidRDefault="002A3978" w:rsidP="002A3978">
            <w:pPr>
              <w:rPr>
                <w:bCs/>
                <w:sz w:val="16"/>
              </w:rPr>
            </w:pPr>
          </w:p>
        </w:tc>
        <w:tc>
          <w:tcPr>
            <w:tcW w:w="1440" w:type="dxa"/>
            <w:shd w:val="clear" w:color="auto" w:fill="auto"/>
          </w:tcPr>
          <w:p w14:paraId="2D3F11C5" w14:textId="77777777" w:rsidR="002A3978" w:rsidRDefault="002A3978" w:rsidP="002A3978">
            <w:proofErr w:type="spellStart"/>
            <w:r>
              <w:rPr>
                <w:bCs/>
                <w:sz w:val="16"/>
              </w:rPr>
              <w:t>f</w:t>
            </w:r>
            <w:r w:rsidRPr="00F75370">
              <w:rPr>
                <w:bCs/>
                <w:sz w:val="16"/>
              </w:rPr>
              <w:t>code</w:t>
            </w:r>
            <w:proofErr w:type="spellEnd"/>
            <w:r w:rsidRPr="00F75370">
              <w:rPr>
                <w:bCs/>
                <w:sz w:val="16"/>
              </w:rPr>
              <w:t xml:space="preserve"> [</w:t>
            </w:r>
            <w:r>
              <w:rPr>
                <w:bCs/>
                <w:sz w:val="16"/>
              </w:rPr>
              <w:t>6</w:t>
            </w:r>
            <w:r w:rsidRPr="00F75370">
              <w:rPr>
                <w:bCs/>
                <w:sz w:val="16"/>
              </w:rPr>
              <w:t>]</w:t>
            </w:r>
          </w:p>
        </w:tc>
        <w:tc>
          <w:tcPr>
            <w:tcW w:w="900" w:type="dxa"/>
            <w:shd w:val="clear" w:color="auto" w:fill="auto"/>
          </w:tcPr>
          <w:p w14:paraId="679982AA" w14:textId="77777777" w:rsidR="002A3978" w:rsidRDefault="002A3978" w:rsidP="002A3978"/>
        </w:tc>
        <w:tc>
          <w:tcPr>
            <w:tcW w:w="839" w:type="dxa"/>
            <w:shd w:val="clear" w:color="auto" w:fill="auto"/>
          </w:tcPr>
          <w:p w14:paraId="07369445"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53E2CCBE" w14:textId="77777777" w:rsidR="002A3978" w:rsidRDefault="002A3978" w:rsidP="002A3978">
            <w:r w:rsidRPr="007C3BA0">
              <w:rPr>
                <w:bCs/>
                <w:sz w:val="16"/>
              </w:rPr>
              <w:t>0</w:t>
            </w:r>
          </w:p>
        </w:tc>
        <w:tc>
          <w:tcPr>
            <w:tcW w:w="2160" w:type="dxa"/>
            <w:shd w:val="clear" w:color="auto" w:fill="auto"/>
          </w:tcPr>
          <w:p w14:paraId="3ED57F46" w14:textId="77777777" w:rsidR="002A3978" w:rsidRDefault="002A3978" w:rsidP="002A3978">
            <w:r w:rsidRPr="007C3BA0">
              <w:rPr>
                <w:bCs/>
                <w:sz w:val="16"/>
              </w:rPr>
              <w:t>0</w:t>
            </w:r>
          </w:p>
        </w:tc>
        <w:tc>
          <w:tcPr>
            <w:tcW w:w="1350" w:type="dxa"/>
            <w:shd w:val="clear" w:color="auto" w:fill="auto"/>
          </w:tcPr>
          <w:p w14:paraId="1F8069A3" w14:textId="77777777" w:rsidR="002A3978" w:rsidRDefault="002A3978" w:rsidP="002A3978">
            <w:r w:rsidRPr="007C3BA0">
              <w:rPr>
                <w:bCs/>
                <w:sz w:val="16"/>
              </w:rPr>
              <w:t>0</w:t>
            </w:r>
          </w:p>
        </w:tc>
        <w:tc>
          <w:tcPr>
            <w:tcW w:w="1530" w:type="dxa"/>
            <w:shd w:val="clear" w:color="auto" w:fill="auto"/>
          </w:tcPr>
          <w:p w14:paraId="1C615773" w14:textId="77777777" w:rsidR="002A3978" w:rsidRDefault="002A3978" w:rsidP="002A3978">
            <w:r w:rsidRPr="007C3BA0">
              <w:rPr>
                <w:bCs/>
                <w:sz w:val="16"/>
              </w:rPr>
              <w:t>0</w:t>
            </w:r>
          </w:p>
        </w:tc>
        <w:tc>
          <w:tcPr>
            <w:tcW w:w="2160" w:type="dxa"/>
            <w:shd w:val="clear" w:color="auto" w:fill="auto"/>
          </w:tcPr>
          <w:p w14:paraId="5D64AA52" w14:textId="77777777" w:rsidR="002A3978" w:rsidRDefault="002A3978" w:rsidP="002A3978">
            <w:pPr>
              <w:rPr>
                <w:bCs/>
                <w:sz w:val="16"/>
              </w:rPr>
            </w:pPr>
          </w:p>
        </w:tc>
      </w:tr>
      <w:tr w:rsidR="002A3978" w14:paraId="0EA24B35" w14:textId="77777777" w:rsidTr="00992444">
        <w:trPr>
          <w:cantSplit/>
        </w:trPr>
        <w:tc>
          <w:tcPr>
            <w:tcW w:w="1435" w:type="dxa"/>
            <w:vMerge/>
            <w:shd w:val="clear" w:color="auto" w:fill="auto"/>
          </w:tcPr>
          <w:p w14:paraId="2D0F201D" w14:textId="77777777" w:rsidR="002A3978" w:rsidRDefault="002A3978" w:rsidP="002A3978">
            <w:pPr>
              <w:rPr>
                <w:bCs/>
                <w:sz w:val="16"/>
              </w:rPr>
            </w:pPr>
          </w:p>
        </w:tc>
        <w:tc>
          <w:tcPr>
            <w:tcW w:w="1440" w:type="dxa"/>
            <w:shd w:val="clear" w:color="auto" w:fill="auto"/>
          </w:tcPr>
          <w:p w14:paraId="384FCDBB" w14:textId="77777777" w:rsidR="002A3978" w:rsidRDefault="002A3978" w:rsidP="002A3978">
            <w:proofErr w:type="spellStart"/>
            <w:r>
              <w:rPr>
                <w:bCs/>
                <w:sz w:val="16"/>
              </w:rPr>
              <w:t>f</w:t>
            </w:r>
            <w:r w:rsidRPr="00F75370">
              <w:rPr>
                <w:bCs/>
                <w:sz w:val="16"/>
              </w:rPr>
              <w:t>code</w:t>
            </w:r>
            <w:proofErr w:type="spellEnd"/>
            <w:r w:rsidRPr="00F75370">
              <w:rPr>
                <w:bCs/>
                <w:sz w:val="16"/>
              </w:rPr>
              <w:t xml:space="preserve"> [</w:t>
            </w:r>
            <w:r>
              <w:rPr>
                <w:bCs/>
                <w:sz w:val="16"/>
              </w:rPr>
              <w:t>7</w:t>
            </w:r>
            <w:r w:rsidRPr="00F75370">
              <w:rPr>
                <w:bCs/>
                <w:sz w:val="16"/>
              </w:rPr>
              <w:t>]</w:t>
            </w:r>
          </w:p>
        </w:tc>
        <w:tc>
          <w:tcPr>
            <w:tcW w:w="900" w:type="dxa"/>
            <w:shd w:val="clear" w:color="auto" w:fill="auto"/>
          </w:tcPr>
          <w:p w14:paraId="68944690" w14:textId="77777777" w:rsidR="002A3978" w:rsidRDefault="002A3978" w:rsidP="002A3978"/>
        </w:tc>
        <w:tc>
          <w:tcPr>
            <w:tcW w:w="839" w:type="dxa"/>
            <w:shd w:val="clear" w:color="auto" w:fill="auto"/>
          </w:tcPr>
          <w:p w14:paraId="1B63F508"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64BBEAE7" w14:textId="77777777" w:rsidR="002A3978" w:rsidRDefault="002A3978" w:rsidP="002A3978">
            <w:r w:rsidRPr="007C3BA0">
              <w:rPr>
                <w:bCs/>
                <w:sz w:val="16"/>
              </w:rPr>
              <w:t>0</w:t>
            </w:r>
          </w:p>
        </w:tc>
        <w:tc>
          <w:tcPr>
            <w:tcW w:w="2160" w:type="dxa"/>
            <w:shd w:val="clear" w:color="auto" w:fill="auto"/>
          </w:tcPr>
          <w:p w14:paraId="182F8633" w14:textId="77777777" w:rsidR="002A3978" w:rsidRDefault="002A3978" w:rsidP="002A3978">
            <w:r w:rsidRPr="007C3BA0">
              <w:rPr>
                <w:bCs/>
                <w:sz w:val="16"/>
              </w:rPr>
              <w:t>0</w:t>
            </w:r>
          </w:p>
        </w:tc>
        <w:tc>
          <w:tcPr>
            <w:tcW w:w="1350" w:type="dxa"/>
            <w:shd w:val="clear" w:color="auto" w:fill="auto"/>
          </w:tcPr>
          <w:p w14:paraId="723C03AD" w14:textId="77777777" w:rsidR="002A3978" w:rsidRDefault="002A3978" w:rsidP="002A3978">
            <w:r w:rsidRPr="007C3BA0">
              <w:rPr>
                <w:bCs/>
                <w:sz w:val="16"/>
              </w:rPr>
              <w:t>0</w:t>
            </w:r>
          </w:p>
        </w:tc>
        <w:tc>
          <w:tcPr>
            <w:tcW w:w="1530" w:type="dxa"/>
            <w:shd w:val="clear" w:color="auto" w:fill="auto"/>
          </w:tcPr>
          <w:p w14:paraId="03660A0C" w14:textId="77777777" w:rsidR="002A3978" w:rsidRDefault="002A3978" w:rsidP="002A3978">
            <w:r w:rsidRPr="007C3BA0">
              <w:rPr>
                <w:bCs/>
                <w:sz w:val="16"/>
              </w:rPr>
              <w:t>0</w:t>
            </w:r>
          </w:p>
        </w:tc>
        <w:tc>
          <w:tcPr>
            <w:tcW w:w="2160" w:type="dxa"/>
            <w:shd w:val="clear" w:color="auto" w:fill="auto"/>
          </w:tcPr>
          <w:p w14:paraId="7C9C2E1F" w14:textId="77777777" w:rsidR="002A3978" w:rsidRDefault="002A3978" w:rsidP="002A3978">
            <w:pPr>
              <w:rPr>
                <w:bCs/>
                <w:sz w:val="16"/>
              </w:rPr>
            </w:pPr>
          </w:p>
        </w:tc>
      </w:tr>
      <w:tr w:rsidR="002A3978" w14:paraId="492E9C96" w14:textId="77777777" w:rsidTr="00992444">
        <w:trPr>
          <w:cantSplit/>
        </w:trPr>
        <w:tc>
          <w:tcPr>
            <w:tcW w:w="1435" w:type="dxa"/>
            <w:vMerge/>
            <w:shd w:val="clear" w:color="auto" w:fill="auto"/>
          </w:tcPr>
          <w:p w14:paraId="032BF21F" w14:textId="77777777" w:rsidR="002A3978" w:rsidRDefault="002A3978" w:rsidP="002A3978">
            <w:pPr>
              <w:rPr>
                <w:bCs/>
                <w:sz w:val="16"/>
              </w:rPr>
            </w:pPr>
          </w:p>
        </w:tc>
        <w:tc>
          <w:tcPr>
            <w:tcW w:w="1440" w:type="dxa"/>
            <w:shd w:val="clear" w:color="auto" w:fill="auto"/>
          </w:tcPr>
          <w:p w14:paraId="47F435C6" w14:textId="77777777" w:rsidR="002A3978" w:rsidRDefault="002A3978" w:rsidP="002A3978">
            <w:proofErr w:type="spellStart"/>
            <w:r>
              <w:rPr>
                <w:bCs/>
                <w:sz w:val="16"/>
              </w:rPr>
              <w:t>f</w:t>
            </w:r>
            <w:r w:rsidRPr="00F75370">
              <w:rPr>
                <w:bCs/>
                <w:sz w:val="16"/>
              </w:rPr>
              <w:t>code</w:t>
            </w:r>
            <w:proofErr w:type="spellEnd"/>
            <w:r w:rsidRPr="00F75370">
              <w:rPr>
                <w:bCs/>
                <w:sz w:val="16"/>
              </w:rPr>
              <w:t xml:space="preserve"> [</w:t>
            </w:r>
            <w:r>
              <w:rPr>
                <w:bCs/>
                <w:sz w:val="16"/>
              </w:rPr>
              <w:t>8</w:t>
            </w:r>
            <w:r w:rsidRPr="00F75370">
              <w:rPr>
                <w:bCs/>
                <w:sz w:val="16"/>
              </w:rPr>
              <w:t>]</w:t>
            </w:r>
          </w:p>
        </w:tc>
        <w:tc>
          <w:tcPr>
            <w:tcW w:w="900" w:type="dxa"/>
            <w:shd w:val="clear" w:color="auto" w:fill="auto"/>
          </w:tcPr>
          <w:p w14:paraId="7EBFD4B4" w14:textId="77777777" w:rsidR="002A3978" w:rsidRDefault="002A3978" w:rsidP="002A3978"/>
        </w:tc>
        <w:tc>
          <w:tcPr>
            <w:tcW w:w="839" w:type="dxa"/>
            <w:shd w:val="clear" w:color="auto" w:fill="auto"/>
          </w:tcPr>
          <w:p w14:paraId="20500430"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38BD7696" w14:textId="77777777" w:rsidR="002A3978" w:rsidRDefault="002A3978" w:rsidP="002A3978">
            <w:r w:rsidRPr="007C3BA0">
              <w:rPr>
                <w:bCs/>
                <w:sz w:val="16"/>
              </w:rPr>
              <w:t>0</w:t>
            </w:r>
          </w:p>
        </w:tc>
        <w:tc>
          <w:tcPr>
            <w:tcW w:w="2160" w:type="dxa"/>
            <w:shd w:val="clear" w:color="auto" w:fill="auto"/>
          </w:tcPr>
          <w:p w14:paraId="577B2777" w14:textId="77777777" w:rsidR="002A3978" w:rsidRDefault="002A3978" w:rsidP="002A3978">
            <w:r w:rsidRPr="007C3BA0">
              <w:rPr>
                <w:bCs/>
                <w:sz w:val="16"/>
              </w:rPr>
              <w:t>0</w:t>
            </w:r>
          </w:p>
        </w:tc>
        <w:tc>
          <w:tcPr>
            <w:tcW w:w="1350" w:type="dxa"/>
            <w:shd w:val="clear" w:color="auto" w:fill="auto"/>
          </w:tcPr>
          <w:p w14:paraId="2AA5EB4E" w14:textId="77777777" w:rsidR="002A3978" w:rsidRDefault="002A3978" w:rsidP="002A3978">
            <w:r w:rsidRPr="007C3BA0">
              <w:rPr>
                <w:bCs/>
                <w:sz w:val="16"/>
              </w:rPr>
              <w:t>0</w:t>
            </w:r>
          </w:p>
        </w:tc>
        <w:tc>
          <w:tcPr>
            <w:tcW w:w="1530" w:type="dxa"/>
            <w:shd w:val="clear" w:color="auto" w:fill="auto"/>
          </w:tcPr>
          <w:p w14:paraId="3A40D877" w14:textId="77777777" w:rsidR="002A3978" w:rsidRDefault="002A3978" w:rsidP="002A3978">
            <w:r w:rsidRPr="007C3BA0">
              <w:rPr>
                <w:bCs/>
                <w:sz w:val="16"/>
              </w:rPr>
              <w:t>0</w:t>
            </w:r>
          </w:p>
        </w:tc>
        <w:tc>
          <w:tcPr>
            <w:tcW w:w="2160" w:type="dxa"/>
            <w:shd w:val="clear" w:color="auto" w:fill="auto"/>
          </w:tcPr>
          <w:p w14:paraId="64BD31DB" w14:textId="77777777" w:rsidR="002A3978" w:rsidRDefault="002A3978" w:rsidP="002A3978">
            <w:pPr>
              <w:rPr>
                <w:bCs/>
                <w:sz w:val="16"/>
              </w:rPr>
            </w:pPr>
          </w:p>
        </w:tc>
      </w:tr>
      <w:tr w:rsidR="002A3978" w14:paraId="54812CCB" w14:textId="77777777" w:rsidTr="00992444">
        <w:trPr>
          <w:cantSplit/>
        </w:trPr>
        <w:tc>
          <w:tcPr>
            <w:tcW w:w="1435" w:type="dxa"/>
            <w:vMerge/>
            <w:shd w:val="clear" w:color="auto" w:fill="auto"/>
          </w:tcPr>
          <w:p w14:paraId="1C3A1444" w14:textId="77777777" w:rsidR="002A3978" w:rsidRDefault="002A3978" w:rsidP="002A3978">
            <w:pPr>
              <w:rPr>
                <w:bCs/>
                <w:sz w:val="16"/>
              </w:rPr>
            </w:pPr>
          </w:p>
        </w:tc>
        <w:tc>
          <w:tcPr>
            <w:tcW w:w="1440" w:type="dxa"/>
            <w:shd w:val="clear" w:color="auto" w:fill="auto"/>
          </w:tcPr>
          <w:p w14:paraId="7B282C26" w14:textId="77777777" w:rsidR="002A3978" w:rsidRDefault="002A3978" w:rsidP="002A3978">
            <w:proofErr w:type="spellStart"/>
            <w:r>
              <w:rPr>
                <w:bCs/>
                <w:sz w:val="16"/>
              </w:rPr>
              <w:t>f</w:t>
            </w:r>
            <w:r w:rsidRPr="00F75370">
              <w:rPr>
                <w:bCs/>
                <w:sz w:val="16"/>
              </w:rPr>
              <w:t>code</w:t>
            </w:r>
            <w:proofErr w:type="spellEnd"/>
            <w:r w:rsidRPr="00F75370">
              <w:rPr>
                <w:bCs/>
                <w:sz w:val="16"/>
              </w:rPr>
              <w:t xml:space="preserve"> [</w:t>
            </w:r>
            <w:r>
              <w:rPr>
                <w:bCs/>
                <w:sz w:val="16"/>
              </w:rPr>
              <w:t>9</w:t>
            </w:r>
            <w:r w:rsidRPr="00F75370">
              <w:rPr>
                <w:bCs/>
                <w:sz w:val="16"/>
              </w:rPr>
              <w:t>]</w:t>
            </w:r>
          </w:p>
        </w:tc>
        <w:tc>
          <w:tcPr>
            <w:tcW w:w="900" w:type="dxa"/>
            <w:shd w:val="clear" w:color="auto" w:fill="auto"/>
          </w:tcPr>
          <w:p w14:paraId="4F329787" w14:textId="77777777" w:rsidR="002A3978" w:rsidRDefault="002A3978" w:rsidP="002A3978"/>
        </w:tc>
        <w:tc>
          <w:tcPr>
            <w:tcW w:w="839" w:type="dxa"/>
            <w:shd w:val="clear" w:color="auto" w:fill="auto"/>
          </w:tcPr>
          <w:p w14:paraId="62EBFB45"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12136F1E" w14:textId="77777777" w:rsidR="002A3978" w:rsidRDefault="002A3978" w:rsidP="002A3978">
            <w:r w:rsidRPr="007C3BA0">
              <w:rPr>
                <w:bCs/>
                <w:sz w:val="16"/>
              </w:rPr>
              <w:t>0</w:t>
            </w:r>
          </w:p>
        </w:tc>
        <w:tc>
          <w:tcPr>
            <w:tcW w:w="2160" w:type="dxa"/>
            <w:shd w:val="clear" w:color="auto" w:fill="auto"/>
          </w:tcPr>
          <w:p w14:paraId="0E9A9EB4" w14:textId="77777777" w:rsidR="002A3978" w:rsidRDefault="002A3978" w:rsidP="002A3978">
            <w:r w:rsidRPr="007C3BA0">
              <w:rPr>
                <w:bCs/>
                <w:sz w:val="16"/>
              </w:rPr>
              <w:t>0</w:t>
            </w:r>
          </w:p>
        </w:tc>
        <w:tc>
          <w:tcPr>
            <w:tcW w:w="1350" w:type="dxa"/>
            <w:shd w:val="clear" w:color="auto" w:fill="auto"/>
          </w:tcPr>
          <w:p w14:paraId="5CC719D5" w14:textId="77777777" w:rsidR="002A3978" w:rsidRDefault="002A3978" w:rsidP="002A3978">
            <w:r w:rsidRPr="007C3BA0">
              <w:rPr>
                <w:bCs/>
                <w:sz w:val="16"/>
              </w:rPr>
              <w:t>0</w:t>
            </w:r>
          </w:p>
        </w:tc>
        <w:tc>
          <w:tcPr>
            <w:tcW w:w="1530" w:type="dxa"/>
            <w:shd w:val="clear" w:color="auto" w:fill="auto"/>
          </w:tcPr>
          <w:p w14:paraId="5D36F44B" w14:textId="77777777" w:rsidR="002A3978" w:rsidRDefault="002A3978" w:rsidP="002A3978">
            <w:r w:rsidRPr="007C3BA0">
              <w:rPr>
                <w:bCs/>
                <w:sz w:val="16"/>
              </w:rPr>
              <w:t>0</w:t>
            </w:r>
          </w:p>
        </w:tc>
        <w:tc>
          <w:tcPr>
            <w:tcW w:w="2160" w:type="dxa"/>
            <w:shd w:val="clear" w:color="auto" w:fill="auto"/>
          </w:tcPr>
          <w:p w14:paraId="2046BB03" w14:textId="77777777" w:rsidR="002A3978" w:rsidRDefault="002A3978" w:rsidP="002A3978">
            <w:pPr>
              <w:rPr>
                <w:bCs/>
                <w:sz w:val="16"/>
              </w:rPr>
            </w:pPr>
          </w:p>
        </w:tc>
      </w:tr>
      <w:tr w:rsidR="002A3978" w14:paraId="43C44B7E" w14:textId="77777777" w:rsidTr="00992444">
        <w:trPr>
          <w:cantSplit/>
        </w:trPr>
        <w:tc>
          <w:tcPr>
            <w:tcW w:w="1435" w:type="dxa"/>
            <w:vMerge/>
            <w:shd w:val="clear" w:color="auto" w:fill="auto"/>
          </w:tcPr>
          <w:p w14:paraId="7AA04541" w14:textId="77777777" w:rsidR="002A3978" w:rsidRDefault="002A3978" w:rsidP="002A3978">
            <w:pPr>
              <w:rPr>
                <w:bCs/>
                <w:sz w:val="16"/>
              </w:rPr>
            </w:pPr>
          </w:p>
        </w:tc>
        <w:tc>
          <w:tcPr>
            <w:tcW w:w="1440" w:type="dxa"/>
            <w:shd w:val="clear" w:color="auto" w:fill="auto"/>
          </w:tcPr>
          <w:p w14:paraId="718DC2D3" w14:textId="77777777" w:rsidR="002A3978" w:rsidRDefault="002A3978" w:rsidP="002A3978">
            <w:proofErr w:type="spellStart"/>
            <w:r>
              <w:rPr>
                <w:bCs/>
                <w:sz w:val="16"/>
              </w:rPr>
              <w:t>f</w:t>
            </w:r>
            <w:r w:rsidRPr="00F75370">
              <w:rPr>
                <w:bCs/>
                <w:sz w:val="16"/>
              </w:rPr>
              <w:t>code</w:t>
            </w:r>
            <w:proofErr w:type="spellEnd"/>
            <w:r w:rsidRPr="00F75370">
              <w:rPr>
                <w:bCs/>
                <w:sz w:val="16"/>
              </w:rPr>
              <w:t xml:space="preserve"> [</w:t>
            </w:r>
            <w:r>
              <w:rPr>
                <w:bCs/>
                <w:sz w:val="16"/>
              </w:rPr>
              <w:t>1</w:t>
            </w:r>
            <w:r w:rsidRPr="00F75370">
              <w:rPr>
                <w:bCs/>
                <w:sz w:val="16"/>
              </w:rPr>
              <w:t>0]</w:t>
            </w:r>
          </w:p>
        </w:tc>
        <w:tc>
          <w:tcPr>
            <w:tcW w:w="900" w:type="dxa"/>
            <w:shd w:val="clear" w:color="auto" w:fill="auto"/>
          </w:tcPr>
          <w:p w14:paraId="66780E5D" w14:textId="77777777" w:rsidR="002A3978" w:rsidRDefault="002A3978" w:rsidP="002A3978"/>
        </w:tc>
        <w:tc>
          <w:tcPr>
            <w:tcW w:w="839" w:type="dxa"/>
            <w:shd w:val="clear" w:color="auto" w:fill="auto"/>
          </w:tcPr>
          <w:p w14:paraId="26CBED6A"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785FB6FF" w14:textId="77777777" w:rsidR="002A3978" w:rsidRDefault="002A3978" w:rsidP="002A3978">
            <w:r w:rsidRPr="007C3BA0">
              <w:rPr>
                <w:bCs/>
                <w:sz w:val="16"/>
              </w:rPr>
              <w:t>0</w:t>
            </w:r>
          </w:p>
        </w:tc>
        <w:tc>
          <w:tcPr>
            <w:tcW w:w="2160" w:type="dxa"/>
            <w:shd w:val="clear" w:color="auto" w:fill="auto"/>
          </w:tcPr>
          <w:p w14:paraId="0AFC5D62" w14:textId="77777777" w:rsidR="002A3978" w:rsidRDefault="002A3978" w:rsidP="002A3978">
            <w:r w:rsidRPr="007C3BA0">
              <w:rPr>
                <w:bCs/>
                <w:sz w:val="16"/>
              </w:rPr>
              <w:t>0</w:t>
            </w:r>
          </w:p>
        </w:tc>
        <w:tc>
          <w:tcPr>
            <w:tcW w:w="1350" w:type="dxa"/>
            <w:shd w:val="clear" w:color="auto" w:fill="auto"/>
          </w:tcPr>
          <w:p w14:paraId="0E973F1D" w14:textId="77777777" w:rsidR="002A3978" w:rsidRDefault="002A3978" w:rsidP="002A3978">
            <w:r w:rsidRPr="007C3BA0">
              <w:rPr>
                <w:bCs/>
                <w:sz w:val="16"/>
              </w:rPr>
              <w:t>0</w:t>
            </w:r>
          </w:p>
        </w:tc>
        <w:tc>
          <w:tcPr>
            <w:tcW w:w="1530" w:type="dxa"/>
            <w:shd w:val="clear" w:color="auto" w:fill="auto"/>
          </w:tcPr>
          <w:p w14:paraId="5B5CEC16" w14:textId="77777777" w:rsidR="002A3978" w:rsidRDefault="002A3978" w:rsidP="002A3978">
            <w:r w:rsidRPr="007C3BA0">
              <w:rPr>
                <w:bCs/>
                <w:sz w:val="16"/>
              </w:rPr>
              <w:t>0</w:t>
            </w:r>
          </w:p>
        </w:tc>
        <w:tc>
          <w:tcPr>
            <w:tcW w:w="2160" w:type="dxa"/>
            <w:shd w:val="clear" w:color="auto" w:fill="auto"/>
          </w:tcPr>
          <w:p w14:paraId="16D9FCCF" w14:textId="77777777" w:rsidR="002A3978" w:rsidRDefault="002A3978" w:rsidP="002A3978">
            <w:pPr>
              <w:rPr>
                <w:bCs/>
                <w:sz w:val="16"/>
              </w:rPr>
            </w:pPr>
          </w:p>
        </w:tc>
      </w:tr>
      <w:tr w:rsidR="002A3978" w14:paraId="564C505A" w14:textId="77777777" w:rsidTr="00992444">
        <w:trPr>
          <w:cantSplit/>
        </w:trPr>
        <w:tc>
          <w:tcPr>
            <w:tcW w:w="1435" w:type="dxa"/>
            <w:vMerge/>
            <w:shd w:val="clear" w:color="auto" w:fill="auto"/>
          </w:tcPr>
          <w:p w14:paraId="5C9106C0" w14:textId="77777777" w:rsidR="002A3978" w:rsidRDefault="002A3978" w:rsidP="002A3978">
            <w:pPr>
              <w:rPr>
                <w:bCs/>
                <w:sz w:val="16"/>
              </w:rPr>
            </w:pPr>
          </w:p>
        </w:tc>
        <w:tc>
          <w:tcPr>
            <w:tcW w:w="1440" w:type="dxa"/>
            <w:shd w:val="clear" w:color="auto" w:fill="auto"/>
          </w:tcPr>
          <w:p w14:paraId="42BCD5C2" w14:textId="77777777" w:rsidR="002A3978" w:rsidRDefault="002A3978" w:rsidP="002A3978">
            <w:proofErr w:type="spellStart"/>
            <w:r>
              <w:rPr>
                <w:bCs/>
                <w:sz w:val="16"/>
              </w:rPr>
              <w:t>f</w:t>
            </w:r>
            <w:r w:rsidRPr="00F75370">
              <w:rPr>
                <w:bCs/>
                <w:sz w:val="16"/>
              </w:rPr>
              <w:t>code</w:t>
            </w:r>
            <w:proofErr w:type="spellEnd"/>
            <w:r w:rsidRPr="00F75370">
              <w:rPr>
                <w:bCs/>
                <w:sz w:val="16"/>
              </w:rPr>
              <w:t xml:space="preserve"> [</w:t>
            </w:r>
            <w:r>
              <w:rPr>
                <w:bCs/>
                <w:sz w:val="16"/>
              </w:rPr>
              <w:t>11</w:t>
            </w:r>
            <w:r w:rsidRPr="00F75370">
              <w:rPr>
                <w:bCs/>
                <w:sz w:val="16"/>
              </w:rPr>
              <w:t>]</w:t>
            </w:r>
          </w:p>
        </w:tc>
        <w:tc>
          <w:tcPr>
            <w:tcW w:w="900" w:type="dxa"/>
            <w:shd w:val="clear" w:color="auto" w:fill="auto"/>
          </w:tcPr>
          <w:p w14:paraId="61613D6E" w14:textId="77777777" w:rsidR="002A3978" w:rsidRDefault="002A3978" w:rsidP="002A3978"/>
        </w:tc>
        <w:tc>
          <w:tcPr>
            <w:tcW w:w="839" w:type="dxa"/>
            <w:shd w:val="clear" w:color="auto" w:fill="auto"/>
          </w:tcPr>
          <w:p w14:paraId="6A7E8983"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136E5DA7" w14:textId="77777777" w:rsidR="002A3978" w:rsidRDefault="002A3978" w:rsidP="002A3978">
            <w:r w:rsidRPr="007C3BA0">
              <w:rPr>
                <w:bCs/>
                <w:sz w:val="16"/>
              </w:rPr>
              <w:t>0</w:t>
            </w:r>
          </w:p>
        </w:tc>
        <w:tc>
          <w:tcPr>
            <w:tcW w:w="2160" w:type="dxa"/>
            <w:shd w:val="clear" w:color="auto" w:fill="auto"/>
          </w:tcPr>
          <w:p w14:paraId="0C0B9B33" w14:textId="77777777" w:rsidR="002A3978" w:rsidRDefault="002A3978" w:rsidP="002A3978">
            <w:r w:rsidRPr="007C3BA0">
              <w:rPr>
                <w:bCs/>
                <w:sz w:val="16"/>
              </w:rPr>
              <w:t>0</w:t>
            </w:r>
          </w:p>
        </w:tc>
        <w:tc>
          <w:tcPr>
            <w:tcW w:w="1350" w:type="dxa"/>
            <w:shd w:val="clear" w:color="auto" w:fill="auto"/>
          </w:tcPr>
          <w:p w14:paraId="344DAA9A" w14:textId="77777777" w:rsidR="002A3978" w:rsidRDefault="002A3978" w:rsidP="002A3978">
            <w:r w:rsidRPr="007C3BA0">
              <w:rPr>
                <w:bCs/>
                <w:sz w:val="16"/>
              </w:rPr>
              <w:t>0</w:t>
            </w:r>
          </w:p>
        </w:tc>
        <w:tc>
          <w:tcPr>
            <w:tcW w:w="1530" w:type="dxa"/>
            <w:shd w:val="clear" w:color="auto" w:fill="auto"/>
          </w:tcPr>
          <w:p w14:paraId="22969CD4" w14:textId="77777777" w:rsidR="002A3978" w:rsidRDefault="002A3978" w:rsidP="002A3978">
            <w:r w:rsidRPr="007C3BA0">
              <w:rPr>
                <w:bCs/>
                <w:sz w:val="16"/>
              </w:rPr>
              <w:t>0</w:t>
            </w:r>
          </w:p>
        </w:tc>
        <w:tc>
          <w:tcPr>
            <w:tcW w:w="2160" w:type="dxa"/>
            <w:shd w:val="clear" w:color="auto" w:fill="auto"/>
          </w:tcPr>
          <w:p w14:paraId="070B446A" w14:textId="77777777" w:rsidR="002A3978" w:rsidRDefault="002A3978" w:rsidP="002A3978">
            <w:pPr>
              <w:rPr>
                <w:bCs/>
                <w:sz w:val="16"/>
              </w:rPr>
            </w:pPr>
          </w:p>
        </w:tc>
      </w:tr>
      <w:tr w:rsidR="002A3978" w14:paraId="34B6AB00" w14:textId="77777777" w:rsidTr="00992444">
        <w:trPr>
          <w:cantSplit/>
        </w:trPr>
        <w:tc>
          <w:tcPr>
            <w:tcW w:w="1435" w:type="dxa"/>
            <w:vMerge/>
            <w:shd w:val="clear" w:color="auto" w:fill="auto"/>
          </w:tcPr>
          <w:p w14:paraId="48B36F3A" w14:textId="77777777" w:rsidR="002A3978" w:rsidRDefault="002A3978" w:rsidP="002A3978">
            <w:pPr>
              <w:rPr>
                <w:bCs/>
                <w:sz w:val="16"/>
              </w:rPr>
            </w:pPr>
          </w:p>
        </w:tc>
        <w:tc>
          <w:tcPr>
            <w:tcW w:w="1440" w:type="dxa"/>
            <w:shd w:val="clear" w:color="auto" w:fill="auto"/>
          </w:tcPr>
          <w:p w14:paraId="26BED871" w14:textId="77777777" w:rsidR="002A3978" w:rsidRPr="00B317C6" w:rsidRDefault="002A3978" w:rsidP="002A3978">
            <w:pPr>
              <w:rPr>
                <w:bCs/>
                <w:sz w:val="16"/>
              </w:rPr>
            </w:pPr>
            <w:proofErr w:type="spellStart"/>
            <w:r>
              <w:rPr>
                <w:bCs/>
                <w:sz w:val="16"/>
              </w:rPr>
              <w:t>f</w:t>
            </w:r>
            <w:r w:rsidRPr="00F75370">
              <w:rPr>
                <w:bCs/>
                <w:sz w:val="16"/>
              </w:rPr>
              <w:t>code</w:t>
            </w:r>
            <w:r>
              <w:rPr>
                <w:bCs/>
                <w:sz w:val="16"/>
              </w:rPr>
              <w:t>History</w:t>
            </w:r>
            <w:proofErr w:type="spellEnd"/>
            <w:r w:rsidRPr="00F75370">
              <w:rPr>
                <w:bCs/>
                <w:sz w:val="16"/>
              </w:rPr>
              <w:t xml:space="preserve"> [0]</w:t>
            </w:r>
            <w:r>
              <w:rPr>
                <w:bCs/>
                <w:sz w:val="16"/>
              </w:rPr>
              <w:t xml:space="preserve"> </w:t>
            </w:r>
          </w:p>
        </w:tc>
        <w:tc>
          <w:tcPr>
            <w:tcW w:w="900" w:type="dxa"/>
            <w:shd w:val="clear" w:color="auto" w:fill="auto"/>
          </w:tcPr>
          <w:p w14:paraId="02822EC3" w14:textId="77777777" w:rsidR="002A3978" w:rsidRPr="00B317C6" w:rsidRDefault="002A3978" w:rsidP="002A3978">
            <w:pPr>
              <w:rPr>
                <w:bCs/>
                <w:sz w:val="16"/>
              </w:rPr>
            </w:pPr>
          </w:p>
        </w:tc>
        <w:tc>
          <w:tcPr>
            <w:tcW w:w="839" w:type="dxa"/>
            <w:shd w:val="clear" w:color="auto" w:fill="auto"/>
          </w:tcPr>
          <w:p w14:paraId="57489BCC"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178DBA5B" w14:textId="77777777" w:rsidR="002A3978" w:rsidRDefault="002A3978" w:rsidP="002A3978">
            <w:pPr>
              <w:rPr>
                <w:bCs/>
                <w:sz w:val="16"/>
              </w:rPr>
            </w:pPr>
            <w:r>
              <w:rPr>
                <w:bCs/>
                <w:sz w:val="16"/>
              </w:rPr>
              <w:t>0</w:t>
            </w:r>
          </w:p>
        </w:tc>
        <w:tc>
          <w:tcPr>
            <w:tcW w:w="2160" w:type="dxa"/>
            <w:shd w:val="clear" w:color="auto" w:fill="auto"/>
          </w:tcPr>
          <w:p w14:paraId="3332E5FD" w14:textId="77777777" w:rsidR="002A3978" w:rsidRDefault="002A3978" w:rsidP="002A3978">
            <w:pPr>
              <w:rPr>
                <w:bCs/>
                <w:sz w:val="16"/>
              </w:rPr>
            </w:pPr>
            <w:r w:rsidRPr="007C3BA0">
              <w:rPr>
                <w:bCs/>
                <w:sz w:val="16"/>
              </w:rPr>
              <w:t>0</w:t>
            </w:r>
          </w:p>
        </w:tc>
        <w:tc>
          <w:tcPr>
            <w:tcW w:w="1350" w:type="dxa"/>
            <w:shd w:val="clear" w:color="auto" w:fill="auto"/>
          </w:tcPr>
          <w:p w14:paraId="42ADE5D7" w14:textId="77777777" w:rsidR="002A3978" w:rsidRDefault="002A3978" w:rsidP="002A3978">
            <w:pPr>
              <w:rPr>
                <w:bCs/>
                <w:sz w:val="16"/>
              </w:rPr>
            </w:pPr>
            <w:r w:rsidRPr="007C3BA0">
              <w:rPr>
                <w:bCs/>
                <w:sz w:val="16"/>
              </w:rPr>
              <w:t>0</w:t>
            </w:r>
          </w:p>
        </w:tc>
        <w:tc>
          <w:tcPr>
            <w:tcW w:w="1530" w:type="dxa"/>
            <w:shd w:val="clear" w:color="auto" w:fill="auto"/>
          </w:tcPr>
          <w:p w14:paraId="24573529" w14:textId="77777777" w:rsidR="002A3978" w:rsidRPr="00296E9C" w:rsidRDefault="002A3978" w:rsidP="002A3978">
            <w:pPr>
              <w:rPr>
                <w:sz w:val="16"/>
                <w:szCs w:val="16"/>
              </w:rPr>
            </w:pPr>
            <w:r w:rsidRPr="007C3BA0">
              <w:rPr>
                <w:bCs/>
                <w:sz w:val="16"/>
              </w:rPr>
              <w:t>0</w:t>
            </w:r>
          </w:p>
        </w:tc>
        <w:tc>
          <w:tcPr>
            <w:tcW w:w="2160" w:type="dxa"/>
            <w:shd w:val="clear" w:color="auto" w:fill="auto"/>
          </w:tcPr>
          <w:p w14:paraId="409F2762" w14:textId="77777777" w:rsidR="002A3978" w:rsidRDefault="002A3978" w:rsidP="002A3978">
            <w:pPr>
              <w:rPr>
                <w:bCs/>
                <w:sz w:val="16"/>
              </w:rPr>
            </w:pPr>
          </w:p>
        </w:tc>
      </w:tr>
      <w:tr w:rsidR="002A3978" w14:paraId="5CDDFBE8" w14:textId="77777777" w:rsidTr="00992444">
        <w:trPr>
          <w:cantSplit/>
        </w:trPr>
        <w:tc>
          <w:tcPr>
            <w:tcW w:w="1435" w:type="dxa"/>
            <w:vMerge/>
            <w:shd w:val="clear" w:color="auto" w:fill="auto"/>
          </w:tcPr>
          <w:p w14:paraId="5ECAF504" w14:textId="77777777" w:rsidR="002A3978" w:rsidRDefault="002A3978" w:rsidP="002A3978">
            <w:pPr>
              <w:rPr>
                <w:bCs/>
                <w:sz w:val="16"/>
              </w:rPr>
            </w:pPr>
          </w:p>
        </w:tc>
        <w:tc>
          <w:tcPr>
            <w:tcW w:w="1440" w:type="dxa"/>
            <w:shd w:val="clear" w:color="auto" w:fill="auto"/>
          </w:tcPr>
          <w:p w14:paraId="2B268860" w14:textId="77777777" w:rsidR="002A3978" w:rsidRDefault="002A3978" w:rsidP="002A3978">
            <w:pPr>
              <w:tabs>
                <w:tab w:val="left" w:pos="1425"/>
              </w:tabs>
            </w:pPr>
            <w:proofErr w:type="spellStart"/>
            <w:r>
              <w:rPr>
                <w:bCs/>
                <w:sz w:val="16"/>
              </w:rPr>
              <w:t>fc</w:t>
            </w:r>
            <w:r w:rsidRPr="00EE6483">
              <w:rPr>
                <w:bCs/>
                <w:sz w:val="16"/>
              </w:rPr>
              <w:t>odeHistory</w:t>
            </w:r>
            <w:proofErr w:type="spellEnd"/>
            <w:r w:rsidRPr="00EE6483">
              <w:rPr>
                <w:bCs/>
                <w:sz w:val="16"/>
              </w:rPr>
              <w:t xml:space="preserve"> [</w:t>
            </w:r>
            <w:r>
              <w:rPr>
                <w:bCs/>
                <w:sz w:val="16"/>
              </w:rPr>
              <w:t>1</w:t>
            </w:r>
            <w:r w:rsidRPr="00EE6483">
              <w:rPr>
                <w:bCs/>
                <w:sz w:val="16"/>
              </w:rPr>
              <w:t>]</w:t>
            </w:r>
            <w:r>
              <w:rPr>
                <w:bCs/>
                <w:sz w:val="16"/>
              </w:rPr>
              <w:tab/>
            </w:r>
          </w:p>
        </w:tc>
        <w:tc>
          <w:tcPr>
            <w:tcW w:w="900" w:type="dxa"/>
            <w:shd w:val="clear" w:color="auto" w:fill="auto"/>
          </w:tcPr>
          <w:p w14:paraId="004A9043" w14:textId="77777777" w:rsidR="002A3978" w:rsidRDefault="002A3978" w:rsidP="002A3978">
            <w:pPr>
              <w:tabs>
                <w:tab w:val="left" w:pos="1425"/>
              </w:tabs>
            </w:pPr>
          </w:p>
        </w:tc>
        <w:tc>
          <w:tcPr>
            <w:tcW w:w="839" w:type="dxa"/>
            <w:shd w:val="clear" w:color="auto" w:fill="auto"/>
          </w:tcPr>
          <w:p w14:paraId="478D1575"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0A7D0F69" w14:textId="77777777" w:rsidR="002A3978" w:rsidRDefault="002A3978" w:rsidP="002A3978">
            <w:pPr>
              <w:rPr>
                <w:bCs/>
                <w:sz w:val="16"/>
              </w:rPr>
            </w:pPr>
            <w:r w:rsidRPr="007C3BA0">
              <w:rPr>
                <w:bCs/>
                <w:sz w:val="16"/>
              </w:rPr>
              <w:t>0</w:t>
            </w:r>
          </w:p>
        </w:tc>
        <w:tc>
          <w:tcPr>
            <w:tcW w:w="2160" w:type="dxa"/>
            <w:shd w:val="clear" w:color="auto" w:fill="auto"/>
          </w:tcPr>
          <w:p w14:paraId="7AC4F234" w14:textId="77777777" w:rsidR="002A3978" w:rsidRDefault="002A3978" w:rsidP="002A3978">
            <w:pPr>
              <w:rPr>
                <w:bCs/>
                <w:sz w:val="16"/>
              </w:rPr>
            </w:pPr>
            <w:r>
              <w:rPr>
                <w:bCs/>
                <w:sz w:val="16"/>
              </w:rPr>
              <w:t>0</w:t>
            </w:r>
          </w:p>
        </w:tc>
        <w:tc>
          <w:tcPr>
            <w:tcW w:w="1350" w:type="dxa"/>
            <w:shd w:val="clear" w:color="auto" w:fill="auto"/>
          </w:tcPr>
          <w:p w14:paraId="708CA488" w14:textId="77777777" w:rsidR="002A3978" w:rsidRDefault="002A3978" w:rsidP="002A3978">
            <w:r w:rsidRPr="003C6B50">
              <w:rPr>
                <w:bCs/>
                <w:sz w:val="16"/>
              </w:rPr>
              <w:t>0</w:t>
            </w:r>
          </w:p>
        </w:tc>
        <w:tc>
          <w:tcPr>
            <w:tcW w:w="1530" w:type="dxa"/>
            <w:shd w:val="clear" w:color="auto" w:fill="auto"/>
          </w:tcPr>
          <w:p w14:paraId="5E90E81F" w14:textId="77777777" w:rsidR="002A3978" w:rsidRDefault="002A3978" w:rsidP="002A3978">
            <w:r w:rsidRPr="00996403">
              <w:rPr>
                <w:bCs/>
                <w:sz w:val="16"/>
              </w:rPr>
              <w:t>0</w:t>
            </w:r>
          </w:p>
        </w:tc>
        <w:tc>
          <w:tcPr>
            <w:tcW w:w="2160" w:type="dxa"/>
            <w:shd w:val="clear" w:color="auto" w:fill="auto"/>
          </w:tcPr>
          <w:p w14:paraId="7825CAB2" w14:textId="77777777" w:rsidR="002A3978" w:rsidRDefault="002A3978" w:rsidP="002A3978">
            <w:pPr>
              <w:rPr>
                <w:bCs/>
                <w:sz w:val="16"/>
              </w:rPr>
            </w:pPr>
          </w:p>
        </w:tc>
      </w:tr>
      <w:tr w:rsidR="002A3978" w14:paraId="4B9CC04A" w14:textId="77777777" w:rsidTr="00992444">
        <w:trPr>
          <w:cantSplit/>
        </w:trPr>
        <w:tc>
          <w:tcPr>
            <w:tcW w:w="1435" w:type="dxa"/>
            <w:vMerge/>
            <w:shd w:val="clear" w:color="auto" w:fill="auto"/>
          </w:tcPr>
          <w:p w14:paraId="4B15ED30" w14:textId="77777777" w:rsidR="002A3978" w:rsidRDefault="002A3978" w:rsidP="002A3978">
            <w:pPr>
              <w:rPr>
                <w:bCs/>
                <w:sz w:val="16"/>
              </w:rPr>
            </w:pPr>
          </w:p>
        </w:tc>
        <w:tc>
          <w:tcPr>
            <w:tcW w:w="1440" w:type="dxa"/>
            <w:shd w:val="clear" w:color="auto" w:fill="auto"/>
          </w:tcPr>
          <w:p w14:paraId="23393896" w14:textId="77777777" w:rsidR="002A3978" w:rsidRDefault="002A3978" w:rsidP="002A3978">
            <w:proofErr w:type="spellStart"/>
            <w:r>
              <w:rPr>
                <w:bCs/>
                <w:sz w:val="16"/>
              </w:rPr>
              <w:t>fc</w:t>
            </w:r>
            <w:r w:rsidRPr="00EE6483">
              <w:rPr>
                <w:bCs/>
                <w:sz w:val="16"/>
              </w:rPr>
              <w:t>odeHistory</w:t>
            </w:r>
            <w:proofErr w:type="spellEnd"/>
            <w:r w:rsidRPr="00EE6483">
              <w:rPr>
                <w:bCs/>
                <w:sz w:val="16"/>
              </w:rPr>
              <w:t xml:space="preserve"> [</w:t>
            </w:r>
            <w:r>
              <w:rPr>
                <w:bCs/>
                <w:sz w:val="16"/>
              </w:rPr>
              <w:t>2</w:t>
            </w:r>
            <w:r w:rsidRPr="00EE6483">
              <w:rPr>
                <w:bCs/>
                <w:sz w:val="16"/>
              </w:rPr>
              <w:t>]</w:t>
            </w:r>
          </w:p>
        </w:tc>
        <w:tc>
          <w:tcPr>
            <w:tcW w:w="900" w:type="dxa"/>
            <w:shd w:val="clear" w:color="auto" w:fill="auto"/>
          </w:tcPr>
          <w:p w14:paraId="653C866A" w14:textId="77777777" w:rsidR="002A3978" w:rsidRDefault="002A3978" w:rsidP="002A3978"/>
        </w:tc>
        <w:tc>
          <w:tcPr>
            <w:tcW w:w="839" w:type="dxa"/>
            <w:shd w:val="clear" w:color="auto" w:fill="auto"/>
          </w:tcPr>
          <w:p w14:paraId="5DFD8BFD"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62F04FEF" w14:textId="77777777" w:rsidR="002A3978" w:rsidRDefault="002A3978" w:rsidP="002A3978">
            <w:pPr>
              <w:rPr>
                <w:bCs/>
                <w:sz w:val="16"/>
              </w:rPr>
            </w:pPr>
            <w:r w:rsidRPr="007C3BA0">
              <w:rPr>
                <w:bCs/>
                <w:sz w:val="16"/>
              </w:rPr>
              <w:t>0</w:t>
            </w:r>
          </w:p>
        </w:tc>
        <w:tc>
          <w:tcPr>
            <w:tcW w:w="2160" w:type="dxa"/>
            <w:shd w:val="clear" w:color="auto" w:fill="auto"/>
          </w:tcPr>
          <w:p w14:paraId="38377AA9" w14:textId="77777777" w:rsidR="002A3978" w:rsidRDefault="002A3978" w:rsidP="002A3978">
            <w:pPr>
              <w:rPr>
                <w:bCs/>
                <w:sz w:val="16"/>
              </w:rPr>
            </w:pPr>
            <w:r>
              <w:rPr>
                <w:bCs/>
                <w:sz w:val="16"/>
              </w:rPr>
              <w:t>0</w:t>
            </w:r>
          </w:p>
        </w:tc>
        <w:tc>
          <w:tcPr>
            <w:tcW w:w="1350" w:type="dxa"/>
            <w:shd w:val="clear" w:color="auto" w:fill="auto"/>
          </w:tcPr>
          <w:p w14:paraId="43698261" w14:textId="77777777" w:rsidR="002A3978" w:rsidRDefault="002A3978" w:rsidP="002A3978">
            <w:r w:rsidRPr="003C6B50">
              <w:rPr>
                <w:bCs/>
                <w:sz w:val="16"/>
              </w:rPr>
              <w:t>0</w:t>
            </w:r>
          </w:p>
        </w:tc>
        <w:tc>
          <w:tcPr>
            <w:tcW w:w="1530" w:type="dxa"/>
            <w:shd w:val="clear" w:color="auto" w:fill="auto"/>
          </w:tcPr>
          <w:p w14:paraId="41BBAD0A" w14:textId="77777777" w:rsidR="002A3978" w:rsidRDefault="002A3978" w:rsidP="002A3978">
            <w:r w:rsidRPr="00996403">
              <w:rPr>
                <w:bCs/>
                <w:sz w:val="16"/>
              </w:rPr>
              <w:t>0</w:t>
            </w:r>
          </w:p>
        </w:tc>
        <w:tc>
          <w:tcPr>
            <w:tcW w:w="2160" w:type="dxa"/>
            <w:shd w:val="clear" w:color="auto" w:fill="auto"/>
          </w:tcPr>
          <w:p w14:paraId="57EA1E64" w14:textId="77777777" w:rsidR="002A3978" w:rsidRDefault="002A3978" w:rsidP="002A3978">
            <w:pPr>
              <w:rPr>
                <w:bCs/>
                <w:sz w:val="16"/>
              </w:rPr>
            </w:pPr>
          </w:p>
        </w:tc>
      </w:tr>
      <w:tr w:rsidR="002A3978" w14:paraId="0FBA402F" w14:textId="77777777" w:rsidTr="00992444">
        <w:trPr>
          <w:cantSplit/>
        </w:trPr>
        <w:tc>
          <w:tcPr>
            <w:tcW w:w="1435" w:type="dxa"/>
            <w:vMerge/>
            <w:shd w:val="clear" w:color="auto" w:fill="auto"/>
          </w:tcPr>
          <w:p w14:paraId="5789A82E" w14:textId="77777777" w:rsidR="002A3978" w:rsidRDefault="002A3978" w:rsidP="002A3978">
            <w:pPr>
              <w:rPr>
                <w:bCs/>
                <w:sz w:val="16"/>
              </w:rPr>
            </w:pPr>
          </w:p>
        </w:tc>
        <w:tc>
          <w:tcPr>
            <w:tcW w:w="1440" w:type="dxa"/>
            <w:shd w:val="clear" w:color="auto" w:fill="auto"/>
          </w:tcPr>
          <w:p w14:paraId="5705C99F" w14:textId="77777777" w:rsidR="002A3978" w:rsidRDefault="002A3978" w:rsidP="002A3978">
            <w:proofErr w:type="spellStart"/>
            <w:r>
              <w:rPr>
                <w:bCs/>
                <w:sz w:val="16"/>
              </w:rPr>
              <w:t>fc</w:t>
            </w:r>
            <w:r w:rsidRPr="00EE6483">
              <w:rPr>
                <w:bCs/>
                <w:sz w:val="16"/>
              </w:rPr>
              <w:t>odeHistory</w:t>
            </w:r>
            <w:proofErr w:type="spellEnd"/>
            <w:r w:rsidRPr="00EE6483">
              <w:rPr>
                <w:bCs/>
                <w:sz w:val="16"/>
              </w:rPr>
              <w:t xml:space="preserve"> [</w:t>
            </w:r>
            <w:r>
              <w:rPr>
                <w:bCs/>
                <w:sz w:val="16"/>
              </w:rPr>
              <w:t>3</w:t>
            </w:r>
            <w:r w:rsidRPr="00EE6483">
              <w:rPr>
                <w:bCs/>
                <w:sz w:val="16"/>
              </w:rPr>
              <w:t>]</w:t>
            </w:r>
          </w:p>
        </w:tc>
        <w:tc>
          <w:tcPr>
            <w:tcW w:w="900" w:type="dxa"/>
            <w:shd w:val="clear" w:color="auto" w:fill="auto"/>
          </w:tcPr>
          <w:p w14:paraId="1414BB98" w14:textId="77777777" w:rsidR="002A3978" w:rsidRDefault="002A3978" w:rsidP="002A3978"/>
        </w:tc>
        <w:tc>
          <w:tcPr>
            <w:tcW w:w="839" w:type="dxa"/>
            <w:shd w:val="clear" w:color="auto" w:fill="auto"/>
          </w:tcPr>
          <w:p w14:paraId="7A6D8018"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55D81CAB" w14:textId="77777777" w:rsidR="002A3978" w:rsidRDefault="002A3978" w:rsidP="002A3978">
            <w:pPr>
              <w:rPr>
                <w:bCs/>
                <w:sz w:val="16"/>
              </w:rPr>
            </w:pPr>
            <w:r w:rsidRPr="007C3BA0">
              <w:rPr>
                <w:bCs/>
                <w:sz w:val="16"/>
              </w:rPr>
              <w:t>0</w:t>
            </w:r>
          </w:p>
        </w:tc>
        <w:tc>
          <w:tcPr>
            <w:tcW w:w="2160" w:type="dxa"/>
            <w:shd w:val="clear" w:color="auto" w:fill="auto"/>
          </w:tcPr>
          <w:p w14:paraId="5ED0A103" w14:textId="77777777" w:rsidR="002A3978" w:rsidRDefault="002A3978" w:rsidP="002A3978">
            <w:pPr>
              <w:rPr>
                <w:bCs/>
                <w:sz w:val="16"/>
              </w:rPr>
            </w:pPr>
            <w:r>
              <w:rPr>
                <w:bCs/>
                <w:sz w:val="16"/>
              </w:rPr>
              <w:t>0</w:t>
            </w:r>
          </w:p>
        </w:tc>
        <w:tc>
          <w:tcPr>
            <w:tcW w:w="1350" w:type="dxa"/>
            <w:shd w:val="clear" w:color="auto" w:fill="auto"/>
          </w:tcPr>
          <w:p w14:paraId="04BDE894" w14:textId="77777777" w:rsidR="002A3978" w:rsidRDefault="002A3978" w:rsidP="002A3978">
            <w:r w:rsidRPr="003C6B50">
              <w:rPr>
                <w:bCs/>
                <w:sz w:val="16"/>
              </w:rPr>
              <w:t>0</w:t>
            </w:r>
          </w:p>
        </w:tc>
        <w:tc>
          <w:tcPr>
            <w:tcW w:w="1530" w:type="dxa"/>
            <w:shd w:val="clear" w:color="auto" w:fill="auto"/>
          </w:tcPr>
          <w:p w14:paraId="04902C3E" w14:textId="77777777" w:rsidR="002A3978" w:rsidRDefault="002A3978" w:rsidP="002A3978">
            <w:r w:rsidRPr="00996403">
              <w:rPr>
                <w:bCs/>
                <w:sz w:val="16"/>
              </w:rPr>
              <w:t>0</w:t>
            </w:r>
          </w:p>
        </w:tc>
        <w:tc>
          <w:tcPr>
            <w:tcW w:w="2160" w:type="dxa"/>
            <w:shd w:val="clear" w:color="auto" w:fill="auto"/>
          </w:tcPr>
          <w:p w14:paraId="29FDFC06" w14:textId="77777777" w:rsidR="002A3978" w:rsidRDefault="002A3978" w:rsidP="002A3978">
            <w:pPr>
              <w:rPr>
                <w:bCs/>
                <w:sz w:val="16"/>
              </w:rPr>
            </w:pPr>
          </w:p>
        </w:tc>
      </w:tr>
      <w:tr w:rsidR="002A3978" w14:paraId="73ED0632" w14:textId="77777777" w:rsidTr="00992444">
        <w:trPr>
          <w:cantSplit/>
        </w:trPr>
        <w:tc>
          <w:tcPr>
            <w:tcW w:w="1435" w:type="dxa"/>
            <w:vMerge/>
            <w:shd w:val="clear" w:color="auto" w:fill="auto"/>
          </w:tcPr>
          <w:p w14:paraId="773D01EB" w14:textId="77777777" w:rsidR="002A3978" w:rsidRDefault="002A3978" w:rsidP="002A3978">
            <w:pPr>
              <w:rPr>
                <w:bCs/>
                <w:sz w:val="16"/>
              </w:rPr>
            </w:pPr>
          </w:p>
        </w:tc>
        <w:tc>
          <w:tcPr>
            <w:tcW w:w="1440" w:type="dxa"/>
            <w:shd w:val="clear" w:color="auto" w:fill="auto"/>
          </w:tcPr>
          <w:p w14:paraId="7A7F9312" w14:textId="77777777" w:rsidR="002A3978" w:rsidRDefault="002A3978" w:rsidP="002A3978">
            <w:proofErr w:type="spellStart"/>
            <w:r>
              <w:rPr>
                <w:bCs/>
                <w:sz w:val="16"/>
              </w:rPr>
              <w:t>fc</w:t>
            </w:r>
            <w:r w:rsidRPr="001D2C4E">
              <w:rPr>
                <w:bCs/>
                <w:sz w:val="16"/>
              </w:rPr>
              <w:t>odeHistory</w:t>
            </w:r>
            <w:proofErr w:type="spellEnd"/>
            <w:r w:rsidRPr="001D2C4E">
              <w:rPr>
                <w:bCs/>
                <w:sz w:val="16"/>
              </w:rPr>
              <w:t xml:space="preserve"> [</w:t>
            </w:r>
            <w:r>
              <w:rPr>
                <w:bCs/>
                <w:sz w:val="16"/>
              </w:rPr>
              <w:t>4</w:t>
            </w:r>
            <w:r w:rsidRPr="001D2C4E">
              <w:rPr>
                <w:bCs/>
                <w:sz w:val="16"/>
              </w:rPr>
              <w:t>]</w:t>
            </w:r>
          </w:p>
        </w:tc>
        <w:tc>
          <w:tcPr>
            <w:tcW w:w="900" w:type="dxa"/>
            <w:shd w:val="clear" w:color="auto" w:fill="auto"/>
          </w:tcPr>
          <w:p w14:paraId="0B3A1FBD" w14:textId="77777777" w:rsidR="002A3978" w:rsidRDefault="002A3978" w:rsidP="002A3978"/>
        </w:tc>
        <w:tc>
          <w:tcPr>
            <w:tcW w:w="839" w:type="dxa"/>
            <w:shd w:val="clear" w:color="auto" w:fill="auto"/>
          </w:tcPr>
          <w:p w14:paraId="4FE0556C"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6C3A002D" w14:textId="77777777" w:rsidR="002A3978" w:rsidRDefault="002A3978" w:rsidP="002A3978">
            <w:pPr>
              <w:rPr>
                <w:bCs/>
                <w:sz w:val="16"/>
              </w:rPr>
            </w:pPr>
            <w:r w:rsidRPr="007C3BA0">
              <w:rPr>
                <w:bCs/>
                <w:sz w:val="16"/>
              </w:rPr>
              <w:t>0</w:t>
            </w:r>
          </w:p>
        </w:tc>
        <w:tc>
          <w:tcPr>
            <w:tcW w:w="2160" w:type="dxa"/>
            <w:shd w:val="clear" w:color="auto" w:fill="auto"/>
          </w:tcPr>
          <w:p w14:paraId="0825A66D" w14:textId="77777777" w:rsidR="002A3978" w:rsidRDefault="002A3978" w:rsidP="002A3978">
            <w:pPr>
              <w:rPr>
                <w:bCs/>
                <w:sz w:val="16"/>
              </w:rPr>
            </w:pPr>
            <w:r>
              <w:rPr>
                <w:bCs/>
                <w:sz w:val="16"/>
              </w:rPr>
              <w:t>0</w:t>
            </w:r>
          </w:p>
        </w:tc>
        <w:tc>
          <w:tcPr>
            <w:tcW w:w="1350" w:type="dxa"/>
            <w:shd w:val="clear" w:color="auto" w:fill="auto"/>
          </w:tcPr>
          <w:p w14:paraId="276E629D" w14:textId="77777777" w:rsidR="002A3978" w:rsidRDefault="002A3978" w:rsidP="002A3978">
            <w:r w:rsidRPr="003C6B50">
              <w:rPr>
                <w:bCs/>
                <w:sz w:val="16"/>
              </w:rPr>
              <w:t>0</w:t>
            </w:r>
          </w:p>
        </w:tc>
        <w:tc>
          <w:tcPr>
            <w:tcW w:w="1530" w:type="dxa"/>
            <w:shd w:val="clear" w:color="auto" w:fill="auto"/>
          </w:tcPr>
          <w:p w14:paraId="50C9F1A8" w14:textId="77777777" w:rsidR="002A3978" w:rsidRDefault="002A3978" w:rsidP="002A3978">
            <w:r w:rsidRPr="00996403">
              <w:rPr>
                <w:bCs/>
                <w:sz w:val="16"/>
              </w:rPr>
              <w:t>0</w:t>
            </w:r>
          </w:p>
        </w:tc>
        <w:tc>
          <w:tcPr>
            <w:tcW w:w="2160" w:type="dxa"/>
            <w:shd w:val="clear" w:color="auto" w:fill="auto"/>
          </w:tcPr>
          <w:p w14:paraId="6E48A4F4" w14:textId="77777777" w:rsidR="002A3978" w:rsidRDefault="002A3978" w:rsidP="002A3978">
            <w:pPr>
              <w:rPr>
                <w:bCs/>
                <w:sz w:val="16"/>
              </w:rPr>
            </w:pPr>
          </w:p>
        </w:tc>
      </w:tr>
      <w:tr w:rsidR="002A3978" w14:paraId="48BB7DE2" w14:textId="77777777" w:rsidTr="00992444">
        <w:trPr>
          <w:cantSplit/>
        </w:trPr>
        <w:tc>
          <w:tcPr>
            <w:tcW w:w="1435" w:type="dxa"/>
            <w:vMerge/>
            <w:shd w:val="clear" w:color="auto" w:fill="auto"/>
          </w:tcPr>
          <w:p w14:paraId="6713992F" w14:textId="77777777" w:rsidR="002A3978" w:rsidRDefault="002A3978" w:rsidP="002A3978">
            <w:pPr>
              <w:rPr>
                <w:bCs/>
                <w:sz w:val="16"/>
              </w:rPr>
            </w:pPr>
          </w:p>
        </w:tc>
        <w:tc>
          <w:tcPr>
            <w:tcW w:w="1440" w:type="dxa"/>
            <w:shd w:val="clear" w:color="auto" w:fill="auto"/>
          </w:tcPr>
          <w:p w14:paraId="75E88500" w14:textId="77777777" w:rsidR="002A3978" w:rsidRDefault="002A3978" w:rsidP="002A3978">
            <w:proofErr w:type="spellStart"/>
            <w:r>
              <w:rPr>
                <w:bCs/>
                <w:sz w:val="16"/>
              </w:rPr>
              <w:t>fc</w:t>
            </w:r>
            <w:r w:rsidRPr="001D2C4E">
              <w:rPr>
                <w:bCs/>
                <w:sz w:val="16"/>
              </w:rPr>
              <w:t>odeHistory</w:t>
            </w:r>
            <w:proofErr w:type="spellEnd"/>
            <w:r w:rsidRPr="001D2C4E">
              <w:rPr>
                <w:bCs/>
                <w:sz w:val="16"/>
              </w:rPr>
              <w:t xml:space="preserve"> [</w:t>
            </w:r>
            <w:r>
              <w:rPr>
                <w:bCs/>
                <w:sz w:val="16"/>
              </w:rPr>
              <w:t>5</w:t>
            </w:r>
            <w:r w:rsidRPr="001D2C4E">
              <w:rPr>
                <w:bCs/>
                <w:sz w:val="16"/>
              </w:rPr>
              <w:t>]</w:t>
            </w:r>
          </w:p>
        </w:tc>
        <w:tc>
          <w:tcPr>
            <w:tcW w:w="900" w:type="dxa"/>
            <w:shd w:val="clear" w:color="auto" w:fill="auto"/>
          </w:tcPr>
          <w:p w14:paraId="74434489" w14:textId="77777777" w:rsidR="002A3978" w:rsidRDefault="002A3978" w:rsidP="002A3978"/>
        </w:tc>
        <w:tc>
          <w:tcPr>
            <w:tcW w:w="839" w:type="dxa"/>
            <w:shd w:val="clear" w:color="auto" w:fill="auto"/>
          </w:tcPr>
          <w:p w14:paraId="53A93F91"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1EF88B00" w14:textId="77777777" w:rsidR="002A3978" w:rsidRDefault="002A3978" w:rsidP="002A3978">
            <w:pPr>
              <w:rPr>
                <w:bCs/>
                <w:sz w:val="16"/>
              </w:rPr>
            </w:pPr>
            <w:r w:rsidRPr="007C3BA0">
              <w:rPr>
                <w:bCs/>
                <w:sz w:val="16"/>
              </w:rPr>
              <w:t>0</w:t>
            </w:r>
          </w:p>
        </w:tc>
        <w:tc>
          <w:tcPr>
            <w:tcW w:w="2160" w:type="dxa"/>
            <w:shd w:val="clear" w:color="auto" w:fill="auto"/>
          </w:tcPr>
          <w:p w14:paraId="3FF93300" w14:textId="77777777" w:rsidR="002A3978" w:rsidRDefault="002A3978" w:rsidP="002A3978">
            <w:pPr>
              <w:rPr>
                <w:bCs/>
                <w:sz w:val="16"/>
              </w:rPr>
            </w:pPr>
            <w:r>
              <w:rPr>
                <w:bCs/>
                <w:sz w:val="16"/>
              </w:rPr>
              <w:t>0</w:t>
            </w:r>
          </w:p>
        </w:tc>
        <w:tc>
          <w:tcPr>
            <w:tcW w:w="1350" w:type="dxa"/>
            <w:shd w:val="clear" w:color="auto" w:fill="auto"/>
          </w:tcPr>
          <w:p w14:paraId="56266316" w14:textId="77777777" w:rsidR="002A3978" w:rsidRDefault="002A3978" w:rsidP="002A3978">
            <w:r w:rsidRPr="003C6B50">
              <w:rPr>
                <w:bCs/>
                <w:sz w:val="16"/>
              </w:rPr>
              <w:t>0</w:t>
            </w:r>
          </w:p>
        </w:tc>
        <w:tc>
          <w:tcPr>
            <w:tcW w:w="1530" w:type="dxa"/>
            <w:shd w:val="clear" w:color="auto" w:fill="auto"/>
          </w:tcPr>
          <w:p w14:paraId="19B425E6" w14:textId="77777777" w:rsidR="002A3978" w:rsidRDefault="002A3978" w:rsidP="002A3978">
            <w:r w:rsidRPr="00996403">
              <w:rPr>
                <w:bCs/>
                <w:sz w:val="16"/>
              </w:rPr>
              <w:t>0</w:t>
            </w:r>
          </w:p>
        </w:tc>
        <w:tc>
          <w:tcPr>
            <w:tcW w:w="2160" w:type="dxa"/>
            <w:shd w:val="clear" w:color="auto" w:fill="auto"/>
          </w:tcPr>
          <w:p w14:paraId="2F1EB967" w14:textId="77777777" w:rsidR="002A3978" w:rsidRDefault="002A3978" w:rsidP="002A3978">
            <w:pPr>
              <w:rPr>
                <w:bCs/>
                <w:sz w:val="16"/>
              </w:rPr>
            </w:pPr>
          </w:p>
        </w:tc>
      </w:tr>
      <w:tr w:rsidR="002A3978" w14:paraId="0B91FCE1" w14:textId="77777777" w:rsidTr="00992444">
        <w:trPr>
          <w:cantSplit/>
        </w:trPr>
        <w:tc>
          <w:tcPr>
            <w:tcW w:w="1435" w:type="dxa"/>
            <w:vMerge/>
            <w:shd w:val="clear" w:color="auto" w:fill="auto"/>
          </w:tcPr>
          <w:p w14:paraId="5BD91C4B" w14:textId="77777777" w:rsidR="002A3978" w:rsidRDefault="002A3978" w:rsidP="002A3978">
            <w:pPr>
              <w:rPr>
                <w:bCs/>
                <w:sz w:val="16"/>
              </w:rPr>
            </w:pPr>
          </w:p>
        </w:tc>
        <w:tc>
          <w:tcPr>
            <w:tcW w:w="1440" w:type="dxa"/>
            <w:shd w:val="clear" w:color="auto" w:fill="auto"/>
          </w:tcPr>
          <w:p w14:paraId="331F573E" w14:textId="77777777" w:rsidR="002A3978" w:rsidRDefault="002A3978" w:rsidP="002A3978">
            <w:proofErr w:type="spellStart"/>
            <w:r>
              <w:rPr>
                <w:bCs/>
                <w:sz w:val="16"/>
              </w:rPr>
              <w:t>fc</w:t>
            </w:r>
            <w:r w:rsidRPr="001D2C4E">
              <w:rPr>
                <w:bCs/>
                <w:sz w:val="16"/>
              </w:rPr>
              <w:t>odeHistory</w:t>
            </w:r>
            <w:proofErr w:type="spellEnd"/>
            <w:r w:rsidRPr="001D2C4E">
              <w:rPr>
                <w:bCs/>
                <w:sz w:val="16"/>
              </w:rPr>
              <w:t xml:space="preserve"> [</w:t>
            </w:r>
            <w:r>
              <w:rPr>
                <w:bCs/>
                <w:sz w:val="16"/>
              </w:rPr>
              <w:t>6</w:t>
            </w:r>
            <w:r w:rsidRPr="001D2C4E">
              <w:rPr>
                <w:bCs/>
                <w:sz w:val="16"/>
              </w:rPr>
              <w:t>]</w:t>
            </w:r>
          </w:p>
        </w:tc>
        <w:tc>
          <w:tcPr>
            <w:tcW w:w="900" w:type="dxa"/>
            <w:shd w:val="clear" w:color="auto" w:fill="auto"/>
          </w:tcPr>
          <w:p w14:paraId="5462B1E0" w14:textId="77777777" w:rsidR="002A3978" w:rsidRDefault="002A3978" w:rsidP="002A3978"/>
        </w:tc>
        <w:tc>
          <w:tcPr>
            <w:tcW w:w="839" w:type="dxa"/>
            <w:shd w:val="clear" w:color="auto" w:fill="auto"/>
          </w:tcPr>
          <w:p w14:paraId="694EBBBC"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0C850194" w14:textId="77777777" w:rsidR="002A3978" w:rsidRDefault="002A3978" w:rsidP="002A3978">
            <w:pPr>
              <w:rPr>
                <w:bCs/>
                <w:sz w:val="16"/>
              </w:rPr>
            </w:pPr>
            <w:r w:rsidRPr="007C3BA0">
              <w:rPr>
                <w:bCs/>
                <w:sz w:val="16"/>
              </w:rPr>
              <w:t>0</w:t>
            </w:r>
          </w:p>
        </w:tc>
        <w:tc>
          <w:tcPr>
            <w:tcW w:w="2160" w:type="dxa"/>
            <w:shd w:val="clear" w:color="auto" w:fill="auto"/>
          </w:tcPr>
          <w:p w14:paraId="659A3BEB" w14:textId="77777777" w:rsidR="002A3978" w:rsidRDefault="002A3978" w:rsidP="002A3978">
            <w:pPr>
              <w:rPr>
                <w:bCs/>
                <w:sz w:val="16"/>
              </w:rPr>
            </w:pPr>
            <w:r>
              <w:rPr>
                <w:bCs/>
                <w:sz w:val="16"/>
              </w:rPr>
              <w:t>0</w:t>
            </w:r>
          </w:p>
        </w:tc>
        <w:tc>
          <w:tcPr>
            <w:tcW w:w="1350" w:type="dxa"/>
            <w:shd w:val="clear" w:color="auto" w:fill="auto"/>
          </w:tcPr>
          <w:p w14:paraId="68F98634" w14:textId="77777777" w:rsidR="002A3978" w:rsidRDefault="002A3978" w:rsidP="002A3978">
            <w:pPr>
              <w:rPr>
                <w:bCs/>
                <w:sz w:val="16"/>
              </w:rPr>
            </w:pPr>
            <w:r>
              <w:rPr>
                <w:bCs/>
                <w:sz w:val="16"/>
              </w:rPr>
              <w:t>0</w:t>
            </w:r>
          </w:p>
        </w:tc>
        <w:tc>
          <w:tcPr>
            <w:tcW w:w="1530" w:type="dxa"/>
            <w:shd w:val="clear" w:color="auto" w:fill="auto"/>
          </w:tcPr>
          <w:p w14:paraId="479E5EF1" w14:textId="77777777" w:rsidR="002A3978" w:rsidRDefault="002A3978" w:rsidP="002A3978">
            <w:r w:rsidRPr="00996403">
              <w:rPr>
                <w:bCs/>
                <w:sz w:val="16"/>
              </w:rPr>
              <w:t>0</w:t>
            </w:r>
          </w:p>
        </w:tc>
        <w:tc>
          <w:tcPr>
            <w:tcW w:w="2160" w:type="dxa"/>
            <w:shd w:val="clear" w:color="auto" w:fill="auto"/>
          </w:tcPr>
          <w:p w14:paraId="21AD2C87" w14:textId="77777777" w:rsidR="002A3978" w:rsidRDefault="002A3978" w:rsidP="002A3978">
            <w:pPr>
              <w:rPr>
                <w:bCs/>
                <w:sz w:val="16"/>
              </w:rPr>
            </w:pPr>
          </w:p>
        </w:tc>
      </w:tr>
      <w:tr w:rsidR="002A3978" w14:paraId="0B7C29E9" w14:textId="77777777" w:rsidTr="00992444">
        <w:trPr>
          <w:cantSplit/>
        </w:trPr>
        <w:tc>
          <w:tcPr>
            <w:tcW w:w="1435" w:type="dxa"/>
            <w:vMerge/>
            <w:shd w:val="clear" w:color="auto" w:fill="auto"/>
          </w:tcPr>
          <w:p w14:paraId="7A9F024D" w14:textId="77777777" w:rsidR="002A3978" w:rsidRDefault="002A3978" w:rsidP="002A3978">
            <w:pPr>
              <w:rPr>
                <w:bCs/>
                <w:sz w:val="16"/>
              </w:rPr>
            </w:pPr>
          </w:p>
        </w:tc>
        <w:tc>
          <w:tcPr>
            <w:tcW w:w="1440" w:type="dxa"/>
            <w:shd w:val="clear" w:color="auto" w:fill="auto"/>
          </w:tcPr>
          <w:p w14:paraId="41283783" w14:textId="77777777" w:rsidR="002A3978" w:rsidRDefault="002A3978" w:rsidP="002A3978">
            <w:proofErr w:type="spellStart"/>
            <w:r>
              <w:rPr>
                <w:bCs/>
                <w:sz w:val="16"/>
              </w:rPr>
              <w:t>fc</w:t>
            </w:r>
            <w:r w:rsidRPr="001D2C4E">
              <w:rPr>
                <w:bCs/>
                <w:sz w:val="16"/>
              </w:rPr>
              <w:t>odeHistory</w:t>
            </w:r>
            <w:proofErr w:type="spellEnd"/>
            <w:r w:rsidRPr="001D2C4E">
              <w:rPr>
                <w:bCs/>
                <w:sz w:val="16"/>
              </w:rPr>
              <w:t xml:space="preserve"> [</w:t>
            </w:r>
            <w:r>
              <w:rPr>
                <w:bCs/>
                <w:sz w:val="16"/>
              </w:rPr>
              <w:t>7</w:t>
            </w:r>
            <w:r w:rsidRPr="001D2C4E">
              <w:rPr>
                <w:bCs/>
                <w:sz w:val="16"/>
              </w:rPr>
              <w:t>]</w:t>
            </w:r>
          </w:p>
        </w:tc>
        <w:tc>
          <w:tcPr>
            <w:tcW w:w="900" w:type="dxa"/>
            <w:shd w:val="clear" w:color="auto" w:fill="auto"/>
          </w:tcPr>
          <w:p w14:paraId="3EE67A07" w14:textId="77777777" w:rsidR="002A3978" w:rsidRDefault="002A3978" w:rsidP="002A3978"/>
        </w:tc>
        <w:tc>
          <w:tcPr>
            <w:tcW w:w="839" w:type="dxa"/>
            <w:shd w:val="clear" w:color="auto" w:fill="auto"/>
          </w:tcPr>
          <w:p w14:paraId="2AE4256D"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0D7C99FF" w14:textId="77777777" w:rsidR="002A3978" w:rsidRDefault="002A3978" w:rsidP="002A3978">
            <w:pPr>
              <w:rPr>
                <w:bCs/>
                <w:sz w:val="16"/>
              </w:rPr>
            </w:pPr>
            <w:r w:rsidRPr="007C3BA0">
              <w:rPr>
                <w:bCs/>
                <w:sz w:val="16"/>
              </w:rPr>
              <w:t>0</w:t>
            </w:r>
          </w:p>
        </w:tc>
        <w:tc>
          <w:tcPr>
            <w:tcW w:w="2160" w:type="dxa"/>
            <w:shd w:val="clear" w:color="auto" w:fill="auto"/>
          </w:tcPr>
          <w:p w14:paraId="002C857C" w14:textId="77777777" w:rsidR="002A3978" w:rsidRDefault="002A3978" w:rsidP="002A3978">
            <w:pPr>
              <w:rPr>
                <w:bCs/>
                <w:sz w:val="16"/>
              </w:rPr>
            </w:pPr>
            <w:r>
              <w:rPr>
                <w:bCs/>
                <w:sz w:val="16"/>
              </w:rPr>
              <w:t>0</w:t>
            </w:r>
          </w:p>
        </w:tc>
        <w:tc>
          <w:tcPr>
            <w:tcW w:w="1350" w:type="dxa"/>
            <w:shd w:val="clear" w:color="auto" w:fill="auto"/>
          </w:tcPr>
          <w:p w14:paraId="4709A237" w14:textId="77777777" w:rsidR="002A3978" w:rsidRDefault="002A3978" w:rsidP="002A3978">
            <w:pPr>
              <w:rPr>
                <w:bCs/>
                <w:sz w:val="16"/>
              </w:rPr>
            </w:pPr>
            <w:r>
              <w:rPr>
                <w:bCs/>
                <w:sz w:val="16"/>
              </w:rPr>
              <w:t>0</w:t>
            </w:r>
          </w:p>
        </w:tc>
        <w:tc>
          <w:tcPr>
            <w:tcW w:w="1530" w:type="dxa"/>
            <w:shd w:val="clear" w:color="auto" w:fill="auto"/>
          </w:tcPr>
          <w:p w14:paraId="57A0EC5A" w14:textId="77777777" w:rsidR="002A3978" w:rsidRDefault="002A3978" w:rsidP="002A3978">
            <w:pPr>
              <w:rPr>
                <w:bCs/>
                <w:sz w:val="16"/>
              </w:rPr>
            </w:pPr>
            <w:r>
              <w:rPr>
                <w:bCs/>
                <w:sz w:val="16"/>
              </w:rPr>
              <w:t>0</w:t>
            </w:r>
          </w:p>
        </w:tc>
        <w:tc>
          <w:tcPr>
            <w:tcW w:w="2160" w:type="dxa"/>
            <w:shd w:val="clear" w:color="auto" w:fill="auto"/>
          </w:tcPr>
          <w:p w14:paraId="53980EC9" w14:textId="77777777" w:rsidR="002A3978" w:rsidRDefault="002A3978" w:rsidP="002A3978">
            <w:pPr>
              <w:rPr>
                <w:bCs/>
                <w:sz w:val="16"/>
              </w:rPr>
            </w:pPr>
          </w:p>
        </w:tc>
      </w:tr>
      <w:tr w:rsidR="002A3978" w14:paraId="32A8BA5D" w14:textId="77777777" w:rsidTr="00992444">
        <w:trPr>
          <w:cantSplit/>
        </w:trPr>
        <w:tc>
          <w:tcPr>
            <w:tcW w:w="1435" w:type="dxa"/>
            <w:vMerge/>
            <w:shd w:val="clear" w:color="auto" w:fill="auto"/>
          </w:tcPr>
          <w:p w14:paraId="356090E8" w14:textId="77777777" w:rsidR="002A3978" w:rsidRDefault="002A3978" w:rsidP="002A3978">
            <w:pPr>
              <w:rPr>
                <w:bCs/>
                <w:sz w:val="16"/>
              </w:rPr>
            </w:pPr>
          </w:p>
        </w:tc>
        <w:tc>
          <w:tcPr>
            <w:tcW w:w="1440" w:type="dxa"/>
            <w:shd w:val="clear" w:color="auto" w:fill="auto"/>
          </w:tcPr>
          <w:p w14:paraId="54A3F623" w14:textId="77777777" w:rsidR="002A3978" w:rsidRDefault="002A3978" w:rsidP="002A3978">
            <w:proofErr w:type="spellStart"/>
            <w:r>
              <w:rPr>
                <w:bCs/>
                <w:sz w:val="16"/>
              </w:rPr>
              <w:t>fc</w:t>
            </w:r>
            <w:r w:rsidRPr="001D2C4E">
              <w:rPr>
                <w:bCs/>
                <w:sz w:val="16"/>
              </w:rPr>
              <w:t>odeHistory</w:t>
            </w:r>
            <w:proofErr w:type="spellEnd"/>
            <w:r w:rsidRPr="001D2C4E">
              <w:rPr>
                <w:bCs/>
                <w:sz w:val="16"/>
              </w:rPr>
              <w:t xml:space="preserve"> [</w:t>
            </w:r>
            <w:r>
              <w:rPr>
                <w:bCs/>
                <w:sz w:val="16"/>
              </w:rPr>
              <w:t>8</w:t>
            </w:r>
            <w:r w:rsidRPr="001D2C4E">
              <w:rPr>
                <w:bCs/>
                <w:sz w:val="16"/>
              </w:rPr>
              <w:t>]</w:t>
            </w:r>
          </w:p>
        </w:tc>
        <w:tc>
          <w:tcPr>
            <w:tcW w:w="900" w:type="dxa"/>
            <w:shd w:val="clear" w:color="auto" w:fill="auto"/>
          </w:tcPr>
          <w:p w14:paraId="31267F19" w14:textId="77777777" w:rsidR="002A3978" w:rsidRDefault="002A3978" w:rsidP="002A3978"/>
        </w:tc>
        <w:tc>
          <w:tcPr>
            <w:tcW w:w="839" w:type="dxa"/>
            <w:shd w:val="clear" w:color="auto" w:fill="auto"/>
          </w:tcPr>
          <w:p w14:paraId="2CE6A884"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27DB9FE7" w14:textId="77777777" w:rsidR="002A3978" w:rsidRDefault="002A3978" w:rsidP="002A3978">
            <w:pPr>
              <w:rPr>
                <w:bCs/>
                <w:sz w:val="16"/>
              </w:rPr>
            </w:pPr>
            <w:r w:rsidRPr="007C3BA0">
              <w:rPr>
                <w:bCs/>
                <w:sz w:val="16"/>
              </w:rPr>
              <w:t>0</w:t>
            </w:r>
          </w:p>
        </w:tc>
        <w:tc>
          <w:tcPr>
            <w:tcW w:w="2160" w:type="dxa"/>
            <w:shd w:val="clear" w:color="auto" w:fill="auto"/>
          </w:tcPr>
          <w:p w14:paraId="2F92337E" w14:textId="77777777" w:rsidR="002A3978" w:rsidRDefault="002A3978" w:rsidP="002A3978">
            <w:pPr>
              <w:rPr>
                <w:bCs/>
                <w:sz w:val="16"/>
              </w:rPr>
            </w:pPr>
            <w:r>
              <w:rPr>
                <w:bCs/>
                <w:sz w:val="16"/>
              </w:rPr>
              <w:t>0</w:t>
            </w:r>
          </w:p>
        </w:tc>
        <w:tc>
          <w:tcPr>
            <w:tcW w:w="1350" w:type="dxa"/>
            <w:shd w:val="clear" w:color="auto" w:fill="auto"/>
          </w:tcPr>
          <w:p w14:paraId="16CE22B2" w14:textId="77777777" w:rsidR="002A3978" w:rsidRDefault="002A3978" w:rsidP="002A3978">
            <w:pPr>
              <w:rPr>
                <w:bCs/>
                <w:sz w:val="16"/>
              </w:rPr>
            </w:pPr>
            <w:r>
              <w:rPr>
                <w:bCs/>
                <w:sz w:val="16"/>
              </w:rPr>
              <w:t>0</w:t>
            </w:r>
          </w:p>
        </w:tc>
        <w:tc>
          <w:tcPr>
            <w:tcW w:w="1530" w:type="dxa"/>
            <w:shd w:val="clear" w:color="auto" w:fill="auto"/>
          </w:tcPr>
          <w:p w14:paraId="7D15C9CC" w14:textId="77777777" w:rsidR="002A3978" w:rsidRDefault="002A3978" w:rsidP="002A3978">
            <w:pPr>
              <w:rPr>
                <w:bCs/>
                <w:sz w:val="16"/>
              </w:rPr>
            </w:pPr>
            <w:r>
              <w:rPr>
                <w:bCs/>
                <w:sz w:val="16"/>
              </w:rPr>
              <w:t>0</w:t>
            </w:r>
          </w:p>
        </w:tc>
        <w:tc>
          <w:tcPr>
            <w:tcW w:w="2160" w:type="dxa"/>
            <w:shd w:val="clear" w:color="auto" w:fill="auto"/>
          </w:tcPr>
          <w:p w14:paraId="47EB8DB9" w14:textId="77777777" w:rsidR="002A3978" w:rsidRDefault="002A3978" w:rsidP="002A3978">
            <w:pPr>
              <w:rPr>
                <w:bCs/>
                <w:sz w:val="16"/>
              </w:rPr>
            </w:pPr>
          </w:p>
        </w:tc>
      </w:tr>
      <w:tr w:rsidR="002A3978" w14:paraId="029A010D" w14:textId="77777777" w:rsidTr="00992444">
        <w:trPr>
          <w:cantSplit/>
        </w:trPr>
        <w:tc>
          <w:tcPr>
            <w:tcW w:w="1435" w:type="dxa"/>
            <w:vMerge/>
            <w:shd w:val="clear" w:color="auto" w:fill="auto"/>
          </w:tcPr>
          <w:p w14:paraId="0E02588E" w14:textId="77777777" w:rsidR="002A3978" w:rsidRDefault="002A3978" w:rsidP="002A3978">
            <w:pPr>
              <w:rPr>
                <w:bCs/>
                <w:sz w:val="16"/>
              </w:rPr>
            </w:pPr>
          </w:p>
        </w:tc>
        <w:tc>
          <w:tcPr>
            <w:tcW w:w="1440" w:type="dxa"/>
            <w:shd w:val="clear" w:color="auto" w:fill="auto"/>
          </w:tcPr>
          <w:p w14:paraId="0B0C001A" w14:textId="77777777" w:rsidR="002A3978" w:rsidRDefault="002A3978" w:rsidP="002A3978">
            <w:proofErr w:type="spellStart"/>
            <w:r>
              <w:rPr>
                <w:bCs/>
                <w:sz w:val="16"/>
              </w:rPr>
              <w:t>fc</w:t>
            </w:r>
            <w:r w:rsidRPr="001D2C4E">
              <w:rPr>
                <w:bCs/>
                <w:sz w:val="16"/>
              </w:rPr>
              <w:t>odeHistory</w:t>
            </w:r>
            <w:proofErr w:type="spellEnd"/>
            <w:r w:rsidRPr="001D2C4E">
              <w:rPr>
                <w:bCs/>
                <w:sz w:val="16"/>
              </w:rPr>
              <w:t xml:space="preserve"> [</w:t>
            </w:r>
            <w:r>
              <w:rPr>
                <w:bCs/>
                <w:sz w:val="16"/>
              </w:rPr>
              <w:t>9</w:t>
            </w:r>
            <w:r w:rsidRPr="001D2C4E">
              <w:rPr>
                <w:bCs/>
                <w:sz w:val="16"/>
              </w:rPr>
              <w:t>]</w:t>
            </w:r>
          </w:p>
        </w:tc>
        <w:tc>
          <w:tcPr>
            <w:tcW w:w="900" w:type="dxa"/>
            <w:shd w:val="clear" w:color="auto" w:fill="auto"/>
          </w:tcPr>
          <w:p w14:paraId="666CA7FB" w14:textId="77777777" w:rsidR="002A3978" w:rsidRDefault="002A3978" w:rsidP="002A3978"/>
        </w:tc>
        <w:tc>
          <w:tcPr>
            <w:tcW w:w="839" w:type="dxa"/>
            <w:shd w:val="clear" w:color="auto" w:fill="auto"/>
          </w:tcPr>
          <w:p w14:paraId="71752D69"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375BFE32" w14:textId="77777777" w:rsidR="002A3978" w:rsidRDefault="002A3978" w:rsidP="002A3978">
            <w:pPr>
              <w:rPr>
                <w:bCs/>
                <w:sz w:val="16"/>
              </w:rPr>
            </w:pPr>
            <w:r>
              <w:rPr>
                <w:bCs/>
                <w:sz w:val="16"/>
              </w:rPr>
              <w:t>0</w:t>
            </w:r>
          </w:p>
        </w:tc>
        <w:tc>
          <w:tcPr>
            <w:tcW w:w="2160" w:type="dxa"/>
            <w:shd w:val="clear" w:color="auto" w:fill="auto"/>
          </w:tcPr>
          <w:p w14:paraId="5F33911D" w14:textId="77777777" w:rsidR="002A3978" w:rsidRDefault="002A3978" w:rsidP="002A3978">
            <w:pPr>
              <w:rPr>
                <w:bCs/>
                <w:sz w:val="16"/>
              </w:rPr>
            </w:pPr>
            <w:r>
              <w:rPr>
                <w:bCs/>
                <w:sz w:val="16"/>
              </w:rPr>
              <w:t>0</w:t>
            </w:r>
          </w:p>
        </w:tc>
        <w:tc>
          <w:tcPr>
            <w:tcW w:w="1350" w:type="dxa"/>
            <w:shd w:val="clear" w:color="auto" w:fill="auto"/>
          </w:tcPr>
          <w:p w14:paraId="5852F447" w14:textId="77777777" w:rsidR="002A3978" w:rsidRDefault="002A3978" w:rsidP="002A3978">
            <w:pPr>
              <w:rPr>
                <w:bCs/>
                <w:sz w:val="16"/>
              </w:rPr>
            </w:pPr>
            <w:r>
              <w:rPr>
                <w:bCs/>
                <w:sz w:val="16"/>
              </w:rPr>
              <w:t>0</w:t>
            </w:r>
          </w:p>
        </w:tc>
        <w:tc>
          <w:tcPr>
            <w:tcW w:w="1530" w:type="dxa"/>
            <w:shd w:val="clear" w:color="auto" w:fill="auto"/>
          </w:tcPr>
          <w:p w14:paraId="01723378" w14:textId="77777777" w:rsidR="002A3978" w:rsidRDefault="002A3978" w:rsidP="002A3978">
            <w:pPr>
              <w:rPr>
                <w:bCs/>
                <w:sz w:val="16"/>
              </w:rPr>
            </w:pPr>
            <w:r>
              <w:rPr>
                <w:bCs/>
                <w:sz w:val="16"/>
              </w:rPr>
              <w:t>0</w:t>
            </w:r>
          </w:p>
        </w:tc>
        <w:tc>
          <w:tcPr>
            <w:tcW w:w="2160" w:type="dxa"/>
            <w:shd w:val="clear" w:color="auto" w:fill="auto"/>
          </w:tcPr>
          <w:p w14:paraId="152D36BF" w14:textId="77777777" w:rsidR="002A3978" w:rsidRDefault="002A3978" w:rsidP="002A3978">
            <w:pPr>
              <w:rPr>
                <w:bCs/>
                <w:sz w:val="16"/>
              </w:rPr>
            </w:pPr>
          </w:p>
        </w:tc>
      </w:tr>
      <w:tr w:rsidR="002A3978" w14:paraId="45E9DCB2" w14:textId="77777777" w:rsidTr="00992444">
        <w:trPr>
          <w:cantSplit/>
        </w:trPr>
        <w:tc>
          <w:tcPr>
            <w:tcW w:w="1435" w:type="dxa"/>
            <w:vMerge/>
            <w:shd w:val="clear" w:color="auto" w:fill="auto"/>
          </w:tcPr>
          <w:p w14:paraId="69270F86" w14:textId="77777777" w:rsidR="002A3978" w:rsidRDefault="002A3978" w:rsidP="002A3978">
            <w:pPr>
              <w:rPr>
                <w:bCs/>
                <w:sz w:val="16"/>
              </w:rPr>
            </w:pPr>
          </w:p>
        </w:tc>
        <w:tc>
          <w:tcPr>
            <w:tcW w:w="1440" w:type="dxa"/>
            <w:shd w:val="clear" w:color="auto" w:fill="auto"/>
          </w:tcPr>
          <w:p w14:paraId="1A8B67EE" w14:textId="77777777" w:rsidR="002A3978" w:rsidRDefault="002A3978" w:rsidP="002A3978">
            <w:proofErr w:type="spellStart"/>
            <w:r>
              <w:rPr>
                <w:bCs/>
                <w:sz w:val="16"/>
              </w:rPr>
              <w:t>fc</w:t>
            </w:r>
            <w:r w:rsidRPr="00D947D4">
              <w:rPr>
                <w:bCs/>
                <w:sz w:val="16"/>
              </w:rPr>
              <w:t>odeHistory</w:t>
            </w:r>
            <w:proofErr w:type="spellEnd"/>
            <w:r w:rsidRPr="00D947D4">
              <w:rPr>
                <w:bCs/>
                <w:sz w:val="16"/>
              </w:rPr>
              <w:t xml:space="preserve"> [</w:t>
            </w:r>
            <w:r>
              <w:rPr>
                <w:bCs/>
                <w:sz w:val="16"/>
              </w:rPr>
              <w:t>10</w:t>
            </w:r>
            <w:r w:rsidRPr="00D947D4">
              <w:rPr>
                <w:bCs/>
                <w:sz w:val="16"/>
              </w:rPr>
              <w:t>]</w:t>
            </w:r>
          </w:p>
        </w:tc>
        <w:tc>
          <w:tcPr>
            <w:tcW w:w="900" w:type="dxa"/>
            <w:shd w:val="clear" w:color="auto" w:fill="auto"/>
          </w:tcPr>
          <w:p w14:paraId="711ED8E5" w14:textId="77777777" w:rsidR="002A3978" w:rsidRDefault="002A3978" w:rsidP="002A3978"/>
        </w:tc>
        <w:tc>
          <w:tcPr>
            <w:tcW w:w="839" w:type="dxa"/>
            <w:shd w:val="clear" w:color="auto" w:fill="auto"/>
          </w:tcPr>
          <w:p w14:paraId="4773B550"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3CFF9C19" w14:textId="77777777" w:rsidR="002A3978" w:rsidRDefault="002A3978" w:rsidP="002A3978">
            <w:pPr>
              <w:rPr>
                <w:bCs/>
                <w:sz w:val="16"/>
              </w:rPr>
            </w:pPr>
            <w:r>
              <w:rPr>
                <w:bCs/>
                <w:sz w:val="16"/>
              </w:rPr>
              <w:t>0</w:t>
            </w:r>
          </w:p>
        </w:tc>
        <w:tc>
          <w:tcPr>
            <w:tcW w:w="2160" w:type="dxa"/>
            <w:shd w:val="clear" w:color="auto" w:fill="auto"/>
          </w:tcPr>
          <w:p w14:paraId="35144359" w14:textId="77777777" w:rsidR="002A3978" w:rsidRDefault="002A3978" w:rsidP="002A3978">
            <w:pPr>
              <w:rPr>
                <w:bCs/>
                <w:sz w:val="16"/>
              </w:rPr>
            </w:pPr>
            <w:r>
              <w:rPr>
                <w:bCs/>
                <w:sz w:val="16"/>
              </w:rPr>
              <w:t>0</w:t>
            </w:r>
          </w:p>
        </w:tc>
        <w:tc>
          <w:tcPr>
            <w:tcW w:w="1350" w:type="dxa"/>
            <w:shd w:val="clear" w:color="auto" w:fill="auto"/>
          </w:tcPr>
          <w:p w14:paraId="6568861F" w14:textId="77777777" w:rsidR="002A3978" w:rsidRDefault="002A3978" w:rsidP="002A3978">
            <w:pPr>
              <w:rPr>
                <w:bCs/>
                <w:sz w:val="16"/>
              </w:rPr>
            </w:pPr>
            <w:r>
              <w:rPr>
                <w:bCs/>
                <w:sz w:val="16"/>
              </w:rPr>
              <w:t>0</w:t>
            </w:r>
          </w:p>
        </w:tc>
        <w:tc>
          <w:tcPr>
            <w:tcW w:w="1530" w:type="dxa"/>
            <w:shd w:val="clear" w:color="auto" w:fill="auto"/>
          </w:tcPr>
          <w:p w14:paraId="75EE3677" w14:textId="77777777" w:rsidR="002A3978" w:rsidRDefault="002A3978" w:rsidP="002A3978">
            <w:pPr>
              <w:rPr>
                <w:bCs/>
                <w:sz w:val="16"/>
              </w:rPr>
            </w:pPr>
            <w:r>
              <w:rPr>
                <w:bCs/>
                <w:sz w:val="16"/>
              </w:rPr>
              <w:t>0</w:t>
            </w:r>
          </w:p>
        </w:tc>
        <w:tc>
          <w:tcPr>
            <w:tcW w:w="2160" w:type="dxa"/>
            <w:shd w:val="clear" w:color="auto" w:fill="auto"/>
          </w:tcPr>
          <w:p w14:paraId="4EAC5FF3" w14:textId="77777777" w:rsidR="002A3978" w:rsidRDefault="002A3978" w:rsidP="002A3978">
            <w:pPr>
              <w:rPr>
                <w:bCs/>
                <w:sz w:val="16"/>
              </w:rPr>
            </w:pPr>
          </w:p>
        </w:tc>
      </w:tr>
      <w:tr w:rsidR="002A3978" w14:paraId="445D40A6" w14:textId="77777777" w:rsidTr="00992444">
        <w:trPr>
          <w:cantSplit/>
        </w:trPr>
        <w:tc>
          <w:tcPr>
            <w:tcW w:w="1435" w:type="dxa"/>
            <w:vMerge/>
            <w:shd w:val="clear" w:color="auto" w:fill="auto"/>
          </w:tcPr>
          <w:p w14:paraId="37C47653" w14:textId="77777777" w:rsidR="002A3978" w:rsidRDefault="002A3978" w:rsidP="002A3978">
            <w:pPr>
              <w:rPr>
                <w:bCs/>
                <w:sz w:val="16"/>
              </w:rPr>
            </w:pPr>
          </w:p>
        </w:tc>
        <w:tc>
          <w:tcPr>
            <w:tcW w:w="1440" w:type="dxa"/>
            <w:shd w:val="clear" w:color="auto" w:fill="auto"/>
          </w:tcPr>
          <w:p w14:paraId="06FC29F1" w14:textId="77777777" w:rsidR="002A3978" w:rsidRDefault="002A3978" w:rsidP="002A3978">
            <w:proofErr w:type="spellStart"/>
            <w:r>
              <w:rPr>
                <w:bCs/>
                <w:sz w:val="16"/>
              </w:rPr>
              <w:t>fc</w:t>
            </w:r>
            <w:r w:rsidRPr="00D947D4">
              <w:rPr>
                <w:bCs/>
                <w:sz w:val="16"/>
              </w:rPr>
              <w:t>odeHistory</w:t>
            </w:r>
            <w:proofErr w:type="spellEnd"/>
            <w:r w:rsidRPr="00D947D4">
              <w:rPr>
                <w:bCs/>
                <w:sz w:val="16"/>
              </w:rPr>
              <w:t xml:space="preserve"> [</w:t>
            </w:r>
            <w:r>
              <w:rPr>
                <w:bCs/>
                <w:sz w:val="16"/>
              </w:rPr>
              <w:t>11]</w:t>
            </w:r>
          </w:p>
        </w:tc>
        <w:tc>
          <w:tcPr>
            <w:tcW w:w="900" w:type="dxa"/>
            <w:shd w:val="clear" w:color="auto" w:fill="auto"/>
          </w:tcPr>
          <w:p w14:paraId="12E1C996" w14:textId="77777777" w:rsidR="002A3978" w:rsidRDefault="002A3978" w:rsidP="002A3978"/>
        </w:tc>
        <w:tc>
          <w:tcPr>
            <w:tcW w:w="839" w:type="dxa"/>
            <w:shd w:val="clear" w:color="auto" w:fill="auto"/>
          </w:tcPr>
          <w:p w14:paraId="7AFF3A75" w14:textId="77777777" w:rsidR="002A3978" w:rsidRDefault="002A3978" w:rsidP="002A3978">
            <w:pPr>
              <w:jc w:val="center"/>
            </w:pPr>
            <w:proofErr w:type="spellStart"/>
            <w:r>
              <w:rPr>
                <w:bCs/>
                <w:sz w:val="16"/>
              </w:rPr>
              <w:t>CRnTmDyn</w:t>
            </w:r>
            <w:proofErr w:type="spellEnd"/>
          </w:p>
        </w:tc>
        <w:tc>
          <w:tcPr>
            <w:tcW w:w="1591" w:type="dxa"/>
            <w:shd w:val="clear" w:color="auto" w:fill="auto"/>
          </w:tcPr>
          <w:p w14:paraId="2C7298D6" w14:textId="77777777" w:rsidR="002A3978" w:rsidRDefault="002A3978" w:rsidP="002A3978">
            <w:pPr>
              <w:rPr>
                <w:bCs/>
                <w:sz w:val="16"/>
              </w:rPr>
            </w:pPr>
            <w:r>
              <w:rPr>
                <w:bCs/>
                <w:sz w:val="16"/>
              </w:rPr>
              <w:t>0</w:t>
            </w:r>
          </w:p>
        </w:tc>
        <w:tc>
          <w:tcPr>
            <w:tcW w:w="2160" w:type="dxa"/>
            <w:shd w:val="clear" w:color="auto" w:fill="auto"/>
          </w:tcPr>
          <w:p w14:paraId="435E06CF" w14:textId="77777777" w:rsidR="002A3978" w:rsidRDefault="002A3978" w:rsidP="002A3978">
            <w:pPr>
              <w:rPr>
                <w:bCs/>
                <w:sz w:val="16"/>
              </w:rPr>
            </w:pPr>
            <w:r>
              <w:rPr>
                <w:bCs/>
                <w:sz w:val="16"/>
              </w:rPr>
              <w:t>0</w:t>
            </w:r>
          </w:p>
        </w:tc>
        <w:tc>
          <w:tcPr>
            <w:tcW w:w="1350" w:type="dxa"/>
            <w:shd w:val="clear" w:color="auto" w:fill="auto"/>
          </w:tcPr>
          <w:p w14:paraId="09380E77" w14:textId="77777777" w:rsidR="002A3978" w:rsidRDefault="002A3978" w:rsidP="002A3978">
            <w:pPr>
              <w:rPr>
                <w:bCs/>
                <w:sz w:val="16"/>
              </w:rPr>
            </w:pPr>
            <w:r>
              <w:rPr>
                <w:bCs/>
                <w:sz w:val="16"/>
              </w:rPr>
              <w:t>0</w:t>
            </w:r>
          </w:p>
        </w:tc>
        <w:tc>
          <w:tcPr>
            <w:tcW w:w="1530" w:type="dxa"/>
            <w:shd w:val="clear" w:color="auto" w:fill="auto"/>
          </w:tcPr>
          <w:p w14:paraId="468FA7D9" w14:textId="77777777" w:rsidR="002A3978" w:rsidRDefault="002A3978" w:rsidP="002A3978">
            <w:pPr>
              <w:rPr>
                <w:bCs/>
                <w:sz w:val="16"/>
              </w:rPr>
            </w:pPr>
            <w:r>
              <w:rPr>
                <w:bCs/>
                <w:sz w:val="16"/>
              </w:rPr>
              <w:t>0</w:t>
            </w:r>
          </w:p>
        </w:tc>
        <w:tc>
          <w:tcPr>
            <w:tcW w:w="2160" w:type="dxa"/>
            <w:shd w:val="clear" w:color="auto" w:fill="auto"/>
          </w:tcPr>
          <w:p w14:paraId="102707A7" w14:textId="77777777" w:rsidR="002A3978" w:rsidRDefault="002A3978" w:rsidP="002A3978">
            <w:pPr>
              <w:rPr>
                <w:bCs/>
                <w:sz w:val="16"/>
              </w:rPr>
            </w:pPr>
          </w:p>
        </w:tc>
      </w:tr>
      <w:tr w:rsidR="002A3978" w14:paraId="08DC2CA1" w14:textId="77777777" w:rsidTr="00992444">
        <w:trPr>
          <w:cantSplit/>
        </w:trPr>
        <w:tc>
          <w:tcPr>
            <w:tcW w:w="1435" w:type="dxa"/>
            <w:tcBorders>
              <w:bottom w:val="single" w:sz="12" w:space="0" w:color="auto"/>
            </w:tcBorders>
            <w:shd w:val="clear" w:color="auto" w:fill="auto"/>
          </w:tcPr>
          <w:p w14:paraId="4885F5DF" w14:textId="77777777" w:rsidR="002A3978" w:rsidRDefault="002A3978" w:rsidP="002A3978">
            <w:pPr>
              <w:rPr>
                <w:bCs/>
                <w:sz w:val="16"/>
              </w:rPr>
            </w:pPr>
          </w:p>
        </w:tc>
        <w:tc>
          <w:tcPr>
            <w:tcW w:w="1440" w:type="dxa"/>
            <w:tcBorders>
              <w:bottom w:val="single" w:sz="12" w:space="0" w:color="auto"/>
            </w:tcBorders>
            <w:shd w:val="clear" w:color="auto" w:fill="auto"/>
          </w:tcPr>
          <w:p w14:paraId="5636567C" w14:textId="77777777" w:rsidR="002A3978" w:rsidRPr="00FC0B5F" w:rsidRDefault="002A3978" w:rsidP="002A3978">
            <w:pPr>
              <w:rPr>
                <w:bCs/>
                <w:sz w:val="16"/>
              </w:rPr>
            </w:pPr>
          </w:p>
        </w:tc>
        <w:tc>
          <w:tcPr>
            <w:tcW w:w="900" w:type="dxa"/>
            <w:tcBorders>
              <w:bottom w:val="single" w:sz="12" w:space="0" w:color="auto"/>
            </w:tcBorders>
            <w:shd w:val="clear" w:color="auto" w:fill="auto"/>
          </w:tcPr>
          <w:p w14:paraId="7DA0B127" w14:textId="77777777" w:rsidR="002A3978" w:rsidRPr="00FC0B5F" w:rsidRDefault="002A3978" w:rsidP="002A3978">
            <w:pPr>
              <w:rPr>
                <w:bCs/>
                <w:sz w:val="16"/>
              </w:rPr>
            </w:pPr>
          </w:p>
        </w:tc>
        <w:tc>
          <w:tcPr>
            <w:tcW w:w="839" w:type="dxa"/>
            <w:tcBorders>
              <w:bottom w:val="single" w:sz="12" w:space="0" w:color="auto"/>
            </w:tcBorders>
            <w:shd w:val="clear" w:color="auto" w:fill="auto"/>
          </w:tcPr>
          <w:p w14:paraId="18B92AC5" w14:textId="77777777" w:rsidR="002A3978" w:rsidRDefault="002A3978" w:rsidP="002A3978">
            <w:pPr>
              <w:jc w:val="center"/>
              <w:rPr>
                <w:bCs/>
                <w:sz w:val="16"/>
              </w:rPr>
            </w:pPr>
          </w:p>
        </w:tc>
        <w:tc>
          <w:tcPr>
            <w:tcW w:w="1591" w:type="dxa"/>
            <w:tcBorders>
              <w:bottom w:val="single" w:sz="12" w:space="0" w:color="auto"/>
            </w:tcBorders>
            <w:shd w:val="clear" w:color="auto" w:fill="auto"/>
          </w:tcPr>
          <w:p w14:paraId="12AA75F3" w14:textId="77777777" w:rsidR="002A3978" w:rsidRDefault="002A3978" w:rsidP="002A3978">
            <w:pPr>
              <w:rPr>
                <w:bCs/>
                <w:sz w:val="16"/>
              </w:rPr>
            </w:pPr>
          </w:p>
        </w:tc>
        <w:tc>
          <w:tcPr>
            <w:tcW w:w="2160" w:type="dxa"/>
            <w:tcBorders>
              <w:bottom w:val="single" w:sz="12" w:space="0" w:color="auto"/>
            </w:tcBorders>
            <w:shd w:val="clear" w:color="auto" w:fill="auto"/>
          </w:tcPr>
          <w:p w14:paraId="307BAF77" w14:textId="77777777" w:rsidR="002A3978" w:rsidRDefault="002A3978" w:rsidP="002A3978">
            <w:pPr>
              <w:rPr>
                <w:bCs/>
                <w:sz w:val="16"/>
              </w:rPr>
            </w:pPr>
          </w:p>
        </w:tc>
        <w:tc>
          <w:tcPr>
            <w:tcW w:w="1350" w:type="dxa"/>
            <w:tcBorders>
              <w:bottom w:val="single" w:sz="12" w:space="0" w:color="auto"/>
            </w:tcBorders>
            <w:shd w:val="clear" w:color="auto" w:fill="auto"/>
          </w:tcPr>
          <w:p w14:paraId="140726F3" w14:textId="77777777" w:rsidR="002A3978" w:rsidRDefault="002A3978" w:rsidP="002A3978">
            <w:pPr>
              <w:rPr>
                <w:bCs/>
                <w:sz w:val="16"/>
              </w:rPr>
            </w:pPr>
          </w:p>
        </w:tc>
        <w:tc>
          <w:tcPr>
            <w:tcW w:w="1530" w:type="dxa"/>
            <w:tcBorders>
              <w:bottom w:val="single" w:sz="12" w:space="0" w:color="auto"/>
            </w:tcBorders>
            <w:shd w:val="clear" w:color="auto" w:fill="auto"/>
          </w:tcPr>
          <w:p w14:paraId="716DED06" w14:textId="77777777" w:rsidR="002A3978" w:rsidRDefault="002A3978" w:rsidP="002A3978">
            <w:pPr>
              <w:rPr>
                <w:bCs/>
                <w:sz w:val="16"/>
              </w:rPr>
            </w:pPr>
          </w:p>
        </w:tc>
        <w:tc>
          <w:tcPr>
            <w:tcW w:w="2160" w:type="dxa"/>
            <w:tcBorders>
              <w:bottom w:val="single" w:sz="4" w:space="0" w:color="auto"/>
            </w:tcBorders>
            <w:shd w:val="clear" w:color="auto" w:fill="auto"/>
          </w:tcPr>
          <w:p w14:paraId="212AFA97" w14:textId="77777777" w:rsidR="002A3978" w:rsidRPr="00573BE0" w:rsidRDefault="002A3978" w:rsidP="002A3978">
            <w:pPr>
              <w:rPr>
                <w:sz w:val="16"/>
                <w:szCs w:val="16"/>
              </w:rPr>
            </w:pPr>
          </w:p>
        </w:tc>
      </w:tr>
      <w:tr w:rsidR="002A3978" w14:paraId="35EB6486" w14:textId="77777777" w:rsidTr="00992444">
        <w:trPr>
          <w:cantSplit/>
        </w:trPr>
        <w:tc>
          <w:tcPr>
            <w:tcW w:w="1435" w:type="dxa"/>
            <w:tcBorders>
              <w:bottom w:val="single" w:sz="12" w:space="0" w:color="auto"/>
            </w:tcBorders>
            <w:shd w:val="clear" w:color="auto" w:fill="auto"/>
          </w:tcPr>
          <w:p w14:paraId="01A8D1B1" w14:textId="77777777" w:rsidR="002A3978" w:rsidRDefault="002A3978" w:rsidP="002A3978">
            <w:pPr>
              <w:rPr>
                <w:bCs/>
                <w:sz w:val="16"/>
              </w:rPr>
            </w:pPr>
            <w:bookmarkStart w:id="756" w:name="PID_Data_hart"/>
            <w:bookmarkEnd w:id="756"/>
            <w:r>
              <w:rPr>
                <w:bCs/>
                <w:sz w:val="16"/>
              </w:rPr>
              <w:t>PID Data</w:t>
            </w:r>
          </w:p>
          <w:p w14:paraId="4481256E" w14:textId="77777777" w:rsidR="002A3978" w:rsidRDefault="002A3978" w:rsidP="002A3978">
            <w:pPr>
              <w:rPr>
                <w:bCs/>
                <w:sz w:val="16"/>
              </w:rPr>
            </w:pPr>
            <w:r>
              <w:rPr>
                <w:bCs/>
                <w:sz w:val="16"/>
              </w:rPr>
              <w:t xml:space="preserve">See also </w:t>
            </w:r>
            <w:hyperlink w:anchor="active_ctlset" w:history="1">
              <w:proofErr w:type="spellStart"/>
              <w:r w:rsidRPr="001A0567">
                <w:rPr>
                  <w:rStyle w:val="Hyperlink"/>
                  <w:bCs/>
                  <w:sz w:val="16"/>
                </w:rPr>
                <w:t>active_ctlset</w:t>
              </w:r>
              <w:proofErr w:type="spellEnd"/>
            </w:hyperlink>
            <w:r>
              <w:rPr>
                <w:bCs/>
                <w:sz w:val="16"/>
              </w:rPr>
              <w:t xml:space="preserve">, </w:t>
            </w:r>
            <w:hyperlink w:anchor="activate_ctlset" w:history="1">
              <w:proofErr w:type="spellStart"/>
              <w:r w:rsidRPr="001A0567">
                <w:rPr>
                  <w:rStyle w:val="Hyperlink"/>
                  <w:bCs/>
                  <w:sz w:val="16"/>
                </w:rPr>
                <w:t>activate_ctlset</w:t>
              </w:r>
              <w:proofErr w:type="spellEnd"/>
            </w:hyperlink>
            <w:r>
              <w:rPr>
                <w:bCs/>
                <w:sz w:val="16"/>
              </w:rPr>
              <w:t xml:space="preserve">, </w:t>
            </w:r>
            <w:hyperlink w:anchor="custom_ctlset" w:history="1">
              <w:proofErr w:type="spellStart"/>
              <w:r w:rsidRPr="001A0567">
                <w:rPr>
                  <w:rStyle w:val="Hyperlink"/>
                  <w:bCs/>
                  <w:sz w:val="16"/>
                </w:rPr>
                <w:t>custom_ctlset</w:t>
              </w:r>
              <w:proofErr w:type="spellEnd"/>
            </w:hyperlink>
          </w:p>
        </w:tc>
        <w:tc>
          <w:tcPr>
            <w:tcW w:w="1440" w:type="dxa"/>
            <w:tcBorders>
              <w:bottom w:val="single" w:sz="12" w:space="0" w:color="auto"/>
            </w:tcBorders>
            <w:shd w:val="clear" w:color="auto" w:fill="auto"/>
          </w:tcPr>
          <w:p w14:paraId="2985B44C" w14:textId="77777777" w:rsidR="002A3978" w:rsidRPr="00FC0B5F" w:rsidRDefault="002A3978" w:rsidP="002A3978">
            <w:pPr>
              <w:rPr>
                <w:bCs/>
                <w:sz w:val="16"/>
              </w:rPr>
            </w:pPr>
            <w:r>
              <w:rPr>
                <w:bCs/>
                <w:sz w:val="16"/>
              </w:rPr>
              <w:t>173</w:t>
            </w:r>
          </w:p>
        </w:tc>
        <w:tc>
          <w:tcPr>
            <w:tcW w:w="900" w:type="dxa"/>
            <w:tcBorders>
              <w:bottom w:val="single" w:sz="12" w:space="0" w:color="auto"/>
            </w:tcBorders>
            <w:shd w:val="clear" w:color="auto" w:fill="auto"/>
          </w:tcPr>
          <w:p w14:paraId="0962838E" w14:textId="77777777" w:rsidR="002A3978" w:rsidRPr="00FC0B5F" w:rsidRDefault="002A3978" w:rsidP="002A3978">
            <w:pPr>
              <w:rPr>
                <w:bCs/>
                <w:sz w:val="16"/>
              </w:rPr>
            </w:pPr>
            <w:r>
              <w:rPr>
                <w:bCs/>
                <w:sz w:val="16"/>
              </w:rPr>
              <w:t>170.217</w:t>
            </w:r>
          </w:p>
        </w:tc>
        <w:tc>
          <w:tcPr>
            <w:tcW w:w="839" w:type="dxa"/>
            <w:tcBorders>
              <w:bottom w:val="single" w:sz="12" w:space="0" w:color="auto"/>
            </w:tcBorders>
            <w:shd w:val="clear" w:color="auto" w:fill="auto"/>
          </w:tcPr>
          <w:p w14:paraId="235D9E0D" w14:textId="77777777" w:rsidR="002A3978" w:rsidRDefault="002A3978" w:rsidP="002A3978">
            <w:pPr>
              <w:jc w:val="center"/>
              <w:rPr>
                <w:bCs/>
                <w:sz w:val="16"/>
              </w:rPr>
            </w:pPr>
          </w:p>
        </w:tc>
        <w:tc>
          <w:tcPr>
            <w:tcW w:w="1591" w:type="dxa"/>
            <w:tcBorders>
              <w:bottom w:val="single" w:sz="12" w:space="0" w:color="auto"/>
            </w:tcBorders>
            <w:shd w:val="clear" w:color="auto" w:fill="auto"/>
          </w:tcPr>
          <w:p w14:paraId="59852CCA" w14:textId="77777777" w:rsidR="002A3978" w:rsidRDefault="002A3978" w:rsidP="002A3978">
            <w:pPr>
              <w:rPr>
                <w:bCs/>
                <w:sz w:val="16"/>
              </w:rPr>
            </w:pPr>
          </w:p>
        </w:tc>
        <w:tc>
          <w:tcPr>
            <w:tcW w:w="2160" w:type="dxa"/>
            <w:tcBorders>
              <w:bottom w:val="single" w:sz="12" w:space="0" w:color="auto"/>
            </w:tcBorders>
            <w:shd w:val="clear" w:color="auto" w:fill="auto"/>
          </w:tcPr>
          <w:p w14:paraId="651439F1" w14:textId="77777777" w:rsidR="002A3978" w:rsidRDefault="002A3978" w:rsidP="002A3978">
            <w:pPr>
              <w:rPr>
                <w:bCs/>
                <w:sz w:val="16"/>
              </w:rPr>
            </w:pPr>
          </w:p>
        </w:tc>
        <w:tc>
          <w:tcPr>
            <w:tcW w:w="1350" w:type="dxa"/>
            <w:tcBorders>
              <w:bottom w:val="single" w:sz="12" w:space="0" w:color="auto"/>
            </w:tcBorders>
            <w:shd w:val="clear" w:color="auto" w:fill="auto"/>
          </w:tcPr>
          <w:p w14:paraId="53FFB65B" w14:textId="77777777" w:rsidR="002A3978" w:rsidRDefault="002A3978" w:rsidP="002A3978">
            <w:pPr>
              <w:rPr>
                <w:bCs/>
                <w:sz w:val="16"/>
              </w:rPr>
            </w:pPr>
          </w:p>
        </w:tc>
        <w:tc>
          <w:tcPr>
            <w:tcW w:w="1530" w:type="dxa"/>
            <w:tcBorders>
              <w:bottom w:val="single" w:sz="12" w:space="0" w:color="auto"/>
            </w:tcBorders>
            <w:shd w:val="clear" w:color="auto" w:fill="auto"/>
          </w:tcPr>
          <w:p w14:paraId="140398CD" w14:textId="77777777" w:rsidR="002A3978" w:rsidRDefault="002A3978" w:rsidP="002A3978">
            <w:pPr>
              <w:rPr>
                <w:bCs/>
                <w:sz w:val="16"/>
              </w:rPr>
            </w:pPr>
          </w:p>
        </w:tc>
        <w:tc>
          <w:tcPr>
            <w:tcW w:w="2160" w:type="dxa"/>
            <w:tcBorders>
              <w:bottom w:val="single" w:sz="4" w:space="0" w:color="auto"/>
            </w:tcBorders>
            <w:shd w:val="clear" w:color="auto" w:fill="auto"/>
          </w:tcPr>
          <w:p w14:paraId="6909BED8" w14:textId="77777777" w:rsidR="002A3978" w:rsidRPr="00573BE0" w:rsidRDefault="002A3978" w:rsidP="002A3978">
            <w:pPr>
              <w:rPr>
                <w:sz w:val="16"/>
                <w:szCs w:val="16"/>
              </w:rPr>
            </w:pPr>
            <w:r w:rsidRPr="00310895">
              <w:rPr>
                <w:b/>
                <w:sz w:val="16"/>
                <w:szCs w:val="16"/>
              </w:rPr>
              <w:t>8 Sets of PID parameters</w:t>
            </w:r>
          </w:p>
        </w:tc>
      </w:tr>
      <w:tr w:rsidR="002A3978" w14:paraId="5A8B4193" w14:textId="77777777" w:rsidTr="00992444">
        <w:trPr>
          <w:cantSplit/>
        </w:trPr>
        <w:tc>
          <w:tcPr>
            <w:tcW w:w="1435" w:type="dxa"/>
            <w:vMerge w:val="restart"/>
            <w:tcBorders>
              <w:top w:val="single" w:sz="12" w:space="0" w:color="auto"/>
              <w:left w:val="single" w:sz="12" w:space="0" w:color="auto"/>
              <w:bottom w:val="single" w:sz="8" w:space="0" w:color="auto"/>
              <w:right w:val="single" w:sz="8" w:space="0" w:color="auto"/>
            </w:tcBorders>
            <w:shd w:val="clear" w:color="auto" w:fill="auto"/>
          </w:tcPr>
          <w:p w14:paraId="227C2C6B" w14:textId="77777777" w:rsidR="002A3978" w:rsidRDefault="002A3978" w:rsidP="002A3978">
            <w:pPr>
              <w:rPr>
                <w:bCs/>
                <w:sz w:val="16"/>
              </w:rPr>
            </w:pPr>
            <w:r>
              <w:rPr>
                <w:bCs/>
                <w:sz w:val="16"/>
              </w:rPr>
              <w:t xml:space="preserve"> [0]</w:t>
            </w:r>
          </w:p>
          <w:p w14:paraId="10C0C025" w14:textId="77777777" w:rsidR="002A3978" w:rsidRDefault="002A3978" w:rsidP="002A3978">
            <w:pPr>
              <w:rPr>
                <w:bCs/>
                <w:sz w:val="16"/>
              </w:rPr>
            </w:pPr>
          </w:p>
        </w:tc>
        <w:tc>
          <w:tcPr>
            <w:tcW w:w="1440" w:type="dxa"/>
            <w:tcBorders>
              <w:top w:val="single" w:sz="12" w:space="0" w:color="auto"/>
              <w:left w:val="single" w:sz="8" w:space="0" w:color="auto"/>
              <w:bottom w:val="single" w:sz="8" w:space="0" w:color="auto"/>
              <w:right w:val="single" w:sz="8" w:space="0" w:color="auto"/>
            </w:tcBorders>
            <w:shd w:val="clear" w:color="auto" w:fill="auto"/>
          </w:tcPr>
          <w:p w14:paraId="4D97F28E" w14:textId="77777777" w:rsidR="002A3978" w:rsidRPr="00310895" w:rsidRDefault="002A3978" w:rsidP="002A3978">
            <w:pPr>
              <w:jc w:val="center"/>
              <w:rPr>
                <w:b/>
                <w:bCs/>
                <w:sz w:val="16"/>
              </w:rPr>
            </w:pPr>
          </w:p>
        </w:tc>
        <w:tc>
          <w:tcPr>
            <w:tcW w:w="900" w:type="dxa"/>
            <w:tcBorders>
              <w:top w:val="single" w:sz="12" w:space="0" w:color="auto"/>
              <w:left w:val="single" w:sz="8" w:space="0" w:color="auto"/>
              <w:bottom w:val="single" w:sz="8" w:space="0" w:color="auto"/>
              <w:right w:val="single" w:sz="8" w:space="0" w:color="auto"/>
            </w:tcBorders>
            <w:shd w:val="clear" w:color="auto" w:fill="auto"/>
          </w:tcPr>
          <w:p w14:paraId="59410461" w14:textId="77777777" w:rsidR="002A3978" w:rsidRPr="00310895" w:rsidRDefault="002A3978" w:rsidP="002A3978">
            <w:pPr>
              <w:jc w:val="center"/>
              <w:rPr>
                <w:b/>
                <w:bCs/>
                <w:sz w:val="16"/>
              </w:rPr>
            </w:pPr>
          </w:p>
        </w:tc>
        <w:tc>
          <w:tcPr>
            <w:tcW w:w="839" w:type="dxa"/>
            <w:tcBorders>
              <w:top w:val="single" w:sz="12" w:space="0" w:color="auto"/>
              <w:left w:val="single" w:sz="8" w:space="0" w:color="auto"/>
              <w:bottom w:val="single" w:sz="8" w:space="0" w:color="auto"/>
              <w:right w:val="single" w:sz="8" w:space="0" w:color="auto"/>
            </w:tcBorders>
            <w:shd w:val="clear" w:color="auto" w:fill="auto"/>
          </w:tcPr>
          <w:p w14:paraId="2E51F26D" w14:textId="77777777" w:rsidR="002A3978" w:rsidRPr="00310895" w:rsidRDefault="002A3978" w:rsidP="002A3978">
            <w:pPr>
              <w:jc w:val="center"/>
              <w:rPr>
                <w:b/>
                <w:bCs/>
                <w:sz w:val="16"/>
              </w:rPr>
            </w:pPr>
          </w:p>
        </w:tc>
        <w:tc>
          <w:tcPr>
            <w:tcW w:w="1591" w:type="dxa"/>
            <w:tcBorders>
              <w:top w:val="single" w:sz="12" w:space="0" w:color="auto"/>
              <w:left w:val="single" w:sz="8" w:space="0" w:color="auto"/>
              <w:bottom w:val="single" w:sz="8" w:space="0" w:color="auto"/>
              <w:right w:val="single" w:sz="8" w:space="0" w:color="auto"/>
            </w:tcBorders>
            <w:shd w:val="clear" w:color="auto" w:fill="auto"/>
          </w:tcPr>
          <w:p w14:paraId="18CE1CBC" w14:textId="77777777" w:rsidR="002A3978" w:rsidRPr="00310895" w:rsidRDefault="002A3978" w:rsidP="002A3978">
            <w:pPr>
              <w:jc w:val="center"/>
              <w:rPr>
                <w:b/>
                <w:bCs/>
                <w:sz w:val="16"/>
              </w:rPr>
            </w:pPr>
          </w:p>
        </w:tc>
        <w:tc>
          <w:tcPr>
            <w:tcW w:w="2160" w:type="dxa"/>
            <w:tcBorders>
              <w:top w:val="single" w:sz="12" w:space="0" w:color="auto"/>
              <w:left w:val="single" w:sz="8" w:space="0" w:color="auto"/>
              <w:bottom w:val="single" w:sz="8" w:space="0" w:color="auto"/>
              <w:right w:val="single" w:sz="8" w:space="0" w:color="auto"/>
            </w:tcBorders>
            <w:shd w:val="clear" w:color="auto" w:fill="auto"/>
          </w:tcPr>
          <w:p w14:paraId="363129AC" w14:textId="77777777" w:rsidR="002A3978" w:rsidRPr="00310895" w:rsidRDefault="002A3978" w:rsidP="002A3978">
            <w:pPr>
              <w:jc w:val="center"/>
              <w:rPr>
                <w:b/>
                <w:bCs/>
                <w:sz w:val="16"/>
              </w:rPr>
            </w:pPr>
          </w:p>
        </w:tc>
        <w:tc>
          <w:tcPr>
            <w:tcW w:w="1350" w:type="dxa"/>
            <w:tcBorders>
              <w:top w:val="single" w:sz="12" w:space="0" w:color="auto"/>
              <w:left w:val="single" w:sz="8" w:space="0" w:color="auto"/>
              <w:bottom w:val="single" w:sz="8" w:space="0" w:color="auto"/>
              <w:right w:val="single" w:sz="8" w:space="0" w:color="auto"/>
            </w:tcBorders>
            <w:shd w:val="clear" w:color="auto" w:fill="auto"/>
          </w:tcPr>
          <w:p w14:paraId="17186901" w14:textId="77777777" w:rsidR="002A3978" w:rsidRPr="00310895" w:rsidRDefault="002A3978" w:rsidP="002A3978">
            <w:pPr>
              <w:jc w:val="center"/>
              <w:rPr>
                <w:b/>
                <w:bCs/>
                <w:sz w:val="16"/>
              </w:rPr>
            </w:pPr>
          </w:p>
        </w:tc>
        <w:tc>
          <w:tcPr>
            <w:tcW w:w="1530" w:type="dxa"/>
            <w:tcBorders>
              <w:top w:val="single" w:sz="12" w:space="0" w:color="auto"/>
              <w:left w:val="single" w:sz="8" w:space="0" w:color="auto"/>
              <w:bottom w:val="single" w:sz="8" w:space="0" w:color="auto"/>
              <w:right w:val="single" w:sz="12" w:space="0" w:color="auto"/>
            </w:tcBorders>
            <w:shd w:val="clear" w:color="auto" w:fill="auto"/>
          </w:tcPr>
          <w:p w14:paraId="1E8103B6" w14:textId="77777777" w:rsidR="002A3978" w:rsidRPr="00310895" w:rsidRDefault="002A3978" w:rsidP="002A3978">
            <w:pPr>
              <w:jc w:val="center"/>
              <w:rPr>
                <w:b/>
                <w:bCs/>
                <w:sz w:val="16"/>
              </w:rPr>
            </w:pPr>
          </w:p>
        </w:tc>
        <w:tc>
          <w:tcPr>
            <w:tcW w:w="2160" w:type="dxa"/>
            <w:tcBorders>
              <w:left w:val="single" w:sz="12" w:space="0" w:color="auto"/>
            </w:tcBorders>
            <w:shd w:val="clear" w:color="auto" w:fill="auto"/>
          </w:tcPr>
          <w:p w14:paraId="5678275F" w14:textId="77777777" w:rsidR="002A3978" w:rsidRPr="00310895" w:rsidRDefault="002A3978" w:rsidP="002A3978">
            <w:pPr>
              <w:jc w:val="center"/>
              <w:rPr>
                <w:b/>
                <w:sz w:val="16"/>
                <w:szCs w:val="16"/>
              </w:rPr>
            </w:pPr>
          </w:p>
        </w:tc>
      </w:tr>
      <w:tr w:rsidR="002A3978" w14:paraId="5CE69EE3" w14:textId="77777777" w:rsidTr="00992444">
        <w:trPr>
          <w:cantSplit/>
        </w:trPr>
        <w:tc>
          <w:tcPr>
            <w:tcW w:w="1435" w:type="dxa"/>
            <w:vMerge/>
            <w:tcBorders>
              <w:top w:val="single" w:sz="8" w:space="0" w:color="auto"/>
              <w:left w:val="single" w:sz="12" w:space="0" w:color="auto"/>
              <w:bottom w:val="single" w:sz="8" w:space="0" w:color="auto"/>
              <w:right w:val="single" w:sz="8" w:space="0" w:color="auto"/>
            </w:tcBorders>
            <w:shd w:val="clear" w:color="auto" w:fill="auto"/>
          </w:tcPr>
          <w:p w14:paraId="2B5F8AFB" w14:textId="77777777" w:rsidR="002A3978" w:rsidRDefault="002A3978" w:rsidP="002A3978">
            <w:pPr>
              <w:rPr>
                <w:bCs/>
                <w:sz w:val="16"/>
              </w:rPr>
            </w:pP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0B638C37" w14:textId="77777777" w:rsidR="002A3978" w:rsidRPr="00F4275F" w:rsidRDefault="002A3978" w:rsidP="002A3978">
            <w:pPr>
              <w:rPr>
                <w:bCs/>
                <w:sz w:val="16"/>
                <w:szCs w:val="16"/>
              </w:rPr>
            </w:pPr>
            <w:r>
              <w:rPr>
                <w:bCs/>
                <w:sz w:val="16"/>
                <w:szCs w:val="16"/>
              </w:rPr>
              <w:t>P</w:t>
            </w:r>
          </w:p>
        </w:tc>
        <w:tc>
          <w:tcPr>
            <w:tcW w:w="900" w:type="dxa"/>
            <w:tcBorders>
              <w:top w:val="single" w:sz="8" w:space="0" w:color="auto"/>
              <w:left w:val="single" w:sz="8" w:space="0" w:color="auto"/>
              <w:bottom w:val="single" w:sz="8" w:space="0" w:color="auto"/>
              <w:right w:val="single" w:sz="8" w:space="0" w:color="auto"/>
            </w:tcBorders>
            <w:shd w:val="clear" w:color="auto" w:fill="auto"/>
          </w:tcPr>
          <w:p w14:paraId="0506C2F8" w14:textId="77777777" w:rsidR="002A3978" w:rsidRPr="00F4275F" w:rsidRDefault="002A3978" w:rsidP="002A3978">
            <w:pPr>
              <w:rPr>
                <w:bCs/>
                <w:sz w:val="16"/>
                <w:szCs w:val="16"/>
              </w:rPr>
            </w:pPr>
          </w:p>
        </w:tc>
        <w:tc>
          <w:tcPr>
            <w:tcW w:w="839" w:type="dxa"/>
            <w:tcBorders>
              <w:top w:val="single" w:sz="8" w:space="0" w:color="auto"/>
              <w:left w:val="single" w:sz="8" w:space="0" w:color="auto"/>
              <w:bottom w:val="single" w:sz="8" w:space="0" w:color="auto"/>
              <w:right w:val="single" w:sz="8" w:space="0" w:color="auto"/>
            </w:tcBorders>
            <w:shd w:val="clear" w:color="auto" w:fill="auto"/>
          </w:tcPr>
          <w:p w14:paraId="6F726547" w14:textId="77777777" w:rsidR="002A3978" w:rsidRDefault="002A3978" w:rsidP="002A3978">
            <w:pPr>
              <w:jc w:val="center"/>
            </w:pPr>
            <w:proofErr w:type="spellStart"/>
            <w:r>
              <w:rPr>
                <w:bCs/>
                <w:sz w:val="16"/>
              </w:rPr>
              <w:t>SRnTmDyn</w:t>
            </w:r>
            <w:proofErr w:type="spellEnd"/>
          </w:p>
        </w:tc>
        <w:tc>
          <w:tcPr>
            <w:tcW w:w="1591" w:type="dxa"/>
            <w:tcBorders>
              <w:top w:val="single" w:sz="8" w:space="0" w:color="auto"/>
              <w:left w:val="single" w:sz="8" w:space="0" w:color="auto"/>
              <w:bottom w:val="single" w:sz="8" w:space="0" w:color="auto"/>
              <w:right w:val="single" w:sz="8" w:space="0" w:color="auto"/>
            </w:tcBorders>
            <w:shd w:val="clear" w:color="auto" w:fill="auto"/>
          </w:tcPr>
          <w:p w14:paraId="12A4560C" w14:textId="77777777" w:rsidR="002A3978" w:rsidRDefault="002A3978" w:rsidP="002A3978">
            <w:pPr>
              <w:rPr>
                <w:bCs/>
                <w:sz w:val="16"/>
              </w:rPr>
            </w:pPr>
            <w:r>
              <w:rPr>
                <w:bCs/>
                <w:sz w:val="16"/>
              </w:rPr>
              <w:t>100</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4585CA93" w14:textId="77777777" w:rsidR="002A3978" w:rsidRDefault="002A3978" w:rsidP="002A3978">
            <w:pPr>
              <w:rPr>
                <w:bCs/>
                <w:sz w:val="16"/>
              </w:rPr>
            </w:pPr>
            <w:r>
              <w:rPr>
                <w:bCs/>
                <w:sz w:val="16"/>
              </w:rPr>
              <w:t>100</w:t>
            </w:r>
          </w:p>
        </w:tc>
        <w:tc>
          <w:tcPr>
            <w:tcW w:w="1350" w:type="dxa"/>
            <w:tcBorders>
              <w:top w:val="single" w:sz="8" w:space="0" w:color="auto"/>
              <w:left w:val="single" w:sz="8" w:space="0" w:color="auto"/>
              <w:bottom w:val="single" w:sz="8" w:space="0" w:color="auto"/>
              <w:right w:val="single" w:sz="8" w:space="0" w:color="auto"/>
            </w:tcBorders>
            <w:shd w:val="clear" w:color="auto" w:fill="auto"/>
          </w:tcPr>
          <w:p w14:paraId="38B9366E" w14:textId="77777777" w:rsidR="002A3978" w:rsidRDefault="002A3978" w:rsidP="002A3978">
            <w:pPr>
              <w:rPr>
                <w:bCs/>
                <w:sz w:val="16"/>
              </w:rPr>
            </w:pPr>
            <w:r>
              <w:rPr>
                <w:bCs/>
                <w:sz w:val="16"/>
              </w:rPr>
              <w:t>100</w:t>
            </w:r>
          </w:p>
        </w:tc>
        <w:tc>
          <w:tcPr>
            <w:tcW w:w="1530" w:type="dxa"/>
            <w:tcBorders>
              <w:top w:val="single" w:sz="8" w:space="0" w:color="auto"/>
              <w:left w:val="single" w:sz="8" w:space="0" w:color="auto"/>
              <w:bottom w:val="single" w:sz="8" w:space="0" w:color="auto"/>
              <w:right w:val="single" w:sz="12" w:space="0" w:color="auto"/>
            </w:tcBorders>
            <w:shd w:val="clear" w:color="auto" w:fill="auto"/>
          </w:tcPr>
          <w:p w14:paraId="3469E950" w14:textId="77777777" w:rsidR="002A3978" w:rsidRDefault="002A3978" w:rsidP="002A3978">
            <w:pPr>
              <w:rPr>
                <w:bCs/>
                <w:sz w:val="16"/>
              </w:rPr>
            </w:pPr>
            <w:r>
              <w:rPr>
                <w:bCs/>
                <w:sz w:val="16"/>
              </w:rPr>
              <w:t xml:space="preserve">[0, 5000] </w:t>
            </w:r>
          </w:p>
        </w:tc>
        <w:tc>
          <w:tcPr>
            <w:tcW w:w="2160" w:type="dxa"/>
            <w:vMerge w:val="restart"/>
            <w:tcBorders>
              <w:left w:val="single" w:sz="12" w:space="0" w:color="auto"/>
            </w:tcBorders>
            <w:shd w:val="clear" w:color="auto" w:fill="auto"/>
          </w:tcPr>
          <w:p w14:paraId="5E286340" w14:textId="77777777" w:rsidR="002A3978" w:rsidRDefault="002A3978" w:rsidP="002A3978">
            <w:pPr>
              <w:rPr>
                <w:bCs/>
                <w:sz w:val="16"/>
              </w:rPr>
            </w:pPr>
            <w:r w:rsidRPr="009A0BAD">
              <w:rPr>
                <w:b/>
                <w:bCs/>
                <w:sz w:val="16"/>
              </w:rPr>
              <w:t>Set 0</w:t>
            </w:r>
            <w:r>
              <w:rPr>
                <w:bCs/>
                <w:sz w:val="16"/>
              </w:rPr>
              <w:t xml:space="preserve"> – </w:t>
            </w:r>
            <w:proofErr w:type="spellStart"/>
            <w:r>
              <w:rPr>
                <w:bCs/>
                <w:sz w:val="16"/>
              </w:rPr>
              <w:t>AutoTunable</w:t>
            </w:r>
            <w:proofErr w:type="spellEnd"/>
            <w:r>
              <w:rPr>
                <w:bCs/>
                <w:sz w:val="16"/>
              </w:rPr>
              <w:t xml:space="preserve"> set</w:t>
            </w:r>
          </w:p>
          <w:p w14:paraId="4E746923" w14:textId="77777777" w:rsidR="002A3978" w:rsidRDefault="002A3978" w:rsidP="002A3978">
            <w:pPr>
              <w:rPr>
                <w:bCs/>
                <w:sz w:val="16"/>
              </w:rPr>
            </w:pPr>
            <w:r>
              <w:rPr>
                <w:bCs/>
                <w:sz w:val="16"/>
              </w:rPr>
              <w:t>Set for the positioner mounted on the valve if/when Autotune is executed.</w:t>
            </w:r>
          </w:p>
          <w:p w14:paraId="62F24A37" w14:textId="77777777" w:rsidR="002A3978" w:rsidRDefault="002A3978" w:rsidP="002A3978">
            <w:pPr>
              <w:rPr>
                <w:bCs/>
                <w:sz w:val="16"/>
              </w:rPr>
            </w:pPr>
            <w:r>
              <w:rPr>
                <w:bCs/>
                <w:sz w:val="16"/>
              </w:rPr>
              <w:t>Should be reset to right value when the valve is shipped stand alone.</w:t>
            </w:r>
          </w:p>
          <w:p w14:paraId="04160C68" w14:textId="77777777" w:rsidR="002A3978" w:rsidRDefault="002A3978" w:rsidP="002A3978">
            <w:pPr>
              <w:rPr>
                <w:bCs/>
                <w:sz w:val="16"/>
              </w:rPr>
            </w:pPr>
            <w:r w:rsidRPr="006876B6">
              <w:rPr>
                <w:bCs/>
                <w:sz w:val="16"/>
                <w:szCs w:val="16"/>
              </w:rPr>
              <w:tab/>
            </w:r>
          </w:p>
        </w:tc>
      </w:tr>
      <w:tr w:rsidR="002A3978" w14:paraId="2F43EB21" w14:textId="77777777" w:rsidTr="00992444">
        <w:trPr>
          <w:cantSplit/>
        </w:trPr>
        <w:tc>
          <w:tcPr>
            <w:tcW w:w="1435" w:type="dxa"/>
            <w:vMerge/>
            <w:tcBorders>
              <w:top w:val="single" w:sz="8" w:space="0" w:color="auto"/>
              <w:left w:val="single" w:sz="12" w:space="0" w:color="auto"/>
              <w:bottom w:val="single" w:sz="8" w:space="0" w:color="auto"/>
              <w:right w:val="single" w:sz="8" w:space="0" w:color="auto"/>
            </w:tcBorders>
            <w:shd w:val="clear" w:color="auto" w:fill="auto"/>
          </w:tcPr>
          <w:p w14:paraId="166A51A5" w14:textId="77777777" w:rsidR="002A3978" w:rsidRDefault="002A3978" w:rsidP="002A3978">
            <w:pPr>
              <w:rPr>
                <w:bCs/>
                <w:sz w:val="16"/>
              </w:rPr>
            </w:pP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07CADEFE" w14:textId="77777777" w:rsidR="002A3978" w:rsidRPr="00F4275F" w:rsidRDefault="002A3978" w:rsidP="002A3978">
            <w:pPr>
              <w:tabs>
                <w:tab w:val="left" w:pos="1425"/>
              </w:tabs>
              <w:rPr>
                <w:sz w:val="16"/>
                <w:szCs w:val="16"/>
              </w:rPr>
            </w:pPr>
            <w:r>
              <w:rPr>
                <w:sz w:val="16"/>
                <w:szCs w:val="16"/>
              </w:rPr>
              <w:t>I</w:t>
            </w:r>
          </w:p>
        </w:tc>
        <w:tc>
          <w:tcPr>
            <w:tcW w:w="900" w:type="dxa"/>
            <w:tcBorders>
              <w:top w:val="single" w:sz="8" w:space="0" w:color="auto"/>
              <w:left w:val="single" w:sz="8" w:space="0" w:color="auto"/>
              <w:bottom w:val="single" w:sz="8" w:space="0" w:color="auto"/>
              <w:right w:val="single" w:sz="8" w:space="0" w:color="auto"/>
            </w:tcBorders>
            <w:shd w:val="clear" w:color="auto" w:fill="auto"/>
          </w:tcPr>
          <w:p w14:paraId="0CD964A8" w14:textId="77777777" w:rsidR="002A3978" w:rsidRPr="00F4275F" w:rsidRDefault="002A3978" w:rsidP="002A3978">
            <w:pPr>
              <w:tabs>
                <w:tab w:val="left" w:pos="1425"/>
              </w:tabs>
              <w:rPr>
                <w:sz w:val="16"/>
                <w:szCs w:val="16"/>
              </w:rPr>
            </w:pPr>
          </w:p>
        </w:tc>
        <w:tc>
          <w:tcPr>
            <w:tcW w:w="839" w:type="dxa"/>
            <w:tcBorders>
              <w:top w:val="single" w:sz="8" w:space="0" w:color="auto"/>
              <w:left w:val="single" w:sz="8" w:space="0" w:color="auto"/>
              <w:bottom w:val="single" w:sz="8" w:space="0" w:color="auto"/>
              <w:right w:val="single" w:sz="8" w:space="0" w:color="auto"/>
            </w:tcBorders>
            <w:shd w:val="clear" w:color="auto" w:fill="auto"/>
          </w:tcPr>
          <w:p w14:paraId="0AF74538" w14:textId="77777777" w:rsidR="002A3978" w:rsidRDefault="002A3978" w:rsidP="002A3978">
            <w:pPr>
              <w:jc w:val="center"/>
            </w:pPr>
            <w:proofErr w:type="spellStart"/>
            <w:r>
              <w:rPr>
                <w:bCs/>
                <w:sz w:val="16"/>
              </w:rPr>
              <w:t>SRnTmDyn</w:t>
            </w:r>
            <w:proofErr w:type="spellEnd"/>
          </w:p>
        </w:tc>
        <w:tc>
          <w:tcPr>
            <w:tcW w:w="1591" w:type="dxa"/>
            <w:tcBorders>
              <w:top w:val="single" w:sz="8" w:space="0" w:color="auto"/>
              <w:left w:val="single" w:sz="8" w:space="0" w:color="auto"/>
              <w:bottom w:val="single" w:sz="8" w:space="0" w:color="auto"/>
              <w:right w:val="single" w:sz="8" w:space="0" w:color="auto"/>
            </w:tcBorders>
            <w:shd w:val="clear" w:color="auto" w:fill="auto"/>
          </w:tcPr>
          <w:p w14:paraId="4B27340F" w14:textId="77777777" w:rsidR="002A3978" w:rsidRDefault="002A3978" w:rsidP="002A3978">
            <w:pPr>
              <w:rPr>
                <w:bCs/>
                <w:sz w:val="16"/>
              </w:rPr>
            </w:pPr>
            <w:r>
              <w:rPr>
                <w:bCs/>
                <w:sz w:val="16"/>
              </w:rPr>
              <w:t>160</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3A04FE90" w14:textId="77777777" w:rsidR="002A3978" w:rsidRDefault="002A3978" w:rsidP="002A3978">
            <w:pPr>
              <w:rPr>
                <w:bCs/>
                <w:sz w:val="16"/>
              </w:rPr>
            </w:pPr>
            <w:r>
              <w:rPr>
                <w:bCs/>
                <w:sz w:val="16"/>
              </w:rPr>
              <w:t>160</w:t>
            </w:r>
          </w:p>
        </w:tc>
        <w:tc>
          <w:tcPr>
            <w:tcW w:w="1350" w:type="dxa"/>
            <w:tcBorders>
              <w:top w:val="single" w:sz="8" w:space="0" w:color="auto"/>
              <w:left w:val="single" w:sz="8" w:space="0" w:color="auto"/>
              <w:bottom w:val="single" w:sz="8" w:space="0" w:color="auto"/>
              <w:right w:val="single" w:sz="8" w:space="0" w:color="auto"/>
            </w:tcBorders>
            <w:shd w:val="clear" w:color="auto" w:fill="auto"/>
          </w:tcPr>
          <w:p w14:paraId="6CA6AF5B" w14:textId="77777777" w:rsidR="002A3978" w:rsidRDefault="002A3978" w:rsidP="002A3978">
            <w:pPr>
              <w:rPr>
                <w:bCs/>
                <w:sz w:val="16"/>
              </w:rPr>
            </w:pPr>
            <w:r>
              <w:rPr>
                <w:bCs/>
                <w:sz w:val="16"/>
              </w:rPr>
              <w:t>160</w:t>
            </w:r>
          </w:p>
        </w:tc>
        <w:tc>
          <w:tcPr>
            <w:tcW w:w="1530" w:type="dxa"/>
            <w:tcBorders>
              <w:top w:val="single" w:sz="8" w:space="0" w:color="auto"/>
              <w:left w:val="single" w:sz="8" w:space="0" w:color="auto"/>
              <w:bottom w:val="single" w:sz="8" w:space="0" w:color="auto"/>
              <w:right w:val="single" w:sz="12" w:space="0" w:color="auto"/>
            </w:tcBorders>
            <w:shd w:val="clear" w:color="auto" w:fill="auto"/>
          </w:tcPr>
          <w:p w14:paraId="51A2161E" w14:textId="77777777" w:rsidR="002A3978" w:rsidRDefault="002A3978" w:rsidP="002A3978">
            <w:pPr>
              <w:rPr>
                <w:bCs/>
                <w:sz w:val="16"/>
              </w:rPr>
            </w:pPr>
            <w:r>
              <w:rPr>
                <w:bCs/>
                <w:sz w:val="16"/>
              </w:rPr>
              <w:t>[0, 1000]</w:t>
            </w:r>
          </w:p>
        </w:tc>
        <w:tc>
          <w:tcPr>
            <w:tcW w:w="2160" w:type="dxa"/>
            <w:vMerge/>
            <w:tcBorders>
              <w:left w:val="single" w:sz="12" w:space="0" w:color="auto"/>
            </w:tcBorders>
            <w:shd w:val="clear" w:color="auto" w:fill="auto"/>
          </w:tcPr>
          <w:p w14:paraId="523751A4" w14:textId="77777777" w:rsidR="002A3978" w:rsidRDefault="002A3978" w:rsidP="002A3978">
            <w:pPr>
              <w:rPr>
                <w:bCs/>
                <w:sz w:val="16"/>
              </w:rPr>
            </w:pPr>
          </w:p>
        </w:tc>
      </w:tr>
      <w:tr w:rsidR="002A3978" w14:paraId="7A0DFA17" w14:textId="77777777" w:rsidTr="00992444">
        <w:trPr>
          <w:cantSplit/>
        </w:trPr>
        <w:tc>
          <w:tcPr>
            <w:tcW w:w="1435" w:type="dxa"/>
            <w:vMerge/>
            <w:tcBorders>
              <w:top w:val="single" w:sz="8" w:space="0" w:color="auto"/>
              <w:left w:val="single" w:sz="12" w:space="0" w:color="auto"/>
              <w:bottom w:val="single" w:sz="8" w:space="0" w:color="auto"/>
              <w:right w:val="single" w:sz="8" w:space="0" w:color="auto"/>
            </w:tcBorders>
            <w:shd w:val="clear" w:color="auto" w:fill="auto"/>
          </w:tcPr>
          <w:p w14:paraId="5BA00FB4" w14:textId="77777777" w:rsidR="002A3978" w:rsidRDefault="002A3978" w:rsidP="002A3978">
            <w:pPr>
              <w:rPr>
                <w:bCs/>
                <w:sz w:val="16"/>
              </w:rPr>
            </w:pP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26874781" w14:textId="77777777" w:rsidR="002A3978" w:rsidRPr="00F4275F" w:rsidRDefault="002A3978" w:rsidP="002A3978">
            <w:pPr>
              <w:rPr>
                <w:sz w:val="16"/>
                <w:szCs w:val="16"/>
              </w:rPr>
            </w:pPr>
            <w:r>
              <w:rPr>
                <w:sz w:val="16"/>
                <w:szCs w:val="16"/>
              </w:rPr>
              <w:t>D</w:t>
            </w:r>
          </w:p>
        </w:tc>
        <w:tc>
          <w:tcPr>
            <w:tcW w:w="900" w:type="dxa"/>
            <w:tcBorders>
              <w:top w:val="single" w:sz="8" w:space="0" w:color="auto"/>
              <w:left w:val="single" w:sz="8" w:space="0" w:color="auto"/>
              <w:bottom w:val="single" w:sz="8" w:space="0" w:color="auto"/>
              <w:right w:val="single" w:sz="8" w:space="0" w:color="auto"/>
            </w:tcBorders>
            <w:shd w:val="clear" w:color="auto" w:fill="auto"/>
          </w:tcPr>
          <w:p w14:paraId="2ECEF4E9" w14:textId="77777777" w:rsidR="002A3978" w:rsidRPr="00F4275F" w:rsidRDefault="002A3978" w:rsidP="002A3978">
            <w:pPr>
              <w:rPr>
                <w:sz w:val="16"/>
                <w:szCs w:val="16"/>
              </w:rPr>
            </w:pPr>
          </w:p>
        </w:tc>
        <w:tc>
          <w:tcPr>
            <w:tcW w:w="839" w:type="dxa"/>
            <w:tcBorders>
              <w:top w:val="single" w:sz="8" w:space="0" w:color="auto"/>
              <w:left w:val="single" w:sz="8" w:space="0" w:color="auto"/>
              <w:bottom w:val="single" w:sz="8" w:space="0" w:color="auto"/>
              <w:right w:val="single" w:sz="8" w:space="0" w:color="auto"/>
            </w:tcBorders>
            <w:shd w:val="clear" w:color="auto" w:fill="auto"/>
          </w:tcPr>
          <w:p w14:paraId="54964857" w14:textId="77777777" w:rsidR="002A3978" w:rsidRDefault="002A3978" w:rsidP="002A3978">
            <w:pPr>
              <w:jc w:val="center"/>
            </w:pPr>
            <w:proofErr w:type="spellStart"/>
            <w:r>
              <w:rPr>
                <w:bCs/>
                <w:sz w:val="16"/>
              </w:rPr>
              <w:t>SRnTmDyn</w:t>
            </w:r>
            <w:proofErr w:type="spellEnd"/>
          </w:p>
        </w:tc>
        <w:tc>
          <w:tcPr>
            <w:tcW w:w="1591" w:type="dxa"/>
            <w:tcBorders>
              <w:top w:val="single" w:sz="8" w:space="0" w:color="auto"/>
              <w:left w:val="single" w:sz="8" w:space="0" w:color="auto"/>
              <w:bottom w:val="single" w:sz="8" w:space="0" w:color="auto"/>
              <w:right w:val="single" w:sz="8" w:space="0" w:color="auto"/>
            </w:tcBorders>
            <w:shd w:val="clear" w:color="auto" w:fill="auto"/>
          </w:tcPr>
          <w:p w14:paraId="24620634" w14:textId="77777777" w:rsidR="002A3978" w:rsidRDefault="002A3978" w:rsidP="002A3978">
            <w:pPr>
              <w:rPr>
                <w:bCs/>
                <w:sz w:val="16"/>
              </w:rPr>
            </w:pPr>
            <w:r>
              <w:rPr>
                <w:bCs/>
                <w:sz w:val="16"/>
              </w:rPr>
              <w:t>20</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5F94AF23" w14:textId="77777777" w:rsidR="002A3978" w:rsidRDefault="002A3978" w:rsidP="002A3978">
            <w:pPr>
              <w:rPr>
                <w:bCs/>
                <w:sz w:val="16"/>
              </w:rPr>
            </w:pPr>
            <w:r>
              <w:rPr>
                <w:bCs/>
                <w:sz w:val="16"/>
              </w:rPr>
              <w:t>20</w:t>
            </w:r>
          </w:p>
        </w:tc>
        <w:tc>
          <w:tcPr>
            <w:tcW w:w="1350" w:type="dxa"/>
            <w:tcBorders>
              <w:top w:val="single" w:sz="8" w:space="0" w:color="auto"/>
              <w:left w:val="single" w:sz="8" w:space="0" w:color="auto"/>
              <w:bottom w:val="single" w:sz="8" w:space="0" w:color="auto"/>
              <w:right w:val="single" w:sz="8" w:space="0" w:color="auto"/>
            </w:tcBorders>
            <w:shd w:val="clear" w:color="auto" w:fill="auto"/>
          </w:tcPr>
          <w:p w14:paraId="660FBF09" w14:textId="77777777" w:rsidR="002A3978" w:rsidRDefault="002A3978" w:rsidP="002A3978">
            <w:pPr>
              <w:rPr>
                <w:bCs/>
                <w:sz w:val="16"/>
              </w:rPr>
            </w:pPr>
            <w:r>
              <w:rPr>
                <w:bCs/>
                <w:sz w:val="16"/>
              </w:rPr>
              <w:t>20</w:t>
            </w:r>
          </w:p>
        </w:tc>
        <w:tc>
          <w:tcPr>
            <w:tcW w:w="1530" w:type="dxa"/>
            <w:tcBorders>
              <w:top w:val="single" w:sz="8" w:space="0" w:color="auto"/>
              <w:left w:val="single" w:sz="8" w:space="0" w:color="auto"/>
              <w:bottom w:val="single" w:sz="8" w:space="0" w:color="auto"/>
              <w:right w:val="single" w:sz="12" w:space="0" w:color="auto"/>
            </w:tcBorders>
            <w:shd w:val="clear" w:color="auto" w:fill="auto"/>
          </w:tcPr>
          <w:p w14:paraId="052096A3" w14:textId="77777777" w:rsidR="002A3978" w:rsidRDefault="002A3978" w:rsidP="002A3978">
            <w:pPr>
              <w:rPr>
                <w:bCs/>
                <w:sz w:val="16"/>
              </w:rPr>
            </w:pPr>
            <w:r>
              <w:rPr>
                <w:bCs/>
                <w:sz w:val="16"/>
              </w:rPr>
              <w:t>[0, 200]</w:t>
            </w:r>
          </w:p>
        </w:tc>
        <w:tc>
          <w:tcPr>
            <w:tcW w:w="2160" w:type="dxa"/>
            <w:vMerge/>
            <w:tcBorders>
              <w:left w:val="single" w:sz="12" w:space="0" w:color="auto"/>
            </w:tcBorders>
            <w:shd w:val="clear" w:color="auto" w:fill="auto"/>
          </w:tcPr>
          <w:p w14:paraId="4E3FA0F0" w14:textId="77777777" w:rsidR="002A3978" w:rsidRDefault="002A3978" w:rsidP="002A3978">
            <w:pPr>
              <w:rPr>
                <w:bCs/>
                <w:sz w:val="16"/>
              </w:rPr>
            </w:pPr>
          </w:p>
        </w:tc>
      </w:tr>
      <w:tr w:rsidR="002A3978" w14:paraId="56817D57" w14:textId="77777777" w:rsidTr="00992444">
        <w:trPr>
          <w:cantSplit/>
        </w:trPr>
        <w:tc>
          <w:tcPr>
            <w:tcW w:w="1435" w:type="dxa"/>
            <w:vMerge/>
            <w:tcBorders>
              <w:top w:val="single" w:sz="8" w:space="0" w:color="auto"/>
              <w:left w:val="single" w:sz="12" w:space="0" w:color="auto"/>
              <w:bottom w:val="single" w:sz="8" w:space="0" w:color="auto"/>
              <w:right w:val="single" w:sz="8" w:space="0" w:color="auto"/>
            </w:tcBorders>
            <w:shd w:val="clear" w:color="auto" w:fill="auto"/>
          </w:tcPr>
          <w:p w14:paraId="05403B92" w14:textId="77777777" w:rsidR="002A3978" w:rsidRDefault="002A3978" w:rsidP="002A3978">
            <w:pPr>
              <w:rPr>
                <w:bCs/>
                <w:sz w:val="16"/>
              </w:rPr>
            </w:pP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0C3A0338" w14:textId="77777777" w:rsidR="002A3978" w:rsidRPr="00F4275F" w:rsidRDefault="002A3978" w:rsidP="002A3978">
            <w:pPr>
              <w:rPr>
                <w:sz w:val="16"/>
                <w:szCs w:val="16"/>
              </w:rPr>
            </w:pPr>
            <w:proofErr w:type="spellStart"/>
            <w:r>
              <w:rPr>
                <w:sz w:val="16"/>
                <w:szCs w:val="16"/>
              </w:rPr>
              <w:t>PAdjust</w:t>
            </w:r>
            <w:proofErr w:type="spellEnd"/>
          </w:p>
        </w:tc>
        <w:tc>
          <w:tcPr>
            <w:tcW w:w="900" w:type="dxa"/>
            <w:tcBorders>
              <w:top w:val="single" w:sz="8" w:space="0" w:color="auto"/>
              <w:left w:val="single" w:sz="8" w:space="0" w:color="auto"/>
              <w:bottom w:val="single" w:sz="8" w:space="0" w:color="auto"/>
              <w:right w:val="single" w:sz="8" w:space="0" w:color="auto"/>
            </w:tcBorders>
            <w:shd w:val="clear" w:color="auto" w:fill="auto"/>
          </w:tcPr>
          <w:p w14:paraId="289A3125" w14:textId="77777777" w:rsidR="002A3978" w:rsidRPr="00F4275F" w:rsidRDefault="002A3978" w:rsidP="002A3978">
            <w:pPr>
              <w:rPr>
                <w:sz w:val="16"/>
                <w:szCs w:val="16"/>
              </w:rPr>
            </w:pPr>
          </w:p>
        </w:tc>
        <w:tc>
          <w:tcPr>
            <w:tcW w:w="839" w:type="dxa"/>
            <w:tcBorders>
              <w:top w:val="single" w:sz="8" w:space="0" w:color="auto"/>
              <w:left w:val="single" w:sz="8" w:space="0" w:color="auto"/>
              <w:bottom w:val="single" w:sz="8" w:space="0" w:color="auto"/>
              <w:right w:val="single" w:sz="8" w:space="0" w:color="auto"/>
            </w:tcBorders>
            <w:shd w:val="clear" w:color="auto" w:fill="auto"/>
          </w:tcPr>
          <w:p w14:paraId="3E5C1BF4" w14:textId="77777777" w:rsidR="002A3978" w:rsidRDefault="002A3978" w:rsidP="002A3978">
            <w:pPr>
              <w:jc w:val="center"/>
            </w:pPr>
            <w:proofErr w:type="spellStart"/>
            <w:r>
              <w:rPr>
                <w:bCs/>
                <w:sz w:val="16"/>
              </w:rPr>
              <w:t>SRnTmDyn</w:t>
            </w:r>
            <w:proofErr w:type="spellEnd"/>
          </w:p>
        </w:tc>
        <w:tc>
          <w:tcPr>
            <w:tcW w:w="1591" w:type="dxa"/>
            <w:tcBorders>
              <w:top w:val="single" w:sz="8" w:space="0" w:color="auto"/>
              <w:left w:val="single" w:sz="8" w:space="0" w:color="auto"/>
              <w:bottom w:val="single" w:sz="8" w:space="0" w:color="auto"/>
              <w:right w:val="single" w:sz="8" w:space="0" w:color="auto"/>
            </w:tcBorders>
            <w:shd w:val="clear" w:color="auto" w:fill="auto"/>
          </w:tcPr>
          <w:p w14:paraId="6EA92C5D" w14:textId="77777777" w:rsidR="002A3978" w:rsidRDefault="002A3978" w:rsidP="002A3978">
            <w:pPr>
              <w:rPr>
                <w:bCs/>
                <w:sz w:val="16"/>
              </w:rPr>
            </w:pPr>
            <w:r>
              <w:rPr>
                <w:bCs/>
                <w:sz w:val="16"/>
              </w:rPr>
              <w:t>30</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6B17EBFC" w14:textId="77777777" w:rsidR="002A3978" w:rsidRDefault="002A3978" w:rsidP="002A3978">
            <w:pPr>
              <w:rPr>
                <w:bCs/>
                <w:sz w:val="16"/>
              </w:rPr>
            </w:pPr>
            <w:r>
              <w:rPr>
                <w:bCs/>
                <w:sz w:val="16"/>
              </w:rPr>
              <w:t>30</w:t>
            </w:r>
          </w:p>
        </w:tc>
        <w:tc>
          <w:tcPr>
            <w:tcW w:w="1350" w:type="dxa"/>
            <w:tcBorders>
              <w:top w:val="single" w:sz="8" w:space="0" w:color="auto"/>
              <w:left w:val="single" w:sz="8" w:space="0" w:color="auto"/>
              <w:bottom w:val="single" w:sz="8" w:space="0" w:color="auto"/>
              <w:right w:val="single" w:sz="8" w:space="0" w:color="auto"/>
            </w:tcBorders>
            <w:shd w:val="clear" w:color="auto" w:fill="auto"/>
          </w:tcPr>
          <w:p w14:paraId="0FC51AA9" w14:textId="77777777" w:rsidR="002A3978" w:rsidRDefault="002A3978" w:rsidP="002A3978">
            <w:pPr>
              <w:rPr>
                <w:bCs/>
                <w:sz w:val="16"/>
              </w:rPr>
            </w:pPr>
            <w:r>
              <w:rPr>
                <w:bCs/>
                <w:sz w:val="16"/>
              </w:rPr>
              <w:t>30</w:t>
            </w:r>
          </w:p>
        </w:tc>
        <w:tc>
          <w:tcPr>
            <w:tcW w:w="1530" w:type="dxa"/>
            <w:tcBorders>
              <w:top w:val="single" w:sz="8" w:space="0" w:color="auto"/>
              <w:left w:val="single" w:sz="8" w:space="0" w:color="auto"/>
              <w:bottom w:val="single" w:sz="8" w:space="0" w:color="auto"/>
              <w:right w:val="single" w:sz="12" w:space="0" w:color="auto"/>
            </w:tcBorders>
            <w:shd w:val="clear" w:color="auto" w:fill="auto"/>
          </w:tcPr>
          <w:p w14:paraId="179C7F77" w14:textId="77777777" w:rsidR="002A3978" w:rsidRDefault="002A3978" w:rsidP="002A3978">
            <w:pPr>
              <w:rPr>
                <w:bCs/>
                <w:sz w:val="16"/>
              </w:rPr>
            </w:pPr>
            <w:r>
              <w:rPr>
                <w:bCs/>
                <w:sz w:val="16"/>
              </w:rPr>
              <w:t>[-3000, 3000]</w:t>
            </w:r>
          </w:p>
        </w:tc>
        <w:tc>
          <w:tcPr>
            <w:tcW w:w="2160" w:type="dxa"/>
            <w:vMerge/>
            <w:tcBorders>
              <w:left w:val="single" w:sz="12" w:space="0" w:color="auto"/>
            </w:tcBorders>
            <w:shd w:val="clear" w:color="auto" w:fill="auto"/>
          </w:tcPr>
          <w:p w14:paraId="69D2C94D" w14:textId="77777777" w:rsidR="002A3978" w:rsidRDefault="002A3978" w:rsidP="002A3978">
            <w:pPr>
              <w:rPr>
                <w:bCs/>
                <w:sz w:val="16"/>
              </w:rPr>
            </w:pPr>
          </w:p>
        </w:tc>
      </w:tr>
      <w:tr w:rsidR="002A3978" w14:paraId="0EACDBB5" w14:textId="77777777" w:rsidTr="00992444">
        <w:trPr>
          <w:cantSplit/>
        </w:trPr>
        <w:tc>
          <w:tcPr>
            <w:tcW w:w="1435" w:type="dxa"/>
            <w:vMerge/>
            <w:tcBorders>
              <w:top w:val="single" w:sz="8" w:space="0" w:color="auto"/>
              <w:left w:val="single" w:sz="12" w:space="0" w:color="auto"/>
              <w:bottom w:val="single" w:sz="8" w:space="0" w:color="auto"/>
              <w:right w:val="single" w:sz="8" w:space="0" w:color="auto"/>
            </w:tcBorders>
            <w:shd w:val="clear" w:color="auto" w:fill="auto"/>
          </w:tcPr>
          <w:p w14:paraId="40B261CD" w14:textId="77777777" w:rsidR="002A3978" w:rsidRDefault="002A3978" w:rsidP="002A3978">
            <w:pPr>
              <w:rPr>
                <w:bCs/>
                <w:sz w:val="16"/>
              </w:rPr>
            </w:pP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165EBE3B" w14:textId="77777777" w:rsidR="002A3978" w:rsidRPr="00F4275F" w:rsidRDefault="002A3978" w:rsidP="002A3978">
            <w:pPr>
              <w:rPr>
                <w:sz w:val="16"/>
                <w:szCs w:val="16"/>
              </w:rPr>
            </w:pPr>
            <w:r>
              <w:rPr>
                <w:sz w:val="16"/>
                <w:szCs w:val="16"/>
              </w:rPr>
              <w:t>Beta</w:t>
            </w:r>
          </w:p>
        </w:tc>
        <w:tc>
          <w:tcPr>
            <w:tcW w:w="900" w:type="dxa"/>
            <w:tcBorders>
              <w:top w:val="single" w:sz="8" w:space="0" w:color="auto"/>
              <w:left w:val="single" w:sz="8" w:space="0" w:color="auto"/>
              <w:bottom w:val="single" w:sz="8" w:space="0" w:color="auto"/>
              <w:right w:val="single" w:sz="8" w:space="0" w:color="auto"/>
            </w:tcBorders>
            <w:shd w:val="clear" w:color="auto" w:fill="auto"/>
          </w:tcPr>
          <w:p w14:paraId="4BB49F38" w14:textId="77777777" w:rsidR="002A3978" w:rsidRPr="00F4275F" w:rsidRDefault="002A3978" w:rsidP="002A3978">
            <w:pPr>
              <w:rPr>
                <w:sz w:val="16"/>
                <w:szCs w:val="16"/>
              </w:rPr>
            </w:pPr>
          </w:p>
        </w:tc>
        <w:tc>
          <w:tcPr>
            <w:tcW w:w="839" w:type="dxa"/>
            <w:tcBorders>
              <w:top w:val="single" w:sz="8" w:space="0" w:color="auto"/>
              <w:left w:val="single" w:sz="8" w:space="0" w:color="auto"/>
              <w:bottom w:val="single" w:sz="8" w:space="0" w:color="auto"/>
              <w:right w:val="single" w:sz="8" w:space="0" w:color="auto"/>
            </w:tcBorders>
            <w:shd w:val="clear" w:color="auto" w:fill="auto"/>
          </w:tcPr>
          <w:p w14:paraId="6B4D139D" w14:textId="77777777" w:rsidR="002A3978" w:rsidRDefault="002A3978" w:rsidP="002A3978">
            <w:pPr>
              <w:jc w:val="center"/>
            </w:pPr>
            <w:proofErr w:type="spellStart"/>
            <w:r>
              <w:rPr>
                <w:bCs/>
                <w:sz w:val="16"/>
              </w:rPr>
              <w:t>SRnTmDyn</w:t>
            </w:r>
            <w:proofErr w:type="spellEnd"/>
          </w:p>
        </w:tc>
        <w:tc>
          <w:tcPr>
            <w:tcW w:w="1591" w:type="dxa"/>
            <w:tcBorders>
              <w:top w:val="single" w:sz="8" w:space="0" w:color="auto"/>
              <w:left w:val="single" w:sz="8" w:space="0" w:color="auto"/>
              <w:bottom w:val="single" w:sz="8" w:space="0" w:color="auto"/>
              <w:right w:val="single" w:sz="8" w:space="0" w:color="auto"/>
            </w:tcBorders>
            <w:shd w:val="clear" w:color="auto" w:fill="auto"/>
          </w:tcPr>
          <w:p w14:paraId="06F659F0" w14:textId="77777777" w:rsidR="002A3978" w:rsidRDefault="002A3978" w:rsidP="002A3978">
            <w:pPr>
              <w:rPr>
                <w:bCs/>
                <w:sz w:val="16"/>
              </w:rPr>
            </w:pPr>
            <w:r>
              <w:rPr>
                <w:bCs/>
                <w:sz w:val="16"/>
              </w:rPr>
              <w:t>-2</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33E4EEE1" w14:textId="77777777" w:rsidR="002A3978" w:rsidRDefault="002A3978" w:rsidP="002A3978">
            <w:pPr>
              <w:rPr>
                <w:bCs/>
                <w:sz w:val="16"/>
              </w:rPr>
            </w:pPr>
            <w:r>
              <w:rPr>
                <w:bCs/>
                <w:sz w:val="16"/>
              </w:rPr>
              <w:t>-2</w:t>
            </w:r>
          </w:p>
        </w:tc>
        <w:tc>
          <w:tcPr>
            <w:tcW w:w="1350" w:type="dxa"/>
            <w:tcBorders>
              <w:top w:val="single" w:sz="8" w:space="0" w:color="auto"/>
              <w:left w:val="single" w:sz="8" w:space="0" w:color="auto"/>
              <w:bottom w:val="single" w:sz="8" w:space="0" w:color="auto"/>
              <w:right w:val="single" w:sz="8" w:space="0" w:color="auto"/>
            </w:tcBorders>
            <w:shd w:val="clear" w:color="auto" w:fill="auto"/>
          </w:tcPr>
          <w:p w14:paraId="70AD0B65" w14:textId="77777777" w:rsidR="002A3978" w:rsidRDefault="002A3978" w:rsidP="002A3978">
            <w:pPr>
              <w:rPr>
                <w:bCs/>
                <w:sz w:val="16"/>
              </w:rPr>
            </w:pPr>
            <w:r>
              <w:rPr>
                <w:bCs/>
                <w:sz w:val="16"/>
              </w:rPr>
              <w:t>-2</w:t>
            </w:r>
          </w:p>
        </w:tc>
        <w:tc>
          <w:tcPr>
            <w:tcW w:w="1530" w:type="dxa"/>
            <w:tcBorders>
              <w:top w:val="single" w:sz="8" w:space="0" w:color="auto"/>
              <w:left w:val="single" w:sz="8" w:space="0" w:color="auto"/>
              <w:bottom w:val="single" w:sz="8" w:space="0" w:color="auto"/>
              <w:right w:val="single" w:sz="12" w:space="0" w:color="auto"/>
            </w:tcBorders>
            <w:shd w:val="clear" w:color="auto" w:fill="auto"/>
          </w:tcPr>
          <w:p w14:paraId="399B23D8" w14:textId="77777777" w:rsidR="002A3978" w:rsidRDefault="002A3978" w:rsidP="002A3978">
            <w:pPr>
              <w:rPr>
                <w:bCs/>
                <w:sz w:val="16"/>
              </w:rPr>
            </w:pPr>
            <w:r>
              <w:rPr>
                <w:bCs/>
                <w:sz w:val="16"/>
              </w:rPr>
              <w:t>[-9, 9]</w:t>
            </w:r>
          </w:p>
        </w:tc>
        <w:tc>
          <w:tcPr>
            <w:tcW w:w="2160" w:type="dxa"/>
            <w:vMerge/>
            <w:tcBorders>
              <w:left w:val="single" w:sz="12" w:space="0" w:color="auto"/>
            </w:tcBorders>
            <w:shd w:val="clear" w:color="auto" w:fill="auto"/>
          </w:tcPr>
          <w:p w14:paraId="0FBADC94" w14:textId="77777777" w:rsidR="002A3978" w:rsidRPr="006876B6" w:rsidRDefault="002A3978" w:rsidP="002A3978">
            <w:pPr>
              <w:rPr>
                <w:bCs/>
                <w:sz w:val="16"/>
                <w:szCs w:val="16"/>
              </w:rPr>
            </w:pPr>
          </w:p>
        </w:tc>
      </w:tr>
      <w:tr w:rsidR="002A3978" w14:paraId="24DB6D74" w14:textId="77777777" w:rsidTr="00992444">
        <w:trPr>
          <w:cantSplit/>
        </w:trPr>
        <w:tc>
          <w:tcPr>
            <w:tcW w:w="1435" w:type="dxa"/>
            <w:vMerge/>
            <w:tcBorders>
              <w:top w:val="single" w:sz="8" w:space="0" w:color="auto"/>
              <w:left w:val="single" w:sz="12" w:space="0" w:color="auto"/>
              <w:bottom w:val="single" w:sz="8" w:space="0" w:color="auto"/>
              <w:right w:val="single" w:sz="8" w:space="0" w:color="auto"/>
            </w:tcBorders>
            <w:shd w:val="clear" w:color="auto" w:fill="auto"/>
          </w:tcPr>
          <w:p w14:paraId="18755C3D" w14:textId="77777777" w:rsidR="002A3978" w:rsidRDefault="002A3978" w:rsidP="002A3978">
            <w:pPr>
              <w:rPr>
                <w:bCs/>
                <w:sz w:val="16"/>
              </w:rPr>
            </w:pP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69604D73" w14:textId="77777777" w:rsidR="002A3978" w:rsidRPr="00F4275F" w:rsidRDefault="002A3978" w:rsidP="002A3978">
            <w:pPr>
              <w:tabs>
                <w:tab w:val="left" w:pos="1065"/>
              </w:tabs>
              <w:rPr>
                <w:sz w:val="16"/>
                <w:szCs w:val="16"/>
              </w:rPr>
            </w:pPr>
            <w:proofErr w:type="spellStart"/>
            <w:r>
              <w:rPr>
                <w:sz w:val="16"/>
                <w:szCs w:val="16"/>
              </w:rPr>
              <w:t>PosComp</w:t>
            </w:r>
            <w:proofErr w:type="spellEnd"/>
            <w:r>
              <w:rPr>
                <w:sz w:val="16"/>
                <w:szCs w:val="16"/>
              </w:rPr>
              <w:tab/>
            </w:r>
          </w:p>
        </w:tc>
        <w:tc>
          <w:tcPr>
            <w:tcW w:w="900" w:type="dxa"/>
            <w:tcBorders>
              <w:top w:val="single" w:sz="8" w:space="0" w:color="auto"/>
              <w:left w:val="single" w:sz="8" w:space="0" w:color="auto"/>
              <w:bottom w:val="single" w:sz="8" w:space="0" w:color="auto"/>
              <w:right w:val="single" w:sz="8" w:space="0" w:color="auto"/>
            </w:tcBorders>
            <w:shd w:val="clear" w:color="auto" w:fill="auto"/>
          </w:tcPr>
          <w:p w14:paraId="2E8824F2" w14:textId="77777777" w:rsidR="002A3978" w:rsidRPr="00F4275F" w:rsidRDefault="002A3978" w:rsidP="002A3978">
            <w:pPr>
              <w:tabs>
                <w:tab w:val="left" w:pos="1065"/>
              </w:tabs>
              <w:rPr>
                <w:sz w:val="16"/>
                <w:szCs w:val="16"/>
              </w:rPr>
            </w:pPr>
          </w:p>
        </w:tc>
        <w:tc>
          <w:tcPr>
            <w:tcW w:w="839" w:type="dxa"/>
            <w:tcBorders>
              <w:top w:val="single" w:sz="8" w:space="0" w:color="auto"/>
              <w:left w:val="single" w:sz="8" w:space="0" w:color="auto"/>
              <w:bottom w:val="single" w:sz="8" w:space="0" w:color="auto"/>
              <w:right w:val="single" w:sz="8" w:space="0" w:color="auto"/>
            </w:tcBorders>
            <w:shd w:val="clear" w:color="auto" w:fill="auto"/>
          </w:tcPr>
          <w:p w14:paraId="37FE2E88" w14:textId="77777777" w:rsidR="002A3978" w:rsidRDefault="002A3978" w:rsidP="002A3978">
            <w:pPr>
              <w:jc w:val="center"/>
            </w:pPr>
            <w:proofErr w:type="spellStart"/>
            <w:r>
              <w:rPr>
                <w:bCs/>
                <w:sz w:val="16"/>
              </w:rPr>
              <w:t>SRnTmDyn</w:t>
            </w:r>
            <w:proofErr w:type="spellEnd"/>
          </w:p>
        </w:tc>
        <w:tc>
          <w:tcPr>
            <w:tcW w:w="1591" w:type="dxa"/>
            <w:tcBorders>
              <w:top w:val="single" w:sz="8" w:space="0" w:color="auto"/>
              <w:left w:val="single" w:sz="8" w:space="0" w:color="auto"/>
              <w:bottom w:val="single" w:sz="8" w:space="0" w:color="auto"/>
              <w:right w:val="single" w:sz="8" w:space="0" w:color="auto"/>
            </w:tcBorders>
            <w:shd w:val="clear" w:color="auto" w:fill="auto"/>
          </w:tcPr>
          <w:p w14:paraId="2D4BF059" w14:textId="77777777" w:rsidR="002A3978" w:rsidRDefault="002A3978" w:rsidP="002A3978">
            <w:pPr>
              <w:rPr>
                <w:bCs/>
                <w:sz w:val="16"/>
              </w:rPr>
            </w:pPr>
            <w:r>
              <w:rPr>
                <w:bCs/>
                <w:sz w:val="16"/>
              </w:rPr>
              <w:t>13</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5550511C" w14:textId="77777777" w:rsidR="002A3978" w:rsidRDefault="002A3978" w:rsidP="002A3978">
            <w:pPr>
              <w:rPr>
                <w:bCs/>
                <w:sz w:val="16"/>
              </w:rPr>
            </w:pPr>
            <w:r>
              <w:rPr>
                <w:bCs/>
                <w:sz w:val="16"/>
              </w:rPr>
              <w:t>13</w:t>
            </w:r>
          </w:p>
        </w:tc>
        <w:tc>
          <w:tcPr>
            <w:tcW w:w="1350" w:type="dxa"/>
            <w:tcBorders>
              <w:top w:val="single" w:sz="8" w:space="0" w:color="auto"/>
              <w:left w:val="single" w:sz="8" w:space="0" w:color="auto"/>
              <w:bottom w:val="single" w:sz="8" w:space="0" w:color="auto"/>
              <w:right w:val="single" w:sz="8" w:space="0" w:color="auto"/>
            </w:tcBorders>
            <w:shd w:val="clear" w:color="auto" w:fill="auto"/>
          </w:tcPr>
          <w:p w14:paraId="054483A8" w14:textId="77777777" w:rsidR="002A3978" w:rsidRDefault="002A3978" w:rsidP="002A3978">
            <w:pPr>
              <w:rPr>
                <w:bCs/>
                <w:sz w:val="16"/>
              </w:rPr>
            </w:pPr>
            <w:r>
              <w:rPr>
                <w:bCs/>
                <w:sz w:val="16"/>
              </w:rPr>
              <w:t>13</w:t>
            </w:r>
          </w:p>
        </w:tc>
        <w:tc>
          <w:tcPr>
            <w:tcW w:w="1530" w:type="dxa"/>
            <w:tcBorders>
              <w:top w:val="single" w:sz="8" w:space="0" w:color="auto"/>
              <w:left w:val="single" w:sz="8" w:space="0" w:color="auto"/>
              <w:bottom w:val="single" w:sz="8" w:space="0" w:color="auto"/>
              <w:right w:val="single" w:sz="12" w:space="0" w:color="auto"/>
            </w:tcBorders>
            <w:shd w:val="clear" w:color="auto" w:fill="auto"/>
          </w:tcPr>
          <w:p w14:paraId="307B6766" w14:textId="77777777" w:rsidR="002A3978" w:rsidRDefault="002A3978" w:rsidP="002A3978">
            <w:pPr>
              <w:rPr>
                <w:bCs/>
                <w:sz w:val="16"/>
              </w:rPr>
            </w:pPr>
            <w:r>
              <w:rPr>
                <w:bCs/>
                <w:sz w:val="16"/>
              </w:rPr>
              <w:t>[2, 20]</w:t>
            </w:r>
          </w:p>
        </w:tc>
        <w:tc>
          <w:tcPr>
            <w:tcW w:w="2160" w:type="dxa"/>
            <w:vMerge/>
            <w:tcBorders>
              <w:left w:val="single" w:sz="12" w:space="0" w:color="auto"/>
            </w:tcBorders>
            <w:shd w:val="clear" w:color="auto" w:fill="auto"/>
          </w:tcPr>
          <w:p w14:paraId="093A83B5" w14:textId="77777777" w:rsidR="002A3978" w:rsidRDefault="002A3978" w:rsidP="002A3978">
            <w:pPr>
              <w:rPr>
                <w:bCs/>
                <w:sz w:val="16"/>
              </w:rPr>
            </w:pPr>
          </w:p>
        </w:tc>
      </w:tr>
      <w:tr w:rsidR="002A3978" w14:paraId="04663B32" w14:textId="77777777" w:rsidTr="00992444">
        <w:trPr>
          <w:cantSplit/>
        </w:trPr>
        <w:tc>
          <w:tcPr>
            <w:tcW w:w="1435" w:type="dxa"/>
            <w:vMerge/>
            <w:tcBorders>
              <w:top w:val="single" w:sz="8" w:space="0" w:color="auto"/>
              <w:left w:val="single" w:sz="12" w:space="0" w:color="auto"/>
              <w:bottom w:val="single" w:sz="8" w:space="0" w:color="auto"/>
              <w:right w:val="single" w:sz="8" w:space="0" w:color="auto"/>
            </w:tcBorders>
            <w:shd w:val="clear" w:color="auto" w:fill="auto"/>
          </w:tcPr>
          <w:p w14:paraId="1102C58C" w14:textId="77777777" w:rsidR="002A3978" w:rsidRDefault="002A3978" w:rsidP="002A3978">
            <w:pPr>
              <w:rPr>
                <w:bCs/>
                <w:sz w:val="16"/>
              </w:rPr>
            </w:pP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32614D7F" w14:textId="77777777" w:rsidR="002A3978" w:rsidRPr="00F4275F" w:rsidRDefault="002A3978" w:rsidP="002A3978">
            <w:pPr>
              <w:rPr>
                <w:sz w:val="16"/>
                <w:szCs w:val="16"/>
              </w:rPr>
            </w:pPr>
            <w:proofErr w:type="spellStart"/>
            <w:r>
              <w:rPr>
                <w:sz w:val="16"/>
                <w:szCs w:val="16"/>
              </w:rPr>
              <w:t>DeadZone</w:t>
            </w:r>
            <w:proofErr w:type="spellEnd"/>
          </w:p>
        </w:tc>
        <w:tc>
          <w:tcPr>
            <w:tcW w:w="900" w:type="dxa"/>
            <w:tcBorders>
              <w:top w:val="single" w:sz="8" w:space="0" w:color="auto"/>
              <w:left w:val="single" w:sz="8" w:space="0" w:color="auto"/>
              <w:bottom w:val="single" w:sz="8" w:space="0" w:color="auto"/>
              <w:right w:val="single" w:sz="8" w:space="0" w:color="auto"/>
            </w:tcBorders>
            <w:shd w:val="clear" w:color="auto" w:fill="auto"/>
          </w:tcPr>
          <w:p w14:paraId="59E6DF78" w14:textId="77777777" w:rsidR="002A3978" w:rsidRPr="00F4275F" w:rsidRDefault="002A3978" w:rsidP="002A3978">
            <w:pPr>
              <w:rPr>
                <w:sz w:val="16"/>
                <w:szCs w:val="16"/>
              </w:rPr>
            </w:pPr>
          </w:p>
        </w:tc>
        <w:tc>
          <w:tcPr>
            <w:tcW w:w="839" w:type="dxa"/>
            <w:tcBorders>
              <w:top w:val="single" w:sz="8" w:space="0" w:color="auto"/>
              <w:left w:val="single" w:sz="8" w:space="0" w:color="auto"/>
              <w:bottom w:val="single" w:sz="8" w:space="0" w:color="auto"/>
              <w:right w:val="single" w:sz="8" w:space="0" w:color="auto"/>
            </w:tcBorders>
            <w:shd w:val="clear" w:color="auto" w:fill="auto"/>
          </w:tcPr>
          <w:p w14:paraId="0917F2BC" w14:textId="77777777" w:rsidR="002A3978" w:rsidRDefault="002A3978" w:rsidP="002A3978">
            <w:pPr>
              <w:jc w:val="center"/>
            </w:pPr>
            <w:proofErr w:type="spellStart"/>
            <w:r>
              <w:rPr>
                <w:bCs/>
                <w:sz w:val="16"/>
              </w:rPr>
              <w:t>SRnTmDyn</w:t>
            </w:r>
            <w:proofErr w:type="spellEnd"/>
          </w:p>
        </w:tc>
        <w:tc>
          <w:tcPr>
            <w:tcW w:w="1591" w:type="dxa"/>
            <w:tcBorders>
              <w:top w:val="single" w:sz="8" w:space="0" w:color="auto"/>
              <w:left w:val="single" w:sz="8" w:space="0" w:color="auto"/>
              <w:bottom w:val="single" w:sz="8" w:space="0" w:color="auto"/>
              <w:right w:val="single" w:sz="8" w:space="0" w:color="auto"/>
            </w:tcBorders>
            <w:shd w:val="clear" w:color="auto" w:fill="auto"/>
          </w:tcPr>
          <w:p w14:paraId="76C7DE9A" w14:textId="77777777" w:rsidR="002A3978" w:rsidRDefault="002A3978" w:rsidP="002A3978">
            <w:pPr>
              <w:rPr>
                <w:bCs/>
                <w:sz w:val="16"/>
              </w:rPr>
            </w:pPr>
            <w:r>
              <w:rPr>
                <w:bCs/>
                <w:sz w:val="16"/>
              </w:rPr>
              <w:t>0</w:t>
            </w:r>
          </w:p>
        </w:tc>
        <w:tc>
          <w:tcPr>
            <w:tcW w:w="2160" w:type="dxa"/>
            <w:tcBorders>
              <w:top w:val="single" w:sz="8" w:space="0" w:color="auto"/>
              <w:left w:val="single" w:sz="8" w:space="0" w:color="auto"/>
              <w:bottom w:val="single" w:sz="8" w:space="0" w:color="auto"/>
              <w:right w:val="single" w:sz="8" w:space="0" w:color="auto"/>
            </w:tcBorders>
            <w:shd w:val="clear" w:color="auto" w:fill="auto"/>
          </w:tcPr>
          <w:p w14:paraId="6CB39EA6" w14:textId="77777777" w:rsidR="002A3978" w:rsidRDefault="002A3978" w:rsidP="002A3978">
            <w:pPr>
              <w:rPr>
                <w:bCs/>
                <w:sz w:val="16"/>
              </w:rPr>
            </w:pPr>
            <w:r>
              <w:rPr>
                <w:bCs/>
                <w:sz w:val="16"/>
              </w:rPr>
              <w:t>0</w:t>
            </w:r>
          </w:p>
        </w:tc>
        <w:tc>
          <w:tcPr>
            <w:tcW w:w="1350" w:type="dxa"/>
            <w:tcBorders>
              <w:top w:val="single" w:sz="8" w:space="0" w:color="auto"/>
              <w:left w:val="single" w:sz="8" w:space="0" w:color="auto"/>
              <w:bottom w:val="single" w:sz="8" w:space="0" w:color="auto"/>
              <w:right w:val="single" w:sz="8" w:space="0" w:color="auto"/>
            </w:tcBorders>
            <w:shd w:val="clear" w:color="auto" w:fill="auto"/>
          </w:tcPr>
          <w:p w14:paraId="41DA24F0" w14:textId="77777777" w:rsidR="002A3978" w:rsidRDefault="002A3978" w:rsidP="002A3978">
            <w:pPr>
              <w:rPr>
                <w:bCs/>
                <w:sz w:val="16"/>
              </w:rPr>
            </w:pPr>
            <w:r>
              <w:rPr>
                <w:bCs/>
                <w:sz w:val="16"/>
              </w:rPr>
              <w:t>0</w:t>
            </w:r>
          </w:p>
        </w:tc>
        <w:tc>
          <w:tcPr>
            <w:tcW w:w="1530" w:type="dxa"/>
            <w:tcBorders>
              <w:top w:val="single" w:sz="8" w:space="0" w:color="auto"/>
              <w:left w:val="single" w:sz="8" w:space="0" w:color="auto"/>
              <w:bottom w:val="single" w:sz="8" w:space="0" w:color="auto"/>
              <w:right w:val="single" w:sz="12" w:space="0" w:color="auto"/>
            </w:tcBorders>
            <w:shd w:val="clear" w:color="auto" w:fill="auto"/>
          </w:tcPr>
          <w:p w14:paraId="68C7F4E9" w14:textId="77777777" w:rsidR="002A3978" w:rsidRDefault="002A3978" w:rsidP="002A3978">
            <w:pPr>
              <w:rPr>
                <w:bCs/>
                <w:sz w:val="16"/>
              </w:rPr>
            </w:pPr>
            <w:r>
              <w:rPr>
                <w:bCs/>
                <w:sz w:val="16"/>
              </w:rPr>
              <w:t>[0, 820]</w:t>
            </w:r>
          </w:p>
        </w:tc>
        <w:tc>
          <w:tcPr>
            <w:tcW w:w="2160" w:type="dxa"/>
            <w:vMerge/>
            <w:tcBorders>
              <w:left w:val="single" w:sz="12" w:space="0" w:color="auto"/>
            </w:tcBorders>
            <w:shd w:val="clear" w:color="auto" w:fill="auto"/>
          </w:tcPr>
          <w:p w14:paraId="5A0B73CC" w14:textId="77777777" w:rsidR="002A3978" w:rsidRDefault="002A3978" w:rsidP="002A3978">
            <w:pPr>
              <w:rPr>
                <w:bCs/>
                <w:sz w:val="16"/>
              </w:rPr>
            </w:pPr>
          </w:p>
        </w:tc>
      </w:tr>
      <w:tr w:rsidR="002A3978" w14:paraId="7D8F6861" w14:textId="77777777" w:rsidTr="00992444">
        <w:trPr>
          <w:cantSplit/>
        </w:trPr>
        <w:tc>
          <w:tcPr>
            <w:tcW w:w="1435" w:type="dxa"/>
            <w:vMerge/>
            <w:tcBorders>
              <w:top w:val="single" w:sz="8" w:space="0" w:color="auto"/>
              <w:left w:val="single" w:sz="12" w:space="0" w:color="auto"/>
              <w:bottom w:val="single" w:sz="12" w:space="0" w:color="auto"/>
              <w:right w:val="single" w:sz="8" w:space="0" w:color="auto"/>
            </w:tcBorders>
            <w:shd w:val="clear" w:color="auto" w:fill="auto"/>
          </w:tcPr>
          <w:p w14:paraId="60F997B9" w14:textId="77777777" w:rsidR="002A3978" w:rsidRDefault="002A3978" w:rsidP="002A3978">
            <w:pPr>
              <w:rPr>
                <w:bCs/>
                <w:sz w:val="16"/>
              </w:rPr>
            </w:pPr>
          </w:p>
        </w:tc>
        <w:tc>
          <w:tcPr>
            <w:tcW w:w="1440" w:type="dxa"/>
            <w:tcBorders>
              <w:top w:val="single" w:sz="8" w:space="0" w:color="auto"/>
              <w:left w:val="single" w:sz="8" w:space="0" w:color="auto"/>
              <w:bottom w:val="single" w:sz="12" w:space="0" w:color="auto"/>
              <w:right w:val="single" w:sz="8" w:space="0" w:color="auto"/>
            </w:tcBorders>
            <w:shd w:val="clear" w:color="auto" w:fill="auto"/>
          </w:tcPr>
          <w:p w14:paraId="623E74A3" w14:textId="77777777" w:rsidR="002A3978" w:rsidRPr="00F4275F" w:rsidRDefault="002A3978" w:rsidP="002A3978">
            <w:pPr>
              <w:rPr>
                <w:sz w:val="16"/>
                <w:szCs w:val="16"/>
              </w:rPr>
            </w:pPr>
            <w:r>
              <w:rPr>
                <w:sz w:val="16"/>
                <w:szCs w:val="16"/>
              </w:rPr>
              <w:t>Band</w:t>
            </w:r>
          </w:p>
        </w:tc>
        <w:tc>
          <w:tcPr>
            <w:tcW w:w="900" w:type="dxa"/>
            <w:tcBorders>
              <w:top w:val="single" w:sz="8" w:space="0" w:color="auto"/>
              <w:left w:val="single" w:sz="8" w:space="0" w:color="auto"/>
              <w:bottom w:val="single" w:sz="12" w:space="0" w:color="auto"/>
              <w:right w:val="single" w:sz="8" w:space="0" w:color="auto"/>
            </w:tcBorders>
            <w:shd w:val="clear" w:color="auto" w:fill="auto"/>
          </w:tcPr>
          <w:p w14:paraId="110D88A7" w14:textId="77777777" w:rsidR="002A3978" w:rsidRPr="00F4275F" w:rsidRDefault="002A3978" w:rsidP="002A3978">
            <w:pPr>
              <w:rPr>
                <w:sz w:val="16"/>
                <w:szCs w:val="16"/>
              </w:rPr>
            </w:pPr>
          </w:p>
        </w:tc>
        <w:tc>
          <w:tcPr>
            <w:tcW w:w="839" w:type="dxa"/>
            <w:tcBorders>
              <w:top w:val="single" w:sz="8" w:space="0" w:color="auto"/>
              <w:left w:val="single" w:sz="8" w:space="0" w:color="auto"/>
              <w:bottom w:val="single" w:sz="12" w:space="0" w:color="auto"/>
              <w:right w:val="single" w:sz="8" w:space="0" w:color="auto"/>
            </w:tcBorders>
            <w:shd w:val="clear" w:color="auto" w:fill="auto"/>
          </w:tcPr>
          <w:p w14:paraId="4F4036AC" w14:textId="77777777" w:rsidR="002A3978" w:rsidRDefault="002A3978" w:rsidP="002A3978">
            <w:pPr>
              <w:jc w:val="center"/>
            </w:pPr>
            <w:proofErr w:type="spellStart"/>
            <w:r>
              <w:rPr>
                <w:bCs/>
                <w:sz w:val="16"/>
              </w:rPr>
              <w:t>SRnTmDyn</w:t>
            </w:r>
            <w:proofErr w:type="spellEnd"/>
          </w:p>
        </w:tc>
        <w:tc>
          <w:tcPr>
            <w:tcW w:w="1591" w:type="dxa"/>
            <w:tcBorders>
              <w:top w:val="single" w:sz="8" w:space="0" w:color="auto"/>
              <w:left w:val="single" w:sz="8" w:space="0" w:color="auto"/>
              <w:bottom w:val="single" w:sz="12" w:space="0" w:color="auto"/>
              <w:right w:val="single" w:sz="8" w:space="0" w:color="auto"/>
            </w:tcBorders>
            <w:shd w:val="clear" w:color="auto" w:fill="auto"/>
          </w:tcPr>
          <w:p w14:paraId="6D7E53AD" w14:textId="77777777" w:rsidR="002A3978" w:rsidRDefault="002A3978" w:rsidP="002A3978">
            <w:pPr>
              <w:rPr>
                <w:bCs/>
                <w:sz w:val="16"/>
              </w:rPr>
            </w:pPr>
            <w:r>
              <w:rPr>
                <w:bCs/>
                <w:sz w:val="16"/>
              </w:rPr>
              <w:t>4</w:t>
            </w:r>
          </w:p>
        </w:tc>
        <w:tc>
          <w:tcPr>
            <w:tcW w:w="2160" w:type="dxa"/>
            <w:tcBorders>
              <w:top w:val="single" w:sz="8" w:space="0" w:color="auto"/>
              <w:left w:val="single" w:sz="8" w:space="0" w:color="auto"/>
              <w:bottom w:val="single" w:sz="12" w:space="0" w:color="auto"/>
              <w:right w:val="single" w:sz="8" w:space="0" w:color="auto"/>
            </w:tcBorders>
            <w:shd w:val="clear" w:color="auto" w:fill="auto"/>
          </w:tcPr>
          <w:p w14:paraId="225D02F8" w14:textId="77777777" w:rsidR="002A3978" w:rsidRDefault="002A3978" w:rsidP="002A3978">
            <w:pPr>
              <w:rPr>
                <w:bCs/>
                <w:sz w:val="16"/>
              </w:rPr>
            </w:pPr>
            <w:r>
              <w:rPr>
                <w:bCs/>
                <w:sz w:val="16"/>
              </w:rPr>
              <w:t>4</w:t>
            </w:r>
          </w:p>
        </w:tc>
        <w:tc>
          <w:tcPr>
            <w:tcW w:w="1350" w:type="dxa"/>
            <w:tcBorders>
              <w:top w:val="single" w:sz="8" w:space="0" w:color="auto"/>
              <w:left w:val="single" w:sz="8" w:space="0" w:color="auto"/>
              <w:bottom w:val="single" w:sz="12" w:space="0" w:color="auto"/>
              <w:right w:val="single" w:sz="8" w:space="0" w:color="auto"/>
            </w:tcBorders>
            <w:shd w:val="clear" w:color="auto" w:fill="auto"/>
          </w:tcPr>
          <w:p w14:paraId="6547A5F4" w14:textId="77777777" w:rsidR="002A3978" w:rsidRDefault="002A3978" w:rsidP="002A3978">
            <w:pPr>
              <w:rPr>
                <w:bCs/>
                <w:sz w:val="16"/>
              </w:rPr>
            </w:pPr>
            <w:r>
              <w:rPr>
                <w:bCs/>
                <w:sz w:val="16"/>
              </w:rPr>
              <w:t>4</w:t>
            </w:r>
          </w:p>
        </w:tc>
        <w:tc>
          <w:tcPr>
            <w:tcW w:w="1530" w:type="dxa"/>
            <w:tcBorders>
              <w:top w:val="single" w:sz="8" w:space="0" w:color="auto"/>
              <w:left w:val="single" w:sz="8" w:space="0" w:color="auto"/>
              <w:bottom w:val="single" w:sz="12" w:space="0" w:color="auto"/>
              <w:right w:val="single" w:sz="12" w:space="0" w:color="auto"/>
            </w:tcBorders>
            <w:shd w:val="clear" w:color="auto" w:fill="auto"/>
          </w:tcPr>
          <w:p w14:paraId="08B674E2" w14:textId="77777777" w:rsidR="002A3978" w:rsidRDefault="002A3978" w:rsidP="002A3978">
            <w:pPr>
              <w:rPr>
                <w:bCs/>
                <w:sz w:val="16"/>
              </w:rPr>
            </w:pPr>
            <w:r>
              <w:rPr>
                <w:bCs/>
                <w:sz w:val="16"/>
              </w:rPr>
              <w:t>[0, 20]</w:t>
            </w:r>
          </w:p>
        </w:tc>
        <w:tc>
          <w:tcPr>
            <w:tcW w:w="2160" w:type="dxa"/>
            <w:vMerge/>
            <w:tcBorders>
              <w:left w:val="single" w:sz="12" w:space="0" w:color="auto"/>
            </w:tcBorders>
            <w:shd w:val="clear" w:color="auto" w:fill="auto"/>
          </w:tcPr>
          <w:p w14:paraId="5AAEC383" w14:textId="77777777" w:rsidR="002A3978" w:rsidRDefault="002A3978" w:rsidP="002A3978">
            <w:pPr>
              <w:rPr>
                <w:bCs/>
                <w:sz w:val="16"/>
              </w:rPr>
            </w:pPr>
          </w:p>
        </w:tc>
      </w:tr>
      <w:tr w:rsidR="002A3978" w14:paraId="06EA4B52" w14:textId="77777777" w:rsidTr="00992444">
        <w:trPr>
          <w:cantSplit/>
        </w:trPr>
        <w:tc>
          <w:tcPr>
            <w:tcW w:w="1435" w:type="dxa"/>
            <w:vMerge w:val="restart"/>
            <w:tcBorders>
              <w:top w:val="single" w:sz="12" w:space="0" w:color="auto"/>
              <w:left w:val="single" w:sz="12" w:space="0" w:color="auto"/>
            </w:tcBorders>
            <w:shd w:val="clear" w:color="auto" w:fill="auto"/>
          </w:tcPr>
          <w:p w14:paraId="01A451BF" w14:textId="77777777" w:rsidR="002A3978" w:rsidRPr="00D36D87" w:rsidRDefault="002A3978" w:rsidP="002A3978">
            <w:pPr>
              <w:rPr>
                <w:bCs/>
                <w:sz w:val="16"/>
                <w:u w:color="CCFFCC"/>
              </w:rPr>
            </w:pPr>
            <w:r>
              <w:rPr>
                <w:bCs/>
                <w:sz w:val="16"/>
                <w:u w:color="CCFFCC"/>
              </w:rPr>
              <w:t>[1]</w:t>
            </w:r>
          </w:p>
        </w:tc>
        <w:tc>
          <w:tcPr>
            <w:tcW w:w="1440" w:type="dxa"/>
            <w:tcBorders>
              <w:top w:val="single" w:sz="12" w:space="0" w:color="auto"/>
            </w:tcBorders>
            <w:shd w:val="clear" w:color="auto" w:fill="auto"/>
          </w:tcPr>
          <w:p w14:paraId="17E0AD48" w14:textId="77777777" w:rsidR="002A3978" w:rsidRPr="00D36D87" w:rsidRDefault="002A3978" w:rsidP="002A3978">
            <w:pPr>
              <w:rPr>
                <w:bCs/>
                <w:sz w:val="16"/>
                <w:szCs w:val="16"/>
                <w:u w:color="CCFFCC"/>
              </w:rPr>
            </w:pPr>
            <w:r w:rsidRPr="00D36D87">
              <w:rPr>
                <w:bCs/>
                <w:sz w:val="16"/>
                <w:szCs w:val="16"/>
                <w:u w:color="CCFFCC"/>
              </w:rPr>
              <w:t>P</w:t>
            </w:r>
          </w:p>
        </w:tc>
        <w:tc>
          <w:tcPr>
            <w:tcW w:w="900" w:type="dxa"/>
            <w:tcBorders>
              <w:top w:val="single" w:sz="12" w:space="0" w:color="auto"/>
            </w:tcBorders>
            <w:shd w:val="clear" w:color="auto" w:fill="auto"/>
          </w:tcPr>
          <w:p w14:paraId="21647308" w14:textId="77777777" w:rsidR="002A3978" w:rsidRPr="00D36D87" w:rsidRDefault="002A3978" w:rsidP="002A3978">
            <w:pPr>
              <w:rPr>
                <w:bCs/>
                <w:sz w:val="16"/>
                <w:szCs w:val="16"/>
                <w:u w:color="CCFFCC"/>
              </w:rPr>
            </w:pPr>
          </w:p>
        </w:tc>
        <w:tc>
          <w:tcPr>
            <w:tcW w:w="839" w:type="dxa"/>
            <w:tcBorders>
              <w:top w:val="single" w:sz="12" w:space="0" w:color="auto"/>
            </w:tcBorders>
            <w:shd w:val="clear" w:color="auto" w:fill="auto"/>
          </w:tcPr>
          <w:p w14:paraId="259DD103"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12" w:space="0" w:color="auto"/>
            </w:tcBorders>
            <w:shd w:val="clear" w:color="auto" w:fill="auto"/>
          </w:tcPr>
          <w:p w14:paraId="32682CC8" w14:textId="77777777" w:rsidR="002A3978" w:rsidRDefault="002A3978" w:rsidP="002A3978">
            <w:pPr>
              <w:rPr>
                <w:bCs/>
                <w:sz w:val="16"/>
              </w:rPr>
            </w:pPr>
            <w:r>
              <w:rPr>
                <w:bCs/>
                <w:sz w:val="16"/>
                <w:u w:color="CCFFCC"/>
              </w:rPr>
              <w:t>100</w:t>
            </w:r>
          </w:p>
        </w:tc>
        <w:tc>
          <w:tcPr>
            <w:tcW w:w="2160" w:type="dxa"/>
            <w:tcBorders>
              <w:top w:val="single" w:sz="12" w:space="0" w:color="auto"/>
            </w:tcBorders>
            <w:shd w:val="clear" w:color="auto" w:fill="auto"/>
          </w:tcPr>
          <w:p w14:paraId="618AB7D4" w14:textId="77777777" w:rsidR="002A3978" w:rsidRPr="00D36D87" w:rsidRDefault="002A3978" w:rsidP="002A3978">
            <w:pPr>
              <w:rPr>
                <w:bCs/>
                <w:sz w:val="16"/>
                <w:u w:color="CCFFCC"/>
              </w:rPr>
            </w:pPr>
            <w:r>
              <w:rPr>
                <w:bCs/>
                <w:sz w:val="16"/>
                <w:u w:color="CCFFCC"/>
              </w:rPr>
              <w:t>250</w:t>
            </w:r>
          </w:p>
        </w:tc>
        <w:tc>
          <w:tcPr>
            <w:tcW w:w="1350" w:type="dxa"/>
            <w:tcBorders>
              <w:top w:val="single" w:sz="12" w:space="0" w:color="auto"/>
            </w:tcBorders>
            <w:shd w:val="clear" w:color="auto" w:fill="auto"/>
          </w:tcPr>
          <w:p w14:paraId="21BB26EF" w14:textId="77777777" w:rsidR="002A3978" w:rsidRPr="00D36D87" w:rsidRDefault="002A3978" w:rsidP="002A3978">
            <w:pPr>
              <w:rPr>
                <w:bCs/>
                <w:sz w:val="16"/>
                <w:u w:color="CCFFCC"/>
              </w:rPr>
            </w:pPr>
            <w:r>
              <w:rPr>
                <w:bCs/>
                <w:sz w:val="16"/>
                <w:u w:color="CCFFCC"/>
              </w:rPr>
              <w:t>250</w:t>
            </w:r>
          </w:p>
        </w:tc>
        <w:tc>
          <w:tcPr>
            <w:tcW w:w="1530" w:type="dxa"/>
            <w:tcBorders>
              <w:top w:val="single" w:sz="12" w:space="0" w:color="auto"/>
              <w:right w:val="single" w:sz="12" w:space="0" w:color="auto"/>
            </w:tcBorders>
            <w:shd w:val="clear" w:color="auto" w:fill="auto"/>
          </w:tcPr>
          <w:p w14:paraId="23D151A1" w14:textId="77777777" w:rsidR="002A3978" w:rsidRPr="00D36D87" w:rsidRDefault="002A3978" w:rsidP="002A3978">
            <w:pPr>
              <w:rPr>
                <w:bCs/>
                <w:sz w:val="16"/>
                <w:u w:color="CCFFCC"/>
              </w:rPr>
            </w:pPr>
            <w:r>
              <w:rPr>
                <w:bCs/>
                <w:sz w:val="16"/>
                <w:u w:color="CCFFCC"/>
              </w:rPr>
              <w:t>250</w:t>
            </w:r>
          </w:p>
        </w:tc>
        <w:tc>
          <w:tcPr>
            <w:tcW w:w="2160" w:type="dxa"/>
            <w:tcBorders>
              <w:left w:val="single" w:sz="12" w:space="0" w:color="auto"/>
            </w:tcBorders>
            <w:shd w:val="clear" w:color="auto" w:fill="auto"/>
          </w:tcPr>
          <w:p w14:paraId="303546CF" w14:textId="77777777" w:rsidR="002A3978" w:rsidRPr="00D36D87" w:rsidRDefault="002A3978" w:rsidP="002A3978">
            <w:pPr>
              <w:rPr>
                <w:b/>
                <w:bCs/>
                <w:sz w:val="16"/>
                <w:u w:color="CCFFCC"/>
              </w:rPr>
            </w:pPr>
            <w:r w:rsidRPr="00D36D87">
              <w:rPr>
                <w:b/>
                <w:bCs/>
                <w:sz w:val="16"/>
                <w:u w:color="CCFFCC"/>
              </w:rPr>
              <w:t>Set 1</w:t>
            </w:r>
            <w:r>
              <w:rPr>
                <w:b/>
                <w:bCs/>
                <w:sz w:val="16"/>
                <w:u w:color="CCFFCC"/>
              </w:rPr>
              <w:t xml:space="preserve"> – </w:t>
            </w:r>
            <w:proofErr w:type="spellStart"/>
            <w:r>
              <w:rPr>
                <w:b/>
                <w:bCs/>
                <w:sz w:val="16"/>
                <w:u w:color="CCFFCC"/>
              </w:rPr>
              <w:t>Camflex</w:t>
            </w:r>
            <w:proofErr w:type="spellEnd"/>
            <w:r>
              <w:rPr>
                <w:b/>
                <w:bCs/>
                <w:sz w:val="16"/>
                <w:u w:color="CCFFCC"/>
              </w:rPr>
              <w:t xml:space="preserve"> #4.5, Spring Range </w:t>
            </w:r>
          </w:p>
        </w:tc>
      </w:tr>
      <w:tr w:rsidR="002A3978" w14:paraId="4AD29F13" w14:textId="77777777" w:rsidTr="00992444">
        <w:trPr>
          <w:cantSplit/>
        </w:trPr>
        <w:tc>
          <w:tcPr>
            <w:tcW w:w="1435" w:type="dxa"/>
            <w:vMerge/>
            <w:tcBorders>
              <w:left w:val="single" w:sz="12" w:space="0" w:color="auto"/>
            </w:tcBorders>
            <w:shd w:val="clear" w:color="auto" w:fill="auto"/>
          </w:tcPr>
          <w:p w14:paraId="65582D47" w14:textId="77777777" w:rsidR="002A3978" w:rsidRPr="00D36D87" w:rsidRDefault="002A3978" w:rsidP="002A3978">
            <w:pPr>
              <w:rPr>
                <w:bCs/>
                <w:sz w:val="16"/>
                <w:u w:color="CCFFCC"/>
              </w:rPr>
            </w:pPr>
          </w:p>
        </w:tc>
        <w:tc>
          <w:tcPr>
            <w:tcW w:w="1440" w:type="dxa"/>
            <w:shd w:val="clear" w:color="auto" w:fill="auto"/>
          </w:tcPr>
          <w:p w14:paraId="02CDE83F" w14:textId="77777777" w:rsidR="002A3978" w:rsidRPr="00D36D87" w:rsidRDefault="002A3978" w:rsidP="002A3978">
            <w:pPr>
              <w:tabs>
                <w:tab w:val="left" w:pos="1425"/>
              </w:tabs>
              <w:rPr>
                <w:sz w:val="16"/>
                <w:szCs w:val="16"/>
                <w:u w:color="CCFFCC"/>
              </w:rPr>
            </w:pPr>
            <w:r w:rsidRPr="00D36D87">
              <w:rPr>
                <w:sz w:val="16"/>
                <w:szCs w:val="16"/>
                <w:u w:color="CCFFCC"/>
              </w:rPr>
              <w:t>I</w:t>
            </w:r>
          </w:p>
        </w:tc>
        <w:tc>
          <w:tcPr>
            <w:tcW w:w="900" w:type="dxa"/>
            <w:shd w:val="clear" w:color="auto" w:fill="auto"/>
          </w:tcPr>
          <w:p w14:paraId="30535822" w14:textId="77777777" w:rsidR="002A3978" w:rsidRPr="00D36D87" w:rsidRDefault="002A3978" w:rsidP="002A3978">
            <w:pPr>
              <w:tabs>
                <w:tab w:val="left" w:pos="1425"/>
              </w:tabs>
              <w:rPr>
                <w:sz w:val="16"/>
                <w:szCs w:val="16"/>
                <w:u w:color="CCFFCC"/>
              </w:rPr>
            </w:pPr>
          </w:p>
        </w:tc>
        <w:tc>
          <w:tcPr>
            <w:tcW w:w="839" w:type="dxa"/>
            <w:shd w:val="clear" w:color="auto" w:fill="auto"/>
          </w:tcPr>
          <w:p w14:paraId="0868E062"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3A74B36B" w14:textId="77777777" w:rsidR="002A3978" w:rsidRDefault="002A3978" w:rsidP="002A3978">
            <w:pPr>
              <w:rPr>
                <w:bCs/>
                <w:sz w:val="16"/>
              </w:rPr>
            </w:pPr>
            <w:r>
              <w:rPr>
                <w:bCs/>
                <w:sz w:val="16"/>
                <w:u w:color="CCFFCC"/>
              </w:rPr>
              <w:t>160</w:t>
            </w:r>
          </w:p>
        </w:tc>
        <w:tc>
          <w:tcPr>
            <w:tcW w:w="2160" w:type="dxa"/>
            <w:shd w:val="clear" w:color="auto" w:fill="auto"/>
          </w:tcPr>
          <w:p w14:paraId="2A13E2F8" w14:textId="77777777" w:rsidR="002A3978" w:rsidRPr="00D36D87" w:rsidRDefault="002A3978" w:rsidP="002A3978">
            <w:pPr>
              <w:rPr>
                <w:bCs/>
                <w:sz w:val="16"/>
                <w:u w:color="CCFFCC"/>
              </w:rPr>
            </w:pPr>
            <w:r>
              <w:rPr>
                <w:bCs/>
                <w:sz w:val="16"/>
                <w:u w:color="CCFFCC"/>
              </w:rPr>
              <w:t>110</w:t>
            </w:r>
          </w:p>
        </w:tc>
        <w:tc>
          <w:tcPr>
            <w:tcW w:w="1350" w:type="dxa"/>
            <w:shd w:val="clear" w:color="auto" w:fill="auto"/>
          </w:tcPr>
          <w:p w14:paraId="57F7086D" w14:textId="77777777" w:rsidR="002A3978" w:rsidRPr="00D36D87" w:rsidRDefault="002A3978" w:rsidP="002A3978">
            <w:pPr>
              <w:rPr>
                <w:bCs/>
                <w:sz w:val="16"/>
                <w:u w:color="CCFFCC"/>
              </w:rPr>
            </w:pPr>
            <w:r>
              <w:rPr>
                <w:bCs/>
                <w:sz w:val="16"/>
                <w:u w:color="CCFFCC"/>
              </w:rPr>
              <w:t>110</w:t>
            </w:r>
          </w:p>
        </w:tc>
        <w:tc>
          <w:tcPr>
            <w:tcW w:w="1530" w:type="dxa"/>
            <w:tcBorders>
              <w:right w:val="single" w:sz="12" w:space="0" w:color="auto"/>
            </w:tcBorders>
            <w:shd w:val="clear" w:color="auto" w:fill="auto"/>
          </w:tcPr>
          <w:p w14:paraId="3B0B309D" w14:textId="77777777" w:rsidR="002A3978" w:rsidRPr="00D36D87" w:rsidRDefault="002A3978" w:rsidP="002A3978">
            <w:pPr>
              <w:rPr>
                <w:bCs/>
                <w:sz w:val="16"/>
                <w:u w:color="CCFFCC"/>
              </w:rPr>
            </w:pPr>
            <w:r>
              <w:rPr>
                <w:bCs/>
                <w:sz w:val="16"/>
                <w:u w:color="CCFFCC"/>
              </w:rPr>
              <w:t>110</w:t>
            </w:r>
          </w:p>
        </w:tc>
        <w:tc>
          <w:tcPr>
            <w:tcW w:w="2160" w:type="dxa"/>
            <w:tcBorders>
              <w:left w:val="single" w:sz="12" w:space="0" w:color="auto"/>
            </w:tcBorders>
            <w:shd w:val="clear" w:color="auto" w:fill="auto"/>
          </w:tcPr>
          <w:p w14:paraId="3754C9E8" w14:textId="77777777" w:rsidR="002A3978" w:rsidRPr="00D36D87" w:rsidRDefault="002A3978" w:rsidP="002A3978">
            <w:pPr>
              <w:rPr>
                <w:bCs/>
                <w:sz w:val="16"/>
                <w:u w:color="CCFFCC"/>
              </w:rPr>
            </w:pPr>
            <w:r>
              <w:rPr>
                <w:b/>
                <w:bCs/>
                <w:sz w:val="16"/>
                <w:u w:color="CCFFCC"/>
              </w:rPr>
              <w:t>(Span 8)</w:t>
            </w:r>
          </w:p>
        </w:tc>
      </w:tr>
      <w:tr w:rsidR="002A3978" w14:paraId="3C71D938" w14:textId="77777777" w:rsidTr="00992444">
        <w:trPr>
          <w:cantSplit/>
        </w:trPr>
        <w:tc>
          <w:tcPr>
            <w:tcW w:w="1435" w:type="dxa"/>
            <w:vMerge/>
            <w:tcBorders>
              <w:left w:val="single" w:sz="12" w:space="0" w:color="auto"/>
            </w:tcBorders>
            <w:shd w:val="clear" w:color="auto" w:fill="auto"/>
          </w:tcPr>
          <w:p w14:paraId="0D2D74EC" w14:textId="77777777" w:rsidR="002A3978" w:rsidRPr="00D36D87" w:rsidRDefault="002A3978" w:rsidP="002A3978">
            <w:pPr>
              <w:rPr>
                <w:bCs/>
                <w:sz w:val="16"/>
                <w:u w:color="CCFFCC"/>
              </w:rPr>
            </w:pPr>
          </w:p>
        </w:tc>
        <w:tc>
          <w:tcPr>
            <w:tcW w:w="1440" w:type="dxa"/>
            <w:shd w:val="clear" w:color="auto" w:fill="auto"/>
          </w:tcPr>
          <w:p w14:paraId="23EB2D1F" w14:textId="77777777" w:rsidR="002A3978" w:rsidRPr="00D36D87" w:rsidRDefault="002A3978" w:rsidP="002A3978">
            <w:pPr>
              <w:rPr>
                <w:sz w:val="16"/>
                <w:szCs w:val="16"/>
                <w:u w:color="CCFFCC"/>
              </w:rPr>
            </w:pPr>
            <w:r w:rsidRPr="00D36D87">
              <w:rPr>
                <w:sz w:val="16"/>
                <w:szCs w:val="16"/>
                <w:u w:color="CCFFCC"/>
              </w:rPr>
              <w:t>D</w:t>
            </w:r>
          </w:p>
        </w:tc>
        <w:tc>
          <w:tcPr>
            <w:tcW w:w="900" w:type="dxa"/>
            <w:shd w:val="clear" w:color="auto" w:fill="auto"/>
          </w:tcPr>
          <w:p w14:paraId="102EB842" w14:textId="77777777" w:rsidR="002A3978" w:rsidRPr="00D36D87" w:rsidRDefault="002A3978" w:rsidP="002A3978">
            <w:pPr>
              <w:rPr>
                <w:sz w:val="16"/>
                <w:szCs w:val="16"/>
                <w:u w:color="CCFFCC"/>
              </w:rPr>
            </w:pPr>
          </w:p>
        </w:tc>
        <w:tc>
          <w:tcPr>
            <w:tcW w:w="839" w:type="dxa"/>
            <w:shd w:val="clear" w:color="auto" w:fill="auto"/>
          </w:tcPr>
          <w:p w14:paraId="6B5F8614"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4AA79FC1" w14:textId="77777777" w:rsidR="002A3978" w:rsidRDefault="002A3978" w:rsidP="002A3978">
            <w:pPr>
              <w:rPr>
                <w:bCs/>
                <w:sz w:val="16"/>
              </w:rPr>
            </w:pPr>
            <w:r>
              <w:rPr>
                <w:bCs/>
                <w:sz w:val="16"/>
              </w:rPr>
              <w:t>20</w:t>
            </w:r>
          </w:p>
        </w:tc>
        <w:tc>
          <w:tcPr>
            <w:tcW w:w="2160" w:type="dxa"/>
            <w:shd w:val="clear" w:color="auto" w:fill="auto"/>
          </w:tcPr>
          <w:p w14:paraId="1BA89DEF" w14:textId="77777777" w:rsidR="002A3978" w:rsidRPr="00D36D87" w:rsidRDefault="002A3978" w:rsidP="002A3978">
            <w:pPr>
              <w:rPr>
                <w:bCs/>
                <w:sz w:val="16"/>
                <w:u w:color="CCFFCC"/>
              </w:rPr>
            </w:pPr>
            <w:r>
              <w:rPr>
                <w:bCs/>
                <w:sz w:val="16"/>
                <w:u w:color="CCFFCC"/>
              </w:rPr>
              <w:t>18</w:t>
            </w:r>
          </w:p>
        </w:tc>
        <w:tc>
          <w:tcPr>
            <w:tcW w:w="1350" w:type="dxa"/>
            <w:shd w:val="clear" w:color="auto" w:fill="auto"/>
          </w:tcPr>
          <w:p w14:paraId="2EBFA61A" w14:textId="77777777" w:rsidR="002A3978" w:rsidRPr="00D36D87" w:rsidRDefault="002A3978" w:rsidP="002A3978">
            <w:pPr>
              <w:rPr>
                <w:bCs/>
                <w:sz w:val="16"/>
                <w:u w:color="CCFFCC"/>
              </w:rPr>
            </w:pPr>
            <w:r>
              <w:rPr>
                <w:bCs/>
                <w:sz w:val="16"/>
                <w:u w:color="CCFFCC"/>
              </w:rPr>
              <w:t>18</w:t>
            </w:r>
          </w:p>
        </w:tc>
        <w:tc>
          <w:tcPr>
            <w:tcW w:w="1530" w:type="dxa"/>
            <w:tcBorders>
              <w:right w:val="single" w:sz="12" w:space="0" w:color="auto"/>
            </w:tcBorders>
            <w:shd w:val="clear" w:color="auto" w:fill="auto"/>
          </w:tcPr>
          <w:p w14:paraId="095409D7" w14:textId="77777777" w:rsidR="002A3978" w:rsidRPr="00D36D87" w:rsidRDefault="002A3978" w:rsidP="002A3978">
            <w:pPr>
              <w:rPr>
                <w:bCs/>
                <w:sz w:val="16"/>
                <w:u w:color="CCFFCC"/>
              </w:rPr>
            </w:pPr>
            <w:r>
              <w:rPr>
                <w:bCs/>
                <w:sz w:val="16"/>
                <w:u w:color="CCFFCC"/>
              </w:rPr>
              <w:t>18</w:t>
            </w:r>
          </w:p>
        </w:tc>
        <w:tc>
          <w:tcPr>
            <w:tcW w:w="2160" w:type="dxa"/>
            <w:tcBorders>
              <w:left w:val="single" w:sz="12" w:space="0" w:color="auto"/>
            </w:tcBorders>
            <w:shd w:val="clear" w:color="auto" w:fill="auto"/>
          </w:tcPr>
          <w:p w14:paraId="780A4123" w14:textId="77777777" w:rsidR="002A3978" w:rsidRPr="00D36D87" w:rsidRDefault="002A3978" w:rsidP="002A3978">
            <w:pPr>
              <w:rPr>
                <w:bCs/>
                <w:sz w:val="16"/>
                <w:u w:color="CCFFCC"/>
              </w:rPr>
            </w:pPr>
            <w:r>
              <w:rPr>
                <w:bCs/>
                <w:sz w:val="16"/>
                <w:u w:color="CCFFCC"/>
              </w:rPr>
              <w:t>Single Acting</w:t>
            </w:r>
          </w:p>
        </w:tc>
      </w:tr>
      <w:tr w:rsidR="002A3978" w14:paraId="02613154" w14:textId="77777777" w:rsidTr="00992444">
        <w:trPr>
          <w:cantSplit/>
        </w:trPr>
        <w:tc>
          <w:tcPr>
            <w:tcW w:w="1435" w:type="dxa"/>
            <w:vMerge/>
            <w:tcBorders>
              <w:left w:val="single" w:sz="12" w:space="0" w:color="auto"/>
            </w:tcBorders>
            <w:shd w:val="clear" w:color="auto" w:fill="auto"/>
          </w:tcPr>
          <w:p w14:paraId="76A71CC5" w14:textId="77777777" w:rsidR="002A3978" w:rsidRPr="00D36D87" w:rsidRDefault="002A3978" w:rsidP="002A3978">
            <w:pPr>
              <w:rPr>
                <w:bCs/>
                <w:sz w:val="16"/>
                <w:u w:color="CCFFCC"/>
              </w:rPr>
            </w:pPr>
          </w:p>
        </w:tc>
        <w:tc>
          <w:tcPr>
            <w:tcW w:w="1440" w:type="dxa"/>
            <w:shd w:val="clear" w:color="auto" w:fill="auto"/>
          </w:tcPr>
          <w:p w14:paraId="0407B332" w14:textId="77777777" w:rsidR="002A3978" w:rsidRPr="00D36D87" w:rsidRDefault="002A3978" w:rsidP="002A3978">
            <w:pPr>
              <w:rPr>
                <w:sz w:val="16"/>
                <w:szCs w:val="16"/>
                <w:u w:color="CCFFCC"/>
              </w:rPr>
            </w:pPr>
            <w:proofErr w:type="spellStart"/>
            <w:r w:rsidRPr="00D36D87">
              <w:rPr>
                <w:sz w:val="16"/>
                <w:szCs w:val="16"/>
                <w:u w:color="CCFFCC"/>
              </w:rPr>
              <w:t>PAdjust</w:t>
            </w:r>
            <w:proofErr w:type="spellEnd"/>
          </w:p>
        </w:tc>
        <w:tc>
          <w:tcPr>
            <w:tcW w:w="900" w:type="dxa"/>
            <w:shd w:val="clear" w:color="auto" w:fill="auto"/>
          </w:tcPr>
          <w:p w14:paraId="367241EF" w14:textId="77777777" w:rsidR="002A3978" w:rsidRPr="00D36D87" w:rsidRDefault="002A3978" w:rsidP="002A3978">
            <w:pPr>
              <w:rPr>
                <w:sz w:val="16"/>
                <w:szCs w:val="16"/>
                <w:u w:color="CCFFCC"/>
              </w:rPr>
            </w:pPr>
          </w:p>
        </w:tc>
        <w:tc>
          <w:tcPr>
            <w:tcW w:w="839" w:type="dxa"/>
            <w:shd w:val="clear" w:color="auto" w:fill="auto"/>
          </w:tcPr>
          <w:p w14:paraId="58582D36"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49CB6415" w14:textId="77777777" w:rsidR="002A3978" w:rsidRDefault="002A3978" w:rsidP="002A3978">
            <w:pPr>
              <w:rPr>
                <w:bCs/>
                <w:sz w:val="16"/>
              </w:rPr>
            </w:pPr>
            <w:r>
              <w:rPr>
                <w:bCs/>
                <w:sz w:val="16"/>
              </w:rPr>
              <w:t>30</w:t>
            </w:r>
          </w:p>
        </w:tc>
        <w:tc>
          <w:tcPr>
            <w:tcW w:w="2160" w:type="dxa"/>
            <w:shd w:val="clear" w:color="auto" w:fill="auto"/>
          </w:tcPr>
          <w:p w14:paraId="1ACB4FF3" w14:textId="77777777" w:rsidR="002A3978" w:rsidRPr="00D36D87" w:rsidRDefault="002A3978" w:rsidP="002A3978">
            <w:pPr>
              <w:rPr>
                <w:bCs/>
                <w:sz w:val="16"/>
                <w:u w:color="CCFFCC"/>
              </w:rPr>
            </w:pPr>
            <w:r>
              <w:rPr>
                <w:bCs/>
                <w:sz w:val="16"/>
                <w:u w:color="CCFFCC"/>
              </w:rPr>
              <w:t>0</w:t>
            </w:r>
          </w:p>
        </w:tc>
        <w:tc>
          <w:tcPr>
            <w:tcW w:w="1350" w:type="dxa"/>
            <w:shd w:val="clear" w:color="auto" w:fill="auto"/>
          </w:tcPr>
          <w:p w14:paraId="04C6DA59" w14:textId="77777777" w:rsidR="002A3978" w:rsidRPr="00D36D87" w:rsidRDefault="002A3978" w:rsidP="002A3978">
            <w:pPr>
              <w:rPr>
                <w:bCs/>
                <w:sz w:val="16"/>
                <w:u w:color="CCFFCC"/>
              </w:rPr>
            </w:pPr>
            <w:r>
              <w:rPr>
                <w:bCs/>
                <w:sz w:val="16"/>
                <w:u w:color="CCFFCC"/>
              </w:rPr>
              <w:t>0</w:t>
            </w:r>
          </w:p>
        </w:tc>
        <w:tc>
          <w:tcPr>
            <w:tcW w:w="1530" w:type="dxa"/>
            <w:tcBorders>
              <w:right w:val="single" w:sz="12" w:space="0" w:color="auto"/>
            </w:tcBorders>
            <w:shd w:val="clear" w:color="auto" w:fill="auto"/>
          </w:tcPr>
          <w:p w14:paraId="5BB33D3B" w14:textId="77777777" w:rsidR="002A3978" w:rsidRPr="00D36D87" w:rsidRDefault="002A3978" w:rsidP="002A3978">
            <w:pPr>
              <w:rPr>
                <w:bCs/>
                <w:sz w:val="16"/>
                <w:u w:color="CCFFCC"/>
              </w:rPr>
            </w:pPr>
            <w:r>
              <w:rPr>
                <w:bCs/>
                <w:sz w:val="16"/>
                <w:u w:color="CCFFCC"/>
              </w:rPr>
              <w:t>0</w:t>
            </w:r>
          </w:p>
        </w:tc>
        <w:tc>
          <w:tcPr>
            <w:tcW w:w="2160" w:type="dxa"/>
            <w:tcBorders>
              <w:left w:val="single" w:sz="12" w:space="0" w:color="auto"/>
            </w:tcBorders>
            <w:shd w:val="clear" w:color="auto" w:fill="auto"/>
          </w:tcPr>
          <w:p w14:paraId="0640E36B" w14:textId="77777777" w:rsidR="002A3978" w:rsidRPr="00D36D87" w:rsidRDefault="002A3978" w:rsidP="002A3978">
            <w:pPr>
              <w:rPr>
                <w:bCs/>
                <w:sz w:val="16"/>
                <w:u w:color="CCFFCC"/>
              </w:rPr>
            </w:pPr>
          </w:p>
        </w:tc>
      </w:tr>
      <w:tr w:rsidR="002A3978" w:rsidRPr="006876B6" w14:paraId="430F9F7F" w14:textId="77777777" w:rsidTr="00992444">
        <w:trPr>
          <w:cantSplit/>
        </w:trPr>
        <w:tc>
          <w:tcPr>
            <w:tcW w:w="1435" w:type="dxa"/>
            <w:vMerge/>
            <w:tcBorders>
              <w:left w:val="single" w:sz="12" w:space="0" w:color="auto"/>
            </w:tcBorders>
            <w:shd w:val="clear" w:color="auto" w:fill="auto"/>
          </w:tcPr>
          <w:p w14:paraId="65AE127E" w14:textId="77777777" w:rsidR="002A3978" w:rsidRPr="00D36D87" w:rsidRDefault="002A3978" w:rsidP="002A3978">
            <w:pPr>
              <w:rPr>
                <w:bCs/>
                <w:sz w:val="16"/>
                <w:u w:color="CCFFCC"/>
              </w:rPr>
            </w:pPr>
          </w:p>
        </w:tc>
        <w:tc>
          <w:tcPr>
            <w:tcW w:w="1440" w:type="dxa"/>
            <w:shd w:val="clear" w:color="auto" w:fill="auto"/>
          </w:tcPr>
          <w:p w14:paraId="620867B5" w14:textId="77777777" w:rsidR="002A3978" w:rsidRPr="00D36D87" w:rsidRDefault="002A3978" w:rsidP="002A3978">
            <w:pPr>
              <w:rPr>
                <w:sz w:val="16"/>
                <w:szCs w:val="16"/>
                <w:u w:color="CCFFCC"/>
              </w:rPr>
            </w:pPr>
            <w:r w:rsidRPr="00D36D87">
              <w:rPr>
                <w:sz w:val="16"/>
                <w:szCs w:val="16"/>
                <w:u w:color="CCFFCC"/>
              </w:rPr>
              <w:t>Beta</w:t>
            </w:r>
          </w:p>
        </w:tc>
        <w:tc>
          <w:tcPr>
            <w:tcW w:w="900" w:type="dxa"/>
            <w:shd w:val="clear" w:color="auto" w:fill="auto"/>
          </w:tcPr>
          <w:p w14:paraId="777F65DD" w14:textId="77777777" w:rsidR="002A3978" w:rsidRPr="00D36D87" w:rsidRDefault="002A3978" w:rsidP="002A3978">
            <w:pPr>
              <w:rPr>
                <w:sz w:val="16"/>
                <w:szCs w:val="16"/>
                <w:u w:color="CCFFCC"/>
              </w:rPr>
            </w:pPr>
          </w:p>
        </w:tc>
        <w:tc>
          <w:tcPr>
            <w:tcW w:w="839" w:type="dxa"/>
            <w:shd w:val="clear" w:color="auto" w:fill="auto"/>
          </w:tcPr>
          <w:p w14:paraId="6D73CAB1"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0E33C870" w14:textId="77777777" w:rsidR="002A3978" w:rsidRDefault="002A3978" w:rsidP="002A3978">
            <w:pPr>
              <w:rPr>
                <w:bCs/>
                <w:sz w:val="16"/>
              </w:rPr>
            </w:pPr>
            <w:r>
              <w:rPr>
                <w:bCs/>
                <w:sz w:val="16"/>
              </w:rPr>
              <w:t>-2</w:t>
            </w:r>
          </w:p>
        </w:tc>
        <w:tc>
          <w:tcPr>
            <w:tcW w:w="2160" w:type="dxa"/>
            <w:shd w:val="clear" w:color="auto" w:fill="auto"/>
          </w:tcPr>
          <w:p w14:paraId="739D25F5" w14:textId="77777777" w:rsidR="002A3978" w:rsidRPr="00D36D87" w:rsidRDefault="002A3978" w:rsidP="002A3978">
            <w:pPr>
              <w:rPr>
                <w:bCs/>
                <w:sz w:val="16"/>
                <w:u w:color="CCFFCC"/>
              </w:rPr>
            </w:pPr>
            <w:r w:rsidRPr="00D36D87">
              <w:rPr>
                <w:bCs/>
                <w:sz w:val="16"/>
                <w:u w:color="CCFFCC"/>
              </w:rPr>
              <w:t>-2</w:t>
            </w:r>
          </w:p>
        </w:tc>
        <w:tc>
          <w:tcPr>
            <w:tcW w:w="1350" w:type="dxa"/>
            <w:shd w:val="clear" w:color="auto" w:fill="auto"/>
          </w:tcPr>
          <w:p w14:paraId="6EC62DD3" w14:textId="77777777" w:rsidR="002A3978" w:rsidRPr="00D36D87" w:rsidRDefault="002A3978" w:rsidP="002A3978">
            <w:pPr>
              <w:rPr>
                <w:bCs/>
                <w:sz w:val="16"/>
                <w:u w:color="CCFFCC"/>
              </w:rPr>
            </w:pPr>
            <w:r w:rsidRPr="00D36D87">
              <w:rPr>
                <w:bCs/>
                <w:sz w:val="16"/>
                <w:u w:color="CCFFCC"/>
              </w:rPr>
              <w:t>-2</w:t>
            </w:r>
          </w:p>
        </w:tc>
        <w:tc>
          <w:tcPr>
            <w:tcW w:w="1530" w:type="dxa"/>
            <w:tcBorders>
              <w:right w:val="single" w:sz="12" w:space="0" w:color="auto"/>
            </w:tcBorders>
            <w:shd w:val="clear" w:color="auto" w:fill="auto"/>
          </w:tcPr>
          <w:p w14:paraId="43D8E160" w14:textId="77777777" w:rsidR="002A3978" w:rsidRPr="00D36D87" w:rsidRDefault="002A3978" w:rsidP="002A3978">
            <w:pPr>
              <w:rPr>
                <w:bCs/>
                <w:sz w:val="16"/>
                <w:u w:color="CCFFCC"/>
              </w:rPr>
            </w:pPr>
            <w:r w:rsidRPr="00D36D87">
              <w:rPr>
                <w:bCs/>
                <w:sz w:val="16"/>
                <w:u w:color="CCFFCC"/>
              </w:rPr>
              <w:t>-2</w:t>
            </w:r>
          </w:p>
        </w:tc>
        <w:tc>
          <w:tcPr>
            <w:tcW w:w="2160" w:type="dxa"/>
            <w:tcBorders>
              <w:left w:val="single" w:sz="12" w:space="0" w:color="auto"/>
            </w:tcBorders>
            <w:shd w:val="clear" w:color="auto" w:fill="auto"/>
          </w:tcPr>
          <w:p w14:paraId="724B051A" w14:textId="77777777" w:rsidR="002A3978" w:rsidRPr="00D36D87" w:rsidRDefault="002A3978" w:rsidP="002A3978">
            <w:pPr>
              <w:rPr>
                <w:bCs/>
                <w:sz w:val="16"/>
                <w:szCs w:val="16"/>
                <w:u w:color="CCFFCC"/>
              </w:rPr>
            </w:pPr>
            <w:r w:rsidRPr="00D36D87">
              <w:rPr>
                <w:bCs/>
                <w:sz w:val="16"/>
                <w:szCs w:val="16"/>
                <w:u w:color="CCFFCC"/>
              </w:rPr>
              <w:tab/>
            </w:r>
          </w:p>
        </w:tc>
      </w:tr>
      <w:tr w:rsidR="002A3978" w14:paraId="5A28C113" w14:textId="77777777" w:rsidTr="00992444">
        <w:trPr>
          <w:cantSplit/>
        </w:trPr>
        <w:tc>
          <w:tcPr>
            <w:tcW w:w="1435" w:type="dxa"/>
            <w:vMerge/>
            <w:tcBorders>
              <w:left w:val="single" w:sz="12" w:space="0" w:color="auto"/>
            </w:tcBorders>
            <w:shd w:val="clear" w:color="auto" w:fill="auto"/>
          </w:tcPr>
          <w:p w14:paraId="49669816" w14:textId="77777777" w:rsidR="002A3978" w:rsidRPr="00D36D87" w:rsidRDefault="002A3978" w:rsidP="002A3978">
            <w:pPr>
              <w:rPr>
                <w:bCs/>
                <w:sz w:val="16"/>
                <w:u w:color="CCFFCC"/>
              </w:rPr>
            </w:pPr>
          </w:p>
        </w:tc>
        <w:tc>
          <w:tcPr>
            <w:tcW w:w="1440" w:type="dxa"/>
            <w:shd w:val="clear" w:color="auto" w:fill="auto"/>
          </w:tcPr>
          <w:p w14:paraId="7FE572BC" w14:textId="77777777" w:rsidR="002A3978" w:rsidRPr="00D36D87" w:rsidRDefault="002A3978" w:rsidP="002A3978">
            <w:pPr>
              <w:tabs>
                <w:tab w:val="left" w:pos="1065"/>
              </w:tabs>
              <w:rPr>
                <w:sz w:val="16"/>
                <w:szCs w:val="16"/>
                <w:u w:color="CCFFCC"/>
              </w:rPr>
            </w:pPr>
            <w:proofErr w:type="spellStart"/>
            <w:r w:rsidRPr="00D36D87">
              <w:rPr>
                <w:sz w:val="16"/>
                <w:szCs w:val="16"/>
                <w:u w:color="CCFFCC"/>
              </w:rPr>
              <w:t>PosComp</w:t>
            </w:r>
            <w:proofErr w:type="spellEnd"/>
            <w:r w:rsidRPr="00D36D87">
              <w:rPr>
                <w:sz w:val="16"/>
                <w:szCs w:val="16"/>
                <w:u w:color="CCFFCC"/>
              </w:rPr>
              <w:tab/>
            </w:r>
          </w:p>
        </w:tc>
        <w:tc>
          <w:tcPr>
            <w:tcW w:w="900" w:type="dxa"/>
            <w:shd w:val="clear" w:color="auto" w:fill="auto"/>
          </w:tcPr>
          <w:p w14:paraId="206F81F9" w14:textId="77777777" w:rsidR="002A3978" w:rsidRPr="00D36D87" w:rsidRDefault="002A3978" w:rsidP="002A3978">
            <w:pPr>
              <w:tabs>
                <w:tab w:val="left" w:pos="1065"/>
              </w:tabs>
              <w:rPr>
                <w:sz w:val="16"/>
                <w:szCs w:val="16"/>
                <w:u w:color="CCFFCC"/>
              </w:rPr>
            </w:pPr>
          </w:p>
        </w:tc>
        <w:tc>
          <w:tcPr>
            <w:tcW w:w="839" w:type="dxa"/>
            <w:shd w:val="clear" w:color="auto" w:fill="auto"/>
          </w:tcPr>
          <w:p w14:paraId="70D9E1AE"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71B3C133" w14:textId="77777777" w:rsidR="002A3978" w:rsidRDefault="002A3978" w:rsidP="002A3978">
            <w:pPr>
              <w:rPr>
                <w:bCs/>
                <w:sz w:val="16"/>
              </w:rPr>
            </w:pPr>
            <w:r>
              <w:rPr>
                <w:bCs/>
                <w:sz w:val="16"/>
              </w:rPr>
              <w:t>13</w:t>
            </w:r>
          </w:p>
        </w:tc>
        <w:tc>
          <w:tcPr>
            <w:tcW w:w="2160" w:type="dxa"/>
            <w:shd w:val="clear" w:color="auto" w:fill="auto"/>
          </w:tcPr>
          <w:p w14:paraId="1807BE70" w14:textId="77777777" w:rsidR="002A3978" w:rsidRPr="00D36D87" w:rsidRDefault="002A3978" w:rsidP="002A3978">
            <w:pPr>
              <w:rPr>
                <w:bCs/>
                <w:sz w:val="16"/>
                <w:u w:color="CCFFCC"/>
              </w:rPr>
            </w:pPr>
            <w:r>
              <w:rPr>
                <w:bCs/>
                <w:sz w:val="16"/>
                <w:u w:color="CCFFCC"/>
              </w:rPr>
              <w:t>10</w:t>
            </w:r>
          </w:p>
        </w:tc>
        <w:tc>
          <w:tcPr>
            <w:tcW w:w="1350" w:type="dxa"/>
            <w:shd w:val="clear" w:color="auto" w:fill="auto"/>
          </w:tcPr>
          <w:p w14:paraId="7C217A5E" w14:textId="77777777" w:rsidR="002A3978" w:rsidRPr="00D36D87" w:rsidRDefault="002A3978" w:rsidP="002A3978">
            <w:pPr>
              <w:rPr>
                <w:bCs/>
                <w:sz w:val="16"/>
                <w:u w:color="CCFFCC"/>
              </w:rPr>
            </w:pPr>
            <w:r>
              <w:rPr>
                <w:bCs/>
                <w:sz w:val="16"/>
                <w:u w:color="CCFFCC"/>
              </w:rPr>
              <w:t>10</w:t>
            </w:r>
          </w:p>
        </w:tc>
        <w:tc>
          <w:tcPr>
            <w:tcW w:w="1530" w:type="dxa"/>
            <w:tcBorders>
              <w:right w:val="single" w:sz="12" w:space="0" w:color="auto"/>
            </w:tcBorders>
            <w:shd w:val="clear" w:color="auto" w:fill="auto"/>
          </w:tcPr>
          <w:p w14:paraId="2B606462" w14:textId="77777777" w:rsidR="002A3978" w:rsidRPr="00D36D87" w:rsidRDefault="002A3978" w:rsidP="002A3978">
            <w:pPr>
              <w:rPr>
                <w:bCs/>
                <w:sz w:val="16"/>
                <w:u w:color="CCFFCC"/>
              </w:rPr>
            </w:pPr>
            <w:r>
              <w:rPr>
                <w:bCs/>
                <w:sz w:val="16"/>
                <w:u w:color="CCFFCC"/>
              </w:rPr>
              <w:t>10</w:t>
            </w:r>
          </w:p>
        </w:tc>
        <w:tc>
          <w:tcPr>
            <w:tcW w:w="2160" w:type="dxa"/>
            <w:tcBorders>
              <w:left w:val="single" w:sz="12" w:space="0" w:color="auto"/>
            </w:tcBorders>
            <w:shd w:val="clear" w:color="auto" w:fill="auto"/>
          </w:tcPr>
          <w:p w14:paraId="2BF7BD5F" w14:textId="77777777" w:rsidR="002A3978" w:rsidRPr="00D36D87" w:rsidRDefault="002A3978" w:rsidP="002A3978">
            <w:pPr>
              <w:rPr>
                <w:bCs/>
                <w:sz w:val="16"/>
                <w:u w:color="CCFFCC"/>
              </w:rPr>
            </w:pPr>
          </w:p>
        </w:tc>
      </w:tr>
      <w:tr w:rsidR="002A3978" w14:paraId="7E0933E3" w14:textId="77777777" w:rsidTr="00992444">
        <w:trPr>
          <w:cantSplit/>
        </w:trPr>
        <w:tc>
          <w:tcPr>
            <w:tcW w:w="1435" w:type="dxa"/>
            <w:vMerge/>
            <w:tcBorders>
              <w:left w:val="single" w:sz="12" w:space="0" w:color="auto"/>
            </w:tcBorders>
            <w:shd w:val="clear" w:color="auto" w:fill="auto"/>
          </w:tcPr>
          <w:p w14:paraId="6883CE64" w14:textId="77777777" w:rsidR="002A3978" w:rsidRPr="00D36D87" w:rsidRDefault="002A3978" w:rsidP="002A3978">
            <w:pPr>
              <w:rPr>
                <w:bCs/>
                <w:sz w:val="16"/>
                <w:u w:color="CCFFCC"/>
              </w:rPr>
            </w:pPr>
          </w:p>
        </w:tc>
        <w:tc>
          <w:tcPr>
            <w:tcW w:w="1440" w:type="dxa"/>
            <w:shd w:val="clear" w:color="auto" w:fill="auto"/>
          </w:tcPr>
          <w:p w14:paraId="2391C006" w14:textId="77777777" w:rsidR="002A3978" w:rsidRPr="00D36D87" w:rsidRDefault="002A3978" w:rsidP="002A3978">
            <w:pPr>
              <w:rPr>
                <w:sz w:val="16"/>
                <w:szCs w:val="16"/>
                <w:u w:color="CCFFCC"/>
              </w:rPr>
            </w:pPr>
            <w:proofErr w:type="spellStart"/>
            <w:r w:rsidRPr="00D36D87">
              <w:rPr>
                <w:sz w:val="16"/>
                <w:szCs w:val="16"/>
                <w:u w:color="CCFFCC"/>
              </w:rPr>
              <w:t>DeadZone</w:t>
            </w:r>
            <w:proofErr w:type="spellEnd"/>
          </w:p>
        </w:tc>
        <w:tc>
          <w:tcPr>
            <w:tcW w:w="900" w:type="dxa"/>
            <w:shd w:val="clear" w:color="auto" w:fill="auto"/>
          </w:tcPr>
          <w:p w14:paraId="29807D06" w14:textId="77777777" w:rsidR="002A3978" w:rsidRPr="00D36D87" w:rsidRDefault="002A3978" w:rsidP="002A3978">
            <w:pPr>
              <w:rPr>
                <w:sz w:val="16"/>
                <w:szCs w:val="16"/>
                <w:u w:color="CCFFCC"/>
              </w:rPr>
            </w:pPr>
          </w:p>
        </w:tc>
        <w:tc>
          <w:tcPr>
            <w:tcW w:w="839" w:type="dxa"/>
            <w:shd w:val="clear" w:color="auto" w:fill="auto"/>
          </w:tcPr>
          <w:p w14:paraId="414916A9"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2BF7362D" w14:textId="77777777" w:rsidR="002A3978" w:rsidRDefault="002A3978" w:rsidP="002A3978">
            <w:pPr>
              <w:rPr>
                <w:bCs/>
                <w:sz w:val="16"/>
              </w:rPr>
            </w:pPr>
            <w:r>
              <w:rPr>
                <w:bCs/>
                <w:sz w:val="16"/>
              </w:rPr>
              <w:t>0</w:t>
            </w:r>
          </w:p>
        </w:tc>
        <w:tc>
          <w:tcPr>
            <w:tcW w:w="2160" w:type="dxa"/>
            <w:shd w:val="clear" w:color="auto" w:fill="auto"/>
          </w:tcPr>
          <w:p w14:paraId="45E61B96" w14:textId="77777777" w:rsidR="002A3978" w:rsidRPr="00D36D87" w:rsidRDefault="002A3978" w:rsidP="002A3978">
            <w:pPr>
              <w:rPr>
                <w:bCs/>
                <w:sz w:val="16"/>
                <w:u w:color="CCFFCC"/>
              </w:rPr>
            </w:pPr>
            <w:r w:rsidRPr="00D36D87">
              <w:rPr>
                <w:bCs/>
                <w:sz w:val="16"/>
                <w:u w:color="CCFFCC"/>
              </w:rPr>
              <w:t>0</w:t>
            </w:r>
          </w:p>
        </w:tc>
        <w:tc>
          <w:tcPr>
            <w:tcW w:w="1350" w:type="dxa"/>
            <w:shd w:val="clear" w:color="auto" w:fill="auto"/>
          </w:tcPr>
          <w:p w14:paraId="27BD2F06" w14:textId="77777777" w:rsidR="002A3978" w:rsidRPr="00D36D87" w:rsidRDefault="002A3978" w:rsidP="002A3978">
            <w:pPr>
              <w:rPr>
                <w:bCs/>
                <w:sz w:val="16"/>
                <w:u w:color="CCFFCC"/>
              </w:rPr>
            </w:pPr>
            <w:r w:rsidRPr="00D36D87">
              <w:rPr>
                <w:bCs/>
                <w:sz w:val="16"/>
                <w:u w:color="CCFFCC"/>
              </w:rPr>
              <w:t>0</w:t>
            </w:r>
          </w:p>
        </w:tc>
        <w:tc>
          <w:tcPr>
            <w:tcW w:w="1530" w:type="dxa"/>
            <w:tcBorders>
              <w:right w:val="single" w:sz="12" w:space="0" w:color="auto"/>
            </w:tcBorders>
            <w:shd w:val="clear" w:color="auto" w:fill="auto"/>
          </w:tcPr>
          <w:p w14:paraId="1FC1B161" w14:textId="77777777" w:rsidR="002A3978" w:rsidRPr="00D36D87" w:rsidRDefault="002A3978" w:rsidP="002A3978">
            <w:pPr>
              <w:rPr>
                <w:bCs/>
                <w:sz w:val="16"/>
                <w:u w:color="CCFFCC"/>
              </w:rPr>
            </w:pPr>
            <w:r w:rsidRPr="00D36D87">
              <w:rPr>
                <w:bCs/>
                <w:sz w:val="16"/>
                <w:u w:color="CCFFCC"/>
              </w:rPr>
              <w:t>0</w:t>
            </w:r>
          </w:p>
        </w:tc>
        <w:tc>
          <w:tcPr>
            <w:tcW w:w="2160" w:type="dxa"/>
            <w:tcBorders>
              <w:left w:val="single" w:sz="12" w:space="0" w:color="auto"/>
            </w:tcBorders>
            <w:shd w:val="clear" w:color="auto" w:fill="auto"/>
          </w:tcPr>
          <w:p w14:paraId="64BE928E" w14:textId="77777777" w:rsidR="002A3978" w:rsidRPr="00D36D87" w:rsidRDefault="002A3978" w:rsidP="002A3978">
            <w:pPr>
              <w:rPr>
                <w:bCs/>
                <w:sz w:val="16"/>
                <w:u w:color="CCFFCC"/>
              </w:rPr>
            </w:pPr>
          </w:p>
        </w:tc>
      </w:tr>
      <w:tr w:rsidR="002A3978" w14:paraId="5FAA1150" w14:textId="77777777" w:rsidTr="00992444">
        <w:trPr>
          <w:cantSplit/>
        </w:trPr>
        <w:tc>
          <w:tcPr>
            <w:tcW w:w="1435" w:type="dxa"/>
            <w:vMerge/>
            <w:tcBorders>
              <w:left w:val="single" w:sz="12" w:space="0" w:color="auto"/>
              <w:bottom w:val="single" w:sz="12" w:space="0" w:color="auto"/>
            </w:tcBorders>
            <w:shd w:val="clear" w:color="auto" w:fill="auto"/>
          </w:tcPr>
          <w:p w14:paraId="421897A8" w14:textId="77777777" w:rsidR="002A3978" w:rsidRPr="00D36D87" w:rsidRDefault="002A3978" w:rsidP="002A3978">
            <w:pPr>
              <w:rPr>
                <w:bCs/>
                <w:sz w:val="16"/>
                <w:u w:color="CCFFCC"/>
              </w:rPr>
            </w:pPr>
          </w:p>
        </w:tc>
        <w:tc>
          <w:tcPr>
            <w:tcW w:w="1440" w:type="dxa"/>
            <w:tcBorders>
              <w:bottom w:val="single" w:sz="12" w:space="0" w:color="auto"/>
            </w:tcBorders>
            <w:shd w:val="clear" w:color="auto" w:fill="auto"/>
          </w:tcPr>
          <w:p w14:paraId="447EDC2D" w14:textId="77777777" w:rsidR="002A3978" w:rsidRPr="00D36D87" w:rsidRDefault="002A3978" w:rsidP="002A3978">
            <w:pPr>
              <w:rPr>
                <w:sz w:val="16"/>
                <w:szCs w:val="16"/>
                <w:u w:color="CCFFCC"/>
              </w:rPr>
            </w:pPr>
            <w:r w:rsidRPr="00D36D87">
              <w:rPr>
                <w:sz w:val="16"/>
                <w:szCs w:val="16"/>
                <w:u w:color="CCFFCC"/>
              </w:rPr>
              <w:t>Band</w:t>
            </w:r>
          </w:p>
        </w:tc>
        <w:tc>
          <w:tcPr>
            <w:tcW w:w="900" w:type="dxa"/>
            <w:tcBorders>
              <w:bottom w:val="single" w:sz="12" w:space="0" w:color="auto"/>
            </w:tcBorders>
            <w:shd w:val="clear" w:color="auto" w:fill="auto"/>
          </w:tcPr>
          <w:p w14:paraId="51D18383" w14:textId="77777777" w:rsidR="002A3978" w:rsidRPr="00D36D87" w:rsidRDefault="002A3978" w:rsidP="002A3978">
            <w:pPr>
              <w:rPr>
                <w:sz w:val="16"/>
                <w:szCs w:val="16"/>
                <w:u w:color="CCFFCC"/>
              </w:rPr>
            </w:pPr>
          </w:p>
        </w:tc>
        <w:tc>
          <w:tcPr>
            <w:tcW w:w="839" w:type="dxa"/>
            <w:tcBorders>
              <w:bottom w:val="single" w:sz="12" w:space="0" w:color="auto"/>
            </w:tcBorders>
            <w:shd w:val="clear" w:color="auto" w:fill="auto"/>
          </w:tcPr>
          <w:p w14:paraId="6DAF1845"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bottom w:val="single" w:sz="12" w:space="0" w:color="auto"/>
            </w:tcBorders>
            <w:shd w:val="clear" w:color="auto" w:fill="auto"/>
          </w:tcPr>
          <w:p w14:paraId="71430D8B" w14:textId="77777777" w:rsidR="002A3978" w:rsidRDefault="002A3978" w:rsidP="002A3978">
            <w:pPr>
              <w:rPr>
                <w:bCs/>
                <w:sz w:val="16"/>
              </w:rPr>
            </w:pPr>
            <w:r>
              <w:rPr>
                <w:bCs/>
                <w:sz w:val="16"/>
              </w:rPr>
              <w:t>4</w:t>
            </w:r>
          </w:p>
        </w:tc>
        <w:tc>
          <w:tcPr>
            <w:tcW w:w="2160" w:type="dxa"/>
            <w:tcBorders>
              <w:bottom w:val="single" w:sz="12" w:space="0" w:color="auto"/>
            </w:tcBorders>
            <w:shd w:val="clear" w:color="auto" w:fill="auto"/>
          </w:tcPr>
          <w:p w14:paraId="346B7EB7" w14:textId="77777777" w:rsidR="002A3978" w:rsidRPr="00D36D87" w:rsidRDefault="002A3978" w:rsidP="002A3978">
            <w:pPr>
              <w:rPr>
                <w:bCs/>
                <w:sz w:val="16"/>
                <w:u w:color="CCFFCC"/>
              </w:rPr>
            </w:pPr>
            <w:r w:rsidRPr="00D36D87">
              <w:rPr>
                <w:bCs/>
                <w:sz w:val="16"/>
                <w:u w:color="CCFFCC"/>
              </w:rPr>
              <w:t>4</w:t>
            </w:r>
          </w:p>
        </w:tc>
        <w:tc>
          <w:tcPr>
            <w:tcW w:w="1350" w:type="dxa"/>
            <w:tcBorders>
              <w:bottom w:val="single" w:sz="12" w:space="0" w:color="auto"/>
            </w:tcBorders>
            <w:shd w:val="clear" w:color="auto" w:fill="auto"/>
          </w:tcPr>
          <w:p w14:paraId="1AE8F7A4" w14:textId="77777777" w:rsidR="002A3978" w:rsidRPr="00D36D87" w:rsidRDefault="002A3978" w:rsidP="002A3978">
            <w:pPr>
              <w:rPr>
                <w:bCs/>
                <w:sz w:val="16"/>
                <w:u w:color="CCFFCC"/>
              </w:rPr>
            </w:pPr>
            <w:r w:rsidRPr="00D36D87">
              <w:rPr>
                <w:bCs/>
                <w:sz w:val="16"/>
                <w:u w:color="CCFFCC"/>
              </w:rPr>
              <w:t>4</w:t>
            </w:r>
          </w:p>
        </w:tc>
        <w:tc>
          <w:tcPr>
            <w:tcW w:w="1530" w:type="dxa"/>
            <w:tcBorders>
              <w:bottom w:val="single" w:sz="12" w:space="0" w:color="auto"/>
              <w:right w:val="single" w:sz="12" w:space="0" w:color="auto"/>
            </w:tcBorders>
            <w:shd w:val="clear" w:color="auto" w:fill="auto"/>
          </w:tcPr>
          <w:p w14:paraId="76711B27" w14:textId="77777777" w:rsidR="002A3978" w:rsidRPr="00D36D87" w:rsidRDefault="002A3978" w:rsidP="002A3978">
            <w:pPr>
              <w:rPr>
                <w:bCs/>
                <w:sz w:val="16"/>
                <w:u w:color="CCFFCC"/>
              </w:rPr>
            </w:pPr>
            <w:r w:rsidRPr="00D36D87">
              <w:rPr>
                <w:bCs/>
                <w:sz w:val="16"/>
                <w:u w:color="CCFFCC"/>
              </w:rPr>
              <w:t>4</w:t>
            </w:r>
          </w:p>
        </w:tc>
        <w:tc>
          <w:tcPr>
            <w:tcW w:w="2160" w:type="dxa"/>
            <w:tcBorders>
              <w:left w:val="single" w:sz="12" w:space="0" w:color="auto"/>
            </w:tcBorders>
            <w:shd w:val="clear" w:color="auto" w:fill="auto"/>
          </w:tcPr>
          <w:p w14:paraId="6C2B996E" w14:textId="77777777" w:rsidR="002A3978" w:rsidRPr="00D36D87" w:rsidRDefault="002A3978" w:rsidP="002A3978">
            <w:pPr>
              <w:rPr>
                <w:bCs/>
                <w:sz w:val="16"/>
                <w:u w:color="CCFFCC"/>
              </w:rPr>
            </w:pPr>
          </w:p>
        </w:tc>
      </w:tr>
      <w:tr w:rsidR="002A3978" w14:paraId="2BF671B5" w14:textId="77777777" w:rsidTr="00992444">
        <w:trPr>
          <w:cantSplit/>
        </w:trPr>
        <w:tc>
          <w:tcPr>
            <w:tcW w:w="1435" w:type="dxa"/>
            <w:vMerge w:val="restart"/>
            <w:tcBorders>
              <w:top w:val="single" w:sz="12" w:space="0" w:color="auto"/>
              <w:left w:val="single" w:sz="12" w:space="0" w:color="auto"/>
            </w:tcBorders>
            <w:shd w:val="clear" w:color="auto" w:fill="auto"/>
          </w:tcPr>
          <w:p w14:paraId="1A6709C0" w14:textId="77777777" w:rsidR="002A3978" w:rsidRPr="00D36D87" w:rsidRDefault="002A3978" w:rsidP="002A3978">
            <w:pPr>
              <w:rPr>
                <w:bCs/>
                <w:sz w:val="16"/>
                <w:u w:color="CCFFCC"/>
              </w:rPr>
            </w:pPr>
            <w:r>
              <w:rPr>
                <w:bCs/>
                <w:sz w:val="16"/>
                <w:u w:color="CCFFCC"/>
              </w:rPr>
              <w:t>[2]</w:t>
            </w:r>
          </w:p>
        </w:tc>
        <w:tc>
          <w:tcPr>
            <w:tcW w:w="1440" w:type="dxa"/>
            <w:tcBorders>
              <w:top w:val="single" w:sz="12" w:space="0" w:color="auto"/>
            </w:tcBorders>
            <w:shd w:val="clear" w:color="auto" w:fill="auto"/>
          </w:tcPr>
          <w:p w14:paraId="7DEDBC80" w14:textId="77777777" w:rsidR="002A3978" w:rsidRPr="00D36D87" w:rsidRDefault="002A3978" w:rsidP="002A3978">
            <w:pPr>
              <w:rPr>
                <w:bCs/>
                <w:sz w:val="16"/>
                <w:szCs w:val="16"/>
                <w:u w:color="CCFFCC"/>
              </w:rPr>
            </w:pPr>
            <w:r w:rsidRPr="00D36D87">
              <w:rPr>
                <w:bCs/>
                <w:sz w:val="16"/>
                <w:szCs w:val="16"/>
                <w:u w:color="CCFFCC"/>
              </w:rPr>
              <w:t>P</w:t>
            </w:r>
          </w:p>
        </w:tc>
        <w:tc>
          <w:tcPr>
            <w:tcW w:w="900" w:type="dxa"/>
            <w:tcBorders>
              <w:top w:val="single" w:sz="12" w:space="0" w:color="auto"/>
            </w:tcBorders>
            <w:shd w:val="clear" w:color="auto" w:fill="auto"/>
          </w:tcPr>
          <w:p w14:paraId="24656BB8" w14:textId="77777777" w:rsidR="002A3978" w:rsidRPr="00D36D87" w:rsidRDefault="002A3978" w:rsidP="002A3978">
            <w:pPr>
              <w:rPr>
                <w:bCs/>
                <w:sz w:val="16"/>
                <w:szCs w:val="16"/>
                <w:u w:color="CCFFCC"/>
              </w:rPr>
            </w:pPr>
          </w:p>
        </w:tc>
        <w:tc>
          <w:tcPr>
            <w:tcW w:w="839" w:type="dxa"/>
            <w:tcBorders>
              <w:top w:val="single" w:sz="12" w:space="0" w:color="auto"/>
            </w:tcBorders>
            <w:shd w:val="clear" w:color="auto" w:fill="auto"/>
          </w:tcPr>
          <w:p w14:paraId="61E23700"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12" w:space="0" w:color="auto"/>
            </w:tcBorders>
            <w:shd w:val="clear" w:color="auto" w:fill="auto"/>
          </w:tcPr>
          <w:p w14:paraId="3E64EDF1" w14:textId="77777777" w:rsidR="002A3978" w:rsidRDefault="002A3978" w:rsidP="002A3978">
            <w:pPr>
              <w:rPr>
                <w:bCs/>
                <w:sz w:val="16"/>
              </w:rPr>
            </w:pPr>
            <w:r>
              <w:rPr>
                <w:bCs/>
                <w:sz w:val="16"/>
                <w:u w:color="CCFFCC"/>
              </w:rPr>
              <w:t>100</w:t>
            </w:r>
          </w:p>
        </w:tc>
        <w:tc>
          <w:tcPr>
            <w:tcW w:w="2160" w:type="dxa"/>
            <w:tcBorders>
              <w:top w:val="single" w:sz="12" w:space="0" w:color="auto"/>
            </w:tcBorders>
            <w:shd w:val="clear" w:color="auto" w:fill="auto"/>
          </w:tcPr>
          <w:p w14:paraId="41090274" w14:textId="77777777" w:rsidR="002A3978" w:rsidRPr="00D36D87" w:rsidRDefault="002A3978" w:rsidP="002A3978">
            <w:pPr>
              <w:rPr>
                <w:bCs/>
                <w:sz w:val="16"/>
                <w:u w:color="CCFFCC"/>
              </w:rPr>
            </w:pPr>
            <w:r>
              <w:rPr>
                <w:bCs/>
                <w:sz w:val="16"/>
                <w:u w:color="CCFFCC"/>
              </w:rPr>
              <w:t>400</w:t>
            </w:r>
          </w:p>
        </w:tc>
        <w:tc>
          <w:tcPr>
            <w:tcW w:w="1350" w:type="dxa"/>
            <w:tcBorders>
              <w:top w:val="single" w:sz="12" w:space="0" w:color="auto"/>
            </w:tcBorders>
            <w:shd w:val="clear" w:color="auto" w:fill="auto"/>
          </w:tcPr>
          <w:p w14:paraId="11AFF60F" w14:textId="77777777" w:rsidR="002A3978" w:rsidRPr="00D36D87" w:rsidRDefault="002A3978" w:rsidP="002A3978">
            <w:pPr>
              <w:rPr>
                <w:bCs/>
                <w:sz w:val="16"/>
                <w:u w:color="CCFFCC"/>
              </w:rPr>
            </w:pPr>
            <w:r>
              <w:rPr>
                <w:bCs/>
                <w:sz w:val="16"/>
                <w:u w:color="CCFFCC"/>
              </w:rPr>
              <w:t>400</w:t>
            </w:r>
          </w:p>
        </w:tc>
        <w:tc>
          <w:tcPr>
            <w:tcW w:w="1530" w:type="dxa"/>
            <w:tcBorders>
              <w:top w:val="single" w:sz="12" w:space="0" w:color="auto"/>
              <w:right w:val="single" w:sz="12" w:space="0" w:color="auto"/>
            </w:tcBorders>
            <w:shd w:val="clear" w:color="auto" w:fill="auto"/>
          </w:tcPr>
          <w:p w14:paraId="267F4FBA" w14:textId="77777777" w:rsidR="002A3978" w:rsidRPr="00D36D87" w:rsidRDefault="002A3978" w:rsidP="002A3978">
            <w:pPr>
              <w:rPr>
                <w:bCs/>
                <w:sz w:val="16"/>
                <w:u w:color="CCFFCC"/>
              </w:rPr>
            </w:pPr>
            <w:r>
              <w:rPr>
                <w:bCs/>
                <w:sz w:val="16"/>
                <w:u w:color="CCFFCC"/>
              </w:rPr>
              <w:t>400</w:t>
            </w:r>
          </w:p>
        </w:tc>
        <w:tc>
          <w:tcPr>
            <w:tcW w:w="2160" w:type="dxa"/>
            <w:tcBorders>
              <w:left w:val="single" w:sz="12" w:space="0" w:color="auto"/>
            </w:tcBorders>
            <w:shd w:val="clear" w:color="auto" w:fill="auto"/>
          </w:tcPr>
          <w:p w14:paraId="7D2267D6" w14:textId="77777777" w:rsidR="002A3978" w:rsidRPr="00D260A8" w:rsidRDefault="002A3978" w:rsidP="002A3978">
            <w:pPr>
              <w:rPr>
                <w:b/>
                <w:bCs/>
                <w:sz w:val="16"/>
                <w:u w:color="CCFFCC"/>
              </w:rPr>
            </w:pPr>
            <w:r w:rsidRPr="00D36D87">
              <w:rPr>
                <w:b/>
                <w:bCs/>
                <w:sz w:val="16"/>
                <w:u w:color="CCFFCC"/>
              </w:rPr>
              <w:t>Set 2</w:t>
            </w:r>
            <w:r>
              <w:rPr>
                <w:b/>
                <w:bCs/>
                <w:sz w:val="16"/>
                <w:u w:color="CCFFCC"/>
              </w:rPr>
              <w:t xml:space="preserve"> – 12</w:t>
            </w:r>
            <w:proofErr w:type="gramStart"/>
            <w:r>
              <w:rPr>
                <w:b/>
                <w:bCs/>
                <w:sz w:val="16"/>
                <w:u w:color="CCFFCC"/>
              </w:rPr>
              <w:t>psi  Spring</w:t>
            </w:r>
            <w:proofErr w:type="gramEnd"/>
            <w:r>
              <w:rPr>
                <w:b/>
                <w:bCs/>
                <w:sz w:val="16"/>
                <w:u w:color="CCFFCC"/>
              </w:rPr>
              <w:t xml:space="preserve"> Range #6 or #10</w:t>
            </w:r>
          </w:p>
        </w:tc>
      </w:tr>
      <w:tr w:rsidR="002A3978" w14:paraId="36CBE5A6" w14:textId="77777777" w:rsidTr="00992444">
        <w:trPr>
          <w:cantSplit/>
        </w:trPr>
        <w:tc>
          <w:tcPr>
            <w:tcW w:w="1435" w:type="dxa"/>
            <w:vMerge/>
            <w:tcBorders>
              <w:left w:val="single" w:sz="12" w:space="0" w:color="auto"/>
            </w:tcBorders>
            <w:shd w:val="clear" w:color="auto" w:fill="auto"/>
          </w:tcPr>
          <w:p w14:paraId="2874F510" w14:textId="77777777" w:rsidR="002A3978" w:rsidRPr="00D36D87" w:rsidRDefault="002A3978" w:rsidP="002A3978">
            <w:pPr>
              <w:rPr>
                <w:bCs/>
                <w:sz w:val="16"/>
                <w:u w:color="CCFFCC"/>
              </w:rPr>
            </w:pPr>
          </w:p>
        </w:tc>
        <w:tc>
          <w:tcPr>
            <w:tcW w:w="1440" w:type="dxa"/>
            <w:shd w:val="clear" w:color="auto" w:fill="auto"/>
          </w:tcPr>
          <w:p w14:paraId="29EA2528" w14:textId="77777777" w:rsidR="002A3978" w:rsidRPr="00D36D87" w:rsidRDefault="002A3978" w:rsidP="002A3978">
            <w:pPr>
              <w:tabs>
                <w:tab w:val="left" w:pos="1425"/>
              </w:tabs>
              <w:rPr>
                <w:sz w:val="16"/>
                <w:szCs w:val="16"/>
                <w:u w:color="CCFFCC"/>
              </w:rPr>
            </w:pPr>
            <w:r w:rsidRPr="00D36D87">
              <w:rPr>
                <w:sz w:val="16"/>
                <w:szCs w:val="16"/>
                <w:u w:color="CCFFCC"/>
              </w:rPr>
              <w:t>I</w:t>
            </w:r>
          </w:p>
        </w:tc>
        <w:tc>
          <w:tcPr>
            <w:tcW w:w="900" w:type="dxa"/>
            <w:shd w:val="clear" w:color="auto" w:fill="auto"/>
          </w:tcPr>
          <w:p w14:paraId="16A027CE" w14:textId="77777777" w:rsidR="002A3978" w:rsidRPr="00D36D87" w:rsidRDefault="002A3978" w:rsidP="002A3978">
            <w:pPr>
              <w:tabs>
                <w:tab w:val="left" w:pos="1425"/>
              </w:tabs>
              <w:rPr>
                <w:sz w:val="16"/>
                <w:szCs w:val="16"/>
                <w:u w:color="CCFFCC"/>
              </w:rPr>
            </w:pPr>
          </w:p>
        </w:tc>
        <w:tc>
          <w:tcPr>
            <w:tcW w:w="839" w:type="dxa"/>
            <w:shd w:val="clear" w:color="auto" w:fill="auto"/>
          </w:tcPr>
          <w:p w14:paraId="1923CD20"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0D80FC73" w14:textId="77777777" w:rsidR="002A3978" w:rsidRDefault="002A3978" w:rsidP="002A3978">
            <w:pPr>
              <w:rPr>
                <w:bCs/>
                <w:sz w:val="16"/>
              </w:rPr>
            </w:pPr>
            <w:r>
              <w:rPr>
                <w:bCs/>
                <w:sz w:val="16"/>
                <w:u w:color="CCFFCC"/>
              </w:rPr>
              <w:t>160</w:t>
            </w:r>
          </w:p>
        </w:tc>
        <w:tc>
          <w:tcPr>
            <w:tcW w:w="2160" w:type="dxa"/>
            <w:shd w:val="clear" w:color="auto" w:fill="auto"/>
          </w:tcPr>
          <w:p w14:paraId="2861879E" w14:textId="77777777" w:rsidR="002A3978" w:rsidRPr="00D36D87" w:rsidRDefault="002A3978" w:rsidP="002A3978">
            <w:pPr>
              <w:rPr>
                <w:bCs/>
                <w:sz w:val="16"/>
                <w:u w:color="CCFFCC"/>
              </w:rPr>
            </w:pPr>
            <w:r>
              <w:rPr>
                <w:bCs/>
                <w:sz w:val="16"/>
                <w:u w:color="CCFFCC"/>
              </w:rPr>
              <w:t>110</w:t>
            </w:r>
          </w:p>
        </w:tc>
        <w:tc>
          <w:tcPr>
            <w:tcW w:w="1350" w:type="dxa"/>
            <w:shd w:val="clear" w:color="auto" w:fill="auto"/>
          </w:tcPr>
          <w:p w14:paraId="409C88F2" w14:textId="77777777" w:rsidR="002A3978" w:rsidRPr="00D36D87" w:rsidRDefault="002A3978" w:rsidP="002A3978">
            <w:pPr>
              <w:rPr>
                <w:bCs/>
                <w:sz w:val="16"/>
                <w:u w:color="CCFFCC"/>
              </w:rPr>
            </w:pPr>
            <w:r>
              <w:rPr>
                <w:bCs/>
                <w:sz w:val="16"/>
                <w:u w:color="CCFFCC"/>
              </w:rPr>
              <w:t>110</w:t>
            </w:r>
          </w:p>
        </w:tc>
        <w:tc>
          <w:tcPr>
            <w:tcW w:w="1530" w:type="dxa"/>
            <w:tcBorders>
              <w:right w:val="single" w:sz="12" w:space="0" w:color="auto"/>
            </w:tcBorders>
            <w:shd w:val="clear" w:color="auto" w:fill="auto"/>
          </w:tcPr>
          <w:p w14:paraId="503E8FDE" w14:textId="77777777" w:rsidR="002A3978" w:rsidRPr="00D36D87" w:rsidRDefault="002A3978" w:rsidP="002A3978">
            <w:pPr>
              <w:rPr>
                <w:bCs/>
                <w:sz w:val="16"/>
                <w:u w:color="CCFFCC"/>
              </w:rPr>
            </w:pPr>
            <w:r>
              <w:rPr>
                <w:bCs/>
                <w:sz w:val="16"/>
                <w:u w:color="CCFFCC"/>
              </w:rPr>
              <w:t>110</w:t>
            </w:r>
          </w:p>
        </w:tc>
        <w:tc>
          <w:tcPr>
            <w:tcW w:w="2160" w:type="dxa"/>
            <w:tcBorders>
              <w:left w:val="single" w:sz="12" w:space="0" w:color="auto"/>
            </w:tcBorders>
            <w:shd w:val="clear" w:color="auto" w:fill="auto"/>
          </w:tcPr>
          <w:p w14:paraId="0B221D54" w14:textId="77777777" w:rsidR="002A3978" w:rsidRPr="00D36D87" w:rsidRDefault="002A3978" w:rsidP="002A3978">
            <w:pPr>
              <w:rPr>
                <w:bCs/>
                <w:sz w:val="16"/>
                <w:u w:color="CCFFCC"/>
              </w:rPr>
            </w:pPr>
            <w:r>
              <w:rPr>
                <w:b/>
                <w:bCs/>
                <w:sz w:val="16"/>
                <w:u w:color="CCFFCC"/>
              </w:rPr>
              <w:t>(Span 12)</w:t>
            </w:r>
          </w:p>
        </w:tc>
      </w:tr>
      <w:tr w:rsidR="002A3978" w14:paraId="445D2192" w14:textId="77777777" w:rsidTr="00992444">
        <w:trPr>
          <w:cantSplit/>
        </w:trPr>
        <w:tc>
          <w:tcPr>
            <w:tcW w:w="1435" w:type="dxa"/>
            <w:vMerge/>
            <w:tcBorders>
              <w:left w:val="single" w:sz="12" w:space="0" w:color="auto"/>
            </w:tcBorders>
            <w:shd w:val="clear" w:color="auto" w:fill="auto"/>
          </w:tcPr>
          <w:p w14:paraId="4735EBBE" w14:textId="77777777" w:rsidR="002A3978" w:rsidRPr="00D36D87" w:rsidRDefault="002A3978" w:rsidP="002A3978">
            <w:pPr>
              <w:rPr>
                <w:bCs/>
                <w:sz w:val="16"/>
                <w:u w:color="CCFFCC"/>
              </w:rPr>
            </w:pPr>
          </w:p>
        </w:tc>
        <w:tc>
          <w:tcPr>
            <w:tcW w:w="1440" w:type="dxa"/>
            <w:shd w:val="clear" w:color="auto" w:fill="auto"/>
          </w:tcPr>
          <w:p w14:paraId="7AA1BB13" w14:textId="77777777" w:rsidR="002A3978" w:rsidRPr="00D36D87" w:rsidRDefault="002A3978" w:rsidP="002A3978">
            <w:pPr>
              <w:rPr>
                <w:sz w:val="16"/>
                <w:szCs w:val="16"/>
                <w:u w:color="CCFFCC"/>
              </w:rPr>
            </w:pPr>
            <w:r w:rsidRPr="00D36D87">
              <w:rPr>
                <w:sz w:val="16"/>
                <w:szCs w:val="16"/>
                <w:u w:color="CCFFCC"/>
              </w:rPr>
              <w:t>D</w:t>
            </w:r>
          </w:p>
        </w:tc>
        <w:tc>
          <w:tcPr>
            <w:tcW w:w="900" w:type="dxa"/>
            <w:shd w:val="clear" w:color="auto" w:fill="auto"/>
          </w:tcPr>
          <w:p w14:paraId="2992CD0D" w14:textId="77777777" w:rsidR="002A3978" w:rsidRPr="00D36D87" w:rsidRDefault="002A3978" w:rsidP="002A3978">
            <w:pPr>
              <w:rPr>
                <w:sz w:val="16"/>
                <w:szCs w:val="16"/>
                <w:u w:color="CCFFCC"/>
              </w:rPr>
            </w:pPr>
          </w:p>
        </w:tc>
        <w:tc>
          <w:tcPr>
            <w:tcW w:w="839" w:type="dxa"/>
            <w:shd w:val="clear" w:color="auto" w:fill="auto"/>
          </w:tcPr>
          <w:p w14:paraId="7FD13D04"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191EC5BB" w14:textId="77777777" w:rsidR="002A3978" w:rsidRDefault="002A3978" w:rsidP="002A3978">
            <w:pPr>
              <w:rPr>
                <w:bCs/>
                <w:sz w:val="16"/>
              </w:rPr>
            </w:pPr>
            <w:r>
              <w:rPr>
                <w:bCs/>
                <w:sz w:val="16"/>
              </w:rPr>
              <w:t>20</w:t>
            </w:r>
          </w:p>
        </w:tc>
        <w:tc>
          <w:tcPr>
            <w:tcW w:w="2160" w:type="dxa"/>
            <w:shd w:val="clear" w:color="auto" w:fill="auto"/>
          </w:tcPr>
          <w:p w14:paraId="4C945366" w14:textId="77777777" w:rsidR="002A3978" w:rsidRPr="00D36D87" w:rsidRDefault="002A3978" w:rsidP="002A3978">
            <w:pPr>
              <w:rPr>
                <w:bCs/>
                <w:sz w:val="16"/>
                <w:u w:color="CCFFCC"/>
              </w:rPr>
            </w:pPr>
            <w:r>
              <w:rPr>
                <w:bCs/>
                <w:sz w:val="16"/>
                <w:u w:color="CCFFCC"/>
              </w:rPr>
              <w:t>18</w:t>
            </w:r>
          </w:p>
        </w:tc>
        <w:tc>
          <w:tcPr>
            <w:tcW w:w="1350" w:type="dxa"/>
            <w:shd w:val="clear" w:color="auto" w:fill="auto"/>
          </w:tcPr>
          <w:p w14:paraId="7150604B" w14:textId="77777777" w:rsidR="002A3978" w:rsidRPr="00D36D87" w:rsidRDefault="002A3978" w:rsidP="002A3978">
            <w:pPr>
              <w:rPr>
                <w:bCs/>
                <w:sz w:val="16"/>
                <w:u w:color="CCFFCC"/>
              </w:rPr>
            </w:pPr>
            <w:r>
              <w:rPr>
                <w:bCs/>
                <w:sz w:val="16"/>
                <w:u w:color="CCFFCC"/>
              </w:rPr>
              <w:t>18</w:t>
            </w:r>
          </w:p>
        </w:tc>
        <w:tc>
          <w:tcPr>
            <w:tcW w:w="1530" w:type="dxa"/>
            <w:tcBorders>
              <w:right w:val="single" w:sz="12" w:space="0" w:color="auto"/>
            </w:tcBorders>
            <w:shd w:val="clear" w:color="auto" w:fill="auto"/>
          </w:tcPr>
          <w:p w14:paraId="338B2132" w14:textId="77777777" w:rsidR="002A3978" w:rsidRPr="00D36D87" w:rsidRDefault="002A3978" w:rsidP="002A3978">
            <w:pPr>
              <w:rPr>
                <w:bCs/>
                <w:sz w:val="16"/>
                <w:u w:color="CCFFCC"/>
              </w:rPr>
            </w:pPr>
            <w:r>
              <w:rPr>
                <w:bCs/>
                <w:sz w:val="16"/>
                <w:u w:color="CCFFCC"/>
              </w:rPr>
              <w:t>18</w:t>
            </w:r>
          </w:p>
        </w:tc>
        <w:tc>
          <w:tcPr>
            <w:tcW w:w="2160" w:type="dxa"/>
            <w:tcBorders>
              <w:left w:val="single" w:sz="12" w:space="0" w:color="auto"/>
            </w:tcBorders>
            <w:shd w:val="clear" w:color="auto" w:fill="auto"/>
          </w:tcPr>
          <w:p w14:paraId="7B85500E" w14:textId="77777777" w:rsidR="002A3978" w:rsidRPr="00D36D87" w:rsidRDefault="002A3978" w:rsidP="002A3978">
            <w:pPr>
              <w:rPr>
                <w:bCs/>
                <w:sz w:val="16"/>
                <w:u w:color="CCFFCC"/>
              </w:rPr>
            </w:pPr>
            <w:r>
              <w:rPr>
                <w:bCs/>
                <w:sz w:val="16"/>
                <w:u w:color="CCFFCC"/>
              </w:rPr>
              <w:t>Single Acting</w:t>
            </w:r>
          </w:p>
        </w:tc>
      </w:tr>
      <w:tr w:rsidR="002A3978" w14:paraId="5C7F5F3E" w14:textId="77777777" w:rsidTr="00992444">
        <w:trPr>
          <w:cantSplit/>
        </w:trPr>
        <w:tc>
          <w:tcPr>
            <w:tcW w:w="1435" w:type="dxa"/>
            <w:vMerge/>
            <w:tcBorders>
              <w:left w:val="single" w:sz="12" w:space="0" w:color="auto"/>
            </w:tcBorders>
            <w:shd w:val="clear" w:color="auto" w:fill="auto"/>
          </w:tcPr>
          <w:p w14:paraId="43DDBAE0" w14:textId="77777777" w:rsidR="002A3978" w:rsidRPr="00D36D87" w:rsidRDefault="002A3978" w:rsidP="002A3978">
            <w:pPr>
              <w:rPr>
                <w:bCs/>
                <w:sz w:val="16"/>
                <w:u w:color="CCFFCC"/>
              </w:rPr>
            </w:pPr>
          </w:p>
        </w:tc>
        <w:tc>
          <w:tcPr>
            <w:tcW w:w="1440" w:type="dxa"/>
            <w:shd w:val="clear" w:color="auto" w:fill="auto"/>
          </w:tcPr>
          <w:p w14:paraId="2C56FF3D" w14:textId="77777777" w:rsidR="002A3978" w:rsidRPr="00D36D87" w:rsidRDefault="002A3978" w:rsidP="002A3978">
            <w:pPr>
              <w:rPr>
                <w:sz w:val="16"/>
                <w:szCs w:val="16"/>
                <w:u w:color="CCFFCC"/>
              </w:rPr>
            </w:pPr>
            <w:proofErr w:type="spellStart"/>
            <w:r w:rsidRPr="00D36D87">
              <w:rPr>
                <w:sz w:val="16"/>
                <w:szCs w:val="16"/>
                <w:u w:color="CCFFCC"/>
              </w:rPr>
              <w:t>PAdjust</w:t>
            </w:r>
            <w:proofErr w:type="spellEnd"/>
          </w:p>
        </w:tc>
        <w:tc>
          <w:tcPr>
            <w:tcW w:w="900" w:type="dxa"/>
            <w:shd w:val="clear" w:color="auto" w:fill="auto"/>
          </w:tcPr>
          <w:p w14:paraId="208A952A" w14:textId="77777777" w:rsidR="002A3978" w:rsidRPr="00D36D87" w:rsidRDefault="002A3978" w:rsidP="002A3978">
            <w:pPr>
              <w:rPr>
                <w:sz w:val="16"/>
                <w:szCs w:val="16"/>
                <w:u w:color="CCFFCC"/>
              </w:rPr>
            </w:pPr>
          </w:p>
        </w:tc>
        <w:tc>
          <w:tcPr>
            <w:tcW w:w="839" w:type="dxa"/>
            <w:shd w:val="clear" w:color="auto" w:fill="auto"/>
          </w:tcPr>
          <w:p w14:paraId="7F89231A"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4B149B26" w14:textId="77777777" w:rsidR="002A3978" w:rsidRDefault="002A3978" w:rsidP="002A3978">
            <w:pPr>
              <w:rPr>
                <w:bCs/>
                <w:sz w:val="16"/>
              </w:rPr>
            </w:pPr>
            <w:r>
              <w:rPr>
                <w:bCs/>
                <w:sz w:val="16"/>
              </w:rPr>
              <w:t>30</w:t>
            </w:r>
          </w:p>
        </w:tc>
        <w:tc>
          <w:tcPr>
            <w:tcW w:w="2160" w:type="dxa"/>
            <w:shd w:val="clear" w:color="auto" w:fill="auto"/>
          </w:tcPr>
          <w:p w14:paraId="7090E0A3" w14:textId="77777777" w:rsidR="002A3978" w:rsidRPr="00D36D87" w:rsidRDefault="002A3978" w:rsidP="002A3978">
            <w:pPr>
              <w:rPr>
                <w:bCs/>
                <w:sz w:val="16"/>
                <w:u w:color="CCFFCC"/>
              </w:rPr>
            </w:pPr>
            <w:r>
              <w:rPr>
                <w:bCs/>
                <w:sz w:val="16"/>
                <w:u w:color="CCFFCC"/>
              </w:rPr>
              <w:t>0</w:t>
            </w:r>
          </w:p>
        </w:tc>
        <w:tc>
          <w:tcPr>
            <w:tcW w:w="1350" w:type="dxa"/>
            <w:shd w:val="clear" w:color="auto" w:fill="auto"/>
          </w:tcPr>
          <w:p w14:paraId="0106B345" w14:textId="77777777" w:rsidR="002A3978" w:rsidRPr="00D36D87" w:rsidRDefault="002A3978" w:rsidP="002A3978">
            <w:pPr>
              <w:rPr>
                <w:bCs/>
                <w:sz w:val="16"/>
                <w:u w:color="CCFFCC"/>
              </w:rPr>
            </w:pPr>
            <w:r>
              <w:rPr>
                <w:bCs/>
                <w:sz w:val="16"/>
                <w:u w:color="CCFFCC"/>
              </w:rPr>
              <w:t>0</w:t>
            </w:r>
          </w:p>
        </w:tc>
        <w:tc>
          <w:tcPr>
            <w:tcW w:w="1530" w:type="dxa"/>
            <w:tcBorders>
              <w:right w:val="single" w:sz="12" w:space="0" w:color="auto"/>
            </w:tcBorders>
            <w:shd w:val="clear" w:color="auto" w:fill="auto"/>
          </w:tcPr>
          <w:p w14:paraId="791820D3" w14:textId="77777777" w:rsidR="002A3978" w:rsidRPr="00D36D87" w:rsidRDefault="002A3978" w:rsidP="002A3978">
            <w:pPr>
              <w:rPr>
                <w:bCs/>
                <w:sz w:val="16"/>
                <w:u w:color="CCFFCC"/>
              </w:rPr>
            </w:pPr>
            <w:r>
              <w:rPr>
                <w:bCs/>
                <w:sz w:val="16"/>
                <w:u w:color="CCFFCC"/>
              </w:rPr>
              <w:t>0</w:t>
            </w:r>
          </w:p>
        </w:tc>
        <w:tc>
          <w:tcPr>
            <w:tcW w:w="2160" w:type="dxa"/>
            <w:tcBorders>
              <w:left w:val="single" w:sz="12" w:space="0" w:color="auto"/>
            </w:tcBorders>
            <w:shd w:val="clear" w:color="auto" w:fill="auto"/>
          </w:tcPr>
          <w:p w14:paraId="2DB038CA" w14:textId="77777777" w:rsidR="002A3978" w:rsidRPr="00D36D87" w:rsidRDefault="002A3978" w:rsidP="002A3978">
            <w:pPr>
              <w:rPr>
                <w:bCs/>
                <w:sz w:val="16"/>
                <w:u w:color="CCFFCC"/>
              </w:rPr>
            </w:pPr>
          </w:p>
        </w:tc>
      </w:tr>
      <w:tr w:rsidR="002A3978" w:rsidRPr="006876B6" w14:paraId="6100B8FD" w14:textId="77777777" w:rsidTr="00992444">
        <w:trPr>
          <w:cantSplit/>
        </w:trPr>
        <w:tc>
          <w:tcPr>
            <w:tcW w:w="1435" w:type="dxa"/>
            <w:vMerge/>
            <w:tcBorders>
              <w:left w:val="single" w:sz="12" w:space="0" w:color="auto"/>
            </w:tcBorders>
            <w:shd w:val="clear" w:color="auto" w:fill="auto"/>
          </w:tcPr>
          <w:p w14:paraId="1D75C0C4" w14:textId="77777777" w:rsidR="002A3978" w:rsidRPr="00D36D87" w:rsidRDefault="002A3978" w:rsidP="002A3978">
            <w:pPr>
              <w:rPr>
                <w:bCs/>
                <w:sz w:val="16"/>
                <w:u w:color="CCFFCC"/>
              </w:rPr>
            </w:pPr>
          </w:p>
        </w:tc>
        <w:tc>
          <w:tcPr>
            <w:tcW w:w="1440" w:type="dxa"/>
            <w:shd w:val="clear" w:color="auto" w:fill="auto"/>
          </w:tcPr>
          <w:p w14:paraId="4970E09E" w14:textId="77777777" w:rsidR="002A3978" w:rsidRPr="00D36D87" w:rsidRDefault="002A3978" w:rsidP="002A3978">
            <w:pPr>
              <w:rPr>
                <w:sz w:val="16"/>
                <w:szCs w:val="16"/>
                <w:u w:color="CCFFCC"/>
              </w:rPr>
            </w:pPr>
            <w:r w:rsidRPr="00D36D87">
              <w:rPr>
                <w:sz w:val="16"/>
                <w:szCs w:val="16"/>
                <w:u w:color="CCFFCC"/>
              </w:rPr>
              <w:t>Beta</w:t>
            </w:r>
          </w:p>
        </w:tc>
        <w:tc>
          <w:tcPr>
            <w:tcW w:w="900" w:type="dxa"/>
            <w:shd w:val="clear" w:color="auto" w:fill="auto"/>
          </w:tcPr>
          <w:p w14:paraId="0A65D6D5" w14:textId="77777777" w:rsidR="002A3978" w:rsidRPr="00D36D87" w:rsidRDefault="002A3978" w:rsidP="002A3978">
            <w:pPr>
              <w:rPr>
                <w:sz w:val="16"/>
                <w:szCs w:val="16"/>
                <w:u w:color="CCFFCC"/>
              </w:rPr>
            </w:pPr>
          </w:p>
        </w:tc>
        <w:tc>
          <w:tcPr>
            <w:tcW w:w="839" w:type="dxa"/>
            <w:shd w:val="clear" w:color="auto" w:fill="auto"/>
          </w:tcPr>
          <w:p w14:paraId="7FEF5D27"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1CD58EB7" w14:textId="77777777" w:rsidR="002A3978" w:rsidRDefault="002A3978" w:rsidP="002A3978">
            <w:pPr>
              <w:rPr>
                <w:bCs/>
                <w:sz w:val="16"/>
              </w:rPr>
            </w:pPr>
            <w:r>
              <w:rPr>
                <w:bCs/>
                <w:sz w:val="16"/>
              </w:rPr>
              <w:t>-2</w:t>
            </w:r>
          </w:p>
        </w:tc>
        <w:tc>
          <w:tcPr>
            <w:tcW w:w="2160" w:type="dxa"/>
            <w:shd w:val="clear" w:color="auto" w:fill="auto"/>
          </w:tcPr>
          <w:p w14:paraId="47D0CB89" w14:textId="77777777" w:rsidR="002A3978" w:rsidRPr="00D36D87" w:rsidRDefault="002A3978" w:rsidP="002A3978">
            <w:pPr>
              <w:rPr>
                <w:bCs/>
                <w:sz w:val="16"/>
                <w:u w:color="CCFFCC"/>
              </w:rPr>
            </w:pPr>
            <w:r w:rsidRPr="00D36D87">
              <w:rPr>
                <w:bCs/>
                <w:sz w:val="16"/>
                <w:u w:color="CCFFCC"/>
              </w:rPr>
              <w:t>-2</w:t>
            </w:r>
          </w:p>
        </w:tc>
        <w:tc>
          <w:tcPr>
            <w:tcW w:w="1350" w:type="dxa"/>
            <w:shd w:val="clear" w:color="auto" w:fill="auto"/>
          </w:tcPr>
          <w:p w14:paraId="301D246E" w14:textId="77777777" w:rsidR="002A3978" w:rsidRPr="00D36D87" w:rsidRDefault="002A3978" w:rsidP="002A3978">
            <w:pPr>
              <w:rPr>
                <w:bCs/>
                <w:sz w:val="16"/>
                <w:u w:color="CCFFCC"/>
              </w:rPr>
            </w:pPr>
            <w:r w:rsidRPr="00D36D87">
              <w:rPr>
                <w:bCs/>
                <w:sz w:val="16"/>
                <w:u w:color="CCFFCC"/>
              </w:rPr>
              <w:t>-2</w:t>
            </w:r>
          </w:p>
        </w:tc>
        <w:tc>
          <w:tcPr>
            <w:tcW w:w="1530" w:type="dxa"/>
            <w:tcBorders>
              <w:right w:val="single" w:sz="12" w:space="0" w:color="auto"/>
            </w:tcBorders>
            <w:shd w:val="clear" w:color="auto" w:fill="auto"/>
          </w:tcPr>
          <w:p w14:paraId="690B6BBF" w14:textId="77777777" w:rsidR="002A3978" w:rsidRPr="00D36D87" w:rsidRDefault="002A3978" w:rsidP="002A3978">
            <w:pPr>
              <w:rPr>
                <w:bCs/>
                <w:sz w:val="16"/>
                <w:u w:color="CCFFCC"/>
              </w:rPr>
            </w:pPr>
            <w:r w:rsidRPr="00D36D87">
              <w:rPr>
                <w:bCs/>
                <w:sz w:val="16"/>
                <w:u w:color="CCFFCC"/>
              </w:rPr>
              <w:t>-2</w:t>
            </w:r>
          </w:p>
        </w:tc>
        <w:tc>
          <w:tcPr>
            <w:tcW w:w="2160" w:type="dxa"/>
            <w:tcBorders>
              <w:left w:val="single" w:sz="12" w:space="0" w:color="auto"/>
            </w:tcBorders>
            <w:shd w:val="clear" w:color="auto" w:fill="auto"/>
          </w:tcPr>
          <w:p w14:paraId="76316BC7" w14:textId="77777777" w:rsidR="002A3978" w:rsidRPr="00D36D87" w:rsidRDefault="002A3978" w:rsidP="002A3978">
            <w:pPr>
              <w:rPr>
                <w:bCs/>
                <w:sz w:val="16"/>
                <w:szCs w:val="16"/>
                <w:u w:color="CCFFCC"/>
              </w:rPr>
            </w:pPr>
            <w:r w:rsidRPr="00D36D87">
              <w:rPr>
                <w:bCs/>
                <w:sz w:val="16"/>
                <w:szCs w:val="16"/>
                <w:u w:color="CCFFCC"/>
              </w:rPr>
              <w:tab/>
            </w:r>
          </w:p>
        </w:tc>
      </w:tr>
      <w:tr w:rsidR="002A3978" w14:paraId="7FF12FE3" w14:textId="77777777" w:rsidTr="00992444">
        <w:trPr>
          <w:cantSplit/>
        </w:trPr>
        <w:tc>
          <w:tcPr>
            <w:tcW w:w="1435" w:type="dxa"/>
            <w:vMerge/>
            <w:tcBorders>
              <w:left w:val="single" w:sz="12" w:space="0" w:color="auto"/>
            </w:tcBorders>
            <w:shd w:val="clear" w:color="auto" w:fill="auto"/>
          </w:tcPr>
          <w:p w14:paraId="73C599F3" w14:textId="77777777" w:rsidR="002A3978" w:rsidRPr="00D36D87" w:rsidRDefault="002A3978" w:rsidP="002A3978">
            <w:pPr>
              <w:rPr>
                <w:bCs/>
                <w:sz w:val="16"/>
                <w:u w:color="CCFFCC"/>
              </w:rPr>
            </w:pPr>
          </w:p>
        </w:tc>
        <w:tc>
          <w:tcPr>
            <w:tcW w:w="1440" w:type="dxa"/>
            <w:shd w:val="clear" w:color="auto" w:fill="auto"/>
          </w:tcPr>
          <w:p w14:paraId="7EAFE986" w14:textId="77777777" w:rsidR="002A3978" w:rsidRPr="00D36D87" w:rsidRDefault="002A3978" w:rsidP="002A3978">
            <w:pPr>
              <w:tabs>
                <w:tab w:val="left" w:pos="1065"/>
              </w:tabs>
              <w:rPr>
                <w:sz w:val="16"/>
                <w:szCs w:val="16"/>
                <w:u w:color="CCFFCC"/>
              </w:rPr>
            </w:pPr>
            <w:proofErr w:type="spellStart"/>
            <w:r w:rsidRPr="00D36D87">
              <w:rPr>
                <w:sz w:val="16"/>
                <w:szCs w:val="16"/>
                <w:u w:color="CCFFCC"/>
              </w:rPr>
              <w:t>PosComp</w:t>
            </w:r>
            <w:proofErr w:type="spellEnd"/>
            <w:r w:rsidRPr="00D36D87">
              <w:rPr>
                <w:sz w:val="16"/>
                <w:szCs w:val="16"/>
                <w:u w:color="CCFFCC"/>
              </w:rPr>
              <w:tab/>
            </w:r>
          </w:p>
        </w:tc>
        <w:tc>
          <w:tcPr>
            <w:tcW w:w="900" w:type="dxa"/>
            <w:shd w:val="clear" w:color="auto" w:fill="auto"/>
          </w:tcPr>
          <w:p w14:paraId="3D9EA966" w14:textId="77777777" w:rsidR="002A3978" w:rsidRPr="00D36D87" w:rsidRDefault="002A3978" w:rsidP="002A3978">
            <w:pPr>
              <w:tabs>
                <w:tab w:val="left" w:pos="1065"/>
              </w:tabs>
              <w:rPr>
                <w:sz w:val="16"/>
                <w:szCs w:val="16"/>
                <w:u w:color="CCFFCC"/>
              </w:rPr>
            </w:pPr>
          </w:p>
        </w:tc>
        <w:tc>
          <w:tcPr>
            <w:tcW w:w="839" w:type="dxa"/>
            <w:shd w:val="clear" w:color="auto" w:fill="auto"/>
          </w:tcPr>
          <w:p w14:paraId="0AD5814E"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3BCE393F" w14:textId="77777777" w:rsidR="002A3978" w:rsidRDefault="002A3978" w:rsidP="002A3978">
            <w:pPr>
              <w:rPr>
                <w:bCs/>
                <w:sz w:val="16"/>
              </w:rPr>
            </w:pPr>
            <w:r>
              <w:rPr>
                <w:bCs/>
                <w:sz w:val="16"/>
              </w:rPr>
              <w:t>13</w:t>
            </w:r>
          </w:p>
        </w:tc>
        <w:tc>
          <w:tcPr>
            <w:tcW w:w="2160" w:type="dxa"/>
            <w:shd w:val="clear" w:color="auto" w:fill="auto"/>
          </w:tcPr>
          <w:p w14:paraId="7176EA4B" w14:textId="77777777" w:rsidR="002A3978" w:rsidRPr="00D36D87" w:rsidRDefault="002A3978" w:rsidP="002A3978">
            <w:pPr>
              <w:rPr>
                <w:bCs/>
                <w:sz w:val="16"/>
                <w:u w:color="CCFFCC"/>
              </w:rPr>
            </w:pPr>
            <w:r>
              <w:rPr>
                <w:bCs/>
                <w:sz w:val="16"/>
                <w:u w:color="CCFFCC"/>
              </w:rPr>
              <w:t>10</w:t>
            </w:r>
          </w:p>
        </w:tc>
        <w:tc>
          <w:tcPr>
            <w:tcW w:w="1350" w:type="dxa"/>
            <w:shd w:val="clear" w:color="auto" w:fill="auto"/>
          </w:tcPr>
          <w:p w14:paraId="7A07393A" w14:textId="77777777" w:rsidR="002A3978" w:rsidRPr="00D36D87" w:rsidRDefault="002A3978" w:rsidP="002A3978">
            <w:pPr>
              <w:rPr>
                <w:bCs/>
                <w:sz w:val="16"/>
                <w:u w:color="CCFFCC"/>
              </w:rPr>
            </w:pPr>
            <w:r>
              <w:rPr>
                <w:bCs/>
                <w:sz w:val="16"/>
                <w:u w:color="CCFFCC"/>
              </w:rPr>
              <w:t>10</w:t>
            </w:r>
          </w:p>
        </w:tc>
        <w:tc>
          <w:tcPr>
            <w:tcW w:w="1530" w:type="dxa"/>
            <w:tcBorders>
              <w:right w:val="single" w:sz="12" w:space="0" w:color="auto"/>
            </w:tcBorders>
            <w:shd w:val="clear" w:color="auto" w:fill="auto"/>
          </w:tcPr>
          <w:p w14:paraId="022B5B30" w14:textId="77777777" w:rsidR="002A3978" w:rsidRPr="00D36D87" w:rsidRDefault="002A3978" w:rsidP="002A3978">
            <w:pPr>
              <w:rPr>
                <w:bCs/>
                <w:sz w:val="16"/>
                <w:u w:color="CCFFCC"/>
              </w:rPr>
            </w:pPr>
            <w:r>
              <w:rPr>
                <w:bCs/>
                <w:sz w:val="16"/>
                <w:u w:color="CCFFCC"/>
              </w:rPr>
              <w:t>10</w:t>
            </w:r>
          </w:p>
        </w:tc>
        <w:tc>
          <w:tcPr>
            <w:tcW w:w="2160" w:type="dxa"/>
            <w:tcBorders>
              <w:left w:val="single" w:sz="12" w:space="0" w:color="auto"/>
            </w:tcBorders>
            <w:shd w:val="clear" w:color="auto" w:fill="auto"/>
          </w:tcPr>
          <w:p w14:paraId="5455F051" w14:textId="77777777" w:rsidR="002A3978" w:rsidRPr="00D36D87" w:rsidRDefault="002A3978" w:rsidP="002A3978">
            <w:pPr>
              <w:rPr>
                <w:bCs/>
                <w:sz w:val="16"/>
                <w:u w:color="CCFFCC"/>
              </w:rPr>
            </w:pPr>
          </w:p>
        </w:tc>
      </w:tr>
      <w:tr w:rsidR="002A3978" w14:paraId="542E75B0" w14:textId="77777777" w:rsidTr="00992444">
        <w:trPr>
          <w:cantSplit/>
        </w:trPr>
        <w:tc>
          <w:tcPr>
            <w:tcW w:w="1435" w:type="dxa"/>
            <w:vMerge/>
            <w:tcBorders>
              <w:left w:val="single" w:sz="12" w:space="0" w:color="auto"/>
            </w:tcBorders>
            <w:shd w:val="clear" w:color="auto" w:fill="auto"/>
          </w:tcPr>
          <w:p w14:paraId="62C70DDA" w14:textId="77777777" w:rsidR="002A3978" w:rsidRPr="00D36D87" w:rsidRDefault="002A3978" w:rsidP="002A3978">
            <w:pPr>
              <w:rPr>
                <w:bCs/>
                <w:sz w:val="16"/>
                <w:u w:color="CCFFCC"/>
              </w:rPr>
            </w:pPr>
          </w:p>
        </w:tc>
        <w:tc>
          <w:tcPr>
            <w:tcW w:w="1440" w:type="dxa"/>
            <w:shd w:val="clear" w:color="auto" w:fill="auto"/>
          </w:tcPr>
          <w:p w14:paraId="096B3DBD" w14:textId="77777777" w:rsidR="002A3978" w:rsidRPr="00D36D87" w:rsidRDefault="002A3978" w:rsidP="002A3978">
            <w:pPr>
              <w:rPr>
                <w:sz w:val="16"/>
                <w:szCs w:val="16"/>
                <w:u w:color="CCFFCC"/>
              </w:rPr>
            </w:pPr>
            <w:proofErr w:type="spellStart"/>
            <w:r w:rsidRPr="00D36D87">
              <w:rPr>
                <w:sz w:val="16"/>
                <w:szCs w:val="16"/>
                <w:u w:color="CCFFCC"/>
              </w:rPr>
              <w:t>DeadZone</w:t>
            </w:r>
            <w:proofErr w:type="spellEnd"/>
          </w:p>
        </w:tc>
        <w:tc>
          <w:tcPr>
            <w:tcW w:w="900" w:type="dxa"/>
            <w:shd w:val="clear" w:color="auto" w:fill="auto"/>
          </w:tcPr>
          <w:p w14:paraId="722C3175" w14:textId="77777777" w:rsidR="002A3978" w:rsidRPr="00D36D87" w:rsidRDefault="002A3978" w:rsidP="002A3978">
            <w:pPr>
              <w:rPr>
                <w:sz w:val="16"/>
                <w:szCs w:val="16"/>
                <w:u w:color="CCFFCC"/>
              </w:rPr>
            </w:pPr>
          </w:p>
        </w:tc>
        <w:tc>
          <w:tcPr>
            <w:tcW w:w="839" w:type="dxa"/>
            <w:shd w:val="clear" w:color="auto" w:fill="auto"/>
          </w:tcPr>
          <w:p w14:paraId="24723F61"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4DF6390A" w14:textId="77777777" w:rsidR="002A3978" w:rsidRDefault="002A3978" w:rsidP="002A3978">
            <w:pPr>
              <w:rPr>
                <w:bCs/>
                <w:sz w:val="16"/>
              </w:rPr>
            </w:pPr>
            <w:r>
              <w:rPr>
                <w:bCs/>
                <w:sz w:val="16"/>
              </w:rPr>
              <w:t>0</w:t>
            </w:r>
          </w:p>
        </w:tc>
        <w:tc>
          <w:tcPr>
            <w:tcW w:w="2160" w:type="dxa"/>
            <w:shd w:val="clear" w:color="auto" w:fill="auto"/>
          </w:tcPr>
          <w:p w14:paraId="79F71570" w14:textId="77777777" w:rsidR="002A3978" w:rsidRPr="00D36D87" w:rsidRDefault="002A3978" w:rsidP="002A3978">
            <w:pPr>
              <w:rPr>
                <w:bCs/>
                <w:sz w:val="16"/>
                <w:u w:color="CCFFCC"/>
              </w:rPr>
            </w:pPr>
            <w:r w:rsidRPr="00D36D87">
              <w:rPr>
                <w:bCs/>
                <w:sz w:val="16"/>
                <w:u w:color="CCFFCC"/>
              </w:rPr>
              <w:t>0</w:t>
            </w:r>
          </w:p>
        </w:tc>
        <w:tc>
          <w:tcPr>
            <w:tcW w:w="1350" w:type="dxa"/>
            <w:shd w:val="clear" w:color="auto" w:fill="auto"/>
          </w:tcPr>
          <w:p w14:paraId="16FE5D9B" w14:textId="77777777" w:rsidR="002A3978" w:rsidRPr="00D36D87" w:rsidRDefault="002A3978" w:rsidP="002A3978">
            <w:pPr>
              <w:rPr>
                <w:bCs/>
                <w:sz w:val="16"/>
                <w:u w:color="CCFFCC"/>
              </w:rPr>
            </w:pPr>
            <w:r w:rsidRPr="00D36D87">
              <w:rPr>
                <w:bCs/>
                <w:sz w:val="16"/>
                <w:u w:color="CCFFCC"/>
              </w:rPr>
              <w:t>0</w:t>
            </w:r>
          </w:p>
        </w:tc>
        <w:tc>
          <w:tcPr>
            <w:tcW w:w="1530" w:type="dxa"/>
            <w:tcBorders>
              <w:right w:val="single" w:sz="12" w:space="0" w:color="auto"/>
            </w:tcBorders>
            <w:shd w:val="clear" w:color="auto" w:fill="auto"/>
          </w:tcPr>
          <w:p w14:paraId="3759B6C9" w14:textId="77777777" w:rsidR="002A3978" w:rsidRPr="00D36D87" w:rsidRDefault="002A3978" w:rsidP="002A3978">
            <w:pPr>
              <w:rPr>
                <w:bCs/>
                <w:sz w:val="16"/>
                <w:u w:color="CCFFCC"/>
              </w:rPr>
            </w:pPr>
            <w:r w:rsidRPr="00D36D87">
              <w:rPr>
                <w:bCs/>
                <w:sz w:val="16"/>
                <w:u w:color="CCFFCC"/>
              </w:rPr>
              <w:t>0</w:t>
            </w:r>
          </w:p>
        </w:tc>
        <w:tc>
          <w:tcPr>
            <w:tcW w:w="2160" w:type="dxa"/>
            <w:tcBorders>
              <w:left w:val="single" w:sz="12" w:space="0" w:color="auto"/>
            </w:tcBorders>
            <w:shd w:val="clear" w:color="auto" w:fill="auto"/>
          </w:tcPr>
          <w:p w14:paraId="07C60EB2" w14:textId="77777777" w:rsidR="002A3978" w:rsidRPr="00D36D87" w:rsidRDefault="002A3978" w:rsidP="002A3978">
            <w:pPr>
              <w:rPr>
                <w:bCs/>
                <w:sz w:val="16"/>
                <w:u w:color="CCFFCC"/>
              </w:rPr>
            </w:pPr>
          </w:p>
        </w:tc>
      </w:tr>
      <w:tr w:rsidR="002A3978" w14:paraId="6A2B5606" w14:textId="77777777" w:rsidTr="00992444">
        <w:trPr>
          <w:cantSplit/>
        </w:trPr>
        <w:tc>
          <w:tcPr>
            <w:tcW w:w="1435" w:type="dxa"/>
            <w:vMerge/>
            <w:tcBorders>
              <w:left w:val="single" w:sz="12" w:space="0" w:color="auto"/>
              <w:bottom w:val="single" w:sz="12" w:space="0" w:color="auto"/>
            </w:tcBorders>
            <w:shd w:val="clear" w:color="auto" w:fill="auto"/>
          </w:tcPr>
          <w:p w14:paraId="1565D587" w14:textId="77777777" w:rsidR="002A3978" w:rsidRPr="00D36D87" w:rsidRDefault="002A3978" w:rsidP="002A3978">
            <w:pPr>
              <w:rPr>
                <w:bCs/>
                <w:sz w:val="16"/>
                <w:u w:color="CCFFCC"/>
              </w:rPr>
            </w:pPr>
          </w:p>
        </w:tc>
        <w:tc>
          <w:tcPr>
            <w:tcW w:w="1440" w:type="dxa"/>
            <w:tcBorders>
              <w:bottom w:val="single" w:sz="12" w:space="0" w:color="auto"/>
            </w:tcBorders>
            <w:shd w:val="clear" w:color="auto" w:fill="auto"/>
          </w:tcPr>
          <w:p w14:paraId="7EBD67CB" w14:textId="77777777" w:rsidR="002A3978" w:rsidRPr="00D36D87" w:rsidRDefault="002A3978" w:rsidP="002A3978">
            <w:pPr>
              <w:rPr>
                <w:sz w:val="16"/>
                <w:szCs w:val="16"/>
                <w:u w:color="CCFFCC"/>
              </w:rPr>
            </w:pPr>
            <w:r w:rsidRPr="00D36D87">
              <w:rPr>
                <w:sz w:val="16"/>
                <w:szCs w:val="16"/>
                <w:u w:color="CCFFCC"/>
              </w:rPr>
              <w:t>Band</w:t>
            </w:r>
          </w:p>
        </w:tc>
        <w:tc>
          <w:tcPr>
            <w:tcW w:w="900" w:type="dxa"/>
            <w:tcBorders>
              <w:bottom w:val="single" w:sz="12" w:space="0" w:color="auto"/>
            </w:tcBorders>
            <w:shd w:val="clear" w:color="auto" w:fill="auto"/>
          </w:tcPr>
          <w:p w14:paraId="4343C916" w14:textId="77777777" w:rsidR="002A3978" w:rsidRPr="00D36D87" w:rsidRDefault="002A3978" w:rsidP="002A3978">
            <w:pPr>
              <w:rPr>
                <w:sz w:val="16"/>
                <w:szCs w:val="16"/>
                <w:u w:color="CCFFCC"/>
              </w:rPr>
            </w:pPr>
          </w:p>
        </w:tc>
        <w:tc>
          <w:tcPr>
            <w:tcW w:w="839" w:type="dxa"/>
            <w:tcBorders>
              <w:bottom w:val="single" w:sz="12" w:space="0" w:color="auto"/>
            </w:tcBorders>
            <w:shd w:val="clear" w:color="auto" w:fill="auto"/>
          </w:tcPr>
          <w:p w14:paraId="1A863207"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bottom w:val="single" w:sz="12" w:space="0" w:color="auto"/>
            </w:tcBorders>
            <w:shd w:val="clear" w:color="auto" w:fill="auto"/>
          </w:tcPr>
          <w:p w14:paraId="2939F2A3" w14:textId="77777777" w:rsidR="002A3978" w:rsidRDefault="002A3978" w:rsidP="002A3978">
            <w:pPr>
              <w:rPr>
                <w:bCs/>
                <w:sz w:val="16"/>
              </w:rPr>
            </w:pPr>
            <w:r>
              <w:rPr>
                <w:bCs/>
                <w:sz w:val="16"/>
              </w:rPr>
              <w:t>4</w:t>
            </w:r>
          </w:p>
        </w:tc>
        <w:tc>
          <w:tcPr>
            <w:tcW w:w="2160" w:type="dxa"/>
            <w:tcBorders>
              <w:bottom w:val="single" w:sz="12" w:space="0" w:color="auto"/>
            </w:tcBorders>
            <w:shd w:val="clear" w:color="auto" w:fill="auto"/>
          </w:tcPr>
          <w:p w14:paraId="2F1E249E" w14:textId="77777777" w:rsidR="002A3978" w:rsidRPr="00D36D87" w:rsidRDefault="002A3978" w:rsidP="002A3978">
            <w:pPr>
              <w:rPr>
                <w:bCs/>
                <w:sz w:val="16"/>
                <w:u w:color="CCFFCC"/>
              </w:rPr>
            </w:pPr>
            <w:r w:rsidRPr="00D36D87">
              <w:rPr>
                <w:bCs/>
                <w:sz w:val="16"/>
                <w:u w:color="CCFFCC"/>
              </w:rPr>
              <w:t>4</w:t>
            </w:r>
          </w:p>
        </w:tc>
        <w:tc>
          <w:tcPr>
            <w:tcW w:w="1350" w:type="dxa"/>
            <w:tcBorders>
              <w:bottom w:val="single" w:sz="12" w:space="0" w:color="auto"/>
            </w:tcBorders>
            <w:shd w:val="clear" w:color="auto" w:fill="auto"/>
          </w:tcPr>
          <w:p w14:paraId="326F8D3A" w14:textId="77777777" w:rsidR="002A3978" w:rsidRPr="00D36D87" w:rsidRDefault="002A3978" w:rsidP="002A3978">
            <w:pPr>
              <w:rPr>
                <w:bCs/>
                <w:sz w:val="16"/>
                <w:u w:color="CCFFCC"/>
              </w:rPr>
            </w:pPr>
            <w:r w:rsidRPr="00D36D87">
              <w:rPr>
                <w:bCs/>
                <w:sz w:val="16"/>
                <w:u w:color="CCFFCC"/>
              </w:rPr>
              <w:t>4</w:t>
            </w:r>
          </w:p>
        </w:tc>
        <w:tc>
          <w:tcPr>
            <w:tcW w:w="1530" w:type="dxa"/>
            <w:tcBorders>
              <w:bottom w:val="single" w:sz="12" w:space="0" w:color="auto"/>
              <w:right w:val="single" w:sz="12" w:space="0" w:color="auto"/>
            </w:tcBorders>
            <w:shd w:val="clear" w:color="auto" w:fill="auto"/>
          </w:tcPr>
          <w:p w14:paraId="7C89BD03" w14:textId="77777777" w:rsidR="002A3978" w:rsidRPr="00D36D87" w:rsidRDefault="002A3978" w:rsidP="002A3978">
            <w:pPr>
              <w:rPr>
                <w:bCs/>
                <w:sz w:val="16"/>
                <w:u w:color="CCFFCC"/>
              </w:rPr>
            </w:pPr>
            <w:r w:rsidRPr="00D36D87">
              <w:rPr>
                <w:bCs/>
                <w:sz w:val="16"/>
                <w:u w:color="CCFFCC"/>
              </w:rPr>
              <w:t>4</w:t>
            </w:r>
          </w:p>
        </w:tc>
        <w:tc>
          <w:tcPr>
            <w:tcW w:w="2160" w:type="dxa"/>
            <w:tcBorders>
              <w:left w:val="single" w:sz="12" w:space="0" w:color="auto"/>
            </w:tcBorders>
            <w:shd w:val="clear" w:color="auto" w:fill="auto"/>
          </w:tcPr>
          <w:p w14:paraId="4B251F37" w14:textId="77777777" w:rsidR="002A3978" w:rsidRPr="00D36D87" w:rsidRDefault="002A3978" w:rsidP="002A3978">
            <w:pPr>
              <w:rPr>
                <w:bCs/>
                <w:sz w:val="16"/>
                <w:u w:color="CCFFCC"/>
              </w:rPr>
            </w:pPr>
          </w:p>
        </w:tc>
      </w:tr>
      <w:tr w:rsidR="002A3978" w14:paraId="50C6F0C7" w14:textId="77777777" w:rsidTr="00992444">
        <w:trPr>
          <w:cantSplit/>
        </w:trPr>
        <w:tc>
          <w:tcPr>
            <w:tcW w:w="1435" w:type="dxa"/>
            <w:vMerge w:val="restart"/>
            <w:tcBorders>
              <w:top w:val="single" w:sz="12" w:space="0" w:color="auto"/>
              <w:left w:val="single" w:sz="12" w:space="0" w:color="auto"/>
            </w:tcBorders>
            <w:shd w:val="clear" w:color="auto" w:fill="auto"/>
          </w:tcPr>
          <w:p w14:paraId="1B90043E" w14:textId="77777777" w:rsidR="002A3978" w:rsidRPr="00D36D87" w:rsidRDefault="002A3978" w:rsidP="002A3978">
            <w:pPr>
              <w:rPr>
                <w:bCs/>
                <w:sz w:val="16"/>
                <w:u w:color="CCFFCC"/>
              </w:rPr>
            </w:pPr>
            <w:r>
              <w:rPr>
                <w:bCs/>
                <w:sz w:val="16"/>
                <w:u w:color="CCFFCC"/>
              </w:rPr>
              <w:t>[3]</w:t>
            </w:r>
          </w:p>
        </w:tc>
        <w:tc>
          <w:tcPr>
            <w:tcW w:w="1440" w:type="dxa"/>
            <w:tcBorders>
              <w:top w:val="single" w:sz="12" w:space="0" w:color="auto"/>
            </w:tcBorders>
            <w:shd w:val="clear" w:color="auto" w:fill="auto"/>
          </w:tcPr>
          <w:p w14:paraId="7EFF6CC0" w14:textId="77777777" w:rsidR="002A3978" w:rsidRPr="00D36D87" w:rsidRDefault="002A3978" w:rsidP="002A3978">
            <w:pPr>
              <w:rPr>
                <w:bCs/>
                <w:sz w:val="16"/>
                <w:szCs w:val="16"/>
                <w:u w:color="CCFFCC"/>
              </w:rPr>
            </w:pPr>
            <w:r w:rsidRPr="00D36D87">
              <w:rPr>
                <w:bCs/>
                <w:sz w:val="16"/>
                <w:szCs w:val="16"/>
                <w:u w:color="CCFFCC"/>
              </w:rPr>
              <w:t>P</w:t>
            </w:r>
          </w:p>
        </w:tc>
        <w:tc>
          <w:tcPr>
            <w:tcW w:w="900" w:type="dxa"/>
            <w:tcBorders>
              <w:top w:val="single" w:sz="12" w:space="0" w:color="auto"/>
            </w:tcBorders>
            <w:shd w:val="clear" w:color="auto" w:fill="auto"/>
          </w:tcPr>
          <w:p w14:paraId="27FC04BA" w14:textId="77777777" w:rsidR="002A3978" w:rsidRPr="00D36D87" w:rsidRDefault="002A3978" w:rsidP="002A3978">
            <w:pPr>
              <w:rPr>
                <w:bCs/>
                <w:sz w:val="16"/>
                <w:szCs w:val="16"/>
                <w:u w:color="CCFFCC"/>
              </w:rPr>
            </w:pPr>
          </w:p>
        </w:tc>
        <w:tc>
          <w:tcPr>
            <w:tcW w:w="839" w:type="dxa"/>
            <w:tcBorders>
              <w:top w:val="single" w:sz="12" w:space="0" w:color="auto"/>
            </w:tcBorders>
            <w:shd w:val="clear" w:color="auto" w:fill="auto"/>
          </w:tcPr>
          <w:p w14:paraId="0A4E1A88"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12" w:space="0" w:color="auto"/>
            </w:tcBorders>
            <w:shd w:val="clear" w:color="auto" w:fill="auto"/>
          </w:tcPr>
          <w:p w14:paraId="715C8767" w14:textId="77777777" w:rsidR="002A3978" w:rsidRDefault="002A3978" w:rsidP="002A3978">
            <w:pPr>
              <w:rPr>
                <w:bCs/>
                <w:sz w:val="16"/>
              </w:rPr>
            </w:pPr>
            <w:r>
              <w:rPr>
                <w:bCs/>
                <w:sz w:val="16"/>
                <w:u w:color="CCFFCC"/>
              </w:rPr>
              <w:t>100</w:t>
            </w:r>
          </w:p>
        </w:tc>
        <w:tc>
          <w:tcPr>
            <w:tcW w:w="2160" w:type="dxa"/>
            <w:tcBorders>
              <w:top w:val="single" w:sz="12" w:space="0" w:color="auto"/>
            </w:tcBorders>
            <w:shd w:val="clear" w:color="auto" w:fill="auto"/>
          </w:tcPr>
          <w:p w14:paraId="05C37CDF" w14:textId="77777777" w:rsidR="002A3978" w:rsidRPr="00D36D87" w:rsidRDefault="002A3978" w:rsidP="002A3978">
            <w:pPr>
              <w:rPr>
                <w:bCs/>
                <w:sz w:val="16"/>
                <w:u w:color="CCFFCC"/>
              </w:rPr>
            </w:pPr>
            <w:r>
              <w:rPr>
                <w:bCs/>
                <w:sz w:val="16"/>
                <w:u w:color="CCFFCC"/>
              </w:rPr>
              <w:t>400</w:t>
            </w:r>
          </w:p>
        </w:tc>
        <w:tc>
          <w:tcPr>
            <w:tcW w:w="1350" w:type="dxa"/>
            <w:tcBorders>
              <w:top w:val="single" w:sz="12" w:space="0" w:color="auto"/>
            </w:tcBorders>
            <w:shd w:val="clear" w:color="auto" w:fill="auto"/>
          </w:tcPr>
          <w:p w14:paraId="379A33A1" w14:textId="77777777" w:rsidR="002A3978" w:rsidRPr="00D36D87" w:rsidRDefault="002A3978" w:rsidP="002A3978">
            <w:pPr>
              <w:rPr>
                <w:bCs/>
                <w:sz w:val="16"/>
                <w:u w:color="CCFFCC"/>
              </w:rPr>
            </w:pPr>
            <w:r>
              <w:rPr>
                <w:bCs/>
                <w:sz w:val="16"/>
                <w:u w:color="CCFFCC"/>
              </w:rPr>
              <w:t>400</w:t>
            </w:r>
          </w:p>
        </w:tc>
        <w:tc>
          <w:tcPr>
            <w:tcW w:w="1530" w:type="dxa"/>
            <w:tcBorders>
              <w:top w:val="single" w:sz="12" w:space="0" w:color="auto"/>
              <w:right w:val="single" w:sz="12" w:space="0" w:color="auto"/>
            </w:tcBorders>
            <w:shd w:val="clear" w:color="auto" w:fill="auto"/>
          </w:tcPr>
          <w:p w14:paraId="31BB7F4E" w14:textId="77777777" w:rsidR="002A3978" w:rsidRPr="00D36D87" w:rsidRDefault="002A3978" w:rsidP="002A3978">
            <w:pPr>
              <w:rPr>
                <w:bCs/>
                <w:sz w:val="16"/>
                <w:u w:color="CCFFCC"/>
              </w:rPr>
            </w:pPr>
            <w:r>
              <w:rPr>
                <w:bCs/>
                <w:sz w:val="16"/>
                <w:u w:color="CCFFCC"/>
              </w:rPr>
              <w:t>400</w:t>
            </w:r>
          </w:p>
        </w:tc>
        <w:tc>
          <w:tcPr>
            <w:tcW w:w="2160" w:type="dxa"/>
            <w:tcBorders>
              <w:left w:val="single" w:sz="12" w:space="0" w:color="auto"/>
            </w:tcBorders>
            <w:shd w:val="clear" w:color="auto" w:fill="auto"/>
          </w:tcPr>
          <w:p w14:paraId="010FA8AF" w14:textId="77777777" w:rsidR="002A3978" w:rsidRPr="00D36D87" w:rsidRDefault="002A3978" w:rsidP="002A3978">
            <w:pPr>
              <w:ind w:left="-18"/>
              <w:rPr>
                <w:b/>
                <w:bCs/>
                <w:sz w:val="16"/>
                <w:u w:color="CCFFCC"/>
              </w:rPr>
            </w:pPr>
            <w:r w:rsidRPr="00D36D87">
              <w:rPr>
                <w:b/>
                <w:bCs/>
                <w:sz w:val="16"/>
                <w:u w:color="CCFFCC"/>
              </w:rPr>
              <w:t>Set 3</w:t>
            </w:r>
            <w:r>
              <w:rPr>
                <w:b/>
                <w:bCs/>
                <w:sz w:val="16"/>
                <w:u w:color="CCFFCC"/>
              </w:rPr>
              <w:t xml:space="preserve"> – 24 </w:t>
            </w:r>
            <w:proofErr w:type="gramStart"/>
            <w:r>
              <w:rPr>
                <w:b/>
                <w:bCs/>
                <w:sz w:val="16"/>
                <w:u w:color="CCFFCC"/>
              </w:rPr>
              <w:t>psi  Spring</w:t>
            </w:r>
            <w:proofErr w:type="gramEnd"/>
            <w:r>
              <w:rPr>
                <w:b/>
                <w:bCs/>
                <w:sz w:val="16"/>
                <w:u w:color="CCFFCC"/>
              </w:rPr>
              <w:t xml:space="preserve"> Range #6 or #10</w:t>
            </w:r>
          </w:p>
        </w:tc>
      </w:tr>
      <w:tr w:rsidR="002A3978" w14:paraId="26E501F6" w14:textId="77777777" w:rsidTr="00992444">
        <w:trPr>
          <w:cantSplit/>
        </w:trPr>
        <w:tc>
          <w:tcPr>
            <w:tcW w:w="1435" w:type="dxa"/>
            <w:vMerge/>
            <w:tcBorders>
              <w:left w:val="single" w:sz="12" w:space="0" w:color="auto"/>
            </w:tcBorders>
            <w:shd w:val="clear" w:color="auto" w:fill="auto"/>
          </w:tcPr>
          <w:p w14:paraId="7B0FECC4" w14:textId="77777777" w:rsidR="002A3978" w:rsidRPr="00D36D87" w:rsidRDefault="002A3978" w:rsidP="002A3978">
            <w:pPr>
              <w:rPr>
                <w:bCs/>
                <w:sz w:val="16"/>
                <w:u w:color="CCFFCC"/>
              </w:rPr>
            </w:pPr>
          </w:p>
        </w:tc>
        <w:tc>
          <w:tcPr>
            <w:tcW w:w="1440" w:type="dxa"/>
            <w:shd w:val="clear" w:color="auto" w:fill="auto"/>
          </w:tcPr>
          <w:p w14:paraId="2CFB04C7" w14:textId="77777777" w:rsidR="002A3978" w:rsidRPr="00D36D87" w:rsidRDefault="002A3978" w:rsidP="002A3978">
            <w:pPr>
              <w:tabs>
                <w:tab w:val="left" w:pos="1425"/>
              </w:tabs>
              <w:rPr>
                <w:sz w:val="16"/>
                <w:szCs w:val="16"/>
                <w:u w:color="CCFFCC"/>
              </w:rPr>
            </w:pPr>
            <w:r w:rsidRPr="00D36D87">
              <w:rPr>
                <w:sz w:val="16"/>
                <w:szCs w:val="16"/>
                <w:u w:color="CCFFCC"/>
              </w:rPr>
              <w:t>I</w:t>
            </w:r>
          </w:p>
        </w:tc>
        <w:tc>
          <w:tcPr>
            <w:tcW w:w="900" w:type="dxa"/>
            <w:shd w:val="clear" w:color="auto" w:fill="auto"/>
          </w:tcPr>
          <w:p w14:paraId="34F31D96" w14:textId="77777777" w:rsidR="002A3978" w:rsidRPr="00D36D87" w:rsidRDefault="002A3978" w:rsidP="002A3978">
            <w:pPr>
              <w:tabs>
                <w:tab w:val="left" w:pos="1425"/>
              </w:tabs>
              <w:rPr>
                <w:sz w:val="16"/>
                <w:szCs w:val="16"/>
                <w:u w:color="CCFFCC"/>
              </w:rPr>
            </w:pPr>
          </w:p>
        </w:tc>
        <w:tc>
          <w:tcPr>
            <w:tcW w:w="839" w:type="dxa"/>
            <w:shd w:val="clear" w:color="auto" w:fill="auto"/>
          </w:tcPr>
          <w:p w14:paraId="6DC2CE6B"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6575D149" w14:textId="77777777" w:rsidR="002A3978" w:rsidRDefault="002A3978" w:rsidP="002A3978">
            <w:pPr>
              <w:rPr>
                <w:bCs/>
                <w:sz w:val="16"/>
              </w:rPr>
            </w:pPr>
            <w:r>
              <w:rPr>
                <w:bCs/>
                <w:sz w:val="16"/>
                <w:u w:color="CCFFCC"/>
              </w:rPr>
              <w:t>160</w:t>
            </w:r>
          </w:p>
        </w:tc>
        <w:tc>
          <w:tcPr>
            <w:tcW w:w="2160" w:type="dxa"/>
            <w:shd w:val="clear" w:color="auto" w:fill="auto"/>
          </w:tcPr>
          <w:p w14:paraId="73EAC571" w14:textId="77777777" w:rsidR="002A3978" w:rsidRPr="00D36D87" w:rsidRDefault="002A3978" w:rsidP="002A3978">
            <w:pPr>
              <w:rPr>
                <w:bCs/>
                <w:sz w:val="16"/>
                <w:u w:color="CCFFCC"/>
              </w:rPr>
            </w:pPr>
            <w:r>
              <w:rPr>
                <w:bCs/>
                <w:sz w:val="16"/>
                <w:u w:color="CCFFCC"/>
              </w:rPr>
              <w:t>110</w:t>
            </w:r>
          </w:p>
        </w:tc>
        <w:tc>
          <w:tcPr>
            <w:tcW w:w="1350" w:type="dxa"/>
            <w:shd w:val="clear" w:color="auto" w:fill="auto"/>
          </w:tcPr>
          <w:p w14:paraId="10A57DC9" w14:textId="77777777" w:rsidR="002A3978" w:rsidRPr="00D36D87" w:rsidRDefault="002A3978" w:rsidP="002A3978">
            <w:pPr>
              <w:rPr>
                <w:bCs/>
                <w:sz w:val="16"/>
                <w:u w:color="CCFFCC"/>
              </w:rPr>
            </w:pPr>
            <w:r>
              <w:rPr>
                <w:bCs/>
                <w:sz w:val="16"/>
                <w:u w:color="CCFFCC"/>
              </w:rPr>
              <w:t>110</w:t>
            </w:r>
          </w:p>
        </w:tc>
        <w:tc>
          <w:tcPr>
            <w:tcW w:w="1530" w:type="dxa"/>
            <w:tcBorders>
              <w:right w:val="single" w:sz="12" w:space="0" w:color="auto"/>
            </w:tcBorders>
            <w:shd w:val="clear" w:color="auto" w:fill="auto"/>
          </w:tcPr>
          <w:p w14:paraId="37D733B4" w14:textId="77777777" w:rsidR="002A3978" w:rsidRPr="00D36D87" w:rsidRDefault="002A3978" w:rsidP="002A3978">
            <w:pPr>
              <w:rPr>
                <w:bCs/>
                <w:sz w:val="16"/>
                <w:u w:color="CCFFCC"/>
              </w:rPr>
            </w:pPr>
            <w:r>
              <w:rPr>
                <w:bCs/>
                <w:sz w:val="16"/>
                <w:u w:color="CCFFCC"/>
              </w:rPr>
              <w:t>110</w:t>
            </w:r>
          </w:p>
        </w:tc>
        <w:tc>
          <w:tcPr>
            <w:tcW w:w="2160" w:type="dxa"/>
            <w:tcBorders>
              <w:left w:val="single" w:sz="12" w:space="0" w:color="auto"/>
            </w:tcBorders>
            <w:shd w:val="clear" w:color="auto" w:fill="auto"/>
          </w:tcPr>
          <w:p w14:paraId="55E75642" w14:textId="77777777" w:rsidR="002A3978" w:rsidRPr="00D36D87" w:rsidRDefault="002A3978" w:rsidP="002A3978">
            <w:pPr>
              <w:rPr>
                <w:bCs/>
                <w:sz w:val="16"/>
                <w:u w:color="CCFFCC"/>
              </w:rPr>
            </w:pPr>
            <w:r>
              <w:rPr>
                <w:b/>
                <w:bCs/>
                <w:sz w:val="16"/>
                <w:u w:color="CCFFCC"/>
              </w:rPr>
              <w:t>(Span 24)</w:t>
            </w:r>
          </w:p>
        </w:tc>
      </w:tr>
      <w:tr w:rsidR="002A3978" w14:paraId="286CC944" w14:textId="77777777" w:rsidTr="00992444">
        <w:trPr>
          <w:cantSplit/>
        </w:trPr>
        <w:tc>
          <w:tcPr>
            <w:tcW w:w="1435" w:type="dxa"/>
            <w:vMerge/>
            <w:tcBorders>
              <w:left w:val="single" w:sz="12" w:space="0" w:color="auto"/>
            </w:tcBorders>
            <w:shd w:val="clear" w:color="auto" w:fill="auto"/>
          </w:tcPr>
          <w:p w14:paraId="3A8907FE" w14:textId="77777777" w:rsidR="002A3978" w:rsidRPr="00D36D87" w:rsidRDefault="002A3978" w:rsidP="002A3978">
            <w:pPr>
              <w:rPr>
                <w:bCs/>
                <w:sz w:val="16"/>
                <w:u w:color="CCFFCC"/>
              </w:rPr>
            </w:pPr>
          </w:p>
        </w:tc>
        <w:tc>
          <w:tcPr>
            <w:tcW w:w="1440" w:type="dxa"/>
            <w:shd w:val="clear" w:color="auto" w:fill="auto"/>
          </w:tcPr>
          <w:p w14:paraId="36047C02" w14:textId="77777777" w:rsidR="002A3978" w:rsidRPr="00D36D87" w:rsidRDefault="002A3978" w:rsidP="002A3978">
            <w:pPr>
              <w:rPr>
                <w:sz w:val="16"/>
                <w:szCs w:val="16"/>
                <w:u w:color="CCFFCC"/>
              </w:rPr>
            </w:pPr>
            <w:r w:rsidRPr="00D36D87">
              <w:rPr>
                <w:sz w:val="16"/>
                <w:szCs w:val="16"/>
                <w:u w:color="CCFFCC"/>
              </w:rPr>
              <w:t>D</w:t>
            </w:r>
          </w:p>
        </w:tc>
        <w:tc>
          <w:tcPr>
            <w:tcW w:w="900" w:type="dxa"/>
            <w:shd w:val="clear" w:color="auto" w:fill="auto"/>
          </w:tcPr>
          <w:p w14:paraId="65161F4F" w14:textId="77777777" w:rsidR="002A3978" w:rsidRPr="00D36D87" w:rsidRDefault="002A3978" w:rsidP="002A3978">
            <w:pPr>
              <w:rPr>
                <w:sz w:val="16"/>
                <w:szCs w:val="16"/>
                <w:u w:color="CCFFCC"/>
              </w:rPr>
            </w:pPr>
          </w:p>
        </w:tc>
        <w:tc>
          <w:tcPr>
            <w:tcW w:w="839" w:type="dxa"/>
            <w:shd w:val="clear" w:color="auto" w:fill="auto"/>
          </w:tcPr>
          <w:p w14:paraId="1CBBF796"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7215FFD1" w14:textId="77777777" w:rsidR="002A3978" w:rsidRDefault="002A3978" w:rsidP="002A3978">
            <w:pPr>
              <w:rPr>
                <w:bCs/>
                <w:sz w:val="16"/>
              </w:rPr>
            </w:pPr>
            <w:r>
              <w:rPr>
                <w:bCs/>
                <w:sz w:val="16"/>
              </w:rPr>
              <w:t>20</w:t>
            </w:r>
          </w:p>
        </w:tc>
        <w:tc>
          <w:tcPr>
            <w:tcW w:w="2160" w:type="dxa"/>
            <w:shd w:val="clear" w:color="auto" w:fill="auto"/>
          </w:tcPr>
          <w:p w14:paraId="5103FC52" w14:textId="77777777" w:rsidR="002A3978" w:rsidRPr="00D36D87" w:rsidRDefault="002A3978" w:rsidP="002A3978">
            <w:pPr>
              <w:rPr>
                <w:bCs/>
                <w:sz w:val="16"/>
                <w:u w:color="CCFFCC"/>
              </w:rPr>
            </w:pPr>
            <w:r>
              <w:rPr>
                <w:bCs/>
                <w:sz w:val="16"/>
                <w:u w:color="CCFFCC"/>
              </w:rPr>
              <w:t>18</w:t>
            </w:r>
          </w:p>
        </w:tc>
        <w:tc>
          <w:tcPr>
            <w:tcW w:w="1350" w:type="dxa"/>
            <w:shd w:val="clear" w:color="auto" w:fill="auto"/>
          </w:tcPr>
          <w:p w14:paraId="20F3B852" w14:textId="77777777" w:rsidR="002A3978" w:rsidRPr="00D36D87" w:rsidRDefault="002A3978" w:rsidP="002A3978">
            <w:pPr>
              <w:rPr>
                <w:bCs/>
                <w:sz w:val="16"/>
                <w:u w:color="CCFFCC"/>
              </w:rPr>
            </w:pPr>
            <w:r>
              <w:rPr>
                <w:bCs/>
                <w:sz w:val="16"/>
                <w:u w:color="CCFFCC"/>
              </w:rPr>
              <w:t>18</w:t>
            </w:r>
          </w:p>
        </w:tc>
        <w:tc>
          <w:tcPr>
            <w:tcW w:w="1530" w:type="dxa"/>
            <w:tcBorders>
              <w:right w:val="single" w:sz="12" w:space="0" w:color="auto"/>
            </w:tcBorders>
            <w:shd w:val="clear" w:color="auto" w:fill="auto"/>
          </w:tcPr>
          <w:p w14:paraId="40F2F629" w14:textId="77777777" w:rsidR="002A3978" w:rsidRPr="00D36D87" w:rsidRDefault="002A3978" w:rsidP="002A3978">
            <w:pPr>
              <w:rPr>
                <w:bCs/>
                <w:sz w:val="16"/>
                <w:u w:color="CCFFCC"/>
              </w:rPr>
            </w:pPr>
            <w:r>
              <w:rPr>
                <w:bCs/>
                <w:sz w:val="16"/>
                <w:u w:color="CCFFCC"/>
              </w:rPr>
              <w:t>18</w:t>
            </w:r>
          </w:p>
        </w:tc>
        <w:tc>
          <w:tcPr>
            <w:tcW w:w="2160" w:type="dxa"/>
            <w:tcBorders>
              <w:left w:val="single" w:sz="12" w:space="0" w:color="auto"/>
            </w:tcBorders>
            <w:shd w:val="clear" w:color="auto" w:fill="auto"/>
          </w:tcPr>
          <w:p w14:paraId="43DA4A9A" w14:textId="77777777" w:rsidR="002A3978" w:rsidRPr="00D36D87" w:rsidRDefault="002A3978" w:rsidP="002A3978">
            <w:pPr>
              <w:rPr>
                <w:bCs/>
                <w:sz w:val="16"/>
                <w:u w:color="CCFFCC"/>
              </w:rPr>
            </w:pPr>
            <w:r>
              <w:rPr>
                <w:bCs/>
                <w:sz w:val="16"/>
                <w:u w:color="CCFFCC"/>
              </w:rPr>
              <w:t>Single Acting</w:t>
            </w:r>
          </w:p>
        </w:tc>
      </w:tr>
      <w:tr w:rsidR="002A3978" w14:paraId="0C846998" w14:textId="77777777" w:rsidTr="00992444">
        <w:trPr>
          <w:cantSplit/>
        </w:trPr>
        <w:tc>
          <w:tcPr>
            <w:tcW w:w="1435" w:type="dxa"/>
            <w:vMerge/>
            <w:tcBorders>
              <w:left w:val="single" w:sz="12" w:space="0" w:color="auto"/>
            </w:tcBorders>
            <w:shd w:val="clear" w:color="auto" w:fill="auto"/>
          </w:tcPr>
          <w:p w14:paraId="70720EF1" w14:textId="77777777" w:rsidR="002A3978" w:rsidRPr="00D36D87" w:rsidRDefault="002A3978" w:rsidP="002A3978">
            <w:pPr>
              <w:rPr>
                <w:bCs/>
                <w:sz w:val="16"/>
                <w:u w:color="CCFFCC"/>
              </w:rPr>
            </w:pPr>
          </w:p>
        </w:tc>
        <w:tc>
          <w:tcPr>
            <w:tcW w:w="1440" w:type="dxa"/>
            <w:shd w:val="clear" w:color="auto" w:fill="auto"/>
          </w:tcPr>
          <w:p w14:paraId="62B41A33" w14:textId="77777777" w:rsidR="002A3978" w:rsidRPr="00D36D87" w:rsidRDefault="002A3978" w:rsidP="002A3978">
            <w:pPr>
              <w:rPr>
                <w:sz w:val="16"/>
                <w:szCs w:val="16"/>
                <w:u w:color="CCFFCC"/>
              </w:rPr>
            </w:pPr>
            <w:proofErr w:type="spellStart"/>
            <w:r w:rsidRPr="00D36D87">
              <w:rPr>
                <w:sz w:val="16"/>
                <w:szCs w:val="16"/>
                <w:u w:color="CCFFCC"/>
              </w:rPr>
              <w:t>PAdjust</w:t>
            </w:r>
            <w:proofErr w:type="spellEnd"/>
          </w:p>
        </w:tc>
        <w:tc>
          <w:tcPr>
            <w:tcW w:w="900" w:type="dxa"/>
            <w:shd w:val="clear" w:color="auto" w:fill="auto"/>
          </w:tcPr>
          <w:p w14:paraId="325E1109" w14:textId="77777777" w:rsidR="002A3978" w:rsidRPr="00D36D87" w:rsidRDefault="002A3978" w:rsidP="002A3978">
            <w:pPr>
              <w:rPr>
                <w:sz w:val="16"/>
                <w:szCs w:val="16"/>
                <w:u w:color="CCFFCC"/>
              </w:rPr>
            </w:pPr>
          </w:p>
        </w:tc>
        <w:tc>
          <w:tcPr>
            <w:tcW w:w="839" w:type="dxa"/>
            <w:shd w:val="clear" w:color="auto" w:fill="auto"/>
          </w:tcPr>
          <w:p w14:paraId="5DC05F6F"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381A0502" w14:textId="77777777" w:rsidR="002A3978" w:rsidRDefault="002A3978" w:rsidP="002A3978">
            <w:pPr>
              <w:rPr>
                <w:bCs/>
                <w:sz w:val="16"/>
              </w:rPr>
            </w:pPr>
            <w:r>
              <w:rPr>
                <w:bCs/>
                <w:sz w:val="16"/>
              </w:rPr>
              <w:t>30</w:t>
            </w:r>
          </w:p>
        </w:tc>
        <w:tc>
          <w:tcPr>
            <w:tcW w:w="2160" w:type="dxa"/>
            <w:shd w:val="clear" w:color="auto" w:fill="auto"/>
          </w:tcPr>
          <w:p w14:paraId="593EF5D7" w14:textId="77777777" w:rsidR="002A3978" w:rsidRPr="00D36D87" w:rsidRDefault="002A3978" w:rsidP="002A3978">
            <w:pPr>
              <w:rPr>
                <w:bCs/>
                <w:sz w:val="16"/>
                <w:u w:color="CCFFCC"/>
              </w:rPr>
            </w:pPr>
            <w:r>
              <w:rPr>
                <w:bCs/>
                <w:sz w:val="16"/>
                <w:u w:color="CCFFCC"/>
              </w:rPr>
              <w:t>0</w:t>
            </w:r>
          </w:p>
        </w:tc>
        <w:tc>
          <w:tcPr>
            <w:tcW w:w="1350" w:type="dxa"/>
            <w:shd w:val="clear" w:color="auto" w:fill="auto"/>
          </w:tcPr>
          <w:p w14:paraId="5F6A2A52" w14:textId="77777777" w:rsidR="002A3978" w:rsidRPr="00D36D87" w:rsidRDefault="002A3978" w:rsidP="002A3978">
            <w:pPr>
              <w:rPr>
                <w:bCs/>
                <w:sz w:val="16"/>
                <w:u w:color="CCFFCC"/>
              </w:rPr>
            </w:pPr>
            <w:r>
              <w:rPr>
                <w:bCs/>
                <w:sz w:val="16"/>
                <w:u w:color="CCFFCC"/>
              </w:rPr>
              <w:t>0</w:t>
            </w:r>
          </w:p>
        </w:tc>
        <w:tc>
          <w:tcPr>
            <w:tcW w:w="1530" w:type="dxa"/>
            <w:tcBorders>
              <w:right w:val="single" w:sz="12" w:space="0" w:color="auto"/>
            </w:tcBorders>
            <w:shd w:val="clear" w:color="auto" w:fill="auto"/>
          </w:tcPr>
          <w:p w14:paraId="06E6773D" w14:textId="77777777" w:rsidR="002A3978" w:rsidRPr="00D36D87" w:rsidRDefault="002A3978" w:rsidP="002A3978">
            <w:pPr>
              <w:rPr>
                <w:bCs/>
                <w:sz w:val="16"/>
                <w:u w:color="CCFFCC"/>
              </w:rPr>
            </w:pPr>
            <w:r>
              <w:rPr>
                <w:bCs/>
                <w:sz w:val="16"/>
                <w:u w:color="CCFFCC"/>
              </w:rPr>
              <w:t>0</w:t>
            </w:r>
          </w:p>
        </w:tc>
        <w:tc>
          <w:tcPr>
            <w:tcW w:w="2160" w:type="dxa"/>
            <w:tcBorders>
              <w:left w:val="single" w:sz="12" w:space="0" w:color="auto"/>
            </w:tcBorders>
            <w:shd w:val="clear" w:color="auto" w:fill="auto"/>
          </w:tcPr>
          <w:p w14:paraId="527924C5" w14:textId="77777777" w:rsidR="002A3978" w:rsidRPr="00D36D87" w:rsidRDefault="002A3978" w:rsidP="002A3978">
            <w:pPr>
              <w:rPr>
                <w:bCs/>
                <w:sz w:val="16"/>
                <w:u w:color="CCFFCC"/>
              </w:rPr>
            </w:pPr>
          </w:p>
        </w:tc>
      </w:tr>
      <w:tr w:rsidR="002A3978" w:rsidRPr="006876B6" w14:paraId="06FBCCB1" w14:textId="77777777" w:rsidTr="00992444">
        <w:trPr>
          <w:cantSplit/>
        </w:trPr>
        <w:tc>
          <w:tcPr>
            <w:tcW w:w="1435" w:type="dxa"/>
            <w:vMerge/>
            <w:tcBorders>
              <w:left w:val="single" w:sz="12" w:space="0" w:color="auto"/>
            </w:tcBorders>
            <w:shd w:val="clear" w:color="auto" w:fill="auto"/>
          </w:tcPr>
          <w:p w14:paraId="4ED39F65" w14:textId="77777777" w:rsidR="002A3978" w:rsidRPr="00D36D87" w:rsidRDefault="002A3978" w:rsidP="002A3978">
            <w:pPr>
              <w:rPr>
                <w:bCs/>
                <w:sz w:val="16"/>
                <w:u w:color="CCFFCC"/>
              </w:rPr>
            </w:pPr>
          </w:p>
        </w:tc>
        <w:tc>
          <w:tcPr>
            <w:tcW w:w="1440" w:type="dxa"/>
            <w:shd w:val="clear" w:color="auto" w:fill="auto"/>
          </w:tcPr>
          <w:p w14:paraId="2796C1DB" w14:textId="77777777" w:rsidR="002A3978" w:rsidRPr="00D36D87" w:rsidRDefault="002A3978" w:rsidP="002A3978">
            <w:pPr>
              <w:rPr>
                <w:sz w:val="16"/>
                <w:szCs w:val="16"/>
                <w:u w:color="CCFFCC"/>
              </w:rPr>
            </w:pPr>
            <w:r w:rsidRPr="00D36D87">
              <w:rPr>
                <w:sz w:val="16"/>
                <w:szCs w:val="16"/>
                <w:u w:color="CCFFCC"/>
              </w:rPr>
              <w:t>Beta</w:t>
            </w:r>
          </w:p>
        </w:tc>
        <w:tc>
          <w:tcPr>
            <w:tcW w:w="900" w:type="dxa"/>
            <w:shd w:val="clear" w:color="auto" w:fill="auto"/>
          </w:tcPr>
          <w:p w14:paraId="5D97B211" w14:textId="77777777" w:rsidR="002A3978" w:rsidRPr="00D36D87" w:rsidRDefault="002A3978" w:rsidP="002A3978">
            <w:pPr>
              <w:rPr>
                <w:sz w:val="16"/>
                <w:szCs w:val="16"/>
                <w:u w:color="CCFFCC"/>
              </w:rPr>
            </w:pPr>
          </w:p>
        </w:tc>
        <w:tc>
          <w:tcPr>
            <w:tcW w:w="839" w:type="dxa"/>
            <w:shd w:val="clear" w:color="auto" w:fill="auto"/>
          </w:tcPr>
          <w:p w14:paraId="1F972945"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0516EF8C" w14:textId="77777777" w:rsidR="002A3978" w:rsidRDefault="002A3978" w:rsidP="002A3978">
            <w:pPr>
              <w:rPr>
                <w:bCs/>
                <w:sz w:val="16"/>
              </w:rPr>
            </w:pPr>
            <w:r>
              <w:rPr>
                <w:bCs/>
                <w:sz w:val="16"/>
              </w:rPr>
              <w:t>-2</w:t>
            </w:r>
          </w:p>
        </w:tc>
        <w:tc>
          <w:tcPr>
            <w:tcW w:w="2160" w:type="dxa"/>
            <w:shd w:val="clear" w:color="auto" w:fill="auto"/>
          </w:tcPr>
          <w:p w14:paraId="5BF0792B" w14:textId="77777777" w:rsidR="002A3978" w:rsidRPr="00D36D87" w:rsidRDefault="002A3978" w:rsidP="002A3978">
            <w:pPr>
              <w:rPr>
                <w:bCs/>
                <w:sz w:val="16"/>
                <w:u w:color="CCFFCC"/>
              </w:rPr>
            </w:pPr>
            <w:r w:rsidRPr="00D36D87">
              <w:rPr>
                <w:bCs/>
                <w:sz w:val="16"/>
                <w:u w:color="CCFFCC"/>
              </w:rPr>
              <w:t>-2</w:t>
            </w:r>
          </w:p>
        </w:tc>
        <w:tc>
          <w:tcPr>
            <w:tcW w:w="1350" w:type="dxa"/>
            <w:shd w:val="clear" w:color="auto" w:fill="auto"/>
          </w:tcPr>
          <w:p w14:paraId="33654003" w14:textId="77777777" w:rsidR="002A3978" w:rsidRPr="00D36D87" w:rsidRDefault="002A3978" w:rsidP="002A3978">
            <w:pPr>
              <w:rPr>
                <w:bCs/>
                <w:sz w:val="16"/>
                <w:u w:color="CCFFCC"/>
              </w:rPr>
            </w:pPr>
            <w:r w:rsidRPr="00D36D87">
              <w:rPr>
                <w:bCs/>
                <w:sz w:val="16"/>
                <w:u w:color="CCFFCC"/>
              </w:rPr>
              <w:t>-2</w:t>
            </w:r>
          </w:p>
        </w:tc>
        <w:tc>
          <w:tcPr>
            <w:tcW w:w="1530" w:type="dxa"/>
            <w:tcBorders>
              <w:right w:val="single" w:sz="12" w:space="0" w:color="auto"/>
            </w:tcBorders>
            <w:shd w:val="clear" w:color="auto" w:fill="auto"/>
          </w:tcPr>
          <w:p w14:paraId="4E558150" w14:textId="77777777" w:rsidR="002A3978" w:rsidRPr="00D36D87" w:rsidRDefault="002A3978" w:rsidP="002A3978">
            <w:pPr>
              <w:rPr>
                <w:bCs/>
                <w:sz w:val="16"/>
                <w:u w:color="CCFFCC"/>
              </w:rPr>
            </w:pPr>
            <w:r w:rsidRPr="00D36D87">
              <w:rPr>
                <w:bCs/>
                <w:sz w:val="16"/>
                <w:u w:color="CCFFCC"/>
              </w:rPr>
              <w:t>-2</w:t>
            </w:r>
          </w:p>
        </w:tc>
        <w:tc>
          <w:tcPr>
            <w:tcW w:w="2160" w:type="dxa"/>
            <w:tcBorders>
              <w:left w:val="single" w:sz="12" w:space="0" w:color="auto"/>
            </w:tcBorders>
            <w:shd w:val="clear" w:color="auto" w:fill="auto"/>
          </w:tcPr>
          <w:p w14:paraId="414ECC2E" w14:textId="77777777" w:rsidR="002A3978" w:rsidRPr="00D36D87" w:rsidRDefault="002A3978" w:rsidP="002A3978">
            <w:pPr>
              <w:rPr>
                <w:bCs/>
                <w:sz w:val="16"/>
                <w:szCs w:val="16"/>
                <w:u w:color="CCFFCC"/>
              </w:rPr>
            </w:pPr>
            <w:r w:rsidRPr="00D36D87">
              <w:rPr>
                <w:bCs/>
                <w:sz w:val="16"/>
                <w:szCs w:val="16"/>
                <w:u w:color="CCFFCC"/>
              </w:rPr>
              <w:tab/>
            </w:r>
          </w:p>
        </w:tc>
      </w:tr>
      <w:tr w:rsidR="002A3978" w14:paraId="7346DD6C" w14:textId="77777777" w:rsidTr="00992444">
        <w:trPr>
          <w:cantSplit/>
        </w:trPr>
        <w:tc>
          <w:tcPr>
            <w:tcW w:w="1435" w:type="dxa"/>
            <w:vMerge/>
            <w:tcBorders>
              <w:left w:val="single" w:sz="12" w:space="0" w:color="auto"/>
            </w:tcBorders>
            <w:shd w:val="clear" w:color="auto" w:fill="auto"/>
          </w:tcPr>
          <w:p w14:paraId="04E85CD3" w14:textId="77777777" w:rsidR="002A3978" w:rsidRPr="00D36D87" w:rsidRDefault="002A3978" w:rsidP="002A3978">
            <w:pPr>
              <w:rPr>
                <w:bCs/>
                <w:sz w:val="16"/>
                <w:u w:color="CCFFCC"/>
              </w:rPr>
            </w:pPr>
          </w:p>
        </w:tc>
        <w:tc>
          <w:tcPr>
            <w:tcW w:w="1440" w:type="dxa"/>
            <w:shd w:val="clear" w:color="auto" w:fill="auto"/>
          </w:tcPr>
          <w:p w14:paraId="613DB8CE" w14:textId="77777777" w:rsidR="002A3978" w:rsidRPr="00D36D87" w:rsidRDefault="002A3978" w:rsidP="002A3978">
            <w:pPr>
              <w:tabs>
                <w:tab w:val="left" w:pos="1065"/>
              </w:tabs>
              <w:rPr>
                <w:sz w:val="16"/>
                <w:szCs w:val="16"/>
                <w:u w:color="CCFFCC"/>
              </w:rPr>
            </w:pPr>
            <w:proofErr w:type="spellStart"/>
            <w:r w:rsidRPr="00D36D87">
              <w:rPr>
                <w:sz w:val="16"/>
                <w:szCs w:val="16"/>
                <w:u w:color="CCFFCC"/>
              </w:rPr>
              <w:t>PosComp</w:t>
            </w:r>
            <w:proofErr w:type="spellEnd"/>
            <w:r w:rsidRPr="00D36D87">
              <w:rPr>
                <w:sz w:val="16"/>
                <w:szCs w:val="16"/>
                <w:u w:color="CCFFCC"/>
              </w:rPr>
              <w:tab/>
            </w:r>
          </w:p>
        </w:tc>
        <w:tc>
          <w:tcPr>
            <w:tcW w:w="900" w:type="dxa"/>
            <w:shd w:val="clear" w:color="auto" w:fill="auto"/>
          </w:tcPr>
          <w:p w14:paraId="17E7B2D8" w14:textId="77777777" w:rsidR="002A3978" w:rsidRPr="00D36D87" w:rsidRDefault="002A3978" w:rsidP="002A3978">
            <w:pPr>
              <w:tabs>
                <w:tab w:val="left" w:pos="1065"/>
              </w:tabs>
              <w:rPr>
                <w:sz w:val="16"/>
                <w:szCs w:val="16"/>
                <w:u w:color="CCFFCC"/>
              </w:rPr>
            </w:pPr>
          </w:p>
        </w:tc>
        <w:tc>
          <w:tcPr>
            <w:tcW w:w="839" w:type="dxa"/>
            <w:shd w:val="clear" w:color="auto" w:fill="auto"/>
          </w:tcPr>
          <w:p w14:paraId="2EC4D38C"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4FF47BD9" w14:textId="77777777" w:rsidR="002A3978" w:rsidRDefault="002A3978" w:rsidP="002A3978">
            <w:pPr>
              <w:rPr>
                <w:bCs/>
                <w:sz w:val="16"/>
              </w:rPr>
            </w:pPr>
            <w:r>
              <w:rPr>
                <w:bCs/>
                <w:sz w:val="16"/>
              </w:rPr>
              <w:t>13</w:t>
            </w:r>
          </w:p>
        </w:tc>
        <w:tc>
          <w:tcPr>
            <w:tcW w:w="2160" w:type="dxa"/>
            <w:shd w:val="clear" w:color="auto" w:fill="auto"/>
          </w:tcPr>
          <w:p w14:paraId="71401370" w14:textId="77777777" w:rsidR="002A3978" w:rsidRPr="00D36D87" w:rsidRDefault="002A3978" w:rsidP="002A3978">
            <w:pPr>
              <w:rPr>
                <w:bCs/>
                <w:sz w:val="16"/>
                <w:u w:color="CCFFCC"/>
              </w:rPr>
            </w:pPr>
            <w:r>
              <w:rPr>
                <w:bCs/>
                <w:sz w:val="16"/>
                <w:u w:color="CCFFCC"/>
              </w:rPr>
              <w:t>8</w:t>
            </w:r>
          </w:p>
        </w:tc>
        <w:tc>
          <w:tcPr>
            <w:tcW w:w="1350" w:type="dxa"/>
            <w:shd w:val="clear" w:color="auto" w:fill="auto"/>
          </w:tcPr>
          <w:p w14:paraId="4236A733" w14:textId="77777777" w:rsidR="002A3978" w:rsidRPr="00D36D87" w:rsidRDefault="002A3978" w:rsidP="002A3978">
            <w:pPr>
              <w:rPr>
                <w:bCs/>
                <w:sz w:val="16"/>
                <w:u w:color="CCFFCC"/>
              </w:rPr>
            </w:pPr>
            <w:r>
              <w:rPr>
                <w:bCs/>
                <w:sz w:val="16"/>
                <w:u w:color="CCFFCC"/>
              </w:rPr>
              <w:t>8</w:t>
            </w:r>
          </w:p>
        </w:tc>
        <w:tc>
          <w:tcPr>
            <w:tcW w:w="1530" w:type="dxa"/>
            <w:tcBorders>
              <w:right w:val="single" w:sz="12" w:space="0" w:color="auto"/>
            </w:tcBorders>
            <w:shd w:val="clear" w:color="auto" w:fill="auto"/>
          </w:tcPr>
          <w:p w14:paraId="45B91E94" w14:textId="77777777" w:rsidR="002A3978" w:rsidRPr="00D36D87" w:rsidRDefault="002A3978" w:rsidP="002A3978">
            <w:pPr>
              <w:rPr>
                <w:bCs/>
                <w:sz w:val="16"/>
                <w:u w:color="CCFFCC"/>
              </w:rPr>
            </w:pPr>
            <w:r>
              <w:rPr>
                <w:bCs/>
                <w:sz w:val="16"/>
                <w:u w:color="CCFFCC"/>
              </w:rPr>
              <w:t>8</w:t>
            </w:r>
          </w:p>
        </w:tc>
        <w:tc>
          <w:tcPr>
            <w:tcW w:w="2160" w:type="dxa"/>
            <w:tcBorders>
              <w:left w:val="single" w:sz="12" w:space="0" w:color="auto"/>
            </w:tcBorders>
            <w:shd w:val="clear" w:color="auto" w:fill="auto"/>
          </w:tcPr>
          <w:p w14:paraId="69D6DF71" w14:textId="77777777" w:rsidR="002A3978" w:rsidRPr="00D36D87" w:rsidRDefault="002A3978" w:rsidP="002A3978">
            <w:pPr>
              <w:rPr>
                <w:bCs/>
                <w:sz w:val="16"/>
                <w:u w:color="CCFFCC"/>
              </w:rPr>
            </w:pPr>
          </w:p>
        </w:tc>
      </w:tr>
      <w:tr w:rsidR="002A3978" w14:paraId="43014A93" w14:textId="77777777" w:rsidTr="00294076">
        <w:trPr>
          <w:cantSplit/>
        </w:trPr>
        <w:tc>
          <w:tcPr>
            <w:tcW w:w="1435" w:type="dxa"/>
            <w:vMerge/>
            <w:tcBorders>
              <w:left w:val="single" w:sz="12" w:space="0" w:color="auto"/>
            </w:tcBorders>
            <w:shd w:val="clear" w:color="auto" w:fill="auto"/>
          </w:tcPr>
          <w:p w14:paraId="00A95D3E" w14:textId="77777777" w:rsidR="002A3978" w:rsidRPr="00D36D87" w:rsidRDefault="002A3978" w:rsidP="002A3978">
            <w:pPr>
              <w:rPr>
                <w:bCs/>
                <w:sz w:val="16"/>
                <w:u w:color="CCFFCC"/>
              </w:rPr>
            </w:pPr>
          </w:p>
        </w:tc>
        <w:tc>
          <w:tcPr>
            <w:tcW w:w="1440" w:type="dxa"/>
            <w:shd w:val="clear" w:color="auto" w:fill="auto"/>
          </w:tcPr>
          <w:p w14:paraId="7C6AC14D" w14:textId="77777777" w:rsidR="002A3978" w:rsidRPr="00D36D87" w:rsidRDefault="002A3978" w:rsidP="002A3978">
            <w:pPr>
              <w:rPr>
                <w:sz w:val="16"/>
                <w:szCs w:val="16"/>
                <w:u w:color="CCFFCC"/>
              </w:rPr>
            </w:pPr>
            <w:proofErr w:type="spellStart"/>
            <w:r w:rsidRPr="00D36D87">
              <w:rPr>
                <w:sz w:val="16"/>
                <w:szCs w:val="16"/>
                <w:u w:color="CCFFCC"/>
              </w:rPr>
              <w:t>DeadZone</w:t>
            </w:r>
            <w:proofErr w:type="spellEnd"/>
          </w:p>
        </w:tc>
        <w:tc>
          <w:tcPr>
            <w:tcW w:w="900" w:type="dxa"/>
            <w:shd w:val="clear" w:color="auto" w:fill="auto"/>
          </w:tcPr>
          <w:p w14:paraId="2686A681" w14:textId="77777777" w:rsidR="002A3978" w:rsidRPr="00D36D87" w:rsidRDefault="002A3978" w:rsidP="002A3978">
            <w:pPr>
              <w:rPr>
                <w:sz w:val="16"/>
                <w:szCs w:val="16"/>
                <w:u w:color="CCFFCC"/>
              </w:rPr>
            </w:pPr>
          </w:p>
        </w:tc>
        <w:tc>
          <w:tcPr>
            <w:tcW w:w="839" w:type="dxa"/>
            <w:shd w:val="clear" w:color="auto" w:fill="auto"/>
          </w:tcPr>
          <w:p w14:paraId="16AE67BA"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3BCDFB46" w14:textId="77777777" w:rsidR="002A3978" w:rsidRDefault="002A3978" w:rsidP="002A3978">
            <w:pPr>
              <w:rPr>
                <w:bCs/>
                <w:sz w:val="16"/>
              </w:rPr>
            </w:pPr>
            <w:r>
              <w:rPr>
                <w:bCs/>
                <w:sz w:val="16"/>
              </w:rPr>
              <w:t>0</w:t>
            </w:r>
          </w:p>
        </w:tc>
        <w:tc>
          <w:tcPr>
            <w:tcW w:w="2160" w:type="dxa"/>
            <w:shd w:val="clear" w:color="auto" w:fill="auto"/>
          </w:tcPr>
          <w:p w14:paraId="682D88D0" w14:textId="77777777" w:rsidR="002A3978" w:rsidRPr="00D36D87" w:rsidRDefault="002A3978" w:rsidP="002A3978">
            <w:pPr>
              <w:rPr>
                <w:bCs/>
                <w:sz w:val="16"/>
                <w:u w:color="CCFFCC"/>
              </w:rPr>
            </w:pPr>
            <w:r w:rsidRPr="00D36D87">
              <w:rPr>
                <w:bCs/>
                <w:sz w:val="16"/>
                <w:u w:color="CCFFCC"/>
              </w:rPr>
              <w:t>0</w:t>
            </w:r>
          </w:p>
        </w:tc>
        <w:tc>
          <w:tcPr>
            <w:tcW w:w="1350" w:type="dxa"/>
            <w:shd w:val="clear" w:color="auto" w:fill="auto"/>
          </w:tcPr>
          <w:p w14:paraId="35E69258" w14:textId="77777777" w:rsidR="002A3978" w:rsidRPr="00D36D87" w:rsidRDefault="002A3978" w:rsidP="002A3978">
            <w:pPr>
              <w:rPr>
                <w:bCs/>
                <w:sz w:val="16"/>
                <w:u w:color="CCFFCC"/>
              </w:rPr>
            </w:pPr>
            <w:r w:rsidRPr="00D36D87">
              <w:rPr>
                <w:bCs/>
                <w:sz w:val="16"/>
                <w:u w:color="CCFFCC"/>
              </w:rPr>
              <w:t>0</w:t>
            </w:r>
          </w:p>
        </w:tc>
        <w:tc>
          <w:tcPr>
            <w:tcW w:w="1530" w:type="dxa"/>
            <w:tcBorders>
              <w:right w:val="single" w:sz="12" w:space="0" w:color="auto"/>
            </w:tcBorders>
            <w:shd w:val="clear" w:color="auto" w:fill="auto"/>
          </w:tcPr>
          <w:p w14:paraId="6988FA54" w14:textId="77777777" w:rsidR="002A3978" w:rsidRPr="00D36D87" w:rsidRDefault="002A3978" w:rsidP="002A3978">
            <w:pPr>
              <w:rPr>
                <w:bCs/>
                <w:sz w:val="16"/>
                <w:u w:color="CCFFCC"/>
              </w:rPr>
            </w:pPr>
            <w:r w:rsidRPr="00D36D87">
              <w:rPr>
                <w:bCs/>
                <w:sz w:val="16"/>
                <w:u w:color="CCFFCC"/>
              </w:rPr>
              <w:t>0</w:t>
            </w:r>
          </w:p>
        </w:tc>
        <w:tc>
          <w:tcPr>
            <w:tcW w:w="2160" w:type="dxa"/>
            <w:tcBorders>
              <w:left w:val="single" w:sz="12" w:space="0" w:color="auto"/>
            </w:tcBorders>
            <w:shd w:val="clear" w:color="auto" w:fill="auto"/>
          </w:tcPr>
          <w:p w14:paraId="46F869D7" w14:textId="77777777" w:rsidR="002A3978" w:rsidRPr="00D36D87" w:rsidRDefault="002A3978" w:rsidP="002A3978">
            <w:pPr>
              <w:rPr>
                <w:bCs/>
                <w:sz w:val="16"/>
                <w:u w:color="CCFFCC"/>
              </w:rPr>
            </w:pPr>
          </w:p>
        </w:tc>
      </w:tr>
      <w:tr w:rsidR="002A3978" w14:paraId="31B1222A" w14:textId="77777777" w:rsidTr="00294076">
        <w:trPr>
          <w:cantSplit/>
        </w:trPr>
        <w:tc>
          <w:tcPr>
            <w:tcW w:w="1435" w:type="dxa"/>
            <w:vMerge/>
            <w:tcBorders>
              <w:left w:val="single" w:sz="12" w:space="0" w:color="auto"/>
              <w:bottom w:val="single" w:sz="12" w:space="0" w:color="auto"/>
            </w:tcBorders>
            <w:shd w:val="clear" w:color="auto" w:fill="auto"/>
          </w:tcPr>
          <w:p w14:paraId="2396D1B4" w14:textId="77777777" w:rsidR="002A3978" w:rsidRPr="00D36D87" w:rsidRDefault="002A3978" w:rsidP="002A3978">
            <w:pPr>
              <w:rPr>
                <w:bCs/>
                <w:sz w:val="16"/>
                <w:u w:color="CCFFCC"/>
              </w:rPr>
            </w:pPr>
          </w:p>
        </w:tc>
        <w:tc>
          <w:tcPr>
            <w:tcW w:w="1440" w:type="dxa"/>
            <w:tcBorders>
              <w:bottom w:val="single" w:sz="12" w:space="0" w:color="auto"/>
            </w:tcBorders>
            <w:shd w:val="clear" w:color="auto" w:fill="auto"/>
          </w:tcPr>
          <w:p w14:paraId="6BF7BA3C" w14:textId="77777777" w:rsidR="002A3978" w:rsidRPr="00D36D87" w:rsidRDefault="002A3978" w:rsidP="002A3978">
            <w:pPr>
              <w:rPr>
                <w:sz w:val="16"/>
                <w:szCs w:val="16"/>
                <w:u w:color="CCFFCC"/>
              </w:rPr>
            </w:pPr>
            <w:r w:rsidRPr="00D36D87">
              <w:rPr>
                <w:sz w:val="16"/>
                <w:szCs w:val="16"/>
                <w:u w:color="CCFFCC"/>
              </w:rPr>
              <w:t>Band</w:t>
            </w:r>
          </w:p>
        </w:tc>
        <w:tc>
          <w:tcPr>
            <w:tcW w:w="900" w:type="dxa"/>
            <w:tcBorders>
              <w:bottom w:val="single" w:sz="12" w:space="0" w:color="auto"/>
            </w:tcBorders>
            <w:shd w:val="clear" w:color="auto" w:fill="auto"/>
          </w:tcPr>
          <w:p w14:paraId="19B07374" w14:textId="77777777" w:rsidR="002A3978" w:rsidRPr="00D36D87" w:rsidRDefault="002A3978" w:rsidP="002A3978">
            <w:pPr>
              <w:rPr>
                <w:sz w:val="16"/>
                <w:szCs w:val="16"/>
                <w:u w:color="CCFFCC"/>
              </w:rPr>
            </w:pPr>
          </w:p>
        </w:tc>
        <w:tc>
          <w:tcPr>
            <w:tcW w:w="839" w:type="dxa"/>
            <w:tcBorders>
              <w:bottom w:val="single" w:sz="12" w:space="0" w:color="auto"/>
            </w:tcBorders>
            <w:shd w:val="clear" w:color="auto" w:fill="auto"/>
          </w:tcPr>
          <w:p w14:paraId="2149F319"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bottom w:val="single" w:sz="12" w:space="0" w:color="auto"/>
            </w:tcBorders>
            <w:shd w:val="clear" w:color="auto" w:fill="auto"/>
          </w:tcPr>
          <w:p w14:paraId="2CFFC446" w14:textId="77777777" w:rsidR="002A3978" w:rsidRDefault="002A3978" w:rsidP="002A3978">
            <w:pPr>
              <w:rPr>
                <w:bCs/>
                <w:sz w:val="16"/>
              </w:rPr>
            </w:pPr>
            <w:r>
              <w:rPr>
                <w:bCs/>
                <w:sz w:val="16"/>
              </w:rPr>
              <w:t>4</w:t>
            </w:r>
          </w:p>
        </w:tc>
        <w:tc>
          <w:tcPr>
            <w:tcW w:w="2160" w:type="dxa"/>
            <w:tcBorders>
              <w:bottom w:val="single" w:sz="12" w:space="0" w:color="auto"/>
            </w:tcBorders>
            <w:shd w:val="clear" w:color="auto" w:fill="auto"/>
          </w:tcPr>
          <w:p w14:paraId="6B198220" w14:textId="77777777" w:rsidR="002A3978" w:rsidRPr="00D36D87" w:rsidRDefault="002A3978" w:rsidP="002A3978">
            <w:pPr>
              <w:rPr>
                <w:bCs/>
                <w:sz w:val="16"/>
                <w:u w:color="CCFFCC"/>
              </w:rPr>
            </w:pPr>
            <w:r w:rsidRPr="00D36D87">
              <w:rPr>
                <w:bCs/>
                <w:sz w:val="16"/>
                <w:u w:color="CCFFCC"/>
              </w:rPr>
              <w:t>4</w:t>
            </w:r>
          </w:p>
        </w:tc>
        <w:tc>
          <w:tcPr>
            <w:tcW w:w="1350" w:type="dxa"/>
            <w:tcBorders>
              <w:bottom w:val="single" w:sz="12" w:space="0" w:color="auto"/>
            </w:tcBorders>
            <w:shd w:val="clear" w:color="auto" w:fill="auto"/>
          </w:tcPr>
          <w:p w14:paraId="4CA1F784" w14:textId="77777777" w:rsidR="002A3978" w:rsidRPr="00D36D87" w:rsidRDefault="002A3978" w:rsidP="002A3978">
            <w:pPr>
              <w:rPr>
                <w:bCs/>
                <w:sz w:val="16"/>
                <w:u w:color="CCFFCC"/>
              </w:rPr>
            </w:pPr>
            <w:r w:rsidRPr="00D36D87">
              <w:rPr>
                <w:bCs/>
                <w:sz w:val="16"/>
                <w:u w:color="CCFFCC"/>
              </w:rPr>
              <w:t>4</w:t>
            </w:r>
          </w:p>
        </w:tc>
        <w:tc>
          <w:tcPr>
            <w:tcW w:w="1530" w:type="dxa"/>
            <w:tcBorders>
              <w:bottom w:val="single" w:sz="12" w:space="0" w:color="auto"/>
              <w:right w:val="single" w:sz="12" w:space="0" w:color="auto"/>
            </w:tcBorders>
            <w:shd w:val="clear" w:color="auto" w:fill="auto"/>
          </w:tcPr>
          <w:p w14:paraId="7CA16063" w14:textId="77777777" w:rsidR="002A3978" w:rsidRPr="00D36D87" w:rsidRDefault="002A3978" w:rsidP="002A3978">
            <w:pPr>
              <w:rPr>
                <w:bCs/>
                <w:sz w:val="16"/>
                <w:u w:color="CCFFCC"/>
              </w:rPr>
            </w:pPr>
            <w:r w:rsidRPr="00D36D87">
              <w:rPr>
                <w:bCs/>
                <w:sz w:val="16"/>
                <w:u w:color="CCFFCC"/>
              </w:rPr>
              <w:t>4</w:t>
            </w:r>
          </w:p>
        </w:tc>
        <w:tc>
          <w:tcPr>
            <w:tcW w:w="2160" w:type="dxa"/>
            <w:tcBorders>
              <w:left w:val="single" w:sz="12" w:space="0" w:color="auto"/>
            </w:tcBorders>
            <w:shd w:val="clear" w:color="auto" w:fill="auto"/>
          </w:tcPr>
          <w:p w14:paraId="55FBA336" w14:textId="77777777" w:rsidR="002A3978" w:rsidRPr="00D36D87" w:rsidRDefault="002A3978" w:rsidP="002A3978">
            <w:pPr>
              <w:rPr>
                <w:bCs/>
                <w:sz w:val="16"/>
                <w:u w:color="CCFFCC"/>
              </w:rPr>
            </w:pPr>
          </w:p>
        </w:tc>
      </w:tr>
      <w:tr w:rsidR="002A3978" w14:paraId="41DD6D4B" w14:textId="77777777" w:rsidTr="00294076">
        <w:trPr>
          <w:cantSplit/>
        </w:trPr>
        <w:tc>
          <w:tcPr>
            <w:tcW w:w="1435" w:type="dxa"/>
            <w:vMerge w:val="restart"/>
            <w:tcBorders>
              <w:top w:val="single" w:sz="12" w:space="0" w:color="auto"/>
              <w:left w:val="single" w:sz="12" w:space="0" w:color="auto"/>
            </w:tcBorders>
            <w:shd w:val="clear" w:color="auto" w:fill="auto"/>
          </w:tcPr>
          <w:p w14:paraId="73786D09" w14:textId="77777777" w:rsidR="002A3978" w:rsidRPr="00D36D87" w:rsidRDefault="002A3978" w:rsidP="002A3978">
            <w:pPr>
              <w:rPr>
                <w:bCs/>
                <w:sz w:val="16"/>
                <w:u w:color="CCFFCC"/>
              </w:rPr>
            </w:pPr>
            <w:r>
              <w:rPr>
                <w:bCs/>
                <w:sz w:val="16"/>
                <w:u w:color="CCFFCC"/>
              </w:rPr>
              <w:t>[4]</w:t>
            </w:r>
          </w:p>
        </w:tc>
        <w:tc>
          <w:tcPr>
            <w:tcW w:w="1440" w:type="dxa"/>
            <w:tcBorders>
              <w:top w:val="single" w:sz="12" w:space="0" w:color="auto"/>
            </w:tcBorders>
            <w:shd w:val="clear" w:color="auto" w:fill="auto"/>
          </w:tcPr>
          <w:p w14:paraId="6DFBF2EB" w14:textId="77777777" w:rsidR="002A3978" w:rsidRPr="00D36D87" w:rsidRDefault="002A3978" w:rsidP="002A3978">
            <w:pPr>
              <w:rPr>
                <w:bCs/>
                <w:sz w:val="16"/>
                <w:szCs w:val="16"/>
                <w:u w:color="CCFFCC"/>
              </w:rPr>
            </w:pPr>
            <w:r w:rsidRPr="00D36D87">
              <w:rPr>
                <w:bCs/>
                <w:sz w:val="16"/>
                <w:szCs w:val="16"/>
                <w:u w:color="CCFFCC"/>
              </w:rPr>
              <w:t>P</w:t>
            </w:r>
          </w:p>
        </w:tc>
        <w:tc>
          <w:tcPr>
            <w:tcW w:w="900" w:type="dxa"/>
            <w:tcBorders>
              <w:top w:val="single" w:sz="12" w:space="0" w:color="auto"/>
            </w:tcBorders>
            <w:shd w:val="clear" w:color="auto" w:fill="auto"/>
          </w:tcPr>
          <w:p w14:paraId="75A31CED" w14:textId="77777777" w:rsidR="002A3978" w:rsidRPr="00D36D87" w:rsidRDefault="002A3978" w:rsidP="002A3978">
            <w:pPr>
              <w:rPr>
                <w:bCs/>
                <w:sz w:val="16"/>
                <w:szCs w:val="16"/>
                <w:u w:color="CCFFCC"/>
              </w:rPr>
            </w:pPr>
          </w:p>
        </w:tc>
        <w:tc>
          <w:tcPr>
            <w:tcW w:w="839" w:type="dxa"/>
            <w:tcBorders>
              <w:top w:val="single" w:sz="12" w:space="0" w:color="auto"/>
            </w:tcBorders>
            <w:shd w:val="clear" w:color="auto" w:fill="auto"/>
          </w:tcPr>
          <w:p w14:paraId="0D999E2C"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12" w:space="0" w:color="auto"/>
            </w:tcBorders>
            <w:shd w:val="clear" w:color="auto" w:fill="auto"/>
          </w:tcPr>
          <w:p w14:paraId="5955AB04" w14:textId="77777777" w:rsidR="002A3978" w:rsidRDefault="002A3978" w:rsidP="002A3978">
            <w:pPr>
              <w:rPr>
                <w:bCs/>
                <w:sz w:val="16"/>
              </w:rPr>
            </w:pPr>
            <w:r>
              <w:rPr>
                <w:bCs/>
                <w:sz w:val="16"/>
                <w:u w:color="CCFFCC"/>
              </w:rPr>
              <w:t>100</w:t>
            </w:r>
          </w:p>
        </w:tc>
        <w:tc>
          <w:tcPr>
            <w:tcW w:w="2160" w:type="dxa"/>
            <w:tcBorders>
              <w:top w:val="single" w:sz="12" w:space="0" w:color="auto"/>
            </w:tcBorders>
            <w:shd w:val="clear" w:color="auto" w:fill="auto"/>
          </w:tcPr>
          <w:p w14:paraId="468E98A9" w14:textId="77777777" w:rsidR="002A3978" w:rsidRPr="00D36D87" w:rsidRDefault="002A3978" w:rsidP="002A3978">
            <w:pPr>
              <w:rPr>
                <w:bCs/>
                <w:sz w:val="16"/>
                <w:u w:color="CCFFCC"/>
              </w:rPr>
            </w:pPr>
            <w:r>
              <w:rPr>
                <w:bCs/>
                <w:sz w:val="16"/>
                <w:u w:color="CCFFCC"/>
              </w:rPr>
              <w:t>525</w:t>
            </w:r>
          </w:p>
        </w:tc>
        <w:tc>
          <w:tcPr>
            <w:tcW w:w="1350" w:type="dxa"/>
            <w:tcBorders>
              <w:top w:val="single" w:sz="12" w:space="0" w:color="auto"/>
            </w:tcBorders>
            <w:shd w:val="clear" w:color="auto" w:fill="auto"/>
          </w:tcPr>
          <w:p w14:paraId="67836DEC" w14:textId="77777777" w:rsidR="002A3978" w:rsidRPr="00D36D87" w:rsidRDefault="002A3978" w:rsidP="002A3978">
            <w:pPr>
              <w:rPr>
                <w:bCs/>
                <w:sz w:val="16"/>
                <w:u w:color="CCFFCC"/>
              </w:rPr>
            </w:pPr>
            <w:r>
              <w:rPr>
                <w:bCs/>
                <w:sz w:val="16"/>
                <w:u w:color="CCFFCC"/>
              </w:rPr>
              <w:t>525</w:t>
            </w:r>
          </w:p>
        </w:tc>
        <w:tc>
          <w:tcPr>
            <w:tcW w:w="1530" w:type="dxa"/>
            <w:tcBorders>
              <w:top w:val="single" w:sz="12" w:space="0" w:color="auto"/>
              <w:right w:val="single" w:sz="12" w:space="0" w:color="auto"/>
            </w:tcBorders>
            <w:shd w:val="clear" w:color="auto" w:fill="auto"/>
          </w:tcPr>
          <w:p w14:paraId="381CF178" w14:textId="77777777" w:rsidR="002A3978" w:rsidRPr="00D36D87" w:rsidRDefault="002A3978" w:rsidP="002A3978">
            <w:pPr>
              <w:rPr>
                <w:bCs/>
                <w:sz w:val="16"/>
                <w:u w:color="CCFFCC"/>
              </w:rPr>
            </w:pPr>
            <w:r>
              <w:rPr>
                <w:bCs/>
                <w:sz w:val="16"/>
                <w:u w:color="CCFFCC"/>
              </w:rPr>
              <w:t>525</w:t>
            </w:r>
          </w:p>
        </w:tc>
        <w:tc>
          <w:tcPr>
            <w:tcW w:w="2160" w:type="dxa"/>
            <w:tcBorders>
              <w:left w:val="single" w:sz="12" w:space="0" w:color="auto"/>
            </w:tcBorders>
            <w:shd w:val="clear" w:color="auto" w:fill="auto"/>
          </w:tcPr>
          <w:p w14:paraId="4968504D" w14:textId="77777777" w:rsidR="002A3978" w:rsidRPr="00D36D87" w:rsidRDefault="002A3978" w:rsidP="002A3978">
            <w:pPr>
              <w:rPr>
                <w:b/>
                <w:bCs/>
                <w:sz w:val="16"/>
                <w:u w:color="CCFFCC"/>
              </w:rPr>
            </w:pPr>
            <w:r w:rsidRPr="00D36D87">
              <w:rPr>
                <w:b/>
                <w:bCs/>
                <w:sz w:val="16"/>
                <w:u w:color="CCFFCC"/>
              </w:rPr>
              <w:t>Set 4</w:t>
            </w:r>
            <w:r>
              <w:rPr>
                <w:b/>
                <w:bCs/>
                <w:sz w:val="16"/>
                <w:u w:color="CCFFCC"/>
              </w:rPr>
              <w:t xml:space="preserve"> – 12psi Spring </w:t>
            </w:r>
            <w:proofErr w:type="gramStart"/>
            <w:r>
              <w:rPr>
                <w:b/>
                <w:bCs/>
                <w:sz w:val="16"/>
                <w:u w:color="CCFFCC"/>
              </w:rPr>
              <w:t>Range  #</w:t>
            </w:r>
            <w:proofErr w:type="gramEnd"/>
            <w:r>
              <w:rPr>
                <w:b/>
                <w:bCs/>
                <w:sz w:val="16"/>
                <w:u w:color="CCFFCC"/>
              </w:rPr>
              <w:t xml:space="preserve">16, #23, </w:t>
            </w:r>
          </w:p>
        </w:tc>
      </w:tr>
      <w:tr w:rsidR="002A3978" w14:paraId="3672FB9E" w14:textId="77777777" w:rsidTr="00294076">
        <w:trPr>
          <w:cantSplit/>
        </w:trPr>
        <w:tc>
          <w:tcPr>
            <w:tcW w:w="1435" w:type="dxa"/>
            <w:vMerge/>
            <w:tcBorders>
              <w:left w:val="single" w:sz="12" w:space="0" w:color="auto"/>
            </w:tcBorders>
            <w:shd w:val="clear" w:color="auto" w:fill="auto"/>
          </w:tcPr>
          <w:p w14:paraId="66B6AF7C" w14:textId="77777777" w:rsidR="002A3978" w:rsidRPr="00D36D87" w:rsidRDefault="002A3978" w:rsidP="002A3978">
            <w:pPr>
              <w:rPr>
                <w:bCs/>
                <w:sz w:val="16"/>
                <w:u w:color="CCFFCC"/>
              </w:rPr>
            </w:pPr>
          </w:p>
        </w:tc>
        <w:tc>
          <w:tcPr>
            <w:tcW w:w="1440" w:type="dxa"/>
            <w:shd w:val="clear" w:color="auto" w:fill="auto"/>
          </w:tcPr>
          <w:p w14:paraId="09770EB4" w14:textId="77777777" w:rsidR="002A3978" w:rsidRPr="00D36D87" w:rsidRDefault="002A3978" w:rsidP="002A3978">
            <w:pPr>
              <w:rPr>
                <w:bCs/>
                <w:sz w:val="16"/>
                <w:szCs w:val="16"/>
                <w:u w:color="CCFFCC"/>
              </w:rPr>
            </w:pPr>
            <w:r w:rsidRPr="00D36D87">
              <w:rPr>
                <w:bCs/>
                <w:sz w:val="16"/>
                <w:szCs w:val="16"/>
                <w:u w:color="CCFFCC"/>
              </w:rPr>
              <w:t>I</w:t>
            </w:r>
          </w:p>
        </w:tc>
        <w:tc>
          <w:tcPr>
            <w:tcW w:w="900" w:type="dxa"/>
            <w:shd w:val="clear" w:color="auto" w:fill="auto"/>
          </w:tcPr>
          <w:p w14:paraId="377BBD06" w14:textId="77777777" w:rsidR="002A3978" w:rsidRPr="00D36D87" w:rsidRDefault="002A3978" w:rsidP="002A3978">
            <w:pPr>
              <w:rPr>
                <w:bCs/>
                <w:sz w:val="16"/>
                <w:szCs w:val="16"/>
                <w:u w:color="CCFFCC"/>
              </w:rPr>
            </w:pPr>
          </w:p>
        </w:tc>
        <w:tc>
          <w:tcPr>
            <w:tcW w:w="839" w:type="dxa"/>
            <w:shd w:val="clear" w:color="auto" w:fill="auto"/>
          </w:tcPr>
          <w:p w14:paraId="210F5A69"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650C2FB4" w14:textId="77777777" w:rsidR="002A3978" w:rsidRDefault="002A3978" w:rsidP="002A3978">
            <w:pPr>
              <w:rPr>
                <w:bCs/>
                <w:sz w:val="16"/>
              </w:rPr>
            </w:pPr>
            <w:r>
              <w:rPr>
                <w:bCs/>
                <w:sz w:val="16"/>
                <w:u w:color="CCFFCC"/>
              </w:rPr>
              <w:t>160</w:t>
            </w:r>
          </w:p>
        </w:tc>
        <w:tc>
          <w:tcPr>
            <w:tcW w:w="2160" w:type="dxa"/>
            <w:shd w:val="clear" w:color="auto" w:fill="auto"/>
          </w:tcPr>
          <w:p w14:paraId="1F8F0A1F" w14:textId="77777777" w:rsidR="002A3978" w:rsidRPr="00D36D87" w:rsidRDefault="002A3978" w:rsidP="002A3978">
            <w:pPr>
              <w:rPr>
                <w:bCs/>
                <w:sz w:val="16"/>
                <w:u w:color="CCFFCC"/>
              </w:rPr>
            </w:pPr>
            <w:r>
              <w:rPr>
                <w:bCs/>
                <w:sz w:val="16"/>
                <w:u w:color="CCFFCC"/>
              </w:rPr>
              <w:t>110</w:t>
            </w:r>
          </w:p>
        </w:tc>
        <w:tc>
          <w:tcPr>
            <w:tcW w:w="1350" w:type="dxa"/>
            <w:shd w:val="clear" w:color="auto" w:fill="auto"/>
          </w:tcPr>
          <w:p w14:paraId="4D841928" w14:textId="77777777" w:rsidR="002A3978" w:rsidRPr="00D36D87" w:rsidRDefault="002A3978" w:rsidP="002A3978">
            <w:pPr>
              <w:rPr>
                <w:bCs/>
                <w:sz w:val="16"/>
                <w:u w:color="CCFFCC"/>
              </w:rPr>
            </w:pPr>
            <w:r>
              <w:rPr>
                <w:bCs/>
                <w:sz w:val="16"/>
                <w:u w:color="CCFFCC"/>
              </w:rPr>
              <w:t>110</w:t>
            </w:r>
          </w:p>
        </w:tc>
        <w:tc>
          <w:tcPr>
            <w:tcW w:w="1530" w:type="dxa"/>
            <w:tcBorders>
              <w:right w:val="single" w:sz="12" w:space="0" w:color="auto"/>
            </w:tcBorders>
            <w:shd w:val="clear" w:color="auto" w:fill="auto"/>
          </w:tcPr>
          <w:p w14:paraId="5FC601D3" w14:textId="77777777" w:rsidR="002A3978" w:rsidRPr="00D36D87" w:rsidRDefault="002A3978" w:rsidP="002A3978">
            <w:pPr>
              <w:rPr>
                <w:bCs/>
                <w:sz w:val="16"/>
                <w:u w:color="CCFFCC"/>
              </w:rPr>
            </w:pPr>
            <w:r>
              <w:rPr>
                <w:bCs/>
                <w:sz w:val="16"/>
                <w:u w:color="CCFFCC"/>
              </w:rPr>
              <w:t>110</w:t>
            </w:r>
          </w:p>
        </w:tc>
        <w:tc>
          <w:tcPr>
            <w:tcW w:w="2160" w:type="dxa"/>
            <w:tcBorders>
              <w:left w:val="single" w:sz="12" w:space="0" w:color="auto"/>
            </w:tcBorders>
            <w:shd w:val="clear" w:color="auto" w:fill="auto"/>
          </w:tcPr>
          <w:p w14:paraId="4A40E3E1" w14:textId="77777777" w:rsidR="002A3978" w:rsidRPr="00D36D87" w:rsidRDefault="002A3978" w:rsidP="002A3978">
            <w:pPr>
              <w:rPr>
                <w:b/>
                <w:bCs/>
                <w:sz w:val="16"/>
                <w:u w:color="CCFFCC"/>
              </w:rPr>
            </w:pPr>
            <w:r>
              <w:rPr>
                <w:b/>
                <w:bCs/>
                <w:sz w:val="16"/>
                <w:u w:color="CCFFCC"/>
              </w:rPr>
              <w:t>(Span 12)</w:t>
            </w:r>
          </w:p>
        </w:tc>
      </w:tr>
      <w:tr w:rsidR="002A3978" w14:paraId="4923257A" w14:textId="77777777" w:rsidTr="00294076">
        <w:trPr>
          <w:cantSplit/>
        </w:trPr>
        <w:tc>
          <w:tcPr>
            <w:tcW w:w="1435" w:type="dxa"/>
            <w:vMerge/>
            <w:tcBorders>
              <w:left w:val="single" w:sz="12" w:space="0" w:color="auto"/>
            </w:tcBorders>
            <w:shd w:val="clear" w:color="auto" w:fill="auto"/>
          </w:tcPr>
          <w:p w14:paraId="742B9DCF" w14:textId="77777777" w:rsidR="002A3978" w:rsidRPr="00D36D87" w:rsidRDefault="002A3978" w:rsidP="002A3978">
            <w:pPr>
              <w:rPr>
                <w:bCs/>
                <w:sz w:val="16"/>
                <w:u w:color="CCFFCC"/>
              </w:rPr>
            </w:pPr>
          </w:p>
        </w:tc>
        <w:tc>
          <w:tcPr>
            <w:tcW w:w="1440" w:type="dxa"/>
            <w:shd w:val="clear" w:color="auto" w:fill="auto"/>
          </w:tcPr>
          <w:p w14:paraId="4851FDFE" w14:textId="77777777" w:rsidR="002A3978" w:rsidRPr="00D36D87" w:rsidRDefault="002A3978" w:rsidP="002A3978">
            <w:pPr>
              <w:tabs>
                <w:tab w:val="left" w:pos="1425"/>
              </w:tabs>
              <w:rPr>
                <w:sz w:val="16"/>
                <w:szCs w:val="16"/>
                <w:u w:color="CCFFCC"/>
              </w:rPr>
            </w:pPr>
            <w:r w:rsidRPr="00D36D87">
              <w:rPr>
                <w:sz w:val="16"/>
                <w:szCs w:val="16"/>
                <w:u w:color="CCFFCC"/>
              </w:rPr>
              <w:t>D</w:t>
            </w:r>
          </w:p>
        </w:tc>
        <w:tc>
          <w:tcPr>
            <w:tcW w:w="900" w:type="dxa"/>
            <w:shd w:val="clear" w:color="auto" w:fill="auto"/>
          </w:tcPr>
          <w:p w14:paraId="0C89D36A" w14:textId="77777777" w:rsidR="002A3978" w:rsidRPr="00D36D87" w:rsidRDefault="002A3978" w:rsidP="002A3978">
            <w:pPr>
              <w:tabs>
                <w:tab w:val="left" w:pos="1425"/>
              </w:tabs>
              <w:rPr>
                <w:sz w:val="16"/>
                <w:szCs w:val="16"/>
                <w:u w:color="CCFFCC"/>
              </w:rPr>
            </w:pPr>
          </w:p>
        </w:tc>
        <w:tc>
          <w:tcPr>
            <w:tcW w:w="839" w:type="dxa"/>
            <w:shd w:val="clear" w:color="auto" w:fill="auto"/>
          </w:tcPr>
          <w:p w14:paraId="1E8050B1"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3BA45F35" w14:textId="77777777" w:rsidR="002A3978" w:rsidRDefault="002A3978" w:rsidP="002A3978">
            <w:pPr>
              <w:rPr>
                <w:bCs/>
                <w:sz w:val="16"/>
              </w:rPr>
            </w:pPr>
            <w:r>
              <w:rPr>
                <w:bCs/>
                <w:sz w:val="16"/>
              </w:rPr>
              <w:t>20</w:t>
            </w:r>
          </w:p>
        </w:tc>
        <w:tc>
          <w:tcPr>
            <w:tcW w:w="2160" w:type="dxa"/>
            <w:shd w:val="clear" w:color="auto" w:fill="auto"/>
          </w:tcPr>
          <w:p w14:paraId="2BE543FB" w14:textId="77777777" w:rsidR="002A3978" w:rsidRPr="00D36D87" w:rsidRDefault="002A3978" w:rsidP="002A3978">
            <w:pPr>
              <w:rPr>
                <w:bCs/>
                <w:sz w:val="16"/>
                <w:u w:color="CCFFCC"/>
              </w:rPr>
            </w:pPr>
            <w:r>
              <w:rPr>
                <w:bCs/>
                <w:sz w:val="16"/>
                <w:u w:color="CCFFCC"/>
              </w:rPr>
              <w:t>18</w:t>
            </w:r>
          </w:p>
        </w:tc>
        <w:tc>
          <w:tcPr>
            <w:tcW w:w="1350" w:type="dxa"/>
            <w:shd w:val="clear" w:color="auto" w:fill="auto"/>
          </w:tcPr>
          <w:p w14:paraId="156DB1DA" w14:textId="77777777" w:rsidR="002A3978" w:rsidRPr="00D36D87" w:rsidRDefault="002A3978" w:rsidP="002A3978">
            <w:pPr>
              <w:rPr>
                <w:bCs/>
                <w:sz w:val="16"/>
                <w:u w:color="CCFFCC"/>
              </w:rPr>
            </w:pPr>
            <w:r>
              <w:rPr>
                <w:bCs/>
                <w:sz w:val="16"/>
                <w:u w:color="CCFFCC"/>
              </w:rPr>
              <w:t>18</w:t>
            </w:r>
          </w:p>
        </w:tc>
        <w:tc>
          <w:tcPr>
            <w:tcW w:w="1530" w:type="dxa"/>
            <w:tcBorders>
              <w:right w:val="single" w:sz="12" w:space="0" w:color="auto"/>
            </w:tcBorders>
            <w:shd w:val="clear" w:color="auto" w:fill="auto"/>
          </w:tcPr>
          <w:p w14:paraId="2C4CBE7B" w14:textId="77777777" w:rsidR="002A3978" w:rsidRPr="00D36D87" w:rsidRDefault="002A3978" w:rsidP="002A3978">
            <w:pPr>
              <w:rPr>
                <w:bCs/>
                <w:sz w:val="16"/>
                <w:u w:color="CCFFCC"/>
              </w:rPr>
            </w:pPr>
            <w:r>
              <w:rPr>
                <w:bCs/>
                <w:sz w:val="16"/>
                <w:u w:color="CCFFCC"/>
              </w:rPr>
              <w:t>18</w:t>
            </w:r>
          </w:p>
        </w:tc>
        <w:tc>
          <w:tcPr>
            <w:tcW w:w="2160" w:type="dxa"/>
            <w:tcBorders>
              <w:left w:val="single" w:sz="12" w:space="0" w:color="auto"/>
            </w:tcBorders>
            <w:shd w:val="clear" w:color="auto" w:fill="auto"/>
          </w:tcPr>
          <w:p w14:paraId="173436B3" w14:textId="77777777" w:rsidR="002A3978" w:rsidRPr="00D36D87" w:rsidRDefault="002A3978" w:rsidP="002A3978">
            <w:pPr>
              <w:rPr>
                <w:bCs/>
                <w:sz w:val="16"/>
                <w:u w:color="CCFFCC"/>
              </w:rPr>
            </w:pPr>
            <w:r>
              <w:rPr>
                <w:bCs/>
                <w:sz w:val="16"/>
                <w:u w:color="CCFFCC"/>
              </w:rPr>
              <w:t>Single Acting</w:t>
            </w:r>
          </w:p>
        </w:tc>
      </w:tr>
      <w:tr w:rsidR="002A3978" w14:paraId="18E73BD4" w14:textId="77777777" w:rsidTr="00294076">
        <w:trPr>
          <w:cantSplit/>
        </w:trPr>
        <w:tc>
          <w:tcPr>
            <w:tcW w:w="1435" w:type="dxa"/>
            <w:vMerge/>
            <w:tcBorders>
              <w:left w:val="single" w:sz="12" w:space="0" w:color="auto"/>
            </w:tcBorders>
            <w:shd w:val="clear" w:color="auto" w:fill="auto"/>
          </w:tcPr>
          <w:p w14:paraId="646198DA" w14:textId="77777777" w:rsidR="002A3978" w:rsidRPr="00D36D87" w:rsidRDefault="002A3978" w:rsidP="002A3978">
            <w:pPr>
              <w:rPr>
                <w:bCs/>
                <w:sz w:val="16"/>
                <w:u w:color="CCFFCC"/>
              </w:rPr>
            </w:pPr>
          </w:p>
        </w:tc>
        <w:tc>
          <w:tcPr>
            <w:tcW w:w="1440" w:type="dxa"/>
            <w:shd w:val="clear" w:color="auto" w:fill="auto"/>
          </w:tcPr>
          <w:p w14:paraId="0F31D3BE" w14:textId="77777777" w:rsidR="002A3978" w:rsidRPr="00D36D87" w:rsidRDefault="002A3978" w:rsidP="002A3978">
            <w:pPr>
              <w:rPr>
                <w:sz w:val="16"/>
                <w:szCs w:val="16"/>
                <w:u w:color="CCFFCC"/>
              </w:rPr>
            </w:pPr>
            <w:proofErr w:type="spellStart"/>
            <w:r w:rsidRPr="00D36D87">
              <w:rPr>
                <w:sz w:val="16"/>
                <w:szCs w:val="16"/>
                <w:u w:color="CCFFCC"/>
              </w:rPr>
              <w:t>PAdjust</w:t>
            </w:r>
            <w:proofErr w:type="spellEnd"/>
          </w:p>
        </w:tc>
        <w:tc>
          <w:tcPr>
            <w:tcW w:w="900" w:type="dxa"/>
            <w:shd w:val="clear" w:color="auto" w:fill="auto"/>
          </w:tcPr>
          <w:p w14:paraId="0594CCC2" w14:textId="77777777" w:rsidR="002A3978" w:rsidRPr="00D36D87" w:rsidRDefault="002A3978" w:rsidP="002A3978">
            <w:pPr>
              <w:rPr>
                <w:sz w:val="16"/>
                <w:szCs w:val="16"/>
                <w:u w:color="CCFFCC"/>
              </w:rPr>
            </w:pPr>
          </w:p>
        </w:tc>
        <w:tc>
          <w:tcPr>
            <w:tcW w:w="839" w:type="dxa"/>
            <w:shd w:val="clear" w:color="auto" w:fill="auto"/>
          </w:tcPr>
          <w:p w14:paraId="387FF2D0"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1F92E237" w14:textId="77777777" w:rsidR="002A3978" w:rsidRDefault="002A3978" w:rsidP="002A3978">
            <w:pPr>
              <w:rPr>
                <w:bCs/>
                <w:sz w:val="16"/>
              </w:rPr>
            </w:pPr>
            <w:r>
              <w:rPr>
                <w:bCs/>
                <w:sz w:val="16"/>
              </w:rPr>
              <w:t>30</w:t>
            </w:r>
          </w:p>
        </w:tc>
        <w:tc>
          <w:tcPr>
            <w:tcW w:w="2160" w:type="dxa"/>
            <w:shd w:val="clear" w:color="auto" w:fill="auto"/>
          </w:tcPr>
          <w:p w14:paraId="60FD2AD9" w14:textId="77777777" w:rsidR="002A3978" w:rsidRPr="00D36D87" w:rsidRDefault="002A3978" w:rsidP="002A3978">
            <w:pPr>
              <w:rPr>
                <w:bCs/>
                <w:sz w:val="16"/>
                <w:u w:color="CCFFCC"/>
              </w:rPr>
            </w:pPr>
            <w:r>
              <w:rPr>
                <w:bCs/>
                <w:sz w:val="16"/>
                <w:u w:color="CCFFCC"/>
              </w:rPr>
              <w:t>0</w:t>
            </w:r>
          </w:p>
        </w:tc>
        <w:tc>
          <w:tcPr>
            <w:tcW w:w="1350" w:type="dxa"/>
            <w:shd w:val="clear" w:color="auto" w:fill="auto"/>
          </w:tcPr>
          <w:p w14:paraId="6B61C2FC" w14:textId="77777777" w:rsidR="002A3978" w:rsidRPr="00D36D87" w:rsidRDefault="002A3978" w:rsidP="002A3978">
            <w:pPr>
              <w:rPr>
                <w:bCs/>
                <w:sz w:val="16"/>
                <w:u w:color="CCFFCC"/>
              </w:rPr>
            </w:pPr>
            <w:r>
              <w:rPr>
                <w:bCs/>
                <w:sz w:val="16"/>
                <w:u w:color="CCFFCC"/>
              </w:rPr>
              <w:t>0</w:t>
            </w:r>
          </w:p>
        </w:tc>
        <w:tc>
          <w:tcPr>
            <w:tcW w:w="1530" w:type="dxa"/>
            <w:tcBorders>
              <w:right w:val="single" w:sz="12" w:space="0" w:color="auto"/>
            </w:tcBorders>
            <w:shd w:val="clear" w:color="auto" w:fill="auto"/>
          </w:tcPr>
          <w:p w14:paraId="20823CED" w14:textId="77777777" w:rsidR="002A3978" w:rsidRPr="00D36D87" w:rsidRDefault="002A3978" w:rsidP="002A3978">
            <w:pPr>
              <w:rPr>
                <w:bCs/>
                <w:sz w:val="16"/>
                <w:u w:color="CCFFCC"/>
              </w:rPr>
            </w:pPr>
            <w:r>
              <w:rPr>
                <w:bCs/>
                <w:sz w:val="16"/>
                <w:u w:color="CCFFCC"/>
              </w:rPr>
              <w:t>0</w:t>
            </w:r>
          </w:p>
        </w:tc>
        <w:tc>
          <w:tcPr>
            <w:tcW w:w="2160" w:type="dxa"/>
            <w:tcBorders>
              <w:left w:val="single" w:sz="12" w:space="0" w:color="auto"/>
            </w:tcBorders>
            <w:shd w:val="clear" w:color="auto" w:fill="auto"/>
          </w:tcPr>
          <w:p w14:paraId="3F6821D8" w14:textId="77777777" w:rsidR="002A3978" w:rsidRPr="00D36D87" w:rsidRDefault="002A3978" w:rsidP="002A3978">
            <w:pPr>
              <w:rPr>
                <w:bCs/>
                <w:sz w:val="16"/>
                <w:u w:color="CCFFCC"/>
              </w:rPr>
            </w:pPr>
          </w:p>
        </w:tc>
      </w:tr>
      <w:tr w:rsidR="002A3978" w14:paraId="040E3C4C" w14:textId="77777777" w:rsidTr="00294076">
        <w:trPr>
          <w:cantSplit/>
        </w:trPr>
        <w:tc>
          <w:tcPr>
            <w:tcW w:w="1435" w:type="dxa"/>
            <w:vMerge/>
            <w:tcBorders>
              <w:left w:val="single" w:sz="12" w:space="0" w:color="auto"/>
            </w:tcBorders>
            <w:shd w:val="clear" w:color="auto" w:fill="auto"/>
          </w:tcPr>
          <w:p w14:paraId="79EEFE1E" w14:textId="77777777" w:rsidR="002A3978" w:rsidRPr="00D36D87" w:rsidRDefault="002A3978" w:rsidP="002A3978">
            <w:pPr>
              <w:rPr>
                <w:bCs/>
                <w:sz w:val="16"/>
                <w:u w:color="CCFFCC"/>
              </w:rPr>
            </w:pPr>
          </w:p>
        </w:tc>
        <w:tc>
          <w:tcPr>
            <w:tcW w:w="1440" w:type="dxa"/>
            <w:shd w:val="clear" w:color="auto" w:fill="auto"/>
          </w:tcPr>
          <w:p w14:paraId="6097B763" w14:textId="77777777" w:rsidR="002A3978" w:rsidRPr="00D36D87" w:rsidRDefault="002A3978" w:rsidP="002A3978">
            <w:pPr>
              <w:rPr>
                <w:sz w:val="16"/>
                <w:szCs w:val="16"/>
                <w:u w:color="CCFFCC"/>
              </w:rPr>
            </w:pPr>
            <w:r w:rsidRPr="00D36D87">
              <w:rPr>
                <w:sz w:val="16"/>
                <w:szCs w:val="16"/>
                <w:u w:color="CCFFCC"/>
              </w:rPr>
              <w:t>Beta</w:t>
            </w:r>
          </w:p>
        </w:tc>
        <w:tc>
          <w:tcPr>
            <w:tcW w:w="900" w:type="dxa"/>
            <w:shd w:val="clear" w:color="auto" w:fill="auto"/>
          </w:tcPr>
          <w:p w14:paraId="37633FC9" w14:textId="77777777" w:rsidR="002A3978" w:rsidRPr="00D36D87" w:rsidRDefault="002A3978" w:rsidP="002A3978">
            <w:pPr>
              <w:rPr>
                <w:sz w:val="16"/>
                <w:szCs w:val="16"/>
                <w:u w:color="CCFFCC"/>
              </w:rPr>
            </w:pPr>
          </w:p>
        </w:tc>
        <w:tc>
          <w:tcPr>
            <w:tcW w:w="839" w:type="dxa"/>
            <w:shd w:val="clear" w:color="auto" w:fill="auto"/>
          </w:tcPr>
          <w:p w14:paraId="7592CE4B"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1C011001" w14:textId="77777777" w:rsidR="002A3978" w:rsidRDefault="002A3978" w:rsidP="002A3978">
            <w:pPr>
              <w:rPr>
                <w:bCs/>
                <w:sz w:val="16"/>
              </w:rPr>
            </w:pPr>
            <w:r>
              <w:rPr>
                <w:bCs/>
                <w:sz w:val="16"/>
              </w:rPr>
              <w:t>-2</w:t>
            </w:r>
          </w:p>
        </w:tc>
        <w:tc>
          <w:tcPr>
            <w:tcW w:w="2160" w:type="dxa"/>
            <w:shd w:val="clear" w:color="auto" w:fill="auto"/>
          </w:tcPr>
          <w:p w14:paraId="6FCFBA78" w14:textId="77777777" w:rsidR="002A3978" w:rsidRPr="00D36D87" w:rsidRDefault="002A3978" w:rsidP="002A3978">
            <w:pPr>
              <w:rPr>
                <w:bCs/>
                <w:sz w:val="16"/>
                <w:u w:color="CCFFCC"/>
              </w:rPr>
            </w:pPr>
            <w:r w:rsidRPr="00D36D87">
              <w:rPr>
                <w:bCs/>
                <w:sz w:val="16"/>
                <w:u w:color="CCFFCC"/>
              </w:rPr>
              <w:t>-2</w:t>
            </w:r>
          </w:p>
        </w:tc>
        <w:tc>
          <w:tcPr>
            <w:tcW w:w="1350" w:type="dxa"/>
            <w:shd w:val="clear" w:color="auto" w:fill="auto"/>
          </w:tcPr>
          <w:p w14:paraId="0F319212" w14:textId="77777777" w:rsidR="002A3978" w:rsidRPr="00D36D87" w:rsidRDefault="002A3978" w:rsidP="002A3978">
            <w:pPr>
              <w:rPr>
                <w:bCs/>
                <w:sz w:val="16"/>
                <w:u w:color="CCFFCC"/>
              </w:rPr>
            </w:pPr>
            <w:r w:rsidRPr="00D36D87">
              <w:rPr>
                <w:bCs/>
                <w:sz w:val="16"/>
                <w:u w:color="CCFFCC"/>
              </w:rPr>
              <w:t>-2</w:t>
            </w:r>
          </w:p>
        </w:tc>
        <w:tc>
          <w:tcPr>
            <w:tcW w:w="1530" w:type="dxa"/>
            <w:tcBorders>
              <w:right w:val="single" w:sz="12" w:space="0" w:color="auto"/>
            </w:tcBorders>
            <w:shd w:val="clear" w:color="auto" w:fill="auto"/>
          </w:tcPr>
          <w:p w14:paraId="7BBD7568" w14:textId="77777777" w:rsidR="002A3978" w:rsidRPr="00D36D87" w:rsidRDefault="002A3978" w:rsidP="002A3978">
            <w:pPr>
              <w:rPr>
                <w:bCs/>
                <w:sz w:val="16"/>
                <w:u w:color="CCFFCC"/>
              </w:rPr>
            </w:pPr>
            <w:r w:rsidRPr="00D36D87">
              <w:rPr>
                <w:bCs/>
                <w:sz w:val="16"/>
                <w:u w:color="CCFFCC"/>
              </w:rPr>
              <w:t>-2</w:t>
            </w:r>
          </w:p>
        </w:tc>
        <w:tc>
          <w:tcPr>
            <w:tcW w:w="2160" w:type="dxa"/>
            <w:tcBorders>
              <w:left w:val="single" w:sz="12" w:space="0" w:color="auto"/>
            </w:tcBorders>
            <w:shd w:val="clear" w:color="auto" w:fill="auto"/>
          </w:tcPr>
          <w:p w14:paraId="2E4E11D1" w14:textId="77777777" w:rsidR="002A3978" w:rsidRPr="00D36D87" w:rsidRDefault="002A3978" w:rsidP="002A3978">
            <w:pPr>
              <w:rPr>
                <w:bCs/>
                <w:sz w:val="16"/>
                <w:u w:color="CCFFCC"/>
              </w:rPr>
            </w:pPr>
          </w:p>
        </w:tc>
      </w:tr>
      <w:tr w:rsidR="002A3978" w:rsidRPr="006876B6" w14:paraId="44F280C4" w14:textId="77777777" w:rsidTr="00294076">
        <w:trPr>
          <w:cantSplit/>
        </w:trPr>
        <w:tc>
          <w:tcPr>
            <w:tcW w:w="1435" w:type="dxa"/>
            <w:vMerge/>
            <w:tcBorders>
              <w:left w:val="single" w:sz="12" w:space="0" w:color="auto"/>
            </w:tcBorders>
            <w:shd w:val="clear" w:color="auto" w:fill="auto"/>
          </w:tcPr>
          <w:p w14:paraId="312BDA05" w14:textId="77777777" w:rsidR="002A3978" w:rsidRPr="00D36D87" w:rsidRDefault="002A3978" w:rsidP="002A3978">
            <w:pPr>
              <w:rPr>
                <w:bCs/>
                <w:sz w:val="16"/>
                <w:u w:color="CCFFCC"/>
              </w:rPr>
            </w:pPr>
          </w:p>
        </w:tc>
        <w:tc>
          <w:tcPr>
            <w:tcW w:w="1440" w:type="dxa"/>
            <w:shd w:val="clear" w:color="auto" w:fill="auto"/>
          </w:tcPr>
          <w:p w14:paraId="7A57C44F" w14:textId="77777777" w:rsidR="002A3978" w:rsidRPr="00D36D87" w:rsidRDefault="002A3978" w:rsidP="002A3978">
            <w:pPr>
              <w:rPr>
                <w:sz w:val="16"/>
                <w:szCs w:val="16"/>
                <w:u w:color="CCFFCC"/>
              </w:rPr>
            </w:pPr>
            <w:proofErr w:type="spellStart"/>
            <w:r w:rsidRPr="00D36D87">
              <w:rPr>
                <w:sz w:val="16"/>
                <w:szCs w:val="16"/>
                <w:u w:color="CCFFCC"/>
              </w:rPr>
              <w:t>PosCOmp</w:t>
            </w:r>
            <w:proofErr w:type="spellEnd"/>
          </w:p>
        </w:tc>
        <w:tc>
          <w:tcPr>
            <w:tcW w:w="900" w:type="dxa"/>
            <w:shd w:val="clear" w:color="auto" w:fill="auto"/>
          </w:tcPr>
          <w:p w14:paraId="14130A61" w14:textId="77777777" w:rsidR="002A3978" w:rsidRPr="00D36D87" w:rsidRDefault="002A3978" w:rsidP="002A3978">
            <w:pPr>
              <w:rPr>
                <w:sz w:val="16"/>
                <w:szCs w:val="16"/>
                <w:u w:color="CCFFCC"/>
              </w:rPr>
            </w:pPr>
          </w:p>
        </w:tc>
        <w:tc>
          <w:tcPr>
            <w:tcW w:w="839" w:type="dxa"/>
            <w:shd w:val="clear" w:color="auto" w:fill="auto"/>
          </w:tcPr>
          <w:p w14:paraId="3981F27F"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4940C203" w14:textId="77777777" w:rsidR="002A3978" w:rsidRDefault="002A3978" w:rsidP="002A3978">
            <w:pPr>
              <w:rPr>
                <w:bCs/>
                <w:sz w:val="16"/>
              </w:rPr>
            </w:pPr>
            <w:r>
              <w:rPr>
                <w:bCs/>
                <w:sz w:val="16"/>
              </w:rPr>
              <w:t>13</w:t>
            </w:r>
          </w:p>
        </w:tc>
        <w:tc>
          <w:tcPr>
            <w:tcW w:w="2160" w:type="dxa"/>
            <w:shd w:val="clear" w:color="auto" w:fill="auto"/>
          </w:tcPr>
          <w:p w14:paraId="545FB8B1" w14:textId="77777777" w:rsidR="002A3978" w:rsidRPr="00D36D87" w:rsidRDefault="002A3978" w:rsidP="002A3978">
            <w:pPr>
              <w:rPr>
                <w:bCs/>
                <w:sz w:val="16"/>
                <w:u w:color="CCFFCC"/>
              </w:rPr>
            </w:pPr>
            <w:r>
              <w:rPr>
                <w:bCs/>
                <w:sz w:val="16"/>
                <w:u w:color="CCFFCC"/>
              </w:rPr>
              <w:t>9</w:t>
            </w:r>
          </w:p>
        </w:tc>
        <w:tc>
          <w:tcPr>
            <w:tcW w:w="1350" w:type="dxa"/>
            <w:shd w:val="clear" w:color="auto" w:fill="auto"/>
          </w:tcPr>
          <w:p w14:paraId="773D42B4" w14:textId="77777777" w:rsidR="002A3978" w:rsidRPr="00D36D87" w:rsidRDefault="002A3978" w:rsidP="002A3978">
            <w:pPr>
              <w:rPr>
                <w:bCs/>
                <w:sz w:val="16"/>
                <w:u w:color="CCFFCC"/>
              </w:rPr>
            </w:pPr>
            <w:r>
              <w:rPr>
                <w:bCs/>
                <w:sz w:val="16"/>
                <w:u w:color="CCFFCC"/>
              </w:rPr>
              <w:t>9</w:t>
            </w:r>
          </w:p>
        </w:tc>
        <w:tc>
          <w:tcPr>
            <w:tcW w:w="1530" w:type="dxa"/>
            <w:tcBorders>
              <w:right w:val="single" w:sz="12" w:space="0" w:color="auto"/>
            </w:tcBorders>
            <w:shd w:val="clear" w:color="auto" w:fill="auto"/>
          </w:tcPr>
          <w:p w14:paraId="0434DC85" w14:textId="77777777" w:rsidR="002A3978" w:rsidRPr="00D36D87" w:rsidRDefault="002A3978" w:rsidP="002A3978">
            <w:pPr>
              <w:rPr>
                <w:bCs/>
                <w:sz w:val="16"/>
                <w:u w:color="CCFFCC"/>
              </w:rPr>
            </w:pPr>
            <w:r>
              <w:rPr>
                <w:bCs/>
                <w:sz w:val="16"/>
                <w:u w:color="CCFFCC"/>
              </w:rPr>
              <w:t>9</w:t>
            </w:r>
          </w:p>
        </w:tc>
        <w:tc>
          <w:tcPr>
            <w:tcW w:w="2160" w:type="dxa"/>
            <w:tcBorders>
              <w:left w:val="single" w:sz="12" w:space="0" w:color="auto"/>
            </w:tcBorders>
            <w:shd w:val="clear" w:color="auto" w:fill="auto"/>
          </w:tcPr>
          <w:p w14:paraId="7AFC87CB" w14:textId="77777777" w:rsidR="002A3978" w:rsidRPr="00D36D87" w:rsidRDefault="002A3978" w:rsidP="002A3978">
            <w:pPr>
              <w:rPr>
                <w:bCs/>
                <w:sz w:val="16"/>
                <w:szCs w:val="16"/>
                <w:u w:color="CCFFCC"/>
              </w:rPr>
            </w:pPr>
            <w:r w:rsidRPr="00D36D87">
              <w:rPr>
                <w:bCs/>
                <w:sz w:val="16"/>
                <w:szCs w:val="16"/>
                <w:u w:color="CCFFCC"/>
              </w:rPr>
              <w:tab/>
            </w:r>
          </w:p>
        </w:tc>
      </w:tr>
      <w:tr w:rsidR="002A3978" w14:paraId="6BC91082" w14:textId="77777777" w:rsidTr="00294076">
        <w:trPr>
          <w:cantSplit/>
        </w:trPr>
        <w:tc>
          <w:tcPr>
            <w:tcW w:w="1435" w:type="dxa"/>
            <w:vMerge/>
            <w:tcBorders>
              <w:left w:val="single" w:sz="12" w:space="0" w:color="auto"/>
            </w:tcBorders>
            <w:shd w:val="clear" w:color="auto" w:fill="auto"/>
          </w:tcPr>
          <w:p w14:paraId="2642A929" w14:textId="77777777" w:rsidR="002A3978" w:rsidRPr="00D36D87" w:rsidRDefault="002A3978" w:rsidP="002A3978">
            <w:pPr>
              <w:rPr>
                <w:bCs/>
                <w:sz w:val="16"/>
                <w:u w:color="CCFFCC"/>
              </w:rPr>
            </w:pPr>
          </w:p>
        </w:tc>
        <w:tc>
          <w:tcPr>
            <w:tcW w:w="1440" w:type="dxa"/>
            <w:shd w:val="clear" w:color="auto" w:fill="auto"/>
          </w:tcPr>
          <w:p w14:paraId="66604815" w14:textId="77777777" w:rsidR="002A3978" w:rsidRPr="00D36D87" w:rsidRDefault="002A3978" w:rsidP="002A3978">
            <w:pPr>
              <w:tabs>
                <w:tab w:val="left" w:pos="1065"/>
              </w:tabs>
              <w:rPr>
                <w:sz w:val="16"/>
                <w:szCs w:val="16"/>
                <w:u w:color="CCFFCC"/>
              </w:rPr>
            </w:pPr>
            <w:proofErr w:type="spellStart"/>
            <w:r w:rsidRPr="00D36D87">
              <w:rPr>
                <w:sz w:val="16"/>
                <w:szCs w:val="16"/>
                <w:u w:color="CCFFCC"/>
              </w:rPr>
              <w:t>DeadZOne</w:t>
            </w:r>
            <w:proofErr w:type="spellEnd"/>
            <w:r w:rsidRPr="00D36D87">
              <w:rPr>
                <w:sz w:val="16"/>
                <w:szCs w:val="16"/>
                <w:u w:color="CCFFCC"/>
              </w:rPr>
              <w:tab/>
            </w:r>
          </w:p>
        </w:tc>
        <w:tc>
          <w:tcPr>
            <w:tcW w:w="900" w:type="dxa"/>
            <w:shd w:val="clear" w:color="auto" w:fill="auto"/>
          </w:tcPr>
          <w:p w14:paraId="16BA44B1" w14:textId="77777777" w:rsidR="002A3978" w:rsidRPr="00D36D87" w:rsidRDefault="002A3978" w:rsidP="002A3978">
            <w:pPr>
              <w:tabs>
                <w:tab w:val="left" w:pos="1065"/>
              </w:tabs>
              <w:rPr>
                <w:sz w:val="16"/>
                <w:szCs w:val="16"/>
                <w:u w:color="CCFFCC"/>
              </w:rPr>
            </w:pPr>
          </w:p>
        </w:tc>
        <w:tc>
          <w:tcPr>
            <w:tcW w:w="839" w:type="dxa"/>
            <w:shd w:val="clear" w:color="auto" w:fill="auto"/>
          </w:tcPr>
          <w:p w14:paraId="02EA05D5"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shd w:val="clear" w:color="auto" w:fill="auto"/>
          </w:tcPr>
          <w:p w14:paraId="66EE7373" w14:textId="77777777" w:rsidR="002A3978" w:rsidRDefault="002A3978" w:rsidP="002A3978">
            <w:pPr>
              <w:rPr>
                <w:bCs/>
                <w:sz w:val="16"/>
              </w:rPr>
            </w:pPr>
            <w:r>
              <w:rPr>
                <w:bCs/>
                <w:sz w:val="16"/>
              </w:rPr>
              <w:t>0</w:t>
            </w:r>
          </w:p>
        </w:tc>
        <w:tc>
          <w:tcPr>
            <w:tcW w:w="2160" w:type="dxa"/>
            <w:shd w:val="clear" w:color="auto" w:fill="auto"/>
          </w:tcPr>
          <w:p w14:paraId="64CFF006" w14:textId="77777777" w:rsidR="002A3978" w:rsidRPr="00D36D87" w:rsidRDefault="002A3978" w:rsidP="002A3978">
            <w:pPr>
              <w:rPr>
                <w:bCs/>
                <w:sz w:val="16"/>
                <w:u w:color="CCFFCC"/>
              </w:rPr>
            </w:pPr>
            <w:r w:rsidRPr="00D36D87">
              <w:rPr>
                <w:bCs/>
                <w:sz w:val="16"/>
                <w:u w:color="CCFFCC"/>
              </w:rPr>
              <w:t>0</w:t>
            </w:r>
          </w:p>
        </w:tc>
        <w:tc>
          <w:tcPr>
            <w:tcW w:w="1350" w:type="dxa"/>
            <w:shd w:val="clear" w:color="auto" w:fill="auto"/>
          </w:tcPr>
          <w:p w14:paraId="18380095" w14:textId="77777777" w:rsidR="002A3978" w:rsidRPr="00D36D87" w:rsidRDefault="002A3978" w:rsidP="002A3978">
            <w:pPr>
              <w:rPr>
                <w:bCs/>
                <w:sz w:val="16"/>
                <w:u w:color="CCFFCC"/>
              </w:rPr>
            </w:pPr>
            <w:r w:rsidRPr="00D36D87">
              <w:rPr>
                <w:bCs/>
                <w:sz w:val="16"/>
                <w:u w:color="CCFFCC"/>
              </w:rPr>
              <w:t>0</w:t>
            </w:r>
          </w:p>
        </w:tc>
        <w:tc>
          <w:tcPr>
            <w:tcW w:w="1530" w:type="dxa"/>
            <w:tcBorders>
              <w:right w:val="single" w:sz="12" w:space="0" w:color="auto"/>
            </w:tcBorders>
            <w:shd w:val="clear" w:color="auto" w:fill="auto"/>
          </w:tcPr>
          <w:p w14:paraId="377B04E8" w14:textId="77777777" w:rsidR="002A3978" w:rsidRPr="00D36D87" w:rsidRDefault="002A3978" w:rsidP="002A3978">
            <w:pPr>
              <w:rPr>
                <w:bCs/>
                <w:sz w:val="16"/>
                <w:u w:color="CCFFCC"/>
              </w:rPr>
            </w:pPr>
            <w:r w:rsidRPr="00D36D87">
              <w:rPr>
                <w:bCs/>
                <w:sz w:val="16"/>
                <w:u w:color="CCFFCC"/>
              </w:rPr>
              <w:t>0</w:t>
            </w:r>
          </w:p>
        </w:tc>
        <w:tc>
          <w:tcPr>
            <w:tcW w:w="2160" w:type="dxa"/>
            <w:tcBorders>
              <w:left w:val="single" w:sz="12" w:space="0" w:color="auto"/>
            </w:tcBorders>
            <w:shd w:val="clear" w:color="auto" w:fill="auto"/>
          </w:tcPr>
          <w:p w14:paraId="05781BA4" w14:textId="77777777" w:rsidR="002A3978" w:rsidRPr="00D36D87" w:rsidRDefault="002A3978" w:rsidP="002A3978">
            <w:pPr>
              <w:rPr>
                <w:bCs/>
                <w:sz w:val="16"/>
                <w:u w:color="CCFFCC"/>
              </w:rPr>
            </w:pPr>
          </w:p>
        </w:tc>
      </w:tr>
      <w:tr w:rsidR="002A3978" w14:paraId="7FEB2907" w14:textId="77777777" w:rsidTr="00294076">
        <w:trPr>
          <w:cantSplit/>
        </w:trPr>
        <w:tc>
          <w:tcPr>
            <w:tcW w:w="1435" w:type="dxa"/>
            <w:vMerge/>
            <w:tcBorders>
              <w:left w:val="single" w:sz="12" w:space="0" w:color="auto"/>
              <w:bottom w:val="single" w:sz="12" w:space="0" w:color="auto"/>
            </w:tcBorders>
            <w:shd w:val="clear" w:color="auto" w:fill="auto"/>
          </w:tcPr>
          <w:p w14:paraId="1B8B3255" w14:textId="77777777" w:rsidR="002A3978" w:rsidRPr="00D36D87" w:rsidRDefault="002A3978" w:rsidP="002A3978">
            <w:pPr>
              <w:rPr>
                <w:bCs/>
                <w:sz w:val="16"/>
                <w:u w:color="CCFFCC"/>
              </w:rPr>
            </w:pPr>
          </w:p>
        </w:tc>
        <w:tc>
          <w:tcPr>
            <w:tcW w:w="1440" w:type="dxa"/>
            <w:tcBorders>
              <w:bottom w:val="single" w:sz="12" w:space="0" w:color="auto"/>
            </w:tcBorders>
            <w:shd w:val="clear" w:color="auto" w:fill="auto"/>
          </w:tcPr>
          <w:p w14:paraId="461697F5" w14:textId="77777777" w:rsidR="002A3978" w:rsidRPr="00D36D87" w:rsidRDefault="002A3978" w:rsidP="002A3978">
            <w:pPr>
              <w:rPr>
                <w:sz w:val="16"/>
                <w:szCs w:val="16"/>
                <w:u w:color="CCFFCC"/>
              </w:rPr>
            </w:pPr>
            <w:r w:rsidRPr="00D36D87">
              <w:rPr>
                <w:sz w:val="16"/>
                <w:szCs w:val="16"/>
                <w:u w:color="CCFFCC"/>
              </w:rPr>
              <w:t>Band</w:t>
            </w:r>
          </w:p>
        </w:tc>
        <w:tc>
          <w:tcPr>
            <w:tcW w:w="900" w:type="dxa"/>
            <w:tcBorders>
              <w:bottom w:val="single" w:sz="12" w:space="0" w:color="auto"/>
            </w:tcBorders>
            <w:shd w:val="clear" w:color="auto" w:fill="auto"/>
          </w:tcPr>
          <w:p w14:paraId="6BD06ADE" w14:textId="77777777" w:rsidR="002A3978" w:rsidRPr="00D36D87" w:rsidRDefault="002A3978" w:rsidP="002A3978">
            <w:pPr>
              <w:rPr>
                <w:sz w:val="16"/>
                <w:szCs w:val="16"/>
                <w:u w:color="CCFFCC"/>
              </w:rPr>
            </w:pPr>
          </w:p>
        </w:tc>
        <w:tc>
          <w:tcPr>
            <w:tcW w:w="839" w:type="dxa"/>
            <w:tcBorders>
              <w:bottom w:val="single" w:sz="12" w:space="0" w:color="auto"/>
            </w:tcBorders>
            <w:shd w:val="clear" w:color="auto" w:fill="auto"/>
          </w:tcPr>
          <w:p w14:paraId="35A0B0D3"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bottom w:val="single" w:sz="12" w:space="0" w:color="auto"/>
            </w:tcBorders>
            <w:shd w:val="clear" w:color="auto" w:fill="auto"/>
          </w:tcPr>
          <w:p w14:paraId="70AC50F6" w14:textId="77777777" w:rsidR="002A3978" w:rsidRDefault="002A3978" w:rsidP="002A3978">
            <w:pPr>
              <w:rPr>
                <w:bCs/>
                <w:sz w:val="16"/>
              </w:rPr>
            </w:pPr>
            <w:r>
              <w:rPr>
                <w:bCs/>
                <w:sz w:val="16"/>
              </w:rPr>
              <w:t>4</w:t>
            </w:r>
          </w:p>
        </w:tc>
        <w:tc>
          <w:tcPr>
            <w:tcW w:w="2160" w:type="dxa"/>
            <w:tcBorders>
              <w:bottom w:val="single" w:sz="12" w:space="0" w:color="auto"/>
            </w:tcBorders>
            <w:shd w:val="clear" w:color="auto" w:fill="auto"/>
          </w:tcPr>
          <w:p w14:paraId="1DAAE40E" w14:textId="77777777" w:rsidR="002A3978" w:rsidRPr="00D36D87" w:rsidRDefault="002A3978" w:rsidP="002A3978">
            <w:pPr>
              <w:rPr>
                <w:bCs/>
                <w:sz w:val="16"/>
                <w:u w:color="CCFFCC"/>
              </w:rPr>
            </w:pPr>
            <w:r w:rsidRPr="00D36D87">
              <w:rPr>
                <w:bCs/>
                <w:sz w:val="16"/>
                <w:u w:color="CCFFCC"/>
              </w:rPr>
              <w:t>4</w:t>
            </w:r>
          </w:p>
        </w:tc>
        <w:tc>
          <w:tcPr>
            <w:tcW w:w="1350" w:type="dxa"/>
            <w:tcBorders>
              <w:bottom w:val="single" w:sz="12" w:space="0" w:color="auto"/>
            </w:tcBorders>
            <w:shd w:val="clear" w:color="auto" w:fill="auto"/>
          </w:tcPr>
          <w:p w14:paraId="3FFBBC23" w14:textId="77777777" w:rsidR="002A3978" w:rsidRPr="00D36D87" w:rsidRDefault="002A3978" w:rsidP="002A3978">
            <w:pPr>
              <w:rPr>
                <w:bCs/>
                <w:sz w:val="16"/>
                <w:u w:color="CCFFCC"/>
              </w:rPr>
            </w:pPr>
            <w:r w:rsidRPr="00D36D87">
              <w:rPr>
                <w:bCs/>
                <w:sz w:val="16"/>
                <w:u w:color="CCFFCC"/>
              </w:rPr>
              <w:t>4</w:t>
            </w:r>
          </w:p>
        </w:tc>
        <w:tc>
          <w:tcPr>
            <w:tcW w:w="1530" w:type="dxa"/>
            <w:tcBorders>
              <w:bottom w:val="single" w:sz="12" w:space="0" w:color="auto"/>
              <w:right w:val="single" w:sz="12" w:space="0" w:color="auto"/>
            </w:tcBorders>
            <w:shd w:val="clear" w:color="auto" w:fill="auto"/>
          </w:tcPr>
          <w:p w14:paraId="376D5665" w14:textId="77777777" w:rsidR="002A3978" w:rsidRPr="00D36D87" w:rsidRDefault="002A3978" w:rsidP="002A3978">
            <w:pPr>
              <w:rPr>
                <w:bCs/>
                <w:sz w:val="16"/>
                <w:u w:color="CCFFCC"/>
              </w:rPr>
            </w:pPr>
            <w:r w:rsidRPr="00D36D87">
              <w:rPr>
                <w:bCs/>
                <w:sz w:val="16"/>
                <w:u w:color="CCFFCC"/>
              </w:rPr>
              <w:t>4</w:t>
            </w:r>
          </w:p>
        </w:tc>
        <w:tc>
          <w:tcPr>
            <w:tcW w:w="2160" w:type="dxa"/>
            <w:tcBorders>
              <w:left w:val="single" w:sz="12" w:space="0" w:color="auto"/>
            </w:tcBorders>
            <w:shd w:val="clear" w:color="auto" w:fill="auto"/>
          </w:tcPr>
          <w:p w14:paraId="789825B2" w14:textId="77777777" w:rsidR="002A3978" w:rsidRPr="00D36D87" w:rsidRDefault="002A3978" w:rsidP="002A3978">
            <w:pPr>
              <w:rPr>
                <w:bCs/>
                <w:sz w:val="16"/>
                <w:u w:color="CCFFCC"/>
              </w:rPr>
            </w:pPr>
          </w:p>
        </w:tc>
      </w:tr>
      <w:tr w:rsidR="002A3978" w:rsidRPr="009A0BAD" w14:paraId="3AF902B6" w14:textId="77777777" w:rsidTr="00294076">
        <w:trPr>
          <w:cantSplit/>
        </w:trPr>
        <w:tc>
          <w:tcPr>
            <w:tcW w:w="1435" w:type="dxa"/>
            <w:vMerge w:val="restart"/>
            <w:tcBorders>
              <w:top w:val="single" w:sz="12" w:space="0" w:color="auto"/>
              <w:left w:val="single" w:sz="12" w:space="0" w:color="auto"/>
              <w:bottom w:val="single" w:sz="6" w:space="0" w:color="auto"/>
              <w:right w:val="single" w:sz="6" w:space="0" w:color="auto"/>
            </w:tcBorders>
            <w:shd w:val="clear" w:color="auto" w:fill="auto"/>
          </w:tcPr>
          <w:p w14:paraId="7B91EC0C" w14:textId="77777777" w:rsidR="002A3978" w:rsidRPr="00D36D87" w:rsidRDefault="002A3978" w:rsidP="002A3978">
            <w:pPr>
              <w:rPr>
                <w:bCs/>
                <w:sz w:val="16"/>
                <w:u w:color="CCFFCC"/>
              </w:rPr>
            </w:pPr>
            <w:r>
              <w:rPr>
                <w:bCs/>
                <w:sz w:val="16"/>
                <w:u w:color="CCFFCC"/>
              </w:rPr>
              <w:t>[5]</w:t>
            </w:r>
          </w:p>
        </w:tc>
        <w:tc>
          <w:tcPr>
            <w:tcW w:w="1440" w:type="dxa"/>
            <w:tcBorders>
              <w:top w:val="single" w:sz="12" w:space="0" w:color="auto"/>
              <w:left w:val="single" w:sz="6" w:space="0" w:color="auto"/>
              <w:bottom w:val="single" w:sz="6" w:space="0" w:color="auto"/>
              <w:right w:val="single" w:sz="6" w:space="0" w:color="auto"/>
            </w:tcBorders>
            <w:shd w:val="clear" w:color="auto" w:fill="auto"/>
          </w:tcPr>
          <w:p w14:paraId="281987F7" w14:textId="77777777" w:rsidR="002A3978" w:rsidRPr="00D36D87" w:rsidRDefault="002A3978" w:rsidP="002A3978">
            <w:pPr>
              <w:rPr>
                <w:bCs/>
                <w:sz w:val="16"/>
                <w:szCs w:val="16"/>
                <w:u w:color="CCFFCC"/>
              </w:rPr>
            </w:pPr>
            <w:r w:rsidRPr="00D36D87">
              <w:rPr>
                <w:bCs/>
                <w:sz w:val="16"/>
                <w:szCs w:val="16"/>
                <w:u w:color="CCFFCC"/>
              </w:rPr>
              <w:t>P</w:t>
            </w:r>
          </w:p>
        </w:tc>
        <w:tc>
          <w:tcPr>
            <w:tcW w:w="900" w:type="dxa"/>
            <w:tcBorders>
              <w:top w:val="single" w:sz="12" w:space="0" w:color="auto"/>
              <w:left w:val="single" w:sz="6" w:space="0" w:color="auto"/>
              <w:bottom w:val="single" w:sz="6" w:space="0" w:color="auto"/>
              <w:right w:val="single" w:sz="6" w:space="0" w:color="auto"/>
            </w:tcBorders>
            <w:shd w:val="clear" w:color="auto" w:fill="auto"/>
          </w:tcPr>
          <w:p w14:paraId="7681CF17" w14:textId="77777777" w:rsidR="002A3978" w:rsidRPr="00D36D87" w:rsidRDefault="002A3978" w:rsidP="002A3978">
            <w:pPr>
              <w:rPr>
                <w:bCs/>
                <w:sz w:val="16"/>
                <w:szCs w:val="16"/>
                <w:u w:color="CCFFCC"/>
              </w:rPr>
            </w:pPr>
          </w:p>
        </w:tc>
        <w:tc>
          <w:tcPr>
            <w:tcW w:w="839" w:type="dxa"/>
            <w:tcBorders>
              <w:top w:val="single" w:sz="12" w:space="0" w:color="auto"/>
              <w:left w:val="single" w:sz="6" w:space="0" w:color="auto"/>
              <w:bottom w:val="single" w:sz="6" w:space="0" w:color="auto"/>
              <w:right w:val="single" w:sz="6" w:space="0" w:color="auto"/>
            </w:tcBorders>
            <w:shd w:val="clear" w:color="auto" w:fill="auto"/>
          </w:tcPr>
          <w:p w14:paraId="6CF2A6AE"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12" w:space="0" w:color="auto"/>
              <w:left w:val="single" w:sz="6" w:space="0" w:color="auto"/>
              <w:bottom w:val="single" w:sz="6" w:space="0" w:color="auto"/>
              <w:right w:val="single" w:sz="6" w:space="0" w:color="auto"/>
            </w:tcBorders>
            <w:shd w:val="clear" w:color="auto" w:fill="auto"/>
          </w:tcPr>
          <w:p w14:paraId="33F14ED5" w14:textId="77777777" w:rsidR="002A3978" w:rsidRDefault="002A3978" w:rsidP="002A3978">
            <w:pPr>
              <w:rPr>
                <w:bCs/>
                <w:sz w:val="16"/>
              </w:rPr>
            </w:pPr>
            <w:r>
              <w:rPr>
                <w:bCs/>
                <w:sz w:val="16"/>
                <w:u w:color="CCFFCC"/>
              </w:rPr>
              <w:t>100</w:t>
            </w:r>
          </w:p>
        </w:tc>
        <w:tc>
          <w:tcPr>
            <w:tcW w:w="2160" w:type="dxa"/>
            <w:tcBorders>
              <w:top w:val="single" w:sz="12" w:space="0" w:color="auto"/>
              <w:left w:val="single" w:sz="6" w:space="0" w:color="auto"/>
              <w:bottom w:val="single" w:sz="6" w:space="0" w:color="auto"/>
              <w:right w:val="single" w:sz="6" w:space="0" w:color="auto"/>
            </w:tcBorders>
            <w:shd w:val="clear" w:color="auto" w:fill="auto"/>
          </w:tcPr>
          <w:p w14:paraId="4B6A1154" w14:textId="77777777" w:rsidR="002A3978" w:rsidRPr="00D36D87" w:rsidRDefault="002A3978" w:rsidP="002A3978">
            <w:pPr>
              <w:rPr>
                <w:bCs/>
                <w:sz w:val="16"/>
                <w:u w:color="CCFFCC"/>
              </w:rPr>
            </w:pPr>
            <w:r>
              <w:rPr>
                <w:bCs/>
                <w:sz w:val="16"/>
                <w:u w:color="CCFFCC"/>
              </w:rPr>
              <w:t>650</w:t>
            </w:r>
          </w:p>
        </w:tc>
        <w:tc>
          <w:tcPr>
            <w:tcW w:w="1350" w:type="dxa"/>
            <w:tcBorders>
              <w:top w:val="single" w:sz="12" w:space="0" w:color="auto"/>
              <w:left w:val="single" w:sz="6" w:space="0" w:color="auto"/>
              <w:bottom w:val="single" w:sz="6" w:space="0" w:color="auto"/>
              <w:right w:val="single" w:sz="6" w:space="0" w:color="auto"/>
            </w:tcBorders>
            <w:shd w:val="clear" w:color="auto" w:fill="auto"/>
          </w:tcPr>
          <w:p w14:paraId="3F279616" w14:textId="77777777" w:rsidR="002A3978" w:rsidRPr="00D36D87" w:rsidRDefault="002A3978" w:rsidP="002A3978">
            <w:pPr>
              <w:rPr>
                <w:bCs/>
                <w:sz w:val="16"/>
                <w:u w:color="CCFFCC"/>
              </w:rPr>
            </w:pPr>
            <w:r>
              <w:rPr>
                <w:bCs/>
                <w:sz w:val="16"/>
                <w:u w:color="CCFFCC"/>
              </w:rPr>
              <w:t>650</w:t>
            </w:r>
          </w:p>
        </w:tc>
        <w:tc>
          <w:tcPr>
            <w:tcW w:w="1530" w:type="dxa"/>
            <w:tcBorders>
              <w:top w:val="single" w:sz="12" w:space="0" w:color="auto"/>
              <w:left w:val="single" w:sz="6" w:space="0" w:color="auto"/>
              <w:bottom w:val="single" w:sz="6" w:space="0" w:color="auto"/>
              <w:right w:val="single" w:sz="12" w:space="0" w:color="auto"/>
            </w:tcBorders>
            <w:shd w:val="clear" w:color="auto" w:fill="auto"/>
          </w:tcPr>
          <w:p w14:paraId="6CB5AA46" w14:textId="77777777" w:rsidR="002A3978" w:rsidRPr="00D36D87" w:rsidRDefault="002A3978" w:rsidP="002A3978">
            <w:pPr>
              <w:rPr>
                <w:bCs/>
                <w:sz w:val="16"/>
                <w:u w:color="CCFFCC"/>
              </w:rPr>
            </w:pPr>
            <w:r>
              <w:rPr>
                <w:bCs/>
                <w:sz w:val="16"/>
                <w:u w:color="CCFFCC"/>
              </w:rPr>
              <w:t>650</w:t>
            </w:r>
          </w:p>
        </w:tc>
        <w:tc>
          <w:tcPr>
            <w:tcW w:w="2160" w:type="dxa"/>
            <w:tcBorders>
              <w:left w:val="single" w:sz="12" w:space="0" w:color="auto"/>
            </w:tcBorders>
            <w:shd w:val="clear" w:color="auto" w:fill="auto"/>
          </w:tcPr>
          <w:p w14:paraId="105228EF" w14:textId="77777777" w:rsidR="002A3978" w:rsidRPr="00D36D87" w:rsidRDefault="002A3978" w:rsidP="002A3978">
            <w:pPr>
              <w:rPr>
                <w:b/>
                <w:bCs/>
                <w:sz w:val="16"/>
                <w:u w:color="CCFFCC"/>
              </w:rPr>
            </w:pPr>
            <w:r w:rsidRPr="00D36D87">
              <w:rPr>
                <w:b/>
                <w:bCs/>
                <w:sz w:val="16"/>
                <w:u w:color="CCFFCC"/>
              </w:rPr>
              <w:t>Set 5</w:t>
            </w:r>
            <w:r>
              <w:rPr>
                <w:b/>
                <w:bCs/>
                <w:sz w:val="16"/>
                <w:u w:color="CCFFCC"/>
              </w:rPr>
              <w:t xml:space="preserve"> – 24</w:t>
            </w:r>
            <w:proofErr w:type="gramStart"/>
            <w:r>
              <w:rPr>
                <w:b/>
                <w:bCs/>
                <w:sz w:val="16"/>
                <w:u w:color="CCFFCC"/>
              </w:rPr>
              <w:t>psi  Spring</w:t>
            </w:r>
            <w:proofErr w:type="gramEnd"/>
            <w:r>
              <w:rPr>
                <w:b/>
                <w:bCs/>
                <w:sz w:val="16"/>
                <w:u w:color="CCFFCC"/>
              </w:rPr>
              <w:t xml:space="preserve"> Range #16, #23,</w:t>
            </w:r>
          </w:p>
        </w:tc>
      </w:tr>
      <w:tr w:rsidR="002A3978" w14:paraId="05E34825" w14:textId="77777777" w:rsidTr="00294076">
        <w:trPr>
          <w:cantSplit/>
        </w:trPr>
        <w:tc>
          <w:tcPr>
            <w:tcW w:w="1435" w:type="dxa"/>
            <w:vMerge/>
            <w:tcBorders>
              <w:top w:val="single" w:sz="6" w:space="0" w:color="auto"/>
              <w:left w:val="single" w:sz="12" w:space="0" w:color="auto"/>
              <w:bottom w:val="single" w:sz="6" w:space="0" w:color="auto"/>
              <w:right w:val="single" w:sz="6" w:space="0" w:color="auto"/>
            </w:tcBorders>
            <w:shd w:val="clear" w:color="auto" w:fill="auto"/>
          </w:tcPr>
          <w:p w14:paraId="7DE9C832"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CB21C54" w14:textId="77777777" w:rsidR="002A3978" w:rsidRPr="00D36D87" w:rsidRDefault="002A3978" w:rsidP="002A3978">
            <w:pPr>
              <w:tabs>
                <w:tab w:val="left" w:pos="1425"/>
              </w:tabs>
              <w:rPr>
                <w:sz w:val="16"/>
                <w:szCs w:val="16"/>
                <w:u w:color="CCFFCC"/>
              </w:rPr>
            </w:pPr>
            <w:r w:rsidRPr="00D36D87">
              <w:rPr>
                <w:sz w:val="16"/>
                <w:szCs w:val="16"/>
                <w:u w:color="CCFFCC"/>
              </w:rPr>
              <w:t>I</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7F5873A" w14:textId="77777777" w:rsidR="002A3978" w:rsidRPr="00D36D87" w:rsidRDefault="002A3978" w:rsidP="002A3978">
            <w:pPr>
              <w:tabs>
                <w:tab w:val="left" w:pos="1425"/>
              </w:tabs>
              <w:rPr>
                <w:sz w:val="16"/>
                <w:szCs w:val="16"/>
                <w:u w:color="CCFFCC"/>
              </w:rPr>
            </w:pPr>
          </w:p>
        </w:tc>
        <w:tc>
          <w:tcPr>
            <w:tcW w:w="839" w:type="dxa"/>
            <w:tcBorders>
              <w:top w:val="single" w:sz="6" w:space="0" w:color="auto"/>
              <w:left w:val="single" w:sz="6" w:space="0" w:color="auto"/>
              <w:bottom w:val="single" w:sz="6" w:space="0" w:color="auto"/>
              <w:right w:val="single" w:sz="6" w:space="0" w:color="auto"/>
            </w:tcBorders>
            <w:shd w:val="clear" w:color="auto" w:fill="auto"/>
          </w:tcPr>
          <w:p w14:paraId="11518534"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6" w:space="0" w:color="auto"/>
              <w:right w:val="single" w:sz="6" w:space="0" w:color="auto"/>
            </w:tcBorders>
            <w:shd w:val="clear" w:color="auto" w:fill="auto"/>
          </w:tcPr>
          <w:p w14:paraId="7F6FDA27" w14:textId="77777777" w:rsidR="002A3978" w:rsidRDefault="002A3978" w:rsidP="002A3978">
            <w:pPr>
              <w:rPr>
                <w:bCs/>
                <w:sz w:val="16"/>
              </w:rPr>
            </w:pPr>
            <w:r>
              <w:rPr>
                <w:bCs/>
                <w:sz w:val="16"/>
                <w:u w:color="CCFFCC"/>
              </w:rPr>
              <w:t>160</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01110834" w14:textId="77777777" w:rsidR="002A3978" w:rsidRPr="00D36D87" w:rsidRDefault="002A3978" w:rsidP="002A3978">
            <w:pPr>
              <w:rPr>
                <w:bCs/>
                <w:sz w:val="16"/>
                <w:u w:color="CCFFCC"/>
              </w:rPr>
            </w:pPr>
            <w:r>
              <w:rPr>
                <w:bCs/>
                <w:sz w:val="16"/>
                <w:u w:color="CCFFCC"/>
              </w:rPr>
              <w:t>110</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05745416" w14:textId="77777777" w:rsidR="002A3978" w:rsidRPr="00D36D87" w:rsidRDefault="002A3978" w:rsidP="002A3978">
            <w:pPr>
              <w:rPr>
                <w:bCs/>
                <w:sz w:val="16"/>
                <w:u w:color="CCFFCC"/>
              </w:rPr>
            </w:pPr>
            <w:r>
              <w:rPr>
                <w:bCs/>
                <w:sz w:val="16"/>
                <w:u w:color="CCFFCC"/>
              </w:rPr>
              <w:t>110</w:t>
            </w:r>
          </w:p>
        </w:tc>
        <w:tc>
          <w:tcPr>
            <w:tcW w:w="1530" w:type="dxa"/>
            <w:tcBorders>
              <w:top w:val="single" w:sz="6" w:space="0" w:color="auto"/>
              <w:left w:val="single" w:sz="6" w:space="0" w:color="auto"/>
              <w:bottom w:val="single" w:sz="6" w:space="0" w:color="auto"/>
              <w:right w:val="single" w:sz="12" w:space="0" w:color="auto"/>
            </w:tcBorders>
            <w:shd w:val="clear" w:color="auto" w:fill="auto"/>
          </w:tcPr>
          <w:p w14:paraId="5ACA9560" w14:textId="77777777" w:rsidR="002A3978" w:rsidRPr="00D36D87" w:rsidRDefault="002A3978" w:rsidP="002A3978">
            <w:pPr>
              <w:rPr>
                <w:bCs/>
                <w:sz w:val="16"/>
                <w:u w:color="CCFFCC"/>
              </w:rPr>
            </w:pPr>
            <w:r>
              <w:rPr>
                <w:bCs/>
                <w:sz w:val="16"/>
                <w:u w:color="CCFFCC"/>
              </w:rPr>
              <w:t>110</w:t>
            </w:r>
          </w:p>
        </w:tc>
        <w:tc>
          <w:tcPr>
            <w:tcW w:w="2160" w:type="dxa"/>
            <w:tcBorders>
              <w:left w:val="single" w:sz="12" w:space="0" w:color="auto"/>
            </w:tcBorders>
            <w:shd w:val="clear" w:color="auto" w:fill="auto"/>
          </w:tcPr>
          <w:p w14:paraId="28D170DB" w14:textId="77777777" w:rsidR="002A3978" w:rsidRPr="00D36D87" w:rsidRDefault="002A3978" w:rsidP="002A3978">
            <w:pPr>
              <w:rPr>
                <w:bCs/>
                <w:sz w:val="16"/>
                <w:u w:color="CCFFCC"/>
              </w:rPr>
            </w:pPr>
            <w:r>
              <w:rPr>
                <w:b/>
                <w:bCs/>
                <w:sz w:val="16"/>
                <w:u w:color="CCFFCC"/>
              </w:rPr>
              <w:t>(Span 24)</w:t>
            </w:r>
          </w:p>
        </w:tc>
      </w:tr>
      <w:tr w:rsidR="002A3978" w14:paraId="714A1676" w14:textId="77777777" w:rsidTr="00294076">
        <w:trPr>
          <w:cantSplit/>
        </w:trPr>
        <w:tc>
          <w:tcPr>
            <w:tcW w:w="1435" w:type="dxa"/>
            <w:vMerge/>
            <w:tcBorders>
              <w:top w:val="single" w:sz="6" w:space="0" w:color="auto"/>
              <w:left w:val="single" w:sz="12" w:space="0" w:color="auto"/>
              <w:bottom w:val="single" w:sz="6" w:space="0" w:color="auto"/>
              <w:right w:val="single" w:sz="6" w:space="0" w:color="auto"/>
            </w:tcBorders>
            <w:shd w:val="clear" w:color="auto" w:fill="auto"/>
          </w:tcPr>
          <w:p w14:paraId="7B536AF6"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A3B500F" w14:textId="77777777" w:rsidR="002A3978" w:rsidRPr="00D36D87" w:rsidRDefault="002A3978" w:rsidP="002A3978">
            <w:pPr>
              <w:rPr>
                <w:sz w:val="16"/>
                <w:szCs w:val="16"/>
                <w:u w:color="CCFFCC"/>
              </w:rPr>
            </w:pPr>
            <w:r w:rsidRPr="00D36D87">
              <w:rPr>
                <w:sz w:val="16"/>
                <w:szCs w:val="16"/>
                <w:u w:color="CCFFCC"/>
              </w:rPr>
              <w:t>D</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607B307B" w14:textId="77777777" w:rsidR="002A3978" w:rsidRPr="00D36D87" w:rsidRDefault="002A3978" w:rsidP="002A3978">
            <w:pPr>
              <w:rPr>
                <w:sz w:val="16"/>
                <w:szCs w:val="16"/>
                <w:u w:color="CCFFCC"/>
              </w:rPr>
            </w:pPr>
          </w:p>
        </w:tc>
        <w:tc>
          <w:tcPr>
            <w:tcW w:w="839" w:type="dxa"/>
            <w:tcBorders>
              <w:top w:val="single" w:sz="6" w:space="0" w:color="auto"/>
              <w:left w:val="single" w:sz="6" w:space="0" w:color="auto"/>
              <w:bottom w:val="single" w:sz="6" w:space="0" w:color="auto"/>
              <w:right w:val="single" w:sz="6" w:space="0" w:color="auto"/>
            </w:tcBorders>
            <w:shd w:val="clear" w:color="auto" w:fill="auto"/>
          </w:tcPr>
          <w:p w14:paraId="70FFC123"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6" w:space="0" w:color="auto"/>
              <w:right w:val="single" w:sz="6" w:space="0" w:color="auto"/>
            </w:tcBorders>
            <w:shd w:val="clear" w:color="auto" w:fill="auto"/>
          </w:tcPr>
          <w:p w14:paraId="1EA14F7B" w14:textId="77777777" w:rsidR="002A3978" w:rsidRDefault="002A3978" w:rsidP="002A3978">
            <w:pPr>
              <w:rPr>
                <w:bCs/>
                <w:sz w:val="16"/>
              </w:rPr>
            </w:pPr>
            <w:r>
              <w:rPr>
                <w:bCs/>
                <w:sz w:val="16"/>
              </w:rPr>
              <w:t>20</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2D72ED96" w14:textId="77777777" w:rsidR="002A3978" w:rsidRPr="00D36D87" w:rsidRDefault="002A3978" w:rsidP="002A3978">
            <w:pPr>
              <w:rPr>
                <w:bCs/>
                <w:sz w:val="16"/>
                <w:u w:color="CCFFCC"/>
              </w:rPr>
            </w:pPr>
            <w:r>
              <w:rPr>
                <w:bCs/>
                <w:sz w:val="16"/>
                <w:u w:color="CCFFCC"/>
              </w:rPr>
              <w:t>18</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2D116D68" w14:textId="77777777" w:rsidR="002A3978" w:rsidRPr="00D36D87" w:rsidRDefault="002A3978" w:rsidP="002A3978">
            <w:pPr>
              <w:rPr>
                <w:bCs/>
                <w:sz w:val="16"/>
                <w:u w:color="CCFFCC"/>
              </w:rPr>
            </w:pPr>
            <w:r>
              <w:rPr>
                <w:bCs/>
                <w:sz w:val="16"/>
                <w:u w:color="CCFFCC"/>
              </w:rPr>
              <w:t>18</w:t>
            </w:r>
          </w:p>
        </w:tc>
        <w:tc>
          <w:tcPr>
            <w:tcW w:w="1530" w:type="dxa"/>
            <w:tcBorders>
              <w:top w:val="single" w:sz="6" w:space="0" w:color="auto"/>
              <w:left w:val="single" w:sz="6" w:space="0" w:color="auto"/>
              <w:bottom w:val="single" w:sz="6" w:space="0" w:color="auto"/>
              <w:right w:val="single" w:sz="12" w:space="0" w:color="auto"/>
            </w:tcBorders>
            <w:shd w:val="clear" w:color="auto" w:fill="auto"/>
          </w:tcPr>
          <w:p w14:paraId="109F076D" w14:textId="77777777" w:rsidR="002A3978" w:rsidRPr="00D36D87" w:rsidRDefault="002A3978" w:rsidP="002A3978">
            <w:pPr>
              <w:rPr>
                <w:bCs/>
                <w:sz w:val="16"/>
                <w:u w:color="CCFFCC"/>
              </w:rPr>
            </w:pPr>
            <w:r>
              <w:rPr>
                <w:bCs/>
                <w:sz w:val="16"/>
                <w:u w:color="CCFFCC"/>
              </w:rPr>
              <w:t>18</w:t>
            </w:r>
          </w:p>
        </w:tc>
        <w:tc>
          <w:tcPr>
            <w:tcW w:w="2160" w:type="dxa"/>
            <w:tcBorders>
              <w:left w:val="single" w:sz="12" w:space="0" w:color="auto"/>
            </w:tcBorders>
            <w:shd w:val="clear" w:color="auto" w:fill="auto"/>
          </w:tcPr>
          <w:p w14:paraId="3FEC8F81" w14:textId="77777777" w:rsidR="002A3978" w:rsidRPr="00D36D87" w:rsidRDefault="002A3978" w:rsidP="002A3978">
            <w:pPr>
              <w:rPr>
                <w:bCs/>
                <w:sz w:val="16"/>
                <w:u w:color="CCFFCC"/>
              </w:rPr>
            </w:pPr>
            <w:r>
              <w:rPr>
                <w:bCs/>
                <w:sz w:val="16"/>
                <w:u w:color="CCFFCC"/>
              </w:rPr>
              <w:t>Single Acting</w:t>
            </w:r>
          </w:p>
        </w:tc>
      </w:tr>
      <w:tr w:rsidR="002A3978" w14:paraId="68D2D2BE" w14:textId="77777777" w:rsidTr="00294076">
        <w:trPr>
          <w:cantSplit/>
        </w:trPr>
        <w:tc>
          <w:tcPr>
            <w:tcW w:w="1435" w:type="dxa"/>
            <w:vMerge/>
            <w:tcBorders>
              <w:top w:val="single" w:sz="6" w:space="0" w:color="auto"/>
              <w:left w:val="single" w:sz="12" w:space="0" w:color="auto"/>
              <w:bottom w:val="single" w:sz="6" w:space="0" w:color="auto"/>
              <w:right w:val="single" w:sz="6" w:space="0" w:color="auto"/>
            </w:tcBorders>
            <w:shd w:val="clear" w:color="auto" w:fill="auto"/>
          </w:tcPr>
          <w:p w14:paraId="424C9B76"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FF4DB9B" w14:textId="77777777" w:rsidR="002A3978" w:rsidRPr="00D36D87" w:rsidRDefault="002A3978" w:rsidP="002A3978">
            <w:pPr>
              <w:rPr>
                <w:sz w:val="16"/>
                <w:szCs w:val="16"/>
                <w:u w:color="CCFFCC"/>
              </w:rPr>
            </w:pPr>
            <w:proofErr w:type="spellStart"/>
            <w:r w:rsidRPr="00D36D87">
              <w:rPr>
                <w:sz w:val="16"/>
                <w:szCs w:val="16"/>
                <w:u w:color="CCFFCC"/>
              </w:rPr>
              <w:t>PAdjust</w:t>
            </w:r>
            <w:proofErr w:type="spellEnd"/>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3F9985B3" w14:textId="77777777" w:rsidR="002A3978" w:rsidRPr="00D36D87" w:rsidRDefault="002A3978" w:rsidP="002A3978">
            <w:pPr>
              <w:rPr>
                <w:sz w:val="16"/>
                <w:szCs w:val="16"/>
                <w:u w:color="CCFFCC"/>
              </w:rPr>
            </w:pPr>
          </w:p>
        </w:tc>
        <w:tc>
          <w:tcPr>
            <w:tcW w:w="839" w:type="dxa"/>
            <w:tcBorders>
              <w:top w:val="single" w:sz="6" w:space="0" w:color="auto"/>
              <w:left w:val="single" w:sz="6" w:space="0" w:color="auto"/>
              <w:bottom w:val="single" w:sz="6" w:space="0" w:color="auto"/>
              <w:right w:val="single" w:sz="6" w:space="0" w:color="auto"/>
            </w:tcBorders>
            <w:shd w:val="clear" w:color="auto" w:fill="auto"/>
          </w:tcPr>
          <w:p w14:paraId="7FAB0D4C"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6" w:space="0" w:color="auto"/>
              <w:right w:val="single" w:sz="6" w:space="0" w:color="auto"/>
            </w:tcBorders>
            <w:shd w:val="clear" w:color="auto" w:fill="auto"/>
          </w:tcPr>
          <w:p w14:paraId="602A24AD" w14:textId="77777777" w:rsidR="002A3978" w:rsidRDefault="002A3978" w:rsidP="002A3978">
            <w:pPr>
              <w:rPr>
                <w:bCs/>
                <w:sz w:val="16"/>
              </w:rPr>
            </w:pPr>
            <w:r>
              <w:rPr>
                <w:bCs/>
                <w:sz w:val="16"/>
              </w:rPr>
              <w:t>30</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4BCDFBA8" w14:textId="77777777" w:rsidR="002A3978" w:rsidRPr="00D36D87" w:rsidRDefault="002A3978" w:rsidP="002A3978">
            <w:pPr>
              <w:rPr>
                <w:bCs/>
                <w:sz w:val="16"/>
                <w:u w:color="CCFFCC"/>
              </w:rPr>
            </w:pPr>
            <w:r>
              <w:rPr>
                <w:bCs/>
                <w:sz w:val="16"/>
                <w:u w:color="CCFFCC"/>
              </w:rPr>
              <w:t>0</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383C2AB5" w14:textId="77777777" w:rsidR="002A3978" w:rsidRPr="00D36D87" w:rsidRDefault="002A3978" w:rsidP="002A3978">
            <w:pPr>
              <w:rPr>
                <w:bCs/>
                <w:sz w:val="16"/>
                <w:u w:color="CCFFCC"/>
              </w:rPr>
            </w:pPr>
            <w:r>
              <w:rPr>
                <w:bCs/>
                <w:sz w:val="16"/>
                <w:u w:color="CCFFCC"/>
              </w:rPr>
              <w:t>0</w:t>
            </w:r>
          </w:p>
        </w:tc>
        <w:tc>
          <w:tcPr>
            <w:tcW w:w="1530" w:type="dxa"/>
            <w:tcBorders>
              <w:top w:val="single" w:sz="6" w:space="0" w:color="auto"/>
              <w:left w:val="single" w:sz="6" w:space="0" w:color="auto"/>
              <w:bottom w:val="single" w:sz="6" w:space="0" w:color="auto"/>
              <w:right w:val="single" w:sz="12" w:space="0" w:color="auto"/>
            </w:tcBorders>
            <w:shd w:val="clear" w:color="auto" w:fill="auto"/>
          </w:tcPr>
          <w:p w14:paraId="773F30F3" w14:textId="77777777" w:rsidR="002A3978" w:rsidRPr="00D36D87" w:rsidRDefault="002A3978" w:rsidP="002A3978">
            <w:pPr>
              <w:rPr>
                <w:bCs/>
                <w:sz w:val="16"/>
                <w:u w:color="CCFFCC"/>
              </w:rPr>
            </w:pPr>
            <w:r>
              <w:rPr>
                <w:bCs/>
                <w:sz w:val="16"/>
                <w:u w:color="CCFFCC"/>
              </w:rPr>
              <w:t>0</w:t>
            </w:r>
          </w:p>
        </w:tc>
        <w:tc>
          <w:tcPr>
            <w:tcW w:w="2160" w:type="dxa"/>
            <w:tcBorders>
              <w:left w:val="single" w:sz="12" w:space="0" w:color="auto"/>
            </w:tcBorders>
            <w:shd w:val="clear" w:color="auto" w:fill="auto"/>
          </w:tcPr>
          <w:p w14:paraId="4E45DA41" w14:textId="77777777" w:rsidR="002A3978" w:rsidRPr="00D36D87" w:rsidRDefault="002A3978" w:rsidP="002A3978">
            <w:pPr>
              <w:rPr>
                <w:bCs/>
                <w:sz w:val="16"/>
                <w:u w:color="CCFFCC"/>
              </w:rPr>
            </w:pPr>
          </w:p>
        </w:tc>
      </w:tr>
      <w:tr w:rsidR="002A3978" w:rsidRPr="006876B6" w14:paraId="35A3FF59" w14:textId="77777777" w:rsidTr="00294076">
        <w:trPr>
          <w:cantSplit/>
        </w:trPr>
        <w:tc>
          <w:tcPr>
            <w:tcW w:w="1435" w:type="dxa"/>
            <w:vMerge/>
            <w:tcBorders>
              <w:top w:val="single" w:sz="6" w:space="0" w:color="auto"/>
              <w:left w:val="single" w:sz="12" w:space="0" w:color="auto"/>
              <w:bottom w:val="single" w:sz="6" w:space="0" w:color="auto"/>
              <w:right w:val="single" w:sz="6" w:space="0" w:color="auto"/>
            </w:tcBorders>
            <w:shd w:val="clear" w:color="auto" w:fill="auto"/>
          </w:tcPr>
          <w:p w14:paraId="7AEBA8C6"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DB6A765" w14:textId="77777777" w:rsidR="002A3978" w:rsidRPr="00D36D87" w:rsidRDefault="002A3978" w:rsidP="002A3978">
            <w:pPr>
              <w:rPr>
                <w:sz w:val="16"/>
                <w:szCs w:val="16"/>
                <w:u w:color="CCFFCC"/>
              </w:rPr>
            </w:pPr>
            <w:r w:rsidRPr="00D36D87">
              <w:rPr>
                <w:sz w:val="16"/>
                <w:szCs w:val="16"/>
                <w:u w:color="CCFFCC"/>
              </w:rPr>
              <w:t>Beta</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340A416" w14:textId="77777777" w:rsidR="002A3978" w:rsidRPr="00D36D87" w:rsidRDefault="002A3978" w:rsidP="002A3978">
            <w:pPr>
              <w:rPr>
                <w:sz w:val="16"/>
                <w:szCs w:val="16"/>
                <w:u w:color="CCFFCC"/>
              </w:rPr>
            </w:pPr>
          </w:p>
        </w:tc>
        <w:tc>
          <w:tcPr>
            <w:tcW w:w="839" w:type="dxa"/>
            <w:tcBorders>
              <w:top w:val="single" w:sz="6" w:space="0" w:color="auto"/>
              <w:left w:val="single" w:sz="6" w:space="0" w:color="auto"/>
              <w:bottom w:val="single" w:sz="6" w:space="0" w:color="auto"/>
              <w:right w:val="single" w:sz="6" w:space="0" w:color="auto"/>
            </w:tcBorders>
            <w:shd w:val="clear" w:color="auto" w:fill="auto"/>
          </w:tcPr>
          <w:p w14:paraId="01E3A408"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6" w:space="0" w:color="auto"/>
              <w:right w:val="single" w:sz="6" w:space="0" w:color="auto"/>
            </w:tcBorders>
            <w:shd w:val="clear" w:color="auto" w:fill="auto"/>
          </w:tcPr>
          <w:p w14:paraId="151877B0" w14:textId="77777777" w:rsidR="002A3978" w:rsidRDefault="002A3978" w:rsidP="002A3978">
            <w:pPr>
              <w:rPr>
                <w:bCs/>
                <w:sz w:val="16"/>
              </w:rPr>
            </w:pPr>
            <w:r>
              <w:rPr>
                <w:bCs/>
                <w:sz w:val="16"/>
              </w:rPr>
              <w:t>-2</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66B457EE" w14:textId="77777777" w:rsidR="002A3978" w:rsidRPr="00D36D87" w:rsidRDefault="002A3978" w:rsidP="002A3978">
            <w:pPr>
              <w:rPr>
                <w:bCs/>
                <w:sz w:val="16"/>
                <w:u w:color="CCFFCC"/>
              </w:rPr>
            </w:pPr>
            <w:r w:rsidRPr="00D36D87">
              <w:rPr>
                <w:bCs/>
                <w:sz w:val="16"/>
                <w:u w:color="CCFFCC"/>
              </w:rPr>
              <w:t>-2</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2F9E30C2" w14:textId="77777777" w:rsidR="002A3978" w:rsidRPr="00D36D87" w:rsidRDefault="002A3978" w:rsidP="002A3978">
            <w:pPr>
              <w:rPr>
                <w:bCs/>
                <w:sz w:val="16"/>
                <w:u w:color="CCFFCC"/>
              </w:rPr>
            </w:pPr>
            <w:r w:rsidRPr="00D36D87">
              <w:rPr>
                <w:bCs/>
                <w:sz w:val="16"/>
                <w:u w:color="CCFFCC"/>
              </w:rPr>
              <w:t>-2</w:t>
            </w:r>
          </w:p>
        </w:tc>
        <w:tc>
          <w:tcPr>
            <w:tcW w:w="1530" w:type="dxa"/>
            <w:tcBorders>
              <w:top w:val="single" w:sz="6" w:space="0" w:color="auto"/>
              <w:left w:val="single" w:sz="6" w:space="0" w:color="auto"/>
              <w:bottom w:val="single" w:sz="6" w:space="0" w:color="auto"/>
              <w:right w:val="single" w:sz="12" w:space="0" w:color="auto"/>
            </w:tcBorders>
            <w:shd w:val="clear" w:color="auto" w:fill="auto"/>
          </w:tcPr>
          <w:p w14:paraId="62C16083" w14:textId="77777777" w:rsidR="002A3978" w:rsidRPr="00D36D87" w:rsidRDefault="002A3978" w:rsidP="002A3978">
            <w:pPr>
              <w:rPr>
                <w:bCs/>
                <w:sz w:val="16"/>
                <w:u w:color="CCFFCC"/>
              </w:rPr>
            </w:pPr>
            <w:r w:rsidRPr="00D36D87">
              <w:rPr>
                <w:bCs/>
                <w:sz w:val="16"/>
                <w:u w:color="CCFFCC"/>
              </w:rPr>
              <w:t>-2</w:t>
            </w:r>
          </w:p>
        </w:tc>
        <w:tc>
          <w:tcPr>
            <w:tcW w:w="2160" w:type="dxa"/>
            <w:tcBorders>
              <w:left w:val="single" w:sz="12" w:space="0" w:color="auto"/>
            </w:tcBorders>
            <w:shd w:val="clear" w:color="auto" w:fill="auto"/>
          </w:tcPr>
          <w:p w14:paraId="2FA059DB" w14:textId="77777777" w:rsidR="002A3978" w:rsidRPr="00D36D87" w:rsidRDefault="002A3978" w:rsidP="002A3978">
            <w:pPr>
              <w:rPr>
                <w:bCs/>
                <w:sz w:val="16"/>
                <w:szCs w:val="16"/>
                <w:u w:color="CCFFCC"/>
              </w:rPr>
            </w:pPr>
            <w:r w:rsidRPr="00D36D87">
              <w:rPr>
                <w:bCs/>
                <w:sz w:val="16"/>
                <w:szCs w:val="16"/>
                <w:u w:color="CCFFCC"/>
              </w:rPr>
              <w:tab/>
            </w:r>
          </w:p>
        </w:tc>
      </w:tr>
      <w:tr w:rsidR="002A3978" w14:paraId="552C0537" w14:textId="77777777" w:rsidTr="00294076">
        <w:trPr>
          <w:cantSplit/>
        </w:trPr>
        <w:tc>
          <w:tcPr>
            <w:tcW w:w="1435" w:type="dxa"/>
            <w:vMerge/>
            <w:tcBorders>
              <w:top w:val="single" w:sz="6" w:space="0" w:color="auto"/>
              <w:left w:val="single" w:sz="12" w:space="0" w:color="auto"/>
              <w:bottom w:val="single" w:sz="6" w:space="0" w:color="auto"/>
              <w:right w:val="single" w:sz="6" w:space="0" w:color="auto"/>
            </w:tcBorders>
            <w:shd w:val="clear" w:color="auto" w:fill="auto"/>
          </w:tcPr>
          <w:p w14:paraId="6F87DC89"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A24607D" w14:textId="77777777" w:rsidR="002A3978" w:rsidRPr="00D36D87" w:rsidRDefault="002A3978" w:rsidP="002A3978">
            <w:pPr>
              <w:tabs>
                <w:tab w:val="left" w:pos="1065"/>
              </w:tabs>
              <w:rPr>
                <w:sz w:val="16"/>
                <w:szCs w:val="16"/>
                <w:u w:color="CCFFCC"/>
              </w:rPr>
            </w:pPr>
            <w:proofErr w:type="spellStart"/>
            <w:r w:rsidRPr="00D36D87">
              <w:rPr>
                <w:sz w:val="16"/>
                <w:szCs w:val="16"/>
                <w:u w:color="CCFFCC"/>
              </w:rPr>
              <w:t>PosComp</w:t>
            </w:r>
            <w:proofErr w:type="spellEnd"/>
            <w:r w:rsidRPr="00D36D87">
              <w:rPr>
                <w:sz w:val="16"/>
                <w:szCs w:val="16"/>
                <w:u w:color="CCFFCC"/>
              </w:rPr>
              <w:tab/>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70968AD3" w14:textId="77777777" w:rsidR="002A3978" w:rsidRPr="00D36D87" w:rsidRDefault="002A3978" w:rsidP="002A3978">
            <w:pPr>
              <w:tabs>
                <w:tab w:val="left" w:pos="1065"/>
              </w:tabs>
              <w:rPr>
                <w:sz w:val="16"/>
                <w:szCs w:val="16"/>
                <w:u w:color="CCFFCC"/>
              </w:rPr>
            </w:pPr>
          </w:p>
        </w:tc>
        <w:tc>
          <w:tcPr>
            <w:tcW w:w="839" w:type="dxa"/>
            <w:tcBorders>
              <w:top w:val="single" w:sz="6" w:space="0" w:color="auto"/>
              <w:left w:val="single" w:sz="6" w:space="0" w:color="auto"/>
              <w:bottom w:val="single" w:sz="6" w:space="0" w:color="auto"/>
              <w:right w:val="single" w:sz="6" w:space="0" w:color="auto"/>
            </w:tcBorders>
            <w:shd w:val="clear" w:color="auto" w:fill="auto"/>
          </w:tcPr>
          <w:p w14:paraId="5A58C4AD"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6" w:space="0" w:color="auto"/>
              <w:right w:val="single" w:sz="6" w:space="0" w:color="auto"/>
            </w:tcBorders>
            <w:shd w:val="clear" w:color="auto" w:fill="auto"/>
          </w:tcPr>
          <w:p w14:paraId="1A7DFCCA" w14:textId="77777777" w:rsidR="002A3978" w:rsidRDefault="002A3978" w:rsidP="002A3978">
            <w:pPr>
              <w:rPr>
                <w:bCs/>
                <w:sz w:val="16"/>
              </w:rPr>
            </w:pPr>
            <w:r>
              <w:rPr>
                <w:bCs/>
                <w:sz w:val="16"/>
              </w:rPr>
              <w:t>13</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6E577FFC" w14:textId="77777777" w:rsidR="002A3978" w:rsidRPr="00D36D87" w:rsidRDefault="002A3978" w:rsidP="002A3978">
            <w:pPr>
              <w:rPr>
                <w:bCs/>
                <w:sz w:val="16"/>
                <w:u w:color="CCFFCC"/>
              </w:rPr>
            </w:pPr>
            <w:r>
              <w:rPr>
                <w:bCs/>
                <w:sz w:val="16"/>
                <w:u w:color="CCFFCC"/>
              </w:rPr>
              <w:t>8</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2DD5E600" w14:textId="77777777" w:rsidR="002A3978" w:rsidRPr="00D36D87" w:rsidRDefault="002A3978" w:rsidP="002A3978">
            <w:pPr>
              <w:rPr>
                <w:bCs/>
                <w:sz w:val="16"/>
                <w:u w:color="CCFFCC"/>
              </w:rPr>
            </w:pPr>
            <w:r>
              <w:rPr>
                <w:bCs/>
                <w:sz w:val="16"/>
                <w:u w:color="CCFFCC"/>
              </w:rPr>
              <w:t>8</w:t>
            </w:r>
          </w:p>
        </w:tc>
        <w:tc>
          <w:tcPr>
            <w:tcW w:w="1530" w:type="dxa"/>
            <w:tcBorders>
              <w:top w:val="single" w:sz="6" w:space="0" w:color="auto"/>
              <w:left w:val="single" w:sz="6" w:space="0" w:color="auto"/>
              <w:bottom w:val="single" w:sz="6" w:space="0" w:color="auto"/>
              <w:right w:val="single" w:sz="12" w:space="0" w:color="auto"/>
            </w:tcBorders>
            <w:shd w:val="clear" w:color="auto" w:fill="auto"/>
          </w:tcPr>
          <w:p w14:paraId="01E566CB" w14:textId="77777777" w:rsidR="002A3978" w:rsidRPr="00D36D87" w:rsidRDefault="002A3978" w:rsidP="002A3978">
            <w:pPr>
              <w:rPr>
                <w:bCs/>
                <w:sz w:val="16"/>
                <w:u w:color="CCFFCC"/>
              </w:rPr>
            </w:pPr>
            <w:r>
              <w:rPr>
                <w:bCs/>
                <w:sz w:val="16"/>
                <w:u w:color="CCFFCC"/>
              </w:rPr>
              <w:t>8</w:t>
            </w:r>
          </w:p>
        </w:tc>
        <w:tc>
          <w:tcPr>
            <w:tcW w:w="2160" w:type="dxa"/>
            <w:tcBorders>
              <w:left w:val="single" w:sz="12" w:space="0" w:color="auto"/>
            </w:tcBorders>
            <w:shd w:val="clear" w:color="auto" w:fill="auto"/>
          </w:tcPr>
          <w:p w14:paraId="58A53696" w14:textId="77777777" w:rsidR="002A3978" w:rsidRPr="00D36D87" w:rsidRDefault="002A3978" w:rsidP="002A3978">
            <w:pPr>
              <w:rPr>
                <w:bCs/>
                <w:sz w:val="16"/>
                <w:u w:color="CCFFCC"/>
              </w:rPr>
            </w:pPr>
          </w:p>
        </w:tc>
      </w:tr>
      <w:tr w:rsidR="002A3978" w14:paraId="3F4A3233" w14:textId="77777777" w:rsidTr="00294076">
        <w:trPr>
          <w:cantSplit/>
        </w:trPr>
        <w:tc>
          <w:tcPr>
            <w:tcW w:w="1435" w:type="dxa"/>
            <w:vMerge/>
            <w:tcBorders>
              <w:top w:val="single" w:sz="6" w:space="0" w:color="auto"/>
              <w:left w:val="single" w:sz="12" w:space="0" w:color="auto"/>
              <w:bottom w:val="single" w:sz="6" w:space="0" w:color="auto"/>
              <w:right w:val="single" w:sz="6" w:space="0" w:color="auto"/>
            </w:tcBorders>
            <w:shd w:val="clear" w:color="auto" w:fill="auto"/>
          </w:tcPr>
          <w:p w14:paraId="14D0EEF7"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E6C475C" w14:textId="77777777" w:rsidR="002A3978" w:rsidRPr="00D36D87" w:rsidRDefault="002A3978" w:rsidP="002A3978">
            <w:pPr>
              <w:rPr>
                <w:sz w:val="16"/>
                <w:szCs w:val="16"/>
                <w:u w:color="CCFFCC"/>
              </w:rPr>
            </w:pPr>
            <w:proofErr w:type="spellStart"/>
            <w:r w:rsidRPr="00D36D87">
              <w:rPr>
                <w:sz w:val="16"/>
                <w:szCs w:val="16"/>
                <w:u w:color="CCFFCC"/>
              </w:rPr>
              <w:t>DeadZone</w:t>
            </w:r>
            <w:proofErr w:type="spellEnd"/>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AFA4ECB" w14:textId="77777777" w:rsidR="002A3978" w:rsidRPr="00D36D87" w:rsidRDefault="002A3978" w:rsidP="002A3978">
            <w:pPr>
              <w:rPr>
                <w:sz w:val="16"/>
                <w:szCs w:val="16"/>
                <w:u w:color="CCFFCC"/>
              </w:rPr>
            </w:pPr>
          </w:p>
        </w:tc>
        <w:tc>
          <w:tcPr>
            <w:tcW w:w="839" w:type="dxa"/>
            <w:tcBorders>
              <w:top w:val="single" w:sz="6" w:space="0" w:color="auto"/>
              <w:left w:val="single" w:sz="6" w:space="0" w:color="auto"/>
              <w:bottom w:val="single" w:sz="6" w:space="0" w:color="auto"/>
              <w:right w:val="single" w:sz="6" w:space="0" w:color="auto"/>
            </w:tcBorders>
            <w:shd w:val="clear" w:color="auto" w:fill="auto"/>
          </w:tcPr>
          <w:p w14:paraId="3FAD8854"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6" w:space="0" w:color="auto"/>
              <w:right w:val="single" w:sz="6" w:space="0" w:color="auto"/>
            </w:tcBorders>
            <w:shd w:val="clear" w:color="auto" w:fill="auto"/>
          </w:tcPr>
          <w:p w14:paraId="7F53DC66" w14:textId="77777777" w:rsidR="002A3978" w:rsidRDefault="002A3978" w:rsidP="002A3978">
            <w:pPr>
              <w:rPr>
                <w:bCs/>
                <w:sz w:val="16"/>
              </w:rPr>
            </w:pPr>
            <w:r>
              <w:rPr>
                <w:bCs/>
                <w:sz w:val="16"/>
              </w:rPr>
              <w:t>0</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4F3B25BF" w14:textId="77777777" w:rsidR="002A3978" w:rsidRPr="00D36D87" w:rsidRDefault="002A3978" w:rsidP="002A3978">
            <w:pPr>
              <w:rPr>
                <w:bCs/>
                <w:sz w:val="16"/>
                <w:u w:color="CCFFCC"/>
              </w:rPr>
            </w:pPr>
            <w:r w:rsidRPr="00D36D87">
              <w:rPr>
                <w:bCs/>
                <w:sz w:val="16"/>
                <w:u w:color="CCFFCC"/>
              </w:rPr>
              <w:t>0</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2B23F16C" w14:textId="77777777" w:rsidR="002A3978" w:rsidRPr="00D36D87" w:rsidRDefault="002A3978" w:rsidP="002A3978">
            <w:pPr>
              <w:rPr>
                <w:bCs/>
                <w:sz w:val="16"/>
                <w:u w:color="CCFFCC"/>
              </w:rPr>
            </w:pPr>
            <w:r w:rsidRPr="00D36D87">
              <w:rPr>
                <w:bCs/>
                <w:sz w:val="16"/>
                <w:u w:color="CCFFCC"/>
              </w:rPr>
              <w:t>0</w:t>
            </w:r>
          </w:p>
        </w:tc>
        <w:tc>
          <w:tcPr>
            <w:tcW w:w="1530" w:type="dxa"/>
            <w:tcBorders>
              <w:top w:val="single" w:sz="6" w:space="0" w:color="auto"/>
              <w:left w:val="single" w:sz="6" w:space="0" w:color="auto"/>
              <w:bottom w:val="single" w:sz="6" w:space="0" w:color="auto"/>
              <w:right w:val="single" w:sz="12" w:space="0" w:color="auto"/>
            </w:tcBorders>
            <w:shd w:val="clear" w:color="auto" w:fill="auto"/>
          </w:tcPr>
          <w:p w14:paraId="1CF17854" w14:textId="77777777" w:rsidR="002A3978" w:rsidRPr="00D36D87" w:rsidRDefault="002A3978" w:rsidP="002A3978">
            <w:pPr>
              <w:rPr>
                <w:bCs/>
                <w:sz w:val="16"/>
                <w:u w:color="CCFFCC"/>
              </w:rPr>
            </w:pPr>
            <w:r w:rsidRPr="00D36D87">
              <w:rPr>
                <w:bCs/>
                <w:sz w:val="16"/>
                <w:u w:color="CCFFCC"/>
              </w:rPr>
              <w:t>0</w:t>
            </w:r>
          </w:p>
        </w:tc>
        <w:tc>
          <w:tcPr>
            <w:tcW w:w="2160" w:type="dxa"/>
            <w:tcBorders>
              <w:left w:val="single" w:sz="12" w:space="0" w:color="auto"/>
            </w:tcBorders>
            <w:shd w:val="clear" w:color="auto" w:fill="auto"/>
          </w:tcPr>
          <w:p w14:paraId="76A1FBEA" w14:textId="77777777" w:rsidR="002A3978" w:rsidRPr="00D36D87" w:rsidRDefault="002A3978" w:rsidP="002A3978">
            <w:pPr>
              <w:rPr>
                <w:bCs/>
                <w:sz w:val="16"/>
                <w:u w:color="CCFFCC"/>
              </w:rPr>
            </w:pPr>
          </w:p>
        </w:tc>
      </w:tr>
      <w:tr w:rsidR="002A3978" w14:paraId="6B317F51" w14:textId="77777777" w:rsidTr="00294076">
        <w:trPr>
          <w:cantSplit/>
        </w:trPr>
        <w:tc>
          <w:tcPr>
            <w:tcW w:w="1435" w:type="dxa"/>
            <w:vMerge/>
            <w:tcBorders>
              <w:top w:val="single" w:sz="6" w:space="0" w:color="auto"/>
              <w:left w:val="single" w:sz="12" w:space="0" w:color="auto"/>
              <w:bottom w:val="single" w:sz="12" w:space="0" w:color="auto"/>
              <w:right w:val="single" w:sz="6" w:space="0" w:color="auto"/>
            </w:tcBorders>
            <w:shd w:val="clear" w:color="auto" w:fill="auto"/>
          </w:tcPr>
          <w:p w14:paraId="1C74A17A"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12" w:space="0" w:color="auto"/>
              <w:right w:val="single" w:sz="6" w:space="0" w:color="auto"/>
            </w:tcBorders>
            <w:shd w:val="clear" w:color="auto" w:fill="auto"/>
          </w:tcPr>
          <w:p w14:paraId="41637BB8" w14:textId="77777777" w:rsidR="002A3978" w:rsidRPr="00D36D87" w:rsidRDefault="002A3978" w:rsidP="002A3978">
            <w:pPr>
              <w:rPr>
                <w:sz w:val="16"/>
                <w:szCs w:val="16"/>
                <w:u w:color="CCFFCC"/>
              </w:rPr>
            </w:pPr>
            <w:r w:rsidRPr="00D36D87">
              <w:rPr>
                <w:sz w:val="16"/>
                <w:szCs w:val="16"/>
                <w:u w:color="CCFFCC"/>
              </w:rPr>
              <w:t>Band</w:t>
            </w:r>
          </w:p>
        </w:tc>
        <w:tc>
          <w:tcPr>
            <w:tcW w:w="900" w:type="dxa"/>
            <w:tcBorders>
              <w:top w:val="single" w:sz="6" w:space="0" w:color="auto"/>
              <w:left w:val="single" w:sz="6" w:space="0" w:color="auto"/>
              <w:bottom w:val="single" w:sz="12" w:space="0" w:color="auto"/>
              <w:right w:val="single" w:sz="6" w:space="0" w:color="auto"/>
            </w:tcBorders>
            <w:shd w:val="clear" w:color="auto" w:fill="auto"/>
          </w:tcPr>
          <w:p w14:paraId="208E16BD" w14:textId="77777777" w:rsidR="002A3978" w:rsidRPr="00D36D87" w:rsidRDefault="002A3978" w:rsidP="002A3978">
            <w:pPr>
              <w:rPr>
                <w:sz w:val="16"/>
                <w:szCs w:val="16"/>
                <w:u w:color="CCFFCC"/>
              </w:rPr>
            </w:pPr>
          </w:p>
        </w:tc>
        <w:tc>
          <w:tcPr>
            <w:tcW w:w="839" w:type="dxa"/>
            <w:tcBorders>
              <w:top w:val="single" w:sz="6" w:space="0" w:color="auto"/>
              <w:left w:val="single" w:sz="6" w:space="0" w:color="auto"/>
              <w:bottom w:val="single" w:sz="12" w:space="0" w:color="auto"/>
              <w:right w:val="single" w:sz="6" w:space="0" w:color="auto"/>
            </w:tcBorders>
            <w:shd w:val="clear" w:color="auto" w:fill="auto"/>
          </w:tcPr>
          <w:p w14:paraId="060B22C9"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12" w:space="0" w:color="auto"/>
              <w:right w:val="single" w:sz="6" w:space="0" w:color="auto"/>
            </w:tcBorders>
            <w:shd w:val="clear" w:color="auto" w:fill="auto"/>
          </w:tcPr>
          <w:p w14:paraId="74422F7D" w14:textId="77777777" w:rsidR="002A3978" w:rsidRDefault="002A3978" w:rsidP="002A3978">
            <w:pPr>
              <w:rPr>
                <w:bCs/>
                <w:sz w:val="16"/>
              </w:rPr>
            </w:pPr>
            <w:r>
              <w:rPr>
                <w:bCs/>
                <w:sz w:val="16"/>
              </w:rPr>
              <w:t>4</w:t>
            </w:r>
          </w:p>
        </w:tc>
        <w:tc>
          <w:tcPr>
            <w:tcW w:w="2160" w:type="dxa"/>
            <w:tcBorders>
              <w:top w:val="single" w:sz="6" w:space="0" w:color="auto"/>
              <w:left w:val="single" w:sz="6" w:space="0" w:color="auto"/>
              <w:bottom w:val="single" w:sz="12" w:space="0" w:color="auto"/>
              <w:right w:val="single" w:sz="6" w:space="0" w:color="auto"/>
            </w:tcBorders>
            <w:shd w:val="clear" w:color="auto" w:fill="auto"/>
          </w:tcPr>
          <w:p w14:paraId="2A24D0A3" w14:textId="77777777" w:rsidR="002A3978" w:rsidRPr="00D36D87" w:rsidRDefault="002A3978" w:rsidP="002A3978">
            <w:pPr>
              <w:rPr>
                <w:bCs/>
                <w:sz w:val="16"/>
                <w:u w:color="CCFFCC"/>
              </w:rPr>
            </w:pPr>
            <w:r w:rsidRPr="00D36D87">
              <w:rPr>
                <w:bCs/>
                <w:sz w:val="16"/>
                <w:u w:color="CCFFCC"/>
              </w:rPr>
              <w:t>4</w:t>
            </w:r>
          </w:p>
        </w:tc>
        <w:tc>
          <w:tcPr>
            <w:tcW w:w="1350" w:type="dxa"/>
            <w:tcBorders>
              <w:top w:val="single" w:sz="6" w:space="0" w:color="auto"/>
              <w:left w:val="single" w:sz="6" w:space="0" w:color="auto"/>
              <w:bottom w:val="single" w:sz="12" w:space="0" w:color="auto"/>
              <w:right w:val="single" w:sz="6" w:space="0" w:color="auto"/>
            </w:tcBorders>
            <w:shd w:val="clear" w:color="auto" w:fill="auto"/>
          </w:tcPr>
          <w:p w14:paraId="6164CB5D" w14:textId="77777777" w:rsidR="002A3978" w:rsidRPr="00D36D87" w:rsidRDefault="002A3978" w:rsidP="002A3978">
            <w:pPr>
              <w:rPr>
                <w:bCs/>
                <w:sz w:val="16"/>
                <w:u w:color="CCFFCC"/>
              </w:rPr>
            </w:pPr>
            <w:r w:rsidRPr="00D36D87">
              <w:rPr>
                <w:bCs/>
                <w:sz w:val="16"/>
                <w:u w:color="CCFFCC"/>
              </w:rPr>
              <w:t>4</w:t>
            </w:r>
          </w:p>
        </w:tc>
        <w:tc>
          <w:tcPr>
            <w:tcW w:w="1530" w:type="dxa"/>
            <w:tcBorders>
              <w:top w:val="single" w:sz="6" w:space="0" w:color="auto"/>
              <w:left w:val="single" w:sz="6" w:space="0" w:color="auto"/>
              <w:bottom w:val="single" w:sz="12" w:space="0" w:color="auto"/>
              <w:right w:val="single" w:sz="12" w:space="0" w:color="auto"/>
            </w:tcBorders>
            <w:shd w:val="clear" w:color="auto" w:fill="auto"/>
          </w:tcPr>
          <w:p w14:paraId="72DA99EE" w14:textId="77777777" w:rsidR="002A3978" w:rsidRPr="00D36D87" w:rsidRDefault="002A3978" w:rsidP="002A3978">
            <w:pPr>
              <w:rPr>
                <w:bCs/>
                <w:sz w:val="16"/>
                <w:u w:color="CCFFCC"/>
              </w:rPr>
            </w:pPr>
            <w:r w:rsidRPr="00D36D87">
              <w:rPr>
                <w:bCs/>
                <w:sz w:val="16"/>
                <w:u w:color="CCFFCC"/>
              </w:rPr>
              <w:t>4</w:t>
            </w:r>
          </w:p>
        </w:tc>
        <w:tc>
          <w:tcPr>
            <w:tcW w:w="2160" w:type="dxa"/>
            <w:tcBorders>
              <w:left w:val="single" w:sz="12" w:space="0" w:color="auto"/>
            </w:tcBorders>
            <w:shd w:val="clear" w:color="auto" w:fill="auto"/>
          </w:tcPr>
          <w:p w14:paraId="475035EC" w14:textId="77777777" w:rsidR="002A3978" w:rsidRPr="00D36D87" w:rsidRDefault="002A3978" w:rsidP="002A3978">
            <w:pPr>
              <w:rPr>
                <w:bCs/>
                <w:sz w:val="16"/>
                <w:u w:color="CCFFCC"/>
              </w:rPr>
            </w:pPr>
          </w:p>
        </w:tc>
      </w:tr>
      <w:tr w:rsidR="002A3978" w:rsidRPr="009A0BAD" w14:paraId="690B131F" w14:textId="77777777" w:rsidTr="00294076">
        <w:trPr>
          <w:cantSplit/>
        </w:trPr>
        <w:tc>
          <w:tcPr>
            <w:tcW w:w="1435" w:type="dxa"/>
            <w:vMerge w:val="restart"/>
            <w:tcBorders>
              <w:top w:val="single" w:sz="12" w:space="0" w:color="auto"/>
              <w:left w:val="single" w:sz="12" w:space="0" w:color="auto"/>
              <w:bottom w:val="single" w:sz="6" w:space="0" w:color="auto"/>
              <w:right w:val="single" w:sz="6" w:space="0" w:color="auto"/>
            </w:tcBorders>
            <w:shd w:val="clear" w:color="auto" w:fill="auto"/>
          </w:tcPr>
          <w:p w14:paraId="64EE256F" w14:textId="77777777" w:rsidR="002A3978" w:rsidRPr="00D36D87" w:rsidRDefault="002A3978" w:rsidP="002A3978">
            <w:pPr>
              <w:rPr>
                <w:bCs/>
                <w:sz w:val="16"/>
                <w:u w:color="CCFFCC"/>
              </w:rPr>
            </w:pPr>
            <w:r>
              <w:rPr>
                <w:bCs/>
                <w:sz w:val="16"/>
                <w:u w:color="CCFFCC"/>
              </w:rPr>
              <w:t>[6]</w:t>
            </w:r>
          </w:p>
        </w:tc>
        <w:tc>
          <w:tcPr>
            <w:tcW w:w="1440" w:type="dxa"/>
            <w:tcBorders>
              <w:top w:val="single" w:sz="12" w:space="0" w:color="auto"/>
              <w:left w:val="single" w:sz="6" w:space="0" w:color="auto"/>
              <w:bottom w:val="single" w:sz="6" w:space="0" w:color="auto"/>
              <w:right w:val="single" w:sz="6" w:space="0" w:color="auto"/>
            </w:tcBorders>
            <w:shd w:val="clear" w:color="auto" w:fill="auto"/>
          </w:tcPr>
          <w:p w14:paraId="1F1EF974" w14:textId="77777777" w:rsidR="002A3978" w:rsidRPr="00D36D87" w:rsidRDefault="002A3978" w:rsidP="002A3978">
            <w:pPr>
              <w:rPr>
                <w:bCs/>
                <w:sz w:val="16"/>
                <w:szCs w:val="16"/>
                <w:u w:color="CCFFCC"/>
              </w:rPr>
            </w:pPr>
            <w:r w:rsidRPr="00D36D87">
              <w:rPr>
                <w:bCs/>
                <w:sz w:val="16"/>
                <w:szCs w:val="16"/>
                <w:u w:color="CCFFCC"/>
              </w:rPr>
              <w:t>P</w:t>
            </w:r>
          </w:p>
        </w:tc>
        <w:tc>
          <w:tcPr>
            <w:tcW w:w="900" w:type="dxa"/>
            <w:tcBorders>
              <w:top w:val="single" w:sz="12" w:space="0" w:color="auto"/>
              <w:left w:val="single" w:sz="6" w:space="0" w:color="auto"/>
              <w:bottom w:val="single" w:sz="6" w:space="0" w:color="auto"/>
              <w:right w:val="single" w:sz="6" w:space="0" w:color="auto"/>
            </w:tcBorders>
            <w:shd w:val="clear" w:color="auto" w:fill="auto"/>
          </w:tcPr>
          <w:p w14:paraId="0254A0B9" w14:textId="77777777" w:rsidR="002A3978" w:rsidRPr="00D36D87" w:rsidRDefault="002A3978" w:rsidP="002A3978">
            <w:pPr>
              <w:rPr>
                <w:bCs/>
                <w:sz w:val="16"/>
                <w:szCs w:val="16"/>
                <w:u w:color="CCFFCC"/>
              </w:rPr>
            </w:pPr>
          </w:p>
        </w:tc>
        <w:tc>
          <w:tcPr>
            <w:tcW w:w="839" w:type="dxa"/>
            <w:tcBorders>
              <w:top w:val="single" w:sz="12" w:space="0" w:color="auto"/>
              <w:left w:val="single" w:sz="6" w:space="0" w:color="auto"/>
              <w:bottom w:val="single" w:sz="6" w:space="0" w:color="auto"/>
              <w:right w:val="single" w:sz="6" w:space="0" w:color="auto"/>
            </w:tcBorders>
            <w:shd w:val="clear" w:color="auto" w:fill="auto"/>
          </w:tcPr>
          <w:p w14:paraId="03A69AEC"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12" w:space="0" w:color="auto"/>
              <w:left w:val="single" w:sz="6" w:space="0" w:color="auto"/>
              <w:bottom w:val="single" w:sz="6" w:space="0" w:color="auto"/>
              <w:right w:val="single" w:sz="6" w:space="0" w:color="auto"/>
            </w:tcBorders>
            <w:shd w:val="clear" w:color="auto" w:fill="auto"/>
          </w:tcPr>
          <w:p w14:paraId="29920EAE" w14:textId="77777777" w:rsidR="002A3978" w:rsidRDefault="002A3978" w:rsidP="002A3978">
            <w:pPr>
              <w:rPr>
                <w:bCs/>
                <w:sz w:val="16"/>
              </w:rPr>
            </w:pPr>
            <w:r>
              <w:rPr>
                <w:bCs/>
                <w:sz w:val="16"/>
              </w:rPr>
              <w:t>100</w:t>
            </w:r>
          </w:p>
        </w:tc>
        <w:tc>
          <w:tcPr>
            <w:tcW w:w="2160" w:type="dxa"/>
            <w:tcBorders>
              <w:top w:val="single" w:sz="12" w:space="0" w:color="auto"/>
              <w:left w:val="single" w:sz="6" w:space="0" w:color="auto"/>
              <w:bottom w:val="single" w:sz="6" w:space="0" w:color="auto"/>
              <w:right w:val="single" w:sz="6" w:space="0" w:color="auto"/>
            </w:tcBorders>
            <w:shd w:val="clear" w:color="auto" w:fill="auto"/>
          </w:tcPr>
          <w:p w14:paraId="6349E37E" w14:textId="77777777" w:rsidR="002A3978" w:rsidRPr="00D36D87" w:rsidRDefault="002A3978" w:rsidP="002A3978">
            <w:pPr>
              <w:rPr>
                <w:bCs/>
                <w:sz w:val="16"/>
                <w:u w:color="CCFFCC"/>
              </w:rPr>
            </w:pPr>
            <w:r>
              <w:rPr>
                <w:bCs/>
                <w:sz w:val="16"/>
                <w:u w:color="CCFFCC"/>
              </w:rPr>
              <w:t>500</w:t>
            </w:r>
          </w:p>
        </w:tc>
        <w:tc>
          <w:tcPr>
            <w:tcW w:w="1350" w:type="dxa"/>
            <w:tcBorders>
              <w:top w:val="single" w:sz="12" w:space="0" w:color="auto"/>
              <w:left w:val="single" w:sz="6" w:space="0" w:color="auto"/>
              <w:bottom w:val="single" w:sz="6" w:space="0" w:color="auto"/>
              <w:right w:val="single" w:sz="6" w:space="0" w:color="auto"/>
            </w:tcBorders>
            <w:shd w:val="clear" w:color="auto" w:fill="auto"/>
          </w:tcPr>
          <w:p w14:paraId="24A955DE" w14:textId="77777777" w:rsidR="002A3978" w:rsidRPr="00D36D87" w:rsidRDefault="002A3978" w:rsidP="002A3978">
            <w:pPr>
              <w:rPr>
                <w:bCs/>
                <w:sz w:val="16"/>
                <w:u w:color="CCFFCC"/>
              </w:rPr>
            </w:pPr>
            <w:r>
              <w:rPr>
                <w:bCs/>
                <w:sz w:val="16"/>
                <w:u w:color="CCFFCC"/>
              </w:rPr>
              <w:t>500</w:t>
            </w:r>
          </w:p>
        </w:tc>
        <w:tc>
          <w:tcPr>
            <w:tcW w:w="1530" w:type="dxa"/>
            <w:tcBorders>
              <w:top w:val="single" w:sz="12" w:space="0" w:color="auto"/>
              <w:left w:val="single" w:sz="6" w:space="0" w:color="auto"/>
              <w:bottom w:val="single" w:sz="6" w:space="0" w:color="auto"/>
              <w:right w:val="single" w:sz="12" w:space="0" w:color="auto"/>
            </w:tcBorders>
            <w:shd w:val="clear" w:color="auto" w:fill="auto"/>
          </w:tcPr>
          <w:p w14:paraId="0F4FF5D3" w14:textId="77777777" w:rsidR="002A3978" w:rsidRPr="00D36D87" w:rsidRDefault="002A3978" w:rsidP="002A3978">
            <w:pPr>
              <w:rPr>
                <w:bCs/>
                <w:sz w:val="16"/>
                <w:u w:color="CCFFCC"/>
              </w:rPr>
            </w:pPr>
            <w:r>
              <w:rPr>
                <w:bCs/>
                <w:sz w:val="16"/>
                <w:u w:color="CCFFCC"/>
              </w:rPr>
              <w:t>500</w:t>
            </w:r>
          </w:p>
        </w:tc>
        <w:tc>
          <w:tcPr>
            <w:tcW w:w="2160" w:type="dxa"/>
            <w:tcBorders>
              <w:left w:val="single" w:sz="12" w:space="0" w:color="auto"/>
            </w:tcBorders>
            <w:shd w:val="clear" w:color="auto" w:fill="auto"/>
          </w:tcPr>
          <w:p w14:paraId="099660C5" w14:textId="77777777" w:rsidR="002A3978" w:rsidRPr="00D36D87" w:rsidRDefault="002A3978" w:rsidP="002A3978">
            <w:pPr>
              <w:rPr>
                <w:b/>
                <w:bCs/>
                <w:sz w:val="16"/>
                <w:u w:color="CCFFCC"/>
              </w:rPr>
            </w:pPr>
            <w:r w:rsidRPr="00D36D87">
              <w:rPr>
                <w:b/>
                <w:bCs/>
                <w:sz w:val="16"/>
                <w:u w:color="CCFFCC"/>
              </w:rPr>
              <w:t>Set 6</w:t>
            </w:r>
            <w:r>
              <w:rPr>
                <w:b/>
                <w:bCs/>
                <w:sz w:val="16"/>
                <w:u w:color="CCFFCC"/>
              </w:rPr>
              <w:t xml:space="preserve"> – max Volume &lt; 7 liters</w:t>
            </w:r>
          </w:p>
        </w:tc>
      </w:tr>
      <w:tr w:rsidR="002A3978" w14:paraId="2446783D" w14:textId="77777777" w:rsidTr="00294076">
        <w:trPr>
          <w:cantSplit/>
        </w:trPr>
        <w:tc>
          <w:tcPr>
            <w:tcW w:w="1435" w:type="dxa"/>
            <w:vMerge/>
            <w:tcBorders>
              <w:top w:val="single" w:sz="6" w:space="0" w:color="auto"/>
              <w:left w:val="single" w:sz="12" w:space="0" w:color="auto"/>
              <w:bottom w:val="single" w:sz="6" w:space="0" w:color="auto"/>
              <w:right w:val="single" w:sz="6" w:space="0" w:color="auto"/>
            </w:tcBorders>
            <w:shd w:val="clear" w:color="auto" w:fill="auto"/>
          </w:tcPr>
          <w:p w14:paraId="68E976E2"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F82A826" w14:textId="77777777" w:rsidR="002A3978" w:rsidRPr="00D36D87" w:rsidRDefault="002A3978" w:rsidP="002A3978">
            <w:pPr>
              <w:tabs>
                <w:tab w:val="left" w:pos="1425"/>
              </w:tabs>
              <w:rPr>
                <w:sz w:val="16"/>
                <w:szCs w:val="16"/>
                <w:u w:color="CCFFCC"/>
              </w:rPr>
            </w:pPr>
            <w:r w:rsidRPr="00D36D87">
              <w:rPr>
                <w:sz w:val="16"/>
                <w:szCs w:val="16"/>
                <w:u w:color="CCFFCC"/>
              </w:rPr>
              <w:t>I</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327990CC" w14:textId="77777777" w:rsidR="002A3978" w:rsidRPr="00D36D87" w:rsidRDefault="002A3978" w:rsidP="002A3978">
            <w:pPr>
              <w:tabs>
                <w:tab w:val="left" w:pos="1425"/>
              </w:tabs>
              <w:rPr>
                <w:sz w:val="16"/>
                <w:szCs w:val="16"/>
                <w:u w:color="CCFFCC"/>
              </w:rPr>
            </w:pPr>
          </w:p>
        </w:tc>
        <w:tc>
          <w:tcPr>
            <w:tcW w:w="839" w:type="dxa"/>
            <w:tcBorders>
              <w:top w:val="single" w:sz="6" w:space="0" w:color="auto"/>
              <w:left w:val="single" w:sz="6" w:space="0" w:color="auto"/>
              <w:bottom w:val="single" w:sz="6" w:space="0" w:color="auto"/>
              <w:right w:val="single" w:sz="6" w:space="0" w:color="auto"/>
            </w:tcBorders>
            <w:shd w:val="clear" w:color="auto" w:fill="auto"/>
          </w:tcPr>
          <w:p w14:paraId="7CB4B786"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6" w:space="0" w:color="auto"/>
              <w:right w:val="single" w:sz="6" w:space="0" w:color="auto"/>
            </w:tcBorders>
            <w:shd w:val="clear" w:color="auto" w:fill="auto"/>
          </w:tcPr>
          <w:p w14:paraId="3BF19294" w14:textId="77777777" w:rsidR="002A3978" w:rsidRDefault="002A3978" w:rsidP="002A3978">
            <w:pPr>
              <w:rPr>
                <w:bCs/>
                <w:sz w:val="16"/>
              </w:rPr>
            </w:pPr>
            <w:r>
              <w:rPr>
                <w:bCs/>
                <w:sz w:val="16"/>
              </w:rPr>
              <w:t>160</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3D911E31" w14:textId="77777777" w:rsidR="002A3978" w:rsidRPr="00D36D87" w:rsidRDefault="002A3978" w:rsidP="002A3978">
            <w:pPr>
              <w:rPr>
                <w:bCs/>
                <w:sz w:val="16"/>
                <w:u w:color="CCFFCC"/>
              </w:rPr>
            </w:pPr>
            <w:r>
              <w:rPr>
                <w:bCs/>
                <w:sz w:val="16"/>
                <w:u w:color="CCFFCC"/>
              </w:rPr>
              <w:t>150</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03402342" w14:textId="77777777" w:rsidR="002A3978" w:rsidRPr="00D36D87" w:rsidRDefault="002A3978" w:rsidP="002A3978">
            <w:pPr>
              <w:rPr>
                <w:bCs/>
                <w:sz w:val="16"/>
                <w:u w:color="CCFFCC"/>
              </w:rPr>
            </w:pPr>
            <w:r>
              <w:rPr>
                <w:bCs/>
                <w:sz w:val="16"/>
                <w:u w:color="CCFFCC"/>
              </w:rPr>
              <w:t>150</w:t>
            </w:r>
          </w:p>
        </w:tc>
        <w:tc>
          <w:tcPr>
            <w:tcW w:w="1530" w:type="dxa"/>
            <w:tcBorders>
              <w:top w:val="single" w:sz="6" w:space="0" w:color="auto"/>
              <w:left w:val="single" w:sz="6" w:space="0" w:color="auto"/>
              <w:bottom w:val="single" w:sz="6" w:space="0" w:color="auto"/>
              <w:right w:val="single" w:sz="12" w:space="0" w:color="auto"/>
            </w:tcBorders>
            <w:shd w:val="clear" w:color="auto" w:fill="auto"/>
          </w:tcPr>
          <w:p w14:paraId="4E954C34" w14:textId="77777777" w:rsidR="002A3978" w:rsidRPr="00D36D87" w:rsidRDefault="002A3978" w:rsidP="002A3978">
            <w:pPr>
              <w:rPr>
                <w:bCs/>
                <w:sz w:val="16"/>
                <w:u w:color="CCFFCC"/>
              </w:rPr>
            </w:pPr>
            <w:r>
              <w:rPr>
                <w:bCs/>
                <w:sz w:val="16"/>
                <w:u w:color="CCFFCC"/>
              </w:rPr>
              <w:t>150</w:t>
            </w:r>
          </w:p>
        </w:tc>
        <w:tc>
          <w:tcPr>
            <w:tcW w:w="2160" w:type="dxa"/>
            <w:tcBorders>
              <w:left w:val="single" w:sz="12" w:space="0" w:color="auto"/>
            </w:tcBorders>
            <w:shd w:val="clear" w:color="auto" w:fill="auto"/>
          </w:tcPr>
          <w:p w14:paraId="50994DB2" w14:textId="77777777" w:rsidR="002A3978" w:rsidRPr="00D36D87" w:rsidRDefault="002A3978" w:rsidP="002A3978">
            <w:pPr>
              <w:rPr>
                <w:bCs/>
                <w:sz w:val="16"/>
                <w:u w:color="CCFFCC"/>
              </w:rPr>
            </w:pPr>
          </w:p>
        </w:tc>
      </w:tr>
      <w:tr w:rsidR="002A3978" w14:paraId="2C9A966F" w14:textId="77777777" w:rsidTr="00294076">
        <w:trPr>
          <w:cantSplit/>
        </w:trPr>
        <w:tc>
          <w:tcPr>
            <w:tcW w:w="1435" w:type="dxa"/>
            <w:vMerge/>
            <w:tcBorders>
              <w:top w:val="single" w:sz="6" w:space="0" w:color="auto"/>
              <w:left w:val="single" w:sz="12" w:space="0" w:color="auto"/>
              <w:bottom w:val="single" w:sz="6" w:space="0" w:color="auto"/>
              <w:right w:val="single" w:sz="6" w:space="0" w:color="auto"/>
            </w:tcBorders>
            <w:shd w:val="clear" w:color="auto" w:fill="auto"/>
          </w:tcPr>
          <w:p w14:paraId="3E7F7615"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AE1C6C4" w14:textId="77777777" w:rsidR="002A3978" w:rsidRPr="00D36D87" w:rsidRDefault="002A3978" w:rsidP="002A3978">
            <w:pPr>
              <w:rPr>
                <w:sz w:val="16"/>
                <w:szCs w:val="16"/>
                <w:u w:color="CCFFCC"/>
              </w:rPr>
            </w:pPr>
            <w:r w:rsidRPr="00D36D87">
              <w:rPr>
                <w:sz w:val="16"/>
                <w:szCs w:val="16"/>
                <w:u w:color="CCFFCC"/>
              </w:rPr>
              <w:t>D</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2931D75" w14:textId="77777777" w:rsidR="002A3978" w:rsidRPr="00D36D87" w:rsidRDefault="002A3978" w:rsidP="002A3978">
            <w:pPr>
              <w:rPr>
                <w:sz w:val="16"/>
                <w:szCs w:val="16"/>
                <w:u w:color="CCFFCC"/>
              </w:rPr>
            </w:pPr>
          </w:p>
        </w:tc>
        <w:tc>
          <w:tcPr>
            <w:tcW w:w="839" w:type="dxa"/>
            <w:tcBorders>
              <w:top w:val="single" w:sz="6" w:space="0" w:color="auto"/>
              <w:left w:val="single" w:sz="6" w:space="0" w:color="auto"/>
              <w:bottom w:val="single" w:sz="6" w:space="0" w:color="auto"/>
              <w:right w:val="single" w:sz="6" w:space="0" w:color="auto"/>
            </w:tcBorders>
            <w:shd w:val="clear" w:color="auto" w:fill="auto"/>
          </w:tcPr>
          <w:p w14:paraId="60DDB338"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6" w:space="0" w:color="auto"/>
              <w:right w:val="single" w:sz="6" w:space="0" w:color="auto"/>
            </w:tcBorders>
            <w:shd w:val="clear" w:color="auto" w:fill="auto"/>
          </w:tcPr>
          <w:p w14:paraId="34316182" w14:textId="77777777" w:rsidR="002A3978" w:rsidRDefault="002A3978" w:rsidP="002A3978">
            <w:pPr>
              <w:rPr>
                <w:bCs/>
                <w:sz w:val="16"/>
              </w:rPr>
            </w:pPr>
            <w:r>
              <w:rPr>
                <w:bCs/>
                <w:sz w:val="16"/>
              </w:rPr>
              <w:t>20</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657693DD" w14:textId="77777777" w:rsidR="002A3978" w:rsidRPr="00D36D87" w:rsidRDefault="002A3978" w:rsidP="002A3978">
            <w:pPr>
              <w:rPr>
                <w:bCs/>
                <w:sz w:val="16"/>
                <w:u w:color="CCFFCC"/>
              </w:rPr>
            </w:pPr>
            <w:r>
              <w:rPr>
                <w:bCs/>
                <w:sz w:val="16"/>
                <w:u w:color="CCFFCC"/>
              </w:rPr>
              <w:t>25</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111364BF" w14:textId="77777777" w:rsidR="002A3978" w:rsidRPr="00D36D87" w:rsidRDefault="002A3978" w:rsidP="002A3978">
            <w:pPr>
              <w:rPr>
                <w:bCs/>
                <w:sz w:val="16"/>
                <w:u w:color="CCFFCC"/>
              </w:rPr>
            </w:pPr>
            <w:r>
              <w:rPr>
                <w:bCs/>
                <w:sz w:val="16"/>
                <w:u w:color="CCFFCC"/>
              </w:rPr>
              <w:t>25</w:t>
            </w:r>
          </w:p>
        </w:tc>
        <w:tc>
          <w:tcPr>
            <w:tcW w:w="1530" w:type="dxa"/>
            <w:tcBorders>
              <w:top w:val="single" w:sz="6" w:space="0" w:color="auto"/>
              <w:left w:val="single" w:sz="6" w:space="0" w:color="auto"/>
              <w:bottom w:val="single" w:sz="6" w:space="0" w:color="auto"/>
              <w:right w:val="single" w:sz="12" w:space="0" w:color="auto"/>
            </w:tcBorders>
            <w:shd w:val="clear" w:color="auto" w:fill="auto"/>
          </w:tcPr>
          <w:p w14:paraId="300CB699" w14:textId="77777777" w:rsidR="002A3978" w:rsidRPr="00D36D87" w:rsidRDefault="002A3978" w:rsidP="002A3978">
            <w:pPr>
              <w:rPr>
                <w:bCs/>
                <w:sz w:val="16"/>
                <w:u w:color="CCFFCC"/>
              </w:rPr>
            </w:pPr>
            <w:r>
              <w:rPr>
                <w:bCs/>
                <w:sz w:val="16"/>
                <w:u w:color="CCFFCC"/>
              </w:rPr>
              <w:t>25</w:t>
            </w:r>
          </w:p>
        </w:tc>
        <w:tc>
          <w:tcPr>
            <w:tcW w:w="2160" w:type="dxa"/>
            <w:tcBorders>
              <w:left w:val="single" w:sz="12" w:space="0" w:color="auto"/>
            </w:tcBorders>
            <w:shd w:val="clear" w:color="auto" w:fill="auto"/>
          </w:tcPr>
          <w:p w14:paraId="72C5E2CC" w14:textId="77777777" w:rsidR="002A3978" w:rsidRPr="00D36D87" w:rsidRDefault="002A3978" w:rsidP="002A3978">
            <w:pPr>
              <w:rPr>
                <w:bCs/>
                <w:sz w:val="16"/>
                <w:u w:color="CCFFCC"/>
              </w:rPr>
            </w:pPr>
            <w:r>
              <w:rPr>
                <w:bCs/>
                <w:sz w:val="16"/>
                <w:u w:color="CCFFCC"/>
              </w:rPr>
              <w:t>Dual Acting</w:t>
            </w:r>
          </w:p>
        </w:tc>
      </w:tr>
      <w:tr w:rsidR="002A3978" w14:paraId="6D0F05B3" w14:textId="77777777" w:rsidTr="00294076">
        <w:trPr>
          <w:cantSplit/>
        </w:trPr>
        <w:tc>
          <w:tcPr>
            <w:tcW w:w="1435" w:type="dxa"/>
            <w:vMerge/>
            <w:tcBorders>
              <w:top w:val="single" w:sz="6" w:space="0" w:color="auto"/>
              <w:left w:val="single" w:sz="12" w:space="0" w:color="auto"/>
              <w:bottom w:val="single" w:sz="6" w:space="0" w:color="auto"/>
              <w:right w:val="single" w:sz="6" w:space="0" w:color="auto"/>
            </w:tcBorders>
            <w:shd w:val="clear" w:color="auto" w:fill="auto"/>
          </w:tcPr>
          <w:p w14:paraId="4189F093"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3DEFF7B" w14:textId="77777777" w:rsidR="002A3978" w:rsidRPr="00D36D87" w:rsidRDefault="002A3978" w:rsidP="002A3978">
            <w:pPr>
              <w:rPr>
                <w:sz w:val="16"/>
                <w:szCs w:val="16"/>
                <w:u w:color="CCFFCC"/>
              </w:rPr>
            </w:pPr>
            <w:proofErr w:type="spellStart"/>
            <w:r w:rsidRPr="00D36D87">
              <w:rPr>
                <w:sz w:val="16"/>
                <w:szCs w:val="16"/>
                <w:u w:color="CCFFCC"/>
              </w:rPr>
              <w:t>PAdjust</w:t>
            </w:r>
            <w:proofErr w:type="spellEnd"/>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7CFC07D8" w14:textId="77777777" w:rsidR="002A3978" w:rsidRPr="00D36D87" w:rsidRDefault="002A3978" w:rsidP="002A3978">
            <w:pPr>
              <w:rPr>
                <w:sz w:val="16"/>
                <w:szCs w:val="16"/>
                <w:u w:color="CCFFCC"/>
              </w:rPr>
            </w:pPr>
          </w:p>
        </w:tc>
        <w:tc>
          <w:tcPr>
            <w:tcW w:w="839" w:type="dxa"/>
            <w:tcBorders>
              <w:top w:val="single" w:sz="6" w:space="0" w:color="auto"/>
              <w:left w:val="single" w:sz="6" w:space="0" w:color="auto"/>
              <w:bottom w:val="single" w:sz="6" w:space="0" w:color="auto"/>
              <w:right w:val="single" w:sz="6" w:space="0" w:color="auto"/>
            </w:tcBorders>
            <w:shd w:val="clear" w:color="auto" w:fill="auto"/>
          </w:tcPr>
          <w:p w14:paraId="6BC5D477"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6" w:space="0" w:color="auto"/>
              <w:right w:val="single" w:sz="6" w:space="0" w:color="auto"/>
            </w:tcBorders>
            <w:shd w:val="clear" w:color="auto" w:fill="auto"/>
          </w:tcPr>
          <w:p w14:paraId="1F74C1C2" w14:textId="77777777" w:rsidR="002A3978" w:rsidRDefault="002A3978" w:rsidP="002A3978">
            <w:pPr>
              <w:rPr>
                <w:bCs/>
                <w:sz w:val="16"/>
              </w:rPr>
            </w:pPr>
            <w:r>
              <w:rPr>
                <w:bCs/>
                <w:sz w:val="16"/>
              </w:rPr>
              <w:t>30</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5D39F1F0" w14:textId="77777777" w:rsidR="002A3978" w:rsidRPr="00D36D87" w:rsidRDefault="002A3978" w:rsidP="002A3978">
            <w:pPr>
              <w:rPr>
                <w:bCs/>
                <w:sz w:val="16"/>
                <w:u w:color="CCFFCC"/>
              </w:rPr>
            </w:pPr>
            <w:r>
              <w:rPr>
                <w:bCs/>
                <w:sz w:val="16"/>
                <w:u w:color="CCFFCC"/>
              </w:rPr>
              <w:t>0</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13036273" w14:textId="77777777" w:rsidR="002A3978" w:rsidRPr="00D36D87" w:rsidRDefault="002A3978" w:rsidP="002A3978">
            <w:pPr>
              <w:rPr>
                <w:bCs/>
                <w:sz w:val="16"/>
                <w:u w:color="CCFFCC"/>
              </w:rPr>
            </w:pPr>
            <w:r>
              <w:rPr>
                <w:bCs/>
                <w:sz w:val="16"/>
                <w:u w:color="CCFFCC"/>
              </w:rPr>
              <w:t>0</w:t>
            </w:r>
          </w:p>
        </w:tc>
        <w:tc>
          <w:tcPr>
            <w:tcW w:w="1530" w:type="dxa"/>
            <w:tcBorders>
              <w:top w:val="single" w:sz="6" w:space="0" w:color="auto"/>
              <w:left w:val="single" w:sz="6" w:space="0" w:color="auto"/>
              <w:bottom w:val="single" w:sz="6" w:space="0" w:color="auto"/>
              <w:right w:val="single" w:sz="12" w:space="0" w:color="auto"/>
            </w:tcBorders>
            <w:shd w:val="clear" w:color="auto" w:fill="auto"/>
          </w:tcPr>
          <w:p w14:paraId="03E49C97" w14:textId="77777777" w:rsidR="002A3978" w:rsidRPr="00D36D87" w:rsidRDefault="002A3978" w:rsidP="002A3978">
            <w:pPr>
              <w:rPr>
                <w:bCs/>
                <w:sz w:val="16"/>
                <w:u w:color="CCFFCC"/>
              </w:rPr>
            </w:pPr>
            <w:r>
              <w:rPr>
                <w:bCs/>
                <w:sz w:val="16"/>
                <w:u w:color="CCFFCC"/>
              </w:rPr>
              <w:t>0</w:t>
            </w:r>
          </w:p>
        </w:tc>
        <w:tc>
          <w:tcPr>
            <w:tcW w:w="2160" w:type="dxa"/>
            <w:tcBorders>
              <w:left w:val="single" w:sz="12" w:space="0" w:color="auto"/>
            </w:tcBorders>
            <w:shd w:val="clear" w:color="auto" w:fill="auto"/>
          </w:tcPr>
          <w:p w14:paraId="7457F2EB" w14:textId="77777777" w:rsidR="002A3978" w:rsidRPr="00D36D87" w:rsidRDefault="002A3978" w:rsidP="002A3978">
            <w:pPr>
              <w:rPr>
                <w:bCs/>
                <w:sz w:val="16"/>
                <w:u w:color="CCFFCC"/>
              </w:rPr>
            </w:pPr>
          </w:p>
        </w:tc>
      </w:tr>
      <w:tr w:rsidR="002A3978" w:rsidRPr="006876B6" w14:paraId="1A7627EE" w14:textId="77777777" w:rsidTr="00294076">
        <w:trPr>
          <w:cantSplit/>
        </w:trPr>
        <w:tc>
          <w:tcPr>
            <w:tcW w:w="1435" w:type="dxa"/>
            <w:vMerge/>
            <w:tcBorders>
              <w:top w:val="single" w:sz="6" w:space="0" w:color="auto"/>
              <w:left w:val="single" w:sz="12" w:space="0" w:color="auto"/>
              <w:bottom w:val="single" w:sz="6" w:space="0" w:color="auto"/>
              <w:right w:val="single" w:sz="6" w:space="0" w:color="auto"/>
            </w:tcBorders>
            <w:shd w:val="clear" w:color="auto" w:fill="auto"/>
          </w:tcPr>
          <w:p w14:paraId="745A8641"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FDD70E9" w14:textId="77777777" w:rsidR="002A3978" w:rsidRPr="00D36D87" w:rsidRDefault="002A3978" w:rsidP="002A3978">
            <w:pPr>
              <w:rPr>
                <w:sz w:val="16"/>
                <w:szCs w:val="16"/>
                <w:u w:color="CCFFCC"/>
              </w:rPr>
            </w:pPr>
            <w:r w:rsidRPr="00D36D87">
              <w:rPr>
                <w:sz w:val="16"/>
                <w:szCs w:val="16"/>
                <w:u w:color="CCFFCC"/>
              </w:rPr>
              <w:t>Beta</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7D4179E0" w14:textId="77777777" w:rsidR="002A3978" w:rsidRPr="00D36D87" w:rsidRDefault="002A3978" w:rsidP="002A3978">
            <w:pPr>
              <w:rPr>
                <w:sz w:val="16"/>
                <w:szCs w:val="16"/>
                <w:u w:color="CCFFCC"/>
              </w:rPr>
            </w:pPr>
          </w:p>
        </w:tc>
        <w:tc>
          <w:tcPr>
            <w:tcW w:w="839" w:type="dxa"/>
            <w:tcBorders>
              <w:top w:val="single" w:sz="6" w:space="0" w:color="auto"/>
              <w:left w:val="single" w:sz="6" w:space="0" w:color="auto"/>
              <w:bottom w:val="single" w:sz="6" w:space="0" w:color="auto"/>
              <w:right w:val="single" w:sz="6" w:space="0" w:color="auto"/>
            </w:tcBorders>
            <w:shd w:val="clear" w:color="auto" w:fill="auto"/>
          </w:tcPr>
          <w:p w14:paraId="53ED8168"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6" w:space="0" w:color="auto"/>
              <w:right w:val="single" w:sz="6" w:space="0" w:color="auto"/>
            </w:tcBorders>
            <w:shd w:val="clear" w:color="auto" w:fill="auto"/>
          </w:tcPr>
          <w:p w14:paraId="598A5682" w14:textId="77777777" w:rsidR="002A3978" w:rsidRDefault="002A3978" w:rsidP="002A3978">
            <w:pPr>
              <w:rPr>
                <w:bCs/>
                <w:sz w:val="16"/>
              </w:rPr>
            </w:pPr>
            <w:r>
              <w:rPr>
                <w:bCs/>
                <w:sz w:val="16"/>
              </w:rPr>
              <w:t>-2</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2B25B05D" w14:textId="77777777" w:rsidR="002A3978" w:rsidRPr="00D36D87" w:rsidRDefault="002A3978" w:rsidP="002A3978">
            <w:pPr>
              <w:rPr>
                <w:bCs/>
                <w:sz w:val="16"/>
                <w:u w:color="CCFFCC"/>
              </w:rPr>
            </w:pPr>
            <w:r w:rsidRPr="00D36D87">
              <w:rPr>
                <w:bCs/>
                <w:sz w:val="16"/>
                <w:u w:color="CCFFCC"/>
              </w:rPr>
              <w:t>-2</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5FEBB248" w14:textId="77777777" w:rsidR="002A3978" w:rsidRPr="00D36D87" w:rsidRDefault="002A3978" w:rsidP="002A3978">
            <w:pPr>
              <w:rPr>
                <w:bCs/>
                <w:sz w:val="16"/>
                <w:u w:color="CCFFCC"/>
              </w:rPr>
            </w:pPr>
            <w:r w:rsidRPr="00D36D87">
              <w:rPr>
                <w:bCs/>
                <w:sz w:val="16"/>
                <w:u w:color="CCFFCC"/>
              </w:rPr>
              <w:t>-2</w:t>
            </w:r>
          </w:p>
        </w:tc>
        <w:tc>
          <w:tcPr>
            <w:tcW w:w="1530" w:type="dxa"/>
            <w:tcBorders>
              <w:top w:val="single" w:sz="6" w:space="0" w:color="auto"/>
              <w:left w:val="single" w:sz="6" w:space="0" w:color="auto"/>
              <w:bottom w:val="single" w:sz="6" w:space="0" w:color="auto"/>
              <w:right w:val="single" w:sz="12" w:space="0" w:color="auto"/>
            </w:tcBorders>
            <w:shd w:val="clear" w:color="auto" w:fill="auto"/>
          </w:tcPr>
          <w:p w14:paraId="70234D78" w14:textId="77777777" w:rsidR="002A3978" w:rsidRPr="00D36D87" w:rsidRDefault="002A3978" w:rsidP="002A3978">
            <w:pPr>
              <w:rPr>
                <w:bCs/>
                <w:sz w:val="16"/>
                <w:u w:color="CCFFCC"/>
              </w:rPr>
            </w:pPr>
            <w:r w:rsidRPr="00D36D87">
              <w:rPr>
                <w:bCs/>
                <w:sz w:val="16"/>
                <w:u w:color="CCFFCC"/>
              </w:rPr>
              <w:t>-2</w:t>
            </w:r>
          </w:p>
        </w:tc>
        <w:tc>
          <w:tcPr>
            <w:tcW w:w="2160" w:type="dxa"/>
            <w:tcBorders>
              <w:left w:val="single" w:sz="12" w:space="0" w:color="auto"/>
            </w:tcBorders>
            <w:shd w:val="clear" w:color="auto" w:fill="auto"/>
          </w:tcPr>
          <w:p w14:paraId="155FE237" w14:textId="77777777" w:rsidR="002A3978" w:rsidRPr="00D36D87" w:rsidRDefault="002A3978" w:rsidP="002A3978">
            <w:pPr>
              <w:rPr>
                <w:bCs/>
                <w:sz w:val="16"/>
                <w:szCs w:val="16"/>
                <w:u w:color="CCFFCC"/>
              </w:rPr>
            </w:pPr>
            <w:r w:rsidRPr="00D36D87">
              <w:rPr>
                <w:bCs/>
                <w:sz w:val="16"/>
                <w:szCs w:val="16"/>
                <w:u w:color="CCFFCC"/>
              </w:rPr>
              <w:tab/>
            </w:r>
          </w:p>
        </w:tc>
      </w:tr>
      <w:tr w:rsidR="002A3978" w14:paraId="649E2B4E" w14:textId="77777777" w:rsidTr="00294076">
        <w:trPr>
          <w:cantSplit/>
        </w:trPr>
        <w:tc>
          <w:tcPr>
            <w:tcW w:w="1435" w:type="dxa"/>
            <w:vMerge/>
            <w:tcBorders>
              <w:top w:val="single" w:sz="6" w:space="0" w:color="auto"/>
              <w:left w:val="single" w:sz="12" w:space="0" w:color="auto"/>
              <w:bottom w:val="single" w:sz="6" w:space="0" w:color="auto"/>
              <w:right w:val="single" w:sz="6" w:space="0" w:color="auto"/>
            </w:tcBorders>
            <w:shd w:val="clear" w:color="auto" w:fill="auto"/>
          </w:tcPr>
          <w:p w14:paraId="41E6A808"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8C91B30" w14:textId="77777777" w:rsidR="002A3978" w:rsidRPr="00D36D87" w:rsidRDefault="002A3978" w:rsidP="002A3978">
            <w:pPr>
              <w:tabs>
                <w:tab w:val="left" w:pos="1065"/>
              </w:tabs>
              <w:rPr>
                <w:sz w:val="16"/>
                <w:szCs w:val="16"/>
                <w:u w:color="CCFFCC"/>
              </w:rPr>
            </w:pPr>
            <w:proofErr w:type="spellStart"/>
            <w:r w:rsidRPr="00D36D87">
              <w:rPr>
                <w:sz w:val="16"/>
                <w:szCs w:val="16"/>
                <w:u w:color="CCFFCC"/>
              </w:rPr>
              <w:t>PosComp</w:t>
            </w:r>
            <w:proofErr w:type="spellEnd"/>
            <w:r w:rsidRPr="00D36D87">
              <w:rPr>
                <w:sz w:val="16"/>
                <w:szCs w:val="16"/>
                <w:u w:color="CCFFCC"/>
              </w:rPr>
              <w:tab/>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6624E9EF" w14:textId="77777777" w:rsidR="002A3978" w:rsidRPr="00D36D87" w:rsidRDefault="002A3978" w:rsidP="002A3978">
            <w:pPr>
              <w:tabs>
                <w:tab w:val="left" w:pos="1065"/>
              </w:tabs>
              <w:rPr>
                <w:sz w:val="16"/>
                <w:szCs w:val="16"/>
                <w:u w:color="CCFFCC"/>
              </w:rPr>
            </w:pPr>
          </w:p>
        </w:tc>
        <w:tc>
          <w:tcPr>
            <w:tcW w:w="839" w:type="dxa"/>
            <w:tcBorders>
              <w:top w:val="single" w:sz="6" w:space="0" w:color="auto"/>
              <w:left w:val="single" w:sz="6" w:space="0" w:color="auto"/>
              <w:bottom w:val="single" w:sz="6" w:space="0" w:color="auto"/>
              <w:right w:val="single" w:sz="6" w:space="0" w:color="auto"/>
            </w:tcBorders>
            <w:shd w:val="clear" w:color="auto" w:fill="auto"/>
          </w:tcPr>
          <w:p w14:paraId="312F6C70"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6" w:space="0" w:color="auto"/>
              <w:right w:val="single" w:sz="6" w:space="0" w:color="auto"/>
            </w:tcBorders>
            <w:shd w:val="clear" w:color="auto" w:fill="auto"/>
          </w:tcPr>
          <w:p w14:paraId="035FCCC6" w14:textId="77777777" w:rsidR="002A3978" w:rsidRDefault="002A3978" w:rsidP="002A3978">
            <w:pPr>
              <w:rPr>
                <w:bCs/>
                <w:sz w:val="16"/>
              </w:rPr>
            </w:pPr>
            <w:r>
              <w:rPr>
                <w:bCs/>
                <w:sz w:val="16"/>
              </w:rPr>
              <w:t>13</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0D3F715E" w14:textId="77777777" w:rsidR="002A3978" w:rsidRPr="00D36D87" w:rsidRDefault="002A3978" w:rsidP="002A3978">
            <w:pPr>
              <w:rPr>
                <w:bCs/>
                <w:sz w:val="16"/>
                <w:u w:color="CCFFCC"/>
              </w:rPr>
            </w:pPr>
            <w:r>
              <w:rPr>
                <w:bCs/>
                <w:sz w:val="16"/>
                <w:u w:color="CCFFCC"/>
              </w:rPr>
              <w:t>16</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55ECE7C8" w14:textId="77777777" w:rsidR="002A3978" w:rsidRPr="00D36D87" w:rsidRDefault="002A3978" w:rsidP="002A3978">
            <w:pPr>
              <w:rPr>
                <w:bCs/>
                <w:sz w:val="16"/>
                <w:u w:color="CCFFCC"/>
              </w:rPr>
            </w:pPr>
            <w:r>
              <w:rPr>
                <w:bCs/>
                <w:sz w:val="16"/>
                <w:u w:color="CCFFCC"/>
              </w:rPr>
              <w:t>16</w:t>
            </w:r>
          </w:p>
        </w:tc>
        <w:tc>
          <w:tcPr>
            <w:tcW w:w="1530" w:type="dxa"/>
            <w:tcBorders>
              <w:top w:val="single" w:sz="6" w:space="0" w:color="auto"/>
              <w:left w:val="single" w:sz="6" w:space="0" w:color="auto"/>
              <w:bottom w:val="single" w:sz="6" w:space="0" w:color="auto"/>
              <w:right w:val="single" w:sz="12" w:space="0" w:color="auto"/>
            </w:tcBorders>
            <w:shd w:val="clear" w:color="auto" w:fill="auto"/>
          </w:tcPr>
          <w:p w14:paraId="7C84CC2E" w14:textId="77777777" w:rsidR="002A3978" w:rsidRPr="00D36D87" w:rsidRDefault="002A3978" w:rsidP="002A3978">
            <w:pPr>
              <w:rPr>
                <w:bCs/>
                <w:sz w:val="16"/>
                <w:u w:color="CCFFCC"/>
              </w:rPr>
            </w:pPr>
            <w:r>
              <w:rPr>
                <w:bCs/>
                <w:sz w:val="16"/>
                <w:u w:color="CCFFCC"/>
              </w:rPr>
              <w:t>16</w:t>
            </w:r>
          </w:p>
        </w:tc>
        <w:tc>
          <w:tcPr>
            <w:tcW w:w="2160" w:type="dxa"/>
            <w:tcBorders>
              <w:left w:val="single" w:sz="12" w:space="0" w:color="auto"/>
            </w:tcBorders>
            <w:shd w:val="clear" w:color="auto" w:fill="auto"/>
          </w:tcPr>
          <w:p w14:paraId="0D99E977" w14:textId="77777777" w:rsidR="002A3978" w:rsidRPr="00D36D87" w:rsidRDefault="002A3978" w:rsidP="002A3978">
            <w:pPr>
              <w:rPr>
                <w:bCs/>
                <w:sz w:val="16"/>
                <w:u w:color="CCFFCC"/>
              </w:rPr>
            </w:pPr>
          </w:p>
        </w:tc>
      </w:tr>
      <w:tr w:rsidR="002A3978" w14:paraId="66F3B907" w14:textId="77777777" w:rsidTr="00294076">
        <w:trPr>
          <w:cantSplit/>
        </w:trPr>
        <w:tc>
          <w:tcPr>
            <w:tcW w:w="1435" w:type="dxa"/>
            <w:vMerge/>
            <w:tcBorders>
              <w:top w:val="single" w:sz="6" w:space="0" w:color="auto"/>
              <w:left w:val="single" w:sz="12" w:space="0" w:color="auto"/>
              <w:bottom w:val="single" w:sz="6" w:space="0" w:color="auto"/>
              <w:right w:val="single" w:sz="6" w:space="0" w:color="auto"/>
            </w:tcBorders>
            <w:shd w:val="clear" w:color="auto" w:fill="auto"/>
          </w:tcPr>
          <w:p w14:paraId="22F04E91"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802D47C" w14:textId="77777777" w:rsidR="002A3978" w:rsidRPr="00D36D87" w:rsidRDefault="002A3978" w:rsidP="002A3978">
            <w:pPr>
              <w:rPr>
                <w:sz w:val="16"/>
                <w:szCs w:val="16"/>
                <w:u w:color="CCFFCC"/>
              </w:rPr>
            </w:pPr>
            <w:proofErr w:type="spellStart"/>
            <w:r w:rsidRPr="00D36D87">
              <w:rPr>
                <w:sz w:val="16"/>
                <w:szCs w:val="16"/>
                <w:u w:color="CCFFCC"/>
              </w:rPr>
              <w:t>DeadZone</w:t>
            </w:r>
            <w:proofErr w:type="spellEnd"/>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1F9E81A6" w14:textId="77777777" w:rsidR="002A3978" w:rsidRPr="00D36D87" w:rsidRDefault="002A3978" w:rsidP="002A3978">
            <w:pPr>
              <w:rPr>
                <w:sz w:val="16"/>
                <w:szCs w:val="16"/>
                <w:u w:color="CCFFCC"/>
              </w:rPr>
            </w:pPr>
          </w:p>
        </w:tc>
        <w:tc>
          <w:tcPr>
            <w:tcW w:w="839" w:type="dxa"/>
            <w:tcBorders>
              <w:top w:val="single" w:sz="6" w:space="0" w:color="auto"/>
              <w:left w:val="single" w:sz="6" w:space="0" w:color="auto"/>
              <w:bottom w:val="single" w:sz="6" w:space="0" w:color="auto"/>
              <w:right w:val="single" w:sz="6" w:space="0" w:color="auto"/>
            </w:tcBorders>
            <w:shd w:val="clear" w:color="auto" w:fill="auto"/>
          </w:tcPr>
          <w:p w14:paraId="1EE086A9"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6" w:space="0" w:color="auto"/>
              <w:right w:val="single" w:sz="6" w:space="0" w:color="auto"/>
            </w:tcBorders>
            <w:shd w:val="clear" w:color="auto" w:fill="auto"/>
          </w:tcPr>
          <w:p w14:paraId="269AD491" w14:textId="77777777" w:rsidR="002A3978" w:rsidRDefault="002A3978" w:rsidP="002A3978">
            <w:pPr>
              <w:rPr>
                <w:bCs/>
                <w:sz w:val="16"/>
              </w:rPr>
            </w:pPr>
            <w:r>
              <w:rPr>
                <w:bCs/>
                <w:sz w:val="16"/>
              </w:rPr>
              <w:t>0</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1CD989FB" w14:textId="77777777" w:rsidR="002A3978" w:rsidRPr="00D36D87" w:rsidRDefault="002A3978" w:rsidP="002A3978">
            <w:pPr>
              <w:rPr>
                <w:bCs/>
                <w:sz w:val="16"/>
                <w:u w:color="CCFFCC"/>
              </w:rPr>
            </w:pPr>
            <w:r w:rsidRPr="00D36D87">
              <w:rPr>
                <w:bCs/>
                <w:sz w:val="16"/>
                <w:u w:color="CCFFCC"/>
              </w:rPr>
              <w:t>0</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608F2AB6" w14:textId="77777777" w:rsidR="002A3978" w:rsidRPr="00D36D87" w:rsidRDefault="002A3978" w:rsidP="002A3978">
            <w:pPr>
              <w:rPr>
                <w:bCs/>
                <w:sz w:val="16"/>
                <w:u w:color="CCFFCC"/>
              </w:rPr>
            </w:pPr>
            <w:r w:rsidRPr="00D36D87">
              <w:rPr>
                <w:bCs/>
                <w:sz w:val="16"/>
                <w:u w:color="CCFFCC"/>
              </w:rPr>
              <w:t>0</w:t>
            </w:r>
          </w:p>
        </w:tc>
        <w:tc>
          <w:tcPr>
            <w:tcW w:w="1530" w:type="dxa"/>
            <w:tcBorders>
              <w:top w:val="single" w:sz="6" w:space="0" w:color="auto"/>
              <w:left w:val="single" w:sz="6" w:space="0" w:color="auto"/>
              <w:bottom w:val="single" w:sz="6" w:space="0" w:color="auto"/>
              <w:right w:val="single" w:sz="12" w:space="0" w:color="auto"/>
            </w:tcBorders>
            <w:shd w:val="clear" w:color="auto" w:fill="auto"/>
          </w:tcPr>
          <w:p w14:paraId="6F6681B9" w14:textId="77777777" w:rsidR="002A3978" w:rsidRPr="00D36D87" w:rsidRDefault="002A3978" w:rsidP="002A3978">
            <w:pPr>
              <w:rPr>
                <w:bCs/>
                <w:sz w:val="16"/>
                <w:u w:color="CCFFCC"/>
              </w:rPr>
            </w:pPr>
            <w:r w:rsidRPr="00D36D87">
              <w:rPr>
                <w:bCs/>
                <w:sz w:val="16"/>
                <w:u w:color="CCFFCC"/>
              </w:rPr>
              <w:t>0</w:t>
            </w:r>
          </w:p>
        </w:tc>
        <w:tc>
          <w:tcPr>
            <w:tcW w:w="2160" w:type="dxa"/>
            <w:tcBorders>
              <w:left w:val="single" w:sz="12" w:space="0" w:color="auto"/>
            </w:tcBorders>
            <w:shd w:val="clear" w:color="auto" w:fill="auto"/>
          </w:tcPr>
          <w:p w14:paraId="4A8B8ED7" w14:textId="77777777" w:rsidR="002A3978" w:rsidRPr="00D36D87" w:rsidRDefault="002A3978" w:rsidP="002A3978">
            <w:pPr>
              <w:rPr>
                <w:bCs/>
                <w:sz w:val="16"/>
                <w:u w:color="CCFFCC"/>
              </w:rPr>
            </w:pPr>
          </w:p>
        </w:tc>
      </w:tr>
      <w:tr w:rsidR="002A3978" w14:paraId="7E69287E" w14:textId="77777777" w:rsidTr="00294076">
        <w:trPr>
          <w:cantSplit/>
        </w:trPr>
        <w:tc>
          <w:tcPr>
            <w:tcW w:w="1435" w:type="dxa"/>
            <w:vMerge/>
            <w:tcBorders>
              <w:top w:val="single" w:sz="6" w:space="0" w:color="auto"/>
              <w:left w:val="single" w:sz="12" w:space="0" w:color="auto"/>
              <w:bottom w:val="single" w:sz="12" w:space="0" w:color="auto"/>
              <w:right w:val="single" w:sz="6" w:space="0" w:color="auto"/>
            </w:tcBorders>
            <w:shd w:val="clear" w:color="auto" w:fill="auto"/>
          </w:tcPr>
          <w:p w14:paraId="2F0E231A"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12" w:space="0" w:color="auto"/>
              <w:right w:val="single" w:sz="6" w:space="0" w:color="auto"/>
            </w:tcBorders>
            <w:shd w:val="clear" w:color="auto" w:fill="auto"/>
          </w:tcPr>
          <w:p w14:paraId="4C6562F4" w14:textId="77777777" w:rsidR="002A3978" w:rsidRPr="00D36D87" w:rsidRDefault="002A3978" w:rsidP="002A3978">
            <w:pPr>
              <w:rPr>
                <w:sz w:val="16"/>
                <w:szCs w:val="16"/>
                <w:u w:color="CCFFCC"/>
              </w:rPr>
            </w:pPr>
            <w:r w:rsidRPr="00D36D87">
              <w:rPr>
                <w:sz w:val="16"/>
                <w:szCs w:val="16"/>
                <w:u w:color="CCFFCC"/>
              </w:rPr>
              <w:t>Band</w:t>
            </w:r>
          </w:p>
        </w:tc>
        <w:tc>
          <w:tcPr>
            <w:tcW w:w="900" w:type="dxa"/>
            <w:tcBorders>
              <w:top w:val="single" w:sz="6" w:space="0" w:color="auto"/>
              <w:left w:val="single" w:sz="6" w:space="0" w:color="auto"/>
              <w:bottom w:val="single" w:sz="12" w:space="0" w:color="auto"/>
              <w:right w:val="single" w:sz="6" w:space="0" w:color="auto"/>
            </w:tcBorders>
            <w:shd w:val="clear" w:color="auto" w:fill="auto"/>
          </w:tcPr>
          <w:p w14:paraId="6892018E" w14:textId="77777777" w:rsidR="002A3978" w:rsidRPr="00D36D87" w:rsidRDefault="002A3978" w:rsidP="002A3978">
            <w:pPr>
              <w:rPr>
                <w:sz w:val="16"/>
                <w:szCs w:val="16"/>
                <w:u w:color="CCFFCC"/>
              </w:rPr>
            </w:pPr>
          </w:p>
        </w:tc>
        <w:tc>
          <w:tcPr>
            <w:tcW w:w="839" w:type="dxa"/>
            <w:tcBorders>
              <w:top w:val="single" w:sz="6" w:space="0" w:color="auto"/>
              <w:left w:val="single" w:sz="6" w:space="0" w:color="auto"/>
              <w:bottom w:val="single" w:sz="12" w:space="0" w:color="auto"/>
              <w:right w:val="single" w:sz="6" w:space="0" w:color="auto"/>
            </w:tcBorders>
            <w:shd w:val="clear" w:color="auto" w:fill="auto"/>
          </w:tcPr>
          <w:p w14:paraId="44529966"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12" w:space="0" w:color="auto"/>
              <w:right w:val="single" w:sz="6" w:space="0" w:color="auto"/>
            </w:tcBorders>
            <w:shd w:val="clear" w:color="auto" w:fill="auto"/>
          </w:tcPr>
          <w:p w14:paraId="2FD3BEB7" w14:textId="77777777" w:rsidR="002A3978" w:rsidRDefault="002A3978" w:rsidP="002A3978">
            <w:pPr>
              <w:rPr>
                <w:bCs/>
                <w:sz w:val="16"/>
              </w:rPr>
            </w:pPr>
            <w:r>
              <w:rPr>
                <w:bCs/>
                <w:sz w:val="16"/>
              </w:rPr>
              <w:t>4</w:t>
            </w:r>
          </w:p>
        </w:tc>
        <w:tc>
          <w:tcPr>
            <w:tcW w:w="2160" w:type="dxa"/>
            <w:tcBorders>
              <w:top w:val="single" w:sz="6" w:space="0" w:color="auto"/>
              <w:left w:val="single" w:sz="6" w:space="0" w:color="auto"/>
              <w:bottom w:val="single" w:sz="12" w:space="0" w:color="auto"/>
              <w:right w:val="single" w:sz="6" w:space="0" w:color="auto"/>
            </w:tcBorders>
            <w:shd w:val="clear" w:color="auto" w:fill="auto"/>
          </w:tcPr>
          <w:p w14:paraId="69483218" w14:textId="77777777" w:rsidR="002A3978" w:rsidRPr="00D36D87" w:rsidRDefault="002A3978" w:rsidP="002A3978">
            <w:pPr>
              <w:rPr>
                <w:bCs/>
                <w:sz w:val="16"/>
                <w:u w:color="CCFFCC"/>
              </w:rPr>
            </w:pPr>
            <w:r w:rsidRPr="00D36D87">
              <w:rPr>
                <w:bCs/>
                <w:sz w:val="16"/>
                <w:u w:color="CCFFCC"/>
              </w:rPr>
              <w:t>4</w:t>
            </w:r>
          </w:p>
        </w:tc>
        <w:tc>
          <w:tcPr>
            <w:tcW w:w="1350" w:type="dxa"/>
            <w:tcBorders>
              <w:top w:val="single" w:sz="6" w:space="0" w:color="auto"/>
              <w:left w:val="single" w:sz="6" w:space="0" w:color="auto"/>
              <w:bottom w:val="single" w:sz="12" w:space="0" w:color="auto"/>
              <w:right w:val="single" w:sz="6" w:space="0" w:color="auto"/>
            </w:tcBorders>
            <w:shd w:val="clear" w:color="auto" w:fill="auto"/>
          </w:tcPr>
          <w:p w14:paraId="11B6A4BA" w14:textId="77777777" w:rsidR="002A3978" w:rsidRPr="00D36D87" w:rsidRDefault="002A3978" w:rsidP="002A3978">
            <w:pPr>
              <w:rPr>
                <w:bCs/>
                <w:sz w:val="16"/>
                <w:u w:color="CCFFCC"/>
              </w:rPr>
            </w:pPr>
            <w:r w:rsidRPr="00D36D87">
              <w:rPr>
                <w:bCs/>
                <w:sz w:val="16"/>
                <w:u w:color="CCFFCC"/>
              </w:rPr>
              <w:t>4</w:t>
            </w:r>
          </w:p>
        </w:tc>
        <w:tc>
          <w:tcPr>
            <w:tcW w:w="1530" w:type="dxa"/>
            <w:tcBorders>
              <w:top w:val="single" w:sz="6" w:space="0" w:color="auto"/>
              <w:left w:val="single" w:sz="6" w:space="0" w:color="auto"/>
              <w:bottom w:val="single" w:sz="12" w:space="0" w:color="auto"/>
              <w:right w:val="single" w:sz="12" w:space="0" w:color="auto"/>
            </w:tcBorders>
            <w:shd w:val="clear" w:color="auto" w:fill="auto"/>
          </w:tcPr>
          <w:p w14:paraId="26DA3D87" w14:textId="77777777" w:rsidR="002A3978" w:rsidRPr="00D36D87" w:rsidRDefault="002A3978" w:rsidP="002A3978">
            <w:pPr>
              <w:rPr>
                <w:bCs/>
                <w:sz w:val="16"/>
                <w:u w:color="CCFFCC"/>
              </w:rPr>
            </w:pPr>
            <w:r w:rsidRPr="00D36D87">
              <w:rPr>
                <w:bCs/>
                <w:sz w:val="16"/>
                <w:u w:color="CCFFCC"/>
              </w:rPr>
              <w:t>4</w:t>
            </w:r>
          </w:p>
        </w:tc>
        <w:tc>
          <w:tcPr>
            <w:tcW w:w="2160" w:type="dxa"/>
            <w:tcBorders>
              <w:left w:val="single" w:sz="12" w:space="0" w:color="auto"/>
            </w:tcBorders>
            <w:shd w:val="clear" w:color="auto" w:fill="auto"/>
          </w:tcPr>
          <w:p w14:paraId="1D77223C" w14:textId="77777777" w:rsidR="002A3978" w:rsidRPr="00D36D87" w:rsidRDefault="002A3978" w:rsidP="002A3978">
            <w:pPr>
              <w:rPr>
                <w:bCs/>
                <w:sz w:val="16"/>
                <w:u w:color="CCFFCC"/>
              </w:rPr>
            </w:pPr>
          </w:p>
        </w:tc>
      </w:tr>
      <w:tr w:rsidR="002A3978" w:rsidRPr="009A0BAD" w14:paraId="2B0EB026" w14:textId="77777777" w:rsidTr="00294076">
        <w:trPr>
          <w:cantSplit/>
        </w:trPr>
        <w:tc>
          <w:tcPr>
            <w:tcW w:w="1435" w:type="dxa"/>
            <w:vMerge w:val="restart"/>
            <w:tcBorders>
              <w:top w:val="single" w:sz="12" w:space="0" w:color="auto"/>
              <w:left w:val="single" w:sz="12" w:space="0" w:color="auto"/>
              <w:bottom w:val="single" w:sz="6" w:space="0" w:color="auto"/>
              <w:right w:val="single" w:sz="6" w:space="0" w:color="auto"/>
            </w:tcBorders>
            <w:shd w:val="clear" w:color="auto" w:fill="auto"/>
          </w:tcPr>
          <w:p w14:paraId="23435BAB" w14:textId="77777777" w:rsidR="002A3978" w:rsidRPr="00D36D87" w:rsidRDefault="002A3978" w:rsidP="002A3978">
            <w:pPr>
              <w:rPr>
                <w:bCs/>
                <w:sz w:val="16"/>
                <w:u w:color="CCFFCC"/>
              </w:rPr>
            </w:pPr>
            <w:r>
              <w:rPr>
                <w:bCs/>
                <w:sz w:val="16"/>
                <w:u w:color="CCFFCC"/>
              </w:rPr>
              <w:t>[7]</w:t>
            </w:r>
          </w:p>
        </w:tc>
        <w:tc>
          <w:tcPr>
            <w:tcW w:w="1440" w:type="dxa"/>
            <w:tcBorders>
              <w:top w:val="single" w:sz="12" w:space="0" w:color="auto"/>
              <w:left w:val="single" w:sz="6" w:space="0" w:color="auto"/>
              <w:bottom w:val="single" w:sz="6" w:space="0" w:color="auto"/>
              <w:right w:val="single" w:sz="6" w:space="0" w:color="auto"/>
            </w:tcBorders>
            <w:shd w:val="clear" w:color="auto" w:fill="auto"/>
          </w:tcPr>
          <w:p w14:paraId="6A206631" w14:textId="77777777" w:rsidR="002A3978" w:rsidRPr="00D36D87" w:rsidRDefault="002A3978" w:rsidP="002A3978">
            <w:pPr>
              <w:rPr>
                <w:bCs/>
                <w:sz w:val="16"/>
                <w:szCs w:val="16"/>
                <w:u w:color="CCFFCC"/>
              </w:rPr>
            </w:pPr>
            <w:r w:rsidRPr="00D36D87">
              <w:rPr>
                <w:bCs/>
                <w:sz w:val="16"/>
                <w:szCs w:val="16"/>
                <w:u w:color="CCFFCC"/>
              </w:rPr>
              <w:t>P</w:t>
            </w:r>
          </w:p>
        </w:tc>
        <w:tc>
          <w:tcPr>
            <w:tcW w:w="900" w:type="dxa"/>
            <w:tcBorders>
              <w:top w:val="single" w:sz="12" w:space="0" w:color="auto"/>
              <w:left w:val="single" w:sz="6" w:space="0" w:color="auto"/>
              <w:bottom w:val="single" w:sz="6" w:space="0" w:color="auto"/>
              <w:right w:val="single" w:sz="6" w:space="0" w:color="auto"/>
            </w:tcBorders>
            <w:shd w:val="clear" w:color="auto" w:fill="auto"/>
          </w:tcPr>
          <w:p w14:paraId="77FD530B" w14:textId="77777777" w:rsidR="002A3978" w:rsidRPr="00D36D87" w:rsidRDefault="002A3978" w:rsidP="002A3978">
            <w:pPr>
              <w:rPr>
                <w:bCs/>
                <w:sz w:val="16"/>
                <w:szCs w:val="16"/>
                <w:u w:color="CCFFCC"/>
              </w:rPr>
            </w:pPr>
          </w:p>
        </w:tc>
        <w:tc>
          <w:tcPr>
            <w:tcW w:w="839" w:type="dxa"/>
            <w:tcBorders>
              <w:top w:val="single" w:sz="12" w:space="0" w:color="auto"/>
              <w:left w:val="single" w:sz="6" w:space="0" w:color="auto"/>
              <w:bottom w:val="single" w:sz="6" w:space="0" w:color="auto"/>
              <w:right w:val="single" w:sz="6" w:space="0" w:color="auto"/>
            </w:tcBorders>
            <w:shd w:val="clear" w:color="auto" w:fill="auto"/>
          </w:tcPr>
          <w:p w14:paraId="4C67C6C1"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12" w:space="0" w:color="auto"/>
              <w:left w:val="single" w:sz="6" w:space="0" w:color="auto"/>
              <w:bottom w:val="single" w:sz="6" w:space="0" w:color="auto"/>
              <w:right w:val="single" w:sz="6" w:space="0" w:color="auto"/>
            </w:tcBorders>
            <w:shd w:val="clear" w:color="auto" w:fill="auto"/>
          </w:tcPr>
          <w:p w14:paraId="4440BA65" w14:textId="77777777" w:rsidR="002A3978" w:rsidRDefault="002A3978" w:rsidP="002A3978">
            <w:pPr>
              <w:rPr>
                <w:bCs/>
                <w:sz w:val="16"/>
              </w:rPr>
            </w:pPr>
            <w:r>
              <w:rPr>
                <w:bCs/>
                <w:sz w:val="16"/>
              </w:rPr>
              <w:t>100</w:t>
            </w:r>
          </w:p>
        </w:tc>
        <w:tc>
          <w:tcPr>
            <w:tcW w:w="2160" w:type="dxa"/>
            <w:tcBorders>
              <w:top w:val="single" w:sz="12" w:space="0" w:color="auto"/>
              <w:left w:val="single" w:sz="6" w:space="0" w:color="auto"/>
              <w:bottom w:val="single" w:sz="6" w:space="0" w:color="auto"/>
              <w:right w:val="single" w:sz="6" w:space="0" w:color="auto"/>
            </w:tcBorders>
            <w:shd w:val="clear" w:color="auto" w:fill="auto"/>
          </w:tcPr>
          <w:p w14:paraId="023B9E32" w14:textId="77777777" w:rsidR="002A3978" w:rsidRPr="00D36D87" w:rsidRDefault="002A3978" w:rsidP="002A3978">
            <w:pPr>
              <w:rPr>
                <w:bCs/>
                <w:sz w:val="16"/>
                <w:u w:color="CCFFCC"/>
              </w:rPr>
            </w:pPr>
            <w:r>
              <w:rPr>
                <w:bCs/>
                <w:sz w:val="16"/>
                <w:u w:color="CCFFCC"/>
              </w:rPr>
              <w:t>800</w:t>
            </w:r>
          </w:p>
        </w:tc>
        <w:tc>
          <w:tcPr>
            <w:tcW w:w="1350" w:type="dxa"/>
            <w:tcBorders>
              <w:top w:val="single" w:sz="12" w:space="0" w:color="auto"/>
              <w:left w:val="single" w:sz="6" w:space="0" w:color="auto"/>
              <w:bottom w:val="single" w:sz="6" w:space="0" w:color="auto"/>
              <w:right w:val="single" w:sz="6" w:space="0" w:color="auto"/>
            </w:tcBorders>
            <w:shd w:val="clear" w:color="auto" w:fill="auto"/>
          </w:tcPr>
          <w:p w14:paraId="44308E0D" w14:textId="77777777" w:rsidR="002A3978" w:rsidRPr="00D36D87" w:rsidRDefault="002A3978" w:rsidP="002A3978">
            <w:pPr>
              <w:rPr>
                <w:bCs/>
                <w:sz w:val="16"/>
                <w:u w:color="CCFFCC"/>
              </w:rPr>
            </w:pPr>
            <w:r>
              <w:rPr>
                <w:bCs/>
                <w:sz w:val="16"/>
                <w:u w:color="CCFFCC"/>
              </w:rPr>
              <w:t>800</w:t>
            </w:r>
          </w:p>
        </w:tc>
        <w:tc>
          <w:tcPr>
            <w:tcW w:w="1530" w:type="dxa"/>
            <w:tcBorders>
              <w:top w:val="single" w:sz="12" w:space="0" w:color="auto"/>
              <w:left w:val="single" w:sz="6" w:space="0" w:color="auto"/>
              <w:bottom w:val="single" w:sz="6" w:space="0" w:color="auto"/>
              <w:right w:val="single" w:sz="12" w:space="0" w:color="auto"/>
            </w:tcBorders>
            <w:shd w:val="clear" w:color="auto" w:fill="auto"/>
          </w:tcPr>
          <w:p w14:paraId="15C650CF" w14:textId="77777777" w:rsidR="002A3978" w:rsidRPr="00D36D87" w:rsidRDefault="002A3978" w:rsidP="002A3978">
            <w:pPr>
              <w:rPr>
                <w:bCs/>
                <w:sz w:val="16"/>
                <w:u w:color="CCFFCC"/>
              </w:rPr>
            </w:pPr>
            <w:r>
              <w:rPr>
                <w:bCs/>
                <w:sz w:val="16"/>
                <w:u w:color="CCFFCC"/>
              </w:rPr>
              <w:t>800</w:t>
            </w:r>
          </w:p>
        </w:tc>
        <w:tc>
          <w:tcPr>
            <w:tcW w:w="2160" w:type="dxa"/>
            <w:tcBorders>
              <w:left w:val="single" w:sz="12" w:space="0" w:color="auto"/>
            </w:tcBorders>
            <w:shd w:val="clear" w:color="auto" w:fill="auto"/>
          </w:tcPr>
          <w:p w14:paraId="7416D5A2" w14:textId="77777777" w:rsidR="002A3978" w:rsidRPr="00D36D87" w:rsidRDefault="002A3978" w:rsidP="002A3978">
            <w:pPr>
              <w:rPr>
                <w:b/>
                <w:bCs/>
                <w:sz w:val="16"/>
                <w:u w:color="CCFFCC"/>
              </w:rPr>
            </w:pPr>
            <w:r w:rsidRPr="00D36D87">
              <w:rPr>
                <w:b/>
                <w:bCs/>
                <w:sz w:val="16"/>
                <w:u w:color="CCFFCC"/>
              </w:rPr>
              <w:t>Set 7</w:t>
            </w:r>
            <w:r>
              <w:rPr>
                <w:b/>
                <w:bCs/>
                <w:sz w:val="16"/>
                <w:u w:color="CCFFCC"/>
              </w:rPr>
              <w:t xml:space="preserve"> – max Volume &gt; 7 liters</w:t>
            </w:r>
          </w:p>
        </w:tc>
      </w:tr>
      <w:tr w:rsidR="002A3978" w14:paraId="6B669F74" w14:textId="77777777" w:rsidTr="00294076">
        <w:trPr>
          <w:cantSplit/>
        </w:trPr>
        <w:tc>
          <w:tcPr>
            <w:tcW w:w="1435" w:type="dxa"/>
            <w:vMerge/>
            <w:tcBorders>
              <w:top w:val="single" w:sz="6" w:space="0" w:color="auto"/>
              <w:left w:val="single" w:sz="12" w:space="0" w:color="auto"/>
              <w:bottom w:val="single" w:sz="6" w:space="0" w:color="auto"/>
              <w:right w:val="single" w:sz="6" w:space="0" w:color="auto"/>
            </w:tcBorders>
            <w:shd w:val="clear" w:color="auto" w:fill="auto"/>
          </w:tcPr>
          <w:p w14:paraId="6D8864DD"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49261EE" w14:textId="77777777" w:rsidR="002A3978" w:rsidRPr="00D36D87" w:rsidRDefault="002A3978" w:rsidP="002A3978">
            <w:pPr>
              <w:tabs>
                <w:tab w:val="left" w:pos="1425"/>
              </w:tabs>
              <w:rPr>
                <w:sz w:val="16"/>
                <w:szCs w:val="16"/>
                <w:u w:color="CCFFCC"/>
              </w:rPr>
            </w:pPr>
            <w:r w:rsidRPr="00D36D87">
              <w:rPr>
                <w:sz w:val="16"/>
                <w:szCs w:val="16"/>
                <w:u w:color="CCFFCC"/>
              </w:rPr>
              <w:t>I</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1EC3B3D1" w14:textId="77777777" w:rsidR="002A3978" w:rsidRPr="00D36D87" w:rsidRDefault="002A3978" w:rsidP="002A3978">
            <w:pPr>
              <w:tabs>
                <w:tab w:val="left" w:pos="1425"/>
              </w:tabs>
              <w:rPr>
                <w:sz w:val="16"/>
                <w:szCs w:val="16"/>
                <w:u w:color="CCFFCC"/>
              </w:rPr>
            </w:pPr>
          </w:p>
        </w:tc>
        <w:tc>
          <w:tcPr>
            <w:tcW w:w="839" w:type="dxa"/>
            <w:tcBorders>
              <w:top w:val="single" w:sz="6" w:space="0" w:color="auto"/>
              <w:left w:val="single" w:sz="6" w:space="0" w:color="auto"/>
              <w:bottom w:val="single" w:sz="6" w:space="0" w:color="auto"/>
              <w:right w:val="single" w:sz="6" w:space="0" w:color="auto"/>
            </w:tcBorders>
            <w:shd w:val="clear" w:color="auto" w:fill="auto"/>
          </w:tcPr>
          <w:p w14:paraId="54D60FEC"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6" w:space="0" w:color="auto"/>
              <w:right w:val="single" w:sz="6" w:space="0" w:color="auto"/>
            </w:tcBorders>
            <w:shd w:val="clear" w:color="auto" w:fill="auto"/>
          </w:tcPr>
          <w:p w14:paraId="332DB703" w14:textId="77777777" w:rsidR="002A3978" w:rsidRDefault="002A3978" w:rsidP="002A3978">
            <w:pPr>
              <w:rPr>
                <w:bCs/>
                <w:sz w:val="16"/>
              </w:rPr>
            </w:pPr>
            <w:r>
              <w:rPr>
                <w:bCs/>
                <w:sz w:val="16"/>
              </w:rPr>
              <w:t>160</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7BD2C59A" w14:textId="77777777" w:rsidR="002A3978" w:rsidRPr="00D36D87" w:rsidRDefault="002A3978" w:rsidP="002A3978">
            <w:pPr>
              <w:rPr>
                <w:bCs/>
                <w:sz w:val="16"/>
                <w:u w:color="CCFFCC"/>
              </w:rPr>
            </w:pPr>
            <w:r>
              <w:rPr>
                <w:bCs/>
                <w:sz w:val="16"/>
                <w:u w:color="CCFFCC"/>
              </w:rPr>
              <w:t>150</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5FF3AB24" w14:textId="77777777" w:rsidR="002A3978" w:rsidRPr="00D36D87" w:rsidRDefault="002A3978" w:rsidP="002A3978">
            <w:pPr>
              <w:rPr>
                <w:bCs/>
                <w:sz w:val="16"/>
                <w:u w:color="CCFFCC"/>
              </w:rPr>
            </w:pPr>
            <w:r>
              <w:rPr>
                <w:bCs/>
                <w:sz w:val="16"/>
                <w:u w:color="CCFFCC"/>
              </w:rPr>
              <w:t>150</w:t>
            </w:r>
          </w:p>
        </w:tc>
        <w:tc>
          <w:tcPr>
            <w:tcW w:w="1530" w:type="dxa"/>
            <w:tcBorders>
              <w:top w:val="single" w:sz="6" w:space="0" w:color="auto"/>
              <w:left w:val="single" w:sz="6" w:space="0" w:color="auto"/>
              <w:bottom w:val="single" w:sz="6" w:space="0" w:color="auto"/>
              <w:right w:val="single" w:sz="12" w:space="0" w:color="auto"/>
            </w:tcBorders>
            <w:shd w:val="clear" w:color="auto" w:fill="auto"/>
          </w:tcPr>
          <w:p w14:paraId="21F96A35" w14:textId="77777777" w:rsidR="002A3978" w:rsidRPr="00D36D87" w:rsidRDefault="002A3978" w:rsidP="002A3978">
            <w:pPr>
              <w:rPr>
                <w:bCs/>
                <w:sz w:val="16"/>
                <w:u w:color="CCFFCC"/>
              </w:rPr>
            </w:pPr>
            <w:r>
              <w:rPr>
                <w:bCs/>
                <w:sz w:val="16"/>
                <w:u w:color="CCFFCC"/>
              </w:rPr>
              <w:t>150</w:t>
            </w:r>
          </w:p>
        </w:tc>
        <w:tc>
          <w:tcPr>
            <w:tcW w:w="2160" w:type="dxa"/>
            <w:tcBorders>
              <w:left w:val="single" w:sz="12" w:space="0" w:color="auto"/>
            </w:tcBorders>
            <w:shd w:val="clear" w:color="auto" w:fill="auto"/>
          </w:tcPr>
          <w:p w14:paraId="786C3CD5" w14:textId="77777777" w:rsidR="002A3978" w:rsidRPr="00D36D87" w:rsidRDefault="002A3978" w:rsidP="002A3978">
            <w:pPr>
              <w:rPr>
                <w:bCs/>
                <w:sz w:val="16"/>
                <w:u w:color="CCFFCC"/>
              </w:rPr>
            </w:pPr>
          </w:p>
        </w:tc>
      </w:tr>
      <w:tr w:rsidR="002A3978" w14:paraId="686372FC" w14:textId="77777777" w:rsidTr="00294076">
        <w:trPr>
          <w:cantSplit/>
        </w:trPr>
        <w:tc>
          <w:tcPr>
            <w:tcW w:w="1435" w:type="dxa"/>
            <w:vMerge/>
            <w:tcBorders>
              <w:top w:val="single" w:sz="6" w:space="0" w:color="auto"/>
              <w:left w:val="single" w:sz="12" w:space="0" w:color="auto"/>
              <w:bottom w:val="single" w:sz="6" w:space="0" w:color="auto"/>
              <w:right w:val="single" w:sz="6" w:space="0" w:color="auto"/>
            </w:tcBorders>
            <w:shd w:val="clear" w:color="auto" w:fill="auto"/>
          </w:tcPr>
          <w:p w14:paraId="5B000A84"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BA06104" w14:textId="77777777" w:rsidR="002A3978" w:rsidRPr="00D36D87" w:rsidRDefault="002A3978" w:rsidP="002A3978">
            <w:pPr>
              <w:rPr>
                <w:sz w:val="16"/>
                <w:szCs w:val="16"/>
                <w:u w:color="CCFFCC"/>
              </w:rPr>
            </w:pPr>
            <w:r w:rsidRPr="00D36D87">
              <w:rPr>
                <w:sz w:val="16"/>
                <w:szCs w:val="16"/>
                <w:u w:color="CCFFCC"/>
              </w:rPr>
              <w:t>D</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42B6A1FB" w14:textId="77777777" w:rsidR="002A3978" w:rsidRPr="00D36D87" w:rsidRDefault="002A3978" w:rsidP="002A3978">
            <w:pPr>
              <w:rPr>
                <w:sz w:val="16"/>
                <w:szCs w:val="16"/>
                <w:u w:color="CCFFCC"/>
              </w:rPr>
            </w:pPr>
          </w:p>
        </w:tc>
        <w:tc>
          <w:tcPr>
            <w:tcW w:w="839" w:type="dxa"/>
            <w:tcBorders>
              <w:top w:val="single" w:sz="6" w:space="0" w:color="auto"/>
              <w:left w:val="single" w:sz="6" w:space="0" w:color="auto"/>
              <w:bottom w:val="single" w:sz="6" w:space="0" w:color="auto"/>
              <w:right w:val="single" w:sz="6" w:space="0" w:color="auto"/>
            </w:tcBorders>
            <w:shd w:val="clear" w:color="auto" w:fill="auto"/>
          </w:tcPr>
          <w:p w14:paraId="7370F79E"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6" w:space="0" w:color="auto"/>
              <w:right w:val="single" w:sz="6" w:space="0" w:color="auto"/>
            </w:tcBorders>
            <w:shd w:val="clear" w:color="auto" w:fill="auto"/>
          </w:tcPr>
          <w:p w14:paraId="4FD855A5" w14:textId="77777777" w:rsidR="002A3978" w:rsidRDefault="002A3978" w:rsidP="002A3978">
            <w:pPr>
              <w:rPr>
                <w:bCs/>
                <w:sz w:val="16"/>
              </w:rPr>
            </w:pPr>
            <w:r>
              <w:rPr>
                <w:bCs/>
                <w:sz w:val="16"/>
              </w:rPr>
              <w:t>20</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395A6E7D" w14:textId="77777777" w:rsidR="002A3978" w:rsidRPr="00D36D87" w:rsidRDefault="002A3978" w:rsidP="002A3978">
            <w:pPr>
              <w:rPr>
                <w:bCs/>
                <w:sz w:val="16"/>
                <w:u w:color="CCFFCC"/>
              </w:rPr>
            </w:pPr>
            <w:r>
              <w:rPr>
                <w:bCs/>
                <w:sz w:val="16"/>
                <w:u w:color="CCFFCC"/>
              </w:rPr>
              <w:t>25</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5D4D7931" w14:textId="77777777" w:rsidR="002A3978" w:rsidRPr="00D36D87" w:rsidRDefault="002A3978" w:rsidP="002A3978">
            <w:pPr>
              <w:rPr>
                <w:bCs/>
                <w:sz w:val="16"/>
                <w:u w:color="CCFFCC"/>
              </w:rPr>
            </w:pPr>
            <w:r>
              <w:rPr>
                <w:bCs/>
                <w:sz w:val="16"/>
                <w:u w:color="CCFFCC"/>
              </w:rPr>
              <w:t>25</w:t>
            </w:r>
          </w:p>
        </w:tc>
        <w:tc>
          <w:tcPr>
            <w:tcW w:w="1530" w:type="dxa"/>
            <w:tcBorders>
              <w:top w:val="single" w:sz="6" w:space="0" w:color="auto"/>
              <w:left w:val="single" w:sz="6" w:space="0" w:color="auto"/>
              <w:bottom w:val="single" w:sz="6" w:space="0" w:color="auto"/>
              <w:right w:val="single" w:sz="12" w:space="0" w:color="auto"/>
            </w:tcBorders>
            <w:shd w:val="clear" w:color="auto" w:fill="auto"/>
          </w:tcPr>
          <w:p w14:paraId="002F2718" w14:textId="77777777" w:rsidR="002A3978" w:rsidRPr="00D36D87" w:rsidRDefault="002A3978" w:rsidP="002A3978">
            <w:pPr>
              <w:rPr>
                <w:bCs/>
                <w:sz w:val="16"/>
                <w:u w:color="CCFFCC"/>
              </w:rPr>
            </w:pPr>
            <w:r>
              <w:rPr>
                <w:bCs/>
                <w:sz w:val="16"/>
                <w:u w:color="CCFFCC"/>
              </w:rPr>
              <w:t>25</w:t>
            </w:r>
          </w:p>
        </w:tc>
        <w:tc>
          <w:tcPr>
            <w:tcW w:w="2160" w:type="dxa"/>
            <w:tcBorders>
              <w:left w:val="single" w:sz="12" w:space="0" w:color="auto"/>
            </w:tcBorders>
            <w:shd w:val="clear" w:color="auto" w:fill="auto"/>
          </w:tcPr>
          <w:p w14:paraId="2BFB727A" w14:textId="77777777" w:rsidR="002A3978" w:rsidRPr="00D36D87" w:rsidRDefault="002A3978" w:rsidP="002A3978">
            <w:pPr>
              <w:rPr>
                <w:bCs/>
                <w:sz w:val="16"/>
                <w:u w:color="CCFFCC"/>
              </w:rPr>
            </w:pPr>
            <w:r>
              <w:rPr>
                <w:bCs/>
                <w:sz w:val="16"/>
                <w:u w:color="CCFFCC"/>
              </w:rPr>
              <w:t>Dual Acting</w:t>
            </w:r>
          </w:p>
        </w:tc>
      </w:tr>
      <w:tr w:rsidR="002A3978" w14:paraId="5AFBF42A" w14:textId="77777777" w:rsidTr="00294076">
        <w:trPr>
          <w:cantSplit/>
        </w:trPr>
        <w:tc>
          <w:tcPr>
            <w:tcW w:w="1435" w:type="dxa"/>
            <w:vMerge/>
            <w:tcBorders>
              <w:top w:val="single" w:sz="6" w:space="0" w:color="auto"/>
              <w:left w:val="single" w:sz="12" w:space="0" w:color="auto"/>
              <w:bottom w:val="single" w:sz="6" w:space="0" w:color="auto"/>
              <w:right w:val="single" w:sz="6" w:space="0" w:color="auto"/>
            </w:tcBorders>
            <w:shd w:val="clear" w:color="auto" w:fill="auto"/>
          </w:tcPr>
          <w:p w14:paraId="4A3F0C68"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FCBC9F8" w14:textId="77777777" w:rsidR="002A3978" w:rsidRPr="00D36D87" w:rsidRDefault="002A3978" w:rsidP="002A3978">
            <w:pPr>
              <w:rPr>
                <w:sz w:val="16"/>
                <w:szCs w:val="16"/>
                <w:u w:color="CCFFCC"/>
              </w:rPr>
            </w:pPr>
            <w:proofErr w:type="spellStart"/>
            <w:r w:rsidRPr="00D36D87">
              <w:rPr>
                <w:sz w:val="16"/>
                <w:szCs w:val="16"/>
                <w:u w:color="CCFFCC"/>
              </w:rPr>
              <w:t>PAdjust</w:t>
            </w:r>
            <w:proofErr w:type="spellEnd"/>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78102747" w14:textId="77777777" w:rsidR="002A3978" w:rsidRPr="00D36D87" w:rsidRDefault="002A3978" w:rsidP="002A3978">
            <w:pPr>
              <w:rPr>
                <w:sz w:val="16"/>
                <w:szCs w:val="16"/>
                <w:u w:color="CCFFCC"/>
              </w:rPr>
            </w:pPr>
          </w:p>
        </w:tc>
        <w:tc>
          <w:tcPr>
            <w:tcW w:w="839" w:type="dxa"/>
            <w:tcBorders>
              <w:top w:val="single" w:sz="6" w:space="0" w:color="auto"/>
              <w:left w:val="single" w:sz="6" w:space="0" w:color="auto"/>
              <w:bottom w:val="single" w:sz="6" w:space="0" w:color="auto"/>
              <w:right w:val="single" w:sz="6" w:space="0" w:color="auto"/>
            </w:tcBorders>
            <w:shd w:val="clear" w:color="auto" w:fill="auto"/>
          </w:tcPr>
          <w:p w14:paraId="1EBFB61F"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6" w:space="0" w:color="auto"/>
              <w:right w:val="single" w:sz="6" w:space="0" w:color="auto"/>
            </w:tcBorders>
            <w:shd w:val="clear" w:color="auto" w:fill="auto"/>
          </w:tcPr>
          <w:p w14:paraId="3BBA8952" w14:textId="77777777" w:rsidR="002A3978" w:rsidRDefault="002A3978" w:rsidP="002A3978">
            <w:pPr>
              <w:rPr>
                <w:bCs/>
                <w:sz w:val="16"/>
              </w:rPr>
            </w:pPr>
            <w:r>
              <w:rPr>
                <w:bCs/>
                <w:sz w:val="16"/>
              </w:rPr>
              <w:t>30</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7E32E241" w14:textId="77777777" w:rsidR="002A3978" w:rsidRPr="00D36D87" w:rsidRDefault="002A3978" w:rsidP="002A3978">
            <w:pPr>
              <w:rPr>
                <w:bCs/>
                <w:sz w:val="16"/>
                <w:u w:color="CCFFCC"/>
              </w:rPr>
            </w:pPr>
            <w:r>
              <w:rPr>
                <w:bCs/>
                <w:sz w:val="16"/>
                <w:u w:color="CCFFCC"/>
              </w:rPr>
              <w:t>0</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011EE528" w14:textId="77777777" w:rsidR="002A3978" w:rsidRPr="00D36D87" w:rsidRDefault="002A3978" w:rsidP="002A3978">
            <w:pPr>
              <w:rPr>
                <w:bCs/>
                <w:sz w:val="16"/>
                <w:u w:color="CCFFCC"/>
              </w:rPr>
            </w:pPr>
            <w:r>
              <w:rPr>
                <w:bCs/>
                <w:sz w:val="16"/>
                <w:u w:color="CCFFCC"/>
              </w:rPr>
              <w:t>0</w:t>
            </w:r>
          </w:p>
        </w:tc>
        <w:tc>
          <w:tcPr>
            <w:tcW w:w="1530" w:type="dxa"/>
            <w:tcBorders>
              <w:top w:val="single" w:sz="6" w:space="0" w:color="auto"/>
              <w:left w:val="single" w:sz="6" w:space="0" w:color="auto"/>
              <w:bottom w:val="single" w:sz="6" w:space="0" w:color="auto"/>
              <w:right w:val="single" w:sz="12" w:space="0" w:color="auto"/>
            </w:tcBorders>
            <w:shd w:val="clear" w:color="auto" w:fill="auto"/>
          </w:tcPr>
          <w:p w14:paraId="1949E7A8" w14:textId="77777777" w:rsidR="002A3978" w:rsidRPr="00D36D87" w:rsidRDefault="002A3978" w:rsidP="002A3978">
            <w:pPr>
              <w:rPr>
                <w:bCs/>
                <w:sz w:val="16"/>
                <w:u w:color="CCFFCC"/>
              </w:rPr>
            </w:pPr>
            <w:r>
              <w:rPr>
                <w:bCs/>
                <w:sz w:val="16"/>
                <w:u w:color="CCFFCC"/>
              </w:rPr>
              <w:t>0</w:t>
            </w:r>
          </w:p>
        </w:tc>
        <w:tc>
          <w:tcPr>
            <w:tcW w:w="2160" w:type="dxa"/>
            <w:tcBorders>
              <w:left w:val="single" w:sz="12" w:space="0" w:color="auto"/>
            </w:tcBorders>
            <w:shd w:val="clear" w:color="auto" w:fill="auto"/>
          </w:tcPr>
          <w:p w14:paraId="4348CD62" w14:textId="77777777" w:rsidR="002A3978" w:rsidRPr="00D36D87" w:rsidRDefault="002A3978" w:rsidP="002A3978">
            <w:pPr>
              <w:rPr>
                <w:bCs/>
                <w:sz w:val="16"/>
                <w:u w:color="CCFFCC"/>
              </w:rPr>
            </w:pPr>
          </w:p>
        </w:tc>
      </w:tr>
      <w:tr w:rsidR="002A3978" w:rsidRPr="006876B6" w14:paraId="44A1B8C1" w14:textId="77777777" w:rsidTr="00294076">
        <w:trPr>
          <w:cantSplit/>
        </w:trPr>
        <w:tc>
          <w:tcPr>
            <w:tcW w:w="1435" w:type="dxa"/>
            <w:vMerge/>
            <w:tcBorders>
              <w:top w:val="single" w:sz="6" w:space="0" w:color="auto"/>
              <w:left w:val="single" w:sz="12" w:space="0" w:color="auto"/>
              <w:bottom w:val="single" w:sz="6" w:space="0" w:color="auto"/>
              <w:right w:val="single" w:sz="6" w:space="0" w:color="auto"/>
            </w:tcBorders>
            <w:shd w:val="clear" w:color="auto" w:fill="auto"/>
          </w:tcPr>
          <w:p w14:paraId="0ED2E366"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B6A885C" w14:textId="77777777" w:rsidR="002A3978" w:rsidRPr="00D36D87" w:rsidRDefault="002A3978" w:rsidP="002A3978">
            <w:pPr>
              <w:rPr>
                <w:sz w:val="16"/>
                <w:szCs w:val="16"/>
                <w:u w:color="CCFFCC"/>
              </w:rPr>
            </w:pPr>
            <w:r w:rsidRPr="00D36D87">
              <w:rPr>
                <w:sz w:val="16"/>
                <w:szCs w:val="16"/>
                <w:u w:color="CCFFCC"/>
              </w:rPr>
              <w:t>Beta</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50FE1620" w14:textId="77777777" w:rsidR="002A3978" w:rsidRPr="00D36D87" w:rsidRDefault="002A3978" w:rsidP="002A3978">
            <w:pPr>
              <w:rPr>
                <w:sz w:val="16"/>
                <w:szCs w:val="16"/>
                <w:u w:color="CCFFCC"/>
              </w:rPr>
            </w:pPr>
          </w:p>
        </w:tc>
        <w:tc>
          <w:tcPr>
            <w:tcW w:w="839" w:type="dxa"/>
            <w:tcBorders>
              <w:top w:val="single" w:sz="6" w:space="0" w:color="auto"/>
              <w:left w:val="single" w:sz="6" w:space="0" w:color="auto"/>
              <w:bottom w:val="single" w:sz="6" w:space="0" w:color="auto"/>
              <w:right w:val="single" w:sz="6" w:space="0" w:color="auto"/>
            </w:tcBorders>
            <w:shd w:val="clear" w:color="auto" w:fill="auto"/>
          </w:tcPr>
          <w:p w14:paraId="3EA3A843"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6" w:space="0" w:color="auto"/>
              <w:right w:val="single" w:sz="6" w:space="0" w:color="auto"/>
            </w:tcBorders>
            <w:shd w:val="clear" w:color="auto" w:fill="auto"/>
          </w:tcPr>
          <w:p w14:paraId="277AD5A1" w14:textId="77777777" w:rsidR="002A3978" w:rsidRDefault="002A3978" w:rsidP="002A3978">
            <w:pPr>
              <w:rPr>
                <w:bCs/>
                <w:sz w:val="16"/>
              </w:rPr>
            </w:pPr>
            <w:r>
              <w:rPr>
                <w:bCs/>
                <w:sz w:val="16"/>
              </w:rPr>
              <w:t>-2</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2E623950" w14:textId="77777777" w:rsidR="002A3978" w:rsidRPr="00D36D87" w:rsidRDefault="002A3978" w:rsidP="002A3978">
            <w:pPr>
              <w:rPr>
                <w:bCs/>
                <w:sz w:val="16"/>
                <w:u w:color="CCFFCC"/>
              </w:rPr>
            </w:pPr>
            <w:r w:rsidRPr="00D36D87">
              <w:rPr>
                <w:bCs/>
                <w:sz w:val="16"/>
                <w:u w:color="CCFFCC"/>
              </w:rPr>
              <w:t>-2</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093D71E8" w14:textId="77777777" w:rsidR="002A3978" w:rsidRPr="00D36D87" w:rsidRDefault="002A3978" w:rsidP="002A3978">
            <w:pPr>
              <w:rPr>
                <w:bCs/>
                <w:sz w:val="16"/>
                <w:u w:color="CCFFCC"/>
              </w:rPr>
            </w:pPr>
            <w:r w:rsidRPr="00D36D87">
              <w:rPr>
                <w:bCs/>
                <w:sz w:val="16"/>
                <w:u w:color="CCFFCC"/>
              </w:rPr>
              <w:t>-2</w:t>
            </w:r>
          </w:p>
        </w:tc>
        <w:tc>
          <w:tcPr>
            <w:tcW w:w="1530" w:type="dxa"/>
            <w:tcBorders>
              <w:top w:val="single" w:sz="6" w:space="0" w:color="auto"/>
              <w:left w:val="single" w:sz="6" w:space="0" w:color="auto"/>
              <w:bottom w:val="single" w:sz="6" w:space="0" w:color="auto"/>
              <w:right w:val="single" w:sz="12" w:space="0" w:color="auto"/>
            </w:tcBorders>
            <w:shd w:val="clear" w:color="auto" w:fill="auto"/>
          </w:tcPr>
          <w:p w14:paraId="15477B78" w14:textId="77777777" w:rsidR="002A3978" w:rsidRPr="00D36D87" w:rsidRDefault="002A3978" w:rsidP="002A3978">
            <w:pPr>
              <w:rPr>
                <w:bCs/>
                <w:sz w:val="16"/>
                <w:u w:color="CCFFCC"/>
              </w:rPr>
            </w:pPr>
            <w:r w:rsidRPr="00D36D87">
              <w:rPr>
                <w:bCs/>
                <w:sz w:val="16"/>
                <w:u w:color="CCFFCC"/>
              </w:rPr>
              <w:t>-2</w:t>
            </w:r>
          </w:p>
        </w:tc>
        <w:tc>
          <w:tcPr>
            <w:tcW w:w="2160" w:type="dxa"/>
            <w:tcBorders>
              <w:left w:val="single" w:sz="12" w:space="0" w:color="auto"/>
            </w:tcBorders>
            <w:shd w:val="clear" w:color="auto" w:fill="auto"/>
          </w:tcPr>
          <w:p w14:paraId="7258682F" w14:textId="77777777" w:rsidR="002A3978" w:rsidRPr="00D36D87" w:rsidRDefault="002A3978" w:rsidP="002A3978">
            <w:pPr>
              <w:rPr>
                <w:bCs/>
                <w:sz w:val="16"/>
                <w:szCs w:val="16"/>
                <w:u w:color="CCFFCC"/>
              </w:rPr>
            </w:pPr>
            <w:r w:rsidRPr="00D36D87">
              <w:rPr>
                <w:bCs/>
                <w:sz w:val="16"/>
                <w:szCs w:val="16"/>
                <w:u w:color="CCFFCC"/>
              </w:rPr>
              <w:tab/>
            </w:r>
          </w:p>
        </w:tc>
      </w:tr>
      <w:tr w:rsidR="002A3978" w14:paraId="515E9612" w14:textId="77777777" w:rsidTr="00294076">
        <w:trPr>
          <w:cantSplit/>
        </w:trPr>
        <w:tc>
          <w:tcPr>
            <w:tcW w:w="1435" w:type="dxa"/>
            <w:vMerge/>
            <w:tcBorders>
              <w:top w:val="single" w:sz="6" w:space="0" w:color="auto"/>
              <w:left w:val="single" w:sz="12" w:space="0" w:color="auto"/>
              <w:bottom w:val="single" w:sz="6" w:space="0" w:color="auto"/>
              <w:right w:val="single" w:sz="6" w:space="0" w:color="auto"/>
            </w:tcBorders>
            <w:shd w:val="clear" w:color="auto" w:fill="auto"/>
          </w:tcPr>
          <w:p w14:paraId="0B398A53"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97C4D32" w14:textId="77777777" w:rsidR="002A3978" w:rsidRPr="00D36D87" w:rsidRDefault="002A3978" w:rsidP="002A3978">
            <w:pPr>
              <w:tabs>
                <w:tab w:val="left" w:pos="1065"/>
              </w:tabs>
              <w:rPr>
                <w:sz w:val="16"/>
                <w:szCs w:val="16"/>
                <w:u w:color="CCFFCC"/>
              </w:rPr>
            </w:pPr>
            <w:proofErr w:type="spellStart"/>
            <w:r w:rsidRPr="00D36D87">
              <w:rPr>
                <w:sz w:val="16"/>
                <w:szCs w:val="16"/>
                <w:u w:color="CCFFCC"/>
              </w:rPr>
              <w:t>PosComp</w:t>
            </w:r>
            <w:proofErr w:type="spellEnd"/>
            <w:r w:rsidRPr="00D36D87">
              <w:rPr>
                <w:sz w:val="16"/>
                <w:szCs w:val="16"/>
                <w:u w:color="CCFFCC"/>
              </w:rPr>
              <w:tab/>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70AA5618" w14:textId="77777777" w:rsidR="002A3978" w:rsidRPr="00D36D87" w:rsidRDefault="002A3978" w:rsidP="002A3978">
            <w:pPr>
              <w:tabs>
                <w:tab w:val="left" w:pos="1065"/>
              </w:tabs>
              <w:rPr>
                <w:sz w:val="16"/>
                <w:szCs w:val="16"/>
                <w:u w:color="CCFFCC"/>
              </w:rPr>
            </w:pPr>
          </w:p>
        </w:tc>
        <w:tc>
          <w:tcPr>
            <w:tcW w:w="839" w:type="dxa"/>
            <w:tcBorders>
              <w:top w:val="single" w:sz="6" w:space="0" w:color="auto"/>
              <w:left w:val="single" w:sz="6" w:space="0" w:color="auto"/>
              <w:bottom w:val="single" w:sz="6" w:space="0" w:color="auto"/>
              <w:right w:val="single" w:sz="6" w:space="0" w:color="auto"/>
            </w:tcBorders>
            <w:shd w:val="clear" w:color="auto" w:fill="auto"/>
          </w:tcPr>
          <w:p w14:paraId="51B5DC3D"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6" w:space="0" w:color="auto"/>
              <w:right w:val="single" w:sz="6" w:space="0" w:color="auto"/>
            </w:tcBorders>
            <w:shd w:val="clear" w:color="auto" w:fill="auto"/>
          </w:tcPr>
          <w:p w14:paraId="48CF0460" w14:textId="77777777" w:rsidR="002A3978" w:rsidRDefault="002A3978" w:rsidP="002A3978">
            <w:pPr>
              <w:rPr>
                <w:bCs/>
                <w:sz w:val="16"/>
              </w:rPr>
            </w:pPr>
            <w:r>
              <w:rPr>
                <w:bCs/>
                <w:sz w:val="16"/>
              </w:rPr>
              <w:t>13</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48E7A626" w14:textId="77777777" w:rsidR="002A3978" w:rsidRPr="00D36D87" w:rsidRDefault="002A3978" w:rsidP="002A3978">
            <w:pPr>
              <w:rPr>
                <w:bCs/>
                <w:sz w:val="16"/>
                <w:u w:color="CCFFCC"/>
              </w:rPr>
            </w:pPr>
            <w:r>
              <w:rPr>
                <w:bCs/>
                <w:sz w:val="16"/>
                <w:u w:color="CCFFCC"/>
              </w:rPr>
              <w:t>16</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79DDE062" w14:textId="77777777" w:rsidR="002A3978" w:rsidRPr="00D36D87" w:rsidRDefault="002A3978" w:rsidP="002A3978">
            <w:pPr>
              <w:rPr>
                <w:bCs/>
                <w:sz w:val="16"/>
                <w:u w:color="CCFFCC"/>
              </w:rPr>
            </w:pPr>
            <w:r>
              <w:rPr>
                <w:bCs/>
                <w:sz w:val="16"/>
                <w:u w:color="CCFFCC"/>
              </w:rPr>
              <w:t>16</w:t>
            </w:r>
          </w:p>
        </w:tc>
        <w:tc>
          <w:tcPr>
            <w:tcW w:w="1530" w:type="dxa"/>
            <w:tcBorders>
              <w:top w:val="single" w:sz="6" w:space="0" w:color="auto"/>
              <w:left w:val="single" w:sz="6" w:space="0" w:color="auto"/>
              <w:bottom w:val="single" w:sz="6" w:space="0" w:color="auto"/>
              <w:right w:val="single" w:sz="12" w:space="0" w:color="auto"/>
            </w:tcBorders>
            <w:shd w:val="clear" w:color="auto" w:fill="auto"/>
          </w:tcPr>
          <w:p w14:paraId="4FF614F9" w14:textId="77777777" w:rsidR="002A3978" w:rsidRPr="00D36D87" w:rsidRDefault="002A3978" w:rsidP="002A3978">
            <w:pPr>
              <w:rPr>
                <w:bCs/>
                <w:sz w:val="16"/>
                <w:u w:color="CCFFCC"/>
              </w:rPr>
            </w:pPr>
            <w:r>
              <w:rPr>
                <w:bCs/>
                <w:sz w:val="16"/>
                <w:u w:color="CCFFCC"/>
              </w:rPr>
              <w:t>16</w:t>
            </w:r>
          </w:p>
        </w:tc>
        <w:tc>
          <w:tcPr>
            <w:tcW w:w="2160" w:type="dxa"/>
            <w:tcBorders>
              <w:left w:val="single" w:sz="12" w:space="0" w:color="auto"/>
            </w:tcBorders>
            <w:shd w:val="clear" w:color="auto" w:fill="auto"/>
          </w:tcPr>
          <w:p w14:paraId="2E8F7A96" w14:textId="77777777" w:rsidR="002A3978" w:rsidRPr="00D36D87" w:rsidRDefault="002A3978" w:rsidP="002A3978">
            <w:pPr>
              <w:rPr>
                <w:bCs/>
                <w:sz w:val="16"/>
                <w:u w:color="CCFFCC"/>
              </w:rPr>
            </w:pPr>
          </w:p>
        </w:tc>
      </w:tr>
      <w:tr w:rsidR="002A3978" w14:paraId="6936E7F0" w14:textId="77777777" w:rsidTr="00294076">
        <w:trPr>
          <w:cantSplit/>
        </w:trPr>
        <w:tc>
          <w:tcPr>
            <w:tcW w:w="1435" w:type="dxa"/>
            <w:vMerge/>
            <w:tcBorders>
              <w:top w:val="single" w:sz="6" w:space="0" w:color="auto"/>
              <w:left w:val="single" w:sz="12" w:space="0" w:color="auto"/>
              <w:bottom w:val="single" w:sz="6" w:space="0" w:color="auto"/>
              <w:right w:val="single" w:sz="6" w:space="0" w:color="auto"/>
            </w:tcBorders>
            <w:shd w:val="clear" w:color="auto" w:fill="auto"/>
          </w:tcPr>
          <w:p w14:paraId="34B0189E"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2AD2456" w14:textId="77777777" w:rsidR="002A3978" w:rsidRPr="00D36D87" w:rsidRDefault="002A3978" w:rsidP="002A3978">
            <w:pPr>
              <w:rPr>
                <w:sz w:val="16"/>
                <w:szCs w:val="16"/>
                <w:u w:color="CCFFCC"/>
              </w:rPr>
            </w:pPr>
            <w:proofErr w:type="spellStart"/>
            <w:r w:rsidRPr="00D36D87">
              <w:rPr>
                <w:sz w:val="16"/>
                <w:szCs w:val="16"/>
                <w:u w:color="CCFFCC"/>
              </w:rPr>
              <w:t>DeadZone</w:t>
            </w:r>
            <w:proofErr w:type="spellEnd"/>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757E743" w14:textId="77777777" w:rsidR="002A3978" w:rsidRPr="00D36D87" w:rsidRDefault="002A3978" w:rsidP="002A3978">
            <w:pPr>
              <w:rPr>
                <w:sz w:val="16"/>
                <w:szCs w:val="16"/>
                <w:u w:color="CCFFCC"/>
              </w:rPr>
            </w:pPr>
          </w:p>
        </w:tc>
        <w:tc>
          <w:tcPr>
            <w:tcW w:w="839" w:type="dxa"/>
            <w:tcBorders>
              <w:top w:val="single" w:sz="6" w:space="0" w:color="auto"/>
              <w:left w:val="single" w:sz="6" w:space="0" w:color="auto"/>
              <w:bottom w:val="single" w:sz="6" w:space="0" w:color="auto"/>
              <w:right w:val="single" w:sz="6" w:space="0" w:color="auto"/>
            </w:tcBorders>
            <w:shd w:val="clear" w:color="auto" w:fill="auto"/>
          </w:tcPr>
          <w:p w14:paraId="724FBE04"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6" w:space="0" w:color="auto"/>
              <w:right w:val="single" w:sz="6" w:space="0" w:color="auto"/>
            </w:tcBorders>
            <w:shd w:val="clear" w:color="auto" w:fill="auto"/>
          </w:tcPr>
          <w:p w14:paraId="7839A6FF" w14:textId="77777777" w:rsidR="002A3978" w:rsidRDefault="002A3978" w:rsidP="002A3978">
            <w:pPr>
              <w:rPr>
                <w:bCs/>
                <w:sz w:val="16"/>
              </w:rPr>
            </w:pPr>
            <w:r>
              <w:rPr>
                <w:bCs/>
                <w:sz w:val="16"/>
              </w:rPr>
              <w:t>0</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56C8751A" w14:textId="77777777" w:rsidR="002A3978" w:rsidRPr="00D36D87" w:rsidRDefault="002A3978" w:rsidP="002A3978">
            <w:pPr>
              <w:rPr>
                <w:bCs/>
                <w:sz w:val="16"/>
                <w:u w:color="CCFFCC"/>
              </w:rPr>
            </w:pPr>
            <w:r w:rsidRPr="00D36D87">
              <w:rPr>
                <w:bCs/>
                <w:sz w:val="16"/>
                <w:u w:color="CCFFCC"/>
              </w:rPr>
              <w:t>0</w:t>
            </w:r>
          </w:p>
        </w:tc>
        <w:tc>
          <w:tcPr>
            <w:tcW w:w="1350" w:type="dxa"/>
            <w:tcBorders>
              <w:top w:val="single" w:sz="6" w:space="0" w:color="auto"/>
              <w:left w:val="single" w:sz="6" w:space="0" w:color="auto"/>
              <w:bottom w:val="single" w:sz="6" w:space="0" w:color="auto"/>
              <w:right w:val="single" w:sz="6" w:space="0" w:color="auto"/>
            </w:tcBorders>
            <w:shd w:val="clear" w:color="auto" w:fill="auto"/>
          </w:tcPr>
          <w:p w14:paraId="63415902" w14:textId="77777777" w:rsidR="002A3978" w:rsidRPr="00D36D87" w:rsidRDefault="002A3978" w:rsidP="002A3978">
            <w:pPr>
              <w:rPr>
                <w:bCs/>
                <w:sz w:val="16"/>
                <w:u w:color="CCFFCC"/>
              </w:rPr>
            </w:pPr>
            <w:r w:rsidRPr="00D36D87">
              <w:rPr>
                <w:bCs/>
                <w:sz w:val="16"/>
                <w:u w:color="CCFFCC"/>
              </w:rPr>
              <w:t>0</w:t>
            </w:r>
          </w:p>
        </w:tc>
        <w:tc>
          <w:tcPr>
            <w:tcW w:w="1530" w:type="dxa"/>
            <w:tcBorders>
              <w:top w:val="single" w:sz="6" w:space="0" w:color="auto"/>
              <w:left w:val="single" w:sz="6" w:space="0" w:color="auto"/>
              <w:bottom w:val="single" w:sz="6" w:space="0" w:color="auto"/>
              <w:right w:val="single" w:sz="12" w:space="0" w:color="auto"/>
            </w:tcBorders>
            <w:shd w:val="clear" w:color="auto" w:fill="auto"/>
          </w:tcPr>
          <w:p w14:paraId="5D009783" w14:textId="77777777" w:rsidR="002A3978" w:rsidRPr="00D36D87" w:rsidRDefault="002A3978" w:rsidP="002A3978">
            <w:pPr>
              <w:rPr>
                <w:bCs/>
                <w:sz w:val="16"/>
                <w:u w:color="CCFFCC"/>
              </w:rPr>
            </w:pPr>
            <w:r w:rsidRPr="00D36D87">
              <w:rPr>
                <w:bCs/>
                <w:sz w:val="16"/>
                <w:u w:color="CCFFCC"/>
              </w:rPr>
              <w:t>0</w:t>
            </w:r>
          </w:p>
        </w:tc>
        <w:tc>
          <w:tcPr>
            <w:tcW w:w="2160" w:type="dxa"/>
            <w:tcBorders>
              <w:left w:val="single" w:sz="12" w:space="0" w:color="auto"/>
            </w:tcBorders>
            <w:shd w:val="clear" w:color="auto" w:fill="auto"/>
          </w:tcPr>
          <w:p w14:paraId="7AC16B1B" w14:textId="77777777" w:rsidR="002A3978" w:rsidRPr="00D36D87" w:rsidRDefault="002A3978" w:rsidP="002A3978">
            <w:pPr>
              <w:rPr>
                <w:bCs/>
                <w:sz w:val="16"/>
                <w:u w:color="CCFFCC"/>
              </w:rPr>
            </w:pPr>
          </w:p>
        </w:tc>
      </w:tr>
      <w:tr w:rsidR="002A3978" w14:paraId="69B62950" w14:textId="77777777" w:rsidTr="00294076">
        <w:trPr>
          <w:cantSplit/>
        </w:trPr>
        <w:tc>
          <w:tcPr>
            <w:tcW w:w="1435" w:type="dxa"/>
            <w:vMerge/>
            <w:tcBorders>
              <w:top w:val="single" w:sz="6" w:space="0" w:color="auto"/>
              <w:left w:val="single" w:sz="12" w:space="0" w:color="auto"/>
              <w:bottom w:val="single" w:sz="12" w:space="0" w:color="auto"/>
              <w:right w:val="single" w:sz="6" w:space="0" w:color="auto"/>
            </w:tcBorders>
            <w:shd w:val="clear" w:color="auto" w:fill="auto"/>
          </w:tcPr>
          <w:p w14:paraId="7A6CC936" w14:textId="77777777" w:rsidR="002A3978" w:rsidRPr="00D36D87" w:rsidRDefault="002A3978" w:rsidP="002A3978">
            <w:pPr>
              <w:rPr>
                <w:bCs/>
                <w:sz w:val="16"/>
                <w:u w:color="CCFFCC"/>
              </w:rPr>
            </w:pPr>
          </w:p>
        </w:tc>
        <w:tc>
          <w:tcPr>
            <w:tcW w:w="1440" w:type="dxa"/>
            <w:tcBorders>
              <w:top w:val="single" w:sz="6" w:space="0" w:color="auto"/>
              <w:left w:val="single" w:sz="6" w:space="0" w:color="auto"/>
              <w:bottom w:val="single" w:sz="12" w:space="0" w:color="auto"/>
              <w:right w:val="single" w:sz="6" w:space="0" w:color="auto"/>
            </w:tcBorders>
            <w:shd w:val="clear" w:color="auto" w:fill="auto"/>
          </w:tcPr>
          <w:p w14:paraId="3A701374" w14:textId="77777777" w:rsidR="002A3978" w:rsidRPr="00D36D87" w:rsidRDefault="002A3978" w:rsidP="002A3978">
            <w:pPr>
              <w:rPr>
                <w:sz w:val="16"/>
                <w:szCs w:val="16"/>
                <w:u w:color="CCFFCC"/>
              </w:rPr>
            </w:pPr>
            <w:r w:rsidRPr="00D36D87">
              <w:rPr>
                <w:sz w:val="16"/>
                <w:szCs w:val="16"/>
                <w:u w:color="CCFFCC"/>
              </w:rPr>
              <w:t>Band</w:t>
            </w:r>
          </w:p>
        </w:tc>
        <w:tc>
          <w:tcPr>
            <w:tcW w:w="900" w:type="dxa"/>
            <w:tcBorders>
              <w:top w:val="single" w:sz="6" w:space="0" w:color="auto"/>
              <w:left w:val="single" w:sz="6" w:space="0" w:color="auto"/>
              <w:bottom w:val="single" w:sz="12" w:space="0" w:color="auto"/>
              <w:right w:val="single" w:sz="6" w:space="0" w:color="auto"/>
            </w:tcBorders>
            <w:shd w:val="clear" w:color="auto" w:fill="auto"/>
          </w:tcPr>
          <w:p w14:paraId="78A72646" w14:textId="77777777" w:rsidR="002A3978" w:rsidRPr="00D36D87" w:rsidRDefault="002A3978" w:rsidP="002A3978">
            <w:pPr>
              <w:rPr>
                <w:sz w:val="16"/>
                <w:szCs w:val="16"/>
                <w:u w:color="CCFFCC"/>
              </w:rPr>
            </w:pPr>
          </w:p>
        </w:tc>
        <w:tc>
          <w:tcPr>
            <w:tcW w:w="839" w:type="dxa"/>
            <w:tcBorders>
              <w:top w:val="single" w:sz="6" w:space="0" w:color="auto"/>
              <w:left w:val="single" w:sz="6" w:space="0" w:color="auto"/>
              <w:bottom w:val="single" w:sz="12" w:space="0" w:color="auto"/>
              <w:right w:val="single" w:sz="6" w:space="0" w:color="auto"/>
            </w:tcBorders>
            <w:shd w:val="clear" w:color="auto" w:fill="auto"/>
          </w:tcPr>
          <w:p w14:paraId="3F74432A" w14:textId="77777777" w:rsidR="002A3978" w:rsidRPr="00D36D87" w:rsidRDefault="002A3978" w:rsidP="002A3978">
            <w:pPr>
              <w:jc w:val="center"/>
              <w:rPr>
                <w:u w:color="CCFFCC"/>
              </w:rPr>
            </w:pPr>
            <w:proofErr w:type="spellStart"/>
            <w:r>
              <w:rPr>
                <w:sz w:val="16"/>
                <w:szCs w:val="16"/>
                <w:u w:color="CCFFCC"/>
              </w:rPr>
              <w:t>SFtrSttc</w:t>
            </w:r>
            <w:proofErr w:type="spellEnd"/>
          </w:p>
        </w:tc>
        <w:tc>
          <w:tcPr>
            <w:tcW w:w="1591" w:type="dxa"/>
            <w:tcBorders>
              <w:top w:val="single" w:sz="6" w:space="0" w:color="auto"/>
              <w:left w:val="single" w:sz="6" w:space="0" w:color="auto"/>
              <w:bottom w:val="single" w:sz="12" w:space="0" w:color="auto"/>
              <w:right w:val="single" w:sz="6" w:space="0" w:color="auto"/>
            </w:tcBorders>
            <w:shd w:val="clear" w:color="auto" w:fill="auto"/>
          </w:tcPr>
          <w:p w14:paraId="6A418649" w14:textId="77777777" w:rsidR="002A3978" w:rsidRDefault="002A3978" w:rsidP="002A3978">
            <w:pPr>
              <w:rPr>
                <w:bCs/>
                <w:sz w:val="16"/>
              </w:rPr>
            </w:pPr>
            <w:r>
              <w:rPr>
                <w:bCs/>
                <w:sz w:val="16"/>
              </w:rPr>
              <w:t>4</w:t>
            </w:r>
          </w:p>
        </w:tc>
        <w:tc>
          <w:tcPr>
            <w:tcW w:w="2160" w:type="dxa"/>
            <w:tcBorders>
              <w:top w:val="single" w:sz="6" w:space="0" w:color="auto"/>
              <w:left w:val="single" w:sz="6" w:space="0" w:color="auto"/>
              <w:bottom w:val="single" w:sz="12" w:space="0" w:color="auto"/>
              <w:right w:val="single" w:sz="6" w:space="0" w:color="auto"/>
            </w:tcBorders>
            <w:shd w:val="clear" w:color="auto" w:fill="auto"/>
          </w:tcPr>
          <w:p w14:paraId="6EC98B2A" w14:textId="77777777" w:rsidR="002A3978" w:rsidRPr="00D36D87" w:rsidRDefault="002A3978" w:rsidP="002A3978">
            <w:pPr>
              <w:rPr>
                <w:bCs/>
                <w:sz w:val="16"/>
                <w:u w:color="CCFFCC"/>
              </w:rPr>
            </w:pPr>
            <w:r w:rsidRPr="00D36D87">
              <w:rPr>
                <w:bCs/>
                <w:sz w:val="16"/>
                <w:u w:color="CCFFCC"/>
              </w:rPr>
              <w:t>4</w:t>
            </w:r>
          </w:p>
        </w:tc>
        <w:tc>
          <w:tcPr>
            <w:tcW w:w="1350" w:type="dxa"/>
            <w:tcBorders>
              <w:top w:val="single" w:sz="6" w:space="0" w:color="auto"/>
              <w:left w:val="single" w:sz="6" w:space="0" w:color="auto"/>
              <w:bottom w:val="single" w:sz="12" w:space="0" w:color="auto"/>
              <w:right w:val="single" w:sz="6" w:space="0" w:color="auto"/>
            </w:tcBorders>
            <w:shd w:val="clear" w:color="auto" w:fill="auto"/>
          </w:tcPr>
          <w:p w14:paraId="44ECB2A2" w14:textId="77777777" w:rsidR="002A3978" w:rsidRPr="00D36D87" w:rsidRDefault="002A3978" w:rsidP="002A3978">
            <w:pPr>
              <w:rPr>
                <w:bCs/>
                <w:sz w:val="16"/>
                <w:u w:color="CCFFCC"/>
              </w:rPr>
            </w:pPr>
            <w:r w:rsidRPr="00D36D87">
              <w:rPr>
                <w:bCs/>
                <w:sz w:val="16"/>
                <w:u w:color="CCFFCC"/>
              </w:rPr>
              <w:t>4</w:t>
            </w:r>
          </w:p>
        </w:tc>
        <w:tc>
          <w:tcPr>
            <w:tcW w:w="1530" w:type="dxa"/>
            <w:tcBorders>
              <w:top w:val="single" w:sz="6" w:space="0" w:color="auto"/>
              <w:left w:val="single" w:sz="6" w:space="0" w:color="auto"/>
              <w:bottom w:val="single" w:sz="12" w:space="0" w:color="auto"/>
              <w:right w:val="single" w:sz="12" w:space="0" w:color="auto"/>
            </w:tcBorders>
            <w:shd w:val="clear" w:color="auto" w:fill="auto"/>
          </w:tcPr>
          <w:p w14:paraId="478DCBBD" w14:textId="77777777" w:rsidR="002A3978" w:rsidRPr="00D36D87" w:rsidRDefault="002A3978" w:rsidP="002A3978">
            <w:pPr>
              <w:rPr>
                <w:bCs/>
                <w:sz w:val="16"/>
                <w:u w:color="CCFFCC"/>
              </w:rPr>
            </w:pPr>
            <w:r w:rsidRPr="00D36D87">
              <w:rPr>
                <w:bCs/>
                <w:sz w:val="16"/>
                <w:u w:color="CCFFCC"/>
              </w:rPr>
              <w:t>4</w:t>
            </w:r>
          </w:p>
        </w:tc>
        <w:tc>
          <w:tcPr>
            <w:tcW w:w="2160" w:type="dxa"/>
            <w:tcBorders>
              <w:left w:val="single" w:sz="12" w:space="0" w:color="auto"/>
            </w:tcBorders>
            <w:shd w:val="clear" w:color="auto" w:fill="auto"/>
          </w:tcPr>
          <w:p w14:paraId="25CDF82A" w14:textId="77777777" w:rsidR="002A3978" w:rsidRPr="00D36D87" w:rsidRDefault="002A3978" w:rsidP="002A3978">
            <w:pPr>
              <w:rPr>
                <w:bCs/>
                <w:sz w:val="16"/>
                <w:u w:color="CCFFCC"/>
              </w:rPr>
            </w:pPr>
          </w:p>
        </w:tc>
      </w:tr>
      <w:tr w:rsidR="002A3978" w14:paraId="3226C1A0" w14:textId="77777777" w:rsidTr="00294076">
        <w:trPr>
          <w:cantSplit/>
        </w:trPr>
        <w:tc>
          <w:tcPr>
            <w:tcW w:w="1435" w:type="dxa"/>
            <w:tcBorders>
              <w:top w:val="single" w:sz="12" w:space="0" w:color="auto"/>
              <w:bottom w:val="single" w:sz="4" w:space="0" w:color="auto"/>
            </w:tcBorders>
            <w:shd w:val="clear" w:color="auto" w:fill="auto"/>
          </w:tcPr>
          <w:p w14:paraId="27399D05" w14:textId="77777777" w:rsidR="002A3978" w:rsidRDefault="002A3978" w:rsidP="002A3978">
            <w:pPr>
              <w:rPr>
                <w:bCs/>
                <w:sz w:val="16"/>
              </w:rPr>
            </w:pPr>
            <w:bookmarkStart w:id="757" w:name="ctl_slot_hart"/>
            <w:bookmarkEnd w:id="757"/>
            <w:proofErr w:type="spellStart"/>
            <w:r>
              <w:rPr>
                <w:bCs/>
                <w:sz w:val="16"/>
              </w:rPr>
              <w:t>Ctl</w:t>
            </w:r>
            <w:proofErr w:type="spellEnd"/>
            <w:r>
              <w:rPr>
                <w:bCs/>
                <w:sz w:val="16"/>
              </w:rPr>
              <w:t xml:space="preserve"> Set Slot</w:t>
            </w:r>
          </w:p>
          <w:p w14:paraId="684993AB" w14:textId="77777777" w:rsidR="002A3978" w:rsidRDefault="002A3978" w:rsidP="002A3978">
            <w:pPr>
              <w:rPr>
                <w:bCs/>
                <w:sz w:val="16"/>
              </w:rPr>
            </w:pPr>
            <w:r>
              <w:rPr>
                <w:bCs/>
                <w:sz w:val="16"/>
              </w:rPr>
              <w:t xml:space="preserve">See also </w:t>
            </w:r>
            <w:hyperlink w:anchor="active_ctlset" w:history="1">
              <w:proofErr w:type="spellStart"/>
              <w:r w:rsidRPr="008A56F6">
                <w:rPr>
                  <w:rStyle w:val="Hyperlink"/>
                  <w:bCs/>
                  <w:sz w:val="16"/>
                </w:rPr>
                <w:t>active_ctlset</w:t>
              </w:r>
              <w:proofErr w:type="spellEnd"/>
            </w:hyperlink>
            <w:r>
              <w:rPr>
                <w:bCs/>
                <w:sz w:val="16"/>
              </w:rPr>
              <w:t xml:space="preserve">, </w:t>
            </w:r>
            <w:hyperlink w:anchor="activate_ctlset" w:history="1">
              <w:proofErr w:type="spellStart"/>
              <w:r w:rsidRPr="008A56F6">
                <w:rPr>
                  <w:rStyle w:val="Hyperlink"/>
                  <w:bCs/>
                  <w:sz w:val="16"/>
                </w:rPr>
                <w:t>activate_ctlset</w:t>
              </w:r>
              <w:proofErr w:type="spellEnd"/>
            </w:hyperlink>
          </w:p>
        </w:tc>
        <w:tc>
          <w:tcPr>
            <w:tcW w:w="1440" w:type="dxa"/>
            <w:tcBorders>
              <w:top w:val="single" w:sz="12" w:space="0" w:color="auto"/>
              <w:bottom w:val="single" w:sz="4" w:space="0" w:color="auto"/>
            </w:tcBorders>
            <w:shd w:val="clear" w:color="auto" w:fill="auto"/>
          </w:tcPr>
          <w:p w14:paraId="69B2F291" w14:textId="77777777" w:rsidR="002A3978" w:rsidRDefault="002A3978" w:rsidP="002A3978">
            <w:pPr>
              <w:rPr>
                <w:bCs/>
                <w:sz w:val="16"/>
              </w:rPr>
            </w:pPr>
            <w:r>
              <w:rPr>
                <w:bCs/>
                <w:sz w:val="16"/>
              </w:rPr>
              <w:t>171.216</w:t>
            </w:r>
          </w:p>
        </w:tc>
        <w:tc>
          <w:tcPr>
            <w:tcW w:w="900" w:type="dxa"/>
            <w:tcBorders>
              <w:top w:val="single" w:sz="12" w:space="0" w:color="auto"/>
              <w:bottom w:val="single" w:sz="4" w:space="0" w:color="auto"/>
            </w:tcBorders>
            <w:shd w:val="clear" w:color="auto" w:fill="auto"/>
          </w:tcPr>
          <w:p w14:paraId="111090A7" w14:textId="77777777" w:rsidR="002A3978" w:rsidRDefault="002A3978" w:rsidP="002A3978">
            <w:pPr>
              <w:rPr>
                <w:bCs/>
                <w:sz w:val="16"/>
              </w:rPr>
            </w:pPr>
            <w:r>
              <w:rPr>
                <w:bCs/>
                <w:sz w:val="16"/>
              </w:rPr>
              <w:t>170.216</w:t>
            </w:r>
          </w:p>
        </w:tc>
        <w:tc>
          <w:tcPr>
            <w:tcW w:w="839" w:type="dxa"/>
            <w:tcBorders>
              <w:top w:val="single" w:sz="12" w:space="0" w:color="auto"/>
              <w:bottom w:val="single" w:sz="4" w:space="0" w:color="auto"/>
            </w:tcBorders>
            <w:shd w:val="clear" w:color="auto" w:fill="auto"/>
          </w:tcPr>
          <w:p w14:paraId="438A0054" w14:textId="77777777" w:rsidR="002A3978" w:rsidRDefault="002A3978" w:rsidP="002A3978">
            <w:pPr>
              <w:jc w:val="center"/>
              <w:rPr>
                <w:bCs/>
                <w:sz w:val="16"/>
              </w:rPr>
            </w:pPr>
          </w:p>
        </w:tc>
        <w:tc>
          <w:tcPr>
            <w:tcW w:w="1591" w:type="dxa"/>
            <w:tcBorders>
              <w:top w:val="single" w:sz="12" w:space="0" w:color="auto"/>
              <w:bottom w:val="single" w:sz="4" w:space="0" w:color="auto"/>
            </w:tcBorders>
            <w:shd w:val="clear" w:color="auto" w:fill="auto"/>
          </w:tcPr>
          <w:p w14:paraId="203B700F" w14:textId="77777777" w:rsidR="002A3978" w:rsidRDefault="002A3978" w:rsidP="002A3978">
            <w:pPr>
              <w:rPr>
                <w:bCs/>
                <w:sz w:val="16"/>
              </w:rPr>
            </w:pPr>
          </w:p>
        </w:tc>
        <w:tc>
          <w:tcPr>
            <w:tcW w:w="2160" w:type="dxa"/>
            <w:tcBorders>
              <w:top w:val="single" w:sz="12" w:space="0" w:color="auto"/>
              <w:bottom w:val="single" w:sz="4" w:space="0" w:color="auto"/>
            </w:tcBorders>
            <w:shd w:val="clear" w:color="auto" w:fill="auto"/>
          </w:tcPr>
          <w:p w14:paraId="2346A540" w14:textId="77777777" w:rsidR="002A3978" w:rsidRDefault="002A3978" w:rsidP="002A3978">
            <w:pPr>
              <w:rPr>
                <w:bCs/>
                <w:sz w:val="16"/>
              </w:rPr>
            </w:pPr>
          </w:p>
        </w:tc>
        <w:tc>
          <w:tcPr>
            <w:tcW w:w="1350" w:type="dxa"/>
            <w:tcBorders>
              <w:top w:val="single" w:sz="12" w:space="0" w:color="auto"/>
              <w:bottom w:val="single" w:sz="4" w:space="0" w:color="auto"/>
            </w:tcBorders>
            <w:shd w:val="clear" w:color="auto" w:fill="auto"/>
          </w:tcPr>
          <w:p w14:paraId="683E4BC2" w14:textId="77777777" w:rsidR="002A3978" w:rsidRDefault="002A3978" w:rsidP="002A3978">
            <w:pPr>
              <w:rPr>
                <w:bCs/>
                <w:sz w:val="16"/>
              </w:rPr>
            </w:pPr>
          </w:p>
        </w:tc>
        <w:tc>
          <w:tcPr>
            <w:tcW w:w="1530" w:type="dxa"/>
            <w:tcBorders>
              <w:top w:val="single" w:sz="12" w:space="0" w:color="auto"/>
              <w:bottom w:val="single" w:sz="4" w:space="0" w:color="auto"/>
            </w:tcBorders>
            <w:shd w:val="clear" w:color="auto" w:fill="auto"/>
          </w:tcPr>
          <w:p w14:paraId="38ED4491" w14:textId="77777777" w:rsidR="002A3978" w:rsidRDefault="002A3978" w:rsidP="002A3978">
            <w:pPr>
              <w:rPr>
                <w:bCs/>
                <w:sz w:val="16"/>
              </w:rPr>
            </w:pPr>
          </w:p>
        </w:tc>
        <w:tc>
          <w:tcPr>
            <w:tcW w:w="2160" w:type="dxa"/>
            <w:tcBorders>
              <w:bottom w:val="single" w:sz="4" w:space="0" w:color="auto"/>
            </w:tcBorders>
            <w:shd w:val="clear" w:color="auto" w:fill="auto"/>
          </w:tcPr>
          <w:p w14:paraId="016C4885" w14:textId="77777777" w:rsidR="002A3978" w:rsidRDefault="002A3978" w:rsidP="002A3978">
            <w:pPr>
              <w:rPr>
                <w:bCs/>
                <w:sz w:val="16"/>
              </w:rPr>
            </w:pPr>
          </w:p>
        </w:tc>
      </w:tr>
      <w:tr w:rsidR="002A3978" w14:paraId="44476E5D" w14:textId="77777777" w:rsidTr="00294076">
        <w:trPr>
          <w:cantSplit/>
        </w:trPr>
        <w:tc>
          <w:tcPr>
            <w:tcW w:w="1435" w:type="dxa"/>
            <w:vMerge w:val="restart"/>
            <w:shd w:val="clear" w:color="auto" w:fill="auto"/>
          </w:tcPr>
          <w:p w14:paraId="13DEF085" w14:textId="77777777" w:rsidR="002A3978" w:rsidRDefault="002A3978" w:rsidP="002A3978">
            <w:pPr>
              <w:rPr>
                <w:bCs/>
                <w:sz w:val="16"/>
              </w:rPr>
            </w:pPr>
          </w:p>
        </w:tc>
        <w:tc>
          <w:tcPr>
            <w:tcW w:w="1440" w:type="dxa"/>
            <w:shd w:val="clear" w:color="auto" w:fill="auto"/>
          </w:tcPr>
          <w:p w14:paraId="6ABDD1AD" w14:textId="77777777" w:rsidR="002A3978" w:rsidRPr="009F64D0" w:rsidRDefault="002A3978" w:rsidP="002A3978">
            <w:pPr>
              <w:rPr>
                <w:bCs/>
                <w:sz w:val="16"/>
              </w:rPr>
            </w:pPr>
            <w:r>
              <w:rPr>
                <w:bCs/>
                <w:sz w:val="16"/>
              </w:rPr>
              <w:t>Slot</w:t>
            </w:r>
          </w:p>
        </w:tc>
        <w:tc>
          <w:tcPr>
            <w:tcW w:w="900" w:type="dxa"/>
            <w:shd w:val="clear" w:color="auto" w:fill="auto"/>
          </w:tcPr>
          <w:p w14:paraId="0F21DA9D" w14:textId="77777777" w:rsidR="002A3978" w:rsidRPr="009F64D0" w:rsidRDefault="002A3978" w:rsidP="002A3978">
            <w:pPr>
              <w:rPr>
                <w:bCs/>
                <w:sz w:val="16"/>
              </w:rPr>
            </w:pPr>
          </w:p>
        </w:tc>
        <w:tc>
          <w:tcPr>
            <w:tcW w:w="839" w:type="dxa"/>
            <w:shd w:val="clear" w:color="auto" w:fill="auto"/>
          </w:tcPr>
          <w:p w14:paraId="20CC8577" w14:textId="77777777" w:rsidR="002A3978" w:rsidRDefault="002A3978" w:rsidP="002A3978">
            <w:pPr>
              <w:jc w:val="center"/>
            </w:pPr>
            <w:proofErr w:type="spellStart"/>
            <w:r>
              <w:rPr>
                <w:bCs/>
                <w:sz w:val="16"/>
              </w:rPr>
              <w:t>SRnTmDyn</w:t>
            </w:r>
            <w:proofErr w:type="spellEnd"/>
          </w:p>
        </w:tc>
        <w:tc>
          <w:tcPr>
            <w:tcW w:w="1591" w:type="dxa"/>
            <w:shd w:val="clear" w:color="auto" w:fill="auto"/>
          </w:tcPr>
          <w:p w14:paraId="6128E432" w14:textId="77777777" w:rsidR="002A3978" w:rsidRDefault="002A3978" w:rsidP="002A3978">
            <w:pPr>
              <w:rPr>
                <w:bCs/>
                <w:sz w:val="16"/>
              </w:rPr>
            </w:pPr>
            <w:r>
              <w:rPr>
                <w:bCs/>
                <w:sz w:val="16"/>
              </w:rPr>
              <w:t>0</w:t>
            </w:r>
          </w:p>
        </w:tc>
        <w:tc>
          <w:tcPr>
            <w:tcW w:w="2160" w:type="dxa"/>
            <w:shd w:val="clear" w:color="auto" w:fill="auto"/>
          </w:tcPr>
          <w:p w14:paraId="78C73451" w14:textId="77777777" w:rsidR="002A3978" w:rsidRDefault="002A3978" w:rsidP="002A3978">
            <w:r>
              <w:rPr>
                <w:bCs/>
                <w:sz w:val="16"/>
              </w:rPr>
              <w:t>0</w:t>
            </w:r>
          </w:p>
        </w:tc>
        <w:tc>
          <w:tcPr>
            <w:tcW w:w="1350" w:type="dxa"/>
            <w:shd w:val="clear" w:color="auto" w:fill="auto"/>
          </w:tcPr>
          <w:p w14:paraId="0D2F05AF" w14:textId="77777777" w:rsidR="002A3978" w:rsidRPr="0090176A" w:rsidRDefault="002A3978" w:rsidP="002A3978">
            <w:pPr>
              <w:rPr>
                <w:bCs/>
                <w:sz w:val="16"/>
              </w:rPr>
            </w:pPr>
            <w:r>
              <w:rPr>
                <w:bCs/>
                <w:sz w:val="16"/>
              </w:rPr>
              <w:t>0</w:t>
            </w:r>
          </w:p>
        </w:tc>
        <w:tc>
          <w:tcPr>
            <w:tcW w:w="1530" w:type="dxa"/>
            <w:shd w:val="clear" w:color="auto" w:fill="auto"/>
          </w:tcPr>
          <w:p w14:paraId="5FF9C099" w14:textId="77777777" w:rsidR="002A3978" w:rsidRDefault="002A3978" w:rsidP="002A3978">
            <w:r>
              <w:rPr>
                <w:bCs/>
                <w:sz w:val="16"/>
              </w:rPr>
              <w:t>0</w:t>
            </w:r>
          </w:p>
        </w:tc>
        <w:tc>
          <w:tcPr>
            <w:tcW w:w="2160" w:type="dxa"/>
            <w:shd w:val="clear" w:color="auto" w:fill="auto"/>
          </w:tcPr>
          <w:p w14:paraId="0B5E8600" w14:textId="77777777" w:rsidR="002A3978" w:rsidRDefault="002A3978" w:rsidP="002A3978">
            <w:pPr>
              <w:rPr>
                <w:bCs/>
                <w:sz w:val="16"/>
              </w:rPr>
            </w:pPr>
            <w:r>
              <w:rPr>
                <w:bCs/>
                <w:sz w:val="16"/>
              </w:rPr>
              <w:t>0 – Auto-tunable slot ID.</w:t>
            </w:r>
          </w:p>
        </w:tc>
      </w:tr>
      <w:tr w:rsidR="002A3978" w14:paraId="0C60E0EF" w14:textId="77777777" w:rsidTr="00294076">
        <w:trPr>
          <w:cantSplit/>
        </w:trPr>
        <w:tc>
          <w:tcPr>
            <w:tcW w:w="1435" w:type="dxa"/>
            <w:vMerge/>
            <w:shd w:val="clear" w:color="auto" w:fill="auto"/>
          </w:tcPr>
          <w:p w14:paraId="0361C0C1" w14:textId="77777777" w:rsidR="002A3978" w:rsidRDefault="002A3978" w:rsidP="002A3978">
            <w:pPr>
              <w:rPr>
                <w:bCs/>
                <w:sz w:val="16"/>
              </w:rPr>
            </w:pPr>
          </w:p>
        </w:tc>
        <w:tc>
          <w:tcPr>
            <w:tcW w:w="1440" w:type="dxa"/>
            <w:shd w:val="clear" w:color="auto" w:fill="auto"/>
          </w:tcPr>
          <w:p w14:paraId="582C4CDB" w14:textId="77777777" w:rsidR="002A3978" w:rsidRDefault="002A3978" w:rsidP="002A3978">
            <w:pPr>
              <w:rPr>
                <w:bCs/>
                <w:sz w:val="16"/>
              </w:rPr>
            </w:pPr>
            <w:r>
              <w:rPr>
                <w:bCs/>
                <w:sz w:val="16"/>
              </w:rPr>
              <w:t>Reserved</w:t>
            </w:r>
          </w:p>
        </w:tc>
        <w:tc>
          <w:tcPr>
            <w:tcW w:w="900" w:type="dxa"/>
            <w:shd w:val="clear" w:color="auto" w:fill="auto"/>
          </w:tcPr>
          <w:p w14:paraId="368D55DC" w14:textId="77777777" w:rsidR="002A3978" w:rsidRDefault="002A3978" w:rsidP="002A3978">
            <w:pPr>
              <w:rPr>
                <w:bCs/>
                <w:sz w:val="16"/>
              </w:rPr>
            </w:pPr>
          </w:p>
        </w:tc>
        <w:tc>
          <w:tcPr>
            <w:tcW w:w="839" w:type="dxa"/>
            <w:shd w:val="clear" w:color="auto" w:fill="auto"/>
          </w:tcPr>
          <w:p w14:paraId="6723ACC4" w14:textId="77777777" w:rsidR="002A3978" w:rsidRDefault="002A3978" w:rsidP="002A3978">
            <w:pPr>
              <w:jc w:val="center"/>
            </w:pPr>
            <w:proofErr w:type="spellStart"/>
            <w:r>
              <w:rPr>
                <w:bCs/>
                <w:sz w:val="16"/>
              </w:rPr>
              <w:t>SUntFxd</w:t>
            </w:r>
            <w:proofErr w:type="spellEnd"/>
          </w:p>
        </w:tc>
        <w:tc>
          <w:tcPr>
            <w:tcW w:w="1591" w:type="dxa"/>
            <w:shd w:val="clear" w:color="auto" w:fill="auto"/>
          </w:tcPr>
          <w:p w14:paraId="5EA7BEDB" w14:textId="77777777" w:rsidR="002A3978" w:rsidRDefault="002A3978" w:rsidP="002A3978">
            <w:pPr>
              <w:rPr>
                <w:bCs/>
                <w:sz w:val="16"/>
              </w:rPr>
            </w:pPr>
            <w:r>
              <w:rPr>
                <w:bCs/>
                <w:sz w:val="16"/>
              </w:rPr>
              <w:t>0</w:t>
            </w:r>
          </w:p>
        </w:tc>
        <w:tc>
          <w:tcPr>
            <w:tcW w:w="2160" w:type="dxa"/>
            <w:shd w:val="clear" w:color="auto" w:fill="auto"/>
          </w:tcPr>
          <w:p w14:paraId="6451C7B9" w14:textId="77777777" w:rsidR="002A3978" w:rsidRDefault="002A3978" w:rsidP="002A3978">
            <w:pPr>
              <w:rPr>
                <w:bCs/>
                <w:sz w:val="16"/>
              </w:rPr>
            </w:pPr>
            <w:r>
              <w:rPr>
                <w:bCs/>
                <w:sz w:val="16"/>
              </w:rPr>
              <w:t>0</w:t>
            </w:r>
          </w:p>
        </w:tc>
        <w:tc>
          <w:tcPr>
            <w:tcW w:w="1350" w:type="dxa"/>
            <w:shd w:val="clear" w:color="auto" w:fill="auto"/>
          </w:tcPr>
          <w:p w14:paraId="30680130" w14:textId="77777777" w:rsidR="002A3978" w:rsidRDefault="002A3978" w:rsidP="002A3978">
            <w:pPr>
              <w:rPr>
                <w:bCs/>
                <w:sz w:val="16"/>
              </w:rPr>
            </w:pPr>
            <w:r>
              <w:rPr>
                <w:bCs/>
                <w:sz w:val="16"/>
              </w:rPr>
              <w:t>0</w:t>
            </w:r>
          </w:p>
        </w:tc>
        <w:tc>
          <w:tcPr>
            <w:tcW w:w="1530" w:type="dxa"/>
            <w:shd w:val="clear" w:color="auto" w:fill="auto"/>
          </w:tcPr>
          <w:p w14:paraId="21026761" w14:textId="77777777" w:rsidR="002A3978" w:rsidRDefault="002A3978" w:rsidP="002A3978">
            <w:pPr>
              <w:rPr>
                <w:bCs/>
                <w:sz w:val="16"/>
              </w:rPr>
            </w:pPr>
            <w:r>
              <w:rPr>
                <w:bCs/>
                <w:sz w:val="16"/>
              </w:rPr>
              <w:t>0</w:t>
            </w:r>
          </w:p>
        </w:tc>
        <w:tc>
          <w:tcPr>
            <w:tcW w:w="2160" w:type="dxa"/>
            <w:shd w:val="clear" w:color="auto" w:fill="auto"/>
          </w:tcPr>
          <w:p w14:paraId="7444BF04" w14:textId="77777777" w:rsidR="002A3978" w:rsidRDefault="002A3978" w:rsidP="002A3978">
            <w:pPr>
              <w:rPr>
                <w:bCs/>
                <w:sz w:val="16"/>
              </w:rPr>
            </w:pPr>
            <w:r>
              <w:rPr>
                <w:bCs/>
                <w:sz w:val="16"/>
              </w:rPr>
              <w:t>Do not change</w:t>
            </w:r>
          </w:p>
        </w:tc>
      </w:tr>
      <w:tr w:rsidR="002A3978" w:rsidRPr="00F16F26" w14:paraId="2477BD49" w14:textId="77777777" w:rsidTr="00294076">
        <w:trPr>
          <w:cantSplit/>
        </w:trPr>
        <w:tc>
          <w:tcPr>
            <w:tcW w:w="1435" w:type="dxa"/>
            <w:tcBorders>
              <w:bottom w:val="single" w:sz="4" w:space="0" w:color="auto"/>
            </w:tcBorders>
            <w:shd w:val="clear" w:color="auto" w:fill="auto"/>
          </w:tcPr>
          <w:p w14:paraId="783CA13F" w14:textId="77777777" w:rsidR="002A3978" w:rsidRPr="00F16F26" w:rsidRDefault="002A3978" w:rsidP="002A3978">
            <w:pPr>
              <w:rPr>
                <w:bCs/>
                <w:i/>
                <w:iCs/>
                <w:sz w:val="16"/>
                <w:rPrChange w:id="758" w:author="Khasin, Ark" w:date="2022-10-19T16:24:00Z">
                  <w:rPr>
                    <w:bCs/>
                    <w:sz w:val="16"/>
                  </w:rPr>
                </w:rPrChange>
              </w:rPr>
            </w:pPr>
            <w:r w:rsidRPr="00F16F26">
              <w:rPr>
                <w:bCs/>
                <w:i/>
                <w:iCs/>
                <w:sz w:val="16"/>
                <w:rPrChange w:id="759" w:author="Khasin, Ark" w:date="2022-10-19T16:24:00Z">
                  <w:rPr>
                    <w:bCs/>
                    <w:sz w:val="16"/>
                  </w:rPr>
                </w:rPrChange>
              </w:rPr>
              <w:t>Low Power Data</w:t>
            </w:r>
          </w:p>
        </w:tc>
        <w:tc>
          <w:tcPr>
            <w:tcW w:w="1440" w:type="dxa"/>
            <w:tcBorders>
              <w:bottom w:val="single" w:sz="4" w:space="0" w:color="auto"/>
            </w:tcBorders>
            <w:shd w:val="clear" w:color="auto" w:fill="auto"/>
          </w:tcPr>
          <w:p w14:paraId="4902E206" w14:textId="77777777" w:rsidR="002A3978" w:rsidRPr="00F16F26" w:rsidRDefault="002A3978" w:rsidP="002A3978">
            <w:pPr>
              <w:rPr>
                <w:bCs/>
                <w:i/>
                <w:iCs/>
                <w:sz w:val="16"/>
                <w:rPrChange w:id="760" w:author="Khasin, Ark" w:date="2022-10-19T16:24:00Z">
                  <w:rPr>
                    <w:bCs/>
                    <w:sz w:val="16"/>
                  </w:rPr>
                </w:rPrChange>
              </w:rPr>
            </w:pPr>
            <w:r w:rsidRPr="00F16F26">
              <w:rPr>
                <w:bCs/>
                <w:i/>
                <w:iCs/>
                <w:sz w:val="16"/>
                <w:rPrChange w:id="761" w:author="Khasin, Ark" w:date="2022-10-19T16:24:00Z">
                  <w:rPr>
                    <w:bCs/>
                    <w:sz w:val="16"/>
                  </w:rPr>
                </w:rPrChange>
              </w:rPr>
              <w:t>130.140</w:t>
            </w:r>
          </w:p>
        </w:tc>
        <w:tc>
          <w:tcPr>
            <w:tcW w:w="900" w:type="dxa"/>
            <w:tcBorders>
              <w:bottom w:val="single" w:sz="4" w:space="0" w:color="auto"/>
            </w:tcBorders>
            <w:shd w:val="clear" w:color="auto" w:fill="auto"/>
          </w:tcPr>
          <w:p w14:paraId="0EA5EF01" w14:textId="0E316F33" w:rsidR="002A3978" w:rsidRPr="00F16F26" w:rsidRDefault="002A3978" w:rsidP="002A3978">
            <w:pPr>
              <w:rPr>
                <w:bCs/>
                <w:i/>
                <w:iCs/>
                <w:sz w:val="16"/>
                <w:rPrChange w:id="762" w:author="Khasin, Ark" w:date="2022-10-19T16:24:00Z">
                  <w:rPr>
                    <w:bCs/>
                    <w:sz w:val="16"/>
                  </w:rPr>
                </w:rPrChange>
              </w:rPr>
            </w:pPr>
            <w:r w:rsidRPr="00F16F26">
              <w:rPr>
                <w:bCs/>
                <w:i/>
                <w:iCs/>
                <w:sz w:val="16"/>
                <w:rPrChange w:id="763" w:author="Khasin, Ark" w:date="2022-10-19T16:24:00Z">
                  <w:rPr>
                    <w:bCs/>
                    <w:sz w:val="16"/>
                  </w:rPr>
                </w:rPrChange>
              </w:rPr>
              <w:t>129.140</w:t>
            </w:r>
          </w:p>
        </w:tc>
        <w:tc>
          <w:tcPr>
            <w:tcW w:w="839" w:type="dxa"/>
            <w:tcBorders>
              <w:bottom w:val="single" w:sz="4" w:space="0" w:color="auto"/>
            </w:tcBorders>
            <w:shd w:val="clear" w:color="auto" w:fill="auto"/>
          </w:tcPr>
          <w:p w14:paraId="0ECE9F48" w14:textId="735BCD3D" w:rsidR="002A3978" w:rsidRPr="00F16F26" w:rsidRDefault="002A3978" w:rsidP="002A3978">
            <w:pPr>
              <w:jc w:val="center"/>
              <w:rPr>
                <w:bCs/>
                <w:i/>
                <w:iCs/>
                <w:sz w:val="16"/>
                <w:rPrChange w:id="764" w:author="Khasin, Ark" w:date="2022-10-19T16:24:00Z">
                  <w:rPr>
                    <w:bCs/>
                    <w:sz w:val="16"/>
                  </w:rPr>
                </w:rPrChange>
              </w:rPr>
            </w:pPr>
          </w:p>
        </w:tc>
        <w:tc>
          <w:tcPr>
            <w:tcW w:w="1591" w:type="dxa"/>
            <w:tcBorders>
              <w:bottom w:val="single" w:sz="4" w:space="0" w:color="auto"/>
            </w:tcBorders>
            <w:shd w:val="clear" w:color="auto" w:fill="auto"/>
          </w:tcPr>
          <w:p w14:paraId="27C13D30" w14:textId="77777777" w:rsidR="002A3978" w:rsidRPr="00F16F26" w:rsidRDefault="002A3978" w:rsidP="002A3978">
            <w:pPr>
              <w:rPr>
                <w:bCs/>
                <w:i/>
                <w:iCs/>
                <w:sz w:val="16"/>
                <w:rPrChange w:id="765" w:author="Khasin, Ark" w:date="2022-10-19T16:24:00Z">
                  <w:rPr>
                    <w:bCs/>
                    <w:sz w:val="16"/>
                  </w:rPr>
                </w:rPrChange>
              </w:rPr>
            </w:pPr>
          </w:p>
        </w:tc>
        <w:tc>
          <w:tcPr>
            <w:tcW w:w="2160" w:type="dxa"/>
            <w:tcBorders>
              <w:bottom w:val="single" w:sz="4" w:space="0" w:color="auto"/>
            </w:tcBorders>
            <w:shd w:val="clear" w:color="auto" w:fill="auto"/>
          </w:tcPr>
          <w:p w14:paraId="3B551E79" w14:textId="77777777" w:rsidR="002A3978" w:rsidRPr="00F16F26" w:rsidRDefault="002A3978" w:rsidP="002A3978">
            <w:pPr>
              <w:rPr>
                <w:bCs/>
                <w:i/>
                <w:iCs/>
                <w:sz w:val="16"/>
                <w:rPrChange w:id="766" w:author="Khasin, Ark" w:date="2022-10-19T16:24:00Z">
                  <w:rPr>
                    <w:bCs/>
                    <w:sz w:val="16"/>
                  </w:rPr>
                </w:rPrChange>
              </w:rPr>
            </w:pPr>
          </w:p>
        </w:tc>
        <w:tc>
          <w:tcPr>
            <w:tcW w:w="1350" w:type="dxa"/>
            <w:tcBorders>
              <w:bottom w:val="single" w:sz="4" w:space="0" w:color="auto"/>
            </w:tcBorders>
            <w:shd w:val="clear" w:color="auto" w:fill="auto"/>
          </w:tcPr>
          <w:p w14:paraId="4B7EDF19" w14:textId="77777777" w:rsidR="002A3978" w:rsidRPr="00F16F26" w:rsidRDefault="002A3978" w:rsidP="002A3978">
            <w:pPr>
              <w:rPr>
                <w:bCs/>
                <w:i/>
                <w:iCs/>
                <w:sz w:val="16"/>
                <w:rPrChange w:id="767" w:author="Khasin, Ark" w:date="2022-10-19T16:24:00Z">
                  <w:rPr>
                    <w:bCs/>
                    <w:sz w:val="16"/>
                  </w:rPr>
                </w:rPrChange>
              </w:rPr>
            </w:pPr>
          </w:p>
        </w:tc>
        <w:tc>
          <w:tcPr>
            <w:tcW w:w="1530" w:type="dxa"/>
            <w:tcBorders>
              <w:bottom w:val="single" w:sz="4" w:space="0" w:color="auto"/>
            </w:tcBorders>
            <w:shd w:val="clear" w:color="auto" w:fill="auto"/>
          </w:tcPr>
          <w:p w14:paraId="5D41A56F" w14:textId="77777777" w:rsidR="002A3978" w:rsidRPr="00F16F26" w:rsidRDefault="002A3978" w:rsidP="002A3978">
            <w:pPr>
              <w:rPr>
                <w:bCs/>
                <w:i/>
                <w:iCs/>
                <w:sz w:val="16"/>
                <w:rPrChange w:id="768" w:author="Khasin, Ark" w:date="2022-10-19T16:24:00Z">
                  <w:rPr>
                    <w:bCs/>
                    <w:sz w:val="16"/>
                  </w:rPr>
                </w:rPrChange>
              </w:rPr>
            </w:pPr>
          </w:p>
        </w:tc>
        <w:tc>
          <w:tcPr>
            <w:tcW w:w="2160" w:type="dxa"/>
            <w:tcBorders>
              <w:bottom w:val="single" w:sz="4" w:space="0" w:color="auto"/>
            </w:tcBorders>
            <w:shd w:val="clear" w:color="auto" w:fill="auto"/>
          </w:tcPr>
          <w:p w14:paraId="3A748DFC" w14:textId="77777777" w:rsidR="002A3978" w:rsidRPr="00F16F26" w:rsidRDefault="002A3978" w:rsidP="002A3978">
            <w:pPr>
              <w:rPr>
                <w:i/>
                <w:iCs/>
                <w:sz w:val="16"/>
                <w:szCs w:val="16"/>
                <w:rPrChange w:id="769" w:author="Khasin, Ark" w:date="2022-10-19T16:24:00Z">
                  <w:rPr>
                    <w:sz w:val="16"/>
                    <w:szCs w:val="16"/>
                  </w:rPr>
                </w:rPrChange>
              </w:rPr>
            </w:pPr>
            <w:r w:rsidRPr="00F16F26">
              <w:rPr>
                <w:i/>
                <w:iCs/>
                <w:sz w:val="16"/>
                <w:szCs w:val="16"/>
                <w:rPrChange w:id="770" w:author="Khasin, Ark" w:date="2022-10-19T16:24:00Z">
                  <w:rPr>
                    <w:sz w:val="16"/>
                    <w:szCs w:val="16"/>
                  </w:rPr>
                </w:rPrChange>
              </w:rPr>
              <w:t>Unused. Kept for compatibility</w:t>
            </w:r>
          </w:p>
        </w:tc>
      </w:tr>
      <w:tr w:rsidR="002A3978" w:rsidRPr="00F16F26" w14:paraId="55E0B962" w14:textId="77777777" w:rsidTr="00294076">
        <w:trPr>
          <w:cantSplit/>
        </w:trPr>
        <w:tc>
          <w:tcPr>
            <w:tcW w:w="1435" w:type="dxa"/>
            <w:tcBorders>
              <w:bottom w:val="single" w:sz="4" w:space="0" w:color="auto"/>
            </w:tcBorders>
            <w:shd w:val="clear" w:color="auto" w:fill="auto"/>
          </w:tcPr>
          <w:p w14:paraId="20A570F7" w14:textId="77777777" w:rsidR="002A3978" w:rsidRPr="00F16F26" w:rsidRDefault="002A3978" w:rsidP="002A3978">
            <w:pPr>
              <w:rPr>
                <w:bCs/>
                <w:i/>
                <w:iCs/>
                <w:sz w:val="16"/>
                <w:rPrChange w:id="771" w:author="Khasin, Ark" w:date="2022-10-19T16:24:00Z">
                  <w:rPr>
                    <w:bCs/>
                    <w:sz w:val="16"/>
                  </w:rPr>
                </w:rPrChange>
              </w:rPr>
            </w:pPr>
          </w:p>
        </w:tc>
        <w:tc>
          <w:tcPr>
            <w:tcW w:w="1440" w:type="dxa"/>
            <w:tcBorders>
              <w:bottom w:val="single" w:sz="4" w:space="0" w:color="auto"/>
            </w:tcBorders>
            <w:shd w:val="clear" w:color="auto" w:fill="auto"/>
          </w:tcPr>
          <w:p w14:paraId="05EB663C" w14:textId="77777777" w:rsidR="002A3978" w:rsidRPr="00F16F26" w:rsidRDefault="002A3978" w:rsidP="002A3978">
            <w:pPr>
              <w:rPr>
                <w:bCs/>
                <w:i/>
                <w:iCs/>
                <w:sz w:val="16"/>
                <w:rPrChange w:id="772" w:author="Khasin, Ark" w:date="2022-10-19T16:24:00Z">
                  <w:rPr>
                    <w:bCs/>
                    <w:sz w:val="16"/>
                  </w:rPr>
                </w:rPrChange>
              </w:rPr>
            </w:pPr>
            <w:proofErr w:type="spellStart"/>
            <w:r w:rsidRPr="00F16F26">
              <w:rPr>
                <w:bCs/>
                <w:i/>
                <w:iCs/>
                <w:sz w:val="16"/>
                <w:szCs w:val="16"/>
                <w:rPrChange w:id="773" w:author="Khasin, Ark" w:date="2022-10-19T16:24:00Z">
                  <w:rPr>
                    <w:bCs/>
                    <w:sz w:val="16"/>
                    <w:szCs w:val="16"/>
                  </w:rPr>
                </w:rPrChange>
              </w:rPr>
              <w:t>uiHysteresis</w:t>
            </w:r>
            <w:proofErr w:type="spellEnd"/>
          </w:p>
        </w:tc>
        <w:tc>
          <w:tcPr>
            <w:tcW w:w="900" w:type="dxa"/>
            <w:tcBorders>
              <w:bottom w:val="single" w:sz="4" w:space="0" w:color="auto"/>
            </w:tcBorders>
            <w:shd w:val="clear" w:color="auto" w:fill="auto"/>
          </w:tcPr>
          <w:p w14:paraId="32BDCF9C" w14:textId="77777777" w:rsidR="002A3978" w:rsidRPr="00F16F26" w:rsidRDefault="002A3978" w:rsidP="002A3978">
            <w:pPr>
              <w:rPr>
                <w:bCs/>
                <w:i/>
                <w:iCs/>
                <w:sz w:val="16"/>
                <w:rPrChange w:id="774" w:author="Khasin, Ark" w:date="2022-10-19T16:24:00Z">
                  <w:rPr>
                    <w:bCs/>
                    <w:sz w:val="16"/>
                  </w:rPr>
                </w:rPrChange>
              </w:rPr>
            </w:pPr>
          </w:p>
        </w:tc>
        <w:tc>
          <w:tcPr>
            <w:tcW w:w="839" w:type="dxa"/>
            <w:tcBorders>
              <w:bottom w:val="single" w:sz="4" w:space="0" w:color="auto"/>
            </w:tcBorders>
            <w:shd w:val="clear" w:color="auto" w:fill="auto"/>
          </w:tcPr>
          <w:p w14:paraId="36D255E9" w14:textId="77777777" w:rsidR="002A3978" w:rsidRPr="00F16F26" w:rsidRDefault="002A3978" w:rsidP="002A3978">
            <w:pPr>
              <w:jc w:val="center"/>
              <w:rPr>
                <w:bCs/>
                <w:i/>
                <w:iCs/>
                <w:sz w:val="16"/>
                <w:rPrChange w:id="775" w:author="Khasin, Ark" w:date="2022-10-19T16:24:00Z">
                  <w:rPr>
                    <w:bCs/>
                    <w:sz w:val="16"/>
                  </w:rPr>
                </w:rPrChange>
              </w:rPr>
            </w:pPr>
            <w:proofErr w:type="spellStart"/>
            <w:r w:rsidRPr="00F16F26">
              <w:rPr>
                <w:bCs/>
                <w:i/>
                <w:iCs/>
                <w:sz w:val="16"/>
                <w:rPrChange w:id="776" w:author="Khasin, Ark" w:date="2022-10-19T16:24:00Z">
                  <w:rPr>
                    <w:bCs/>
                    <w:sz w:val="16"/>
                  </w:rPr>
                </w:rPrChange>
              </w:rPr>
              <w:t>CFwFxd</w:t>
            </w:r>
            <w:proofErr w:type="spellEnd"/>
          </w:p>
        </w:tc>
        <w:tc>
          <w:tcPr>
            <w:tcW w:w="1591" w:type="dxa"/>
            <w:tcBorders>
              <w:bottom w:val="single" w:sz="4" w:space="0" w:color="auto"/>
            </w:tcBorders>
            <w:shd w:val="clear" w:color="auto" w:fill="auto"/>
          </w:tcPr>
          <w:p w14:paraId="3E369500" w14:textId="77777777" w:rsidR="002A3978" w:rsidRPr="00F16F26" w:rsidRDefault="002A3978" w:rsidP="002A3978">
            <w:pPr>
              <w:rPr>
                <w:bCs/>
                <w:i/>
                <w:iCs/>
                <w:sz w:val="16"/>
                <w:rPrChange w:id="777" w:author="Khasin, Ark" w:date="2022-10-19T16:24:00Z">
                  <w:rPr>
                    <w:bCs/>
                    <w:sz w:val="16"/>
                  </w:rPr>
                </w:rPrChange>
              </w:rPr>
            </w:pPr>
            <w:r w:rsidRPr="00F16F26">
              <w:rPr>
                <w:bCs/>
                <w:i/>
                <w:iCs/>
                <w:sz w:val="16"/>
                <w:rPrChange w:id="778" w:author="Khasin, Ark" w:date="2022-10-19T16:24:00Z">
                  <w:rPr>
                    <w:bCs/>
                    <w:sz w:val="16"/>
                  </w:rPr>
                </w:rPrChange>
              </w:rPr>
              <w:t>130</w:t>
            </w:r>
          </w:p>
        </w:tc>
        <w:tc>
          <w:tcPr>
            <w:tcW w:w="2160" w:type="dxa"/>
            <w:tcBorders>
              <w:bottom w:val="single" w:sz="4" w:space="0" w:color="auto"/>
            </w:tcBorders>
            <w:shd w:val="clear" w:color="auto" w:fill="auto"/>
          </w:tcPr>
          <w:p w14:paraId="4EFEF42B" w14:textId="77777777" w:rsidR="002A3978" w:rsidRPr="00F16F26" w:rsidRDefault="002A3978" w:rsidP="002A3978">
            <w:pPr>
              <w:rPr>
                <w:bCs/>
                <w:i/>
                <w:iCs/>
                <w:sz w:val="16"/>
                <w:rPrChange w:id="779" w:author="Khasin, Ark" w:date="2022-10-19T16:24:00Z">
                  <w:rPr>
                    <w:bCs/>
                    <w:sz w:val="16"/>
                  </w:rPr>
                </w:rPrChange>
              </w:rPr>
            </w:pPr>
            <w:r w:rsidRPr="00F16F26">
              <w:rPr>
                <w:bCs/>
                <w:i/>
                <w:iCs/>
                <w:sz w:val="16"/>
                <w:rPrChange w:id="780" w:author="Khasin, Ark" w:date="2022-10-19T16:24:00Z">
                  <w:rPr>
                    <w:bCs/>
                    <w:sz w:val="16"/>
                  </w:rPr>
                </w:rPrChange>
              </w:rPr>
              <w:t>130</w:t>
            </w:r>
          </w:p>
        </w:tc>
        <w:tc>
          <w:tcPr>
            <w:tcW w:w="1350" w:type="dxa"/>
            <w:tcBorders>
              <w:bottom w:val="single" w:sz="4" w:space="0" w:color="auto"/>
            </w:tcBorders>
            <w:shd w:val="clear" w:color="auto" w:fill="auto"/>
          </w:tcPr>
          <w:p w14:paraId="25EA074A" w14:textId="77777777" w:rsidR="002A3978" w:rsidRPr="00F16F26" w:rsidRDefault="002A3978" w:rsidP="002A3978">
            <w:pPr>
              <w:rPr>
                <w:bCs/>
                <w:i/>
                <w:iCs/>
                <w:sz w:val="16"/>
                <w:rPrChange w:id="781" w:author="Khasin, Ark" w:date="2022-10-19T16:24:00Z">
                  <w:rPr>
                    <w:bCs/>
                    <w:sz w:val="16"/>
                  </w:rPr>
                </w:rPrChange>
              </w:rPr>
            </w:pPr>
            <w:r w:rsidRPr="00F16F26">
              <w:rPr>
                <w:bCs/>
                <w:i/>
                <w:iCs/>
                <w:sz w:val="16"/>
                <w:rPrChange w:id="782" w:author="Khasin, Ark" w:date="2022-10-19T16:24:00Z">
                  <w:rPr>
                    <w:bCs/>
                    <w:sz w:val="16"/>
                  </w:rPr>
                </w:rPrChange>
              </w:rPr>
              <w:t>130</w:t>
            </w:r>
          </w:p>
        </w:tc>
        <w:tc>
          <w:tcPr>
            <w:tcW w:w="1530" w:type="dxa"/>
            <w:tcBorders>
              <w:bottom w:val="single" w:sz="4" w:space="0" w:color="auto"/>
            </w:tcBorders>
            <w:shd w:val="clear" w:color="auto" w:fill="auto"/>
          </w:tcPr>
          <w:p w14:paraId="1E266A6A" w14:textId="77777777" w:rsidR="002A3978" w:rsidRPr="00F16F26" w:rsidRDefault="002A3978" w:rsidP="002A3978">
            <w:pPr>
              <w:rPr>
                <w:bCs/>
                <w:i/>
                <w:iCs/>
                <w:sz w:val="16"/>
                <w:rPrChange w:id="783" w:author="Khasin, Ark" w:date="2022-10-19T16:24:00Z">
                  <w:rPr>
                    <w:bCs/>
                    <w:sz w:val="16"/>
                  </w:rPr>
                </w:rPrChange>
              </w:rPr>
            </w:pPr>
            <w:r w:rsidRPr="00F16F26">
              <w:rPr>
                <w:bCs/>
                <w:i/>
                <w:iCs/>
                <w:sz w:val="16"/>
                <w:rPrChange w:id="784" w:author="Khasin, Ark" w:date="2022-10-19T16:24:00Z">
                  <w:rPr>
                    <w:bCs/>
                    <w:sz w:val="16"/>
                  </w:rPr>
                </w:rPrChange>
              </w:rPr>
              <w:t>130</w:t>
            </w:r>
          </w:p>
        </w:tc>
        <w:tc>
          <w:tcPr>
            <w:tcW w:w="2160" w:type="dxa"/>
            <w:tcBorders>
              <w:bottom w:val="single" w:sz="4" w:space="0" w:color="auto"/>
            </w:tcBorders>
            <w:shd w:val="clear" w:color="auto" w:fill="auto"/>
          </w:tcPr>
          <w:p w14:paraId="42CD37C1" w14:textId="77777777" w:rsidR="002A3978" w:rsidRPr="00F16F26" w:rsidRDefault="002A3978" w:rsidP="002A3978">
            <w:pPr>
              <w:rPr>
                <w:i/>
                <w:iCs/>
                <w:sz w:val="16"/>
                <w:szCs w:val="16"/>
                <w:rPrChange w:id="785" w:author="Khasin, Ark" w:date="2022-10-19T16:24:00Z">
                  <w:rPr>
                    <w:sz w:val="16"/>
                    <w:szCs w:val="16"/>
                  </w:rPr>
                </w:rPrChange>
              </w:rPr>
            </w:pPr>
            <w:r w:rsidRPr="00F16F26">
              <w:rPr>
                <w:bCs/>
                <w:i/>
                <w:iCs/>
                <w:sz w:val="16"/>
                <w:rPrChange w:id="786" w:author="Khasin, Ark" w:date="2022-10-19T16:24:00Z">
                  <w:rPr>
                    <w:bCs/>
                    <w:sz w:val="16"/>
                  </w:rPr>
                </w:rPrChange>
              </w:rPr>
              <w:t>5uA</w:t>
            </w:r>
          </w:p>
        </w:tc>
      </w:tr>
      <w:tr w:rsidR="002A3978" w:rsidRPr="00F16F26" w14:paraId="7297ED4B" w14:textId="77777777" w:rsidTr="00294076">
        <w:trPr>
          <w:cantSplit/>
        </w:trPr>
        <w:tc>
          <w:tcPr>
            <w:tcW w:w="1435" w:type="dxa"/>
            <w:tcBorders>
              <w:bottom w:val="single" w:sz="4" w:space="0" w:color="auto"/>
            </w:tcBorders>
            <w:shd w:val="clear" w:color="auto" w:fill="auto"/>
          </w:tcPr>
          <w:p w14:paraId="2934CF60" w14:textId="77777777" w:rsidR="002A3978" w:rsidRPr="00F16F26" w:rsidRDefault="002A3978" w:rsidP="002A3978">
            <w:pPr>
              <w:rPr>
                <w:bCs/>
                <w:i/>
                <w:iCs/>
                <w:sz w:val="16"/>
                <w:rPrChange w:id="787" w:author="Khasin, Ark" w:date="2022-10-19T16:24:00Z">
                  <w:rPr>
                    <w:bCs/>
                    <w:sz w:val="16"/>
                  </w:rPr>
                </w:rPrChange>
              </w:rPr>
            </w:pPr>
          </w:p>
        </w:tc>
        <w:tc>
          <w:tcPr>
            <w:tcW w:w="1440" w:type="dxa"/>
            <w:tcBorders>
              <w:bottom w:val="single" w:sz="4" w:space="0" w:color="auto"/>
            </w:tcBorders>
            <w:shd w:val="clear" w:color="auto" w:fill="auto"/>
          </w:tcPr>
          <w:p w14:paraId="6A04697E" w14:textId="77777777" w:rsidR="002A3978" w:rsidRPr="00F16F26" w:rsidRDefault="002A3978" w:rsidP="002A3978">
            <w:pPr>
              <w:rPr>
                <w:bCs/>
                <w:i/>
                <w:iCs/>
                <w:sz w:val="16"/>
                <w:rPrChange w:id="788" w:author="Khasin, Ark" w:date="2022-10-19T16:24:00Z">
                  <w:rPr>
                    <w:bCs/>
                    <w:sz w:val="16"/>
                  </w:rPr>
                </w:rPrChange>
              </w:rPr>
            </w:pPr>
            <w:proofErr w:type="spellStart"/>
            <w:r w:rsidRPr="00F16F26">
              <w:rPr>
                <w:i/>
                <w:iCs/>
                <w:sz w:val="16"/>
                <w:szCs w:val="16"/>
                <w:rPrChange w:id="789" w:author="Khasin, Ark" w:date="2022-10-19T16:24:00Z">
                  <w:rPr>
                    <w:sz w:val="16"/>
                    <w:szCs w:val="16"/>
                  </w:rPr>
                </w:rPrChange>
              </w:rPr>
              <w:t>uiLo</w:t>
            </w:r>
            <w:proofErr w:type="spellEnd"/>
          </w:p>
        </w:tc>
        <w:tc>
          <w:tcPr>
            <w:tcW w:w="900" w:type="dxa"/>
            <w:tcBorders>
              <w:bottom w:val="single" w:sz="4" w:space="0" w:color="auto"/>
            </w:tcBorders>
            <w:shd w:val="clear" w:color="auto" w:fill="auto"/>
          </w:tcPr>
          <w:p w14:paraId="464FFBE3" w14:textId="77777777" w:rsidR="002A3978" w:rsidRPr="00F16F26" w:rsidRDefault="002A3978" w:rsidP="002A3978">
            <w:pPr>
              <w:rPr>
                <w:bCs/>
                <w:i/>
                <w:iCs/>
                <w:sz w:val="16"/>
                <w:rPrChange w:id="790" w:author="Khasin, Ark" w:date="2022-10-19T16:24:00Z">
                  <w:rPr>
                    <w:bCs/>
                    <w:sz w:val="16"/>
                  </w:rPr>
                </w:rPrChange>
              </w:rPr>
            </w:pPr>
          </w:p>
        </w:tc>
        <w:tc>
          <w:tcPr>
            <w:tcW w:w="839" w:type="dxa"/>
            <w:tcBorders>
              <w:bottom w:val="single" w:sz="4" w:space="0" w:color="auto"/>
            </w:tcBorders>
            <w:shd w:val="clear" w:color="auto" w:fill="auto"/>
          </w:tcPr>
          <w:p w14:paraId="057F09A3" w14:textId="77777777" w:rsidR="002A3978" w:rsidRPr="00F16F26" w:rsidRDefault="002A3978" w:rsidP="002A3978">
            <w:pPr>
              <w:jc w:val="center"/>
              <w:rPr>
                <w:bCs/>
                <w:i/>
                <w:iCs/>
                <w:sz w:val="16"/>
                <w:rPrChange w:id="791" w:author="Khasin, Ark" w:date="2022-10-19T16:24:00Z">
                  <w:rPr>
                    <w:bCs/>
                    <w:sz w:val="16"/>
                  </w:rPr>
                </w:rPrChange>
              </w:rPr>
            </w:pPr>
            <w:proofErr w:type="spellStart"/>
            <w:r w:rsidRPr="00F16F26">
              <w:rPr>
                <w:bCs/>
                <w:i/>
                <w:iCs/>
                <w:sz w:val="16"/>
                <w:rPrChange w:id="792" w:author="Khasin, Ark" w:date="2022-10-19T16:24:00Z">
                  <w:rPr>
                    <w:bCs/>
                    <w:sz w:val="16"/>
                  </w:rPr>
                </w:rPrChange>
              </w:rPr>
              <w:t>CFwFxd</w:t>
            </w:r>
            <w:proofErr w:type="spellEnd"/>
          </w:p>
        </w:tc>
        <w:tc>
          <w:tcPr>
            <w:tcW w:w="1591" w:type="dxa"/>
            <w:tcBorders>
              <w:bottom w:val="single" w:sz="4" w:space="0" w:color="auto"/>
            </w:tcBorders>
            <w:shd w:val="clear" w:color="auto" w:fill="auto"/>
          </w:tcPr>
          <w:p w14:paraId="75A16157" w14:textId="77777777" w:rsidR="002A3978" w:rsidRPr="00F16F26" w:rsidRDefault="002A3978" w:rsidP="002A3978">
            <w:pPr>
              <w:rPr>
                <w:bCs/>
                <w:i/>
                <w:iCs/>
                <w:sz w:val="16"/>
                <w:rPrChange w:id="793" w:author="Khasin, Ark" w:date="2022-10-19T16:24:00Z">
                  <w:rPr>
                    <w:bCs/>
                    <w:sz w:val="16"/>
                  </w:rPr>
                </w:rPrChange>
              </w:rPr>
            </w:pPr>
            <w:r w:rsidRPr="00F16F26">
              <w:rPr>
                <w:bCs/>
                <w:i/>
                <w:iCs/>
                <w:sz w:val="16"/>
                <w:rPrChange w:id="794" w:author="Khasin, Ark" w:date="2022-10-19T16:24:00Z">
                  <w:rPr>
                    <w:bCs/>
                    <w:sz w:val="16"/>
                  </w:rPr>
                </w:rPrChange>
              </w:rPr>
              <w:t>10119</w:t>
            </w:r>
          </w:p>
        </w:tc>
        <w:tc>
          <w:tcPr>
            <w:tcW w:w="2160" w:type="dxa"/>
            <w:tcBorders>
              <w:bottom w:val="single" w:sz="4" w:space="0" w:color="auto"/>
            </w:tcBorders>
            <w:shd w:val="clear" w:color="auto" w:fill="auto"/>
          </w:tcPr>
          <w:p w14:paraId="4B205079" w14:textId="77777777" w:rsidR="002A3978" w:rsidRPr="00F16F26" w:rsidRDefault="002A3978" w:rsidP="002A3978">
            <w:pPr>
              <w:rPr>
                <w:bCs/>
                <w:i/>
                <w:iCs/>
                <w:sz w:val="16"/>
                <w:rPrChange w:id="795" w:author="Khasin, Ark" w:date="2022-10-19T16:24:00Z">
                  <w:rPr>
                    <w:bCs/>
                    <w:sz w:val="16"/>
                  </w:rPr>
                </w:rPrChange>
              </w:rPr>
            </w:pPr>
            <w:r w:rsidRPr="00F16F26">
              <w:rPr>
                <w:bCs/>
                <w:i/>
                <w:iCs/>
                <w:sz w:val="16"/>
                <w:rPrChange w:id="796" w:author="Khasin, Ark" w:date="2022-10-19T16:24:00Z">
                  <w:rPr>
                    <w:bCs/>
                    <w:sz w:val="16"/>
                  </w:rPr>
                </w:rPrChange>
              </w:rPr>
              <w:t>10119</w:t>
            </w:r>
          </w:p>
        </w:tc>
        <w:tc>
          <w:tcPr>
            <w:tcW w:w="1350" w:type="dxa"/>
            <w:tcBorders>
              <w:bottom w:val="single" w:sz="4" w:space="0" w:color="auto"/>
            </w:tcBorders>
            <w:shd w:val="clear" w:color="auto" w:fill="auto"/>
          </w:tcPr>
          <w:p w14:paraId="31BC1430" w14:textId="77777777" w:rsidR="002A3978" w:rsidRPr="00F16F26" w:rsidRDefault="002A3978" w:rsidP="002A3978">
            <w:pPr>
              <w:rPr>
                <w:bCs/>
                <w:i/>
                <w:iCs/>
                <w:sz w:val="16"/>
                <w:rPrChange w:id="797" w:author="Khasin, Ark" w:date="2022-10-19T16:24:00Z">
                  <w:rPr>
                    <w:bCs/>
                    <w:sz w:val="16"/>
                  </w:rPr>
                </w:rPrChange>
              </w:rPr>
            </w:pPr>
            <w:r w:rsidRPr="00F16F26">
              <w:rPr>
                <w:bCs/>
                <w:i/>
                <w:iCs/>
                <w:sz w:val="16"/>
                <w:rPrChange w:id="798" w:author="Khasin, Ark" w:date="2022-10-19T16:24:00Z">
                  <w:rPr>
                    <w:bCs/>
                    <w:sz w:val="16"/>
                  </w:rPr>
                </w:rPrChange>
              </w:rPr>
              <w:t>10119</w:t>
            </w:r>
          </w:p>
        </w:tc>
        <w:tc>
          <w:tcPr>
            <w:tcW w:w="1530" w:type="dxa"/>
            <w:tcBorders>
              <w:bottom w:val="single" w:sz="4" w:space="0" w:color="auto"/>
            </w:tcBorders>
            <w:shd w:val="clear" w:color="auto" w:fill="auto"/>
          </w:tcPr>
          <w:p w14:paraId="175F544D" w14:textId="77777777" w:rsidR="002A3978" w:rsidRPr="00F16F26" w:rsidRDefault="002A3978" w:rsidP="002A3978">
            <w:pPr>
              <w:rPr>
                <w:bCs/>
                <w:i/>
                <w:iCs/>
                <w:sz w:val="16"/>
                <w:rPrChange w:id="799" w:author="Khasin, Ark" w:date="2022-10-19T16:24:00Z">
                  <w:rPr>
                    <w:bCs/>
                    <w:sz w:val="16"/>
                  </w:rPr>
                </w:rPrChange>
              </w:rPr>
            </w:pPr>
            <w:r w:rsidRPr="00F16F26">
              <w:rPr>
                <w:bCs/>
                <w:i/>
                <w:iCs/>
                <w:sz w:val="16"/>
                <w:rPrChange w:id="800" w:author="Khasin, Ark" w:date="2022-10-19T16:24:00Z">
                  <w:rPr>
                    <w:bCs/>
                    <w:sz w:val="16"/>
                  </w:rPr>
                </w:rPrChange>
              </w:rPr>
              <w:t>10119</w:t>
            </w:r>
          </w:p>
        </w:tc>
        <w:tc>
          <w:tcPr>
            <w:tcW w:w="2160" w:type="dxa"/>
            <w:tcBorders>
              <w:bottom w:val="single" w:sz="4" w:space="0" w:color="auto"/>
            </w:tcBorders>
            <w:shd w:val="clear" w:color="auto" w:fill="auto"/>
          </w:tcPr>
          <w:p w14:paraId="3F31BFCD" w14:textId="77777777" w:rsidR="002A3978" w:rsidRPr="00F16F26" w:rsidRDefault="002A3978" w:rsidP="002A3978">
            <w:pPr>
              <w:rPr>
                <w:i/>
                <w:iCs/>
                <w:sz w:val="16"/>
                <w:szCs w:val="16"/>
                <w:rPrChange w:id="801" w:author="Khasin, Ark" w:date="2022-10-19T16:24:00Z">
                  <w:rPr>
                    <w:sz w:val="16"/>
                    <w:szCs w:val="16"/>
                  </w:rPr>
                </w:rPrChange>
              </w:rPr>
            </w:pPr>
            <w:r w:rsidRPr="00F16F26">
              <w:rPr>
                <w:bCs/>
                <w:i/>
                <w:iCs/>
                <w:sz w:val="16"/>
                <w:rPrChange w:id="802" w:author="Khasin, Ark" w:date="2022-10-19T16:24:00Z">
                  <w:rPr>
                    <w:bCs/>
                    <w:sz w:val="16"/>
                  </w:rPr>
                </w:rPrChange>
              </w:rPr>
              <w:t>3.9mA</w:t>
            </w:r>
          </w:p>
        </w:tc>
      </w:tr>
      <w:tr w:rsidR="002A3978" w:rsidRPr="00F16F26" w14:paraId="1E620B1A" w14:textId="77777777" w:rsidTr="00294076">
        <w:trPr>
          <w:cantSplit/>
        </w:trPr>
        <w:tc>
          <w:tcPr>
            <w:tcW w:w="1435" w:type="dxa"/>
            <w:tcBorders>
              <w:bottom w:val="single" w:sz="4" w:space="0" w:color="auto"/>
            </w:tcBorders>
            <w:shd w:val="clear" w:color="auto" w:fill="auto"/>
          </w:tcPr>
          <w:p w14:paraId="49773D92" w14:textId="77777777" w:rsidR="002A3978" w:rsidRPr="00F16F26" w:rsidRDefault="002A3978" w:rsidP="002A3978">
            <w:pPr>
              <w:rPr>
                <w:bCs/>
                <w:i/>
                <w:iCs/>
                <w:sz w:val="16"/>
                <w:rPrChange w:id="803" w:author="Khasin, Ark" w:date="2022-10-19T16:24:00Z">
                  <w:rPr>
                    <w:bCs/>
                    <w:sz w:val="16"/>
                  </w:rPr>
                </w:rPrChange>
              </w:rPr>
            </w:pPr>
          </w:p>
        </w:tc>
        <w:tc>
          <w:tcPr>
            <w:tcW w:w="1440" w:type="dxa"/>
            <w:tcBorders>
              <w:bottom w:val="single" w:sz="4" w:space="0" w:color="auto"/>
            </w:tcBorders>
            <w:shd w:val="clear" w:color="auto" w:fill="auto"/>
          </w:tcPr>
          <w:p w14:paraId="7E81F675" w14:textId="77777777" w:rsidR="002A3978" w:rsidRPr="00F16F26" w:rsidRDefault="002A3978" w:rsidP="002A3978">
            <w:pPr>
              <w:rPr>
                <w:bCs/>
                <w:i/>
                <w:iCs/>
                <w:sz w:val="16"/>
                <w:rPrChange w:id="804" w:author="Khasin, Ark" w:date="2022-10-19T16:24:00Z">
                  <w:rPr>
                    <w:bCs/>
                    <w:sz w:val="16"/>
                  </w:rPr>
                </w:rPrChange>
              </w:rPr>
            </w:pPr>
            <w:proofErr w:type="spellStart"/>
            <w:r w:rsidRPr="00F16F26">
              <w:rPr>
                <w:i/>
                <w:iCs/>
                <w:sz w:val="16"/>
                <w:szCs w:val="16"/>
                <w:rPrChange w:id="805" w:author="Khasin, Ark" w:date="2022-10-19T16:24:00Z">
                  <w:rPr>
                    <w:sz w:val="16"/>
                    <w:szCs w:val="16"/>
                  </w:rPr>
                </w:rPrChange>
              </w:rPr>
              <w:t>uiMarginal</w:t>
            </w:r>
            <w:proofErr w:type="spellEnd"/>
          </w:p>
        </w:tc>
        <w:tc>
          <w:tcPr>
            <w:tcW w:w="900" w:type="dxa"/>
            <w:tcBorders>
              <w:bottom w:val="single" w:sz="4" w:space="0" w:color="auto"/>
            </w:tcBorders>
            <w:shd w:val="clear" w:color="auto" w:fill="auto"/>
          </w:tcPr>
          <w:p w14:paraId="5AD8E056" w14:textId="77777777" w:rsidR="002A3978" w:rsidRPr="00F16F26" w:rsidRDefault="002A3978" w:rsidP="002A3978">
            <w:pPr>
              <w:rPr>
                <w:bCs/>
                <w:i/>
                <w:iCs/>
                <w:sz w:val="16"/>
                <w:rPrChange w:id="806" w:author="Khasin, Ark" w:date="2022-10-19T16:24:00Z">
                  <w:rPr>
                    <w:bCs/>
                    <w:sz w:val="16"/>
                  </w:rPr>
                </w:rPrChange>
              </w:rPr>
            </w:pPr>
          </w:p>
        </w:tc>
        <w:tc>
          <w:tcPr>
            <w:tcW w:w="839" w:type="dxa"/>
            <w:tcBorders>
              <w:bottom w:val="single" w:sz="4" w:space="0" w:color="auto"/>
            </w:tcBorders>
            <w:shd w:val="clear" w:color="auto" w:fill="auto"/>
          </w:tcPr>
          <w:p w14:paraId="4D232A91" w14:textId="77777777" w:rsidR="002A3978" w:rsidRPr="00F16F26" w:rsidRDefault="002A3978" w:rsidP="002A3978">
            <w:pPr>
              <w:jc w:val="center"/>
              <w:rPr>
                <w:bCs/>
                <w:i/>
                <w:iCs/>
                <w:sz w:val="16"/>
                <w:rPrChange w:id="807" w:author="Khasin, Ark" w:date="2022-10-19T16:24:00Z">
                  <w:rPr>
                    <w:bCs/>
                    <w:sz w:val="16"/>
                  </w:rPr>
                </w:rPrChange>
              </w:rPr>
            </w:pPr>
            <w:proofErr w:type="spellStart"/>
            <w:r w:rsidRPr="00F16F26">
              <w:rPr>
                <w:bCs/>
                <w:i/>
                <w:iCs/>
                <w:sz w:val="16"/>
                <w:rPrChange w:id="808" w:author="Khasin, Ark" w:date="2022-10-19T16:24:00Z">
                  <w:rPr>
                    <w:bCs/>
                    <w:sz w:val="16"/>
                  </w:rPr>
                </w:rPrChange>
              </w:rPr>
              <w:t>CFwFxd</w:t>
            </w:r>
            <w:proofErr w:type="spellEnd"/>
          </w:p>
        </w:tc>
        <w:tc>
          <w:tcPr>
            <w:tcW w:w="1591" w:type="dxa"/>
            <w:tcBorders>
              <w:bottom w:val="single" w:sz="4" w:space="0" w:color="auto"/>
            </w:tcBorders>
            <w:shd w:val="clear" w:color="auto" w:fill="auto"/>
          </w:tcPr>
          <w:p w14:paraId="5924E905" w14:textId="77777777" w:rsidR="002A3978" w:rsidRPr="00F16F26" w:rsidRDefault="002A3978" w:rsidP="002A3978">
            <w:pPr>
              <w:rPr>
                <w:bCs/>
                <w:i/>
                <w:iCs/>
                <w:sz w:val="16"/>
                <w:rPrChange w:id="809" w:author="Khasin, Ark" w:date="2022-10-19T16:24:00Z">
                  <w:rPr>
                    <w:bCs/>
                    <w:sz w:val="16"/>
                  </w:rPr>
                </w:rPrChange>
              </w:rPr>
            </w:pPr>
            <w:r w:rsidRPr="00F16F26">
              <w:rPr>
                <w:bCs/>
                <w:i/>
                <w:iCs/>
                <w:sz w:val="16"/>
                <w:rPrChange w:id="810" w:author="Khasin, Ark" w:date="2022-10-19T16:24:00Z">
                  <w:rPr>
                    <w:bCs/>
                    <w:sz w:val="16"/>
                  </w:rPr>
                </w:rPrChange>
              </w:rPr>
              <w:t>9730</w:t>
            </w:r>
          </w:p>
        </w:tc>
        <w:tc>
          <w:tcPr>
            <w:tcW w:w="2160" w:type="dxa"/>
            <w:tcBorders>
              <w:bottom w:val="single" w:sz="4" w:space="0" w:color="auto"/>
            </w:tcBorders>
            <w:shd w:val="clear" w:color="auto" w:fill="auto"/>
          </w:tcPr>
          <w:p w14:paraId="780C57AE" w14:textId="77777777" w:rsidR="002A3978" w:rsidRPr="00F16F26" w:rsidRDefault="002A3978" w:rsidP="002A3978">
            <w:pPr>
              <w:rPr>
                <w:bCs/>
                <w:i/>
                <w:iCs/>
                <w:sz w:val="16"/>
                <w:rPrChange w:id="811" w:author="Khasin, Ark" w:date="2022-10-19T16:24:00Z">
                  <w:rPr>
                    <w:bCs/>
                    <w:sz w:val="16"/>
                  </w:rPr>
                </w:rPrChange>
              </w:rPr>
            </w:pPr>
            <w:r w:rsidRPr="00F16F26">
              <w:rPr>
                <w:bCs/>
                <w:i/>
                <w:iCs/>
                <w:sz w:val="16"/>
                <w:rPrChange w:id="812" w:author="Khasin, Ark" w:date="2022-10-19T16:24:00Z">
                  <w:rPr>
                    <w:bCs/>
                    <w:sz w:val="16"/>
                  </w:rPr>
                </w:rPrChange>
              </w:rPr>
              <w:t>9730</w:t>
            </w:r>
          </w:p>
        </w:tc>
        <w:tc>
          <w:tcPr>
            <w:tcW w:w="1350" w:type="dxa"/>
            <w:tcBorders>
              <w:bottom w:val="single" w:sz="4" w:space="0" w:color="auto"/>
            </w:tcBorders>
            <w:shd w:val="clear" w:color="auto" w:fill="auto"/>
          </w:tcPr>
          <w:p w14:paraId="0C8C9983" w14:textId="77777777" w:rsidR="002A3978" w:rsidRPr="00F16F26" w:rsidRDefault="002A3978" w:rsidP="002A3978">
            <w:pPr>
              <w:rPr>
                <w:bCs/>
                <w:i/>
                <w:iCs/>
                <w:sz w:val="16"/>
                <w:rPrChange w:id="813" w:author="Khasin, Ark" w:date="2022-10-19T16:24:00Z">
                  <w:rPr>
                    <w:bCs/>
                    <w:sz w:val="16"/>
                  </w:rPr>
                </w:rPrChange>
              </w:rPr>
            </w:pPr>
            <w:r w:rsidRPr="00F16F26">
              <w:rPr>
                <w:bCs/>
                <w:i/>
                <w:iCs/>
                <w:sz w:val="16"/>
                <w:rPrChange w:id="814" w:author="Khasin, Ark" w:date="2022-10-19T16:24:00Z">
                  <w:rPr>
                    <w:bCs/>
                    <w:sz w:val="16"/>
                  </w:rPr>
                </w:rPrChange>
              </w:rPr>
              <w:t>9730</w:t>
            </w:r>
          </w:p>
        </w:tc>
        <w:tc>
          <w:tcPr>
            <w:tcW w:w="1530" w:type="dxa"/>
            <w:tcBorders>
              <w:bottom w:val="single" w:sz="4" w:space="0" w:color="auto"/>
            </w:tcBorders>
            <w:shd w:val="clear" w:color="auto" w:fill="auto"/>
          </w:tcPr>
          <w:p w14:paraId="08E9EE44" w14:textId="77777777" w:rsidR="002A3978" w:rsidRPr="00F16F26" w:rsidRDefault="002A3978" w:rsidP="002A3978">
            <w:pPr>
              <w:rPr>
                <w:bCs/>
                <w:i/>
                <w:iCs/>
                <w:sz w:val="16"/>
                <w:rPrChange w:id="815" w:author="Khasin, Ark" w:date="2022-10-19T16:24:00Z">
                  <w:rPr>
                    <w:bCs/>
                    <w:sz w:val="16"/>
                  </w:rPr>
                </w:rPrChange>
              </w:rPr>
            </w:pPr>
            <w:r w:rsidRPr="00F16F26">
              <w:rPr>
                <w:bCs/>
                <w:i/>
                <w:iCs/>
                <w:sz w:val="16"/>
                <w:rPrChange w:id="816" w:author="Khasin, Ark" w:date="2022-10-19T16:24:00Z">
                  <w:rPr>
                    <w:bCs/>
                    <w:sz w:val="16"/>
                  </w:rPr>
                </w:rPrChange>
              </w:rPr>
              <w:t>9730</w:t>
            </w:r>
          </w:p>
        </w:tc>
        <w:tc>
          <w:tcPr>
            <w:tcW w:w="2160" w:type="dxa"/>
            <w:tcBorders>
              <w:bottom w:val="single" w:sz="4" w:space="0" w:color="auto"/>
            </w:tcBorders>
            <w:shd w:val="clear" w:color="auto" w:fill="auto"/>
          </w:tcPr>
          <w:p w14:paraId="1166589C" w14:textId="77777777" w:rsidR="002A3978" w:rsidRPr="00F16F26" w:rsidRDefault="002A3978" w:rsidP="002A3978">
            <w:pPr>
              <w:rPr>
                <w:i/>
                <w:iCs/>
                <w:sz w:val="16"/>
                <w:szCs w:val="16"/>
                <w:rPrChange w:id="817" w:author="Khasin, Ark" w:date="2022-10-19T16:24:00Z">
                  <w:rPr>
                    <w:sz w:val="16"/>
                    <w:szCs w:val="16"/>
                  </w:rPr>
                </w:rPrChange>
              </w:rPr>
            </w:pPr>
            <w:r w:rsidRPr="00F16F26">
              <w:rPr>
                <w:bCs/>
                <w:i/>
                <w:iCs/>
                <w:sz w:val="16"/>
                <w:rPrChange w:id="818" w:author="Khasin, Ark" w:date="2022-10-19T16:24:00Z">
                  <w:rPr>
                    <w:bCs/>
                    <w:sz w:val="16"/>
                  </w:rPr>
                </w:rPrChange>
              </w:rPr>
              <w:t>3.75mA</w:t>
            </w:r>
          </w:p>
        </w:tc>
      </w:tr>
      <w:tr w:rsidR="002A3978" w:rsidRPr="00F16F26" w14:paraId="236FCA8B" w14:textId="77777777" w:rsidTr="00294076">
        <w:trPr>
          <w:cantSplit/>
        </w:trPr>
        <w:tc>
          <w:tcPr>
            <w:tcW w:w="1435" w:type="dxa"/>
            <w:tcBorders>
              <w:bottom w:val="single" w:sz="4" w:space="0" w:color="auto"/>
            </w:tcBorders>
            <w:shd w:val="clear" w:color="auto" w:fill="auto"/>
          </w:tcPr>
          <w:p w14:paraId="3250A14A" w14:textId="77777777" w:rsidR="002A3978" w:rsidRPr="00F16F26" w:rsidRDefault="002A3978" w:rsidP="002A3978">
            <w:pPr>
              <w:rPr>
                <w:bCs/>
                <w:i/>
                <w:iCs/>
                <w:sz w:val="16"/>
                <w:rPrChange w:id="819" w:author="Khasin, Ark" w:date="2022-10-19T16:24:00Z">
                  <w:rPr>
                    <w:bCs/>
                    <w:sz w:val="16"/>
                  </w:rPr>
                </w:rPrChange>
              </w:rPr>
            </w:pPr>
          </w:p>
        </w:tc>
        <w:tc>
          <w:tcPr>
            <w:tcW w:w="1440" w:type="dxa"/>
            <w:tcBorders>
              <w:bottom w:val="single" w:sz="4" w:space="0" w:color="auto"/>
            </w:tcBorders>
            <w:shd w:val="clear" w:color="auto" w:fill="auto"/>
          </w:tcPr>
          <w:p w14:paraId="5A485A3D" w14:textId="77777777" w:rsidR="002A3978" w:rsidRPr="00F16F26" w:rsidRDefault="002A3978" w:rsidP="002A3978">
            <w:pPr>
              <w:rPr>
                <w:bCs/>
                <w:i/>
                <w:iCs/>
                <w:sz w:val="16"/>
                <w:rPrChange w:id="820" w:author="Khasin, Ark" w:date="2022-10-19T16:24:00Z">
                  <w:rPr>
                    <w:bCs/>
                    <w:sz w:val="16"/>
                  </w:rPr>
                </w:rPrChange>
              </w:rPr>
            </w:pPr>
            <w:proofErr w:type="spellStart"/>
            <w:r w:rsidRPr="00F16F26">
              <w:rPr>
                <w:i/>
                <w:iCs/>
                <w:sz w:val="16"/>
                <w:szCs w:val="16"/>
                <w:rPrChange w:id="821" w:author="Khasin, Ark" w:date="2022-10-19T16:24:00Z">
                  <w:rPr>
                    <w:sz w:val="16"/>
                    <w:szCs w:val="16"/>
                  </w:rPr>
                </w:rPrChange>
              </w:rPr>
              <w:t>uiLoLo</w:t>
            </w:r>
            <w:proofErr w:type="spellEnd"/>
          </w:p>
        </w:tc>
        <w:tc>
          <w:tcPr>
            <w:tcW w:w="900" w:type="dxa"/>
            <w:tcBorders>
              <w:bottom w:val="single" w:sz="4" w:space="0" w:color="auto"/>
            </w:tcBorders>
            <w:shd w:val="clear" w:color="auto" w:fill="auto"/>
          </w:tcPr>
          <w:p w14:paraId="24BAC581" w14:textId="77777777" w:rsidR="002A3978" w:rsidRPr="00F16F26" w:rsidRDefault="002A3978" w:rsidP="002A3978">
            <w:pPr>
              <w:rPr>
                <w:bCs/>
                <w:i/>
                <w:iCs/>
                <w:sz w:val="16"/>
                <w:rPrChange w:id="822" w:author="Khasin, Ark" w:date="2022-10-19T16:24:00Z">
                  <w:rPr>
                    <w:bCs/>
                    <w:sz w:val="16"/>
                  </w:rPr>
                </w:rPrChange>
              </w:rPr>
            </w:pPr>
          </w:p>
        </w:tc>
        <w:tc>
          <w:tcPr>
            <w:tcW w:w="839" w:type="dxa"/>
            <w:tcBorders>
              <w:bottom w:val="single" w:sz="4" w:space="0" w:color="auto"/>
            </w:tcBorders>
            <w:shd w:val="clear" w:color="auto" w:fill="auto"/>
          </w:tcPr>
          <w:p w14:paraId="2C37BC8F" w14:textId="77777777" w:rsidR="002A3978" w:rsidRPr="00F16F26" w:rsidRDefault="002A3978" w:rsidP="002A3978">
            <w:pPr>
              <w:jc w:val="center"/>
              <w:rPr>
                <w:bCs/>
                <w:i/>
                <w:iCs/>
                <w:sz w:val="16"/>
                <w:rPrChange w:id="823" w:author="Khasin, Ark" w:date="2022-10-19T16:24:00Z">
                  <w:rPr>
                    <w:bCs/>
                    <w:sz w:val="16"/>
                  </w:rPr>
                </w:rPrChange>
              </w:rPr>
            </w:pPr>
            <w:proofErr w:type="spellStart"/>
            <w:r w:rsidRPr="00F16F26">
              <w:rPr>
                <w:bCs/>
                <w:i/>
                <w:iCs/>
                <w:sz w:val="16"/>
                <w:rPrChange w:id="824" w:author="Khasin, Ark" w:date="2022-10-19T16:24:00Z">
                  <w:rPr>
                    <w:bCs/>
                    <w:sz w:val="16"/>
                  </w:rPr>
                </w:rPrChange>
              </w:rPr>
              <w:t>CFwFxd</w:t>
            </w:r>
            <w:proofErr w:type="spellEnd"/>
          </w:p>
        </w:tc>
        <w:tc>
          <w:tcPr>
            <w:tcW w:w="1591" w:type="dxa"/>
            <w:tcBorders>
              <w:bottom w:val="single" w:sz="4" w:space="0" w:color="auto"/>
            </w:tcBorders>
            <w:shd w:val="clear" w:color="auto" w:fill="auto"/>
          </w:tcPr>
          <w:p w14:paraId="7149737E" w14:textId="77777777" w:rsidR="002A3978" w:rsidRPr="00F16F26" w:rsidRDefault="002A3978" w:rsidP="002A3978">
            <w:pPr>
              <w:rPr>
                <w:bCs/>
                <w:i/>
                <w:iCs/>
                <w:sz w:val="16"/>
                <w:rPrChange w:id="825" w:author="Khasin, Ark" w:date="2022-10-19T16:24:00Z">
                  <w:rPr>
                    <w:bCs/>
                    <w:sz w:val="16"/>
                  </w:rPr>
                </w:rPrChange>
              </w:rPr>
            </w:pPr>
            <w:r w:rsidRPr="00F16F26">
              <w:rPr>
                <w:bCs/>
                <w:i/>
                <w:iCs/>
                <w:sz w:val="16"/>
                <w:rPrChange w:id="826" w:author="Khasin, Ark" w:date="2022-10-19T16:24:00Z">
                  <w:rPr>
                    <w:bCs/>
                    <w:sz w:val="16"/>
                  </w:rPr>
                </w:rPrChange>
              </w:rPr>
              <w:t>8303</w:t>
            </w:r>
          </w:p>
        </w:tc>
        <w:tc>
          <w:tcPr>
            <w:tcW w:w="2160" w:type="dxa"/>
            <w:tcBorders>
              <w:bottom w:val="single" w:sz="4" w:space="0" w:color="auto"/>
            </w:tcBorders>
            <w:shd w:val="clear" w:color="auto" w:fill="auto"/>
          </w:tcPr>
          <w:p w14:paraId="29E095CC" w14:textId="77777777" w:rsidR="002A3978" w:rsidRPr="00F16F26" w:rsidRDefault="002A3978" w:rsidP="002A3978">
            <w:pPr>
              <w:rPr>
                <w:bCs/>
                <w:i/>
                <w:iCs/>
                <w:sz w:val="16"/>
                <w:rPrChange w:id="827" w:author="Khasin, Ark" w:date="2022-10-19T16:24:00Z">
                  <w:rPr>
                    <w:bCs/>
                    <w:sz w:val="16"/>
                  </w:rPr>
                </w:rPrChange>
              </w:rPr>
            </w:pPr>
            <w:r w:rsidRPr="00F16F26">
              <w:rPr>
                <w:bCs/>
                <w:i/>
                <w:iCs/>
                <w:sz w:val="16"/>
                <w:rPrChange w:id="828" w:author="Khasin, Ark" w:date="2022-10-19T16:24:00Z">
                  <w:rPr>
                    <w:bCs/>
                    <w:sz w:val="16"/>
                  </w:rPr>
                </w:rPrChange>
              </w:rPr>
              <w:t>8303</w:t>
            </w:r>
          </w:p>
        </w:tc>
        <w:tc>
          <w:tcPr>
            <w:tcW w:w="1350" w:type="dxa"/>
            <w:tcBorders>
              <w:bottom w:val="single" w:sz="4" w:space="0" w:color="auto"/>
            </w:tcBorders>
            <w:shd w:val="clear" w:color="auto" w:fill="auto"/>
          </w:tcPr>
          <w:p w14:paraId="27DF71AD" w14:textId="77777777" w:rsidR="002A3978" w:rsidRPr="00F16F26" w:rsidRDefault="002A3978" w:rsidP="002A3978">
            <w:pPr>
              <w:rPr>
                <w:bCs/>
                <w:i/>
                <w:iCs/>
                <w:sz w:val="16"/>
                <w:rPrChange w:id="829" w:author="Khasin, Ark" w:date="2022-10-19T16:24:00Z">
                  <w:rPr>
                    <w:bCs/>
                    <w:sz w:val="16"/>
                  </w:rPr>
                </w:rPrChange>
              </w:rPr>
            </w:pPr>
            <w:r w:rsidRPr="00F16F26">
              <w:rPr>
                <w:bCs/>
                <w:i/>
                <w:iCs/>
                <w:sz w:val="16"/>
                <w:rPrChange w:id="830" w:author="Khasin, Ark" w:date="2022-10-19T16:24:00Z">
                  <w:rPr>
                    <w:bCs/>
                    <w:sz w:val="16"/>
                  </w:rPr>
                </w:rPrChange>
              </w:rPr>
              <w:t>8303</w:t>
            </w:r>
          </w:p>
        </w:tc>
        <w:tc>
          <w:tcPr>
            <w:tcW w:w="1530" w:type="dxa"/>
            <w:tcBorders>
              <w:bottom w:val="single" w:sz="4" w:space="0" w:color="auto"/>
            </w:tcBorders>
            <w:shd w:val="clear" w:color="auto" w:fill="auto"/>
          </w:tcPr>
          <w:p w14:paraId="4218C706" w14:textId="77777777" w:rsidR="002A3978" w:rsidRPr="00F16F26" w:rsidRDefault="002A3978" w:rsidP="002A3978">
            <w:pPr>
              <w:rPr>
                <w:bCs/>
                <w:i/>
                <w:iCs/>
                <w:sz w:val="16"/>
                <w:rPrChange w:id="831" w:author="Khasin, Ark" w:date="2022-10-19T16:24:00Z">
                  <w:rPr>
                    <w:bCs/>
                    <w:sz w:val="16"/>
                  </w:rPr>
                </w:rPrChange>
              </w:rPr>
            </w:pPr>
            <w:r w:rsidRPr="00F16F26">
              <w:rPr>
                <w:bCs/>
                <w:i/>
                <w:iCs/>
                <w:sz w:val="16"/>
                <w:rPrChange w:id="832" w:author="Khasin, Ark" w:date="2022-10-19T16:24:00Z">
                  <w:rPr>
                    <w:bCs/>
                    <w:sz w:val="16"/>
                  </w:rPr>
                </w:rPrChange>
              </w:rPr>
              <w:t>8303</w:t>
            </w:r>
          </w:p>
        </w:tc>
        <w:tc>
          <w:tcPr>
            <w:tcW w:w="2160" w:type="dxa"/>
            <w:tcBorders>
              <w:bottom w:val="single" w:sz="4" w:space="0" w:color="auto"/>
            </w:tcBorders>
            <w:shd w:val="clear" w:color="auto" w:fill="auto"/>
          </w:tcPr>
          <w:p w14:paraId="4B980E77" w14:textId="77777777" w:rsidR="002A3978" w:rsidRPr="00F16F26" w:rsidRDefault="002A3978" w:rsidP="002A3978">
            <w:pPr>
              <w:rPr>
                <w:i/>
                <w:iCs/>
                <w:sz w:val="16"/>
                <w:szCs w:val="16"/>
                <w:rPrChange w:id="833" w:author="Khasin, Ark" w:date="2022-10-19T16:24:00Z">
                  <w:rPr>
                    <w:sz w:val="16"/>
                    <w:szCs w:val="16"/>
                  </w:rPr>
                </w:rPrChange>
              </w:rPr>
            </w:pPr>
            <w:r w:rsidRPr="00F16F26">
              <w:rPr>
                <w:bCs/>
                <w:i/>
                <w:iCs/>
                <w:sz w:val="16"/>
                <w:rPrChange w:id="834" w:author="Khasin, Ark" w:date="2022-10-19T16:24:00Z">
                  <w:rPr>
                    <w:bCs/>
                    <w:sz w:val="16"/>
                  </w:rPr>
                </w:rPrChange>
              </w:rPr>
              <w:t>3.2mA</w:t>
            </w:r>
          </w:p>
        </w:tc>
      </w:tr>
      <w:tr w:rsidR="002A3978" w:rsidRPr="00F16F26" w14:paraId="7881207D" w14:textId="77777777" w:rsidTr="00294076">
        <w:trPr>
          <w:cantSplit/>
        </w:trPr>
        <w:tc>
          <w:tcPr>
            <w:tcW w:w="1435" w:type="dxa"/>
            <w:tcBorders>
              <w:bottom w:val="single" w:sz="4" w:space="0" w:color="auto"/>
            </w:tcBorders>
            <w:shd w:val="clear" w:color="auto" w:fill="auto"/>
          </w:tcPr>
          <w:p w14:paraId="12B9EBC6" w14:textId="77777777" w:rsidR="002A3978" w:rsidRPr="00F16F26" w:rsidRDefault="002A3978" w:rsidP="002A3978">
            <w:pPr>
              <w:rPr>
                <w:bCs/>
                <w:i/>
                <w:iCs/>
                <w:sz w:val="16"/>
                <w:rPrChange w:id="835" w:author="Khasin, Ark" w:date="2022-10-19T16:24:00Z">
                  <w:rPr>
                    <w:bCs/>
                    <w:sz w:val="16"/>
                  </w:rPr>
                </w:rPrChange>
              </w:rPr>
            </w:pPr>
          </w:p>
        </w:tc>
        <w:tc>
          <w:tcPr>
            <w:tcW w:w="1440" w:type="dxa"/>
            <w:tcBorders>
              <w:bottom w:val="single" w:sz="4" w:space="0" w:color="auto"/>
            </w:tcBorders>
            <w:shd w:val="clear" w:color="auto" w:fill="auto"/>
          </w:tcPr>
          <w:p w14:paraId="0196C407" w14:textId="77777777" w:rsidR="002A3978" w:rsidRPr="00F16F26" w:rsidRDefault="002A3978" w:rsidP="002A3978">
            <w:pPr>
              <w:rPr>
                <w:bCs/>
                <w:i/>
                <w:iCs/>
                <w:sz w:val="16"/>
                <w:rPrChange w:id="836" w:author="Khasin, Ark" w:date="2022-10-19T16:24:00Z">
                  <w:rPr>
                    <w:bCs/>
                    <w:sz w:val="16"/>
                  </w:rPr>
                </w:rPrChange>
              </w:rPr>
            </w:pPr>
            <w:proofErr w:type="spellStart"/>
            <w:r w:rsidRPr="00F16F26">
              <w:rPr>
                <w:i/>
                <w:iCs/>
                <w:sz w:val="16"/>
                <w:szCs w:val="16"/>
                <w:rPrChange w:id="837" w:author="Khasin, Ark" w:date="2022-10-19T16:24:00Z">
                  <w:rPr>
                    <w:sz w:val="16"/>
                    <w:szCs w:val="16"/>
                  </w:rPr>
                </w:rPrChange>
              </w:rPr>
              <w:t>nPowerCoef</w:t>
            </w:r>
            <w:proofErr w:type="spellEnd"/>
          </w:p>
        </w:tc>
        <w:tc>
          <w:tcPr>
            <w:tcW w:w="900" w:type="dxa"/>
            <w:tcBorders>
              <w:bottom w:val="single" w:sz="4" w:space="0" w:color="auto"/>
            </w:tcBorders>
            <w:shd w:val="clear" w:color="auto" w:fill="auto"/>
          </w:tcPr>
          <w:p w14:paraId="0FEB03C2" w14:textId="77777777" w:rsidR="002A3978" w:rsidRPr="00F16F26" w:rsidRDefault="002A3978" w:rsidP="002A3978">
            <w:pPr>
              <w:rPr>
                <w:bCs/>
                <w:i/>
                <w:iCs/>
                <w:sz w:val="16"/>
                <w:rPrChange w:id="838" w:author="Khasin, Ark" w:date="2022-10-19T16:24:00Z">
                  <w:rPr>
                    <w:bCs/>
                    <w:sz w:val="16"/>
                  </w:rPr>
                </w:rPrChange>
              </w:rPr>
            </w:pPr>
          </w:p>
        </w:tc>
        <w:tc>
          <w:tcPr>
            <w:tcW w:w="839" w:type="dxa"/>
            <w:tcBorders>
              <w:bottom w:val="single" w:sz="4" w:space="0" w:color="auto"/>
            </w:tcBorders>
            <w:shd w:val="clear" w:color="auto" w:fill="auto"/>
          </w:tcPr>
          <w:p w14:paraId="45FBDA55" w14:textId="77777777" w:rsidR="002A3978" w:rsidRPr="00F16F26" w:rsidRDefault="002A3978" w:rsidP="002A3978">
            <w:pPr>
              <w:jc w:val="center"/>
              <w:rPr>
                <w:bCs/>
                <w:i/>
                <w:iCs/>
                <w:sz w:val="16"/>
                <w:rPrChange w:id="839" w:author="Khasin, Ark" w:date="2022-10-19T16:24:00Z">
                  <w:rPr>
                    <w:bCs/>
                    <w:sz w:val="16"/>
                  </w:rPr>
                </w:rPrChange>
              </w:rPr>
            </w:pPr>
            <w:proofErr w:type="spellStart"/>
            <w:r w:rsidRPr="00F16F26">
              <w:rPr>
                <w:bCs/>
                <w:i/>
                <w:iCs/>
                <w:sz w:val="16"/>
                <w:rPrChange w:id="840" w:author="Khasin, Ark" w:date="2022-10-19T16:24:00Z">
                  <w:rPr>
                    <w:bCs/>
                    <w:sz w:val="16"/>
                  </w:rPr>
                </w:rPrChange>
              </w:rPr>
              <w:t>CFwFxd</w:t>
            </w:r>
            <w:proofErr w:type="spellEnd"/>
          </w:p>
        </w:tc>
        <w:tc>
          <w:tcPr>
            <w:tcW w:w="1591" w:type="dxa"/>
            <w:tcBorders>
              <w:bottom w:val="single" w:sz="4" w:space="0" w:color="auto"/>
            </w:tcBorders>
            <w:shd w:val="clear" w:color="auto" w:fill="auto"/>
          </w:tcPr>
          <w:p w14:paraId="69F3BE57" w14:textId="77777777" w:rsidR="002A3978" w:rsidRPr="00F16F26" w:rsidRDefault="002A3978" w:rsidP="002A3978">
            <w:pPr>
              <w:rPr>
                <w:bCs/>
                <w:i/>
                <w:iCs/>
                <w:sz w:val="16"/>
                <w:rPrChange w:id="841" w:author="Khasin, Ark" w:date="2022-10-19T16:24:00Z">
                  <w:rPr>
                    <w:bCs/>
                    <w:sz w:val="16"/>
                  </w:rPr>
                </w:rPrChange>
              </w:rPr>
            </w:pPr>
            <w:r w:rsidRPr="00F16F26">
              <w:rPr>
                <w:bCs/>
                <w:i/>
                <w:iCs/>
                <w:sz w:val="16"/>
                <w:rPrChange w:id="842" w:author="Khasin, Ark" w:date="2022-10-19T16:24:00Z">
                  <w:rPr>
                    <w:bCs/>
                    <w:sz w:val="16"/>
                  </w:rPr>
                </w:rPrChange>
              </w:rPr>
              <w:t>639</w:t>
            </w:r>
          </w:p>
        </w:tc>
        <w:tc>
          <w:tcPr>
            <w:tcW w:w="2160" w:type="dxa"/>
            <w:tcBorders>
              <w:bottom w:val="single" w:sz="4" w:space="0" w:color="auto"/>
            </w:tcBorders>
            <w:shd w:val="clear" w:color="auto" w:fill="auto"/>
          </w:tcPr>
          <w:p w14:paraId="46D9EE77" w14:textId="77777777" w:rsidR="002A3978" w:rsidRPr="00F16F26" w:rsidRDefault="002A3978" w:rsidP="002A3978">
            <w:pPr>
              <w:rPr>
                <w:bCs/>
                <w:i/>
                <w:iCs/>
                <w:sz w:val="16"/>
                <w:rPrChange w:id="843" w:author="Khasin, Ark" w:date="2022-10-19T16:24:00Z">
                  <w:rPr>
                    <w:bCs/>
                    <w:sz w:val="16"/>
                  </w:rPr>
                </w:rPrChange>
              </w:rPr>
            </w:pPr>
            <w:r w:rsidRPr="00F16F26">
              <w:rPr>
                <w:bCs/>
                <w:i/>
                <w:iCs/>
                <w:sz w:val="16"/>
                <w:rPrChange w:id="844" w:author="Khasin, Ark" w:date="2022-10-19T16:24:00Z">
                  <w:rPr>
                    <w:bCs/>
                    <w:sz w:val="16"/>
                  </w:rPr>
                </w:rPrChange>
              </w:rPr>
              <w:t>639</w:t>
            </w:r>
          </w:p>
        </w:tc>
        <w:tc>
          <w:tcPr>
            <w:tcW w:w="1350" w:type="dxa"/>
            <w:tcBorders>
              <w:bottom w:val="single" w:sz="4" w:space="0" w:color="auto"/>
            </w:tcBorders>
            <w:shd w:val="clear" w:color="auto" w:fill="auto"/>
          </w:tcPr>
          <w:p w14:paraId="319E236C" w14:textId="77777777" w:rsidR="002A3978" w:rsidRPr="00F16F26" w:rsidRDefault="002A3978" w:rsidP="002A3978">
            <w:pPr>
              <w:rPr>
                <w:bCs/>
                <w:i/>
                <w:iCs/>
                <w:sz w:val="16"/>
                <w:rPrChange w:id="845" w:author="Khasin, Ark" w:date="2022-10-19T16:24:00Z">
                  <w:rPr>
                    <w:bCs/>
                    <w:sz w:val="16"/>
                  </w:rPr>
                </w:rPrChange>
              </w:rPr>
            </w:pPr>
            <w:r w:rsidRPr="00F16F26">
              <w:rPr>
                <w:bCs/>
                <w:i/>
                <w:iCs/>
                <w:sz w:val="16"/>
                <w:rPrChange w:id="846" w:author="Khasin, Ark" w:date="2022-10-19T16:24:00Z">
                  <w:rPr>
                    <w:bCs/>
                    <w:sz w:val="16"/>
                  </w:rPr>
                </w:rPrChange>
              </w:rPr>
              <w:t>639</w:t>
            </w:r>
          </w:p>
        </w:tc>
        <w:tc>
          <w:tcPr>
            <w:tcW w:w="1530" w:type="dxa"/>
            <w:tcBorders>
              <w:bottom w:val="single" w:sz="4" w:space="0" w:color="auto"/>
            </w:tcBorders>
            <w:shd w:val="clear" w:color="auto" w:fill="auto"/>
          </w:tcPr>
          <w:p w14:paraId="1AC1B80F" w14:textId="77777777" w:rsidR="002A3978" w:rsidRPr="00F16F26" w:rsidRDefault="002A3978" w:rsidP="002A3978">
            <w:pPr>
              <w:rPr>
                <w:bCs/>
                <w:i/>
                <w:iCs/>
                <w:sz w:val="16"/>
                <w:rPrChange w:id="847" w:author="Khasin, Ark" w:date="2022-10-19T16:24:00Z">
                  <w:rPr>
                    <w:bCs/>
                    <w:sz w:val="16"/>
                  </w:rPr>
                </w:rPrChange>
              </w:rPr>
            </w:pPr>
            <w:r w:rsidRPr="00F16F26">
              <w:rPr>
                <w:bCs/>
                <w:i/>
                <w:iCs/>
                <w:sz w:val="16"/>
                <w:rPrChange w:id="848" w:author="Khasin, Ark" w:date="2022-10-19T16:24:00Z">
                  <w:rPr>
                    <w:bCs/>
                    <w:sz w:val="16"/>
                  </w:rPr>
                </w:rPrChange>
              </w:rPr>
              <w:t>639</w:t>
            </w:r>
          </w:p>
        </w:tc>
        <w:tc>
          <w:tcPr>
            <w:tcW w:w="2160" w:type="dxa"/>
            <w:tcBorders>
              <w:bottom w:val="single" w:sz="4" w:space="0" w:color="auto"/>
            </w:tcBorders>
            <w:shd w:val="clear" w:color="auto" w:fill="auto"/>
          </w:tcPr>
          <w:p w14:paraId="14BED86A" w14:textId="77777777" w:rsidR="002A3978" w:rsidRPr="00F16F26" w:rsidRDefault="002A3978" w:rsidP="002A3978">
            <w:pPr>
              <w:rPr>
                <w:i/>
                <w:iCs/>
                <w:sz w:val="16"/>
                <w:szCs w:val="16"/>
                <w:rPrChange w:id="849" w:author="Khasin, Ark" w:date="2022-10-19T16:24:00Z">
                  <w:rPr>
                    <w:sz w:val="16"/>
                    <w:szCs w:val="16"/>
                  </w:rPr>
                </w:rPrChange>
              </w:rPr>
            </w:pPr>
            <w:r w:rsidRPr="00F16F26">
              <w:rPr>
                <w:bCs/>
                <w:i/>
                <w:iCs/>
                <w:sz w:val="16"/>
                <w:rPrChange w:id="850" w:author="Khasin, Ark" w:date="2022-10-19T16:24:00Z">
                  <w:rPr>
                    <w:bCs/>
                    <w:sz w:val="16"/>
                  </w:rPr>
                </w:rPrChange>
              </w:rPr>
              <w:t>Pre-calculated, based on H/W</w:t>
            </w:r>
          </w:p>
        </w:tc>
      </w:tr>
      <w:tr w:rsidR="002A3978" w:rsidRPr="00F16F26" w14:paraId="266001AA" w14:textId="77777777" w:rsidTr="00294076">
        <w:trPr>
          <w:cantSplit/>
        </w:trPr>
        <w:tc>
          <w:tcPr>
            <w:tcW w:w="1435" w:type="dxa"/>
            <w:tcBorders>
              <w:bottom w:val="single" w:sz="4" w:space="0" w:color="auto"/>
            </w:tcBorders>
            <w:shd w:val="clear" w:color="auto" w:fill="auto"/>
          </w:tcPr>
          <w:p w14:paraId="0CC84E47" w14:textId="77777777" w:rsidR="002A3978" w:rsidRPr="00F16F26" w:rsidRDefault="002A3978" w:rsidP="002A3978">
            <w:pPr>
              <w:rPr>
                <w:bCs/>
                <w:i/>
                <w:iCs/>
                <w:sz w:val="16"/>
                <w:rPrChange w:id="851" w:author="Khasin, Ark" w:date="2022-10-19T16:24:00Z">
                  <w:rPr>
                    <w:bCs/>
                    <w:sz w:val="16"/>
                  </w:rPr>
                </w:rPrChange>
              </w:rPr>
            </w:pPr>
          </w:p>
        </w:tc>
        <w:tc>
          <w:tcPr>
            <w:tcW w:w="1440" w:type="dxa"/>
            <w:tcBorders>
              <w:bottom w:val="single" w:sz="4" w:space="0" w:color="auto"/>
            </w:tcBorders>
            <w:shd w:val="clear" w:color="auto" w:fill="auto"/>
          </w:tcPr>
          <w:p w14:paraId="7B6FBECC" w14:textId="77777777" w:rsidR="002A3978" w:rsidRPr="00F16F26" w:rsidRDefault="002A3978" w:rsidP="002A3978">
            <w:pPr>
              <w:rPr>
                <w:bCs/>
                <w:i/>
                <w:iCs/>
                <w:sz w:val="16"/>
                <w:rPrChange w:id="852" w:author="Khasin, Ark" w:date="2022-10-19T16:24:00Z">
                  <w:rPr>
                    <w:bCs/>
                    <w:sz w:val="16"/>
                  </w:rPr>
                </w:rPrChange>
              </w:rPr>
            </w:pPr>
            <w:proofErr w:type="spellStart"/>
            <w:r w:rsidRPr="00F16F26">
              <w:rPr>
                <w:i/>
                <w:iCs/>
                <w:sz w:val="16"/>
                <w:szCs w:val="16"/>
                <w:rPrChange w:id="853" w:author="Khasin, Ark" w:date="2022-10-19T16:24:00Z">
                  <w:rPr>
                    <w:sz w:val="16"/>
                    <w:szCs w:val="16"/>
                  </w:rPr>
                </w:rPrChange>
              </w:rPr>
              <w:t>NltPressureCoef</w:t>
            </w:r>
            <w:proofErr w:type="spellEnd"/>
          </w:p>
        </w:tc>
        <w:tc>
          <w:tcPr>
            <w:tcW w:w="900" w:type="dxa"/>
            <w:tcBorders>
              <w:bottom w:val="single" w:sz="4" w:space="0" w:color="auto"/>
            </w:tcBorders>
            <w:shd w:val="clear" w:color="auto" w:fill="auto"/>
          </w:tcPr>
          <w:p w14:paraId="08F7A37B" w14:textId="77777777" w:rsidR="002A3978" w:rsidRPr="00F16F26" w:rsidRDefault="002A3978" w:rsidP="002A3978">
            <w:pPr>
              <w:rPr>
                <w:bCs/>
                <w:i/>
                <w:iCs/>
                <w:sz w:val="16"/>
                <w:rPrChange w:id="854" w:author="Khasin, Ark" w:date="2022-10-19T16:24:00Z">
                  <w:rPr>
                    <w:bCs/>
                    <w:sz w:val="16"/>
                  </w:rPr>
                </w:rPrChange>
              </w:rPr>
            </w:pPr>
          </w:p>
        </w:tc>
        <w:tc>
          <w:tcPr>
            <w:tcW w:w="839" w:type="dxa"/>
            <w:tcBorders>
              <w:bottom w:val="single" w:sz="4" w:space="0" w:color="auto"/>
            </w:tcBorders>
            <w:shd w:val="clear" w:color="auto" w:fill="auto"/>
          </w:tcPr>
          <w:p w14:paraId="1F475378" w14:textId="77777777" w:rsidR="002A3978" w:rsidRPr="00F16F26" w:rsidRDefault="002A3978" w:rsidP="002A3978">
            <w:pPr>
              <w:jc w:val="center"/>
              <w:rPr>
                <w:bCs/>
                <w:i/>
                <w:iCs/>
                <w:sz w:val="16"/>
                <w:rPrChange w:id="855" w:author="Khasin, Ark" w:date="2022-10-19T16:24:00Z">
                  <w:rPr>
                    <w:bCs/>
                    <w:sz w:val="16"/>
                  </w:rPr>
                </w:rPrChange>
              </w:rPr>
            </w:pPr>
            <w:proofErr w:type="spellStart"/>
            <w:r w:rsidRPr="00F16F26">
              <w:rPr>
                <w:bCs/>
                <w:i/>
                <w:iCs/>
                <w:sz w:val="16"/>
                <w:rPrChange w:id="856" w:author="Khasin, Ark" w:date="2022-10-19T16:24:00Z">
                  <w:rPr>
                    <w:bCs/>
                    <w:sz w:val="16"/>
                  </w:rPr>
                </w:rPrChange>
              </w:rPr>
              <w:t>CFwFxd</w:t>
            </w:r>
            <w:proofErr w:type="spellEnd"/>
          </w:p>
        </w:tc>
        <w:tc>
          <w:tcPr>
            <w:tcW w:w="1591" w:type="dxa"/>
            <w:tcBorders>
              <w:bottom w:val="single" w:sz="4" w:space="0" w:color="auto"/>
            </w:tcBorders>
            <w:shd w:val="clear" w:color="auto" w:fill="auto"/>
          </w:tcPr>
          <w:p w14:paraId="0E59D566" w14:textId="77777777" w:rsidR="002A3978" w:rsidRPr="00F16F26" w:rsidRDefault="002A3978" w:rsidP="002A3978">
            <w:pPr>
              <w:rPr>
                <w:bCs/>
                <w:i/>
                <w:iCs/>
                <w:sz w:val="16"/>
                <w:rPrChange w:id="857" w:author="Khasin, Ark" w:date="2022-10-19T16:24:00Z">
                  <w:rPr>
                    <w:bCs/>
                    <w:sz w:val="16"/>
                  </w:rPr>
                </w:rPrChange>
              </w:rPr>
            </w:pPr>
            <w:r w:rsidRPr="00F16F26">
              <w:rPr>
                <w:bCs/>
                <w:i/>
                <w:iCs/>
                <w:sz w:val="16"/>
                <w:rPrChange w:id="858" w:author="Khasin, Ark" w:date="2022-10-19T16:24:00Z">
                  <w:rPr>
                    <w:bCs/>
                    <w:sz w:val="16"/>
                  </w:rPr>
                </w:rPrChange>
              </w:rPr>
              <w:t>308</w:t>
            </w:r>
          </w:p>
        </w:tc>
        <w:tc>
          <w:tcPr>
            <w:tcW w:w="2160" w:type="dxa"/>
            <w:tcBorders>
              <w:bottom w:val="single" w:sz="4" w:space="0" w:color="auto"/>
            </w:tcBorders>
            <w:shd w:val="clear" w:color="auto" w:fill="auto"/>
          </w:tcPr>
          <w:p w14:paraId="275C6360" w14:textId="77777777" w:rsidR="002A3978" w:rsidRPr="00F16F26" w:rsidRDefault="002A3978" w:rsidP="002A3978">
            <w:pPr>
              <w:rPr>
                <w:bCs/>
                <w:i/>
                <w:iCs/>
                <w:sz w:val="16"/>
                <w:rPrChange w:id="859" w:author="Khasin, Ark" w:date="2022-10-19T16:24:00Z">
                  <w:rPr>
                    <w:bCs/>
                    <w:sz w:val="16"/>
                  </w:rPr>
                </w:rPrChange>
              </w:rPr>
            </w:pPr>
            <w:r w:rsidRPr="00F16F26">
              <w:rPr>
                <w:bCs/>
                <w:i/>
                <w:iCs/>
                <w:sz w:val="16"/>
                <w:rPrChange w:id="860" w:author="Khasin, Ark" w:date="2022-10-19T16:24:00Z">
                  <w:rPr>
                    <w:bCs/>
                    <w:sz w:val="16"/>
                  </w:rPr>
                </w:rPrChange>
              </w:rPr>
              <w:t>308</w:t>
            </w:r>
          </w:p>
        </w:tc>
        <w:tc>
          <w:tcPr>
            <w:tcW w:w="1350" w:type="dxa"/>
            <w:tcBorders>
              <w:bottom w:val="single" w:sz="4" w:space="0" w:color="auto"/>
            </w:tcBorders>
            <w:shd w:val="clear" w:color="auto" w:fill="auto"/>
          </w:tcPr>
          <w:p w14:paraId="1E5D31FE" w14:textId="77777777" w:rsidR="002A3978" w:rsidRPr="00F16F26" w:rsidRDefault="002A3978" w:rsidP="002A3978">
            <w:pPr>
              <w:rPr>
                <w:bCs/>
                <w:i/>
                <w:iCs/>
                <w:sz w:val="16"/>
                <w:rPrChange w:id="861" w:author="Khasin, Ark" w:date="2022-10-19T16:24:00Z">
                  <w:rPr>
                    <w:bCs/>
                    <w:sz w:val="16"/>
                  </w:rPr>
                </w:rPrChange>
              </w:rPr>
            </w:pPr>
            <w:r w:rsidRPr="00F16F26">
              <w:rPr>
                <w:bCs/>
                <w:i/>
                <w:iCs/>
                <w:sz w:val="16"/>
                <w:rPrChange w:id="862" w:author="Khasin, Ark" w:date="2022-10-19T16:24:00Z">
                  <w:rPr>
                    <w:bCs/>
                    <w:sz w:val="16"/>
                  </w:rPr>
                </w:rPrChange>
              </w:rPr>
              <w:t>308</w:t>
            </w:r>
          </w:p>
        </w:tc>
        <w:tc>
          <w:tcPr>
            <w:tcW w:w="1530" w:type="dxa"/>
            <w:tcBorders>
              <w:bottom w:val="single" w:sz="4" w:space="0" w:color="auto"/>
            </w:tcBorders>
            <w:shd w:val="clear" w:color="auto" w:fill="auto"/>
          </w:tcPr>
          <w:p w14:paraId="7853A820" w14:textId="77777777" w:rsidR="002A3978" w:rsidRPr="00F16F26" w:rsidRDefault="002A3978" w:rsidP="002A3978">
            <w:pPr>
              <w:rPr>
                <w:bCs/>
                <w:i/>
                <w:iCs/>
                <w:sz w:val="16"/>
                <w:rPrChange w:id="863" w:author="Khasin, Ark" w:date="2022-10-19T16:24:00Z">
                  <w:rPr>
                    <w:bCs/>
                    <w:sz w:val="16"/>
                  </w:rPr>
                </w:rPrChange>
              </w:rPr>
            </w:pPr>
            <w:r w:rsidRPr="00F16F26">
              <w:rPr>
                <w:bCs/>
                <w:i/>
                <w:iCs/>
                <w:sz w:val="16"/>
                <w:rPrChange w:id="864" w:author="Khasin, Ark" w:date="2022-10-19T16:24:00Z">
                  <w:rPr>
                    <w:bCs/>
                    <w:sz w:val="16"/>
                  </w:rPr>
                </w:rPrChange>
              </w:rPr>
              <w:t>308</w:t>
            </w:r>
          </w:p>
        </w:tc>
        <w:tc>
          <w:tcPr>
            <w:tcW w:w="2160" w:type="dxa"/>
            <w:tcBorders>
              <w:bottom w:val="single" w:sz="4" w:space="0" w:color="auto"/>
            </w:tcBorders>
            <w:shd w:val="clear" w:color="auto" w:fill="auto"/>
          </w:tcPr>
          <w:p w14:paraId="3C65BF13" w14:textId="77777777" w:rsidR="002A3978" w:rsidRPr="00F16F26" w:rsidRDefault="002A3978" w:rsidP="002A3978">
            <w:pPr>
              <w:rPr>
                <w:i/>
                <w:iCs/>
                <w:sz w:val="16"/>
                <w:szCs w:val="16"/>
                <w:rPrChange w:id="865" w:author="Khasin, Ark" w:date="2022-10-19T16:24:00Z">
                  <w:rPr>
                    <w:sz w:val="16"/>
                    <w:szCs w:val="16"/>
                  </w:rPr>
                </w:rPrChange>
              </w:rPr>
            </w:pPr>
            <w:r w:rsidRPr="00F16F26">
              <w:rPr>
                <w:bCs/>
                <w:i/>
                <w:iCs/>
                <w:sz w:val="16"/>
                <w:rPrChange w:id="866" w:author="Khasin, Ark" w:date="2022-10-19T16:24:00Z">
                  <w:rPr>
                    <w:bCs/>
                    <w:sz w:val="16"/>
                  </w:rPr>
                </w:rPrChange>
              </w:rPr>
              <w:t>Pre-calculated, based on H/W</w:t>
            </w:r>
          </w:p>
        </w:tc>
      </w:tr>
      <w:tr w:rsidR="002A3978" w14:paraId="2EB09273" w14:textId="77777777" w:rsidTr="00294076">
        <w:trPr>
          <w:cantSplit/>
        </w:trPr>
        <w:tc>
          <w:tcPr>
            <w:tcW w:w="1435" w:type="dxa"/>
            <w:tcBorders>
              <w:bottom w:val="single" w:sz="4" w:space="0" w:color="auto"/>
            </w:tcBorders>
            <w:shd w:val="clear" w:color="auto" w:fill="auto"/>
          </w:tcPr>
          <w:p w14:paraId="45C710DC" w14:textId="77777777" w:rsidR="002A3978" w:rsidRDefault="002A3978" w:rsidP="002A3978">
            <w:pPr>
              <w:rPr>
                <w:bCs/>
                <w:sz w:val="16"/>
              </w:rPr>
            </w:pPr>
            <w:bookmarkStart w:id="867" w:name="activate_fw"/>
            <w:bookmarkEnd w:id="867"/>
            <w:r>
              <w:rPr>
                <w:bCs/>
                <w:sz w:val="16"/>
              </w:rPr>
              <w:t>Activate Verify Data</w:t>
            </w:r>
          </w:p>
        </w:tc>
        <w:tc>
          <w:tcPr>
            <w:tcW w:w="1440" w:type="dxa"/>
            <w:tcBorders>
              <w:bottom w:val="single" w:sz="4" w:space="0" w:color="auto"/>
            </w:tcBorders>
            <w:shd w:val="clear" w:color="auto" w:fill="auto"/>
          </w:tcPr>
          <w:p w14:paraId="00DE9A6C" w14:textId="77777777" w:rsidR="002A3978" w:rsidRPr="00FC0B5F" w:rsidRDefault="002A3978" w:rsidP="002A3978">
            <w:pPr>
              <w:rPr>
                <w:bCs/>
                <w:sz w:val="16"/>
              </w:rPr>
            </w:pPr>
            <w:r>
              <w:rPr>
                <w:bCs/>
                <w:sz w:val="16"/>
              </w:rPr>
              <w:t>171.159</w:t>
            </w:r>
          </w:p>
        </w:tc>
        <w:tc>
          <w:tcPr>
            <w:tcW w:w="900" w:type="dxa"/>
            <w:tcBorders>
              <w:bottom w:val="single" w:sz="4" w:space="0" w:color="auto"/>
            </w:tcBorders>
            <w:shd w:val="clear" w:color="auto" w:fill="auto"/>
          </w:tcPr>
          <w:p w14:paraId="76D6D42F" w14:textId="31589AB7" w:rsidR="002A3978" w:rsidRPr="00FC0B5F" w:rsidRDefault="002A3978" w:rsidP="002A3978">
            <w:pPr>
              <w:rPr>
                <w:bCs/>
                <w:sz w:val="16"/>
              </w:rPr>
            </w:pPr>
            <w:r>
              <w:rPr>
                <w:bCs/>
                <w:sz w:val="16"/>
              </w:rPr>
              <w:t>170.159</w:t>
            </w:r>
          </w:p>
        </w:tc>
        <w:tc>
          <w:tcPr>
            <w:tcW w:w="839" w:type="dxa"/>
            <w:tcBorders>
              <w:bottom w:val="single" w:sz="4" w:space="0" w:color="auto"/>
            </w:tcBorders>
            <w:shd w:val="clear" w:color="auto" w:fill="auto"/>
          </w:tcPr>
          <w:p w14:paraId="2A96FCB2" w14:textId="57562CE2" w:rsidR="002A3978" w:rsidRDefault="002A3978" w:rsidP="002A3978">
            <w:pPr>
              <w:jc w:val="center"/>
              <w:rPr>
                <w:bCs/>
                <w:sz w:val="16"/>
              </w:rPr>
            </w:pPr>
          </w:p>
        </w:tc>
        <w:tc>
          <w:tcPr>
            <w:tcW w:w="1591" w:type="dxa"/>
            <w:tcBorders>
              <w:bottom w:val="single" w:sz="4" w:space="0" w:color="auto"/>
            </w:tcBorders>
            <w:shd w:val="clear" w:color="auto" w:fill="auto"/>
          </w:tcPr>
          <w:p w14:paraId="7D691426" w14:textId="77777777" w:rsidR="002A3978" w:rsidRDefault="002A3978" w:rsidP="002A3978">
            <w:pPr>
              <w:rPr>
                <w:bCs/>
                <w:sz w:val="16"/>
              </w:rPr>
            </w:pPr>
          </w:p>
        </w:tc>
        <w:tc>
          <w:tcPr>
            <w:tcW w:w="2160" w:type="dxa"/>
            <w:tcBorders>
              <w:bottom w:val="single" w:sz="4" w:space="0" w:color="auto"/>
            </w:tcBorders>
            <w:shd w:val="clear" w:color="auto" w:fill="auto"/>
          </w:tcPr>
          <w:p w14:paraId="4336EDB1" w14:textId="77777777" w:rsidR="002A3978" w:rsidRDefault="002A3978" w:rsidP="002A3978">
            <w:pPr>
              <w:rPr>
                <w:bCs/>
                <w:sz w:val="16"/>
              </w:rPr>
            </w:pPr>
          </w:p>
        </w:tc>
        <w:tc>
          <w:tcPr>
            <w:tcW w:w="1350" w:type="dxa"/>
            <w:tcBorders>
              <w:bottom w:val="single" w:sz="4" w:space="0" w:color="auto"/>
            </w:tcBorders>
            <w:shd w:val="clear" w:color="auto" w:fill="auto"/>
          </w:tcPr>
          <w:p w14:paraId="2D496AC1" w14:textId="77777777" w:rsidR="002A3978" w:rsidRDefault="002A3978" w:rsidP="002A3978">
            <w:pPr>
              <w:rPr>
                <w:bCs/>
                <w:sz w:val="16"/>
              </w:rPr>
            </w:pPr>
          </w:p>
        </w:tc>
        <w:tc>
          <w:tcPr>
            <w:tcW w:w="1530" w:type="dxa"/>
            <w:tcBorders>
              <w:bottom w:val="single" w:sz="4" w:space="0" w:color="auto"/>
            </w:tcBorders>
            <w:shd w:val="clear" w:color="auto" w:fill="auto"/>
          </w:tcPr>
          <w:p w14:paraId="74914494" w14:textId="77777777" w:rsidR="002A3978" w:rsidRDefault="002A3978" w:rsidP="002A3978">
            <w:pPr>
              <w:rPr>
                <w:bCs/>
                <w:sz w:val="16"/>
              </w:rPr>
            </w:pPr>
          </w:p>
        </w:tc>
        <w:tc>
          <w:tcPr>
            <w:tcW w:w="2160" w:type="dxa"/>
            <w:tcBorders>
              <w:bottom w:val="single" w:sz="4" w:space="0" w:color="auto"/>
            </w:tcBorders>
            <w:shd w:val="clear" w:color="auto" w:fill="auto"/>
          </w:tcPr>
          <w:p w14:paraId="0400D323" w14:textId="77777777" w:rsidR="002A3978" w:rsidRPr="00573BE0" w:rsidRDefault="002A3978" w:rsidP="002A3978">
            <w:pPr>
              <w:rPr>
                <w:sz w:val="16"/>
                <w:szCs w:val="16"/>
              </w:rPr>
            </w:pPr>
          </w:p>
        </w:tc>
      </w:tr>
      <w:tr w:rsidR="002A3978" w14:paraId="58865861" w14:textId="77777777" w:rsidTr="00294076">
        <w:trPr>
          <w:cantSplit/>
        </w:trPr>
        <w:tc>
          <w:tcPr>
            <w:tcW w:w="1435" w:type="dxa"/>
            <w:vMerge w:val="restart"/>
            <w:shd w:val="clear" w:color="auto" w:fill="auto"/>
          </w:tcPr>
          <w:p w14:paraId="46EF0A1D" w14:textId="77777777" w:rsidR="002A3978" w:rsidRDefault="002A3978" w:rsidP="002A3978">
            <w:pPr>
              <w:rPr>
                <w:bCs/>
                <w:sz w:val="16"/>
              </w:rPr>
            </w:pPr>
          </w:p>
        </w:tc>
        <w:tc>
          <w:tcPr>
            <w:tcW w:w="1440" w:type="dxa"/>
            <w:shd w:val="clear" w:color="auto" w:fill="auto"/>
          </w:tcPr>
          <w:p w14:paraId="5B63C72F" w14:textId="77777777" w:rsidR="002A3978" w:rsidRPr="002D08ED" w:rsidRDefault="002A3978" w:rsidP="002A3978">
            <w:pPr>
              <w:rPr>
                <w:bCs/>
                <w:sz w:val="16"/>
              </w:rPr>
            </w:pPr>
            <w:r>
              <w:rPr>
                <w:bCs/>
                <w:sz w:val="16"/>
              </w:rPr>
              <w:t>Activation Data/Signature 1</w:t>
            </w:r>
          </w:p>
        </w:tc>
        <w:tc>
          <w:tcPr>
            <w:tcW w:w="900" w:type="dxa"/>
            <w:shd w:val="clear" w:color="auto" w:fill="auto"/>
          </w:tcPr>
          <w:p w14:paraId="1DDD4F50" w14:textId="77777777" w:rsidR="002A3978" w:rsidRPr="002D08ED" w:rsidRDefault="002A3978" w:rsidP="002A3978">
            <w:pPr>
              <w:rPr>
                <w:bCs/>
                <w:sz w:val="16"/>
              </w:rPr>
            </w:pPr>
          </w:p>
        </w:tc>
        <w:tc>
          <w:tcPr>
            <w:tcW w:w="839" w:type="dxa"/>
            <w:shd w:val="clear" w:color="auto" w:fill="auto"/>
          </w:tcPr>
          <w:p w14:paraId="4E385F7E" w14:textId="77777777" w:rsidR="002A3978" w:rsidRDefault="002A3978" w:rsidP="002A3978">
            <w:pPr>
              <w:jc w:val="center"/>
            </w:pPr>
            <w:proofErr w:type="spellStart"/>
            <w:r>
              <w:rPr>
                <w:bCs/>
                <w:sz w:val="16"/>
              </w:rPr>
              <w:t>SUntFxd</w:t>
            </w:r>
            <w:proofErr w:type="spellEnd"/>
          </w:p>
        </w:tc>
        <w:tc>
          <w:tcPr>
            <w:tcW w:w="1591" w:type="dxa"/>
            <w:shd w:val="clear" w:color="auto" w:fill="auto"/>
          </w:tcPr>
          <w:p w14:paraId="63B43DC9" w14:textId="77777777" w:rsidR="002A3978" w:rsidRDefault="002A3978" w:rsidP="002A3978">
            <w:pPr>
              <w:rPr>
                <w:bCs/>
                <w:sz w:val="16"/>
              </w:rPr>
            </w:pPr>
            <w:r>
              <w:rPr>
                <w:bCs/>
                <w:sz w:val="16"/>
              </w:rPr>
              <w:t>0</w:t>
            </w:r>
          </w:p>
        </w:tc>
        <w:tc>
          <w:tcPr>
            <w:tcW w:w="2160" w:type="dxa"/>
            <w:shd w:val="clear" w:color="auto" w:fill="auto"/>
          </w:tcPr>
          <w:p w14:paraId="14B34022" w14:textId="77777777" w:rsidR="002A3978" w:rsidRDefault="002A3978" w:rsidP="002A3978">
            <w:pPr>
              <w:rPr>
                <w:bCs/>
                <w:sz w:val="16"/>
              </w:rPr>
            </w:pPr>
            <w:r>
              <w:rPr>
                <w:bCs/>
                <w:sz w:val="16"/>
              </w:rPr>
              <w:t>(Activation result)</w:t>
            </w:r>
          </w:p>
        </w:tc>
        <w:tc>
          <w:tcPr>
            <w:tcW w:w="1350" w:type="dxa"/>
            <w:shd w:val="clear" w:color="auto" w:fill="auto"/>
          </w:tcPr>
          <w:p w14:paraId="3BB01259" w14:textId="77777777" w:rsidR="002A3978" w:rsidRDefault="002A3978" w:rsidP="002A3978">
            <w:pPr>
              <w:rPr>
                <w:bCs/>
                <w:sz w:val="16"/>
              </w:rPr>
            </w:pPr>
            <w:r>
              <w:rPr>
                <w:bCs/>
                <w:sz w:val="16"/>
              </w:rPr>
              <w:t>(Activation result)</w:t>
            </w:r>
          </w:p>
        </w:tc>
        <w:tc>
          <w:tcPr>
            <w:tcW w:w="1530" w:type="dxa"/>
            <w:shd w:val="clear" w:color="auto" w:fill="auto"/>
          </w:tcPr>
          <w:p w14:paraId="6CBCAA6F" w14:textId="77777777" w:rsidR="002A3978" w:rsidRDefault="002A3978" w:rsidP="002A3978">
            <w:pPr>
              <w:rPr>
                <w:bCs/>
                <w:sz w:val="16"/>
              </w:rPr>
            </w:pPr>
            <w:r>
              <w:rPr>
                <w:bCs/>
                <w:sz w:val="16"/>
              </w:rPr>
              <w:t>(Activation result)</w:t>
            </w:r>
          </w:p>
        </w:tc>
        <w:tc>
          <w:tcPr>
            <w:tcW w:w="2160" w:type="dxa"/>
            <w:vMerge w:val="restart"/>
            <w:shd w:val="clear" w:color="auto" w:fill="auto"/>
          </w:tcPr>
          <w:p w14:paraId="1CE356D1" w14:textId="77777777" w:rsidR="002A3978" w:rsidRPr="00365926" w:rsidRDefault="002A3978" w:rsidP="002A3978">
            <w:pPr>
              <w:rPr>
                <w:bCs/>
                <w:sz w:val="16"/>
              </w:rPr>
            </w:pPr>
            <w:r w:rsidRPr="006B40EB">
              <w:rPr>
                <w:bCs/>
                <w:sz w:val="16"/>
              </w:rPr>
              <w:t xml:space="preserve">To be set in </w:t>
            </w:r>
            <w:r w:rsidRPr="00D260A8">
              <w:rPr>
                <w:sz w:val="16"/>
              </w:rPr>
              <w:t>before the end of Electronic Shipment</w:t>
            </w:r>
            <w:r w:rsidRPr="006B40EB">
              <w:rPr>
                <w:bCs/>
                <w:sz w:val="16"/>
              </w:rPr>
              <w:t xml:space="preserve"> </w:t>
            </w:r>
            <w:r w:rsidRPr="00365926">
              <w:rPr>
                <w:bCs/>
                <w:sz w:val="16"/>
              </w:rPr>
              <w:t>phase.</w:t>
            </w:r>
          </w:p>
        </w:tc>
      </w:tr>
      <w:tr w:rsidR="002A3978" w14:paraId="73082913" w14:textId="77777777" w:rsidTr="00294076">
        <w:trPr>
          <w:cantSplit/>
        </w:trPr>
        <w:tc>
          <w:tcPr>
            <w:tcW w:w="1435" w:type="dxa"/>
            <w:vMerge/>
            <w:shd w:val="clear" w:color="auto" w:fill="auto"/>
          </w:tcPr>
          <w:p w14:paraId="34F973E1" w14:textId="77777777" w:rsidR="002A3978" w:rsidRDefault="002A3978" w:rsidP="002A3978">
            <w:pPr>
              <w:rPr>
                <w:bCs/>
                <w:sz w:val="16"/>
              </w:rPr>
            </w:pPr>
          </w:p>
        </w:tc>
        <w:tc>
          <w:tcPr>
            <w:tcW w:w="1440" w:type="dxa"/>
            <w:shd w:val="clear" w:color="auto" w:fill="auto"/>
          </w:tcPr>
          <w:p w14:paraId="60DF5521" w14:textId="77777777" w:rsidR="002A3978" w:rsidRDefault="002A3978" w:rsidP="002A3978">
            <w:pPr>
              <w:rPr>
                <w:bCs/>
                <w:sz w:val="16"/>
              </w:rPr>
            </w:pPr>
            <w:r>
              <w:rPr>
                <w:bCs/>
                <w:sz w:val="16"/>
              </w:rPr>
              <w:t>Activation Data/Signature 2</w:t>
            </w:r>
          </w:p>
        </w:tc>
        <w:tc>
          <w:tcPr>
            <w:tcW w:w="900" w:type="dxa"/>
            <w:shd w:val="clear" w:color="auto" w:fill="auto"/>
          </w:tcPr>
          <w:p w14:paraId="72D1BD62" w14:textId="77777777" w:rsidR="002A3978" w:rsidRDefault="002A3978" w:rsidP="002A3978">
            <w:pPr>
              <w:rPr>
                <w:bCs/>
                <w:sz w:val="16"/>
              </w:rPr>
            </w:pPr>
          </w:p>
        </w:tc>
        <w:tc>
          <w:tcPr>
            <w:tcW w:w="839" w:type="dxa"/>
            <w:shd w:val="clear" w:color="auto" w:fill="auto"/>
          </w:tcPr>
          <w:p w14:paraId="735B561B" w14:textId="77777777" w:rsidR="002A3978" w:rsidRDefault="002A3978" w:rsidP="002A3978">
            <w:pPr>
              <w:jc w:val="center"/>
            </w:pPr>
            <w:proofErr w:type="spellStart"/>
            <w:r>
              <w:rPr>
                <w:bCs/>
                <w:sz w:val="16"/>
              </w:rPr>
              <w:t>SUntFxd</w:t>
            </w:r>
            <w:proofErr w:type="spellEnd"/>
          </w:p>
        </w:tc>
        <w:tc>
          <w:tcPr>
            <w:tcW w:w="1591" w:type="dxa"/>
            <w:shd w:val="clear" w:color="auto" w:fill="auto"/>
          </w:tcPr>
          <w:p w14:paraId="12032D3E" w14:textId="77777777" w:rsidR="002A3978" w:rsidRDefault="002A3978" w:rsidP="002A3978">
            <w:pPr>
              <w:rPr>
                <w:bCs/>
                <w:sz w:val="16"/>
              </w:rPr>
            </w:pPr>
            <w:r>
              <w:rPr>
                <w:bCs/>
                <w:sz w:val="16"/>
              </w:rPr>
              <w:t>0</w:t>
            </w:r>
          </w:p>
        </w:tc>
        <w:tc>
          <w:tcPr>
            <w:tcW w:w="2160" w:type="dxa"/>
            <w:shd w:val="clear" w:color="auto" w:fill="auto"/>
          </w:tcPr>
          <w:p w14:paraId="1EEB5880" w14:textId="77777777" w:rsidR="002A3978" w:rsidRDefault="002A3978" w:rsidP="002A3978">
            <w:pPr>
              <w:rPr>
                <w:bCs/>
                <w:sz w:val="16"/>
              </w:rPr>
            </w:pPr>
            <w:r>
              <w:rPr>
                <w:bCs/>
                <w:sz w:val="16"/>
              </w:rPr>
              <w:t>(Activation result)</w:t>
            </w:r>
          </w:p>
        </w:tc>
        <w:tc>
          <w:tcPr>
            <w:tcW w:w="1350" w:type="dxa"/>
            <w:shd w:val="clear" w:color="auto" w:fill="auto"/>
          </w:tcPr>
          <w:p w14:paraId="45AEEA16" w14:textId="77777777" w:rsidR="002A3978" w:rsidRDefault="002A3978" w:rsidP="002A3978">
            <w:pPr>
              <w:rPr>
                <w:bCs/>
                <w:sz w:val="16"/>
              </w:rPr>
            </w:pPr>
            <w:r>
              <w:rPr>
                <w:bCs/>
                <w:sz w:val="16"/>
              </w:rPr>
              <w:t>(Activation result)</w:t>
            </w:r>
          </w:p>
        </w:tc>
        <w:tc>
          <w:tcPr>
            <w:tcW w:w="1530" w:type="dxa"/>
            <w:shd w:val="clear" w:color="auto" w:fill="auto"/>
          </w:tcPr>
          <w:p w14:paraId="625721AF" w14:textId="77777777" w:rsidR="002A3978" w:rsidRDefault="002A3978" w:rsidP="002A3978">
            <w:pPr>
              <w:rPr>
                <w:bCs/>
                <w:sz w:val="16"/>
              </w:rPr>
            </w:pPr>
            <w:r>
              <w:rPr>
                <w:bCs/>
                <w:sz w:val="16"/>
              </w:rPr>
              <w:t>(Activation result)</w:t>
            </w:r>
          </w:p>
        </w:tc>
        <w:tc>
          <w:tcPr>
            <w:tcW w:w="2160" w:type="dxa"/>
            <w:vMerge/>
            <w:shd w:val="clear" w:color="auto" w:fill="auto"/>
          </w:tcPr>
          <w:p w14:paraId="43B432A8" w14:textId="77777777" w:rsidR="002A3978" w:rsidRPr="00365926" w:rsidRDefault="002A3978" w:rsidP="002A3978">
            <w:pPr>
              <w:rPr>
                <w:bCs/>
                <w:sz w:val="16"/>
              </w:rPr>
            </w:pPr>
          </w:p>
        </w:tc>
      </w:tr>
      <w:tr w:rsidR="002A3978" w14:paraId="02A8A643" w14:textId="77777777" w:rsidTr="00294076">
        <w:trPr>
          <w:cantSplit/>
        </w:trPr>
        <w:tc>
          <w:tcPr>
            <w:tcW w:w="1435" w:type="dxa"/>
            <w:vMerge/>
            <w:shd w:val="clear" w:color="auto" w:fill="auto"/>
          </w:tcPr>
          <w:p w14:paraId="1B1CBA23" w14:textId="77777777" w:rsidR="002A3978" w:rsidRDefault="002A3978" w:rsidP="002A3978">
            <w:pPr>
              <w:rPr>
                <w:bCs/>
                <w:sz w:val="16"/>
              </w:rPr>
            </w:pPr>
          </w:p>
        </w:tc>
        <w:tc>
          <w:tcPr>
            <w:tcW w:w="1440" w:type="dxa"/>
            <w:shd w:val="clear" w:color="auto" w:fill="auto"/>
          </w:tcPr>
          <w:p w14:paraId="381D8A7C" w14:textId="77777777" w:rsidR="002A3978" w:rsidRDefault="002A3978" w:rsidP="002A3978">
            <w:pPr>
              <w:rPr>
                <w:bCs/>
                <w:sz w:val="16"/>
              </w:rPr>
            </w:pPr>
            <w:r>
              <w:rPr>
                <w:bCs/>
                <w:sz w:val="16"/>
              </w:rPr>
              <w:t>Activation Code 1</w:t>
            </w:r>
          </w:p>
        </w:tc>
        <w:tc>
          <w:tcPr>
            <w:tcW w:w="900" w:type="dxa"/>
            <w:shd w:val="clear" w:color="auto" w:fill="auto"/>
          </w:tcPr>
          <w:p w14:paraId="6056929C" w14:textId="77777777" w:rsidR="002A3978" w:rsidRDefault="002A3978" w:rsidP="002A3978">
            <w:pPr>
              <w:rPr>
                <w:bCs/>
                <w:sz w:val="16"/>
              </w:rPr>
            </w:pPr>
          </w:p>
        </w:tc>
        <w:tc>
          <w:tcPr>
            <w:tcW w:w="839" w:type="dxa"/>
            <w:shd w:val="clear" w:color="auto" w:fill="auto"/>
          </w:tcPr>
          <w:p w14:paraId="74434329" w14:textId="77777777" w:rsidR="002A3978" w:rsidRDefault="002A3978" w:rsidP="002A3978">
            <w:pPr>
              <w:jc w:val="center"/>
            </w:pPr>
            <w:proofErr w:type="spellStart"/>
            <w:r>
              <w:rPr>
                <w:bCs/>
                <w:sz w:val="16"/>
              </w:rPr>
              <w:t>SUntFxd</w:t>
            </w:r>
            <w:proofErr w:type="spellEnd"/>
          </w:p>
        </w:tc>
        <w:tc>
          <w:tcPr>
            <w:tcW w:w="1591" w:type="dxa"/>
            <w:shd w:val="clear" w:color="auto" w:fill="auto"/>
          </w:tcPr>
          <w:p w14:paraId="53746997" w14:textId="77777777" w:rsidR="002A3978" w:rsidRDefault="002A3978" w:rsidP="002A3978">
            <w:pPr>
              <w:rPr>
                <w:bCs/>
                <w:sz w:val="16"/>
              </w:rPr>
            </w:pPr>
            <w:r>
              <w:rPr>
                <w:bCs/>
                <w:sz w:val="16"/>
              </w:rPr>
              <w:t>1</w:t>
            </w:r>
          </w:p>
        </w:tc>
        <w:tc>
          <w:tcPr>
            <w:tcW w:w="2160" w:type="dxa"/>
            <w:shd w:val="clear" w:color="auto" w:fill="auto"/>
          </w:tcPr>
          <w:p w14:paraId="34039CB3" w14:textId="77777777" w:rsidR="002A3978" w:rsidRDefault="002A3978" w:rsidP="002A3978">
            <w:pPr>
              <w:rPr>
                <w:bCs/>
                <w:sz w:val="16"/>
              </w:rPr>
            </w:pPr>
            <w:r>
              <w:rPr>
                <w:bCs/>
                <w:sz w:val="16"/>
              </w:rPr>
              <w:t>(Activation result)</w:t>
            </w:r>
          </w:p>
        </w:tc>
        <w:tc>
          <w:tcPr>
            <w:tcW w:w="1350" w:type="dxa"/>
            <w:shd w:val="clear" w:color="auto" w:fill="auto"/>
          </w:tcPr>
          <w:p w14:paraId="099F4683" w14:textId="77777777" w:rsidR="002A3978" w:rsidRDefault="002A3978" w:rsidP="002A3978">
            <w:pPr>
              <w:rPr>
                <w:bCs/>
                <w:sz w:val="16"/>
              </w:rPr>
            </w:pPr>
            <w:r>
              <w:rPr>
                <w:bCs/>
                <w:sz w:val="16"/>
              </w:rPr>
              <w:t>(Activation result)</w:t>
            </w:r>
          </w:p>
        </w:tc>
        <w:tc>
          <w:tcPr>
            <w:tcW w:w="1530" w:type="dxa"/>
            <w:shd w:val="clear" w:color="auto" w:fill="auto"/>
          </w:tcPr>
          <w:p w14:paraId="3E60CE01" w14:textId="77777777" w:rsidR="002A3978" w:rsidRDefault="002A3978" w:rsidP="002A3978">
            <w:pPr>
              <w:rPr>
                <w:bCs/>
                <w:sz w:val="16"/>
              </w:rPr>
            </w:pPr>
            <w:r>
              <w:rPr>
                <w:bCs/>
                <w:sz w:val="16"/>
              </w:rPr>
              <w:t>(Activation result)</w:t>
            </w:r>
          </w:p>
        </w:tc>
        <w:tc>
          <w:tcPr>
            <w:tcW w:w="2160" w:type="dxa"/>
            <w:vMerge/>
            <w:shd w:val="clear" w:color="auto" w:fill="auto"/>
          </w:tcPr>
          <w:p w14:paraId="22CBE1F8" w14:textId="77777777" w:rsidR="002A3978" w:rsidRDefault="002A3978" w:rsidP="002A3978">
            <w:pPr>
              <w:rPr>
                <w:bCs/>
                <w:sz w:val="16"/>
              </w:rPr>
            </w:pPr>
          </w:p>
        </w:tc>
      </w:tr>
      <w:tr w:rsidR="002A3978" w14:paraId="10ED9A50" w14:textId="77777777" w:rsidTr="00294076">
        <w:trPr>
          <w:cantSplit/>
        </w:trPr>
        <w:tc>
          <w:tcPr>
            <w:tcW w:w="1435" w:type="dxa"/>
            <w:vMerge/>
            <w:shd w:val="clear" w:color="auto" w:fill="auto"/>
          </w:tcPr>
          <w:p w14:paraId="1AFF108A" w14:textId="77777777" w:rsidR="002A3978" w:rsidRDefault="002A3978" w:rsidP="002A3978">
            <w:pPr>
              <w:rPr>
                <w:bCs/>
                <w:sz w:val="16"/>
              </w:rPr>
            </w:pPr>
          </w:p>
        </w:tc>
        <w:tc>
          <w:tcPr>
            <w:tcW w:w="1440" w:type="dxa"/>
            <w:shd w:val="clear" w:color="auto" w:fill="auto"/>
          </w:tcPr>
          <w:p w14:paraId="462A3A74" w14:textId="77777777" w:rsidR="002A3978" w:rsidRDefault="002A3978" w:rsidP="002A3978">
            <w:pPr>
              <w:rPr>
                <w:bCs/>
                <w:sz w:val="16"/>
              </w:rPr>
            </w:pPr>
            <w:r>
              <w:rPr>
                <w:bCs/>
                <w:sz w:val="16"/>
              </w:rPr>
              <w:t>Activation Code 2</w:t>
            </w:r>
          </w:p>
        </w:tc>
        <w:tc>
          <w:tcPr>
            <w:tcW w:w="900" w:type="dxa"/>
            <w:shd w:val="clear" w:color="auto" w:fill="auto"/>
          </w:tcPr>
          <w:p w14:paraId="5D114716" w14:textId="77777777" w:rsidR="002A3978" w:rsidRDefault="002A3978" w:rsidP="002A3978">
            <w:pPr>
              <w:rPr>
                <w:bCs/>
                <w:sz w:val="16"/>
              </w:rPr>
            </w:pPr>
          </w:p>
        </w:tc>
        <w:tc>
          <w:tcPr>
            <w:tcW w:w="839" w:type="dxa"/>
            <w:shd w:val="clear" w:color="auto" w:fill="auto"/>
          </w:tcPr>
          <w:p w14:paraId="7AE0F3C0" w14:textId="77777777" w:rsidR="002A3978" w:rsidRDefault="002A3978" w:rsidP="002A3978">
            <w:pPr>
              <w:jc w:val="center"/>
            </w:pPr>
            <w:proofErr w:type="spellStart"/>
            <w:r>
              <w:rPr>
                <w:bCs/>
                <w:sz w:val="16"/>
              </w:rPr>
              <w:t>SUntFxd</w:t>
            </w:r>
            <w:proofErr w:type="spellEnd"/>
          </w:p>
        </w:tc>
        <w:tc>
          <w:tcPr>
            <w:tcW w:w="1591" w:type="dxa"/>
            <w:shd w:val="clear" w:color="auto" w:fill="auto"/>
          </w:tcPr>
          <w:p w14:paraId="22F40802" w14:textId="77777777" w:rsidR="002A3978" w:rsidRDefault="002A3978" w:rsidP="002A3978">
            <w:pPr>
              <w:rPr>
                <w:bCs/>
                <w:sz w:val="16"/>
              </w:rPr>
            </w:pPr>
            <w:r>
              <w:rPr>
                <w:bCs/>
                <w:sz w:val="16"/>
              </w:rPr>
              <w:t>1</w:t>
            </w:r>
          </w:p>
        </w:tc>
        <w:tc>
          <w:tcPr>
            <w:tcW w:w="2160" w:type="dxa"/>
            <w:shd w:val="clear" w:color="auto" w:fill="auto"/>
          </w:tcPr>
          <w:p w14:paraId="06E406ED" w14:textId="77777777" w:rsidR="002A3978" w:rsidRDefault="002A3978" w:rsidP="002A3978">
            <w:pPr>
              <w:rPr>
                <w:bCs/>
                <w:sz w:val="16"/>
              </w:rPr>
            </w:pPr>
            <w:r>
              <w:rPr>
                <w:bCs/>
                <w:sz w:val="16"/>
              </w:rPr>
              <w:t>(Activation result)</w:t>
            </w:r>
          </w:p>
        </w:tc>
        <w:tc>
          <w:tcPr>
            <w:tcW w:w="1350" w:type="dxa"/>
            <w:shd w:val="clear" w:color="auto" w:fill="auto"/>
          </w:tcPr>
          <w:p w14:paraId="74EA6F89" w14:textId="77777777" w:rsidR="002A3978" w:rsidRDefault="002A3978" w:rsidP="002A3978">
            <w:pPr>
              <w:rPr>
                <w:bCs/>
                <w:sz w:val="16"/>
              </w:rPr>
            </w:pPr>
            <w:r>
              <w:rPr>
                <w:bCs/>
                <w:sz w:val="16"/>
              </w:rPr>
              <w:t>(Activation result)</w:t>
            </w:r>
          </w:p>
        </w:tc>
        <w:tc>
          <w:tcPr>
            <w:tcW w:w="1530" w:type="dxa"/>
            <w:shd w:val="clear" w:color="auto" w:fill="auto"/>
          </w:tcPr>
          <w:p w14:paraId="60C5D8DF" w14:textId="77777777" w:rsidR="002A3978" w:rsidRDefault="002A3978" w:rsidP="002A3978">
            <w:pPr>
              <w:rPr>
                <w:bCs/>
                <w:sz w:val="16"/>
              </w:rPr>
            </w:pPr>
            <w:r>
              <w:rPr>
                <w:bCs/>
                <w:sz w:val="16"/>
              </w:rPr>
              <w:t>(Activation result)</w:t>
            </w:r>
          </w:p>
        </w:tc>
        <w:tc>
          <w:tcPr>
            <w:tcW w:w="2160" w:type="dxa"/>
            <w:vMerge/>
            <w:shd w:val="clear" w:color="auto" w:fill="auto"/>
          </w:tcPr>
          <w:p w14:paraId="211DD7D4" w14:textId="77777777" w:rsidR="002A3978" w:rsidRDefault="002A3978" w:rsidP="002A3978">
            <w:pPr>
              <w:rPr>
                <w:bCs/>
                <w:sz w:val="16"/>
              </w:rPr>
            </w:pPr>
          </w:p>
        </w:tc>
      </w:tr>
      <w:tr w:rsidR="002A3978" w14:paraId="603C5A2B" w14:textId="77777777" w:rsidTr="00294076">
        <w:trPr>
          <w:cantSplit/>
        </w:trPr>
        <w:tc>
          <w:tcPr>
            <w:tcW w:w="1435" w:type="dxa"/>
            <w:tcBorders>
              <w:bottom w:val="single" w:sz="4" w:space="0" w:color="auto"/>
            </w:tcBorders>
            <w:shd w:val="clear" w:color="auto" w:fill="auto"/>
          </w:tcPr>
          <w:p w14:paraId="0255757C" w14:textId="77777777" w:rsidR="002A3978" w:rsidRDefault="002A3978" w:rsidP="002A3978">
            <w:pPr>
              <w:rPr>
                <w:bCs/>
                <w:sz w:val="16"/>
              </w:rPr>
            </w:pPr>
            <w:r>
              <w:rPr>
                <w:bCs/>
                <w:sz w:val="16"/>
              </w:rPr>
              <w:t>UI Access Control</w:t>
            </w:r>
          </w:p>
          <w:p w14:paraId="2388C46E" w14:textId="77777777" w:rsidR="002A3978" w:rsidRDefault="002A3978" w:rsidP="002A3978">
            <w:pPr>
              <w:rPr>
                <w:bCs/>
                <w:sz w:val="16"/>
              </w:rPr>
            </w:pPr>
            <w:bookmarkStart w:id="868" w:name="UI_access_hart"/>
            <w:bookmarkEnd w:id="868"/>
            <w:r>
              <w:rPr>
                <w:bCs/>
                <w:sz w:val="16"/>
              </w:rPr>
              <w:t xml:space="preserve">See also </w:t>
            </w:r>
            <w:hyperlink w:anchor="UI_access" w:history="1">
              <w:proofErr w:type="spellStart"/>
              <w:r w:rsidRPr="00F37424">
                <w:rPr>
                  <w:rStyle w:val="Hyperlink"/>
                  <w:bCs/>
                  <w:sz w:val="16"/>
                </w:rPr>
                <w:t>UI_access</w:t>
              </w:r>
              <w:proofErr w:type="spellEnd"/>
            </w:hyperlink>
          </w:p>
        </w:tc>
        <w:tc>
          <w:tcPr>
            <w:tcW w:w="1440" w:type="dxa"/>
            <w:tcBorders>
              <w:bottom w:val="single" w:sz="4" w:space="0" w:color="auto"/>
            </w:tcBorders>
            <w:shd w:val="clear" w:color="auto" w:fill="auto"/>
          </w:tcPr>
          <w:p w14:paraId="50E47426" w14:textId="77777777" w:rsidR="002A3978" w:rsidRDefault="002A3978" w:rsidP="002A3978">
            <w:pPr>
              <w:pStyle w:val="HTMLPreformatted"/>
              <w:shd w:val="clear" w:color="auto" w:fill="FFFFFF"/>
              <w:rPr>
                <w:rFonts w:ascii="Times New Roman" w:hAnsi="Times New Roman" w:cs="Times New Roman"/>
                <w:color w:val="000000"/>
                <w:sz w:val="16"/>
                <w:szCs w:val="16"/>
                <w:shd w:val="clear" w:color="auto" w:fill="FFFFFF"/>
              </w:rPr>
            </w:pPr>
            <w:r>
              <w:rPr>
                <w:rFonts w:ascii="Times New Roman" w:hAnsi="Times New Roman" w:cs="Times New Roman"/>
                <w:color w:val="000000"/>
                <w:sz w:val="16"/>
                <w:szCs w:val="16"/>
                <w:shd w:val="clear" w:color="auto" w:fill="FFFFFF"/>
              </w:rPr>
              <w:t>171.2</w:t>
            </w:r>
          </w:p>
        </w:tc>
        <w:tc>
          <w:tcPr>
            <w:tcW w:w="900" w:type="dxa"/>
            <w:tcBorders>
              <w:bottom w:val="single" w:sz="4" w:space="0" w:color="auto"/>
            </w:tcBorders>
            <w:shd w:val="clear" w:color="auto" w:fill="auto"/>
          </w:tcPr>
          <w:p w14:paraId="6748AB85" w14:textId="77777777" w:rsidR="002A3978" w:rsidRDefault="002A3978" w:rsidP="002A3978">
            <w:pPr>
              <w:pStyle w:val="HTMLPreformatted"/>
              <w:shd w:val="clear" w:color="auto" w:fill="FFFFFF"/>
              <w:rPr>
                <w:rFonts w:ascii="Times New Roman" w:hAnsi="Times New Roman" w:cs="Times New Roman"/>
                <w:color w:val="000000"/>
                <w:sz w:val="16"/>
                <w:szCs w:val="16"/>
                <w:shd w:val="clear" w:color="auto" w:fill="FFFFFF"/>
              </w:rPr>
            </w:pPr>
            <w:r>
              <w:rPr>
                <w:rFonts w:ascii="Times New Roman" w:hAnsi="Times New Roman" w:cs="Times New Roman"/>
                <w:color w:val="000000"/>
                <w:sz w:val="16"/>
                <w:szCs w:val="16"/>
                <w:shd w:val="clear" w:color="auto" w:fill="FFFFFF"/>
              </w:rPr>
              <w:t>170.2</w:t>
            </w:r>
          </w:p>
        </w:tc>
        <w:tc>
          <w:tcPr>
            <w:tcW w:w="839" w:type="dxa"/>
            <w:tcBorders>
              <w:bottom w:val="single" w:sz="4" w:space="0" w:color="auto"/>
            </w:tcBorders>
            <w:shd w:val="clear" w:color="auto" w:fill="auto"/>
          </w:tcPr>
          <w:p w14:paraId="69E905B9" w14:textId="77777777" w:rsidR="002A3978" w:rsidRDefault="002A3978" w:rsidP="002A3978">
            <w:pPr>
              <w:jc w:val="center"/>
              <w:rPr>
                <w:bCs/>
                <w:sz w:val="16"/>
              </w:rPr>
            </w:pPr>
          </w:p>
        </w:tc>
        <w:tc>
          <w:tcPr>
            <w:tcW w:w="1591" w:type="dxa"/>
            <w:tcBorders>
              <w:bottom w:val="single" w:sz="4" w:space="0" w:color="auto"/>
            </w:tcBorders>
            <w:shd w:val="clear" w:color="auto" w:fill="auto"/>
          </w:tcPr>
          <w:p w14:paraId="2B8D8671" w14:textId="77777777" w:rsidR="002A3978" w:rsidRDefault="002A3978" w:rsidP="002A3978">
            <w:pPr>
              <w:pStyle w:val="HTMLPreformatted"/>
              <w:shd w:val="clear" w:color="auto" w:fill="FFFFFF"/>
              <w:rPr>
                <w:rFonts w:ascii="Times New Roman" w:hAnsi="Times New Roman" w:cs="Times New Roman"/>
                <w:sz w:val="16"/>
                <w:szCs w:val="16"/>
              </w:rPr>
            </w:pPr>
          </w:p>
        </w:tc>
        <w:tc>
          <w:tcPr>
            <w:tcW w:w="2160" w:type="dxa"/>
            <w:tcBorders>
              <w:bottom w:val="single" w:sz="4" w:space="0" w:color="auto"/>
            </w:tcBorders>
            <w:shd w:val="clear" w:color="auto" w:fill="auto"/>
          </w:tcPr>
          <w:p w14:paraId="6F6B56AB" w14:textId="77777777" w:rsidR="002A3978" w:rsidRDefault="002A3978" w:rsidP="002A3978">
            <w:pPr>
              <w:rPr>
                <w:bCs/>
                <w:sz w:val="16"/>
              </w:rPr>
            </w:pPr>
          </w:p>
        </w:tc>
        <w:tc>
          <w:tcPr>
            <w:tcW w:w="1350" w:type="dxa"/>
            <w:tcBorders>
              <w:bottom w:val="single" w:sz="4" w:space="0" w:color="auto"/>
            </w:tcBorders>
            <w:shd w:val="clear" w:color="auto" w:fill="auto"/>
          </w:tcPr>
          <w:p w14:paraId="03E8D21D" w14:textId="77777777" w:rsidR="002A3978" w:rsidRDefault="002A3978" w:rsidP="002A3978">
            <w:pPr>
              <w:rPr>
                <w:bCs/>
                <w:sz w:val="16"/>
              </w:rPr>
            </w:pPr>
          </w:p>
        </w:tc>
        <w:tc>
          <w:tcPr>
            <w:tcW w:w="1530" w:type="dxa"/>
            <w:tcBorders>
              <w:bottom w:val="single" w:sz="4" w:space="0" w:color="auto"/>
            </w:tcBorders>
            <w:shd w:val="clear" w:color="auto" w:fill="auto"/>
          </w:tcPr>
          <w:p w14:paraId="15D15CE8" w14:textId="77777777" w:rsidR="002A3978" w:rsidRDefault="002A3978" w:rsidP="002A3978">
            <w:pPr>
              <w:rPr>
                <w:bCs/>
                <w:sz w:val="16"/>
              </w:rPr>
            </w:pPr>
          </w:p>
        </w:tc>
        <w:tc>
          <w:tcPr>
            <w:tcW w:w="2160" w:type="dxa"/>
            <w:tcBorders>
              <w:bottom w:val="single" w:sz="4" w:space="0" w:color="auto"/>
            </w:tcBorders>
            <w:shd w:val="clear" w:color="auto" w:fill="auto"/>
          </w:tcPr>
          <w:p w14:paraId="1BE5F6DE" w14:textId="77777777" w:rsidR="002A3978" w:rsidRPr="0091493D" w:rsidRDefault="002A3978" w:rsidP="002A3978">
            <w:pPr>
              <w:rPr>
                <w:iCs/>
                <w:sz w:val="16"/>
                <w:szCs w:val="16"/>
                <w:shd w:val="clear" w:color="auto" w:fill="FFFFFF"/>
              </w:rPr>
            </w:pPr>
          </w:p>
        </w:tc>
      </w:tr>
      <w:tr w:rsidR="002A3978" w14:paraId="62F7C44B" w14:textId="77777777" w:rsidTr="00294076">
        <w:trPr>
          <w:cantSplit/>
        </w:trPr>
        <w:tc>
          <w:tcPr>
            <w:tcW w:w="1435" w:type="dxa"/>
            <w:vMerge w:val="restart"/>
            <w:shd w:val="clear" w:color="auto" w:fill="auto"/>
          </w:tcPr>
          <w:p w14:paraId="065C1451" w14:textId="77777777" w:rsidR="002A3978" w:rsidRPr="00EB4A9B" w:rsidRDefault="002A3978" w:rsidP="002A3978">
            <w:pPr>
              <w:rPr>
                <w:bCs/>
                <w:sz w:val="16"/>
              </w:rPr>
            </w:pPr>
          </w:p>
        </w:tc>
        <w:tc>
          <w:tcPr>
            <w:tcW w:w="1440" w:type="dxa"/>
            <w:shd w:val="clear" w:color="auto" w:fill="auto"/>
          </w:tcPr>
          <w:p w14:paraId="15842219" w14:textId="77777777" w:rsidR="002A3978" w:rsidRPr="009E041A" w:rsidRDefault="002A3978" w:rsidP="002A3978">
            <w:pPr>
              <w:rPr>
                <w:bCs/>
                <w:sz w:val="16"/>
              </w:rPr>
            </w:pPr>
            <w:r>
              <w:rPr>
                <w:bCs/>
                <w:sz w:val="16"/>
              </w:rPr>
              <w:t>Password</w:t>
            </w:r>
          </w:p>
        </w:tc>
        <w:tc>
          <w:tcPr>
            <w:tcW w:w="900" w:type="dxa"/>
            <w:shd w:val="clear" w:color="auto" w:fill="auto"/>
          </w:tcPr>
          <w:p w14:paraId="091CD52E" w14:textId="77777777" w:rsidR="002A3978" w:rsidRPr="009E041A" w:rsidRDefault="002A3978" w:rsidP="002A3978">
            <w:pPr>
              <w:rPr>
                <w:bCs/>
                <w:sz w:val="16"/>
              </w:rPr>
            </w:pPr>
          </w:p>
        </w:tc>
        <w:tc>
          <w:tcPr>
            <w:tcW w:w="839" w:type="dxa"/>
            <w:shd w:val="clear" w:color="auto" w:fill="auto"/>
          </w:tcPr>
          <w:p w14:paraId="322AECC0" w14:textId="77777777" w:rsidR="002A3978" w:rsidRPr="00DA3537" w:rsidRDefault="002A3978" w:rsidP="002A3978">
            <w:pPr>
              <w:jc w:val="center"/>
              <w:rPr>
                <w:bCs/>
                <w:sz w:val="16"/>
              </w:rPr>
            </w:pPr>
            <w:proofErr w:type="spellStart"/>
            <w:r>
              <w:rPr>
                <w:bCs/>
                <w:sz w:val="16"/>
              </w:rPr>
              <w:t>SFtrSttc</w:t>
            </w:r>
            <w:proofErr w:type="spellEnd"/>
          </w:p>
        </w:tc>
        <w:tc>
          <w:tcPr>
            <w:tcW w:w="1591" w:type="dxa"/>
            <w:shd w:val="clear" w:color="auto" w:fill="auto"/>
          </w:tcPr>
          <w:p w14:paraId="33C94D94" w14:textId="77777777" w:rsidR="002A3978" w:rsidRPr="00D03EAD" w:rsidRDefault="002A3978" w:rsidP="002A3978">
            <w:pPr>
              <w:rPr>
                <w:bCs/>
                <w:sz w:val="16"/>
              </w:rPr>
            </w:pPr>
            <w:r>
              <w:rPr>
                <w:bCs/>
                <w:sz w:val="16"/>
              </w:rPr>
              <w:t>0</w:t>
            </w:r>
          </w:p>
        </w:tc>
        <w:tc>
          <w:tcPr>
            <w:tcW w:w="2160" w:type="dxa"/>
            <w:shd w:val="clear" w:color="auto" w:fill="auto"/>
          </w:tcPr>
          <w:p w14:paraId="4CB1F9B6" w14:textId="77777777" w:rsidR="002A3978" w:rsidRPr="00D03EAD" w:rsidRDefault="002A3978" w:rsidP="002A3978">
            <w:pPr>
              <w:rPr>
                <w:bCs/>
                <w:sz w:val="16"/>
              </w:rPr>
            </w:pPr>
            <w:r>
              <w:rPr>
                <w:bCs/>
                <w:sz w:val="16"/>
              </w:rPr>
              <w:t>0</w:t>
            </w:r>
          </w:p>
        </w:tc>
        <w:tc>
          <w:tcPr>
            <w:tcW w:w="1350" w:type="dxa"/>
            <w:shd w:val="clear" w:color="auto" w:fill="auto"/>
          </w:tcPr>
          <w:p w14:paraId="62C597E0" w14:textId="77777777" w:rsidR="002A3978" w:rsidRPr="00D03EAD" w:rsidRDefault="002A3978" w:rsidP="002A3978">
            <w:pPr>
              <w:rPr>
                <w:bCs/>
                <w:sz w:val="16"/>
              </w:rPr>
            </w:pPr>
            <w:r>
              <w:rPr>
                <w:bCs/>
                <w:sz w:val="16"/>
              </w:rPr>
              <w:t>0</w:t>
            </w:r>
          </w:p>
        </w:tc>
        <w:tc>
          <w:tcPr>
            <w:tcW w:w="1530" w:type="dxa"/>
            <w:shd w:val="clear" w:color="auto" w:fill="auto"/>
          </w:tcPr>
          <w:p w14:paraId="516067A2" w14:textId="77777777" w:rsidR="002A3978" w:rsidRPr="00D03EAD" w:rsidRDefault="002A3978" w:rsidP="002A3978">
            <w:pPr>
              <w:rPr>
                <w:bCs/>
                <w:sz w:val="16"/>
              </w:rPr>
            </w:pPr>
            <w:r>
              <w:rPr>
                <w:bCs/>
                <w:sz w:val="16"/>
              </w:rPr>
              <w:t>0</w:t>
            </w:r>
          </w:p>
        </w:tc>
        <w:tc>
          <w:tcPr>
            <w:tcW w:w="2160" w:type="dxa"/>
            <w:shd w:val="clear" w:color="auto" w:fill="auto"/>
          </w:tcPr>
          <w:p w14:paraId="7A7483F8" w14:textId="77777777" w:rsidR="002A3978" w:rsidRDefault="002A3978" w:rsidP="002A3978">
            <w:pPr>
              <w:rPr>
                <w:bCs/>
                <w:sz w:val="16"/>
              </w:rPr>
            </w:pPr>
            <w:r>
              <w:rPr>
                <w:bCs/>
                <w:sz w:val="16"/>
              </w:rPr>
              <w:t>Password</w:t>
            </w:r>
          </w:p>
        </w:tc>
      </w:tr>
      <w:tr w:rsidR="002A3978" w14:paraId="045CCBE1" w14:textId="77777777" w:rsidTr="00294076">
        <w:trPr>
          <w:cantSplit/>
        </w:trPr>
        <w:tc>
          <w:tcPr>
            <w:tcW w:w="1435" w:type="dxa"/>
            <w:vMerge/>
            <w:shd w:val="clear" w:color="auto" w:fill="auto"/>
          </w:tcPr>
          <w:p w14:paraId="56324D2F" w14:textId="77777777" w:rsidR="002A3978" w:rsidRDefault="002A3978" w:rsidP="002A3978">
            <w:pPr>
              <w:rPr>
                <w:bCs/>
                <w:sz w:val="16"/>
              </w:rPr>
            </w:pPr>
          </w:p>
        </w:tc>
        <w:tc>
          <w:tcPr>
            <w:tcW w:w="1440" w:type="dxa"/>
            <w:shd w:val="clear" w:color="auto" w:fill="auto"/>
          </w:tcPr>
          <w:p w14:paraId="62C7D90B" w14:textId="77777777" w:rsidR="002A3978" w:rsidRPr="009E041A" w:rsidRDefault="002A3978" w:rsidP="002A3978">
            <w:pPr>
              <w:rPr>
                <w:bCs/>
                <w:sz w:val="16"/>
              </w:rPr>
            </w:pPr>
            <w:proofErr w:type="spellStart"/>
            <w:r>
              <w:rPr>
                <w:bCs/>
                <w:sz w:val="16"/>
              </w:rPr>
              <w:t>PasswordEnabled</w:t>
            </w:r>
            <w:proofErr w:type="spellEnd"/>
          </w:p>
        </w:tc>
        <w:tc>
          <w:tcPr>
            <w:tcW w:w="900" w:type="dxa"/>
            <w:shd w:val="clear" w:color="auto" w:fill="auto"/>
          </w:tcPr>
          <w:p w14:paraId="27DE5416" w14:textId="77777777" w:rsidR="002A3978" w:rsidRPr="009E041A" w:rsidRDefault="002A3978" w:rsidP="002A3978">
            <w:pPr>
              <w:rPr>
                <w:bCs/>
                <w:sz w:val="16"/>
              </w:rPr>
            </w:pPr>
          </w:p>
        </w:tc>
        <w:tc>
          <w:tcPr>
            <w:tcW w:w="839" w:type="dxa"/>
            <w:shd w:val="clear" w:color="auto" w:fill="auto"/>
          </w:tcPr>
          <w:p w14:paraId="174CA8B6" w14:textId="77777777" w:rsidR="002A3978" w:rsidRPr="00DA3537" w:rsidRDefault="002A3978" w:rsidP="002A3978">
            <w:pPr>
              <w:jc w:val="center"/>
              <w:rPr>
                <w:bCs/>
                <w:sz w:val="16"/>
              </w:rPr>
            </w:pPr>
            <w:proofErr w:type="spellStart"/>
            <w:r>
              <w:rPr>
                <w:bCs/>
                <w:sz w:val="16"/>
              </w:rPr>
              <w:t>SFtrSttc</w:t>
            </w:r>
            <w:proofErr w:type="spellEnd"/>
          </w:p>
        </w:tc>
        <w:tc>
          <w:tcPr>
            <w:tcW w:w="1591" w:type="dxa"/>
            <w:shd w:val="clear" w:color="auto" w:fill="auto"/>
          </w:tcPr>
          <w:p w14:paraId="72F103FD" w14:textId="77777777" w:rsidR="002A3978" w:rsidRDefault="002A3978" w:rsidP="002A3978">
            <w:pPr>
              <w:rPr>
                <w:bCs/>
                <w:sz w:val="16"/>
              </w:rPr>
            </w:pPr>
            <w:r>
              <w:rPr>
                <w:bCs/>
                <w:sz w:val="16"/>
              </w:rPr>
              <w:t>0</w:t>
            </w:r>
          </w:p>
        </w:tc>
        <w:tc>
          <w:tcPr>
            <w:tcW w:w="2160" w:type="dxa"/>
            <w:shd w:val="clear" w:color="auto" w:fill="auto"/>
          </w:tcPr>
          <w:p w14:paraId="2332F1C1" w14:textId="77777777" w:rsidR="002A3978" w:rsidRPr="00126DBA" w:rsidRDefault="002A3978" w:rsidP="002A3978">
            <w:pPr>
              <w:rPr>
                <w:bCs/>
                <w:sz w:val="16"/>
              </w:rPr>
            </w:pPr>
            <w:r>
              <w:rPr>
                <w:bCs/>
                <w:sz w:val="16"/>
              </w:rPr>
              <w:t>0</w:t>
            </w:r>
          </w:p>
        </w:tc>
        <w:tc>
          <w:tcPr>
            <w:tcW w:w="1350" w:type="dxa"/>
            <w:shd w:val="clear" w:color="auto" w:fill="auto"/>
          </w:tcPr>
          <w:p w14:paraId="747141DE" w14:textId="77777777" w:rsidR="002A3978" w:rsidRPr="00126DBA" w:rsidRDefault="002A3978" w:rsidP="002A3978">
            <w:pPr>
              <w:rPr>
                <w:bCs/>
                <w:sz w:val="16"/>
              </w:rPr>
            </w:pPr>
            <w:r>
              <w:rPr>
                <w:bCs/>
                <w:sz w:val="16"/>
              </w:rPr>
              <w:t>0</w:t>
            </w:r>
          </w:p>
        </w:tc>
        <w:tc>
          <w:tcPr>
            <w:tcW w:w="1530" w:type="dxa"/>
            <w:shd w:val="clear" w:color="auto" w:fill="auto"/>
          </w:tcPr>
          <w:p w14:paraId="37F8C9CD" w14:textId="77777777" w:rsidR="002A3978" w:rsidRPr="00126DBA" w:rsidRDefault="002A3978" w:rsidP="002A3978">
            <w:pPr>
              <w:rPr>
                <w:bCs/>
                <w:sz w:val="16"/>
              </w:rPr>
            </w:pPr>
            <w:r>
              <w:rPr>
                <w:bCs/>
                <w:sz w:val="16"/>
              </w:rPr>
              <w:t>0</w:t>
            </w:r>
          </w:p>
        </w:tc>
        <w:tc>
          <w:tcPr>
            <w:tcW w:w="2160" w:type="dxa"/>
            <w:shd w:val="clear" w:color="auto" w:fill="auto"/>
          </w:tcPr>
          <w:p w14:paraId="5E628387" w14:textId="77777777" w:rsidR="002A3978" w:rsidRDefault="002A3978" w:rsidP="002A3978">
            <w:pPr>
              <w:rPr>
                <w:bCs/>
                <w:sz w:val="16"/>
              </w:rPr>
            </w:pPr>
            <w:r>
              <w:rPr>
                <w:bCs/>
                <w:sz w:val="16"/>
              </w:rPr>
              <w:t>Password Disabled</w:t>
            </w:r>
          </w:p>
        </w:tc>
      </w:tr>
      <w:tr w:rsidR="002A3978" w14:paraId="1CA2C628" w14:textId="77777777" w:rsidTr="00294076">
        <w:trPr>
          <w:cantSplit/>
        </w:trPr>
        <w:tc>
          <w:tcPr>
            <w:tcW w:w="1435" w:type="dxa"/>
            <w:vMerge/>
            <w:shd w:val="clear" w:color="auto" w:fill="auto"/>
          </w:tcPr>
          <w:p w14:paraId="7706378C" w14:textId="77777777" w:rsidR="002A3978" w:rsidRDefault="002A3978" w:rsidP="002A3978">
            <w:pPr>
              <w:rPr>
                <w:bCs/>
                <w:sz w:val="16"/>
              </w:rPr>
            </w:pPr>
          </w:p>
        </w:tc>
        <w:tc>
          <w:tcPr>
            <w:tcW w:w="1440" w:type="dxa"/>
            <w:shd w:val="clear" w:color="auto" w:fill="auto"/>
          </w:tcPr>
          <w:p w14:paraId="448DFAA2" w14:textId="77777777" w:rsidR="002A3978" w:rsidRDefault="002A3978" w:rsidP="002A3978">
            <w:pPr>
              <w:rPr>
                <w:bCs/>
                <w:sz w:val="16"/>
              </w:rPr>
            </w:pPr>
            <w:r>
              <w:rPr>
                <w:bCs/>
                <w:sz w:val="16"/>
              </w:rPr>
              <w:t>Lock Level</w:t>
            </w:r>
          </w:p>
        </w:tc>
        <w:tc>
          <w:tcPr>
            <w:tcW w:w="900" w:type="dxa"/>
            <w:shd w:val="clear" w:color="auto" w:fill="auto"/>
          </w:tcPr>
          <w:p w14:paraId="15D4ED99" w14:textId="77777777" w:rsidR="002A3978" w:rsidRDefault="002A3978" w:rsidP="002A3978">
            <w:pPr>
              <w:rPr>
                <w:bCs/>
                <w:sz w:val="16"/>
              </w:rPr>
            </w:pPr>
          </w:p>
        </w:tc>
        <w:tc>
          <w:tcPr>
            <w:tcW w:w="839" w:type="dxa"/>
            <w:shd w:val="clear" w:color="auto" w:fill="auto"/>
          </w:tcPr>
          <w:p w14:paraId="24ABCAC5" w14:textId="77777777" w:rsidR="002A3978" w:rsidRDefault="002A3978" w:rsidP="002A3978">
            <w:pPr>
              <w:jc w:val="center"/>
              <w:rPr>
                <w:bCs/>
                <w:sz w:val="16"/>
              </w:rPr>
            </w:pPr>
            <w:proofErr w:type="spellStart"/>
            <w:r>
              <w:rPr>
                <w:bCs/>
                <w:sz w:val="16"/>
              </w:rPr>
              <w:t>SFtrSttc</w:t>
            </w:r>
            <w:proofErr w:type="spellEnd"/>
          </w:p>
        </w:tc>
        <w:tc>
          <w:tcPr>
            <w:tcW w:w="1591" w:type="dxa"/>
            <w:shd w:val="clear" w:color="auto" w:fill="auto"/>
          </w:tcPr>
          <w:p w14:paraId="6D8EA647" w14:textId="77777777" w:rsidR="002A3978" w:rsidRDefault="002A3978" w:rsidP="002A3978">
            <w:pPr>
              <w:rPr>
                <w:bCs/>
                <w:sz w:val="16"/>
              </w:rPr>
            </w:pPr>
            <w:r>
              <w:rPr>
                <w:bCs/>
                <w:sz w:val="16"/>
              </w:rPr>
              <w:t>0</w:t>
            </w:r>
          </w:p>
        </w:tc>
        <w:tc>
          <w:tcPr>
            <w:tcW w:w="2160" w:type="dxa"/>
            <w:shd w:val="clear" w:color="auto" w:fill="auto"/>
          </w:tcPr>
          <w:p w14:paraId="148DF346" w14:textId="77777777" w:rsidR="002A3978" w:rsidRDefault="002A3978" w:rsidP="002A3978">
            <w:pPr>
              <w:rPr>
                <w:bCs/>
                <w:sz w:val="16"/>
              </w:rPr>
            </w:pPr>
            <w:r>
              <w:rPr>
                <w:bCs/>
                <w:sz w:val="16"/>
              </w:rPr>
              <w:t>0</w:t>
            </w:r>
          </w:p>
        </w:tc>
        <w:tc>
          <w:tcPr>
            <w:tcW w:w="1350" w:type="dxa"/>
            <w:shd w:val="clear" w:color="auto" w:fill="auto"/>
          </w:tcPr>
          <w:p w14:paraId="24BA731D" w14:textId="77777777" w:rsidR="002A3978" w:rsidRDefault="002A3978" w:rsidP="002A3978">
            <w:pPr>
              <w:rPr>
                <w:bCs/>
                <w:sz w:val="16"/>
              </w:rPr>
            </w:pPr>
            <w:r>
              <w:rPr>
                <w:bCs/>
                <w:sz w:val="16"/>
              </w:rPr>
              <w:t>0</w:t>
            </w:r>
          </w:p>
        </w:tc>
        <w:tc>
          <w:tcPr>
            <w:tcW w:w="1530" w:type="dxa"/>
            <w:shd w:val="clear" w:color="auto" w:fill="auto"/>
          </w:tcPr>
          <w:p w14:paraId="1FDED93B" w14:textId="77777777" w:rsidR="002A3978" w:rsidRDefault="002A3978" w:rsidP="002A3978">
            <w:pPr>
              <w:rPr>
                <w:bCs/>
                <w:sz w:val="16"/>
              </w:rPr>
            </w:pPr>
            <w:r>
              <w:rPr>
                <w:bCs/>
                <w:sz w:val="16"/>
              </w:rPr>
              <w:t>0</w:t>
            </w:r>
          </w:p>
        </w:tc>
        <w:tc>
          <w:tcPr>
            <w:tcW w:w="2160" w:type="dxa"/>
            <w:shd w:val="clear" w:color="auto" w:fill="auto"/>
          </w:tcPr>
          <w:p w14:paraId="43408107" w14:textId="77777777" w:rsidR="002A3978" w:rsidRPr="00EB4A9B" w:rsidRDefault="002A3978" w:rsidP="002A3978">
            <w:pPr>
              <w:rPr>
                <w:bCs/>
                <w:sz w:val="16"/>
              </w:rPr>
            </w:pPr>
            <w:r>
              <w:rPr>
                <w:bCs/>
                <w:sz w:val="16"/>
              </w:rPr>
              <w:t>UI Unlocked. Everything is enabled</w:t>
            </w:r>
          </w:p>
        </w:tc>
      </w:tr>
      <w:tr w:rsidR="002A3978" w14:paraId="1008ECE0" w14:textId="77777777" w:rsidTr="00294076">
        <w:trPr>
          <w:cantSplit/>
        </w:trPr>
        <w:tc>
          <w:tcPr>
            <w:tcW w:w="1435" w:type="dxa"/>
            <w:shd w:val="clear" w:color="auto" w:fill="auto"/>
          </w:tcPr>
          <w:p w14:paraId="0A2EC7B9" w14:textId="77777777" w:rsidR="002A3978" w:rsidRDefault="002A3978" w:rsidP="002A3978">
            <w:pPr>
              <w:rPr>
                <w:bCs/>
                <w:sz w:val="16"/>
              </w:rPr>
            </w:pPr>
            <w:bookmarkStart w:id="869" w:name="UI_lang_hart"/>
            <w:bookmarkEnd w:id="869"/>
            <w:r>
              <w:rPr>
                <w:bCs/>
                <w:sz w:val="16"/>
              </w:rPr>
              <w:t>UI Language ID</w:t>
            </w:r>
          </w:p>
          <w:p w14:paraId="3FB0C612" w14:textId="77777777" w:rsidR="002A3978" w:rsidRDefault="002A3978" w:rsidP="002A3978">
            <w:pPr>
              <w:rPr>
                <w:bCs/>
                <w:sz w:val="16"/>
              </w:rPr>
            </w:pPr>
            <w:r>
              <w:rPr>
                <w:bCs/>
                <w:sz w:val="16"/>
              </w:rPr>
              <w:t xml:space="preserve">See also </w:t>
            </w:r>
            <w:hyperlink w:anchor="UI_lang" w:history="1">
              <w:proofErr w:type="spellStart"/>
              <w:r w:rsidRPr="00F37424">
                <w:rPr>
                  <w:rStyle w:val="Hyperlink"/>
                  <w:bCs/>
                  <w:sz w:val="16"/>
                </w:rPr>
                <w:t>UI_lang</w:t>
              </w:r>
              <w:proofErr w:type="spellEnd"/>
            </w:hyperlink>
          </w:p>
        </w:tc>
        <w:tc>
          <w:tcPr>
            <w:tcW w:w="1440" w:type="dxa"/>
            <w:shd w:val="clear" w:color="auto" w:fill="auto"/>
          </w:tcPr>
          <w:p w14:paraId="7BAB6D6A" w14:textId="77777777" w:rsidR="002A3978" w:rsidRDefault="002A3978" w:rsidP="002A3978">
            <w:pPr>
              <w:rPr>
                <w:bCs/>
                <w:sz w:val="16"/>
              </w:rPr>
            </w:pPr>
            <w:r>
              <w:rPr>
                <w:bCs/>
                <w:sz w:val="16"/>
              </w:rPr>
              <w:t>171.1</w:t>
            </w:r>
          </w:p>
        </w:tc>
        <w:tc>
          <w:tcPr>
            <w:tcW w:w="900" w:type="dxa"/>
            <w:shd w:val="clear" w:color="auto" w:fill="auto"/>
          </w:tcPr>
          <w:p w14:paraId="7A916348" w14:textId="77777777" w:rsidR="002A3978" w:rsidRDefault="002A3978" w:rsidP="002A3978">
            <w:pPr>
              <w:rPr>
                <w:bCs/>
                <w:sz w:val="16"/>
              </w:rPr>
            </w:pPr>
            <w:r>
              <w:rPr>
                <w:bCs/>
                <w:sz w:val="16"/>
              </w:rPr>
              <w:t>170.1</w:t>
            </w:r>
          </w:p>
        </w:tc>
        <w:tc>
          <w:tcPr>
            <w:tcW w:w="839" w:type="dxa"/>
            <w:shd w:val="clear" w:color="auto" w:fill="auto"/>
          </w:tcPr>
          <w:p w14:paraId="369AB106" w14:textId="48B10A74" w:rsidR="002A3978" w:rsidRDefault="002A3978" w:rsidP="002A3978">
            <w:pPr>
              <w:jc w:val="center"/>
              <w:rPr>
                <w:bCs/>
                <w:sz w:val="16"/>
              </w:rPr>
            </w:pPr>
            <w:proofErr w:type="spellStart"/>
            <w:r>
              <w:rPr>
                <w:bCs/>
                <w:sz w:val="16"/>
              </w:rPr>
              <w:t>CStUpSt</w:t>
            </w:r>
            <w:proofErr w:type="spellEnd"/>
          </w:p>
        </w:tc>
        <w:tc>
          <w:tcPr>
            <w:tcW w:w="1591" w:type="dxa"/>
            <w:shd w:val="clear" w:color="auto" w:fill="auto"/>
          </w:tcPr>
          <w:p w14:paraId="6786145C" w14:textId="77777777" w:rsidR="002A3978" w:rsidRDefault="002A3978" w:rsidP="002A3978">
            <w:pPr>
              <w:rPr>
                <w:bCs/>
                <w:sz w:val="16"/>
              </w:rPr>
            </w:pPr>
            <w:r>
              <w:rPr>
                <w:bCs/>
                <w:sz w:val="16"/>
              </w:rPr>
              <w:t>0</w:t>
            </w:r>
          </w:p>
        </w:tc>
        <w:tc>
          <w:tcPr>
            <w:tcW w:w="2160" w:type="dxa"/>
            <w:shd w:val="clear" w:color="auto" w:fill="auto"/>
          </w:tcPr>
          <w:p w14:paraId="1DC7FDD1" w14:textId="77777777" w:rsidR="002A3978" w:rsidRDefault="002A3978" w:rsidP="002A3978">
            <w:pPr>
              <w:rPr>
                <w:bCs/>
                <w:sz w:val="16"/>
              </w:rPr>
            </w:pPr>
            <w:r>
              <w:rPr>
                <w:bCs/>
                <w:sz w:val="16"/>
              </w:rPr>
              <w:t>0</w:t>
            </w:r>
          </w:p>
        </w:tc>
        <w:tc>
          <w:tcPr>
            <w:tcW w:w="1350" w:type="dxa"/>
            <w:shd w:val="clear" w:color="auto" w:fill="auto"/>
          </w:tcPr>
          <w:p w14:paraId="1C610016" w14:textId="77777777" w:rsidR="002A3978" w:rsidRDefault="002A3978" w:rsidP="002A3978">
            <w:pPr>
              <w:rPr>
                <w:bCs/>
                <w:sz w:val="16"/>
              </w:rPr>
            </w:pPr>
            <w:r>
              <w:rPr>
                <w:bCs/>
                <w:sz w:val="16"/>
              </w:rPr>
              <w:t>0</w:t>
            </w:r>
          </w:p>
        </w:tc>
        <w:tc>
          <w:tcPr>
            <w:tcW w:w="1530" w:type="dxa"/>
            <w:shd w:val="clear" w:color="auto" w:fill="auto"/>
          </w:tcPr>
          <w:p w14:paraId="504D1891" w14:textId="77777777" w:rsidR="002A3978" w:rsidRDefault="002A3978" w:rsidP="002A3978">
            <w:pPr>
              <w:rPr>
                <w:bCs/>
                <w:sz w:val="16"/>
              </w:rPr>
            </w:pPr>
            <w:r>
              <w:rPr>
                <w:bCs/>
                <w:sz w:val="16"/>
              </w:rPr>
              <w:t>0</w:t>
            </w:r>
          </w:p>
        </w:tc>
        <w:tc>
          <w:tcPr>
            <w:tcW w:w="2160" w:type="dxa"/>
            <w:shd w:val="clear" w:color="auto" w:fill="auto"/>
          </w:tcPr>
          <w:p w14:paraId="38B464F1" w14:textId="77777777" w:rsidR="002A3978" w:rsidRDefault="002A3978" w:rsidP="002A3978">
            <w:pPr>
              <w:rPr>
                <w:bCs/>
                <w:sz w:val="16"/>
              </w:rPr>
            </w:pPr>
            <w:r>
              <w:rPr>
                <w:bCs/>
                <w:sz w:val="16"/>
              </w:rPr>
              <w:t>0 – English</w:t>
            </w:r>
          </w:p>
          <w:p w14:paraId="7B914B76" w14:textId="77777777" w:rsidR="002A3978" w:rsidRDefault="002A3978" w:rsidP="002A3978">
            <w:pPr>
              <w:rPr>
                <w:bCs/>
                <w:sz w:val="16"/>
              </w:rPr>
            </w:pPr>
            <w:r>
              <w:rPr>
                <w:bCs/>
                <w:sz w:val="16"/>
              </w:rPr>
              <w:t>May be changed per user request.</w:t>
            </w:r>
          </w:p>
        </w:tc>
      </w:tr>
      <w:tr w:rsidR="002A3978" w14:paraId="1F395502" w14:textId="77777777" w:rsidTr="00294076">
        <w:trPr>
          <w:cantSplit/>
        </w:trPr>
        <w:tc>
          <w:tcPr>
            <w:tcW w:w="1435" w:type="dxa"/>
            <w:shd w:val="clear" w:color="auto" w:fill="auto"/>
          </w:tcPr>
          <w:p w14:paraId="416156CA" w14:textId="77777777" w:rsidR="002A3978" w:rsidRDefault="002A3978" w:rsidP="002A3978">
            <w:pPr>
              <w:rPr>
                <w:bCs/>
                <w:sz w:val="16"/>
              </w:rPr>
            </w:pPr>
            <w:bookmarkStart w:id="870" w:name="pres_units_hart"/>
            <w:bookmarkEnd w:id="870"/>
            <w:r>
              <w:rPr>
                <w:bCs/>
                <w:sz w:val="16"/>
              </w:rPr>
              <w:lastRenderedPageBreak/>
              <w:t xml:space="preserve"> Pressure units</w:t>
            </w:r>
          </w:p>
          <w:p w14:paraId="4E4B4DF0" w14:textId="77777777" w:rsidR="002A3978" w:rsidRPr="007E69CA" w:rsidRDefault="002A3978" w:rsidP="002A3978">
            <w:pPr>
              <w:rPr>
                <w:bCs/>
                <w:sz w:val="16"/>
              </w:rPr>
            </w:pPr>
            <w:r>
              <w:rPr>
                <w:bCs/>
                <w:sz w:val="16"/>
              </w:rPr>
              <w:t xml:space="preserve">See also </w:t>
            </w:r>
            <w:hyperlink w:anchor="pres_units" w:history="1">
              <w:proofErr w:type="spellStart"/>
              <w:r w:rsidRPr="009178AA">
                <w:rPr>
                  <w:rStyle w:val="Hyperlink"/>
                  <w:bCs/>
                  <w:sz w:val="16"/>
                </w:rPr>
                <w:t>pres_units</w:t>
              </w:r>
              <w:proofErr w:type="spellEnd"/>
            </w:hyperlink>
          </w:p>
        </w:tc>
        <w:tc>
          <w:tcPr>
            <w:tcW w:w="1440" w:type="dxa"/>
            <w:shd w:val="clear" w:color="auto" w:fill="auto"/>
          </w:tcPr>
          <w:p w14:paraId="39F9BFC3" w14:textId="77777777" w:rsidR="002A3978" w:rsidRDefault="002A3978" w:rsidP="002A3978">
            <w:pPr>
              <w:rPr>
                <w:bCs/>
                <w:sz w:val="16"/>
              </w:rPr>
            </w:pPr>
            <w:r>
              <w:rPr>
                <w:bCs/>
                <w:sz w:val="16"/>
              </w:rPr>
              <w:t>171.176</w:t>
            </w:r>
          </w:p>
        </w:tc>
        <w:tc>
          <w:tcPr>
            <w:tcW w:w="900" w:type="dxa"/>
            <w:shd w:val="clear" w:color="auto" w:fill="auto"/>
          </w:tcPr>
          <w:p w14:paraId="3D3E71EF" w14:textId="77777777" w:rsidR="002A3978" w:rsidRDefault="002A3978" w:rsidP="002A3978">
            <w:pPr>
              <w:rPr>
                <w:bCs/>
                <w:sz w:val="16"/>
              </w:rPr>
            </w:pPr>
            <w:r>
              <w:rPr>
                <w:bCs/>
                <w:sz w:val="16"/>
              </w:rPr>
              <w:t>170.176</w:t>
            </w:r>
          </w:p>
        </w:tc>
        <w:tc>
          <w:tcPr>
            <w:tcW w:w="839" w:type="dxa"/>
            <w:shd w:val="clear" w:color="auto" w:fill="auto"/>
          </w:tcPr>
          <w:p w14:paraId="1FA5AC5A" w14:textId="6C717F15" w:rsidR="002A3978" w:rsidRDefault="002A3978" w:rsidP="002A3978">
            <w:pPr>
              <w:jc w:val="center"/>
              <w:rPr>
                <w:bCs/>
                <w:sz w:val="16"/>
              </w:rPr>
            </w:pPr>
            <w:proofErr w:type="spellStart"/>
            <w:r>
              <w:rPr>
                <w:bCs/>
                <w:sz w:val="16"/>
              </w:rPr>
              <w:t>CStUpSt</w:t>
            </w:r>
            <w:proofErr w:type="spellEnd"/>
          </w:p>
        </w:tc>
        <w:tc>
          <w:tcPr>
            <w:tcW w:w="1591" w:type="dxa"/>
            <w:shd w:val="clear" w:color="auto" w:fill="auto"/>
          </w:tcPr>
          <w:p w14:paraId="31D1B9F6" w14:textId="77777777" w:rsidR="002A3978" w:rsidRDefault="002A3978" w:rsidP="002A3978">
            <w:pPr>
              <w:rPr>
                <w:bCs/>
                <w:sz w:val="16"/>
              </w:rPr>
            </w:pPr>
            <w:r>
              <w:rPr>
                <w:bCs/>
                <w:sz w:val="16"/>
              </w:rPr>
              <w:t>6</w:t>
            </w:r>
          </w:p>
        </w:tc>
        <w:tc>
          <w:tcPr>
            <w:tcW w:w="2160" w:type="dxa"/>
            <w:shd w:val="clear" w:color="auto" w:fill="auto"/>
          </w:tcPr>
          <w:p w14:paraId="55D7CDDC" w14:textId="77777777" w:rsidR="002A3978" w:rsidRDefault="002A3978" w:rsidP="002A3978">
            <w:pPr>
              <w:rPr>
                <w:bCs/>
                <w:sz w:val="16"/>
              </w:rPr>
            </w:pPr>
            <w:r>
              <w:rPr>
                <w:bCs/>
                <w:sz w:val="16"/>
              </w:rPr>
              <w:t>12</w:t>
            </w:r>
          </w:p>
        </w:tc>
        <w:tc>
          <w:tcPr>
            <w:tcW w:w="1350" w:type="dxa"/>
            <w:shd w:val="clear" w:color="auto" w:fill="auto"/>
          </w:tcPr>
          <w:p w14:paraId="5301534D" w14:textId="77777777" w:rsidR="002A3978" w:rsidRDefault="002A3978" w:rsidP="002A3978">
            <w:pPr>
              <w:rPr>
                <w:bCs/>
                <w:sz w:val="16"/>
              </w:rPr>
            </w:pPr>
            <w:r>
              <w:rPr>
                <w:bCs/>
                <w:sz w:val="16"/>
              </w:rPr>
              <w:t>12</w:t>
            </w:r>
          </w:p>
        </w:tc>
        <w:tc>
          <w:tcPr>
            <w:tcW w:w="1530" w:type="dxa"/>
            <w:shd w:val="clear" w:color="auto" w:fill="auto"/>
          </w:tcPr>
          <w:p w14:paraId="74E59DC4" w14:textId="77777777" w:rsidR="002A3978" w:rsidRDefault="002A3978" w:rsidP="002A3978">
            <w:pPr>
              <w:rPr>
                <w:bCs/>
                <w:sz w:val="16"/>
              </w:rPr>
            </w:pPr>
            <w:r>
              <w:rPr>
                <w:bCs/>
                <w:sz w:val="16"/>
              </w:rPr>
              <w:t>12</w:t>
            </w:r>
          </w:p>
        </w:tc>
        <w:tc>
          <w:tcPr>
            <w:tcW w:w="2160" w:type="dxa"/>
            <w:shd w:val="clear" w:color="auto" w:fill="auto"/>
          </w:tcPr>
          <w:p w14:paraId="27E25E84" w14:textId="77777777" w:rsidR="002A3978" w:rsidRDefault="002A3978" w:rsidP="002A3978">
            <w:pPr>
              <w:rPr>
                <w:bCs/>
                <w:sz w:val="16"/>
              </w:rPr>
            </w:pPr>
            <w:r>
              <w:rPr>
                <w:bCs/>
                <w:sz w:val="16"/>
              </w:rPr>
              <w:t>Actual unit for Pressure.</w:t>
            </w:r>
          </w:p>
          <w:p w14:paraId="3250C09A" w14:textId="77777777" w:rsidR="002A3978" w:rsidRDefault="002A3978" w:rsidP="002A3978">
            <w:pPr>
              <w:rPr>
                <w:bCs/>
                <w:sz w:val="16"/>
              </w:rPr>
            </w:pPr>
            <w:r>
              <w:rPr>
                <w:bCs/>
                <w:sz w:val="16"/>
              </w:rPr>
              <w:t>Default should be kPa.</w:t>
            </w:r>
          </w:p>
          <w:p w14:paraId="5EF994D5" w14:textId="77777777" w:rsidR="002A3978" w:rsidRDefault="002A3978" w:rsidP="002A3978">
            <w:pPr>
              <w:rPr>
                <w:bCs/>
                <w:sz w:val="16"/>
              </w:rPr>
            </w:pPr>
            <w:r>
              <w:rPr>
                <w:bCs/>
                <w:sz w:val="16"/>
              </w:rPr>
              <w:t>Can be changed per user request at the end of electronic Shipment phase or when mounted on a valve.</w:t>
            </w:r>
            <w:r>
              <w:rPr>
                <w:bCs/>
                <w:sz w:val="16"/>
              </w:rPr>
              <w:br/>
              <w:t>12 – kPa</w:t>
            </w:r>
          </w:p>
          <w:p w14:paraId="27CF94C2" w14:textId="77777777" w:rsidR="002A3978" w:rsidRDefault="002A3978" w:rsidP="002A3978">
            <w:pPr>
              <w:rPr>
                <w:bCs/>
                <w:sz w:val="16"/>
              </w:rPr>
            </w:pPr>
            <w:r>
              <w:rPr>
                <w:bCs/>
                <w:sz w:val="16"/>
              </w:rPr>
              <w:t>6 - PSI</w:t>
            </w:r>
          </w:p>
          <w:p w14:paraId="618AA719" w14:textId="77777777" w:rsidR="002A3978" w:rsidRDefault="002A3978" w:rsidP="002A3978">
            <w:pPr>
              <w:rPr>
                <w:bCs/>
                <w:sz w:val="16"/>
              </w:rPr>
            </w:pPr>
            <w:r>
              <w:rPr>
                <w:bCs/>
                <w:sz w:val="16"/>
              </w:rPr>
              <w:t>7 - Bar</w:t>
            </w:r>
          </w:p>
        </w:tc>
      </w:tr>
      <w:tr w:rsidR="002A3978" w14:paraId="6F8AB8B0" w14:textId="77777777" w:rsidTr="00294076">
        <w:trPr>
          <w:cantSplit/>
        </w:trPr>
        <w:tc>
          <w:tcPr>
            <w:tcW w:w="1435" w:type="dxa"/>
            <w:shd w:val="clear" w:color="auto" w:fill="auto"/>
          </w:tcPr>
          <w:p w14:paraId="7454E35F" w14:textId="77777777" w:rsidR="002A3978" w:rsidRPr="007E69CA" w:rsidRDefault="002A3978" w:rsidP="002A3978">
            <w:pPr>
              <w:rPr>
                <w:bCs/>
                <w:sz w:val="16"/>
              </w:rPr>
            </w:pPr>
            <w:proofErr w:type="spellStart"/>
            <w:r w:rsidRPr="007E69CA">
              <w:rPr>
                <w:bCs/>
                <w:sz w:val="16"/>
              </w:rPr>
              <w:t>RefVoltage</w:t>
            </w:r>
            <w:proofErr w:type="spellEnd"/>
          </w:p>
        </w:tc>
        <w:tc>
          <w:tcPr>
            <w:tcW w:w="1440" w:type="dxa"/>
            <w:shd w:val="clear" w:color="auto" w:fill="auto"/>
          </w:tcPr>
          <w:p w14:paraId="77A3B270" w14:textId="77777777" w:rsidR="002A3978" w:rsidRDefault="002A3978" w:rsidP="002A3978">
            <w:pPr>
              <w:rPr>
                <w:bCs/>
                <w:sz w:val="16"/>
              </w:rPr>
            </w:pPr>
            <w:r>
              <w:rPr>
                <w:bCs/>
                <w:sz w:val="16"/>
              </w:rPr>
              <w:t>130.110</w:t>
            </w:r>
          </w:p>
        </w:tc>
        <w:tc>
          <w:tcPr>
            <w:tcW w:w="900" w:type="dxa"/>
            <w:shd w:val="clear" w:color="auto" w:fill="auto"/>
          </w:tcPr>
          <w:p w14:paraId="5E016780" w14:textId="77777777" w:rsidR="002A3978" w:rsidRDefault="002A3978" w:rsidP="002A3978">
            <w:pPr>
              <w:rPr>
                <w:bCs/>
                <w:sz w:val="16"/>
              </w:rPr>
            </w:pPr>
            <w:r>
              <w:rPr>
                <w:bCs/>
                <w:sz w:val="16"/>
              </w:rPr>
              <w:t>129.110</w:t>
            </w:r>
          </w:p>
        </w:tc>
        <w:tc>
          <w:tcPr>
            <w:tcW w:w="839" w:type="dxa"/>
            <w:shd w:val="clear" w:color="auto" w:fill="auto"/>
          </w:tcPr>
          <w:p w14:paraId="76EC7A3B" w14:textId="71B6534C" w:rsidR="002A3978" w:rsidRDefault="002A3978" w:rsidP="002A3978">
            <w:pPr>
              <w:jc w:val="center"/>
              <w:rPr>
                <w:bCs/>
                <w:sz w:val="16"/>
              </w:rPr>
            </w:pPr>
          </w:p>
        </w:tc>
        <w:tc>
          <w:tcPr>
            <w:tcW w:w="1591" w:type="dxa"/>
            <w:shd w:val="clear" w:color="auto" w:fill="auto"/>
          </w:tcPr>
          <w:p w14:paraId="691A1661" w14:textId="77777777" w:rsidR="002A3978" w:rsidRDefault="002A3978" w:rsidP="002A3978">
            <w:pPr>
              <w:rPr>
                <w:bCs/>
                <w:sz w:val="16"/>
              </w:rPr>
            </w:pPr>
          </w:p>
        </w:tc>
        <w:tc>
          <w:tcPr>
            <w:tcW w:w="2160" w:type="dxa"/>
            <w:shd w:val="clear" w:color="auto" w:fill="auto"/>
          </w:tcPr>
          <w:p w14:paraId="28D96546" w14:textId="77777777" w:rsidR="002A3978" w:rsidRDefault="002A3978" w:rsidP="002A3978">
            <w:pPr>
              <w:rPr>
                <w:bCs/>
                <w:sz w:val="16"/>
              </w:rPr>
            </w:pPr>
          </w:p>
        </w:tc>
        <w:tc>
          <w:tcPr>
            <w:tcW w:w="1350" w:type="dxa"/>
            <w:shd w:val="clear" w:color="auto" w:fill="auto"/>
          </w:tcPr>
          <w:p w14:paraId="370F06B2" w14:textId="77777777" w:rsidR="002A3978" w:rsidRDefault="002A3978" w:rsidP="002A3978">
            <w:pPr>
              <w:rPr>
                <w:bCs/>
                <w:sz w:val="16"/>
              </w:rPr>
            </w:pPr>
          </w:p>
        </w:tc>
        <w:tc>
          <w:tcPr>
            <w:tcW w:w="1530" w:type="dxa"/>
            <w:shd w:val="clear" w:color="auto" w:fill="auto"/>
          </w:tcPr>
          <w:p w14:paraId="5680B374" w14:textId="77777777" w:rsidR="002A3978" w:rsidRDefault="002A3978" w:rsidP="002A3978">
            <w:pPr>
              <w:rPr>
                <w:bCs/>
                <w:sz w:val="16"/>
              </w:rPr>
            </w:pPr>
          </w:p>
        </w:tc>
        <w:tc>
          <w:tcPr>
            <w:tcW w:w="2160" w:type="dxa"/>
            <w:shd w:val="clear" w:color="auto" w:fill="auto"/>
          </w:tcPr>
          <w:p w14:paraId="22714C59" w14:textId="322D9466" w:rsidR="002A3978" w:rsidRDefault="002A3978" w:rsidP="002A3978">
            <w:pPr>
              <w:rPr>
                <w:bCs/>
                <w:sz w:val="16"/>
              </w:rPr>
            </w:pPr>
            <w:r>
              <w:rPr>
                <w:bCs/>
                <w:sz w:val="16"/>
              </w:rPr>
              <w:t xml:space="preserve">Reference voltage – 1 Volt. Depends on Hardware. </w:t>
            </w:r>
          </w:p>
        </w:tc>
      </w:tr>
      <w:tr w:rsidR="002A3978" w14:paraId="337875CA" w14:textId="77777777" w:rsidTr="00992444">
        <w:trPr>
          <w:cantSplit/>
        </w:trPr>
        <w:tc>
          <w:tcPr>
            <w:tcW w:w="1435" w:type="dxa"/>
            <w:shd w:val="clear" w:color="auto" w:fill="auto"/>
          </w:tcPr>
          <w:p w14:paraId="37DC2748" w14:textId="77777777" w:rsidR="002A3978" w:rsidRPr="007E69CA" w:rsidRDefault="002A3978" w:rsidP="002A3978">
            <w:pPr>
              <w:rPr>
                <w:bCs/>
                <w:sz w:val="16"/>
              </w:rPr>
            </w:pPr>
          </w:p>
        </w:tc>
        <w:tc>
          <w:tcPr>
            <w:tcW w:w="1440" w:type="dxa"/>
            <w:shd w:val="clear" w:color="auto" w:fill="auto"/>
          </w:tcPr>
          <w:p w14:paraId="13DBCC00" w14:textId="77777777" w:rsidR="002A3978" w:rsidRDefault="002A3978" w:rsidP="002A3978">
            <w:pPr>
              <w:rPr>
                <w:bCs/>
                <w:sz w:val="16"/>
              </w:rPr>
            </w:pPr>
            <w:r>
              <w:rPr>
                <w:bCs/>
                <w:sz w:val="16"/>
              </w:rPr>
              <w:t>Low</w:t>
            </w:r>
          </w:p>
        </w:tc>
        <w:tc>
          <w:tcPr>
            <w:tcW w:w="900" w:type="dxa"/>
            <w:shd w:val="clear" w:color="auto" w:fill="auto"/>
          </w:tcPr>
          <w:p w14:paraId="722DE37B" w14:textId="77777777" w:rsidR="002A3978" w:rsidRDefault="002A3978" w:rsidP="002A3978">
            <w:pPr>
              <w:rPr>
                <w:bCs/>
                <w:sz w:val="16"/>
              </w:rPr>
            </w:pPr>
          </w:p>
        </w:tc>
        <w:tc>
          <w:tcPr>
            <w:tcW w:w="839" w:type="dxa"/>
            <w:shd w:val="clear" w:color="auto" w:fill="auto"/>
          </w:tcPr>
          <w:p w14:paraId="657CCA76" w14:textId="19A2DEF4" w:rsidR="002A3978" w:rsidRDefault="002A3978" w:rsidP="002A3978">
            <w:pPr>
              <w:jc w:val="center"/>
              <w:rPr>
                <w:bCs/>
                <w:sz w:val="16"/>
              </w:rPr>
            </w:pPr>
            <w:proofErr w:type="spellStart"/>
            <w:r>
              <w:rPr>
                <w:bCs/>
                <w:sz w:val="16"/>
              </w:rPr>
              <w:t>CFUpSt</w:t>
            </w:r>
            <w:proofErr w:type="spellEnd"/>
          </w:p>
        </w:tc>
        <w:tc>
          <w:tcPr>
            <w:tcW w:w="1591" w:type="dxa"/>
            <w:shd w:val="clear" w:color="auto" w:fill="auto"/>
          </w:tcPr>
          <w:p w14:paraId="7F6FF68B" w14:textId="184FFE93" w:rsidR="002A3978" w:rsidRDefault="002A3978" w:rsidP="002A3978">
            <w:pPr>
              <w:rPr>
                <w:bCs/>
                <w:sz w:val="16"/>
              </w:rPr>
            </w:pPr>
            <w:r w:rsidRPr="006207A2">
              <w:rPr>
                <w:bCs/>
                <w:sz w:val="16"/>
              </w:rPr>
              <w:t>31130</w:t>
            </w:r>
          </w:p>
        </w:tc>
        <w:tc>
          <w:tcPr>
            <w:tcW w:w="2160" w:type="dxa"/>
            <w:shd w:val="clear" w:color="auto" w:fill="auto"/>
          </w:tcPr>
          <w:p w14:paraId="05521EFF" w14:textId="77777777" w:rsidR="002A3978" w:rsidRDefault="002A3978" w:rsidP="002A3978">
            <w:pPr>
              <w:rPr>
                <w:bCs/>
                <w:sz w:val="16"/>
              </w:rPr>
            </w:pPr>
            <w:r w:rsidRPr="00E247AF">
              <w:rPr>
                <w:bCs/>
                <w:sz w:val="16"/>
              </w:rPr>
              <w:t>24904</w:t>
            </w:r>
          </w:p>
        </w:tc>
        <w:tc>
          <w:tcPr>
            <w:tcW w:w="1350" w:type="dxa"/>
            <w:shd w:val="clear" w:color="auto" w:fill="auto"/>
          </w:tcPr>
          <w:p w14:paraId="3A7BD0B6" w14:textId="77777777" w:rsidR="002A3978" w:rsidRDefault="002A3978" w:rsidP="002A3978">
            <w:pPr>
              <w:rPr>
                <w:bCs/>
                <w:sz w:val="16"/>
              </w:rPr>
            </w:pPr>
            <w:r w:rsidRPr="00E247AF">
              <w:rPr>
                <w:bCs/>
                <w:sz w:val="16"/>
              </w:rPr>
              <w:t>24904</w:t>
            </w:r>
          </w:p>
        </w:tc>
        <w:tc>
          <w:tcPr>
            <w:tcW w:w="1530" w:type="dxa"/>
            <w:shd w:val="clear" w:color="auto" w:fill="auto"/>
          </w:tcPr>
          <w:p w14:paraId="3B02B92C" w14:textId="77777777" w:rsidR="002A3978" w:rsidRDefault="002A3978" w:rsidP="002A3978">
            <w:pPr>
              <w:rPr>
                <w:bCs/>
                <w:sz w:val="16"/>
              </w:rPr>
            </w:pPr>
            <w:r w:rsidRPr="00E247AF">
              <w:rPr>
                <w:bCs/>
                <w:sz w:val="16"/>
              </w:rPr>
              <w:t>24904</w:t>
            </w:r>
          </w:p>
        </w:tc>
        <w:tc>
          <w:tcPr>
            <w:tcW w:w="2160" w:type="dxa"/>
            <w:shd w:val="clear" w:color="auto" w:fill="auto"/>
          </w:tcPr>
          <w:p w14:paraId="7286ABC4" w14:textId="075EF165" w:rsidR="002A3978" w:rsidRDefault="002A3978" w:rsidP="002A3978">
            <w:pPr>
              <w:rPr>
                <w:bCs/>
                <w:sz w:val="16"/>
              </w:rPr>
            </w:pPr>
            <w:r>
              <w:rPr>
                <w:bCs/>
                <w:sz w:val="16"/>
              </w:rPr>
              <w:t>As specified by HW team</w:t>
            </w:r>
          </w:p>
        </w:tc>
      </w:tr>
      <w:tr w:rsidR="002A3978" w14:paraId="755D1C10" w14:textId="77777777" w:rsidTr="00992444">
        <w:trPr>
          <w:cantSplit/>
        </w:trPr>
        <w:tc>
          <w:tcPr>
            <w:tcW w:w="1435" w:type="dxa"/>
            <w:shd w:val="clear" w:color="auto" w:fill="auto"/>
          </w:tcPr>
          <w:p w14:paraId="2F4B9C54" w14:textId="77777777" w:rsidR="002A3978" w:rsidRPr="007E69CA" w:rsidRDefault="002A3978" w:rsidP="002A3978">
            <w:pPr>
              <w:rPr>
                <w:bCs/>
                <w:sz w:val="16"/>
              </w:rPr>
            </w:pPr>
          </w:p>
        </w:tc>
        <w:tc>
          <w:tcPr>
            <w:tcW w:w="1440" w:type="dxa"/>
            <w:shd w:val="clear" w:color="auto" w:fill="auto"/>
          </w:tcPr>
          <w:p w14:paraId="02B9031C" w14:textId="77777777" w:rsidR="002A3978" w:rsidRDefault="002A3978" w:rsidP="002A3978">
            <w:pPr>
              <w:rPr>
                <w:bCs/>
                <w:sz w:val="16"/>
              </w:rPr>
            </w:pPr>
            <w:r>
              <w:rPr>
                <w:bCs/>
                <w:sz w:val="16"/>
              </w:rPr>
              <w:t>High</w:t>
            </w:r>
          </w:p>
        </w:tc>
        <w:tc>
          <w:tcPr>
            <w:tcW w:w="900" w:type="dxa"/>
            <w:shd w:val="clear" w:color="auto" w:fill="auto"/>
          </w:tcPr>
          <w:p w14:paraId="0EB8EC51" w14:textId="77777777" w:rsidR="002A3978" w:rsidRDefault="002A3978" w:rsidP="002A3978">
            <w:pPr>
              <w:rPr>
                <w:bCs/>
                <w:sz w:val="16"/>
              </w:rPr>
            </w:pPr>
          </w:p>
        </w:tc>
        <w:tc>
          <w:tcPr>
            <w:tcW w:w="839" w:type="dxa"/>
            <w:shd w:val="clear" w:color="auto" w:fill="auto"/>
          </w:tcPr>
          <w:p w14:paraId="674E9A2B" w14:textId="4FE60F43" w:rsidR="002A3978" w:rsidRDefault="002A3978" w:rsidP="002A3978">
            <w:pPr>
              <w:jc w:val="center"/>
              <w:rPr>
                <w:bCs/>
                <w:sz w:val="16"/>
              </w:rPr>
            </w:pPr>
            <w:proofErr w:type="spellStart"/>
            <w:r>
              <w:rPr>
                <w:bCs/>
                <w:sz w:val="16"/>
              </w:rPr>
              <w:t>CFUpSt</w:t>
            </w:r>
            <w:proofErr w:type="spellEnd"/>
          </w:p>
        </w:tc>
        <w:tc>
          <w:tcPr>
            <w:tcW w:w="1591" w:type="dxa"/>
            <w:shd w:val="clear" w:color="auto" w:fill="auto"/>
          </w:tcPr>
          <w:p w14:paraId="4D7D640C" w14:textId="47E47094" w:rsidR="002A3978" w:rsidRDefault="002A3978" w:rsidP="002A3978">
            <w:pPr>
              <w:rPr>
                <w:bCs/>
                <w:sz w:val="16"/>
              </w:rPr>
            </w:pPr>
            <w:r w:rsidRPr="006207A2">
              <w:rPr>
                <w:bCs/>
                <w:sz w:val="16"/>
              </w:rPr>
              <w:t>34406</w:t>
            </w:r>
          </w:p>
        </w:tc>
        <w:tc>
          <w:tcPr>
            <w:tcW w:w="2160" w:type="dxa"/>
            <w:shd w:val="clear" w:color="auto" w:fill="auto"/>
          </w:tcPr>
          <w:p w14:paraId="5E7406EF" w14:textId="77777777" w:rsidR="002A3978" w:rsidRDefault="002A3978" w:rsidP="002A3978">
            <w:pPr>
              <w:rPr>
                <w:bCs/>
                <w:sz w:val="16"/>
              </w:rPr>
            </w:pPr>
            <w:r w:rsidRPr="00E247AF">
              <w:rPr>
                <w:bCs/>
                <w:sz w:val="16"/>
              </w:rPr>
              <w:t>27525</w:t>
            </w:r>
          </w:p>
        </w:tc>
        <w:tc>
          <w:tcPr>
            <w:tcW w:w="1350" w:type="dxa"/>
            <w:shd w:val="clear" w:color="auto" w:fill="auto"/>
          </w:tcPr>
          <w:p w14:paraId="243AF237" w14:textId="77777777" w:rsidR="002A3978" w:rsidRDefault="002A3978" w:rsidP="002A3978">
            <w:pPr>
              <w:rPr>
                <w:bCs/>
                <w:sz w:val="16"/>
              </w:rPr>
            </w:pPr>
            <w:r w:rsidRPr="00E247AF">
              <w:rPr>
                <w:bCs/>
                <w:sz w:val="16"/>
              </w:rPr>
              <w:t>27525</w:t>
            </w:r>
          </w:p>
        </w:tc>
        <w:tc>
          <w:tcPr>
            <w:tcW w:w="1530" w:type="dxa"/>
            <w:shd w:val="clear" w:color="auto" w:fill="auto"/>
          </w:tcPr>
          <w:p w14:paraId="046AF755" w14:textId="77777777" w:rsidR="002A3978" w:rsidRDefault="002A3978" w:rsidP="002A3978">
            <w:pPr>
              <w:rPr>
                <w:bCs/>
                <w:sz w:val="16"/>
              </w:rPr>
            </w:pPr>
            <w:r w:rsidRPr="00E247AF">
              <w:rPr>
                <w:bCs/>
                <w:sz w:val="16"/>
              </w:rPr>
              <w:t>27525</w:t>
            </w:r>
          </w:p>
        </w:tc>
        <w:tc>
          <w:tcPr>
            <w:tcW w:w="2160" w:type="dxa"/>
            <w:shd w:val="clear" w:color="auto" w:fill="auto"/>
          </w:tcPr>
          <w:p w14:paraId="169F3912" w14:textId="7D438244" w:rsidR="002A3978" w:rsidRDefault="002A3978" w:rsidP="002A3978">
            <w:pPr>
              <w:rPr>
                <w:bCs/>
                <w:sz w:val="16"/>
              </w:rPr>
            </w:pPr>
            <w:r>
              <w:rPr>
                <w:bCs/>
                <w:sz w:val="16"/>
              </w:rPr>
              <w:t>As specified by HW team</w:t>
            </w:r>
          </w:p>
        </w:tc>
      </w:tr>
      <w:tr w:rsidR="002A3978" w14:paraId="33E2587D" w14:textId="77777777" w:rsidTr="00294076">
        <w:trPr>
          <w:cantSplit/>
        </w:trPr>
        <w:tc>
          <w:tcPr>
            <w:tcW w:w="1435" w:type="dxa"/>
            <w:shd w:val="clear" w:color="auto" w:fill="auto"/>
          </w:tcPr>
          <w:p w14:paraId="100A7851" w14:textId="77777777" w:rsidR="002A3978" w:rsidRPr="007E69CA" w:rsidRDefault="002A3978" w:rsidP="002A3978">
            <w:pPr>
              <w:rPr>
                <w:bCs/>
                <w:sz w:val="16"/>
              </w:rPr>
            </w:pPr>
          </w:p>
        </w:tc>
        <w:tc>
          <w:tcPr>
            <w:tcW w:w="1440" w:type="dxa"/>
            <w:shd w:val="clear" w:color="auto" w:fill="auto"/>
          </w:tcPr>
          <w:p w14:paraId="7CB6817B" w14:textId="77777777" w:rsidR="002A3978" w:rsidRDefault="002A3978" w:rsidP="002A3978">
            <w:pPr>
              <w:rPr>
                <w:bCs/>
                <w:sz w:val="16"/>
              </w:rPr>
            </w:pPr>
          </w:p>
        </w:tc>
        <w:tc>
          <w:tcPr>
            <w:tcW w:w="900" w:type="dxa"/>
            <w:shd w:val="clear" w:color="auto" w:fill="auto"/>
          </w:tcPr>
          <w:p w14:paraId="00924585" w14:textId="77777777" w:rsidR="002A3978" w:rsidRDefault="002A3978" w:rsidP="002A3978">
            <w:pPr>
              <w:rPr>
                <w:bCs/>
                <w:sz w:val="16"/>
              </w:rPr>
            </w:pPr>
          </w:p>
        </w:tc>
        <w:tc>
          <w:tcPr>
            <w:tcW w:w="839" w:type="dxa"/>
            <w:shd w:val="clear" w:color="auto" w:fill="auto"/>
          </w:tcPr>
          <w:p w14:paraId="0681C048" w14:textId="77777777" w:rsidR="002A3978" w:rsidRDefault="002A3978" w:rsidP="002A3978">
            <w:pPr>
              <w:jc w:val="center"/>
              <w:rPr>
                <w:bCs/>
                <w:sz w:val="16"/>
              </w:rPr>
            </w:pPr>
          </w:p>
        </w:tc>
        <w:tc>
          <w:tcPr>
            <w:tcW w:w="1591" w:type="dxa"/>
            <w:shd w:val="clear" w:color="auto" w:fill="auto"/>
          </w:tcPr>
          <w:p w14:paraId="3ABA5024" w14:textId="77777777" w:rsidR="002A3978" w:rsidRDefault="002A3978" w:rsidP="002A3978">
            <w:pPr>
              <w:rPr>
                <w:bCs/>
                <w:sz w:val="16"/>
              </w:rPr>
            </w:pPr>
          </w:p>
        </w:tc>
        <w:tc>
          <w:tcPr>
            <w:tcW w:w="2160" w:type="dxa"/>
            <w:shd w:val="clear" w:color="auto" w:fill="auto"/>
          </w:tcPr>
          <w:p w14:paraId="18A14D14" w14:textId="77777777" w:rsidR="002A3978" w:rsidRDefault="002A3978" w:rsidP="002A3978">
            <w:pPr>
              <w:rPr>
                <w:bCs/>
                <w:sz w:val="16"/>
              </w:rPr>
            </w:pPr>
          </w:p>
        </w:tc>
        <w:tc>
          <w:tcPr>
            <w:tcW w:w="1350" w:type="dxa"/>
            <w:shd w:val="clear" w:color="auto" w:fill="auto"/>
          </w:tcPr>
          <w:p w14:paraId="7F16C43D" w14:textId="77777777" w:rsidR="002A3978" w:rsidRDefault="002A3978" w:rsidP="002A3978">
            <w:pPr>
              <w:rPr>
                <w:bCs/>
                <w:sz w:val="16"/>
              </w:rPr>
            </w:pPr>
          </w:p>
        </w:tc>
        <w:tc>
          <w:tcPr>
            <w:tcW w:w="1530" w:type="dxa"/>
            <w:shd w:val="clear" w:color="auto" w:fill="auto"/>
          </w:tcPr>
          <w:p w14:paraId="27735F68" w14:textId="77777777" w:rsidR="002A3978" w:rsidRDefault="002A3978" w:rsidP="002A3978">
            <w:pPr>
              <w:rPr>
                <w:bCs/>
                <w:sz w:val="16"/>
              </w:rPr>
            </w:pPr>
          </w:p>
        </w:tc>
        <w:tc>
          <w:tcPr>
            <w:tcW w:w="2160" w:type="dxa"/>
            <w:shd w:val="clear" w:color="auto" w:fill="auto"/>
          </w:tcPr>
          <w:p w14:paraId="101FED61" w14:textId="77777777" w:rsidR="002A3978" w:rsidRDefault="002A3978" w:rsidP="002A3978">
            <w:pPr>
              <w:rPr>
                <w:bCs/>
                <w:sz w:val="16"/>
              </w:rPr>
            </w:pPr>
          </w:p>
        </w:tc>
      </w:tr>
      <w:tr w:rsidR="002A3978" w14:paraId="5BE90520" w14:textId="77777777" w:rsidTr="00294076">
        <w:trPr>
          <w:cantSplit/>
        </w:trPr>
        <w:tc>
          <w:tcPr>
            <w:tcW w:w="1435" w:type="dxa"/>
            <w:shd w:val="clear" w:color="auto" w:fill="auto"/>
          </w:tcPr>
          <w:p w14:paraId="0D697A5F" w14:textId="77777777" w:rsidR="002A3978" w:rsidRPr="007E69CA" w:rsidRDefault="002A3978" w:rsidP="002A3978">
            <w:pPr>
              <w:rPr>
                <w:bCs/>
                <w:sz w:val="16"/>
              </w:rPr>
            </w:pPr>
            <w:bookmarkStart w:id="871" w:name="sim_jumper_hart"/>
            <w:bookmarkEnd w:id="871"/>
            <w:r>
              <w:rPr>
                <w:bCs/>
                <w:sz w:val="16"/>
              </w:rPr>
              <w:t>Simulation Enabled Jumper Emulation</w:t>
            </w:r>
          </w:p>
        </w:tc>
        <w:tc>
          <w:tcPr>
            <w:tcW w:w="1440" w:type="dxa"/>
            <w:shd w:val="clear" w:color="auto" w:fill="auto"/>
          </w:tcPr>
          <w:p w14:paraId="22884284" w14:textId="77777777" w:rsidR="002A3978" w:rsidRDefault="002A3978" w:rsidP="002A3978">
            <w:pPr>
              <w:rPr>
                <w:bCs/>
                <w:sz w:val="16"/>
              </w:rPr>
            </w:pPr>
            <w:r>
              <w:rPr>
                <w:bCs/>
                <w:sz w:val="16"/>
              </w:rPr>
              <w:t>171.21</w:t>
            </w:r>
          </w:p>
        </w:tc>
        <w:tc>
          <w:tcPr>
            <w:tcW w:w="900" w:type="dxa"/>
            <w:shd w:val="clear" w:color="auto" w:fill="auto"/>
          </w:tcPr>
          <w:p w14:paraId="606C77AD" w14:textId="77777777" w:rsidR="002A3978" w:rsidRDefault="002A3978" w:rsidP="002A3978">
            <w:pPr>
              <w:rPr>
                <w:bCs/>
                <w:sz w:val="16"/>
              </w:rPr>
            </w:pPr>
            <w:r>
              <w:rPr>
                <w:bCs/>
                <w:sz w:val="16"/>
              </w:rPr>
              <w:t>170.21</w:t>
            </w:r>
          </w:p>
        </w:tc>
        <w:tc>
          <w:tcPr>
            <w:tcW w:w="839" w:type="dxa"/>
            <w:shd w:val="clear" w:color="auto" w:fill="auto"/>
          </w:tcPr>
          <w:p w14:paraId="3C380AC1" w14:textId="77777777" w:rsidR="002A3978" w:rsidRDefault="002A3978" w:rsidP="002A3978">
            <w:pPr>
              <w:jc w:val="center"/>
              <w:rPr>
                <w:bCs/>
                <w:sz w:val="16"/>
              </w:rPr>
            </w:pPr>
          </w:p>
        </w:tc>
        <w:tc>
          <w:tcPr>
            <w:tcW w:w="1591" w:type="dxa"/>
            <w:shd w:val="clear" w:color="auto" w:fill="auto"/>
          </w:tcPr>
          <w:p w14:paraId="4D015EF6" w14:textId="77777777" w:rsidR="002A3978" w:rsidRDefault="002A3978" w:rsidP="002A3978">
            <w:pPr>
              <w:rPr>
                <w:bCs/>
                <w:sz w:val="16"/>
              </w:rPr>
            </w:pPr>
            <w:r>
              <w:rPr>
                <w:bCs/>
                <w:sz w:val="16"/>
              </w:rPr>
              <w:t>0</w:t>
            </w:r>
          </w:p>
        </w:tc>
        <w:tc>
          <w:tcPr>
            <w:tcW w:w="2160" w:type="dxa"/>
            <w:shd w:val="clear" w:color="auto" w:fill="auto"/>
          </w:tcPr>
          <w:p w14:paraId="48A4DCD5" w14:textId="77777777" w:rsidR="002A3978" w:rsidRDefault="002A3978" w:rsidP="002A3978">
            <w:pPr>
              <w:rPr>
                <w:bCs/>
                <w:sz w:val="16"/>
              </w:rPr>
            </w:pPr>
            <w:r>
              <w:rPr>
                <w:bCs/>
                <w:sz w:val="16"/>
              </w:rPr>
              <w:t>0</w:t>
            </w:r>
          </w:p>
        </w:tc>
        <w:tc>
          <w:tcPr>
            <w:tcW w:w="1350" w:type="dxa"/>
            <w:shd w:val="clear" w:color="auto" w:fill="auto"/>
          </w:tcPr>
          <w:p w14:paraId="77B8AC92" w14:textId="77777777" w:rsidR="002A3978" w:rsidRDefault="002A3978" w:rsidP="002A3978">
            <w:pPr>
              <w:rPr>
                <w:bCs/>
                <w:sz w:val="16"/>
              </w:rPr>
            </w:pPr>
            <w:r>
              <w:rPr>
                <w:bCs/>
                <w:sz w:val="16"/>
              </w:rPr>
              <w:t>0</w:t>
            </w:r>
          </w:p>
        </w:tc>
        <w:tc>
          <w:tcPr>
            <w:tcW w:w="1530" w:type="dxa"/>
            <w:shd w:val="clear" w:color="auto" w:fill="auto"/>
          </w:tcPr>
          <w:p w14:paraId="02C14B0A" w14:textId="77777777" w:rsidR="002A3978" w:rsidRDefault="002A3978" w:rsidP="002A3978">
            <w:pPr>
              <w:rPr>
                <w:bCs/>
                <w:sz w:val="16"/>
              </w:rPr>
            </w:pPr>
            <w:r>
              <w:rPr>
                <w:bCs/>
                <w:sz w:val="16"/>
              </w:rPr>
              <w:t>0</w:t>
            </w:r>
          </w:p>
        </w:tc>
        <w:tc>
          <w:tcPr>
            <w:tcW w:w="2160" w:type="dxa"/>
            <w:shd w:val="clear" w:color="auto" w:fill="auto"/>
          </w:tcPr>
          <w:p w14:paraId="4C68649F" w14:textId="38FA8144" w:rsidR="002A3978" w:rsidRDefault="00F16F26" w:rsidP="002A3978">
            <w:pPr>
              <w:rPr>
                <w:bCs/>
                <w:sz w:val="16"/>
              </w:rPr>
            </w:pPr>
            <w:ins w:id="872" w:author="Khasin, Ark" w:date="2022-10-19T16:24:00Z">
              <w:r>
                <w:rPr>
                  <w:bCs/>
                  <w:sz w:val="16"/>
                </w:rPr>
                <w:t>Need to verif</w:t>
              </w:r>
            </w:ins>
            <w:ins w:id="873" w:author="Khasin, Ark" w:date="2022-10-19T16:25:00Z">
              <w:r>
                <w:rPr>
                  <w:bCs/>
                  <w:sz w:val="16"/>
                </w:rPr>
                <w:t>y it is 0 at shipment</w:t>
              </w:r>
            </w:ins>
          </w:p>
        </w:tc>
      </w:tr>
      <w:tr w:rsidR="002A3978" w14:paraId="24A5AD17" w14:textId="77777777" w:rsidTr="00294076">
        <w:trPr>
          <w:cantSplit/>
        </w:trPr>
        <w:tc>
          <w:tcPr>
            <w:tcW w:w="1435" w:type="dxa"/>
            <w:shd w:val="clear" w:color="auto" w:fill="auto"/>
          </w:tcPr>
          <w:p w14:paraId="2842789F" w14:textId="77777777" w:rsidR="002A3978" w:rsidRPr="00F16F26" w:rsidRDefault="002A3978" w:rsidP="002A3978">
            <w:pPr>
              <w:rPr>
                <w:bCs/>
                <w:i/>
                <w:iCs/>
                <w:sz w:val="16"/>
                <w:rPrChange w:id="874" w:author="Khasin, Ark" w:date="2022-10-19T16:25:00Z">
                  <w:rPr>
                    <w:bCs/>
                    <w:sz w:val="16"/>
                  </w:rPr>
                </w:rPrChange>
              </w:rPr>
            </w:pPr>
            <w:bookmarkStart w:id="875" w:name="PST_conf_hart"/>
            <w:bookmarkEnd w:id="875"/>
            <w:r w:rsidRPr="00F16F26">
              <w:rPr>
                <w:bCs/>
                <w:i/>
                <w:iCs/>
                <w:sz w:val="16"/>
                <w:rPrChange w:id="876" w:author="Khasin, Ark" w:date="2022-10-19T16:25:00Z">
                  <w:rPr>
                    <w:bCs/>
                    <w:sz w:val="16"/>
                  </w:rPr>
                </w:rPrChange>
              </w:rPr>
              <w:t>PST Configuration</w:t>
            </w:r>
          </w:p>
          <w:p w14:paraId="191A42C2" w14:textId="77777777" w:rsidR="002A3978" w:rsidRPr="00F16F26" w:rsidRDefault="002A3978" w:rsidP="002A3978">
            <w:pPr>
              <w:rPr>
                <w:bCs/>
                <w:i/>
                <w:iCs/>
                <w:sz w:val="16"/>
                <w:rPrChange w:id="877" w:author="Khasin, Ark" w:date="2022-10-19T16:25:00Z">
                  <w:rPr>
                    <w:bCs/>
                    <w:sz w:val="16"/>
                  </w:rPr>
                </w:rPrChange>
              </w:rPr>
            </w:pPr>
            <w:r w:rsidRPr="00F16F26">
              <w:rPr>
                <w:bCs/>
                <w:i/>
                <w:iCs/>
                <w:sz w:val="16"/>
                <w:rPrChange w:id="878" w:author="Khasin, Ark" w:date="2022-10-19T16:25:00Z">
                  <w:rPr>
                    <w:bCs/>
                    <w:sz w:val="16"/>
                  </w:rPr>
                </w:rPrChange>
              </w:rPr>
              <w:t xml:space="preserve">See also </w:t>
            </w:r>
            <w:r w:rsidRPr="00F16F26">
              <w:rPr>
                <w:i/>
                <w:iCs/>
                <w:rPrChange w:id="879" w:author="Khasin, Ark" w:date="2022-10-19T16:25:00Z">
                  <w:rPr/>
                </w:rPrChange>
              </w:rPr>
              <w:fldChar w:fldCharType="begin"/>
            </w:r>
            <w:r w:rsidRPr="00F16F26">
              <w:rPr>
                <w:i/>
                <w:iCs/>
                <w:rPrChange w:id="880" w:author="Khasin, Ark" w:date="2022-10-19T16:25:00Z">
                  <w:rPr/>
                </w:rPrChange>
              </w:rPr>
              <w:instrText xml:space="preserve"> HYPERLINK \l "PST_conf" </w:instrText>
            </w:r>
            <w:r w:rsidRPr="00F16F26">
              <w:rPr>
                <w:i/>
                <w:iCs/>
                <w:rPrChange w:id="881" w:author="Khasin, Ark" w:date="2022-10-19T16:25:00Z">
                  <w:rPr>
                    <w:rStyle w:val="Hyperlink"/>
                    <w:bCs/>
                    <w:sz w:val="16"/>
                  </w:rPr>
                </w:rPrChange>
              </w:rPr>
              <w:fldChar w:fldCharType="separate"/>
            </w:r>
            <w:proofErr w:type="spellStart"/>
            <w:r w:rsidRPr="00F16F26">
              <w:rPr>
                <w:rStyle w:val="Hyperlink"/>
                <w:bCs/>
                <w:i/>
                <w:iCs/>
                <w:sz w:val="16"/>
                <w:rPrChange w:id="882" w:author="Khasin, Ark" w:date="2022-10-19T16:25:00Z">
                  <w:rPr>
                    <w:rStyle w:val="Hyperlink"/>
                    <w:bCs/>
                    <w:sz w:val="16"/>
                  </w:rPr>
                </w:rPrChange>
              </w:rPr>
              <w:t>PST_conf</w:t>
            </w:r>
            <w:proofErr w:type="spellEnd"/>
            <w:r w:rsidRPr="00F16F26">
              <w:rPr>
                <w:rStyle w:val="Hyperlink"/>
                <w:bCs/>
                <w:i/>
                <w:iCs/>
                <w:sz w:val="16"/>
                <w:rPrChange w:id="883" w:author="Khasin, Ark" w:date="2022-10-19T16:25:00Z">
                  <w:rPr>
                    <w:rStyle w:val="Hyperlink"/>
                    <w:bCs/>
                    <w:sz w:val="16"/>
                  </w:rPr>
                </w:rPrChange>
              </w:rPr>
              <w:fldChar w:fldCharType="end"/>
            </w:r>
          </w:p>
        </w:tc>
        <w:tc>
          <w:tcPr>
            <w:tcW w:w="1440" w:type="dxa"/>
            <w:shd w:val="clear" w:color="auto" w:fill="auto"/>
          </w:tcPr>
          <w:p w14:paraId="1F7FBB89" w14:textId="77777777" w:rsidR="002A3978" w:rsidRPr="00F16F26" w:rsidRDefault="002A3978" w:rsidP="002A3978">
            <w:pPr>
              <w:rPr>
                <w:bCs/>
                <w:i/>
                <w:iCs/>
                <w:sz w:val="16"/>
                <w:rPrChange w:id="884" w:author="Khasin, Ark" w:date="2022-10-19T16:25:00Z">
                  <w:rPr>
                    <w:bCs/>
                    <w:sz w:val="16"/>
                  </w:rPr>
                </w:rPrChange>
              </w:rPr>
            </w:pPr>
            <w:r w:rsidRPr="00F16F26">
              <w:rPr>
                <w:bCs/>
                <w:i/>
                <w:iCs/>
                <w:sz w:val="16"/>
                <w:rPrChange w:id="885" w:author="Khasin, Ark" w:date="2022-10-19T16:25:00Z">
                  <w:rPr>
                    <w:bCs/>
                    <w:sz w:val="16"/>
                  </w:rPr>
                </w:rPrChange>
              </w:rPr>
              <w:t>171.195</w:t>
            </w:r>
          </w:p>
        </w:tc>
        <w:tc>
          <w:tcPr>
            <w:tcW w:w="900" w:type="dxa"/>
            <w:shd w:val="clear" w:color="auto" w:fill="auto"/>
          </w:tcPr>
          <w:p w14:paraId="024A2CF2" w14:textId="77777777" w:rsidR="002A3978" w:rsidRPr="00F16F26" w:rsidRDefault="002A3978" w:rsidP="002A3978">
            <w:pPr>
              <w:rPr>
                <w:bCs/>
                <w:i/>
                <w:iCs/>
                <w:sz w:val="16"/>
                <w:rPrChange w:id="886" w:author="Khasin, Ark" w:date="2022-10-19T16:25:00Z">
                  <w:rPr>
                    <w:bCs/>
                    <w:sz w:val="16"/>
                  </w:rPr>
                </w:rPrChange>
              </w:rPr>
            </w:pPr>
            <w:r w:rsidRPr="00F16F26">
              <w:rPr>
                <w:bCs/>
                <w:i/>
                <w:iCs/>
                <w:sz w:val="16"/>
                <w:rPrChange w:id="887" w:author="Khasin, Ark" w:date="2022-10-19T16:25:00Z">
                  <w:rPr>
                    <w:bCs/>
                    <w:sz w:val="16"/>
                  </w:rPr>
                </w:rPrChange>
              </w:rPr>
              <w:t>170.195</w:t>
            </w:r>
          </w:p>
        </w:tc>
        <w:tc>
          <w:tcPr>
            <w:tcW w:w="839" w:type="dxa"/>
            <w:shd w:val="clear" w:color="auto" w:fill="auto"/>
          </w:tcPr>
          <w:p w14:paraId="72AAFFE6" w14:textId="77777777" w:rsidR="002A3978" w:rsidRPr="00F16F26" w:rsidRDefault="002A3978" w:rsidP="002A3978">
            <w:pPr>
              <w:jc w:val="center"/>
              <w:rPr>
                <w:bCs/>
                <w:i/>
                <w:iCs/>
                <w:sz w:val="16"/>
                <w:rPrChange w:id="888" w:author="Khasin, Ark" w:date="2022-10-19T16:25:00Z">
                  <w:rPr>
                    <w:bCs/>
                    <w:sz w:val="16"/>
                  </w:rPr>
                </w:rPrChange>
              </w:rPr>
            </w:pPr>
          </w:p>
        </w:tc>
        <w:tc>
          <w:tcPr>
            <w:tcW w:w="1591" w:type="dxa"/>
            <w:shd w:val="clear" w:color="auto" w:fill="auto"/>
          </w:tcPr>
          <w:p w14:paraId="25281F68" w14:textId="77777777" w:rsidR="002A3978" w:rsidRPr="00F16F26" w:rsidRDefault="002A3978" w:rsidP="002A3978">
            <w:pPr>
              <w:rPr>
                <w:bCs/>
                <w:i/>
                <w:iCs/>
                <w:sz w:val="16"/>
                <w:rPrChange w:id="889" w:author="Khasin, Ark" w:date="2022-10-19T16:25:00Z">
                  <w:rPr>
                    <w:bCs/>
                    <w:sz w:val="16"/>
                  </w:rPr>
                </w:rPrChange>
              </w:rPr>
            </w:pPr>
          </w:p>
        </w:tc>
        <w:tc>
          <w:tcPr>
            <w:tcW w:w="2160" w:type="dxa"/>
            <w:shd w:val="clear" w:color="auto" w:fill="auto"/>
          </w:tcPr>
          <w:p w14:paraId="0F49A523" w14:textId="77777777" w:rsidR="002A3978" w:rsidRPr="00F16F26" w:rsidRDefault="002A3978" w:rsidP="002A3978">
            <w:pPr>
              <w:rPr>
                <w:bCs/>
                <w:i/>
                <w:iCs/>
                <w:sz w:val="16"/>
                <w:rPrChange w:id="890" w:author="Khasin, Ark" w:date="2022-10-19T16:25:00Z">
                  <w:rPr>
                    <w:bCs/>
                    <w:sz w:val="16"/>
                  </w:rPr>
                </w:rPrChange>
              </w:rPr>
            </w:pPr>
          </w:p>
        </w:tc>
        <w:tc>
          <w:tcPr>
            <w:tcW w:w="1350" w:type="dxa"/>
            <w:shd w:val="clear" w:color="auto" w:fill="auto"/>
          </w:tcPr>
          <w:p w14:paraId="1750E6B7" w14:textId="77777777" w:rsidR="002A3978" w:rsidRPr="00F16F26" w:rsidRDefault="002A3978" w:rsidP="002A3978">
            <w:pPr>
              <w:rPr>
                <w:bCs/>
                <w:i/>
                <w:iCs/>
                <w:sz w:val="16"/>
                <w:rPrChange w:id="891" w:author="Khasin, Ark" w:date="2022-10-19T16:25:00Z">
                  <w:rPr>
                    <w:bCs/>
                    <w:sz w:val="16"/>
                  </w:rPr>
                </w:rPrChange>
              </w:rPr>
            </w:pPr>
          </w:p>
        </w:tc>
        <w:tc>
          <w:tcPr>
            <w:tcW w:w="1530" w:type="dxa"/>
            <w:shd w:val="clear" w:color="auto" w:fill="auto"/>
          </w:tcPr>
          <w:p w14:paraId="15AFBA66" w14:textId="77777777" w:rsidR="002A3978" w:rsidRPr="00F16F26" w:rsidRDefault="002A3978" w:rsidP="002A3978">
            <w:pPr>
              <w:rPr>
                <w:bCs/>
                <w:i/>
                <w:iCs/>
                <w:sz w:val="16"/>
                <w:rPrChange w:id="892" w:author="Khasin, Ark" w:date="2022-10-19T16:25:00Z">
                  <w:rPr>
                    <w:bCs/>
                    <w:sz w:val="16"/>
                  </w:rPr>
                </w:rPrChange>
              </w:rPr>
            </w:pPr>
          </w:p>
        </w:tc>
        <w:tc>
          <w:tcPr>
            <w:tcW w:w="2160" w:type="dxa"/>
            <w:shd w:val="clear" w:color="auto" w:fill="auto"/>
          </w:tcPr>
          <w:p w14:paraId="118E8C36" w14:textId="77777777" w:rsidR="002A3978" w:rsidRPr="00F16F26" w:rsidRDefault="002A3978" w:rsidP="002A3978">
            <w:pPr>
              <w:rPr>
                <w:bCs/>
                <w:i/>
                <w:iCs/>
                <w:sz w:val="16"/>
                <w:rPrChange w:id="893" w:author="Khasin, Ark" w:date="2022-10-19T16:25:00Z">
                  <w:rPr>
                    <w:bCs/>
                    <w:sz w:val="16"/>
                  </w:rPr>
                </w:rPrChange>
              </w:rPr>
            </w:pPr>
          </w:p>
        </w:tc>
      </w:tr>
      <w:tr w:rsidR="002A3978" w14:paraId="59CAE8DE" w14:textId="77777777" w:rsidTr="00294076">
        <w:trPr>
          <w:cantSplit/>
        </w:trPr>
        <w:tc>
          <w:tcPr>
            <w:tcW w:w="1435" w:type="dxa"/>
            <w:shd w:val="clear" w:color="auto" w:fill="auto"/>
          </w:tcPr>
          <w:p w14:paraId="02EE0B0C" w14:textId="77777777" w:rsidR="002A3978" w:rsidRPr="00F16F26" w:rsidRDefault="002A3978" w:rsidP="002A3978">
            <w:pPr>
              <w:rPr>
                <w:bCs/>
                <w:i/>
                <w:iCs/>
                <w:sz w:val="16"/>
                <w:rPrChange w:id="894" w:author="Khasin, Ark" w:date="2022-10-19T16:25:00Z">
                  <w:rPr>
                    <w:bCs/>
                    <w:sz w:val="16"/>
                  </w:rPr>
                </w:rPrChange>
              </w:rPr>
            </w:pPr>
          </w:p>
        </w:tc>
        <w:tc>
          <w:tcPr>
            <w:tcW w:w="1440" w:type="dxa"/>
            <w:shd w:val="clear" w:color="auto" w:fill="auto"/>
          </w:tcPr>
          <w:p w14:paraId="012A8DFA" w14:textId="77777777" w:rsidR="002A3978" w:rsidRPr="00F16F26" w:rsidRDefault="002A3978" w:rsidP="002A3978">
            <w:pPr>
              <w:rPr>
                <w:bCs/>
                <w:i/>
                <w:iCs/>
                <w:sz w:val="16"/>
                <w:rPrChange w:id="895" w:author="Khasin, Ark" w:date="2022-10-19T16:25:00Z">
                  <w:rPr>
                    <w:bCs/>
                    <w:sz w:val="16"/>
                  </w:rPr>
                </w:rPrChange>
              </w:rPr>
            </w:pPr>
            <w:r w:rsidRPr="00F16F26">
              <w:rPr>
                <w:bCs/>
                <w:i/>
                <w:iCs/>
                <w:sz w:val="16"/>
                <w:rPrChange w:id="896" w:author="Khasin, Ark" w:date="2022-10-19T16:25:00Z">
                  <w:rPr>
                    <w:bCs/>
                    <w:sz w:val="16"/>
                  </w:rPr>
                </w:rPrChange>
              </w:rPr>
              <w:t>Setpoint Change Threshold</w:t>
            </w:r>
          </w:p>
        </w:tc>
        <w:tc>
          <w:tcPr>
            <w:tcW w:w="900" w:type="dxa"/>
            <w:shd w:val="clear" w:color="auto" w:fill="auto"/>
          </w:tcPr>
          <w:p w14:paraId="58954F4B" w14:textId="77777777" w:rsidR="002A3978" w:rsidRPr="00F16F26" w:rsidRDefault="002A3978" w:rsidP="002A3978">
            <w:pPr>
              <w:rPr>
                <w:bCs/>
                <w:i/>
                <w:iCs/>
                <w:sz w:val="16"/>
                <w:rPrChange w:id="897" w:author="Khasin, Ark" w:date="2022-10-19T16:25:00Z">
                  <w:rPr>
                    <w:bCs/>
                    <w:sz w:val="16"/>
                  </w:rPr>
                </w:rPrChange>
              </w:rPr>
            </w:pPr>
          </w:p>
        </w:tc>
        <w:tc>
          <w:tcPr>
            <w:tcW w:w="839" w:type="dxa"/>
            <w:shd w:val="clear" w:color="auto" w:fill="auto"/>
          </w:tcPr>
          <w:p w14:paraId="730FC5CE" w14:textId="21BFC58B" w:rsidR="002A3978" w:rsidRPr="00F16F26" w:rsidRDefault="002A3978" w:rsidP="002A3978">
            <w:pPr>
              <w:jc w:val="center"/>
              <w:rPr>
                <w:bCs/>
                <w:i/>
                <w:iCs/>
                <w:sz w:val="16"/>
                <w:rPrChange w:id="898" w:author="Khasin, Ark" w:date="2022-10-19T16:25:00Z">
                  <w:rPr>
                    <w:bCs/>
                    <w:sz w:val="16"/>
                  </w:rPr>
                </w:rPrChange>
              </w:rPr>
            </w:pPr>
            <w:proofErr w:type="spellStart"/>
            <w:r w:rsidRPr="00F16F26">
              <w:rPr>
                <w:bCs/>
                <w:i/>
                <w:iCs/>
                <w:sz w:val="16"/>
                <w:rPrChange w:id="899" w:author="Khasin, Ark" w:date="2022-10-19T16:25:00Z">
                  <w:rPr>
                    <w:bCs/>
                    <w:sz w:val="16"/>
                  </w:rPr>
                </w:rPrChange>
              </w:rPr>
              <w:t>SManSrUpSttc</w:t>
            </w:r>
            <w:proofErr w:type="spellEnd"/>
          </w:p>
        </w:tc>
        <w:tc>
          <w:tcPr>
            <w:tcW w:w="1591" w:type="dxa"/>
            <w:shd w:val="clear" w:color="auto" w:fill="auto"/>
          </w:tcPr>
          <w:p w14:paraId="3F246D91" w14:textId="77777777" w:rsidR="002A3978" w:rsidRPr="00F16F26" w:rsidRDefault="002A3978" w:rsidP="002A3978">
            <w:pPr>
              <w:rPr>
                <w:bCs/>
                <w:i/>
                <w:iCs/>
                <w:sz w:val="16"/>
                <w:rPrChange w:id="900" w:author="Khasin, Ark" w:date="2022-10-19T16:25:00Z">
                  <w:rPr>
                    <w:bCs/>
                    <w:sz w:val="16"/>
                  </w:rPr>
                </w:rPrChange>
              </w:rPr>
            </w:pPr>
            <w:r w:rsidRPr="00F16F26">
              <w:rPr>
                <w:bCs/>
                <w:i/>
                <w:iCs/>
                <w:sz w:val="16"/>
                <w:rPrChange w:id="901" w:author="Khasin, Ark" w:date="2022-10-19T16:25:00Z">
                  <w:rPr>
                    <w:bCs/>
                    <w:sz w:val="16"/>
                  </w:rPr>
                </w:rPrChange>
              </w:rPr>
              <w:t>5.0</w:t>
            </w:r>
          </w:p>
        </w:tc>
        <w:tc>
          <w:tcPr>
            <w:tcW w:w="2160" w:type="dxa"/>
            <w:shd w:val="clear" w:color="auto" w:fill="auto"/>
          </w:tcPr>
          <w:p w14:paraId="738C25B8" w14:textId="77777777" w:rsidR="002A3978" w:rsidRPr="00F16F26" w:rsidRDefault="002A3978" w:rsidP="002A3978">
            <w:pPr>
              <w:rPr>
                <w:bCs/>
                <w:i/>
                <w:iCs/>
                <w:sz w:val="16"/>
                <w:rPrChange w:id="902" w:author="Khasin, Ark" w:date="2022-10-19T16:25:00Z">
                  <w:rPr>
                    <w:bCs/>
                    <w:sz w:val="16"/>
                  </w:rPr>
                </w:rPrChange>
              </w:rPr>
            </w:pPr>
            <w:r w:rsidRPr="00F16F26">
              <w:rPr>
                <w:bCs/>
                <w:i/>
                <w:iCs/>
                <w:sz w:val="16"/>
                <w:rPrChange w:id="903" w:author="Khasin, Ark" w:date="2022-10-19T16:25:00Z">
                  <w:rPr>
                    <w:bCs/>
                    <w:sz w:val="16"/>
                  </w:rPr>
                </w:rPrChange>
              </w:rPr>
              <w:t>5.0</w:t>
            </w:r>
          </w:p>
        </w:tc>
        <w:tc>
          <w:tcPr>
            <w:tcW w:w="1350" w:type="dxa"/>
            <w:shd w:val="clear" w:color="auto" w:fill="auto"/>
          </w:tcPr>
          <w:p w14:paraId="62900013" w14:textId="77777777" w:rsidR="002A3978" w:rsidRPr="00F16F26" w:rsidRDefault="002A3978" w:rsidP="002A3978">
            <w:pPr>
              <w:rPr>
                <w:bCs/>
                <w:i/>
                <w:iCs/>
                <w:sz w:val="16"/>
                <w:rPrChange w:id="904" w:author="Khasin, Ark" w:date="2022-10-19T16:25:00Z">
                  <w:rPr>
                    <w:bCs/>
                    <w:sz w:val="16"/>
                  </w:rPr>
                </w:rPrChange>
              </w:rPr>
            </w:pPr>
            <w:r w:rsidRPr="00F16F26">
              <w:rPr>
                <w:bCs/>
                <w:i/>
                <w:iCs/>
                <w:sz w:val="16"/>
                <w:rPrChange w:id="905" w:author="Khasin, Ark" w:date="2022-10-19T16:25:00Z">
                  <w:rPr>
                    <w:bCs/>
                    <w:sz w:val="16"/>
                  </w:rPr>
                </w:rPrChange>
              </w:rPr>
              <w:t>5.0</w:t>
            </w:r>
          </w:p>
        </w:tc>
        <w:tc>
          <w:tcPr>
            <w:tcW w:w="1530" w:type="dxa"/>
            <w:shd w:val="clear" w:color="auto" w:fill="auto"/>
          </w:tcPr>
          <w:p w14:paraId="495FB909" w14:textId="77777777" w:rsidR="002A3978" w:rsidRPr="00F16F26" w:rsidRDefault="002A3978" w:rsidP="002A3978">
            <w:pPr>
              <w:rPr>
                <w:bCs/>
                <w:i/>
                <w:iCs/>
                <w:sz w:val="16"/>
                <w:rPrChange w:id="906" w:author="Khasin, Ark" w:date="2022-10-19T16:25:00Z">
                  <w:rPr>
                    <w:bCs/>
                    <w:sz w:val="16"/>
                  </w:rPr>
                </w:rPrChange>
              </w:rPr>
            </w:pPr>
            <w:r w:rsidRPr="00F16F26">
              <w:rPr>
                <w:bCs/>
                <w:i/>
                <w:iCs/>
                <w:sz w:val="16"/>
                <w:rPrChange w:id="907" w:author="Khasin, Ark" w:date="2022-10-19T16:25:00Z">
                  <w:rPr>
                    <w:bCs/>
                    <w:sz w:val="16"/>
                  </w:rPr>
                </w:rPrChange>
              </w:rPr>
              <w:t>5.0</w:t>
            </w:r>
          </w:p>
        </w:tc>
        <w:tc>
          <w:tcPr>
            <w:tcW w:w="2160" w:type="dxa"/>
            <w:shd w:val="clear" w:color="auto" w:fill="auto"/>
          </w:tcPr>
          <w:p w14:paraId="784A69D4" w14:textId="77777777" w:rsidR="002A3978" w:rsidRPr="00F16F26" w:rsidRDefault="002A3978" w:rsidP="002A3978">
            <w:pPr>
              <w:rPr>
                <w:bCs/>
                <w:i/>
                <w:iCs/>
                <w:sz w:val="16"/>
                <w:rPrChange w:id="908" w:author="Khasin, Ark" w:date="2022-10-19T16:25:00Z">
                  <w:rPr>
                    <w:bCs/>
                    <w:sz w:val="16"/>
                  </w:rPr>
                </w:rPrChange>
              </w:rPr>
            </w:pPr>
          </w:p>
        </w:tc>
      </w:tr>
      <w:tr w:rsidR="002A3978" w14:paraId="597C940F" w14:textId="77777777" w:rsidTr="00992444">
        <w:trPr>
          <w:cantSplit/>
        </w:trPr>
        <w:tc>
          <w:tcPr>
            <w:tcW w:w="1435" w:type="dxa"/>
            <w:shd w:val="clear" w:color="auto" w:fill="auto"/>
          </w:tcPr>
          <w:p w14:paraId="58547A6B" w14:textId="77777777" w:rsidR="002A3978" w:rsidRPr="00F16F26" w:rsidRDefault="002A3978" w:rsidP="002A3978">
            <w:pPr>
              <w:rPr>
                <w:bCs/>
                <w:i/>
                <w:iCs/>
                <w:sz w:val="16"/>
                <w:rPrChange w:id="909" w:author="Khasin, Ark" w:date="2022-10-19T16:25:00Z">
                  <w:rPr>
                    <w:bCs/>
                    <w:sz w:val="16"/>
                  </w:rPr>
                </w:rPrChange>
              </w:rPr>
            </w:pPr>
          </w:p>
        </w:tc>
        <w:tc>
          <w:tcPr>
            <w:tcW w:w="1440" w:type="dxa"/>
            <w:shd w:val="clear" w:color="auto" w:fill="auto"/>
          </w:tcPr>
          <w:p w14:paraId="3BE938AF" w14:textId="77777777" w:rsidR="002A3978" w:rsidRPr="00F16F26" w:rsidRDefault="002A3978" w:rsidP="002A3978">
            <w:pPr>
              <w:rPr>
                <w:bCs/>
                <w:i/>
                <w:iCs/>
                <w:sz w:val="16"/>
                <w:rPrChange w:id="910" w:author="Khasin, Ark" w:date="2022-10-19T16:25:00Z">
                  <w:rPr>
                    <w:bCs/>
                    <w:sz w:val="16"/>
                  </w:rPr>
                </w:rPrChange>
              </w:rPr>
            </w:pPr>
            <w:proofErr w:type="spellStart"/>
            <w:r w:rsidRPr="00F16F26">
              <w:rPr>
                <w:bCs/>
                <w:i/>
                <w:iCs/>
                <w:sz w:val="16"/>
                <w:rPrChange w:id="911" w:author="Khasin, Ark" w:date="2022-10-19T16:25:00Z">
                  <w:rPr>
                    <w:bCs/>
                    <w:sz w:val="16"/>
                  </w:rPr>
                </w:rPrChange>
              </w:rPr>
              <w:t>PSTtravel</w:t>
            </w:r>
            <w:proofErr w:type="spellEnd"/>
          </w:p>
        </w:tc>
        <w:tc>
          <w:tcPr>
            <w:tcW w:w="900" w:type="dxa"/>
            <w:shd w:val="clear" w:color="auto" w:fill="auto"/>
          </w:tcPr>
          <w:p w14:paraId="7D3054EE" w14:textId="77777777" w:rsidR="002A3978" w:rsidRPr="00F16F26" w:rsidRDefault="002A3978" w:rsidP="002A3978">
            <w:pPr>
              <w:rPr>
                <w:bCs/>
                <w:i/>
                <w:iCs/>
                <w:sz w:val="16"/>
                <w:rPrChange w:id="912" w:author="Khasin, Ark" w:date="2022-10-19T16:25:00Z">
                  <w:rPr>
                    <w:bCs/>
                    <w:sz w:val="16"/>
                  </w:rPr>
                </w:rPrChange>
              </w:rPr>
            </w:pPr>
          </w:p>
        </w:tc>
        <w:tc>
          <w:tcPr>
            <w:tcW w:w="839" w:type="dxa"/>
            <w:shd w:val="clear" w:color="auto" w:fill="auto"/>
          </w:tcPr>
          <w:p w14:paraId="423739FA" w14:textId="550A2EED" w:rsidR="002A3978" w:rsidRPr="00F16F26" w:rsidRDefault="002A3978" w:rsidP="002A3978">
            <w:pPr>
              <w:jc w:val="center"/>
              <w:rPr>
                <w:bCs/>
                <w:i/>
                <w:iCs/>
                <w:sz w:val="16"/>
                <w:rPrChange w:id="913" w:author="Khasin, Ark" w:date="2022-10-19T16:25:00Z">
                  <w:rPr>
                    <w:bCs/>
                    <w:sz w:val="16"/>
                  </w:rPr>
                </w:rPrChange>
              </w:rPr>
            </w:pPr>
            <w:proofErr w:type="spellStart"/>
            <w:r w:rsidRPr="00F16F26">
              <w:rPr>
                <w:bCs/>
                <w:i/>
                <w:iCs/>
                <w:sz w:val="16"/>
                <w:rPrChange w:id="914" w:author="Khasin, Ark" w:date="2022-10-19T16:25:00Z">
                  <w:rPr>
                    <w:bCs/>
                    <w:sz w:val="16"/>
                  </w:rPr>
                </w:rPrChange>
              </w:rPr>
              <w:t>SManSrUpSttc</w:t>
            </w:r>
            <w:proofErr w:type="spellEnd"/>
          </w:p>
        </w:tc>
        <w:tc>
          <w:tcPr>
            <w:tcW w:w="1591" w:type="dxa"/>
            <w:shd w:val="clear" w:color="auto" w:fill="auto"/>
          </w:tcPr>
          <w:p w14:paraId="5BB80E0D" w14:textId="77777777" w:rsidR="002A3978" w:rsidRPr="00F16F26" w:rsidRDefault="002A3978" w:rsidP="002A3978">
            <w:pPr>
              <w:rPr>
                <w:bCs/>
                <w:i/>
                <w:iCs/>
                <w:sz w:val="16"/>
                <w:rPrChange w:id="915" w:author="Khasin, Ark" w:date="2022-10-19T16:25:00Z">
                  <w:rPr>
                    <w:bCs/>
                    <w:sz w:val="16"/>
                  </w:rPr>
                </w:rPrChange>
              </w:rPr>
            </w:pPr>
            <w:r w:rsidRPr="00F16F26">
              <w:rPr>
                <w:bCs/>
                <w:i/>
                <w:iCs/>
                <w:sz w:val="16"/>
                <w:rPrChange w:id="916" w:author="Khasin, Ark" w:date="2022-10-19T16:25:00Z">
                  <w:rPr>
                    <w:bCs/>
                    <w:sz w:val="16"/>
                  </w:rPr>
                </w:rPrChange>
              </w:rPr>
              <w:t>5.0</w:t>
            </w:r>
          </w:p>
        </w:tc>
        <w:tc>
          <w:tcPr>
            <w:tcW w:w="2160" w:type="dxa"/>
            <w:shd w:val="clear" w:color="auto" w:fill="auto"/>
          </w:tcPr>
          <w:p w14:paraId="3EFFE795" w14:textId="77777777" w:rsidR="002A3978" w:rsidRPr="00F16F26" w:rsidRDefault="002A3978" w:rsidP="002A3978">
            <w:pPr>
              <w:rPr>
                <w:bCs/>
                <w:i/>
                <w:iCs/>
                <w:sz w:val="16"/>
                <w:rPrChange w:id="917" w:author="Khasin, Ark" w:date="2022-10-19T16:25:00Z">
                  <w:rPr>
                    <w:bCs/>
                    <w:sz w:val="16"/>
                  </w:rPr>
                </w:rPrChange>
              </w:rPr>
            </w:pPr>
            <w:r w:rsidRPr="00F16F26">
              <w:rPr>
                <w:bCs/>
                <w:i/>
                <w:iCs/>
                <w:sz w:val="16"/>
                <w:rPrChange w:id="918" w:author="Khasin, Ark" w:date="2022-10-19T16:25:00Z">
                  <w:rPr>
                    <w:bCs/>
                    <w:sz w:val="16"/>
                  </w:rPr>
                </w:rPrChange>
              </w:rPr>
              <w:t>5.0</w:t>
            </w:r>
          </w:p>
        </w:tc>
        <w:tc>
          <w:tcPr>
            <w:tcW w:w="1350" w:type="dxa"/>
            <w:shd w:val="clear" w:color="auto" w:fill="auto"/>
          </w:tcPr>
          <w:p w14:paraId="7A641751" w14:textId="77777777" w:rsidR="002A3978" w:rsidRPr="00F16F26" w:rsidRDefault="002A3978" w:rsidP="002A3978">
            <w:pPr>
              <w:rPr>
                <w:bCs/>
                <w:i/>
                <w:iCs/>
                <w:sz w:val="16"/>
                <w:rPrChange w:id="919" w:author="Khasin, Ark" w:date="2022-10-19T16:25:00Z">
                  <w:rPr>
                    <w:bCs/>
                    <w:sz w:val="16"/>
                  </w:rPr>
                </w:rPrChange>
              </w:rPr>
            </w:pPr>
            <w:r w:rsidRPr="00F16F26">
              <w:rPr>
                <w:bCs/>
                <w:i/>
                <w:iCs/>
                <w:sz w:val="16"/>
                <w:rPrChange w:id="920" w:author="Khasin, Ark" w:date="2022-10-19T16:25:00Z">
                  <w:rPr>
                    <w:bCs/>
                    <w:sz w:val="16"/>
                  </w:rPr>
                </w:rPrChange>
              </w:rPr>
              <w:t>5.0</w:t>
            </w:r>
          </w:p>
        </w:tc>
        <w:tc>
          <w:tcPr>
            <w:tcW w:w="1530" w:type="dxa"/>
            <w:shd w:val="clear" w:color="auto" w:fill="auto"/>
          </w:tcPr>
          <w:p w14:paraId="6CDF769C" w14:textId="77777777" w:rsidR="002A3978" w:rsidRPr="00F16F26" w:rsidRDefault="002A3978" w:rsidP="002A3978">
            <w:pPr>
              <w:rPr>
                <w:bCs/>
                <w:i/>
                <w:iCs/>
                <w:sz w:val="16"/>
                <w:rPrChange w:id="921" w:author="Khasin, Ark" w:date="2022-10-19T16:25:00Z">
                  <w:rPr>
                    <w:bCs/>
                    <w:sz w:val="16"/>
                  </w:rPr>
                </w:rPrChange>
              </w:rPr>
            </w:pPr>
            <w:r w:rsidRPr="00F16F26">
              <w:rPr>
                <w:bCs/>
                <w:i/>
                <w:iCs/>
                <w:sz w:val="16"/>
                <w:rPrChange w:id="922" w:author="Khasin, Ark" w:date="2022-10-19T16:25:00Z">
                  <w:rPr>
                    <w:bCs/>
                    <w:sz w:val="16"/>
                  </w:rPr>
                </w:rPrChange>
              </w:rPr>
              <w:t>5.0</w:t>
            </w:r>
          </w:p>
        </w:tc>
        <w:tc>
          <w:tcPr>
            <w:tcW w:w="2160" w:type="dxa"/>
            <w:shd w:val="clear" w:color="auto" w:fill="auto"/>
          </w:tcPr>
          <w:p w14:paraId="53D625FF" w14:textId="77777777" w:rsidR="002A3978" w:rsidRPr="00F16F26" w:rsidRDefault="002A3978" w:rsidP="002A3978">
            <w:pPr>
              <w:rPr>
                <w:bCs/>
                <w:i/>
                <w:iCs/>
                <w:sz w:val="16"/>
                <w:rPrChange w:id="923" w:author="Khasin, Ark" w:date="2022-10-19T16:25:00Z">
                  <w:rPr>
                    <w:bCs/>
                    <w:sz w:val="16"/>
                  </w:rPr>
                </w:rPrChange>
              </w:rPr>
            </w:pPr>
          </w:p>
        </w:tc>
      </w:tr>
      <w:tr w:rsidR="002A3978" w14:paraId="182FB04F" w14:textId="77777777" w:rsidTr="00992444">
        <w:trPr>
          <w:cantSplit/>
        </w:trPr>
        <w:tc>
          <w:tcPr>
            <w:tcW w:w="1435" w:type="dxa"/>
            <w:shd w:val="clear" w:color="auto" w:fill="auto"/>
          </w:tcPr>
          <w:p w14:paraId="1B48D6EC" w14:textId="77777777" w:rsidR="002A3978" w:rsidRPr="00F16F26" w:rsidRDefault="002A3978" w:rsidP="002A3978">
            <w:pPr>
              <w:rPr>
                <w:bCs/>
                <w:i/>
                <w:iCs/>
                <w:sz w:val="16"/>
                <w:rPrChange w:id="924" w:author="Khasin, Ark" w:date="2022-10-19T16:25:00Z">
                  <w:rPr>
                    <w:bCs/>
                    <w:sz w:val="16"/>
                  </w:rPr>
                </w:rPrChange>
              </w:rPr>
            </w:pPr>
          </w:p>
        </w:tc>
        <w:tc>
          <w:tcPr>
            <w:tcW w:w="1440" w:type="dxa"/>
            <w:shd w:val="clear" w:color="auto" w:fill="auto"/>
          </w:tcPr>
          <w:p w14:paraId="5469DC8C" w14:textId="77777777" w:rsidR="002A3978" w:rsidRPr="00F16F26" w:rsidRDefault="002A3978" w:rsidP="002A3978">
            <w:pPr>
              <w:rPr>
                <w:bCs/>
                <w:i/>
                <w:iCs/>
                <w:sz w:val="16"/>
                <w:rPrChange w:id="925" w:author="Khasin, Ark" w:date="2022-10-19T16:25:00Z">
                  <w:rPr>
                    <w:bCs/>
                    <w:sz w:val="16"/>
                  </w:rPr>
                </w:rPrChange>
              </w:rPr>
            </w:pPr>
            <w:proofErr w:type="spellStart"/>
            <w:r w:rsidRPr="00F16F26">
              <w:rPr>
                <w:bCs/>
                <w:i/>
                <w:iCs/>
                <w:sz w:val="16"/>
                <w:rPrChange w:id="926" w:author="Khasin, Ark" w:date="2022-10-19T16:25:00Z">
                  <w:rPr>
                    <w:bCs/>
                    <w:sz w:val="16"/>
                  </w:rPr>
                </w:rPrChange>
              </w:rPr>
              <w:t>PSTMaxTime</w:t>
            </w:r>
            <w:proofErr w:type="spellEnd"/>
          </w:p>
        </w:tc>
        <w:tc>
          <w:tcPr>
            <w:tcW w:w="900" w:type="dxa"/>
            <w:shd w:val="clear" w:color="auto" w:fill="auto"/>
          </w:tcPr>
          <w:p w14:paraId="7C3EC544" w14:textId="77777777" w:rsidR="002A3978" w:rsidRPr="00F16F26" w:rsidRDefault="002A3978" w:rsidP="002A3978">
            <w:pPr>
              <w:rPr>
                <w:bCs/>
                <w:i/>
                <w:iCs/>
                <w:sz w:val="16"/>
                <w:rPrChange w:id="927" w:author="Khasin, Ark" w:date="2022-10-19T16:25:00Z">
                  <w:rPr>
                    <w:bCs/>
                    <w:sz w:val="16"/>
                  </w:rPr>
                </w:rPrChange>
              </w:rPr>
            </w:pPr>
          </w:p>
        </w:tc>
        <w:tc>
          <w:tcPr>
            <w:tcW w:w="839" w:type="dxa"/>
            <w:shd w:val="clear" w:color="auto" w:fill="auto"/>
          </w:tcPr>
          <w:p w14:paraId="0F22BCD0" w14:textId="02B7143E" w:rsidR="002A3978" w:rsidRPr="00F16F26" w:rsidRDefault="002A3978" w:rsidP="002A3978">
            <w:pPr>
              <w:jc w:val="center"/>
              <w:rPr>
                <w:bCs/>
                <w:i/>
                <w:iCs/>
                <w:sz w:val="16"/>
                <w:rPrChange w:id="928" w:author="Khasin, Ark" w:date="2022-10-19T16:25:00Z">
                  <w:rPr>
                    <w:bCs/>
                    <w:sz w:val="16"/>
                  </w:rPr>
                </w:rPrChange>
              </w:rPr>
            </w:pPr>
            <w:proofErr w:type="spellStart"/>
            <w:r w:rsidRPr="00F16F26">
              <w:rPr>
                <w:bCs/>
                <w:i/>
                <w:iCs/>
                <w:sz w:val="16"/>
                <w:rPrChange w:id="929" w:author="Khasin, Ark" w:date="2022-10-19T16:25:00Z">
                  <w:rPr>
                    <w:bCs/>
                    <w:sz w:val="16"/>
                  </w:rPr>
                </w:rPrChange>
              </w:rPr>
              <w:t>SManSrUpSttc</w:t>
            </w:r>
            <w:proofErr w:type="spellEnd"/>
          </w:p>
        </w:tc>
        <w:tc>
          <w:tcPr>
            <w:tcW w:w="1591" w:type="dxa"/>
            <w:shd w:val="clear" w:color="auto" w:fill="auto"/>
          </w:tcPr>
          <w:p w14:paraId="42B23BD3" w14:textId="77777777" w:rsidR="002A3978" w:rsidRPr="00F16F26" w:rsidRDefault="002A3978" w:rsidP="002A3978">
            <w:pPr>
              <w:rPr>
                <w:bCs/>
                <w:i/>
                <w:iCs/>
                <w:sz w:val="16"/>
                <w:rPrChange w:id="930" w:author="Khasin, Ark" w:date="2022-10-19T16:25:00Z">
                  <w:rPr>
                    <w:bCs/>
                    <w:sz w:val="16"/>
                  </w:rPr>
                </w:rPrChange>
              </w:rPr>
            </w:pPr>
            <w:r w:rsidRPr="00F16F26">
              <w:rPr>
                <w:bCs/>
                <w:i/>
                <w:iCs/>
                <w:sz w:val="16"/>
                <w:rPrChange w:id="931" w:author="Khasin, Ark" w:date="2022-10-19T16:25:00Z">
                  <w:rPr>
                    <w:bCs/>
                    <w:sz w:val="16"/>
                  </w:rPr>
                </w:rPrChange>
              </w:rPr>
              <w:t>5000</w:t>
            </w:r>
          </w:p>
        </w:tc>
        <w:tc>
          <w:tcPr>
            <w:tcW w:w="2160" w:type="dxa"/>
            <w:shd w:val="clear" w:color="auto" w:fill="auto"/>
          </w:tcPr>
          <w:p w14:paraId="4AADD356" w14:textId="77777777" w:rsidR="002A3978" w:rsidRPr="00F16F26" w:rsidRDefault="002A3978" w:rsidP="002A3978">
            <w:pPr>
              <w:rPr>
                <w:bCs/>
                <w:i/>
                <w:iCs/>
                <w:sz w:val="16"/>
                <w:rPrChange w:id="932" w:author="Khasin, Ark" w:date="2022-10-19T16:25:00Z">
                  <w:rPr>
                    <w:bCs/>
                    <w:sz w:val="16"/>
                  </w:rPr>
                </w:rPrChange>
              </w:rPr>
            </w:pPr>
            <w:r w:rsidRPr="00F16F26">
              <w:rPr>
                <w:bCs/>
                <w:i/>
                <w:iCs/>
                <w:sz w:val="16"/>
                <w:rPrChange w:id="933" w:author="Khasin, Ark" w:date="2022-10-19T16:25:00Z">
                  <w:rPr>
                    <w:bCs/>
                    <w:sz w:val="16"/>
                  </w:rPr>
                </w:rPrChange>
              </w:rPr>
              <w:t>5000</w:t>
            </w:r>
          </w:p>
        </w:tc>
        <w:tc>
          <w:tcPr>
            <w:tcW w:w="1350" w:type="dxa"/>
            <w:shd w:val="clear" w:color="auto" w:fill="auto"/>
          </w:tcPr>
          <w:p w14:paraId="0991613D" w14:textId="77777777" w:rsidR="002A3978" w:rsidRPr="00F16F26" w:rsidRDefault="002A3978" w:rsidP="002A3978">
            <w:pPr>
              <w:rPr>
                <w:bCs/>
                <w:i/>
                <w:iCs/>
                <w:sz w:val="16"/>
                <w:rPrChange w:id="934" w:author="Khasin, Ark" w:date="2022-10-19T16:25:00Z">
                  <w:rPr>
                    <w:bCs/>
                    <w:sz w:val="16"/>
                  </w:rPr>
                </w:rPrChange>
              </w:rPr>
            </w:pPr>
            <w:r w:rsidRPr="00F16F26">
              <w:rPr>
                <w:bCs/>
                <w:i/>
                <w:iCs/>
                <w:sz w:val="16"/>
                <w:rPrChange w:id="935" w:author="Khasin, Ark" w:date="2022-10-19T16:25:00Z">
                  <w:rPr>
                    <w:bCs/>
                    <w:sz w:val="16"/>
                  </w:rPr>
                </w:rPrChange>
              </w:rPr>
              <w:t>5000</w:t>
            </w:r>
          </w:p>
        </w:tc>
        <w:tc>
          <w:tcPr>
            <w:tcW w:w="1530" w:type="dxa"/>
            <w:shd w:val="clear" w:color="auto" w:fill="auto"/>
          </w:tcPr>
          <w:p w14:paraId="294C1038" w14:textId="77777777" w:rsidR="002A3978" w:rsidRPr="00F16F26" w:rsidRDefault="002A3978" w:rsidP="002A3978">
            <w:pPr>
              <w:rPr>
                <w:bCs/>
                <w:i/>
                <w:iCs/>
                <w:sz w:val="16"/>
                <w:rPrChange w:id="936" w:author="Khasin, Ark" w:date="2022-10-19T16:25:00Z">
                  <w:rPr>
                    <w:bCs/>
                    <w:sz w:val="16"/>
                  </w:rPr>
                </w:rPrChange>
              </w:rPr>
            </w:pPr>
            <w:r w:rsidRPr="00F16F26">
              <w:rPr>
                <w:bCs/>
                <w:i/>
                <w:iCs/>
                <w:sz w:val="16"/>
                <w:rPrChange w:id="937" w:author="Khasin, Ark" w:date="2022-10-19T16:25:00Z">
                  <w:rPr>
                    <w:bCs/>
                    <w:sz w:val="16"/>
                  </w:rPr>
                </w:rPrChange>
              </w:rPr>
              <w:t>5000</w:t>
            </w:r>
          </w:p>
        </w:tc>
        <w:tc>
          <w:tcPr>
            <w:tcW w:w="2160" w:type="dxa"/>
            <w:shd w:val="clear" w:color="auto" w:fill="auto"/>
          </w:tcPr>
          <w:p w14:paraId="6616EA84" w14:textId="77777777" w:rsidR="002A3978" w:rsidRPr="00F16F26" w:rsidRDefault="002A3978" w:rsidP="002A3978">
            <w:pPr>
              <w:rPr>
                <w:bCs/>
                <w:i/>
                <w:iCs/>
                <w:sz w:val="16"/>
                <w:rPrChange w:id="938" w:author="Khasin, Ark" w:date="2022-10-19T16:25:00Z">
                  <w:rPr>
                    <w:bCs/>
                    <w:sz w:val="16"/>
                  </w:rPr>
                </w:rPrChange>
              </w:rPr>
            </w:pPr>
            <w:r w:rsidRPr="00F16F26">
              <w:rPr>
                <w:bCs/>
                <w:i/>
                <w:iCs/>
                <w:sz w:val="16"/>
                <w:rPrChange w:id="939" w:author="Khasin, Ark" w:date="2022-10-19T16:25:00Z">
                  <w:rPr>
                    <w:bCs/>
                    <w:sz w:val="16"/>
                  </w:rPr>
                </w:rPrChange>
              </w:rPr>
              <w:t>ms</w:t>
            </w:r>
          </w:p>
        </w:tc>
      </w:tr>
      <w:tr w:rsidR="002A3978" w14:paraId="70AE3A1F" w14:textId="77777777" w:rsidTr="00992444">
        <w:trPr>
          <w:cantSplit/>
        </w:trPr>
        <w:tc>
          <w:tcPr>
            <w:tcW w:w="1435" w:type="dxa"/>
            <w:shd w:val="clear" w:color="auto" w:fill="auto"/>
          </w:tcPr>
          <w:p w14:paraId="788B7ED1" w14:textId="77777777" w:rsidR="002A3978" w:rsidRPr="00F16F26" w:rsidRDefault="002A3978" w:rsidP="002A3978">
            <w:pPr>
              <w:rPr>
                <w:bCs/>
                <w:i/>
                <w:iCs/>
                <w:sz w:val="16"/>
                <w:rPrChange w:id="940" w:author="Khasin, Ark" w:date="2022-10-19T16:25:00Z">
                  <w:rPr>
                    <w:bCs/>
                    <w:sz w:val="16"/>
                  </w:rPr>
                </w:rPrChange>
              </w:rPr>
            </w:pPr>
          </w:p>
        </w:tc>
        <w:tc>
          <w:tcPr>
            <w:tcW w:w="1440" w:type="dxa"/>
            <w:shd w:val="clear" w:color="auto" w:fill="auto"/>
          </w:tcPr>
          <w:p w14:paraId="1A8D1A01" w14:textId="77777777" w:rsidR="002A3978" w:rsidRPr="00F16F26" w:rsidRDefault="002A3978" w:rsidP="002A3978">
            <w:pPr>
              <w:rPr>
                <w:bCs/>
                <w:i/>
                <w:iCs/>
                <w:sz w:val="16"/>
                <w:rPrChange w:id="941" w:author="Khasin, Ark" w:date="2022-10-19T16:25:00Z">
                  <w:rPr>
                    <w:bCs/>
                    <w:sz w:val="16"/>
                  </w:rPr>
                </w:rPrChange>
              </w:rPr>
            </w:pPr>
            <w:proofErr w:type="spellStart"/>
            <w:r w:rsidRPr="00F16F26">
              <w:rPr>
                <w:bCs/>
                <w:i/>
                <w:iCs/>
                <w:sz w:val="16"/>
                <w:rPrChange w:id="942" w:author="Khasin, Ark" w:date="2022-10-19T16:25:00Z">
                  <w:rPr>
                    <w:bCs/>
                    <w:sz w:val="16"/>
                  </w:rPr>
                </w:rPrChange>
              </w:rPr>
              <w:t>PSTSetpointRate</w:t>
            </w:r>
            <w:proofErr w:type="spellEnd"/>
          </w:p>
        </w:tc>
        <w:tc>
          <w:tcPr>
            <w:tcW w:w="900" w:type="dxa"/>
            <w:shd w:val="clear" w:color="auto" w:fill="auto"/>
          </w:tcPr>
          <w:p w14:paraId="322B586E" w14:textId="77777777" w:rsidR="002A3978" w:rsidRPr="00F16F26" w:rsidRDefault="002A3978" w:rsidP="002A3978">
            <w:pPr>
              <w:rPr>
                <w:bCs/>
                <w:i/>
                <w:iCs/>
                <w:sz w:val="16"/>
                <w:rPrChange w:id="943" w:author="Khasin, Ark" w:date="2022-10-19T16:25:00Z">
                  <w:rPr>
                    <w:bCs/>
                    <w:sz w:val="16"/>
                  </w:rPr>
                </w:rPrChange>
              </w:rPr>
            </w:pPr>
          </w:p>
        </w:tc>
        <w:tc>
          <w:tcPr>
            <w:tcW w:w="839" w:type="dxa"/>
            <w:shd w:val="clear" w:color="auto" w:fill="auto"/>
          </w:tcPr>
          <w:p w14:paraId="43EC330D" w14:textId="44902F58" w:rsidR="002A3978" w:rsidRPr="00F16F26" w:rsidRDefault="002A3978" w:rsidP="002A3978">
            <w:pPr>
              <w:jc w:val="center"/>
              <w:rPr>
                <w:bCs/>
                <w:i/>
                <w:iCs/>
                <w:sz w:val="16"/>
                <w:rPrChange w:id="944" w:author="Khasin, Ark" w:date="2022-10-19T16:25:00Z">
                  <w:rPr>
                    <w:bCs/>
                    <w:sz w:val="16"/>
                  </w:rPr>
                </w:rPrChange>
              </w:rPr>
            </w:pPr>
            <w:proofErr w:type="spellStart"/>
            <w:r w:rsidRPr="00F16F26">
              <w:rPr>
                <w:bCs/>
                <w:i/>
                <w:iCs/>
                <w:sz w:val="16"/>
                <w:rPrChange w:id="945" w:author="Khasin, Ark" w:date="2022-10-19T16:25:00Z">
                  <w:rPr>
                    <w:bCs/>
                    <w:sz w:val="16"/>
                  </w:rPr>
                </w:rPrChange>
              </w:rPr>
              <w:t>SManSrUpSttc</w:t>
            </w:r>
            <w:proofErr w:type="spellEnd"/>
          </w:p>
        </w:tc>
        <w:tc>
          <w:tcPr>
            <w:tcW w:w="1591" w:type="dxa"/>
            <w:shd w:val="clear" w:color="auto" w:fill="auto"/>
          </w:tcPr>
          <w:p w14:paraId="576F5150" w14:textId="77777777" w:rsidR="002A3978" w:rsidRPr="00F16F26" w:rsidRDefault="002A3978" w:rsidP="002A3978">
            <w:pPr>
              <w:rPr>
                <w:bCs/>
                <w:i/>
                <w:iCs/>
                <w:sz w:val="16"/>
                <w:rPrChange w:id="946" w:author="Khasin, Ark" w:date="2022-10-19T16:25:00Z">
                  <w:rPr>
                    <w:bCs/>
                    <w:sz w:val="16"/>
                  </w:rPr>
                </w:rPrChange>
              </w:rPr>
            </w:pPr>
            <w:r w:rsidRPr="00F16F26">
              <w:rPr>
                <w:bCs/>
                <w:i/>
                <w:iCs/>
                <w:sz w:val="16"/>
                <w:rPrChange w:id="947" w:author="Khasin, Ark" w:date="2022-10-19T16:25:00Z">
                  <w:rPr>
                    <w:bCs/>
                    <w:sz w:val="16"/>
                  </w:rPr>
                </w:rPrChange>
              </w:rPr>
              <w:t>199.9</w:t>
            </w:r>
          </w:p>
        </w:tc>
        <w:tc>
          <w:tcPr>
            <w:tcW w:w="2160" w:type="dxa"/>
            <w:shd w:val="clear" w:color="auto" w:fill="auto"/>
          </w:tcPr>
          <w:p w14:paraId="648F50DD" w14:textId="77777777" w:rsidR="002A3978" w:rsidRPr="00F16F26" w:rsidRDefault="002A3978" w:rsidP="002A3978">
            <w:pPr>
              <w:rPr>
                <w:bCs/>
                <w:i/>
                <w:iCs/>
                <w:sz w:val="16"/>
                <w:rPrChange w:id="948" w:author="Khasin, Ark" w:date="2022-10-19T16:25:00Z">
                  <w:rPr>
                    <w:bCs/>
                    <w:sz w:val="16"/>
                  </w:rPr>
                </w:rPrChange>
              </w:rPr>
            </w:pPr>
            <w:r w:rsidRPr="00F16F26">
              <w:rPr>
                <w:bCs/>
                <w:i/>
                <w:iCs/>
                <w:sz w:val="16"/>
                <w:rPrChange w:id="949" w:author="Khasin, Ark" w:date="2022-10-19T16:25:00Z">
                  <w:rPr>
                    <w:bCs/>
                    <w:sz w:val="16"/>
                  </w:rPr>
                </w:rPrChange>
              </w:rPr>
              <w:t>199.9</w:t>
            </w:r>
          </w:p>
        </w:tc>
        <w:tc>
          <w:tcPr>
            <w:tcW w:w="1350" w:type="dxa"/>
            <w:shd w:val="clear" w:color="auto" w:fill="auto"/>
          </w:tcPr>
          <w:p w14:paraId="691E1037" w14:textId="77777777" w:rsidR="002A3978" w:rsidRPr="00F16F26" w:rsidRDefault="002A3978" w:rsidP="002A3978">
            <w:pPr>
              <w:rPr>
                <w:bCs/>
                <w:i/>
                <w:iCs/>
                <w:sz w:val="16"/>
                <w:rPrChange w:id="950" w:author="Khasin, Ark" w:date="2022-10-19T16:25:00Z">
                  <w:rPr>
                    <w:bCs/>
                    <w:sz w:val="16"/>
                  </w:rPr>
                </w:rPrChange>
              </w:rPr>
            </w:pPr>
            <w:r w:rsidRPr="00F16F26">
              <w:rPr>
                <w:bCs/>
                <w:i/>
                <w:iCs/>
                <w:sz w:val="16"/>
                <w:rPrChange w:id="951" w:author="Khasin, Ark" w:date="2022-10-19T16:25:00Z">
                  <w:rPr>
                    <w:bCs/>
                    <w:sz w:val="16"/>
                  </w:rPr>
                </w:rPrChange>
              </w:rPr>
              <w:t>199.9</w:t>
            </w:r>
          </w:p>
        </w:tc>
        <w:tc>
          <w:tcPr>
            <w:tcW w:w="1530" w:type="dxa"/>
            <w:shd w:val="clear" w:color="auto" w:fill="auto"/>
          </w:tcPr>
          <w:p w14:paraId="4160F754" w14:textId="77777777" w:rsidR="002A3978" w:rsidRPr="00F16F26" w:rsidRDefault="002A3978" w:rsidP="002A3978">
            <w:pPr>
              <w:rPr>
                <w:bCs/>
                <w:i/>
                <w:iCs/>
                <w:sz w:val="16"/>
                <w:rPrChange w:id="952" w:author="Khasin, Ark" w:date="2022-10-19T16:25:00Z">
                  <w:rPr>
                    <w:bCs/>
                    <w:sz w:val="16"/>
                  </w:rPr>
                </w:rPrChange>
              </w:rPr>
            </w:pPr>
            <w:r w:rsidRPr="00F16F26">
              <w:rPr>
                <w:bCs/>
                <w:i/>
                <w:iCs/>
                <w:sz w:val="16"/>
                <w:rPrChange w:id="953" w:author="Khasin, Ark" w:date="2022-10-19T16:25:00Z">
                  <w:rPr>
                    <w:bCs/>
                    <w:sz w:val="16"/>
                  </w:rPr>
                </w:rPrChange>
              </w:rPr>
              <w:t>199.9</w:t>
            </w:r>
          </w:p>
        </w:tc>
        <w:tc>
          <w:tcPr>
            <w:tcW w:w="2160" w:type="dxa"/>
            <w:shd w:val="clear" w:color="auto" w:fill="auto"/>
          </w:tcPr>
          <w:p w14:paraId="3FFD3A31" w14:textId="77777777" w:rsidR="002A3978" w:rsidRPr="00F16F26" w:rsidRDefault="002A3978" w:rsidP="002A3978">
            <w:pPr>
              <w:rPr>
                <w:bCs/>
                <w:i/>
                <w:iCs/>
                <w:sz w:val="16"/>
                <w:rPrChange w:id="954" w:author="Khasin, Ark" w:date="2022-10-19T16:25:00Z">
                  <w:rPr>
                    <w:bCs/>
                    <w:sz w:val="16"/>
                  </w:rPr>
                </w:rPrChange>
              </w:rPr>
            </w:pPr>
            <w:r w:rsidRPr="00F16F26">
              <w:rPr>
                <w:bCs/>
                <w:i/>
                <w:iCs/>
                <w:sz w:val="16"/>
                <w:rPrChange w:id="955" w:author="Khasin, Ark" w:date="2022-10-19T16:25:00Z">
                  <w:rPr>
                    <w:bCs/>
                    <w:sz w:val="16"/>
                  </w:rPr>
                </w:rPrChange>
              </w:rPr>
              <w:t>%/s</w:t>
            </w:r>
          </w:p>
        </w:tc>
      </w:tr>
      <w:tr w:rsidR="002A3978" w14:paraId="366E8019" w14:textId="77777777" w:rsidTr="00992444">
        <w:trPr>
          <w:cantSplit/>
        </w:trPr>
        <w:tc>
          <w:tcPr>
            <w:tcW w:w="1435" w:type="dxa"/>
            <w:shd w:val="clear" w:color="auto" w:fill="auto"/>
          </w:tcPr>
          <w:p w14:paraId="66F8ACAC" w14:textId="77777777" w:rsidR="002A3978" w:rsidRPr="00F16F26" w:rsidRDefault="002A3978" w:rsidP="002A3978">
            <w:pPr>
              <w:rPr>
                <w:bCs/>
                <w:i/>
                <w:iCs/>
                <w:sz w:val="16"/>
                <w:rPrChange w:id="956" w:author="Khasin, Ark" w:date="2022-10-19T16:25:00Z">
                  <w:rPr>
                    <w:bCs/>
                    <w:sz w:val="16"/>
                  </w:rPr>
                </w:rPrChange>
              </w:rPr>
            </w:pPr>
          </w:p>
        </w:tc>
        <w:tc>
          <w:tcPr>
            <w:tcW w:w="1440" w:type="dxa"/>
            <w:shd w:val="clear" w:color="auto" w:fill="auto"/>
          </w:tcPr>
          <w:p w14:paraId="6D053499" w14:textId="77777777" w:rsidR="002A3978" w:rsidRPr="00F16F26" w:rsidRDefault="002A3978" w:rsidP="002A3978">
            <w:pPr>
              <w:rPr>
                <w:bCs/>
                <w:i/>
                <w:iCs/>
                <w:sz w:val="16"/>
                <w:rPrChange w:id="957" w:author="Khasin, Ark" w:date="2022-10-19T16:25:00Z">
                  <w:rPr>
                    <w:bCs/>
                    <w:sz w:val="16"/>
                  </w:rPr>
                </w:rPrChange>
              </w:rPr>
            </w:pPr>
            <w:proofErr w:type="spellStart"/>
            <w:r w:rsidRPr="00F16F26">
              <w:rPr>
                <w:bCs/>
                <w:i/>
                <w:iCs/>
                <w:sz w:val="16"/>
                <w:rPrChange w:id="958" w:author="Khasin, Ark" w:date="2022-10-19T16:25:00Z">
                  <w:rPr>
                    <w:bCs/>
                    <w:sz w:val="16"/>
                  </w:rPr>
                </w:rPrChange>
              </w:rPr>
              <w:t>PSTLeadTime</w:t>
            </w:r>
            <w:proofErr w:type="spellEnd"/>
          </w:p>
        </w:tc>
        <w:tc>
          <w:tcPr>
            <w:tcW w:w="900" w:type="dxa"/>
            <w:shd w:val="clear" w:color="auto" w:fill="auto"/>
          </w:tcPr>
          <w:p w14:paraId="7BBFC3EB" w14:textId="77777777" w:rsidR="002A3978" w:rsidRPr="00F16F26" w:rsidRDefault="002A3978" w:rsidP="002A3978">
            <w:pPr>
              <w:rPr>
                <w:bCs/>
                <w:i/>
                <w:iCs/>
                <w:sz w:val="16"/>
                <w:rPrChange w:id="959" w:author="Khasin, Ark" w:date="2022-10-19T16:25:00Z">
                  <w:rPr>
                    <w:bCs/>
                    <w:sz w:val="16"/>
                  </w:rPr>
                </w:rPrChange>
              </w:rPr>
            </w:pPr>
          </w:p>
        </w:tc>
        <w:tc>
          <w:tcPr>
            <w:tcW w:w="839" w:type="dxa"/>
            <w:shd w:val="clear" w:color="auto" w:fill="auto"/>
          </w:tcPr>
          <w:p w14:paraId="06CC15C5" w14:textId="6A750BE0" w:rsidR="002A3978" w:rsidRPr="00F16F26" w:rsidRDefault="002A3978" w:rsidP="002A3978">
            <w:pPr>
              <w:jc w:val="center"/>
              <w:rPr>
                <w:bCs/>
                <w:i/>
                <w:iCs/>
                <w:sz w:val="16"/>
                <w:rPrChange w:id="960" w:author="Khasin, Ark" w:date="2022-10-19T16:25:00Z">
                  <w:rPr>
                    <w:bCs/>
                    <w:sz w:val="16"/>
                  </w:rPr>
                </w:rPrChange>
              </w:rPr>
            </w:pPr>
            <w:proofErr w:type="spellStart"/>
            <w:r w:rsidRPr="00F16F26">
              <w:rPr>
                <w:bCs/>
                <w:i/>
                <w:iCs/>
                <w:sz w:val="16"/>
                <w:rPrChange w:id="961" w:author="Khasin, Ark" w:date="2022-10-19T16:25:00Z">
                  <w:rPr>
                    <w:bCs/>
                    <w:sz w:val="16"/>
                  </w:rPr>
                </w:rPrChange>
              </w:rPr>
              <w:t>SManSrUpSttc</w:t>
            </w:r>
            <w:proofErr w:type="spellEnd"/>
          </w:p>
        </w:tc>
        <w:tc>
          <w:tcPr>
            <w:tcW w:w="1591" w:type="dxa"/>
            <w:shd w:val="clear" w:color="auto" w:fill="auto"/>
          </w:tcPr>
          <w:p w14:paraId="5E6BE2BB" w14:textId="77777777" w:rsidR="002A3978" w:rsidRPr="00F16F26" w:rsidRDefault="002A3978" w:rsidP="002A3978">
            <w:pPr>
              <w:rPr>
                <w:bCs/>
                <w:i/>
                <w:iCs/>
                <w:sz w:val="16"/>
                <w:rPrChange w:id="962" w:author="Khasin, Ark" w:date="2022-10-19T16:25:00Z">
                  <w:rPr>
                    <w:bCs/>
                    <w:sz w:val="16"/>
                  </w:rPr>
                </w:rPrChange>
              </w:rPr>
            </w:pPr>
            <w:r w:rsidRPr="00F16F26">
              <w:rPr>
                <w:bCs/>
                <w:i/>
                <w:iCs/>
                <w:sz w:val="16"/>
                <w:rPrChange w:id="963" w:author="Khasin, Ark" w:date="2022-10-19T16:25:00Z">
                  <w:rPr>
                    <w:bCs/>
                    <w:sz w:val="16"/>
                  </w:rPr>
                </w:rPrChange>
              </w:rPr>
              <w:t>60</w:t>
            </w:r>
          </w:p>
        </w:tc>
        <w:tc>
          <w:tcPr>
            <w:tcW w:w="2160" w:type="dxa"/>
            <w:shd w:val="clear" w:color="auto" w:fill="auto"/>
          </w:tcPr>
          <w:p w14:paraId="6BE61AAA" w14:textId="77777777" w:rsidR="002A3978" w:rsidRPr="00F16F26" w:rsidRDefault="002A3978" w:rsidP="002A3978">
            <w:pPr>
              <w:rPr>
                <w:bCs/>
                <w:i/>
                <w:iCs/>
                <w:sz w:val="16"/>
                <w:rPrChange w:id="964" w:author="Khasin, Ark" w:date="2022-10-19T16:25:00Z">
                  <w:rPr>
                    <w:bCs/>
                    <w:sz w:val="16"/>
                  </w:rPr>
                </w:rPrChange>
              </w:rPr>
            </w:pPr>
            <w:r w:rsidRPr="00F16F26">
              <w:rPr>
                <w:bCs/>
                <w:i/>
                <w:iCs/>
                <w:sz w:val="16"/>
                <w:rPrChange w:id="965" w:author="Khasin, Ark" w:date="2022-10-19T16:25:00Z">
                  <w:rPr>
                    <w:bCs/>
                    <w:sz w:val="16"/>
                  </w:rPr>
                </w:rPrChange>
              </w:rPr>
              <w:t>60</w:t>
            </w:r>
          </w:p>
        </w:tc>
        <w:tc>
          <w:tcPr>
            <w:tcW w:w="1350" w:type="dxa"/>
            <w:shd w:val="clear" w:color="auto" w:fill="auto"/>
          </w:tcPr>
          <w:p w14:paraId="7599D9D3" w14:textId="77777777" w:rsidR="002A3978" w:rsidRPr="00F16F26" w:rsidRDefault="002A3978" w:rsidP="002A3978">
            <w:pPr>
              <w:rPr>
                <w:bCs/>
                <w:i/>
                <w:iCs/>
                <w:sz w:val="16"/>
                <w:rPrChange w:id="966" w:author="Khasin, Ark" w:date="2022-10-19T16:25:00Z">
                  <w:rPr>
                    <w:bCs/>
                    <w:sz w:val="16"/>
                  </w:rPr>
                </w:rPrChange>
              </w:rPr>
            </w:pPr>
            <w:r w:rsidRPr="00F16F26">
              <w:rPr>
                <w:bCs/>
                <w:i/>
                <w:iCs/>
                <w:sz w:val="16"/>
                <w:rPrChange w:id="967" w:author="Khasin, Ark" w:date="2022-10-19T16:25:00Z">
                  <w:rPr>
                    <w:bCs/>
                    <w:sz w:val="16"/>
                  </w:rPr>
                </w:rPrChange>
              </w:rPr>
              <w:t>60</w:t>
            </w:r>
          </w:p>
        </w:tc>
        <w:tc>
          <w:tcPr>
            <w:tcW w:w="1530" w:type="dxa"/>
            <w:shd w:val="clear" w:color="auto" w:fill="auto"/>
          </w:tcPr>
          <w:p w14:paraId="2A466D6A" w14:textId="77777777" w:rsidR="002A3978" w:rsidRPr="00F16F26" w:rsidRDefault="002A3978" w:rsidP="002A3978">
            <w:pPr>
              <w:rPr>
                <w:bCs/>
                <w:i/>
                <w:iCs/>
                <w:sz w:val="16"/>
                <w:rPrChange w:id="968" w:author="Khasin, Ark" w:date="2022-10-19T16:25:00Z">
                  <w:rPr>
                    <w:bCs/>
                    <w:sz w:val="16"/>
                  </w:rPr>
                </w:rPrChange>
              </w:rPr>
            </w:pPr>
            <w:r w:rsidRPr="00F16F26">
              <w:rPr>
                <w:bCs/>
                <w:i/>
                <w:iCs/>
                <w:sz w:val="16"/>
                <w:rPrChange w:id="969" w:author="Khasin, Ark" w:date="2022-10-19T16:25:00Z">
                  <w:rPr>
                    <w:bCs/>
                    <w:sz w:val="16"/>
                  </w:rPr>
                </w:rPrChange>
              </w:rPr>
              <w:t>60</w:t>
            </w:r>
          </w:p>
        </w:tc>
        <w:tc>
          <w:tcPr>
            <w:tcW w:w="2160" w:type="dxa"/>
            <w:shd w:val="clear" w:color="auto" w:fill="auto"/>
          </w:tcPr>
          <w:p w14:paraId="6AE0356D" w14:textId="77777777" w:rsidR="002A3978" w:rsidRPr="00F16F26" w:rsidRDefault="002A3978" w:rsidP="002A3978">
            <w:pPr>
              <w:rPr>
                <w:bCs/>
                <w:i/>
                <w:iCs/>
                <w:sz w:val="16"/>
                <w:rPrChange w:id="970" w:author="Khasin, Ark" w:date="2022-10-19T16:25:00Z">
                  <w:rPr>
                    <w:bCs/>
                    <w:sz w:val="16"/>
                  </w:rPr>
                </w:rPrChange>
              </w:rPr>
            </w:pPr>
            <w:r w:rsidRPr="00F16F26">
              <w:rPr>
                <w:bCs/>
                <w:i/>
                <w:iCs/>
                <w:sz w:val="16"/>
                <w:rPrChange w:id="971" w:author="Khasin, Ark" w:date="2022-10-19T16:25:00Z">
                  <w:rPr>
                    <w:bCs/>
                    <w:sz w:val="16"/>
                  </w:rPr>
                </w:rPrChange>
              </w:rPr>
              <w:t>ms</w:t>
            </w:r>
          </w:p>
        </w:tc>
      </w:tr>
      <w:tr w:rsidR="002A3978" w14:paraId="5815630E" w14:textId="77777777" w:rsidTr="00992444">
        <w:trPr>
          <w:cantSplit/>
        </w:trPr>
        <w:tc>
          <w:tcPr>
            <w:tcW w:w="1435" w:type="dxa"/>
            <w:shd w:val="clear" w:color="auto" w:fill="auto"/>
          </w:tcPr>
          <w:p w14:paraId="48350F54" w14:textId="77777777" w:rsidR="002A3978" w:rsidRPr="00F16F26" w:rsidRDefault="002A3978" w:rsidP="002A3978">
            <w:pPr>
              <w:rPr>
                <w:bCs/>
                <w:i/>
                <w:iCs/>
                <w:sz w:val="16"/>
                <w:rPrChange w:id="972" w:author="Khasin, Ark" w:date="2022-10-19T16:25:00Z">
                  <w:rPr>
                    <w:bCs/>
                    <w:sz w:val="16"/>
                  </w:rPr>
                </w:rPrChange>
              </w:rPr>
            </w:pPr>
          </w:p>
        </w:tc>
        <w:tc>
          <w:tcPr>
            <w:tcW w:w="1440" w:type="dxa"/>
            <w:shd w:val="clear" w:color="auto" w:fill="auto"/>
          </w:tcPr>
          <w:p w14:paraId="3699F7F6" w14:textId="77777777" w:rsidR="002A3978" w:rsidRPr="00F16F26" w:rsidRDefault="002A3978" w:rsidP="002A3978">
            <w:pPr>
              <w:rPr>
                <w:bCs/>
                <w:i/>
                <w:iCs/>
                <w:sz w:val="16"/>
                <w:rPrChange w:id="973" w:author="Khasin, Ark" w:date="2022-10-19T16:25:00Z">
                  <w:rPr>
                    <w:bCs/>
                    <w:sz w:val="16"/>
                  </w:rPr>
                </w:rPrChange>
              </w:rPr>
            </w:pPr>
            <w:proofErr w:type="spellStart"/>
            <w:r w:rsidRPr="00F16F26">
              <w:rPr>
                <w:bCs/>
                <w:i/>
                <w:iCs/>
                <w:sz w:val="16"/>
                <w:rPrChange w:id="974" w:author="Khasin, Ark" w:date="2022-10-19T16:25:00Z">
                  <w:rPr>
                    <w:bCs/>
                    <w:sz w:val="16"/>
                  </w:rPr>
                </w:rPrChange>
              </w:rPr>
              <w:t>PSTPilotPressureThreshold</w:t>
            </w:r>
            <w:proofErr w:type="spellEnd"/>
          </w:p>
        </w:tc>
        <w:tc>
          <w:tcPr>
            <w:tcW w:w="900" w:type="dxa"/>
            <w:shd w:val="clear" w:color="auto" w:fill="auto"/>
          </w:tcPr>
          <w:p w14:paraId="4BCA682A" w14:textId="77777777" w:rsidR="002A3978" w:rsidRPr="00F16F26" w:rsidRDefault="002A3978" w:rsidP="002A3978">
            <w:pPr>
              <w:rPr>
                <w:bCs/>
                <w:i/>
                <w:iCs/>
                <w:sz w:val="16"/>
                <w:rPrChange w:id="975" w:author="Khasin, Ark" w:date="2022-10-19T16:25:00Z">
                  <w:rPr>
                    <w:bCs/>
                    <w:sz w:val="16"/>
                  </w:rPr>
                </w:rPrChange>
              </w:rPr>
            </w:pPr>
          </w:p>
        </w:tc>
        <w:tc>
          <w:tcPr>
            <w:tcW w:w="839" w:type="dxa"/>
            <w:shd w:val="clear" w:color="auto" w:fill="auto"/>
          </w:tcPr>
          <w:p w14:paraId="2F0AFE42" w14:textId="2755771B" w:rsidR="002A3978" w:rsidRPr="00F16F26" w:rsidRDefault="002A3978" w:rsidP="002A3978">
            <w:pPr>
              <w:jc w:val="center"/>
              <w:rPr>
                <w:bCs/>
                <w:i/>
                <w:iCs/>
                <w:sz w:val="16"/>
                <w:rPrChange w:id="976" w:author="Khasin, Ark" w:date="2022-10-19T16:25:00Z">
                  <w:rPr>
                    <w:bCs/>
                    <w:sz w:val="16"/>
                  </w:rPr>
                </w:rPrChange>
              </w:rPr>
            </w:pPr>
            <w:proofErr w:type="spellStart"/>
            <w:r w:rsidRPr="00F16F26">
              <w:rPr>
                <w:bCs/>
                <w:i/>
                <w:iCs/>
                <w:sz w:val="16"/>
                <w:rPrChange w:id="977" w:author="Khasin, Ark" w:date="2022-10-19T16:25:00Z">
                  <w:rPr>
                    <w:bCs/>
                    <w:sz w:val="16"/>
                  </w:rPr>
                </w:rPrChange>
              </w:rPr>
              <w:t>SManSrUpSttc</w:t>
            </w:r>
            <w:proofErr w:type="spellEnd"/>
          </w:p>
        </w:tc>
        <w:tc>
          <w:tcPr>
            <w:tcW w:w="1591" w:type="dxa"/>
            <w:shd w:val="clear" w:color="auto" w:fill="auto"/>
          </w:tcPr>
          <w:p w14:paraId="53C8EC23" w14:textId="77777777" w:rsidR="002A3978" w:rsidRPr="00F16F26" w:rsidRDefault="002A3978" w:rsidP="002A3978">
            <w:pPr>
              <w:rPr>
                <w:bCs/>
                <w:i/>
                <w:iCs/>
                <w:sz w:val="16"/>
                <w:rPrChange w:id="978" w:author="Khasin, Ark" w:date="2022-10-19T16:25:00Z">
                  <w:rPr>
                    <w:bCs/>
                    <w:sz w:val="16"/>
                  </w:rPr>
                </w:rPrChange>
              </w:rPr>
            </w:pPr>
            <w:r w:rsidRPr="00F16F26">
              <w:rPr>
                <w:bCs/>
                <w:i/>
                <w:iCs/>
                <w:sz w:val="16"/>
                <w:rPrChange w:id="979" w:author="Khasin, Ark" w:date="2022-10-19T16:25:00Z">
                  <w:rPr>
                    <w:bCs/>
                    <w:sz w:val="16"/>
                  </w:rPr>
                </w:rPrChange>
              </w:rPr>
              <w:t>120.0</w:t>
            </w:r>
          </w:p>
        </w:tc>
        <w:tc>
          <w:tcPr>
            <w:tcW w:w="2160" w:type="dxa"/>
            <w:shd w:val="clear" w:color="auto" w:fill="auto"/>
          </w:tcPr>
          <w:p w14:paraId="5E17E377" w14:textId="77777777" w:rsidR="002A3978" w:rsidRPr="00F16F26" w:rsidRDefault="002A3978" w:rsidP="002A3978">
            <w:pPr>
              <w:rPr>
                <w:bCs/>
                <w:i/>
                <w:iCs/>
                <w:sz w:val="16"/>
                <w:rPrChange w:id="980" w:author="Khasin, Ark" w:date="2022-10-19T16:25:00Z">
                  <w:rPr>
                    <w:bCs/>
                    <w:sz w:val="16"/>
                  </w:rPr>
                </w:rPrChange>
              </w:rPr>
            </w:pPr>
            <w:r w:rsidRPr="00F16F26">
              <w:rPr>
                <w:bCs/>
                <w:i/>
                <w:iCs/>
                <w:sz w:val="16"/>
                <w:rPrChange w:id="981" w:author="Khasin, Ark" w:date="2022-10-19T16:25:00Z">
                  <w:rPr>
                    <w:bCs/>
                    <w:sz w:val="16"/>
                  </w:rPr>
                </w:rPrChange>
              </w:rPr>
              <w:t>120.0</w:t>
            </w:r>
          </w:p>
        </w:tc>
        <w:tc>
          <w:tcPr>
            <w:tcW w:w="1350" w:type="dxa"/>
            <w:shd w:val="clear" w:color="auto" w:fill="auto"/>
          </w:tcPr>
          <w:p w14:paraId="557E2385" w14:textId="77777777" w:rsidR="002A3978" w:rsidRPr="00F16F26" w:rsidRDefault="002A3978" w:rsidP="002A3978">
            <w:pPr>
              <w:rPr>
                <w:bCs/>
                <w:i/>
                <w:iCs/>
                <w:sz w:val="16"/>
                <w:rPrChange w:id="982" w:author="Khasin, Ark" w:date="2022-10-19T16:25:00Z">
                  <w:rPr>
                    <w:bCs/>
                    <w:sz w:val="16"/>
                  </w:rPr>
                </w:rPrChange>
              </w:rPr>
            </w:pPr>
            <w:r w:rsidRPr="00F16F26">
              <w:rPr>
                <w:bCs/>
                <w:i/>
                <w:iCs/>
                <w:sz w:val="16"/>
                <w:rPrChange w:id="983" w:author="Khasin, Ark" w:date="2022-10-19T16:25:00Z">
                  <w:rPr>
                    <w:bCs/>
                    <w:sz w:val="16"/>
                  </w:rPr>
                </w:rPrChange>
              </w:rPr>
              <w:t>120.0</w:t>
            </w:r>
          </w:p>
        </w:tc>
        <w:tc>
          <w:tcPr>
            <w:tcW w:w="1530" w:type="dxa"/>
            <w:shd w:val="clear" w:color="auto" w:fill="auto"/>
          </w:tcPr>
          <w:p w14:paraId="6325969B" w14:textId="77777777" w:rsidR="002A3978" w:rsidRPr="00F16F26" w:rsidRDefault="002A3978" w:rsidP="002A3978">
            <w:pPr>
              <w:rPr>
                <w:bCs/>
                <w:i/>
                <w:iCs/>
                <w:sz w:val="16"/>
                <w:rPrChange w:id="984" w:author="Khasin, Ark" w:date="2022-10-19T16:25:00Z">
                  <w:rPr>
                    <w:bCs/>
                    <w:sz w:val="16"/>
                  </w:rPr>
                </w:rPrChange>
              </w:rPr>
            </w:pPr>
            <w:r w:rsidRPr="00F16F26">
              <w:rPr>
                <w:bCs/>
                <w:i/>
                <w:iCs/>
                <w:sz w:val="16"/>
                <w:rPrChange w:id="985" w:author="Khasin, Ark" w:date="2022-10-19T16:25:00Z">
                  <w:rPr>
                    <w:bCs/>
                    <w:sz w:val="16"/>
                  </w:rPr>
                </w:rPrChange>
              </w:rPr>
              <w:t>120.0</w:t>
            </w:r>
          </w:p>
        </w:tc>
        <w:tc>
          <w:tcPr>
            <w:tcW w:w="2160" w:type="dxa"/>
            <w:shd w:val="clear" w:color="auto" w:fill="auto"/>
          </w:tcPr>
          <w:p w14:paraId="340FAABA" w14:textId="77777777" w:rsidR="002A3978" w:rsidRPr="00F16F26" w:rsidRDefault="002A3978" w:rsidP="002A3978">
            <w:pPr>
              <w:rPr>
                <w:bCs/>
                <w:i/>
                <w:iCs/>
                <w:sz w:val="16"/>
                <w:rPrChange w:id="986" w:author="Khasin, Ark" w:date="2022-10-19T16:25:00Z">
                  <w:rPr>
                    <w:bCs/>
                    <w:sz w:val="16"/>
                  </w:rPr>
                </w:rPrChange>
              </w:rPr>
            </w:pPr>
            <w:r w:rsidRPr="00F16F26">
              <w:rPr>
                <w:bCs/>
                <w:i/>
                <w:iCs/>
                <w:sz w:val="16"/>
                <w:rPrChange w:id="987" w:author="Khasin, Ark" w:date="2022-10-19T16:25:00Z">
                  <w:rPr>
                    <w:bCs/>
                    <w:sz w:val="16"/>
                  </w:rPr>
                </w:rPrChange>
              </w:rPr>
              <w:t>psi</w:t>
            </w:r>
          </w:p>
        </w:tc>
      </w:tr>
      <w:tr w:rsidR="002A3978" w14:paraId="6DD734EE" w14:textId="77777777" w:rsidTr="00992444">
        <w:trPr>
          <w:cantSplit/>
        </w:trPr>
        <w:tc>
          <w:tcPr>
            <w:tcW w:w="1435" w:type="dxa"/>
            <w:shd w:val="clear" w:color="auto" w:fill="auto"/>
          </w:tcPr>
          <w:p w14:paraId="478606D9" w14:textId="77777777" w:rsidR="002A3978" w:rsidRPr="00F16F26" w:rsidRDefault="002A3978" w:rsidP="002A3978">
            <w:pPr>
              <w:rPr>
                <w:bCs/>
                <w:i/>
                <w:iCs/>
                <w:sz w:val="16"/>
                <w:rPrChange w:id="988" w:author="Khasin, Ark" w:date="2022-10-19T16:25:00Z">
                  <w:rPr>
                    <w:bCs/>
                    <w:sz w:val="16"/>
                  </w:rPr>
                </w:rPrChange>
              </w:rPr>
            </w:pPr>
          </w:p>
        </w:tc>
        <w:tc>
          <w:tcPr>
            <w:tcW w:w="1440" w:type="dxa"/>
            <w:shd w:val="clear" w:color="auto" w:fill="auto"/>
          </w:tcPr>
          <w:p w14:paraId="7BC188D9" w14:textId="77777777" w:rsidR="002A3978" w:rsidRPr="00F16F26" w:rsidRDefault="002A3978" w:rsidP="002A3978">
            <w:pPr>
              <w:rPr>
                <w:bCs/>
                <w:i/>
                <w:iCs/>
                <w:sz w:val="16"/>
                <w:rPrChange w:id="989" w:author="Khasin, Ark" w:date="2022-10-19T16:25:00Z">
                  <w:rPr>
                    <w:bCs/>
                    <w:sz w:val="16"/>
                  </w:rPr>
                </w:rPrChange>
              </w:rPr>
            </w:pPr>
            <w:proofErr w:type="spellStart"/>
            <w:r w:rsidRPr="00F16F26">
              <w:rPr>
                <w:bCs/>
                <w:i/>
                <w:iCs/>
                <w:sz w:val="16"/>
                <w:rPrChange w:id="990" w:author="Khasin, Ark" w:date="2022-10-19T16:25:00Z">
                  <w:rPr>
                    <w:bCs/>
                    <w:sz w:val="16"/>
                  </w:rPr>
                </w:rPrChange>
              </w:rPr>
              <w:t>PSTActuatorPressureThreshold</w:t>
            </w:r>
            <w:proofErr w:type="spellEnd"/>
          </w:p>
        </w:tc>
        <w:tc>
          <w:tcPr>
            <w:tcW w:w="900" w:type="dxa"/>
            <w:shd w:val="clear" w:color="auto" w:fill="auto"/>
          </w:tcPr>
          <w:p w14:paraId="4AABDAC0" w14:textId="77777777" w:rsidR="002A3978" w:rsidRPr="00F16F26" w:rsidRDefault="002A3978" w:rsidP="002A3978">
            <w:pPr>
              <w:rPr>
                <w:bCs/>
                <w:i/>
                <w:iCs/>
                <w:sz w:val="16"/>
                <w:rPrChange w:id="991" w:author="Khasin, Ark" w:date="2022-10-19T16:25:00Z">
                  <w:rPr>
                    <w:bCs/>
                    <w:sz w:val="16"/>
                  </w:rPr>
                </w:rPrChange>
              </w:rPr>
            </w:pPr>
          </w:p>
        </w:tc>
        <w:tc>
          <w:tcPr>
            <w:tcW w:w="839" w:type="dxa"/>
            <w:shd w:val="clear" w:color="auto" w:fill="auto"/>
          </w:tcPr>
          <w:p w14:paraId="3DF3E392" w14:textId="14C6FB69" w:rsidR="002A3978" w:rsidRPr="00F16F26" w:rsidRDefault="002A3978" w:rsidP="002A3978">
            <w:pPr>
              <w:jc w:val="center"/>
              <w:rPr>
                <w:bCs/>
                <w:i/>
                <w:iCs/>
                <w:sz w:val="16"/>
                <w:rPrChange w:id="992" w:author="Khasin, Ark" w:date="2022-10-19T16:25:00Z">
                  <w:rPr>
                    <w:bCs/>
                    <w:sz w:val="16"/>
                  </w:rPr>
                </w:rPrChange>
              </w:rPr>
            </w:pPr>
            <w:proofErr w:type="spellStart"/>
            <w:r w:rsidRPr="00F16F26">
              <w:rPr>
                <w:bCs/>
                <w:i/>
                <w:iCs/>
                <w:sz w:val="16"/>
                <w:rPrChange w:id="993" w:author="Khasin, Ark" w:date="2022-10-19T16:25:00Z">
                  <w:rPr>
                    <w:bCs/>
                    <w:sz w:val="16"/>
                  </w:rPr>
                </w:rPrChange>
              </w:rPr>
              <w:t>SManSrUpSttc</w:t>
            </w:r>
            <w:proofErr w:type="spellEnd"/>
          </w:p>
        </w:tc>
        <w:tc>
          <w:tcPr>
            <w:tcW w:w="1591" w:type="dxa"/>
            <w:shd w:val="clear" w:color="auto" w:fill="auto"/>
          </w:tcPr>
          <w:p w14:paraId="506E407D" w14:textId="77777777" w:rsidR="002A3978" w:rsidRPr="00F16F26" w:rsidRDefault="002A3978" w:rsidP="002A3978">
            <w:pPr>
              <w:rPr>
                <w:bCs/>
                <w:i/>
                <w:iCs/>
                <w:sz w:val="16"/>
                <w:rPrChange w:id="994" w:author="Khasin, Ark" w:date="2022-10-19T16:25:00Z">
                  <w:rPr>
                    <w:bCs/>
                    <w:sz w:val="16"/>
                  </w:rPr>
                </w:rPrChange>
              </w:rPr>
            </w:pPr>
            <w:r w:rsidRPr="00F16F26">
              <w:rPr>
                <w:bCs/>
                <w:i/>
                <w:iCs/>
                <w:sz w:val="16"/>
                <w:rPrChange w:id="995" w:author="Khasin, Ark" w:date="2022-10-19T16:25:00Z">
                  <w:rPr>
                    <w:bCs/>
                    <w:sz w:val="16"/>
                  </w:rPr>
                </w:rPrChange>
              </w:rPr>
              <w:t>120.0</w:t>
            </w:r>
          </w:p>
        </w:tc>
        <w:tc>
          <w:tcPr>
            <w:tcW w:w="2160" w:type="dxa"/>
            <w:shd w:val="clear" w:color="auto" w:fill="auto"/>
          </w:tcPr>
          <w:p w14:paraId="30ACDD31" w14:textId="77777777" w:rsidR="002A3978" w:rsidRPr="00F16F26" w:rsidRDefault="002A3978" w:rsidP="002A3978">
            <w:pPr>
              <w:rPr>
                <w:bCs/>
                <w:i/>
                <w:iCs/>
                <w:sz w:val="16"/>
                <w:rPrChange w:id="996" w:author="Khasin, Ark" w:date="2022-10-19T16:25:00Z">
                  <w:rPr>
                    <w:bCs/>
                    <w:sz w:val="16"/>
                  </w:rPr>
                </w:rPrChange>
              </w:rPr>
            </w:pPr>
            <w:r w:rsidRPr="00F16F26">
              <w:rPr>
                <w:bCs/>
                <w:i/>
                <w:iCs/>
                <w:sz w:val="16"/>
                <w:rPrChange w:id="997" w:author="Khasin, Ark" w:date="2022-10-19T16:25:00Z">
                  <w:rPr>
                    <w:bCs/>
                    <w:sz w:val="16"/>
                  </w:rPr>
                </w:rPrChange>
              </w:rPr>
              <w:t>120.0</w:t>
            </w:r>
          </w:p>
        </w:tc>
        <w:tc>
          <w:tcPr>
            <w:tcW w:w="1350" w:type="dxa"/>
            <w:shd w:val="clear" w:color="auto" w:fill="auto"/>
          </w:tcPr>
          <w:p w14:paraId="72AE7C36" w14:textId="77777777" w:rsidR="002A3978" w:rsidRPr="00F16F26" w:rsidRDefault="002A3978" w:rsidP="002A3978">
            <w:pPr>
              <w:rPr>
                <w:bCs/>
                <w:i/>
                <w:iCs/>
                <w:sz w:val="16"/>
                <w:rPrChange w:id="998" w:author="Khasin, Ark" w:date="2022-10-19T16:25:00Z">
                  <w:rPr>
                    <w:bCs/>
                    <w:sz w:val="16"/>
                  </w:rPr>
                </w:rPrChange>
              </w:rPr>
            </w:pPr>
            <w:r w:rsidRPr="00F16F26">
              <w:rPr>
                <w:bCs/>
                <w:i/>
                <w:iCs/>
                <w:sz w:val="16"/>
                <w:rPrChange w:id="999" w:author="Khasin, Ark" w:date="2022-10-19T16:25:00Z">
                  <w:rPr>
                    <w:bCs/>
                    <w:sz w:val="16"/>
                  </w:rPr>
                </w:rPrChange>
              </w:rPr>
              <w:t>120.0</w:t>
            </w:r>
          </w:p>
        </w:tc>
        <w:tc>
          <w:tcPr>
            <w:tcW w:w="1530" w:type="dxa"/>
            <w:shd w:val="clear" w:color="auto" w:fill="auto"/>
          </w:tcPr>
          <w:p w14:paraId="2AE01489" w14:textId="77777777" w:rsidR="002A3978" w:rsidRPr="00F16F26" w:rsidRDefault="002A3978" w:rsidP="002A3978">
            <w:pPr>
              <w:rPr>
                <w:bCs/>
                <w:i/>
                <w:iCs/>
                <w:sz w:val="16"/>
                <w:rPrChange w:id="1000" w:author="Khasin, Ark" w:date="2022-10-19T16:25:00Z">
                  <w:rPr>
                    <w:bCs/>
                    <w:sz w:val="16"/>
                  </w:rPr>
                </w:rPrChange>
              </w:rPr>
            </w:pPr>
            <w:r w:rsidRPr="00F16F26">
              <w:rPr>
                <w:bCs/>
                <w:i/>
                <w:iCs/>
                <w:sz w:val="16"/>
                <w:rPrChange w:id="1001" w:author="Khasin, Ark" w:date="2022-10-19T16:25:00Z">
                  <w:rPr>
                    <w:bCs/>
                    <w:sz w:val="16"/>
                  </w:rPr>
                </w:rPrChange>
              </w:rPr>
              <w:t>120.0</w:t>
            </w:r>
          </w:p>
        </w:tc>
        <w:tc>
          <w:tcPr>
            <w:tcW w:w="2160" w:type="dxa"/>
            <w:shd w:val="clear" w:color="auto" w:fill="auto"/>
          </w:tcPr>
          <w:p w14:paraId="71809B6A" w14:textId="77777777" w:rsidR="002A3978" w:rsidRPr="00F16F26" w:rsidRDefault="002A3978" w:rsidP="002A3978">
            <w:pPr>
              <w:rPr>
                <w:bCs/>
                <w:i/>
                <w:iCs/>
                <w:sz w:val="16"/>
                <w:rPrChange w:id="1002" w:author="Khasin, Ark" w:date="2022-10-19T16:25:00Z">
                  <w:rPr>
                    <w:bCs/>
                    <w:sz w:val="16"/>
                  </w:rPr>
                </w:rPrChange>
              </w:rPr>
            </w:pPr>
            <w:r w:rsidRPr="00F16F26">
              <w:rPr>
                <w:bCs/>
                <w:i/>
                <w:iCs/>
                <w:sz w:val="16"/>
                <w:rPrChange w:id="1003" w:author="Khasin, Ark" w:date="2022-10-19T16:25:00Z">
                  <w:rPr>
                    <w:bCs/>
                    <w:sz w:val="16"/>
                  </w:rPr>
                </w:rPrChange>
              </w:rPr>
              <w:t>psi</w:t>
            </w:r>
          </w:p>
        </w:tc>
      </w:tr>
      <w:tr w:rsidR="002A3978" w14:paraId="0CEA8F6D" w14:textId="77777777" w:rsidTr="00992444">
        <w:trPr>
          <w:cantSplit/>
        </w:trPr>
        <w:tc>
          <w:tcPr>
            <w:tcW w:w="1435" w:type="dxa"/>
            <w:shd w:val="clear" w:color="auto" w:fill="auto"/>
          </w:tcPr>
          <w:p w14:paraId="74167F60" w14:textId="77777777" w:rsidR="002A3978" w:rsidRPr="00F16F26" w:rsidRDefault="002A3978" w:rsidP="002A3978">
            <w:pPr>
              <w:rPr>
                <w:bCs/>
                <w:i/>
                <w:iCs/>
                <w:sz w:val="16"/>
                <w:rPrChange w:id="1004" w:author="Khasin, Ark" w:date="2022-10-19T16:25:00Z">
                  <w:rPr>
                    <w:bCs/>
                    <w:sz w:val="16"/>
                  </w:rPr>
                </w:rPrChange>
              </w:rPr>
            </w:pPr>
          </w:p>
        </w:tc>
        <w:tc>
          <w:tcPr>
            <w:tcW w:w="1440" w:type="dxa"/>
            <w:shd w:val="clear" w:color="auto" w:fill="auto"/>
          </w:tcPr>
          <w:p w14:paraId="1E217BE4" w14:textId="77777777" w:rsidR="002A3978" w:rsidRPr="00F16F26" w:rsidRDefault="002A3978" w:rsidP="002A3978">
            <w:pPr>
              <w:rPr>
                <w:bCs/>
                <w:i/>
                <w:iCs/>
                <w:sz w:val="16"/>
                <w:rPrChange w:id="1005" w:author="Khasin, Ark" w:date="2022-10-19T16:25:00Z">
                  <w:rPr>
                    <w:bCs/>
                    <w:sz w:val="16"/>
                  </w:rPr>
                </w:rPrChange>
              </w:rPr>
            </w:pPr>
            <w:proofErr w:type="spellStart"/>
            <w:r w:rsidRPr="00F16F26">
              <w:rPr>
                <w:bCs/>
                <w:i/>
                <w:iCs/>
                <w:sz w:val="16"/>
                <w:rPrChange w:id="1006" w:author="Khasin, Ark" w:date="2022-10-19T16:25:00Z">
                  <w:rPr>
                    <w:bCs/>
                    <w:sz w:val="16"/>
                  </w:rPr>
                </w:rPrChange>
              </w:rPr>
              <w:t>PSTDwellTime</w:t>
            </w:r>
            <w:proofErr w:type="spellEnd"/>
          </w:p>
        </w:tc>
        <w:tc>
          <w:tcPr>
            <w:tcW w:w="900" w:type="dxa"/>
            <w:shd w:val="clear" w:color="auto" w:fill="auto"/>
          </w:tcPr>
          <w:p w14:paraId="059A909B" w14:textId="77777777" w:rsidR="002A3978" w:rsidRPr="00F16F26" w:rsidRDefault="002A3978" w:rsidP="002A3978">
            <w:pPr>
              <w:rPr>
                <w:bCs/>
                <w:i/>
                <w:iCs/>
                <w:sz w:val="16"/>
                <w:rPrChange w:id="1007" w:author="Khasin, Ark" w:date="2022-10-19T16:25:00Z">
                  <w:rPr>
                    <w:bCs/>
                    <w:sz w:val="16"/>
                  </w:rPr>
                </w:rPrChange>
              </w:rPr>
            </w:pPr>
          </w:p>
        </w:tc>
        <w:tc>
          <w:tcPr>
            <w:tcW w:w="839" w:type="dxa"/>
            <w:shd w:val="clear" w:color="auto" w:fill="auto"/>
          </w:tcPr>
          <w:p w14:paraId="15AA3552" w14:textId="30A7B241" w:rsidR="002A3978" w:rsidRPr="00F16F26" w:rsidRDefault="002A3978" w:rsidP="002A3978">
            <w:pPr>
              <w:jc w:val="center"/>
              <w:rPr>
                <w:bCs/>
                <w:i/>
                <w:iCs/>
                <w:sz w:val="16"/>
                <w:rPrChange w:id="1008" w:author="Khasin, Ark" w:date="2022-10-19T16:25:00Z">
                  <w:rPr>
                    <w:bCs/>
                    <w:sz w:val="16"/>
                  </w:rPr>
                </w:rPrChange>
              </w:rPr>
            </w:pPr>
            <w:proofErr w:type="spellStart"/>
            <w:r w:rsidRPr="00F16F26">
              <w:rPr>
                <w:bCs/>
                <w:i/>
                <w:iCs/>
                <w:sz w:val="16"/>
                <w:rPrChange w:id="1009" w:author="Khasin, Ark" w:date="2022-10-19T16:25:00Z">
                  <w:rPr>
                    <w:bCs/>
                    <w:sz w:val="16"/>
                  </w:rPr>
                </w:rPrChange>
              </w:rPr>
              <w:t>SManSrUpSttc</w:t>
            </w:r>
            <w:proofErr w:type="spellEnd"/>
          </w:p>
        </w:tc>
        <w:tc>
          <w:tcPr>
            <w:tcW w:w="1591" w:type="dxa"/>
            <w:shd w:val="clear" w:color="auto" w:fill="auto"/>
          </w:tcPr>
          <w:p w14:paraId="3DCC484E" w14:textId="77777777" w:rsidR="002A3978" w:rsidRPr="00F16F26" w:rsidRDefault="002A3978" w:rsidP="002A3978">
            <w:pPr>
              <w:rPr>
                <w:bCs/>
                <w:i/>
                <w:iCs/>
                <w:sz w:val="16"/>
                <w:rPrChange w:id="1010" w:author="Khasin, Ark" w:date="2022-10-19T16:25:00Z">
                  <w:rPr>
                    <w:bCs/>
                    <w:sz w:val="16"/>
                  </w:rPr>
                </w:rPrChange>
              </w:rPr>
            </w:pPr>
            <w:r w:rsidRPr="00F16F26">
              <w:rPr>
                <w:bCs/>
                <w:i/>
                <w:iCs/>
                <w:sz w:val="16"/>
                <w:rPrChange w:id="1011" w:author="Khasin, Ark" w:date="2022-10-19T16:25:00Z">
                  <w:rPr>
                    <w:bCs/>
                    <w:sz w:val="16"/>
                  </w:rPr>
                </w:rPrChange>
              </w:rPr>
              <w:t>4</w:t>
            </w:r>
          </w:p>
        </w:tc>
        <w:tc>
          <w:tcPr>
            <w:tcW w:w="2160" w:type="dxa"/>
            <w:shd w:val="clear" w:color="auto" w:fill="auto"/>
          </w:tcPr>
          <w:p w14:paraId="60FEB70B" w14:textId="77777777" w:rsidR="002A3978" w:rsidRPr="00F16F26" w:rsidRDefault="002A3978" w:rsidP="002A3978">
            <w:pPr>
              <w:rPr>
                <w:bCs/>
                <w:i/>
                <w:iCs/>
                <w:sz w:val="16"/>
                <w:rPrChange w:id="1012" w:author="Khasin, Ark" w:date="2022-10-19T16:25:00Z">
                  <w:rPr>
                    <w:bCs/>
                    <w:sz w:val="16"/>
                  </w:rPr>
                </w:rPrChange>
              </w:rPr>
            </w:pPr>
            <w:r w:rsidRPr="00F16F26">
              <w:rPr>
                <w:bCs/>
                <w:i/>
                <w:iCs/>
                <w:sz w:val="16"/>
                <w:rPrChange w:id="1013" w:author="Khasin, Ark" w:date="2022-10-19T16:25:00Z">
                  <w:rPr>
                    <w:bCs/>
                    <w:sz w:val="16"/>
                  </w:rPr>
                </w:rPrChange>
              </w:rPr>
              <w:t>4</w:t>
            </w:r>
          </w:p>
        </w:tc>
        <w:tc>
          <w:tcPr>
            <w:tcW w:w="1350" w:type="dxa"/>
            <w:shd w:val="clear" w:color="auto" w:fill="auto"/>
          </w:tcPr>
          <w:p w14:paraId="26C1119D" w14:textId="77777777" w:rsidR="002A3978" w:rsidRPr="00F16F26" w:rsidRDefault="002A3978" w:rsidP="002A3978">
            <w:pPr>
              <w:rPr>
                <w:bCs/>
                <w:i/>
                <w:iCs/>
                <w:sz w:val="16"/>
                <w:rPrChange w:id="1014" w:author="Khasin, Ark" w:date="2022-10-19T16:25:00Z">
                  <w:rPr>
                    <w:bCs/>
                    <w:sz w:val="16"/>
                  </w:rPr>
                </w:rPrChange>
              </w:rPr>
            </w:pPr>
            <w:r w:rsidRPr="00F16F26">
              <w:rPr>
                <w:bCs/>
                <w:i/>
                <w:iCs/>
                <w:sz w:val="16"/>
                <w:rPrChange w:id="1015" w:author="Khasin, Ark" w:date="2022-10-19T16:25:00Z">
                  <w:rPr>
                    <w:bCs/>
                    <w:sz w:val="16"/>
                  </w:rPr>
                </w:rPrChange>
              </w:rPr>
              <w:t>4</w:t>
            </w:r>
          </w:p>
        </w:tc>
        <w:tc>
          <w:tcPr>
            <w:tcW w:w="1530" w:type="dxa"/>
            <w:shd w:val="clear" w:color="auto" w:fill="auto"/>
          </w:tcPr>
          <w:p w14:paraId="57CD8E19" w14:textId="77777777" w:rsidR="002A3978" w:rsidRPr="00F16F26" w:rsidRDefault="002A3978" w:rsidP="002A3978">
            <w:pPr>
              <w:rPr>
                <w:bCs/>
                <w:i/>
                <w:iCs/>
                <w:sz w:val="16"/>
                <w:rPrChange w:id="1016" w:author="Khasin, Ark" w:date="2022-10-19T16:25:00Z">
                  <w:rPr>
                    <w:bCs/>
                    <w:sz w:val="16"/>
                  </w:rPr>
                </w:rPrChange>
              </w:rPr>
            </w:pPr>
            <w:r w:rsidRPr="00F16F26">
              <w:rPr>
                <w:bCs/>
                <w:i/>
                <w:iCs/>
                <w:sz w:val="16"/>
                <w:rPrChange w:id="1017" w:author="Khasin, Ark" w:date="2022-10-19T16:25:00Z">
                  <w:rPr>
                    <w:bCs/>
                    <w:sz w:val="16"/>
                  </w:rPr>
                </w:rPrChange>
              </w:rPr>
              <w:t>4</w:t>
            </w:r>
          </w:p>
        </w:tc>
        <w:tc>
          <w:tcPr>
            <w:tcW w:w="2160" w:type="dxa"/>
            <w:shd w:val="clear" w:color="auto" w:fill="auto"/>
          </w:tcPr>
          <w:p w14:paraId="03D13BAA" w14:textId="77777777" w:rsidR="002A3978" w:rsidRPr="00F16F26" w:rsidRDefault="002A3978" w:rsidP="002A3978">
            <w:pPr>
              <w:rPr>
                <w:bCs/>
                <w:i/>
                <w:iCs/>
                <w:sz w:val="16"/>
                <w:rPrChange w:id="1018" w:author="Khasin, Ark" w:date="2022-10-19T16:25:00Z">
                  <w:rPr>
                    <w:bCs/>
                    <w:sz w:val="16"/>
                  </w:rPr>
                </w:rPrChange>
              </w:rPr>
            </w:pPr>
            <w:r w:rsidRPr="00F16F26">
              <w:rPr>
                <w:bCs/>
                <w:i/>
                <w:iCs/>
                <w:sz w:val="16"/>
                <w:rPrChange w:id="1019" w:author="Khasin, Ark" w:date="2022-10-19T16:25:00Z">
                  <w:rPr>
                    <w:bCs/>
                    <w:sz w:val="16"/>
                  </w:rPr>
                </w:rPrChange>
              </w:rPr>
              <w:t>s</w:t>
            </w:r>
          </w:p>
        </w:tc>
      </w:tr>
      <w:tr w:rsidR="002A3978" w14:paraId="537DDF65" w14:textId="77777777" w:rsidTr="00992444">
        <w:trPr>
          <w:cantSplit/>
        </w:trPr>
        <w:tc>
          <w:tcPr>
            <w:tcW w:w="1435" w:type="dxa"/>
            <w:shd w:val="clear" w:color="auto" w:fill="auto"/>
          </w:tcPr>
          <w:p w14:paraId="1D8CF196" w14:textId="77777777" w:rsidR="002A3978" w:rsidRPr="00F16F26" w:rsidRDefault="002A3978" w:rsidP="002A3978">
            <w:pPr>
              <w:rPr>
                <w:bCs/>
                <w:i/>
                <w:iCs/>
                <w:sz w:val="16"/>
                <w:rPrChange w:id="1020" w:author="Khasin, Ark" w:date="2022-10-19T16:25:00Z">
                  <w:rPr>
                    <w:bCs/>
                    <w:sz w:val="16"/>
                  </w:rPr>
                </w:rPrChange>
              </w:rPr>
            </w:pPr>
          </w:p>
        </w:tc>
        <w:tc>
          <w:tcPr>
            <w:tcW w:w="1440" w:type="dxa"/>
            <w:shd w:val="clear" w:color="auto" w:fill="auto"/>
          </w:tcPr>
          <w:p w14:paraId="431CC8AE" w14:textId="77777777" w:rsidR="002A3978" w:rsidRPr="00F16F26" w:rsidRDefault="002A3978" w:rsidP="002A3978">
            <w:pPr>
              <w:rPr>
                <w:bCs/>
                <w:i/>
                <w:iCs/>
                <w:sz w:val="16"/>
                <w:rPrChange w:id="1021" w:author="Khasin, Ark" w:date="2022-10-19T16:25:00Z">
                  <w:rPr>
                    <w:bCs/>
                    <w:sz w:val="16"/>
                  </w:rPr>
                </w:rPrChange>
              </w:rPr>
            </w:pPr>
            <w:proofErr w:type="spellStart"/>
            <w:r w:rsidRPr="00F16F26">
              <w:rPr>
                <w:bCs/>
                <w:i/>
                <w:iCs/>
                <w:sz w:val="16"/>
                <w:rPrChange w:id="1022" w:author="Khasin, Ark" w:date="2022-10-19T16:25:00Z">
                  <w:rPr>
                    <w:bCs/>
                    <w:sz w:val="16"/>
                  </w:rPr>
                </w:rPrChange>
              </w:rPr>
              <w:t>PSTStrokeTimeout</w:t>
            </w:r>
            <w:proofErr w:type="spellEnd"/>
          </w:p>
        </w:tc>
        <w:tc>
          <w:tcPr>
            <w:tcW w:w="900" w:type="dxa"/>
            <w:shd w:val="clear" w:color="auto" w:fill="auto"/>
          </w:tcPr>
          <w:p w14:paraId="424B9619" w14:textId="77777777" w:rsidR="002A3978" w:rsidRPr="00F16F26" w:rsidRDefault="002A3978" w:rsidP="002A3978">
            <w:pPr>
              <w:rPr>
                <w:bCs/>
                <w:i/>
                <w:iCs/>
                <w:sz w:val="16"/>
                <w:rPrChange w:id="1023" w:author="Khasin, Ark" w:date="2022-10-19T16:25:00Z">
                  <w:rPr>
                    <w:bCs/>
                    <w:sz w:val="16"/>
                  </w:rPr>
                </w:rPrChange>
              </w:rPr>
            </w:pPr>
          </w:p>
        </w:tc>
        <w:tc>
          <w:tcPr>
            <w:tcW w:w="839" w:type="dxa"/>
            <w:shd w:val="clear" w:color="auto" w:fill="auto"/>
          </w:tcPr>
          <w:p w14:paraId="68CA2395" w14:textId="2C6E298D" w:rsidR="002A3978" w:rsidRPr="00F16F26" w:rsidRDefault="002A3978" w:rsidP="002A3978">
            <w:pPr>
              <w:jc w:val="center"/>
              <w:rPr>
                <w:bCs/>
                <w:i/>
                <w:iCs/>
                <w:sz w:val="16"/>
                <w:rPrChange w:id="1024" w:author="Khasin, Ark" w:date="2022-10-19T16:25:00Z">
                  <w:rPr>
                    <w:bCs/>
                    <w:sz w:val="16"/>
                  </w:rPr>
                </w:rPrChange>
              </w:rPr>
            </w:pPr>
            <w:proofErr w:type="spellStart"/>
            <w:r w:rsidRPr="00F16F26">
              <w:rPr>
                <w:bCs/>
                <w:i/>
                <w:iCs/>
                <w:sz w:val="16"/>
                <w:rPrChange w:id="1025" w:author="Khasin, Ark" w:date="2022-10-19T16:25:00Z">
                  <w:rPr>
                    <w:bCs/>
                    <w:sz w:val="16"/>
                  </w:rPr>
                </w:rPrChange>
              </w:rPr>
              <w:t>SManSrUpSttc</w:t>
            </w:r>
            <w:proofErr w:type="spellEnd"/>
          </w:p>
        </w:tc>
        <w:tc>
          <w:tcPr>
            <w:tcW w:w="1591" w:type="dxa"/>
            <w:shd w:val="clear" w:color="auto" w:fill="auto"/>
          </w:tcPr>
          <w:p w14:paraId="2DC3F78D" w14:textId="77777777" w:rsidR="002A3978" w:rsidRPr="00F16F26" w:rsidRDefault="002A3978" w:rsidP="002A3978">
            <w:pPr>
              <w:rPr>
                <w:bCs/>
                <w:i/>
                <w:iCs/>
                <w:sz w:val="16"/>
                <w:rPrChange w:id="1026" w:author="Khasin, Ark" w:date="2022-10-19T16:25:00Z">
                  <w:rPr>
                    <w:bCs/>
                    <w:sz w:val="16"/>
                  </w:rPr>
                </w:rPrChange>
              </w:rPr>
            </w:pPr>
            <w:r w:rsidRPr="00F16F26">
              <w:rPr>
                <w:bCs/>
                <w:i/>
                <w:iCs/>
                <w:sz w:val="16"/>
                <w:rPrChange w:id="1027" w:author="Khasin, Ark" w:date="2022-10-19T16:25:00Z">
                  <w:rPr>
                    <w:bCs/>
                    <w:sz w:val="16"/>
                  </w:rPr>
                </w:rPrChange>
              </w:rPr>
              <w:t>-</w:t>
            </w:r>
          </w:p>
        </w:tc>
        <w:tc>
          <w:tcPr>
            <w:tcW w:w="2160" w:type="dxa"/>
            <w:shd w:val="clear" w:color="auto" w:fill="auto"/>
          </w:tcPr>
          <w:p w14:paraId="51FCAFB1" w14:textId="77777777" w:rsidR="002A3978" w:rsidRPr="00F16F26" w:rsidRDefault="002A3978" w:rsidP="002A3978">
            <w:pPr>
              <w:rPr>
                <w:bCs/>
                <w:i/>
                <w:iCs/>
                <w:sz w:val="16"/>
                <w:rPrChange w:id="1028" w:author="Khasin, Ark" w:date="2022-10-19T16:25:00Z">
                  <w:rPr>
                    <w:bCs/>
                    <w:sz w:val="16"/>
                  </w:rPr>
                </w:rPrChange>
              </w:rPr>
            </w:pPr>
            <w:r w:rsidRPr="00F16F26">
              <w:rPr>
                <w:bCs/>
                <w:i/>
                <w:iCs/>
                <w:sz w:val="16"/>
                <w:rPrChange w:id="1029" w:author="Khasin, Ark" w:date="2022-10-19T16:25:00Z">
                  <w:rPr>
                    <w:bCs/>
                    <w:sz w:val="16"/>
                  </w:rPr>
                </w:rPrChange>
              </w:rPr>
              <w:t>-</w:t>
            </w:r>
          </w:p>
        </w:tc>
        <w:tc>
          <w:tcPr>
            <w:tcW w:w="1350" w:type="dxa"/>
            <w:shd w:val="clear" w:color="auto" w:fill="auto"/>
          </w:tcPr>
          <w:p w14:paraId="65ED007A" w14:textId="77777777" w:rsidR="002A3978" w:rsidRPr="00F16F26" w:rsidRDefault="002A3978" w:rsidP="002A3978">
            <w:pPr>
              <w:rPr>
                <w:bCs/>
                <w:i/>
                <w:iCs/>
                <w:sz w:val="16"/>
                <w:rPrChange w:id="1030" w:author="Khasin, Ark" w:date="2022-10-19T16:25:00Z">
                  <w:rPr>
                    <w:bCs/>
                    <w:sz w:val="16"/>
                  </w:rPr>
                </w:rPrChange>
              </w:rPr>
            </w:pPr>
            <w:r w:rsidRPr="00F16F26">
              <w:rPr>
                <w:bCs/>
                <w:i/>
                <w:iCs/>
                <w:sz w:val="16"/>
                <w:rPrChange w:id="1031" w:author="Khasin, Ark" w:date="2022-10-19T16:25:00Z">
                  <w:rPr>
                    <w:bCs/>
                    <w:sz w:val="16"/>
                  </w:rPr>
                </w:rPrChange>
              </w:rPr>
              <w:t>-</w:t>
            </w:r>
          </w:p>
        </w:tc>
        <w:tc>
          <w:tcPr>
            <w:tcW w:w="1530" w:type="dxa"/>
            <w:shd w:val="clear" w:color="auto" w:fill="auto"/>
          </w:tcPr>
          <w:p w14:paraId="503826BB" w14:textId="77777777" w:rsidR="002A3978" w:rsidRPr="00F16F26" w:rsidRDefault="002A3978" w:rsidP="002A3978">
            <w:pPr>
              <w:rPr>
                <w:bCs/>
                <w:i/>
                <w:iCs/>
                <w:sz w:val="16"/>
                <w:rPrChange w:id="1032" w:author="Khasin, Ark" w:date="2022-10-19T16:25:00Z">
                  <w:rPr>
                    <w:bCs/>
                    <w:sz w:val="16"/>
                  </w:rPr>
                </w:rPrChange>
              </w:rPr>
            </w:pPr>
            <w:r w:rsidRPr="00F16F26">
              <w:rPr>
                <w:bCs/>
                <w:i/>
                <w:iCs/>
                <w:sz w:val="16"/>
                <w:rPrChange w:id="1033" w:author="Khasin, Ark" w:date="2022-10-19T16:25:00Z">
                  <w:rPr>
                    <w:bCs/>
                    <w:sz w:val="16"/>
                  </w:rPr>
                </w:rPrChange>
              </w:rPr>
              <w:t>-</w:t>
            </w:r>
          </w:p>
        </w:tc>
        <w:tc>
          <w:tcPr>
            <w:tcW w:w="2160" w:type="dxa"/>
            <w:shd w:val="clear" w:color="auto" w:fill="auto"/>
          </w:tcPr>
          <w:p w14:paraId="1532A8AE" w14:textId="77777777" w:rsidR="002A3978" w:rsidRPr="00F16F26" w:rsidRDefault="002A3978" w:rsidP="002A3978">
            <w:pPr>
              <w:rPr>
                <w:bCs/>
                <w:i/>
                <w:iCs/>
                <w:sz w:val="16"/>
                <w:rPrChange w:id="1034" w:author="Khasin, Ark" w:date="2022-10-19T16:25:00Z">
                  <w:rPr>
                    <w:bCs/>
                    <w:sz w:val="16"/>
                  </w:rPr>
                </w:rPrChange>
              </w:rPr>
            </w:pPr>
            <w:r w:rsidRPr="00F16F26">
              <w:rPr>
                <w:bCs/>
                <w:i/>
                <w:iCs/>
                <w:sz w:val="16"/>
                <w:rPrChange w:id="1035" w:author="Khasin, Ark" w:date="2022-10-19T16:25:00Z">
                  <w:rPr>
                    <w:bCs/>
                    <w:sz w:val="16"/>
                  </w:rPr>
                </w:rPrChange>
              </w:rPr>
              <w:t>If 0 is written, calculated automatically</w:t>
            </w:r>
          </w:p>
        </w:tc>
      </w:tr>
      <w:tr w:rsidR="002A3978" w14:paraId="2FC0496C" w14:textId="77777777" w:rsidTr="00992444">
        <w:trPr>
          <w:cantSplit/>
        </w:trPr>
        <w:tc>
          <w:tcPr>
            <w:tcW w:w="1435" w:type="dxa"/>
            <w:shd w:val="clear" w:color="auto" w:fill="auto"/>
          </w:tcPr>
          <w:p w14:paraId="1EF00AC6" w14:textId="77777777" w:rsidR="002A3978" w:rsidRPr="00F16F26" w:rsidRDefault="002A3978" w:rsidP="002A3978">
            <w:pPr>
              <w:rPr>
                <w:bCs/>
                <w:i/>
                <w:iCs/>
                <w:sz w:val="16"/>
                <w:rPrChange w:id="1036" w:author="Khasin, Ark" w:date="2022-10-19T16:25:00Z">
                  <w:rPr>
                    <w:bCs/>
                    <w:sz w:val="16"/>
                  </w:rPr>
                </w:rPrChange>
              </w:rPr>
            </w:pPr>
          </w:p>
        </w:tc>
        <w:tc>
          <w:tcPr>
            <w:tcW w:w="1440" w:type="dxa"/>
            <w:shd w:val="clear" w:color="auto" w:fill="auto"/>
          </w:tcPr>
          <w:p w14:paraId="79DA02AD" w14:textId="77777777" w:rsidR="002A3978" w:rsidRPr="00F16F26" w:rsidRDefault="002A3978" w:rsidP="002A3978">
            <w:pPr>
              <w:rPr>
                <w:bCs/>
                <w:i/>
                <w:iCs/>
                <w:sz w:val="16"/>
                <w:rPrChange w:id="1037" w:author="Khasin, Ark" w:date="2022-10-19T16:25:00Z">
                  <w:rPr>
                    <w:bCs/>
                    <w:sz w:val="16"/>
                  </w:rPr>
                </w:rPrChange>
              </w:rPr>
            </w:pPr>
            <w:proofErr w:type="spellStart"/>
            <w:r w:rsidRPr="00F16F26">
              <w:rPr>
                <w:bCs/>
                <w:i/>
                <w:iCs/>
                <w:sz w:val="16"/>
                <w:rPrChange w:id="1038" w:author="Khasin, Ark" w:date="2022-10-19T16:25:00Z">
                  <w:rPr>
                    <w:bCs/>
                    <w:sz w:val="16"/>
                  </w:rPr>
                </w:rPrChange>
              </w:rPr>
              <w:t>PSTdatamap</w:t>
            </w:r>
            <w:proofErr w:type="spellEnd"/>
          </w:p>
        </w:tc>
        <w:tc>
          <w:tcPr>
            <w:tcW w:w="900" w:type="dxa"/>
            <w:shd w:val="clear" w:color="auto" w:fill="auto"/>
          </w:tcPr>
          <w:p w14:paraId="3BA5A241" w14:textId="77777777" w:rsidR="002A3978" w:rsidRPr="00F16F26" w:rsidRDefault="002A3978" w:rsidP="002A3978">
            <w:pPr>
              <w:rPr>
                <w:bCs/>
                <w:i/>
                <w:iCs/>
                <w:sz w:val="16"/>
                <w:rPrChange w:id="1039" w:author="Khasin, Ark" w:date="2022-10-19T16:25:00Z">
                  <w:rPr>
                    <w:bCs/>
                    <w:sz w:val="16"/>
                  </w:rPr>
                </w:rPrChange>
              </w:rPr>
            </w:pPr>
          </w:p>
        </w:tc>
        <w:tc>
          <w:tcPr>
            <w:tcW w:w="839" w:type="dxa"/>
            <w:shd w:val="clear" w:color="auto" w:fill="auto"/>
          </w:tcPr>
          <w:p w14:paraId="5C4E77BF" w14:textId="193CDA12" w:rsidR="002A3978" w:rsidRPr="00F16F26" w:rsidRDefault="002A3978" w:rsidP="002A3978">
            <w:pPr>
              <w:jc w:val="center"/>
              <w:rPr>
                <w:bCs/>
                <w:i/>
                <w:iCs/>
                <w:sz w:val="16"/>
                <w:rPrChange w:id="1040" w:author="Khasin, Ark" w:date="2022-10-19T16:25:00Z">
                  <w:rPr>
                    <w:bCs/>
                    <w:sz w:val="16"/>
                  </w:rPr>
                </w:rPrChange>
              </w:rPr>
            </w:pPr>
            <w:proofErr w:type="spellStart"/>
            <w:r w:rsidRPr="00F16F26">
              <w:rPr>
                <w:bCs/>
                <w:i/>
                <w:iCs/>
                <w:sz w:val="16"/>
                <w:rPrChange w:id="1041" w:author="Khasin, Ark" w:date="2022-10-19T16:25:00Z">
                  <w:rPr>
                    <w:bCs/>
                    <w:sz w:val="16"/>
                  </w:rPr>
                </w:rPrChange>
              </w:rPr>
              <w:t>SManSrUpSttc</w:t>
            </w:r>
            <w:proofErr w:type="spellEnd"/>
          </w:p>
        </w:tc>
        <w:tc>
          <w:tcPr>
            <w:tcW w:w="1591" w:type="dxa"/>
            <w:shd w:val="clear" w:color="auto" w:fill="auto"/>
          </w:tcPr>
          <w:p w14:paraId="4954B5F3" w14:textId="77777777" w:rsidR="002A3978" w:rsidRPr="00F16F26" w:rsidRDefault="002A3978" w:rsidP="002A3978">
            <w:pPr>
              <w:rPr>
                <w:bCs/>
                <w:i/>
                <w:iCs/>
                <w:sz w:val="16"/>
                <w:rPrChange w:id="1042" w:author="Khasin, Ark" w:date="2022-10-19T16:25:00Z">
                  <w:rPr>
                    <w:bCs/>
                    <w:sz w:val="16"/>
                  </w:rPr>
                </w:rPrChange>
              </w:rPr>
            </w:pPr>
            <w:r w:rsidRPr="00F16F26">
              <w:rPr>
                <w:bCs/>
                <w:i/>
                <w:iCs/>
                <w:sz w:val="16"/>
                <w:rPrChange w:id="1043" w:author="Khasin, Ark" w:date="2022-10-19T16:25:00Z">
                  <w:rPr>
                    <w:bCs/>
                    <w:sz w:val="16"/>
                  </w:rPr>
                </w:rPrChange>
              </w:rPr>
              <w:t>127</w:t>
            </w:r>
          </w:p>
        </w:tc>
        <w:tc>
          <w:tcPr>
            <w:tcW w:w="2160" w:type="dxa"/>
            <w:shd w:val="clear" w:color="auto" w:fill="auto"/>
          </w:tcPr>
          <w:p w14:paraId="51D503C4" w14:textId="77777777" w:rsidR="002A3978" w:rsidRPr="00F16F26" w:rsidRDefault="002A3978" w:rsidP="002A3978">
            <w:pPr>
              <w:rPr>
                <w:bCs/>
                <w:i/>
                <w:iCs/>
                <w:sz w:val="16"/>
                <w:rPrChange w:id="1044" w:author="Khasin, Ark" w:date="2022-10-19T16:25:00Z">
                  <w:rPr>
                    <w:bCs/>
                    <w:sz w:val="16"/>
                  </w:rPr>
                </w:rPrChange>
              </w:rPr>
            </w:pPr>
            <w:r w:rsidRPr="00F16F26">
              <w:rPr>
                <w:bCs/>
                <w:i/>
                <w:iCs/>
                <w:sz w:val="16"/>
                <w:rPrChange w:id="1045" w:author="Khasin, Ark" w:date="2022-10-19T16:25:00Z">
                  <w:rPr>
                    <w:bCs/>
                    <w:sz w:val="16"/>
                  </w:rPr>
                </w:rPrChange>
              </w:rPr>
              <w:t>127</w:t>
            </w:r>
          </w:p>
        </w:tc>
        <w:tc>
          <w:tcPr>
            <w:tcW w:w="1350" w:type="dxa"/>
            <w:shd w:val="clear" w:color="auto" w:fill="auto"/>
          </w:tcPr>
          <w:p w14:paraId="73FE63E5" w14:textId="77777777" w:rsidR="002A3978" w:rsidRPr="00F16F26" w:rsidRDefault="002A3978" w:rsidP="002A3978">
            <w:pPr>
              <w:rPr>
                <w:bCs/>
                <w:i/>
                <w:iCs/>
                <w:sz w:val="16"/>
                <w:rPrChange w:id="1046" w:author="Khasin, Ark" w:date="2022-10-19T16:25:00Z">
                  <w:rPr>
                    <w:bCs/>
                    <w:sz w:val="16"/>
                  </w:rPr>
                </w:rPrChange>
              </w:rPr>
            </w:pPr>
            <w:r w:rsidRPr="00F16F26">
              <w:rPr>
                <w:bCs/>
                <w:i/>
                <w:iCs/>
                <w:sz w:val="16"/>
                <w:rPrChange w:id="1047" w:author="Khasin, Ark" w:date="2022-10-19T16:25:00Z">
                  <w:rPr>
                    <w:bCs/>
                    <w:sz w:val="16"/>
                  </w:rPr>
                </w:rPrChange>
              </w:rPr>
              <w:t>127</w:t>
            </w:r>
          </w:p>
        </w:tc>
        <w:tc>
          <w:tcPr>
            <w:tcW w:w="1530" w:type="dxa"/>
            <w:shd w:val="clear" w:color="auto" w:fill="auto"/>
          </w:tcPr>
          <w:p w14:paraId="014B4567" w14:textId="77777777" w:rsidR="002A3978" w:rsidRPr="00F16F26" w:rsidRDefault="002A3978" w:rsidP="002A3978">
            <w:pPr>
              <w:rPr>
                <w:bCs/>
                <w:i/>
                <w:iCs/>
                <w:sz w:val="16"/>
                <w:rPrChange w:id="1048" w:author="Khasin, Ark" w:date="2022-10-19T16:25:00Z">
                  <w:rPr>
                    <w:bCs/>
                    <w:sz w:val="16"/>
                  </w:rPr>
                </w:rPrChange>
              </w:rPr>
            </w:pPr>
            <w:r w:rsidRPr="00F16F26">
              <w:rPr>
                <w:bCs/>
                <w:i/>
                <w:iCs/>
                <w:sz w:val="16"/>
                <w:rPrChange w:id="1049" w:author="Khasin, Ark" w:date="2022-10-19T16:25:00Z">
                  <w:rPr>
                    <w:bCs/>
                    <w:sz w:val="16"/>
                  </w:rPr>
                </w:rPrChange>
              </w:rPr>
              <w:t>127</w:t>
            </w:r>
          </w:p>
        </w:tc>
        <w:tc>
          <w:tcPr>
            <w:tcW w:w="2160" w:type="dxa"/>
            <w:shd w:val="clear" w:color="auto" w:fill="auto"/>
          </w:tcPr>
          <w:p w14:paraId="3FB2219D" w14:textId="77777777" w:rsidR="002A3978" w:rsidRPr="00F16F26" w:rsidRDefault="002A3978" w:rsidP="002A3978">
            <w:pPr>
              <w:rPr>
                <w:bCs/>
                <w:i/>
                <w:iCs/>
                <w:sz w:val="16"/>
                <w:rPrChange w:id="1050" w:author="Khasin, Ark" w:date="2022-10-19T16:25:00Z">
                  <w:rPr>
                    <w:bCs/>
                    <w:sz w:val="16"/>
                  </w:rPr>
                </w:rPrChange>
              </w:rPr>
            </w:pPr>
          </w:p>
        </w:tc>
      </w:tr>
      <w:tr w:rsidR="002A3978" w14:paraId="4299AC75" w14:textId="77777777" w:rsidTr="00992444">
        <w:trPr>
          <w:cantSplit/>
        </w:trPr>
        <w:tc>
          <w:tcPr>
            <w:tcW w:w="1435" w:type="dxa"/>
            <w:shd w:val="clear" w:color="auto" w:fill="auto"/>
          </w:tcPr>
          <w:p w14:paraId="7ECD7AD0" w14:textId="77777777" w:rsidR="002A3978" w:rsidRPr="00F16F26" w:rsidRDefault="002A3978" w:rsidP="002A3978">
            <w:pPr>
              <w:rPr>
                <w:bCs/>
                <w:i/>
                <w:iCs/>
                <w:sz w:val="16"/>
                <w:rPrChange w:id="1051" w:author="Khasin, Ark" w:date="2022-10-19T16:25:00Z">
                  <w:rPr>
                    <w:bCs/>
                    <w:sz w:val="16"/>
                  </w:rPr>
                </w:rPrChange>
              </w:rPr>
            </w:pPr>
          </w:p>
        </w:tc>
        <w:tc>
          <w:tcPr>
            <w:tcW w:w="1440" w:type="dxa"/>
            <w:shd w:val="clear" w:color="auto" w:fill="auto"/>
          </w:tcPr>
          <w:p w14:paraId="2BED81D0" w14:textId="77777777" w:rsidR="002A3978" w:rsidRPr="00F16F26" w:rsidRDefault="002A3978" w:rsidP="002A3978">
            <w:pPr>
              <w:rPr>
                <w:bCs/>
                <w:i/>
                <w:iCs/>
                <w:sz w:val="16"/>
                <w:rPrChange w:id="1052" w:author="Khasin, Ark" w:date="2022-10-19T16:25:00Z">
                  <w:rPr>
                    <w:bCs/>
                    <w:sz w:val="16"/>
                  </w:rPr>
                </w:rPrChange>
              </w:rPr>
            </w:pPr>
            <w:proofErr w:type="spellStart"/>
            <w:r w:rsidRPr="00F16F26">
              <w:rPr>
                <w:bCs/>
                <w:i/>
                <w:iCs/>
                <w:sz w:val="16"/>
                <w:rPrChange w:id="1053" w:author="Khasin, Ark" w:date="2022-10-19T16:25:00Z">
                  <w:rPr>
                    <w:bCs/>
                    <w:sz w:val="16"/>
                  </w:rPr>
                </w:rPrChange>
              </w:rPr>
              <w:t>PSTSkipCount</w:t>
            </w:r>
            <w:proofErr w:type="spellEnd"/>
          </w:p>
        </w:tc>
        <w:tc>
          <w:tcPr>
            <w:tcW w:w="900" w:type="dxa"/>
            <w:shd w:val="clear" w:color="auto" w:fill="auto"/>
          </w:tcPr>
          <w:p w14:paraId="5199D2F7" w14:textId="77777777" w:rsidR="002A3978" w:rsidRPr="00F16F26" w:rsidRDefault="002A3978" w:rsidP="002A3978">
            <w:pPr>
              <w:rPr>
                <w:bCs/>
                <w:i/>
                <w:iCs/>
                <w:sz w:val="16"/>
                <w:rPrChange w:id="1054" w:author="Khasin, Ark" w:date="2022-10-19T16:25:00Z">
                  <w:rPr>
                    <w:bCs/>
                    <w:sz w:val="16"/>
                  </w:rPr>
                </w:rPrChange>
              </w:rPr>
            </w:pPr>
          </w:p>
        </w:tc>
        <w:tc>
          <w:tcPr>
            <w:tcW w:w="839" w:type="dxa"/>
            <w:shd w:val="clear" w:color="auto" w:fill="auto"/>
          </w:tcPr>
          <w:p w14:paraId="153F35BC" w14:textId="4E86A1D4" w:rsidR="002A3978" w:rsidRPr="00F16F26" w:rsidRDefault="002A3978" w:rsidP="002A3978">
            <w:pPr>
              <w:jc w:val="center"/>
              <w:rPr>
                <w:bCs/>
                <w:i/>
                <w:iCs/>
                <w:sz w:val="16"/>
                <w:rPrChange w:id="1055" w:author="Khasin, Ark" w:date="2022-10-19T16:25:00Z">
                  <w:rPr>
                    <w:bCs/>
                    <w:sz w:val="16"/>
                  </w:rPr>
                </w:rPrChange>
              </w:rPr>
            </w:pPr>
            <w:proofErr w:type="spellStart"/>
            <w:r w:rsidRPr="00F16F26">
              <w:rPr>
                <w:bCs/>
                <w:i/>
                <w:iCs/>
                <w:sz w:val="16"/>
                <w:rPrChange w:id="1056" w:author="Khasin, Ark" w:date="2022-10-19T16:25:00Z">
                  <w:rPr>
                    <w:bCs/>
                    <w:sz w:val="16"/>
                  </w:rPr>
                </w:rPrChange>
              </w:rPr>
              <w:t>SManSrUpSttc</w:t>
            </w:r>
            <w:proofErr w:type="spellEnd"/>
          </w:p>
        </w:tc>
        <w:tc>
          <w:tcPr>
            <w:tcW w:w="1591" w:type="dxa"/>
            <w:shd w:val="clear" w:color="auto" w:fill="auto"/>
          </w:tcPr>
          <w:p w14:paraId="34FD2545" w14:textId="77777777" w:rsidR="002A3978" w:rsidRPr="00F16F26" w:rsidRDefault="002A3978" w:rsidP="002A3978">
            <w:pPr>
              <w:rPr>
                <w:bCs/>
                <w:i/>
                <w:iCs/>
                <w:sz w:val="16"/>
                <w:rPrChange w:id="1057" w:author="Khasin, Ark" w:date="2022-10-19T16:25:00Z">
                  <w:rPr>
                    <w:bCs/>
                    <w:sz w:val="16"/>
                  </w:rPr>
                </w:rPrChange>
              </w:rPr>
            </w:pPr>
            <w:r w:rsidRPr="00F16F26">
              <w:rPr>
                <w:bCs/>
                <w:i/>
                <w:iCs/>
                <w:sz w:val="16"/>
                <w:rPrChange w:id="1058" w:author="Khasin, Ark" w:date="2022-10-19T16:25:00Z">
                  <w:rPr>
                    <w:bCs/>
                    <w:sz w:val="16"/>
                  </w:rPr>
                </w:rPrChange>
              </w:rPr>
              <w:t>0</w:t>
            </w:r>
          </w:p>
        </w:tc>
        <w:tc>
          <w:tcPr>
            <w:tcW w:w="2160" w:type="dxa"/>
            <w:shd w:val="clear" w:color="auto" w:fill="auto"/>
          </w:tcPr>
          <w:p w14:paraId="6E8B95D7" w14:textId="77777777" w:rsidR="002A3978" w:rsidRPr="00F16F26" w:rsidRDefault="002A3978" w:rsidP="002A3978">
            <w:pPr>
              <w:rPr>
                <w:bCs/>
                <w:i/>
                <w:iCs/>
                <w:sz w:val="16"/>
                <w:rPrChange w:id="1059" w:author="Khasin, Ark" w:date="2022-10-19T16:25:00Z">
                  <w:rPr>
                    <w:bCs/>
                    <w:sz w:val="16"/>
                  </w:rPr>
                </w:rPrChange>
              </w:rPr>
            </w:pPr>
            <w:r w:rsidRPr="00F16F26">
              <w:rPr>
                <w:bCs/>
                <w:i/>
                <w:iCs/>
                <w:sz w:val="16"/>
                <w:rPrChange w:id="1060" w:author="Khasin, Ark" w:date="2022-10-19T16:25:00Z">
                  <w:rPr>
                    <w:bCs/>
                    <w:sz w:val="16"/>
                  </w:rPr>
                </w:rPrChange>
              </w:rPr>
              <w:t>0</w:t>
            </w:r>
          </w:p>
        </w:tc>
        <w:tc>
          <w:tcPr>
            <w:tcW w:w="1350" w:type="dxa"/>
            <w:shd w:val="clear" w:color="auto" w:fill="auto"/>
          </w:tcPr>
          <w:p w14:paraId="7C0047C5" w14:textId="77777777" w:rsidR="002A3978" w:rsidRPr="00F16F26" w:rsidRDefault="002A3978" w:rsidP="002A3978">
            <w:pPr>
              <w:rPr>
                <w:bCs/>
                <w:i/>
                <w:iCs/>
                <w:sz w:val="16"/>
                <w:rPrChange w:id="1061" w:author="Khasin, Ark" w:date="2022-10-19T16:25:00Z">
                  <w:rPr>
                    <w:bCs/>
                    <w:sz w:val="16"/>
                  </w:rPr>
                </w:rPrChange>
              </w:rPr>
            </w:pPr>
            <w:r w:rsidRPr="00F16F26">
              <w:rPr>
                <w:bCs/>
                <w:i/>
                <w:iCs/>
                <w:sz w:val="16"/>
                <w:rPrChange w:id="1062" w:author="Khasin, Ark" w:date="2022-10-19T16:25:00Z">
                  <w:rPr>
                    <w:bCs/>
                    <w:sz w:val="16"/>
                  </w:rPr>
                </w:rPrChange>
              </w:rPr>
              <w:t>0</w:t>
            </w:r>
          </w:p>
        </w:tc>
        <w:tc>
          <w:tcPr>
            <w:tcW w:w="1530" w:type="dxa"/>
            <w:shd w:val="clear" w:color="auto" w:fill="auto"/>
          </w:tcPr>
          <w:p w14:paraId="31CE5BB6" w14:textId="77777777" w:rsidR="002A3978" w:rsidRPr="00F16F26" w:rsidRDefault="002A3978" w:rsidP="002A3978">
            <w:pPr>
              <w:rPr>
                <w:bCs/>
                <w:i/>
                <w:iCs/>
                <w:sz w:val="16"/>
                <w:rPrChange w:id="1063" w:author="Khasin, Ark" w:date="2022-10-19T16:25:00Z">
                  <w:rPr>
                    <w:bCs/>
                    <w:sz w:val="16"/>
                  </w:rPr>
                </w:rPrChange>
              </w:rPr>
            </w:pPr>
            <w:r w:rsidRPr="00F16F26">
              <w:rPr>
                <w:bCs/>
                <w:i/>
                <w:iCs/>
                <w:sz w:val="16"/>
                <w:rPrChange w:id="1064" w:author="Khasin, Ark" w:date="2022-10-19T16:25:00Z">
                  <w:rPr>
                    <w:bCs/>
                    <w:sz w:val="16"/>
                  </w:rPr>
                </w:rPrChange>
              </w:rPr>
              <w:t>0</w:t>
            </w:r>
          </w:p>
        </w:tc>
        <w:tc>
          <w:tcPr>
            <w:tcW w:w="2160" w:type="dxa"/>
            <w:shd w:val="clear" w:color="auto" w:fill="auto"/>
          </w:tcPr>
          <w:p w14:paraId="54A1146E" w14:textId="77777777" w:rsidR="002A3978" w:rsidRPr="00F16F26" w:rsidRDefault="002A3978" w:rsidP="002A3978">
            <w:pPr>
              <w:rPr>
                <w:bCs/>
                <w:i/>
                <w:iCs/>
                <w:sz w:val="16"/>
                <w:rPrChange w:id="1065" w:author="Khasin, Ark" w:date="2022-10-19T16:25:00Z">
                  <w:rPr>
                    <w:bCs/>
                    <w:sz w:val="16"/>
                  </w:rPr>
                </w:rPrChange>
              </w:rPr>
            </w:pPr>
          </w:p>
        </w:tc>
      </w:tr>
      <w:tr w:rsidR="002A3978" w14:paraId="6693D335" w14:textId="77777777" w:rsidTr="00992444">
        <w:trPr>
          <w:cantSplit/>
        </w:trPr>
        <w:tc>
          <w:tcPr>
            <w:tcW w:w="1435" w:type="dxa"/>
            <w:shd w:val="clear" w:color="auto" w:fill="auto"/>
          </w:tcPr>
          <w:p w14:paraId="1C79DEF2" w14:textId="77777777" w:rsidR="002A3978" w:rsidRPr="00F16F26" w:rsidRDefault="002A3978" w:rsidP="002A3978">
            <w:pPr>
              <w:rPr>
                <w:bCs/>
                <w:i/>
                <w:iCs/>
                <w:sz w:val="16"/>
                <w:rPrChange w:id="1066" w:author="Khasin, Ark" w:date="2022-10-19T16:25:00Z">
                  <w:rPr>
                    <w:bCs/>
                    <w:sz w:val="16"/>
                  </w:rPr>
                </w:rPrChange>
              </w:rPr>
            </w:pPr>
          </w:p>
        </w:tc>
        <w:tc>
          <w:tcPr>
            <w:tcW w:w="1440" w:type="dxa"/>
            <w:shd w:val="clear" w:color="auto" w:fill="auto"/>
          </w:tcPr>
          <w:p w14:paraId="0A6AA69C" w14:textId="77777777" w:rsidR="002A3978" w:rsidRPr="00F16F26" w:rsidRDefault="002A3978" w:rsidP="002A3978">
            <w:pPr>
              <w:rPr>
                <w:bCs/>
                <w:i/>
                <w:iCs/>
                <w:sz w:val="16"/>
                <w:rPrChange w:id="1067" w:author="Khasin, Ark" w:date="2022-10-19T16:25:00Z">
                  <w:rPr>
                    <w:bCs/>
                    <w:sz w:val="16"/>
                  </w:rPr>
                </w:rPrChange>
              </w:rPr>
            </w:pPr>
            <w:proofErr w:type="spellStart"/>
            <w:r w:rsidRPr="00F16F26">
              <w:rPr>
                <w:bCs/>
                <w:i/>
                <w:iCs/>
                <w:sz w:val="16"/>
                <w:rPrChange w:id="1068" w:author="Khasin, Ark" w:date="2022-10-19T16:25:00Z">
                  <w:rPr>
                    <w:bCs/>
                    <w:sz w:val="16"/>
                  </w:rPr>
                </w:rPrChange>
              </w:rPr>
              <w:t>PSTFreezeOptions</w:t>
            </w:r>
            <w:proofErr w:type="spellEnd"/>
          </w:p>
        </w:tc>
        <w:tc>
          <w:tcPr>
            <w:tcW w:w="900" w:type="dxa"/>
            <w:shd w:val="clear" w:color="auto" w:fill="auto"/>
          </w:tcPr>
          <w:p w14:paraId="38866718" w14:textId="77777777" w:rsidR="002A3978" w:rsidRPr="00F16F26" w:rsidRDefault="002A3978" w:rsidP="002A3978">
            <w:pPr>
              <w:rPr>
                <w:bCs/>
                <w:i/>
                <w:iCs/>
                <w:sz w:val="16"/>
                <w:rPrChange w:id="1069" w:author="Khasin, Ark" w:date="2022-10-19T16:25:00Z">
                  <w:rPr>
                    <w:bCs/>
                    <w:sz w:val="16"/>
                  </w:rPr>
                </w:rPrChange>
              </w:rPr>
            </w:pPr>
          </w:p>
        </w:tc>
        <w:tc>
          <w:tcPr>
            <w:tcW w:w="839" w:type="dxa"/>
            <w:shd w:val="clear" w:color="auto" w:fill="auto"/>
          </w:tcPr>
          <w:p w14:paraId="172DD4F2" w14:textId="1DFB3230" w:rsidR="002A3978" w:rsidRPr="00F16F26" w:rsidRDefault="002A3978" w:rsidP="002A3978">
            <w:pPr>
              <w:jc w:val="center"/>
              <w:rPr>
                <w:bCs/>
                <w:i/>
                <w:iCs/>
                <w:sz w:val="16"/>
                <w:rPrChange w:id="1070" w:author="Khasin, Ark" w:date="2022-10-19T16:25:00Z">
                  <w:rPr>
                    <w:bCs/>
                    <w:sz w:val="16"/>
                  </w:rPr>
                </w:rPrChange>
              </w:rPr>
            </w:pPr>
            <w:proofErr w:type="spellStart"/>
            <w:r w:rsidRPr="00F16F26">
              <w:rPr>
                <w:bCs/>
                <w:i/>
                <w:iCs/>
                <w:sz w:val="16"/>
                <w:rPrChange w:id="1071" w:author="Khasin, Ark" w:date="2022-10-19T16:25:00Z">
                  <w:rPr>
                    <w:bCs/>
                    <w:sz w:val="16"/>
                  </w:rPr>
                </w:rPrChange>
              </w:rPr>
              <w:t>SManSrUpSttc</w:t>
            </w:r>
            <w:proofErr w:type="spellEnd"/>
          </w:p>
        </w:tc>
        <w:tc>
          <w:tcPr>
            <w:tcW w:w="1591" w:type="dxa"/>
            <w:shd w:val="clear" w:color="auto" w:fill="auto"/>
          </w:tcPr>
          <w:p w14:paraId="544EF77E" w14:textId="77777777" w:rsidR="002A3978" w:rsidRPr="00F16F26" w:rsidRDefault="002A3978" w:rsidP="002A3978">
            <w:pPr>
              <w:rPr>
                <w:bCs/>
                <w:i/>
                <w:iCs/>
                <w:sz w:val="16"/>
                <w:rPrChange w:id="1072" w:author="Khasin, Ark" w:date="2022-10-19T16:25:00Z">
                  <w:rPr>
                    <w:bCs/>
                    <w:sz w:val="16"/>
                  </w:rPr>
                </w:rPrChange>
              </w:rPr>
            </w:pPr>
            <w:r w:rsidRPr="00F16F26">
              <w:rPr>
                <w:bCs/>
                <w:i/>
                <w:iCs/>
                <w:sz w:val="16"/>
                <w:rPrChange w:id="1073" w:author="Khasin, Ark" w:date="2022-10-19T16:25:00Z">
                  <w:rPr>
                    <w:bCs/>
                    <w:sz w:val="16"/>
                  </w:rPr>
                </w:rPrChange>
              </w:rPr>
              <w:t>0x3c</w:t>
            </w:r>
          </w:p>
        </w:tc>
        <w:tc>
          <w:tcPr>
            <w:tcW w:w="2160" w:type="dxa"/>
            <w:shd w:val="clear" w:color="auto" w:fill="auto"/>
          </w:tcPr>
          <w:p w14:paraId="747983B9" w14:textId="77777777" w:rsidR="002A3978" w:rsidRPr="00F16F26" w:rsidRDefault="002A3978" w:rsidP="002A3978">
            <w:pPr>
              <w:rPr>
                <w:bCs/>
                <w:i/>
                <w:iCs/>
                <w:sz w:val="16"/>
                <w:rPrChange w:id="1074" w:author="Khasin, Ark" w:date="2022-10-19T16:25:00Z">
                  <w:rPr>
                    <w:bCs/>
                    <w:sz w:val="16"/>
                  </w:rPr>
                </w:rPrChange>
              </w:rPr>
            </w:pPr>
            <w:r w:rsidRPr="00F16F26">
              <w:rPr>
                <w:bCs/>
                <w:i/>
                <w:iCs/>
                <w:sz w:val="16"/>
                <w:rPrChange w:id="1075" w:author="Khasin, Ark" w:date="2022-10-19T16:25:00Z">
                  <w:rPr>
                    <w:bCs/>
                    <w:sz w:val="16"/>
                  </w:rPr>
                </w:rPrChange>
              </w:rPr>
              <w:t>0x3c</w:t>
            </w:r>
          </w:p>
        </w:tc>
        <w:tc>
          <w:tcPr>
            <w:tcW w:w="1350" w:type="dxa"/>
            <w:shd w:val="clear" w:color="auto" w:fill="auto"/>
          </w:tcPr>
          <w:p w14:paraId="74BF4012" w14:textId="77777777" w:rsidR="002A3978" w:rsidRPr="00F16F26" w:rsidRDefault="002A3978" w:rsidP="002A3978">
            <w:pPr>
              <w:rPr>
                <w:bCs/>
                <w:i/>
                <w:iCs/>
                <w:sz w:val="16"/>
                <w:rPrChange w:id="1076" w:author="Khasin, Ark" w:date="2022-10-19T16:25:00Z">
                  <w:rPr>
                    <w:bCs/>
                    <w:sz w:val="16"/>
                  </w:rPr>
                </w:rPrChange>
              </w:rPr>
            </w:pPr>
            <w:r w:rsidRPr="00F16F26">
              <w:rPr>
                <w:bCs/>
                <w:i/>
                <w:iCs/>
                <w:sz w:val="16"/>
                <w:rPrChange w:id="1077" w:author="Khasin, Ark" w:date="2022-10-19T16:25:00Z">
                  <w:rPr>
                    <w:bCs/>
                    <w:sz w:val="16"/>
                  </w:rPr>
                </w:rPrChange>
              </w:rPr>
              <w:t>0x3c</w:t>
            </w:r>
          </w:p>
        </w:tc>
        <w:tc>
          <w:tcPr>
            <w:tcW w:w="1530" w:type="dxa"/>
            <w:shd w:val="clear" w:color="auto" w:fill="auto"/>
          </w:tcPr>
          <w:p w14:paraId="6809FA15" w14:textId="77777777" w:rsidR="002A3978" w:rsidRPr="00F16F26" w:rsidRDefault="002A3978" w:rsidP="002A3978">
            <w:pPr>
              <w:rPr>
                <w:bCs/>
                <w:i/>
                <w:iCs/>
                <w:sz w:val="16"/>
                <w:rPrChange w:id="1078" w:author="Khasin, Ark" w:date="2022-10-19T16:25:00Z">
                  <w:rPr>
                    <w:bCs/>
                    <w:sz w:val="16"/>
                  </w:rPr>
                </w:rPrChange>
              </w:rPr>
            </w:pPr>
            <w:r w:rsidRPr="00F16F26">
              <w:rPr>
                <w:bCs/>
                <w:i/>
                <w:iCs/>
                <w:sz w:val="16"/>
                <w:rPrChange w:id="1079" w:author="Khasin, Ark" w:date="2022-10-19T16:25:00Z">
                  <w:rPr>
                    <w:bCs/>
                    <w:sz w:val="16"/>
                  </w:rPr>
                </w:rPrChange>
              </w:rPr>
              <w:t>0x3c</w:t>
            </w:r>
          </w:p>
        </w:tc>
        <w:tc>
          <w:tcPr>
            <w:tcW w:w="2160" w:type="dxa"/>
            <w:shd w:val="clear" w:color="auto" w:fill="auto"/>
          </w:tcPr>
          <w:p w14:paraId="61CBE818" w14:textId="77777777" w:rsidR="002A3978" w:rsidRPr="00F16F26" w:rsidRDefault="002A3978" w:rsidP="002A3978">
            <w:pPr>
              <w:rPr>
                <w:bCs/>
                <w:i/>
                <w:iCs/>
                <w:sz w:val="16"/>
                <w:rPrChange w:id="1080" w:author="Khasin, Ark" w:date="2022-10-19T16:25:00Z">
                  <w:rPr>
                    <w:bCs/>
                    <w:sz w:val="16"/>
                  </w:rPr>
                </w:rPrChange>
              </w:rPr>
            </w:pPr>
          </w:p>
        </w:tc>
      </w:tr>
      <w:tr w:rsidR="002A3978" w14:paraId="0ECE9E49" w14:textId="77777777" w:rsidTr="00992444">
        <w:trPr>
          <w:cantSplit/>
        </w:trPr>
        <w:tc>
          <w:tcPr>
            <w:tcW w:w="1435" w:type="dxa"/>
            <w:shd w:val="clear" w:color="auto" w:fill="auto"/>
          </w:tcPr>
          <w:p w14:paraId="501A8712" w14:textId="77777777" w:rsidR="002A3978" w:rsidRPr="00F16F26" w:rsidRDefault="002A3978" w:rsidP="002A3978">
            <w:pPr>
              <w:rPr>
                <w:bCs/>
                <w:i/>
                <w:iCs/>
                <w:sz w:val="16"/>
                <w:rPrChange w:id="1081" w:author="Khasin, Ark" w:date="2022-10-19T16:25:00Z">
                  <w:rPr>
                    <w:bCs/>
                    <w:sz w:val="16"/>
                  </w:rPr>
                </w:rPrChange>
              </w:rPr>
            </w:pPr>
          </w:p>
        </w:tc>
        <w:tc>
          <w:tcPr>
            <w:tcW w:w="1440" w:type="dxa"/>
            <w:shd w:val="clear" w:color="auto" w:fill="auto"/>
          </w:tcPr>
          <w:p w14:paraId="24BCB02E" w14:textId="77777777" w:rsidR="002A3978" w:rsidRPr="00F16F26" w:rsidRDefault="002A3978" w:rsidP="002A3978">
            <w:pPr>
              <w:rPr>
                <w:bCs/>
                <w:i/>
                <w:iCs/>
                <w:sz w:val="16"/>
                <w:rPrChange w:id="1082" w:author="Khasin, Ark" w:date="2022-10-19T16:25:00Z">
                  <w:rPr>
                    <w:bCs/>
                    <w:sz w:val="16"/>
                  </w:rPr>
                </w:rPrChange>
              </w:rPr>
            </w:pPr>
            <w:proofErr w:type="spellStart"/>
            <w:r w:rsidRPr="00F16F26">
              <w:rPr>
                <w:bCs/>
                <w:i/>
                <w:iCs/>
                <w:sz w:val="16"/>
                <w:rPrChange w:id="1083" w:author="Khasin, Ark" w:date="2022-10-19T16:25:00Z">
                  <w:rPr>
                    <w:bCs/>
                    <w:sz w:val="16"/>
                  </w:rPr>
                </w:rPrChange>
              </w:rPr>
              <w:t>PSTpattern</w:t>
            </w:r>
            <w:proofErr w:type="spellEnd"/>
          </w:p>
        </w:tc>
        <w:tc>
          <w:tcPr>
            <w:tcW w:w="900" w:type="dxa"/>
            <w:shd w:val="clear" w:color="auto" w:fill="auto"/>
          </w:tcPr>
          <w:p w14:paraId="75BFAB1A" w14:textId="77777777" w:rsidR="002A3978" w:rsidRPr="00F16F26" w:rsidRDefault="002A3978" w:rsidP="002A3978">
            <w:pPr>
              <w:rPr>
                <w:bCs/>
                <w:i/>
                <w:iCs/>
                <w:sz w:val="16"/>
                <w:rPrChange w:id="1084" w:author="Khasin, Ark" w:date="2022-10-19T16:25:00Z">
                  <w:rPr>
                    <w:bCs/>
                    <w:sz w:val="16"/>
                  </w:rPr>
                </w:rPrChange>
              </w:rPr>
            </w:pPr>
          </w:p>
        </w:tc>
        <w:tc>
          <w:tcPr>
            <w:tcW w:w="839" w:type="dxa"/>
            <w:shd w:val="clear" w:color="auto" w:fill="auto"/>
          </w:tcPr>
          <w:p w14:paraId="5513EED8" w14:textId="48C10BB1" w:rsidR="002A3978" w:rsidRPr="00F16F26" w:rsidRDefault="002A3978" w:rsidP="002A3978">
            <w:pPr>
              <w:jc w:val="center"/>
              <w:rPr>
                <w:bCs/>
                <w:i/>
                <w:iCs/>
                <w:sz w:val="16"/>
                <w:rPrChange w:id="1085" w:author="Khasin, Ark" w:date="2022-10-19T16:25:00Z">
                  <w:rPr>
                    <w:bCs/>
                    <w:sz w:val="16"/>
                  </w:rPr>
                </w:rPrChange>
              </w:rPr>
            </w:pPr>
            <w:proofErr w:type="spellStart"/>
            <w:r w:rsidRPr="00F16F26">
              <w:rPr>
                <w:bCs/>
                <w:i/>
                <w:iCs/>
                <w:sz w:val="16"/>
                <w:rPrChange w:id="1086" w:author="Khasin, Ark" w:date="2022-10-19T16:25:00Z">
                  <w:rPr>
                    <w:bCs/>
                    <w:sz w:val="16"/>
                  </w:rPr>
                </w:rPrChange>
              </w:rPr>
              <w:t>SManSrUpSttc</w:t>
            </w:r>
            <w:proofErr w:type="spellEnd"/>
          </w:p>
        </w:tc>
        <w:tc>
          <w:tcPr>
            <w:tcW w:w="1591" w:type="dxa"/>
            <w:shd w:val="clear" w:color="auto" w:fill="auto"/>
          </w:tcPr>
          <w:p w14:paraId="78BEAB9B" w14:textId="77777777" w:rsidR="002A3978" w:rsidRPr="00F16F26" w:rsidRDefault="002A3978" w:rsidP="002A3978">
            <w:pPr>
              <w:rPr>
                <w:bCs/>
                <w:i/>
                <w:iCs/>
                <w:sz w:val="16"/>
                <w:rPrChange w:id="1087" w:author="Khasin, Ark" w:date="2022-10-19T16:25:00Z">
                  <w:rPr>
                    <w:bCs/>
                    <w:sz w:val="16"/>
                  </w:rPr>
                </w:rPrChange>
              </w:rPr>
            </w:pPr>
            <w:r w:rsidRPr="00F16F26">
              <w:rPr>
                <w:bCs/>
                <w:i/>
                <w:iCs/>
                <w:sz w:val="16"/>
                <w:rPrChange w:id="1088" w:author="Khasin, Ark" w:date="2022-10-19T16:25:00Z">
                  <w:rPr>
                    <w:bCs/>
                    <w:sz w:val="16"/>
                  </w:rPr>
                </w:rPrChange>
              </w:rPr>
              <w:t>2</w:t>
            </w:r>
          </w:p>
        </w:tc>
        <w:tc>
          <w:tcPr>
            <w:tcW w:w="2160" w:type="dxa"/>
            <w:shd w:val="clear" w:color="auto" w:fill="auto"/>
          </w:tcPr>
          <w:p w14:paraId="45CA6307" w14:textId="77777777" w:rsidR="002A3978" w:rsidRPr="00F16F26" w:rsidRDefault="002A3978" w:rsidP="002A3978">
            <w:pPr>
              <w:rPr>
                <w:bCs/>
                <w:i/>
                <w:iCs/>
                <w:sz w:val="16"/>
                <w:rPrChange w:id="1089" w:author="Khasin, Ark" w:date="2022-10-19T16:25:00Z">
                  <w:rPr>
                    <w:bCs/>
                    <w:sz w:val="16"/>
                  </w:rPr>
                </w:rPrChange>
              </w:rPr>
            </w:pPr>
            <w:r w:rsidRPr="00F16F26">
              <w:rPr>
                <w:bCs/>
                <w:i/>
                <w:iCs/>
                <w:sz w:val="16"/>
                <w:rPrChange w:id="1090" w:author="Khasin, Ark" w:date="2022-10-19T16:25:00Z">
                  <w:rPr>
                    <w:bCs/>
                    <w:sz w:val="16"/>
                  </w:rPr>
                </w:rPrChange>
              </w:rPr>
              <w:t>2</w:t>
            </w:r>
          </w:p>
        </w:tc>
        <w:tc>
          <w:tcPr>
            <w:tcW w:w="1350" w:type="dxa"/>
            <w:shd w:val="clear" w:color="auto" w:fill="auto"/>
          </w:tcPr>
          <w:p w14:paraId="0045D7FE" w14:textId="77777777" w:rsidR="002A3978" w:rsidRPr="00F16F26" w:rsidRDefault="002A3978" w:rsidP="002A3978">
            <w:pPr>
              <w:rPr>
                <w:bCs/>
                <w:i/>
                <w:iCs/>
                <w:sz w:val="16"/>
                <w:rPrChange w:id="1091" w:author="Khasin, Ark" w:date="2022-10-19T16:25:00Z">
                  <w:rPr>
                    <w:bCs/>
                    <w:sz w:val="16"/>
                  </w:rPr>
                </w:rPrChange>
              </w:rPr>
            </w:pPr>
            <w:r w:rsidRPr="00F16F26">
              <w:rPr>
                <w:bCs/>
                <w:i/>
                <w:iCs/>
                <w:sz w:val="16"/>
                <w:rPrChange w:id="1092" w:author="Khasin, Ark" w:date="2022-10-19T16:25:00Z">
                  <w:rPr>
                    <w:bCs/>
                    <w:sz w:val="16"/>
                  </w:rPr>
                </w:rPrChange>
              </w:rPr>
              <w:t>2</w:t>
            </w:r>
          </w:p>
        </w:tc>
        <w:tc>
          <w:tcPr>
            <w:tcW w:w="1530" w:type="dxa"/>
            <w:shd w:val="clear" w:color="auto" w:fill="auto"/>
          </w:tcPr>
          <w:p w14:paraId="127BD397" w14:textId="77777777" w:rsidR="002A3978" w:rsidRPr="00F16F26" w:rsidRDefault="002A3978" w:rsidP="002A3978">
            <w:pPr>
              <w:rPr>
                <w:bCs/>
                <w:i/>
                <w:iCs/>
                <w:sz w:val="16"/>
                <w:rPrChange w:id="1093" w:author="Khasin, Ark" w:date="2022-10-19T16:25:00Z">
                  <w:rPr>
                    <w:bCs/>
                    <w:sz w:val="16"/>
                  </w:rPr>
                </w:rPrChange>
              </w:rPr>
            </w:pPr>
            <w:r w:rsidRPr="00F16F26">
              <w:rPr>
                <w:bCs/>
                <w:i/>
                <w:iCs/>
                <w:sz w:val="16"/>
                <w:rPrChange w:id="1094" w:author="Khasin, Ark" w:date="2022-10-19T16:25:00Z">
                  <w:rPr>
                    <w:bCs/>
                    <w:sz w:val="16"/>
                  </w:rPr>
                </w:rPrChange>
              </w:rPr>
              <w:t>2</w:t>
            </w:r>
          </w:p>
        </w:tc>
        <w:tc>
          <w:tcPr>
            <w:tcW w:w="2160" w:type="dxa"/>
            <w:shd w:val="clear" w:color="auto" w:fill="auto"/>
          </w:tcPr>
          <w:p w14:paraId="3370F0B2" w14:textId="77777777" w:rsidR="002A3978" w:rsidRPr="00F16F26" w:rsidRDefault="002A3978" w:rsidP="002A3978">
            <w:pPr>
              <w:rPr>
                <w:bCs/>
                <w:i/>
                <w:iCs/>
                <w:sz w:val="16"/>
                <w:rPrChange w:id="1095" w:author="Khasin, Ark" w:date="2022-10-19T16:25:00Z">
                  <w:rPr>
                    <w:bCs/>
                    <w:sz w:val="16"/>
                  </w:rPr>
                </w:rPrChange>
              </w:rPr>
            </w:pPr>
          </w:p>
        </w:tc>
      </w:tr>
      <w:tr w:rsidR="002A3978" w14:paraId="2033F48F" w14:textId="77777777" w:rsidTr="00294076">
        <w:trPr>
          <w:cantSplit/>
        </w:trPr>
        <w:tc>
          <w:tcPr>
            <w:tcW w:w="1435" w:type="dxa"/>
            <w:shd w:val="clear" w:color="auto" w:fill="auto"/>
          </w:tcPr>
          <w:p w14:paraId="4237CF71" w14:textId="77777777" w:rsidR="002A3978" w:rsidRPr="00F16F26" w:rsidRDefault="002A3978" w:rsidP="002A3978">
            <w:pPr>
              <w:rPr>
                <w:bCs/>
                <w:i/>
                <w:iCs/>
                <w:sz w:val="16"/>
                <w:rPrChange w:id="1096" w:author="Khasin, Ark" w:date="2022-10-19T16:25:00Z">
                  <w:rPr>
                    <w:bCs/>
                    <w:sz w:val="16"/>
                  </w:rPr>
                </w:rPrChange>
              </w:rPr>
            </w:pPr>
            <w:bookmarkStart w:id="1097" w:name="PST_trigger_hart"/>
            <w:bookmarkEnd w:id="1097"/>
            <w:r w:rsidRPr="00F16F26">
              <w:rPr>
                <w:bCs/>
                <w:i/>
                <w:iCs/>
                <w:sz w:val="16"/>
                <w:rPrChange w:id="1098" w:author="Khasin, Ark" w:date="2022-10-19T16:25:00Z">
                  <w:rPr>
                    <w:bCs/>
                    <w:sz w:val="16"/>
                  </w:rPr>
                </w:rPrChange>
              </w:rPr>
              <w:lastRenderedPageBreak/>
              <w:t>PST Start Config</w:t>
            </w:r>
          </w:p>
          <w:p w14:paraId="721DEB8D" w14:textId="77777777" w:rsidR="002A3978" w:rsidRPr="00F16F26" w:rsidRDefault="002A3978" w:rsidP="002A3978">
            <w:pPr>
              <w:rPr>
                <w:bCs/>
                <w:i/>
                <w:iCs/>
                <w:sz w:val="16"/>
                <w:rPrChange w:id="1099" w:author="Khasin, Ark" w:date="2022-10-19T16:25:00Z">
                  <w:rPr>
                    <w:bCs/>
                    <w:sz w:val="16"/>
                  </w:rPr>
                </w:rPrChange>
              </w:rPr>
            </w:pPr>
            <w:r w:rsidRPr="00F16F26">
              <w:rPr>
                <w:bCs/>
                <w:i/>
                <w:iCs/>
                <w:sz w:val="16"/>
                <w:rPrChange w:id="1100" w:author="Khasin, Ark" w:date="2022-10-19T16:25:00Z">
                  <w:rPr>
                    <w:bCs/>
                    <w:sz w:val="16"/>
                  </w:rPr>
                </w:rPrChange>
              </w:rPr>
              <w:t xml:space="preserve">See also </w:t>
            </w:r>
            <w:r w:rsidRPr="00F16F26">
              <w:rPr>
                <w:i/>
                <w:iCs/>
                <w:rPrChange w:id="1101" w:author="Khasin, Ark" w:date="2022-10-19T16:25:00Z">
                  <w:rPr/>
                </w:rPrChange>
              </w:rPr>
              <w:fldChar w:fldCharType="begin"/>
            </w:r>
            <w:r w:rsidRPr="00F16F26">
              <w:rPr>
                <w:i/>
                <w:iCs/>
                <w:rPrChange w:id="1102" w:author="Khasin, Ark" w:date="2022-10-19T16:25:00Z">
                  <w:rPr/>
                </w:rPrChange>
              </w:rPr>
              <w:instrText xml:space="preserve"> HYPERLINK \l "PST_trigger" </w:instrText>
            </w:r>
            <w:r w:rsidRPr="00F16F26">
              <w:rPr>
                <w:i/>
                <w:iCs/>
                <w:rPrChange w:id="1103" w:author="Khasin, Ark" w:date="2022-10-19T16:25:00Z">
                  <w:rPr>
                    <w:rStyle w:val="Hyperlink"/>
                    <w:bCs/>
                    <w:sz w:val="16"/>
                  </w:rPr>
                </w:rPrChange>
              </w:rPr>
              <w:fldChar w:fldCharType="separate"/>
            </w:r>
            <w:proofErr w:type="spellStart"/>
            <w:r w:rsidRPr="00F16F26">
              <w:rPr>
                <w:rStyle w:val="Hyperlink"/>
                <w:bCs/>
                <w:i/>
                <w:iCs/>
                <w:sz w:val="16"/>
                <w:rPrChange w:id="1104" w:author="Khasin, Ark" w:date="2022-10-19T16:25:00Z">
                  <w:rPr>
                    <w:rStyle w:val="Hyperlink"/>
                    <w:bCs/>
                    <w:sz w:val="16"/>
                  </w:rPr>
                </w:rPrChange>
              </w:rPr>
              <w:t>PST_trigger</w:t>
            </w:r>
            <w:proofErr w:type="spellEnd"/>
            <w:r w:rsidRPr="00F16F26">
              <w:rPr>
                <w:rStyle w:val="Hyperlink"/>
                <w:bCs/>
                <w:i/>
                <w:iCs/>
                <w:sz w:val="16"/>
                <w:rPrChange w:id="1105" w:author="Khasin, Ark" w:date="2022-10-19T16:25:00Z">
                  <w:rPr>
                    <w:rStyle w:val="Hyperlink"/>
                    <w:bCs/>
                    <w:sz w:val="16"/>
                  </w:rPr>
                </w:rPrChange>
              </w:rPr>
              <w:fldChar w:fldCharType="end"/>
            </w:r>
          </w:p>
        </w:tc>
        <w:tc>
          <w:tcPr>
            <w:tcW w:w="1440" w:type="dxa"/>
            <w:shd w:val="clear" w:color="auto" w:fill="auto"/>
          </w:tcPr>
          <w:p w14:paraId="00E287B2" w14:textId="77777777" w:rsidR="002A3978" w:rsidRPr="00F16F26" w:rsidRDefault="002A3978" w:rsidP="002A3978">
            <w:pPr>
              <w:rPr>
                <w:bCs/>
                <w:i/>
                <w:iCs/>
                <w:sz w:val="16"/>
                <w:rPrChange w:id="1106" w:author="Khasin, Ark" w:date="2022-10-19T16:25:00Z">
                  <w:rPr>
                    <w:bCs/>
                    <w:sz w:val="16"/>
                  </w:rPr>
                </w:rPrChange>
              </w:rPr>
            </w:pPr>
            <w:r w:rsidRPr="00F16F26">
              <w:rPr>
                <w:bCs/>
                <w:i/>
                <w:iCs/>
                <w:sz w:val="16"/>
                <w:rPrChange w:id="1107" w:author="Khasin, Ark" w:date="2022-10-19T16:25:00Z">
                  <w:rPr>
                    <w:bCs/>
                    <w:sz w:val="16"/>
                  </w:rPr>
                </w:rPrChange>
              </w:rPr>
              <w:t>171.196</w:t>
            </w:r>
          </w:p>
        </w:tc>
        <w:tc>
          <w:tcPr>
            <w:tcW w:w="900" w:type="dxa"/>
            <w:shd w:val="clear" w:color="auto" w:fill="auto"/>
          </w:tcPr>
          <w:p w14:paraId="0D7C7ABA" w14:textId="77777777" w:rsidR="002A3978" w:rsidRPr="00F16F26" w:rsidRDefault="002A3978" w:rsidP="002A3978">
            <w:pPr>
              <w:rPr>
                <w:bCs/>
                <w:i/>
                <w:iCs/>
                <w:sz w:val="16"/>
                <w:rPrChange w:id="1108" w:author="Khasin, Ark" w:date="2022-10-19T16:25:00Z">
                  <w:rPr>
                    <w:bCs/>
                    <w:sz w:val="16"/>
                  </w:rPr>
                </w:rPrChange>
              </w:rPr>
            </w:pPr>
          </w:p>
        </w:tc>
        <w:tc>
          <w:tcPr>
            <w:tcW w:w="839" w:type="dxa"/>
            <w:shd w:val="clear" w:color="auto" w:fill="auto"/>
          </w:tcPr>
          <w:p w14:paraId="7B7CFAD9" w14:textId="77777777" w:rsidR="002A3978" w:rsidRPr="00F16F26" w:rsidRDefault="002A3978" w:rsidP="002A3978">
            <w:pPr>
              <w:jc w:val="center"/>
              <w:rPr>
                <w:bCs/>
                <w:i/>
                <w:iCs/>
                <w:sz w:val="16"/>
                <w:rPrChange w:id="1109" w:author="Khasin, Ark" w:date="2022-10-19T16:25:00Z">
                  <w:rPr>
                    <w:bCs/>
                    <w:sz w:val="16"/>
                  </w:rPr>
                </w:rPrChange>
              </w:rPr>
            </w:pPr>
            <w:r w:rsidRPr="00F16F26">
              <w:rPr>
                <w:bCs/>
                <w:i/>
                <w:iCs/>
                <w:sz w:val="16"/>
                <w:rPrChange w:id="1110" w:author="Khasin, Ark" w:date="2022-10-19T16:25:00Z">
                  <w:rPr>
                    <w:bCs/>
                    <w:sz w:val="16"/>
                  </w:rPr>
                </w:rPrChange>
              </w:rPr>
              <w:t>170.196</w:t>
            </w:r>
          </w:p>
        </w:tc>
        <w:tc>
          <w:tcPr>
            <w:tcW w:w="1591" w:type="dxa"/>
            <w:shd w:val="clear" w:color="auto" w:fill="auto"/>
          </w:tcPr>
          <w:p w14:paraId="04B054E7" w14:textId="77777777" w:rsidR="002A3978" w:rsidRPr="00F16F26" w:rsidRDefault="002A3978" w:rsidP="002A3978">
            <w:pPr>
              <w:rPr>
                <w:bCs/>
                <w:i/>
                <w:iCs/>
                <w:sz w:val="16"/>
                <w:rPrChange w:id="1111" w:author="Khasin, Ark" w:date="2022-10-19T16:25:00Z">
                  <w:rPr>
                    <w:bCs/>
                    <w:sz w:val="16"/>
                  </w:rPr>
                </w:rPrChange>
              </w:rPr>
            </w:pPr>
          </w:p>
        </w:tc>
        <w:tc>
          <w:tcPr>
            <w:tcW w:w="2160" w:type="dxa"/>
            <w:shd w:val="clear" w:color="auto" w:fill="auto"/>
          </w:tcPr>
          <w:p w14:paraId="7BB5D9BC" w14:textId="77777777" w:rsidR="002A3978" w:rsidRPr="00F16F26" w:rsidRDefault="002A3978" w:rsidP="002A3978">
            <w:pPr>
              <w:rPr>
                <w:bCs/>
                <w:i/>
                <w:iCs/>
                <w:sz w:val="16"/>
                <w:rPrChange w:id="1112" w:author="Khasin, Ark" w:date="2022-10-19T16:25:00Z">
                  <w:rPr>
                    <w:bCs/>
                    <w:sz w:val="16"/>
                  </w:rPr>
                </w:rPrChange>
              </w:rPr>
            </w:pPr>
          </w:p>
        </w:tc>
        <w:tc>
          <w:tcPr>
            <w:tcW w:w="1350" w:type="dxa"/>
            <w:shd w:val="clear" w:color="auto" w:fill="auto"/>
          </w:tcPr>
          <w:p w14:paraId="0A6F0DDE" w14:textId="77777777" w:rsidR="002A3978" w:rsidRPr="00F16F26" w:rsidRDefault="002A3978" w:rsidP="002A3978">
            <w:pPr>
              <w:rPr>
                <w:bCs/>
                <w:i/>
                <w:iCs/>
                <w:sz w:val="16"/>
                <w:rPrChange w:id="1113" w:author="Khasin, Ark" w:date="2022-10-19T16:25:00Z">
                  <w:rPr>
                    <w:bCs/>
                    <w:sz w:val="16"/>
                  </w:rPr>
                </w:rPrChange>
              </w:rPr>
            </w:pPr>
          </w:p>
        </w:tc>
        <w:tc>
          <w:tcPr>
            <w:tcW w:w="1530" w:type="dxa"/>
            <w:shd w:val="clear" w:color="auto" w:fill="auto"/>
          </w:tcPr>
          <w:p w14:paraId="6173A7D5" w14:textId="77777777" w:rsidR="002A3978" w:rsidRPr="00F16F26" w:rsidRDefault="002A3978" w:rsidP="002A3978">
            <w:pPr>
              <w:rPr>
                <w:bCs/>
                <w:i/>
                <w:iCs/>
                <w:sz w:val="16"/>
                <w:rPrChange w:id="1114" w:author="Khasin, Ark" w:date="2022-10-19T16:25:00Z">
                  <w:rPr>
                    <w:bCs/>
                    <w:sz w:val="16"/>
                  </w:rPr>
                </w:rPrChange>
              </w:rPr>
            </w:pPr>
          </w:p>
        </w:tc>
        <w:tc>
          <w:tcPr>
            <w:tcW w:w="2160" w:type="dxa"/>
            <w:shd w:val="clear" w:color="auto" w:fill="auto"/>
          </w:tcPr>
          <w:p w14:paraId="2CFA7A56" w14:textId="77777777" w:rsidR="002A3978" w:rsidRPr="00F16F26" w:rsidRDefault="002A3978" w:rsidP="002A3978">
            <w:pPr>
              <w:rPr>
                <w:bCs/>
                <w:i/>
                <w:iCs/>
                <w:sz w:val="16"/>
                <w:rPrChange w:id="1115" w:author="Khasin, Ark" w:date="2022-10-19T16:25:00Z">
                  <w:rPr>
                    <w:bCs/>
                    <w:sz w:val="16"/>
                  </w:rPr>
                </w:rPrChange>
              </w:rPr>
            </w:pPr>
          </w:p>
        </w:tc>
      </w:tr>
      <w:tr w:rsidR="002A3978" w14:paraId="75720212" w14:textId="77777777" w:rsidTr="00992444">
        <w:trPr>
          <w:cantSplit/>
        </w:trPr>
        <w:tc>
          <w:tcPr>
            <w:tcW w:w="1435" w:type="dxa"/>
            <w:shd w:val="clear" w:color="auto" w:fill="auto"/>
          </w:tcPr>
          <w:p w14:paraId="0439D816" w14:textId="77777777" w:rsidR="002A3978" w:rsidRPr="00F16F26" w:rsidRDefault="002A3978" w:rsidP="002A3978">
            <w:pPr>
              <w:rPr>
                <w:bCs/>
                <w:i/>
                <w:iCs/>
                <w:sz w:val="16"/>
                <w:rPrChange w:id="1116" w:author="Khasin, Ark" w:date="2022-10-19T16:25:00Z">
                  <w:rPr>
                    <w:bCs/>
                    <w:sz w:val="16"/>
                  </w:rPr>
                </w:rPrChange>
              </w:rPr>
            </w:pPr>
          </w:p>
        </w:tc>
        <w:tc>
          <w:tcPr>
            <w:tcW w:w="1440" w:type="dxa"/>
            <w:shd w:val="clear" w:color="auto" w:fill="auto"/>
          </w:tcPr>
          <w:p w14:paraId="3A237811" w14:textId="77777777" w:rsidR="002A3978" w:rsidRPr="00F16F26" w:rsidRDefault="002A3978" w:rsidP="002A3978">
            <w:pPr>
              <w:rPr>
                <w:bCs/>
                <w:i/>
                <w:iCs/>
                <w:sz w:val="16"/>
                <w:rPrChange w:id="1117" w:author="Khasin, Ark" w:date="2022-10-19T16:25:00Z">
                  <w:rPr>
                    <w:bCs/>
                    <w:sz w:val="16"/>
                  </w:rPr>
                </w:rPrChange>
              </w:rPr>
            </w:pPr>
            <w:r w:rsidRPr="00F16F26">
              <w:rPr>
                <w:bCs/>
                <w:i/>
                <w:iCs/>
                <w:sz w:val="16"/>
                <w:rPrChange w:id="1118" w:author="Khasin, Ark" w:date="2022-10-19T16:25:00Z">
                  <w:rPr>
                    <w:bCs/>
                    <w:sz w:val="16"/>
                  </w:rPr>
                </w:rPrChange>
              </w:rPr>
              <w:t>Trigger by UI</w:t>
            </w:r>
          </w:p>
        </w:tc>
        <w:tc>
          <w:tcPr>
            <w:tcW w:w="900" w:type="dxa"/>
            <w:shd w:val="clear" w:color="auto" w:fill="auto"/>
          </w:tcPr>
          <w:p w14:paraId="7DC2073A" w14:textId="77777777" w:rsidR="002A3978" w:rsidRPr="00F16F26" w:rsidRDefault="002A3978" w:rsidP="002A3978">
            <w:pPr>
              <w:rPr>
                <w:bCs/>
                <w:i/>
                <w:iCs/>
                <w:sz w:val="16"/>
                <w:rPrChange w:id="1119" w:author="Khasin, Ark" w:date="2022-10-19T16:25:00Z">
                  <w:rPr>
                    <w:bCs/>
                    <w:sz w:val="16"/>
                  </w:rPr>
                </w:rPrChange>
              </w:rPr>
            </w:pPr>
          </w:p>
        </w:tc>
        <w:tc>
          <w:tcPr>
            <w:tcW w:w="839" w:type="dxa"/>
            <w:shd w:val="clear" w:color="auto" w:fill="auto"/>
          </w:tcPr>
          <w:p w14:paraId="179C4138" w14:textId="30EA5E3E" w:rsidR="002A3978" w:rsidRPr="00F16F26" w:rsidRDefault="002A3978" w:rsidP="002A3978">
            <w:pPr>
              <w:jc w:val="center"/>
              <w:rPr>
                <w:bCs/>
                <w:i/>
                <w:iCs/>
                <w:sz w:val="16"/>
                <w:rPrChange w:id="1120" w:author="Khasin, Ark" w:date="2022-10-19T16:25:00Z">
                  <w:rPr>
                    <w:bCs/>
                    <w:sz w:val="16"/>
                  </w:rPr>
                </w:rPrChange>
              </w:rPr>
            </w:pPr>
            <w:proofErr w:type="spellStart"/>
            <w:r w:rsidRPr="00F16F26">
              <w:rPr>
                <w:bCs/>
                <w:i/>
                <w:iCs/>
                <w:sz w:val="16"/>
                <w:rPrChange w:id="1121" w:author="Khasin, Ark" w:date="2022-10-19T16:25:00Z">
                  <w:rPr>
                    <w:bCs/>
                    <w:sz w:val="16"/>
                  </w:rPr>
                </w:rPrChange>
              </w:rPr>
              <w:t>SManSrUpSttc</w:t>
            </w:r>
            <w:proofErr w:type="spellEnd"/>
          </w:p>
        </w:tc>
        <w:tc>
          <w:tcPr>
            <w:tcW w:w="1591" w:type="dxa"/>
            <w:shd w:val="clear" w:color="auto" w:fill="auto"/>
          </w:tcPr>
          <w:p w14:paraId="607ED2A4" w14:textId="77777777" w:rsidR="002A3978" w:rsidRPr="00F16F26" w:rsidRDefault="002A3978" w:rsidP="002A3978">
            <w:pPr>
              <w:rPr>
                <w:bCs/>
                <w:i/>
                <w:iCs/>
                <w:sz w:val="16"/>
                <w:rPrChange w:id="1122" w:author="Khasin, Ark" w:date="2022-10-19T16:25:00Z">
                  <w:rPr>
                    <w:bCs/>
                    <w:sz w:val="16"/>
                  </w:rPr>
                </w:rPrChange>
              </w:rPr>
            </w:pPr>
            <w:r w:rsidRPr="00F16F26">
              <w:rPr>
                <w:bCs/>
                <w:i/>
                <w:iCs/>
                <w:sz w:val="16"/>
                <w:rPrChange w:id="1123" w:author="Khasin, Ark" w:date="2022-10-19T16:25:00Z">
                  <w:rPr>
                    <w:bCs/>
                    <w:sz w:val="16"/>
                  </w:rPr>
                </w:rPrChange>
              </w:rPr>
              <w:t>0</w:t>
            </w:r>
          </w:p>
        </w:tc>
        <w:tc>
          <w:tcPr>
            <w:tcW w:w="2160" w:type="dxa"/>
            <w:shd w:val="clear" w:color="auto" w:fill="auto"/>
          </w:tcPr>
          <w:p w14:paraId="7C63BA7C" w14:textId="77777777" w:rsidR="002A3978" w:rsidRPr="00F16F26" w:rsidRDefault="002A3978" w:rsidP="002A3978">
            <w:pPr>
              <w:rPr>
                <w:bCs/>
                <w:i/>
                <w:iCs/>
                <w:sz w:val="16"/>
                <w:rPrChange w:id="1124" w:author="Khasin, Ark" w:date="2022-10-19T16:25:00Z">
                  <w:rPr>
                    <w:bCs/>
                    <w:sz w:val="16"/>
                  </w:rPr>
                </w:rPrChange>
              </w:rPr>
            </w:pPr>
            <w:r w:rsidRPr="00F16F26">
              <w:rPr>
                <w:bCs/>
                <w:i/>
                <w:iCs/>
                <w:sz w:val="16"/>
                <w:rPrChange w:id="1125" w:author="Khasin, Ark" w:date="2022-10-19T16:25:00Z">
                  <w:rPr>
                    <w:bCs/>
                    <w:sz w:val="16"/>
                  </w:rPr>
                </w:rPrChange>
              </w:rPr>
              <w:t>0</w:t>
            </w:r>
          </w:p>
        </w:tc>
        <w:tc>
          <w:tcPr>
            <w:tcW w:w="1350" w:type="dxa"/>
            <w:shd w:val="clear" w:color="auto" w:fill="auto"/>
          </w:tcPr>
          <w:p w14:paraId="18F6303E" w14:textId="77777777" w:rsidR="002A3978" w:rsidRPr="00F16F26" w:rsidRDefault="002A3978" w:rsidP="002A3978">
            <w:pPr>
              <w:rPr>
                <w:bCs/>
                <w:i/>
                <w:iCs/>
                <w:sz w:val="16"/>
                <w:rPrChange w:id="1126" w:author="Khasin, Ark" w:date="2022-10-19T16:25:00Z">
                  <w:rPr>
                    <w:bCs/>
                    <w:sz w:val="16"/>
                  </w:rPr>
                </w:rPrChange>
              </w:rPr>
            </w:pPr>
            <w:r w:rsidRPr="00F16F26">
              <w:rPr>
                <w:bCs/>
                <w:i/>
                <w:iCs/>
                <w:sz w:val="16"/>
                <w:rPrChange w:id="1127" w:author="Khasin, Ark" w:date="2022-10-19T16:25:00Z">
                  <w:rPr>
                    <w:bCs/>
                    <w:sz w:val="16"/>
                  </w:rPr>
                </w:rPrChange>
              </w:rPr>
              <w:t>0</w:t>
            </w:r>
          </w:p>
        </w:tc>
        <w:tc>
          <w:tcPr>
            <w:tcW w:w="1530" w:type="dxa"/>
            <w:shd w:val="clear" w:color="auto" w:fill="auto"/>
          </w:tcPr>
          <w:p w14:paraId="37A5847A" w14:textId="77777777" w:rsidR="002A3978" w:rsidRPr="00F16F26" w:rsidRDefault="002A3978" w:rsidP="002A3978">
            <w:pPr>
              <w:rPr>
                <w:bCs/>
                <w:i/>
                <w:iCs/>
                <w:sz w:val="16"/>
                <w:rPrChange w:id="1128" w:author="Khasin, Ark" w:date="2022-10-19T16:25:00Z">
                  <w:rPr>
                    <w:bCs/>
                    <w:sz w:val="16"/>
                  </w:rPr>
                </w:rPrChange>
              </w:rPr>
            </w:pPr>
            <w:r w:rsidRPr="00F16F26">
              <w:rPr>
                <w:bCs/>
                <w:i/>
                <w:iCs/>
                <w:sz w:val="16"/>
                <w:rPrChange w:id="1129" w:author="Khasin, Ark" w:date="2022-10-19T16:25:00Z">
                  <w:rPr>
                    <w:bCs/>
                    <w:sz w:val="16"/>
                  </w:rPr>
                </w:rPrChange>
              </w:rPr>
              <w:t>0</w:t>
            </w:r>
          </w:p>
        </w:tc>
        <w:tc>
          <w:tcPr>
            <w:tcW w:w="2160" w:type="dxa"/>
            <w:shd w:val="clear" w:color="auto" w:fill="auto"/>
          </w:tcPr>
          <w:p w14:paraId="63D820DF" w14:textId="77777777" w:rsidR="002A3978" w:rsidRPr="00F16F26" w:rsidRDefault="002A3978" w:rsidP="002A3978">
            <w:pPr>
              <w:rPr>
                <w:bCs/>
                <w:i/>
                <w:iCs/>
                <w:sz w:val="16"/>
                <w:rPrChange w:id="1130" w:author="Khasin, Ark" w:date="2022-10-19T16:25:00Z">
                  <w:rPr>
                    <w:bCs/>
                    <w:sz w:val="16"/>
                  </w:rPr>
                </w:rPrChange>
              </w:rPr>
            </w:pPr>
            <w:r w:rsidRPr="00F16F26">
              <w:rPr>
                <w:bCs/>
                <w:i/>
                <w:iCs/>
                <w:sz w:val="16"/>
                <w:rPrChange w:id="1131" w:author="Khasin, Ark" w:date="2022-10-19T16:25:00Z">
                  <w:rPr>
                    <w:bCs/>
                    <w:sz w:val="16"/>
                  </w:rPr>
                </w:rPrChange>
              </w:rPr>
              <w:t>Do not change</w:t>
            </w:r>
          </w:p>
        </w:tc>
      </w:tr>
      <w:tr w:rsidR="002A3978" w14:paraId="5CA4F1A0" w14:textId="77777777" w:rsidTr="00992444">
        <w:trPr>
          <w:cantSplit/>
        </w:trPr>
        <w:tc>
          <w:tcPr>
            <w:tcW w:w="1435" w:type="dxa"/>
            <w:shd w:val="clear" w:color="auto" w:fill="auto"/>
          </w:tcPr>
          <w:p w14:paraId="31C65E6E" w14:textId="77777777" w:rsidR="002A3978" w:rsidRPr="00F16F26" w:rsidRDefault="002A3978" w:rsidP="002A3978">
            <w:pPr>
              <w:rPr>
                <w:bCs/>
                <w:i/>
                <w:iCs/>
                <w:sz w:val="16"/>
                <w:rPrChange w:id="1132" w:author="Khasin, Ark" w:date="2022-10-19T16:25:00Z">
                  <w:rPr>
                    <w:bCs/>
                    <w:sz w:val="16"/>
                  </w:rPr>
                </w:rPrChange>
              </w:rPr>
            </w:pPr>
          </w:p>
        </w:tc>
        <w:tc>
          <w:tcPr>
            <w:tcW w:w="1440" w:type="dxa"/>
            <w:shd w:val="clear" w:color="auto" w:fill="auto"/>
          </w:tcPr>
          <w:p w14:paraId="22217F66" w14:textId="77777777" w:rsidR="002A3978" w:rsidRPr="00F16F26" w:rsidRDefault="002A3978" w:rsidP="002A3978">
            <w:pPr>
              <w:rPr>
                <w:bCs/>
                <w:i/>
                <w:iCs/>
                <w:sz w:val="16"/>
                <w:rPrChange w:id="1133" w:author="Khasin, Ark" w:date="2022-10-19T16:25:00Z">
                  <w:rPr>
                    <w:bCs/>
                    <w:sz w:val="16"/>
                  </w:rPr>
                </w:rPrChange>
              </w:rPr>
            </w:pPr>
            <w:r w:rsidRPr="00F16F26">
              <w:rPr>
                <w:bCs/>
                <w:i/>
                <w:iCs/>
                <w:sz w:val="16"/>
                <w:rPrChange w:id="1134" w:author="Khasin, Ark" w:date="2022-10-19T16:25:00Z">
                  <w:rPr>
                    <w:bCs/>
                    <w:sz w:val="16"/>
                  </w:rPr>
                </w:rPrChange>
              </w:rPr>
              <w:t>Trigger By HART</w:t>
            </w:r>
          </w:p>
        </w:tc>
        <w:tc>
          <w:tcPr>
            <w:tcW w:w="900" w:type="dxa"/>
            <w:shd w:val="clear" w:color="auto" w:fill="auto"/>
          </w:tcPr>
          <w:p w14:paraId="7A2132EF" w14:textId="77777777" w:rsidR="002A3978" w:rsidRPr="00F16F26" w:rsidRDefault="002A3978" w:rsidP="002A3978">
            <w:pPr>
              <w:rPr>
                <w:bCs/>
                <w:i/>
                <w:iCs/>
                <w:sz w:val="16"/>
                <w:rPrChange w:id="1135" w:author="Khasin, Ark" w:date="2022-10-19T16:25:00Z">
                  <w:rPr>
                    <w:bCs/>
                    <w:sz w:val="16"/>
                  </w:rPr>
                </w:rPrChange>
              </w:rPr>
            </w:pPr>
          </w:p>
        </w:tc>
        <w:tc>
          <w:tcPr>
            <w:tcW w:w="839" w:type="dxa"/>
            <w:shd w:val="clear" w:color="auto" w:fill="auto"/>
          </w:tcPr>
          <w:p w14:paraId="66ABF495" w14:textId="2A2E3B4E" w:rsidR="002A3978" w:rsidRPr="00F16F26" w:rsidRDefault="002A3978" w:rsidP="002A3978">
            <w:pPr>
              <w:jc w:val="center"/>
              <w:rPr>
                <w:bCs/>
                <w:i/>
                <w:iCs/>
                <w:sz w:val="16"/>
                <w:rPrChange w:id="1136" w:author="Khasin, Ark" w:date="2022-10-19T16:25:00Z">
                  <w:rPr>
                    <w:bCs/>
                    <w:sz w:val="16"/>
                  </w:rPr>
                </w:rPrChange>
              </w:rPr>
            </w:pPr>
            <w:proofErr w:type="spellStart"/>
            <w:r w:rsidRPr="00F16F26">
              <w:rPr>
                <w:bCs/>
                <w:i/>
                <w:iCs/>
                <w:sz w:val="16"/>
                <w:rPrChange w:id="1137" w:author="Khasin, Ark" w:date="2022-10-19T16:25:00Z">
                  <w:rPr>
                    <w:bCs/>
                    <w:sz w:val="16"/>
                  </w:rPr>
                </w:rPrChange>
              </w:rPr>
              <w:t>SManSrUpSttc</w:t>
            </w:r>
            <w:proofErr w:type="spellEnd"/>
          </w:p>
        </w:tc>
        <w:tc>
          <w:tcPr>
            <w:tcW w:w="1591" w:type="dxa"/>
            <w:shd w:val="clear" w:color="auto" w:fill="auto"/>
          </w:tcPr>
          <w:p w14:paraId="6DD2D869" w14:textId="77777777" w:rsidR="002A3978" w:rsidRPr="00F16F26" w:rsidRDefault="002A3978" w:rsidP="002A3978">
            <w:pPr>
              <w:rPr>
                <w:bCs/>
                <w:i/>
                <w:iCs/>
                <w:sz w:val="16"/>
                <w:rPrChange w:id="1138" w:author="Khasin, Ark" w:date="2022-10-19T16:25:00Z">
                  <w:rPr>
                    <w:bCs/>
                    <w:sz w:val="16"/>
                  </w:rPr>
                </w:rPrChange>
              </w:rPr>
            </w:pPr>
            <w:r w:rsidRPr="00F16F26">
              <w:rPr>
                <w:bCs/>
                <w:i/>
                <w:iCs/>
                <w:sz w:val="16"/>
                <w:rPrChange w:id="1139" w:author="Khasin, Ark" w:date="2022-10-19T16:25:00Z">
                  <w:rPr>
                    <w:bCs/>
                    <w:sz w:val="16"/>
                  </w:rPr>
                </w:rPrChange>
              </w:rPr>
              <w:t>1</w:t>
            </w:r>
          </w:p>
        </w:tc>
        <w:tc>
          <w:tcPr>
            <w:tcW w:w="2160" w:type="dxa"/>
            <w:shd w:val="clear" w:color="auto" w:fill="auto"/>
          </w:tcPr>
          <w:p w14:paraId="4CC51DA5" w14:textId="77777777" w:rsidR="002A3978" w:rsidRPr="00F16F26" w:rsidRDefault="002A3978" w:rsidP="002A3978">
            <w:pPr>
              <w:rPr>
                <w:bCs/>
                <w:i/>
                <w:iCs/>
                <w:sz w:val="16"/>
                <w:rPrChange w:id="1140" w:author="Khasin, Ark" w:date="2022-10-19T16:25:00Z">
                  <w:rPr>
                    <w:bCs/>
                    <w:sz w:val="16"/>
                  </w:rPr>
                </w:rPrChange>
              </w:rPr>
            </w:pPr>
            <w:r w:rsidRPr="00F16F26">
              <w:rPr>
                <w:bCs/>
                <w:i/>
                <w:iCs/>
                <w:sz w:val="16"/>
                <w:rPrChange w:id="1141" w:author="Khasin, Ark" w:date="2022-10-19T16:25:00Z">
                  <w:rPr>
                    <w:bCs/>
                    <w:sz w:val="16"/>
                  </w:rPr>
                </w:rPrChange>
              </w:rPr>
              <w:t>1</w:t>
            </w:r>
          </w:p>
        </w:tc>
        <w:tc>
          <w:tcPr>
            <w:tcW w:w="1350" w:type="dxa"/>
            <w:shd w:val="clear" w:color="auto" w:fill="auto"/>
          </w:tcPr>
          <w:p w14:paraId="410F1331" w14:textId="77777777" w:rsidR="002A3978" w:rsidRPr="00F16F26" w:rsidRDefault="002A3978" w:rsidP="002A3978">
            <w:pPr>
              <w:rPr>
                <w:bCs/>
                <w:i/>
                <w:iCs/>
                <w:sz w:val="16"/>
                <w:rPrChange w:id="1142" w:author="Khasin, Ark" w:date="2022-10-19T16:25:00Z">
                  <w:rPr>
                    <w:bCs/>
                    <w:sz w:val="16"/>
                  </w:rPr>
                </w:rPrChange>
              </w:rPr>
            </w:pPr>
            <w:r w:rsidRPr="00F16F26">
              <w:rPr>
                <w:bCs/>
                <w:i/>
                <w:iCs/>
                <w:sz w:val="16"/>
                <w:rPrChange w:id="1143" w:author="Khasin, Ark" w:date="2022-10-19T16:25:00Z">
                  <w:rPr>
                    <w:bCs/>
                    <w:sz w:val="16"/>
                  </w:rPr>
                </w:rPrChange>
              </w:rPr>
              <w:t>1</w:t>
            </w:r>
          </w:p>
        </w:tc>
        <w:tc>
          <w:tcPr>
            <w:tcW w:w="1530" w:type="dxa"/>
            <w:shd w:val="clear" w:color="auto" w:fill="auto"/>
          </w:tcPr>
          <w:p w14:paraId="7A6006E1" w14:textId="77777777" w:rsidR="002A3978" w:rsidRPr="00F16F26" w:rsidRDefault="002A3978" w:rsidP="002A3978">
            <w:pPr>
              <w:rPr>
                <w:bCs/>
                <w:i/>
                <w:iCs/>
                <w:sz w:val="16"/>
                <w:rPrChange w:id="1144" w:author="Khasin, Ark" w:date="2022-10-19T16:25:00Z">
                  <w:rPr>
                    <w:bCs/>
                    <w:sz w:val="16"/>
                  </w:rPr>
                </w:rPrChange>
              </w:rPr>
            </w:pPr>
            <w:r w:rsidRPr="00F16F26">
              <w:rPr>
                <w:bCs/>
                <w:i/>
                <w:iCs/>
                <w:sz w:val="16"/>
                <w:rPrChange w:id="1145" w:author="Khasin, Ark" w:date="2022-10-19T16:25:00Z">
                  <w:rPr>
                    <w:bCs/>
                    <w:sz w:val="16"/>
                  </w:rPr>
                </w:rPrChange>
              </w:rPr>
              <w:t>1</w:t>
            </w:r>
          </w:p>
        </w:tc>
        <w:tc>
          <w:tcPr>
            <w:tcW w:w="2160" w:type="dxa"/>
            <w:shd w:val="clear" w:color="auto" w:fill="auto"/>
          </w:tcPr>
          <w:p w14:paraId="50F4DBE6" w14:textId="77777777" w:rsidR="002A3978" w:rsidRPr="00F16F26" w:rsidRDefault="002A3978" w:rsidP="002A3978">
            <w:pPr>
              <w:rPr>
                <w:bCs/>
                <w:i/>
                <w:iCs/>
                <w:sz w:val="16"/>
                <w:rPrChange w:id="1146" w:author="Khasin, Ark" w:date="2022-10-19T16:25:00Z">
                  <w:rPr>
                    <w:bCs/>
                    <w:sz w:val="16"/>
                  </w:rPr>
                </w:rPrChange>
              </w:rPr>
            </w:pPr>
          </w:p>
        </w:tc>
      </w:tr>
      <w:tr w:rsidR="002A3978" w14:paraId="07A97AF5" w14:textId="77777777" w:rsidTr="00992444">
        <w:trPr>
          <w:cantSplit/>
        </w:trPr>
        <w:tc>
          <w:tcPr>
            <w:tcW w:w="1435" w:type="dxa"/>
            <w:shd w:val="clear" w:color="auto" w:fill="auto"/>
          </w:tcPr>
          <w:p w14:paraId="3ED6769E" w14:textId="77777777" w:rsidR="002A3978" w:rsidRPr="00F16F26" w:rsidRDefault="002A3978" w:rsidP="002A3978">
            <w:pPr>
              <w:rPr>
                <w:bCs/>
                <w:i/>
                <w:iCs/>
                <w:sz w:val="16"/>
                <w:rPrChange w:id="1147" w:author="Khasin, Ark" w:date="2022-10-19T16:25:00Z">
                  <w:rPr>
                    <w:bCs/>
                    <w:sz w:val="16"/>
                  </w:rPr>
                </w:rPrChange>
              </w:rPr>
            </w:pPr>
          </w:p>
        </w:tc>
        <w:tc>
          <w:tcPr>
            <w:tcW w:w="1440" w:type="dxa"/>
            <w:shd w:val="clear" w:color="auto" w:fill="auto"/>
          </w:tcPr>
          <w:p w14:paraId="44917007" w14:textId="77777777" w:rsidR="002A3978" w:rsidRPr="00F16F26" w:rsidRDefault="002A3978" w:rsidP="002A3978">
            <w:pPr>
              <w:rPr>
                <w:bCs/>
                <w:i/>
                <w:iCs/>
                <w:sz w:val="16"/>
                <w:rPrChange w:id="1148" w:author="Khasin, Ark" w:date="2022-10-19T16:25:00Z">
                  <w:rPr>
                    <w:bCs/>
                    <w:sz w:val="16"/>
                  </w:rPr>
                </w:rPrChange>
              </w:rPr>
            </w:pPr>
            <w:r w:rsidRPr="00F16F26">
              <w:rPr>
                <w:bCs/>
                <w:i/>
                <w:iCs/>
                <w:sz w:val="16"/>
                <w:rPrChange w:id="1149" w:author="Khasin, Ark" w:date="2022-10-19T16:25:00Z">
                  <w:rPr>
                    <w:bCs/>
                    <w:sz w:val="16"/>
                  </w:rPr>
                </w:rPrChange>
              </w:rPr>
              <w:t>Trigger By DI Switch</w:t>
            </w:r>
          </w:p>
        </w:tc>
        <w:tc>
          <w:tcPr>
            <w:tcW w:w="900" w:type="dxa"/>
            <w:shd w:val="clear" w:color="auto" w:fill="auto"/>
          </w:tcPr>
          <w:p w14:paraId="1A839436" w14:textId="77777777" w:rsidR="002A3978" w:rsidRPr="00F16F26" w:rsidRDefault="002A3978" w:rsidP="002A3978">
            <w:pPr>
              <w:rPr>
                <w:bCs/>
                <w:i/>
                <w:iCs/>
                <w:sz w:val="16"/>
                <w:rPrChange w:id="1150" w:author="Khasin, Ark" w:date="2022-10-19T16:25:00Z">
                  <w:rPr>
                    <w:bCs/>
                    <w:sz w:val="16"/>
                  </w:rPr>
                </w:rPrChange>
              </w:rPr>
            </w:pPr>
          </w:p>
        </w:tc>
        <w:tc>
          <w:tcPr>
            <w:tcW w:w="839" w:type="dxa"/>
            <w:shd w:val="clear" w:color="auto" w:fill="auto"/>
          </w:tcPr>
          <w:p w14:paraId="44D9A306" w14:textId="4AA5DD73" w:rsidR="002A3978" w:rsidRPr="00F16F26" w:rsidRDefault="002A3978" w:rsidP="002A3978">
            <w:pPr>
              <w:jc w:val="center"/>
              <w:rPr>
                <w:bCs/>
                <w:i/>
                <w:iCs/>
                <w:sz w:val="16"/>
                <w:rPrChange w:id="1151" w:author="Khasin, Ark" w:date="2022-10-19T16:25:00Z">
                  <w:rPr>
                    <w:bCs/>
                    <w:sz w:val="16"/>
                  </w:rPr>
                </w:rPrChange>
              </w:rPr>
            </w:pPr>
            <w:proofErr w:type="spellStart"/>
            <w:r w:rsidRPr="00F16F26">
              <w:rPr>
                <w:bCs/>
                <w:i/>
                <w:iCs/>
                <w:sz w:val="16"/>
                <w:rPrChange w:id="1152" w:author="Khasin, Ark" w:date="2022-10-19T16:25:00Z">
                  <w:rPr>
                    <w:bCs/>
                    <w:sz w:val="16"/>
                  </w:rPr>
                </w:rPrChange>
              </w:rPr>
              <w:t>SManSrUpSttc</w:t>
            </w:r>
            <w:proofErr w:type="spellEnd"/>
          </w:p>
        </w:tc>
        <w:tc>
          <w:tcPr>
            <w:tcW w:w="1591" w:type="dxa"/>
            <w:shd w:val="clear" w:color="auto" w:fill="auto"/>
          </w:tcPr>
          <w:p w14:paraId="6C4FFAFD" w14:textId="77777777" w:rsidR="002A3978" w:rsidRPr="00F16F26" w:rsidRDefault="002A3978" w:rsidP="002A3978">
            <w:pPr>
              <w:rPr>
                <w:bCs/>
                <w:i/>
                <w:iCs/>
                <w:sz w:val="16"/>
                <w:rPrChange w:id="1153" w:author="Khasin, Ark" w:date="2022-10-19T16:25:00Z">
                  <w:rPr>
                    <w:bCs/>
                    <w:sz w:val="16"/>
                  </w:rPr>
                </w:rPrChange>
              </w:rPr>
            </w:pPr>
            <w:r w:rsidRPr="00F16F26">
              <w:rPr>
                <w:bCs/>
                <w:i/>
                <w:iCs/>
                <w:sz w:val="16"/>
                <w:rPrChange w:id="1154" w:author="Khasin, Ark" w:date="2022-10-19T16:25:00Z">
                  <w:rPr>
                    <w:bCs/>
                    <w:sz w:val="16"/>
                  </w:rPr>
                </w:rPrChange>
              </w:rPr>
              <w:t>0</w:t>
            </w:r>
          </w:p>
        </w:tc>
        <w:tc>
          <w:tcPr>
            <w:tcW w:w="2160" w:type="dxa"/>
            <w:shd w:val="clear" w:color="auto" w:fill="auto"/>
          </w:tcPr>
          <w:p w14:paraId="535CA5A2" w14:textId="77777777" w:rsidR="002A3978" w:rsidRPr="00F16F26" w:rsidRDefault="002A3978" w:rsidP="002A3978">
            <w:pPr>
              <w:rPr>
                <w:bCs/>
                <w:i/>
                <w:iCs/>
                <w:sz w:val="16"/>
                <w:rPrChange w:id="1155" w:author="Khasin, Ark" w:date="2022-10-19T16:25:00Z">
                  <w:rPr>
                    <w:bCs/>
                    <w:sz w:val="16"/>
                  </w:rPr>
                </w:rPrChange>
              </w:rPr>
            </w:pPr>
            <w:r w:rsidRPr="00F16F26">
              <w:rPr>
                <w:bCs/>
                <w:i/>
                <w:iCs/>
                <w:sz w:val="16"/>
                <w:rPrChange w:id="1156" w:author="Khasin, Ark" w:date="2022-10-19T16:25:00Z">
                  <w:rPr>
                    <w:bCs/>
                    <w:sz w:val="16"/>
                  </w:rPr>
                </w:rPrChange>
              </w:rPr>
              <w:t>0</w:t>
            </w:r>
          </w:p>
        </w:tc>
        <w:tc>
          <w:tcPr>
            <w:tcW w:w="1350" w:type="dxa"/>
            <w:shd w:val="clear" w:color="auto" w:fill="auto"/>
          </w:tcPr>
          <w:p w14:paraId="244B1D15" w14:textId="77777777" w:rsidR="002A3978" w:rsidRPr="00F16F26" w:rsidRDefault="002A3978" w:rsidP="002A3978">
            <w:pPr>
              <w:rPr>
                <w:bCs/>
                <w:i/>
                <w:iCs/>
                <w:sz w:val="16"/>
                <w:rPrChange w:id="1157" w:author="Khasin, Ark" w:date="2022-10-19T16:25:00Z">
                  <w:rPr>
                    <w:bCs/>
                    <w:sz w:val="16"/>
                  </w:rPr>
                </w:rPrChange>
              </w:rPr>
            </w:pPr>
            <w:r w:rsidRPr="00F16F26">
              <w:rPr>
                <w:bCs/>
                <w:i/>
                <w:iCs/>
                <w:sz w:val="16"/>
                <w:rPrChange w:id="1158" w:author="Khasin, Ark" w:date="2022-10-19T16:25:00Z">
                  <w:rPr>
                    <w:bCs/>
                    <w:sz w:val="16"/>
                  </w:rPr>
                </w:rPrChange>
              </w:rPr>
              <w:t>0</w:t>
            </w:r>
          </w:p>
        </w:tc>
        <w:tc>
          <w:tcPr>
            <w:tcW w:w="1530" w:type="dxa"/>
            <w:shd w:val="clear" w:color="auto" w:fill="auto"/>
          </w:tcPr>
          <w:p w14:paraId="70A77150" w14:textId="77777777" w:rsidR="002A3978" w:rsidRPr="00F16F26" w:rsidRDefault="002A3978" w:rsidP="002A3978">
            <w:pPr>
              <w:rPr>
                <w:bCs/>
                <w:i/>
                <w:iCs/>
                <w:sz w:val="16"/>
                <w:rPrChange w:id="1159" w:author="Khasin, Ark" w:date="2022-10-19T16:25:00Z">
                  <w:rPr>
                    <w:bCs/>
                    <w:sz w:val="16"/>
                  </w:rPr>
                </w:rPrChange>
              </w:rPr>
            </w:pPr>
            <w:r w:rsidRPr="00F16F26">
              <w:rPr>
                <w:bCs/>
                <w:i/>
                <w:iCs/>
                <w:sz w:val="16"/>
                <w:rPrChange w:id="1160" w:author="Khasin, Ark" w:date="2022-10-19T16:25:00Z">
                  <w:rPr>
                    <w:bCs/>
                    <w:sz w:val="16"/>
                  </w:rPr>
                </w:rPrChange>
              </w:rPr>
              <w:t>0</w:t>
            </w:r>
          </w:p>
        </w:tc>
        <w:tc>
          <w:tcPr>
            <w:tcW w:w="2160" w:type="dxa"/>
            <w:shd w:val="clear" w:color="auto" w:fill="auto"/>
          </w:tcPr>
          <w:p w14:paraId="62B2FD3A" w14:textId="77777777" w:rsidR="002A3978" w:rsidRPr="00F16F26" w:rsidRDefault="002A3978" w:rsidP="002A3978">
            <w:pPr>
              <w:rPr>
                <w:bCs/>
                <w:i/>
                <w:iCs/>
                <w:sz w:val="16"/>
                <w:rPrChange w:id="1161" w:author="Khasin, Ark" w:date="2022-10-19T16:25:00Z">
                  <w:rPr>
                    <w:bCs/>
                    <w:sz w:val="16"/>
                  </w:rPr>
                </w:rPrChange>
              </w:rPr>
            </w:pPr>
          </w:p>
        </w:tc>
      </w:tr>
      <w:tr w:rsidR="002A3978" w14:paraId="19D27F7F" w14:textId="77777777" w:rsidTr="00992444">
        <w:trPr>
          <w:cantSplit/>
        </w:trPr>
        <w:tc>
          <w:tcPr>
            <w:tcW w:w="1435" w:type="dxa"/>
            <w:shd w:val="clear" w:color="auto" w:fill="auto"/>
          </w:tcPr>
          <w:p w14:paraId="0BDEB72A" w14:textId="77777777" w:rsidR="002A3978" w:rsidRPr="00F16F26" w:rsidRDefault="002A3978" w:rsidP="002A3978">
            <w:pPr>
              <w:rPr>
                <w:bCs/>
                <w:i/>
                <w:iCs/>
                <w:sz w:val="16"/>
                <w:rPrChange w:id="1162" w:author="Khasin, Ark" w:date="2022-10-19T16:25:00Z">
                  <w:rPr>
                    <w:bCs/>
                    <w:sz w:val="16"/>
                  </w:rPr>
                </w:rPrChange>
              </w:rPr>
            </w:pPr>
          </w:p>
        </w:tc>
        <w:tc>
          <w:tcPr>
            <w:tcW w:w="1440" w:type="dxa"/>
            <w:shd w:val="clear" w:color="auto" w:fill="auto"/>
          </w:tcPr>
          <w:p w14:paraId="7A257589" w14:textId="77777777" w:rsidR="002A3978" w:rsidRPr="00F16F26" w:rsidRDefault="002A3978" w:rsidP="002A3978">
            <w:pPr>
              <w:rPr>
                <w:bCs/>
                <w:i/>
                <w:iCs/>
                <w:sz w:val="16"/>
                <w:rPrChange w:id="1163" w:author="Khasin, Ark" w:date="2022-10-19T16:25:00Z">
                  <w:rPr>
                    <w:bCs/>
                    <w:sz w:val="16"/>
                  </w:rPr>
                </w:rPrChange>
              </w:rPr>
            </w:pPr>
            <w:r w:rsidRPr="00F16F26">
              <w:rPr>
                <w:bCs/>
                <w:i/>
                <w:iCs/>
                <w:sz w:val="16"/>
                <w:rPrChange w:id="1164" w:author="Khasin, Ark" w:date="2022-10-19T16:25:00Z">
                  <w:rPr>
                    <w:bCs/>
                    <w:sz w:val="16"/>
                  </w:rPr>
                </w:rPrChange>
              </w:rPr>
              <w:t>Trigger By AI Input</w:t>
            </w:r>
          </w:p>
        </w:tc>
        <w:tc>
          <w:tcPr>
            <w:tcW w:w="900" w:type="dxa"/>
            <w:shd w:val="clear" w:color="auto" w:fill="auto"/>
          </w:tcPr>
          <w:p w14:paraId="0A1AFA37" w14:textId="77777777" w:rsidR="002A3978" w:rsidRPr="00F16F26" w:rsidRDefault="002A3978" w:rsidP="002A3978">
            <w:pPr>
              <w:rPr>
                <w:bCs/>
                <w:i/>
                <w:iCs/>
                <w:sz w:val="16"/>
                <w:rPrChange w:id="1165" w:author="Khasin, Ark" w:date="2022-10-19T16:25:00Z">
                  <w:rPr>
                    <w:bCs/>
                    <w:sz w:val="16"/>
                  </w:rPr>
                </w:rPrChange>
              </w:rPr>
            </w:pPr>
          </w:p>
        </w:tc>
        <w:tc>
          <w:tcPr>
            <w:tcW w:w="839" w:type="dxa"/>
            <w:shd w:val="clear" w:color="auto" w:fill="auto"/>
          </w:tcPr>
          <w:p w14:paraId="47FDC3C1" w14:textId="582D74DE" w:rsidR="002A3978" w:rsidRPr="00F16F26" w:rsidRDefault="002A3978" w:rsidP="002A3978">
            <w:pPr>
              <w:jc w:val="center"/>
              <w:rPr>
                <w:bCs/>
                <w:i/>
                <w:iCs/>
                <w:sz w:val="16"/>
                <w:rPrChange w:id="1166" w:author="Khasin, Ark" w:date="2022-10-19T16:25:00Z">
                  <w:rPr>
                    <w:bCs/>
                    <w:sz w:val="16"/>
                  </w:rPr>
                </w:rPrChange>
              </w:rPr>
            </w:pPr>
            <w:proofErr w:type="spellStart"/>
            <w:r w:rsidRPr="00F16F26">
              <w:rPr>
                <w:bCs/>
                <w:i/>
                <w:iCs/>
                <w:sz w:val="16"/>
                <w:rPrChange w:id="1167" w:author="Khasin, Ark" w:date="2022-10-19T16:25:00Z">
                  <w:rPr>
                    <w:bCs/>
                    <w:sz w:val="16"/>
                  </w:rPr>
                </w:rPrChange>
              </w:rPr>
              <w:t>SManSrUpSttc</w:t>
            </w:r>
            <w:proofErr w:type="spellEnd"/>
          </w:p>
        </w:tc>
        <w:tc>
          <w:tcPr>
            <w:tcW w:w="1591" w:type="dxa"/>
            <w:shd w:val="clear" w:color="auto" w:fill="auto"/>
          </w:tcPr>
          <w:p w14:paraId="6D4BB0A8" w14:textId="77777777" w:rsidR="002A3978" w:rsidRPr="00F16F26" w:rsidRDefault="002A3978" w:rsidP="002A3978">
            <w:pPr>
              <w:rPr>
                <w:bCs/>
                <w:i/>
                <w:iCs/>
                <w:sz w:val="16"/>
                <w:rPrChange w:id="1168" w:author="Khasin, Ark" w:date="2022-10-19T16:25:00Z">
                  <w:rPr>
                    <w:bCs/>
                    <w:sz w:val="16"/>
                  </w:rPr>
                </w:rPrChange>
              </w:rPr>
            </w:pPr>
            <w:r w:rsidRPr="00F16F26">
              <w:rPr>
                <w:bCs/>
                <w:i/>
                <w:iCs/>
                <w:sz w:val="16"/>
                <w:rPrChange w:id="1169" w:author="Khasin, Ark" w:date="2022-10-19T16:25:00Z">
                  <w:rPr>
                    <w:bCs/>
                    <w:sz w:val="16"/>
                  </w:rPr>
                </w:rPrChange>
              </w:rPr>
              <w:t>0</w:t>
            </w:r>
          </w:p>
        </w:tc>
        <w:tc>
          <w:tcPr>
            <w:tcW w:w="2160" w:type="dxa"/>
            <w:shd w:val="clear" w:color="auto" w:fill="auto"/>
          </w:tcPr>
          <w:p w14:paraId="0BC50C4E" w14:textId="77777777" w:rsidR="002A3978" w:rsidRPr="00F16F26" w:rsidRDefault="002A3978" w:rsidP="002A3978">
            <w:pPr>
              <w:rPr>
                <w:bCs/>
                <w:i/>
                <w:iCs/>
                <w:sz w:val="16"/>
                <w:rPrChange w:id="1170" w:author="Khasin, Ark" w:date="2022-10-19T16:25:00Z">
                  <w:rPr>
                    <w:bCs/>
                    <w:sz w:val="16"/>
                  </w:rPr>
                </w:rPrChange>
              </w:rPr>
            </w:pPr>
            <w:r w:rsidRPr="00F16F26">
              <w:rPr>
                <w:bCs/>
                <w:i/>
                <w:iCs/>
                <w:sz w:val="16"/>
                <w:rPrChange w:id="1171" w:author="Khasin, Ark" w:date="2022-10-19T16:25:00Z">
                  <w:rPr>
                    <w:bCs/>
                    <w:sz w:val="16"/>
                  </w:rPr>
                </w:rPrChange>
              </w:rPr>
              <w:t>0</w:t>
            </w:r>
          </w:p>
        </w:tc>
        <w:tc>
          <w:tcPr>
            <w:tcW w:w="1350" w:type="dxa"/>
            <w:shd w:val="clear" w:color="auto" w:fill="auto"/>
          </w:tcPr>
          <w:p w14:paraId="2175B5C6" w14:textId="77777777" w:rsidR="002A3978" w:rsidRPr="00F16F26" w:rsidRDefault="002A3978" w:rsidP="002A3978">
            <w:pPr>
              <w:rPr>
                <w:bCs/>
                <w:i/>
                <w:iCs/>
                <w:sz w:val="16"/>
                <w:rPrChange w:id="1172" w:author="Khasin, Ark" w:date="2022-10-19T16:25:00Z">
                  <w:rPr>
                    <w:bCs/>
                    <w:sz w:val="16"/>
                  </w:rPr>
                </w:rPrChange>
              </w:rPr>
            </w:pPr>
            <w:r w:rsidRPr="00F16F26">
              <w:rPr>
                <w:bCs/>
                <w:i/>
                <w:iCs/>
                <w:sz w:val="16"/>
                <w:rPrChange w:id="1173" w:author="Khasin, Ark" w:date="2022-10-19T16:25:00Z">
                  <w:rPr>
                    <w:bCs/>
                    <w:sz w:val="16"/>
                  </w:rPr>
                </w:rPrChange>
              </w:rPr>
              <w:t>0</w:t>
            </w:r>
          </w:p>
        </w:tc>
        <w:tc>
          <w:tcPr>
            <w:tcW w:w="1530" w:type="dxa"/>
            <w:shd w:val="clear" w:color="auto" w:fill="auto"/>
          </w:tcPr>
          <w:p w14:paraId="3BCB3191" w14:textId="77777777" w:rsidR="002A3978" w:rsidRPr="00F16F26" w:rsidRDefault="002A3978" w:rsidP="002A3978">
            <w:pPr>
              <w:rPr>
                <w:bCs/>
                <w:i/>
                <w:iCs/>
                <w:sz w:val="16"/>
                <w:rPrChange w:id="1174" w:author="Khasin, Ark" w:date="2022-10-19T16:25:00Z">
                  <w:rPr>
                    <w:bCs/>
                    <w:sz w:val="16"/>
                  </w:rPr>
                </w:rPrChange>
              </w:rPr>
            </w:pPr>
            <w:r w:rsidRPr="00F16F26">
              <w:rPr>
                <w:bCs/>
                <w:i/>
                <w:iCs/>
                <w:sz w:val="16"/>
                <w:rPrChange w:id="1175" w:author="Khasin, Ark" w:date="2022-10-19T16:25:00Z">
                  <w:rPr>
                    <w:bCs/>
                    <w:sz w:val="16"/>
                  </w:rPr>
                </w:rPrChange>
              </w:rPr>
              <w:t>0</w:t>
            </w:r>
          </w:p>
        </w:tc>
        <w:tc>
          <w:tcPr>
            <w:tcW w:w="2160" w:type="dxa"/>
            <w:shd w:val="clear" w:color="auto" w:fill="auto"/>
          </w:tcPr>
          <w:p w14:paraId="7D3949D6" w14:textId="77777777" w:rsidR="002A3978" w:rsidRPr="00F16F26" w:rsidRDefault="002A3978" w:rsidP="002A3978">
            <w:pPr>
              <w:rPr>
                <w:bCs/>
                <w:i/>
                <w:iCs/>
                <w:sz w:val="16"/>
                <w:rPrChange w:id="1176" w:author="Khasin, Ark" w:date="2022-10-19T16:25:00Z">
                  <w:rPr>
                    <w:bCs/>
                    <w:sz w:val="16"/>
                  </w:rPr>
                </w:rPrChange>
              </w:rPr>
            </w:pPr>
          </w:p>
        </w:tc>
      </w:tr>
      <w:tr w:rsidR="002A3978" w14:paraId="5783509A" w14:textId="77777777" w:rsidTr="00992444">
        <w:trPr>
          <w:cantSplit/>
        </w:trPr>
        <w:tc>
          <w:tcPr>
            <w:tcW w:w="1435" w:type="dxa"/>
            <w:shd w:val="clear" w:color="auto" w:fill="auto"/>
          </w:tcPr>
          <w:p w14:paraId="3B71DC37" w14:textId="77777777" w:rsidR="002A3978" w:rsidRPr="00F16F26" w:rsidRDefault="002A3978" w:rsidP="002A3978">
            <w:pPr>
              <w:rPr>
                <w:bCs/>
                <w:i/>
                <w:iCs/>
                <w:sz w:val="16"/>
                <w:rPrChange w:id="1177" w:author="Khasin, Ark" w:date="2022-10-19T16:25:00Z">
                  <w:rPr>
                    <w:bCs/>
                    <w:sz w:val="16"/>
                  </w:rPr>
                </w:rPrChange>
              </w:rPr>
            </w:pPr>
          </w:p>
        </w:tc>
        <w:tc>
          <w:tcPr>
            <w:tcW w:w="1440" w:type="dxa"/>
            <w:shd w:val="clear" w:color="auto" w:fill="auto"/>
          </w:tcPr>
          <w:p w14:paraId="1A1A02D9" w14:textId="77777777" w:rsidR="002A3978" w:rsidRPr="00F16F26" w:rsidRDefault="002A3978" w:rsidP="002A3978">
            <w:pPr>
              <w:rPr>
                <w:bCs/>
                <w:i/>
                <w:iCs/>
                <w:sz w:val="16"/>
                <w:rPrChange w:id="1178" w:author="Khasin, Ark" w:date="2022-10-19T16:25:00Z">
                  <w:rPr>
                    <w:bCs/>
                    <w:sz w:val="16"/>
                  </w:rPr>
                </w:rPrChange>
              </w:rPr>
            </w:pPr>
            <w:r w:rsidRPr="00F16F26">
              <w:rPr>
                <w:bCs/>
                <w:i/>
                <w:iCs/>
                <w:sz w:val="16"/>
                <w:rPrChange w:id="1179" w:author="Khasin, Ark" w:date="2022-10-19T16:25:00Z">
                  <w:rPr>
                    <w:bCs/>
                    <w:sz w:val="16"/>
                  </w:rPr>
                </w:rPrChange>
              </w:rPr>
              <w:t>AI Input Threshold</w:t>
            </w:r>
          </w:p>
        </w:tc>
        <w:tc>
          <w:tcPr>
            <w:tcW w:w="900" w:type="dxa"/>
            <w:shd w:val="clear" w:color="auto" w:fill="auto"/>
          </w:tcPr>
          <w:p w14:paraId="72EC02A4" w14:textId="77777777" w:rsidR="002A3978" w:rsidRPr="00F16F26" w:rsidRDefault="002A3978" w:rsidP="002A3978">
            <w:pPr>
              <w:rPr>
                <w:bCs/>
                <w:i/>
                <w:iCs/>
                <w:sz w:val="16"/>
                <w:rPrChange w:id="1180" w:author="Khasin, Ark" w:date="2022-10-19T16:25:00Z">
                  <w:rPr>
                    <w:bCs/>
                    <w:sz w:val="16"/>
                  </w:rPr>
                </w:rPrChange>
              </w:rPr>
            </w:pPr>
          </w:p>
        </w:tc>
        <w:tc>
          <w:tcPr>
            <w:tcW w:w="839" w:type="dxa"/>
            <w:shd w:val="clear" w:color="auto" w:fill="auto"/>
          </w:tcPr>
          <w:p w14:paraId="632E362D" w14:textId="62E95EA9" w:rsidR="002A3978" w:rsidRPr="00F16F26" w:rsidRDefault="002A3978" w:rsidP="002A3978">
            <w:pPr>
              <w:jc w:val="center"/>
              <w:rPr>
                <w:bCs/>
                <w:i/>
                <w:iCs/>
                <w:sz w:val="16"/>
                <w:rPrChange w:id="1181" w:author="Khasin, Ark" w:date="2022-10-19T16:25:00Z">
                  <w:rPr>
                    <w:bCs/>
                    <w:sz w:val="16"/>
                  </w:rPr>
                </w:rPrChange>
              </w:rPr>
            </w:pPr>
            <w:proofErr w:type="spellStart"/>
            <w:r w:rsidRPr="00F16F26">
              <w:rPr>
                <w:bCs/>
                <w:i/>
                <w:iCs/>
                <w:sz w:val="16"/>
                <w:rPrChange w:id="1182" w:author="Khasin, Ark" w:date="2022-10-19T16:25:00Z">
                  <w:rPr>
                    <w:bCs/>
                    <w:sz w:val="16"/>
                  </w:rPr>
                </w:rPrChange>
              </w:rPr>
              <w:t>SManSrUpSttc</w:t>
            </w:r>
            <w:proofErr w:type="spellEnd"/>
          </w:p>
        </w:tc>
        <w:tc>
          <w:tcPr>
            <w:tcW w:w="1591" w:type="dxa"/>
            <w:shd w:val="clear" w:color="auto" w:fill="auto"/>
          </w:tcPr>
          <w:p w14:paraId="7EE14C10" w14:textId="77777777" w:rsidR="002A3978" w:rsidRPr="00F16F26" w:rsidRDefault="002A3978" w:rsidP="002A3978">
            <w:pPr>
              <w:rPr>
                <w:bCs/>
                <w:i/>
                <w:iCs/>
                <w:sz w:val="16"/>
                <w:rPrChange w:id="1183" w:author="Khasin, Ark" w:date="2022-10-19T16:25:00Z">
                  <w:rPr>
                    <w:bCs/>
                    <w:sz w:val="16"/>
                  </w:rPr>
                </w:rPrChange>
              </w:rPr>
            </w:pPr>
            <w:r w:rsidRPr="00F16F26">
              <w:rPr>
                <w:bCs/>
                <w:i/>
                <w:iCs/>
                <w:sz w:val="16"/>
                <w:rPrChange w:id="1184" w:author="Khasin, Ark" w:date="2022-10-19T16:25:00Z">
                  <w:rPr>
                    <w:bCs/>
                    <w:sz w:val="16"/>
                  </w:rPr>
                </w:rPrChange>
              </w:rPr>
              <w:t>12.0</w:t>
            </w:r>
          </w:p>
        </w:tc>
        <w:tc>
          <w:tcPr>
            <w:tcW w:w="2160" w:type="dxa"/>
            <w:shd w:val="clear" w:color="auto" w:fill="auto"/>
          </w:tcPr>
          <w:p w14:paraId="242FFB59" w14:textId="77777777" w:rsidR="002A3978" w:rsidRPr="00F16F26" w:rsidRDefault="002A3978" w:rsidP="002A3978">
            <w:pPr>
              <w:rPr>
                <w:bCs/>
                <w:i/>
                <w:iCs/>
                <w:sz w:val="16"/>
                <w:rPrChange w:id="1185" w:author="Khasin, Ark" w:date="2022-10-19T16:25:00Z">
                  <w:rPr>
                    <w:bCs/>
                    <w:sz w:val="16"/>
                  </w:rPr>
                </w:rPrChange>
              </w:rPr>
            </w:pPr>
            <w:r w:rsidRPr="00F16F26">
              <w:rPr>
                <w:bCs/>
                <w:i/>
                <w:iCs/>
                <w:sz w:val="16"/>
                <w:rPrChange w:id="1186" w:author="Khasin, Ark" w:date="2022-10-19T16:25:00Z">
                  <w:rPr>
                    <w:bCs/>
                    <w:sz w:val="16"/>
                  </w:rPr>
                </w:rPrChange>
              </w:rPr>
              <w:t>12.0</w:t>
            </w:r>
          </w:p>
        </w:tc>
        <w:tc>
          <w:tcPr>
            <w:tcW w:w="1350" w:type="dxa"/>
            <w:shd w:val="clear" w:color="auto" w:fill="auto"/>
          </w:tcPr>
          <w:p w14:paraId="5FCA50C9" w14:textId="77777777" w:rsidR="002A3978" w:rsidRPr="00F16F26" w:rsidRDefault="002A3978" w:rsidP="002A3978">
            <w:pPr>
              <w:rPr>
                <w:bCs/>
                <w:i/>
                <w:iCs/>
                <w:sz w:val="16"/>
                <w:rPrChange w:id="1187" w:author="Khasin, Ark" w:date="2022-10-19T16:25:00Z">
                  <w:rPr>
                    <w:bCs/>
                    <w:sz w:val="16"/>
                  </w:rPr>
                </w:rPrChange>
              </w:rPr>
            </w:pPr>
            <w:r w:rsidRPr="00F16F26">
              <w:rPr>
                <w:bCs/>
                <w:i/>
                <w:iCs/>
                <w:sz w:val="16"/>
                <w:rPrChange w:id="1188" w:author="Khasin, Ark" w:date="2022-10-19T16:25:00Z">
                  <w:rPr>
                    <w:bCs/>
                    <w:sz w:val="16"/>
                  </w:rPr>
                </w:rPrChange>
              </w:rPr>
              <w:t>12.0</w:t>
            </w:r>
          </w:p>
        </w:tc>
        <w:tc>
          <w:tcPr>
            <w:tcW w:w="1530" w:type="dxa"/>
            <w:shd w:val="clear" w:color="auto" w:fill="auto"/>
          </w:tcPr>
          <w:p w14:paraId="6F8A057C" w14:textId="77777777" w:rsidR="002A3978" w:rsidRPr="00F16F26" w:rsidRDefault="002A3978" w:rsidP="002A3978">
            <w:pPr>
              <w:rPr>
                <w:bCs/>
                <w:i/>
                <w:iCs/>
                <w:sz w:val="16"/>
                <w:rPrChange w:id="1189" w:author="Khasin, Ark" w:date="2022-10-19T16:25:00Z">
                  <w:rPr>
                    <w:bCs/>
                    <w:sz w:val="16"/>
                  </w:rPr>
                </w:rPrChange>
              </w:rPr>
            </w:pPr>
            <w:r w:rsidRPr="00F16F26">
              <w:rPr>
                <w:bCs/>
                <w:i/>
                <w:iCs/>
                <w:sz w:val="16"/>
                <w:rPrChange w:id="1190" w:author="Khasin, Ark" w:date="2022-10-19T16:25:00Z">
                  <w:rPr>
                    <w:bCs/>
                    <w:sz w:val="16"/>
                  </w:rPr>
                </w:rPrChange>
              </w:rPr>
              <w:t>12.0</w:t>
            </w:r>
          </w:p>
        </w:tc>
        <w:tc>
          <w:tcPr>
            <w:tcW w:w="2160" w:type="dxa"/>
            <w:shd w:val="clear" w:color="auto" w:fill="auto"/>
          </w:tcPr>
          <w:p w14:paraId="1D01576A" w14:textId="77777777" w:rsidR="002A3978" w:rsidRPr="00F16F26" w:rsidRDefault="002A3978" w:rsidP="002A3978">
            <w:pPr>
              <w:rPr>
                <w:bCs/>
                <w:i/>
                <w:iCs/>
                <w:sz w:val="16"/>
                <w:rPrChange w:id="1191" w:author="Khasin, Ark" w:date="2022-10-19T16:25:00Z">
                  <w:rPr>
                    <w:bCs/>
                    <w:sz w:val="16"/>
                  </w:rPr>
                </w:rPrChange>
              </w:rPr>
            </w:pPr>
          </w:p>
        </w:tc>
      </w:tr>
      <w:tr w:rsidR="002A3978" w14:paraId="2D2AFA26" w14:textId="77777777" w:rsidTr="00294076">
        <w:trPr>
          <w:cantSplit/>
        </w:trPr>
        <w:tc>
          <w:tcPr>
            <w:tcW w:w="1435" w:type="dxa"/>
            <w:shd w:val="clear" w:color="auto" w:fill="auto"/>
          </w:tcPr>
          <w:p w14:paraId="42120811" w14:textId="77777777" w:rsidR="002A3978" w:rsidRPr="00F16F26" w:rsidRDefault="002A3978" w:rsidP="002A3978">
            <w:pPr>
              <w:rPr>
                <w:bCs/>
                <w:i/>
                <w:iCs/>
                <w:sz w:val="16"/>
                <w:rPrChange w:id="1192" w:author="Khasin, Ark" w:date="2022-10-19T16:25:00Z">
                  <w:rPr>
                    <w:bCs/>
                    <w:sz w:val="16"/>
                  </w:rPr>
                </w:rPrChange>
              </w:rPr>
            </w:pPr>
            <w:bookmarkStart w:id="1193" w:name="Data_Collection_hart"/>
            <w:bookmarkEnd w:id="1193"/>
            <w:r w:rsidRPr="00F16F26">
              <w:rPr>
                <w:bCs/>
                <w:i/>
                <w:iCs/>
                <w:sz w:val="16"/>
                <w:rPrChange w:id="1194" w:author="Khasin, Ark" w:date="2022-10-19T16:25:00Z">
                  <w:rPr>
                    <w:bCs/>
                    <w:sz w:val="16"/>
                  </w:rPr>
                </w:rPrChange>
              </w:rPr>
              <w:t>Data Collection Config</w:t>
            </w:r>
          </w:p>
          <w:p w14:paraId="48CC4386" w14:textId="77777777" w:rsidR="002A3978" w:rsidRPr="00F16F26" w:rsidRDefault="002A3978" w:rsidP="002A3978">
            <w:pPr>
              <w:rPr>
                <w:bCs/>
                <w:i/>
                <w:iCs/>
                <w:sz w:val="16"/>
                <w:rPrChange w:id="1195" w:author="Khasin, Ark" w:date="2022-10-19T16:25:00Z">
                  <w:rPr>
                    <w:bCs/>
                    <w:sz w:val="16"/>
                  </w:rPr>
                </w:rPrChange>
              </w:rPr>
            </w:pPr>
            <w:r w:rsidRPr="00F16F26">
              <w:rPr>
                <w:bCs/>
                <w:i/>
                <w:iCs/>
                <w:sz w:val="16"/>
                <w:rPrChange w:id="1196" w:author="Khasin, Ark" w:date="2022-10-19T16:25:00Z">
                  <w:rPr>
                    <w:bCs/>
                    <w:sz w:val="16"/>
                  </w:rPr>
                </w:rPrChange>
              </w:rPr>
              <w:t xml:space="preserve">See also </w:t>
            </w:r>
            <w:r w:rsidRPr="00F16F26">
              <w:rPr>
                <w:i/>
                <w:iCs/>
                <w:rPrChange w:id="1197" w:author="Khasin, Ark" w:date="2022-10-19T16:25:00Z">
                  <w:rPr/>
                </w:rPrChange>
              </w:rPr>
              <w:fldChar w:fldCharType="begin"/>
            </w:r>
            <w:r w:rsidRPr="00F16F26">
              <w:rPr>
                <w:i/>
                <w:iCs/>
                <w:rPrChange w:id="1198" w:author="Khasin, Ark" w:date="2022-10-19T16:25:00Z">
                  <w:rPr/>
                </w:rPrChange>
              </w:rPr>
              <w:instrText xml:space="preserve"> HYPERLINK \l "Data_Collection" </w:instrText>
            </w:r>
            <w:r w:rsidRPr="00F16F26">
              <w:rPr>
                <w:i/>
                <w:iCs/>
                <w:rPrChange w:id="1199" w:author="Khasin, Ark" w:date="2022-10-19T16:25:00Z">
                  <w:rPr>
                    <w:rStyle w:val="Hyperlink"/>
                    <w:bCs/>
                    <w:sz w:val="16"/>
                  </w:rPr>
                </w:rPrChange>
              </w:rPr>
              <w:fldChar w:fldCharType="separate"/>
            </w:r>
            <w:proofErr w:type="spellStart"/>
            <w:r w:rsidRPr="00F16F26">
              <w:rPr>
                <w:rStyle w:val="Hyperlink"/>
                <w:bCs/>
                <w:i/>
                <w:iCs/>
                <w:sz w:val="16"/>
                <w:rPrChange w:id="1200" w:author="Khasin, Ark" w:date="2022-10-19T16:25:00Z">
                  <w:rPr>
                    <w:rStyle w:val="Hyperlink"/>
                    <w:bCs/>
                    <w:sz w:val="16"/>
                  </w:rPr>
                </w:rPrChange>
              </w:rPr>
              <w:t>Data_Collection</w:t>
            </w:r>
            <w:proofErr w:type="spellEnd"/>
            <w:r w:rsidRPr="00F16F26">
              <w:rPr>
                <w:rStyle w:val="Hyperlink"/>
                <w:bCs/>
                <w:i/>
                <w:iCs/>
                <w:sz w:val="16"/>
                <w:rPrChange w:id="1201" w:author="Khasin, Ark" w:date="2022-10-19T16:25:00Z">
                  <w:rPr>
                    <w:rStyle w:val="Hyperlink"/>
                    <w:bCs/>
                    <w:sz w:val="16"/>
                  </w:rPr>
                </w:rPrChange>
              </w:rPr>
              <w:fldChar w:fldCharType="end"/>
            </w:r>
          </w:p>
        </w:tc>
        <w:tc>
          <w:tcPr>
            <w:tcW w:w="1440" w:type="dxa"/>
            <w:shd w:val="clear" w:color="auto" w:fill="auto"/>
          </w:tcPr>
          <w:p w14:paraId="5F47533B" w14:textId="77777777" w:rsidR="002A3978" w:rsidRPr="00F16F26" w:rsidRDefault="002A3978" w:rsidP="002A3978">
            <w:pPr>
              <w:rPr>
                <w:bCs/>
                <w:i/>
                <w:iCs/>
                <w:sz w:val="16"/>
                <w:rPrChange w:id="1202" w:author="Khasin, Ark" w:date="2022-10-19T16:25:00Z">
                  <w:rPr>
                    <w:bCs/>
                    <w:sz w:val="16"/>
                  </w:rPr>
                </w:rPrChange>
              </w:rPr>
            </w:pPr>
            <w:r w:rsidRPr="00F16F26">
              <w:rPr>
                <w:bCs/>
                <w:i/>
                <w:iCs/>
                <w:sz w:val="16"/>
                <w:rPrChange w:id="1203" w:author="Khasin, Ark" w:date="2022-10-19T16:25:00Z">
                  <w:rPr>
                    <w:bCs/>
                    <w:sz w:val="16"/>
                  </w:rPr>
                </w:rPrChange>
              </w:rPr>
              <w:t>171.22</w:t>
            </w:r>
          </w:p>
        </w:tc>
        <w:tc>
          <w:tcPr>
            <w:tcW w:w="900" w:type="dxa"/>
            <w:shd w:val="clear" w:color="auto" w:fill="auto"/>
          </w:tcPr>
          <w:p w14:paraId="4E50D952" w14:textId="77777777" w:rsidR="002A3978" w:rsidRPr="00F16F26" w:rsidRDefault="002A3978" w:rsidP="002A3978">
            <w:pPr>
              <w:rPr>
                <w:bCs/>
                <w:i/>
                <w:iCs/>
                <w:sz w:val="16"/>
                <w:rPrChange w:id="1204" w:author="Khasin, Ark" w:date="2022-10-19T16:25:00Z">
                  <w:rPr>
                    <w:bCs/>
                    <w:sz w:val="16"/>
                  </w:rPr>
                </w:rPrChange>
              </w:rPr>
            </w:pPr>
            <w:r w:rsidRPr="00F16F26">
              <w:rPr>
                <w:bCs/>
                <w:i/>
                <w:iCs/>
                <w:sz w:val="16"/>
                <w:rPrChange w:id="1205" w:author="Khasin, Ark" w:date="2022-10-19T16:25:00Z">
                  <w:rPr>
                    <w:bCs/>
                    <w:sz w:val="16"/>
                  </w:rPr>
                </w:rPrChange>
              </w:rPr>
              <w:t>170.22</w:t>
            </w:r>
          </w:p>
        </w:tc>
        <w:tc>
          <w:tcPr>
            <w:tcW w:w="839" w:type="dxa"/>
            <w:shd w:val="clear" w:color="auto" w:fill="auto"/>
          </w:tcPr>
          <w:p w14:paraId="0EAE054B" w14:textId="77777777" w:rsidR="002A3978" w:rsidRPr="00F16F26" w:rsidRDefault="002A3978" w:rsidP="002A3978">
            <w:pPr>
              <w:jc w:val="center"/>
              <w:rPr>
                <w:bCs/>
                <w:i/>
                <w:iCs/>
                <w:sz w:val="16"/>
                <w:rPrChange w:id="1206" w:author="Khasin, Ark" w:date="2022-10-19T16:25:00Z">
                  <w:rPr>
                    <w:bCs/>
                    <w:sz w:val="16"/>
                  </w:rPr>
                </w:rPrChange>
              </w:rPr>
            </w:pPr>
          </w:p>
        </w:tc>
        <w:tc>
          <w:tcPr>
            <w:tcW w:w="1591" w:type="dxa"/>
            <w:shd w:val="clear" w:color="auto" w:fill="auto"/>
          </w:tcPr>
          <w:p w14:paraId="450DD44E" w14:textId="77777777" w:rsidR="002A3978" w:rsidRPr="00F16F26" w:rsidRDefault="002A3978" w:rsidP="002A3978">
            <w:pPr>
              <w:rPr>
                <w:bCs/>
                <w:i/>
                <w:iCs/>
                <w:sz w:val="16"/>
                <w:rPrChange w:id="1207" w:author="Khasin, Ark" w:date="2022-10-19T16:25:00Z">
                  <w:rPr>
                    <w:bCs/>
                    <w:sz w:val="16"/>
                  </w:rPr>
                </w:rPrChange>
              </w:rPr>
            </w:pPr>
          </w:p>
        </w:tc>
        <w:tc>
          <w:tcPr>
            <w:tcW w:w="2160" w:type="dxa"/>
            <w:shd w:val="clear" w:color="auto" w:fill="auto"/>
          </w:tcPr>
          <w:p w14:paraId="3E9687CE" w14:textId="77777777" w:rsidR="002A3978" w:rsidRPr="00F16F26" w:rsidRDefault="002A3978" w:rsidP="002A3978">
            <w:pPr>
              <w:rPr>
                <w:bCs/>
                <w:i/>
                <w:iCs/>
                <w:sz w:val="16"/>
                <w:rPrChange w:id="1208" w:author="Khasin, Ark" w:date="2022-10-19T16:25:00Z">
                  <w:rPr>
                    <w:bCs/>
                    <w:sz w:val="16"/>
                  </w:rPr>
                </w:rPrChange>
              </w:rPr>
            </w:pPr>
          </w:p>
        </w:tc>
        <w:tc>
          <w:tcPr>
            <w:tcW w:w="1350" w:type="dxa"/>
            <w:shd w:val="clear" w:color="auto" w:fill="auto"/>
          </w:tcPr>
          <w:p w14:paraId="2FE4D103" w14:textId="77777777" w:rsidR="002A3978" w:rsidRPr="00F16F26" w:rsidRDefault="002A3978" w:rsidP="002A3978">
            <w:pPr>
              <w:rPr>
                <w:bCs/>
                <w:i/>
                <w:iCs/>
                <w:sz w:val="16"/>
                <w:rPrChange w:id="1209" w:author="Khasin, Ark" w:date="2022-10-19T16:25:00Z">
                  <w:rPr>
                    <w:bCs/>
                    <w:sz w:val="16"/>
                  </w:rPr>
                </w:rPrChange>
              </w:rPr>
            </w:pPr>
          </w:p>
        </w:tc>
        <w:tc>
          <w:tcPr>
            <w:tcW w:w="1530" w:type="dxa"/>
            <w:shd w:val="clear" w:color="auto" w:fill="auto"/>
          </w:tcPr>
          <w:p w14:paraId="78333E7F" w14:textId="77777777" w:rsidR="002A3978" w:rsidRPr="00F16F26" w:rsidRDefault="002A3978" w:rsidP="002A3978">
            <w:pPr>
              <w:rPr>
                <w:bCs/>
                <w:i/>
                <w:iCs/>
                <w:sz w:val="16"/>
                <w:rPrChange w:id="1210" w:author="Khasin, Ark" w:date="2022-10-19T16:25:00Z">
                  <w:rPr>
                    <w:bCs/>
                    <w:sz w:val="16"/>
                  </w:rPr>
                </w:rPrChange>
              </w:rPr>
            </w:pPr>
          </w:p>
        </w:tc>
        <w:tc>
          <w:tcPr>
            <w:tcW w:w="2160" w:type="dxa"/>
            <w:shd w:val="clear" w:color="auto" w:fill="auto"/>
          </w:tcPr>
          <w:p w14:paraId="60F1893E" w14:textId="77777777" w:rsidR="002A3978" w:rsidRPr="00F16F26" w:rsidRDefault="002A3978" w:rsidP="002A3978">
            <w:pPr>
              <w:rPr>
                <w:bCs/>
                <w:i/>
                <w:iCs/>
                <w:sz w:val="16"/>
                <w:rPrChange w:id="1211" w:author="Khasin, Ark" w:date="2022-10-19T16:25:00Z">
                  <w:rPr>
                    <w:bCs/>
                    <w:sz w:val="16"/>
                  </w:rPr>
                </w:rPrChange>
              </w:rPr>
            </w:pPr>
          </w:p>
        </w:tc>
      </w:tr>
      <w:tr w:rsidR="002A3978" w14:paraId="75E62A5B" w14:textId="77777777" w:rsidTr="00294076">
        <w:trPr>
          <w:cantSplit/>
        </w:trPr>
        <w:tc>
          <w:tcPr>
            <w:tcW w:w="1435" w:type="dxa"/>
            <w:shd w:val="clear" w:color="auto" w:fill="auto"/>
          </w:tcPr>
          <w:p w14:paraId="64CB497C" w14:textId="77777777" w:rsidR="002A3978" w:rsidRPr="00F16F26" w:rsidRDefault="002A3978" w:rsidP="002A3978">
            <w:pPr>
              <w:rPr>
                <w:bCs/>
                <w:i/>
                <w:iCs/>
                <w:sz w:val="16"/>
                <w:rPrChange w:id="1212" w:author="Khasin, Ark" w:date="2022-10-19T16:25:00Z">
                  <w:rPr>
                    <w:bCs/>
                    <w:sz w:val="16"/>
                  </w:rPr>
                </w:rPrChange>
              </w:rPr>
            </w:pPr>
          </w:p>
        </w:tc>
        <w:tc>
          <w:tcPr>
            <w:tcW w:w="1440" w:type="dxa"/>
            <w:shd w:val="clear" w:color="auto" w:fill="auto"/>
          </w:tcPr>
          <w:p w14:paraId="65CF1766" w14:textId="77777777" w:rsidR="002A3978" w:rsidRPr="00F16F26" w:rsidRDefault="002A3978" w:rsidP="002A3978">
            <w:pPr>
              <w:rPr>
                <w:bCs/>
                <w:i/>
                <w:iCs/>
                <w:sz w:val="16"/>
                <w:rPrChange w:id="1213" w:author="Khasin, Ark" w:date="2022-10-19T16:25:00Z">
                  <w:rPr>
                    <w:bCs/>
                    <w:sz w:val="16"/>
                  </w:rPr>
                </w:rPrChange>
              </w:rPr>
            </w:pPr>
            <w:r w:rsidRPr="00F16F26">
              <w:rPr>
                <w:bCs/>
                <w:i/>
                <w:iCs/>
                <w:sz w:val="16"/>
                <w:rPrChange w:id="1214" w:author="Khasin, Ark" w:date="2022-10-19T16:25:00Z">
                  <w:rPr>
                    <w:bCs/>
                    <w:sz w:val="16"/>
                  </w:rPr>
                </w:rPrChange>
              </w:rPr>
              <w:t>Collection Context</w:t>
            </w:r>
          </w:p>
        </w:tc>
        <w:tc>
          <w:tcPr>
            <w:tcW w:w="900" w:type="dxa"/>
            <w:shd w:val="clear" w:color="auto" w:fill="auto"/>
          </w:tcPr>
          <w:p w14:paraId="54C19FD6" w14:textId="77777777" w:rsidR="002A3978" w:rsidRPr="00F16F26" w:rsidRDefault="002A3978" w:rsidP="002A3978">
            <w:pPr>
              <w:rPr>
                <w:bCs/>
                <w:i/>
                <w:iCs/>
                <w:sz w:val="16"/>
                <w:rPrChange w:id="1215" w:author="Khasin, Ark" w:date="2022-10-19T16:25:00Z">
                  <w:rPr>
                    <w:bCs/>
                    <w:sz w:val="16"/>
                  </w:rPr>
                </w:rPrChange>
              </w:rPr>
            </w:pPr>
          </w:p>
        </w:tc>
        <w:tc>
          <w:tcPr>
            <w:tcW w:w="839" w:type="dxa"/>
            <w:shd w:val="clear" w:color="auto" w:fill="auto"/>
          </w:tcPr>
          <w:p w14:paraId="231DB148" w14:textId="2DE15675" w:rsidR="002A3978" w:rsidRPr="00F16F26" w:rsidRDefault="002A3978" w:rsidP="002A3978">
            <w:pPr>
              <w:jc w:val="center"/>
              <w:rPr>
                <w:bCs/>
                <w:i/>
                <w:iCs/>
                <w:sz w:val="16"/>
                <w:rPrChange w:id="1216" w:author="Khasin, Ark" w:date="2022-10-19T16:25:00Z">
                  <w:rPr>
                    <w:bCs/>
                    <w:sz w:val="16"/>
                  </w:rPr>
                </w:rPrChange>
              </w:rPr>
            </w:pPr>
            <w:proofErr w:type="spellStart"/>
            <w:r w:rsidRPr="00F16F26">
              <w:rPr>
                <w:bCs/>
                <w:i/>
                <w:iCs/>
                <w:sz w:val="16"/>
                <w:rPrChange w:id="1217" w:author="Khasin, Ark" w:date="2022-10-19T16:25:00Z">
                  <w:rPr>
                    <w:bCs/>
                    <w:sz w:val="16"/>
                  </w:rPr>
                </w:rPrChange>
              </w:rPr>
              <w:t>SManSrUpSttc</w:t>
            </w:r>
            <w:proofErr w:type="spellEnd"/>
          </w:p>
        </w:tc>
        <w:tc>
          <w:tcPr>
            <w:tcW w:w="1591" w:type="dxa"/>
            <w:shd w:val="clear" w:color="auto" w:fill="auto"/>
          </w:tcPr>
          <w:p w14:paraId="4526D725" w14:textId="77777777" w:rsidR="002A3978" w:rsidRPr="00F16F26" w:rsidRDefault="002A3978" w:rsidP="002A3978">
            <w:pPr>
              <w:rPr>
                <w:bCs/>
                <w:i/>
                <w:iCs/>
                <w:sz w:val="16"/>
                <w:rPrChange w:id="1218" w:author="Khasin, Ark" w:date="2022-10-19T16:25:00Z">
                  <w:rPr>
                    <w:bCs/>
                    <w:sz w:val="16"/>
                  </w:rPr>
                </w:rPrChange>
              </w:rPr>
            </w:pPr>
            <w:r w:rsidRPr="00F16F26">
              <w:rPr>
                <w:bCs/>
                <w:i/>
                <w:iCs/>
                <w:sz w:val="16"/>
                <w:rPrChange w:id="1219" w:author="Khasin, Ark" w:date="2022-10-19T16:25:00Z">
                  <w:rPr>
                    <w:bCs/>
                    <w:sz w:val="16"/>
                  </w:rPr>
                </w:rPrChange>
              </w:rPr>
              <w:t>TASKID_CYCLE</w:t>
            </w:r>
          </w:p>
        </w:tc>
        <w:tc>
          <w:tcPr>
            <w:tcW w:w="2160" w:type="dxa"/>
            <w:shd w:val="clear" w:color="auto" w:fill="auto"/>
          </w:tcPr>
          <w:p w14:paraId="7E1884EC" w14:textId="77777777" w:rsidR="002A3978" w:rsidRPr="00F16F26" w:rsidRDefault="002A3978" w:rsidP="002A3978">
            <w:pPr>
              <w:rPr>
                <w:bCs/>
                <w:i/>
                <w:iCs/>
                <w:sz w:val="16"/>
                <w:rPrChange w:id="1220" w:author="Khasin, Ark" w:date="2022-10-19T16:25:00Z">
                  <w:rPr>
                    <w:bCs/>
                    <w:sz w:val="16"/>
                  </w:rPr>
                </w:rPrChange>
              </w:rPr>
            </w:pPr>
            <w:r w:rsidRPr="00F16F26">
              <w:rPr>
                <w:bCs/>
                <w:i/>
                <w:iCs/>
                <w:sz w:val="16"/>
                <w:rPrChange w:id="1221" w:author="Khasin, Ark" w:date="2022-10-19T16:25:00Z">
                  <w:rPr>
                    <w:bCs/>
                    <w:sz w:val="16"/>
                  </w:rPr>
                </w:rPrChange>
              </w:rPr>
              <w:t>TASKID_CYCLE</w:t>
            </w:r>
          </w:p>
        </w:tc>
        <w:tc>
          <w:tcPr>
            <w:tcW w:w="1350" w:type="dxa"/>
            <w:shd w:val="clear" w:color="auto" w:fill="auto"/>
          </w:tcPr>
          <w:p w14:paraId="0DB053D0" w14:textId="77777777" w:rsidR="002A3978" w:rsidRPr="00F16F26" w:rsidRDefault="002A3978" w:rsidP="002A3978">
            <w:pPr>
              <w:rPr>
                <w:bCs/>
                <w:i/>
                <w:iCs/>
                <w:sz w:val="16"/>
                <w:rPrChange w:id="1222" w:author="Khasin, Ark" w:date="2022-10-19T16:25:00Z">
                  <w:rPr>
                    <w:bCs/>
                    <w:sz w:val="16"/>
                  </w:rPr>
                </w:rPrChange>
              </w:rPr>
            </w:pPr>
            <w:r w:rsidRPr="00F16F26">
              <w:rPr>
                <w:bCs/>
                <w:i/>
                <w:iCs/>
                <w:sz w:val="16"/>
                <w:rPrChange w:id="1223" w:author="Khasin, Ark" w:date="2022-10-19T16:25:00Z">
                  <w:rPr>
                    <w:bCs/>
                    <w:sz w:val="16"/>
                  </w:rPr>
                </w:rPrChange>
              </w:rPr>
              <w:t>TASKID_CYCLE</w:t>
            </w:r>
          </w:p>
        </w:tc>
        <w:tc>
          <w:tcPr>
            <w:tcW w:w="1530" w:type="dxa"/>
            <w:shd w:val="clear" w:color="auto" w:fill="auto"/>
          </w:tcPr>
          <w:p w14:paraId="408C12A0" w14:textId="77777777" w:rsidR="002A3978" w:rsidRPr="00F16F26" w:rsidRDefault="002A3978" w:rsidP="002A3978">
            <w:pPr>
              <w:rPr>
                <w:bCs/>
                <w:i/>
                <w:iCs/>
                <w:sz w:val="16"/>
                <w:rPrChange w:id="1224" w:author="Khasin, Ark" w:date="2022-10-19T16:25:00Z">
                  <w:rPr>
                    <w:bCs/>
                    <w:sz w:val="16"/>
                  </w:rPr>
                </w:rPrChange>
              </w:rPr>
            </w:pPr>
            <w:r w:rsidRPr="00F16F26">
              <w:rPr>
                <w:bCs/>
                <w:i/>
                <w:iCs/>
                <w:sz w:val="16"/>
                <w:rPrChange w:id="1225" w:author="Khasin, Ark" w:date="2022-10-19T16:25:00Z">
                  <w:rPr>
                    <w:bCs/>
                    <w:sz w:val="16"/>
                  </w:rPr>
                </w:rPrChange>
              </w:rPr>
              <w:t>TASKID_CYCLE</w:t>
            </w:r>
          </w:p>
        </w:tc>
        <w:tc>
          <w:tcPr>
            <w:tcW w:w="2160" w:type="dxa"/>
            <w:shd w:val="clear" w:color="auto" w:fill="auto"/>
          </w:tcPr>
          <w:p w14:paraId="58B36994" w14:textId="77777777" w:rsidR="002A3978" w:rsidRPr="00F16F26" w:rsidRDefault="002A3978" w:rsidP="002A3978">
            <w:pPr>
              <w:rPr>
                <w:bCs/>
                <w:i/>
                <w:iCs/>
                <w:sz w:val="16"/>
                <w:rPrChange w:id="1226" w:author="Khasin, Ark" w:date="2022-10-19T16:25:00Z">
                  <w:rPr>
                    <w:bCs/>
                    <w:sz w:val="16"/>
                  </w:rPr>
                </w:rPrChange>
              </w:rPr>
            </w:pPr>
            <w:r w:rsidRPr="00F16F26">
              <w:rPr>
                <w:bCs/>
                <w:i/>
                <w:iCs/>
                <w:sz w:val="16"/>
                <w:rPrChange w:id="1227" w:author="Khasin, Ark" w:date="2022-10-19T16:25:00Z">
                  <w:rPr>
                    <w:bCs/>
                    <w:sz w:val="16"/>
                  </w:rPr>
                </w:rPrChange>
              </w:rPr>
              <w:t>TASKID_CYCLE=2</w:t>
            </w:r>
          </w:p>
        </w:tc>
      </w:tr>
      <w:tr w:rsidR="002A3978" w14:paraId="41F31D02" w14:textId="77777777" w:rsidTr="00294076">
        <w:trPr>
          <w:cantSplit/>
        </w:trPr>
        <w:tc>
          <w:tcPr>
            <w:tcW w:w="1435" w:type="dxa"/>
            <w:shd w:val="clear" w:color="auto" w:fill="auto"/>
          </w:tcPr>
          <w:p w14:paraId="19F3CBDD" w14:textId="77777777" w:rsidR="002A3978" w:rsidRPr="00F16F26" w:rsidRDefault="002A3978" w:rsidP="002A3978">
            <w:pPr>
              <w:rPr>
                <w:bCs/>
                <w:i/>
                <w:iCs/>
                <w:sz w:val="16"/>
                <w:rPrChange w:id="1228" w:author="Khasin, Ark" w:date="2022-10-19T16:25:00Z">
                  <w:rPr>
                    <w:bCs/>
                    <w:sz w:val="16"/>
                  </w:rPr>
                </w:rPrChange>
              </w:rPr>
            </w:pPr>
          </w:p>
        </w:tc>
        <w:tc>
          <w:tcPr>
            <w:tcW w:w="1440" w:type="dxa"/>
            <w:shd w:val="clear" w:color="auto" w:fill="auto"/>
          </w:tcPr>
          <w:p w14:paraId="38E098DB" w14:textId="77777777" w:rsidR="002A3978" w:rsidRPr="00F16F26" w:rsidRDefault="002A3978" w:rsidP="002A3978">
            <w:pPr>
              <w:rPr>
                <w:bCs/>
                <w:i/>
                <w:iCs/>
                <w:sz w:val="16"/>
                <w:rPrChange w:id="1229" w:author="Khasin, Ark" w:date="2022-10-19T16:25:00Z">
                  <w:rPr>
                    <w:bCs/>
                    <w:sz w:val="16"/>
                  </w:rPr>
                </w:rPrChange>
              </w:rPr>
            </w:pPr>
            <w:r w:rsidRPr="00F16F26">
              <w:rPr>
                <w:bCs/>
                <w:i/>
                <w:iCs/>
                <w:sz w:val="16"/>
                <w:rPrChange w:id="1230" w:author="Khasin, Ark" w:date="2022-10-19T16:25:00Z">
                  <w:rPr>
                    <w:bCs/>
                    <w:sz w:val="16"/>
                  </w:rPr>
                </w:rPrChange>
              </w:rPr>
              <w:t>Collection Skip Count</w:t>
            </w:r>
          </w:p>
        </w:tc>
        <w:tc>
          <w:tcPr>
            <w:tcW w:w="900" w:type="dxa"/>
            <w:shd w:val="clear" w:color="auto" w:fill="auto"/>
          </w:tcPr>
          <w:p w14:paraId="1B54CC8C" w14:textId="77777777" w:rsidR="002A3978" w:rsidRPr="00F16F26" w:rsidRDefault="002A3978" w:rsidP="002A3978">
            <w:pPr>
              <w:rPr>
                <w:bCs/>
                <w:i/>
                <w:iCs/>
                <w:sz w:val="16"/>
                <w:rPrChange w:id="1231" w:author="Khasin, Ark" w:date="2022-10-19T16:25:00Z">
                  <w:rPr>
                    <w:bCs/>
                    <w:sz w:val="16"/>
                  </w:rPr>
                </w:rPrChange>
              </w:rPr>
            </w:pPr>
          </w:p>
        </w:tc>
        <w:tc>
          <w:tcPr>
            <w:tcW w:w="839" w:type="dxa"/>
            <w:shd w:val="clear" w:color="auto" w:fill="auto"/>
          </w:tcPr>
          <w:p w14:paraId="1F37D92C" w14:textId="38BE90E9" w:rsidR="002A3978" w:rsidRPr="00F16F26" w:rsidRDefault="002A3978" w:rsidP="002A3978">
            <w:pPr>
              <w:jc w:val="center"/>
              <w:rPr>
                <w:bCs/>
                <w:i/>
                <w:iCs/>
                <w:sz w:val="16"/>
                <w:rPrChange w:id="1232" w:author="Khasin, Ark" w:date="2022-10-19T16:25:00Z">
                  <w:rPr>
                    <w:bCs/>
                    <w:sz w:val="16"/>
                  </w:rPr>
                </w:rPrChange>
              </w:rPr>
            </w:pPr>
            <w:proofErr w:type="spellStart"/>
            <w:r w:rsidRPr="00F16F26">
              <w:rPr>
                <w:bCs/>
                <w:i/>
                <w:iCs/>
                <w:sz w:val="16"/>
                <w:rPrChange w:id="1233" w:author="Khasin, Ark" w:date="2022-10-19T16:25:00Z">
                  <w:rPr>
                    <w:bCs/>
                    <w:sz w:val="16"/>
                  </w:rPr>
                </w:rPrChange>
              </w:rPr>
              <w:t>SManSrUpSttc</w:t>
            </w:r>
            <w:proofErr w:type="spellEnd"/>
          </w:p>
        </w:tc>
        <w:tc>
          <w:tcPr>
            <w:tcW w:w="1591" w:type="dxa"/>
            <w:shd w:val="clear" w:color="auto" w:fill="auto"/>
          </w:tcPr>
          <w:p w14:paraId="3C933D4F" w14:textId="77777777" w:rsidR="002A3978" w:rsidRPr="00F16F26" w:rsidRDefault="002A3978" w:rsidP="002A3978">
            <w:pPr>
              <w:rPr>
                <w:bCs/>
                <w:i/>
                <w:iCs/>
                <w:sz w:val="16"/>
                <w:rPrChange w:id="1234" w:author="Khasin, Ark" w:date="2022-10-19T16:25:00Z">
                  <w:rPr>
                    <w:bCs/>
                    <w:sz w:val="16"/>
                  </w:rPr>
                </w:rPrChange>
              </w:rPr>
            </w:pPr>
            <w:r w:rsidRPr="00F16F26">
              <w:rPr>
                <w:bCs/>
                <w:i/>
                <w:iCs/>
                <w:sz w:val="16"/>
                <w:rPrChange w:id="1235" w:author="Khasin, Ark" w:date="2022-10-19T16:25:00Z">
                  <w:rPr>
                    <w:bCs/>
                    <w:sz w:val="16"/>
                  </w:rPr>
                </w:rPrChange>
              </w:rPr>
              <w:t>0</w:t>
            </w:r>
          </w:p>
        </w:tc>
        <w:tc>
          <w:tcPr>
            <w:tcW w:w="2160" w:type="dxa"/>
            <w:shd w:val="clear" w:color="auto" w:fill="auto"/>
          </w:tcPr>
          <w:p w14:paraId="77A3CEBF" w14:textId="77777777" w:rsidR="002A3978" w:rsidRPr="00F16F26" w:rsidRDefault="002A3978" w:rsidP="002A3978">
            <w:pPr>
              <w:rPr>
                <w:bCs/>
                <w:i/>
                <w:iCs/>
                <w:sz w:val="16"/>
                <w:rPrChange w:id="1236" w:author="Khasin, Ark" w:date="2022-10-19T16:25:00Z">
                  <w:rPr>
                    <w:bCs/>
                    <w:sz w:val="16"/>
                  </w:rPr>
                </w:rPrChange>
              </w:rPr>
            </w:pPr>
            <w:r w:rsidRPr="00F16F26">
              <w:rPr>
                <w:bCs/>
                <w:i/>
                <w:iCs/>
                <w:sz w:val="16"/>
                <w:rPrChange w:id="1237" w:author="Khasin, Ark" w:date="2022-10-19T16:25:00Z">
                  <w:rPr>
                    <w:bCs/>
                    <w:sz w:val="16"/>
                  </w:rPr>
                </w:rPrChange>
              </w:rPr>
              <w:t>0</w:t>
            </w:r>
          </w:p>
        </w:tc>
        <w:tc>
          <w:tcPr>
            <w:tcW w:w="1350" w:type="dxa"/>
            <w:shd w:val="clear" w:color="auto" w:fill="auto"/>
          </w:tcPr>
          <w:p w14:paraId="623F676D" w14:textId="77777777" w:rsidR="002A3978" w:rsidRPr="00F16F26" w:rsidRDefault="002A3978" w:rsidP="002A3978">
            <w:pPr>
              <w:rPr>
                <w:bCs/>
                <w:i/>
                <w:iCs/>
                <w:sz w:val="16"/>
                <w:rPrChange w:id="1238" w:author="Khasin, Ark" w:date="2022-10-19T16:25:00Z">
                  <w:rPr>
                    <w:bCs/>
                    <w:sz w:val="16"/>
                  </w:rPr>
                </w:rPrChange>
              </w:rPr>
            </w:pPr>
            <w:r w:rsidRPr="00F16F26">
              <w:rPr>
                <w:bCs/>
                <w:i/>
                <w:iCs/>
                <w:sz w:val="16"/>
                <w:rPrChange w:id="1239" w:author="Khasin, Ark" w:date="2022-10-19T16:25:00Z">
                  <w:rPr>
                    <w:bCs/>
                    <w:sz w:val="16"/>
                  </w:rPr>
                </w:rPrChange>
              </w:rPr>
              <w:t>0</w:t>
            </w:r>
          </w:p>
        </w:tc>
        <w:tc>
          <w:tcPr>
            <w:tcW w:w="1530" w:type="dxa"/>
            <w:shd w:val="clear" w:color="auto" w:fill="auto"/>
          </w:tcPr>
          <w:p w14:paraId="356FAC1F" w14:textId="77777777" w:rsidR="002A3978" w:rsidRPr="00F16F26" w:rsidRDefault="002A3978" w:rsidP="002A3978">
            <w:pPr>
              <w:rPr>
                <w:bCs/>
                <w:i/>
                <w:iCs/>
                <w:sz w:val="16"/>
                <w:rPrChange w:id="1240" w:author="Khasin, Ark" w:date="2022-10-19T16:25:00Z">
                  <w:rPr>
                    <w:bCs/>
                    <w:sz w:val="16"/>
                  </w:rPr>
                </w:rPrChange>
              </w:rPr>
            </w:pPr>
            <w:r w:rsidRPr="00F16F26">
              <w:rPr>
                <w:bCs/>
                <w:i/>
                <w:iCs/>
                <w:sz w:val="16"/>
                <w:rPrChange w:id="1241" w:author="Khasin, Ark" w:date="2022-10-19T16:25:00Z">
                  <w:rPr>
                    <w:bCs/>
                    <w:sz w:val="16"/>
                  </w:rPr>
                </w:rPrChange>
              </w:rPr>
              <w:t>0</w:t>
            </w:r>
          </w:p>
        </w:tc>
        <w:tc>
          <w:tcPr>
            <w:tcW w:w="2160" w:type="dxa"/>
            <w:shd w:val="clear" w:color="auto" w:fill="auto"/>
          </w:tcPr>
          <w:p w14:paraId="182AEDD7" w14:textId="77777777" w:rsidR="002A3978" w:rsidRPr="00F16F26" w:rsidRDefault="002A3978" w:rsidP="002A3978">
            <w:pPr>
              <w:rPr>
                <w:bCs/>
                <w:i/>
                <w:iCs/>
                <w:sz w:val="16"/>
                <w:rPrChange w:id="1242" w:author="Khasin, Ark" w:date="2022-10-19T16:25:00Z">
                  <w:rPr>
                    <w:bCs/>
                    <w:sz w:val="16"/>
                  </w:rPr>
                </w:rPrChange>
              </w:rPr>
            </w:pPr>
          </w:p>
        </w:tc>
      </w:tr>
      <w:tr w:rsidR="002A3978" w14:paraId="05F0F59B" w14:textId="77777777" w:rsidTr="00294076">
        <w:trPr>
          <w:cantSplit/>
        </w:trPr>
        <w:tc>
          <w:tcPr>
            <w:tcW w:w="1435" w:type="dxa"/>
            <w:shd w:val="clear" w:color="auto" w:fill="auto"/>
          </w:tcPr>
          <w:p w14:paraId="26ACAFA4" w14:textId="77777777" w:rsidR="002A3978" w:rsidRPr="00F16F26" w:rsidRDefault="002A3978" w:rsidP="002A3978">
            <w:pPr>
              <w:rPr>
                <w:bCs/>
                <w:i/>
                <w:iCs/>
                <w:sz w:val="16"/>
                <w:rPrChange w:id="1243" w:author="Khasin, Ark" w:date="2022-10-19T16:25:00Z">
                  <w:rPr>
                    <w:bCs/>
                    <w:sz w:val="16"/>
                  </w:rPr>
                </w:rPrChange>
              </w:rPr>
            </w:pPr>
          </w:p>
        </w:tc>
        <w:tc>
          <w:tcPr>
            <w:tcW w:w="1440" w:type="dxa"/>
            <w:shd w:val="clear" w:color="auto" w:fill="auto"/>
          </w:tcPr>
          <w:p w14:paraId="49DAFF38" w14:textId="77777777" w:rsidR="002A3978" w:rsidRPr="00F16F26" w:rsidRDefault="002A3978" w:rsidP="002A3978">
            <w:pPr>
              <w:rPr>
                <w:bCs/>
                <w:i/>
                <w:iCs/>
                <w:sz w:val="16"/>
                <w:rPrChange w:id="1244" w:author="Khasin, Ark" w:date="2022-10-19T16:25:00Z">
                  <w:rPr>
                    <w:bCs/>
                    <w:sz w:val="16"/>
                  </w:rPr>
                </w:rPrChange>
              </w:rPr>
            </w:pPr>
            <w:r w:rsidRPr="00F16F26">
              <w:rPr>
                <w:bCs/>
                <w:i/>
                <w:iCs/>
                <w:sz w:val="16"/>
                <w:rPrChange w:id="1245" w:author="Khasin, Ark" w:date="2022-10-19T16:25:00Z">
                  <w:rPr>
                    <w:bCs/>
                    <w:sz w:val="16"/>
                  </w:rPr>
                </w:rPrChange>
              </w:rPr>
              <w:t>Collection Bitmap</w:t>
            </w:r>
          </w:p>
        </w:tc>
        <w:tc>
          <w:tcPr>
            <w:tcW w:w="900" w:type="dxa"/>
            <w:shd w:val="clear" w:color="auto" w:fill="auto"/>
          </w:tcPr>
          <w:p w14:paraId="717DDC9C" w14:textId="77777777" w:rsidR="002A3978" w:rsidRPr="00F16F26" w:rsidRDefault="002A3978" w:rsidP="002A3978">
            <w:pPr>
              <w:rPr>
                <w:bCs/>
                <w:i/>
                <w:iCs/>
                <w:sz w:val="16"/>
                <w:rPrChange w:id="1246" w:author="Khasin, Ark" w:date="2022-10-19T16:25:00Z">
                  <w:rPr>
                    <w:bCs/>
                    <w:sz w:val="16"/>
                  </w:rPr>
                </w:rPrChange>
              </w:rPr>
            </w:pPr>
          </w:p>
        </w:tc>
        <w:tc>
          <w:tcPr>
            <w:tcW w:w="839" w:type="dxa"/>
            <w:shd w:val="clear" w:color="auto" w:fill="auto"/>
          </w:tcPr>
          <w:p w14:paraId="048541A4" w14:textId="01C9FC49" w:rsidR="002A3978" w:rsidRPr="00F16F26" w:rsidRDefault="002A3978" w:rsidP="002A3978">
            <w:pPr>
              <w:jc w:val="center"/>
              <w:rPr>
                <w:bCs/>
                <w:i/>
                <w:iCs/>
                <w:sz w:val="16"/>
                <w:rPrChange w:id="1247" w:author="Khasin, Ark" w:date="2022-10-19T16:25:00Z">
                  <w:rPr>
                    <w:bCs/>
                    <w:sz w:val="16"/>
                  </w:rPr>
                </w:rPrChange>
              </w:rPr>
            </w:pPr>
            <w:proofErr w:type="spellStart"/>
            <w:r w:rsidRPr="00F16F26">
              <w:rPr>
                <w:bCs/>
                <w:i/>
                <w:iCs/>
                <w:sz w:val="16"/>
                <w:rPrChange w:id="1248" w:author="Khasin, Ark" w:date="2022-10-19T16:25:00Z">
                  <w:rPr>
                    <w:bCs/>
                    <w:sz w:val="16"/>
                  </w:rPr>
                </w:rPrChange>
              </w:rPr>
              <w:t>SManSrUpSttc</w:t>
            </w:r>
            <w:proofErr w:type="spellEnd"/>
          </w:p>
        </w:tc>
        <w:tc>
          <w:tcPr>
            <w:tcW w:w="1591" w:type="dxa"/>
            <w:shd w:val="clear" w:color="auto" w:fill="auto"/>
          </w:tcPr>
          <w:p w14:paraId="0733D286" w14:textId="77777777" w:rsidR="002A3978" w:rsidRPr="00F16F26" w:rsidRDefault="002A3978" w:rsidP="002A3978">
            <w:pPr>
              <w:rPr>
                <w:bCs/>
                <w:i/>
                <w:iCs/>
                <w:sz w:val="16"/>
                <w:rPrChange w:id="1249" w:author="Khasin, Ark" w:date="2022-10-19T16:25:00Z">
                  <w:rPr>
                    <w:bCs/>
                    <w:sz w:val="16"/>
                  </w:rPr>
                </w:rPrChange>
              </w:rPr>
            </w:pPr>
            <w:r w:rsidRPr="00F16F26">
              <w:rPr>
                <w:bCs/>
                <w:i/>
                <w:iCs/>
                <w:sz w:val="16"/>
                <w:rPrChange w:id="1250" w:author="Khasin, Ark" w:date="2022-10-19T16:25:00Z">
                  <w:rPr>
                    <w:bCs/>
                    <w:sz w:val="16"/>
                  </w:rPr>
                </w:rPrChange>
              </w:rPr>
              <w:t>1</w:t>
            </w:r>
          </w:p>
        </w:tc>
        <w:tc>
          <w:tcPr>
            <w:tcW w:w="2160" w:type="dxa"/>
            <w:shd w:val="clear" w:color="auto" w:fill="auto"/>
          </w:tcPr>
          <w:p w14:paraId="6A201D05" w14:textId="77777777" w:rsidR="002A3978" w:rsidRPr="00F16F26" w:rsidRDefault="002A3978" w:rsidP="002A3978">
            <w:pPr>
              <w:rPr>
                <w:bCs/>
                <w:i/>
                <w:iCs/>
                <w:sz w:val="16"/>
                <w:rPrChange w:id="1251" w:author="Khasin, Ark" w:date="2022-10-19T16:25:00Z">
                  <w:rPr>
                    <w:bCs/>
                    <w:sz w:val="16"/>
                  </w:rPr>
                </w:rPrChange>
              </w:rPr>
            </w:pPr>
            <w:r w:rsidRPr="00F16F26">
              <w:rPr>
                <w:bCs/>
                <w:i/>
                <w:iCs/>
                <w:sz w:val="16"/>
                <w:rPrChange w:id="1252" w:author="Khasin, Ark" w:date="2022-10-19T16:25:00Z">
                  <w:rPr>
                    <w:bCs/>
                    <w:sz w:val="16"/>
                  </w:rPr>
                </w:rPrChange>
              </w:rPr>
              <w:t>1</w:t>
            </w:r>
          </w:p>
        </w:tc>
        <w:tc>
          <w:tcPr>
            <w:tcW w:w="1350" w:type="dxa"/>
            <w:shd w:val="clear" w:color="auto" w:fill="auto"/>
          </w:tcPr>
          <w:p w14:paraId="6D062773" w14:textId="77777777" w:rsidR="002A3978" w:rsidRPr="00F16F26" w:rsidRDefault="002A3978" w:rsidP="002A3978">
            <w:pPr>
              <w:rPr>
                <w:bCs/>
                <w:i/>
                <w:iCs/>
                <w:sz w:val="16"/>
                <w:rPrChange w:id="1253" w:author="Khasin, Ark" w:date="2022-10-19T16:25:00Z">
                  <w:rPr>
                    <w:bCs/>
                    <w:sz w:val="16"/>
                  </w:rPr>
                </w:rPrChange>
              </w:rPr>
            </w:pPr>
            <w:r w:rsidRPr="00F16F26">
              <w:rPr>
                <w:bCs/>
                <w:i/>
                <w:iCs/>
                <w:sz w:val="16"/>
                <w:rPrChange w:id="1254" w:author="Khasin, Ark" w:date="2022-10-19T16:25:00Z">
                  <w:rPr>
                    <w:bCs/>
                    <w:sz w:val="16"/>
                  </w:rPr>
                </w:rPrChange>
              </w:rPr>
              <w:t>1</w:t>
            </w:r>
          </w:p>
        </w:tc>
        <w:tc>
          <w:tcPr>
            <w:tcW w:w="1530" w:type="dxa"/>
            <w:shd w:val="clear" w:color="auto" w:fill="auto"/>
          </w:tcPr>
          <w:p w14:paraId="2024506E" w14:textId="77777777" w:rsidR="002A3978" w:rsidRPr="00F16F26" w:rsidRDefault="002A3978" w:rsidP="002A3978">
            <w:pPr>
              <w:rPr>
                <w:bCs/>
                <w:i/>
                <w:iCs/>
                <w:sz w:val="16"/>
                <w:rPrChange w:id="1255" w:author="Khasin, Ark" w:date="2022-10-19T16:25:00Z">
                  <w:rPr>
                    <w:bCs/>
                    <w:sz w:val="16"/>
                  </w:rPr>
                </w:rPrChange>
              </w:rPr>
            </w:pPr>
            <w:r w:rsidRPr="00F16F26">
              <w:rPr>
                <w:bCs/>
                <w:i/>
                <w:iCs/>
                <w:sz w:val="16"/>
                <w:rPrChange w:id="1256" w:author="Khasin, Ark" w:date="2022-10-19T16:25:00Z">
                  <w:rPr>
                    <w:bCs/>
                    <w:sz w:val="16"/>
                  </w:rPr>
                </w:rPrChange>
              </w:rPr>
              <w:t>1</w:t>
            </w:r>
          </w:p>
        </w:tc>
        <w:tc>
          <w:tcPr>
            <w:tcW w:w="2160" w:type="dxa"/>
            <w:shd w:val="clear" w:color="auto" w:fill="auto"/>
          </w:tcPr>
          <w:p w14:paraId="2C2E43EF" w14:textId="77777777" w:rsidR="002A3978" w:rsidRPr="00F16F26" w:rsidRDefault="002A3978" w:rsidP="002A3978">
            <w:pPr>
              <w:rPr>
                <w:bCs/>
                <w:i/>
                <w:iCs/>
                <w:sz w:val="16"/>
                <w:rPrChange w:id="1257" w:author="Khasin, Ark" w:date="2022-10-19T16:25:00Z">
                  <w:rPr>
                    <w:bCs/>
                    <w:sz w:val="16"/>
                  </w:rPr>
                </w:rPrChange>
              </w:rPr>
            </w:pPr>
            <w:r w:rsidRPr="00F16F26">
              <w:rPr>
                <w:bCs/>
                <w:i/>
                <w:iCs/>
                <w:sz w:val="16"/>
                <w:rPrChange w:id="1258" w:author="Khasin, Ark" w:date="2022-10-19T16:25:00Z">
                  <w:rPr>
                    <w:bCs/>
                    <w:sz w:val="16"/>
                  </w:rPr>
                </w:rPrChange>
              </w:rPr>
              <w:t>Only working position</w:t>
            </w:r>
          </w:p>
        </w:tc>
      </w:tr>
      <w:tr w:rsidR="002A3978" w14:paraId="62D71507" w14:textId="77777777" w:rsidTr="00294076">
        <w:trPr>
          <w:cantSplit/>
        </w:trPr>
        <w:tc>
          <w:tcPr>
            <w:tcW w:w="1435" w:type="dxa"/>
            <w:shd w:val="clear" w:color="auto" w:fill="auto"/>
          </w:tcPr>
          <w:p w14:paraId="080ADD41" w14:textId="77777777" w:rsidR="002A3978" w:rsidRPr="00F16F26" w:rsidRDefault="002A3978" w:rsidP="002A3978">
            <w:pPr>
              <w:rPr>
                <w:bCs/>
                <w:i/>
                <w:iCs/>
                <w:sz w:val="16"/>
                <w:rPrChange w:id="1259" w:author="Khasin, Ark" w:date="2022-10-19T16:25:00Z">
                  <w:rPr>
                    <w:bCs/>
                    <w:sz w:val="16"/>
                  </w:rPr>
                </w:rPrChange>
              </w:rPr>
            </w:pPr>
          </w:p>
        </w:tc>
        <w:tc>
          <w:tcPr>
            <w:tcW w:w="1440" w:type="dxa"/>
            <w:shd w:val="clear" w:color="auto" w:fill="auto"/>
          </w:tcPr>
          <w:p w14:paraId="23D6C4F5" w14:textId="77777777" w:rsidR="002A3978" w:rsidRPr="00F16F26" w:rsidRDefault="002A3978" w:rsidP="002A3978">
            <w:pPr>
              <w:rPr>
                <w:bCs/>
                <w:i/>
                <w:iCs/>
                <w:sz w:val="16"/>
                <w:rPrChange w:id="1260" w:author="Khasin, Ark" w:date="2022-10-19T16:25:00Z">
                  <w:rPr>
                    <w:bCs/>
                    <w:sz w:val="16"/>
                  </w:rPr>
                </w:rPrChange>
              </w:rPr>
            </w:pPr>
            <w:r w:rsidRPr="00F16F26">
              <w:rPr>
                <w:bCs/>
                <w:i/>
                <w:iCs/>
                <w:sz w:val="16"/>
                <w:rPrChange w:id="1261" w:author="Khasin, Ark" w:date="2022-10-19T16:25:00Z">
                  <w:rPr>
                    <w:bCs/>
                    <w:sz w:val="16"/>
                  </w:rPr>
                </w:rPrChange>
              </w:rPr>
              <w:t>Collection Max Samples</w:t>
            </w:r>
          </w:p>
        </w:tc>
        <w:tc>
          <w:tcPr>
            <w:tcW w:w="900" w:type="dxa"/>
            <w:shd w:val="clear" w:color="auto" w:fill="auto"/>
          </w:tcPr>
          <w:p w14:paraId="014EA347" w14:textId="77777777" w:rsidR="002A3978" w:rsidRPr="00F16F26" w:rsidRDefault="002A3978" w:rsidP="002A3978">
            <w:pPr>
              <w:rPr>
                <w:bCs/>
                <w:i/>
                <w:iCs/>
                <w:sz w:val="16"/>
                <w:rPrChange w:id="1262" w:author="Khasin, Ark" w:date="2022-10-19T16:25:00Z">
                  <w:rPr>
                    <w:bCs/>
                    <w:sz w:val="16"/>
                  </w:rPr>
                </w:rPrChange>
              </w:rPr>
            </w:pPr>
          </w:p>
        </w:tc>
        <w:tc>
          <w:tcPr>
            <w:tcW w:w="839" w:type="dxa"/>
            <w:shd w:val="clear" w:color="auto" w:fill="auto"/>
          </w:tcPr>
          <w:p w14:paraId="40DA9E14" w14:textId="3CE0347E" w:rsidR="002A3978" w:rsidRPr="00F16F26" w:rsidRDefault="002A3978" w:rsidP="002A3978">
            <w:pPr>
              <w:jc w:val="center"/>
              <w:rPr>
                <w:bCs/>
                <w:i/>
                <w:iCs/>
                <w:sz w:val="16"/>
                <w:rPrChange w:id="1263" w:author="Khasin, Ark" w:date="2022-10-19T16:25:00Z">
                  <w:rPr>
                    <w:bCs/>
                    <w:sz w:val="16"/>
                  </w:rPr>
                </w:rPrChange>
              </w:rPr>
            </w:pPr>
            <w:proofErr w:type="spellStart"/>
            <w:r w:rsidRPr="00F16F26">
              <w:rPr>
                <w:bCs/>
                <w:i/>
                <w:iCs/>
                <w:sz w:val="16"/>
                <w:rPrChange w:id="1264" w:author="Khasin, Ark" w:date="2022-10-19T16:25:00Z">
                  <w:rPr>
                    <w:bCs/>
                    <w:sz w:val="16"/>
                  </w:rPr>
                </w:rPrChange>
              </w:rPr>
              <w:t>SManSrUpSttc</w:t>
            </w:r>
            <w:proofErr w:type="spellEnd"/>
          </w:p>
        </w:tc>
        <w:tc>
          <w:tcPr>
            <w:tcW w:w="1591" w:type="dxa"/>
            <w:shd w:val="clear" w:color="auto" w:fill="auto"/>
          </w:tcPr>
          <w:p w14:paraId="1DEF4374" w14:textId="77777777" w:rsidR="002A3978" w:rsidRPr="00F16F26" w:rsidRDefault="002A3978" w:rsidP="002A3978">
            <w:pPr>
              <w:rPr>
                <w:bCs/>
                <w:i/>
                <w:iCs/>
                <w:sz w:val="16"/>
                <w:rPrChange w:id="1265" w:author="Khasin, Ark" w:date="2022-10-19T16:25:00Z">
                  <w:rPr>
                    <w:bCs/>
                    <w:sz w:val="16"/>
                  </w:rPr>
                </w:rPrChange>
              </w:rPr>
            </w:pPr>
            <w:r w:rsidRPr="00F16F26">
              <w:rPr>
                <w:bCs/>
                <w:i/>
                <w:iCs/>
                <w:sz w:val="16"/>
                <w:rPrChange w:id="1266" w:author="Khasin, Ark" w:date="2022-10-19T16:25:00Z">
                  <w:rPr>
                    <w:bCs/>
                    <w:sz w:val="16"/>
                  </w:rPr>
                </w:rPrChange>
              </w:rPr>
              <w:t>0</w:t>
            </w:r>
          </w:p>
        </w:tc>
        <w:tc>
          <w:tcPr>
            <w:tcW w:w="2160" w:type="dxa"/>
            <w:shd w:val="clear" w:color="auto" w:fill="auto"/>
          </w:tcPr>
          <w:p w14:paraId="7EFB8471" w14:textId="77777777" w:rsidR="002A3978" w:rsidRPr="00F16F26" w:rsidRDefault="002A3978" w:rsidP="002A3978">
            <w:pPr>
              <w:rPr>
                <w:bCs/>
                <w:i/>
                <w:iCs/>
                <w:sz w:val="16"/>
                <w:rPrChange w:id="1267" w:author="Khasin, Ark" w:date="2022-10-19T16:25:00Z">
                  <w:rPr>
                    <w:bCs/>
                    <w:sz w:val="16"/>
                  </w:rPr>
                </w:rPrChange>
              </w:rPr>
            </w:pPr>
            <w:r w:rsidRPr="00F16F26">
              <w:rPr>
                <w:bCs/>
                <w:i/>
                <w:iCs/>
                <w:sz w:val="16"/>
                <w:rPrChange w:id="1268" w:author="Khasin, Ark" w:date="2022-10-19T16:25:00Z">
                  <w:rPr>
                    <w:bCs/>
                    <w:sz w:val="16"/>
                  </w:rPr>
                </w:rPrChange>
              </w:rPr>
              <w:t>0</w:t>
            </w:r>
          </w:p>
        </w:tc>
        <w:tc>
          <w:tcPr>
            <w:tcW w:w="1350" w:type="dxa"/>
            <w:shd w:val="clear" w:color="auto" w:fill="auto"/>
          </w:tcPr>
          <w:p w14:paraId="1214D1F3" w14:textId="77777777" w:rsidR="002A3978" w:rsidRPr="00F16F26" w:rsidRDefault="002A3978" w:rsidP="002A3978">
            <w:pPr>
              <w:rPr>
                <w:bCs/>
                <w:i/>
                <w:iCs/>
                <w:sz w:val="16"/>
                <w:rPrChange w:id="1269" w:author="Khasin, Ark" w:date="2022-10-19T16:25:00Z">
                  <w:rPr>
                    <w:bCs/>
                    <w:sz w:val="16"/>
                  </w:rPr>
                </w:rPrChange>
              </w:rPr>
            </w:pPr>
            <w:r w:rsidRPr="00F16F26">
              <w:rPr>
                <w:bCs/>
                <w:i/>
                <w:iCs/>
                <w:sz w:val="16"/>
                <w:rPrChange w:id="1270" w:author="Khasin, Ark" w:date="2022-10-19T16:25:00Z">
                  <w:rPr>
                    <w:bCs/>
                    <w:sz w:val="16"/>
                  </w:rPr>
                </w:rPrChange>
              </w:rPr>
              <w:t>0</w:t>
            </w:r>
          </w:p>
        </w:tc>
        <w:tc>
          <w:tcPr>
            <w:tcW w:w="1530" w:type="dxa"/>
            <w:shd w:val="clear" w:color="auto" w:fill="auto"/>
          </w:tcPr>
          <w:p w14:paraId="43C70429" w14:textId="77777777" w:rsidR="002A3978" w:rsidRPr="00F16F26" w:rsidRDefault="002A3978" w:rsidP="002A3978">
            <w:pPr>
              <w:rPr>
                <w:bCs/>
                <w:i/>
                <w:iCs/>
                <w:sz w:val="16"/>
                <w:rPrChange w:id="1271" w:author="Khasin, Ark" w:date="2022-10-19T16:25:00Z">
                  <w:rPr>
                    <w:bCs/>
                    <w:sz w:val="16"/>
                  </w:rPr>
                </w:rPrChange>
              </w:rPr>
            </w:pPr>
            <w:r w:rsidRPr="00F16F26">
              <w:rPr>
                <w:bCs/>
                <w:i/>
                <w:iCs/>
                <w:sz w:val="16"/>
                <w:rPrChange w:id="1272" w:author="Khasin, Ark" w:date="2022-10-19T16:25:00Z">
                  <w:rPr>
                    <w:bCs/>
                    <w:sz w:val="16"/>
                  </w:rPr>
                </w:rPrChange>
              </w:rPr>
              <w:t>0</w:t>
            </w:r>
          </w:p>
        </w:tc>
        <w:tc>
          <w:tcPr>
            <w:tcW w:w="2160" w:type="dxa"/>
            <w:shd w:val="clear" w:color="auto" w:fill="auto"/>
          </w:tcPr>
          <w:p w14:paraId="44F76B2A" w14:textId="77777777" w:rsidR="002A3978" w:rsidRPr="00F16F26" w:rsidRDefault="002A3978" w:rsidP="002A3978">
            <w:pPr>
              <w:rPr>
                <w:bCs/>
                <w:i/>
                <w:iCs/>
                <w:sz w:val="16"/>
                <w:rPrChange w:id="1273" w:author="Khasin, Ark" w:date="2022-10-19T16:25:00Z">
                  <w:rPr>
                    <w:bCs/>
                    <w:sz w:val="16"/>
                  </w:rPr>
                </w:rPrChange>
              </w:rPr>
            </w:pPr>
          </w:p>
        </w:tc>
      </w:tr>
      <w:tr w:rsidR="002A3978" w14:paraId="33F3F467" w14:textId="77777777" w:rsidTr="00294076">
        <w:trPr>
          <w:cantSplit/>
        </w:trPr>
        <w:tc>
          <w:tcPr>
            <w:tcW w:w="1435" w:type="dxa"/>
            <w:shd w:val="clear" w:color="auto" w:fill="auto"/>
          </w:tcPr>
          <w:p w14:paraId="704EA786" w14:textId="77777777" w:rsidR="002A3978" w:rsidRPr="00F16F26" w:rsidRDefault="002A3978" w:rsidP="002A3978">
            <w:pPr>
              <w:rPr>
                <w:bCs/>
                <w:i/>
                <w:iCs/>
                <w:sz w:val="16"/>
                <w:rPrChange w:id="1274" w:author="Khasin, Ark" w:date="2022-10-19T16:25:00Z">
                  <w:rPr>
                    <w:bCs/>
                    <w:sz w:val="16"/>
                  </w:rPr>
                </w:rPrChange>
              </w:rPr>
            </w:pPr>
          </w:p>
        </w:tc>
        <w:tc>
          <w:tcPr>
            <w:tcW w:w="1440" w:type="dxa"/>
            <w:shd w:val="clear" w:color="auto" w:fill="auto"/>
          </w:tcPr>
          <w:p w14:paraId="147DB4CC" w14:textId="77777777" w:rsidR="002A3978" w:rsidRPr="00F16F26" w:rsidRDefault="002A3978" w:rsidP="002A3978">
            <w:pPr>
              <w:rPr>
                <w:bCs/>
                <w:i/>
                <w:iCs/>
                <w:sz w:val="16"/>
                <w:rPrChange w:id="1275" w:author="Khasin, Ark" w:date="2022-10-19T16:25:00Z">
                  <w:rPr>
                    <w:bCs/>
                    <w:sz w:val="16"/>
                  </w:rPr>
                </w:rPrChange>
              </w:rPr>
            </w:pPr>
            <w:r w:rsidRPr="00F16F26">
              <w:rPr>
                <w:bCs/>
                <w:i/>
                <w:iCs/>
                <w:sz w:val="16"/>
                <w:rPrChange w:id="1276" w:author="Khasin, Ark" w:date="2022-10-19T16:25:00Z">
                  <w:rPr>
                    <w:bCs/>
                    <w:sz w:val="16"/>
                  </w:rPr>
                </w:rPrChange>
              </w:rPr>
              <w:t xml:space="preserve">Collection Max </w:t>
            </w:r>
            <w:proofErr w:type="spellStart"/>
            <w:r w:rsidRPr="00F16F26">
              <w:rPr>
                <w:bCs/>
                <w:i/>
                <w:iCs/>
                <w:sz w:val="16"/>
                <w:rPrChange w:id="1277" w:author="Khasin, Ark" w:date="2022-10-19T16:25:00Z">
                  <w:rPr>
                    <w:bCs/>
                    <w:sz w:val="16"/>
                  </w:rPr>
                </w:rPrChange>
              </w:rPr>
              <w:t>PreSamples</w:t>
            </w:r>
            <w:proofErr w:type="spellEnd"/>
          </w:p>
        </w:tc>
        <w:tc>
          <w:tcPr>
            <w:tcW w:w="900" w:type="dxa"/>
            <w:shd w:val="clear" w:color="auto" w:fill="auto"/>
          </w:tcPr>
          <w:p w14:paraId="358DA5FD" w14:textId="77777777" w:rsidR="002A3978" w:rsidRPr="00F16F26" w:rsidRDefault="002A3978" w:rsidP="002A3978">
            <w:pPr>
              <w:rPr>
                <w:bCs/>
                <w:i/>
                <w:iCs/>
                <w:sz w:val="16"/>
                <w:rPrChange w:id="1278" w:author="Khasin, Ark" w:date="2022-10-19T16:25:00Z">
                  <w:rPr>
                    <w:bCs/>
                    <w:sz w:val="16"/>
                  </w:rPr>
                </w:rPrChange>
              </w:rPr>
            </w:pPr>
          </w:p>
        </w:tc>
        <w:tc>
          <w:tcPr>
            <w:tcW w:w="839" w:type="dxa"/>
            <w:shd w:val="clear" w:color="auto" w:fill="auto"/>
          </w:tcPr>
          <w:p w14:paraId="1625B760" w14:textId="004A938E" w:rsidR="002A3978" w:rsidRPr="00F16F26" w:rsidRDefault="002A3978" w:rsidP="002A3978">
            <w:pPr>
              <w:jc w:val="center"/>
              <w:rPr>
                <w:bCs/>
                <w:i/>
                <w:iCs/>
                <w:sz w:val="16"/>
                <w:rPrChange w:id="1279" w:author="Khasin, Ark" w:date="2022-10-19T16:25:00Z">
                  <w:rPr>
                    <w:bCs/>
                    <w:sz w:val="16"/>
                  </w:rPr>
                </w:rPrChange>
              </w:rPr>
            </w:pPr>
            <w:proofErr w:type="spellStart"/>
            <w:r w:rsidRPr="00F16F26">
              <w:rPr>
                <w:bCs/>
                <w:i/>
                <w:iCs/>
                <w:sz w:val="16"/>
                <w:rPrChange w:id="1280" w:author="Khasin, Ark" w:date="2022-10-19T16:25:00Z">
                  <w:rPr>
                    <w:bCs/>
                    <w:sz w:val="16"/>
                  </w:rPr>
                </w:rPrChange>
              </w:rPr>
              <w:t>SManSrUpSttc</w:t>
            </w:r>
            <w:proofErr w:type="spellEnd"/>
          </w:p>
        </w:tc>
        <w:tc>
          <w:tcPr>
            <w:tcW w:w="1591" w:type="dxa"/>
            <w:shd w:val="clear" w:color="auto" w:fill="auto"/>
          </w:tcPr>
          <w:p w14:paraId="3FF896E5" w14:textId="77777777" w:rsidR="002A3978" w:rsidRPr="00F16F26" w:rsidRDefault="002A3978" w:rsidP="002A3978">
            <w:pPr>
              <w:rPr>
                <w:bCs/>
                <w:i/>
                <w:iCs/>
                <w:sz w:val="16"/>
                <w:rPrChange w:id="1281" w:author="Khasin, Ark" w:date="2022-10-19T16:25:00Z">
                  <w:rPr>
                    <w:bCs/>
                    <w:sz w:val="16"/>
                  </w:rPr>
                </w:rPrChange>
              </w:rPr>
            </w:pPr>
            <w:r w:rsidRPr="00F16F26">
              <w:rPr>
                <w:bCs/>
                <w:i/>
                <w:iCs/>
                <w:sz w:val="16"/>
                <w:rPrChange w:id="1282" w:author="Khasin, Ark" w:date="2022-10-19T16:25:00Z">
                  <w:rPr>
                    <w:bCs/>
                    <w:sz w:val="16"/>
                  </w:rPr>
                </w:rPrChange>
              </w:rPr>
              <w:t>0</w:t>
            </w:r>
          </w:p>
        </w:tc>
        <w:tc>
          <w:tcPr>
            <w:tcW w:w="2160" w:type="dxa"/>
            <w:shd w:val="clear" w:color="auto" w:fill="auto"/>
          </w:tcPr>
          <w:p w14:paraId="3EC1B1CC" w14:textId="77777777" w:rsidR="002A3978" w:rsidRPr="00F16F26" w:rsidRDefault="002A3978" w:rsidP="002A3978">
            <w:pPr>
              <w:rPr>
                <w:bCs/>
                <w:i/>
                <w:iCs/>
                <w:sz w:val="16"/>
                <w:rPrChange w:id="1283" w:author="Khasin, Ark" w:date="2022-10-19T16:25:00Z">
                  <w:rPr>
                    <w:bCs/>
                    <w:sz w:val="16"/>
                  </w:rPr>
                </w:rPrChange>
              </w:rPr>
            </w:pPr>
            <w:r w:rsidRPr="00F16F26">
              <w:rPr>
                <w:bCs/>
                <w:i/>
                <w:iCs/>
                <w:sz w:val="16"/>
                <w:rPrChange w:id="1284" w:author="Khasin, Ark" w:date="2022-10-19T16:25:00Z">
                  <w:rPr>
                    <w:bCs/>
                    <w:sz w:val="16"/>
                  </w:rPr>
                </w:rPrChange>
              </w:rPr>
              <w:t>0</w:t>
            </w:r>
          </w:p>
        </w:tc>
        <w:tc>
          <w:tcPr>
            <w:tcW w:w="1350" w:type="dxa"/>
            <w:shd w:val="clear" w:color="auto" w:fill="auto"/>
          </w:tcPr>
          <w:p w14:paraId="27CEBA73" w14:textId="77777777" w:rsidR="002A3978" w:rsidRPr="00F16F26" w:rsidRDefault="002A3978" w:rsidP="002A3978">
            <w:pPr>
              <w:rPr>
                <w:bCs/>
                <w:i/>
                <w:iCs/>
                <w:sz w:val="16"/>
                <w:rPrChange w:id="1285" w:author="Khasin, Ark" w:date="2022-10-19T16:25:00Z">
                  <w:rPr>
                    <w:bCs/>
                    <w:sz w:val="16"/>
                  </w:rPr>
                </w:rPrChange>
              </w:rPr>
            </w:pPr>
            <w:r w:rsidRPr="00F16F26">
              <w:rPr>
                <w:bCs/>
                <w:i/>
                <w:iCs/>
                <w:sz w:val="16"/>
                <w:rPrChange w:id="1286" w:author="Khasin, Ark" w:date="2022-10-19T16:25:00Z">
                  <w:rPr>
                    <w:bCs/>
                    <w:sz w:val="16"/>
                  </w:rPr>
                </w:rPrChange>
              </w:rPr>
              <w:t>0</w:t>
            </w:r>
          </w:p>
        </w:tc>
        <w:tc>
          <w:tcPr>
            <w:tcW w:w="1530" w:type="dxa"/>
            <w:shd w:val="clear" w:color="auto" w:fill="auto"/>
          </w:tcPr>
          <w:p w14:paraId="40D3915D" w14:textId="77777777" w:rsidR="002A3978" w:rsidRPr="00F16F26" w:rsidRDefault="002A3978" w:rsidP="002A3978">
            <w:pPr>
              <w:rPr>
                <w:bCs/>
                <w:i/>
                <w:iCs/>
                <w:sz w:val="16"/>
                <w:rPrChange w:id="1287" w:author="Khasin, Ark" w:date="2022-10-19T16:25:00Z">
                  <w:rPr>
                    <w:bCs/>
                    <w:sz w:val="16"/>
                  </w:rPr>
                </w:rPrChange>
              </w:rPr>
            </w:pPr>
            <w:r w:rsidRPr="00F16F26">
              <w:rPr>
                <w:bCs/>
                <w:i/>
                <w:iCs/>
                <w:sz w:val="16"/>
                <w:rPrChange w:id="1288" w:author="Khasin, Ark" w:date="2022-10-19T16:25:00Z">
                  <w:rPr>
                    <w:bCs/>
                    <w:sz w:val="16"/>
                  </w:rPr>
                </w:rPrChange>
              </w:rPr>
              <w:t>0</w:t>
            </w:r>
          </w:p>
        </w:tc>
        <w:tc>
          <w:tcPr>
            <w:tcW w:w="2160" w:type="dxa"/>
            <w:shd w:val="clear" w:color="auto" w:fill="auto"/>
          </w:tcPr>
          <w:p w14:paraId="0F7C707C" w14:textId="77777777" w:rsidR="002A3978" w:rsidRPr="00F16F26" w:rsidRDefault="002A3978" w:rsidP="002A3978">
            <w:pPr>
              <w:rPr>
                <w:bCs/>
                <w:i/>
                <w:iCs/>
                <w:sz w:val="16"/>
                <w:rPrChange w:id="1289" w:author="Khasin, Ark" w:date="2022-10-19T16:25:00Z">
                  <w:rPr>
                    <w:bCs/>
                    <w:sz w:val="16"/>
                  </w:rPr>
                </w:rPrChange>
              </w:rPr>
            </w:pPr>
          </w:p>
        </w:tc>
      </w:tr>
      <w:tr w:rsidR="002A3978" w14:paraId="41FD705A" w14:textId="77777777" w:rsidTr="00294076">
        <w:trPr>
          <w:cantSplit/>
        </w:trPr>
        <w:tc>
          <w:tcPr>
            <w:tcW w:w="1435" w:type="dxa"/>
            <w:shd w:val="clear" w:color="auto" w:fill="auto"/>
          </w:tcPr>
          <w:p w14:paraId="0CCBD25D" w14:textId="77777777" w:rsidR="002A3978" w:rsidRPr="00F16F26" w:rsidRDefault="002A3978" w:rsidP="002A3978">
            <w:pPr>
              <w:rPr>
                <w:bCs/>
                <w:i/>
                <w:iCs/>
                <w:sz w:val="16"/>
                <w:rPrChange w:id="1290" w:author="Khasin, Ark" w:date="2022-10-19T16:25:00Z">
                  <w:rPr>
                    <w:bCs/>
                    <w:sz w:val="16"/>
                  </w:rPr>
                </w:rPrChange>
              </w:rPr>
            </w:pPr>
            <w:bookmarkStart w:id="1291" w:name="Data_CollectionTrigger_hart"/>
            <w:bookmarkEnd w:id="1291"/>
            <w:r w:rsidRPr="00F16F26">
              <w:rPr>
                <w:bCs/>
                <w:i/>
                <w:iCs/>
                <w:sz w:val="16"/>
                <w:rPrChange w:id="1292" w:author="Khasin, Ark" w:date="2022-10-19T16:25:00Z">
                  <w:rPr>
                    <w:bCs/>
                    <w:sz w:val="16"/>
                  </w:rPr>
                </w:rPrChange>
              </w:rPr>
              <w:t>Data Collection Trigger Config</w:t>
            </w:r>
          </w:p>
          <w:p w14:paraId="02520278" w14:textId="77777777" w:rsidR="002A3978" w:rsidRPr="00F16F26" w:rsidRDefault="002A3978" w:rsidP="002A3978">
            <w:pPr>
              <w:rPr>
                <w:bCs/>
                <w:i/>
                <w:iCs/>
                <w:sz w:val="16"/>
                <w:rPrChange w:id="1293" w:author="Khasin, Ark" w:date="2022-10-19T16:25:00Z">
                  <w:rPr>
                    <w:bCs/>
                    <w:sz w:val="16"/>
                  </w:rPr>
                </w:rPrChange>
              </w:rPr>
            </w:pPr>
            <w:r w:rsidRPr="00F16F26">
              <w:rPr>
                <w:bCs/>
                <w:i/>
                <w:iCs/>
                <w:sz w:val="16"/>
                <w:rPrChange w:id="1294" w:author="Khasin, Ark" w:date="2022-10-19T16:25:00Z">
                  <w:rPr>
                    <w:bCs/>
                    <w:sz w:val="16"/>
                  </w:rPr>
                </w:rPrChange>
              </w:rPr>
              <w:t xml:space="preserve">See also </w:t>
            </w:r>
            <w:r w:rsidRPr="00F16F26">
              <w:rPr>
                <w:i/>
                <w:iCs/>
                <w:rPrChange w:id="1295" w:author="Khasin, Ark" w:date="2022-10-19T16:25:00Z">
                  <w:rPr/>
                </w:rPrChange>
              </w:rPr>
              <w:fldChar w:fldCharType="begin"/>
            </w:r>
            <w:r w:rsidRPr="00F16F26">
              <w:rPr>
                <w:i/>
                <w:iCs/>
                <w:rPrChange w:id="1296" w:author="Khasin, Ark" w:date="2022-10-19T16:25:00Z">
                  <w:rPr/>
                </w:rPrChange>
              </w:rPr>
              <w:instrText xml:space="preserve"> HYPERLINK \l "Data_CollectionTrigger" </w:instrText>
            </w:r>
            <w:r w:rsidRPr="00F16F26">
              <w:rPr>
                <w:i/>
                <w:iCs/>
                <w:rPrChange w:id="1297" w:author="Khasin, Ark" w:date="2022-10-19T16:25:00Z">
                  <w:rPr>
                    <w:rStyle w:val="Hyperlink"/>
                    <w:bCs/>
                    <w:sz w:val="16"/>
                  </w:rPr>
                </w:rPrChange>
              </w:rPr>
              <w:fldChar w:fldCharType="separate"/>
            </w:r>
            <w:proofErr w:type="spellStart"/>
            <w:r w:rsidRPr="00F16F26">
              <w:rPr>
                <w:rStyle w:val="Hyperlink"/>
                <w:bCs/>
                <w:i/>
                <w:iCs/>
                <w:sz w:val="16"/>
                <w:rPrChange w:id="1298" w:author="Khasin, Ark" w:date="2022-10-19T16:25:00Z">
                  <w:rPr>
                    <w:rStyle w:val="Hyperlink"/>
                    <w:bCs/>
                    <w:sz w:val="16"/>
                  </w:rPr>
                </w:rPrChange>
              </w:rPr>
              <w:t>Data_CollectionTrigger</w:t>
            </w:r>
            <w:proofErr w:type="spellEnd"/>
            <w:r w:rsidRPr="00F16F26">
              <w:rPr>
                <w:rStyle w:val="Hyperlink"/>
                <w:bCs/>
                <w:i/>
                <w:iCs/>
                <w:sz w:val="16"/>
                <w:rPrChange w:id="1299" w:author="Khasin, Ark" w:date="2022-10-19T16:25:00Z">
                  <w:rPr>
                    <w:rStyle w:val="Hyperlink"/>
                    <w:bCs/>
                    <w:sz w:val="16"/>
                  </w:rPr>
                </w:rPrChange>
              </w:rPr>
              <w:fldChar w:fldCharType="end"/>
            </w:r>
          </w:p>
        </w:tc>
        <w:tc>
          <w:tcPr>
            <w:tcW w:w="1440" w:type="dxa"/>
            <w:shd w:val="clear" w:color="auto" w:fill="auto"/>
          </w:tcPr>
          <w:p w14:paraId="1F35706A" w14:textId="77777777" w:rsidR="002A3978" w:rsidRPr="00F16F26" w:rsidRDefault="002A3978" w:rsidP="002A3978">
            <w:pPr>
              <w:rPr>
                <w:bCs/>
                <w:i/>
                <w:iCs/>
                <w:sz w:val="16"/>
                <w:rPrChange w:id="1300" w:author="Khasin, Ark" w:date="2022-10-19T16:25:00Z">
                  <w:rPr>
                    <w:bCs/>
                    <w:sz w:val="16"/>
                  </w:rPr>
                </w:rPrChange>
              </w:rPr>
            </w:pPr>
            <w:r w:rsidRPr="00F16F26">
              <w:rPr>
                <w:bCs/>
                <w:i/>
                <w:iCs/>
                <w:sz w:val="16"/>
                <w:rPrChange w:id="1301" w:author="Khasin, Ark" w:date="2022-10-19T16:25:00Z">
                  <w:rPr>
                    <w:bCs/>
                    <w:sz w:val="16"/>
                  </w:rPr>
                </w:rPrChange>
              </w:rPr>
              <w:t>171.23</w:t>
            </w:r>
          </w:p>
        </w:tc>
        <w:tc>
          <w:tcPr>
            <w:tcW w:w="900" w:type="dxa"/>
            <w:shd w:val="clear" w:color="auto" w:fill="auto"/>
          </w:tcPr>
          <w:p w14:paraId="60265C8A" w14:textId="77777777" w:rsidR="002A3978" w:rsidRPr="00F16F26" w:rsidRDefault="002A3978" w:rsidP="002A3978">
            <w:pPr>
              <w:rPr>
                <w:bCs/>
                <w:i/>
                <w:iCs/>
                <w:sz w:val="16"/>
                <w:rPrChange w:id="1302" w:author="Khasin, Ark" w:date="2022-10-19T16:25:00Z">
                  <w:rPr>
                    <w:bCs/>
                    <w:sz w:val="16"/>
                  </w:rPr>
                </w:rPrChange>
              </w:rPr>
            </w:pPr>
            <w:r w:rsidRPr="00F16F26">
              <w:rPr>
                <w:bCs/>
                <w:i/>
                <w:iCs/>
                <w:sz w:val="16"/>
                <w:rPrChange w:id="1303" w:author="Khasin, Ark" w:date="2022-10-19T16:25:00Z">
                  <w:rPr>
                    <w:bCs/>
                    <w:sz w:val="16"/>
                  </w:rPr>
                </w:rPrChange>
              </w:rPr>
              <w:t>170.23</w:t>
            </w:r>
          </w:p>
        </w:tc>
        <w:tc>
          <w:tcPr>
            <w:tcW w:w="839" w:type="dxa"/>
            <w:shd w:val="clear" w:color="auto" w:fill="auto"/>
          </w:tcPr>
          <w:p w14:paraId="3AB8F64C" w14:textId="77777777" w:rsidR="002A3978" w:rsidRPr="00F16F26" w:rsidRDefault="002A3978" w:rsidP="002A3978">
            <w:pPr>
              <w:jc w:val="center"/>
              <w:rPr>
                <w:bCs/>
                <w:i/>
                <w:iCs/>
                <w:sz w:val="16"/>
                <w:rPrChange w:id="1304" w:author="Khasin, Ark" w:date="2022-10-19T16:25:00Z">
                  <w:rPr>
                    <w:bCs/>
                    <w:sz w:val="16"/>
                  </w:rPr>
                </w:rPrChange>
              </w:rPr>
            </w:pPr>
          </w:p>
        </w:tc>
        <w:tc>
          <w:tcPr>
            <w:tcW w:w="1591" w:type="dxa"/>
            <w:shd w:val="clear" w:color="auto" w:fill="auto"/>
          </w:tcPr>
          <w:p w14:paraId="64CD851E" w14:textId="77777777" w:rsidR="002A3978" w:rsidRPr="00F16F26" w:rsidRDefault="002A3978" w:rsidP="002A3978">
            <w:pPr>
              <w:rPr>
                <w:bCs/>
                <w:i/>
                <w:iCs/>
                <w:sz w:val="16"/>
                <w:rPrChange w:id="1305" w:author="Khasin, Ark" w:date="2022-10-19T16:25:00Z">
                  <w:rPr>
                    <w:bCs/>
                    <w:sz w:val="16"/>
                  </w:rPr>
                </w:rPrChange>
              </w:rPr>
            </w:pPr>
          </w:p>
        </w:tc>
        <w:tc>
          <w:tcPr>
            <w:tcW w:w="2160" w:type="dxa"/>
            <w:shd w:val="clear" w:color="auto" w:fill="auto"/>
          </w:tcPr>
          <w:p w14:paraId="3B78C2FD" w14:textId="77777777" w:rsidR="002A3978" w:rsidRPr="00F16F26" w:rsidRDefault="002A3978" w:rsidP="002A3978">
            <w:pPr>
              <w:rPr>
                <w:bCs/>
                <w:i/>
                <w:iCs/>
                <w:sz w:val="16"/>
                <w:rPrChange w:id="1306" w:author="Khasin, Ark" w:date="2022-10-19T16:25:00Z">
                  <w:rPr>
                    <w:bCs/>
                    <w:sz w:val="16"/>
                  </w:rPr>
                </w:rPrChange>
              </w:rPr>
            </w:pPr>
          </w:p>
        </w:tc>
        <w:tc>
          <w:tcPr>
            <w:tcW w:w="1350" w:type="dxa"/>
            <w:shd w:val="clear" w:color="auto" w:fill="auto"/>
          </w:tcPr>
          <w:p w14:paraId="22DD3DC0" w14:textId="77777777" w:rsidR="002A3978" w:rsidRPr="00F16F26" w:rsidRDefault="002A3978" w:rsidP="002A3978">
            <w:pPr>
              <w:rPr>
                <w:bCs/>
                <w:i/>
                <w:iCs/>
                <w:sz w:val="16"/>
                <w:rPrChange w:id="1307" w:author="Khasin, Ark" w:date="2022-10-19T16:25:00Z">
                  <w:rPr>
                    <w:bCs/>
                    <w:sz w:val="16"/>
                  </w:rPr>
                </w:rPrChange>
              </w:rPr>
            </w:pPr>
          </w:p>
        </w:tc>
        <w:tc>
          <w:tcPr>
            <w:tcW w:w="1530" w:type="dxa"/>
            <w:shd w:val="clear" w:color="auto" w:fill="auto"/>
          </w:tcPr>
          <w:p w14:paraId="1C96C06D" w14:textId="77777777" w:rsidR="002A3978" w:rsidRPr="00F16F26" w:rsidRDefault="002A3978" w:rsidP="002A3978">
            <w:pPr>
              <w:rPr>
                <w:bCs/>
                <w:i/>
                <w:iCs/>
                <w:sz w:val="16"/>
                <w:rPrChange w:id="1308" w:author="Khasin, Ark" w:date="2022-10-19T16:25:00Z">
                  <w:rPr>
                    <w:bCs/>
                    <w:sz w:val="16"/>
                  </w:rPr>
                </w:rPrChange>
              </w:rPr>
            </w:pPr>
          </w:p>
        </w:tc>
        <w:tc>
          <w:tcPr>
            <w:tcW w:w="2160" w:type="dxa"/>
            <w:shd w:val="clear" w:color="auto" w:fill="auto"/>
          </w:tcPr>
          <w:p w14:paraId="5E60C89F" w14:textId="77777777" w:rsidR="002A3978" w:rsidRPr="00F16F26" w:rsidRDefault="002A3978" w:rsidP="002A3978">
            <w:pPr>
              <w:rPr>
                <w:bCs/>
                <w:i/>
                <w:iCs/>
                <w:sz w:val="16"/>
                <w:rPrChange w:id="1309" w:author="Khasin, Ark" w:date="2022-10-19T16:25:00Z">
                  <w:rPr>
                    <w:bCs/>
                    <w:sz w:val="16"/>
                  </w:rPr>
                </w:rPrChange>
              </w:rPr>
            </w:pPr>
          </w:p>
        </w:tc>
      </w:tr>
      <w:tr w:rsidR="002A3978" w14:paraId="79D7B431" w14:textId="77777777" w:rsidTr="00294076">
        <w:trPr>
          <w:cantSplit/>
        </w:trPr>
        <w:tc>
          <w:tcPr>
            <w:tcW w:w="1435" w:type="dxa"/>
            <w:shd w:val="clear" w:color="auto" w:fill="auto"/>
          </w:tcPr>
          <w:p w14:paraId="32CBF873" w14:textId="77777777" w:rsidR="002A3978" w:rsidRPr="00F16F26" w:rsidRDefault="002A3978" w:rsidP="002A3978">
            <w:pPr>
              <w:rPr>
                <w:bCs/>
                <w:i/>
                <w:iCs/>
                <w:sz w:val="16"/>
                <w:rPrChange w:id="1310" w:author="Khasin, Ark" w:date="2022-10-19T16:25:00Z">
                  <w:rPr>
                    <w:bCs/>
                    <w:sz w:val="16"/>
                  </w:rPr>
                </w:rPrChange>
              </w:rPr>
            </w:pPr>
          </w:p>
        </w:tc>
        <w:tc>
          <w:tcPr>
            <w:tcW w:w="1440" w:type="dxa"/>
            <w:shd w:val="clear" w:color="auto" w:fill="auto"/>
          </w:tcPr>
          <w:p w14:paraId="56071FC1" w14:textId="77777777" w:rsidR="002A3978" w:rsidRPr="00F16F26" w:rsidRDefault="002A3978" w:rsidP="002A3978">
            <w:pPr>
              <w:rPr>
                <w:bCs/>
                <w:i/>
                <w:iCs/>
                <w:sz w:val="16"/>
                <w:rPrChange w:id="1311" w:author="Khasin, Ark" w:date="2022-10-19T16:25:00Z">
                  <w:rPr>
                    <w:bCs/>
                    <w:sz w:val="16"/>
                  </w:rPr>
                </w:rPrChange>
              </w:rPr>
            </w:pPr>
            <w:r w:rsidRPr="00F16F26">
              <w:rPr>
                <w:bCs/>
                <w:i/>
                <w:iCs/>
                <w:sz w:val="16"/>
                <w:rPrChange w:id="1312" w:author="Khasin, Ark" w:date="2022-10-19T16:25:00Z">
                  <w:rPr>
                    <w:bCs/>
                    <w:sz w:val="16"/>
                  </w:rPr>
                </w:rPrChange>
              </w:rPr>
              <w:t>Binary Options</w:t>
            </w:r>
          </w:p>
        </w:tc>
        <w:tc>
          <w:tcPr>
            <w:tcW w:w="900" w:type="dxa"/>
            <w:shd w:val="clear" w:color="auto" w:fill="auto"/>
          </w:tcPr>
          <w:p w14:paraId="6A5A0FFE" w14:textId="77777777" w:rsidR="002A3978" w:rsidRPr="00F16F26" w:rsidRDefault="002A3978" w:rsidP="002A3978">
            <w:pPr>
              <w:rPr>
                <w:bCs/>
                <w:i/>
                <w:iCs/>
                <w:sz w:val="16"/>
                <w:rPrChange w:id="1313" w:author="Khasin, Ark" w:date="2022-10-19T16:25:00Z">
                  <w:rPr>
                    <w:bCs/>
                    <w:sz w:val="16"/>
                  </w:rPr>
                </w:rPrChange>
              </w:rPr>
            </w:pPr>
          </w:p>
        </w:tc>
        <w:tc>
          <w:tcPr>
            <w:tcW w:w="839" w:type="dxa"/>
            <w:shd w:val="clear" w:color="auto" w:fill="auto"/>
          </w:tcPr>
          <w:p w14:paraId="1C247E29" w14:textId="480B6788" w:rsidR="002A3978" w:rsidRPr="00F16F26" w:rsidRDefault="002A3978" w:rsidP="002A3978">
            <w:pPr>
              <w:jc w:val="center"/>
              <w:rPr>
                <w:bCs/>
                <w:i/>
                <w:iCs/>
                <w:sz w:val="16"/>
                <w:rPrChange w:id="1314" w:author="Khasin, Ark" w:date="2022-10-19T16:25:00Z">
                  <w:rPr>
                    <w:bCs/>
                    <w:sz w:val="16"/>
                  </w:rPr>
                </w:rPrChange>
              </w:rPr>
            </w:pPr>
            <w:proofErr w:type="spellStart"/>
            <w:r w:rsidRPr="00F16F26">
              <w:rPr>
                <w:bCs/>
                <w:i/>
                <w:iCs/>
                <w:sz w:val="16"/>
                <w:rPrChange w:id="1315" w:author="Khasin, Ark" w:date="2022-10-19T16:25:00Z">
                  <w:rPr>
                    <w:bCs/>
                    <w:sz w:val="16"/>
                  </w:rPr>
                </w:rPrChange>
              </w:rPr>
              <w:t>SManSrUpSttc</w:t>
            </w:r>
            <w:proofErr w:type="spellEnd"/>
          </w:p>
        </w:tc>
        <w:tc>
          <w:tcPr>
            <w:tcW w:w="1591" w:type="dxa"/>
            <w:shd w:val="clear" w:color="auto" w:fill="auto"/>
          </w:tcPr>
          <w:p w14:paraId="3F089A2D" w14:textId="77777777" w:rsidR="002A3978" w:rsidRPr="00F16F26" w:rsidRDefault="002A3978" w:rsidP="002A3978">
            <w:pPr>
              <w:rPr>
                <w:bCs/>
                <w:i/>
                <w:iCs/>
                <w:sz w:val="16"/>
                <w:rPrChange w:id="1316" w:author="Khasin, Ark" w:date="2022-10-19T16:25:00Z">
                  <w:rPr>
                    <w:bCs/>
                    <w:sz w:val="16"/>
                  </w:rPr>
                </w:rPrChange>
              </w:rPr>
            </w:pPr>
            <w:r w:rsidRPr="00F16F26">
              <w:rPr>
                <w:bCs/>
                <w:i/>
                <w:iCs/>
                <w:sz w:val="16"/>
                <w:rPrChange w:id="1317" w:author="Khasin, Ark" w:date="2022-10-19T16:25:00Z">
                  <w:rPr>
                    <w:bCs/>
                    <w:sz w:val="16"/>
                  </w:rPr>
                </w:rPrChange>
              </w:rPr>
              <w:t>1</w:t>
            </w:r>
          </w:p>
        </w:tc>
        <w:tc>
          <w:tcPr>
            <w:tcW w:w="2160" w:type="dxa"/>
            <w:shd w:val="clear" w:color="auto" w:fill="auto"/>
          </w:tcPr>
          <w:p w14:paraId="480F7B6D" w14:textId="77777777" w:rsidR="002A3978" w:rsidRPr="00F16F26" w:rsidRDefault="002A3978" w:rsidP="002A3978">
            <w:pPr>
              <w:rPr>
                <w:bCs/>
                <w:i/>
                <w:iCs/>
                <w:sz w:val="16"/>
                <w:rPrChange w:id="1318" w:author="Khasin, Ark" w:date="2022-10-19T16:25:00Z">
                  <w:rPr>
                    <w:bCs/>
                    <w:sz w:val="16"/>
                  </w:rPr>
                </w:rPrChange>
              </w:rPr>
            </w:pPr>
            <w:r w:rsidRPr="00F16F26">
              <w:rPr>
                <w:bCs/>
                <w:i/>
                <w:iCs/>
                <w:sz w:val="16"/>
                <w:rPrChange w:id="1319" w:author="Khasin, Ark" w:date="2022-10-19T16:25:00Z">
                  <w:rPr>
                    <w:bCs/>
                    <w:sz w:val="16"/>
                  </w:rPr>
                </w:rPrChange>
              </w:rPr>
              <w:t>1</w:t>
            </w:r>
          </w:p>
        </w:tc>
        <w:tc>
          <w:tcPr>
            <w:tcW w:w="1350" w:type="dxa"/>
            <w:shd w:val="clear" w:color="auto" w:fill="auto"/>
          </w:tcPr>
          <w:p w14:paraId="14FEDE97" w14:textId="77777777" w:rsidR="002A3978" w:rsidRPr="00F16F26" w:rsidRDefault="002A3978" w:rsidP="002A3978">
            <w:pPr>
              <w:rPr>
                <w:bCs/>
                <w:i/>
                <w:iCs/>
                <w:sz w:val="16"/>
                <w:rPrChange w:id="1320" w:author="Khasin, Ark" w:date="2022-10-19T16:25:00Z">
                  <w:rPr>
                    <w:bCs/>
                    <w:sz w:val="16"/>
                  </w:rPr>
                </w:rPrChange>
              </w:rPr>
            </w:pPr>
            <w:r w:rsidRPr="00F16F26">
              <w:rPr>
                <w:bCs/>
                <w:i/>
                <w:iCs/>
                <w:sz w:val="16"/>
                <w:rPrChange w:id="1321" w:author="Khasin, Ark" w:date="2022-10-19T16:25:00Z">
                  <w:rPr>
                    <w:bCs/>
                    <w:sz w:val="16"/>
                  </w:rPr>
                </w:rPrChange>
              </w:rPr>
              <w:t>1</w:t>
            </w:r>
          </w:p>
        </w:tc>
        <w:tc>
          <w:tcPr>
            <w:tcW w:w="1530" w:type="dxa"/>
            <w:shd w:val="clear" w:color="auto" w:fill="auto"/>
          </w:tcPr>
          <w:p w14:paraId="10AE001B" w14:textId="77777777" w:rsidR="002A3978" w:rsidRPr="00F16F26" w:rsidRDefault="002A3978" w:rsidP="002A3978">
            <w:pPr>
              <w:rPr>
                <w:bCs/>
                <w:i/>
                <w:iCs/>
                <w:sz w:val="16"/>
                <w:rPrChange w:id="1322" w:author="Khasin, Ark" w:date="2022-10-19T16:25:00Z">
                  <w:rPr>
                    <w:bCs/>
                    <w:sz w:val="16"/>
                  </w:rPr>
                </w:rPrChange>
              </w:rPr>
            </w:pPr>
            <w:r w:rsidRPr="00F16F26">
              <w:rPr>
                <w:bCs/>
                <w:i/>
                <w:iCs/>
                <w:sz w:val="16"/>
                <w:rPrChange w:id="1323" w:author="Khasin, Ark" w:date="2022-10-19T16:25:00Z">
                  <w:rPr>
                    <w:bCs/>
                    <w:sz w:val="16"/>
                  </w:rPr>
                </w:rPrChange>
              </w:rPr>
              <w:t>1</w:t>
            </w:r>
          </w:p>
        </w:tc>
        <w:tc>
          <w:tcPr>
            <w:tcW w:w="2160" w:type="dxa"/>
            <w:shd w:val="clear" w:color="auto" w:fill="auto"/>
          </w:tcPr>
          <w:p w14:paraId="7E46B697" w14:textId="77777777" w:rsidR="002A3978" w:rsidRPr="00F16F26" w:rsidRDefault="002A3978" w:rsidP="002A3978">
            <w:pPr>
              <w:rPr>
                <w:bCs/>
                <w:i/>
                <w:iCs/>
                <w:sz w:val="16"/>
                <w:rPrChange w:id="1324" w:author="Khasin, Ark" w:date="2022-10-19T16:25:00Z">
                  <w:rPr>
                    <w:bCs/>
                    <w:sz w:val="16"/>
                  </w:rPr>
                </w:rPrChange>
              </w:rPr>
            </w:pPr>
            <w:r w:rsidRPr="00F16F26">
              <w:rPr>
                <w:bCs/>
                <w:i/>
                <w:iCs/>
                <w:sz w:val="16"/>
                <w:rPrChange w:id="1325" w:author="Khasin, Ark" w:date="2022-10-19T16:25:00Z">
                  <w:rPr>
                    <w:bCs/>
                    <w:sz w:val="16"/>
                  </w:rPr>
                </w:rPrChange>
              </w:rPr>
              <w:t>Only on demand</w:t>
            </w:r>
          </w:p>
        </w:tc>
      </w:tr>
      <w:tr w:rsidR="002A3978" w14:paraId="456A141F" w14:textId="77777777" w:rsidTr="00294076">
        <w:trPr>
          <w:cantSplit/>
        </w:trPr>
        <w:tc>
          <w:tcPr>
            <w:tcW w:w="1435" w:type="dxa"/>
            <w:shd w:val="clear" w:color="auto" w:fill="auto"/>
          </w:tcPr>
          <w:p w14:paraId="6328A705" w14:textId="77777777" w:rsidR="002A3978" w:rsidRPr="00F16F26" w:rsidRDefault="002A3978" w:rsidP="002A3978">
            <w:pPr>
              <w:rPr>
                <w:bCs/>
                <w:i/>
                <w:iCs/>
                <w:sz w:val="16"/>
                <w:rPrChange w:id="1326" w:author="Khasin, Ark" w:date="2022-10-19T16:25:00Z">
                  <w:rPr>
                    <w:bCs/>
                    <w:sz w:val="16"/>
                  </w:rPr>
                </w:rPrChange>
              </w:rPr>
            </w:pPr>
          </w:p>
        </w:tc>
        <w:tc>
          <w:tcPr>
            <w:tcW w:w="1440" w:type="dxa"/>
            <w:shd w:val="clear" w:color="auto" w:fill="auto"/>
          </w:tcPr>
          <w:p w14:paraId="299C6853" w14:textId="77777777" w:rsidR="002A3978" w:rsidRPr="00F16F26" w:rsidRDefault="002A3978" w:rsidP="002A3978">
            <w:pPr>
              <w:rPr>
                <w:bCs/>
                <w:i/>
                <w:iCs/>
                <w:sz w:val="16"/>
                <w:rPrChange w:id="1327" w:author="Khasin, Ark" w:date="2022-10-19T16:25:00Z">
                  <w:rPr>
                    <w:bCs/>
                    <w:sz w:val="16"/>
                  </w:rPr>
                </w:rPrChange>
              </w:rPr>
            </w:pPr>
            <w:proofErr w:type="spellStart"/>
            <w:proofErr w:type="gramStart"/>
            <w:r w:rsidRPr="00F16F26">
              <w:rPr>
                <w:bCs/>
                <w:i/>
                <w:iCs/>
                <w:sz w:val="16"/>
                <w:rPrChange w:id="1328" w:author="Khasin, Ark" w:date="2022-10-19T16:25:00Z">
                  <w:rPr>
                    <w:bCs/>
                    <w:sz w:val="16"/>
                  </w:rPr>
                </w:rPrChange>
              </w:rPr>
              <w:t>AIInputThreshold</w:t>
            </w:r>
            <w:proofErr w:type="spellEnd"/>
            <w:r w:rsidRPr="00F16F26">
              <w:rPr>
                <w:bCs/>
                <w:i/>
                <w:iCs/>
                <w:sz w:val="16"/>
                <w:rPrChange w:id="1329" w:author="Khasin, Ark" w:date="2022-10-19T16:25:00Z">
                  <w:rPr>
                    <w:bCs/>
                    <w:sz w:val="16"/>
                  </w:rPr>
                </w:rPrChange>
              </w:rPr>
              <w:t>[</w:t>
            </w:r>
            <w:proofErr w:type="gramEnd"/>
            <w:r w:rsidRPr="00F16F26">
              <w:rPr>
                <w:bCs/>
                <w:i/>
                <w:iCs/>
                <w:sz w:val="16"/>
                <w:rPrChange w:id="1330" w:author="Khasin, Ark" w:date="2022-10-19T16:25:00Z">
                  <w:rPr>
                    <w:bCs/>
                    <w:sz w:val="16"/>
                  </w:rPr>
                </w:rPrChange>
              </w:rPr>
              <w:t>0]</w:t>
            </w:r>
          </w:p>
        </w:tc>
        <w:tc>
          <w:tcPr>
            <w:tcW w:w="900" w:type="dxa"/>
            <w:shd w:val="clear" w:color="auto" w:fill="auto"/>
          </w:tcPr>
          <w:p w14:paraId="705AF524" w14:textId="77777777" w:rsidR="002A3978" w:rsidRPr="00F16F26" w:rsidRDefault="002A3978" w:rsidP="002A3978">
            <w:pPr>
              <w:rPr>
                <w:bCs/>
                <w:i/>
                <w:iCs/>
                <w:sz w:val="16"/>
                <w:rPrChange w:id="1331" w:author="Khasin, Ark" w:date="2022-10-19T16:25:00Z">
                  <w:rPr>
                    <w:bCs/>
                    <w:sz w:val="16"/>
                  </w:rPr>
                </w:rPrChange>
              </w:rPr>
            </w:pPr>
          </w:p>
        </w:tc>
        <w:tc>
          <w:tcPr>
            <w:tcW w:w="839" w:type="dxa"/>
            <w:shd w:val="clear" w:color="auto" w:fill="auto"/>
          </w:tcPr>
          <w:p w14:paraId="6C7B60BC" w14:textId="788FA80B" w:rsidR="002A3978" w:rsidRPr="00F16F26" w:rsidRDefault="002A3978" w:rsidP="002A3978">
            <w:pPr>
              <w:jc w:val="center"/>
              <w:rPr>
                <w:bCs/>
                <w:i/>
                <w:iCs/>
                <w:sz w:val="16"/>
                <w:rPrChange w:id="1332" w:author="Khasin, Ark" w:date="2022-10-19T16:25:00Z">
                  <w:rPr>
                    <w:bCs/>
                    <w:sz w:val="16"/>
                  </w:rPr>
                </w:rPrChange>
              </w:rPr>
            </w:pPr>
            <w:proofErr w:type="spellStart"/>
            <w:r w:rsidRPr="00F16F26">
              <w:rPr>
                <w:bCs/>
                <w:i/>
                <w:iCs/>
                <w:sz w:val="16"/>
                <w:rPrChange w:id="1333" w:author="Khasin, Ark" w:date="2022-10-19T16:25:00Z">
                  <w:rPr>
                    <w:bCs/>
                    <w:sz w:val="16"/>
                  </w:rPr>
                </w:rPrChange>
              </w:rPr>
              <w:t>SManSrUpSttc</w:t>
            </w:r>
            <w:proofErr w:type="spellEnd"/>
          </w:p>
        </w:tc>
        <w:tc>
          <w:tcPr>
            <w:tcW w:w="1591" w:type="dxa"/>
            <w:shd w:val="clear" w:color="auto" w:fill="auto"/>
          </w:tcPr>
          <w:p w14:paraId="543AF379" w14:textId="77777777" w:rsidR="002A3978" w:rsidRPr="00F16F26" w:rsidRDefault="002A3978" w:rsidP="002A3978">
            <w:pPr>
              <w:rPr>
                <w:bCs/>
                <w:i/>
                <w:iCs/>
                <w:sz w:val="16"/>
                <w:rPrChange w:id="1334" w:author="Khasin, Ark" w:date="2022-10-19T16:25:00Z">
                  <w:rPr>
                    <w:bCs/>
                    <w:sz w:val="16"/>
                  </w:rPr>
                </w:rPrChange>
              </w:rPr>
            </w:pPr>
            <w:r w:rsidRPr="00F16F26">
              <w:rPr>
                <w:bCs/>
                <w:i/>
                <w:iCs/>
                <w:sz w:val="16"/>
                <w:rPrChange w:id="1335" w:author="Khasin, Ark" w:date="2022-10-19T16:25:00Z">
                  <w:rPr>
                    <w:bCs/>
                    <w:sz w:val="16"/>
                  </w:rPr>
                </w:rPrChange>
              </w:rPr>
              <w:t>12.0</w:t>
            </w:r>
          </w:p>
        </w:tc>
        <w:tc>
          <w:tcPr>
            <w:tcW w:w="2160" w:type="dxa"/>
            <w:shd w:val="clear" w:color="auto" w:fill="auto"/>
          </w:tcPr>
          <w:p w14:paraId="749B4770" w14:textId="77777777" w:rsidR="002A3978" w:rsidRPr="00F16F26" w:rsidRDefault="002A3978" w:rsidP="002A3978">
            <w:pPr>
              <w:rPr>
                <w:bCs/>
                <w:i/>
                <w:iCs/>
                <w:sz w:val="16"/>
                <w:rPrChange w:id="1336" w:author="Khasin, Ark" w:date="2022-10-19T16:25:00Z">
                  <w:rPr>
                    <w:bCs/>
                    <w:sz w:val="16"/>
                  </w:rPr>
                </w:rPrChange>
              </w:rPr>
            </w:pPr>
            <w:r w:rsidRPr="00F16F26">
              <w:rPr>
                <w:bCs/>
                <w:i/>
                <w:iCs/>
                <w:sz w:val="16"/>
                <w:rPrChange w:id="1337" w:author="Khasin, Ark" w:date="2022-10-19T16:25:00Z">
                  <w:rPr>
                    <w:bCs/>
                    <w:sz w:val="16"/>
                  </w:rPr>
                </w:rPrChange>
              </w:rPr>
              <w:t>12.0</w:t>
            </w:r>
          </w:p>
        </w:tc>
        <w:tc>
          <w:tcPr>
            <w:tcW w:w="1350" w:type="dxa"/>
            <w:shd w:val="clear" w:color="auto" w:fill="auto"/>
          </w:tcPr>
          <w:p w14:paraId="041095C4" w14:textId="77777777" w:rsidR="002A3978" w:rsidRPr="00F16F26" w:rsidRDefault="002A3978" w:rsidP="002A3978">
            <w:pPr>
              <w:rPr>
                <w:bCs/>
                <w:i/>
                <w:iCs/>
                <w:sz w:val="16"/>
                <w:rPrChange w:id="1338" w:author="Khasin, Ark" w:date="2022-10-19T16:25:00Z">
                  <w:rPr>
                    <w:bCs/>
                    <w:sz w:val="16"/>
                  </w:rPr>
                </w:rPrChange>
              </w:rPr>
            </w:pPr>
            <w:r w:rsidRPr="00F16F26">
              <w:rPr>
                <w:bCs/>
                <w:i/>
                <w:iCs/>
                <w:sz w:val="16"/>
                <w:rPrChange w:id="1339" w:author="Khasin, Ark" w:date="2022-10-19T16:25:00Z">
                  <w:rPr>
                    <w:bCs/>
                    <w:sz w:val="16"/>
                  </w:rPr>
                </w:rPrChange>
              </w:rPr>
              <w:t>12.0</w:t>
            </w:r>
          </w:p>
        </w:tc>
        <w:tc>
          <w:tcPr>
            <w:tcW w:w="1530" w:type="dxa"/>
            <w:shd w:val="clear" w:color="auto" w:fill="auto"/>
          </w:tcPr>
          <w:p w14:paraId="0B4E4045" w14:textId="77777777" w:rsidR="002A3978" w:rsidRPr="00F16F26" w:rsidRDefault="002A3978" w:rsidP="002A3978">
            <w:pPr>
              <w:rPr>
                <w:bCs/>
                <w:i/>
                <w:iCs/>
                <w:sz w:val="16"/>
                <w:rPrChange w:id="1340" w:author="Khasin, Ark" w:date="2022-10-19T16:25:00Z">
                  <w:rPr>
                    <w:bCs/>
                    <w:sz w:val="16"/>
                  </w:rPr>
                </w:rPrChange>
              </w:rPr>
            </w:pPr>
            <w:r w:rsidRPr="00F16F26">
              <w:rPr>
                <w:bCs/>
                <w:i/>
                <w:iCs/>
                <w:sz w:val="16"/>
                <w:rPrChange w:id="1341" w:author="Khasin, Ark" w:date="2022-10-19T16:25:00Z">
                  <w:rPr>
                    <w:bCs/>
                    <w:sz w:val="16"/>
                  </w:rPr>
                </w:rPrChange>
              </w:rPr>
              <w:t>12.0</w:t>
            </w:r>
          </w:p>
        </w:tc>
        <w:tc>
          <w:tcPr>
            <w:tcW w:w="2160" w:type="dxa"/>
            <w:shd w:val="clear" w:color="auto" w:fill="auto"/>
          </w:tcPr>
          <w:p w14:paraId="54045628" w14:textId="77777777" w:rsidR="002A3978" w:rsidRPr="00F16F26" w:rsidRDefault="002A3978" w:rsidP="002A3978">
            <w:pPr>
              <w:rPr>
                <w:bCs/>
                <w:i/>
                <w:iCs/>
                <w:sz w:val="16"/>
                <w:rPrChange w:id="1342" w:author="Khasin, Ark" w:date="2022-10-19T16:25:00Z">
                  <w:rPr>
                    <w:bCs/>
                    <w:sz w:val="16"/>
                  </w:rPr>
                </w:rPrChange>
              </w:rPr>
            </w:pPr>
          </w:p>
        </w:tc>
      </w:tr>
      <w:tr w:rsidR="002A3978" w14:paraId="21C6369F" w14:textId="77777777" w:rsidTr="00294076">
        <w:trPr>
          <w:cantSplit/>
        </w:trPr>
        <w:tc>
          <w:tcPr>
            <w:tcW w:w="1435" w:type="dxa"/>
            <w:shd w:val="clear" w:color="auto" w:fill="auto"/>
          </w:tcPr>
          <w:p w14:paraId="1192D011" w14:textId="77777777" w:rsidR="002A3978" w:rsidRPr="00F16F26" w:rsidRDefault="002A3978" w:rsidP="002A3978">
            <w:pPr>
              <w:rPr>
                <w:bCs/>
                <w:i/>
                <w:iCs/>
                <w:sz w:val="16"/>
                <w:rPrChange w:id="1343" w:author="Khasin, Ark" w:date="2022-10-19T16:25:00Z">
                  <w:rPr>
                    <w:bCs/>
                    <w:sz w:val="16"/>
                  </w:rPr>
                </w:rPrChange>
              </w:rPr>
            </w:pPr>
          </w:p>
        </w:tc>
        <w:tc>
          <w:tcPr>
            <w:tcW w:w="1440" w:type="dxa"/>
            <w:shd w:val="clear" w:color="auto" w:fill="auto"/>
          </w:tcPr>
          <w:p w14:paraId="4844D7BE" w14:textId="77777777" w:rsidR="002A3978" w:rsidRPr="00F16F26" w:rsidRDefault="002A3978" w:rsidP="002A3978">
            <w:pPr>
              <w:rPr>
                <w:bCs/>
                <w:i/>
                <w:iCs/>
                <w:sz w:val="16"/>
                <w:rPrChange w:id="1344" w:author="Khasin, Ark" w:date="2022-10-19T16:25:00Z">
                  <w:rPr>
                    <w:bCs/>
                    <w:sz w:val="16"/>
                  </w:rPr>
                </w:rPrChange>
              </w:rPr>
            </w:pPr>
            <w:proofErr w:type="spellStart"/>
            <w:proofErr w:type="gramStart"/>
            <w:r w:rsidRPr="00F16F26">
              <w:rPr>
                <w:bCs/>
                <w:i/>
                <w:iCs/>
                <w:sz w:val="16"/>
                <w:rPrChange w:id="1345" w:author="Khasin, Ark" w:date="2022-10-19T16:25:00Z">
                  <w:rPr>
                    <w:bCs/>
                    <w:sz w:val="16"/>
                  </w:rPr>
                </w:rPrChange>
              </w:rPr>
              <w:t>AIInputThreshold</w:t>
            </w:r>
            <w:proofErr w:type="spellEnd"/>
            <w:r w:rsidRPr="00F16F26">
              <w:rPr>
                <w:bCs/>
                <w:i/>
                <w:iCs/>
                <w:sz w:val="16"/>
                <w:rPrChange w:id="1346" w:author="Khasin, Ark" w:date="2022-10-19T16:25:00Z">
                  <w:rPr>
                    <w:bCs/>
                    <w:sz w:val="16"/>
                  </w:rPr>
                </w:rPrChange>
              </w:rPr>
              <w:t>[</w:t>
            </w:r>
            <w:proofErr w:type="gramEnd"/>
            <w:r w:rsidRPr="00F16F26">
              <w:rPr>
                <w:bCs/>
                <w:i/>
                <w:iCs/>
                <w:sz w:val="16"/>
                <w:rPrChange w:id="1347" w:author="Khasin, Ark" w:date="2022-10-19T16:25:00Z">
                  <w:rPr>
                    <w:bCs/>
                    <w:sz w:val="16"/>
                  </w:rPr>
                </w:rPrChange>
              </w:rPr>
              <w:t>1]</w:t>
            </w:r>
          </w:p>
        </w:tc>
        <w:tc>
          <w:tcPr>
            <w:tcW w:w="900" w:type="dxa"/>
            <w:shd w:val="clear" w:color="auto" w:fill="auto"/>
          </w:tcPr>
          <w:p w14:paraId="14157D60" w14:textId="77777777" w:rsidR="002A3978" w:rsidRPr="00F16F26" w:rsidRDefault="002A3978" w:rsidP="002A3978">
            <w:pPr>
              <w:rPr>
                <w:bCs/>
                <w:i/>
                <w:iCs/>
                <w:sz w:val="16"/>
                <w:rPrChange w:id="1348" w:author="Khasin, Ark" w:date="2022-10-19T16:25:00Z">
                  <w:rPr>
                    <w:bCs/>
                    <w:sz w:val="16"/>
                  </w:rPr>
                </w:rPrChange>
              </w:rPr>
            </w:pPr>
          </w:p>
        </w:tc>
        <w:tc>
          <w:tcPr>
            <w:tcW w:w="839" w:type="dxa"/>
            <w:shd w:val="clear" w:color="auto" w:fill="auto"/>
          </w:tcPr>
          <w:p w14:paraId="17778E30" w14:textId="3A2E9BD7" w:rsidR="002A3978" w:rsidRPr="00F16F26" w:rsidRDefault="002A3978" w:rsidP="002A3978">
            <w:pPr>
              <w:jc w:val="center"/>
              <w:rPr>
                <w:bCs/>
                <w:i/>
                <w:iCs/>
                <w:sz w:val="16"/>
                <w:rPrChange w:id="1349" w:author="Khasin, Ark" w:date="2022-10-19T16:25:00Z">
                  <w:rPr>
                    <w:bCs/>
                    <w:sz w:val="16"/>
                  </w:rPr>
                </w:rPrChange>
              </w:rPr>
            </w:pPr>
            <w:proofErr w:type="spellStart"/>
            <w:r w:rsidRPr="00F16F26">
              <w:rPr>
                <w:bCs/>
                <w:i/>
                <w:iCs/>
                <w:sz w:val="16"/>
                <w:rPrChange w:id="1350" w:author="Khasin, Ark" w:date="2022-10-19T16:25:00Z">
                  <w:rPr>
                    <w:bCs/>
                    <w:sz w:val="16"/>
                  </w:rPr>
                </w:rPrChange>
              </w:rPr>
              <w:t>SManSrUpSttc</w:t>
            </w:r>
            <w:proofErr w:type="spellEnd"/>
          </w:p>
        </w:tc>
        <w:tc>
          <w:tcPr>
            <w:tcW w:w="1591" w:type="dxa"/>
            <w:shd w:val="clear" w:color="auto" w:fill="auto"/>
          </w:tcPr>
          <w:p w14:paraId="609697C2" w14:textId="77777777" w:rsidR="002A3978" w:rsidRPr="00F16F26" w:rsidRDefault="002A3978" w:rsidP="002A3978">
            <w:pPr>
              <w:rPr>
                <w:bCs/>
                <w:i/>
                <w:iCs/>
                <w:sz w:val="16"/>
                <w:rPrChange w:id="1351" w:author="Khasin, Ark" w:date="2022-10-19T16:25:00Z">
                  <w:rPr>
                    <w:bCs/>
                    <w:sz w:val="16"/>
                  </w:rPr>
                </w:rPrChange>
              </w:rPr>
            </w:pPr>
            <w:r w:rsidRPr="00F16F26">
              <w:rPr>
                <w:bCs/>
                <w:i/>
                <w:iCs/>
                <w:sz w:val="16"/>
                <w:rPrChange w:id="1352" w:author="Khasin, Ark" w:date="2022-10-19T16:25:00Z">
                  <w:rPr>
                    <w:bCs/>
                    <w:sz w:val="16"/>
                  </w:rPr>
                </w:rPrChange>
              </w:rPr>
              <w:t>12.0</w:t>
            </w:r>
          </w:p>
        </w:tc>
        <w:tc>
          <w:tcPr>
            <w:tcW w:w="2160" w:type="dxa"/>
            <w:shd w:val="clear" w:color="auto" w:fill="auto"/>
          </w:tcPr>
          <w:p w14:paraId="0C48E2E5" w14:textId="77777777" w:rsidR="002A3978" w:rsidRPr="00F16F26" w:rsidRDefault="002A3978" w:rsidP="002A3978">
            <w:pPr>
              <w:rPr>
                <w:bCs/>
                <w:i/>
                <w:iCs/>
                <w:sz w:val="16"/>
                <w:rPrChange w:id="1353" w:author="Khasin, Ark" w:date="2022-10-19T16:25:00Z">
                  <w:rPr>
                    <w:bCs/>
                    <w:sz w:val="16"/>
                  </w:rPr>
                </w:rPrChange>
              </w:rPr>
            </w:pPr>
            <w:r w:rsidRPr="00F16F26">
              <w:rPr>
                <w:bCs/>
                <w:i/>
                <w:iCs/>
                <w:sz w:val="16"/>
                <w:rPrChange w:id="1354" w:author="Khasin, Ark" w:date="2022-10-19T16:25:00Z">
                  <w:rPr>
                    <w:bCs/>
                    <w:sz w:val="16"/>
                  </w:rPr>
                </w:rPrChange>
              </w:rPr>
              <w:t>12.0</w:t>
            </w:r>
          </w:p>
        </w:tc>
        <w:tc>
          <w:tcPr>
            <w:tcW w:w="1350" w:type="dxa"/>
            <w:shd w:val="clear" w:color="auto" w:fill="auto"/>
          </w:tcPr>
          <w:p w14:paraId="63351081" w14:textId="77777777" w:rsidR="002A3978" w:rsidRPr="00F16F26" w:rsidRDefault="002A3978" w:rsidP="002A3978">
            <w:pPr>
              <w:rPr>
                <w:bCs/>
                <w:i/>
                <w:iCs/>
                <w:sz w:val="16"/>
                <w:rPrChange w:id="1355" w:author="Khasin, Ark" w:date="2022-10-19T16:25:00Z">
                  <w:rPr>
                    <w:bCs/>
                    <w:sz w:val="16"/>
                  </w:rPr>
                </w:rPrChange>
              </w:rPr>
            </w:pPr>
            <w:r w:rsidRPr="00F16F26">
              <w:rPr>
                <w:bCs/>
                <w:i/>
                <w:iCs/>
                <w:sz w:val="16"/>
                <w:rPrChange w:id="1356" w:author="Khasin, Ark" w:date="2022-10-19T16:25:00Z">
                  <w:rPr>
                    <w:bCs/>
                    <w:sz w:val="16"/>
                  </w:rPr>
                </w:rPrChange>
              </w:rPr>
              <w:t>12.0</w:t>
            </w:r>
          </w:p>
        </w:tc>
        <w:tc>
          <w:tcPr>
            <w:tcW w:w="1530" w:type="dxa"/>
            <w:shd w:val="clear" w:color="auto" w:fill="auto"/>
          </w:tcPr>
          <w:p w14:paraId="05C7103D" w14:textId="77777777" w:rsidR="002A3978" w:rsidRPr="00F16F26" w:rsidRDefault="002A3978" w:rsidP="002A3978">
            <w:pPr>
              <w:rPr>
                <w:bCs/>
                <w:i/>
                <w:iCs/>
                <w:sz w:val="16"/>
                <w:rPrChange w:id="1357" w:author="Khasin, Ark" w:date="2022-10-19T16:25:00Z">
                  <w:rPr>
                    <w:bCs/>
                    <w:sz w:val="16"/>
                  </w:rPr>
                </w:rPrChange>
              </w:rPr>
            </w:pPr>
            <w:r w:rsidRPr="00F16F26">
              <w:rPr>
                <w:bCs/>
                <w:i/>
                <w:iCs/>
                <w:sz w:val="16"/>
                <w:rPrChange w:id="1358" w:author="Khasin, Ark" w:date="2022-10-19T16:25:00Z">
                  <w:rPr>
                    <w:bCs/>
                    <w:sz w:val="16"/>
                  </w:rPr>
                </w:rPrChange>
              </w:rPr>
              <w:t>12.0</w:t>
            </w:r>
          </w:p>
        </w:tc>
        <w:tc>
          <w:tcPr>
            <w:tcW w:w="2160" w:type="dxa"/>
            <w:shd w:val="clear" w:color="auto" w:fill="auto"/>
          </w:tcPr>
          <w:p w14:paraId="40C6B2CD" w14:textId="77777777" w:rsidR="002A3978" w:rsidRPr="00F16F26" w:rsidRDefault="002A3978" w:rsidP="002A3978">
            <w:pPr>
              <w:rPr>
                <w:bCs/>
                <w:i/>
                <w:iCs/>
                <w:sz w:val="16"/>
                <w:rPrChange w:id="1359" w:author="Khasin, Ark" w:date="2022-10-19T16:25:00Z">
                  <w:rPr>
                    <w:bCs/>
                    <w:sz w:val="16"/>
                  </w:rPr>
                </w:rPrChange>
              </w:rPr>
            </w:pPr>
          </w:p>
        </w:tc>
      </w:tr>
      <w:tr w:rsidR="002A3978" w14:paraId="3E766B0E" w14:textId="77777777" w:rsidTr="00294076">
        <w:trPr>
          <w:cantSplit/>
        </w:trPr>
        <w:tc>
          <w:tcPr>
            <w:tcW w:w="1435" w:type="dxa"/>
            <w:shd w:val="clear" w:color="auto" w:fill="auto"/>
          </w:tcPr>
          <w:p w14:paraId="4C2A2490" w14:textId="77777777" w:rsidR="002A3978" w:rsidRPr="00F16F26" w:rsidRDefault="002A3978" w:rsidP="002A3978">
            <w:pPr>
              <w:rPr>
                <w:bCs/>
                <w:i/>
                <w:iCs/>
                <w:sz w:val="16"/>
                <w:rPrChange w:id="1360" w:author="Khasin, Ark" w:date="2022-10-19T16:25:00Z">
                  <w:rPr>
                    <w:bCs/>
                    <w:sz w:val="16"/>
                  </w:rPr>
                </w:rPrChange>
              </w:rPr>
            </w:pPr>
          </w:p>
        </w:tc>
        <w:tc>
          <w:tcPr>
            <w:tcW w:w="1440" w:type="dxa"/>
            <w:shd w:val="clear" w:color="auto" w:fill="auto"/>
          </w:tcPr>
          <w:p w14:paraId="07C98800" w14:textId="77777777" w:rsidR="002A3978" w:rsidRPr="00F16F26" w:rsidRDefault="002A3978" w:rsidP="002A3978">
            <w:pPr>
              <w:rPr>
                <w:bCs/>
                <w:i/>
                <w:iCs/>
                <w:sz w:val="16"/>
                <w:rPrChange w:id="1361" w:author="Khasin, Ark" w:date="2022-10-19T16:25:00Z">
                  <w:rPr>
                    <w:bCs/>
                    <w:sz w:val="16"/>
                  </w:rPr>
                </w:rPrChange>
              </w:rPr>
            </w:pPr>
            <w:proofErr w:type="spellStart"/>
            <w:r w:rsidRPr="00F16F26">
              <w:rPr>
                <w:bCs/>
                <w:i/>
                <w:iCs/>
                <w:sz w:val="16"/>
                <w:rPrChange w:id="1362" w:author="Khasin, Ark" w:date="2022-10-19T16:25:00Z">
                  <w:rPr>
                    <w:bCs/>
                    <w:sz w:val="16"/>
                  </w:rPr>
                </w:rPrChange>
              </w:rPr>
              <w:t>PositionDeviationThreshold</w:t>
            </w:r>
            <w:proofErr w:type="spellEnd"/>
          </w:p>
        </w:tc>
        <w:tc>
          <w:tcPr>
            <w:tcW w:w="900" w:type="dxa"/>
            <w:shd w:val="clear" w:color="auto" w:fill="auto"/>
          </w:tcPr>
          <w:p w14:paraId="597319C0" w14:textId="77777777" w:rsidR="002A3978" w:rsidRPr="00F16F26" w:rsidRDefault="002A3978" w:rsidP="002A3978">
            <w:pPr>
              <w:rPr>
                <w:bCs/>
                <w:i/>
                <w:iCs/>
                <w:sz w:val="16"/>
                <w:rPrChange w:id="1363" w:author="Khasin, Ark" w:date="2022-10-19T16:25:00Z">
                  <w:rPr>
                    <w:bCs/>
                    <w:sz w:val="16"/>
                  </w:rPr>
                </w:rPrChange>
              </w:rPr>
            </w:pPr>
          </w:p>
        </w:tc>
        <w:tc>
          <w:tcPr>
            <w:tcW w:w="839" w:type="dxa"/>
            <w:shd w:val="clear" w:color="auto" w:fill="auto"/>
          </w:tcPr>
          <w:p w14:paraId="2FAFCBF8" w14:textId="291D6C09" w:rsidR="002A3978" w:rsidRPr="00F16F26" w:rsidRDefault="002A3978" w:rsidP="002A3978">
            <w:pPr>
              <w:jc w:val="center"/>
              <w:rPr>
                <w:bCs/>
                <w:i/>
                <w:iCs/>
                <w:sz w:val="16"/>
                <w:rPrChange w:id="1364" w:author="Khasin, Ark" w:date="2022-10-19T16:25:00Z">
                  <w:rPr>
                    <w:bCs/>
                    <w:sz w:val="16"/>
                  </w:rPr>
                </w:rPrChange>
              </w:rPr>
            </w:pPr>
            <w:proofErr w:type="spellStart"/>
            <w:r w:rsidRPr="00F16F26">
              <w:rPr>
                <w:bCs/>
                <w:i/>
                <w:iCs/>
                <w:sz w:val="16"/>
                <w:rPrChange w:id="1365" w:author="Khasin, Ark" w:date="2022-10-19T16:25:00Z">
                  <w:rPr>
                    <w:bCs/>
                    <w:sz w:val="16"/>
                  </w:rPr>
                </w:rPrChange>
              </w:rPr>
              <w:t>SManSrUpSttc</w:t>
            </w:r>
            <w:proofErr w:type="spellEnd"/>
          </w:p>
        </w:tc>
        <w:tc>
          <w:tcPr>
            <w:tcW w:w="1591" w:type="dxa"/>
            <w:shd w:val="clear" w:color="auto" w:fill="auto"/>
          </w:tcPr>
          <w:p w14:paraId="0630AE2E" w14:textId="77777777" w:rsidR="002A3978" w:rsidRPr="00F16F26" w:rsidRDefault="002A3978" w:rsidP="002A3978">
            <w:pPr>
              <w:rPr>
                <w:bCs/>
                <w:i/>
                <w:iCs/>
                <w:sz w:val="16"/>
                <w:rPrChange w:id="1366" w:author="Khasin, Ark" w:date="2022-10-19T16:25:00Z">
                  <w:rPr>
                    <w:bCs/>
                    <w:sz w:val="16"/>
                  </w:rPr>
                </w:rPrChange>
              </w:rPr>
            </w:pPr>
            <w:r w:rsidRPr="00F16F26">
              <w:rPr>
                <w:bCs/>
                <w:i/>
                <w:iCs/>
                <w:sz w:val="16"/>
                <w:rPrChange w:id="1367" w:author="Khasin, Ark" w:date="2022-10-19T16:25:00Z">
                  <w:rPr>
                    <w:bCs/>
                    <w:sz w:val="16"/>
                  </w:rPr>
                </w:rPrChange>
              </w:rPr>
              <w:t>2.0</w:t>
            </w:r>
          </w:p>
        </w:tc>
        <w:tc>
          <w:tcPr>
            <w:tcW w:w="2160" w:type="dxa"/>
            <w:shd w:val="clear" w:color="auto" w:fill="auto"/>
          </w:tcPr>
          <w:p w14:paraId="1496E053" w14:textId="77777777" w:rsidR="002A3978" w:rsidRPr="00F16F26" w:rsidRDefault="002A3978" w:rsidP="002A3978">
            <w:pPr>
              <w:rPr>
                <w:bCs/>
                <w:i/>
                <w:iCs/>
                <w:sz w:val="16"/>
                <w:rPrChange w:id="1368" w:author="Khasin, Ark" w:date="2022-10-19T16:25:00Z">
                  <w:rPr>
                    <w:bCs/>
                    <w:sz w:val="16"/>
                  </w:rPr>
                </w:rPrChange>
              </w:rPr>
            </w:pPr>
            <w:r w:rsidRPr="00F16F26">
              <w:rPr>
                <w:bCs/>
                <w:i/>
                <w:iCs/>
                <w:sz w:val="16"/>
                <w:rPrChange w:id="1369" w:author="Khasin, Ark" w:date="2022-10-19T16:25:00Z">
                  <w:rPr>
                    <w:bCs/>
                    <w:sz w:val="16"/>
                  </w:rPr>
                </w:rPrChange>
              </w:rPr>
              <w:t>2.0</w:t>
            </w:r>
          </w:p>
        </w:tc>
        <w:tc>
          <w:tcPr>
            <w:tcW w:w="1350" w:type="dxa"/>
            <w:shd w:val="clear" w:color="auto" w:fill="auto"/>
          </w:tcPr>
          <w:p w14:paraId="7B2879CF" w14:textId="77777777" w:rsidR="002A3978" w:rsidRPr="00F16F26" w:rsidRDefault="002A3978" w:rsidP="002A3978">
            <w:pPr>
              <w:rPr>
                <w:bCs/>
                <w:i/>
                <w:iCs/>
                <w:sz w:val="16"/>
                <w:rPrChange w:id="1370" w:author="Khasin, Ark" w:date="2022-10-19T16:25:00Z">
                  <w:rPr>
                    <w:bCs/>
                    <w:sz w:val="16"/>
                  </w:rPr>
                </w:rPrChange>
              </w:rPr>
            </w:pPr>
            <w:r w:rsidRPr="00F16F26">
              <w:rPr>
                <w:bCs/>
                <w:i/>
                <w:iCs/>
                <w:sz w:val="16"/>
                <w:rPrChange w:id="1371" w:author="Khasin, Ark" w:date="2022-10-19T16:25:00Z">
                  <w:rPr>
                    <w:bCs/>
                    <w:sz w:val="16"/>
                  </w:rPr>
                </w:rPrChange>
              </w:rPr>
              <w:t>2.0</w:t>
            </w:r>
          </w:p>
        </w:tc>
        <w:tc>
          <w:tcPr>
            <w:tcW w:w="1530" w:type="dxa"/>
            <w:shd w:val="clear" w:color="auto" w:fill="auto"/>
          </w:tcPr>
          <w:p w14:paraId="5AD5FA1A" w14:textId="77777777" w:rsidR="002A3978" w:rsidRPr="00F16F26" w:rsidRDefault="002A3978" w:rsidP="002A3978">
            <w:pPr>
              <w:rPr>
                <w:bCs/>
                <w:i/>
                <w:iCs/>
                <w:sz w:val="16"/>
                <w:rPrChange w:id="1372" w:author="Khasin, Ark" w:date="2022-10-19T16:25:00Z">
                  <w:rPr>
                    <w:bCs/>
                    <w:sz w:val="16"/>
                  </w:rPr>
                </w:rPrChange>
              </w:rPr>
            </w:pPr>
            <w:r w:rsidRPr="00F16F26">
              <w:rPr>
                <w:bCs/>
                <w:i/>
                <w:iCs/>
                <w:sz w:val="16"/>
                <w:rPrChange w:id="1373" w:author="Khasin, Ark" w:date="2022-10-19T16:25:00Z">
                  <w:rPr>
                    <w:bCs/>
                    <w:sz w:val="16"/>
                  </w:rPr>
                </w:rPrChange>
              </w:rPr>
              <w:t>2.0</w:t>
            </w:r>
          </w:p>
        </w:tc>
        <w:tc>
          <w:tcPr>
            <w:tcW w:w="2160" w:type="dxa"/>
            <w:shd w:val="clear" w:color="auto" w:fill="auto"/>
          </w:tcPr>
          <w:p w14:paraId="5DE893AE" w14:textId="77777777" w:rsidR="002A3978" w:rsidRPr="00F16F26" w:rsidRDefault="002A3978" w:rsidP="002A3978">
            <w:pPr>
              <w:rPr>
                <w:bCs/>
                <w:i/>
                <w:iCs/>
                <w:sz w:val="16"/>
                <w:rPrChange w:id="1374" w:author="Khasin, Ark" w:date="2022-10-19T16:25:00Z">
                  <w:rPr>
                    <w:bCs/>
                    <w:sz w:val="16"/>
                  </w:rPr>
                </w:rPrChange>
              </w:rPr>
            </w:pPr>
          </w:p>
        </w:tc>
      </w:tr>
      <w:tr w:rsidR="002A3978" w14:paraId="67231AE0" w14:textId="77777777" w:rsidTr="00294076">
        <w:trPr>
          <w:cantSplit/>
        </w:trPr>
        <w:tc>
          <w:tcPr>
            <w:tcW w:w="1435" w:type="dxa"/>
            <w:shd w:val="clear" w:color="auto" w:fill="auto"/>
          </w:tcPr>
          <w:p w14:paraId="5FF5C0B1" w14:textId="77777777" w:rsidR="002A3978" w:rsidRPr="00F16F26" w:rsidRDefault="002A3978" w:rsidP="002A3978">
            <w:pPr>
              <w:rPr>
                <w:bCs/>
                <w:i/>
                <w:iCs/>
                <w:sz w:val="16"/>
                <w:rPrChange w:id="1375" w:author="Khasin, Ark" w:date="2022-10-19T16:25:00Z">
                  <w:rPr>
                    <w:bCs/>
                    <w:sz w:val="16"/>
                  </w:rPr>
                </w:rPrChange>
              </w:rPr>
            </w:pPr>
          </w:p>
        </w:tc>
        <w:tc>
          <w:tcPr>
            <w:tcW w:w="1440" w:type="dxa"/>
            <w:shd w:val="clear" w:color="auto" w:fill="auto"/>
          </w:tcPr>
          <w:p w14:paraId="71EE2083" w14:textId="77777777" w:rsidR="002A3978" w:rsidRPr="00F16F26" w:rsidRDefault="002A3978" w:rsidP="002A3978">
            <w:pPr>
              <w:rPr>
                <w:bCs/>
                <w:i/>
                <w:iCs/>
                <w:sz w:val="16"/>
                <w:rPrChange w:id="1376" w:author="Khasin, Ark" w:date="2022-10-19T16:25:00Z">
                  <w:rPr>
                    <w:bCs/>
                    <w:sz w:val="16"/>
                  </w:rPr>
                </w:rPrChange>
              </w:rPr>
            </w:pPr>
            <w:proofErr w:type="spellStart"/>
            <w:r w:rsidRPr="00F16F26">
              <w:rPr>
                <w:bCs/>
                <w:i/>
                <w:iCs/>
                <w:sz w:val="16"/>
                <w:rPrChange w:id="1377" w:author="Khasin, Ark" w:date="2022-10-19T16:25:00Z">
                  <w:rPr>
                    <w:bCs/>
                    <w:sz w:val="16"/>
                  </w:rPr>
                </w:rPrChange>
              </w:rPr>
              <w:t>SetpointDeviationThreshold</w:t>
            </w:r>
            <w:proofErr w:type="spellEnd"/>
          </w:p>
        </w:tc>
        <w:tc>
          <w:tcPr>
            <w:tcW w:w="900" w:type="dxa"/>
            <w:shd w:val="clear" w:color="auto" w:fill="auto"/>
          </w:tcPr>
          <w:p w14:paraId="5762361A" w14:textId="77777777" w:rsidR="002A3978" w:rsidRPr="00F16F26" w:rsidRDefault="002A3978" w:rsidP="002A3978">
            <w:pPr>
              <w:rPr>
                <w:bCs/>
                <w:i/>
                <w:iCs/>
                <w:sz w:val="16"/>
                <w:rPrChange w:id="1378" w:author="Khasin, Ark" w:date="2022-10-19T16:25:00Z">
                  <w:rPr>
                    <w:bCs/>
                    <w:sz w:val="16"/>
                  </w:rPr>
                </w:rPrChange>
              </w:rPr>
            </w:pPr>
          </w:p>
        </w:tc>
        <w:tc>
          <w:tcPr>
            <w:tcW w:w="839" w:type="dxa"/>
            <w:shd w:val="clear" w:color="auto" w:fill="auto"/>
          </w:tcPr>
          <w:p w14:paraId="6DC26EAA" w14:textId="68C66272" w:rsidR="002A3978" w:rsidRPr="00F16F26" w:rsidRDefault="002A3978" w:rsidP="002A3978">
            <w:pPr>
              <w:jc w:val="center"/>
              <w:rPr>
                <w:bCs/>
                <w:i/>
                <w:iCs/>
                <w:sz w:val="16"/>
                <w:rPrChange w:id="1379" w:author="Khasin, Ark" w:date="2022-10-19T16:25:00Z">
                  <w:rPr>
                    <w:bCs/>
                    <w:sz w:val="16"/>
                  </w:rPr>
                </w:rPrChange>
              </w:rPr>
            </w:pPr>
            <w:proofErr w:type="spellStart"/>
            <w:r w:rsidRPr="00F16F26">
              <w:rPr>
                <w:bCs/>
                <w:i/>
                <w:iCs/>
                <w:sz w:val="16"/>
                <w:rPrChange w:id="1380" w:author="Khasin, Ark" w:date="2022-10-19T16:25:00Z">
                  <w:rPr>
                    <w:bCs/>
                    <w:sz w:val="16"/>
                  </w:rPr>
                </w:rPrChange>
              </w:rPr>
              <w:t>SManSrUpSttc</w:t>
            </w:r>
            <w:proofErr w:type="spellEnd"/>
          </w:p>
        </w:tc>
        <w:tc>
          <w:tcPr>
            <w:tcW w:w="1591" w:type="dxa"/>
            <w:shd w:val="clear" w:color="auto" w:fill="auto"/>
          </w:tcPr>
          <w:p w14:paraId="571C6D30" w14:textId="77777777" w:rsidR="002A3978" w:rsidRPr="00F16F26" w:rsidRDefault="002A3978" w:rsidP="002A3978">
            <w:pPr>
              <w:rPr>
                <w:bCs/>
                <w:i/>
                <w:iCs/>
                <w:sz w:val="16"/>
                <w:rPrChange w:id="1381" w:author="Khasin, Ark" w:date="2022-10-19T16:25:00Z">
                  <w:rPr>
                    <w:bCs/>
                    <w:sz w:val="16"/>
                  </w:rPr>
                </w:rPrChange>
              </w:rPr>
            </w:pPr>
            <w:r w:rsidRPr="00F16F26">
              <w:rPr>
                <w:bCs/>
                <w:i/>
                <w:iCs/>
                <w:sz w:val="16"/>
                <w:rPrChange w:id="1382" w:author="Khasin, Ark" w:date="2022-10-19T16:25:00Z">
                  <w:rPr>
                    <w:bCs/>
                    <w:sz w:val="16"/>
                  </w:rPr>
                </w:rPrChange>
              </w:rPr>
              <w:t>2.0</w:t>
            </w:r>
          </w:p>
        </w:tc>
        <w:tc>
          <w:tcPr>
            <w:tcW w:w="2160" w:type="dxa"/>
            <w:shd w:val="clear" w:color="auto" w:fill="auto"/>
          </w:tcPr>
          <w:p w14:paraId="7895A6F9" w14:textId="77777777" w:rsidR="002A3978" w:rsidRPr="00F16F26" w:rsidRDefault="002A3978" w:rsidP="002A3978">
            <w:pPr>
              <w:rPr>
                <w:bCs/>
                <w:i/>
                <w:iCs/>
                <w:sz w:val="16"/>
                <w:rPrChange w:id="1383" w:author="Khasin, Ark" w:date="2022-10-19T16:25:00Z">
                  <w:rPr>
                    <w:bCs/>
                    <w:sz w:val="16"/>
                  </w:rPr>
                </w:rPrChange>
              </w:rPr>
            </w:pPr>
            <w:r w:rsidRPr="00F16F26">
              <w:rPr>
                <w:bCs/>
                <w:i/>
                <w:iCs/>
                <w:sz w:val="16"/>
                <w:rPrChange w:id="1384" w:author="Khasin, Ark" w:date="2022-10-19T16:25:00Z">
                  <w:rPr>
                    <w:bCs/>
                    <w:sz w:val="16"/>
                  </w:rPr>
                </w:rPrChange>
              </w:rPr>
              <w:t>2.0</w:t>
            </w:r>
          </w:p>
        </w:tc>
        <w:tc>
          <w:tcPr>
            <w:tcW w:w="1350" w:type="dxa"/>
            <w:shd w:val="clear" w:color="auto" w:fill="auto"/>
          </w:tcPr>
          <w:p w14:paraId="203384D0" w14:textId="77777777" w:rsidR="002A3978" w:rsidRPr="00F16F26" w:rsidRDefault="002A3978" w:rsidP="002A3978">
            <w:pPr>
              <w:rPr>
                <w:bCs/>
                <w:i/>
                <w:iCs/>
                <w:sz w:val="16"/>
                <w:rPrChange w:id="1385" w:author="Khasin, Ark" w:date="2022-10-19T16:25:00Z">
                  <w:rPr>
                    <w:bCs/>
                    <w:sz w:val="16"/>
                  </w:rPr>
                </w:rPrChange>
              </w:rPr>
            </w:pPr>
            <w:r w:rsidRPr="00F16F26">
              <w:rPr>
                <w:bCs/>
                <w:i/>
                <w:iCs/>
                <w:sz w:val="16"/>
                <w:rPrChange w:id="1386" w:author="Khasin, Ark" w:date="2022-10-19T16:25:00Z">
                  <w:rPr>
                    <w:bCs/>
                    <w:sz w:val="16"/>
                  </w:rPr>
                </w:rPrChange>
              </w:rPr>
              <w:t>2.0</w:t>
            </w:r>
          </w:p>
        </w:tc>
        <w:tc>
          <w:tcPr>
            <w:tcW w:w="1530" w:type="dxa"/>
            <w:shd w:val="clear" w:color="auto" w:fill="auto"/>
          </w:tcPr>
          <w:p w14:paraId="737AD7D5" w14:textId="77777777" w:rsidR="002A3978" w:rsidRPr="00F16F26" w:rsidRDefault="002A3978" w:rsidP="002A3978">
            <w:pPr>
              <w:rPr>
                <w:bCs/>
                <w:i/>
                <w:iCs/>
                <w:sz w:val="16"/>
                <w:rPrChange w:id="1387" w:author="Khasin, Ark" w:date="2022-10-19T16:25:00Z">
                  <w:rPr>
                    <w:bCs/>
                    <w:sz w:val="16"/>
                  </w:rPr>
                </w:rPrChange>
              </w:rPr>
            </w:pPr>
            <w:r w:rsidRPr="00F16F26">
              <w:rPr>
                <w:bCs/>
                <w:i/>
                <w:iCs/>
                <w:sz w:val="16"/>
                <w:rPrChange w:id="1388" w:author="Khasin, Ark" w:date="2022-10-19T16:25:00Z">
                  <w:rPr>
                    <w:bCs/>
                    <w:sz w:val="16"/>
                  </w:rPr>
                </w:rPrChange>
              </w:rPr>
              <w:t>2.0</w:t>
            </w:r>
          </w:p>
        </w:tc>
        <w:tc>
          <w:tcPr>
            <w:tcW w:w="2160" w:type="dxa"/>
            <w:shd w:val="clear" w:color="auto" w:fill="auto"/>
          </w:tcPr>
          <w:p w14:paraId="4AB6F007" w14:textId="77777777" w:rsidR="002A3978" w:rsidRPr="00F16F26" w:rsidRDefault="002A3978" w:rsidP="002A3978">
            <w:pPr>
              <w:rPr>
                <w:bCs/>
                <w:i/>
                <w:iCs/>
                <w:sz w:val="16"/>
                <w:rPrChange w:id="1389" w:author="Khasin, Ark" w:date="2022-10-19T16:25:00Z">
                  <w:rPr>
                    <w:bCs/>
                    <w:sz w:val="16"/>
                  </w:rPr>
                </w:rPrChange>
              </w:rPr>
            </w:pPr>
          </w:p>
        </w:tc>
      </w:tr>
      <w:tr w:rsidR="002A3978" w14:paraId="007F5B68" w14:textId="77777777" w:rsidTr="00294076">
        <w:trPr>
          <w:cantSplit/>
        </w:trPr>
        <w:tc>
          <w:tcPr>
            <w:tcW w:w="1435" w:type="dxa"/>
            <w:shd w:val="clear" w:color="auto" w:fill="auto"/>
          </w:tcPr>
          <w:p w14:paraId="48CAF783" w14:textId="77777777" w:rsidR="002A3978" w:rsidRPr="00F16F26" w:rsidRDefault="002A3978" w:rsidP="002A3978">
            <w:pPr>
              <w:rPr>
                <w:bCs/>
                <w:i/>
                <w:iCs/>
                <w:sz w:val="16"/>
                <w:rPrChange w:id="1390" w:author="Khasin, Ark" w:date="2022-10-19T16:25:00Z">
                  <w:rPr>
                    <w:bCs/>
                    <w:sz w:val="16"/>
                  </w:rPr>
                </w:rPrChange>
              </w:rPr>
            </w:pPr>
          </w:p>
        </w:tc>
        <w:tc>
          <w:tcPr>
            <w:tcW w:w="1440" w:type="dxa"/>
            <w:shd w:val="clear" w:color="auto" w:fill="auto"/>
          </w:tcPr>
          <w:p w14:paraId="2D864B43" w14:textId="77777777" w:rsidR="002A3978" w:rsidRPr="00F16F26" w:rsidRDefault="002A3978" w:rsidP="002A3978">
            <w:pPr>
              <w:rPr>
                <w:bCs/>
                <w:i/>
                <w:iCs/>
                <w:sz w:val="16"/>
                <w:rPrChange w:id="1391" w:author="Khasin, Ark" w:date="2022-10-19T16:25:00Z">
                  <w:rPr>
                    <w:bCs/>
                    <w:sz w:val="16"/>
                  </w:rPr>
                </w:rPrChange>
              </w:rPr>
            </w:pPr>
            <w:proofErr w:type="spellStart"/>
            <w:r w:rsidRPr="00F16F26">
              <w:rPr>
                <w:bCs/>
                <w:i/>
                <w:iCs/>
                <w:sz w:val="16"/>
                <w:rPrChange w:id="1392" w:author="Khasin, Ark" w:date="2022-10-19T16:25:00Z">
                  <w:rPr>
                    <w:bCs/>
                    <w:sz w:val="16"/>
                  </w:rPr>
                </w:rPrChange>
              </w:rPr>
              <w:t>PressureDeviationThreshold</w:t>
            </w:r>
            <w:proofErr w:type="spellEnd"/>
          </w:p>
        </w:tc>
        <w:tc>
          <w:tcPr>
            <w:tcW w:w="900" w:type="dxa"/>
            <w:shd w:val="clear" w:color="auto" w:fill="auto"/>
          </w:tcPr>
          <w:p w14:paraId="140207AF" w14:textId="77777777" w:rsidR="002A3978" w:rsidRPr="00F16F26" w:rsidRDefault="002A3978" w:rsidP="002A3978">
            <w:pPr>
              <w:rPr>
                <w:bCs/>
                <w:i/>
                <w:iCs/>
                <w:sz w:val="16"/>
                <w:rPrChange w:id="1393" w:author="Khasin, Ark" w:date="2022-10-19T16:25:00Z">
                  <w:rPr>
                    <w:bCs/>
                    <w:sz w:val="16"/>
                  </w:rPr>
                </w:rPrChange>
              </w:rPr>
            </w:pPr>
          </w:p>
        </w:tc>
        <w:tc>
          <w:tcPr>
            <w:tcW w:w="839" w:type="dxa"/>
            <w:shd w:val="clear" w:color="auto" w:fill="auto"/>
          </w:tcPr>
          <w:p w14:paraId="2CED7CD9" w14:textId="1DBB8CB4" w:rsidR="002A3978" w:rsidRPr="00F16F26" w:rsidRDefault="002A3978" w:rsidP="002A3978">
            <w:pPr>
              <w:jc w:val="center"/>
              <w:rPr>
                <w:bCs/>
                <w:i/>
                <w:iCs/>
                <w:sz w:val="16"/>
                <w:rPrChange w:id="1394" w:author="Khasin, Ark" w:date="2022-10-19T16:25:00Z">
                  <w:rPr>
                    <w:bCs/>
                    <w:sz w:val="16"/>
                  </w:rPr>
                </w:rPrChange>
              </w:rPr>
            </w:pPr>
            <w:proofErr w:type="spellStart"/>
            <w:r w:rsidRPr="00F16F26">
              <w:rPr>
                <w:bCs/>
                <w:i/>
                <w:iCs/>
                <w:sz w:val="16"/>
                <w:rPrChange w:id="1395" w:author="Khasin, Ark" w:date="2022-10-19T16:25:00Z">
                  <w:rPr>
                    <w:bCs/>
                    <w:sz w:val="16"/>
                  </w:rPr>
                </w:rPrChange>
              </w:rPr>
              <w:t>SManSrUpSttc</w:t>
            </w:r>
            <w:proofErr w:type="spellEnd"/>
          </w:p>
        </w:tc>
        <w:tc>
          <w:tcPr>
            <w:tcW w:w="1591" w:type="dxa"/>
            <w:shd w:val="clear" w:color="auto" w:fill="auto"/>
          </w:tcPr>
          <w:p w14:paraId="2DDB541E" w14:textId="77777777" w:rsidR="002A3978" w:rsidRPr="00F16F26" w:rsidRDefault="002A3978" w:rsidP="002A3978">
            <w:pPr>
              <w:rPr>
                <w:bCs/>
                <w:i/>
                <w:iCs/>
                <w:sz w:val="16"/>
                <w:rPrChange w:id="1396" w:author="Khasin, Ark" w:date="2022-10-19T16:25:00Z">
                  <w:rPr>
                    <w:bCs/>
                    <w:sz w:val="16"/>
                  </w:rPr>
                </w:rPrChange>
              </w:rPr>
            </w:pPr>
            <w:r w:rsidRPr="00F16F26">
              <w:rPr>
                <w:bCs/>
                <w:i/>
                <w:iCs/>
                <w:sz w:val="16"/>
                <w:rPrChange w:id="1397" w:author="Khasin, Ark" w:date="2022-10-19T16:25:00Z">
                  <w:rPr>
                    <w:bCs/>
                    <w:sz w:val="16"/>
                  </w:rPr>
                </w:rPrChange>
              </w:rPr>
              <w:t>10.0</w:t>
            </w:r>
          </w:p>
        </w:tc>
        <w:tc>
          <w:tcPr>
            <w:tcW w:w="2160" w:type="dxa"/>
            <w:shd w:val="clear" w:color="auto" w:fill="auto"/>
          </w:tcPr>
          <w:p w14:paraId="5236E115" w14:textId="77777777" w:rsidR="002A3978" w:rsidRPr="00F16F26" w:rsidRDefault="002A3978" w:rsidP="002A3978">
            <w:pPr>
              <w:rPr>
                <w:bCs/>
                <w:i/>
                <w:iCs/>
                <w:sz w:val="16"/>
                <w:rPrChange w:id="1398" w:author="Khasin, Ark" w:date="2022-10-19T16:25:00Z">
                  <w:rPr>
                    <w:bCs/>
                    <w:sz w:val="16"/>
                  </w:rPr>
                </w:rPrChange>
              </w:rPr>
            </w:pPr>
            <w:r w:rsidRPr="00F16F26">
              <w:rPr>
                <w:bCs/>
                <w:i/>
                <w:iCs/>
                <w:sz w:val="16"/>
                <w:rPrChange w:id="1399" w:author="Khasin, Ark" w:date="2022-10-19T16:25:00Z">
                  <w:rPr>
                    <w:bCs/>
                    <w:sz w:val="16"/>
                  </w:rPr>
                </w:rPrChange>
              </w:rPr>
              <w:t>10.0</w:t>
            </w:r>
          </w:p>
        </w:tc>
        <w:tc>
          <w:tcPr>
            <w:tcW w:w="1350" w:type="dxa"/>
            <w:shd w:val="clear" w:color="auto" w:fill="auto"/>
          </w:tcPr>
          <w:p w14:paraId="1E65C8D5" w14:textId="77777777" w:rsidR="002A3978" w:rsidRPr="00F16F26" w:rsidRDefault="002A3978" w:rsidP="002A3978">
            <w:pPr>
              <w:rPr>
                <w:bCs/>
                <w:i/>
                <w:iCs/>
                <w:sz w:val="16"/>
                <w:rPrChange w:id="1400" w:author="Khasin, Ark" w:date="2022-10-19T16:25:00Z">
                  <w:rPr>
                    <w:bCs/>
                    <w:sz w:val="16"/>
                  </w:rPr>
                </w:rPrChange>
              </w:rPr>
            </w:pPr>
            <w:r w:rsidRPr="00F16F26">
              <w:rPr>
                <w:bCs/>
                <w:i/>
                <w:iCs/>
                <w:sz w:val="16"/>
                <w:rPrChange w:id="1401" w:author="Khasin, Ark" w:date="2022-10-19T16:25:00Z">
                  <w:rPr>
                    <w:bCs/>
                    <w:sz w:val="16"/>
                  </w:rPr>
                </w:rPrChange>
              </w:rPr>
              <w:t>10.0</w:t>
            </w:r>
          </w:p>
        </w:tc>
        <w:tc>
          <w:tcPr>
            <w:tcW w:w="1530" w:type="dxa"/>
            <w:shd w:val="clear" w:color="auto" w:fill="auto"/>
          </w:tcPr>
          <w:p w14:paraId="41D663ED" w14:textId="77777777" w:rsidR="002A3978" w:rsidRPr="00F16F26" w:rsidRDefault="002A3978" w:rsidP="002A3978">
            <w:pPr>
              <w:rPr>
                <w:bCs/>
                <w:i/>
                <w:iCs/>
                <w:sz w:val="16"/>
                <w:rPrChange w:id="1402" w:author="Khasin, Ark" w:date="2022-10-19T16:25:00Z">
                  <w:rPr>
                    <w:bCs/>
                    <w:sz w:val="16"/>
                  </w:rPr>
                </w:rPrChange>
              </w:rPr>
            </w:pPr>
            <w:r w:rsidRPr="00F16F26">
              <w:rPr>
                <w:bCs/>
                <w:i/>
                <w:iCs/>
                <w:sz w:val="16"/>
                <w:rPrChange w:id="1403" w:author="Khasin, Ark" w:date="2022-10-19T16:25:00Z">
                  <w:rPr>
                    <w:bCs/>
                    <w:sz w:val="16"/>
                  </w:rPr>
                </w:rPrChange>
              </w:rPr>
              <w:t>10.0</w:t>
            </w:r>
          </w:p>
        </w:tc>
        <w:tc>
          <w:tcPr>
            <w:tcW w:w="2160" w:type="dxa"/>
            <w:shd w:val="clear" w:color="auto" w:fill="auto"/>
          </w:tcPr>
          <w:p w14:paraId="58C45F0D" w14:textId="77777777" w:rsidR="002A3978" w:rsidRPr="00F16F26" w:rsidRDefault="002A3978" w:rsidP="002A3978">
            <w:pPr>
              <w:rPr>
                <w:bCs/>
                <w:i/>
                <w:iCs/>
                <w:sz w:val="16"/>
                <w:rPrChange w:id="1404" w:author="Khasin, Ark" w:date="2022-10-19T16:25:00Z">
                  <w:rPr>
                    <w:bCs/>
                    <w:sz w:val="16"/>
                  </w:rPr>
                </w:rPrChange>
              </w:rPr>
            </w:pPr>
            <w:r w:rsidRPr="00F16F26">
              <w:rPr>
                <w:bCs/>
                <w:i/>
                <w:iCs/>
                <w:sz w:val="16"/>
                <w:rPrChange w:id="1405" w:author="Khasin, Ark" w:date="2022-10-19T16:25:00Z">
                  <w:rPr>
                    <w:bCs/>
                    <w:sz w:val="16"/>
                  </w:rPr>
                </w:rPrChange>
              </w:rPr>
              <w:t xml:space="preserve">In </w:t>
            </w:r>
            <w:proofErr w:type="gramStart"/>
            <w:r w:rsidRPr="00F16F26">
              <w:rPr>
                <w:bCs/>
                <w:i/>
                <w:iCs/>
                <w:sz w:val="16"/>
                <w:rPrChange w:id="1406" w:author="Khasin, Ark" w:date="2022-10-19T16:25:00Z">
                  <w:rPr>
                    <w:bCs/>
                    <w:sz w:val="16"/>
                  </w:rPr>
                </w:rPrChange>
              </w:rPr>
              <w:t>psi;</w:t>
            </w:r>
            <w:proofErr w:type="gramEnd"/>
            <w:r w:rsidRPr="00F16F26">
              <w:rPr>
                <w:bCs/>
                <w:i/>
                <w:iCs/>
                <w:sz w:val="16"/>
                <w:rPrChange w:id="1407" w:author="Khasin, Ark" w:date="2022-10-19T16:25:00Z">
                  <w:rPr>
                    <w:bCs/>
                    <w:sz w:val="16"/>
                  </w:rPr>
                </w:rPrChange>
              </w:rPr>
              <w:t xml:space="preserve"> convert according to the units</w:t>
            </w:r>
          </w:p>
        </w:tc>
      </w:tr>
      <w:tr w:rsidR="002A3978" w14:paraId="48021BA5" w14:textId="77777777" w:rsidTr="00294076">
        <w:trPr>
          <w:cantSplit/>
        </w:trPr>
        <w:tc>
          <w:tcPr>
            <w:tcW w:w="1435" w:type="dxa"/>
            <w:shd w:val="clear" w:color="auto" w:fill="auto"/>
          </w:tcPr>
          <w:p w14:paraId="30E2448D" w14:textId="77777777" w:rsidR="002A3978" w:rsidRPr="00F16F26" w:rsidRDefault="002A3978" w:rsidP="002A3978">
            <w:pPr>
              <w:rPr>
                <w:bCs/>
                <w:i/>
                <w:iCs/>
                <w:sz w:val="16"/>
                <w:rPrChange w:id="1408" w:author="Khasin, Ark" w:date="2022-10-19T16:25:00Z">
                  <w:rPr>
                    <w:bCs/>
                    <w:sz w:val="16"/>
                  </w:rPr>
                </w:rPrChange>
              </w:rPr>
            </w:pPr>
          </w:p>
        </w:tc>
        <w:tc>
          <w:tcPr>
            <w:tcW w:w="1440" w:type="dxa"/>
            <w:shd w:val="clear" w:color="auto" w:fill="auto"/>
          </w:tcPr>
          <w:p w14:paraId="736CAFA9" w14:textId="77777777" w:rsidR="002A3978" w:rsidRPr="00F16F26" w:rsidRDefault="002A3978" w:rsidP="002A3978">
            <w:pPr>
              <w:rPr>
                <w:bCs/>
                <w:i/>
                <w:iCs/>
                <w:sz w:val="16"/>
                <w:rPrChange w:id="1409" w:author="Khasin, Ark" w:date="2022-10-19T16:25:00Z">
                  <w:rPr>
                    <w:bCs/>
                    <w:sz w:val="16"/>
                  </w:rPr>
                </w:rPrChange>
              </w:rPr>
            </w:pPr>
            <w:proofErr w:type="spellStart"/>
            <w:r w:rsidRPr="00F16F26">
              <w:rPr>
                <w:bCs/>
                <w:i/>
                <w:iCs/>
                <w:sz w:val="16"/>
                <w:rPrChange w:id="1410" w:author="Khasin, Ark" w:date="2022-10-19T16:25:00Z">
                  <w:rPr>
                    <w:bCs/>
                    <w:sz w:val="16"/>
                  </w:rPr>
                </w:rPrChange>
              </w:rPr>
              <w:t>FilterCoef</w:t>
            </w:r>
            <w:proofErr w:type="spellEnd"/>
          </w:p>
        </w:tc>
        <w:tc>
          <w:tcPr>
            <w:tcW w:w="900" w:type="dxa"/>
            <w:shd w:val="clear" w:color="auto" w:fill="auto"/>
          </w:tcPr>
          <w:p w14:paraId="2B9BD4F4" w14:textId="77777777" w:rsidR="002A3978" w:rsidRPr="00F16F26" w:rsidRDefault="002A3978" w:rsidP="002A3978">
            <w:pPr>
              <w:rPr>
                <w:bCs/>
                <w:i/>
                <w:iCs/>
                <w:sz w:val="16"/>
                <w:rPrChange w:id="1411" w:author="Khasin, Ark" w:date="2022-10-19T16:25:00Z">
                  <w:rPr>
                    <w:bCs/>
                    <w:sz w:val="16"/>
                  </w:rPr>
                </w:rPrChange>
              </w:rPr>
            </w:pPr>
          </w:p>
        </w:tc>
        <w:tc>
          <w:tcPr>
            <w:tcW w:w="839" w:type="dxa"/>
            <w:shd w:val="clear" w:color="auto" w:fill="auto"/>
          </w:tcPr>
          <w:p w14:paraId="14455BC0" w14:textId="3F118E56" w:rsidR="002A3978" w:rsidRPr="00F16F26" w:rsidRDefault="002A3978" w:rsidP="002A3978">
            <w:pPr>
              <w:jc w:val="center"/>
              <w:rPr>
                <w:bCs/>
                <w:i/>
                <w:iCs/>
                <w:sz w:val="16"/>
                <w:rPrChange w:id="1412" w:author="Khasin, Ark" w:date="2022-10-19T16:25:00Z">
                  <w:rPr>
                    <w:bCs/>
                    <w:sz w:val="16"/>
                  </w:rPr>
                </w:rPrChange>
              </w:rPr>
            </w:pPr>
            <w:proofErr w:type="spellStart"/>
            <w:r w:rsidRPr="00F16F26">
              <w:rPr>
                <w:bCs/>
                <w:i/>
                <w:iCs/>
                <w:sz w:val="16"/>
                <w:rPrChange w:id="1413" w:author="Khasin, Ark" w:date="2022-10-19T16:25:00Z">
                  <w:rPr>
                    <w:bCs/>
                    <w:sz w:val="16"/>
                  </w:rPr>
                </w:rPrChange>
              </w:rPr>
              <w:t>SManSrUpSttc</w:t>
            </w:r>
            <w:proofErr w:type="spellEnd"/>
          </w:p>
        </w:tc>
        <w:tc>
          <w:tcPr>
            <w:tcW w:w="1591" w:type="dxa"/>
            <w:shd w:val="clear" w:color="auto" w:fill="auto"/>
          </w:tcPr>
          <w:p w14:paraId="43DD96B0" w14:textId="77777777" w:rsidR="002A3978" w:rsidRPr="00F16F26" w:rsidRDefault="002A3978" w:rsidP="002A3978">
            <w:pPr>
              <w:rPr>
                <w:bCs/>
                <w:i/>
                <w:iCs/>
                <w:sz w:val="16"/>
                <w:rPrChange w:id="1414" w:author="Khasin, Ark" w:date="2022-10-19T16:25:00Z">
                  <w:rPr>
                    <w:bCs/>
                    <w:sz w:val="16"/>
                  </w:rPr>
                </w:rPrChange>
              </w:rPr>
            </w:pPr>
            <w:r w:rsidRPr="00F16F26">
              <w:rPr>
                <w:bCs/>
                <w:i/>
                <w:iCs/>
                <w:sz w:val="16"/>
                <w:rPrChange w:id="1415" w:author="Khasin, Ark" w:date="2022-10-19T16:25:00Z">
                  <w:rPr>
                    <w:bCs/>
                    <w:sz w:val="16"/>
                  </w:rPr>
                </w:rPrChange>
              </w:rPr>
              <w:t>6</w:t>
            </w:r>
          </w:p>
        </w:tc>
        <w:tc>
          <w:tcPr>
            <w:tcW w:w="2160" w:type="dxa"/>
            <w:shd w:val="clear" w:color="auto" w:fill="auto"/>
          </w:tcPr>
          <w:p w14:paraId="26EAB1C9" w14:textId="77777777" w:rsidR="002A3978" w:rsidRPr="00F16F26" w:rsidRDefault="002A3978" w:rsidP="002A3978">
            <w:pPr>
              <w:rPr>
                <w:bCs/>
                <w:i/>
                <w:iCs/>
                <w:sz w:val="16"/>
                <w:rPrChange w:id="1416" w:author="Khasin, Ark" w:date="2022-10-19T16:25:00Z">
                  <w:rPr>
                    <w:bCs/>
                    <w:sz w:val="16"/>
                  </w:rPr>
                </w:rPrChange>
              </w:rPr>
            </w:pPr>
            <w:r w:rsidRPr="00F16F26">
              <w:rPr>
                <w:bCs/>
                <w:i/>
                <w:iCs/>
                <w:sz w:val="16"/>
                <w:rPrChange w:id="1417" w:author="Khasin, Ark" w:date="2022-10-19T16:25:00Z">
                  <w:rPr>
                    <w:bCs/>
                    <w:sz w:val="16"/>
                  </w:rPr>
                </w:rPrChange>
              </w:rPr>
              <w:t>6</w:t>
            </w:r>
          </w:p>
        </w:tc>
        <w:tc>
          <w:tcPr>
            <w:tcW w:w="1350" w:type="dxa"/>
            <w:shd w:val="clear" w:color="auto" w:fill="auto"/>
          </w:tcPr>
          <w:p w14:paraId="14B32950" w14:textId="77777777" w:rsidR="002A3978" w:rsidRPr="00F16F26" w:rsidRDefault="002A3978" w:rsidP="002A3978">
            <w:pPr>
              <w:rPr>
                <w:bCs/>
                <w:i/>
                <w:iCs/>
                <w:sz w:val="16"/>
                <w:rPrChange w:id="1418" w:author="Khasin, Ark" w:date="2022-10-19T16:25:00Z">
                  <w:rPr>
                    <w:bCs/>
                    <w:sz w:val="16"/>
                  </w:rPr>
                </w:rPrChange>
              </w:rPr>
            </w:pPr>
            <w:r w:rsidRPr="00F16F26">
              <w:rPr>
                <w:bCs/>
                <w:i/>
                <w:iCs/>
                <w:sz w:val="16"/>
                <w:rPrChange w:id="1419" w:author="Khasin, Ark" w:date="2022-10-19T16:25:00Z">
                  <w:rPr>
                    <w:bCs/>
                    <w:sz w:val="16"/>
                  </w:rPr>
                </w:rPrChange>
              </w:rPr>
              <w:t>6</w:t>
            </w:r>
          </w:p>
        </w:tc>
        <w:tc>
          <w:tcPr>
            <w:tcW w:w="1530" w:type="dxa"/>
            <w:shd w:val="clear" w:color="auto" w:fill="auto"/>
          </w:tcPr>
          <w:p w14:paraId="3844ABDE" w14:textId="77777777" w:rsidR="002A3978" w:rsidRPr="00F16F26" w:rsidRDefault="002A3978" w:rsidP="002A3978">
            <w:pPr>
              <w:rPr>
                <w:bCs/>
                <w:i/>
                <w:iCs/>
                <w:sz w:val="16"/>
                <w:rPrChange w:id="1420" w:author="Khasin, Ark" w:date="2022-10-19T16:25:00Z">
                  <w:rPr>
                    <w:bCs/>
                    <w:sz w:val="16"/>
                  </w:rPr>
                </w:rPrChange>
              </w:rPr>
            </w:pPr>
            <w:r w:rsidRPr="00F16F26">
              <w:rPr>
                <w:bCs/>
                <w:i/>
                <w:iCs/>
                <w:sz w:val="16"/>
                <w:rPrChange w:id="1421" w:author="Khasin, Ark" w:date="2022-10-19T16:25:00Z">
                  <w:rPr>
                    <w:bCs/>
                    <w:sz w:val="16"/>
                  </w:rPr>
                </w:rPrChange>
              </w:rPr>
              <w:t>6</w:t>
            </w:r>
          </w:p>
        </w:tc>
        <w:tc>
          <w:tcPr>
            <w:tcW w:w="2160" w:type="dxa"/>
            <w:shd w:val="clear" w:color="auto" w:fill="auto"/>
          </w:tcPr>
          <w:p w14:paraId="3D823A44" w14:textId="77777777" w:rsidR="002A3978" w:rsidRPr="00F16F26" w:rsidRDefault="002A3978" w:rsidP="002A3978">
            <w:pPr>
              <w:rPr>
                <w:bCs/>
                <w:i/>
                <w:iCs/>
                <w:sz w:val="16"/>
                <w:rPrChange w:id="1422" w:author="Khasin, Ark" w:date="2022-10-19T16:25:00Z">
                  <w:rPr>
                    <w:bCs/>
                    <w:sz w:val="16"/>
                  </w:rPr>
                </w:rPrChange>
              </w:rPr>
            </w:pPr>
          </w:p>
        </w:tc>
      </w:tr>
    </w:tbl>
    <w:p w14:paraId="33811E73" w14:textId="2FC8ECFF" w:rsidR="0084050A" w:rsidRDefault="00F817E8">
      <w:r>
        <w:lastRenderedPageBreak/>
        <w:br w:type="textWrapping" w:clear="all"/>
      </w:r>
    </w:p>
    <w:p w14:paraId="34B18761" w14:textId="77777777" w:rsidR="00A63612" w:rsidRDefault="00A63612" w:rsidP="00715E7B">
      <w:bookmarkStart w:id="1423" w:name="faults_hart"/>
      <w:bookmarkEnd w:id="1423"/>
    </w:p>
    <w:p w14:paraId="6763BC86" w14:textId="77777777" w:rsidR="00E247AF" w:rsidRDefault="00E247AF" w:rsidP="00715E7B">
      <w:pPr>
        <w:rPr>
          <w:lang w:eastAsia="de-DE"/>
        </w:rPr>
      </w:pPr>
    </w:p>
    <w:p w14:paraId="78443BCA" w14:textId="77777777" w:rsidR="00E247AF" w:rsidRDefault="00E247AF" w:rsidP="00715E7B">
      <w:pPr>
        <w:rPr>
          <w:lang w:eastAsia="de-DE"/>
        </w:rPr>
      </w:pPr>
    </w:p>
    <w:p w14:paraId="6CB6AFCA" w14:textId="77777777" w:rsidR="00E247AF" w:rsidRPr="00175046" w:rsidRDefault="00E247AF" w:rsidP="00E247AF">
      <w:pPr>
        <w:rPr>
          <w:lang w:eastAsia="de-DE"/>
        </w:rPr>
      </w:pPr>
    </w:p>
    <w:p w14:paraId="3782B884" w14:textId="17BDAEE1" w:rsidR="00E247AF" w:rsidRDefault="00E247AF" w:rsidP="00992444">
      <w:pPr>
        <w:pStyle w:val="Heading2"/>
      </w:pPr>
      <w:bookmarkStart w:id="1424" w:name="_Toc375234603"/>
      <w:r>
        <w:t>FF Processor parameters and values</w:t>
      </w:r>
      <w:bookmarkEnd w:id="1424"/>
    </w:p>
    <w:p w14:paraId="2CED7B98" w14:textId="77777777" w:rsidR="00E247AF" w:rsidRDefault="00E247AF" w:rsidP="00992444">
      <w:pPr>
        <w:pStyle w:val="Heading3"/>
      </w:pPr>
      <w:bookmarkStart w:id="1425" w:name="_Device_Specific_parameters"/>
      <w:bookmarkStart w:id="1426" w:name="_Toc375234604"/>
      <w:bookmarkEnd w:id="1425"/>
      <w:r>
        <w:t>Device Specific parameters</w:t>
      </w:r>
      <w:bookmarkEnd w:id="1426"/>
    </w:p>
    <w:p w14:paraId="2DAB2F51" w14:textId="325B1B33" w:rsidR="00E247AF" w:rsidRDefault="00E247AF" w:rsidP="00E247AF">
      <w:pPr>
        <w:rPr>
          <w:lang w:eastAsia="de-DE"/>
        </w:rPr>
      </w:pPr>
      <w:r>
        <w:rPr>
          <w:lang w:eastAsia="de-DE"/>
        </w:rPr>
        <w:t xml:space="preserve">The following device specific parameters </w:t>
      </w:r>
      <w:r w:rsidR="004C51BC">
        <w:rPr>
          <w:lang w:eastAsia="de-DE"/>
        </w:rPr>
        <w:t>must</w:t>
      </w:r>
      <w:r>
        <w:rPr>
          <w:lang w:eastAsia="de-DE"/>
        </w:rPr>
        <w:t xml:space="preserve"> be set in manufacturing</w:t>
      </w:r>
    </w:p>
    <w:p w14:paraId="7ACC00DD" w14:textId="21035812" w:rsidR="00A25F4B" w:rsidRDefault="00A25F4B" w:rsidP="00294076">
      <w:pPr>
        <w:rPr>
          <w:lang w:eastAsia="de-DE"/>
        </w:rPr>
      </w:pPr>
    </w:p>
    <w:p w14:paraId="1B42F9A4" w14:textId="6CC10EEE" w:rsidR="00E247AF" w:rsidRDefault="00E247AF" w:rsidP="00E247AF">
      <w:pPr>
        <w:rPr>
          <w:lang w:eastAsia="de-DE"/>
        </w:rPr>
      </w:pPr>
    </w:p>
    <w:p w14:paraId="4566A5FD" w14:textId="4346561F" w:rsidR="00714D0B" w:rsidRDefault="00714D0B" w:rsidP="00992444">
      <w:pPr>
        <w:pStyle w:val="Heading4"/>
      </w:pPr>
      <w:r w:rsidRPr="00CD328E">
        <w:t>DEVICE PARAMETERS</w:t>
      </w:r>
    </w:p>
    <w:p w14:paraId="5D10B1F6" w14:textId="77777777" w:rsidR="00294076" w:rsidRDefault="00294076" w:rsidP="00E247AF">
      <w:pPr>
        <w:rPr>
          <w:lang w:eastAsia="de-DE"/>
        </w:rPr>
      </w:pPr>
    </w:p>
    <w:tbl>
      <w:tblPr>
        <w:tblW w:w="11600" w:type="dxa"/>
        <w:tblInd w:w="10" w:type="dxa"/>
        <w:tblBorders>
          <w:top w:val="single" w:sz="8" w:space="0" w:color="B3CC82"/>
          <w:left w:val="single" w:sz="8" w:space="0" w:color="B3CC82"/>
          <w:bottom w:val="single" w:sz="8" w:space="0" w:color="B3CC82"/>
          <w:right w:val="single" w:sz="8" w:space="0" w:color="B3CC82"/>
          <w:insideH w:val="single" w:sz="8" w:space="0" w:color="B3CC82"/>
        </w:tblBorders>
        <w:tblLayout w:type="fixed"/>
        <w:tblLook w:val="04A0" w:firstRow="1" w:lastRow="0" w:firstColumn="1" w:lastColumn="0" w:noHBand="0" w:noVBand="1"/>
      </w:tblPr>
      <w:tblGrid>
        <w:gridCol w:w="1790"/>
        <w:gridCol w:w="3600"/>
        <w:gridCol w:w="1980"/>
        <w:gridCol w:w="1800"/>
        <w:gridCol w:w="2430"/>
      </w:tblGrid>
      <w:tr w:rsidR="00714D0B" w14:paraId="323F7041" w14:textId="77777777" w:rsidTr="00992444">
        <w:tc>
          <w:tcPr>
            <w:tcW w:w="1790" w:type="dxa"/>
            <w:tcBorders>
              <w:top w:val="single" w:sz="8" w:space="0" w:color="B3CC82"/>
              <w:left w:val="nil"/>
              <w:bottom w:val="single" w:sz="8" w:space="0" w:color="B3CC82"/>
              <w:right w:val="nil"/>
            </w:tcBorders>
            <w:shd w:val="clear" w:color="auto" w:fill="9BBB59"/>
          </w:tcPr>
          <w:p w14:paraId="20299B49" w14:textId="77777777" w:rsidR="00714D0B" w:rsidRPr="00CD328E" w:rsidRDefault="00714D0B" w:rsidP="00911A80">
            <w:pPr>
              <w:rPr>
                <w:b/>
                <w:bCs/>
                <w:color w:val="FFFFFF"/>
                <w:lang w:eastAsia="de-DE"/>
              </w:rPr>
            </w:pPr>
            <w:r w:rsidRPr="00CD328E">
              <w:rPr>
                <w:b/>
                <w:bCs/>
                <w:color w:val="FFFFFF"/>
                <w:lang w:eastAsia="de-DE"/>
              </w:rPr>
              <w:t>Parameter</w:t>
            </w:r>
          </w:p>
        </w:tc>
        <w:tc>
          <w:tcPr>
            <w:tcW w:w="3600" w:type="dxa"/>
            <w:tcBorders>
              <w:top w:val="single" w:sz="8" w:space="0" w:color="B3CC82"/>
              <w:left w:val="nil"/>
              <w:bottom w:val="single" w:sz="8" w:space="0" w:color="B3CC82"/>
              <w:right w:val="nil"/>
            </w:tcBorders>
            <w:shd w:val="clear" w:color="auto" w:fill="9BBB59"/>
          </w:tcPr>
          <w:p w14:paraId="77370FC4" w14:textId="3D8C2789" w:rsidR="00714D0B" w:rsidRPr="00CD328E" w:rsidRDefault="00714D0B" w:rsidP="00911A80">
            <w:pPr>
              <w:rPr>
                <w:b/>
                <w:bCs/>
                <w:color w:val="FFFFFF"/>
                <w:lang w:eastAsia="de-DE"/>
              </w:rPr>
            </w:pPr>
            <w:r w:rsidRPr="00CD328E">
              <w:rPr>
                <w:b/>
                <w:bCs/>
                <w:color w:val="FFFFFF"/>
                <w:lang w:eastAsia="de-DE"/>
              </w:rPr>
              <w:t>Value</w:t>
            </w:r>
            <w:r>
              <w:rPr>
                <w:b/>
                <w:bCs/>
                <w:color w:val="FFFFFF"/>
                <w:lang w:eastAsia="de-DE"/>
              </w:rPr>
              <w:t xml:space="preserve"> </w:t>
            </w:r>
            <w:r>
              <w:rPr>
                <w:b/>
                <w:sz w:val="16"/>
              </w:rPr>
              <w:t>at Electronic Shipment</w:t>
            </w:r>
          </w:p>
        </w:tc>
        <w:tc>
          <w:tcPr>
            <w:tcW w:w="1980" w:type="dxa"/>
            <w:tcBorders>
              <w:top w:val="single" w:sz="8" w:space="0" w:color="B3CC82"/>
              <w:left w:val="nil"/>
              <w:bottom w:val="single" w:sz="8" w:space="0" w:color="B3CC82"/>
              <w:right w:val="nil"/>
            </w:tcBorders>
            <w:shd w:val="clear" w:color="auto" w:fill="9BBB59"/>
          </w:tcPr>
          <w:p w14:paraId="2847A599" w14:textId="797B9410" w:rsidR="00714D0B" w:rsidRPr="00CD328E" w:rsidRDefault="00714D0B" w:rsidP="00911A80">
            <w:pPr>
              <w:rPr>
                <w:b/>
                <w:bCs/>
                <w:color w:val="FFFFFF"/>
                <w:lang w:eastAsia="de-DE"/>
              </w:rPr>
            </w:pPr>
            <w:r>
              <w:rPr>
                <w:b/>
                <w:sz w:val="16"/>
              </w:rPr>
              <w:t>Value At Final Shipment as a Standalone Unit</w:t>
            </w:r>
          </w:p>
        </w:tc>
        <w:tc>
          <w:tcPr>
            <w:tcW w:w="1800" w:type="dxa"/>
            <w:tcBorders>
              <w:top w:val="single" w:sz="8" w:space="0" w:color="B3CC82"/>
              <w:left w:val="nil"/>
              <w:bottom w:val="single" w:sz="8" w:space="0" w:color="B3CC82"/>
              <w:right w:val="nil"/>
            </w:tcBorders>
            <w:shd w:val="clear" w:color="auto" w:fill="9BBB59"/>
          </w:tcPr>
          <w:p w14:paraId="792DB423" w14:textId="77777777" w:rsidR="00714D0B" w:rsidRDefault="00714D0B" w:rsidP="00714D0B">
            <w:pPr>
              <w:jc w:val="center"/>
              <w:rPr>
                <w:b/>
                <w:sz w:val="16"/>
              </w:rPr>
            </w:pPr>
            <w:r>
              <w:rPr>
                <w:b/>
                <w:sz w:val="16"/>
              </w:rPr>
              <w:t>Final value</w:t>
            </w:r>
          </w:p>
          <w:p w14:paraId="14436B57" w14:textId="6964AC6E" w:rsidR="00714D0B" w:rsidRPr="00CD328E" w:rsidRDefault="00714D0B" w:rsidP="00714D0B">
            <w:pPr>
              <w:rPr>
                <w:b/>
                <w:bCs/>
                <w:color w:val="FFFFFF"/>
                <w:lang w:eastAsia="de-DE"/>
              </w:rPr>
            </w:pPr>
            <w:r>
              <w:rPr>
                <w:b/>
                <w:sz w:val="16"/>
              </w:rPr>
              <w:t>Shipment As a Mounted Unit</w:t>
            </w:r>
          </w:p>
        </w:tc>
        <w:tc>
          <w:tcPr>
            <w:tcW w:w="2430" w:type="dxa"/>
            <w:tcBorders>
              <w:top w:val="single" w:sz="8" w:space="0" w:color="B3CC82"/>
              <w:left w:val="nil"/>
              <w:bottom w:val="single" w:sz="8" w:space="0" w:color="B3CC82"/>
              <w:right w:val="single" w:sz="8" w:space="0" w:color="B3CC82"/>
            </w:tcBorders>
            <w:shd w:val="clear" w:color="auto" w:fill="9BBB59"/>
          </w:tcPr>
          <w:p w14:paraId="1664C0A6" w14:textId="02ABCF7C" w:rsidR="00714D0B" w:rsidRPr="00CD328E" w:rsidRDefault="00714D0B" w:rsidP="00911A80">
            <w:pPr>
              <w:rPr>
                <w:b/>
                <w:bCs/>
                <w:color w:val="FFFFFF"/>
                <w:lang w:eastAsia="de-DE"/>
              </w:rPr>
            </w:pPr>
            <w:r w:rsidRPr="00CD328E">
              <w:rPr>
                <w:b/>
                <w:bCs/>
                <w:color w:val="FFFFFF"/>
                <w:lang w:eastAsia="de-DE"/>
              </w:rPr>
              <w:t>Comment</w:t>
            </w:r>
          </w:p>
        </w:tc>
      </w:tr>
      <w:tr w:rsidR="00714D0B" w14:paraId="4A96BB90" w14:textId="77777777" w:rsidTr="00992444">
        <w:tc>
          <w:tcPr>
            <w:tcW w:w="1790" w:type="dxa"/>
            <w:tcBorders>
              <w:left w:val="nil"/>
              <w:right w:val="nil"/>
            </w:tcBorders>
            <w:shd w:val="clear" w:color="auto" w:fill="auto"/>
          </w:tcPr>
          <w:p w14:paraId="5B417397" w14:textId="77777777" w:rsidR="00714D0B" w:rsidRPr="00CD328E" w:rsidRDefault="00714D0B" w:rsidP="00911A80">
            <w:pPr>
              <w:rPr>
                <w:rFonts w:ascii="Courier New" w:hAnsi="Courier New" w:cs="Courier New"/>
                <w:b/>
                <w:bCs/>
                <w:color w:val="4F6228"/>
                <w:sz w:val="20"/>
                <w:szCs w:val="20"/>
              </w:rPr>
            </w:pPr>
            <w:r w:rsidRPr="00CD328E">
              <w:rPr>
                <w:rFonts w:ascii="Courier New" w:hAnsi="Courier New" w:cs="Courier New"/>
                <w:b/>
                <w:bCs/>
                <w:color w:val="4F6228"/>
                <w:sz w:val="20"/>
                <w:szCs w:val="20"/>
              </w:rPr>
              <w:t>Device Tag</w:t>
            </w:r>
          </w:p>
        </w:tc>
        <w:tc>
          <w:tcPr>
            <w:tcW w:w="3600" w:type="dxa"/>
            <w:tcBorders>
              <w:left w:val="nil"/>
              <w:right w:val="nil"/>
            </w:tcBorders>
            <w:shd w:val="clear" w:color="auto" w:fill="auto"/>
          </w:tcPr>
          <w:p w14:paraId="78FC5061" w14:textId="273FADB3" w:rsidR="00714D0B" w:rsidRPr="00CD328E" w:rsidRDefault="00714D0B" w:rsidP="00911A80">
            <w:pPr>
              <w:rPr>
                <w:rFonts w:ascii="Courier New" w:hAnsi="Courier New" w:cs="Courier New"/>
                <w:b/>
                <w:bCs/>
                <w:color w:val="4F6228"/>
                <w:sz w:val="20"/>
                <w:szCs w:val="20"/>
              </w:rPr>
            </w:pPr>
            <w:r>
              <w:rPr>
                <w:rFonts w:ascii="Courier New" w:hAnsi="Courier New" w:cs="Courier New"/>
                <w:b/>
                <w:bCs/>
                <w:color w:val="4F6228"/>
                <w:sz w:val="20"/>
                <w:szCs w:val="20"/>
              </w:rPr>
              <w:t>445644</w:t>
            </w:r>
            <w:r w:rsidRPr="00CD328E">
              <w:rPr>
                <w:rFonts w:ascii="Courier New" w:hAnsi="Courier New" w:cs="Courier New"/>
                <w:b/>
                <w:bCs/>
                <w:color w:val="4F6228"/>
                <w:sz w:val="20"/>
                <w:szCs w:val="20"/>
              </w:rPr>
              <w:t>0008______________[</w:t>
            </w:r>
            <w:proofErr w:type="spellStart"/>
            <w:r w:rsidRPr="00CD328E">
              <w:rPr>
                <w:rFonts w:ascii="Courier New" w:hAnsi="Courier New" w:cs="Courier New"/>
                <w:b/>
                <w:bCs/>
                <w:color w:val="4F6228"/>
                <w:sz w:val="20"/>
                <w:szCs w:val="20"/>
              </w:rPr>
              <w:t>DeviceID</w:t>
            </w:r>
            <w:proofErr w:type="spellEnd"/>
            <w:r w:rsidRPr="00CD328E">
              <w:rPr>
                <w:rFonts w:ascii="Courier New" w:hAnsi="Courier New" w:cs="Courier New"/>
                <w:b/>
                <w:bCs/>
                <w:color w:val="4F6228"/>
                <w:sz w:val="20"/>
                <w:szCs w:val="20"/>
              </w:rPr>
              <w:t>]</w:t>
            </w:r>
          </w:p>
        </w:tc>
        <w:tc>
          <w:tcPr>
            <w:tcW w:w="1980" w:type="dxa"/>
            <w:tcBorders>
              <w:left w:val="nil"/>
              <w:right w:val="nil"/>
            </w:tcBorders>
          </w:tcPr>
          <w:p w14:paraId="51E58298" w14:textId="14B6C23A" w:rsidR="00714D0B" w:rsidRPr="00CD328E" w:rsidRDefault="00E71C46" w:rsidP="006E61F2">
            <w:pPr>
              <w:rPr>
                <w:rFonts w:ascii="Courier New" w:hAnsi="Courier New" w:cs="Courier New"/>
                <w:b/>
                <w:bCs/>
                <w:color w:val="4F6228"/>
                <w:sz w:val="20"/>
                <w:szCs w:val="20"/>
              </w:rPr>
            </w:pPr>
            <w:r>
              <w:rPr>
                <w:rFonts w:ascii="Courier New" w:hAnsi="Courier New" w:cs="Courier New"/>
                <w:b/>
                <w:bCs/>
                <w:color w:val="4F6228"/>
                <w:sz w:val="20"/>
                <w:szCs w:val="20"/>
              </w:rPr>
              <w:t>445644</w:t>
            </w:r>
            <w:r w:rsidRPr="00CD328E">
              <w:rPr>
                <w:rFonts w:ascii="Courier New" w:hAnsi="Courier New" w:cs="Courier New"/>
                <w:b/>
                <w:bCs/>
                <w:color w:val="4F6228"/>
                <w:sz w:val="20"/>
                <w:szCs w:val="20"/>
              </w:rPr>
              <w:t>0008______________[</w:t>
            </w:r>
            <w:proofErr w:type="spellStart"/>
            <w:r w:rsidRPr="00CD328E">
              <w:rPr>
                <w:rFonts w:ascii="Courier New" w:hAnsi="Courier New" w:cs="Courier New"/>
                <w:b/>
                <w:bCs/>
                <w:color w:val="4F6228"/>
                <w:sz w:val="20"/>
                <w:szCs w:val="20"/>
              </w:rPr>
              <w:t>DeviceID</w:t>
            </w:r>
            <w:proofErr w:type="spellEnd"/>
            <w:r w:rsidRPr="00CD328E">
              <w:rPr>
                <w:rFonts w:ascii="Courier New" w:hAnsi="Courier New" w:cs="Courier New"/>
                <w:b/>
                <w:bCs/>
                <w:color w:val="4F6228"/>
                <w:sz w:val="20"/>
                <w:szCs w:val="20"/>
              </w:rPr>
              <w:t>]</w:t>
            </w:r>
          </w:p>
        </w:tc>
        <w:tc>
          <w:tcPr>
            <w:tcW w:w="1800" w:type="dxa"/>
            <w:tcBorders>
              <w:left w:val="nil"/>
              <w:right w:val="nil"/>
            </w:tcBorders>
          </w:tcPr>
          <w:p w14:paraId="4C9335B4" w14:textId="363B9C40" w:rsidR="00714D0B" w:rsidRPr="00CD328E" w:rsidRDefault="00E71C46" w:rsidP="006E61F2">
            <w:pPr>
              <w:rPr>
                <w:rFonts w:ascii="Courier New" w:hAnsi="Courier New" w:cs="Courier New"/>
                <w:b/>
                <w:bCs/>
                <w:color w:val="4F6228"/>
                <w:sz w:val="20"/>
                <w:szCs w:val="20"/>
              </w:rPr>
            </w:pPr>
            <w:r>
              <w:rPr>
                <w:rFonts w:ascii="Courier New" w:hAnsi="Courier New" w:cs="Courier New"/>
                <w:b/>
                <w:bCs/>
                <w:color w:val="4F6228"/>
                <w:sz w:val="20"/>
                <w:szCs w:val="20"/>
              </w:rPr>
              <w:t>445644</w:t>
            </w:r>
            <w:r w:rsidRPr="00CD328E">
              <w:rPr>
                <w:rFonts w:ascii="Courier New" w:hAnsi="Courier New" w:cs="Courier New"/>
                <w:b/>
                <w:bCs/>
                <w:color w:val="4F6228"/>
                <w:sz w:val="20"/>
                <w:szCs w:val="20"/>
              </w:rPr>
              <w:t>0008______________[</w:t>
            </w:r>
            <w:proofErr w:type="spellStart"/>
            <w:r w:rsidRPr="00CD328E">
              <w:rPr>
                <w:rFonts w:ascii="Courier New" w:hAnsi="Courier New" w:cs="Courier New"/>
                <w:b/>
                <w:bCs/>
                <w:color w:val="4F6228"/>
                <w:sz w:val="20"/>
                <w:szCs w:val="20"/>
              </w:rPr>
              <w:t>DeviceID</w:t>
            </w:r>
            <w:proofErr w:type="spellEnd"/>
            <w:r w:rsidRPr="00CD328E">
              <w:rPr>
                <w:rFonts w:ascii="Courier New" w:hAnsi="Courier New" w:cs="Courier New"/>
                <w:b/>
                <w:bCs/>
                <w:color w:val="4F6228"/>
                <w:sz w:val="20"/>
                <w:szCs w:val="20"/>
              </w:rPr>
              <w:t>]</w:t>
            </w:r>
          </w:p>
        </w:tc>
        <w:tc>
          <w:tcPr>
            <w:tcW w:w="2430" w:type="dxa"/>
            <w:tcBorders>
              <w:left w:val="nil"/>
            </w:tcBorders>
            <w:shd w:val="clear" w:color="auto" w:fill="auto"/>
          </w:tcPr>
          <w:p w14:paraId="02A481FE" w14:textId="7979B149" w:rsidR="00714D0B" w:rsidRPr="00CD328E" w:rsidRDefault="00714D0B" w:rsidP="006E61F2">
            <w:pPr>
              <w:rPr>
                <w:rFonts w:ascii="Courier New" w:hAnsi="Courier New" w:cs="Courier New"/>
                <w:b/>
                <w:bCs/>
                <w:color w:val="4F6228"/>
                <w:sz w:val="20"/>
                <w:szCs w:val="20"/>
              </w:rPr>
            </w:pPr>
            <w:r w:rsidRPr="00CD328E">
              <w:rPr>
                <w:rFonts w:ascii="Courier New" w:hAnsi="Courier New" w:cs="Courier New"/>
                <w:b/>
                <w:bCs/>
                <w:color w:val="4F6228"/>
                <w:sz w:val="20"/>
                <w:szCs w:val="20"/>
              </w:rPr>
              <w:t>Example:</w:t>
            </w:r>
          </w:p>
          <w:p w14:paraId="5926FB4B" w14:textId="45E94C0C" w:rsidR="00714D0B" w:rsidRDefault="00714D0B" w:rsidP="006E61F2">
            <w:pPr>
              <w:rPr>
                <w:rFonts w:ascii="Courier New" w:hAnsi="Courier New" w:cs="Courier New"/>
                <w:b/>
                <w:bCs/>
                <w:color w:val="4F6228"/>
                <w:sz w:val="20"/>
                <w:szCs w:val="20"/>
              </w:rPr>
            </w:pPr>
            <w:r>
              <w:rPr>
                <w:rFonts w:ascii="Courier New" w:hAnsi="Courier New" w:cs="Courier New"/>
                <w:b/>
                <w:bCs/>
                <w:color w:val="4F6228"/>
                <w:sz w:val="20"/>
                <w:szCs w:val="20"/>
              </w:rPr>
              <w:t>445644</w:t>
            </w:r>
            <w:r w:rsidRPr="00CD328E">
              <w:rPr>
                <w:rFonts w:ascii="Courier New" w:hAnsi="Courier New" w:cs="Courier New"/>
                <w:b/>
                <w:bCs/>
                <w:color w:val="4F6228"/>
                <w:sz w:val="20"/>
                <w:szCs w:val="20"/>
              </w:rPr>
              <w:t>0008______________03323001</w:t>
            </w:r>
          </w:p>
          <w:p w14:paraId="7C1B9E59" w14:textId="6C2F36BC" w:rsidR="00714D0B" w:rsidRPr="00CD328E" w:rsidRDefault="00714D0B" w:rsidP="006E61F2">
            <w:pPr>
              <w:rPr>
                <w:rFonts w:ascii="Courier New" w:hAnsi="Courier New" w:cs="Courier New"/>
                <w:b/>
                <w:bCs/>
                <w:color w:val="4F6228"/>
                <w:sz w:val="20"/>
                <w:szCs w:val="20"/>
              </w:rPr>
            </w:pPr>
            <w:r>
              <w:rPr>
                <w:rFonts w:ascii="Courier New" w:hAnsi="Courier New" w:cs="Courier New"/>
                <w:b/>
                <w:bCs/>
                <w:color w:val="4F6228"/>
                <w:sz w:val="20"/>
                <w:szCs w:val="20"/>
              </w:rPr>
              <w:t>set automatically on device initialization</w:t>
            </w:r>
          </w:p>
        </w:tc>
      </w:tr>
      <w:tr w:rsidR="00714D0B" w14:paraId="57CFB393" w14:textId="77777777" w:rsidTr="00992444">
        <w:tc>
          <w:tcPr>
            <w:tcW w:w="1790" w:type="dxa"/>
            <w:tcBorders>
              <w:left w:val="nil"/>
              <w:right w:val="nil"/>
            </w:tcBorders>
            <w:shd w:val="clear" w:color="auto" w:fill="E6EED5"/>
          </w:tcPr>
          <w:p w14:paraId="7078B107" w14:textId="77777777" w:rsidR="00714D0B" w:rsidRPr="00CD328E" w:rsidRDefault="00714D0B" w:rsidP="00911A80">
            <w:pPr>
              <w:rPr>
                <w:rFonts w:ascii="Courier New" w:hAnsi="Courier New" w:cs="Courier New"/>
                <w:b/>
                <w:bCs/>
                <w:color w:val="4F6228"/>
                <w:sz w:val="20"/>
                <w:szCs w:val="20"/>
              </w:rPr>
            </w:pPr>
            <w:bookmarkStart w:id="1427" w:name="node_addr"/>
            <w:bookmarkEnd w:id="1427"/>
            <w:r w:rsidRPr="00CD328E">
              <w:rPr>
                <w:rFonts w:ascii="Courier New" w:hAnsi="Courier New" w:cs="Courier New"/>
                <w:b/>
                <w:bCs/>
                <w:color w:val="4F6228"/>
                <w:sz w:val="20"/>
                <w:szCs w:val="20"/>
              </w:rPr>
              <w:t>Device Address</w:t>
            </w:r>
          </w:p>
        </w:tc>
        <w:tc>
          <w:tcPr>
            <w:tcW w:w="3600" w:type="dxa"/>
            <w:tcBorders>
              <w:left w:val="nil"/>
              <w:right w:val="nil"/>
            </w:tcBorders>
            <w:shd w:val="clear" w:color="auto" w:fill="E6EED5"/>
          </w:tcPr>
          <w:p w14:paraId="612C45F6" w14:textId="77777777" w:rsidR="00714D0B" w:rsidRPr="00CD328E" w:rsidRDefault="00714D0B" w:rsidP="00911A80">
            <w:pPr>
              <w:rPr>
                <w:rFonts w:ascii="Courier New" w:hAnsi="Courier New" w:cs="Courier New"/>
                <w:b/>
                <w:bCs/>
                <w:color w:val="4F6228"/>
                <w:sz w:val="20"/>
                <w:szCs w:val="20"/>
              </w:rPr>
            </w:pPr>
            <w:r w:rsidRPr="00CD328E">
              <w:rPr>
                <w:rFonts w:ascii="Courier New" w:hAnsi="Courier New" w:cs="Courier New"/>
                <w:b/>
                <w:bCs/>
                <w:color w:val="4F6228"/>
                <w:sz w:val="20"/>
                <w:szCs w:val="20"/>
              </w:rPr>
              <w:t>Between 18 and 32</w:t>
            </w:r>
          </w:p>
        </w:tc>
        <w:tc>
          <w:tcPr>
            <w:tcW w:w="1980" w:type="dxa"/>
            <w:tcBorders>
              <w:left w:val="nil"/>
              <w:right w:val="nil"/>
            </w:tcBorders>
            <w:shd w:val="clear" w:color="auto" w:fill="E6EED5"/>
          </w:tcPr>
          <w:p w14:paraId="7D2D7EF4" w14:textId="5AF12B22" w:rsidR="00714D0B" w:rsidRPr="00CD328E" w:rsidRDefault="00E71C46" w:rsidP="00911A80">
            <w:pPr>
              <w:rPr>
                <w:rFonts w:ascii="Courier New" w:hAnsi="Courier New" w:cs="Courier New"/>
                <w:b/>
                <w:bCs/>
                <w:color w:val="4F6228"/>
                <w:sz w:val="20"/>
                <w:szCs w:val="20"/>
              </w:rPr>
            </w:pPr>
            <w:r w:rsidRPr="00CD328E">
              <w:rPr>
                <w:rFonts w:ascii="Courier New" w:hAnsi="Courier New" w:cs="Courier New"/>
                <w:b/>
                <w:bCs/>
                <w:color w:val="4F6228"/>
                <w:sz w:val="20"/>
                <w:szCs w:val="20"/>
              </w:rPr>
              <w:t>Between 18 and 32</w:t>
            </w:r>
          </w:p>
        </w:tc>
        <w:tc>
          <w:tcPr>
            <w:tcW w:w="1800" w:type="dxa"/>
            <w:tcBorders>
              <w:left w:val="nil"/>
              <w:right w:val="nil"/>
            </w:tcBorders>
            <w:shd w:val="clear" w:color="auto" w:fill="E6EED5"/>
          </w:tcPr>
          <w:p w14:paraId="3C9A55D4" w14:textId="205F286C" w:rsidR="00714D0B" w:rsidRPr="00CD328E" w:rsidRDefault="00E71C46" w:rsidP="00911A80">
            <w:pPr>
              <w:rPr>
                <w:rFonts w:ascii="Courier New" w:hAnsi="Courier New" w:cs="Courier New"/>
                <w:b/>
                <w:bCs/>
                <w:color w:val="4F6228"/>
                <w:sz w:val="20"/>
                <w:szCs w:val="20"/>
              </w:rPr>
            </w:pPr>
            <w:r w:rsidRPr="00CD328E">
              <w:rPr>
                <w:rFonts w:ascii="Courier New" w:hAnsi="Courier New" w:cs="Courier New"/>
                <w:b/>
                <w:bCs/>
                <w:color w:val="4F6228"/>
                <w:sz w:val="20"/>
                <w:szCs w:val="20"/>
              </w:rPr>
              <w:t>Between 18 and 32</w:t>
            </w:r>
          </w:p>
        </w:tc>
        <w:tc>
          <w:tcPr>
            <w:tcW w:w="2430" w:type="dxa"/>
            <w:tcBorders>
              <w:left w:val="nil"/>
            </w:tcBorders>
            <w:shd w:val="clear" w:color="auto" w:fill="E6EED5"/>
          </w:tcPr>
          <w:p w14:paraId="7A84E846" w14:textId="08718CC5" w:rsidR="00714D0B" w:rsidRPr="00CD328E" w:rsidRDefault="00E71C46" w:rsidP="00911A80">
            <w:pPr>
              <w:rPr>
                <w:rFonts w:ascii="Courier New" w:hAnsi="Courier New" w:cs="Courier New"/>
                <w:b/>
                <w:bCs/>
                <w:color w:val="4F6228"/>
                <w:sz w:val="20"/>
                <w:szCs w:val="20"/>
              </w:rPr>
            </w:pPr>
            <w:r>
              <w:rPr>
                <w:rFonts w:ascii="Courier New" w:hAnsi="Courier New" w:cs="Courier New"/>
                <w:b/>
                <w:bCs/>
                <w:color w:val="4F6228"/>
                <w:sz w:val="20"/>
                <w:szCs w:val="20"/>
              </w:rPr>
              <w:t>Per order, when available</w:t>
            </w:r>
          </w:p>
        </w:tc>
      </w:tr>
      <w:tr w:rsidR="00714D0B" w14:paraId="18F47624" w14:textId="77777777" w:rsidTr="00992444">
        <w:tc>
          <w:tcPr>
            <w:tcW w:w="1790" w:type="dxa"/>
            <w:tcBorders>
              <w:left w:val="nil"/>
              <w:right w:val="nil"/>
            </w:tcBorders>
            <w:shd w:val="clear" w:color="auto" w:fill="auto"/>
          </w:tcPr>
          <w:p w14:paraId="7A796328" w14:textId="77777777" w:rsidR="00714D0B" w:rsidRPr="00CD328E" w:rsidRDefault="00714D0B" w:rsidP="004B1CBE">
            <w:pPr>
              <w:rPr>
                <w:rFonts w:ascii="Courier New" w:hAnsi="Courier New" w:cs="Courier New"/>
                <w:b/>
                <w:bCs/>
                <w:color w:val="4F6228"/>
                <w:sz w:val="20"/>
                <w:szCs w:val="20"/>
              </w:rPr>
            </w:pPr>
            <w:proofErr w:type="gramStart"/>
            <w:r w:rsidRPr="00CD328E">
              <w:rPr>
                <w:rFonts w:ascii="Courier New" w:hAnsi="Courier New" w:cs="Courier New"/>
                <w:b/>
                <w:bCs/>
                <w:color w:val="4F6228"/>
                <w:sz w:val="20"/>
                <w:szCs w:val="20"/>
              </w:rPr>
              <w:t>MIB:BOOT</w:t>
            </w:r>
            <w:proofErr w:type="gramEnd"/>
            <w:r w:rsidRPr="00CD328E">
              <w:rPr>
                <w:rFonts w:ascii="Courier New" w:hAnsi="Courier New" w:cs="Courier New"/>
                <w:b/>
                <w:bCs/>
                <w:color w:val="4F6228"/>
                <w:sz w:val="20"/>
                <w:szCs w:val="20"/>
              </w:rPr>
              <w:t>_OPERAT_FUNCTIONAL_CLASS</w:t>
            </w:r>
          </w:p>
        </w:tc>
        <w:tc>
          <w:tcPr>
            <w:tcW w:w="3600" w:type="dxa"/>
            <w:tcBorders>
              <w:left w:val="nil"/>
              <w:right w:val="nil"/>
            </w:tcBorders>
            <w:shd w:val="clear" w:color="auto" w:fill="auto"/>
          </w:tcPr>
          <w:p w14:paraId="1DDDFAAE" w14:textId="77777777" w:rsidR="00714D0B" w:rsidRPr="00CD328E" w:rsidRDefault="00714D0B" w:rsidP="004B1CBE">
            <w:pPr>
              <w:rPr>
                <w:rFonts w:ascii="Courier New" w:hAnsi="Courier New" w:cs="Courier New"/>
                <w:b/>
                <w:bCs/>
                <w:color w:val="4F6228"/>
                <w:sz w:val="20"/>
                <w:szCs w:val="20"/>
              </w:rPr>
            </w:pPr>
            <w:r w:rsidRPr="00CD328E">
              <w:rPr>
                <w:rFonts w:ascii="Courier New" w:hAnsi="Courier New" w:cs="Courier New"/>
                <w:b/>
                <w:bCs/>
                <w:color w:val="4F6228"/>
                <w:sz w:val="20"/>
                <w:szCs w:val="20"/>
              </w:rPr>
              <w:t>1</w:t>
            </w:r>
          </w:p>
        </w:tc>
        <w:tc>
          <w:tcPr>
            <w:tcW w:w="1980" w:type="dxa"/>
            <w:tcBorders>
              <w:left w:val="nil"/>
              <w:right w:val="nil"/>
            </w:tcBorders>
          </w:tcPr>
          <w:p w14:paraId="386EECAA" w14:textId="77777777" w:rsidR="00714D0B" w:rsidRDefault="00714D0B" w:rsidP="004B1CBE">
            <w:pPr>
              <w:rPr>
                <w:lang w:eastAsia="de-DE"/>
              </w:rPr>
            </w:pPr>
          </w:p>
        </w:tc>
        <w:tc>
          <w:tcPr>
            <w:tcW w:w="1800" w:type="dxa"/>
            <w:tcBorders>
              <w:left w:val="nil"/>
              <w:right w:val="nil"/>
            </w:tcBorders>
          </w:tcPr>
          <w:p w14:paraId="08C51D41" w14:textId="77777777" w:rsidR="00714D0B" w:rsidRDefault="00714D0B" w:rsidP="004B1CBE">
            <w:pPr>
              <w:rPr>
                <w:lang w:eastAsia="de-DE"/>
              </w:rPr>
            </w:pPr>
          </w:p>
        </w:tc>
        <w:tc>
          <w:tcPr>
            <w:tcW w:w="2430" w:type="dxa"/>
            <w:tcBorders>
              <w:left w:val="nil"/>
            </w:tcBorders>
            <w:shd w:val="clear" w:color="auto" w:fill="auto"/>
          </w:tcPr>
          <w:p w14:paraId="21464F42" w14:textId="07DB7285" w:rsidR="00714D0B" w:rsidRDefault="00714D0B" w:rsidP="004B1CBE">
            <w:pPr>
              <w:rPr>
                <w:lang w:eastAsia="de-DE"/>
              </w:rPr>
            </w:pPr>
            <w:r>
              <w:rPr>
                <w:lang w:eastAsia="de-DE"/>
              </w:rPr>
              <w:t>Basic device,</w:t>
            </w:r>
          </w:p>
          <w:p w14:paraId="11B1FA99" w14:textId="77777777" w:rsidR="00714D0B" w:rsidRDefault="00714D0B" w:rsidP="004B1CBE">
            <w:pPr>
              <w:rPr>
                <w:lang w:eastAsia="de-DE"/>
              </w:rPr>
            </w:pPr>
            <w:r>
              <w:rPr>
                <w:lang w:eastAsia="de-DE"/>
              </w:rPr>
              <w:t>NOT link Master.</w:t>
            </w:r>
          </w:p>
          <w:p w14:paraId="67E6B682" w14:textId="5D7F5A09" w:rsidR="00714D0B" w:rsidRDefault="00714D0B" w:rsidP="004B1CBE">
            <w:pPr>
              <w:rPr>
                <w:lang w:eastAsia="de-DE"/>
              </w:rPr>
            </w:pPr>
            <w:r>
              <w:rPr>
                <w:lang w:eastAsia="de-DE"/>
              </w:rPr>
              <w:t>Need to reset the device to take effect</w:t>
            </w:r>
          </w:p>
        </w:tc>
      </w:tr>
      <w:tr w:rsidR="00714D0B" w14:paraId="77A682D6" w14:textId="77777777" w:rsidTr="00992444">
        <w:tc>
          <w:tcPr>
            <w:tcW w:w="1790" w:type="dxa"/>
            <w:tcBorders>
              <w:left w:val="nil"/>
              <w:right w:val="nil"/>
            </w:tcBorders>
            <w:shd w:val="clear" w:color="auto" w:fill="E6EED5"/>
          </w:tcPr>
          <w:p w14:paraId="3EAC67BD" w14:textId="77777777" w:rsidR="00714D0B" w:rsidRPr="00CD328E" w:rsidRDefault="00714D0B" w:rsidP="00911A80">
            <w:pPr>
              <w:rPr>
                <w:rFonts w:ascii="Courier New" w:hAnsi="Courier New" w:cs="Courier New"/>
                <w:b/>
                <w:bCs/>
                <w:color w:val="4F6228"/>
                <w:sz w:val="20"/>
                <w:szCs w:val="20"/>
              </w:rPr>
            </w:pPr>
          </w:p>
        </w:tc>
        <w:tc>
          <w:tcPr>
            <w:tcW w:w="3600" w:type="dxa"/>
            <w:tcBorders>
              <w:left w:val="nil"/>
              <w:right w:val="nil"/>
            </w:tcBorders>
            <w:shd w:val="clear" w:color="auto" w:fill="E6EED5"/>
          </w:tcPr>
          <w:p w14:paraId="77149B64" w14:textId="77777777" w:rsidR="00714D0B" w:rsidRPr="00CD328E" w:rsidRDefault="00714D0B" w:rsidP="002E7E46">
            <w:pPr>
              <w:rPr>
                <w:rFonts w:ascii="Courier New" w:hAnsi="Courier New" w:cs="Courier New"/>
                <w:b/>
                <w:bCs/>
                <w:color w:val="4F6228"/>
                <w:sz w:val="20"/>
                <w:szCs w:val="20"/>
              </w:rPr>
            </w:pPr>
          </w:p>
        </w:tc>
        <w:tc>
          <w:tcPr>
            <w:tcW w:w="1980" w:type="dxa"/>
            <w:tcBorders>
              <w:left w:val="nil"/>
              <w:right w:val="nil"/>
            </w:tcBorders>
            <w:shd w:val="clear" w:color="auto" w:fill="E6EED5"/>
          </w:tcPr>
          <w:p w14:paraId="6F05DA24" w14:textId="77777777" w:rsidR="00714D0B" w:rsidRPr="00CD328E" w:rsidRDefault="00714D0B" w:rsidP="00911A80">
            <w:pPr>
              <w:rPr>
                <w:rFonts w:ascii="Courier New" w:hAnsi="Courier New" w:cs="Courier New"/>
                <w:b/>
                <w:bCs/>
                <w:color w:val="4F6228"/>
                <w:sz w:val="20"/>
                <w:szCs w:val="20"/>
              </w:rPr>
            </w:pPr>
          </w:p>
        </w:tc>
        <w:tc>
          <w:tcPr>
            <w:tcW w:w="1800" w:type="dxa"/>
            <w:tcBorders>
              <w:left w:val="nil"/>
              <w:right w:val="nil"/>
            </w:tcBorders>
            <w:shd w:val="clear" w:color="auto" w:fill="E6EED5"/>
          </w:tcPr>
          <w:p w14:paraId="53CB0EC9" w14:textId="77777777" w:rsidR="00714D0B" w:rsidRPr="00CD328E" w:rsidRDefault="00714D0B" w:rsidP="00911A80">
            <w:pPr>
              <w:rPr>
                <w:rFonts w:ascii="Courier New" w:hAnsi="Courier New" w:cs="Courier New"/>
                <w:b/>
                <w:bCs/>
                <w:color w:val="4F6228"/>
                <w:sz w:val="20"/>
                <w:szCs w:val="20"/>
              </w:rPr>
            </w:pPr>
          </w:p>
        </w:tc>
        <w:tc>
          <w:tcPr>
            <w:tcW w:w="2430" w:type="dxa"/>
            <w:tcBorders>
              <w:left w:val="nil"/>
            </w:tcBorders>
            <w:shd w:val="clear" w:color="auto" w:fill="E6EED5"/>
          </w:tcPr>
          <w:p w14:paraId="6C9A5472" w14:textId="0CFFFE4A" w:rsidR="00714D0B" w:rsidRPr="00CD328E" w:rsidRDefault="00714D0B" w:rsidP="00911A80">
            <w:pPr>
              <w:rPr>
                <w:rFonts w:ascii="Courier New" w:hAnsi="Courier New" w:cs="Courier New"/>
                <w:b/>
                <w:bCs/>
                <w:color w:val="4F6228"/>
                <w:sz w:val="20"/>
                <w:szCs w:val="20"/>
              </w:rPr>
            </w:pPr>
          </w:p>
        </w:tc>
      </w:tr>
      <w:tr w:rsidR="00714D0B" w14:paraId="062A7639" w14:textId="77777777" w:rsidTr="00992444">
        <w:tc>
          <w:tcPr>
            <w:tcW w:w="1790" w:type="dxa"/>
            <w:tcBorders>
              <w:left w:val="nil"/>
              <w:right w:val="nil"/>
            </w:tcBorders>
            <w:shd w:val="clear" w:color="auto" w:fill="auto"/>
          </w:tcPr>
          <w:p w14:paraId="0653F11E" w14:textId="77777777" w:rsidR="00714D0B" w:rsidRPr="00CD328E" w:rsidRDefault="00714D0B" w:rsidP="00911A80">
            <w:pPr>
              <w:rPr>
                <w:rFonts w:ascii="Courier New" w:hAnsi="Courier New" w:cs="Courier New"/>
                <w:b/>
                <w:bCs/>
                <w:color w:val="4F6228"/>
                <w:sz w:val="20"/>
                <w:szCs w:val="20"/>
              </w:rPr>
            </w:pPr>
            <w:r w:rsidRPr="00CD328E">
              <w:rPr>
                <w:rFonts w:ascii="Courier New" w:hAnsi="Courier New" w:cs="Courier New"/>
                <w:b/>
                <w:bCs/>
                <w:color w:val="4F6228"/>
                <w:sz w:val="20"/>
                <w:szCs w:val="20"/>
              </w:rPr>
              <w:t>Block Tags:</w:t>
            </w:r>
          </w:p>
        </w:tc>
        <w:tc>
          <w:tcPr>
            <w:tcW w:w="3600" w:type="dxa"/>
            <w:tcBorders>
              <w:left w:val="nil"/>
              <w:right w:val="nil"/>
            </w:tcBorders>
            <w:shd w:val="clear" w:color="auto" w:fill="auto"/>
          </w:tcPr>
          <w:p w14:paraId="5D55B7CE" w14:textId="77777777" w:rsidR="00714D0B" w:rsidRPr="00CD328E" w:rsidRDefault="00714D0B" w:rsidP="002E7E46">
            <w:pPr>
              <w:rPr>
                <w:rFonts w:ascii="Courier New" w:hAnsi="Courier New" w:cs="Courier New"/>
                <w:b/>
                <w:bCs/>
                <w:color w:val="4F6228"/>
                <w:sz w:val="20"/>
                <w:szCs w:val="20"/>
              </w:rPr>
            </w:pPr>
            <w:r w:rsidRPr="00CD328E">
              <w:rPr>
                <w:rFonts w:ascii="Courier New" w:hAnsi="Courier New" w:cs="Courier New"/>
                <w:b/>
                <w:bCs/>
                <w:color w:val="4F6228"/>
                <w:sz w:val="20"/>
                <w:szCs w:val="20"/>
              </w:rPr>
              <w:t>[</w:t>
            </w:r>
            <w:proofErr w:type="spellStart"/>
            <w:r w:rsidRPr="00CD328E">
              <w:rPr>
                <w:rFonts w:ascii="Courier New" w:hAnsi="Courier New" w:cs="Courier New"/>
                <w:b/>
                <w:bCs/>
                <w:color w:val="4F6228"/>
                <w:sz w:val="20"/>
                <w:szCs w:val="20"/>
              </w:rPr>
              <w:t>BlockNmbr</w:t>
            </w:r>
            <w:proofErr w:type="spellEnd"/>
            <w:r w:rsidRPr="00CD328E">
              <w:rPr>
                <w:rFonts w:ascii="Courier New" w:hAnsi="Courier New" w:cs="Courier New"/>
                <w:b/>
                <w:bCs/>
                <w:color w:val="4F6228"/>
                <w:sz w:val="20"/>
                <w:szCs w:val="20"/>
              </w:rPr>
              <w:t>][</w:t>
            </w:r>
            <w:proofErr w:type="spellStart"/>
            <w:r w:rsidRPr="00CD328E">
              <w:rPr>
                <w:rFonts w:ascii="Courier New" w:hAnsi="Courier New" w:cs="Courier New"/>
                <w:b/>
                <w:bCs/>
                <w:color w:val="4F6228"/>
                <w:sz w:val="20"/>
                <w:szCs w:val="20"/>
              </w:rPr>
              <w:t>BlockType</w:t>
            </w:r>
            <w:proofErr w:type="spellEnd"/>
            <w:r w:rsidRPr="00CD328E">
              <w:rPr>
                <w:rFonts w:ascii="Courier New" w:hAnsi="Courier New" w:cs="Courier New"/>
                <w:b/>
                <w:bCs/>
                <w:color w:val="4F6228"/>
                <w:sz w:val="20"/>
                <w:szCs w:val="20"/>
              </w:rPr>
              <w:t>]</w:t>
            </w:r>
            <w:proofErr w:type="gramStart"/>
            <w:r w:rsidRPr="00CD328E">
              <w:rPr>
                <w:rFonts w:ascii="Courier New" w:hAnsi="Courier New" w:cs="Courier New"/>
                <w:b/>
                <w:bCs/>
                <w:color w:val="4F6228"/>
                <w:sz w:val="20"/>
                <w:szCs w:val="20"/>
              </w:rPr>
              <w:t>_[</w:t>
            </w:r>
            <w:proofErr w:type="gramEnd"/>
            <w:r w:rsidRPr="00CD328E">
              <w:rPr>
                <w:rFonts w:ascii="Courier New" w:hAnsi="Courier New" w:cs="Courier New"/>
                <w:b/>
                <w:bCs/>
                <w:color w:val="4F6228"/>
                <w:sz w:val="20"/>
                <w:szCs w:val="20"/>
              </w:rPr>
              <w:t>Manufacturer</w:t>
            </w:r>
            <w:r w:rsidRPr="00CD328E">
              <w:rPr>
                <w:rStyle w:val="FootnoteReference"/>
                <w:rFonts w:ascii="Courier New" w:hAnsi="Courier New" w:cs="Courier New"/>
                <w:b/>
                <w:bCs/>
                <w:color w:val="4F6228"/>
                <w:sz w:val="20"/>
                <w:szCs w:val="20"/>
              </w:rPr>
              <w:footnoteReference w:id="1"/>
            </w:r>
          </w:p>
          <w:p w14:paraId="3C79449C" w14:textId="77777777" w:rsidR="00714D0B" w:rsidRPr="00CD328E" w:rsidRDefault="00714D0B" w:rsidP="002E7E46">
            <w:pPr>
              <w:rPr>
                <w:rFonts w:ascii="Courier New" w:hAnsi="Courier New" w:cs="Courier New"/>
                <w:b/>
                <w:bCs/>
                <w:color w:val="4F6228"/>
                <w:sz w:val="20"/>
                <w:szCs w:val="20"/>
              </w:rPr>
            </w:pPr>
            <w:proofErr w:type="gramStart"/>
            <w:r w:rsidRPr="00CD328E">
              <w:rPr>
                <w:rFonts w:ascii="Courier New" w:hAnsi="Courier New" w:cs="Courier New"/>
                <w:b/>
                <w:bCs/>
                <w:color w:val="4F6228"/>
                <w:sz w:val="20"/>
                <w:szCs w:val="20"/>
              </w:rPr>
              <w:t>ID][</w:t>
            </w:r>
            <w:proofErr w:type="spellStart"/>
            <w:proofErr w:type="gramEnd"/>
            <w:r w:rsidRPr="00CD328E">
              <w:rPr>
                <w:rFonts w:ascii="Courier New" w:hAnsi="Courier New" w:cs="Courier New"/>
                <w:b/>
                <w:bCs/>
                <w:color w:val="4F6228"/>
                <w:sz w:val="20"/>
                <w:szCs w:val="20"/>
              </w:rPr>
              <w:t>DeviceType</w:t>
            </w:r>
            <w:proofErr w:type="spellEnd"/>
            <w:r w:rsidRPr="00CD328E">
              <w:rPr>
                <w:rFonts w:ascii="Courier New" w:hAnsi="Courier New" w:cs="Courier New"/>
                <w:b/>
                <w:bCs/>
                <w:color w:val="4F6228"/>
                <w:sz w:val="20"/>
                <w:szCs w:val="20"/>
              </w:rPr>
              <w:t>]_[</w:t>
            </w:r>
            <w:proofErr w:type="spellStart"/>
            <w:r w:rsidRPr="00CD328E">
              <w:rPr>
                <w:rFonts w:ascii="Courier New" w:hAnsi="Courier New" w:cs="Courier New"/>
                <w:b/>
                <w:bCs/>
                <w:color w:val="4F6228"/>
                <w:sz w:val="20"/>
                <w:szCs w:val="20"/>
              </w:rPr>
              <w:t>ApplicationDeviceID</w:t>
            </w:r>
            <w:proofErr w:type="spellEnd"/>
            <w:r w:rsidRPr="00CD328E">
              <w:rPr>
                <w:rFonts w:ascii="Courier New" w:hAnsi="Courier New" w:cs="Courier New"/>
                <w:b/>
                <w:bCs/>
                <w:color w:val="4F6228"/>
                <w:sz w:val="20"/>
                <w:szCs w:val="20"/>
              </w:rPr>
              <w:t>]</w:t>
            </w:r>
          </w:p>
        </w:tc>
        <w:tc>
          <w:tcPr>
            <w:tcW w:w="1980" w:type="dxa"/>
            <w:tcBorders>
              <w:left w:val="nil"/>
              <w:right w:val="nil"/>
            </w:tcBorders>
          </w:tcPr>
          <w:p w14:paraId="4CAAF538" w14:textId="77777777" w:rsidR="00714D0B" w:rsidRPr="00CD328E" w:rsidRDefault="00714D0B" w:rsidP="00911A80">
            <w:pPr>
              <w:rPr>
                <w:rFonts w:ascii="Courier New" w:hAnsi="Courier New" w:cs="Courier New"/>
                <w:b/>
                <w:bCs/>
                <w:color w:val="4F6228"/>
                <w:sz w:val="20"/>
                <w:szCs w:val="20"/>
              </w:rPr>
            </w:pPr>
          </w:p>
        </w:tc>
        <w:tc>
          <w:tcPr>
            <w:tcW w:w="1800" w:type="dxa"/>
            <w:tcBorders>
              <w:left w:val="nil"/>
              <w:right w:val="nil"/>
            </w:tcBorders>
          </w:tcPr>
          <w:p w14:paraId="0035A169" w14:textId="77777777" w:rsidR="00714D0B" w:rsidRPr="00CD328E" w:rsidRDefault="00714D0B" w:rsidP="00911A80">
            <w:pPr>
              <w:rPr>
                <w:rFonts w:ascii="Courier New" w:hAnsi="Courier New" w:cs="Courier New"/>
                <w:b/>
                <w:bCs/>
                <w:color w:val="4F6228"/>
                <w:sz w:val="20"/>
                <w:szCs w:val="20"/>
              </w:rPr>
            </w:pPr>
          </w:p>
        </w:tc>
        <w:tc>
          <w:tcPr>
            <w:tcW w:w="2430" w:type="dxa"/>
            <w:tcBorders>
              <w:left w:val="nil"/>
            </w:tcBorders>
            <w:shd w:val="clear" w:color="auto" w:fill="auto"/>
          </w:tcPr>
          <w:p w14:paraId="1349E84B" w14:textId="30030DD0" w:rsidR="00714D0B" w:rsidRPr="00CD328E" w:rsidRDefault="00714D0B" w:rsidP="00911A80">
            <w:pPr>
              <w:rPr>
                <w:rFonts w:ascii="Courier New" w:hAnsi="Courier New" w:cs="Courier New"/>
                <w:b/>
                <w:bCs/>
                <w:color w:val="4F6228"/>
                <w:sz w:val="20"/>
                <w:szCs w:val="20"/>
              </w:rPr>
            </w:pPr>
            <w:r w:rsidRPr="00CD328E">
              <w:rPr>
                <w:rFonts w:ascii="Courier New" w:hAnsi="Courier New" w:cs="Courier New"/>
                <w:b/>
                <w:bCs/>
                <w:color w:val="4F6228"/>
                <w:sz w:val="20"/>
                <w:szCs w:val="20"/>
              </w:rPr>
              <w:t>Examples:</w:t>
            </w:r>
          </w:p>
          <w:p w14:paraId="15615400" w14:textId="312FAD2B" w:rsidR="00714D0B" w:rsidRPr="00CD328E" w:rsidRDefault="00714D0B" w:rsidP="00911A80">
            <w:pPr>
              <w:rPr>
                <w:rFonts w:ascii="Courier New" w:hAnsi="Courier New" w:cs="Courier New"/>
                <w:b/>
                <w:bCs/>
                <w:color w:val="4F6228"/>
                <w:sz w:val="20"/>
                <w:szCs w:val="20"/>
              </w:rPr>
            </w:pPr>
            <w:r w:rsidRPr="00CD328E">
              <w:rPr>
                <w:rFonts w:ascii="Courier New" w:hAnsi="Courier New" w:cs="Courier New"/>
                <w:b/>
                <w:bCs/>
                <w:color w:val="4F6228"/>
                <w:sz w:val="20"/>
                <w:szCs w:val="20"/>
              </w:rPr>
              <w:t>01RB</w:t>
            </w:r>
            <w:r>
              <w:rPr>
                <w:rFonts w:ascii="Courier New" w:hAnsi="Courier New" w:cs="Courier New"/>
                <w:b/>
                <w:bCs/>
                <w:color w:val="4F6228"/>
                <w:sz w:val="20"/>
                <w:szCs w:val="20"/>
              </w:rPr>
              <w:t>_445644</w:t>
            </w:r>
            <w:r w:rsidRPr="00CD328E">
              <w:rPr>
                <w:rFonts w:ascii="Courier New" w:hAnsi="Courier New" w:cs="Courier New"/>
                <w:b/>
                <w:bCs/>
                <w:color w:val="4F6228"/>
                <w:sz w:val="20"/>
                <w:szCs w:val="20"/>
              </w:rPr>
              <w:t>0008_03323001</w:t>
            </w:r>
          </w:p>
          <w:p w14:paraId="51E033CE" w14:textId="3CCA935A" w:rsidR="00714D0B" w:rsidRPr="00CD328E" w:rsidRDefault="00714D0B" w:rsidP="00911A80">
            <w:pPr>
              <w:rPr>
                <w:rFonts w:ascii="Courier New" w:hAnsi="Courier New" w:cs="Courier New"/>
                <w:b/>
                <w:bCs/>
                <w:color w:val="4F6228"/>
                <w:sz w:val="20"/>
                <w:szCs w:val="20"/>
              </w:rPr>
            </w:pPr>
            <w:r w:rsidRPr="00CD328E">
              <w:rPr>
                <w:rFonts w:ascii="Courier New" w:hAnsi="Courier New" w:cs="Courier New"/>
                <w:b/>
                <w:bCs/>
                <w:color w:val="4F6228"/>
                <w:sz w:val="20"/>
                <w:szCs w:val="20"/>
              </w:rPr>
              <w:lastRenderedPageBreak/>
              <w:t>02TB</w:t>
            </w:r>
            <w:r>
              <w:rPr>
                <w:rFonts w:ascii="Courier New" w:hAnsi="Courier New" w:cs="Courier New"/>
                <w:b/>
                <w:bCs/>
                <w:color w:val="4F6228"/>
                <w:sz w:val="20"/>
                <w:szCs w:val="20"/>
              </w:rPr>
              <w:t>_445644</w:t>
            </w:r>
            <w:r w:rsidRPr="00CD328E">
              <w:rPr>
                <w:rFonts w:ascii="Courier New" w:hAnsi="Courier New" w:cs="Courier New"/>
                <w:b/>
                <w:bCs/>
                <w:color w:val="4F6228"/>
                <w:sz w:val="20"/>
                <w:szCs w:val="20"/>
              </w:rPr>
              <w:t>0008_03323001</w:t>
            </w:r>
          </w:p>
          <w:p w14:paraId="21303B55" w14:textId="77777777" w:rsidR="00714D0B" w:rsidRPr="00CD328E" w:rsidRDefault="00714D0B" w:rsidP="00911A80">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For SVI FF: </w:t>
            </w:r>
          </w:p>
          <w:p w14:paraId="5260E905" w14:textId="553E8848" w:rsidR="00714D0B" w:rsidRPr="00CD328E" w:rsidRDefault="00714D0B" w:rsidP="00911A80">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Manufacturer ID is: </w:t>
            </w:r>
            <w:r>
              <w:rPr>
                <w:rFonts w:ascii="Courier New" w:hAnsi="Courier New" w:cs="Courier New"/>
                <w:b/>
                <w:bCs/>
                <w:color w:val="4F6228"/>
                <w:sz w:val="20"/>
                <w:szCs w:val="20"/>
              </w:rPr>
              <w:t>445644</w:t>
            </w:r>
          </w:p>
          <w:p w14:paraId="3E35EDEB" w14:textId="77777777" w:rsidR="00714D0B" w:rsidRDefault="00714D0B" w:rsidP="00911A80">
            <w:pPr>
              <w:rPr>
                <w:rFonts w:ascii="Courier New" w:hAnsi="Courier New" w:cs="Courier New"/>
                <w:b/>
                <w:bCs/>
                <w:color w:val="4F6228"/>
                <w:sz w:val="20"/>
                <w:szCs w:val="20"/>
              </w:rPr>
            </w:pPr>
            <w:proofErr w:type="spellStart"/>
            <w:r w:rsidRPr="00CD328E">
              <w:rPr>
                <w:rFonts w:ascii="Courier New" w:hAnsi="Courier New" w:cs="Courier New"/>
                <w:b/>
                <w:bCs/>
                <w:color w:val="4F6228"/>
                <w:sz w:val="20"/>
                <w:szCs w:val="20"/>
              </w:rPr>
              <w:t>DeviceType</w:t>
            </w:r>
            <w:proofErr w:type="spellEnd"/>
            <w:r w:rsidRPr="00CD328E">
              <w:rPr>
                <w:rFonts w:ascii="Courier New" w:hAnsi="Courier New" w:cs="Courier New"/>
                <w:b/>
                <w:bCs/>
                <w:color w:val="4F6228"/>
                <w:sz w:val="20"/>
                <w:szCs w:val="20"/>
              </w:rPr>
              <w:t xml:space="preserve"> ID: 0008</w:t>
            </w:r>
          </w:p>
          <w:p w14:paraId="6AD8470C" w14:textId="6BE98D90" w:rsidR="00714D0B" w:rsidRPr="00CD328E" w:rsidRDefault="00714D0B" w:rsidP="00911A80">
            <w:pPr>
              <w:rPr>
                <w:rFonts w:ascii="Courier New" w:hAnsi="Courier New" w:cs="Courier New"/>
                <w:b/>
                <w:bCs/>
                <w:color w:val="4F6228"/>
                <w:sz w:val="20"/>
                <w:szCs w:val="20"/>
              </w:rPr>
            </w:pPr>
            <w:r>
              <w:rPr>
                <w:rFonts w:ascii="Courier New" w:hAnsi="Courier New" w:cs="Courier New"/>
                <w:b/>
                <w:bCs/>
                <w:color w:val="4F6228"/>
                <w:sz w:val="20"/>
                <w:szCs w:val="20"/>
              </w:rPr>
              <w:t>set automatically on device initialization</w:t>
            </w:r>
          </w:p>
        </w:tc>
      </w:tr>
    </w:tbl>
    <w:p w14:paraId="277BCFE6" w14:textId="753D4B97" w:rsidR="00061CC2" w:rsidRDefault="00061CC2"/>
    <w:p w14:paraId="4B89E766" w14:textId="4FCD95A4" w:rsidR="00714D0B" w:rsidRDefault="00714D0B" w:rsidP="00992444">
      <w:pPr>
        <w:pStyle w:val="Heading4"/>
      </w:pPr>
      <w:r w:rsidRPr="00CD328E">
        <w:t>TRANSDUCER BLOCK PARAMETERS</w:t>
      </w:r>
    </w:p>
    <w:p w14:paraId="1CF2A57F" w14:textId="77777777" w:rsidR="00714D0B" w:rsidRDefault="00714D0B"/>
    <w:tbl>
      <w:tblPr>
        <w:tblW w:w="11610" w:type="dxa"/>
        <w:tblBorders>
          <w:top w:val="single" w:sz="8" w:space="0" w:color="B3CC82"/>
          <w:left w:val="single" w:sz="8" w:space="0" w:color="B3CC82"/>
          <w:bottom w:val="single" w:sz="8" w:space="0" w:color="B3CC82"/>
          <w:right w:val="single" w:sz="8" w:space="0" w:color="B3CC82"/>
          <w:insideH w:val="single" w:sz="8" w:space="0" w:color="B3CC82"/>
        </w:tblBorders>
        <w:tblLayout w:type="fixed"/>
        <w:tblLook w:val="04A0" w:firstRow="1" w:lastRow="0" w:firstColumn="1" w:lastColumn="0" w:noHBand="0" w:noVBand="1"/>
      </w:tblPr>
      <w:tblGrid>
        <w:gridCol w:w="10"/>
        <w:gridCol w:w="3850"/>
        <w:gridCol w:w="10"/>
        <w:gridCol w:w="1800"/>
        <w:gridCol w:w="1530"/>
        <w:gridCol w:w="1710"/>
        <w:gridCol w:w="6"/>
        <w:gridCol w:w="2694"/>
      </w:tblGrid>
      <w:tr w:rsidR="00E71C46" w14:paraId="758A5540" w14:textId="77777777" w:rsidTr="00992444">
        <w:trPr>
          <w:gridBefore w:val="1"/>
          <w:wBefore w:w="10" w:type="dxa"/>
          <w:tblHeader/>
        </w:trPr>
        <w:tc>
          <w:tcPr>
            <w:tcW w:w="3860" w:type="dxa"/>
            <w:gridSpan w:val="2"/>
            <w:tcBorders>
              <w:top w:val="single" w:sz="8" w:space="0" w:color="B3CC82"/>
              <w:left w:val="nil"/>
              <w:bottom w:val="single" w:sz="8" w:space="0" w:color="B3CC82"/>
              <w:right w:val="nil"/>
            </w:tcBorders>
            <w:shd w:val="clear" w:color="auto" w:fill="9BBB59"/>
          </w:tcPr>
          <w:p w14:paraId="7C941531" w14:textId="77777777" w:rsidR="00E71C46" w:rsidRPr="00CD328E" w:rsidRDefault="00E71C46" w:rsidP="007A55C6">
            <w:pPr>
              <w:rPr>
                <w:b/>
                <w:bCs/>
                <w:color w:val="FFFFFF"/>
                <w:lang w:eastAsia="de-DE"/>
              </w:rPr>
            </w:pPr>
            <w:r w:rsidRPr="00CD328E">
              <w:rPr>
                <w:b/>
                <w:bCs/>
                <w:color w:val="FFFFFF"/>
                <w:lang w:eastAsia="de-DE"/>
              </w:rPr>
              <w:t>Parameter</w:t>
            </w:r>
          </w:p>
        </w:tc>
        <w:tc>
          <w:tcPr>
            <w:tcW w:w="1800" w:type="dxa"/>
            <w:tcBorders>
              <w:top w:val="single" w:sz="8" w:space="0" w:color="B3CC82"/>
              <w:left w:val="nil"/>
              <w:bottom w:val="single" w:sz="8" w:space="0" w:color="B3CC82"/>
              <w:right w:val="nil"/>
            </w:tcBorders>
            <w:shd w:val="clear" w:color="auto" w:fill="9BBB59"/>
          </w:tcPr>
          <w:p w14:paraId="57FDE333" w14:textId="77777777" w:rsidR="00E71C46" w:rsidRPr="00CD328E" w:rsidRDefault="00E71C46" w:rsidP="007A55C6">
            <w:pPr>
              <w:rPr>
                <w:b/>
                <w:bCs/>
                <w:color w:val="FFFFFF"/>
                <w:lang w:eastAsia="de-DE"/>
              </w:rPr>
            </w:pPr>
            <w:r w:rsidRPr="00CD328E">
              <w:rPr>
                <w:b/>
                <w:bCs/>
                <w:color w:val="FFFFFF"/>
                <w:lang w:eastAsia="de-DE"/>
              </w:rPr>
              <w:t>Value</w:t>
            </w:r>
            <w:r>
              <w:rPr>
                <w:b/>
                <w:bCs/>
                <w:color w:val="FFFFFF"/>
                <w:lang w:eastAsia="de-DE"/>
              </w:rPr>
              <w:t xml:space="preserve"> </w:t>
            </w:r>
            <w:r>
              <w:rPr>
                <w:b/>
                <w:sz w:val="16"/>
              </w:rPr>
              <w:t>at Electronic Shipment</w:t>
            </w:r>
          </w:p>
        </w:tc>
        <w:tc>
          <w:tcPr>
            <w:tcW w:w="1530" w:type="dxa"/>
            <w:tcBorders>
              <w:top w:val="single" w:sz="8" w:space="0" w:color="B3CC82"/>
              <w:left w:val="nil"/>
              <w:bottom w:val="single" w:sz="8" w:space="0" w:color="B3CC82"/>
              <w:right w:val="nil"/>
            </w:tcBorders>
            <w:shd w:val="clear" w:color="auto" w:fill="9BBB59"/>
          </w:tcPr>
          <w:p w14:paraId="4201F2AB" w14:textId="77777777" w:rsidR="00E71C46" w:rsidRPr="00CD328E" w:rsidRDefault="00E71C46" w:rsidP="007A55C6">
            <w:pPr>
              <w:rPr>
                <w:b/>
                <w:bCs/>
                <w:color w:val="FFFFFF"/>
                <w:lang w:eastAsia="de-DE"/>
              </w:rPr>
            </w:pPr>
            <w:r>
              <w:rPr>
                <w:b/>
                <w:sz w:val="16"/>
              </w:rPr>
              <w:t>Value At Final Shipment as a Standalone Unit</w:t>
            </w:r>
          </w:p>
        </w:tc>
        <w:tc>
          <w:tcPr>
            <w:tcW w:w="1716" w:type="dxa"/>
            <w:gridSpan w:val="2"/>
            <w:tcBorders>
              <w:top w:val="single" w:sz="8" w:space="0" w:color="B3CC82"/>
              <w:left w:val="nil"/>
              <w:bottom w:val="single" w:sz="8" w:space="0" w:color="B3CC82"/>
              <w:right w:val="nil"/>
            </w:tcBorders>
            <w:shd w:val="clear" w:color="auto" w:fill="9BBB59"/>
          </w:tcPr>
          <w:p w14:paraId="5FC76D79" w14:textId="77777777" w:rsidR="00E71C46" w:rsidRDefault="00E71C46" w:rsidP="007A55C6">
            <w:pPr>
              <w:jc w:val="center"/>
              <w:rPr>
                <w:b/>
                <w:sz w:val="16"/>
              </w:rPr>
            </w:pPr>
            <w:r>
              <w:rPr>
                <w:b/>
                <w:sz w:val="16"/>
              </w:rPr>
              <w:t>Final value</w:t>
            </w:r>
          </w:p>
          <w:p w14:paraId="00BFB59E" w14:textId="77777777" w:rsidR="00E71C46" w:rsidRPr="00CD328E" w:rsidRDefault="00E71C46" w:rsidP="007A55C6">
            <w:pPr>
              <w:rPr>
                <w:b/>
                <w:bCs/>
                <w:color w:val="FFFFFF"/>
                <w:lang w:eastAsia="de-DE"/>
              </w:rPr>
            </w:pPr>
            <w:r>
              <w:rPr>
                <w:b/>
                <w:sz w:val="16"/>
              </w:rPr>
              <w:t>Shipment As a Mounted Unit</w:t>
            </w:r>
          </w:p>
        </w:tc>
        <w:tc>
          <w:tcPr>
            <w:tcW w:w="2694" w:type="dxa"/>
            <w:tcBorders>
              <w:top w:val="single" w:sz="8" w:space="0" w:color="B3CC82"/>
              <w:left w:val="nil"/>
              <w:bottom w:val="single" w:sz="8" w:space="0" w:color="B3CC82"/>
              <w:right w:val="single" w:sz="8" w:space="0" w:color="B3CC82"/>
            </w:tcBorders>
            <w:shd w:val="clear" w:color="auto" w:fill="9BBB59"/>
          </w:tcPr>
          <w:p w14:paraId="55A72F23" w14:textId="77777777" w:rsidR="00E71C46" w:rsidRPr="00CD328E" w:rsidRDefault="00E71C46" w:rsidP="007A55C6">
            <w:pPr>
              <w:rPr>
                <w:b/>
                <w:bCs/>
                <w:color w:val="FFFFFF"/>
                <w:lang w:eastAsia="de-DE"/>
              </w:rPr>
            </w:pPr>
            <w:r w:rsidRPr="00CD328E">
              <w:rPr>
                <w:b/>
                <w:bCs/>
                <w:color w:val="FFFFFF"/>
                <w:lang w:eastAsia="de-DE"/>
              </w:rPr>
              <w:t>Comment</w:t>
            </w:r>
          </w:p>
        </w:tc>
      </w:tr>
      <w:tr w:rsidR="00E71C46" w14:paraId="1C697BE0" w14:textId="77777777" w:rsidTr="00992444">
        <w:trPr>
          <w:gridBefore w:val="1"/>
          <w:wBefore w:w="10" w:type="dxa"/>
        </w:trPr>
        <w:tc>
          <w:tcPr>
            <w:tcW w:w="3860" w:type="dxa"/>
            <w:gridSpan w:val="2"/>
            <w:tcBorders>
              <w:left w:val="nil"/>
              <w:right w:val="nil"/>
            </w:tcBorders>
            <w:shd w:val="clear" w:color="auto" w:fill="auto"/>
          </w:tcPr>
          <w:p w14:paraId="217766B1" w14:textId="77777777" w:rsidR="00E71C46" w:rsidRPr="00CD328E" w:rsidRDefault="00E71C46" w:rsidP="00911A80">
            <w:pPr>
              <w:rPr>
                <w:rFonts w:ascii="Courier New" w:hAnsi="Courier New" w:cs="Courier New"/>
                <w:b/>
                <w:bCs/>
                <w:color w:val="FF0000"/>
                <w:sz w:val="20"/>
                <w:szCs w:val="20"/>
              </w:rPr>
            </w:pPr>
            <w:r w:rsidRPr="00CD328E">
              <w:rPr>
                <w:rFonts w:ascii="Courier New" w:hAnsi="Courier New" w:cs="Courier New"/>
                <w:b/>
                <w:bCs/>
                <w:color w:val="4F6228"/>
                <w:sz w:val="20"/>
                <w:szCs w:val="20"/>
              </w:rPr>
              <w:t>APP_MODE</w:t>
            </w:r>
          </w:p>
        </w:tc>
        <w:tc>
          <w:tcPr>
            <w:tcW w:w="1800" w:type="dxa"/>
            <w:tcBorders>
              <w:left w:val="nil"/>
              <w:right w:val="nil"/>
            </w:tcBorders>
            <w:shd w:val="clear" w:color="auto" w:fill="auto"/>
          </w:tcPr>
          <w:p w14:paraId="7CAB5662" w14:textId="77777777" w:rsidR="00E71C46" w:rsidRPr="00CD328E" w:rsidRDefault="00E71C46" w:rsidP="00911A80">
            <w:pPr>
              <w:rPr>
                <w:rFonts w:ascii="Courier New" w:hAnsi="Courier New" w:cs="Courier New"/>
                <w:b/>
                <w:bCs/>
                <w:color w:val="4F6228"/>
                <w:sz w:val="20"/>
                <w:szCs w:val="20"/>
              </w:rPr>
            </w:pPr>
            <w:r w:rsidRPr="00CD328E">
              <w:rPr>
                <w:rFonts w:ascii="Courier New" w:hAnsi="Courier New" w:cs="Courier New"/>
                <w:b/>
                <w:bCs/>
                <w:color w:val="4F6228"/>
                <w:sz w:val="20"/>
                <w:szCs w:val="20"/>
              </w:rPr>
              <w:t>Setup</w:t>
            </w:r>
          </w:p>
        </w:tc>
        <w:tc>
          <w:tcPr>
            <w:tcW w:w="1530" w:type="dxa"/>
            <w:tcBorders>
              <w:left w:val="nil"/>
              <w:right w:val="nil"/>
            </w:tcBorders>
          </w:tcPr>
          <w:p w14:paraId="5230CF06" w14:textId="063683FA" w:rsidR="00E71C46" w:rsidRPr="00CD328E" w:rsidRDefault="000A76E3" w:rsidP="00911A80">
            <w:pPr>
              <w:rPr>
                <w:rFonts w:ascii="Courier New" w:hAnsi="Courier New" w:cs="Courier New"/>
                <w:b/>
                <w:bCs/>
                <w:color w:val="4F6228"/>
                <w:sz w:val="20"/>
                <w:szCs w:val="20"/>
              </w:rPr>
            </w:pPr>
            <w:r>
              <w:rPr>
                <w:rFonts w:ascii="Courier New" w:hAnsi="Courier New" w:cs="Courier New"/>
                <w:b/>
                <w:bCs/>
                <w:color w:val="4F6228"/>
                <w:sz w:val="20"/>
                <w:szCs w:val="20"/>
              </w:rPr>
              <w:t>Normal</w:t>
            </w:r>
          </w:p>
        </w:tc>
        <w:tc>
          <w:tcPr>
            <w:tcW w:w="1710" w:type="dxa"/>
            <w:tcBorders>
              <w:left w:val="nil"/>
              <w:right w:val="nil"/>
            </w:tcBorders>
          </w:tcPr>
          <w:p w14:paraId="5B05F1E0" w14:textId="077D11E6" w:rsidR="00E71C46" w:rsidRPr="00CD328E" w:rsidRDefault="000A76E3" w:rsidP="00911A80">
            <w:pPr>
              <w:rPr>
                <w:rFonts w:ascii="Courier New" w:hAnsi="Courier New" w:cs="Courier New"/>
                <w:b/>
                <w:bCs/>
                <w:color w:val="4F6228"/>
                <w:sz w:val="20"/>
                <w:szCs w:val="20"/>
              </w:rPr>
            </w:pPr>
            <w:r>
              <w:rPr>
                <w:rFonts w:ascii="Courier New" w:hAnsi="Courier New" w:cs="Courier New"/>
                <w:b/>
                <w:bCs/>
                <w:color w:val="4F6228"/>
                <w:sz w:val="20"/>
                <w:szCs w:val="20"/>
              </w:rPr>
              <w:t>Normal</w:t>
            </w:r>
          </w:p>
        </w:tc>
        <w:tc>
          <w:tcPr>
            <w:tcW w:w="2700" w:type="dxa"/>
            <w:gridSpan w:val="2"/>
            <w:tcBorders>
              <w:left w:val="nil"/>
            </w:tcBorders>
            <w:shd w:val="clear" w:color="auto" w:fill="auto"/>
          </w:tcPr>
          <w:p w14:paraId="541DF5BF" w14:textId="71080071" w:rsidR="00E71C46" w:rsidRPr="00CD328E" w:rsidRDefault="00E71C46" w:rsidP="00911A80">
            <w:pPr>
              <w:rPr>
                <w:rFonts w:ascii="Courier New" w:hAnsi="Courier New" w:cs="Courier New"/>
                <w:b/>
                <w:bCs/>
                <w:color w:val="4F6228"/>
                <w:sz w:val="20"/>
                <w:szCs w:val="20"/>
              </w:rPr>
            </w:pPr>
          </w:p>
        </w:tc>
      </w:tr>
      <w:tr w:rsidR="00E71C46" w14:paraId="26FA74A5" w14:textId="77777777" w:rsidTr="00992444">
        <w:trPr>
          <w:gridBefore w:val="1"/>
          <w:wBefore w:w="10" w:type="dxa"/>
          <w:trHeight w:val="587"/>
        </w:trPr>
        <w:tc>
          <w:tcPr>
            <w:tcW w:w="3860" w:type="dxa"/>
            <w:gridSpan w:val="2"/>
            <w:tcBorders>
              <w:left w:val="nil"/>
              <w:right w:val="nil"/>
            </w:tcBorders>
            <w:shd w:val="clear" w:color="auto" w:fill="E6EED5"/>
          </w:tcPr>
          <w:p w14:paraId="51357002" w14:textId="77777777" w:rsidR="00E71C46" w:rsidRPr="00CD328E" w:rsidRDefault="00E71C46" w:rsidP="00911A80">
            <w:pPr>
              <w:rPr>
                <w:rFonts w:ascii="Courier New" w:hAnsi="Courier New" w:cs="Courier New"/>
                <w:b/>
                <w:bCs/>
                <w:color w:val="4F6228"/>
                <w:sz w:val="20"/>
                <w:szCs w:val="20"/>
              </w:rPr>
            </w:pPr>
            <w:r w:rsidRPr="00CD328E">
              <w:rPr>
                <w:rFonts w:ascii="Courier New" w:hAnsi="Courier New" w:cs="Courier New"/>
                <w:b/>
                <w:bCs/>
                <w:color w:val="4F6228"/>
                <w:sz w:val="20"/>
                <w:szCs w:val="20"/>
              </w:rPr>
              <w:t>ALERT_COUNTERS</w:t>
            </w:r>
          </w:p>
        </w:tc>
        <w:tc>
          <w:tcPr>
            <w:tcW w:w="1800" w:type="dxa"/>
            <w:tcBorders>
              <w:left w:val="nil"/>
              <w:right w:val="nil"/>
            </w:tcBorders>
            <w:shd w:val="clear" w:color="auto" w:fill="E6EED5"/>
          </w:tcPr>
          <w:p w14:paraId="0A16D333" w14:textId="77777777" w:rsidR="00E71C46" w:rsidRPr="00CD328E" w:rsidRDefault="00E71C46" w:rsidP="00911A80">
            <w:pPr>
              <w:rPr>
                <w:rFonts w:ascii="Courier New" w:hAnsi="Courier New" w:cs="Courier New"/>
                <w:b/>
                <w:bCs/>
                <w:color w:val="4F6228"/>
                <w:sz w:val="20"/>
                <w:szCs w:val="20"/>
              </w:rPr>
            </w:pPr>
          </w:p>
        </w:tc>
        <w:tc>
          <w:tcPr>
            <w:tcW w:w="1530" w:type="dxa"/>
            <w:tcBorders>
              <w:left w:val="nil"/>
              <w:right w:val="nil"/>
            </w:tcBorders>
            <w:shd w:val="clear" w:color="auto" w:fill="E6EED5"/>
          </w:tcPr>
          <w:p w14:paraId="7B2ABE90" w14:textId="77777777" w:rsidR="00E71C46" w:rsidDel="00013EA2" w:rsidRDefault="00E71C46" w:rsidP="00911A80">
            <w:pPr>
              <w:rPr>
                <w:rFonts w:ascii="Courier New" w:hAnsi="Courier New" w:cs="Courier New"/>
                <w:b/>
                <w:bCs/>
                <w:color w:val="4F6228"/>
                <w:sz w:val="20"/>
                <w:szCs w:val="20"/>
              </w:rPr>
            </w:pPr>
          </w:p>
        </w:tc>
        <w:tc>
          <w:tcPr>
            <w:tcW w:w="1710" w:type="dxa"/>
            <w:tcBorders>
              <w:left w:val="nil"/>
              <w:right w:val="nil"/>
            </w:tcBorders>
            <w:shd w:val="clear" w:color="auto" w:fill="E6EED5"/>
          </w:tcPr>
          <w:p w14:paraId="09459DD4" w14:textId="3582EF7F" w:rsidR="00E71C46" w:rsidDel="00013EA2" w:rsidRDefault="00E71C46" w:rsidP="00911A80">
            <w:pPr>
              <w:rPr>
                <w:rFonts w:ascii="Courier New" w:hAnsi="Courier New" w:cs="Courier New"/>
                <w:b/>
                <w:bCs/>
                <w:color w:val="4F6228"/>
                <w:sz w:val="20"/>
                <w:szCs w:val="20"/>
              </w:rPr>
            </w:pPr>
          </w:p>
        </w:tc>
        <w:tc>
          <w:tcPr>
            <w:tcW w:w="2700" w:type="dxa"/>
            <w:gridSpan w:val="2"/>
            <w:tcBorders>
              <w:left w:val="nil"/>
            </w:tcBorders>
            <w:shd w:val="clear" w:color="auto" w:fill="E6EED5"/>
          </w:tcPr>
          <w:p w14:paraId="28B0F02B" w14:textId="79E8C1D3" w:rsidR="00E71C46" w:rsidRPr="00CD328E" w:rsidRDefault="00E71C46" w:rsidP="00911A80">
            <w:pPr>
              <w:rPr>
                <w:rFonts w:ascii="Courier New" w:hAnsi="Courier New" w:cs="Courier New"/>
                <w:b/>
                <w:bCs/>
                <w:color w:val="FF0000"/>
                <w:sz w:val="20"/>
                <w:szCs w:val="20"/>
              </w:rPr>
            </w:pPr>
            <w:r>
              <w:rPr>
                <w:rFonts w:ascii="Courier New" w:hAnsi="Courier New" w:cs="Courier New"/>
                <w:b/>
                <w:bCs/>
                <w:color w:val="4F6228"/>
                <w:sz w:val="20"/>
                <w:szCs w:val="20"/>
              </w:rPr>
              <w:t>set automatically on device initialization</w:t>
            </w:r>
            <w:r w:rsidR="000A76E3">
              <w:rPr>
                <w:rFonts w:ascii="Courier New" w:hAnsi="Courier New" w:cs="Courier New"/>
                <w:b/>
                <w:bCs/>
                <w:color w:val="4F6228"/>
                <w:sz w:val="20"/>
                <w:szCs w:val="20"/>
              </w:rPr>
              <w:t xml:space="preserve"> but may change</w:t>
            </w:r>
          </w:p>
        </w:tc>
      </w:tr>
      <w:tr w:rsidR="000A76E3" w14:paraId="6651F48A" w14:textId="77777777" w:rsidTr="00992444">
        <w:trPr>
          <w:gridBefore w:val="1"/>
          <w:wBefore w:w="10" w:type="dxa"/>
        </w:trPr>
        <w:tc>
          <w:tcPr>
            <w:tcW w:w="3860" w:type="dxa"/>
            <w:gridSpan w:val="2"/>
            <w:tcBorders>
              <w:left w:val="nil"/>
              <w:right w:val="nil"/>
            </w:tcBorders>
            <w:shd w:val="clear" w:color="auto" w:fill="auto"/>
          </w:tcPr>
          <w:p w14:paraId="15A7F67A"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Deviation Alert</w:t>
            </w:r>
          </w:p>
        </w:tc>
        <w:tc>
          <w:tcPr>
            <w:tcW w:w="1800" w:type="dxa"/>
            <w:tcBorders>
              <w:left w:val="nil"/>
              <w:right w:val="nil"/>
            </w:tcBorders>
            <w:shd w:val="clear" w:color="auto" w:fill="auto"/>
          </w:tcPr>
          <w:p w14:paraId="67A7529A"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tcPr>
          <w:p w14:paraId="1DB42952" w14:textId="4FC657A4" w:rsidR="000A76E3" w:rsidRPr="00CD328E" w:rsidRDefault="000A76E3" w:rsidP="000A76E3">
            <w:pPr>
              <w:rPr>
                <w:rFonts w:ascii="Courier New" w:hAnsi="Courier New" w:cs="Courier New"/>
                <w:sz w:val="20"/>
                <w:szCs w:val="20"/>
              </w:rPr>
            </w:pPr>
            <w:r w:rsidRPr="00CD328E">
              <w:rPr>
                <w:rFonts w:ascii="Courier New" w:hAnsi="Courier New" w:cs="Courier New"/>
                <w:b/>
                <w:bCs/>
                <w:color w:val="4F6228"/>
                <w:sz w:val="20"/>
                <w:szCs w:val="20"/>
              </w:rPr>
              <w:t>0</w:t>
            </w:r>
          </w:p>
        </w:tc>
        <w:tc>
          <w:tcPr>
            <w:tcW w:w="1710" w:type="dxa"/>
            <w:tcBorders>
              <w:left w:val="nil"/>
              <w:right w:val="nil"/>
            </w:tcBorders>
          </w:tcPr>
          <w:p w14:paraId="62A5DC15" w14:textId="0BBAF00C" w:rsidR="000A76E3" w:rsidRPr="00CD328E" w:rsidRDefault="000A76E3" w:rsidP="000A76E3">
            <w:pPr>
              <w:rPr>
                <w:rFonts w:ascii="Courier New" w:hAnsi="Courier New" w:cs="Courier New"/>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auto"/>
          </w:tcPr>
          <w:p w14:paraId="1918C533" w14:textId="4EC47ABF" w:rsidR="000A76E3" w:rsidRPr="00CD328E" w:rsidRDefault="000A76E3" w:rsidP="000A76E3">
            <w:pPr>
              <w:rPr>
                <w:rFonts w:ascii="Courier New" w:hAnsi="Courier New" w:cs="Courier New"/>
                <w:sz w:val="20"/>
                <w:szCs w:val="20"/>
              </w:rPr>
            </w:pPr>
          </w:p>
        </w:tc>
      </w:tr>
      <w:tr w:rsidR="000A76E3" w14:paraId="59C61069" w14:textId="77777777" w:rsidTr="00992444">
        <w:trPr>
          <w:gridBefore w:val="1"/>
          <w:wBefore w:w="10" w:type="dxa"/>
        </w:trPr>
        <w:tc>
          <w:tcPr>
            <w:tcW w:w="3860" w:type="dxa"/>
            <w:gridSpan w:val="2"/>
            <w:tcBorders>
              <w:left w:val="nil"/>
              <w:right w:val="nil"/>
            </w:tcBorders>
            <w:shd w:val="clear" w:color="auto" w:fill="E6EED5"/>
          </w:tcPr>
          <w:p w14:paraId="5844EED2"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Position </w:t>
            </w:r>
            <w:proofErr w:type="spellStart"/>
            <w:r w:rsidRPr="00CD328E">
              <w:rPr>
                <w:rFonts w:ascii="Courier New" w:hAnsi="Courier New" w:cs="Courier New"/>
                <w:b/>
                <w:bCs/>
                <w:color w:val="4F6228"/>
                <w:sz w:val="20"/>
                <w:szCs w:val="20"/>
              </w:rPr>
              <w:t>HiHi</w:t>
            </w:r>
            <w:proofErr w:type="spellEnd"/>
            <w:r w:rsidRPr="00CD328E">
              <w:rPr>
                <w:rFonts w:ascii="Courier New" w:hAnsi="Courier New" w:cs="Courier New"/>
                <w:b/>
                <w:bCs/>
                <w:color w:val="4F6228"/>
                <w:sz w:val="20"/>
                <w:szCs w:val="20"/>
              </w:rPr>
              <w:t xml:space="preserve"> Alert</w:t>
            </w:r>
          </w:p>
        </w:tc>
        <w:tc>
          <w:tcPr>
            <w:tcW w:w="1800" w:type="dxa"/>
            <w:tcBorders>
              <w:left w:val="nil"/>
              <w:right w:val="nil"/>
            </w:tcBorders>
            <w:shd w:val="clear" w:color="auto" w:fill="E6EED5"/>
          </w:tcPr>
          <w:p w14:paraId="678ACFEB"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shd w:val="clear" w:color="auto" w:fill="E6EED5"/>
          </w:tcPr>
          <w:p w14:paraId="163B27D1" w14:textId="071D0546" w:rsidR="000A76E3" w:rsidRPr="00CD328E" w:rsidRDefault="000A76E3" w:rsidP="000A76E3">
            <w:pPr>
              <w:rPr>
                <w:rFonts w:ascii="Courier New" w:hAnsi="Courier New" w:cs="Courier New"/>
                <w:sz w:val="20"/>
                <w:szCs w:val="20"/>
              </w:rPr>
            </w:pPr>
            <w:r w:rsidRPr="00CD328E">
              <w:rPr>
                <w:rFonts w:ascii="Courier New" w:hAnsi="Courier New" w:cs="Courier New"/>
                <w:b/>
                <w:bCs/>
                <w:color w:val="4F6228"/>
                <w:sz w:val="20"/>
                <w:szCs w:val="20"/>
              </w:rPr>
              <w:t>0</w:t>
            </w:r>
          </w:p>
        </w:tc>
        <w:tc>
          <w:tcPr>
            <w:tcW w:w="1710" w:type="dxa"/>
            <w:tcBorders>
              <w:left w:val="nil"/>
              <w:right w:val="nil"/>
            </w:tcBorders>
            <w:shd w:val="clear" w:color="auto" w:fill="E6EED5"/>
          </w:tcPr>
          <w:p w14:paraId="5F3400CF" w14:textId="1D97B887" w:rsidR="000A76E3" w:rsidRPr="00CD328E" w:rsidRDefault="000A76E3" w:rsidP="000A76E3">
            <w:pPr>
              <w:rPr>
                <w:rFonts w:ascii="Courier New" w:hAnsi="Courier New" w:cs="Courier New"/>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E6EED5"/>
          </w:tcPr>
          <w:p w14:paraId="53575E36" w14:textId="0FF904A6" w:rsidR="000A76E3" w:rsidRPr="00CD328E" w:rsidRDefault="000A76E3" w:rsidP="000A76E3">
            <w:pPr>
              <w:rPr>
                <w:rFonts w:ascii="Courier New" w:hAnsi="Courier New" w:cs="Courier New"/>
                <w:sz w:val="20"/>
                <w:szCs w:val="20"/>
              </w:rPr>
            </w:pPr>
          </w:p>
        </w:tc>
      </w:tr>
      <w:tr w:rsidR="000A76E3" w14:paraId="03F30732" w14:textId="77777777" w:rsidTr="00992444">
        <w:trPr>
          <w:gridBefore w:val="1"/>
          <w:wBefore w:w="10" w:type="dxa"/>
        </w:trPr>
        <w:tc>
          <w:tcPr>
            <w:tcW w:w="3860" w:type="dxa"/>
            <w:gridSpan w:val="2"/>
            <w:tcBorders>
              <w:left w:val="nil"/>
              <w:right w:val="nil"/>
            </w:tcBorders>
            <w:shd w:val="clear" w:color="auto" w:fill="auto"/>
          </w:tcPr>
          <w:p w14:paraId="5D1E7703"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Position Hi Alert</w:t>
            </w:r>
          </w:p>
        </w:tc>
        <w:tc>
          <w:tcPr>
            <w:tcW w:w="1800" w:type="dxa"/>
            <w:tcBorders>
              <w:left w:val="nil"/>
              <w:right w:val="nil"/>
            </w:tcBorders>
            <w:shd w:val="clear" w:color="auto" w:fill="auto"/>
          </w:tcPr>
          <w:p w14:paraId="74C8A5D3"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tcPr>
          <w:p w14:paraId="3B8D972B" w14:textId="7F6007F9" w:rsidR="000A76E3" w:rsidRPr="00CD328E" w:rsidRDefault="000A76E3" w:rsidP="000A76E3">
            <w:pPr>
              <w:rPr>
                <w:rFonts w:ascii="Courier New" w:hAnsi="Courier New" w:cs="Courier New"/>
                <w:sz w:val="20"/>
                <w:szCs w:val="20"/>
              </w:rPr>
            </w:pPr>
            <w:r w:rsidRPr="00CD328E">
              <w:rPr>
                <w:rFonts w:ascii="Courier New" w:hAnsi="Courier New" w:cs="Courier New"/>
                <w:b/>
                <w:bCs/>
                <w:color w:val="4F6228"/>
                <w:sz w:val="20"/>
                <w:szCs w:val="20"/>
              </w:rPr>
              <w:t>0</w:t>
            </w:r>
          </w:p>
        </w:tc>
        <w:tc>
          <w:tcPr>
            <w:tcW w:w="1710" w:type="dxa"/>
            <w:tcBorders>
              <w:left w:val="nil"/>
              <w:right w:val="nil"/>
            </w:tcBorders>
          </w:tcPr>
          <w:p w14:paraId="2610D913" w14:textId="608EE769" w:rsidR="000A76E3" w:rsidRPr="00CD328E" w:rsidRDefault="000A76E3" w:rsidP="000A76E3">
            <w:pPr>
              <w:rPr>
                <w:rFonts w:ascii="Courier New" w:hAnsi="Courier New" w:cs="Courier New"/>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auto"/>
          </w:tcPr>
          <w:p w14:paraId="508E7388" w14:textId="6910015A" w:rsidR="000A76E3" w:rsidRPr="00CD328E" w:rsidRDefault="000A76E3" w:rsidP="000A76E3">
            <w:pPr>
              <w:rPr>
                <w:rFonts w:ascii="Courier New" w:hAnsi="Courier New" w:cs="Courier New"/>
                <w:sz w:val="20"/>
                <w:szCs w:val="20"/>
              </w:rPr>
            </w:pPr>
          </w:p>
        </w:tc>
      </w:tr>
      <w:tr w:rsidR="000A76E3" w14:paraId="2B2A8D3B" w14:textId="77777777" w:rsidTr="00992444">
        <w:trPr>
          <w:gridBefore w:val="1"/>
          <w:wBefore w:w="10" w:type="dxa"/>
        </w:trPr>
        <w:tc>
          <w:tcPr>
            <w:tcW w:w="3860" w:type="dxa"/>
            <w:gridSpan w:val="2"/>
            <w:tcBorders>
              <w:left w:val="nil"/>
              <w:right w:val="nil"/>
            </w:tcBorders>
            <w:shd w:val="clear" w:color="auto" w:fill="E6EED5"/>
          </w:tcPr>
          <w:p w14:paraId="2E722020"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Position Lo Alert</w:t>
            </w:r>
          </w:p>
        </w:tc>
        <w:tc>
          <w:tcPr>
            <w:tcW w:w="1800" w:type="dxa"/>
            <w:tcBorders>
              <w:left w:val="nil"/>
              <w:right w:val="nil"/>
            </w:tcBorders>
            <w:shd w:val="clear" w:color="auto" w:fill="E6EED5"/>
          </w:tcPr>
          <w:p w14:paraId="6B472C36"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shd w:val="clear" w:color="auto" w:fill="E6EED5"/>
          </w:tcPr>
          <w:p w14:paraId="4222CBF4" w14:textId="221EC87B" w:rsidR="000A76E3" w:rsidRPr="00CD328E" w:rsidRDefault="000A76E3" w:rsidP="000A76E3">
            <w:pPr>
              <w:rPr>
                <w:rFonts w:ascii="Courier New" w:hAnsi="Courier New" w:cs="Courier New"/>
                <w:sz w:val="20"/>
                <w:szCs w:val="20"/>
              </w:rPr>
            </w:pPr>
            <w:r w:rsidRPr="00CD328E">
              <w:rPr>
                <w:rFonts w:ascii="Courier New" w:hAnsi="Courier New" w:cs="Courier New"/>
                <w:b/>
                <w:bCs/>
                <w:color w:val="4F6228"/>
                <w:sz w:val="20"/>
                <w:szCs w:val="20"/>
              </w:rPr>
              <w:t>0</w:t>
            </w:r>
          </w:p>
        </w:tc>
        <w:tc>
          <w:tcPr>
            <w:tcW w:w="1710" w:type="dxa"/>
            <w:tcBorders>
              <w:left w:val="nil"/>
              <w:right w:val="nil"/>
            </w:tcBorders>
            <w:shd w:val="clear" w:color="auto" w:fill="E6EED5"/>
          </w:tcPr>
          <w:p w14:paraId="7D81E3A9" w14:textId="65509536" w:rsidR="000A76E3" w:rsidRPr="00CD328E" w:rsidRDefault="000A76E3" w:rsidP="000A76E3">
            <w:pPr>
              <w:rPr>
                <w:rFonts w:ascii="Courier New" w:hAnsi="Courier New" w:cs="Courier New"/>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E6EED5"/>
          </w:tcPr>
          <w:p w14:paraId="2478037D" w14:textId="6F647FA6" w:rsidR="000A76E3" w:rsidRPr="00CD328E" w:rsidRDefault="000A76E3" w:rsidP="000A76E3">
            <w:pPr>
              <w:rPr>
                <w:rFonts w:ascii="Courier New" w:hAnsi="Courier New" w:cs="Courier New"/>
                <w:sz w:val="20"/>
                <w:szCs w:val="20"/>
              </w:rPr>
            </w:pPr>
          </w:p>
        </w:tc>
      </w:tr>
      <w:tr w:rsidR="000A76E3" w14:paraId="687C38FC" w14:textId="77777777" w:rsidTr="00992444">
        <w:trPr>
          <w:gridBefore w:val="1"/>
          <w:wBefore w:w="10" w:type="dxa"/>
        </w:trPr>
        <w:tc>
          <w:tcPr>
            <w:tcW w:w="3860" w:type="dxa"/>
            <w:gridSpan w:val="2"/>
            <w:tcBorders>
              <w:left w:val="nil"/>
              <w:right w:val="nil"/>
            </w:tcBorders>
            <w:shd w:val="clear" w:color="auto" w:fill="auto"/>
          </w:tcPr>
          <w:p w14:paraId="2961CC64"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Position LoLo Alert</w:t>
            </w:r>
          </w:p>
        </w:tc>
        <w:tc>
          <w:tcPr>
            <w:tcW w:w="1800" w:type="dxa"/>
            <w:tcBorders>
              <w:left w:val="nil"/>
              <w:right w:val="nil"/>
            </w:tcBorders>
            <w:shd w:val="clear" w:color="auto" w:fill="auto"/>
          </w:tcPr>
          <w:p w14:paraId="27EAE4E8"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tcPr>
          <w:p w14:paraId="63136FF5" w14:textId="11FDD540" w:rsidR="000A76E3" w:rsidRPr="00CD328E" w:rsidRDefault="000A76E3" w:rsidP="000A76E3">
            <w:pPr>
              <w:rPr>
                <w:rFonts w:ascii="Courier New" w:hAnsi="Courier New" w:cs="Courier New"/>
                <w:sz w:val="20"/>
                <w:szCs w:val="20"/>
              </w:rPr>
            </w:pPr>
            <w:r w:rsidRPr="00CD328E">
              <w:rPr>
                <w:rFonts w:ascii="Courier New" w:hAnsi="Courier New" w:cs="Courier New"/>
                <w:b/>
                <w:bCs/>
                <w:color w:val="4F6228"/>
                <w:sz w:val="20"/>
                <w:szCs w:val="20"/>
              </w:rPr>
              <w:t>0</w:t>
            </w:r>
          </w:p>
        </w:tc>
        <w:tc>
          <w:tcPr>
            <w:tcW w:w="1710" w:type="dxa"/>
            <w:tcBorders>
              <w:left w:val="nil"/>
              <w:right w:val="nil"/>
            </w:tcBorders>
          </w:tcPr>
          <w:p w14:paraId="729E3C3A" w14:textId="5F79324D" w:rsidR="000A76E3" w:rsidRPr="00CD328E" w:rsidRDefault="000A76E3" w:rsidP="000A76E3">
            <w:pPr>
              <w:rPr>
                <w:rFonts w:ascii="Courier New" w:hAnsi="Courier New" w:cs="Courier New"/>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auto"/>
          </w:tcPr>
          <w:p w14:paraId="795C642E" w14:textId="7B07BB02" w:rsidR="000A76E3" w:rsidRPr="00CD328E" w:rsidRDefault="000A76E3" w:rsidP="000A76E3">
            <w:pPr>
              <w:rPr>
                <w:rFonts w:ascii="Courier New" w:hAnsi="Courier New" w:cs="Courier New"/>
                <w:sz w:val="20"/>
                <w:szCs w:val="20"/>
              </w:rPr>
            </w:pPr>
          </w:p>
        </w:tc>
      </w:tr>
      <w:tr w:rsidR="000A76E3" w14:paraId="3553FCA8" w14:textId="77777777" w:rsidTr="00992444">
        <w:trPr>
          <w:gridBefore w:val="1"/>
          <w:wBefore w:w="10" w:type="dxa"/>
        </w:trPr>
        <w:tc>
          <w:tcPr>
            <w:tcW w:w="3860" w:type="dxa"/>
            <w:gridSpan w:val="2"/>
            <w:tcBorders>
              <w:left w:val="nil"/>
              <w:right w:val="nil"/>
            </w:tcBorders>
            <w:shd w:val="clear" w:color="auto" w:fill="E6EED5"/>
          </w:tcPr>
          <w:p w14:paraId="0C3E687F"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Set Point Timeout Alert</w:t>
            </w:r>
          </w:p>
        </w:tc>
        <w:tc>
          <w:tcPr>
            <w:tcW w:w="1800" w:type="dxa"/>
            <w:tcBorders>
              <w:left w:val="nil"/>
              <w:right w:val="nil"/>
            </w:tcBorders>
            <w:shd w:val="clear" w:color="auto" w:fill="E6EED5"/>
          </w:tcPr>
          <w:p w14:paraId="513B7860"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shd w:val="clear" w:color="auto" w:fill="E6EED5"/>
          </w:tcPr>
          <w:p w14:paraId="50587260" w14:textId="51EAC56D" w:rsidR="000A76E3" w:rsidRPr="00CD328E" w:rsidRDefault="000A76E3" w:rsidP="000A76E3">
            <w:pPr>
              <w:rPr>
                <w:rFonts w:ascii="Courier New" w:hAnsi="Courier New" w:cs="Courier New"/>
                <w:sz w:val="20"/>
                <w:szCs w:val="20"/>
              </w:rPr>
            </w:pPr>
            <w:r w:rsidRPr="00CD328E">
              <w:rPr>
                <w:rFonts w:ascii="Courier New" w:hAnsi="Courier New" w:cs="Courier New"/>
                <w:b/>
                <w:bCs/>
                <w:color w:val="4F6228"/>
                <w:sz w:val="20"/>
                <w:szCs w:val="20"/>
              </w:rPr>
              <w:t>0</w:t>
            </w:r>
          </w:p>
        </w:tc>
        <w:tc>
          <w:tcPr>
            <w:tcW w:w="1710" w:type="dxa"/>
            <w:tcBorders>
              <w:left w:val="nil"/>
              <w:right w:val="nil"/>
            </w:tcBorders>
            <w:shd w:val="clear" w:color="auto" w:fill="E6EED5"/>
          </w:tcPr>
          <w:p w14:paraId="3BFED840" w14:textId="478B8D36" w:rsidR="000A76E3" w:rsidRPr="00CD328E" w:rsidRDefault="000A76E3" w:rsidP="000A76E3">
            <w:pPr>
              <w:rPr>
                <w:rFonts w:ascii="Courier New" w:hAnsi="Courier New" w:cs="Courier New"/>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E6EED5"/>
          </w:tcPr>
          <w:p w14:paraId="7185CE9B" w14:textId="3B796AB1" w:rsidR="000A76E3" w:rsidRPr="00CD328E" w:rsidRDefault="000A76E3" w:rsidP="000A76E3">
            <w:pPr>
              <w:rPr>
                <w:rFonts w:ascii="Courier New" w:hAnsi="Courier New" w:cs="Courier New"/>
                <w:sz w:val="20"/>
                <w:szCs w:val="20"/>
              </w:rPr>
            </w:pPr>
          </w:p>
        </w:tc>
      </w:tr>
      <w:tr w:rsidR="000A76E3" w14:paraId="6C4F9276" w14:textId="77777777" w:rsidTr="00992444">
        <w:trPr>
          <w:gridBefore w:val="1"/>
          <w:wBefore w:w="10" w:type="dxa"/>
        </w:trPr>
        <w:tc>
          <w:tcPr>
            <w:tcW w:w="3860" w:type="dxa"/>
            <w:gridSpan w:val="2"/>
            <w:tcBorders>
              <w:left w:val="nil"/>
              <w:right w:val="nil"/>
            </w:tcBorders>
            <w:shd w:val="clear" w:color="auto" w:fill="auto"/>
          </w:tcPr>
          <w:p w14:paraId="7EE55D71"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Near Close Alert</w:t>
            </w:r>
          </w:p>
        </w:tc>
        <w:tc>
          <w:tcPr>
            <w:tcW w:w="1800" w:type="dxa"/>
            <w:tcBorders>
              <w:left w:val="nil"/>
              <w:right w:val="nil"/>
            </w:tcBorders>
            <w:shd w:val="clear" w:color="auto" w:fill="auto"/>
          </w:tcPr>
          <w:p w14:paraId="403EB45B"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tcPr>
          <w:p w14:paraId="6F820149" w14:textId="36A4C3E2"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tcPr>
          <w:p w14:paraId="2E761593" w14:textId="4FB53745"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auto"/>
          </w:tcPr>
          <w:p w14:paraId="4099EE16" w14:textId="3ABAE1D2" w:rsidR="000A76E3" w:rsidRPr="00CD328E" w:rsidRDefault="000A76E3" w:rsidP="000A76E3">
            <w:pPr>
              <w:rPr>
                <w:rFonts w:ascii="Courier New" w:hAnsi="Courier New" w:cs="Courier New"/>
                <w:b/>
                <w:bCs/>
                <w:color w:val="FF0000"/>
                <w:sz w:val="20"/>
                <w:szCs w:val="20"/>
              </w:rPr>
            </w:pPr>
          </w:p>
        </w:tc>
      </w:tr>
      <w:tr w:rsidR="000A76E3" w14:paraId="42A34A2B" w14:textId="77777777" w:rsidTr="00992444">
        <w:trPr>
          <w:gridBefore w:val="1"/>
          <w:wBefore w:w="10" w:type="dxa"/>
        </w:trPr>
        <w:tc>
          <w:tcPr>
            <w:tcW w:w="3860" w:type="dxa"/>
            <w:gridSpan w:val="2"/>
            <w:tcBorders>
              <w:left w:val="nil"/>
              <w:right w:val="nil"/>
            </w:tcBorders>
            <w:shd w:val="clear" w:color="auto" w:fill="E6EED5"/>
          </w:tcPr>
          <w:p w14:paraId="3AEB73DB"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Travel Accumulation </w:t>
            </w:r>
            <w:proofErr w:type="gramStart"/>
            <w:r w:rsidRPr="00CD328E">
              <w:rPr>
                <w:rFonts w:ascii="Courier New" w:hAnsi="Courier New" w:cs="Courier New"/>
                <w:b/>
                <w:bCs/>
                <w:color w:val="4F6228"/>
                <w:sz w:val="20"/>
                <w:szCs w:val="20"/>
              </w:rPr>
              <w:t>A</w:t>
            </w:r>
            <w:proofErr w:type="gramEnd"/>
            <w:r w:rsidRPr="00CD328E">
              <w:rPr>
                <w:rFonts w:ascii="Courier New" w:hAnsi="Courier New" w:cs="Courier New"/>
                <w:b/>
                <w:bCs/>
                <w:color w:val="4F6228"/>
                <w:sz w:val="20"/>
                <w:szCs w:val="20"/>
              </w:rPr>
              <w:t xml:space="preserve"> Alert</w:t>
            </w:r>
          </w:p>
        </w:tc>
        <w:tc>
          <w:tcPr>
            <w:tcW w:w="1800" w:type="dxa"/>
            <w:tcBorders>
              <w:left w:val="nil"/>
              <w:right w:val="nil"/>
            </w:tcBorders>
            <w:shd w:val="clear" w:color="auto" w:fill="E6EED5"/>
          </w:tcPr>
          <w:p w14:paraId="75C86548"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shd w:val="clear" w:color="auto" w:fill="E6EED5"/>
          </w:tcPr>
          <w:p w14:paraId="471C8606" w14:textId="69FB9468"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shd w:val="clear" w:color="auto" w:fill="E6EED5"/>
          </w:tcPr>
          <w:p w14:paraId="73F85D61" w14:textId="7616260F"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E6EED5"/>
          </w:tcPr>
          <w:p w14:paraId="23E27B5C" w14:textId="03266B8B" w:rsidR="000A76E3" w:rsidRPr="00CD328E" w:rsidRDefault="000A76E3" w:rsidP="000A76E3">
            <w:pPr>
              <w:rPr>
                <w:rFonts w:ascii="Courier New" w:hAnsi="Courier New" w:cs="Courier New"/>
                <w:b/>
                <w:bCs/>
                <w:color w:val="FF0000"/>
                <w:sz w:val="20"/>
                <w:szCs w:val="20"/>
              </w:rPr>
            </w:pPr>
          </w:p>
        </w:tc>
      </w:tr>
      <w:tr w:rsidR="000A76E3" w14:paraId="605E1722" w14:textId="77777777" w:rsidTr="00992444">
        <w:trPr>
          <w:gridBefore w:val="1"/>
          <w:wBefore w:w="10" w:type="dxa"/>
        </w:trPr>
        <w:tc>
          <w:tcPr>
            <w:tcW w:w="3860" w:type="dxa"/>
            <w:gridSpan w:val="2"/>
            <w:tcBorders>
              <w:left w:val="nil"/>
              <w:right w:val="nil"/>
            </w:tcBorders>
            <w:shd w:val="clear" w:color="auto" w:fill="auto"/>
          </w:tcPr>
          <w:p w14:paraId="6513EE49"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Travel Accumulation B Alert</w:t>
            </w:r>
          </w:p>
        </w:tc>
        <w:tc>
          <w:tcPr>
            <w:tcW w:w="1800" w:type="dxa"/>
            <w:tcBorders>
              <w:left w:val="nil"/>
              <w:right w:val="nil"/>
            </w:tcBorders>
            <w:shd w:val="clear" w:color="auto" w:fill="auto"/>
          </w:tcPr>
          <w:p w14:paraId="48A95902"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tcPr>
          <w:p w14:paraId="573BAEDC" w14:textId="73795BC7"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tcPr>
          <w:p w14:paraId="55756073" w14:textId="4ABEFF0A"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auto"/>
          </w:tcPr>
          <w:p w14:paraId="23C8908C" w14:textId="1A2340B0" w:rsidR="000A76E3" w:rsidRPr="00CD328E" w:rsidRDefault="000A76E3" w:rsidP="000A76E3">
            <w:pPr>
              <w:rPr>
                <w:rFonts w:ascii="Courier New" w:hAnsi="Courier New" w:cs="Courier New"/>
                <w:b/>
                <w:bCs/>
                <w:color w:val="FF0000"/>
                <w:sz w:val="20"/>
                <w:szCs w:val="20"/>
              </w:rPr>
            </w:pPr>
          </w:p>
        </w:tc>
      </w:tr>
      <w:tr w:rsidR="000A76E3" w14:paraId="6BD414A7" w14:textId="77777777" w:rsidTr="00992444">
        <w:trPr>
          <w:gridBefore w:val="1"/>
          <w:wBefore w:w="10" w:type="dxa"/>
        </w:trPr>
        <w:tc>
          <w:tcPr>
            <w:tcW w:w="3860" w:type="dxa"/>
            <w:gridSpan w:val="2"/>
            <w:tcBorders>
              <w:left w:val="nil"/>
              <w:right w:val="nil"/>
            </w:tcBorders>
            <w:shd w:val="clear" w:color="auto" w:fill="E6EED5"/>
          </w:tcPr>
          <w:p w14:paraId="699BA634"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Cycle Counter </w:t>
            </w:r>
            <w:proofErr w:type="gramStart"/>
            <w:r w:rsidRPr="00CD328E">
              <w:rPr>
                <w:rFonts w:ascii="Courier New" w:hAnsi="Courier New" w:cs="Courier New"/>
                <w:b/>
                <w:bCs/>
                <w:color w:val="4F6228"/>
                <w:sz w:val="20"/>
                <w:szCs w:val="20"/>
              </w:rPr>
              <w:t>A</w:t>
            </w:r>
            <w:proofErr w:type="gramEnd"/>
            <w:r w:rsidRPr="00CD328E">
              <w:rPr>
                <w:rFonts w:ascii="Courier New" w:hAnsi="Courier New" w:cs="Courier New"/>
                <w:b/>
                <w:bCs/>
                <w:color w:val="4F6228"/>
                <w:sz w:val="20"/>
                <w:szCs w:val="20"/>
              </w:rPr>
              <w:t xml:space="preserve"> Alert</w:t>
            </w:r>
          </w:p>
        </w:tc>
        <w:tc>
          <w:tcPr>
            <w:tcW w:w="1800" w:type="dxa"/>
            <w:tcBorders>
              <w:left w:val="nil"/>
              <w:right w:val="nil"/>
            </w:tcBorders>
            <w:shd w:val="clear" w:color="auto" w:fill="E6EED5"/>
          </w:tcPr>
          <w:p w14:paraId="13441666"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shd w:val="clear" w:color="auto" w:fill="E6EED5"/>
          </w:tcPr>
          <w:p w14:paraId="27CA6E24" w14:textId="11C2E71E"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shd w:val="clear" w:color="auto" w:fill="E6EED5"/>
          </w:tcPr>
          <w:p w14:paraId="4F7A4613" w14:textId="1C4B0A90"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E6EED5"/>
          </w:tcPr>
          <w:p w14:paraId="361C040C" w14:textId="130204AE" w:rsidR="000A76E3" w:rsidRPr="00CD328E" w:rsidRDefault="000A76E3" w:rsidP="000A76E3">
            <w:pPr>
              <w:rPr>
                <w:rFonts w:ascii="Courier New" w:hAnsi="Courier New" w:cs="Courier New"/>
                <w:b/>
                <w:bCs/>
                <w:color w:val="FF0000"/>
                <w:sz w:val="20"/>
                <w:szCs w:val="20"/>
              </w:rPr>
            </w:pPr>
          </w:p>
        </w:tc>
      </w:tr>
      <w:tr w:rsidR="000A76E3" w14:paraId="48105325" w14:textId="77777777" w:rsidTr="00992444">
        <w:trPr>
          <w:gridBefore w:val="1"/>
          <w:wBefore w:w="10" w:type="dxa"/>
        </w:trPr>
        <w:tc>
          <w:tcPr>
            <w:tcW w:w="3860" w:type="dxa"/>
            <w:gridSpan w:val="2"/>
            <w:tcBorders>
              <w:left w:val="nil"/>
              <w:right w:val="nil"/>
            </w:tcBorders>
            <w:shd w:val="clear" w:color="auto" w:fill="auto"/>
          </w:tcPr>
          <w:p w14:paraId="41672A02"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Cycle Counter B Alert</w:t>
            </w:r>
          </w:p>
        </w:tc>
        <w:tc>
          <w:tcPr>
            <w:tcW w:w="1800" w:type="dxa"/>
            <w:tcBorders>
              <w:left w:val="nil"/>
              <w:right w:val="nil"/>
            </w:tcBorders>
            <w:shd w:val="clear" w:color="auto" w:fill="auto"/>
          </w:tcPr>
          <w:p w14:paraId="2DC36798"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tcPr>
          <w:p w14:paraId="686495F7" w14:textId="7D292D41"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tcPr>
          <w:p w14:paraId="2D3F7072" w14:textId="05E0E752"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auto"/>
          </w:tcPr>
          <w:p w14:paraId="3C69F608" w14:textId="20DF2FF4" w:rsidR="000A76E3" w:rsidRPr="00CD328E" w:rsidRDefault="000A76E3" w:rsidP="000A76E3">
            <w:pPr>
              <w:rPr>
                <w:rFonts w:ascii="Courier New" w:hAnsi="Courier New" w:cs="Courier New"/>
                <w:b/>
                <w:bCs/>
                <w:color w:val="FF0000"/>
                <w:sz w:val="20"/>
                <w:szCs w:val="20"/>
              </w:rPr>
            </w:pPr>
          </w:p>
        </w:tc>
      </w:tr>
      <w:tr w:rsidR="000A76E3" w14:paraId="19F0B84D" w14:textId="77777777" w:rsidTr="00992444">
        <w:trPr>
          <w:gridBefore w:val="1"/>
          <w:wBefore w:w="10" w:type="dxa"/>
        </w:trPr>
        <w:tc>
          <w:tcPr>
            <w:tcW w:w="3860" w:type="dxa"/>
            <w:gridSpan w:val="2"/>
            <w:tcBorders>
              <w:left w:val="nil"/>
              <w:right w:val="nil"/>
            </w:tcBorders>
            <w:shd w:val="clear" w:color="auto" w:fill="E6EED5"/>
          </w:tcPr>
          <w:p w14:paraId="38641448"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Working Time Alert</w:t>
            </w:r>
          </w:p>
        </w:tc>
        <w:tc>
          <w:tcPr>
            <w:tcW w:w="1800" w:type="dxa"/>
            <w:tcBorders>
              <w:left w:val="nil"/>
              <w:right w:val="nil"/>
            </w:tcBorders>
            <w:shd w:val="clear" w:color="auto" w:fill="E6EED5"/>
          </w:tcPr>
          <w:p w14:paraId="726AD975"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shd w:val="clear" w:color="auto" w:fill="E6EED5"/>
          </w:tcPr>
          <w:p w14:paraId="49553E33" w14:textId="2FBA2222"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shd w:val="clear" w:color="auto" w:fill="E6EED5"/>
          </w:tcPr>
          <w:p w14:paraId="4E3AE879" w14:textId="2016E053"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E6EED5"/>
          </w:tcPr>
          <w:p w14:paraId="08254C67" w14:textId="75C97FDB" w:rsidR="000A76E3" w:rsidRPr="00CD328E" w:rsidRDefault="000A76E3" w:rsidP="000A76E3">
            <w:pPr>
              <w:rPr>
                <w:rFonts w:ascii="Courier New" w:hAnsi="Courier New" w:cs="Courier New"/>
                <w:b/>
                <w:bCs/>
                <w:color w:val="FF0000"/>
                <w:sz w:val="20"/>
                <w:szCs w:val="20"/>
              </w:rPr>
            </w:pPr>
          </w:p>
        </w:tc>
      </w:tr>
      <w:tr w:rsidR="000A76E3" w14:paraId="2EEBDB3E" w14:textId="77777777" w:rsidTr="00992444">
        <w:trPr>
          <w:gridBefore w:val="1"/>
          <w:wBefore w:w="10" w:type="dxa"/>
        </w:trPr>
        <w:tc>
          <w:tcPr>
            <w:tcW w:w="3860" w:type="dxa"/>
            <w:gridSpan w:val="2"/>
            <w:tcBorders>
              <w:left w:val="nil"/>
              <w:right w:val="nil"/>
            </w:tcBorders>
            <w:shd w:val="clear" w:color="auto" w:fill="auto"/>
          </w:tcPr>
          <w:p w14:paraId="6E70194B"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Supply Pressure Hi Alert</w:t>
            </w:r>
          </w:p>
        </w:tc>
        <w:tc>
          <w:tcPr>
            <w:tcW w:w="1800" w:type="dxa"/>
            <w:tcBorders>
              <w:left w:val="nil"/>
              <w:right w:val="nil"/>
            </w:tcBorders>
            <w:shd w:val="clear" w:color="auto" w:fill="auto"/>
          </w:tcPr>
          <w:p w14:paraId="5D874C3A"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tcPr>
          <w:p w14:paraId="40C65DE4" w14:textId="12BC2E39"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tcPr>
          <w:p w14:paraId="1036BAC9" w14:textId="28A89816"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auto"/>
          </w:tcPr>
          <w:p w14:paraId="2A84422F" w14:textId="44F543CC" w:rsidR="000A76E3" w:rsidRPr="00CD328E" w:rsidRDefault="000A76E3" w:rsidP="000A76E3">
            <w:pPr>
              <w:rPr>
                <w:rFonts w:ascii="Courier New" w:hAnsi="Courier New" w:cs="Courier New"/>
                <w:b/>
                <w:bCs/>
                <w:color w:val="FF0000"/>
                <w:sz w:val="20"/>
                <w:szCs w:val="20"/>
              </w:rPr>
            </w:pPr>
          </w:p>
        </w:tc>
      </w:tr>
      <w:tr w:rsidR="000A76E3" w14:paraId="16E65D3A" w14:textId="77777777" w:rsidTr="00992444">
        <w:trPr>
          <w:gridBefore w:val="1"/>
          <w:wBefore w:w="10" w:type="dxa"/>
        </w:trPr>
        <w:tc>
          <w:tcPr>
            <w:tcW w:w="3860" w:type="dxa"/>
            <w:gridSpan w:val="2"/>
            <w:tcBorders>
              <w:left w:val="nil"/>
              <w:right w:val="nil"/>
            </w:tcBorders>
            <w:shd w:val="clear" w:color="auto" w:fill="E6EED5"/>
          </w:tcPr>
          <w:p w14:paraId="17B50FF6"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Supply Pressure Lo Alert</w:t>
            </w:r>
          </w:p>
        </w:tc>
        <w:tc>
          <w:tcPr>
            <w:tcW w:w="1800" w:type="dxa"/>
            <w:tcBorders>
              <w:left w:val="nil"/>
              <w:right w:val="nil"/>
            </w:tcBorders>
            <w:shd w:val="clear" w:color="auto" w:fill="E6EED5"/>
          </w:tcPr>
          <w:p w14:paraId="18320C3D"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shd w:val="clear" w:color="auto" w:fill="E6EED5"/>
          </w:tcPr>
          <w:p w14:paraId="258BBE32" w14:textId="5845F934"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shd w:val="clear" w:color="auto" w:fill="E6EED5"/>
          </w:tcPr>
          <w:p w14:paraId="3D12EE96" w14:textId="66DF45DA"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E6EED5"/>
          </w:tcPr>
          <w:p w14:paraId="530C38A8" w14:textId="1EA8640C" w:rsidR="000A76E3" w:rsidRPr="00CD328E" w:rsidRDefault="000A76E3" w:rsidP="000A76E3">
            <w:pPr>
              <w:rPr>
                <w:rFonts w:ascii="Courier New" w:hAnsi="Courier New" w:cs="Courier New"/>
                <w:b/>
                <w:bCs/>
                <w:color w:val="FF0000"/>
                <w:sz w:val="20"/>
                <w:szCs w:val="20"/>
              </w:rPr>
            </w:pPr>
          </w:p>
        </w:tc>
      </w:tr>
      <w:tr w:rsidR="000A76E3" w14:paraId="2015CD84" w14:textId="77777777" w:rsidTr="00992444">
        <w:trPr>
          <w:gridBefore w:val="1"/>
          <w:wBefore w:w="10" w:type="dxa"/>
        </w:trPr>
        <w:tc>
          <w:tcPr>
            <w:tcW w:w="3860" w:type="dxa"/>
            <w:gridSpan w:val="2"/>
            <w:tcBorders>
              <w:left w:val="nil"/>
              <w:right w:val="nil"/>
            </w:tcBorders>
            <w:shd w:val="clear" w:color="auto" w:fill="auto"/>
          </w:tcPr>
          <w:p w14:paraId="0E13935F"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Supply Pressure LoLo Alert</w:t>
            </w:r>
          </w:p>
        </w:tc>
        <w:tc>
          <w:tcPr>
            <w:tcW w:w="1800" w:type="dxa"/>
            <w:tcBorders>
              <w:left w:val="nil"/>
              <w:right w:val="nil"/>
            </w:tcBorders>
            <w:shd w:val="clear" w:color="auto" w:fill="auto"/>
          </w:tcPr>
          <w:p w14:paraId="2009697F"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tcPr>
          <w:p w14:paraId="5954D986" w14:textId="0F761816"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tcPr>
          <w:p w14:paraId="32DD88DD" w14:textId="1E87AF70"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auto"/>
          </w:tcPr>
          <w:p w14:paraId="2420F9A4" w14:textId="1A57BC3F" w:rsidR="000A76E3" w:rsidRPr="00CD328E" w:rsidRDefault="000A76E3" w:rsidP="000A76E3">
            <w:pPr>
              <w:rPr>
                <w:rFonts w:ascii="Courier New" w:hAnsi="Courier New" w:cs="Courier New"/>
                <w:b/>
                <w:bCs/>
                <w:color w:val="FF0000"/>
                <w:sz w:val="20"/>
                <w:szCs w:val="20"/>
              </w:rPr>
            </w:pPr>
          </w:p>
        </w:tc>
      </w:tr>
      <w:tr w:rsidR="000A76E3" w14:paraId="28B90EF3" w14:textId="77777777" w:rsidTr="00992444">
        <w:trPr>
          <w:gridBefore w:val="1"/>
          <w:wBefore w:w="10" w:type="dxa"/>
        </w:trPr>
        <w:tc>
          <w:tcPr>
            <w:tcW w:w="3860" w:type="dxa"/>
            <w:gridSpan w:val="2"/>
            <w:tcBorders>
              <w:left w:val="nil"/>
              <w:right w:val="nil"/>
            </w:tcBorders>
            <w:shd w:val="clear" w:color="auto" w:fill="E6EED5"/>
          </w:tcPr>
          <w:p w14:paraId="0543EA65"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Temperature Hi Alert</w:t>
            </w:r>
          </w:p>
        </w:tc>
        <w:tc>
          <w:tcPr>
            <w:tcW w:w="1800" w:type="dxa"/>
            <w:tcBorders>
              <w:left w:val="nil"/>
              <w:right w:val="nil"/>
            </w:tcBorders>
            <w:shd w:val="clear" w:color="auto" w:fill="E6EED5"/>
          </w:tcPr>
          <w:p w14:paraId="1983D745"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shd w:val="clear" w:color="auto" w:fill="E6EED5"/>
          </w:tcPr>
          <w:p w14:paraId="0A947C18" w14:textId="4086AF73"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shd w:val="clear" w:color="auto" w:fill="E6EED5"/>
          </w:tcPr>
          <w:p w14:paraId="43FAB124" w14:textId="56621D19"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E6EED5"/>
          </w:tcPr>
          <w:p w14:paraId="71E63CD8" w14:textId="77D8672A" w:rsidR="000A76E3" w:rsidRPr="00CD328E" w:rsidRDefault="000A76E3" w:rsidP="000A76E3">
            <w:pPr>
              <w:rPr>
                <w:rFonts w:ascii="Courier New" w:hAnsi="Courier New" w:cs="Courier New"/>
                <w:b/>
                <w:bCs/>
                <w:color w:val="FF0000"/>
                <w:sz w:val="20"/>
                <w:szCs w:val="20"/>
              </w:rPr>
            </w:pPr>
          </w:p>
        </w:tc>
      </w:tr>
      <w:tr w:rsidR="000A76E3" w14:paraId="1BDAEA3A" w14:textId="77777777" w:rsidTr="00992444">
        <w:trPr>
          <w:gridBefore w:val="1"/>
          <w:wBefore w:w="10" w:type="dxa"/>
        </w:trPr>
        <w:tc>
          <w:tcPr>
            <w:tcW w:w="3860" w:type="dxa"/>
            <w:gridSpan w:val="2"/>
            <w:tcBorders>
              <w:left w:val="nil"/>
              <w:right w:val="nil"/>
            </w:tcBorders>
            <w:shd w:val="clear" w:color="auto" w:fill="auto"/>
          </w:tcPr>
          <w:p w14:paraId="5449DE3F"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Temperature Lo Alert</w:t>
            </w:r>
          </w:p>
        </w:tc>
        <w:tc>
          <w:tcPr>
            <w:tcW w:w="1800" w:type="dxa"/>
            <w:tcBorders>
              <w:left w:val="nil"/>
              <w:right w:val="nil"/>
            </w:tcBorders>
            <w:shd w:val="clear" w:color="auto" w:fill="auto"/>
          </w:tcPr>
          <w:p w14:paraId="30DFEFD4"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tcPr>
          <w:p w14:paraId="4B5E1F5F" w14:textId="0A05B61B"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tcPr>
          <w:p w14:paraId="28E58F49" w14:textId="0D0337E1"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auto"/>
          </w:tcPr>
          <w:p w14:paraId="1A0062CC" w14:textId="036A87BA" w:rsidR="000A76E3" w:rsidRPr="00CD328E" w:rsidRDefault="000A76E3" w:rsidP="000A76E3">
            <w:pPr>
              <w:rPr>
                <w:rFonts w:ascii="Courier New" w:hAnsi="Courier New" w:cs="Courier New"/>
                <w:b/>
                <w:bCs/>
                <w:color w:val="FF0000"/>
                <w:sz w:val="20"/>
                <w:szCs w:val="20"/>
              </w:rPr>
            </w:pPr>
          </w:p>
        </w:tc>
      </w:tr>
      <w:tr w:rsidR="000A76E3" w14:paraId="19DC3797" w14:textId="77777777" w:rsidTr="00992444">
        <w:trPr>
          <w:gridBefore w:val="1"/>
          <w:wBefore w:w="10" w:type="dxa"/>
        </w:trPr>
        <w:tc>
          <w:tcPr>
            <w:tcW w:w="3860" w:type="dxa"/>
            <w:gridSpan w:val="2"/>
            <w:tcBorders>
              <w:left w:val="nil"/>
              <w:right w:val="nil"/>
            </w:tcBorders>
            <w:shd w:val="clear" w:color="auto" w:fill="E6EED5"/>
          </w:tcPr>
          <w:p w14:paraId="35B8941F"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lastRenderedPageBreak/>
              <w:t xml:space="preserve">  IP Drive Current Alert HI</w:t>
            </w:r>
          </w:p>
        </w:tc>
        <w:tc>
          <w:tcPr>
            <w:tcW w:w="1800" w:type="dxa"/>
            <w:tcBorders>
              <w:left w:val="nil"/>
              <w:right w:val="nil"/>
            </w:tcBorders>
            <w:shd w:val="clear" w:color="auto" w:fill="E6EED5"/>
          </w:tcPr>
          <w:p w14:paraId="05174654"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shd w:val="clear" w:color="auto" w:fill="E6EED5"/>
          </w:tcPr>
          <w:p w14:paraId="4717FFAC" w14:textId="1827EFCB"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shd w:val="clear" w:color="auto" w:fill="E6EED5"/>
          </w:tcPr>
          <w:p w14:paraId="429103D6" w14:textId="4F836683"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E6EED5"/>
          </w:tcPr>
          <w:p w14:paraId="68F1A88E" w14:textId="09B6BD83" w:rsidR="000A76E3" w:rsidRPr="00CD328E" w:rsidRDefault="000A76E3" w:rsidP="000A76E3">
            <w:pPr>
              <w:rPr>
                <w:rFonts w:ascii="Courier New" w:hAnsi="Courier New" w:cs="Courier New"/>
                <w:b/>
                <w:bCs/>
                <w:color w:val="FF0000"/>
                <w:sz w:val="20"/>
                <w:szCs w:val="20"/>
              </w:rPr>
            </w:pPr>
          </w:p>
        </w:tc>
      </w:tr>
      <w:tr w:rsidR="000A76E3" w14:paraId="452FC03B" w14:textId="77777777" w:rsidTr="00992444">
        <w:trPr>
          <w:gridBefore w:val="1"/>
          <w:wBefore w:w="10" w:type="dxa"/>
        </w:trPr>
        <w:tc>
          <w:tcPr>
            <w:tcW w:w="3860" w:type="dxa"/>
            <w:gridSpan w:val="2"/>
            <w:tcBorders>
              <w:left w:val="nil"/>
              <w:right w:val="nil"/>
            </w:tcBorders>
            <w:shd w:val="clear" w:color="auto" w:fill="auto"/>
          </w:tcPr>
          <w:p w14:paraId="2195B9CB"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IP Drive Current Alert LO</w:t>
            </w:r>
          </w:p>
        </w:tc>
        <w:tc>
          <w:tcPr>
            <w:tcW w:w="1800" w:type="dxa"/>
            <w:tcBorders>
              <w:left w:val="nil"/>
              <w:right w:val="nil"/>
            </w:tcBorders>
            <w:shd w:val="clear" w:color="auto" w:fill="auto"/>
          </w:tcPr>
          <w:p w14:paraId="0805690E"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tcPr>
          <w:p w14:paraId="7FF5820F" w14:textId="4F270B3F"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tcPr>
          <w:p w14:paraId="341B6ECE" w14:textId="7F009D22"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auto"/>
          </w:tcPr>
          <w:p w14:paraId="529BFC6D" w14:textId="504CF9E4" w:rsidR="000A76E3" w:rsidRPr="00CD328E" w:rsidRDefault="000A76E3" w:rsidP="000A76E3">
            <w:pPr>
              <w:rPr>
                <w:rFonts w:ascii="Courier New" w:hAnsi="Courier New" w:cs="Courier New"/>
                <w:b/>
                <w:bCs/>
                <w:color w:val="FF0000"/>
                <w:sz w:val="20"/>
                <w:szCs w:val="20"/>
              </w:rPr>
            </w:pPr>
          </w:p>
        </w:tc>
      </w:tr>
      <w:tr w:rsidR="000A76E3" w14:paraId="67E375B4" w14:textId="77777777" w:rsidTr="00992444">
        <w:trPr>
          <w:gridBefore w:val="1"/>
          <w:wBefore w:w="10" w:type="dxa"/>
        </w:trPr>
        <w:tc>
          <w:tcPr>
            <w:tcW w:w="3860" w:type="dxa"/>
            <w:gridSpan w:val="2"/>
            <w:tcBorders>
              <w:left w:val="nil"/>
              <w:right w:val="nil"/>
            </w:tcBorders>
            <w:shd w:val="clear" w:color="auto" w:fill="E6EED5"/>
          </w:tcPr>
          <w:p w14:paraId="7FDAE0CF"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Sensor Failure Alert</w:t>
            </w:r>
          </w:p>
        </w:tc>
        <w:tc>
          <w:tcPr>
            <w:tcW w:w="1800" w:type="dxa"/>
            <w:tcBorders>
              <w:left w:val="nil"/>
              <w:right w:val="nil"/>
            </w:tcBorders>
            <w:shd w:val="clear" w:color="auto" w:fill="E6EED5"/>
          </w:tcPr>
          <w:p w14:paraId="0AEF71C5"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shd w:val="clear" w:color="auto" w:fill="E6EED5"/>
          </w:tcPr>
          <w:p w14:paraId="6A4547B9" w14:textId="27E75B30"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shd w:val="clear" w:color="auto" w:fill="E6EED5"/>
          </w:tcPr>
          <w:p w14:paraId="2FED58FE" w14:textId="5599109E"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E6EED5"/>
          </w:tcPr>
          <w:p w14:paraId="1EEC3CC1" w14:textId="1B76998C" w:rsidR="000A76E3" w:rsidRPr="00CD328E" w:rsidRDefault="000A76E3" w:rsidP="000A76E3">
            <w:pPr>
              <w:rPr>
                <w:rFonts w:ascii="Courier New" w:hAnsi="Courier New" w:cs="Courier New"/>
                <w:b/>
                <w:bCs/>
                <w:color w:val="FF0000"/>
                <w:sz w:val="20"/>
                <w:szCs w:val="20"/>
              </w:rPr>
            </w:pPr>
          </w:p>
        </w:tc>
      </w:tr>
      <w:tr w:rsidR="000A76E3" w14:paraId="3378BC2B" w14:textId="77777777" w:rsidTr="00992444">
        <w:trPr>
          <w:gridBefore w:val="1"/>
          <w:wBefore w:w="10" w:type="dxa"/>
        </w:trPr>
        <w:tc>
          <w:tcPr>
            <w:tcW w:w="3860" w:type="dxa"/>
            <w:gridSpan w:val="2"/>
            <w:tcBorders>
              <w:left w:val="nil"/>
              <w:right w:val="nil"/>
            </w:tcBorders>
            <w:shd w:val="clear" w:color="auto" w:fill="auto"/>
          </w:tcPr>
          <w:p w14:paraId="2D9D58AC"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Processor Alert</w:t>
            </w:r>
          </w:p>
        </w:tc>
        <w:tc>
          <w:tcPr>
            <w:tcW w:w="1800" w:type="dxa"/>
            <w:tcBorders>
              <w:left w:val="nil"/>
              <w:right w:val="nil"/>
            </w:tcBorders>
            <w:shd w:val="clear" w:color="auto" w:fill="auto"/>
          </w:tcPr>
          <w:p w14:paraId="085F98ED"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tcPr>
          <w:p w14:paraId="0FFA46AD" w14:textId="71A1F81B"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tcPr>
          <w:p w14:paraId="0A7C73CD" w14:textId="6C1F738F"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auto"/>
          </w:tcPr>
          <w:p w14:paraId="567A78CA" w14:textId="3F7BC68A" w:rsidR="000A76E3" w:rsidRPr="00CD328E" w:rsidRDefault="000A76E3" w:rsidP="000A76E3">
            <w:pPr>
              <w:rPr>
                <w:rFonts w:ascii="Courier New" w:hAnsi="Courier New" w:cs="Courier New"/>
                <w:b/>
                <w:bCs/>
                <w:color w:val="FF0000"/>
                <w:sz w:val="20"/>
                <w:szCs w:val="20"/>
              </w:rPr>
            </w:pPr>
          </w:p>
        </w:tc>
      </w:tr>
      <w:tr w:rsidR="000A76E3" w14:paraId="56C6B099" w14:textId="77777777" w:rsidTr="00992444">
        <w:trPr>
          <w:gridBefore w:val="1"/>
          <w:wBefore w:w="10" w:type="dxa"/>
        </w:trPr>
        <w:tc>
          <w:tcPr>
            <w:tcW w:w="3860" w:type="dxa"/>
            <w:gridSpan w:val="2"/>
            <w:tcBorders>
              <w:left w:val="nil"/>
              <w:right w:val="nil"/>
            </w:tcBorders>
            <w:shd w:val="clear" w:color="auto" w:fill="E6EED5"/>
          </w:tcPr>
          <w:p w14:paraId="1D8FCA6A"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Valve Control Alert</w:t>
            </w:r>
          </w:p>
        </w:tc>
        <w:tc>
          <w:tcPr>
            <w:tcW w:w="1800" w:type="dxa"/>
            <w:tcBorders>
              <w:left w:val="nil"/>
              <w:right w:val="nil"/>
            </w:tcBorders>
            <w:shd w:val="clear" w:color="auto" w:fill="E6EED5"/>
          </w:tcPr>
          <w:p w14:paraId="30550519"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shd w:val="clear" w:color="auto" w:fill="E6EED5"/>
          </w:tcPr>
          <w:p w14:paraId="428B6FBC" w14:textId="6DB8226F"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shd w:val="clear" w:color="auto" w:fill="E6EED5"/>
          </w:tcPr>
          <w:p w14:paraId="5873038C" w14:textId="0DA11FF3"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E6EED5"/>
          </w:tcPr>
          <w:p w14:paraId="48B15996" w14:textId="637346E1" w:rsidR="000A76E3" w:rsidRPr="00CD328E" w:rsidRDefault="000A76E3" w:rsidP="000A76E3">
            <w:pPr>
              <w:rPr>
                <w:rFonts w:ascii="Courier New" w:hAnsi="Courier New" w:cs="Courier New"/>
                <w:b/>
                <w:bCs/>
                <w:color w:val="FF0000"/>
                <w:sz w:val="20"/>
                <w:szCs w:val="20"/>
              </w:rPr>
            </w:pPr>
          </w:p>
        </w:tc>
      </w:tr>
      <w:tr w:rsidR="000A76E3" w14:paraId="33295E7E" w14:textId="77777777" w:rsidTr="00992444">
        <w:trPr>
          <w:gridBefore w:val="1"/>
          <w:wBefore w:w="10" w:type="dxa"/>
        </w:trPr>
        <w:tc>
          <w:tcPr>
            <w:tcW w:w="3860" w:type="dxa"/>
            <w:gridSpan w:val="2"/>
            <w:tcBorders>
              <w:left w:val="nil"/>
              <w:right w:val="nil"/>
            </w:tcBorders>
            <w:shd w:val="clear" w:color="auto" w:fill="auto"/>
          </w:tcPr>
          <w:p w14:paraId="6AEC6101"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Commissioning Alert</w:t>
            </w:r>
          </w:p>
        </w:tc>
        <w:tc>
          <w:tcPr>
            <w:tcW w:w="1800" w:type="dxa"/>
            <w:tcBorders>
              <w:left w:val="nil"/>
              <w:right w:val="nil"/>
            </w:tcBorders>
            <w:shd w:val="clear" w:color="auto" w:fill="auto"/>
          </w:tcPr>
          <w:p w14:paraId="095255EF"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tcPr>
          <w:p w14:paraId="0F7E7A15" w14:textId="4C0DFBA1"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tcPr>
          <w:p w14:paraId="16CF6849" w14:textId="79536F70"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auto"/>
          </w:tcPr>
          <w:p w14:paraId="36B75AF6" w14:textId="4F5BFB95" w:rsidR="000A76E3" w:rsidRPr="00CD328E" w:rsidRDefault="000A76E3" w:rsidP="000A76E3">
            <w:pPr>
              <w:rPr>
                <w:rFonts w:ascii="Courier New" w:hAnsi="Courier New" w:cs="Courier New"/>
                <w:b/>
                <w:bCs/>
                <w:color w:val="FF0000"/>
                <w:sz w:val="20"/>
                <w:szCs w:val="20"/>
              </w:rPr>
            </w:pPr>
          </w:p>
        </w:tc>
      </w:tr>
      <w:tr w:rsidR="000A76E3" w14:paraId="29DBFE72" w14:textId="77777777" w:rsidTr="00992444">
        <w:trPr>
          <w:gridBefore w:val="1"/>
          <w:wBefore w:w="10" w:type="dxa"/>
        </w:trPr>
        <w:tc>
          <w:tcPr>
            <w:tcW w:w="3860" w:type="dxa"/>
            <w:gridSpan w:val="2"/>
            <w:tcBorders>
              <w:left w:val="nil"/>
              <w:right w:val="nil"/>
            </w:tcBorders>
            <w:shd w:val="clear" w:color="auto" w:fill="E6EED5"/>
          </w:tcPr>
          <w:p w14:paraId="023A2220"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Air Supply Alert</w:t>
            </w:r>
          </w:p>
        </w:tc>
        <w:tc>
          <w:tcPr>
            <w:tcW w:w="1800" w:type="dxa"/>
            <w:tcBorders>
              <w:left w:val="nil"/>
              <w:right w:val="nil"/>
            </w:tcBorders>
            <w:shd w:val="clear" w:color="auto" w:fill="E6EED5"/>
          </w:tcPr>
          <w:p w14:paraId="0B3BE4A5"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shd w:val="clear" w:color="auto" w:fill="E6EED5"/>
          </w:tcPr>
          <w:p w14:paraId="5B70F095" w14:textId="4F7B1A57"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shd w:val="clear" w:color="auto" w:fill="E6EED5"/>
          </w:tcPr>
          <w:p w14:paraId="16D81916" w14:textId="10E70471"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E6EED5"/>
          </w:tcPr>
          <w:p w14:paraId="13BF3835" w14:textId="2DE0743D" w:rsidR="000A76E3" w:rsidRPr="00CD328E" w:rsidRDefault="000A76E3" w:rsidP="000A76E3">
            <w:pPr>
              <w:rPr>
                <w:rFonts w:ascii="Courier New" w:hAnsi="Courier New" w:cs="Courier New"/>
                <w:b/>
                <w:bCs/>
                <w:color w:val="FF0000"/>
                <w:sz w:val="20"/>
                <w:szCs w:val="20"/>
              </w:rPr>
            </w:pPr>
          </w:p>
        </w:tc>
      </w:tr>
      <w:tr w:rsidR="000A76E3" w14:paraId="4C19365E" w14:textId="77777777" w:rsidTr="00992444">
        <w:trPr>
          <w:gridBefore w:val="1"/>
          <w:wBefore w:w="10" w:type="dxa"/>
        </w:trPr>
        <w:tc>
          <w:tcPr>
            <w:tcW w:w="3860" w:type="dxa"/>
            <w:gridSpan w:val="2"/>
            <w:tcBorders>
              <w:left w:val="nil"/>
              <w:right w:val="nil"/>
            </w:tcBorders>
            <w:shd w:val="clear" w:color="auto" w:fill="auto"/>
          </w:tcPr>
          <w:p w14:paraId="2E341CEF"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Supporting Hardware Alert</w:t>
            </w:r>
          </w:p>
        </w:tc>
        <w:tc>
          <w:tcPr>
            <w:tcW w:w="1800" w:type="dxa"/>
            <w:tcBorders>
              <w:left w:val="nil"/>
              <w:right w:val="nil"/>
            </w:tcBorders>
            <w:shd w:val="clear" w:color="auto" w:fill="auto"/>
          </w:tcPr>
          <w:p w14:paraId="2046BB3E"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0</w:t>
            </w:r>
          </w:p>
        </w:tc>
        <w:tc>
          <w:tcPr>
            <w:tcW w:w="1530" w:type="dxa"/>
            <w:tcBorders>
              <w:left w:val="nil"/>
              <w:right w:val="nil"/>
            </w:tcBorders>
          </w:tcPr>
          <w:p w14:paraId="6D1F14C8" w14:textId="40AE670E"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1710" w:type="dxa"/>
            <w:tcBorders>
              <w:left w:val="nil"/>
              <w:right w:val="nil"/>
            </w:tcBorders>
          </w:tcPr>
          <w:p w14:paraId="71E605E2" w14:textId="09A21422" w:rsidR="000A76E3" w:rsidRPr="00CD328E" w:rsidRDefault="000A76E3" w:rsidP="000A76E3">
            <w:pPr>
              <w:rPr>
                <w:rFonts w:ascii="Courier New" w:hAnsi="Courier New" w:cs="Courier New"/>
                <w:b/>
                <w:bCs/>
                <w:color w:val="FF0000"/>
                <w:sz w:val="20"/>
                <w:szCs w:val="20"/>
              </w:rPr>
            </w:pPr>
            <w:r w:rsidRPr="00CD328E">
              <w:rPr>
                <w:rFonts w:ascii="Courier New" w:hAnsi="Courier New" w:cs="Courier New"/>
                <w:b/>
                <w:bCs/>
                <w:color w:val="4F6228"/>
                <w:sz w:val="20"/>
                <w:szCs w:val="20"/>
              </w:rPr>
              <w:t>0</w:t>
            </w:r>
          </w:p>
        </w:tc>
        <w:tc>
          <w:tcPr>
            <w:tcW w:w="2700" w:type="dxa"/>
            <w:gridSpan w:val="2"/>
            <w:tcBorders>
              <w:left w:val="nil"/>
            </w:tcBorders>
            <w:shd w:val="clear" w:color="auto" w:fill="auto"/>
          </w:tcPr>
          <w:p w14:paraId="5489F8C3" w14:textId="7B471B0F" w:rsidR="000A76E3" w:rsidRPr="00CD328E" w:rsidRDefault="000A76E3" w:rsidP="000A76E3">
            <w:pPr>
              <w:rPr>
                <w:rFonts w:ascii="Courier New" w:hAnsi="Courier New" w:cs="Courier New"/>
                <w:b/>
                <w:bCs/>
                <w:color w:val="FF0000"/>
                <w:sz w:val="20"/>
                <w:szCs w:val="20"/>
              </w:rPr>
            </w:pPr>
          </w:p>
        </w:tc>
      </w:tr>
      <w:tr w:rsidR="000A76E3" w14:paraId="08DB6F64" w14:textId="77777777" w:rsidTr="00992444">
        <w:trPr>
          <w:gridBefore w:val="1"/>
          <w:wBefore w:w="10" w:type="dxa"/>
        </w:trPr>
        <w:tc>
          <w:tcPr>
            <w:tcW w:w="3860" w:type="dxa"/>
            <w:gridSpan w:val="2"/>
            <w:tcBorders>
              <w:left w:val="nil"/>
              <w:right w:val="nil"/>
            </w:tcBorders>
            <w:shd w:val="clear" w:color="auto" w:fill="E6EED5"/>
          </w:tcPr>
          <w:p w14:paraId="1AD40C70" w14:textId="2320AAF4"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ADVANCED</w:t>
            </w:r>
            <w:r>
              <w:rPr>
                <w:rFonts w:ascii="Courier New" w:hAnsi="Courier New" w:cs="Courier New"/>
                <w:b/>
                <w:bCs/>
                <w:color w:val="4F6228"/>
                <w:sz w:val="20"/>
                <w:szCs w:val="20"/>
              </w:rPr>
              <w:t xml:space="preserve"> (See </w:t>
            </w:r>
            <w:hyperlink w:anchor="ADAVNCED" w:history="1">
              <w:r w:rsidRPr="000A76E3">
                <w:rPr>
                  <w:rStyle w:val="Hyperlink"/>
                  <w:rFonts w:ascii="Courier New" w:hAnsi="Courier New" w:cs="Courier New"/>
                  <w:b/>
                  <w:bCs/>
                  <w:sz w:val="20"/>
                  <w:szCs w:val="20"/>
                </w:rPr>
                <w:t>ADAVNCED</w:t>
              </w:r>
            </w:hyperlink>
            <w:r>
              <w:rPr>
                <w:rFonts w:ascii="Courier New" w:hAnsi="Courier New" w:cs="Courier New"/>
                <w:b/>
                <w:bCs/>
                <w:color w:val="4F6228"/>
                <w:sz w:val="20"/>
                <w:szCs w:val="20"/>
              </w:rPr>
              <w:t>)</w:t>
            </w:r>
          </w:p>
        </w:tc>
        <w:tc>
          <w:tcPr>
            <w:tcW w:w="1800" w:type="dxa"/>
            <w:tcBorders>
              <w:left w:val="nil"/>
              <w:right w:val="nil"/>
            </w:tcBorders>
            <w:shd w:val="clear" w:color="auto" w:fill="E6EED5"/>
          </w:tcPr>
          <w:p w14:paraId="53EDE0B4" w14:textId="29FE185B" w:rsidR="000A76E3" w:rsidRPr="00CD328E" w:rsidRDefault="000A76E3" w:rsidP="000A76E3">
            <w:pPr>
              <w:rPr>
                <w:color w:val="4F6228"/>
                <w:lang w:eastAsia="de-DE"/>
              </w:rPr>
            </w:pPr>
            <w:r>
              <w:rPr>
                <w:color w:val="4F6228"/>
                <w:lang w:eastAsia="de-DE"/>
              </w:rPr>
              <w:t>(Advanced)</w:t>
            </w:r>
          </w:p>
        </w:tc>
        <w:tc>
          <w:tcPr>
            <w:tcW w:w="1530" w:type="dxa"/>
            <w:tcBorders>
              <w:left w:val="nil"/>
              <w:right w:val="nil"/>
            </w:tcBorders>
            <w:shd w:val="clear" w:color="auto" w:fill="E6EED5"/>
          </w:tcPr>
          <w:p w14:paraId="657CB8FA" w14:textId="15CC40A3" w:rsidR="000A76E3" w:rsidRDefault="000A76E3" w:rsidP="000A76E3">
            <w:pPr>
              <w:rPr>
                <w:lang w:eastAsia="de-DE"/>
              </w:rPr>
            </w:pPr>
            <w:r>
              <w:rPr>
                <w:color w:val="4F6228"/>
                <w:lang w:eastAsia="de-DE"/>
              </w:rPr>
              <w:t xml:space="preserve">(Advanced) or </w:t>
            </w:r>
            <w:r>
              <w:rPr>
                <w:lang w:eastAsia="de-DE"/>
              </w:rPr>
              <w:t>(Standard)</w:t>
            </w:r>
          </w:p>
        </w:tc>
        <w:tc>
          <w:tcPr>
            <w:tcW w:w="1710" w:type="dxa"/>
            <w:tcBorders>
              <w:left w:val="nil"/>
              <w:right w:val="nil"/>
            </w:tcBorders>
            <w:shd w:val="clear" w:color="auto" w:fill="E6EED5"/>
          </w:tcPr>
          <w:p w14:paraId="67B7B39A" w14:textId="02E7FA8D" w:rsidR="000A76E3" w:rsidRDefault="000A76E3" w:rsidP="000A76E3">
            <w:pPr>
              <w:rPr>
                <w:lang w:eastAsia="de-DE"/>
              </w:rPr>
            </w:pPr>
            <w:r>
              <w:rPr>
                <w:color w:val="4F6228"/>
                <w:lang w:eastAsia="de-DE"/>
              </w:rPr>
              <w:t xml:space="preserve">(Advanced) or </w:t>
            </w:r>
            <w:r>
              <w:rPr>
                <w:lang w:eastAsia="de-DE"/>
              </w:rPr>
              <w:t>(Standard)</w:t>
            </w:r>
          </w:p>
        </w:tc>
        <w:tc>
          <w:tcPr>
            <w:tcW w:w="2700" w:type="dxa"/>
            <w:gridSpan w:val="2"/>
            <w:tcBorders>
              <w:left w:val="nil"/>
            </w:tcBorders>
            <w:shd w:val="clear" w:color="auto" w:fill="E6EED5"/>
          </w:tcPr>
          <w:p w14:paraId="67D2462F" w14:textId="7160A6DF" w:rsidR="000A76E3" w:rsidRDefault="000A76E3" w:rsidP="000A76E3">
            <w:pPr>
              <w:rPr>
                <w:lang w:eastAsia="de-DE"/>
              </w:rPr>
            </w:pPr>
            <w:r>
              <w:rPr>
                <w:lang w:eastAsia="de-DE"/>
              </w:rPr>
              <w:t xml:space="preserve"> Per order</w:t>
            </w:r>
          </w:p>
        </w:tc>
      </w:tr>
      <w:tr w:rsidR="000A76E3" w14:paraId="2499919F" w14:textId="77777777" w:rsidTr="00992444">
        <w:trPr>
          <w:gridBefore w:val="1"/>
          <w:wBefore w:w="10" w:type="dxa"/>
        </w:trPr>
        <w:tc>
          <w:tcPr>
            <w:tcW w:w="3860" w:type="dxa"/>
            <w:gridSpan w:val="2"/>
            <w:tcBorders>
              <w:left w:val="nil"/>
              <w:right w:val="nil"/>
            </w:tcBorders>
            <w:shd w:val="clear" w:color="auto" w:fill="auto"/>
          </w:tcPr>
          <w:p w14:paraId="79BC0FE2" w14:textId="23EEB685" w:rsidR="000A76E3" w:rsidRPr="00CD328E" w:rsidRDefault="000A76E3" w:rsidP="000A76E3">
            <w:pPr>
              <w:rPr>
                <w:rFonts w:ascii="Courier New" w:hAnsi="Courier New" w:cs="Courier New"/>
                <w:b/>
                <w:bCs/>
                <w:color w:val="4F6228"/>
                <w:sz w:val="20"/>
                <w:szCs w:val="20"/>
              </w:rPr>
            </w:pPr>
          </w:p>
        </w:tc>
        <w:tc>
          <w:tcPr>
            <w:tcW w:w="1800" w:type="dxa"/>
            <w:tcBorders>
              <w:left w:val="nil"/>
              <w:right w:val="nil"/>
            </w:tcBorders>
            <w:shd w:val="clear" w:color="auto" w:fill="auto"/>
          </w:tcPr>
          <w:p w14:paraId="3EBA3C66" w14:textId="77777777" w:rsidR="000A76E3" w:rsidRDefault="000A76E3" w:rsidP="000A76E3">
            <w:pPr>
              <w:rPr>
                <w:lang w:eastAsia="de-DE"/>
              </w:rPr>
            </w:pPr>
          </w:p>
        </w:tc>
        <w:tc>
          <w:tcPr>
            <w:tcW w:w="1530" w:type="dxa"/>
            <w:tcBorders>
              <w:left w:val="nil"/>
              <w:right w:val="nil"/>
            </w:tcBorders>
          </w:tcPr>
          <w:p w14:paraId="021DE39E" w14:textId="77777777" w:rsidR="000A76E3" w:rsidRDefault="000A76E3" w:rsidP="000A76E3">
            <w:pPr>
              <w:rPr>
                <w:lang w:eastAsia="de-DE"/>
              </w:rPr>
            </w:pPr>
          </w:p>
        </w:tc>
        <w:tc>
          <w:tcPr>
            <w:tcW w:w="1710" w:type="dxa"/>
            <w:tcBorders>
              <w:left w:val="nil"/>
              <w:right w:val="nil"/>
            </w:tcBorders>
          </w:tcPr>
          <w:p w14:paraId="3598B2F5" w14:textId="4A5A37DD" w:rsidR="000A76E3" w:rsidRDefault="000A76E3" w:rsidP="000A76E3">
            <w:pPr>
              <w:rPr>
                <w:lang w:eastAsia="de-DE"/>
              </w:rPr>
            </w:pPr>
          </w:p>
        </w:tc>
        <w:tc>
          <w:tcPr>
            <w:tcW w:w="2700" w:type="dxa"/>
            <w:gridSpan w:val="2"/>
            <w:tcBorders>
              <w:left w:val="nil"/>
            </w:tcBorders>
            <w:shd w:val="clear" w:color="auto" w:fill="auto"/>
          </w:tcPr>
          <w:p w14:paraId="09ABF318" w14:textId="5313B1CC" w:rsidR="000A76E3" w:rsidRDefault="000A76E3" w:rsidP="000A76E3">
            <w:pPr>
              <w:rPr>
                <w:lang w:eastAsia="de-DE"/>
              </w:rPr>
            </w:pPr>
          </w:p>
        </w:tc>
      </w:tr>
      <w:tr w:rsidR="000A76E3" w14:paraId="553A7568" w14:textId="77777777" w:rsidTr="00992444">
        <w:trPr>
          <w:gridBefore w:val="1"/>
          <w:wBefore w:w="10" w:type="dxa"/>
        </w:trPr>
        <w:tc>
          <w:tcPr>
            <w:tcW w:w="3860" w:type="dxa"/>
            <w:gridSpan w:val="2"/>
            <w:tcBorders>
              <w:left w:val="nil"/>
              <w:right w:val="nil"/>
            </w:tcBorders>
            <w:shd w:val="clear" w:color="auto" w:fill="E6EED5"/>
          </w:tcPr>
          <w:p w14:paraId="349C596E" w14:textId="17DCC963" w:rsidR="000A76E3" w:rsidRPr="00CD328E" w:rsidRDefault="000A76E3" w:rsidP="000A76E3">
            <w:pPr>
              <w:rPr>
                <w:rFonts w:ascii="Courier New" w:hAnsi="Courier New" w:cs="Courier New"/>
                <w:b/>
                <w:bCs/>
                <w:color w:val="4F6228"/>
                <w:sz w:val="20"/>
                <w:szCs w:val="20"/>
              </w:rPr>
            </w:pPr>
          </w:p>
        </w:tc>
        <w:tc>
          <w:tcPr>
            <w:tcW w:w="1800" w:type="dxa"/>
            <w:tcBorders>
              <w:left w:val="nil"/>
              <w:right w:val="nil"/>
            </w:tcBorders>
            <w:shd w:val="clear" w:color="auto" w:fill="E6EED5"/>
          </w:tcPr>
          <w:p w14:paraId="6D1F9751" w14:textId="0C268FDE" w:rsidR="000A76E3" w:rsidRPr="00CD328E" w:rsidRDefault="000A76E3" w:rsidP="000A76E3">
            <w:pPr>
              <w:rPr>
                <w:rFonts w:ascii="Courier New" w:hAnsi="Courier New" w:cs="Courier New"/>
                <w:b/>
                <w:bCs/>
                <w:color w:val="4F6228"/>
                <w:sz w:val="20"/>
                <w:szCs w:val="20"/>
              </w:rPr>
            </w:pPr>
          </w:p>
        </w:tc>
        <w:tc>
          <w:tcPr>
            <w:tcW w:w="1530" w:type="dxa"/>
            <w:tcBorders>
              <w:left w:val="nil"/>
              <w:right w:val="nil"/>
            </w:tcBorders>
            <w:shd w:val="clear" w:color="auto" w:fill="E6EED5"/>
          </w:tcPr>
          <w:p w14:paraId="75C771A2" w14:textId="77777777" w:rsidR="000A76E3" w:rsidRDefault="000A76E3" w:rsidP="000A76E3">
            <w:pPr>
              <w:rPr>
                <w:lang w:eastAsia="de-DE"/>
              </w:rPr>
            </w:pPr>
          </w:p>
        </w:tc>
        <w:tc>
          <w:tcPr>
            <w:tcW w:w="1710" w:type="dxa"/>
            <w:tcBorders>
              <w:left w:val="nil"/>
              <w:right w:val="nil"/>
            </w:tcBorders>
            <w:shd w:val="clear" w:color="auto" w:fill="E6EED5"/>
          </w:tcPr>
          <w:p w14:paraId="71951369" w14:textId="4FB1DF11" w:rsidR="000A76E3" w:rsidRDefault="000A76E3" w:rsidP="000A76E3">
            <w:pPr>
              <w:rPr>
                <w:lang w:eastAsia="de-DE"/>
              </w:rPr>
            </w:pPr>
          </w:p>
        </w:tc>
        <w:tc>
          <w:tcPr>
            <w:tcW w:w="2700" w:type="dxa"/>
            <w:gridSpan w:val="2"/>
            <w:tcBorders>
              <w:left w:val="nil"/>
            </w:tcBorders>
            <w:shd w:val="clear" w:color="auto" w:fill="E6EED5"/>
          </w:tcPr>
          <w:p w14:paraId="6FFCEDC4" w14:textId="3E161E4C" w:rsidR="000A76E3" w:rsidRDefault="000A76E3" w:rsidP="000A76E3">
            <w:pPr>
              <w:rPr>
                <w:lang w:eastAsia="de-DE"/>
              </w:rPr>
            </w:pPr>
          </w:p>
        </w:tc>
      </w:tr>
      <w:tr w:rsidR="000A76E3" w14:paraId="2A403066" w14:textId="77777777" w:rsidTr="00992444">
        <w:trPr>
          <w:gridBefore w:val="1"/>
          <w:wBefore w:w="10" w:type="dxa"/>
        </w:trPr>
        <w:tc>
          <w:tcPr>
            <w:tcW w:w="3860" w:type="dxa"/>
            <w:gridSpan w:val="2"/>
            <w:tcBorders>
              <w:left w:val="nil"/>
              <w:right w:val="nil"/>
            </w:tcBorders>
            <w:shd w:val="clear" w:color="auto" w:fill="auto"/>
          </w:tcPr>
          <w:p w14:paraId="0E3C32C7"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PRESSURE_RANGE</w:t>
            </w:r>
          </w:p>
        </w:tc>
        <w:tc>
          <w:tcPr>
            <w:tcW w:w="1800" w:type="dxa"/>
            <w:tcBorders>
              <w:left w:val="nil"/>
              <w:right w:val="nil"/>
            </w:tcBorders>
            <w:shd w:val="clear" w:color="auto" w:fill="auto"/>
          </w:tcPr>
          <w:p w14:paraId="3674B76A" w14:textId="77777777" w:rsidR="000A76E3" w:rsidRPr="00CD328E" w:rsidRDefault="000A76E3" w:rsidP="000A76E3">
            <w:pPr>
              <w:rPr>
                <w:rFonts w:ascii="Courier New" w:hAnsi="Courier New" w:cs="Courier New"/>
                <w:b/>
                <w:bCs/>
                <w:color w:val="4F6228"/>
                <w:sz w:val="20"/>
                <w:szCs w:val="20"/>
              </w:rPr>
            </w:pPr>
          </w:p>
        </w:tc>
        <w:tc>
          <w:tcPr>
            <w:tcW w:w="1530" w:type="dxa"/>
            <w:tcBorders>
              <w:left w:val="nil"/>
              <w:right w:val="nil"/>
            </w:tcBorders>
          </w:tcPr>
          <w:p w14:paraId="02FDFEBE" w14:textId="77777777" w:rsidR="000A76E3" w:rsidRDefault="000A76E3" w:rsidP="000A76E3">
            <w:pPr>
              <w:rPr>
                <w:lang w:eastAsia="de-DE"/>
              </w:rPr>
            </w:pPr>
          </w:p>
        </w:tc>
        <w:tc>
          <w:tcPr>
            <w:tcW w:w="1710" w:type="dxa"/>
            <w:tcBorders>
              <w:left w:val="nil"/>
              <w:right w:val="nil"/>
            </w:tcBorders>
          </w:tcPr>
          <w:p w14:paraId="2209C491" w14:textId="7F5F3840" w:rsidR="000A76E3" w:rsidRDefault="000A76E3" w:rsidP="000A76E3">
            <w:pPr>
              <w:rPr>
                <w:lang w:eastAsia="de-DE"/>
              </w:rPr>
            </w:pPr>
          </w:p>
        </w:tc>
        <w:tc>
          <w:tcPr>
            <w:tcW w:w="2700" w:type="dxa"/>
            <w:gridSpan w:val="2"/>
            <w:tcBorders>
              <w:left w:val="nil"/>
            </w:tcBorders>
            <w:shd w:val="clear" w:color="auto" w:fill="auto"/>
          </w:tcPr>
          <w:p w14:paraId="36AD1D0C" w14:textId="7F16A01F" w:rsidR="000A76E3" w:rsidRDefault="000A76E3" w:rsidP="000A76E3">
            <w:pPr>
              <w:rPr>
                <w:lang w:eastAsia="de-DE"/>
              </w:rPr>
            </w:pPr>
          </w:p>
        </w:tc>
      </w:tr>
      <w:tr w:rsidR="000A76E3" w14:paraId="19C8937D" w14:textId="77777777" w:rsidTr="00992444">
        <w:trPr>
          <w:gridBefore w:val="1"/>
          <w:wBefore w:w="10" w:type="dxa"/>
        </w:trPr>
        <w:tc>
          <w:tcPr>
            <w:tcW w:w="3860" w:type="dxa"/>
            <w:gridSpan w:val="2"/>
            <w:tcBorders>
              <w:left w:val="nil"/>
              <w:right w:val="nil"/>
            </w:tcBorders>
            <w:shd w:val="clear" w:color="auto" w:fill="E6EED5"/>
          </w:tcPr>
          <w:p w14:paraId="7F85E12A"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 xml:space="preserve">  UNITS_INDEX</w:t>
            </w:r>
          </w:p>
        </w:tc>
        <w:tc>
          <w:tcPr>
            <w:tcW w:w="1800" w:type="dxa"/>
            <w:tcBorders>
              <w:left w:val="nil"/>
              <w:right w:val="nil"/>
            </w:tcBorders>
            <w:shd w:val="clear" w:color="auto" w:fill="E6EED5"/>
          </w:tcPr>
          <w:p w14:paraId="4E1C02EA" w14:textId="77777777" w:rsidR="000A76E3" w:rsidRPr="00CD328E" w:rsidRDefault="000A76E3" w:rsidP="000A76E3">
            <w:pPr>
              <w:rPr>
                <w:rFonts w:ascii="Courier New" w:hAnsi="Courier New" w:cs="Courier New"/>
                <w:b/>
                <w:bCs/>
                <w:color w:val="4F6228"/>
                <w:sz w:val="20"/>
                <w:szCs w:val="20"/>
              </w:rPr>
            </w:pPr>
            <w:r w:rsidRPr="00CD328E">
              <w:rPr>
                <w:rFonts w:ascii="Courier New" w:hAnsi="Courier New" w:cs="Courier New"/>
                <w:b/>
                <w:bCs/>
                <w:color w:val="4F6228"/>
                <w:sz w:val="20"/>
                <w:szCs w:val="20"/>
              </w:rPr>
              <w:t>1133 (kPa)</w:t>
            </w:r>
          </w:p>
        </w:tc>
        <w:tc>
          <w:tcPr>
            <w:tcW w:w="1530" w:type="dxa"/>
            <w:tcBorders>
              <w:left w:val="nil"/>
              <w:right w:val="nil"/>
            </w:tcBorders>
            <w:shd w:val="clear" w:color="auto" w:fill="E6EED5"/>
          </w:tcPr>
          <w:p w14:paraId="74A97484" w14:textId="77777777" w:rsidR="000A76E3" w:rsidRDefault="000A76E3" w:rsidP="000A76E3">
            <w:pPr>
              <w:rPr>
                <w:lang w:eastAsia="de-DE"/>
              </w:rPr>
            </w:pPr>
          </w:p>
        </w:tc>
        <w:tc>
          <w:tcPr>
            <w:tcW w:w="1710" w:type="dxa"/>
            <w:tcBorders>
              <w:left w:val="nil"/>
              <w:right w:val="nil"/>
            </w:tcBorders>
            <w:shd w:val="clear" w:color="auto" w:fill="E6EED5"/>
          </w:tcPr>
          <w:p w14:paraId="41C85B7E" w14:textId="65226C81" w:rsidR="000A76E3" w:rsidRDefault="000A76E3" w:rsidP="000A76E3">
            <w:pPr>
              <w:rPr>
                <w:lang w:eastAsia="de-DE"/>
              </w:rPr>
            </w:pPr>
          </w:p>
        </w:tc>
        <w:tc>
          <w:tcPr>
            <w:tcW w:w="2700" w:type="dxa"/>
            <w:gridSpan w:val="2"/>
            <w:tcBorders>
              <w:left w:val="nil"/>
            </w:tcBorders>
            <w:shd w:val="clear" w:color="auto" w:fill="E6EED5"/>
          </w:tcPr>
          <w:p w14:paraId="23A8B230" w14:textId="6BC6B987" w:rsidR="000A76E3" w:rsidRDefault="000A76E3" w:rsidP="000A76E3">
            <w:pPr>
              <w:rPr>
                <w:lang w:eastAsia="de-DE"/>
              </w:rPr>
            </w:pPr>
          </w:p>
        </w:tc>
      </w:tr>
      <w:tr w:rsidR="000A76E3" w:rsidRPr="00CD328E" w14:paraId="7EDCCC95" w14:textId="77777777" w:rsidTr="00992444">
        <w:trPr>
          <w:gridBefore w:val="1"/>
          <w:wBefore w:w="10" w:type="dxa"/>
        </w:trPr>
        <w:tc>
          <w:tcPr>
            <w:tcW w:w="3860" w:type="dxa"/>
            <w:gridSpan w:val="2"/>
            <w:tcBorders>
              <w:left w:val="nil"/>
              <w:right w:val="nil"/>
            </w:tcBorders>
            <w:shd w:val="clear" w:color="auto" w:fill="auto"/>
          </w:tcPr>
          <w:p w14:paraId="52D4C5EF" w14:textId="77777777" w:rsidR="000A76E3" w:rsidRPr="00CD328E" w:rsidRDefault="000A76E3" w:rsidP="000A76E3">
            <w:pPr>
              <w:rPr>
                <w:color w:val="0070C0"/>
                <w:lang w:eastAsia="de-DE"/>
              </w:rPr>
            </w:pPr>
          </w:p>
        </w:tc>
        <w:tc>
          <w:tcPr>
            <w:tcW w:w="1800" w:type="dxa"/>
            <w:tcBorders>
              <w:left w:val="nil"/>
              <w:right w:val="nil"/>
            </w:tcBorders>
            <w:shd w:val="clear" w:color="auto" w:fill="auto"/>
          </w:tcPr>
          <w:p w14:paraId="47BA3C30" w14:textId="77777777" w:rsidR="000A76E3" w:rsidRPr="00CD328E" w:rsidRDefault="000A76E3" w:rsidP="000A76E3">
            <w:pPr>
              <w:rPr>
                <w:color w:val="0070C0"/>
                <w:lang w:eastAsia="de-DE"/>
              </w:rPr>
            </w:pPr>
          </w:p>
        </w:tc>
        <w:tc>
          <w:tcPr>
            <w:tcW w:w="1530" w:type="dxa"/>
            <w:tcBorders>
              <w:left w:val="nil"/>
              <w:right w:val="nil"/>
            </w:tcBorders>
          </w:tcPr>
          <w:p w14:paraId="71E53B3C" w14:textId="77777777" w:rsidR="000A76E3" w:rsidRPr="00CD328E" w:rsidRDefault="000A76E3" w:rsidP="000A76E3">
            <w:pPr>
              <w:rPr>
                <w:color w:val="0070C0"/>
                <w:lang w:eastAsia="de-DE"/>
              </w:rPr>
            </w:pPr>
          </w:p>
        </w:tc>
        <w:tc>
          <w:tcPr>
            <w:tcW w:w="1710" w:type="dxa"/>
            <w:tcBorders>
              <w:left w:val="nil"/>
              <w:right w:val="nil"/>
            </w:tcBorders>
          </w:tcPr>
          <w:p w14:paraId="6410E253" w14:textId="49B2F81D" w:rsidR="000A76E3" w:rsidRPr="00CD328E" w:rsidRDefault="000A76E3" w:rsidP="000A76E3">
            <w:pPr>
              <w:rPr>
                <w:color w:val="0070C0"/>
                <w:lang w:eastAsia="de-DE"/>
              </w:rPr>
            </w:pPr>
          </w:p>
        </w:tc>
        <w:tc>
          <w:tcPr>
            <w:tcW w:w="2700" w:type="dxa"/>
            <w:gridSpan w:val="2"/>
            <w:tcBorders>
              <w:left w:val="nil"/>
            </w:tcBorders>
            <w:shd w:val="clear" w:color="auto" w:fill="auto"/>
          </w:tcPr>
          <w:p w14:paraId="4EA3D986" w14:textId="79AFB071" w:rsidR="000A76E3" w:rsidRPr="00CD328E" w:rsidRDefault="000A76E3" w:rsidP="000A76E3">
            <w:pPr>
              <w:rPr>
                <w:color w:val="0070C0"/>
                <w:lang w:eastAsia="de-DE"/>
              </w:rPr>
            </w:pPr>
          </w:p>
        </w:tc>
      </w:tr>
      <w:tr w:rsidR="000A76E3" w14:paraId="42A0FCE8" w14:textId="77777777" w:rsidTr="00992444">
        <w:trPr>
          <w:gridBefore w:val="1"/>
          <w:wBefore w:w="10" w:type="dxa"/>
        </w:trPr>
        <w:tc>
          <w:tcPr>
            <w:tcW w:w="3860" w:type="dxa"/>
            <w:gridSpan w:val="2"/>
            <w:tcBorders>
              <w:left w:val="nil"/>
              <w:right w:val="nil"/>
            </w:tcBorders>
            <w:shd w:val="clear" w:color="auto" w:fill="E6EED5"/>
          </w:tcPr>
          <w:p w14:paraId="06064E26" w14:textId="77777777" w:rsidR="000A76E3" w:rsidRPr="00CD328E" w:rsidRDefault="000A76E3" w:rsidP="000A76E3">
            <w:pPr>
              <w:rPr>
                <w:rFonts w:ascii="Courier New" w:hAnsi="Courier New" w:cs="Courier New"/>
                <w:b/>
                <w:bCs/>
                <w:color w:val="0070C0"/>
                <w:sz w:val="20"/>
                <w:szCs w:val="20"/>
              </w:rPr>
            </w:pPr>
            <w:r w:rsidRPr="00CD328E">
              <w:rPr>
                <w:rFonts w:ascii="Courier New" w:hAnsi="Courier New" w:cs="Courier New"/>
                <w:b/>
                <w:bCs/>
                <w:color w:val="0070C0"/>
                <w:sz w:val="20"/>
                <w:szCs w:val="20"/>
              </w:rPr>
              <w:t>POSITION_ERROR_HISTOGRAM</w:t>
            </w:r>
          </w:p>
        </w:tc>
        <w:tc>
          <w:tcPr>
            <w:tcW w:w="1800" w:type="dxa"/>
            <w:tcBorders>
              <w:left w:val="nil"/>
              <w:right w:val="nil"/>
            </w:tcBorders>
            <w:shd w:val="clear" w:color="auto" w:fill="E6EED5"/>
          </w:tcPr>
          <w:p w14:paraId="3AF0BDAE" w14:textId="77777777" w:rsidR="000A76E3" w:rsidRPr="00CD328E" w:rsidRDefault="000A76E3" w:rsidP="000A76E3">
            <w:pPr>
              <w:rPr>
                <w:rFonts w:ascii="Courier New" w:hAnsi="Courier New" w:cs="Courier New"/>
                <w:b/>
                <w:bCs/>
                <w:color w:val="FF0000"/>
                <w:sz w:val="20"/>
                <w:szCs w:val="20"/>
              </w:rPr>
            </w:pPr>
          </w:p>
        </w:tc>
        <w:tc>
          <w:tcPr>
            <w:tcW w:w="1530" w:type="dxa"/>
            <w:tcBorders>
              <w:left w:val="nil"/>
              <w:right w:val="nil"/>
            </w:tcBorders>
            <w:shd w:val="clear" w:color="auto" w:fill="E6EED5"/>
          </w:tcPr>
          <w:p w14:paraId="64D54455" w14:textId="77777777" w:rsidR="000A76E3" w:rsidRPr="00CD328E" w:rsidRDefault="000A76E3" w:rsidP="000A76E3">
            <w:pPr>
              <w:rPr>
                <w:rFonts w:ascii="Courier New" w:hAnsi="Courier New" w:cs="Courier New"/>
                <w:b/>
                <w:bCs/>
                <w:color w:val="FF0000"/>
                <w:sz w:val="20"/>
                <w:szCs w:val="20"/>
              </w:rPr>
            </w:pPr>
          </w:p>
        </w:tc>
        <w:tc>
          <w:tcPr>
            <w:tcW w:w="1710" w:type="dxa"/>
            <w:tcBorders>
              <w:left w:val="nil"/>
              <w:right w:val="nil"/>
            </w:tcBorders>
            <w:shd w:val="clear" w:color="auto" w:fill="E6EED5"/>
          </w:tcPr>
          <w:p w14:paraId="5BACC96D" w14:textId="021E70AD" w:rsidR="000A76E3" w:rsidRPr="00CD328E" w:rsidRDefault="000A76E3" w:rsidP="000A76E3">
            <w:pPr>
              <w:rPr>
                <w:rFonts w:ascii="Courier New" w:hAnsi="Courier New" w:cs="Courier New"/>
                <w:b/>
                <w:bCs/>
                <w:color w:val="FF0000"/>
                <w:sz w:val="20"/>
                <w:szCs w:val="20"/>
              </w:rPr>
            </w:pPr>
          </w:p>
        </w:tc>
        <w:tc>
          <w:tcPr>
            <w:tcW w:w="2700" w:type="dxa"/>
            <w:gridSpan w:val="2"/>
            <w:tcBorders>
              <w:left w:val="nil"/>
            </w:tcBorders>
            <w:shd w:val="clear" w:color="auto" w:fill="E6EED5"/>
          </w:tcPr>
          <w:p w14:paraId="40A986B1" w14:textId="76C76CFB" w:rsidR="000A76E3" w:rsidRPr="00CD328E" w:rsidRDefault="000A76E3" w:rsidP="000A76E3">
            <w:pPr>
              <w:rPr>
                <w:rFonts w:ascii="Courier New" w:hAnsi="Courier New" w:cs="Courier New"/>
                <w:b/>
                <w:bCs/>
                <w:color w:val="FF0000"/>
                <w:sz w:val="20"/>
                <w:szCs w:val="20"/>
              </w:rPr>
            </w:pPr>
          </w:p>
        </w:tc>
      </w:tr>
      <w:tr w:rsidR="002111A2" w14:paraId="07705FDB" w14:textId="77777777" w:rsidTr="00992444">
        <w:trPr>
          <w:gridBefore w:val="1"/>
          <w:wBefore w:w="10" w:type="dxa"/>
        </w:trPr>
        <w:tc>
          <w:tcPr>
            <w:tcW w:w="3860" w:type="dxa"/>
            <w:gridSpan w:val="2"/>
            <w:tcBorders>
              <w:left w:val="nil"/>
              <w:right w:val="nil"/>
            </w:tcBorders>
            <w:shd w:val="clear" w:color="auto" w:fill="auto"/>
          </w:tcPr>
          <w:p w14:paraId="3B52184A"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5%-CLOSED</w:t>
            </w:r>
          </w:p>
        </w:tc>
        <w:tc>
          <w:tcPr>
            <w:tcW w:w="1800" w:type="dxa"/>
            <w:tcBorders>
              <w:left w:val="nil"/>
              <w:right w:val="nil"/>
            </w:tcBorders>
            <w:shd w:val="clear" w:color="auto" w:fill="auto"/>
          </w:tcPr>
          <w:p w14:paraId="577A93AA"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0</w:t>
            </w:r>
          </w:p>
        </w:tc>
        <w:tc>
          <w:tcPr>
            <w:tcW w:w="1530" w:type="dxa"/>
            <w:tcBorders>
              <w:left w:val="nil"/>
              <w:right w:val="nil"/>
            </w:tcBorders>
          </w:tcPr>
          <w:p w14:paraId="1E88CD8B" w14:textId="6394F473" w:rsidR="002111A2" w:rsidRPr="00CD328E" w:rsidRDefault="002111A2" w:rsidP="002111A2">
            <w:pPr>
              <w:rPr>
                <w:rFonts w:ascii="Courier New" w:hAnsi="Courier New" w:cs="Courier New"/>
                <w:sz w:val="20"/>
                <w:szCs w:val="20"/>
              </w:rPr>
            </w:pPr>
            <w:r w:rsidRPr="00CD328E">
              <w:rPr>
                <w:rFonts w:ascii="Courier New" w:hAnsi="Courier New" w:cs="Courier New"/>
                <w:bCs/>
                <w:color w:val="0070C0"/>
                <w:sz w:val="20"/>
                <w:szCs w:val="20"/>
              </w:rPr>
              <w:t>0</w:t>
            </w:r>
          </w:p>
        </w:tc>
        <w:tc>
          <w:tcPr>
            <w:tcW w:w="1710" w:type="dxa"/>
            <w:tcBorders>
              <w:left w:val="nil"/>
              <w:right w:val="nil"/>
            </w:tcBorders>
          </w:tcPr>
          <w:p w14:paraId="4C55F7A2" w14:textId="2A3701D0" w:rsidR="002111A2" w:rsidRPr="00CD328E" w:rsidRDefault="002111A2" w:rsidP="002111A2">
            <w:pPr>
              <w:rPr>
                <w:rFonts w:ascii="Courier New" w:hAnsi="Courier New" w:cs="Courier New"/>
                <w:sz w:val="20"/>
                <w:szCs w:val="20"/>
              </w:rPr>
            </w:pPr>
            <w:r w:rsidRPr="00CD328E">
              <w:rPr>
                <w:rFonts w:ascii="Courier New" w:hAnsi="Courier New" w:cs="Courier New"/>
                <w:bCs/>
                <w:color w:val="0070C0"/>
                <w:sz w:val="20"/>
                <w:szCs w:val="20"/>
              </w:rPr>
              <w:t>0</w:t>
            </w:r>
          </w:p>
        </w:tc>
        <w:tc>
          <w:tcPr>
            <w:tcW w:w="2700" w:type="dxa"/>
            <w:gridSpan w:val="2"/>
            <w:tcBorders>
              <w:left w:val="nil"/>
            </w:tcBorders>
            <w:shd w:val="clear" w:color="auto" w:fill="auto"/>
          </w:tcPr>
          <w:p w14:paraId="147FD739" w14:textId="0EB83856" w:rsidR="002111A2" w:rsidRPr="00CD328E" w:rsidRDefault="002111A2" w:rsidP="002111A2">
            <w:pPr>
              <w:rPr>
                <w:rFonts w:ascii="Courier New" w:hAnsi="Courier New" w:cs="Courier New"/>
                <w:sz w:val="20"/>
                <w:szCs w:val="20"/>
              </w:rPr>
            </w:pPr>
          </w:p>
        </w:tc>
      </w:tr>
      <w:tr w:rsidR="002111A2" w14:paraId="56E91FF8" w14:textId="77777777" w:rsidTr="00992444">
        <w:trPr>
          <w:gridBefore w:val="1"/>
          <w:wBefore w:w="10" w:type="dxa"/>
        </w:trPr>
        <w:tc>
          <w:tcPr>
            <w:tcW w:w="3860" w:type="dxa"/>
            <w:gridSpan w:val="2"/>
            <w:tcBorders>
              <w:left w:val="nil"/>
              <w:right w:val="nil"/>
            </w:tcBorders>
            <w:shd w:val="clear" w:color="auto" w:fill="E6EED5"/>
          </w:tcPr>
          <w:p w14:paraId="6A6E160B"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10%</w:t>
            </w:r>
          </w:p>
        </w:tc>
        <w:tc>
          <w:tcPr>
            <w:tcW w:w="1800" w:type="dxa"/>
            <w:tcBorders>
              <w:left w:val="nil"/>
              <w:right w:val="nil"/>
            </w:tcBorders>
            <w:shd w:val="clear" w:color="auto" w:fill="E6EED5"/>
          </w:tcPr>
          <w:p w14:paraId="1C5093B7"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0</w:t>
            </w:r>
          </w:p>
        </w:tc>
        <w:tc>
          <w:tcPr>
            <w:tcW w:w="1530" w:type="dxa"/>
            <w:tcBorders>
              <w:left w:val="nil"/>
              <w:right w:val="nil"/>
            </w:tcBorders>
            <w:shd w:val="clear" w:color="auto" w:fill="E6EED5"/>
          </w:tcPr>
          <w:p w14:paraId="5B96A8DA" w14:textId="6472D8B6" w:rsidR="002111A2" w:rsidRPr="00CD328E" w:rsidRDefault="002111A2" w:rsidP="002111A2">
            <w:pPr>
              <w:rPr>
                <w:rFonts w:ascii="Courier New" w:hAnsi="Courier New" w:cs="Courier New"/>
                <w:sz w:val="20"/>
                <w:szCs w:val="20"/>
              </w:rPr>
            </w:pPr>
            <w:r w:rsidRPr="00CD328E">
              <w:rPr>
                <w:rFonts w:ascii="Courier New" w:hAnsi="Courier New" w:cs="Courier New"/>
                <w:bCs/>
                <w:color w:val="0070C0"/>
                <w:sz w:val="20"/>
                <w:szCs w:val="20"/>
              </w:rPr>
              <w:t>0</w:t>
            </w:r>
          </w:p>
        </w:tc>
        <w:tc>
          <w:tcPr>
            <w:tcW w:w="1710" w:type="dxa"/>
            <w:tcBorders>
              <w:left w:val="nil"/>
              <w:right w:val="nil"/>
            </w:tcBorders>
            <w:shd w:val="clear" w:color="auto" w:fill="E6EED5"/>
          </w:tcPr>
          <w:p w14:paraId="2C8E0C55" w14:textId="1B4D4F86" w:rsidR="002111A2" w:rsidRPr="00CD328E" w:rsidRDefault="002111A2" w:rsidP="002111A2">
            <w:pPr>
              <w:rPr>
                <w:rFonts w:ascii="Courier New" w:hAnsi="Courier New" w:cs="Courier New"/>
                <w:sz w:val="20"/>
                <w:szCs w:val="20"/>
              </w:rPr>
            </w:pPr>
            <w:r w:rsidRPr="00CD328E">
              <w:rPr>
                <w:rFonts w:ascii="Courier New" w:hAnsi="Courier New" w:cs="Courier New"/>
                <w:bCs/>
                <w:color w:val="0070C0"/>
                <w:sz w:val="20"/>
                <w:szCs w:val="20"/>
              </w:rPr>
              <w:t>0</w:t>
            </w:r>
          </w:p>
        </w:tc>
        <w:tc>
          <w:tcPr>
            <w:tcW w:w="2700" w:type="dxa"/>
            <w:gridSpan w:val="2"/>
            <w:tcBorders>
              <w:left w:val="nil"/>
            </w:tcBorders>
            <w:shd w:val="clear" w:color="auto" w:fill="E6EED5"/>
          </w:tcPr>
          <w:p w14:paraId="5A3FA6A6" w14:textId="1909EB21" w:rsidR="002111A2" w:rsidRPr="00CD328E" w:rsidRDefault="002111A2" w:rsidP="002111A2">
            <w:pPr>
              <w:rPr>
                <w:rFonts w:ascii="Courier New" w:hAnsi="Courier New" w:cs="Courier New"/>
                <w:sz w:val="20"/>
                <w:szCs w:val="20"/>
              </w:rPr>
            </w:pPr>
          </w:p>
        </w:tc>
      </w:tr>
      <w:tr w:rsidR="002111A2" w14:paraId="5240C782" w14:textId="77777777" w:rsidTr="00992444">
        <w:trPr>
          <w:gridBefore w:val="1"/>
          <w:wBefore w:w="10" w:type="dxa"/>
        </w:trPr>
        <w:tc>
          <w:tcPr>
            <w:tcW w:w="3860" w:type="dxa"/>
            <w:gridSpan w:val="2"/>
            <w:tcBorders>
              <w:left w:val="nil"/>
              <w:right w:val="nil"/>
            </w:tcBorders>
            <w:shd w:val="clear" w:color="auto" w:fill="auto"/>
          </w:tcPr>
          <w:p w14:paraId="65E1CC27"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20%</w:t>
            </w:r>
          </w:p>
        </w:tc>
        <w:tc>
          <w:tcPr>
            <w:tcW w:w="1800" w:type="dxa"/>
            <w:tcBorders>
              <w:left w:val="nil"/>
              <w:right w:val="nil"/>
            </w:tcBorders>
            <w:shd w:val="clear" w:color="auto" w:fill="auto"/>
          </w:tcPr>
          <w:p w14:paraId="2261ECCE"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0</w:t>
            </w:r>
          </w:p>
        </w:tc>
        <w:tc>
          <w:tcPr>
            <w:tcW w:w="1530" w:type="dxa"/>
            <w:tcBorders>
              <w:left w:val="nil"/>
              <w:right w:val="nil"/>
            </w:tcBorders>
          </w:tcPr>
          <w:p w14:paraId="3AF48962" w14:textId="24F09E67" w:rsidR="002111A2" w:rsidRPr="00CD328E" w:rsidRDefault="002111A2" w:rsidP="002111A2">
            <w:pPr>
              <w:rPr>
                <w:rFonts w:ascii="Courier New" w:hAnsi="Courier New" w:cs="Courier New"/>
                <w:sz w:val="20"/>
                <w:szCs w:val="20"/>
              </w:rPr>
            </w:pPr>
            <w:r w:rsidRPr="00CD328E">
              <w:rPr>
                <w:rFonts w:ascii="Courier New" w:hAnsi="Courier New" w:cs="Courier New"/>
                <w:bCs/>
                <w:color w:val="0070C0"/>
                <w:sz w:val="20"/>
                <w:szCs w:val="20"/>
              </w:rPr>
              <w:t>0</w:t>
            </w:r>
          </w:p>
        </w:tc>
        <w:tc>
          <w:tcPr>
            <w:tcW w:w="1710" w:type="dxa"/>
            <w:tcBorders>
              <w:left w:val="nil"/>
              <w:right w:val="nil"/>
            </w:tcBorders>
          </w:tcPr>
          <w:p w14:paraId="0D4C57D5" w14:textId="7FF07BAD" w:rsidR="002111A2" w:rsidRPr="00CD328E" w:rsidRDefault="002111A2" w:rsidP="002111A2">
            <w:pPr>
              <w:rPr>
                <w:rFonts w:ascii="Courier New" w:hAnsi="Courier New" w:cs="Courier New"/>
                <w:sz w:val="20"/>
                <w:szCs w:val="20"/>
              </w:rPr>
            </w:pPr>
            <w:r w:rsidRPr="00CD328E">
              <w:rPr>
                <w:rFonts w:ascii="Courier New" w:hAnsi="Courier New" w:cs="Courier New"/>
                <w:bCs/>
                <w:color w:val="0070C0"/>
                <w:sz w:val="20"/>
                <w:szCs w:val="20"/>
              </w:rPr>
              <w:t>0</w:t>
            </w:r>
          </w:p>
        </w:tc>
        <w:tc>
          <w:tcPr>
            <w:tcW w:w="2700" w:type="dxa"/>
            <w:gridSpan w:val="2"/>
            <w:tcBorders>
              <w:left w:val="nil"/>
            </w:tcBorders>
            <w:shd w:val="clear" w:color="auto" w:fill="auto"/>
          </w:tcPr>
          <w:p w14:paraId="21C65F3F" w14:textId="607BED52" w:rsidR="002111A2" w:rsidRPr="00CD328E" w:rsidRDefault="002111A2" w:rsidP="002111A2">
            <w:pPr>
              <w:rPr>
                <w:rFonts w:ascii="Courier New" w:hAnsi="Courier New" w:cs="Courier New"/>
                <w:sz w:val="20"/>
                <w:szCs w:val="20"/>
              </w:rPr>
            </w:pPr>
          </w:p>
        </w:tc>
      </w:tr>
      <w:tr w:rsidR="002111A2" w14:paraId="2FB350F7" w14:textId="77777777" w:rsidTr="00992444">
        <w:trPr>
          <w:gridBefore w:val="1"/>
          <w:wBefore w:w="10" w:type="dxa"/>
        </w:trPr>
        <w:tc>
          <w:tcPr>
            <w:tcW w:w="3860" w:type="dxa"/>
            <w:gridSpan w:val="2"/>
            <w:tcBorders>
              <w:left w:val="nil"/>
              <w:right w:val="nil"/>
            </w:tcBorders>
            <w:shd w:val="clear" w:color="auto" w:fill="E6EED5"/>
          </w:tcPr>
          <w:p w14:paraId="218A10FD"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30%</w:t>
            </w:r>
          </w:p>
        </w:tc>
        <w:tc>
          <w:tcPr>
            <w:tcW w:w="1800" w:type="dxa"/>
            <w:tcBorders>
              <w:left w:val="nil"/>
              <w:right w:val="nil"/>
            </w:tcBorders>
            <w:shd w:val="clear" w:color="auto" w:fill="E6EED5"/>
          </w:tcPr>
          <w:p w14:paraId="48BA8F67"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0</w:t>
            </w:r>
          </w:p>
        </w:tc>
        <w:tc>
          <w:tcPr>
            <w:tcW w:w="1530" w:type="dxa"/>
            <w:tcBorders>
              <w:left w:val="nil"/>
              <w:right w:val="nil"/>
            </w:tcBorders>
            <w:shd w:val="clear" w:color="auto" w:fill="E6EED5"/>
          </w:tcPr>
          <w:p w14:paraId="15BB69AA" w14:textId="3DF9988E" w:rsidR="002111A2" w:rsidRPr="00CD328E" w:rsidRDefault="002111A2" w:rsidP="002111A2">
            <w:pPr>
              <w:rPr>
                <w:rFonts w:ascii="Courier New" w:hAnsi="Courier New" w:cs="Courier New"/>
                <w:sz w:val="20"/>
                <w:szCs w:val="20"/>
              </w:rPr>
            </w:pPr>
            <w:r w:rsidRPr="00CD328E">
              <w:rPr>
                <w:rFonts w:ascii="Courier New" w:hAnsi="Courier New" w:cs="Courier New"/>
                <w:bCs/>
                <w:color w:val="0070C0"/>
                <w:sz w:val="20"/>
                <w:szCs w:val="20"/>
              </w:rPr>
              <w:t>0</w:t>
            </w:r>
          </w:p>
        </w:tc>
        <w:tc>
          <w:tcPr>
            <w:tcW w:w="1710" w:type="dxa"/>
            <w:tcBorders>
              <w:left w:val="nil"/>
              <w:right w:val="nil"/>
            </w:tcBorders>
            <w:shd w:val="clear" w:color="auto" w:fill="E6EED5"/>
          </w:tcPr>
          <w:p w14:paraId="4E6A2A98" w14:textId="47C59E4C" w:rsidR="002111A2" w:rsidRPr="00CD328E" w:rsidRDefault="002111A2" w:rsidP="002111A2">
            <w:pPr>
              <w:rPr>
                <w:rFonts w:ascii="Courier New" w:hAnsi="Courier New" w:cs="Courier New"/>
                <w:sz w:val="20"/>
                <w:szCs w:val="20"/>
              </w:rPr>
            </w:pPr>
            <w:r w:rsidRPr="00CD328E">
              <w:rPr>
                <w:rFonts w:ascii="Courier New" w:hAnsi="Courier New" w:cs="Courier New"/>
                <w:bCs/>
                <w:color w:val="0070C0"/>
                <w:sz w:val="20"/>
                <w:szCs w:val="20"/>
              </w:rPr>
              <w:t>0</w:t>
            </w:r>
          </w:p>
        </w:tc>
        <w:tc>
          <w:tcPr>
            <w:tcW w:w="2700" w:type="dxa"/>
            <w:gridSpan w:val="2"/>
            <w:tcBorders>
              <w:left w:val="nil"/>
            </w:tcBorders>
            <w:shd w:val="clear" w:color="auto" w:fill="E6EED5"/>
          </w:tcPr>
          <w:p w14:paraId="381C45EC" w14:textId="44D22F37" w:rsidR="002111A2" w:rsidRPr="00CD328E" w:rsidRDefault="002111A2" w:rsidP="002111A2">
            <w:pPr>
              <w:rPr>
                <w:rFonts w:ascii="Courier New" w:hAnsi="Courier New" w:cs="Courier New"/>
                <w:sz w:val="20"/>
                <w:szCs w:val="20"/>
              </w:rPr>
            </w:pPr>
          </w:p>
        </w:tc>
      </w:tr>
      <w:tr w:rsidR="002111A2" w14:paraId="03495EB2" w14:textId="77777777" w:rsidTr="00992444">
        <w:trPr>
          <w:gridBefore w:val="1"/>
          <w:wBefore w:w="10" w:type="dxa"/>
        </w:trPr>
        <w:tc>
          <w:tcPr>
            <w:tcW w:w="3860" w:type="dxa"/>
            <w:gridSpan w:val="2"/>
            <w:tcBorders>
              <w:left w:val="nil"/>
              <w:right w:val="nil"/>
            </w:tcBorders>
            <w:shd w:val="clear" w:color="auto" w:fill="auto"/>
          </w:tcPr>
          <w:p w14:paraId="69A8630B"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40%</w:t>
            </w:r>
          </w:p>
        </w:tc>
        <w:tc>
          <w:tcPr>
            <w:tcW w:w="1800" w:type="dxa"/>
            <w:tcBorders>
              <w:left w:val="nil"/>
              <w:right w:val="nil"/>
            </w:tcBorders>
            <w:shd w:val="clear" w:color="auto" w:fill="auto"/>
          </w:tcPr>
          <w:p w14:paraId="7BEC952E"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0</w:t>
            </w:r>
          </w:p>
        </w:tc>
        <w:tc>
          <w:tcPr>
            <w:tcW w:w="1530" w:type="dxa"/>
            <w:tcBorders>
              <w:left w:val="nil"/>
              <w:right w:val="nil"/>
            </w:tcBorders>
          </w:tcPr>
          <w:p w14:paraId="6718B049" w14:textId="2B5E4FD6" w:rsidR="002111A2" w:rsidRPr="00CD328E" w:rsidRDefault="002111A2" w:rsidP="002111A2">
            <w:pPr>
              <w:rPr>
                <w:rFonts w:ascii="Courier New" w:hAnsi="Courier New" w:cs="Courier New"/>
                <w:sz w:val="20"/>
                <w:szCs w:val="20"/>
              </w:rPr>
            </w:pPr>
            <w:r w:rsidRPr="00CD328E">
              <w:rPr>
                <w:rFonts w:ascii="Courier New" w:hAnsi="Courier New" w:cs="Courier New"/>
                <w:bCs/>
                <w:color w:val="0070C0"/>
                <w:sz w:val="20"/>
                <w:szCs w:val="20"/>
              </w:rPr>
              <w:t>0</w:t>
            </w:r>
          </w:p>
        </w:tc>
        <w:tc>
          <w:tcPr>
            <w:tcW w:w="1710" w:type="dxa"/>
            <w:tcBorders>
              <w:left w:val="nil"/>
              <w:right w:val="nil"/>
            </w:tcBorders>
          </w:tcPr>
          <w:p w14:paraId="0AA7F817" w14:textId="0356AC98" w:rsidR="002111A2" w:rsidRPr="00CD328E" w:rsidRDefault="002111A2" w:rsidP="002111A2">
            <w:pPr>
              <w:rPr>
                <w:rFonts w:ascii="Courier New" w:hAnsi="Courier New" w:cs="Courier New"/>
                <w:sz w:val="20"/>
                <w:szCs w:val="20"/>
              </w:rPr>
            </w:pPr>
            <w:r w:rsidRPr="00CD328E">
              <w:rPr>
                <w:rFonts w:ascii="Courier New" w:hAnsi="Courier New" w:cs="Courier New"/>
                <w:bCs/>
                <w:color w:val="0070C0"/>
                <w:sz w:val="20"/>
                <w:szCs w:val="20"/>
              </w:rPr>
              <w:t>0</w:t>
            </w:r>
          </w:p>
        </w:tc>
        <w:tc>
          <w:tcPr>
            <w:tcW w:w="2700" w:type="dxa"/>
            <w:gridSpan w:val="2"/>
            <w:tcBorders>
              <w:left w:val="nil"/>
            </w:tcBorders>
            <w:shd w:val="clear" w:color="auto" w:fill="auto"/>
          </w:tcPr>
          <w:p w14:paraId="3E23ED0A" w14:textId="59F0EC59" w:rsidR="002111A2" w:rsidRPr="00CD328E" w:rsidRDefault="002111A2" w:rsidP="002111A2">
            <w:pPr>
              <w:rPr>
                <w:rFonts w:ascii="Courier New" w:hAnsi="Courier New" w:cs="Courier New"/>
                <w:sz w:val="20"/>
                <w:szCs w:val="20"/>
              </w:rPr>
            </w:pPr>
          </w:p>
        </w:tc>
      </w:tr>
      <w:tr w:rsidR="002111A2" w14:paraId="74A5C828" w14:textId="77777777" w:rsidTr="00992444">
        <w:trPr>
          <w:gridBefore w:val="1"/>
          <w:wBefore w:w="10" w:type="dxa"/>
        </w:trPr>
        <w:tc>
          <w:tcPr>
            <w:tcW w:w="3860" w:type="dxa"/>
            <w:gridSpan w:val="2"/>
            <w:tcBorders>
              <w:left w:val="nil"/>
              <w:right w:val="nil"/>
            </w:tcBorders>
            <w:shd w:val="clear" w:color="auto" w:fill="E6EED5"/>
          </w:tcPr>
          <w:p w14:paraId="30AC8FBF"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50%</w:t>
            </w:r>
          </w:p>
        </w:tc>
        <w:tc>
          <w:tcPr>
            <w:tcW w:w="1800" w:type="dxa"/>
            <w:tcBorders>
              <w:left w:val="nil"/>
              <w:right w:val="nil"/>
            </w:tcBorders>
            <w:shd w:val="clear" w:color="auto" w:fill="E6EED5"/>
          </w:tcPr>
          <w:p w14:paraId="6713616F"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0</w:t>
            </w:r>
          </w:p>
        </w:tc>
        <w:tc>
          <w:tcPr>
            <w:tcW w:w="1530" w:type="dxa"/>
            <w:tcBorders>
              <w:left w:val="nil"/>
              <w:right w:val="nil"/>
            </w:tcBorders>
            <w:shd w:val="clear" w:color="auto" w:fill="E6EED5"/>
          </w:tcPr>
          <w:p w14:paraId="7920F52A" w14:textId="5C298CD2" w:rsidR="002111A2" w:rsidRPr="00CD328E" w:rsidRDefault="002111A2" w:rsidP="002111A2">
            <w:pPr>
              <w:rPr>
                <w:rFonts w:ascii="Courier New" w:hAnsi="Courier New" w:cs="Courier New"/>
                <w:sz w:val="20"/>
                <w:szCs w:val="20"/>
              </w:rPr>
            </w:pPr>
            <w:r w:rsidRPr="00CD328E">
              <w:rPr>
                <w:rFonts w:ascii="Courier New" w:hAnsi="Courier New" w:cs="Courier New"/>
                <w:bCs/>
                <w:color w:val="0070C0"/>
                <w:sz w:val="20"/>
                <w:szCs w:val="20"/>
              </w:rPr>
              <w:t>0</w:t>
            </w:r>
          </w:p>
        </w:tc>
        <w:tc>
          <w:tcPr>
            <w:tcW w:w="1710" w:type="dxa"/>
            <w:tcBorders>
              <w:left w:val="nil"/>
              <w:right w:val="nil"/>
            </w:tcBorders>
            <w:shd w:val="clear" w:color="auto" w:fill="E6EED5"/>
          </w:tcPr>
          <w:p w14:paraId="3B993C09" w14:textId="2F27F4AC" w:rsidR="002111A2" w:rsidRPr="00CD328E" w:rsidRDefault="002111A2" w:rsidP="002111A2">
            <w:pPr>
              <w:rPr>
                <w:rFonts w:ascii="Courier New" w:hAnsi="Courier New" w:cs="Courier New"/>
                <w:sz w:val="20"/>
                <w:szCs w:val="20"/>
              </w:rPr>
            </w:pPr>
            <w:r w:rsidRPr="00CD328E">
              <w:rPr>
                <w:rFonts w:ascii="Courier New" w:hAnsi="Courier New" w:cs="Courier New"/>
                <w:bCs/>
                <w:color w:val="0070C0"/>
                <w:sz w:val="20"/>
                <w:szCs w:val="20"/>
              </w:rPr>
              <w:t>0</w:t>
            </w:r>
          </w:p>
        </w:tc>
        <w:tc>
          <w:tcPr>
            <w:tcW w:w="2700" w:type="dxa"/>
            <w:gridSpan w:val="2"/>
            <w:tcBorders>
              <w:left w:val="nil"/>
            </w:tcBorders>
            <w:shd w:val="clear" w:color="auto" w:fill="E6EED5"/>
          </w:tcPr>
          <w:p w14:paraId="6D8DD15D" w14:textId="68E53117" w:rsidR="002111A2" w:rsidRPr="00CD328E" w:rsidRDefault="002111A2" w:rsidP="002111A2">
            <w:pPr>
              <w:rPr>
                <w:rFonts w:ascii="Courier New" w:hAnsi="Courier New" w:cs="Courier New"/>
                <w:sz w:val="20"/>
                <w:szCs w:val="20"/>
              </w:rPr>
            </w:pPr>
          </w:p>
        </w:tc>
      </w:tr>
      <w:tr w:rsidR="002111A2" w14:paraId="0509D6D0" w14:textId="77777777" w:rsidTr="00992444">
        <w:trPr>
          <w:gridBefore w:val="1"/>
          <w:wBefore w:w="10" w:type="dxa"/>
        </w:trPr>
        <w:tc>
          <w:tcPr>
            <w:tcW w:w="3860" w:type="dxa"/>
            <w:gridSpan w:val="2"/>
            <w:tcBorders>
              <w:left w:val="nil"/>
              <w:right w:val="nil"/>
            </w:tcBorders>
            <w:shd w:val="clear" w:color="auto" w:fill="auto"/>
          </w:tcPr>
          <w:p w14:paraId="7184BADB"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60%</w:t>
            </w:r>
          </w:p>
        </w:tc>
        <w:tc>
          <w:tcPr>
            <w:tcW w:w="1800" w:type="dxa"/>
            <w:tcBorders>
              <w:left w:val="nil"/>
              <w:right w:val="nil"/>
            </w:tcBorders>
            <w:shd w:val="clear" w:color="auto" w:fill="auto"/>
          </w:tcPr>
          <w:p w14:paraId="0C0165F0"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0</w:t>
            </w:r>
          </w:p>
        </w:tc>
        <w:tc>
          <w:tcPr>
            <w:tcW w:w="1530" w:type="dxa"/>
            <w:tcBorders>
              <w:left w:val="nil"/>
              <w:right w:val="nil"/>
            </w:tcBorders>
          </w:tcPr>
          <w:p w14:paraId="09ADB510" w14:textId="410C4A74" w:rsidR="002111A2" w:rsidRPr="00CD328E" w:rsidRDefault="002111A2" w:rsidP="002111A2">
            <w:pPr>
              <w:rPr>
                <w:rFonts w:ascii="Courier New" w:hAnsi="Courier New" w:cs="Courier New"/>
                <w:b/>
                <w:bCs/>
                <w:color w:val="FF0000"/>
                <w:sz w:val="20"/>
                <w:szCs w:val="20"/>
              </w:rPr>
            </w:pPr>
            <w:r w:rsidRPr="00CD328E">
              <w:rPr>
                <w:rFonts w:ascii="Courier New" w:hAnsi="Courier New" w:cs="Courier New"/>
                <w:bCs/>
                <w:color w:val="0070C0"/>
                <w:sz w:val="20"/>
                <w:szCs w:val="20"/>
              </w:rPr>
              <w:t>0</w:t>
            </w:r>
          </w:p>
        </w:tc>
        <w:tc>
          <w:tcPr>
            <w:tcW w:w="1710" w:type="dxa"/>
            <w:tcBorders>
              <w:left w:val="nil"/>
              <w:right w:val="nil"/>
            </w:tcBorders>
          </w:tcPr>
          <w:p w14:paraId="3CD7964A" w14:textId="2AE23FD4" w:rsidR="002111A2" w:rsidRPr="00CD328E" w:rsidRDefault="002111A2" w:rsidP="002111A2">
            <w:pPr>
              <w:rPr>
                <w:rFonts w:ascii="Courier New" w:hAnsi="Courier New" w:cs="Courier New"/>
                <w:b/>
                <w:bCs/>
                <w:color w:val="FF0000"/>
                <w:sz w:val="20"/>
                <w:szCs w:val="20"/>
              </w:rPr>
            </w:pPr>
            <w:r w:rsidRPr="00CD328E">
              <w:rPr>
                <w:rFonts w:ascii="Courier New" w:hAnsi="Courier New" w:cs="Courier New"/>
                <w:bCs/>
                <w:color w:val="0070C0"/>
                <w:sz w:val="20"/>
                <w:szCs w:val="20"/>
              </w:rPr>
              <w:t>0</w:t>
            </w:r>
          </w:p>
        </w:tc>
        <w:tc>
          <w:tcPr>
            <w:tcW w:w="2700" w:type="dxa"/>
            <w:gridSpan w:val="2"/>
            <w:tcBorders>
              <w:left w:val="nil"/>
            </w:tcBorders>
            <w:shd w:val="clear" w:color="auto" w:fill="auto"/>
          </w:tcPr>
          <w:p w14:paraId="2CB05DC3" w14:textId="00A108B4" w:rsidR="002111A2" w:rsidRPr="00CD328E" w:rsidRDefault="002111A2" w:rsidP="002111A2">
            <w:pPr>
              <w:rPr>
                <w:rFonts w:ascii="Courier New" w:hAnsi="Courier New" w:cs="Courier New"/>
                <w:b/>
                <w:bCs/>
                <w:color w:val="FF0000"/>
                <w:sz w:val="20"/>
                <w:szCs w:val="20"/>
              </w:rPr>
            </w:pPr>
          </w:p>
        </w:tc>
      </w:tr>
      <w:tr w:rsidR="002111A2" w14:paraId="611D202C" w14:textId="77777777" w:rsidTr="00992444">
        <w:trPr>
          <w:gridBefore w:val="1"/>
          <w:wBefore w:w="10" w:type="dxa"/>
        </w:trPr>
        <w:tc>
          <w:tcPr>
            <w:tcW w:w="3860" w:type="dxa"/>
            <w:gridSpan w:val="2"/>
            <w:tcBorders>
              <w:left w:val="nil"/>
              <w:right w:val="nil"/>
            </w:tcBorders>
            <w:shd w:val="clear" w:color="auto" w:fill="E6EED5"/>
          </w:tcPr>
          <w:p w14:paraId="5EB29B99"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70%</w:t>
            </w:r>
          </w:p>
        </w:tc>
        <w:tc>
          <w:tcPr>
            <w:tcW w:w="1800" w:type="dxa"/>
            <w:tcBorders>
              <w:left w:val="nil"/>
              <w:right w:val="nil"/>
            </w:tcBorders>
            <w:shd w:val="clear" w:color="auto" w:fill="E6EED5"/>
          </w:tcPr>
          <w:p w14:paraId="050818D3"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0</w:t>
            </w:r>
          </w:p>
        </w:tc>
        <w:tc>
          <w:tcPr>
            <w:tcW w:w="1530" w:type="dxa"/>
            <w:tcBorders>
              <w:left w:val="nil"/>
              <w:right w:val="nil"/>
            </w:tcBorders>
            <w:shd w:val="clear" w:color="auto" w:fill="E6EED5"/>
          </w:tcPr>
          <w:p w14:paraId="10624527" w14:textId="0F9108C7" w:rsidR="002111A2" w:rsidRPr="00CD328E" w:rsidRDefault="002111A2" w:rsidP="002111A2">
            <w:pPr>
              <w:rPr>
                <w:rFonts w:ascii="Courier New" w:hAnsi="Courier New" w:cs="Courier New"/>
                <w:b/>
                <w:bCs/>
                <w:color w:val="FF0000"/>
                <w:sz w:val="20"/>
                <w:szCs w:val="20"/>
              </w:rPr>
            </w:pPr>
            <w:r w:rsidRPr="00CD328E">
              <w:rPr>
                <w:rFonts w:ascii="Courier New" w:hAnsi="Courier New" w:cs="Courier New"/>
                <w:bCs/>
                <w:color w:val="0070C0"/>
                <w:sz w:val="20"/>
                <w:szCs w:val="20"/>
              </w:rPr>
              <w:t>0</w:t>
            </w:r>
          </w:p>
        </w:tc>
        <w:tc>
          <w:tcPr>
            <w:tcW w:w="1710" w:type="dxa"/>
            <w:tcBorders>
              <w:left w:val="nil"/>
              <w:right w:val="nil"/>
            </w:tcBorders>
            <w:shd w:val="clear" w:color="auto" w:fill="E6EED5"/>
          </w:tcPr>
          <w:p w14:paraId="5ADC3C90" w14:textId="44B77D95" w:rsidR="002111A2" w:rsidRPr="00CD328E" w:rsidRDefault="002111A2" w:rsidP="002111A2">
            <w:pPr>
              <w:rPr>
                <w:rFonts w:ascii="Courier New" w:hAnsi="Courier New" w:cs="Courier New"/>
                <w:b/>
                <w:bCs/>
                <w:color w:val="FF0000"/>
                <w:sz w:val="20"/>
                <w:szCs w:val="20"/>
              </w:rPr>
            </w:pPr>
            <w:r w:rsidRPr="00CD328E">
              <w:rPr>
                <w:rFonts w:ascii="Courier New" w:hAnsi="Courier New" w:cs="Courier New"/>
                <w:bCs/>
                <w:color w:val="0070C0"/>
                <w:sz w:val="20"/>
                <w:szCs w:val="20"/>
              </w:rPr>
              <w:t>0</w:t>
            </w:r>
          </w:p>
        </w:tc>
        <w:tc>
          <w:tcPr>
            <w:tcW w:w="2700" w:type="dxa"/>
            <w:gridSpan w:val="2"/>
            <w:tcBorders>
              <w:left w:val="nil"/>
            </w:tcBorders>
            <w:shd w:val="clear" w:color="auto" w:fill="E6EED5"/>
          </w:tcPr>
          <w:p w14:paraId="22ACFAC5" w14:textId="35AD77DD" w:rsidR="002111A2" w:rsidRPr="00CD328E" w:rsidRDefault="002111A2" w:rsidP="002111A2">
            <w:pPr>
              <w:rPr>
                <w:rFonts w:ascii="Courier New" w:hAnsi="Courier New" w:cs="Courier New"/>
                <w:b/>
                <w:bCs/>
                <w:color w:val="FF0000"/>
                <w:sz w:val="20"/>
                <w:szCs w:val="20"/>
              </w:rPr>
            </w:pPr>
          </w:p>
        </w:tc>
      </w:tr>
      <w:tr w:rsidR="002111A2" w14:paraId="2680B58C" w14:textId="77777777" w:rsidTr="00992444">
        <w:trPr>
          <w:gridBefore w:val="1"/>
          <w:wBefore w:w="10" w:type="dxa"/>
        </w:trPr>
        <w:tc>
          <w:tcPr>
            <w:tcW w:w="3860" w:type="dxa"/>
            <w:gridSpan w:val="2"/>
            <w:tcBorders>
              <w:left w:val="nil"/>
              <w:right w:val="nil"/>
            </w:tcBorders>
            <w:shd w:val="clear" w:color="auto" w:fill="auto"/>
          </w:tcPr>
          <w:p w14:paraId="748EFCAD"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80%</w:t>
            </w:r>
          </w:p>
        </w:tc>
        <w:tc>
          <w:tcPr>
            <w:tcW w:w="1800" w:type="dxa"/>
            <w:tcBorders>
              <w:left w:val="nil"/>
              <w:right w:val="nil"/>
            </w:tcBorders>
            <w:shd w:val="clear" w:color="auto" w:fill="auto"/>
          </w:tcPr>
          <w:p w14:paraId="2C8063FF"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0</w:t>
            </w:r>
          </w:p>
        </w:tc>
        <w:tc>
          <w:tcPr>
            <w:tcW w:w="1530" w:type="dxa"/>
            <w:tcBorders>
              <w:left w:val="nil"/>
              <w:right w:val="nil"/>
            </w:tcBorders>
          </w:tcPr>
          <w:p w14:paraId="1A2C6E9F" w14:textId="4A0A7C74" w:rsidR="002111A2" w:rsidRPr="00CD328E" w:rsidRDefault="002111A2" w:rsidP="002111A2">
            <w:pPr>
              <w:rPr>
                <w:rFonts w:ascii="Courier New" w:hAnsi="Courier New" w:cs="Courier New"/>
                <w:b/>
                <w:bCs/>
                <w:color w:val="FF0000"/>
                <w:sz w:val="20"/>
                <w:szCs w:val="20"/>
              </w:rPr>
            </w:pPr>
            <w:r w:rsidRPr="00CD328E">
              <w:rPr>
                <w:rFonts w:ascii="Courier New" w:hAnsi="Courier New" w:cs="Courier New"/>
                <w:bCs/>
                <w:color w:val="0070C0"/>
                <w:sz w:val="20"/>
                <w:szCs w:val="20"/>
              </w:rPr>
              <w:t>0</w:t>
            </w:r>
          </w:p>
        </w:tc>
        <w:tc>
          <w:tcPr>
            <w:tcW w:w="1710" w:type="dxa"/>
            <w:tcBorders>
              <w:left w:val="nil"/>
              <w:right w:val="nil"/>
            </w:tcBorders>
          </w:tcPr>
          <w:p w14:paraId="49FF6F39" w14:textId="4E59A79A" w:rsidR="002111A2" w:rsidRPr="00CD328E" w:rsidRDefault="002111A2" w:rsidP="002111A2">
            <w:pPr>
              <w:rPr>
                <w:rFonts w:ascii="Courier New" w:hAnsi="Courier New" w:cs="Courier New"/>
                <w:b/>
                <w:bCs/>
                <w:color w:val="FF0000"/>
                <w:sz w:val="20"/>
                <w:szCs w:val="20"/>
              </w:rPr>
            </w:pPr>
            <w:r w:rsidRPr="00CD328E">
              <w:rPr>
                <w:rFonts w:ascii="Courier New" w:hAnsi="Courier New" w:cs="Courier New"/>
                <w:bCs/>
                <w:color w:val="0070C0"/>
                <w:sz w:val="20"/>
                <w:szCs w:val="20"/>
              </w:rPr>
              <w:t>0</w:t>
            </w:r>
          </w:p>
        </w:tc>
        <w:tc>
          <w:tcPr>
            <w:tcW w:w="2700" w:type="dxa"/>
            <w:gridSpan w:val="2"/>
            <w:tcBorders>
              <w:left w:val="nil"/>
            </w:tcBorders>
            <w:shd w:val="clear" w:color="auto" w:fill="auto"/>
          </w:tcPr>
          <w:p w14:paraId="5488FDE2" w14:textId="4E0C5400" w:rsidR="002111A2" w:rsidRPr="00CD328E" w:rsidRDefault="002111A2" w:rsidP="002111A2">
            <w:pPr>
              <w:rPr>
                <w:rFonts w:ascii="Courier New" w:hAnsi="Courier New" w:cs="Courier New"/>
                <w:b/>
                <w:bCs/>
                <w:color w:val="FF0000"/>
                <w:sz w:val="20"/>
                <w:szCs w:val="20"/>
              </w:rPr>
            </w:pPr>
          </w:p>
        </w:tc>
      </w:tr>
      <w:tr w:rsidR="002111A2" w14:paraId="5349CF63" w14:textId="77777777" w:rsidTr="00992444">
        <w:trPr>
          <w:gridBefore w:val="1"/>
          <w:wBefore w:w="10" w:type="dxa"/>
        </w:trPr>
        <w:tc>
          <w:tcPr>
            <w:tcW w:w="3860" w:type="dxa"/>
            <w:gridSpan w:val="2"/>
            <w:tcBorders>
              <w:left w:val="nil"/>
              <w:right w:val="nil"/>
            </w:tcBorders>
            <w:shd w:val="clear" w:color="auto" w:fill="E6EED5"/>
          </w:tcPr>
          <w:p w14:paraId="46179707"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90%</w:t>
            </w:r>
          </w:p>
        </w:tc>
        <w:tc>
          <w:tcPr>
            <w:tcW w:w="1800" w:type="dxa"/>
            <w:tcBorders>
              <w:left w:val="nil"/>
              <w:right w:val="nil"/>
            </w:tcBorders>
            <w:shd w:val="clear" w:color="auto" w:fill="E6EED5"/>
          </w:tcPr>
          <w:p w14:paraId="1209D012"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0</w:t>
            </w:r>
          </w:p>
        </w:tc>
        <w:tc>
          <w:tcPr>
            <w:tcW w:w="1530" w:type="dxa"/>
            <w:tcBorders>
              <w:left w:val="nil"/>
              <w:right w:val="nil"/>
            </w:tcBorders>
            <w:shd w:val="clear" w:color="auto" w:fill="E6EED5"/>
          </w:tcPr>
          <w:p w14:paraId="4F1E8319" w14:textId="0F5556E5" w:rsidR="002111A2" w:rsidRPr="00CD328E" w:rsidRDefault="002111A2" w:rsidP="002111A2">
            <w:pPr>
              <w:rPr>
                <w:rFonts w:ascii="Courier New" w:hAnsi="Courier New" w:cs="Courier New"/>
                <w:b/>
                <w:bCs/>
                <w:color w:val="FF0000"/>
                <w:sz w:val="20"/>
                <w:szCs w:val="20"/>
              </w:rPr>
            </w:pPr>
            <w:r w:rsidRPr="00CD328E">
              <w:rPr>
                <w:rFonts w:ascii="Courier New" w:hAnsi="Courier New" w:cs="Courier New"/>
                <w:bCs/>
                <w:color w:val="0070C0"/>
                <w:sz w:val="20"/>
                <w:szCs w:val="20"/>
              </w:rPr>
              <w:t>0</w:t>
            </w:r>
          </w:p>
        </w:tc>
        <w:tc>
          <w:tcPr>
            <w:tcW w:w="1710" w:type="dxa"/>
            <w:tcBorders>
              <w:left w:val="nil"/>
              <w:right w:val="nil"/>
            </w:tcBorders>
            <w:shd w:val="clear" w:color="auto" w:fill="E6EED5"/>
          </w:tcPr>
          <w:p w14:paraId="1DD5EC52" w14:textId="607F9D0E" w:rsidR="002111A2" w:rsidRPr="00CD328E" w:rsidRDefault="002111A2" w:rsidP="002111A2">
            <w:pPr>
              <w:rPr>
                <w:rFonts w:ascii="Courier New" w:hAnsi="Courier New" w:cs="Courier New"/>
                <w:b/>
                <w:bCs/>
                <w:color w:val="FF0000"/>
                <w:sz w:val="20"/>
                <w:szCs w:val="20"/>
              </w:rPr>
            </w:pPr>
            <w:r w:rsidRPr="00CD328E">
              <w:rPr>
                <w:rFonts w:ascii="Courier New" w:hAnsi="Courier New" w:cs="Courier New"/>
                <w:bCs/>
                <w:color w:val="0070C0"/>
                <w:sz w:val="20"/>
                <w:szCs w:val="20"/>
              </w:rPr>
              <w:t>0</w:t>
            </w:r>
          </w:p>
        </w:tc>
        <w:tc>
          <w:tcPr>
            <w:tcW w:w="2700" w:type="dxa"/>
            <w:gridSpan w:val="2"/>
            <w:tcBorders>
              <w:left w:val="nil"/>
            </w:tcBorders>
            <w:shd w:val="clear" w:color="auto" w:fill="E6EED5"/>
          </w:tcPr>
          <w:p w14:paraId="1D8004EE" w14:textId="675AB4C6" w:rsidR="002111A2" w:rsidRPr="00CD328E" w:rsidRDefault="002111A2" w:rsidP="002111A2">
            <w:pPr>
              <w:rPr>
                <w:rFonts w:ascii="Courier New" w:hAnsi="Courier New" w:cs="Courier New"/>
                <w:b/>
                <w:bCs/>
                <w:color w:val="FF0000"/>
                <w:sz w:val="20"/>
                <w:szCs w:val="20"/>
              </w:rPr>
            </w:pPr>
          </w:p>
        </w:tc>
      </w:tr>
      <w:tr w:rsidR="002111A2" w14:paraId="326AAD73" w14:textId="77777777" w:rsidTr="00992444">
        <w:trPr>
          <w:gridBefore w:val="1"/>
          <w:wBefore w:w="10" w:type="dxa"/>
        </w:trPr>
        <w:tc>
          <w:tcPr>
            <w:tcW w:w="3860" w:type="dxa"/>
            <w:gridSpan w:val="2"/>
            <w:tcBorders>
              <w:left w:val="nil"/>
              <w:right w:val="nil"/>
            </w:tcBorders>
            <w:shd w:val="clear" w:color="auto" w:fill="auto"/>
          </w:tcPr>
          <w:p w14:paraId="677E8207"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95%</w:t>
            </w:r>
          </w:p>
        </w:tc>
        <w:tc>
          <w:tcPr>
            <w:tcW w:w="1800" w:type="dxa"/>
            <w:tcBorders>
              <w:left w:val="nil"/>
              <w:right w:val="nil"/>
            </w:tcBorders>
            <w:shd w:val="clear" w:color="auto" w:fill="auto"/>
          </w:tcPr>
          <w:p w14:paraId="7B4F2E64"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0</w:t>
            </w:r>
          </w:p>
        </w:tc>
        <w:tc>
          <w:tcPr>
            <w:tcW w:w="1530" w:type="dxa"/>
            <w:tcBorders>
              <w:left w:val="nil"/>
              <w:right w:val="nil"/>
            </w:tcBorders>
          </w:tcPr>
          <w:p w14:paraId="4C83FF1A" w14:textId="57F3401E" w:rsidR="002111A2" w:rsidRPr="00CD328E" w:rsidRDefault="002111A2" w:rsidP="002111A2">
            <w:pPr>
              <w:rPr>
                <w:rFonts w:ascii="Courier New" w:hAnsi="Courier New" w:cs="Courier New"/>
                <w:b/>
                <w:bCs/>
                <w:color w:val="FF0000"/>
                <w:sz w:val="20"/>
                <w:szCs w:val="20"/>
              </w:rPr>
            </w:pPr>
            <w:r w:rsidRPr="00CD328E">
              <w:rPr>
                <w:rFonts w:ascii="Courier New" w:hAnsi="Courier New" w:cs="Courier New"/>
                <w:bCs/>
                <w:color w:val="0070C0"/>
                <w:sz w:val="20"/>
                <w:szCs w:val="20"/>
              </w:rPr>
              <w:t>0</w:t>
            </w:r>
          </w:p>
        </w:tc>
        <w:tc>
          <w:tcPr>
            <w:tcW w:w="1710" w:type="dxa"/>
            <w:tcBorders>
              <w:left w:val="nil"/>
              <w:right w:val="nil"/>
            </w:tcBorders>
          </w:tcPr>
          <w:p w14:paraId="18B499D6" w14:textId="1AB90153" w:rsidR="002111A2" w:rsidRPr="00CD328E" w:rsidRDefault="002111A2" w:rsidP="002111A2">
            <w:pPr>
              <w:rPr>
                <w:rFonts w:ascii="Courier New" w:hAnsi="Courier New" w:cs="Courier New"/>
                <w:b/>
                <w:bCs/>
                <w:color w:val="FF0000"/>
                <w:sz w:val="20"/>
                <w:szCs w:val="20"/>
              </w:rPr>
            </w:pPr>
            <w:r w:rsidRPr="00CD328E">
              <w:rPr>
                <w:rFonts w:ascii="Courier New" w:hAnsi="Courier New" w:cs="Courier New"/>
                <w:bCs/>
                <w:color w:val="0070C0"/>
                <w:sz w:val="20"/>
                <w:szCs w:val="20"/>
              </w:rPr>
              <w:t>0</w:t>
            </w:r>
          </w:p>
        </w:tc>
        <w:tc>
          <w:tcPr>
            <w:tcW w:w="2700" w:type="dxa"/>
            <w:gridSpan w:val="2"/>
            <w:tcBorders>
              <w:left w:val="nil"/>
            </w:tcBorders>
            <w:shd w:val="clear" w:color="auto" w:fill="auto"/>
          </w:tcPr>
          <w:p w14:paraId="27B3A917" w14:textId="32D7B7D8" w:rsidR="002111A2" w:rsidRPr="00CD328E" w:rsidRDefault="002111A2" w:rsidP="002111A2">
            <w:pPr>
              <w:rPr>
                <w:rFonts w:ascii="Courier New" w:hAnsi="Courier New" w:cs="Courier New"/>
                <w:b/>
                <w:bCs/>
                <w:color w:val="FF0000"/>
                <w:sz w:val="20"/>
                <w:szCs w:val="20"/>
              </w:rPr>
            </w:pPr>
          </w:p>
        </w:tc>
      </w:tr>
      <w:tr w:rsidR="002111A2" w14:paraId="6245A70B" w14:textId="77777777" w:rsidTr="00992444">
        <w:trPr>
          <w:gridBefore w:val="1"/>
          <w:wBefore w:w="10" w:type="dxa"/>
        </w:trPr>
        <w:tc>
          <w:tcPr>
            <w:tcW w:w="3860" w:type="dxa"/>
            <w:gridSpan w:val="2"/>
            <w:tcBorders>
              <w:left w:val="nil"/>
              <w:right w:val="nil"/>
            </w:tcBorders>
            <w:shd w:val="clear" w:color="auto" w:fill="E6EED5"/>
          </w:tcPr>
          <w:p w14:paraId="54F8E899"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95%-OPEN</w:t>
            </w:r>
          </w:p>
        </w:tc>
        <w:tc>
          <w:tcPr>
            <w:tcW w:w="1800" w:type="dxa"/>
            <w:tcBorders>
              <w:left w:val="nil"/>
              <w:right w:val="nil"/>
            </w:tcBorders>
            <w:shd w:val="clear" w:color="auto" w:fill="E6EED5"/>
          </w:tcPr>
          <w:p w14:paraId="6C001770" w14:textId="77777777" w:rsidR="002111A2" w:rsidRPr="00CD328E" w:rsidRDefault="002111A2" w:rsidP="002111A2">
            <w:pPr>
              <w:rPr>
                <w:rFonts w:ascii="Courier New" w:hAnsi="Courier New" w:cs="Courier New"/>
                <w:bCs/>
                <w:color w:val="0070C0"/>
                <w:sz w:val="20"/>
                <w:szCs w:val="20"/>
              </w:rPr>
            </w:pPr>
            <w:r w:rsidRPr="00CD328E">
              <w:rPr>
                <w:rFonts w:ascii="Courier New" w:hAnsi="Courier New" w:cs="Courier New"/>
                <w:bCs/>
                <w:color w:val="0070C0"/>
                <w:sz w:val="20"/>
                <w:szCs w:val="20"/>
              </w:rPr>
              <w:t>0</w:t>
            </w:r>
          </w:p>
        </w:tc>
        <w:tc>
          <w:tcPr>
            <w:tcW w:w="1530" w:type="dxa"/>
            <w:tcBorders>
              <w:left w:val="nil"/>
              <w:right w:val="nil"/>
            </w:tcBorders>
            <w:shd w:val="clear" w:color="auto" w:fill="E6EED5"/>
          </w:tcPr>
          <w:p w14:paraId="327C1291" w14:textId="29EFB031" w:rsidR="002111A2" w:rsidRPr="00CD328E" w:rsidRDefault="002111A2" w:rsidP="002111A2">
            <w:pPr>
              <w:rPr>
                <w:rFonts w:ascii="Courier New" w:hAnsi="Courier New" w:cs="Courier New"/>
                <w:b/>
                <w:bCs/>
                <w:color w:val="FF0000"/>
                <w:sz w:val="20"/>
                <w:szCs w:val="20"/>
              </w:rPr>
            </w:pPr>
            <w:r w:rsidRPr="00CD328E">
              <w:rPr>
                <w:rFonts w:ascii="Courier New" w:hAnsi="Courier New" w:cs="Courier New"/>
                <w:bCs/>
                <w:color w:val="0070C0"/>
                <w:sz w:val="20"/>
                <w:szCs w:val="20"/>
              </w:rPr>
              <w:t>0</w:t>
            </w:r>
          </w:p>
        </w:tc>
        <w:tc>
          <w:tcPr>
            <w:tcW w:w="1710" w:type="dxa"/>
            <w:tcBorders>
              <w:left w:val="nil"/>
              <w:right w:val="nil"/>
            </w:tcBorders>
            <w:shd w:val="clear" w:color="auto" w:fill="E6EED5"/>
          </w:tcPr>
          <w:p w14:paraId="01830614" w14:textId="46747B75" w:rsidR="002111A2" w:rsidRPr="00CD328E" w:rsidRDefault="002111A2" w:rsidP="002111A2">
            <w:pPr>
              <w:rPr>
                <w:rFonts w:ascii="Courier New" w:hAnsi="Courier New" w:cs="Courier New"/>
                <w:b/>
                <w:bCs/>
                <w:color w:val="FF0000"/>
                <w:sz w:val="20"/>
                <w:szCs w:val="20"/>
              </w:rPr>
            </w:pPr>
            <w:r w:rsidRPr="00CD328E">
              <w:rPr>
                <w:rFonts w:ascii="Courier New" w:hAnsi="Courier New" w:cs="Courier New"/>
                <w:bCs/>
                <w:color w:val="0070C0"/>
                <w:sz w:val="20"/>
                <w:szCs w:val="20"/>
              </w:rPr>
              <w:t>0</w:t>
            </w:r>
          </w:p>
        </w:tc>
        <w:tc>
          <w:tcPr>
            <w:tcW w:w="2700" w:type="dxa"/>
            <w:gridSpan w:val="2"/>
            <w:tcBorders>
              <w:left w:val="nil"/>
            </w:tcBorders>
            <w:shd w:val="clear" w:color="auto" w:fill="E6EED5"/>
          </w:tcPr>
          <w:p w14:paraId="5A900611" w14:textId="637E5B57" w:rsidR="002111A2" w:rsidRPr="00CD328E" w:rsidRDefault="002111A2" w:rsidP="002111A2">
            <w:pPr>
              <w:rPr>
                <w:rFonts w:ascii="Courier New" w:hAnsi="Courier New" w:cs="Courier New"/>
                <w:b/>
                <w:bCs/>
                <w:color w:val="FF0000"/>
                <w:sz w:val="20"/>
                <w:szCs w:val="20"/>
              </w:rPr>
            </w:pPr>
          </w:p>
        </w:tc>
      </w:tr>
      <w:tr w:rsidR="002111A2" w:rsidRPr="00CD328E" w14:paraId="39C2A750" w14:textId="77777777" w:rsidTr="00992444">
        <w:trPr>
          <w:gridBefore w:val="1"/>
          <w:wBefore w:w="10" w:type="dxa"/>
        </w:trPr>
        <w:tc>
          <w:tcPr>
            <w:tcW w:w="3860" w:type="dxa"/>
            <w:gridSpan w:val="2"/>
            <w:tcBorders>
              <w:left w:val="nil"/>
              <w:right w:val="nil"/>
            </w:tcBorders>
            <w:shd w:val="clear" w:color="auto" w:fill="auto"/>
          </w:tcPr>
          <w:p w14:paraId="3145AA2D" w14:textId="77777777" w:rsidR="002111A2" w:rsidRPr="00CD328E" w:rsidRDefault="002111A2" w:rsidP="002111A2">
            <w:pPr>
              <w:rPr>
                <w:rFonts w:ascii="Courier New" w:hAnsi="Courier New" w:cs="Courier New"/>
                <w:b/>
                <w:bCs/>
                <w:color w:val="0070C0"/>
                <w:sz w:val="20"/>
                <w:szCs w:val="20"/>
              </w:rPr>
            </w:pPr>
            <w:r w:rsidRPr="00CD328E">
              <w:rPr>
                <w:rFonts w:ascii="Courier New" w:hAnsi="Courier New" w:cs="Courier New"/>
                <w:b/>
                <w:bCs/>
                <w:color w:val="0070C0"/>
                <w:sz w:val="20"/>
                <w:szCs w:val="20"/>
              </w:rPr>
              <w:t>POSITION_EXTREMES</w:t>
            </w:r>
          </w:p>
        </w:tc>
        <w:tc>
          <w:tcPr>
            <w:tcW w:w="1800" w:type="dxa"/>
            <w:tcBorders>
              <w:left w:val="nil"/>
              <w:right w:val="nil"/>
            </w:tcBorders>
            <w:shd w:val="clear" w:color="auto" w:fill="auto"/>
          </w:tcPr>
          <w:p w14:paraId="589E5DC8" w14:textId="77777777" w:rsidR="002111A2" w:rsidRPr="00CD328E" w:rsidRDefault="002111A2" w:rsidP="002111A2">
            <w:pPr>
              <w:rPr>
                <w:rFonts w:ascii="Courier New" w:hAnsi="Courier New" w:cs="Courier New"/>
                <w:b/>
                <w:bCs/>
                <w:color w:val="0070C0"/>
                <w:sz w:val="20"/>
                <w:szCs w:val="20"/>
              </w:rPr>
            </w:pPr>
          </w:p>
        </w:tc>
        <w:tc>
          <w:tcPr>
            <w:tcW w:w="1530" w:type="dxa"/>
            <w:tcBorders>
              <w:left w:val="nil"/>
              <w:right w:val="nil"/>
            </w:tcBorders>
          </w:tcPr>
          <w:p w14:paraId="00B02C07" w14:textId="77777777" w:rsidR="002111A2" w:rsidRPr="00CD328E" w:rsidRDefault="002111A2" w:rsidP="002111A2">
            <w:pPr>
              <w:rPr>
                <w:color w:val="0070C0"/>
                <w:lang w:eastAsia="de-DE"/>
              </w:rPr>
            </w:pPr>
          </w:p>
        </w:tc>
        <w:tc>
          <w:tcPr>
            <w:tcW w:w="1710" w:type="dxa"/>
            <w:tcBorders>
              <w:left w:val="nil"/>
              <w:right w:val="nil"/>
            </w:tcBorders>
          </w:tcPr>
          <w:p w14:paraId="1CCB5048" w14:textId="330FD020" w:rsidR="002111A2" w:rsidRPr="00CD328E" w:rsidRDefault="002111A2" w:rsidP="002111A2">
            <w:pPr>
              <w:rPr>
                <w:color w:val="0070C0"/>
                <w:lang w:eastAsia="de-DE"/>
              </w:rPr>
            </w:pPr>
          </w:p>
        </w:tc>
        <w:tc>
          <w:tcPr>
            <w:tcW w:w="2700" w:type="dxa"/>
            <w:gridSpan w:val="2"/>
            <w:tcBorders>
              <w:left w:val="nil"/>
            </w:tcBorders>
            <w:shd w:val="clear" w:color="auto" w:fill="auto"/>
          </w:tcPr>
          <w:p w14:paraId="4E80AEE7" w14:textId="7A2C9E8C" w:rsidR="002111A2" w:rsidRPr="00CD328E" w:rsidRDefault="002111A2" w:rsidP="002111A2">
            <w:pPr>
              <w:rPr>
                <w:color w:val="0070C0"/>
                <w:lang w:eastAsia="de-DE"/>
              </w:rPr>
            </w:pPr>
          </w:p>
        </w:tc>
      </w:tr>
      <w:tr w:rsidR="00901666" w:rsidRPr="00CD328E" w14:paraId="45F9398B" w14:textId="77777777" w:rsidTr="00992444">
        <w:trPr>
          <w:gridBefore w:val="1"/>
          <w:wBefore w:w="10" w:type="dxa"/>
        </w:trPr>
        <w:tc>
          <w:tcPr>
            <w:tcW w:w="3860" w:type="dxa"/>
            <w:gridSpan w:val="2"/>
            <w:tcBorders>
              <w:left w:val="nil"/>
              <w:right w:val="nil"/>
            </w:tcBorders>
            <w:shd w:val="clear" w:color="auto" w:fill="E6EED5"/>
          </w:tcPr>
          <w:p w14:paraId="4C0DA199"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FINAL_VALUE_MAX</w:t>
            </w:r>
          </w:p>
        </w:tc>
        <w:tc>
          <w:tcPr>
            <w:tcW w:w="1800" w:type="dxa"/>
            <w:tcBorders>
              <w:left w:val="nil"/>
              <w:right w:val="nil"/>
            </w:tcBorders>
            <w:shd w:val="clear" w:color="auto" w:fill="E6EED5"/>
          </w:tcPr>
          <w:p w14:paraId="41FD3F07"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-50</w:t>
            </w:r>
          </w:p>
        </w:tc>
        <w:tc>
          <w:tcPr>
            <w:tcW w:w="1530" w:type="dxa"/>
            <w:tcBorders>
              <w:top w:val="single" w:sz="8" w:space="0" w:color="B3CC82"/>
              <w:left w:val="nil"/>
              <w:bottom w:val="single" w:sz="8" w:space="0" w:color="B3CC82"/>
              <w:right w:val="nil"/>
            </w:tcBorders>
            <w:shd w:val="clear" w:color="auto" w:fill="E6EED5"/>
          </w:tcPr>
          <w:p w14:paraId="67C84415" w14:textId="15712255" w:rsidR="00901666" w:rsidRPr="00CD328E" w:rsidRDefault="00901666" w:rsidP="00901666">
            <w:pPr>
              <w:rPr>
                <w:color w:val="0070C0"/>
                <w:lang w:eastAsia="de-DE"/>
              </w:rPr>
            </w:pPr>
            <w:r>
              <w:rPr>
                <w:rFonts w:ascii="Courier New" w:hAnsi="Courier New" w:cs="Courier New"/>
                <w:bCs/>
                <w:color w:val="0070C0"/>
                <w:sz w:val="20"/>
                <w:szCs w:val="20"/>
              </w:rPr>
              <w:t>-50</w:t>
            </w:r>
          </w:p>
        </w:tc>
        <w:tc>
          <w:tcPr>
            <w:tcW w:w="1710" w:type="dxa"/>
            <w:tcBorders>
              <w:left w:val="nil"/>
              <w:right w:val="nil"/>
            </w:tcBorders>
            <w:shd w:val="clear" w:color="auto" w:fill="E6EED5"/>
          </w:tcPr>
          <w:p w14:paraId="5582CACC" w14:textId="289CD6E1" w:rsidR="00901666" w:rsidRPr="00CD328E" w:rsidRDefault="00901666" w:rsidP="00901666">
            <w:pPr>
              <w:rPr>
                <w:color w:val="0070C0"/>
                <w:lang w:eastAsia="de-DE"/>
              </w:rPr>
            </w:pPr>
            <w:r>
              <w:rPr>
                <w:rFonts w:ascii="Courier New" w:hAnsi="Courier New" w:cs="Courier New"/>
                <w:bCs/>
                <w:color w:val="0070C0"/>
                <w:sz w:val="20"/>
                <w:szCs w:val="20"/>
              </w:rPr>
              <w:t>-50</w:t>
            </w:r>
          </w:p>
        </w:tc>
        <w:tc>
          <w:tcPr>
            <w:tcW w:w="2700" w:type="dxa"/>
            <w:gridSpan w:val="2"/>
            <w:tcBorders>
              <w:left w:val="nil"/>
            </w:tcBorders>
            <w:shd w:val="clear" w:color="auto" w:fill="E6EED5"/>
          </w:tcPr>
          <w:p w14:paraId="2B67BE38" w14:textId="3ED39187" w:rsidR="00901666" w:rsidRPr="00CD328E" w:rsidRDefault="00901666" w:rsidP="00901666">
            <w:pPr>
              <w:rPr>
                <w:color w:val="0070C0"/>
                <w:lang w:eastAsia="de-DE"/>
              </w:rPr>
            </w:pPr>
          </w:p>
        </w:tc>
      </w:tr>
      <w:tr w:rsidR="00901666" w:rsidRPr="00CD328E" w14:paraId="51713B8B" w14:textId="77777777" w:rsidTr="00992444">
        <w:trPr>
          <w:gridBefore w:val="1"/>
          <w:wBefore w:w="10" w:type="dxa"/>
        </w:trPr>
        <w:tc>
          <w:tcPr>
            <w:tcW w:w="3860" w:type="dxa"/>
            <w:gridSpan w:val="2"/>
            <w:tcBorders>
              <w:left w:val="nil"/>
              <w:right w:val="nil"/>
            </w:tcBorders>
            <w:shd w:val="clear" w:color="auto" w:fill="auto"/>
          </w:tcPr>
          <w:p w14:paraId="6CE40C4D"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FINAL_VALUE_MIN</w:t>
            </w:r>
          </w:p>
        </w:tc>
        <w:tc>
          <w:tcPr>
            <w:tcW w:w="1800" w:type="dxa"/>
            <w:tcBorders>
              <w:left w:val="nil"/>
              <w:right w:val="nil"/>
            </w:tcBorders>
            <w:shd w:val="clear" w:color="auto" w:fill="auto"/>
          </w:tcPr>
          <w:p w14:paraId="03B8CBBB"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199</w:t>
            </w:r>
          </w:p>
        </w:tc>
        <w:tc>
          <w:tcPr>
            <w:tcW w:w="1530" w:type="dxa"/>
            <w:tcBorders>
              <w:top w:val="single" w:sz="8" w:space="0" w:color="B3CC82"/>
              <w:left w:val="nil"/>
              <w:bottom w:val="single" w:sz="8" w:space="0" w:color="B3CC82"/>
              <w:right w:val="nil"/>
            </w:tcBorders>
          </w:tcPr>
          <w:p w14:paraId="66A1FA8A" w14:textId="303ECE8D" w:rsidR="00901666" w:rsidRPr="00CD328E" w:rsidRDefault="00901666" w:rsidP="00901666">
            <w:pPr>
              <w:rPr>
                <w:color w:val="0070C0"/>
                <w:lang w:eastAsia="de-DE"/>
              </w:rPr>
            </w:pPr>
            <w:r>
              <w:rPr>
                <w:rFonts w:ascii="Courier New" w:hAnsi="Courier New" w:cs="Courier New"/>
                <w:bCs/>
                <w:color w:val="0070C0"/>
                <w:sz w:val="20"/>
                <w:szCs w:val="20"/>
              </w:rPr>
              <w:t>199</w:t>
            </w:r>
          </w:p>
        </w:tc>
        <w:tc>
          <w:tcPr>
            <w:tcW w:w="1710" w:type="dxa"/>
            <w:tcBorders>
              <w:left w:val="nil"/>
              <w:right w:val="nil"/>
            </w:tcBorders>
          </w:tcPr>
          <w:p w14:paraId="56FBDA4F" w14:textId="23EC3AAD" w:rsidR="00901666" w:rsidRPr="00CD328E" w:rsidRDefault="00901666" w:rsidP="00901666">
            <w:pPr>
              <w:rPr>
                <w:color w:val="0070C0"/>
                <w:lang w:eastAsia="de-DE"/>
              </w:rPr>
            </w:pPr>
            <w:r>
              <w:rPr>
                <w:rFonts w:ascii="Courier New" w:hAnsi="Courier New" w:cs="Courier New"/>
                <w:bCs/>
                <w:color w:val="0070C0"/>
                <w:sz w:val="20"/>
                <w:szCs w:val="20"/>
              </w:rPr>
              <w:t>199</w:t>
            </w:r>
          </w:p>
        </w:tc>
        <w:tc>
          <w:tcPr>
            <w:tcW w:w="2700" w:type="dxa"/>
            <w:gridSpan w:val="2"/>
            <w:tcBorders>
              <w:left w:val="nil"/>
            </w:tcBorders>
            <w:shd w:val="clear" w:color="auto" w:fill="auto"/>
          </w:tcPr>
          <w:p w14:paraId="636C6BD2" w14:textId="15AADD63" w:rsidR="00901666" w:rsidRPr="00CD328E" w:rsidRDefault="00901666" w:rsidP="00901666">
            <w:pPr>
              <w:rPr>
                <w:color w:val="0070C0"/>
                <w:lang w:eastAsia="de-DE"/>
              </w:rPr>
            </w:pPr>
          </w:p>
        </w:tc>
      </w:tr>
      <w:tr w:rsidR="00901666" w:rsidRPr="00CD328E" w14:paraId="7A3AE0F6" w14:textId="77777777" w:rsidTr="00992444">
        <w:trPr>
          <w:gridBefore w:val="1"/>
          <w:wBefore w:w="10" w:type="dxa"/>
        </w:trPr>
        <w:tc>
          <w:tcPr>
            <w:tcW w:w="3860" w:type="dxa"/>
            <w:gridSpan w:val="2"/>
            <w:tcBorders>
              <w:left w:val="nil"/>
              <w:right w:val="nil"/>
            </w:tcBorders>
            <w:shd w:val="clear" w:color="auto" w:fill="E6EED5"/>
          </w:tcPr>
          <w:p w14:paraId="05D3FB97"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FINAL_POS_VALUE_MAX</w:t>
            </w:r>
          </w:p>
        </w:tc>
        <w:tc>
          <w:tcPr>
            <w:tcW w:w="1800" w:type="dxa"/>
            <w:tcBorders>
              <w:left w:val="nil"/>
              <w:right w:val="nil"/>
            </w:tcBorders>
            <w:shd w:val="clear" w:color="auto" w:fill="E6EED5"/>
          </w:tcPr>
          <w:p w14:paraId="3067856F"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-50</w:t>
            </w:r>
          </w:p>
        </w:tc>
        <w:tc>
          <w:tcPr>
            <w:tcW w:w="1530" w:type="dxa"/>
            <w:tcBorders>
              <w:top w:val="single" w:sz="8" w:space="0" w:color="B3CC82"/>
              <w:left w:val="nil"/>
              <w:bottom w:val="single" w:sz="8" w:space="0" w:color="B3CC82"/>
              <w:right w:val="nil"/>
            </w:tcBorders>
            <w:shd w:val="clear" w:color="auto" w:fill="E6EED5"/>
          </w:tcPr>
          <w:p w14:paraId="2209AD0B" w14:textId="7486CF7C" w:rsidR="00901666" w:rsidRPr="00CD328E" w:rsidRDefault="00901666" w:rsidP="00901666">
            <w:pPr>
              <w:rPr>
                <w:color w:val="0070C0"/>
                <w:lang w:eastAsia="de-DE"/>
              </w:rPr>
            </w:pPr>
            <w:r>
              <w:rPr>
                <w:rFonts w:ascii="Courier New" w:hAnsi="Courier New" w:cs="Courier New"/>
                <w:bCs/>
                <w:color w:val="0070C0"/>
                <w:sz w:val="20"/>
                <w:szCs w:val="20"/>
              </w:rPr>
              <w:t>-50</w:t>
            </w:r>
          </w:p>
        </w:tc>
        <w:tc>
          <w:tcPr>
            <w:tcW w:w="1710" w:type="dxa"/>
            <w:tcBorders>
              <w:left w:val="nil"/>
              <w:right w:val="nil"/>
            </w:tcBorders>
            <w:shd w:val="clear" w:color="auto" w:fill="E6EED5"/>
          </w:tcPr>
          <w:p w14:paraId="7E1AA31D" w14:textId="3893B685" w:rsidR="00901666" w:rsidRPr="00CD328E" w:rsidRDefault="00901666" w:rsidP="00901666">
            <w:pPr>
              <w:rPr>
                <w:color w:val="0070C0"/>
                <w:lang w:eastAsia="de-DE"/>
              </w:rPr>
            </w:pPr>
            <w:r>
              <w:rPr>
                <w:rFonts w:ascii="Courier New" w:hAnsi="Courier New" w:cs="Courier New"/>
                <w:bCs/>
                <w:color w:val="0070C0"/>
                <w:sz w:val="20"/>
                <w:szCs w:val="20"/>
              </w:rPr>
              <w:t>-50</w:t>
            </w:r>
          </w:p>
        </w:tc>
        <w:tc>
          <w:tcPr>
            <w:tcW w:w="2700" w:type="dxa"/>
            <w:gridSpan w:val="2"/>
            <w:tcBorders>
              <w:left w:val="nil"/>
            </w:tcBorders>
            <w:shd w:val="clear" w:color="auto" w:fill="E6EED5"/>
          </w:tcPr>
          <w:p w14:paraId="0E76AF97" w14:textId="16F2DD25" w:rsidR="00901666" w:rsidRPr="00CD328E" w:rsidRDefault="00901666" w:rsidP="00901666">
            <w:pPr>
              <w:rPr>
                <w:color w:val="0070C0"/>
                <w:lang w:eastAsia="de-DE"/>
              </w:rPr>
            </w:pPr>
          </w:p>
        </w:tc>
      </w:tr>
      <w:tr w:rsidR="00901666" w:rsidRPr="00CD328E" w14:paraId="11E4A3DB" w14:textId="77777777" w:rsidTr="00992444">
        <w:trPr>
          <w:gridBefore w:val="1"/>
          <w:wBefore w:w="10" w:type="dxa"/>
        </w:trPr>
        <w:tc>
          <w:tcPr>
            <w:tcW w:w="3860" w:type="dxa"/>
            <w:gridSpan w:val="2"/>
            <w:tcBorders>
              <w:left w:val="nil"/>
              <w:right w:val="nil"/>
            </w:tcBorders>
            <w:shd w:val="clear" w:color="auto" w:fill="auto"/>
          </w:tcPr>
          <w:p w14:paraId="6EE7C6FA"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FINAL_POS_VALUE_MIN</w:t>
            </w:r>
          </w:p>
        </w:tc>
        <w:tc>
          <w:tcPr>
            <w:tcW w:w="1800" w:type="dxa"/>
            <w:tcBorders>
              <w:left w:val="nil"/>
              <w:right w:val="nil"/>
            </w:tcBorders>
            <w:shd w:val="clear" w:color="auto" w:fill="auto"/>
          </w:tcPr>
          <w:p w14:paraId="4CC966E5"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199</w:t>
            </w:r>
          </w:p>
        </w:tc>
        <w:tc>
          <w:tcPr>
            <w:tcW w:w="1530" w:type="dxa"/>
            <w:tcBorders>
              <w:top w:val="single" w:sz="8" w:space="0" w:color="B3CC82"/>
              <w:left w:val="nil"/>
              <w:bottom w:val="single" w:sz="8" w:space="0" w:color="B3CC82"/>
              <w:right w:val="nil"/>
            </w:tcBorders>
          </w:tcPr>
          <w:p w14:paraId="055DF548" w14:textId="72D2C733" w:rsidR="00901666" w:rsidRPr="00CD328E" w:rsidRDefault="00901666" w:rsidP="00901666">
            <w:pPr>
              <w:rPr>
                <w:color w:val="0070C0"/>
                <w:lang w:eastAsia="de-DE"/>
              </w:rPr>
            </w:pPr>
            <w:r>
              <w:rPr>
                <w:rFonts w:ascii="Courier New" w:hAnsi="Courier New" w:cs="Courier New"/>
                <w:bCs/>
                <w:color w:val="0070C0"/>
                <w:sz w:val="20"/>
                <w:szCs w:val="20"/>
              </w:rPr>
              <w:t>199</w:t>
            </w:r>
          </w:p>
        </w:tc>
        <w:tc>
          <w:tcPr>
            <w:tcW w:w="1710" w:type="dxa"/>
            <w:tcBorders>
              <w:left w:val="nil"/>
              <w:right w:val="nil"/>
            </w:tcBorders>
          </w:tcPr>
          <w:p w14:paraId="4C2EE9C5" w14:textId="15CDE496" w:rsidR="00901666" w:rsidRPr="00CD328E" w:rsidRDefault="00901666" w:rsidP="00901666">
            <w:pPr>
              <w:rPr>
                <w:color w:val="0070C0"/>
                <w:lang w:eastAsia="de-DE"/>
              </w:rPr>
            </w:pPr>
            <w:r>
              <w:rPr>
                <w:rFonts w:ascii="Courier New" w:hAnsi="Courier New" w:cs="Courier New"/>
                <w:bCs/>
                <w:color w:val="0070C0"/>
                <w:sz w:val="20"/>
                <w:szCs w:val="20"/>
              </w:rPr>
              <w:t>199</w:t>
            </w:r>
          </w:p>
        </w:tc>
        <w:tc>
          <w:tcPr>
            <w:tcW w:w="2700" w:type="dxa"/>
            <w:gridSpan w:val="2"/>
            <w:tcBorders>
              <w:left w:val="nil"/>
            </w:tcBorders>
            <w:shd w:val="clear" w:color="auto" w:fill="auto"/>
          </w:tcPr>
          <w:p w14:paraId="657D459E" w14:textId="5EF08519" w:rsidR="00901666" w:rsidRPr="00CD328E" w:rsidRDefault="00901666" w:rsidP="00901666">
            <w:pPr>
              <w:rPr>
                <w:color w:val="0070C0"/>
                <w:lang w:eastAsia="de-DE"/>
              </w:rPr>
            </w:pPr>
          </w:p>
        </w:tc>
      </w:tr>
      <w:tr w:rsidR="00901666" w:rsidRPr="00CD328E" w14:paraId="1A2A33FA" w14:textId="77777777" w:rsidTr="00992444">
        <w:trPr>
          <w:gridBefore w:val="1"/>
          <w:wBefore w:w="10" w:type="dxa"/>
        </w:trPr>
        <w:tc>
          <w:tcPr>
            <w:tcW w:w="3860" w:type="dxa"/>
            <w:gridSpan w:val="2"/>
            <w:tcBorders>
              <w:left w:val="nil"/>
              <w:right w:val="nil"/>
            </w:tcBorders>
            <w:shd w:val="clear" w:color="auto" w:fill="E6EED5"/>
          </w:tcPr>
          <w:p w14:paraId="31DA3AD3"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lastRenderedPageBreak/>
              <w:t xml:space="preserve">  WORKING_SP_MAX</w:t>
            </w:r>
          </w:p>
        </w:tc>
        <w:tc>
          <w:tcPr>
            <w:tcW w:w="1800" w:type="dxa"/>
            <w:tcBorders>
              <w:left w:val="nil"/>
              <w:right w:val="nil"/>
            </w:tcBorders>
            <w:shd w:val="clear" w:color="auto" w:fill="E6EED5"/>
          </w:tcPr>
          <w:p w14:paraId="1C0F6C39"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-50</w:t>
            </w:r>
          </w:p>
        </w:tc>
        <w:tc>
          <w:tcPr>
            <w:tcW w:w="1530" w:type="dxa"/>
            <w:tcBorders>
              <w:top w:val="single" w:sz="8" w:space="0" w:color="B3CC82"/>
              <w:left w:val="nil"/>
              <w:bottom w:val="single" w:sz="8" w:space="0" w:color="B3CC82"/>
              <w:right w:val="nil"/>
            </w:tcBorders>
            <w:shd w:val="clear" w:color="auto" w:fill="E6EED5"/>
          </w:tcPr>
          <w:p w14:paraId="51997F3A" w14:textId="1B30D2CF" w:rsidR="00901666" w:rsidRPr="00CD328E" w:rsidRDefault="00901666" w:rsidP="00901666">
            <w:pPr>
              <w:rPr>
                <w:color w:val="0070C0"/>
                <w:lang w:eastAsia="de-DE"/>
              </w:rPr>
            </w:pPr>
            <w:r>
              <w:rPr>
                <w:rFonts w:ascii="Courier New" w:hAnsi="Courier New" w:cs="Courier New"/>
                <w:bCs/>
                <w:color w:val="0070C0"/>
                <w:sz w:val="20"/>
                <w:szCs w:val="20"/>
              </w:rPr>
              <w:t>-50</w:t>
            </w:r>
          </w:p>
        </w:tc>
        <w:tc>
          <w:tcPr>
            <w:tcW w:w="1710" w:type="dxa"/>
            <w:tcBorders>
              <w:left w:val="nil"/>
              <w:right w:val="nil"/>
            </w:tcBorders>
            <w:shd w:val="clear" w:color="auto" w:fill="E6EED5"/>
          </w:tcPr>
          <w:p w14:paraId="0FE49F65" w14:textId="16C700EC" w:rsidR="00901666" w:rsidRPr="00CD328E" w:rsidRDefault="00901666" w:rsidP="00901666">
            <w:pPr>
              <w:rPr>
                <w:color w:val="0070C0"/>
                <w:lang w:eastAsia="de-DE"/>
              </w:rPr>
            </w:pPr>
            <w:r>
              <w:rPr>
                <w:rFonts w:ascii="Courier New" w:hAnsi="Courier New" w:cs="Courier New"/>
                <w:bCs/>
                <w:color w:val="0070C0"/>
                <w:sz w:val="20"/>
                <w:szCs w:val="20"/>
              </w:rPr>
              <w:t>-50</w:t>
            </w:r>
          </w:p>
        </w:tc>
        <w:tc>
          <w:tcPr>
            <w:tcW w:w="2700" w:type="dxa"/>
            <w:gridSpan w:val="2"/>
            <w:tcBorders>
              <w:left w:val="nil"/>
            </w:tcBorders>
            <w:shd w:val="clear" w:color="auto" w:fill="E6EED5"/>
          </w:tcPr>
          <w:p w14:paraId="16B789B2" w14:textId="3ECB14AA" w:rsidR="00901666" w:rsidRPr="00CD328E" w:rsidRDefault="00901666" w:rsidP="00901666">
            <w:pPr>
              <w:rPr>
                <w:color w:val="0070C0"/>
                <w:lang w:eastAsia="de-DE"/>
              </w:rPr>
            </w:pPr>
          </w:p>
        </w:tc>
      </w:tr>
      <w:tr w:rsidR="00901666" w:rsidRPr="00CD328E" w14:paraId="6B3686CE" w14:textId="77777777" w:rsidTr="00992444">
        <w:trPr>
          <w:gridBefore w:val="1"/>
          <w:wBefore w:w="10" w:type="dxa"/>
        </w:trPr>
        <w:tc>
          <w:tcPr>
            <w:tcW w:w="3860" w:type="dxa"/>
            <w:gridSpan w:val="2"/>
            <w:tcBorders>
              <w:left w:val="nil"/>
              <w:right w:val="nil"/>
            </w:tcBorders>
            <w:shd w:val="clear" w:color="auto" w:fill="auto"/>
          </w:tcPr>
          <w:p w14:paraId="32A9307E"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WORKING_SP_MIN</w:t>
            </w:r>
          </w:p>
        </w:tc>
        <w:tc>
          <w:tcPr>
            <w:tcW w:w="1800" w:type="dxa"/>
            <w:tcBorders>
              <w:left w:val="nil"/>
              <w:right w:val="nil"/>
            </w:tcBorders>
            <w:shd w:val="clear" w:color="auto" w:fill="auto"/>
          </w:tcPr>
          <w:p w14:paraId="1FB61D74"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199</w:t>
            </w:r>
          </w:p>
        </w:tc>
        <w:tc>
          <w:tcPr>
            <w:tcW w:w="1530" w:type="dxa"/>
            <w:tcBorders>
              <w:top w:val="single" w:sz="8" w:space="0" w:color="B3CC82"/>
              <w:left w:val="nil"/>
              <w:bottom w:val="single" w:sz="8" w:space="0" w:color="B3CC82"/>
              <w:right w:val="nil"/>
            </w:tcBorders>
          </w:tcPr>
          <w:p w14:paraId="49BB214C" w14:textId="3B141C9A" w:rsidR="00901666" w:rsidRPr="00CD328E" w:rsidRDefault="00901666" w:rsidP="00901666">
            <w:pPr>
              <w:rPr>
                <w:color w:val="0070C0"/>
                <w:lang w:eastAsia="de-DE"/>
              </w:rPr>
            </w:pPr>
            <w:r>
              <w:rPr>
                <w:rFonts w:ascii="Courier New" w:hAnsi="Courier New" w:cs="Courier New"/>
                <w:bCs/>
                <w:color w:val="0070C0"/>
                <w:sz w:val="20"/>
                <w:szCs w:val="20"/>
              </w:rPr>
              <w:t>199</w:t>
            </w:r>
          </w:p>
        </w:tc>
        <w:tc>
          <w:tcPr>
            <w:tcW w:w="1710" w:type="dxa"/>
            <w:tcBorders>
              <w:left w:val="nil"/>
              <w:right w:val="nil"/>
            </w:tcBorders>
          </w:tcPr>
          <w:p w14:paraId="78FD8DA1" w14:textId="6B7B1A93" w:rsidR="00901666" w:rsidRPr="00CD328E" w:rsidRDefault="00901666" w:rsidP="00901666">
            <w:pPr>
              <w:rPr>
                <w:color w:val="0070C0"/>
                <w:lang w:eastAsia="de-DE"/>
              </w:rPr>
            </w:pPr>
            <w:r>
              <w:rPr>
                <w:rFonts w:ascii="Courier New" w:hAnsi="Courier New" w:cs="Courier New"/>
                <w:bCs/>
                <w:color w:val="0070C0"/>
                <w:sz w:val="20"/>
                <w:szCs w:val="20"/>
              </w:rPr>
              <w:t>199</w:t>
            </w:r>
          </w:p>
        </w:tc>
        <w:tc>
          <w:tcPr>
            <w:tcW w:w="2700" w:type="dxa"/>
            <w:gridSpan w:val="2"/>
            <w:tcBorders>
              <w:left w:val="nil"/>
            </w:tcBorders>
            <w:shd w:val="clear" w:color="auto" w:fill="auto"/>
          </w:tcPr>
          <w:p w14:paraId="2894B027" w14:textId="50C38CCE" w:rsidR="00901666" w:rsidRPr="00CD328E" w:rsidRDefault="00901666" w:rsidP="00901666">
            <w:pPr>
              <w:rPr>
                <w:color w:val="0070C0"/>
                <w:lang w:eastAsia="de-DE"/>
              </w:rPr>
            </w:pPr>
          </w:p>
        </w:tc>
      </w:tr>
      <w:tr w:rsidR="00901666" w:rsidRPr="00CD328E" w14:paraId="3790DA06" w14:textId="77777777" w:rsidTr="00992444">
        <w:trPr>
          <w:gridBefore w:val="1"/>
          <w:wBefore w:w="10" w:type="dxa"/>
        </w:trPr>
        <w:tc>
          <w:tcPr>
            <w:tcW w:w="3860" w:type="dxa"/>
            <w:gridSpan w:val="2"/>
            <w:tcBorders>
              <w:left w:val="nil"/>
              <w:right w:val="nil"/>
            </w:tcBorders>
            <w:shd w:val="clear" w:color="auto" w:fill="E6EED5"/>
          </w:tcPr>
          <w:p w14:paraId="64FB1435"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WORKING_POS_MAX</w:t>
            </w:r>
          </w:p>
        </w:tc>
        <w:tc>
          <w:tcPr>
            <w:tcW w:w="1800" w:type="dxa"/>
            <w:tcBorders>
              <w:left w:val="nil"/>
              <w:right w:val="nil"/>
            </w:tcBorders>
            <w:shd w:val="clear" w:color="auto" w:fill="E6EED5"/>
          </w:tcPr>
          <w:p w14:paraId="0F431BE9"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-50</w:t>
            </w:r>
          </w:p>
        </w:tc>
        <w:tc>
          <w:tcPr>
            <w:tcW w:w="1530" w:type="dxa"/>
            <w:tcBorders>
              <w:top w:val="single" w:sz="8" w:space="0" w:color="B3CC82"/>
              <w:left w:val="nil"/>
              <w:bottom w:val="single" w:sz="8" w:space="0" w:color="B3CC82"/>
              <w:right w:val="nil"/>
            </w:tcBorders>
            <w:shd w:val="clear" w:color="auto" w:fill="E6EED5"/>
          </w:tcPr>
          <w:p w14:paraId="3777B19D" w14:textId="0D9A0BC7" w:rsidR="00901666" w:rsidRPr="00CD328E" w:rsidRDefault="00901666" w:rsidP="00901666">
            <w:pPr>
              <w:rPr>
                <w:color w:val="0070C0"/>
                <w:lang w:eastAsia="de-DE"/>
              </w:rPr>
            </w:pPr>
            <w:r>
              <w:rPr>
                <w:rFonts w:ascii="Courier New" w:hAnsi="Courier New" w:cs="Courier New"/>
                <w:bCs/>
                <w:color w:val="0070C0"/>
                <w:sz w:val="20"/>
                <w:szCs w:val="20"/>
              </w:rPr>
              <w:t>-50</w:t>
            </w:r>
          </w:p>
        </w:tc>
        <w:tc>
          <w:tcPr>
            <w:tcW w:w="1710" w:type="dxa"/>
            <w:tcBorders>
              <w:left w:val="nil"/>
              <w:right w:val="nil"/>
            </w:tcBorders>
            <w:shd w:val="clear" w:color="auto" w:fill="E6EED5"/>
          </w:tcPr>
          <w:p w14:paraId="5BEA1FFB" w14:textId="6CB7661F" w:rsidR="00901666" w:rsidRPr="00CD328E" w:rsidRDefault="00901666" w:rsidP="00901666">
            <w:pPr>
              <w:rPr>
                <w:color w:val="0070C0"/>
                <w:lang w:eastAsia="de-DE"/>
              </w:rPr>
            </w:pPr>
            <w:r>
              <w:rPr>
                <w:rFonts w:ascii="Courier New" w:hAnsi="Courier New" w:cs="Courier New"/>
                <w:bCs/>
                <w:color w:val="0070C0"/>
                <w:sz w:val="20"/>
                <w:szCs w:val="20"/>
              </w:rPr>
              <w:t>-50</w:t>
            </w:r>
          </w:p>
        </w:tc>
        <w:tc>
          <w:tcPr>
            <w:tcW w:w="2700" w:type="dxa"/>
            <w:gridSpan w:val="2"/>
            <w:tcBorders>
              <w:left w:val="nil"/>
            </w:tcBorders>
            <w:shd w:val="clear" w:color="auto" w:fill="E6EED5"/>
          </w:tcPr>
          <w:p w14:paraId="1C926747" w14:textId="322F4EAD" w:rsidR="00901666" w:rsidRPr="00CD328E" w:rsidRDefault="00901666" w:rsidP="00901666">
            <w:pPr>
              <w:rPr>
                <w:color w:val="0070C0"/>
                <w:lang w:eastAsia="de-DE"/>
              </w:rPr>
            </w:pPr>
          </w:p>
        </w:tc>
      </w:tr>
      <w:tr w:rsidR="00901666" w:rsidRPr="00CD328E" w14:paraId="53915439" w14:textId="77777777" w:rsidTr="00992444">
        <w:trPr>
          <w:gridBefore w:val="1"/>
          <w:wBefore w:w="10" w:type="dxa"/>
        </w:trPr>
        <w:tc>
          <w:tcPr>
            <w:tcW w:w="3860" w:type="dxa"/>
            <w:gridSpan w:val="2"/>
            <w:tcBorders>
              <w:left w:val="nil"/>
              <w:right w:val="nil"/>
            </w:tcBorders>
            <w:shd w:val="clear" w:color="auto" w:fill="auto"/>
          </w:tcPr>
          <w:p w14:paraId="2D962564"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WORKING_POS_MIN</w:t>
            </w:r>
          </w:p>
        </w:tc>
        <w:tc>
          <w:tcPr>
            <w:tcW w:w="1800" w:type="dxa"/>
            <w:tcBorders>
              <w:left w:val="nil"/>
              <w:right w:val="nil"/>
            </w:tcBorders>
            <w:shd w:val="clear" w:color="auto" w:fill="auto"/>
          </w:tcPr>
          <w:p w14:paraId="74253F39"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199</w:t>
            </w:r>
          </w:p>
        </w:tc>
        <w:tc>
          <w:tcPr>
            <w:tcW w:w="1530" w:type="dxa"/>
            <w:tcBorders>
              <w:top w:val="single" w:sz="8" w:space="0" w:color="B3CC82"/>
              <w:left w:val="nil"/>
              <w:bottom w:val="single" w:sz="8" w:space="0" w:color="B3CC82"/>
              <w:right w:val="nil"/>
            </w:tcBorders>
          </w:tcPr>
          <w:p w14:paraId="5463BD8B" w14:textId="69C27DE0" w:rsidR="00901666" w:rsidRPr="00CD328E" w:rsidRDefault="00901666" w:rsidP="00901666">
            <w:pPr>
              <w:rPr>
                <w:color w:val="0070C0"/>
                <w:lang w:eastAsia="de-DE"/>
              </w:rPr>
            </w:pPr>
            <w:r>
              <w:rPr>
                <w:rFonts w:ascii="Courier New" w:hAnsi="Courier New" w:cs="Courier New"/>
                <w:bCs/>
                <w:color w:val="0070C0"/>
                <w:sz w:val="20"/>
                <w:szCs w:val="20"/>
              </w:rPr>
              <w:t>199</w:t>
            </w:r>
          </w:p>
        </w:tc>
        <w:tc>
          <w:tcPr>
            <w:tcW w:w="1710" w:type="dxa"/>
            <w:tcBorders>
              <w:left w:val="nil"/>
              <w:right w:val="nil"/>
            </w:tcBorders>
          </w:tcPr>
          <w:p w14:paraId="233D3641" w14:textId="52D5A2AE" w:rsidR="00901666" w:rsidRPr="00CD328E" w:rsidRDefault="00901666" w:rsidP="00901666">
            <w:pPr>
              <w:rPr>
                <w:color w:val="0070C0"/>
                <w:lang w:eastAsia="de-DE"/>
              </w:rPr>
            </w:pPr>
            <w:r>
              <w:rPr>
                <w:rFonts w:ascii="Courier New" w:hAnsi="Courier New" w:cs="Courier New"/>
                <w:bCs/>
                <w:color w:val="0070C0"/>
                <w:sz w:val="20"/>
                <w:szCs w:val="20"/>
              </w:rPr>
              <w:t>199</w:t>
            </w:r>
          </w:p>
        </w:tc>
        <w:tc>
          <w:tcPr>
            <w:tcW w:w="2700" w:type="dxa"/>
            <w:gridSpan w:val="2"/>
            <w:tcBorders>
              <w:left w:val="nil"/>
            </w:tcBorders>
            <w:shd w:val="clear" w:color="auto" w:fill="auto"/>
          </w:tcPr>
          <w:p w14:paraId="53F75C00" w14:textId="3FD9D7EB" w:rsidR="00901666" w:rsidRPr="00CD328E" w:rsidRDefault="00901666" w:rsidP="00901666">
            <w:pPr>
              <w:rPr>
                <w:color w:val="0070C0"/>
                <w:lang w:eastAsia="de-DE"/>
              </w:rPr>
            </w:pPr>
          </w:p>
        </w:tc>
      </w:tr>
      <w:tr w:rsidR="00901666" w:rsidRPr="00CD328E" w14:paraId="45F7AF16" w14:textId="77777777" w:rsidTr="00992444">
        <w:trPr>
          <w:gridBefore w:val="1"/>
          <w:wBefore w:w="10" w:type="dxa"/>
        </w:trPr>
        <w:tc>
          <w:tcPr>
            <w:tcW w:w="3860" w:type="dxa"/>
            <w:gridSpan w:val="2"/>
            <w:tcBorders>
              <w:left w:val="nil"/>
              <w:right w:val="nil"/>
            </w:tcBorders>
            <w:shd w:val="clear" w:color="auto" w:fill="E6EED5"/>
          </w:tcPr>
          <w:p w14:paraId="36AC88B1" w14:textId="77777777" w:rsidR="00901666" w:rsidRPr="00CD328E" w:rsidRDefault="00901666" w:rsidP="00901666">
            <w:pPr>
              <w:rPr>
                <w:rFonts w:ascii="Courier New" w:hAnsi="Courier New" w:cs="Courier New"/>
                <w:b/>
                <w:bCs/>
                <w:color w:val="0070C0"/>
                <w:sz w:val="20"/>
                <w:szCs w:val="20"/>
              </w:rPr>
            </w:pPr>
            <w:r w:rsidRPr="00CD328E">
              <w:rPr>
                <w:rFonts w:ascii="Courier New" w:hAnsi="Courier New" w:cs="Courier New"/>
                <w:b/>
                <w:bCs/>
                <w:color w:val="0070C0"/>
                <w:sz w:val="20"/>
                <w:szCs w:val="20"/>
              </w:rPr>
              <w:t>PRESSURE_EXTREMES</w:t>
            </w:r>
            <w:r w:rsidRPr="00CD328E">
              <w:rPr>
                <w:rFonts w:ascii="Courier New" w:hAnsi="Courier New" w:cs="Courier New"/>
                <w:b/>
                <w:bCs/>
                <w:color w:val="0070C0"/>
                <w:sz w:val="20"/>
                <w:szCs w:val="20"/>
              </w:rPr>
              <w:tab/>
            </w:r>
          </w:p>
        </w:tc>
        <w:tc>
          <w:tcPr>
            <w:tcW w:w="1800" w:type="dxa"/>
            <w:tcBorders>
              <w:left w:val="nil"/>
              <w:right w:val="nil"/>
            </w:tcBorders>
            <w:shd w:val="clear" w:color="auto" w:fill="E6EED5"/>
          </w:tcPr>
          <w:p w14:paraId="1404B7BC" w14:textId="77777777" w:rsidR="00901666" w:rsidRPr="00CD328E" w:rsidRDefault="00901666" w:rsidP="00901666">
            <w:pPr>
              <w:rPr>
                <w:rFonts w:ascii="Courier New" w:hAnsi="Courier New" w:cs="Courier New"/>
                <w:b/>
                <w:bCs/>
                <w:color w:val="0070C0"/>
                <w:sz w:val="20"/>
                <w:szCs w:val="20"/>
              </w:rPr>
            </w:pPr>
          </w:p>
        </w:tc>
        <w:tc>
          <w:tcPr>
            <w:tcW w:w="1530" w:type="dxa"/>
            <w:tcBorders>
              <w:left w:val="nil"/>
              <w:right w:val="nil"/>
            </w:tcBorders>
            <w:shd w:val="clear" w:color="auto" w:fill="E6EED5"/>
          </w:tcPr>
          <w:p w14:paraId="5CEB7C75" w14:textId="77777777" w:rsidR="00901666" w:rsidRPr="00CD328E" w:rsidRDefault="00901666" w:rsidP="00901666">
            <w:pPr>
              <w:rPr>
                <w:color w:val="0070C0"/>
                <w:lang w:eastAsia="de-DE"/>
              </w:rPr>
            </w:pPr>
          </w:p>
        </w:tc>
        <w:tc>
          <w:tcPr>
            <w:tcW w:w="1710" w:type="dxa"/>
            <w:tcBorders>
              <w:left w:val="nil"/>
              <w:right w:val="nil"/>
            </w:tcBorders>
            <w:shd w:val="clear" w:color="auto" w:fill="E6EED5"/>
          </w:tcPr>
          <w:p w14:paraId="6DA58E9E" w14:textId="116B5012" w:rsidR="00901666" w:rsidRPr="00CD328E" w:rsidRDefault="00901666" w:rsidP="00901666">
            <w:pPr>
              <w:rPr>
                <w:color w:val="0070C0"/>
                <w:lang w:eastAsia="de-DE"/>
              </w:rPr>
            </w:pPr>
          </w:p>
        </w:tc>
        <w:tc>
          <w:tcPr>
            <w:tcW w:w="2700" w:type="dxa"/>
            <w:gridSpan w:val="2"/>
            <w:tcBorders>
              <w:left w:val="nil"/>
            </w:tcBorders>
            <w:shd w:val="clear" w:color="auto" w:fill="E6EED5"/>
          </w:tcPr>
          <w:p w14:paraId="14095B13" w14:textId="79C7CF91" w:rsidR="00901666" w:rsidRPr="00CD328E" w:rsidRDefault="00901666" w:rsidP="00901666">
            <w:pPr>
              <w:rPr>
                <w:color w:val="0070C0"/>
                <w:lang w:eastAsia="de-DE"/>
              </w:rPr>
            </w:pPr>
            <w:r>
              <w:rPr>
                <w:color w:val="0070C0"/>
                <w:lang w:eastAsia="de-DE"/>
              </w:rPr>
              <w:t xml:space="preserve">In </w:t>
            </w:r>
            <w:proofErr w:type="gramStart"/>
            <w:r>
              <w:rPr>
                <w:color w:val="0070C0"/>
                <w:lang w:eastAsia="de-DE"/>
              </w:rPr>
              <w:t>KPa;</w:t>
            </w:r>
            <w:proofErr w:type="gramEnd"/>
            <w:r>
              <w:rPr>
                <w:color w:val="0070C0"/>
                <w:lang w:eastAsia="de-DE"/>
              </w:rPr>
              <w:t xml:space="preserve"> rescale as needed</w:t>
            </w:r>
          </w:p>
        </w:tc>
      </w:tr>
      <w:tr w:rsidR="00901666" w:rsidRPr="00CD328E" w14:paraId="17AEC634" w14:textId="77777777" w:rsidTr="00992444">
        <w:trPr>
          <w:gridBefore w:val="1"/>
          <w:wBefore w:w="10" w:type="dxa"/>
        </w:trPr>
        <w:tc>
          <w:tcPr>
            <w:tcW w:w="3860" w:type="dxa"/>
            <w:gridSpan w:val="2"/>
            <w:tcBorders>
              <w:left w:val="nil"/>
              <w:right w:val="nil"/>
            </w:tcBorders>
            <w:shd w:val="clear" w:color="auto" w:fill="auto"/>
          </w:tcPr>
          <w:p w14:paraId="2FA9F248"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SUPPLY_PRESSURE_MAX</w:t>
            </w:r>
          </w:p>
        </w:tc>
        <w:tc>
          <w:tcPr>
            <w:tcW w:w="1800" w:type="dxa"/>
            <w:tcBorders>
              <w:left w:val="nil"/>
              <w:right w:val="nil"/>
            </w:tcBorders>
            <w:shd w:val="clear" w:color="auto" w:fill="auto"/>
          </w:tcPr>
          <w:p w14:paraId="25C071D3"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-25</w:t>
            </w:r>
          </w:p>
        </w:tc>
        <w:tc>
          <w:tcPr>
            <w:tcW w:w="1530" w:type="dxa"/>
            <w:tcBorders>
              <w:top w:val="single" w:sz="8" w:space="0" w:color="B3CC82"/>
              <w:left w:val="nil"/>
              <w:bottom w:val="single" w:sz="8" w:space="0" w:color="B3CC82"/>
              <w:right w:val="nil"/>
            </w:tcBorders>
          </w:tcPr>
          <w:p w14:paraId="4D78BC9C" w14:textId="03857D7A" w:rsidR="00901666" w:rsidRPr="00CD328E" w:rsidRDefault="00901666" w:rsidP="00901666">
            <w:pPr>
              <w:rPr>
                <w:color w:val="0070C0"/>
                <w:lang w:eastAsia="de-DE"/>
              </w:rPr>
            </w:pPr>
            <w:r>
              <w:rPr>
                <w:rFonts w:ascii="Courier New" w:hAnsi="Courier New" w:cs="Courier New"/>
                <w:bCs/>
                <w:color w:val="0070C0"/>
                <w:sz w:val="20"/>
                <w:szCs w:val="20"/>
              </w:rPr>
              <w:t>-25</w:t>
            </w:r>
          </w:p>
        </w:tc>
        <w:tc>
          <w:tcPr>
            <w:tcW w:w="1710" w:type="dxa"/>
            <w:tcBorders>
              <w:left w:val="nil"/>
              <w:right w:val="nil"/>
            </w:tcBorders>
          </w:tcPr>
          <w:p w14:paraId="2C02BC2D" w14:textId="20C5F11D" w:rsidR="00901666" w:rsidRPr="00CD328E" w:rsidRDefault="00901666" w:rsidP="00901666">
            <w:pPr>
              <w:rPr>
                <w:color w:val="0070C0"/>
                <w:lang w:eastAsia="de-DE"/>
              </w:rPr>
            </w:pPr>
            <w:r>
              <w:rPr>
                <w:rFonts w:ascii="Courier New" w:hAnsi="Courier New" w:cs="Courier New"/>
                <w:bCs/>
                <w:color w:val="0070C0"/>
                <w:sz w:val="20"/>
                <w:szCs w:val="20"/>
              </w:rPr>
              <w:t>-25</w:t>
            </w:r>
          </w:p>
        </w:tc>
        <w:tc>
          <w:tcPr>
            <w:tcW w:w="2700" w:type="dxa"/>
            <w:gridSpan w:val="2"/>
            <w:tcBorders>
              <w:left w:val="nil"/>
            </w:tcBorders>
            <w:shd w:val="clear" w:color="auto" w:fill="auto"/>
          </w:tcPr>
          <w:p w14:paraId="62DB71EF" w14:textId="035D43E8" w:rsidR="00901666" w:rsidRPr="00CD328E" w:rsidRDefault="00901666" w:rsidP="00901666">
            <w:pPr>
              <w:rPr>
                <w:color w:val="0070C0"/>
                <w:lang w:eastAsia="de-DE"/>
              </w:rPr>
            </w:pPr>
          </w:p>
        </w:tc>
      </w:tr>
      <w:tr w:rsidR="00901666" w:rsidRPr="00CD328E" w14:paraId="7607893C" w14:textId="77777777" w:rsidTr="00992444">
        <w:trPr>
          <w:gridBefore w:val="1"/>
          <w:wBefore w:w="10" w:type="dxa"/>
        </w:trPr>
        <w:tc>
          <w:tcPr>
            <w:tcW w:w="3860" w:type="dxa"/>
            <w:gridSpan w:val="2"/>
            <w:tcBorders>
              <w:left w:val="nil"/>
              <w:right w:val="nil"/>
            </w:tcBorders>
            <w:shd w:val="clear" w:color="auto" w:fill="E6EED5"/>
          </w:tcPr>
          <w:p w14:paraId="56CD8223"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SUPPLY_PRESSURE_MIN</w:t>
            </w:r>
          </w:p>
        </w:tc>
        <w:tc>
          <w:tcPr>
            <w:tcW w:w="1800" w:type="dxa"/>
            <w:tcBorders>
              <w:left w:val="nil"/>
              <w:right w:val="nil"/>
            </w:tcBorders>
            <w:shd w:val="clear" w:color="auto" w:fill="E6EED5"/>
          </w:tcPr>
          <w:p w14:paraId="25066942"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1050</w:t>
            </w:r>
          </w:p>
        </w:tc>
        <w:tc>
          <w:tcPr>
            <w:tcW w:w="1530" w:type="dxa"/>
            <w:tcBorders>
              <w:top w:val="single" w:sz="8" w:space="0" w:color="B3CC82"/>
              <w:left w:val="nil"/>
              <w:bottom w:val="single" w:sz="8" w:space="0" w:color="B3CC82"/>
              <w:right w:val="nil"/>
            </w:tcBorders>
            <w:shd w:val="clear" w:color="auto" w:fill="E6EED5"/>
          </w:tcPr>
          <w:p w14:paraId="15939DB3" w14:textId="332B60AD" w:rsidR="00901666" w:rsidRPr="00CD328E" w:rsidRDefault="00901666" w:rsidP="00901666">
            <w:pPr>
              <w:rPr>
                <w:color w:val="0070C0"/>
                <w:lang w:eastAsia="de-DE"/>
              </w:rPr>
            </w:pPr>
            <w:r>
              <w:rPr>
                <w:rFonts w:ascii="Courier New" w:hAnsi="Courier New" w:cs="Courier New"/>
                <w:bCs/>
                <w:color w:val="0070C0"/>
                <w:sz w:val="20"/>
                <w:szCs w:val="20"/>
              </w:rPr>
              <w:t>1050</w:t>
            </w:r>
          </w:p>
        </w:tc>
        <w:tc>
          <w:tcPr>
            <w:tcW w:w="1710" w:type="dxa"/>
            <w:tcBorders>
              <w:left w:val="nil"/>
              <w:right w:val="nil"/>
            </w:tcBorders>
            <w:shd w:val="clear" w:color="auto" w:fill="E6EED5"/>
          </w:tcPr>
          <w:p w14:paraId="2F358850" w14:textId="64BFAE10" w:rsidR="00901666" w:rsidRPr="00CD328E" w:rsidRDefault="00901666" w:rsidP="00901666">
            <w:pPr>
              <w:rPr>
                <w:color w:val="0070C0"/>
                <w:lang w:eastAsia="de-DE"/>
              </w:rPr>
            </w:pPr>
            <w:r>
              <w:rPr>
                <w:rFonts w:ascii="Courier New" w:hAnsi="Courier New" w:cs="Courier New"/>
                <w:bCs/>
                <w:color w:val="0070C0"/>
                <w:sz w:val="20"/>
                <w:szCs w:val="20"/>
              </w:rPr>
              <w:t>1050</w:t>
            </w:r>
          </w:p>
        </w:tc>
        <w:tc>
          <w:tcPr>
            <w:tcW w:w="2700" w:type="dxa"/>
            <w:gridSpan w:val="2"/>
            <w:tcBorders>
              <w:left w:val="nil"/>
            </w:tcBorders>
            <w:shd w:val="clear" w:color="auto" w:fill="E6EED5"/>
          </w:tcPr>
          <w:p w14:paraId="0200DC13" w14:textId="7FF9DA38" w:rsidR="00901666" w:rsidRPr="00CD328E" w:rsidRDefault="00901666" w:rsidP="00901666">
            <w:pPr>
              <w:rPr>
                <w:color w:val="0070C0"/>
                <w:lang w:eastAsia="de-DE"/>
              </w:rPr>
            </w:pPr>
          </w:p>
        </w:tc>
      </w:tr>
      <w:tr w:rsidR="00901666" w:rsidRPr="00CD328E" w14:paraId="28009F01" w14:textId="77777777" w:rsidTr="00992444">
        <w:trPr>
          <w:gridBefore w:val="1"/>
          <w:wBefore w:w="10" w:type="dxa"/>
        </w:trPr>
        <w:tc>
          <w:tcPr>
            <w:tcW w:w="3860" w:type="dxa"/>
            <w:gridSpan w:val="2"/>
            <w:tcBorders>
              <w:left w:val="nil"/>
              <w:right w:val="nil"/>
            </w:tcBorders>
            <w:shd w:val="clear" w:color="auto" w:fill="auto"/>
          </w:tcPr>
          <w:p w14:paraId="26D3D670"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ACTUATOR_A_MAX</w:t>
            </w:r>
          </w:p>
        </w:tc>
        <w:tc>
          <w:tcPr>
            <w:tcW w:w="1800" w:type="dxa"/>
            <w:tcBorders>
              <w:left w:val="nil"/>
              <w:right w:val="nil"/>
            </w:tcBorders>
            <w:shd w:val="clear" w:color="auto" w:fill="auto"/>
          </w:tcPr>
          <w:p w14:paraId="27D6536A"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-25</w:t>
            </w:r>
          </w:p>
        </w:tc>
        <w:tc>
          <w:tcPr>
            <w:tcW w:w="1530" w:type="dxa"/>
            <w:tcBorders>
              <w:top w:val="single" w:sz="8" w:space="0" w:color="B3CC82"/>
              <w:left w:val="nil"/>
              <w:bottom w:val="single" w:sz="8" w:space="0" w:color="B3CC82"/>
              <w:right w:val="nil"/>
            </w:tcBorders>
          </w:tcPr>
          <w:p w14:paraId="67C15BEB" w14:textId="22289EE5" w:rsidR="00901666" w:rsidRPr="00CD328E" w:rsidRDefault="00901666" w:rsidP="00901666">
            <w:pPr>
              <w:rPr>
                <w:color w:val="0070C0"/>
                <w:lang w:eastAsia="de-DE"/>
              </w:rPr>
            </w:pPr>
            <w:r>
              <w:rPr>
                <w:rFonts w:ascii="Courier New" w:hAnsi="Courier New" w:cs="Courier New"/>
                <w:bCs/>
                <w:color w:val="0070C0"/>
                <w:sz w:val="20"/>
                <w:szCs w:val="20"/>
              </w:rPr>
              <w:t>-25</w:t>
            </w:r>
          </w:p>
        </w:tc>
        <w:tc>
          <w:tcPr>
            <w:tcW w:w="1710" w:type="dxa"/>
            <w:tcBorders>
              <w:left w:val="nil"/>
              <w:right w:val="nil"/>
            </w:tcBorders>
          </w:tcPr>
          <w:p w14:paraId="2D416571" w14:textId="2885956C" w:rsidR="00901666" w:rsidRPr="00CD328E" w:rsidRDefault="00901666" w:rsidP="00901666">
            <w:pPr>
              <w:rPr>
                <w:color w:val="0070C0"/>
                <w:lang w:eastAsia="de-DE"/>
              </w:rPr>
            </w:pPr>
            <w:r>
              <w:rPr>
                <w:rFonts w:ascii="Courier New" w:hAnsi="Courier New" w:cs="Courier New"/>
                <w:bCs/>
                <w:color w:val="0070C0"/>
                <w:sz w:val="20"/>
                <w:szCs w:val="20"/>
              </w:rPr>
              <w:t>-25</w:t>
            </w:r>
          </w:p>
        </w:tc>
        <w:tc>
          <w:tcPr>
            <w:tcW w:w="2700" w:type="dxa"/>
            <w:gridSpan w:val="2"/>
            <w:tcBorders>
              <w:left w:val="nil"/>
            </w:tcBorders>
            <w:shd w:val="clear" w:color="auto" w:fill="auto"/>
          </w:tcPr>
          <w:p w14:paraId="644AE358" w14:textId="33BB232E" w:rsidR="00901666" w:rsidRPr="00CD328E" w:rsidRDefault="00901666" w:rsidP="00901666">
            <w:pPr>
              <w:rPr>
                <w:color w:val="0070C0"/>
                <w:lang w:eastAsia="de-DE"/>
              </w:rPr>
            </w:pPr>
          </w:p>
        </w:tc>
      </w:tr>
      <w:tr w:rsidR="00901666" w:rsidRPr="00CD328E" w14:paraId="59188BF0" w14:textId="77777777" w:rsidTr="00992444">
        <w:trPr>
          <w:gridBefore w:val="1"/>
          <w:wBefore w:w="10" w:type="dxa"/>
        </w:trPr>
        <w:tc>
          <w:tcPr>
            <w:tcW w:w="3860" w:type="dxa"/>
            <w:gridSpan w:val="2"/>
            <w:tcBorders>
              <w:left w:val="nil"/>
              <w:right w:val="nil"/>
            </w:tcBorders>
            <w:shd w:val="clear" w:color="auto" w:fill="E6EED5"/>
          </w:tcPr>
          <w:p w14:paraId="5B9C3456"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ACTUATOR_A_MIN</w:t>
            </w:r>
          </w:p>
        </w:tc>
        <w:tc>
          <w:tcPr>
            <w:tcW w:w="1800" w:type="dxa"/>
            <w:tcBorders>
              <w:left w:val="nil"/>
              <w:right w:val="nil"/>
            </w:tcBorders>
            <w:shd w:val="clear" w:color="auto" w:fill="E6EED5"/>
          </w:tcPr>
          <w:p w14:paraId="1290B95C"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1050</w:t>
            </w:r>
          </w:p>
        </w:tc>
        <w:tc>
          <w:tcPr>
            <w:tcW w:w="1530" w:type="dxa"/>
            <w:tcBorders>
              <w:top w:val="single" w:sz="8" w:space="0" w:color="B3CC82"/>
              <w:left w:val="nil"/>
              <w:bottom w:val="single" w:sz="8" w:space="0" w:color="B3CC82"/>
              <w:right w:val="nil"/>
            </w:tcBorders>
            <w:shd w:val="clear" w:color="auto" w:fill="E6EED5"/>
          </w:tcPr>
          <w:p w14:paraId="3C4C8F8E" w14:textId="0B648D10" w:rsidR="00901666" w:rsidRPr="00CD328E" w:rsidRDefault="00901666" w:rsidP="00901666">
            <w:pPr>
              <w:rPr>
                <w:color w:val="0070C0"/>
                <w:lang w:eastAsia="de-DE"/>
              </w:rPr>
            </w:pPr>
            <w:r>
              <w:rPr>
                <w:rFonts w:ascii="Courier New" w:hAnsi="Courier New" w:cs="Courier New"/>
                <w:bCs/>
                <w:color w:val="0070C0"/>
                <w:sz w:val="20"/>
                <w:szCs w:val="20"/>
              </w:rPr>
              <w:t>1050</w:t>
            </w:r>
          </w:p>
        </w:tc>
        <w:tc>
          <w:tcPr>
            <w:tcW w:w="1710" w:type="dxa"/>
            <w:tcBorders>
              <w:left w:val="nil"/>
              <w:right w:val="nil"/>
            </w:tcBorders>
            <w:shd w:val="clear" w:color="auto" w:fill="E6EED5"/>
          </w:tcPr>
          <w:p w14:paraId="0A130318" w14:textId="27C22282" w:rsidR="00901666" w:rsidRPr="00CD328E" w:rsidRDefault="00901666" w:rsidP="00901666">
            <w:pPr>
              <w:rPr>
                <w:color w:val="0070C0"/>
                <w:lang w:eastAsia="de-DE"/>
              </w:rPr>
            </w:pPr>
            <w:r>
              <w:rPr>
                <w:rFonts w:ascii="Courier New" w:hAnsi="Courier New" w:cs="Courier New"/>
                <w:bCs/>
                <w:color w:val="0070C0"/>
                <w:sz w:val="20"/>
                <w:szCs w:val="20"/>
              </w:rPr>
              <w:t>1050</w:t>
            </w:r>
          </w:p>
        </w:tc>
        <w:tc>
          <w:tcPr>
            <w:tcW w:w="2700" w:type="dxa"/>
            <w:gridSpan w:val="2"/>
            <w:tcBorders>
              <w:left w:val="nil"/>
            </w:tcBorders>
            <w:shd w:val="clear" w:color="auto" w:fill="E6EED5"/>
          </w:tcPr>
          <w:p w14:paraId="5523CA66" w14:textId="40DD6FB3" w:rsidR="00901666" w:rsidRPr="00CD328E" w:rsidRDefault="00901666" w:rsidP="00901666">
            <w:pPr>
              <w:rPr>
                <w:color w:val="0070C0"/>
                <w:lang w:eastAsia="de-DE"/>
              </w:rPr>
            </w:pPr>
          </w:p>
        </w:tc>
      </w:tr>
      <w:tr w:rsidR="00901666" w:rsidRPr="00CD328E" w14:paraId="68D9D137" w14:textId="77777777" w:rsidTr="00992444">
        <w:trPr>
          <w:gridBefore w:val="1"/>
          <w:wBefore w:w="10" w:type="dxa"/>
        </w:trPr>
        <w:tc>
          <w:tcPr>
            <w:tcW w:w="3860" w:type="dxa"/>
            <w:gridSpan w:val="2"/>
            <w:tcBorders>
              <w:left w:val="nil"/>
              <w:right w:val="nil"/>
            </w:tcBorders>
            <w:shd w:val="clear" w:color="auto" w:fill="auto"/>
          </w:tcPr>
          <w:p w14:paraId="01E7D767"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ACTUATOR_B_MAX</w:t>
            </w:r>
          </w:p>
        </w:tc>
        <w:tc>
          <w:tcPr>
            <w:tcW w:w="1800" w:type="dxa"/>
            <w:tcBorders>
              <w:left w:val="nil"/>
              <w:right w:val="nil"/>
            </w:tcBorders>
            <w:shd w:val="clear" w:color="auto" w:fill="auto"/>
          </w:tcPr>
          <w:p w14:paraId="363F2F22"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-25</w:t>
            </w:r>
          </w:p>
        </w:tc>
        <w:tc>
          <w:tcPr>
            <w:tcW w:w="1530" w:type="dxa"/>
            <w:tcBorders>
              <w:top w:val="single" w:sz="8" w:space="0" w:color="B3CC82"/>
              <w:left w:val="nil"/>
              <w:bottom w:val="single" w:sz="8" w:space="0" w:color="B3CC82"/>
              <w:right w:val="nil"/>
            </w:tcBorders>
          </w:tcPr>
          <w:p w14:paraId="13DF44E1" w14:textId="2B84586F" w:rsidR="00901666" w:rsidRPr="00CD328E" w:rsidRDefault="00901666" w:rsidP="00901666">
            <w:pPr>
              <w:rPr>
                <w:color w:val="0070C0"/>
                <w:lang w:eastAsia="de-DE"/>
              </w:rPr>
            </w:pPr>
            <w:r>
              <w:rPr>
                <w:rFonts w:ascii="Courier New" w:hAnsi="Courier New" w:cs="Courier New"/>
                <w:bCs/>
                <w:color w:val="0070C0"/>
                <w:sz w:val="20"/>
                <w:szCs w:val="20"/>
              </w:rPr>
              <w:t>-25</w:t>
            </w:r>
          </w:p>
        </w:tc>
        <w:tc>
          <w:tcPr>
            <w:tcW w:w="1710" w:type="dxa"/>
            <w:tcBorders>
              <w:left w:val="nil"/>
              <w:right w:val="nil"/>
            </w:tcBorders>
          </w:tcPr>
          <w:p w14:paraId="081C217B" w14:textId="5DB299A2" w:rsidR="00901666" w:rsidRPr="00CD328E" w:rsidRDefault="00901666" w:rsidP="00901666">
            <w:pPr>
              <w:rPr>
                <w:color w:val="0070C0"/>
                <w:lang w:eastAsia="de-DE"/>
              </w:rPr>
            </w:pPr>
            <w:r>
              <w:rPr>
                <w:rFonts w:ascii="Courier New" w:hAnsi="Courier New" w:cs="Courier New"/>
                <w:bCs/>
                <w:color w:val="0070C0"/>
                <w:sz w:val="20"/>
                <w:szCs w:val="20"/>
              </w:rPr>
              <w:t>-25</w:t>
            </w:r>
          </w:p>
        </w:tc>
        <w:tc>
          <w:tcPr>
            <w:tcW w:w="2700" w:type="dxa"/>
            <w:gridSpan w:val="2"/>
            <w:tcBorders>
              <w:left w:val="nil"/>
            </w:tcBorders>
            <w:shd w:val="clear" w:color="auto" w:fill="auto"/>
          </w:tcPr>
          <w:p w14:paraId="31000558" w14:textId="166A53C3" w:rsidR="00901666" w:rsidRPr="00CD328E" w:rsidRDefault="00901666" w:rsidP="00901666">
            <w:pPr>
              <w:rPr>
                <w:color w:val="0070C0"/>
                <w:lang w:eastAsia="de-DE"/>
              </w:rPr>
            </w:pPr>
          </w:p>
        </w:tc>
      </w:tr>
      <w:tr w:rsidR="00901666" w:rsidRPr="00CD328E" w14:paraId="004C16B2" w14:textId="77777777" w:rsidTr="00992444">
        <w:trPr>
          <w:gridBefore w:val="1"/>
          <w:wBefore w:w="10" w:type="dxa"/>
        </w:trPr>
        <w:tc>
          <w:tcPr>
            <w:tcW w:w="3860" w:type="dxa"/>
            <w:gridSpan w:val="2"/>
            <w:tcBorders>
              <w:left w:val="nil"/>
              <w:right w:val="nil"/>
            </w:tcBorders>
            <w:shd w:val="clear" w:color="auto" w:fill="E6EED5"/>
          </w:tcPr>
          <w:p w14:paraId="27A83A66"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ACTUATOR_B_MIN</w:t>
            </w:r>
          </w:p>
        </w:tc>
        <w:tc>
          <w:tcPr>
            <w:tcW w:w="1800" w:type="dxa"/>
            <w:tcBorders>
              <w:left w:val="nil"/>
              <w:right w:val="nil"/>
            </w:tcBorders>
            <w:shd w:val="clear" w:color="auto" w:fill="E6EED5"/>
          </w:tcPr>
          <w:p w14:paraId="7BD51FB0"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1050</w:t>
            </w:r>
          </w:p>
        </w:tc>
        <w:tc>
          <w:tcPr>
            <w:tcW w:w="1530" w:type="dxa"/>
            <w:tcBorders>
              <w:top w:val="single" w:sz="8" w:space="0" w:color="B3CC82"/>
              <w:left w:val="nil"/>
              <w:bottom w:val="single" w:sz="8" w:space="0" w:color="B3CC82"/>
              <w:right w:val="nil"/>
            </w:tcBorders>
            <w:shd w:val="clear" w:color="auto" w:fill="E6EED5"/>
          </w:tcPr>
          <w:p w14:paraId="0BCFC196" w14:textId="0F4167F4" w:rsidR="00901666" w:rsidRPr="00CD328E" w:rsidRDefault="00901666" w:rsidP="00901666">
            <w:pPr>
              <w:rPr>
                <w:color w:val="0070C0"/>
                <w:lang w:eastAsia="de-DE"/>
              </w:rPr>
            </w:pPr>
            <w:r>
              <w:rPr>
                <w:rFonts w:ascii="Courier New" w:hAnsi="Courier New" w:cs="Courier New"/>
                <w:bCs/>
                <w:color w:val="0070C0"/>
                <w:sz w:val="20"/>
                <w:szCs w:val="20"/>
              </w:rPr>
              <w:t>1050</w:t>
            </w:r>
          </w:p>
        </w:tc>
        <w:tc>
          <w:tcPr>
            <w:tcW w:w="1710" w:type="dxa"/>
            <w:tcBorders>
              <w:left w:val="nil"/>
              <w:right w:val="nil"/>
            </w:tcBorders>
            <w:shd w:val="clear" w:color="auto" w:fill="E6EED5"/>
          </w:tcPr>
          <w:p w14:paraId="568DB1CE" w14:textId="27BCD5D6" w:rsidR="00901666" w:rsidRPr="00CD328E" w:rsidRDefault="00901666" w:rsidP="00901666">
            <w:pPr>
              <w:rPr>
                <w:color w:val="0070C0"/>
                <w:lang w:eastAsia="de-DE"/>
              </w:rPr>
            </w:pPr>
            <w:r>
              <w:rPr>
                <w:rFonts w:ascii="Courier New" w:hAnsi="Courier New" w:cs="Courier New"/>
                <w:bCs/>
                <w:color w:val="0070C0"/>
                <w:sz w:val="20"/>
                <w:szCs w:val="20"/>
              </w:rPr>
              <w:t>1050</w:t>
            </w:r>
          </w:p>
        </w:tc>
        <w:tc>
          <w:tcPr>
            <w:tcW w:w="2700" w:type="dxa"/>
            <w:gridSpan w:val="2"/>
            <w:tcBorders>
              <w:left w:val="nil"/>
            </w:tcBorders>
            <w:shd w:val="clear" w:color="auto" w:fill="E6EED5"/>
          </w:tcPr>
          <w:p w14:paraId="3A2D8B77" w14:textId="3A3D23A8" w:rsidR="00901666" w:rsidRPr="00CD328E" w:rsidRDefault="00901666" w:rsidP="00901666">
            <w:pPr>
              <w:rPr>
                <w:color w:val="0070C0"/>
                <w:lang w:eastAsia="de-DE"/>
              </w:rPr>
            </w:pPr>
          </w:p>
        </w:tc>
      </w:tr>
      <w:tr w:rsidR="00901666" w:rsidRPr="00CD328E" w14:paraId="5EE6CA51" w14:textId="77777777" w:rsidTr="00992444">
        <w:trPr>
          <w:gridBefore w:val="1"/>
          <w:wBefore w:w="10" w:type="dxa"/>
        </w:trPr>
        <w:tc>
          <w:tcPr>
            <w:tcW w:w="3860" w:type="dxa"/>
            <w:gridSpan w:val="2"/>
            <w:tcBorders>
              <w:left w:val="nil"/>
              <w:right w:val="nil"/>
            </w:tcBorders>
            <w:shd w:val="clear" w:color="auto" w:fill="auto"/>
          </w:tcPr>
          <w:p w14:paraId="2344F520"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PILOT_MAX</w:t>
            </w:r>
          </w:p>
        </w:tc>
        <w:tc>
          <w:tcPr>
            <w:tcW w:w="1800" w:type="dxa"/>
            <w:tcBorders>
              <w:left w:val="nil"/>
              <w:right w:val="nil"/>
            </w:tcBorders>
            <w:shd w:val="clear" w:color="auto" w:fill="auto"/>
          </w:tcPr>
          <w:p w14:paraId="277C8111"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-25</w:t>
            </w:r>
          </w:p>
        </w:tc>
        <w:tc>
          <w:tcPr>
            <w:tcW w:w="1530" w:type="dxa"/>
            <w:tcBorders>
              <w:top w:val="single" w:sz="8" w:space="0" w:color="B3CC82"/>
              <w:left w:val="nil"/>
              <w:bottom w:val="single" w:sz="8" w:space="0" w:color="B3CC82"/>
              <w:right w:val="nil"/>
            </w:tcBorders>
          </w:tcPr>
          <w:p w14:paraId="552EEA2E" w14:textId="5B3DB602" w:rsidR="00901666" w:rsidRPr="00CD328E" w:rsidRDefault="00901666" w:rsidP="00901666">
            <w:pPr>
              <w:rPr>
                <w:color w:val="0070C0"/>
                <w:lang w:eastAsia="de-DE"/>
              </w:rPr>
            </w:pPr>
            <w:r>
              <w:rPr>
                <w:rFonts w:ascii="Courier New" w:hAnsi="Courier New" w:cs="Courier New"/>
                <w:bCs/>
                <w:color w:val="0070C0"/>
                <w:sz w:val="20"/>
                <w:szCs w:val="20"/>
              </w:rPr>
              <w:t>-25</w:t>
            </w:r>
          </w:p>
        </w:tc>
        <w:tc>
          <w:tcPr>
            <w:tcW w:w="1710" w:type="dxa"/>
            <w:tcBorders>
              <w:left w:val="nil"/>
              <w:right w:val="nil"/>
            </w:tcBorders>
          </w:tcPr>
          <w:p w14:paraId="1A64AB92" w14:textId="1264417F" w:rsidR="00901666" w:rsidRPr="00CD328E" w:rsidRDefault="00901666" w:rsidP="00901666">
            <w:pPr>
              <w:rPr>
                <w:color w:val="0070C0"/>
                <w:lang w:eastAsia="de-DE"/>
              </w:rPr>
            </w:pPr>
            <w:r>
              <w:rPr>
                <w:rFonts w:ascii="Courier New" w:hAnsi="Courier New" w:cs="Courier New"/>
                <w:bCs/>
                <w:color w:val="0070C0"/>
                <w:sz w:val="20"/>
                <w:szCs w:val="20"/>
              </w:rPr>
              <w:t>-25</w:t>
            </w:r>
          </w:p>
        </w:tc>
        <w:tc>
          <w:tcPr>
            <w:tcW w:w="2700" w:type="dxa"/>
            <w:gridSpan w:val="2"/>
            <w:tcBorders>
              <w:left w:val="nil"/>
            </w:tcBorders>
            <w:shd w:val="clear" w:color="auto" w:fill="auto"/>
          </w:tcPr>
          <w:p w14:paraId="6E702275" w14:textId="14EB1A82" w:rsidR="00901666" w:rsidRPr="00CD328E" w:rsidRDefault="00901666" w:rsidP="00901666">
            <w:pPr>
              <w:rPr>
                <w:color w:val="0070C0"/>
                <w:lang w:eastAsia="de-DE"/>
              </w:rPr>
            </w:pPr>
          </w:p>
        </w:tc>
      </w:tr>
      <w:tr w:rsidR="00901666" w:rsidRPr="00CD328E" w14:paraId="48E91C35" w14:textId="77777777" w:rsidTr="00992444">
        <w:trPr>
          <w:gridBefore w:val="1"/>
          <w:wBefore w:w="10" w:type="dxa"/>
        </w:trPr>
        <w:tc>
          <w:tcPr>
            <w:tcW w:w="3860" w:type="dxa"/>
            <w:gridSpan w:val="2"/>
            <w:tcBorders>
              <w:left w:val="nil"/>
              <w:right w:val="nil"/>
            </w:tcBorders>
            <w:shd w:val="clear" w:color="auto" w:fill="E6EED5"/>
          </w:tcPr>
          <w:p w14:paraId="4600FA83"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PILOT_MIN</w:t>
            </w:r>
          </w:p>
        </w:tc>
        <w:tc>
          <w:tcPr>
            <w:tcW w:w="1800" w:type="dxa"/>
            <w:tcBorders>
              <w:left w:val="nil"/>
              <w:right w:val="nil"/>
            </w:tcBorders>
            <w:shd w:val="clear" w:color="auto" w:fill="E6EED5"/>
          </w:tcPr>
          <w:p w14:paraId="2E974C15"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1050</w:t>
            </w:r>
          </w:p>
        </w:tc>
        <w:tc>
          <w:tcPr>
            <w:tcW w:w="1530" w:type="dxa"/>
            <w:tcBorders>
              <w:top w:val="single" w:sz="8" w:space="0" w:color="B3CC82"/>
              <w:left w:val="nil"/>
              <w:bottom w:val="single" w:sz="8" w:space="0" w:color="B3CC82"/>
              <w:right w:val="nil"/>
            </w:tcBorders>
            <w:shd w:val="clear" w:color="auto" w:fill="E6EED5"/>
          </w:tcPr>
          <w:p w14:paraId="7BD45EFA" w14:textId="697C57AC" w:rsidR="00901666" w:rsidRPr="00CD328E" w:rsidRDefault="00901666" w:rsidP="00901666">
            <w:pPr>
              <w:rPr>
                <w:color w:val="0070C0"/>
                <w:lang w:eastAsia="de-DE"/>
              </w:rPr>
            </w:pPr>
            <w:r>
              <w:rPr>
                <w:rFonts w:ascii="Courier New" w:hAnsi="Courier New" w:cs="Courier New"/>
                <w:bCs/>
                <w:color w:val="0070C0"/>
                <w:sz w:val="20"/>
                <w:szCs w:val="20"/>
              </w:rPr>
              <w:t>1050</w:t>
            </w:r>
          </w:p>
        </w:tc>
        <w:tc>
          <w:tcPr>
            <w:tcW w:w="1710" w:type="dxa"/>
            <w:tcBorders>
              <w:left w:val="nil"/>
              <w:right w:val="nil"/>
            </w:tcBorders>
            <w:shd w:val="clear" w:color="auto" w:fill="E6EED5"/>
          </w:tcPr>
          <w:p w14:paraId="39A99859" w14:textId="2B3154F1" w:rsidR="00901666" w:rsidRPr="00CD328E" w:rsidRDefault="00901666" w:rsidP="00901666">
            <w:pPr>
              <w:rPr>
                <w:color w:val="0070C0"/>
                <w:lang w:eastAsia="de-DE"/>
              </w:rPr>
            </w:pPr>
            <w:r>
              <w:rPr>
                <w:rFonts w:ascii="Courier New" w:hAnsi="Courier New" w:cs="Courier New"/>
                <w:bCs/>
                <w:color w:val="0070C0"/>
                <w:sz w:val="20"/>
                <w:szCs w:val="20"/>
              </w:rPr>
              <w:t>1050</w:t>
            </w:r>
          </w:p>
        </w:tc>
        <w:tc>
          <w:tcPr>
            <w:tcW w:w="2700" w:type="dxa"/>
            <w:gridSpan w:val="2"/>
            <w:tcBorders>
              <w:left w:val="nil"/>
            </w:tcBorders>
            <w:shd w:val="clear" w:color="auto" w:fill="E6EED5"/>
          </w:tcPr>
          <w:p w14:paraId="7D4E88F5" w14:textId="2316B850" w:rsidR="00901666" w:rsidRPr="00CD328E" w:rsidRDefault="00901666" w:rsidP="00901666">
            <w:pPr>
              <w:rPr>
                <w:color w:val="0070C0"/>
                <w:lang w:eastAsia="de-DE"/>
              </w:rPr>
            </w:pPr>
          </w:p>
        </w:tc>
      </w:tr>
      <w:tr w:rsidR="00901666" w:rsidRPr="00CD328E" w14:paraId="71C5282F" w14:textId="77777777" w:rsidTr="00992444">
        <w:trPr>
          <w:gridBefore w:val="1"/>
          <w:wBefore w:w="10" w:type="dxa"/>
        </w:trPr>
        <w:tc>
          <w:tcPr>
            <w:tcW w:w="3860" w:type="dxa"/>
            <w:gridSpan w:val="2"/>
            <w:tcBorders>
              <w:left w:val="nil"/>
              <w:right w:val="nil"/>
            </w:tcBorders>
            <w:shd w:val="clear" w:color="auto" w:fill="auto"/>
          </w:tcPr>
          <w:p w14:paraId="477582BB" w14:textId="77777777" w:rsidR="00901666" w:rsidRPr="00CD328E" w:rsidRDefault="00901666" w:rsidP="00901666">
            <w:pPr>
              <w:rPr>
                <w:rFonts w:ascii="Courier New" w:hAnsi="Courier New" w:cs="Courier New"/>
                <w:b/>
                <w:bCs/>
                <w:color w:val="0070C0"/>
                <w:sz w:val="20"/>
                <w:szCs w:val="20"/>
              </w:rPr>
            </w:pPr>
            <w:r w:rsidRPr="00CD328E">
              <w:rPr>
                <w:rFonts w:ascii="Courier New" w:hAnsi="Courier New" w:cs="Courier New"/>
                <w:b/>
                <w:bCs/>
                <w:color w:val="0070C0"/>
                <w:sz w:val="20"/>
                <w:szCs w:val="20"/>
              </w:rPr>
              <w:t>TEMPERATURE_EXTREMES</w:t>
            </w:r>
          </w:p>
        </w:tc>
        <w:tc>
          <w:tcPr>
            <w:tcW w:w="1800" w:type="dxa"/>
            <w:tcBorders>
              <w:left w:val="nil"/>
              <w:right w:val="nil"/>
            </w:tcBorders>
            <w:shd w:val="clear" w:color="auto" w:fill="auto"/>
          </w:tcPr>
          <w:p w14:paraId="0225216B" w14:textId="77777777" w:rsidR="00901666" w:rsidRPr="00CD328E" w:rsidRDefault="00901666" w:rsidP="00901666">
            <w:pPr>
              <w:rPr>
                <w:rFonts w:ascii="Courier New" w:hAnsi="Courier New" w:cs="Courier New"/>
                <w:b/>
                <w:bCs/>
                <w:color w:val="0070C0"/>
                <w:sz w:val="20"/>
                <w:szCs w:val="20"/>
              </w:rPr>
            </w:pPr>
          </w:p>
        </w:tc>
        <w:tc>
          <w:tcPr>
            <w:tcW w:w="1530" w:type="dxa"/>
            <w:tcBorders>
              <w:left w:val="nil"/>
              <w:right w:val="nil"/>
            </w:tcBorders>
          </w:tcPr>
          <w:p w14:paraId="1C0065A8" w14:textId="77777777" w:rsidR="00901666" w:rsidRPr="00CD328E" w:rsidRDefault="00901666" w:rsidP="00901666">
            <w:pPr>
              <w:rPr>
                <w:color w:val="0070C0"/>
                <w:lang w:eastAsia="de-DE"/>
              </w:rPr>
            </w:pPr>
          </w:p>
        </w:tc>
        <w:tc>
          <w:tcPr>
            <w:tcW w:w="1710" w:type="dxa"/>
            <w:tcBorders>
              <w:left w:val="nil"/>
              <w:right w:val="nil"/>
            </w:tcBorders>
          </w:tcPr>
          <w:p w14:paraId="3ABDEA28" w14:textId="1D4C87BF" w:rsidR="00901666" w:rsidRPr="00CD328E" w:rsidRDefault="00901666" w:rsidP="00901666">
            <w:pPr>
              <w:rPr>
                <w:color w:val="0070C0"/>
                <w:lang w:eastAsia="de-DE"/>
              </w:rPr>
            </w:pPr>
          </w:p>
        </w:tc>
        <w:tc>
          <w:tcPr>
            <w:tcW w:w="2700" w:type="dxa"/>
            <w:gridSpan w:val="2"/>
            <w:tcBorders>
              <w:left w:val="nil"/>
            </w:tcBorders>
            <w:shd w:val="clear" w:color="auto" w:fill="auto"/>
          </w:tcPr>
          <w:p w14:paraId="657FC569" w14:textId="3A466C84" w:rsidR="00901666" w:rsidRPr="00CD328E" w:rsidRDefault="00901666" w:rsidP="00901666">
            <w:pPr>
              <w:rPr>
                <w:color w:val="0070C0"/>
                <w:lang w:eastAsia="de-DE"/>
              </w:rPr>
            </w:pPr>
          </w:p>
        </w:tc>
      </w:tr>
      <w:tr w:rsidR="00901666" w:rsidRPr="00CD328E" w14:paraId="715CE15C" w14:textId="77777777" w:rsidTr="00992444">
        <w:trPr>
          <w:gridBefore w:val="1"/>
          <w:wBefore w:w="10" w:type="dxa"/>
        </w:trPr>
        <w:tc>
          <w:tcPr>
            <w:tcW w:w="3860" w:type="dxa"/>
            <w:gridSpan w:val="2"/>
            <w:tcBorders>
              <w:left w:val="nil"/>
              <w:right w:val="nil"/>
            </w:tcBorders>
            <w:shd w:val="clear" w:color="auto" w:fill="E6EED5"/>
          </w:tcPr>
          <w:p w14:paraId="21454B5C"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TEMPERATURE_MAX</w:t>
            </w:r>
          </w:p>
        </w:tc>
        <w:tc>
          <w:tcPr>
            <w:tcW w:w="1800" w:type="dxa"/>
            <w:tcBorders>
              <w:left w:val="nil"/>
              <w:right w:val="nil"/>
            </w:tcBorders>
            <w:shd w:val="clear" w:color="auto" w:fill="E6EED5"/>
          </w:tcPr>
          <w:p w14:paraId="7A68BE11"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-40</w:t>
            </w:r>
          </w:p>
        </w:tc>
        <w:tc>
          <w:tcPr>
            <w:tcW w:w="1530" w:type="dxa"/>
            <w:tcBorders>
              <w:top w:val="single" w:sz="8" w:space="0" w:color="B3CC82"/>
              <w:left w:val="nil"/>
              <w:bottom w:val="single" w:sz="8" w:space="0" w:color="B3CC82"/>
              <w:right w:val="nil"/>
            </w:tcBorders>
            <w:shd w:val="clear" w:color="auto" w:fill="E6EED5"/>
          </w:tcPr>
          <w:p w14:paraId="3CE86D06" w14:textId="26F2D5C8" w:rsidR="00901666" w:rsidRPr="00CD328E" w:rsidRDefault="00901666" w:rsidP="00901666">
            <w:pPr>
              <w:rPr>
                <w:color w:val="0070C0"/>
                <w:lang w:eastAsia="de-DE"/>
              </w:rPr>
            </w:pPr>
            <w:r>
              <w:rPr>
                <w:rFonts w:ascii="Courier New" w:hAnsi="Courier New" w:cs="Courier New"/>
                <w:bCs/>
                <w:color w:val="0070C0"/>
                <w:sz w:val="20"/>
                <w:szCs w:val="20"/>
              </w:rPr>
              <w:t>-40</w:t>
            </w:r>
          </w:p>
        </w:tc>
        <w:tc>
          <w:tcPr>
            <w:tcW w:w="1710" w:type="dxa"/>
            <w:tcBorders>
              <w:left w:val="nil"/>
              <w:right w:val="nil"/>
            </w:tcBorders>
            <w:shd w:val="clear" w:color="auto" w:fill="E6EED5"/>
          </w:tcPr>
          <w:p w14:paraId="267DD039" w14:textId="1E94770C" w:rsidR="00901666" w:rsidRPr="00CD328E" w:rsidRDefault="00901666" w:rsidP="00901666">
            <w:pPr>
              <w:rPr>
                <w:color w:val="0070C0"/>
                <w:lang w:eastAsia="de-DE"/>
              </w:rPr>
            </w:pPr>
            <w:r>
              <w:rPr>
                <w:rFonts w:ascii="Courier New" w:hAnsi="Courier New" w:cs="Courier New"/>
                <w:bCs/>
                <w:color w:val="0070C0"/>
                <w:sz w:val="20"/>
                <w:szCs w:val="20"/>
              </w:rPr>
              <w:t>-40</w:t>
            </w:r>
          </w:p>
        </w:tc>
        <w:tc>
          <w:tcPr>
            <w:tcW w:w="2700" w:type="dxa"/>
            <w:gridSpan w:val="2"/>
            <w:tcBorders>
              <w:left w:val="nil"/>
            </w:tcBorders>
            <w:shd w:val="clear" w:color="auto" w:fill="E6EED5"/>
          </w:tcPr>
          <w:p w14:paraId="1F50947A" w14:textId="22CCD115" w:rsidR="00901666" w:rsidRPr="00CD328E" w:rsidRDefault="00901666" w:rsidP="00901666">
            <w:pPr>
              <w:rPr>
                <w:color w:val="0070C0"/>
                <w:lang w:eastAsia="de-DE"/>
              </w:rPr>
            </w:pPr>
          </w:p>
        </w:tc>
      </w:tr>
      <w:tr w:rsidR="00901666" w:rsidRPr="00CD328E" w14:paraId="4F490B6E" w14:textId="77777777" w:rsidTr="00992444">
        <w:trPr>
          <w:gridBefore w:val="1"/>
          <w:wBefore w:w="10" w:type="dxa"/>
        </w:trPr>
        <w:tc>
          <w:tcPr>
            <w:tcW w:w="3860" w:type="dxa"/>
            <w:gridSpan w:val="2"/>
            <w:tcBorders>
              <w:left w:val="nil"/>
              <w:right w:val="nil"/>
            </w:tcBorders>
            <w:shd w:val="clear" w:color="auto" w:fill="auto"/>
          </w:tcPr>
          <w:p w14:paraId="61AE0F36"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TEMPERATURE_MIN</w:t>
            </w:r>
          </w:p>
        </w:tc>
        <w:tc>
          <w:tcPr>
            <w:tcW w:w="1800" w:type="dxa"/>
            <w:tcBorders>
              <w:left w:val="nil"/>
              <w:right w:val="nil"/>
            </w:tcBorders>
            <w:shd w:val="clear" w:color="auto" w:fill="auto"/>
          </w:tcPr>
          <w:p w14:paraId="6D8A752A"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85</w:t>
            </w:r>
          </w:p>
        </w:tc>
        <w:tc>
          <w:tcPr>
            <w:tcW w:w="1530" w:type="dxa"/>
            <w:tcBorders>
              <w:top w:val="single" w:sz="8" w:space="0" w:color="B3CC82"/>
              <w:left w:val="nil"/>
              <w:bottom w:val="single" w:sz="8" w:space="0" w:color="B3CC82"/>
              <w:right w:val="nil"/>
            </w:tcBorders>
          </w:tcPr>
          <w:p w14:paraId="35DC5980" w14:textId="4D001898" w:rsidR="00901666" w:rsidRPr="00CD328E" w:rsidRDefault="00901666" w:rsidP="00901666">
            <w:pPr>
              <w:rPr>
                <w:color w:val="0070C0"/>
                <w:lang w:eastAsia="de-DE"/>
              </w:rPr>
            </w:pPr>
            <w:r>
              <w:rPr>
                <w:rFonts w:ascii="Courier New" w:hAnsi="Courier New" w:cs="Courier New"/>
                <w:bCs/>
                <w:color w:val="0070C0"/>
                <w:sz w:val="20"/>
                <w:szCs w:val="20"/>
              </w:rPr>
              <w:t>85</w:t>
            </w:r>
          </w:p>
        </w:tc>
        <w:tc>
          <w:tcPr>
            <w:tcW w:w="1710" w:type="dxa"/>
            <w:tcBorders>
              <w:left w:val="nil"/>
              <w:right w:val="nil"/>
            </w:tcBorders>
          </w:tcPr>
          <w:p w14:paraId="661DDE50" w14:textId="40A7C480" w:rsidR="00901666" w:rsidRPr="00CD328E" w:rsidRDefault="00901666" w:rsidP="00901666">
            <w:pPr>
              <w:rPr>
                <w:color w:val="0070C0"/>
                <w:lang w:eastAsia="de-DE"/>
              </w:rPr>
            </w:pPr>
            <w:r>
              <w:rPr>
                <w:rFonts w:ascii="Courier New" w:hAnsi="Courier New" w:cs="Courier New"/>
                <w:bCs/>
                <w:color w:val="0070C0"/>
                <w:sz w:val="20"/>
                <w:szCs w:val="20"/>
              </w:rPr>
              <w:t>85</w:t>
            </w:r>
          </w:p>
        </w:tc>
        <w:tc>
          <w:tcPr>
            <w:tcW w:w="2700" w:type="dxa"/>
            <w:gridSpan w:val="2"/>
            <w:tcBorders>
              <w:left w:val="nil"/>
            </w:tcBorders>
            <w:shd w:val="clear" w:color="auto" w:fill="auto"/>
          </w:tcPr>
          <w:p w14:paraId="73BDB155" w14:textId="43A9DA06" w:rsidR="00901666" w:rsidRPr="00CD328E" w:rsidRDefault="00901666" w:rsidP="00901666">
            <w:pPr>
              <w:rPr>
                <w:color w:val="0070C0"/>
                <w:lang w:eastAsia="de-DE"/>
              </w:rPr>
            </w:pPr>
          </w:p>
        </w:tc>
      </w:tr>
      <w:tr w:rsidR="00901666" w:rsidRPr="00CD328E" w14:paraId="34794222" w14:textId="77777777" w:rsidTr="00992444">
        <w:trPr>
          <w:gridBefore w:val="1"/>
          <w:wBefore w:w="10" w:type="dxa"/>
        </w:trPr>
        <w:tc>
          <w:tcPr>
            <w:tcW w:w="3860" w:type="dxa"/>
            <w:gridSpan w:val="2"/>
            <w:tcBorders>
              <w:left w:val="nil"/>
              <w:right w:val="nil"/>
            </w:tcBorders>
            <w:shd w:val="clear" w:color="auto" w:fill="E6EED5"/>
          </w:tcPr>
          <w:p w14:paraId="32404A44" w14:textId="77777777" w:rsidR="00901666" w:rsidRPr="00CD328E" w:rsidRDefault="00901666" w:rsidP="00901666">
            <w:pPr>
              <w:rPr>
                <w:rFonts w:ascii="Courier New" w:hAnsi="Courier New" w:cs="Courier New"/>
                <w:b/>
                <w:bCs/>
                <w:color w:val="0070C0"/>
                <w:sz w:val="20"/>
                <w:szCs w:val="20"/>
              </w:rPr>
            </w:pPr>
            <w:r w:rsidRPr="00CD328E">
              <w:rPr>
                <w:rFonts w:ascii="Courier New" w:hAnsi="Courier New" w:cs="Courier New"/>
                <w:b/>
                <w:bCs/>
                <w:color w:val="0070C0"/>
                <w:sz w:val="20"/>
                <w:szCs w:val="20"/>
              </w:rPr>
              <w:t>IP_CURRENT_EXTREMES</w:t>
            </w:r>
          </w:p>
        </w:tc>
        <w:tc>
          <w:tcPr>
            <w:tcW w:w="1800" w:type="dxa"/>
            <w:tcBorders>
              <w:left w:val="nil"/>
              <w:right w:val="nil"/>
            </w:tcBorders>
            <w:shd w:val="clear" w:color="auto" w:fill="E6EED5"/>
          </w:tcPr>
          <w:p w14:paraId="676DE38C" w14:textId="77777777" w:rsidR="00901666" w:rsidRPr="00CD328E" w:rsidRDefault="00901666" w:rsidP="00901666">
            <w:pPr>
              <w:rPr>
                <w:rFonts w:ascii="Courier New" w:hAnsi="Courier New" w:cs="Courier New"/>
                <w:b/>
                <w:bCs/>
                <w:color w:val="0070C0"/>
                <w:sz w:val="20"/>
                <w:szCs w:val="20"/>
              </w:rPr>
            </w:pPr>
          </w:p>
        </w:tc>
        <w:tc>
          <w:tcPr>
            <w:tcW w:w="1530" w:type="dxa"/>
            <w:tcBorders>
              <w:top w:val="single" w:sz="8" w:space="0" w:color="B3CC82"/>
              <w:left w:val="nil"/>
              <w:bottom w:val="single" w:sz="8" w:space="0" w:color="B3CC82"/>
              <w:right w:val="nil"/>
            </w:tcBorders>
            <w:shd w:val="clear" w:color="auto" w:fill="E6EED5"/>
          </w:tcPr>
          <w:p w14:paraId="145ED2E5" w14:textId="77777777" w:rsidR="00901666" w:rsidRPr="00CD328E" w:rsidRDefault="00901666" w:rsidP="00901666">
            <w:pPr>
              <w:rPr>
                <w:color w:val="0070C0"/>
                <w:lang w:eastAsia="de-DE"/>
              </w:rPr>
            </w:pPr>
          </w:p>
        </w:tc>
        <w:tc>
          <w:tcPr>
            <w:tcW w:w="1710" w:type="dxa"/>
            <w:tcBorders>
              <w:left w:val="nil"/>
              <w:right w:val="nil"/>
            </w:tcBorders>
            <w:shd w:val="clear" w:color="auto" w:fill="E6EED5"/>
          </w:tcPr>
          <w:p w14:paraId="7F697A8D" w14:textId="616254DF" w:rsidR="00901666" w:rsidRPr="00CD328E" w:rsidRDefault="00901666" w:rsidP="00901666">
            <w:pPr>
              <w:rPr>
                <w:color w:val="0070C0"/>
                <w:lang w:eastAsia="de-DE"/>
              </w:rPr>
            </w:pPr>
          </w:p>
        </w:tc>
        <w:tc>
          <w:tcPr>
            <w:tcW w:w="2700" w:type="dxa"/>
            <w:gridSpan w:val="2"/>
            <w:tcBorders>
              <w:left w:val="nil"/>
            </w:tcBorders>
            <w:shd w:val="clear" w:color="auto" w:fill="E6EED5"/>
          </w:tcPr>
          <w:p w14:paraId="7DBF71AF" w14:textId="22E67D81" w:rsidR="00901666" w:rsidRPr="00CD328E" w:rsidRDefault="00901666" w:rsidP="00901666">
            <w:pPr>
              <w:rPr>
                <w:color w:val="0070C0"/>
                <w:lang w:eastAsia="de-DE"/>
              </w:rPr>
            </w:pPr>
          </w:p>
        </w:tc>
      </w:tr>
      <w:tr w:rsidR="00901666" w:rsidRPr="00CD328E" w14:paraId="21BB4268" w14:textId="77777777" w:rsidTr="00992444">
        <w:trPr>
          <w:gridBefore w:val="1"/>
          <w:wBefore w:w="10" w:type="dxa"/>
        </w:trPr>
        <w:tc>
          <w:tcPr>
            <w:tcW w:w="3860" w:type="dxa"/>
            <w:gridSpan w:val="2"/>
            <w:tcBorders>
              <w:left w:val="nil"/>
              <w:right w:val="nil"/>
            </w:tcBorders>
            <w:shd w:val="clear" w:color="auto" w:fill="auto"/>
          </w:tcPr>
          <w:p w14:paraId="0EBC44C6"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IP_CURRENT_MAX</w:t>
            </w:r>
          </w:p>
        </w:tc>
        <w:tc>
          <w:tcPr>
            <w:tcW w:w="1800" w:type="dxa"/>
            <w:tcBorders>
              <w:left w:val="nil"/>
              <w:right w:val="nil"/>
            </w:tcBorders>
            <w:shd w:val="clear" w:color="auto" w:fill="auto"/>
          </w:tcPr>
          <w:p w14:paraId="67A712CE"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-25</w:t>
            </w:r>
          </w:p>
        </w:tc>
        <w:tc>
          <w:tcPr>
            <w:tcW w:w="1530" w:type="dxa"/>
            <w:tcBorders>
              <w:top w:val="single" w:sz="8" w:space="0" w:color="B3CC82"/>
              <w:left w:val="nil"/>
              <w:bottom w:val="single" w:sz="8" w:space="0" w:color="B3CC82"/>
              <w:right w:val="nil"/>
            </w:tcBorders>
          </w:tcPr>
          <w:p w14:paraId="240A9F64" w14:textId="17BC6F3D" w:rsidR="00901666" w:rsidRPr="00CD328E" w:rsidRDefault="00901666" w:rsidP="00901666">
            <w:pPr>
              <w:rPr>
                <w:color w:val="0070C0"/>
                <w:lang w:eastAsia="de-DE"/>
              </w:rPr>
            </w:pPr>
            <w:r>
              <w:rPr>
                <w:rFonts w:ascii="Courier New" w:hAnsi="Courier New" w:cs="Courier New"/>
                <w:bCs/>
                <w:color w:val="0070C0"/>
                <w:sz w:val="20"/>
                <w:szCs w:val="20"/>
              </w:rPr>
              <w:t>-25</w:t>
            </w:r>
          </w:p>
        </w:tc>
        <w:tc>
          <w:tcPr>
            <w:tcW w:w="1710" w:type="dxa"/>
            <w:tcBorders>
              <w:left w:val="nil"/>
              <w:right w:val="nil"/>
            </w:tcBorders>
          </w:tcPr>
          <w:p w14:paraId="7709A5CE" w14:textId="7F2A44BA" w:rsidR="00901666" w:rsidRPr="00CD328E" w:rsidRDefault="00901666" w:rsidP="00901666">
            <w:pPr>
              <w:rPr>
                <w:color w:val="0070C0"/>
                <w:lang w:eastAsia="de-DE"/>
              </w:rPr>
            </w:pPr>
            <w:r>
              <w:rPr>
                <w:rFonts w:ascii="Courier New" w:hAnsi="Courier New" w:cs="Courier New"/>
                <w:bCs/>
                <w:color w:val="0070C0"/>
                <w:sz w:val="20"/>
                <w:szCs w:val="20"/>
              </w:rPr>
              <w:t>-25</w:t>
            </w:r>
          </w:p>
        </w:tc>
        <w:tc>
          <w:tcPr>
            <w:tcW w:w="2700" w:type="dxa"/>
            <w:gridSpan w:val="2"/>
            <w:tcBorders>
              <w:left w:val="nil"/>
            </w:tcBorders>
            <w:shd w:val="clear" w:color="auto" w:fill="auto"/>
          </w:tcPr>
          <w:p w14:paraId="0F894F7E" w14:textId="0C8F7860" w:rsidR="00901666" w:rsidRPr="00CD328E" w:rsidRDefault="00901666" w:rsidP="00901666">
            <w:pPr>
              <w:rPr>
                <w:color w:val="0070C0"/>
                <w:lang w:eastAsia="de-DE"/>
              </w:rPr>
            </w:pPr>
          </w:p>
        </w:tc>
      </w:tr>
      <w:tr w:rsidR="00901666" w:rsidRPr="00CD328E" w14:paraId="6D24758D" w14:textId="77777777" w:rsidTr="00992444">
        <w:trPr>
          <w:gridBefore w:val="1"/>
          <w:wBefore w:w="10" w:type="dxa"/>
        </w:trPr>
        <w:tc>
          <w:tcPr>
            <w:tcW w:w="3860" w:type="dxa"/>
            <w:gridSpan w:val="2"/>
            <w:tcBorders>
              <w:left w:val="nil"/>
              <w:right w:val="nil"/>
            </w:tcBorders>
            <w:shd w:val="clear" w:color="auto" w:fill="E6EED5"/>
          </w:tcPr>
          <w:p w14:paraId="248343A7"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 xml:space="preserve">  IP_CURRENT_MIN</w:t>
            </w:r>
          </w:p>
        </w:tc>
        <w:tc>
          <w:tcPr>
            <w:tcW w:w="1800" w:type="dxa"/>
            <w:tcBorders>
              <w:left w:val="nil"/>
              <w:right w:val="nil"/>
            </w:tcBorders>
            <w:shd w:val="clear" w:color="auto" w:fill="E6EED5"/>
          </w:tcPr>
          <w:p w14:paraId="5AC73508" w14:textId="77777777" w:rsidR="00901666" w:rsidRPr="00CD328E" w:rsidRDefault="00901666" w:rsidP="00901666">
            <w:pPr>
              <w:rPr>
                <w:rFonts w:ascii="Courier New" w:hAnsi="Courier New" w:cs="Courier New"/>
                <w:bCs/>
                <w:color w:val="0070C0"/>
                <w:sz w:val="20"/>
                <w:szCs w:val="20"/>
              </w:rPr>
            </w:pPr>
            <w:r w:rsidRPr="00CD328E">
              <w:rPr>
                <w:rFonts w:ascii="Courier New" w:hAnsi="Courier New" w:cs="Courier New"/>
                <w:bCs/>
                <w:color w:val="0070C0"/>
                <w:sz w:val="20"/>
                <w:szCs w:val="20"/>
              </w:rPr>
              <w:t>150</w:t>
            </w:r>
          </w:p>
        </w:tc>
        <w:tc>
          <w:tcPr>
            <w:tcW w:w="1530" w:type="dxa"/>
            <w:tcBorders>
              <w:top w:val="single" w:sz="8" w:space="0" w:color="B3CC82"/>
              <w:left w:val="nil"/>
              <w:bottom w:val="single" w:sz="8" w:space="0" w:color="B3CC82"/>
              <w:right w:val="nil"/>
            </w:tcBorders>
            <w:shd w:val="clear" w:color="auto" w:fill="E6EED5"/>
          </w:tcPr>
          <w:p w14:paraId="54F6BA1E" w14:textId="33043FD7" w:rsidR="00901666" w:rsidRPr="00CD328E" w:rsidRDefault="00901666" w:rsidP="00901666">
            <w:pPr>
              <w:rPr>
                <w:color w:val="0070C0"/>
                <w:lang w:eastAsia="de-DE"/>
              </w:rPr>
            </w:pPr>
            <w:r>
              <w:rPr>
                <w:rFonts w:ascii="Courier New" w:hAnsi="Courier New" w:cs="Courier New"/>
                <w:bCs/>
                <w:color w:val="0070C0"/>
                <w:sz w:val="20"/>
                <w:szCs w:val="20"/>
              </w:rPr>
              <w:t>150</w:t>
            </w:r>
          </w:p>
        </w:tc>
        <w:tc>
          <w:tcPr>
            <w:tcW w:w="1710" w:type="dxa"/>
            <w:tcBorders>
              <w:left w:val="nil"/>
              <w:right w:val="nil"/>
            </w:tcBorders>
            <w:shd w:val="clear" w:color="auto" w:fill="E6EED5"/>
          </w:tcPr>
          <w:p w14:paraId="2DF1BC01" w14:textId="139B98CC" w:rsidR="00901666" w:rsidRPr="00CD328E" w:rsidRDefault="00901666" w:rsidP="00901666">
            <w:pPr>
              <w:rPr>
                <w:color w:val="0070C0"/>
                <w:lang w:eastAsia="de-DE"/>
              </w:rPr>
            </w:pPr>
            <w:r>
              <w:rPr>
                <w:rFonts w:ascii="Courier New" w:hAnsi="Courier New" w:cs="Courier New"/>
                <w:bCs/>
                <w:color w:val="0070C0"/>
                <w:sz w:val="20"/>
                <w:szCs w:val="20"/>
              </w:rPr>
              <w:t>150</w:t>
            </w:r>
          </w:p>
        </w:tc>
        <w:tc>
          <w:tcPr>
            <w:tcW w:w="2700" w:type="dxa"/>
            <w:gridSpan w:val="2"/>
            <w:tcBorders>
              <w:left w:val="nil"/>
            </w:tcBorders>
            <w:shd w:val="clear" w:color="auto" w:fill="E6EED5"/>
          </w:tcPr>
          <w:p w14:paraId="274A6C2B" w14:textId="482AD31C" w:rsidR="00901666" w:rsidRPr="00CD328E" w:rsidRDefault="00901666" w:rsidP="00901666">
            <w:pPr>
              <w:rPr>
                <w:color w:val="0070C0"/>
                <w:lang w:eastAsia="de-DE"/>
              </w:rPr>
            </w:pPr>
          </w:p>
        </w:tc>
      </w:tr>
      <w:tr w:rsidR="00901666" w:rsidRPr="00CD328E" w14:paraId="6584B8E2" w14:textId="77777777" w:rsidTr="00992444">
        <w:trPr>
          <w:gridBefore w:val="1"/>
          <w:wBefore w:w="10" w:type="dxa"/>
        </w:trPr>
        <w:tc>
          <w:tcPr>
            <w:tcW w:w="3860" w:type="dxa"/>
            <w:gridSpan w:val="2"/>
            <w:tcBorders>
              <w:left w:val="nil"/>
              <w:right w:val="nil"/>
            </w:tcBorders>
            <w:shd w:val="clear" w:color="auto" w:fill="auto"/>
          </w:tcPr>
          <w:p w14:paraId="6AD22ABA" w14:textId="77777777" w:rsidR="00901666" w:rsidRPr="00CD328E" w:rsidRDefault="00901666" w:rsidP="00901666">
            <w:pPr>
              <w:rPr>
                <w:rFonts w:ascii="Courier New" w:hAnsi="Courier New" w:cs="Courier New"/>
                <w:b/>
                <w:bCs/>
                <w:color w:val="0070C0"/>
                <w:sz w:val="20"/>
                <w:szCs w:val="20"/>
              </w:rPr>
            </w:pPr>
            <w:r w:rsidRPr="00CD328E">
              <w:rPr>
                <w:rFonts w:ascii="Courier New" w:hAnsi="Courier New" w:cs="Courier New"/>
                <w:b/>
                <w:bCs/>
                <w:color w:val="0070C0"/>
                <w:sz w:val="20"/>
                <w:szCs w:val="20"/>
              </w:rPr>
              <w:t>MODE_BLK</w:t>
            </w:r>
          </w:p>
        </w:tc>
        <w:tc>
          <w:tcPr>
            <w:tcW w:w="1800" w:type="dxa"/>
            <w:tcBorders>
              <w:left w:val="nil"/>
              <w:right w:val="nil"/>
            </w:tcBorders>
          </w:tcPr>
          <w:p w14:paraId="2A645A3C" w14:textId="77777777" w:rsidR="00901666" w:rsidRPr="00CD328E" w:rsidRDefault="00901666" w:rsidP="00901666">
            <w:pPr>
              <w:rPr>
                <w:rFonts w:ascii="Courier New" w:hAnsi="Courier New" w:cs="Courier New"/>
                <w:b/>
                <w:bCs/>
                <w:color w:val="0070C0"/>
                <w:sz w:val="20"/>
                <w:szCs w:val="20"/>
              </w:rPr>
            </w:pPr>
          </w:p>
        </w:tc>
        <w:tc>
          <w:tcPr>
            <w:tcW w:w="1530" w:type="dxa"/>
            <w:tcBorders>
              <w:left w:val="nil"/>
              <w:right w:val="nil"/>
            </w:tcBorders>
          </w:tcPr>
          <w:p w14:paraId="2901F41C" w14:textId="184F044A" w:rsidR="00901666" w:rsidRPr="00CD328E" w:rsidRDefault="00901666" w:rsidP="00901666">
            <w:pPr>
              <w:rPr>
                <w:rFonts w:ascii="Courier New" w:hAnsi="Courier New" w:cs="Courier New"/>
                <w:b/>
                <w:bCs/>
                <w:color w:val="0070C0"/>
                <w:sz w:val="20"/>
                <w:szCs w:val="20"/>
              </w:rPr>
            </w:pPr>
          </w:p>
        </w:tc>
        <w:tc>
          <w:tcPr>
            <w:tcW w:w="4410" w:type="dxa"/>
            <w:gridSpan w:val="3"/>
            <w:tcBorders>
              <w:left w:val="nil"/>
            </w:tcBorders>
            <w:shd w:val="clear" w:color="auto" w:fill="auto"/>
          </w:tcPr>
          <w:p w14:paraId="1BBE1051" w14:textId="2DC63C3E" w:rsidR="00901666" w:rsidRPr="00CD328E" w:rsidRDefault="00901666" w:rsidP="00901666">
            <w:pPr>
              <w:rPr>
                <w:rFonts w:ascii="Courier New" w:hAnsi="Courier New" w:cs="Courier New"/>
                <w:b/>
                <w:bCs/>
                <w:color w:val="0070C0"/>
                <w:sz w:val="20"/>
                <w:szCs w:val="20"/>
              </w:rPr>
            </w:pPr>
          </w:p>
        </w:tc>
      </w:tr>
      <w:tr w:rsidR="00901666" w:rsidRPr="00CD328E" w14:paraId="0FF16ADA" w14:textId="77777777" w:rsidTr="00992444">
        <w:trPr>
          <w:gridBefore w:val="1"/>
          <w:wBefore w:w="10" w:type="dxa"/>
        </w:trPr>
        <w:tc>
          <w:tcPr>
            <w:tcW w:w="3860" w:type="dxa"/>
            <w:gridSpan w:val="2"/>
            <w:tcBorders>
              <w:left w:val="nil"/>
              <w:right w:val="nil"/>
            </w:tcBorders>
            <w:shd w:val="clear" w:color="auto" w:fill="E6EED5"/>
          </w:tcPr>
          <w:p w14:paraId="65906901" w14:textId="77777777" w:rsidR="00901666" w:rsidRPr="00CD328E" w:rsidRDefault="00901666" w:rsidP="00901666">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TARGET</w:t>
            </w:r>
          </w:p>
        </w:tc>
        <w:tc>
          <w:tcPr>
            <w:tcW w:w="1800" w:type="dxa"/>
            <w:tcBorders>
              <w:left w:val="nil"/>
              <w:right w:val="nil"/>
            </w:tcBorders>
            <w:shd w:val="clear" w:color="auto" w:fill="E6EED5"/>
          </w:tcPr>
          <w:p w14:paraId="31894E70" w14:textId="24BF2795" w:rsidR="00901666" w:rsidRPr="00CD328E" w:rsidRDefault="00901666" w:rsidP="00901666">
            <w:pPr>
              <w:rPr>
                <w:rFonts w:ascii="Courier New" w:hAnsi="Courier New" w:cs="Courier New"/>
                <w:b/>
                <w:bCs/>
                <w:color w:val="0070C0"/>
                <w:sz w:val="20"/>
                <w:szCs w:val="20"/>
              </w:rPr>
            </w:pPr>
            <w:r w:rsidRPr="00CD328E">
              <w:rPr>
                <w:rFonts w:ascii="Courier New" w:hAnsi="Courier New" w:cs="Courier New"/>
                <w:b/>
                <w:bCs/>
                <w:color w:val="0070C0"/>
                <w:sz w:val="20"/>
                <w:szCs w:val="20"/>
              </w:rPr>
              <w:t>MANUAL</w:t>
            </w:r>
          </w:p>
        </w:tc>
        <w:tc>
          <w:tcPr>
            <w:tcW w:w="1530" w:type="dxa"/>
            <w:tcBorders>
              <w:left w:val="nil"/>
              <w:right w:val="nil"/>
            </w:tcBorders>
            <w:shd w:val="clear" w:color="auto" w:fill="E6EED5"/>
          </w:tcPr>
          <w:p w14:paraId="26F29D6E" w14:textId="0D278865" w:rsidR="00901666" w:rsidRPr="00CD328E" w:rsidRDefault="00901666" w:rsidP="00901666">
            <w:pPr>
              <w:rPr>
                <w:rFonts w:ascii="Courier New" w:hAnsi="Courier New" w:cs="Courier New"/>
                <w:b/>
                <w:bCs/>
                <w:color w:val="0070C0"/>
                <w:sz w:val="20"/>
                <w:szCs w:val="20"/>
              </w:rPr>
            </w:pPr>
            <w:r w:rsidRPr="00CD328E">
              <w:rPr>
                <w:rFonts w:ascii="Courier New" w:hAnsi="Courier New" w:cs="Courier New"/>
                <w:b/>
                <w:bCs/>
                <w:color w:val="0070C0"/>
                <w:sz w:val="20"/>
                <w:szCs w:val="20"/>
              </w:rPr>
              <w:t>MANUAL</w:t>
            </w:r>
          </w:p>
        </w:tc>
        <w:tc>
          <w:tcPr>
            <w:tcW w:w="4410" w:type="dxa"/>
            <w:gridSpan w:val="3"/>
            <w:tcBorders>
              <w:left w:val="nil"/>
            </w:tcBorders>
            <w:shd w:val="clear" w:color="auto" w:fill="E6EED5"/>
          </w:tcPr>
          <w:p w14:paraId="701926C6" w14:textId="4AFEAAFE" w:rsidR="00901666" w:rsidRPr="00CD328E" w:rsidRDefault="00901666" w:rsidP="00901666">
            <w:pPr>
              <w:rPr>
                <w:rFonts w:ascii="Courier New" w:hAnsi="Courier New" w:cs="Courier New"/>
                <w:b/>
                <w:bCs/>
                <w:color w:val="0070C0"/>
                <w:sz w:val="20"/>
                <w:szCs w:val="20"/>
              </w:rPr>
            </w:pPr>
            <w:r w:rsidRPr="00CD328E">
              <w:rPr>
                <w:rFonts w:ascii="Courier New" w:hAnsi="Courier New" w:cs="Courier New"/>
                <w:b/>
                <w:bCs/>
                <w:color w:val="0070C0"/>
                <w:sz w:val="20"/>
                <w:szCs w:val="20"/>
              </w:rPr>
              <w:t>MANUAL</w:t>
            </w:r>
          </w:p>
        </w:tc>
      </w:tr>
      <w:tr w:rsidR="00901666" w:rsidRPr="00CD328E" w14:paraId="754C8DC5" w14:textId="77777777" w:rsidTr="007A55C6">
        <w:tc>
          <w:tcPr>
            <w:tcW w:w="3860" w:type="dxa"/>
            <w:gridSpan w:val="2"/>
            <w:tcBorders>
              <w:left w:val="nil"/>
              <w:right w:val="nil"/>
            </w:tcBorders>
            <w:shd w:val="clear" w:color="auto" w:fill="auto"/>
          </w:tcPr>
          <w:p w14:paraId="72354FBF" w14:textId="77777777" w:rsidR="00901666" w:rsidRPr="00CD328E" w:rsidRDefault="00901666" w:rsidP="00901666">
            <w:pPr>
              <w:rPr>
                <w:rFonts w:ascii="Courier New" w:hAnsi="Courier New" w:cs="Courier New"/>
                <w:bCs/>
                <w:color w:val="0070C0"/>
                <w:sz w:val="20"/>
                <w:szCs w:val="20"/>
              </w:rPr>
            </w:pPr>
            <w:r>
              <w:rPr>
                <w:rFonts w:ascii="Courier New" w:hAnsi="Courier New" w:cs="Courier New"/>
                <w:b/>
                <w:bCs/>
                <w:color w:val="FF0000"/>
                <w:sz w:val="20"/>
                <w:szCs w:val="20"/>
              </w:rPr>
              <w:t>ACCESSORY </w:t>
            </w:r>
          </w:p>
        </w:tc>
        <w:tc>
          <w:tcPr>
            <w:tcW w:w="1810" w:type="dxa"/>
            <w:gridSpan w:val="2"/>
            <w:tcBorders>
              <w:left w:val="nil"/>
              <w:right w:val="nil"/>
            </w:tcBorders>
            <w:shd w:val="clear" w:color="auto" w:fill="auto"/>
          </w:tcPr>
          <w:p w14:paraId="02414269" w14:textId="77777777" w:rsidR="00901666" w:rsidRPr="00CD328E" w:rsidRDefault="00901666" w:rsidP="00901666">
            <w:pPr>
              <w:rPr>
                <w:rFonts w:ascii="Courier New" w:hAnsi="Courier New" w:cs="Courier New"/>
                <w:bCs/>
                <w:color w:val="0070C0"/>
                <w:sz w:val="20"/>
                <w:szCs w:val="20"/>
              </w:rPr>
            </w:pPr>
          </w:p>
        </w:tc>
        <w:tc>
          <w:tcPr>
            <w:tcW w:w="1530" w:type="dxa"/>
            <w:tcBorders>
              <w:top w:val="single" w:sz="8" w:space="0" w:color="B3CC82"/>
              <w:left w:val="nil"/>
              <w:bottom w:val="single" w:sz="8" w:space="0" w:color="B3CC82"/>
              <w:right w:val="nil"/>
            </w:tcBorders>
          </w:tcPr>
          <w:p w14:paraId="1C9D588A" w14:textId="77777777" w:rsidR="00901666" w:rsidRDefault="00901666" w:rsidP="00901666">
            <w:pPr>
              <w:rPr>
                <w:rFonts w:ascii="Courier New" w:hAnsi="Courier New" w:cs="Courier New"/>
                <w:bCs/>
                <w:color w:val="0070C0"/>
                <w:sz w:val="20"/>
                <w:szCs w:val="20"/>
              </w:rPr>
            </w:pPr>
          </w:p>
        </w:tc>
        <w:tc>
          <w:tcPr>
            <w:tcW w:w="1710" w:type="dxa"/>
            <w:tcBorders>
              <w:left w:val="nil"/>
              <w:right w:val="nil"/>
            </w:tcBorders>
          </w:tcPr>
          <w:p w14:paraId="5B5A67EC" w14:textId="77777777" w:rsidR="00901666" w:rsidRPr="00CD328E" w:rsidRDefault="00901666" w:rsidP="00901666">
            <w:pPr>
              <w:rPr>
                <w:color w:val="0070C0"/>
                <w:lang w:eastAsia="de-DE"/>
              </w:rPr>
            </w:pPr>
          </w:p>
        </w:tc>
        <w:tc>
          <w:tcPr>
            <w:tcW w:w="2700" w:type="dxa"/>
            <w:gridSpan w:val="2"/>
            <w:tcBorders>
              <w:left w:val="nil"/>
            </w:tcBorders>
            <w:shd w:val="clear" w:color="auto" w:fill="auto"/>
          </w:tcPr>
          <w:p w14:paraId="3651A5A5" w14:textId="77777777" w:rsidR="00901666" w:rsidRPr="00CD328E" w:rsidRDefault="00901666" w:rsidP="00901666">
            <w:pPr>
              <w:rPr>
                <w:color w:val="0070C0"/>
                <w:lang w:eastAsia="de-DE"/>
              </w:rPr>
            </w:pPr>
          </w:p>
        </w:tc>
      </w:tr>
      <w:tr w:rsidR="00901666" w:rsidRPr="00CD328E" w14:paraId="6712410C" w14:textId="77777777" w:rsidTr="007A55C6">
        <w:tc>
          <w:tcPr>
            <w:tcW w:w="3860" w:type="dxa"/>
            <w:gridSpan w:val="2"/>
            <w:tcBorders>
              <w:left w:val="nil"/>
              <w:right w:val="nil"/>
            </w:tcBorders>
            <w:shd w:val="clear" w:color="auto" w:fill="auto"/>
          </w:tcPr>
          <w:p w14:paraId="14E7AED0" w14:textId="77777777" w:rsidR="00901666" w:rsidRPr="00CD328E" w:rsidRDefault="00901666" w:rsidP="00901666">
            <w:pPr>
              <w:rPr>
                <w:rFonts w:ascii="Courier New" w:hAnsi="Courier New" w:cs="Courier New"/>
                <w:bCs/>
                <w:color w:val="0070C0"/>
                <w:sz w:val="20"/>
                <w:szCs w:val="20"/>
              </w:rPr>
            </w:pPr>
            <w:r>
              <w:rPr>
                <w:rFonts w:ascii="Courier New" w:hAnsi="Courier New" w:cs="Courier New"/>
                <w:b/>
                <w:bCs/>
                <w:color w:val="FF0000"/>
                <w:sz w:val="20"/>
                <w:szCs w:val="20"/>
              </w:rPr>
              <w:t xml:space="preserve">  REMOTE_SENSOR</w:t>
            </w:r>
          </w:p>
        </w:tc>
        <w:tc>
          <w:tcPr>
            <w:tcW w:w="1810" w:type="dxa"/>
            <w:gridSpan w:val="2"/>
            <w:tcBorders>
              <w:left w:val="nil"/>
              <w:right w:val="nil"/>
            </w:tcBorders>
            <w:shd w:val="clear" w:color="auto" w:fill="auto"/>
          </w:tcPr>
          <w:p w14:paraId="172A18F0" w14:textId="77777777" w:rsidR="00901666" w:rsidRPr="00CD328E"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As needed</w:t>
            </w:r>
          </w:p>
        </w:tc>
        <w:tc>
          <w:tcPr>
            <w:tcW w:w="1530" w:type="dxa"/>
            <w:tcBorders>
              <w:top w:val="single" w:sz="8" w:space="0" w:color="B3CC82"/>
              <w:left w:val="nil"/>
              <w:bottom w:val="single" w:sz="8" w:space="0" w:color="B3CC82"/>
              <w:right w:val="nil"/>
            </w:tcBorders>
          </w:tcPr>
          <w:p w14:paraId="450B6B94" w14:textId="77777777" w:rsidR="00901666" w:rsidRDefault="00901666" w:rsidP="00901666">
            <w:pPr>
              <w:rPr>
                <w:rFonts w:ascii="Courier New" w:hAnsi="Courier New" w:cs="Courier New"/>
                <w:bCs/>
                <w:color w:val="0070C0"/>
                <w:sz w:val="20"/>
                <w:szCs w:val="20"/>
              </w:rPr>
            </w:pPr>
            <w:r>
              <w:rPr>
                <w:color w:val="0070C0"/>
                <w:lang w:eastAsia="de-DE"/>
              </w:rPr>
              <w:t>Per order</w:t>
            </w:r>
          </w:p>
        </w:tc>
        <w:tc>
          <w:tcPr>
            <w:tcW w:w="1710" w:type="dxa"/>
            <w:tcBorders>
              <w:left w:val="nil"/>
              <w:right w:val="nil"/>
            </w:tcBorders>
          </w:tcPr>
          <w:p w14:paraId="622AF60A" w14:textId="77777777" w:rsidR="00901666" w:rsidRPr="00CD328E" w:rsidRDefault="00901666" w:rsidP="00901666">
            <w:pPr>
              <w:rPr>
                <w:color w:val="0070C0"/>
                <w:lang w:eastAsia="de-DE"/>
              </w:rPr>
            </w:pPr>
            <w:r>
              <w:rPr>
                <w:color w:val="0070C0"/>
                <w:lang w:eastAsia="de-DE"/>
              </w:rPr>
              <w:t>Per order</w:t>
            </w:r>
          </w:p>
        </w:tc>
        <w:tc>
          <w:tcPr>
            <w:tcW w:w="2700" w:type="dxa"/>
            <w:gridSpan w:val="2"/>
            <w:tcBorders>
              <w:left w:val="nil"/>
            </w:tcBorders>
            <w:shd w:val="clear" w:color="auto" w:fill="auto"/>
          </w:tcPr>
          <w:p w14:paraId="252DBF57" w14:textId="77777777" w:rsidR="00901666" w:rsidRPr="00CD328E" w:rsidRDefault="00901666" w:rsidP="00901666">
            <w:pPr>
              <w:rPr>
                <w:color w:val="0070C0"/>
                <w:lang w:eastAsia="de-DE"/>
              </w:rPr>
            </w:pPr>
          </w:p>
        </w:tc>
      </w:tr>
      <w:tr w:rsidR="00901666" w14:paraId="589957D2" w14:textId="77777777" w:rsidTr="007A55C6">
        <w:tc>
          <w:tcPr>
            <w:tcW w:w="3870" w:type="dxa"/>
            <w:gridSpan w:val="3"/>
            <w:tcBorders>
              <w:top w:val="single" w:sz="8" w:space="0" w:color="B3CC82"/>
              <w:left w:val="nil"/>
              <w:bottom w:val="single" w:sz="8" w:space="0" w:color="B3CC82"/>
              <w:right w:val="nil"/>
            </w:tcBorders>
            <w:shd w:val="clear" w:color="auto" w:fill="E6EED5"/>
          </w:tcPr>
          <w:p w14:paraId="705BE28C"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ACTUATOR_1</w:t>
            </w:r>
          </w:p>
          <w:p w14:paraId="100F0CAC"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ACT_MAN_ID</w:t>
            </w:r>
          </w:p>
          <w:p w14:paraId="2C65E70C"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ACT_MODEL_NUM</w:t>
            </w:r>
          </w:p>
          <w:p w14:paraId="06EF9410" w14:textId="5C5D728D" w:rsidR="00901666" w:rsidRPr="00992444"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ACT_SN</w:t>
            </w:r>
          </w:p>
        </w:tc>
        <w:tc>
          <w:tcPr>
            <w:tcW w:w="1800" w:type="dxa"/>
            <w:tcBorders>
              <w:top w:val="single" w:sz="8" w:space="0" w:color="B3CC82"/>
              <w:left w:val="nil"/>
              <w:bottom w:val="single" w:sz="8" w:space="0" w:color="B3CC82"/>
              <w:right w:val="nil"/>
            </w:tcBorders>
            <w:shd w:val="clear" w:color="auto" w:fill="E6EED5"/>
          </w:tcPr>
          <w:p w14:paraId="300FCCF5" w14:textId="1C3AAFDF"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530" w:type="dxa"/>
            <w:tcBorders>
              <w:top w:val="single" w:sz="8" w:space="0" w:color="B3CC82"/>
              <w:left w:val="nil"/>
              <w:bottom w:val="single" w:sz="8" w:space="0" w:color="B3CC82"/>
              <w:right w:val="nil"/>
            </w:tcBorders>
            <w:shd w:val="clear" w:color="auto" w:fill="E6EED5"/>
          </w:tcPr>
          <w:p w14:paraId="69368DBF" w14:textId="707BD7A0"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716" w:type="dxa"/>
            <w:gridSpan w:val="2"/>
            <w:tcBorders>
              <w:top w:val="single" w:sz="8" w:space="0" w:color="B3CC82"/>
              <w:left w:val="nil"/>
              <w:bottom w:val="single" w:sz="8" w:space="0" w:color="B3CC82"/>
              <w:right w:val="nil"/>
            </w:tcBorders>
            <w:shd w:val="clear" w:color="auto" w:fill="E6EED5"/>
          </w:tcPr>
          <w:p w14:paraId="6CE8C1CF" w14:textId="502C2EC6"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Fill out per order</w:t>
            </w:r>
          </w:p>
        </w:tc>
        <w:tc>
          <w:tcPr>
            <w:tcW w:w="2694" w:type="dxa"/>
            <w:tcBorders>
              <w:top w:val="single" w:sz="8" w:space="0" w:color="B3CC82"/>
              <w:left w:val="nil"/>
              <w:bottom w:val="single" w:sz="8" w:space="0" w:color="B3CC82"/>
              <w:right w:val="single" w:sz="8" w:space="0" w:color="B3CC82"/>
            </w:tcBorders>
            <w:shd w:val="clear" w:color="auto" w:fill="E6EED5"/>
          </w:tcPr>
          <w:p w14:paraId="386011D8" w14:textId="77777777" w:rsidR="00901666" w:rsidRDefault="00901666" w:rsidP="00901666">
            <w:pPr>
              <w:rPr>
                <w:rFonts w:ascii="Courier New" w:hAnsi="Courier New" w:cs="Courier New"/>
                <w:b/>
                <w:bCs/>
                <w:color w:val="FF0000"/>
                <w:sz w:val="20"/>
                <w:szCs w:val="20"/>
              </w:rPr>
            </w:pPr>
          </w:p>
        </w:tc>
      </w:tr>
      <w:tr w:rsidR="00901666" w14:paraId="11A1CF2D" w14:textId="77777777" w:rsidTr="007A55C6">
        <w:tc>
          <w:tcPr>
            <w:tcW w:w="3870" w:type="dxa"/>
            <w:gridSpan w:val="3"/>
            <w:tcBorders>
              <w:top w:val="single" w:sz="8" w:space="0" w:color="B3CC82"/>
              <w:left w:val="nil"/>
              <w:bottom w:val="single" w:sz="8" w:space="0" w:color="B3CC82"/>
              <w:right w:val="nil"/>
            </w:tcBorders>
            <w:shd w:val="clear" w:color="auto" w:fill="E6EED5"/>
          </w:tcPr>
          <w:p w14:paraId="57DF90B1"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ACTUATOR_2</w:t>
            </w:r>
          </w:p>
          <w:p w14:paraId="36BEA8A6"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ACT_TYPE</w:t>
            </w:r>
          </w:p>
          <w:p w14:paraId="4B58B3AF"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ACT_SIZE</w:t>
            </w:r>
          </w:p>
          <w:p w14:paraId="24F21013"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ACT_ROTARY_MOMENT_ARM</w:t>
            </w:r>
          </w:p>
          <w:p w14:paraId="08423A3B" w14:textId="755F7806"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ACT_EFFECTIVE_AREA</w:t>
            </w:r>
          </w:p>
        </w:tc>
        <w:tc>
          <w:tcPr>
            <w:tcW w:w="1800" w:type="dxa"/>
            <w:tcBorders>
              <w:top w:val="single" w:sz="8" w:space="0" w:color="B3CC82"/>
              <w:left w:val="nil"/>
              <w:bottom w:val="single" w:sz="8" w:space="0" w:color="B3CC82"/>
              <w:right w:val="nil"/>
            </w:tcBorders>
            <w:shd w:val="clear" w:color="auto" w:fill="E6EED5"/>
          </w:tcPr>
          <w:p w14:paraId="6FC0A958" w14:textId="3A28D064"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530" w:type="dxa"/>
            <w:tcBorders>
              <w:top w:val="single" w:sz="8" w:space="0" w:color="B3CC82"/>
              <w:left w:val="nil"/>
              <w:bottom w:val="single" w:sz="8" w:space="0" w:color="B3CC82"/>
              <w:right w:val="nil"/>
            </w:tcBorders>
            <w:shd w:val="clear" w:color="auto" w:fill="E6EED5"/>
          </w:tcPr>
          <w:p w14:paraId="4D2D92D9" w14:textId="4ACF5190"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716" w:type="dxa"/>
            <w:gridSpan w:val="2"/>
            <w:tcBorders>
              <w:top w:val="single" w:sz="8" w:space="0" w:color="B3CC82"/>
              <w:left w:val="nil"/>
              <w:bottom w:val="single" w:sz="8" w:space="0" w:color="B3CC82"/>
              <w:right w:val="nil"/>
            </w:tcBorders>
            <w:shd w:val="clear" w:color="auto" w:fill="E6EED5"/>
          </w:tcPr>
          <w:p w14:paraId="68676EAA" w14:textId="0E78D4DC"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Fill out per order</w:t>
            </w:r>
          </w:p>
        </w:tc>
        <w:tc>
          <w:tcPr>
            <w:tcW w:w="2694" w:type="dxa"/>
            <w:tcBorders>
              <w:top w:val="single" w:sz="8" w:space="0" w:color="B3CC82"/>
              <w:left w:val="nil"/>
              <w:bottom w:val="single" w:sz="8" w:space="0" w:color="B3CC82"/>
              <w:right w:val="single" w:sz="8" w:space="0" w:color="B3CC82"/>
            </w:tcBorders>
            <w:shd w:val="clear" w:color="auto" w:fill="E6EED5"/>
          </w:tcPr>
          <w:p w14:paraId="630D55CF" w14:textId="77777777" w:rsidR="00901666" w:rsidRDefault="00901666" w:rsidP="00901666">
            <w:pPr>
              <w:rPr>
                <w:rFonts w:ascii="Courier New" w:hAnsi="Courier New" w:cs="Courier New"/>
                <w:b/>
                <w:bCs/>
                <w:color w:val="FF0000"/>
                <w:sz w:val="20"/>
                <w:szCs w:val="20"/>
              </w:rPr>
            </w:pPr>
          </w:p>
        </w:tc>
      </w:tr>
      <w:tr w:rsidR="00901666" w14:paraId="13EB1C2B" w14:textId="77777777" w:rsidTr="007A55C6">
        <w:tc>
          <w:tcPr>
            <w:tcW w:w="3870" w:type="dxa"/>
            <w:gridSpan w:val="3"/>
            <w:tcBorders>
              <w:top w:val="single" w:sz="8" w:space="0" w:color="B3CC82"/>
              <w:left w:val="nil"/>
              <w:bottom w:val="single" w:sz="8" w:space="0" w:color="B3CC82"/>
              <w:right w:val="nil"/>
            </w:tcBorders>
            <w:shd w:val="clear" w:color="auto" w:fill="E6EED5"/>
          </w:tcPr>
          <w:p w14:paraId="1D0DE748"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lastRenderedPageBreak/>
              <w:t>ACTUATOR_3</w:t>
            </w:r>
          </w:p>
          <w:p w14:paraId="396E839B"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w:t>
            </w:r>
            <w:proofErr w:type="spellStart"/>
            <w:r w:rsidRPr="00EC0AAE">
              <w:rPr>
                <w:rFonts w:ascii="Courier New" w:hAnsi="Courier New" w:cs="Courier New"/>
                <w:b/>
                <w:bCs/>
                <w:color w:val="0070C0"/>
                <w:sz w:val="20"/>
                <w:szCs w:val="20"/>
              </w:rPr>
              <w:t>Shutoff_DP</w:t>
            </w:r>
            <w:proofErr w:type="spellEnd"/>
          </w:p>
          <w:p w14:paraId="5FBBB1F7"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w:t>
            </w:r>
            <w:proofErr w:type="spellStart"/>
            <w:r w:rsidRPr="00EC0AAE">
              <w:rPr>
                <w:rFonts w:ascii="Courier New" w:hAnsi="Courier New" w:cs="Courier New"/>
                <w:b/>
                <w:bCs/>
                <w:color w:val="0070C0"/>
                <w:sz w:val="20"/>
                <w:szCs w:val="20"/>
              </w:rPr>
              <w:t>Hand_Wheel</w:t>
            </w:r>
            <w:proofErr w:type="spellEnd"/>
          </w:p>
          <w:p w14:paraId="3EA736B5"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STYLE</w:t>
            </w:r>
          </w:p>
          <w:p w14:paraId="2FEA9FC3" w14:textId="5C338473"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w:t>
            </w:r>
            <w:hyperlink w:anchor="AirAction" w:history="1">
              <w:r w:rsidRPr="00901666">
                <w:rPr>
                  <w:rStyle w:val="Hyperlink"/>
                  <w:rFonts w:ascii="Courier New" w:hAnsi="Courier New" w:cs="Courier New"/>
                  <w:b/>
                  <w:bCs/>
                  <w:sz w:val="20"/>
                  <w:szCs w:val="20"/>
                </w:rPr>
                <w:t>ACT_FAIL_ACTION</w:t>
              </w:r>
            </w:hyperlink>
            <w:r>
              <w:rPr>
                <w:rFonts w:ascii="Courier New" w:hAnsi="Courier New" w:cs="Courier New"/>
                <w:b/>
                <w:bCs/>
                <w:color w:val="0070C0"/>
                <w:sz w:val="20"/>
                <w:szCs w:val="20"/>
              </w:rPr>
              <w:t xml:space="preserve"> (see also </w:t>
            </w:r>
            <w:hyperlink w:anchor="AirAction_hart" w:history="1">
              <w:proofErr w:type="spellStart"/>
              <w:r w:rsidRPr="00901666">
                <w:rPr>
                  <w:rStyle w:val="Hyperlink"/>
                  <w:rFonts w:ascii="Courier New" w:hAnsi="Courier New" w:cs="Courier New"/>
                  <w:b/>
                  <w:bCs/>
                  <w:sz w:val="20"/>
                  <w:szCs w:val="20"/>
                </w:rPr>
                <w:t>AirAction_hart</w:t>
              </w:r>
              <w:proofErr w:type="spellEnd"/>
            </w:hyperlink>
            <w:r>
              <w:rPr>
                <w:rFonts w:ascii="Courier New" w:hAnsi="Courier New" w:cs="Courier New"/>
                <w:b/>
                <w:bCs/>
                <w:color w:val="0070C0"/>
                <w:sz w:val="20"/>
                <w:szCs w:val="20"/>
              </w:rPr>
              <w:t>)</w:t>
            </w:r>
          </w:p>
          <w:p w14:paraId="56FFC5CB"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SENSOR_INCREASE</w:t>
            </w:r>
          </w:p>
          <w:p w14:paraId="2D53E14D"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RELAY_TYPE</w:t>
            </w:r>
          </w:p>
          <w:p w14:paraId="05F717AD"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SUPPLY_PRS_MAX</w:t>
            </w:r>
          </w:p>
          <w:p w14:paraId="7353ED02"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PRS_CONTROL_HI</w:t>
            </w:r>
          </w:p>
          <w:p w14:paraId="29BEE712" w14:textId="32A31CD9" w:rsidR="00901666" w:rsidRPr="00992444"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PRS_CONTROL_LO</w:t>
            </w:r>
          </w:p>
        </w:tc>
        <w:tc>
          <w:tcPr>
            <w:tcW w:w="1800" w:type="dxa"/>
            <w:tcBorders>
              <w:top w:val="single" w:sz="8" w:space="0" w:color="B3CC82"/>
              <w:left w:val="nil"/>
              <w:bottom w:val="single" w:sz="8" w:space="0" w:color="B3CC82"/>
              <w:right w:val="nil"/>
            </w:tcBorders>
            <w:shd w:val="clear" w:color="auto" w:fill="E6EED5"/>
          </w:tcPr>
          <w:p w14:paraId="1BB36459" w14:textId="32F25786"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 except perhaps for calibration or testing</w:t>
            </w:r>
          </w:p>
        </w:tc>
        <w:tc>
          <w:tcPr>
            <w:tcW w:w="1530" w:type="dxa"/>
            <w:tcBorders>
              <w:top w:val="single" w:sz="8" w:space="0" w:color="B3CC82"/>
              <w:left w:val="nil"/>
              <w:bottom w:val="single" w:sz="8" w:space="0" w:color="B3CC82"/>
              <w:right w:val="nil"/>
            </w:tcBorders>
            <w:shd w:val="clear" w:color="auto" w:fill="E6EED5"/>
          </w:tcPr>
          <w:p w14:paraId="4C1D76C2" w14:textId="7C26EF24"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716" w:type="dxa"/>
            <w:gridSpan w:val="2"/>
            <w:tcBorders>
              <w:top w:val="single" w:sz="8" w:space="0" w:color="B3CC82"/>
              <w:left w:val="nil"/>
              <w:bottom w:val="single" w:sz="8" w:space="0" w:color="B3CC82"/>
              <w:right w:val="nil"/>
            </w:tcBorders>
            <w:shd w:val="clear" w:color="auto" w:fill="E6EED5"/>
          </w:tcPr>
          <w:p w14:paraId="2161D4CF" w14:textId="7CB12159"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Fill out per order</w:t>
            </w:r>
          </w:p>
        </w:tc>
        <w:tc>
          <w:tcPr>
            <w:tcW w:w="2694" w:type="dxa"/>
            <w:tcBorders>
              <w:top w:val="single" w:sz="8" w:space="0" w:color="B3CC82"/>
              <w:left w:val="nil"/>
              <w:bottom w:val="single" w:sz="8" w:space="0" w:color="B3CC82"/>
              <w:right w:val="single" w:sz="8" w:space="0" w:color="B3CC82"/>
            </w:tcBorders>
            <w:shd w:val="clear" w:color="auto" w:fill="E6EED5"/>
          </w:tcPr>
          <w:p w14:paraId="412DC4FE" w14:textId="529F4D85" w:rsidR="00901666" w:rsidRDefault="00901666" w:rsidP="00901666">
            <w:pPr>
              <w:rPr>
                <w:rFonts w:ascii="Courier New" w:hAnsi="Courier New" w:cs="Courier New"/>
                <w:b/>
                <w:bCs/>
                <w:color w:val="FF0000"/>
                <w:sz w:val="20"/>
                <w:szCs w:val="20"/>
              </w:rPr>
            </w:pPr>
            <w:r w:rsidRPr="00EC0AAE">
              <w:rPr>
                <w:rFonts w:ascii="Courier New" w:hAnsi="Courier New" w:cs="Courier New"/>
                <w:b/>
                <w:bCs/>
                <w:color w:val="0070C0"/>
                <w:sz w:val="20"/>
                <w:szCs w:val="20"/>
              </w:rPr>
              <w:t>ACT_FAIL_ACTION</w:t>
            </w:r>
            <w:r>
              <w:rPr>
                <w:rFonts w:ascii="Courier New" w:hAnsi="Courier New" w:cs="Courier New"/>
                <w:b/>
                <w:bCs/>
                <w:color w:val="0070C0"/>
                <w:sz w:val="20"/>
                <w:szCs w:val="20"/>
              </w:rPr>
              <w:t xml:space="preserve"> can also </w:t>
            </w:r>
            <w:hyperlink w:anchor="AirAction_hart" w:history="1">
              <w:r w:rsidRPr="009F011E">
                <w:rPr>
                  <w:rStyle w:val="Hyperlink"/>
                  <w:rFonts w:ascii="Courier New" w:hAnsi="Courier New" w:cs="Courier New"/>
                  <w:b/>
                  <w:bCs/>
                  <w:sz w:val="20"/>
                  <w:szCs w:val="20"/>
                </w:rPr>
                <w:t>be set via HART</w:t>
              </w:r>
            </w:hyperlink>
          </w:p>
        </w:tc>
      </w:tr>
      <w:tr w:rsidR="00901666" w14:paraId="6736050F" w14:textId="77777777" w:rsidTr="007A55C6">
        <w:tc>
          <w:tcPr>
            <w:tcW w:w="3870" w:type="dxa"/>
            <w:gridSpan w:val="3"/>
            <w:tcBorders>
              <w:top w:val="single" w:sz="8" w:space="0" w:color="B3CC82"/>
              <w:left w:val="nil"/>
              <w:bottom w:val="single" w:sz="8" w:space="0" w:color="B3CC82"/>
              <w:right w:val="nil"/>
            </w:tcBorders>
            <w:shd w:val="clear" w:color="auto" w:fill="E6EED5"/>
          </w:tcPr>
          <w:p w14:paraId="16353321"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ACTUATOR_INFO</w:t>
            </w:r>
          </w:p>
          <w:p w14:paraId="11F73083"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DESCRIPTOR</w:t>
            </w:r>
          </w:p>
          <w:p w14:paraId="530CDBEB"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MESSAGE</w:t>
            </w:r>
          </w:p>
          <w:p w14:paraId="2F5DA768"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DATE</w:t>
            </w:r>
          </w:p>
          <w:p w14:paraId="3DA45392" w14:textId="01E8E63D" w:rsidR="00901666" w:rsidRPr="00992444"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SPEC_SHEET</w:t>
            </w:r>
          </w:p>
        </w:tc>
        <w:tc>
          <w:tcPr>
            <w:tcW w:w="1800" w:type="dxa"/>
            <w:tcBorders>
              <w:top w:val="single" w:sz="8" w:space="0" w:color="B3CC82"/>
              <w:left w:val="nil"/>
              <w:bottom w:val="single" w:sz="8" w:space="0" w:color="B3CC82"/>
              <w:right w:val="nil"/>
            </w:tcBorders>
            <w:shd w:val="clear" w:color="auto" w:fill="E6EED5"/>
          </w:tcPr>
          <w:p w14:paraId="6426D97C" w14:textId="76131243"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530" w:type="dxa"/>
            <w:tcBorders>
              <w:top w:val="single" w:sz="8" w:space="0" w:color="B3CC82"/>
              <w:left w:val="nil"/>
              <w:bottom w:val="single" w:sz="8" w:space="0" w:color="B3CC82"/>
              <w:right w:val="nil"/>
            </w:tcBorders>
            <w:shd w:val="clear" w:color="auto" w:fill="E6EED5"/>
          </w:tcPr>
          <w:p w14:paraId="417254E5" w14:textId="54B080C3"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716" w:type="dxa"/>
            <w:gridSpan w:val="2"/>
            <w:tcBorders>
              <w:top w:val="single" w:sz="8" w:space="0" w:color="B3CC82"/>
              <w:left w:val="nil"/>
              <w:bottom w:val="single" w:sz="8" w:space="0" w:color="B3CC82"/>
              <w:right w:val="nil"/>
            </w:tcBorders>
            <w:shd w:val="clear" w:color="auto" w:fill="E6EED5"/>
          </w:tcPr>
          <w:p w14:paraId="5A2FAFC7" w14:textId="12488C63"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Fill out per order</w:t>
            </w:r>
          </w:p>
        </w:tc>
        <w:tc>
          <w:tcPr>
            <w:tcW w:w="2694" w:type="dxa"/>
            <w:tcBorders>
              <w:top w:val="single" w:sz="8" w:space="0" w:color="B3CC82"/>
              <w:left w:val="nil"/>
              <w:bottom w:val="single" w:sz="8" w:space="0" w:color="B3CC82"/>
              <w:right w:val="single" w:sz="8" w:space="0" w:color="B3CC82"/>
            </w:tcBorders>
            <w:shd w:val="clear" w:color="auto" w:fill="E6EED5"/>
          </w:tcPr>
          <w:p w14:paraId="72775648" w14:textId="77777777" w:rsidR="00901666" w:rsidRDefault="00901666" w:rsidP="00901666">
            <w:pPr>
              <w:rPr>
                <w:rFonts w:ascii="Courier New" w:hAnsi="Courier New" w:cs="Courier New"/>
                <w:b/>
                <w:bCs/>
                <w:color w:val="FF0000"/>
                <w:sz w:val="20"/>
                <w:szCs w:val="20"/>
              </w:rPr>
            </w:pPr>
          </w:p>
        </w:tc>
      </w:tr>
      <w:tr w:rsidR="00901666" w14:paraId="6F85D556" w14:textId="77777777" w:rsidTr="007A55C6">
        <w:tc>
          <w:tcPr>
            <w:tcW w:w="3870" w:type="dxa"/>
            <w:gridSpan w:val="3"/>
            <w:tcBorders>
              <w:top w:val="single" w:sz="8" w:space="0" w:color="B3CC82"/>
              <w:left w:val="nil"/>
              <w:bottom w:val="single" w:sz="8" w:space="0" w:color="B3CC82"/>
              <w:right w:val="nil"/>
            </w:tcBorders>
            <w:shd w:val="clear" w:color="auto" w:fill="E6EED5"/>
          </w:tcPr>
          <w:p w14:paraId="56CB3714"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VALVE_IDENTIFICATION</w:t>
            </w:r>
          </w:p>
          <w:p w14:paraId="4D0CDE1B"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VALVE_MAN_ID</w:t>
            </w:r>
          </w:p>
          <w:p w14:paraId="01B1A042"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VALVE_MODEL_NUM</w:t>
            </w:r>
          </w:p>
          <w:p w14:paraId="1E6D08DD" w14:textId="3C82C10B" w:rsidR="00901666" w:rsidRPr="00992444"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VALVE_SN</w:t>
            </w:r>
          </w:p>
        </w:tc>
        <w:tc>
          <w:tcPr>
            <w:tcW w:w="1800" w:type="dxa"/>
            <w:tcBorders>
              <w:top w:val="single" w:sz="8" w:space="0" w:color="B3CC82"/>
              <w:left w:val="nil"/>
              <w:bottom w:val="single" w:sz="8" w:space="0" w:color="B3CC82"/>
              <w:right w:val="nil"/>
            </w:tcBorders>
            <w:shd w:val="clear" w:color="auto" w:fill="E6EED5"/>
          </w:tcPr>
          <w:p w14:paraId="57F9B5CA" w14:textId="61045789"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530" w:type="dxa"/>
            <w:tcBorders>
              <w:top w:val="single" w:sz="8" w:space="0" w:color="B3CC82"/>
              <w:left w:val="nil"/>
              <w:bottom w:val="single" w:sz="8" w:space="0" w:color="B3CC82"/>
              <w:right w:val="nil"/>
            </w:tcBorders>
            <w:shd w:val="clear" w:color="auto" w:fill="E6EED5"/>
          </w:tcPr>
          <w:p w14:paraId="21BFE65E" w14:textId="7E9F1568"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716" w:type="dxa"/>
            <w:gridSpan w:val="2"/>
            <w:tcBorders>
              <w:top w:val="single" w:sz="8" w:space="0" w:color="B3CC82"/>
              <w:left w:val="nil"/>
              <w:bottom w:val="single" w:sz="8" w:space="0" w:color="B3CC82"/>
              <w:right w:val="nil"/>
            </w:tcBorders>
            <w:shd w:val="clear" w:color="auto" w:fill="E6EED5"/>
          </w:tcPr>
          <w:p w14:paraId="59F571C6" w14:textId="3805338A"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Fill out per order</w:t>
            </w:r>
          </w:p>
        </w:tc>
        <w:tc>
          <w:tcPr>
            <w:tcW w:w="2694" w:type="dxa"/>
            <w:tcBorders>
              <w:top w:val="single" w:sz="8" w:space="0" w:color="B3CC82"/>
              <w:left w:val="nil"/>
              <w:bottom w:val="single" w:sz="8" w:space="0" w:color="B3CC82"/>
              <w:right w:val="single" w:sz="8" w:space="0" w:color="B3CC82"/>
            </w:tcBorders>
            <w:shd w:val="clear" w:color="auto" w:fill="E6EED5"/>
          </w:tcPr>
          <w:p w14:paraId="381A99AA" w14:textId="77777777" w:rsidR="00901666" w:rsidRDefault="00901666" w:rsidP="00901666">
            <w:pPr>
              <w:rPr>
                <w:rFonts w:ascii="Courier New" w:hAnsi="Courier New" w:cs="Courier New"/>
                <w:b/>
                <w:bCs/>
                <w:color w:val="FF0000"/>
                <w:sz w:val="20"/>
                <w:szCs w:val="20"/>
              </w:rPr>
            </w:pPr>
          </w:p>
        </w:tc>
      </w:tr>
      <w:tr w:rsidR="00901666" w14:paraId="1A784F11" w14:textId="77777777" w:rsidTr="007A55C6">
        <w:tc>
          <w:tcPr>
            <w:tcW w:w="3870" w:type="dxa"/>
            <w:gridSpan w:val="3"/>
            <w:tcBorders>
              <w:top w:val="single" w:sz="8" w:space="0" w:color="B3CC82"/>
              <w:left w:val="nil"/>
              <w:bottom w:val="single" w:sz="8" w:space="0" w:color="B3CC82"/>
              <w:right w:val="nil"/>
            </w:tcBorders>
            <w:shd w:val="clear" w:color="auto" w:fill="E6EED5"/>
          </w:tcPr>
          <w:p w14:paraId="0A059DE8"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VALVE_SERVICE</w:t>
            </w:r>
          </w:p>
          <w:p w14:paraId="1487948B"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SERVICE</w:t>
            </w:r>
          </w:p>
          <w:p w14:paraId="7C56487D" w14:textId="0E075212" w:rsidR="00901666" w:rsidRPr="00992444"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w:t>
            </w:r>
            <w:proofErr w:type="spellStart"/>
            <w:r w:rsidRPr="00EC0AAE">
              <w:rPr>
                <w:rFonts w:ascii="Courier New" w:hAnsi="Courier New" w:cs="Courier New"/>
                <w:b/>
                <w:bCs/>
                <w:color w:val="0070C0"/>
                <w:sz w:val="20"/>
                <w:szCs w:val="20"/>
              </w:rPr>
              <w:t>PID_No</w:t>
            </w:r>
            <w:proofErr w:type="spellEnd"/>
          </w:p>
        </w:tc>
        <w:tc>
          <w:tcPr>
            <w:tcW w:w="1800" w:type="dxa"/>
            <w:tcBorders>
              <w:top w:val="single" w:sz="8" w:space="0" w:color="B3CC82"/>
              <w:left w:val="nil"/>
              <w:bottom w:val="single" w:sz="8" w:space="0" w:color="B3CC82"/>
              <w:right w:val="nil"/>
            </w:tcBorders>
            <w:shd w:val="clear" w:color="auto" w:fill="E6EED5"/>
          </w:tcPr>
          <w:p w14:paraId="1527D42E" w14:textId="3A3AEB5D"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530" w:type="dxa"/>
            <w:tcBorders>
              <w:top w:val="single" w:sz="8" w:space="0" w:color="B3CC82"/>
              <w:left w:val="nil"/>
              <w:bottom w:val="single" w:sz="8" w:space="0" w:color="B3CC82"/>
              <w:right w:val="nil"/>
            </w:tcBorders>
            <w:shd w:val="clear" w:color="auto" w:fill="E6EED5"/>
          </w:tcPr>
          <w:p w14:paraId="3403AA6D" w14:textId="016415F9"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716" w:type="dxa"/>
            <w:gridSpan w:val="2"/>
            <w:tcBorders>
              <w:top w:val="single" w:sz="8" w:space="0" w:color="B3CC82"/>
              <w:left w:val="nil"/>
              <w:bottom w:val="single" w:sz="8" w:space="0" w:color="B3CC82"/>
              <w:right w:val="nil"/>
            </w:tcBorders>
            <w:shd w:val="clear" w:color="auto" w:fill="E6EED5"/>
          </w:tcPr>
          <w:p w14:paraId="0BADD68A" w14:textId="77AB93FF"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Fill out per order</w:t>
            </w:r>
          </w:p>
        </w:tc>
        <w:tc>
          <w:tcPr>
            <w:tcW w:w="2694" w:type="dxa"/>
            <w:tcBorders>
              <w:top w:val="single" w:sz="8" w:space="0" w:color="B3CC82"/>
              <w:left w:val="nil"/>
              <w:bottom w:val="single" w:sz="8" w:space="0" w:color="B3CC82"/>
              <w:right w:val="single" w:sz="8" w:space="0" w:color="B3CC82"/>
            </w:tcBorders>
            <w:shd w:val="clear" w:color="auto" w:fill="E6EED5"/>
          </w:tcPr>
          <w:p w14:paraId="270C35CA" w14:textId="77777777" w:rsidR="00901666" w:rsidRDefault="00901666" w:rsidP="00901666">
            <w:pPr>
              <w:rPr>
                <w:rFonts w:ascii="Courier New" w:hAnsi="Courier New" w:cs="Courier New"/>
                <w:b/>
                <w:bCs/>
                <w:color w:val="FF0000"/>
                <w:sz w:val="20"/>
                <w:szCs w:val="20"/>
              </w:rPr>
            </w:pPr>
          </w:p>
        </w:tc>
      </w:tr>
      <w:tr w:rsidR="00901666" w14:paraId="14A497E4" w14:textId="77777777" w:rsidTr="007A55C6">
        <w:tc>
          <w:tcPr>
            <w:tcW w:w="3870" w:type="dxa"/>
            <w:gridSpan w:val="3"/>
            <w:tcBorders>
              <w:top w:val="single" w:sz="8" w:space="0" w:color="B3CC82"/>
              <w:left w:val="nil"/>
              <w:bottom w:val="single" w:sz="8" w:space="0" w:color="B3CC82"/>
              <w:right w:val="nil"/>
            </w:tcBorders>
            <w:shd w:val="clear" w:color="auto" w:fill="E6EED5"/>
          </w:tcPr>
          <w:p w14:paraId="742FD4E5"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VALVE_BODY_1</w:t>
            </w:r>
          </w:p>
          <w:p w14:paraId="6A0759E3"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VALVE_TYPE</w:t>
            </w:r>
          </w:p>
          <w:p w14:paraId="37104DAE"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BODY SIZE</w:t>
            </w:r>
          </w:p>
          <w:p w14:paraId="0780DB7D"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PACKING</w:t>
            </w:r>
          </w:p>
          <w:p w14:paraId="757104A0"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PLUG_TYPE</w:t>
            </w:r>
          </w:p>
          <w:p w14:paraId="268C8C6D" w14:textId="0BCB7380" w:rsidR="00901666" w:rsidRDefault="00901666" w:rsidP="00901666">
            <w:pPr>
              <w:rPr>
                <w:rFonts w:ascii="Courier New" w:hAnsi="Courier New" w:cs="Courier New"/>
                <w:bCs/>
                <w:color w:val="0070C0"/>
                <w:sz w:val="20"/>
                <w:szCs w:val="20"/>
              </w:rPr>
            </w:pPr>
            <w:r w:rsidRPr="00EC0AAE">
              <w:rPr>
                <w:rFonts w:ascii="Courier New" w:hAnsi="Courier New" w:cs="Courier New"/>
                <w:b/>
                <w:bCs/>
                <w:color w:val="0070C0"/>
                <w:sz w:val="20"/>
                <w:szCs w:val="20"/>
              </w:rPr>
              <w:t xml:space="preserve">  SEAT_RING_TYPE</w:t>
            </w:r>
          </w:p>
        </w:tc>
        <w:tc>
          <w:tcPr>
            <w:tcW w:w="1800" w:type="dxa"/>
            <w:tcBorders>
              <w:top w:val="single" w:sz="8" w:space="0" w:color="B3CC82"/>
              <w:left w:val="nil"/>
              <w:bottom w:val="single" w:sz="8" w:space="0" w:color="B3CC82"/>
              <w:right w:val="nil"/>
            </w:tcBorders>
            <w:shd w:val="clear" w:color="auto" w:fill="E6EED5"/>
          </w:tcPr>
          <w:p w14:paraId="78F3F2DB" w14:textId="7EE3ADAA"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530" w:type="dxa"/>
            <w:tcBorders>
              <w:top w:val="single" w:sz="8" w:space="0" w:color="B3CC82"/>
              <w:left w:val="nil"/>
              <w:bottom w:val="single" w:sz="8" w:space="0" w:color="B3CC82"/>
              <w:right w:val="nil"/>
            </w:tcBorders>
            <w:shd w:val="clear" w:color="auto" w:fill="E6EED5"/>
          </w:tcPr>
          <w:p w14:paraId="41B8C3C7" w14:textId="7F8A55F4"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716" w:type="dxa"/>
            <w:gridSpan w:val="2"/>
            <w:tcBorders>
              <w:top w:val="single" w:sz="8" w:space="0" w:color="B3CC82"/>
              <w:left w:val="nil"/>
              <w:bottom w:val="single" w:sz="8" w:space="0" w:color="B3CC82"/>
              <w:right w:val="nil"/>
            </w:tcBorders>
            <w:shd w:val="clear" w:color="auto" w:fill="E6EED5"/>
          </w:tcPr>
          <w:p w14:paraId="683B8BD2" w14:textId="791073F0"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Fill out per order</w:t>
            </w:r>
          </w:p>
        </w:tc>
        <w:tc>
          <w:tcPr>
            <w:tcW w:w="2694" w:type="dxa"/>
            <w:tcBorders>
              <w:top w:val="single" w:sz="8" w:space="0" w:color="B3CC82"/>
              <w:left w:val="nil"/>
              <w:bottom w:val="single" w:sz="8" w:space="0" w:color="B3CC82"/>
              <w:right w:val="single" w:sz="8" w:space="0" w:color="B3CC82"/>
            </w:tcBorders>
            <w:shd w:val="clear" w:color="auto" w:fill="E6EED5"/>
          </w:tcPr>
          <w:p w14:paraId="4F6FF205" w14:textId="77777777" w:rsidR="00901666" w:rsidRDefault="00901666" w:rsidP="00901666">
            <w:pPr>
              <w:rPr>
                <w:rFonts w:ascii="Courier New" w:hAnsi="Courier New" w:cs="Courier New"/>
                <w:b/>
                <w:bCs/>
                <w:color w:val="FF0000"/>
                <w:sz w:val="20"/>
                <w:szCs w:val="20"/>
              </w:rPr>
            </w:pPr>
          </w:p>
        </w:tc>
      </w:tr>
      <w:tr w:rsidR="00901666" w14:paraId="71070D5A" w14:textId="77777777" w:rsidTr="007A55C6">
        <w:tc>
          <w:tcPr>
            <w:tcW w:w="3870" w:type="dxa"/>
            <w:gridSpan w:val="3"/>
            <w:tcBorders>
              <w:top w:val="single" w:sz="8" w:space="0" w:color="B3CC82"/>
              <w:left w:val="nil"/>
              <w:bottom w:val="single" w:sz="8" w:space="0" w:color="B3CC82"/>
              <w:right w:val="nil"/>
            </w:tcBorders>
            <w:shd w:val="clear" w:color="auto" w:fill="E6EED5"/>
          </w:tcPr>
          <w:p w14:paraId="67E84C13"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VALVE_BODY_2</w:t>
            </w:r>
          </w:p>
          <w:p w14:paraId="55BB5BEE"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CHARACTERISTIC</w:t>
            </w:r>
          </w:p>
          <w:p w14:paraId="0963B2CA" w14:textId="3E171115" w:rsidR="00901666" w:rsidRPr="00992444"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LEAKAGE_CLASS</w:t>
            </w:r>
          </w:p>
        </w:tc>
        <w:tc>
          <w:tcPr>
            <w:tcW w:w="1800" w:type="dxa"/>
            <w:tcBorders>
              <w:top w:val="single" w:sz="8" w:space="0" w:color="B3CC82"/>
              <w:left w:val="nil"/>
              <w:bottom w:val="single" w:sz="8" w:space="0" w:color="B3CC82"/>
              <w:right w:val="nil"/>
            </w:tcBorders>
            <w:shd w:val="clear" w:color="auto" w:fill="E6EED5"/>
          </w:tcPr>
          <w:p w14:paraId="50CEA242" w14:textId="6EDA979B"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530" w:type="dxa"/>
            <w:tcBorders>
              <w:top w:val="single" w:sz="8" w:space="0" w:color="B3CC82"/>
              <w:left w:val="nil"/>
              <w:bottom w:val="single" w:sz="8" w:space="0" w:color="B3CC82"/>
              <w:right w:val="nil"/>
            </w:tcBorders>
            <w:shd w:val="clear" w:color="auto" w:fill="E6EED5"/>
          </w:tcPr>
          <w:p w14:paraId="2233A4A1" w14:textId="52F70A1F"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716" w:type="dxa"/>
            <w:gridSpan w:val="2"/>
            <w:tcBorders>
              <w:top w:val="single" w:sz="8" w:space="0" w:color="B3CC82"/>
              <w:left w:val="nil"/>
              <w:bottom w:val="single" w:sz="8" w:space="0" w:color="B3CC82"/>
              <w:right w:val="nil"/>
            </w:tcBorders>
            <w:shd w:val="clear" w:color="auto" w:fill="E6EED5"/>
          </w:tcPr>
          <w:p w14:paraId="323F887C" w14:textId="6A4C27FE"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Fill out per order</w:t>
            </w:r>
          </w:p>
        </w:tc>
        <w:tc>
          <w:tcPr>
            <w:tcW w:w="2694" w:type="dxa"/>
            <w:tcBorders>
              <w:top w:val="single" w:sz="8" w:space="0" w:color="B3CC82"/>
              <w:left w:val="nil"/>
              <w:bottom w:val="single" w:sz="8" w:space="0" w:color="B3CC82"/>
              <w:right w:val="single" w:sz="8" w:space="0" w:color="B3CC82"/>
            </w:tcBorders>
            <w:shd w:val="clear" w:color="auto" w:fill="E6EED5"/>
          </w:tcPr>
          <w:p w14:paraId="4A63C846" w14:textId="77777777" w:rsidR="00901666" w:rsidRDefault="00901666" w:rsidP="00901666">
            <w:pPr>
              <w:rPr>
                <w:rFonts w:ascii="Courier New" w:hAnsi="Courier New" w:cs="Courier New"/>
                <w:b/>
                <w:bCs/>
                <w:color w:val="FF0000"/>
                <w:sz w:val="20"/>
                <w:szCs w:val="20"/>
              </w:rPr>
            </w:pPr>
          </w:p>
        </w:tc>
      </w:tr>
      <w:tr w:rsidR="00901666" w14:paraId="7041D1C2" w14:textId="77777777" w:rsidTr="007A55C6">
        <w:tc>
          <w:tcPr>
            <w:tcW w:w="3870" w:type="dxa"/>
            <w:gridSpan w:val="3"/>
            <w:tcBorders>
              <w:top w:val="single" w:sz="8" w:space="0" w:color="B3CC82"/>
              <w:left w:val="nil"/>
              <w:bottom w:val="single" w:sz="8" w:space="0" w:color="B3CC82"/>
              <w:right w:val="nil"/>
            </w:tcBorders>
            <w:shd w:val="clear" w:color="auto" w:fill="E6EED5"/>
          </w:tcPr>
          <w:p w14:paraId="1B4EC076"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VALVE_BODY_3</w:t>
            </w:r>
          </w:p>
          <w:p w14:paraId="373A2F4E"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FLOW_ACTION</w:t>
            </w:r>
          </w:p>
          <w:p w14:paraId="3698336D" w14:textId="41E09A2E" w:rsidR="00901666" w:rsidRPr="00992444"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RATED_ADJ_CV</w:t>
            </w:r>
          </w:p>
        </w:tc>
        <w:tc>
          <w:tcPr>
            <w:tcW w:w="1800" w:type="dxa"/>
            <w:tcBorders>
              <w:top w:val="single" w:sz="8" w:space="0" w:color="B3CC82"/>
              <w:left w:val="nil"/>
              <w:bottom w:val="single" w:sz="8" w:space="0" w:color="B3CC82"/>
              <w:right w:val="nil"/>
            </w:tcBorders>
            <w:shd w:val="clear" w:color="auto" w:fill="E6EED5"/>
          </w:tcPr>
          <w:p w14:paraId="07F9AEA6" w14:textId="0D620B8B"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530" w:type="dxa"/>
            <w:tcBorders>
              <w:top w:val="single" w:sz="8" w:space="0" w:color="B3CC82"/>
              <w:left w:val="nil"/>
              <w:bottom w:val="single" w:sz="8" w:space="0" w:color="B3CC82"/>
              <w:right w:val="nil"/>
            </w:tcBorders>
            <w:shd w:val="clear" w:color="auto" w:fill="E6EED5"/>
          </w:tcPr>
          <w:p w14:paraId="10ADC5D0" w14:textId="05619057"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716" w:type="dxa"/>
            <w:gridSpan w:val="2"/>
            <w:tcBorders>
              <w:top w:val="single" w:sz="8" w:space="0" w:color="B3CC82"/>
              <w:left w:val="nil"/>
              <w:bottom w:val="single" w:sz="8" w:space="0" w:color="B3CC82"/>
              <w:right w:val="nil"/>
            </w:tcBorders>
            <w:shd w:val="clear" w:color="auto" w:fill="E6EED5"/>
          </w:tcPr>
          <w:p w14:paraId="758A762E" w14:textId="0AEB1FF7"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Fill out per order</w:t>
            </w:r>
          </w:p>
        </w:tc>
        <w:tc>
          <w:tcPr>
            <w:tcW w:w="2694" w:type="dxa"/>
            <w:tcBorders>
              <w:top w:val="single" w:sz="8" w:space="0" w:color="B3CC82"/>
              <w:left w:val="nil"/>
              <w:bottom w:val="single" w:sz="8" w:space="0" w:color="B3CC82"/>
              <w:right w:val="single" w:sz="8" w:space="0" w:color="B3CC82"/>
            </w:tcBorders>
            <w:shd w:val="clear" w:color="auto" w:fill="E6EED5"/>
          </w:tcPr>
          <w:p w14:paraId="5BE4B6B3" w14:textId="77777777" w:rsidR="00901666" w:rsidRDefault="00901666" w:rsidP="00901666">
            <w:pPr>
              <w:rPr>
                <w:rFonts w:ascii="Courier New" w:hAnsi="Courier New" w:cs="Courier New"/>
                <w:b/>
                <w:bCs/>
                <w:color w:val="FF0000"/>
                <w:sz w:val="20"/>
                <w:szCs w:val="20"/>
              </w:rPr>
            </w:pPr>
          </w:p>
        </w:tc>
      </w:tr>
      <w:tr w:rsidR="00901666" w14:paraId="2D20F4E0" w14:textId="77777777" w:rsidTr="007A55C6">
        <w:tc>
          <w:tcPr>
            <w:tcW w:w="3870" w:type="dxa"/>
            <w:gridSpan w:val="3"/>
            <w:tcBorders>
              <w:top w:val="single" w:sz="8" w:space="0" w:color="B3CC82"/>
              <w:left w:val="nil"/>
              <w:bottom w:val="single" w:sz="8" w:space="0" w:color="B3CC82"/>
              <w:right w:val="nil"/>
            </w:tcBorders>
            <w:shd w:val="clear" w:color="auto" w:fill="E6EED5"/>
          </w:tcPr>
          <w:p w14:paraId="410B2166"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VALVE_INFO</w:t>
            </w:r>
          </w:p>
          <w:p w14:paraId="630D231E"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SAME_AS_ACTUATOR</w:t>
            </w:r>
          </w:p>
          <w:p w14:paraId="0A09174F"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DESCRIPTOR</w:t>
            </w:r>
          </w:p>
          <w:p w14:paraId="19CFEA46"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lastRenderedPageBreak/>
              <w:t xml:space="preserve">  MESSAGE</w:t>
            </w:r>
          </w:p>
          <w:p w14:paraId="585B3839"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DATE</w:t>
            </w:r>
          </w:p>
          <w:p w14:paraId="2818EC6D" w14:textId="5C566382" w:rsidR="00901666" w:rsidRPr="00992444"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SPEC_SHEET</w:t>
            </w:r>
          </w:p>
        </w:tc>
        <w:tc>
          <w:tcPr>
            <w:tcW w:w="1800" w:type="dxa"/>
            <w:tcBorders>
              <w:top w:val="single" w:sz="8" w:space="0" w:color="B3CC82"/>
              <w:left w:val="nil"/>
              <w:bottom w:val="single" w:sz="8" w:space="0" w:color="B3CC82"/>
              <w:right w:val="nil"/>
            </w:tcBorders>
            <w:shd w:val="clear" w:color="auto" w:fill="E6EED5"/>
          </w:tcPr>
          <w:p w14:paraId="5F32C945" w14:textId="1FA42912"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lastRenderedPageBreak/>
              <w:t>Leave default</w:t>
            </w:r>
          </w:p>
        </w:tc>
        <w:tc>
          <w:tcPr>
            <w:tcW w:w="1530" w:type="dxa"/>
            <w:tcBorders>
              <w:top w:val="single" w:sz="8" w:space="0" w:color="B3CC82"/>
              <w:left w:val="nil"/>
              <w:bottom w:val="single" w:sz="8" w:space="0" w:color="B3CC82"/>
              <w:right w:val="nil"/>
            </w:tcBorders>
            <w:shd w:val="clear" w:color="auto" w:fill="E6EED5"/>
          </w:tcPr>
          <w:p w14:paraId="3A603455" w14:textId="77C85128"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716" w:type="dxa"/>
            <w:gridSpan w:val="2"/>
            <w:tcBorders>
              <w:top w:val="single" w:sz="8" w:space="0" w:color="B3CC82"/>
              <w:left w:val="nil"/>
              <w:bottom w:val="single" w:sz="8" w:space="0" w:color="B3CC82"/>
              <w:right w:val="nil"/>
            </w:tcBorders>
            <w:shd w:val="clear" w:color="auto" w:fill="E6EED5"/>
          </w:tcPr>
          <w:p w14:paraId="17C479AC" w14:textId="5ADE5F85"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Fill out per order</w:t>
            </w:r>
          </w:p>
        </w:tc>
        <w:tc>
          <w:tcPr>
            <w:tcW w:w="2694" w:type="dxa"/>
            <w:tcBorders>
              <w:top w:val="single" w:sz="8" w:space="0" w:color="B3CC82"/>
              <w:left w:val="nil"/>
              <w:bottom w:val="single" w:sz="8" w:space="0" w:color="B3CC82"/>
              <w:right w:val="single" w:sz="8" w:space="0" w:color="B3CC82"/>
            </w:tcBorders>
            <w:shd w:val="clear" w:color="auto" w:fill="E6EED5"/>
          </w:tcPr>
          <w:p w14:paraId="677C7853" w14:textId="77777777" w:rsidR="00901666" w:rsidRDefault="00901666" w:rsidP="00901666">
            <w:pPr>
              <w:rPr>
                <w:rFonts w:ascii="Courier New" w:hAnsi="Courier New" w:cs="Courier New"/>
                <w:b/>
                <w:bCs/>
                <w:color w:val="FF0000"/>
                <w:sz w:val="20"/>
                <w:szCs w:val="20"/>
              </w:rPr>
            </w:pPr>
          </w:p>
        </w:tc>
      </w:tr>
      <w:tr w:rsidR="00901666" w14:paraId="5D96323C" w14:textId="77777777" w:rsidTr="002D59E0">
        <w:tc>
          <w:tcPr>
            <w:tcW w:w="3870" w:type="dxa"/>
            <w:gridSpan w:val="3"/>
            <w:tcBorders>
              <w:top w:val="single" w:sz="8" w:space="0" w:color="B3CC82"/>
              <w:left w:val="nil"/>
              <w:bottom w:val="single" w:sz="8" w:space="0" w:color="B3CC82"/>
              <w:right w:val="nil"/>
            </w:tcBorders>
            <w:shd w:val="clear" w:color="auto" w:fill="E6EED5"/>
          </w:tcPr>
          <w:p w14:paraId="5FBD1EEC"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BOOSTER</w:t>
            </w:r>
          </w:p>
          <w:p w14:paraId="75582E48"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Manufacturer</w:t>
            </w:r>
          </w:p>
          <w:p w14:paraId="52F4653C" w14:textId="77777777" w:rsidR="00901666" w:rsidRPr="00EC0AAE" w:rsidRDefault="00901666" w:rsidP="00901666">
            <w:pPr>
              <w:rPr>
                <w:rFonts w:ascii="Courier New" w:hAnsi="Courier New" w:cs="Courier New"/>
                <w:b/>
                <w:bCs/>
                <w:color w:val="0070C0"/>
                <w:sz w:val="20"/>
                <w:szCs w:val="20"/>
              </w:rPr>
            </w:pPr>
            <w:r w:rsidRPr="00EC0AAE">
              <w:rPr>
                <w:rFonts w:ascii="Courier New" w:hAnsi="Courier New" w:cs="Courier New"/>
                <w:b/>
                <w:bCs/>
                <w:color w:val="0070C0"/>
                <w:sz w:val="20"/>
                <w:szCs w:val="20"/>
              </w:rPr>
              <w:t xml:space="preserve">  Model</w:t>
            </w:r>
          </w:p>
          <w:p w14:paraId="76CCD769" w14:textId="04DC89FD" w:rsidR="00901666" w:rsidRDefault="00901666" w:rsidP="00901666">
            <w:pPr>
              <w:rPr>
                <w:rFonts w:ascii="Courier New" w:hAnsi="Courier New" w:cs="Courier New"/>
                <w:bCs/>
                <w:color w:val="0070C0"/>
                <w:sz w:val="20"/>
                <w:szCs w:val="20"/>
              </w:rPr>
            </w:pPr>
            <w:r w:rsidRPr="00EC0AAE">
              <w:rPr>
                <w:rFonts w:ascii="Courier New" w:hAnsi="Courier New" w:cs="Courier New"/>
                <w:b/>
                <w:bCs/>
                <w:color w:val="0070C0"/>
                <w:sz w:val="20"/>
                <w:szCs w:val="20"/>
              </w:rPr>
              <w:t xml:space="preserve">  Qty</w:t>
            </w:r>
          </w:p>
        </w:tc>
        <w:tc>
          <w:tcPr>
            <w:tcW w:w="1800" w:type="dxa"/>
            <w:tcBorders>
              <w:top w:val="single" w:sz="8" w:space="0" w:color="B3CC82"/>
              <w:left w:val="nil"/>
              <w:bottom w:val="single" w:sz="8" w:space="0" w:color="B3CC82"/>
              <w:right w:val="nil"/>
            </w:tcBorders>
            <w:shd w:val="clear" w:color="auto" w:fill="E6EED5"/>
          </w:tcPr>
          <w:p w14:paraId="2B70CA3D" w14:textId="03FDB004"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530" w:type="dxa"/>
            <w:tcBorders>
              <w:top w:val="single" w:sz="8" w:space="0" w:color="B3CC82"/>
              <w:left w:val="nil"/>
              <w:bottom w:val="single" w:sz="8" w:space="0" w:color="B3CC82"/>
              <w:right w:val="nil"/>
            </w:tcBorders>
            <w:shd w:val="clear" w:color="auto" w:fill="E6EED5"/>
          </w:tcPr>
          <w:p w14:paraId="210B50B7" w14:textId="3656477F"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Leave default</w:t>
            </w:r>
          </w:p>
        </w:tc>
        <w:tc>
          <w:tcPr>
            <w:tcW w:w="1716" w:type="dxa"/>
            <w:gridSpan w:val="2"/>
            <w:tcBorders>
              <w:top w:val="single" w:sz="8" w:space="0" w:color="B3CC82"/>
              <w:left w:val="nil"/>
              <w:bottom w:val="single" w:sz="8" w:space="0" w:color="B3CC82"/>
              <w:right w:val="nil"/>
            </w:tcBorders>
            <w:shd w:val="clear" w:color="auto" w:fill="E6EED5"/>
          </w:tcPr>
          <w:p w14:paraId="4A244C0E" w14:textId="270195E6" w:rsidR="00901666" w:rsidRDefault="00901666" w:rsidP="00901666">
            <w:pPr>
              <w:rPr>
                <w:rFonts w:ascii="Courier New" w:hAnsi="Courier New" w:cs="Courier New"/>
                <w:bCs/>
                <w:color w:val="0070C0"/>
                <w:sz w:val="20"/>
                <w:szCs w:val="20"/>
              </w:rPr>
            </w:pPr>
            <w:r>
              <w:rPr>
                <w:rFonts w:ascii="Courier New" w:hAnsi="Courier New" w:cs="Courier New"/>
                <w:bCs/>
                <w:color w:val="0070C0"/>
                <w:sz w:val="20"/>
                <w:szCs w:val="20"/>
              </w:rPr>
              <w:t>Fill out per order</w:t>
            </w:r>
          </w:p>
        </w:tc>
        <w:tc>
          <w:tcPr>
            <w:tcW w:w="2694" w:type="dxa"/>
            <w:tcBorders>
              <w:top w:val="single" w:sz="8" w:space="0" w:color="B3CC82"/>
              <w:left w:val="nil"/>
              <w:bottom w:val="single" w:sz="8" w:space="0" w:color="B3CC82"/>
              <w:right w:val="single" w:sz="8" w:space="0" w:color="B3CC82"/>
            </w:tcBorders>
            <w:shd w:val="clear" w:color="auto" w:fill="E6EED5"/>
          </w:tcPr>
          <w:p w14:paraId="6D868B2D" w14:textId="77777777" w:rsidR="00901666" w:rsidRDefault="00901666" w:rsidP="00901666">
            <w:pPr>
              <w:rPr>
                <w:rFonts w:ascii="Courier New" w:hAnsi="Courier New" w:cs="Courier New"/>
                <w:b/>
                <w:bCs/>
                <w:color w:val="FF0000"/>
                <w:sz w:val="20"/>
                <w:szCs w:val="20"/>
              </w:rPr>
            </w:pPr>
          </w:p>
        </w:tc>
      </w:tr>
    </w:tbl>
    <w:p w14:paraId="2CF40AF4" w14:textId="77018D3D" w:rsidR="00B152E7" w:rsidRDefault="00B152E7"/>
    <w:p w14:paraId="146356FB" w14:textId="638360BC" w:rsidR="00CE3A7D" w:rsidRDefault="00CE3A7D" w:rsidP="00992444">
      <w:pPr>
        <w:pStyle w:val="Heading4"/>
      </w:pPr>
      <w:r w:rsidRPr="00CD328E">
        <w:t>RESOURCE BLOCK PARAMETERS</w:t>
      </w:r>
    </w:p>
    <w:tbl>
      <w:tblPr>
        <w:tblW w:w="11045" w:type="dxa"/>
        <w:tblInd w:w="10" w:type="dxa"/>
        <w:tblBorders>
          <w:top w:val="single" w:sz="8" w:space="0" w:color="B3CC82"/>
          <w:left w:val="single" w:sz="8" w:space="0" w:color="B3CC82"/>
          <w:bottom w:val="single" w:sz="8" w:space="0" w:color="B3CC82"/>
          <w:right w:val="single" w:sz="8" w:space="0" w:color="B3CC82"/>
          <w:insideH w:val="single" w:sz="8" w:space="0" w:color="B3CC82"/>
        </w:tblBorders>
        <w:tblLayout w:type="fixed"/>
        <w:tblLook w:val="04A0" w:firstRow="1" w:lastRow="0" w:firstColumn="1" w:lastColumn="0" w:noHBand="0" w:noVBand="1"/>
      </w:tblPr>
      <w:tblGrid>
        <w:gridCol w:w="3917"/>
        <w:gridCol w:w="3543"/>
        <w:gridCol w:w="3585"/>
      </w:tblGrid>
      <w:tr w:rsidR="00A25F4B" w:rsidRPr="00CD328E" w14:paraId="105B59D5" w14:textId="77777777" w:rsidTr="00992444">
        <w:tc>
          <w:tcPr>
            <w:tcW w:w="3917" w:type="dxa"/>
            <w:tcBorders>
              <w:left w:val="nil"/>
              <w:right w:val="nil"/>
            </w:tcBorders>
            <w:shd w:val="clear" w:color="auto" w:fill="auto"/>
          </w:tcPr>
          <w:p w14:paraId="099A556F"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RESOURCE_BLOCK.MODE_BLK</w:t>
            </w:r>
          </w:p>
        </w:tc>
        <w:tc>
          <w:tcPr>
            <w:tcW w:w="3543" w:type="dxa"/>
            <w:tcBorders>
              <w:left w:val="nil"/>
              <w:right w:val="nil"/>
            </w:tcBorders>
            <w:shd w:val="clear" w:color="auto" w:fill="auto"/>
          </w:tcPr>
          <w:p w14:paraId="00CC3E73" w14:textId="77777777" w:rsidR="00A25F4B" w:rsidRPr="00CD328E" w:rsidRDefault="00A25F4B" w:rsidP="005B4DB4">
            <w:pPr>
              <w:rPr>
                <w:rFonts w:ascii="Courier New" w:hAnsi="Courier New" w:cs="Courier New"/>
                <w:b/>
                <w:bCs/>
                <w:color w:val="0070C0"/>
                <w:sz w:val="20"/>
                <w:szCs w:val="20"/>
              </w:rPr>
            </w:pPr>
          </w:p>
        </w:tc>
        <w:tc>
          <w:tcPr>
            <w:tcW w:w="3585" w:type="dxa"/>
            <w:tcBorders>
              <w:left w:val="nil"/>
            </w:tcBorders>
            <w:shd w:val="clear" w:color="auto" w:fill="auto"/>
          </w:tcPr>
          <w:p w14:paraId="36846675" w14:textId="77777777" w:rsidR="00A25F4B" w:rsidRPr="00CD328E" w:rsidRDefault="00A25F4B" w:rsidP="005B4DB4">
            <w:pPr>
              <w:rPr>
                <w:rFonts w:ascii="Courier New" w:hAnsi="Courier New" w:cs="Courier New"/>
                <w:b/>
                <w:bCs/>
                <w:color w:val="0070C0"/>
                <w:sz w:val="20"/>
                <w:szCs w:val="20"/>
              </w:rPr>
            </w:pPr>
          </w:p>
        </w:tc>
      </w:tr>
      <w:tr w:rsidR="00A25F4B" w:rsidRPr="00CD328E" w14:paraId="59BB303A" w14:textId="77777777" w:rsidTr="00992444">
        <w:tc>
          <w:tcPr>
            <w:tcW w:w="3917" w:type="dxa"/>
            <w:tcBorders>
              <w:left w:val="nil"/>
              <w:right w:val="nil"/>
            </w:tcBorders>
            <w:shd w:val="clear" w:color="auto" w:fill="E6EED5"/>
          </w:tcPr>
          <w:p w14:paraId="494AA9F9"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PERMITED</w:t>
            </w:r>
          </w:p>
        </w:tc>
        <w:tc>
          <w:tcPr>
            <w:tcW w:w="3543" w:type="dxa"/>
            <w:tcBorders>
              <w:left w:val="nil"/>
              <w:right w:val="nil"/>
            </w:tcBorders>
            <w:shd w:val="clear" w:color="auto" w:fill="E6EED5"/>
          </w:tcPr>
          <w:p w14:paraId="5067869B"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w:t>
            </w:r>
            <w:proofErr w:type="gramStart"/>
            <w:r w:rsidRPr="00CD328E">
              <w:rPr>
                <w:rFonts w:ascii="Courier New" w:hAnsi="Courier New" w:cs="Courier New"/>
                <w:b/>
                <w:bCs/>
                <w:color w:val="0070C0"/>
                <w:sz w:val="20"/>
                <w:szCs w:val="20"/>
              </w:rPr>
              <w:t>88)AUTO</w:t>
            </w:r>
            <w:proofErr w:type="gramEnd"/>
            <w:r w:rsidRPr="00CD328E">
              <w:rPr>
                <w:rFonts w:ascii="Courier New" w:hAnsi="Courier New" w:cs="Courier New"/>
                <w:b/>
                <w:bCs/>
                <w:color w:val="0070C0"/>
                <w:sz w:val="20"/>
                <w:szCs w:val="20"/>
              </w:rPr>
              <w:t>, OOS</w:t>
            </w:r>
          </w:p>
        </w:tc>
        <w:tc>
          <w:tcPr>
            <w:tcW w:w="3585" w:type="dxa"/>
            <w:tcBorders>
              <w:left w:val="nil"/>
            </w:tcBorders>
            <w:shd w:val="clear" w:color="auto" w:fill="E6EED5"/>
          </w:tcPr>
          <w:p w14:paraId="2EA3B749" w14:textId="77777777" w:rsidR="00A25F4B" w:rsidRPr="00CD328E" w:rsidRDefault="00A25F4B" w:rsidP="005B4DB4">
            <w:pPr>
              <w:rPr>
                <w:rFonts w:ascii="Courier New" w:hAnsi="Courier New" w:cs="Courier New"/>
                <w:b/>
                <w:bCs/>
                <w:color w:val="0070C0"/>
                <w:sz w:val="20"/>
                <w:szCs w:val="20"/>
              </w:rPr>
            </w:pPr>
          </w:p>
        </w:tc>
      </w:tr>
      <w:tr w:rsidR="00A25F4B" w:rsidRPr="00CD328E" w14:paraId="24D37174" w14:textId="77777777" w:rsidTr="00992444">
        <w:tc>
          <w:tcPr>
            <w:tcW w:w="3917" w:type="dxa"/>
            <w:tcBorders>
              <w:left w:val="nil"/>
              <w:right w:val="nil"/>
            </w:tcBorders>
            <w:shd w:val="clear" w:color="auto" w:fill="auto"/>
          </w:tcPr>
          <w:p w14:paraId="1E2648F2"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TARGET</w:t>
            </w:r>
          </w:p>
        </w:tc>
        <w:tc>
          <w:tcPr>
            <w:tcW w:w="3543" w:type="dxa"/>
            <w:tcBorders>
              <w:left w:val="nil"/>
              <w:right w:val="nil"/>
            </w:tcBorders>
            <w:shd w:val="clear" w:color="auto" w:fill="auto"/>
          </w:tcPr>
          <w:p w14:paraId="3DC91D4B"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w:t>
            </w:r>
            <w:proofErr w:type="gramStart"/>
            <w:r w:rsidRPr="00CD328E">
              <w:rPr>
                <w:rFonts w:ascii="Courier New" w:hAnsi="Courier New" w:cs="Courier New"/>
                <w:b/>
                <w:bCs/>
                <w:color w:val="0070C0"/>
                <w:sz w:val="20"/>
                <w:szCs w:val="20"/>
              </w:rPr>
              <w:t>08)AUTO</w:t>
            </w:r>
            <w:proofErr w:type="gramEnd"/>
          </w:p>
        </w:tc>
        <w:tc>
          <w:tcPr>
            <w:tcW w:w="3585" w:type="dxa"/>
            <w:tcBorders>
              <w:left w:val="nil"/>
            </w:tcBorders>
            <w:shd w:val="clear" w:color="auto" w:fill="auto"/>
          </w:tcPr>
          <w:p w14:paraId="6775949E" w14:textId="77777777" w:rsidR="00A25F4B" w:rsidRPr="00CD328E" w:rsidRDefault="00A25F4B" w:rsidP="005B4DB4">
            <w:pPr>
              <w:rPr>
                <w:rFonts w:ascii="Courier New" w:hAnsi="Courier New" w:cs="Courier New"/>
                <w:b/>
                <w:bCs/>
                <w:color w:val="0070C0"/>
                <w:sz w:val="20"/>
                <w:szCs w:val="20"/>
              </w:rPr>
            </w:pPr>
          </w:p>
        </w:tc>
      </w:tr>
      <w:tr w:rsidR="00A25F4B" w:rsidRPr="00CD328E" w14:paraId="7C68B2C2" w14:textId="77777777" w:rsidTr="00992444">
        <w:tc>
          <w:tcPr>
            <w:tcW w:w="3917" w:type="dxa"/>
            <w:tcBorders>
              <w:left w:val="nil"/>
              <w:right w:val="nil"/>
            </w:tcBorders>
            <w:shd w:val="clear" w:color="auto" w:fill="E6EED5"/>
          </w:tcPr>
          <w:p w14:paraId="42109D02"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NORMAL</w:t>
            </w:r>
          </w:p>
        </w:tc>
        <w:tc>
          <w:tcPr>
            <w:tcW w:w="3543" w:type="dxa"/>
            <w:tcBorders>
              <w:left w:val="nil"/>
              <w:right w:val="nil"/>
            </w:tcBorders>
            <w:shd w:val="clear" w:color="auto" w:fill="E6EED5"/>
          </w:tcPr>
          <w:p w14:paraId="12642335"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w:t>
            </w:r>
            <w:proofErr w:type="gramStart"/>
            <w:r w:rsidRPr="00CD328E">
              <w:rPr>
                <w:rFonts w:ascii="Courier New" w:hAnsi="Courier New" w:cs="Courier New"/>
                <w:b/>
                <w:bCs/>
                <w:color w:val="0070C0"/>
                <w:sz w:val="20"/>
                <w:szCs w:val="20"/>
              </w:rPr>
              <w:t>08)AUTO</w:t>
            </w:r>
            <w:proofErr w:type="gramEnd"/>
          </w:p>
        </w:tc>
        <w:tc>
          <w:tcPr>
            <w:tcW w:w="3585" w:type="dxa"/>
            <w:tcBorders>
              <w:left w:val="nil"/>
            </w:tcBorders>
            <w:shd w:val="clear" w:color="auto" w:fill="E6EED5"/>
          </w:tcPr>
          <w:p w14:paraId="26A754B0" w14:textId="77777777" w:rsidR="00A25F4B" w:rsidRPr="00CD328E" w:rsidRDefault="00A25F4B" w:rsidP="005B4DB4">
            <w:pPr>
              <w:rPr>
                <w:rFonts w:ascii="Courier New" w:hAnsi="Courier New" w:cs="Courier New"/>
                <w:b/>
                <w:bCs/>
                <w:color w:val="0070C0"/>
                <w:sz w:val="20"/>
                <w:szCs w:val="20"/>
              </w:rPr>
            </w:pPr>
          </w:p>
        </w:tc>
      </w:tr>
    </w:tbl>
    <w:p w14:paraId="56DEB4E7" w14:textId="752934B5" w:rsidR="00B152E7" w:rsidRDefault="00B152E7"/>
    <w:p w14:paraId="377AE14D" w14:textId="169E9E4B" w:rsidR="00901666" w:rsidRDefault="00901666" w:rsidP="00992444">
      <w:pPr>
        <w:pStyle w:val="Heading4"/>
      </w:pPr>
      <w:r>
        <w:t>FUNCTION BLOCK PARAMETERS</w:t>
      </w:r>
    </w:p>
    <w:p w14:paraId="5E2B608A" w14:textId="0FDBD01A" w:rsidR="00653C28" w:rsidRDefault="00653C28" w:rsidP="00653C28">
      <w:pPr>
        <w:rPr>
          <w:lang w:eastAsia="de-DE"/>
        </w:rPr>
      </w:pPr>
      <w:r>
        <w:rPr>
          <w:lang w:eastAsia="de-DE"/>
        </w:rPr>
        <w:t xml:space="preserve">These parameters are either the defaults or can be set in a single operation writing </w:t>
      </w:r>
      <w:proofErr w:type="gramStart"/>
      <w:r>
        <w:rPr>
          <w:lang w:eastAsia="de-DE"/>
        </w:rPr>
        <w:t>RB.RESTART</w:t>
      </w:r>
      <w:proofErr w:type="gramEnd"/>
      <w:r>
        <w:rPr>
          <w:lang w:eastAsia="de-DE"/>
        </w:rPr>
        <w:t>=6 (Quick Defaults). Note that this operation would require RB in OOS.</w:t>
      </w:r>
    </w:p>
    <w:p w14:paraId="7ECB3282" w14:textId="77777777" w:rsidR="00653C28" w:rsidRPr="00992444" w:rsidRDefault="00653C28" w:rsidP="00992444"/>
    <w:p w14:paraId="48D7FF29" w14:textId="6D92E57D" w:rsidR="00CE3A7D" w:rsidRDefault="00CE3A7D" w:rsidP="00992444">
      <w:pPr>
        <w:pStyle w:val="Heading5"/>
      </w:pPr>
      <w:r w:rsidRPr="00CD328E">
        <w:t>ANALOG OUTPUT BLOCK PARAMETERS</w:t>
      </w:r>
    </w:p>
    <w:tbl>
      <w:tblPr>
        <w:tblW w:w="11045" w:type="dxa"/>
        <w:tblInd w:w="10" w:type="dxa"/>
        <w:tblBorders>
          <w:top w:val="single" w:sz="8" w:space="0" w:color="B3CC82"/>
          <w:left w:val="single" w:sz="8" w:space="0" w:color="B3CC82"/>
          <w:bottom w:val="single" w:sz="8" w:space="0" w:color="B3CC82"/>
          <w:right w:val="single" w:sz="8" w:space="0" w:color="B3CC82"/>
          <w:insideH w:val="single" w:sz="8" w:space="0" w:color="B3CC82"/>
        </w:tblBorders>
        <w:tblLayout w:type="fixed"/>
        <w:tblLook w:val="04A0" w:firstRow="1" w:lastRow="0" w:firstColumn="1" w:lastColumn="0" w:noHBand="0" w:noVBand="1"/>
      </w:tblPr>
      <w:tblGrid>
        <w:gridCol w:w="3917"/>
        <w:gridCol w:w="3543"/>
        <w:gridCol w:w="3585"/>
      </w:tblGrid>
      <w:tr w:rsidR="00992444" w:rsidRPr="00992444" w14:paraId="6A87BDA6" w14:textId="77777777" w:rsidTr="00992444">
        <w:trPr>
          <w:tblHeader/>
        </w:trPr>
        <w:tc>
          <w:tcPr>
            <w:tcW w:w="3917" w:type="dxa"/>
            <w:tcBorders>
              <w:left w:val="nil"/>
              <w:right w:val="nil"/>
            </w:tcBorders>
            <w:shd w:val="clear" w:color="auto" w:fill="auto"/>
          </w:tcPr>
          <w:p w14:paraId="0037AB46" w14:textId="2260F92C" w:rsidR="00992444" w:rsidRPr="00992444" w:rsidRDefault="00992444" w:rsidP="00992444">
            <w:pPr>
              <w:rPr>
                <w:rFonts w:ascii="Courier New" w:hAnsi="Courier New" w:cs="Courier New"/>
                <w:b/>
                <w:bCs/>
                <w:color w:val="0070C0"/>
                <w:sz w:val="20"/>
                <w:szCs w:val="20"/>
              </w:rPr>
            </w:pPr>
            <w:r w:rsidRPr="00992444">
              <w:rPr>
                <w:b/>
                <w:bCs/>
                <w:lang w:eastAsia="de-DE"/>
              </w:rPr>
              <w:t>Parameter</w:t>
            </w:r>
          </w:p>
        </w:tc>
        <w:tc>
          <w:tcPr>
            <w:tcW w:w="3543" w:type="dxa"/>
            <w:tcBorders>
              <w:left w:val="nil"/>
              <w:right w:val="nil"/>
            </w:tcBorders>
            <w:shd w:val="clear" w:color="auto" w:fill="auto"/>
          </w:tcPr>
          <w:p w14:paraId="72B23A8C" w14:textId="508FD97A" w:rsidR="00992444" w:rsidRPr="00992444" w:rsidRDefault="00992444" w:rsidP="00992444">
            <w:pPr>
              <w:rPr>
                <w:rFonts w:ascii="Courier New" w:hAnsi="Courier New" w:cs="Courier New"/>
                <w:b/>
                <w:bCs/>
                <w:color w:val="0070C0"/>
                <w:sz w:val="20"/>
                <w:szCs w:val="20"/>
              </w:rPr>
            </w:pPr>
            <w:r w:rsidRPr="00992444">
              <w:rPr>
                <w:rFonts w:ascii="Courier New" w:hAnsi="Courier New" w:cs="Courier New"/>
                <w:b/>
                <w:bCs/>
                <w:color w:val="0070C0"/>
                <w:sz w:val="20"/>
                <w:szCs w:val="20"/>
              </w:rPr>
              <w:t>Value</w:t>
            </w:r>
          </w:p>
        </w:tc>
        <w:tc>
          <w:tcPr>
            <w:tcW w:w="3585" w:type="dxa"/>
            <w:tcBorders>
              <w:left w:val="nil"/>
            </w:tcBorders>
            <w:shd w:val="clear" w:color="auto" w:fill="auto"/>
          </w:tcPr>
          <w:p w14:paraId="3A7D0DD0" w14:textId="5A5B0987" w:rsidR="00992444" w:rsidRPr="00992444" w:rsidRDefault="00992444" w:rsidP="00992444">
            <w:pPr>
              <w:rPr>
                <w:rFonts w:ascii="Courier New" w:hAnsi="Courier New" w:cs="Courier New"/>
                <w:b/>
                <w:bCs/>
                <w:color w:val="0070C0"/>
                <w:sz w:val="20"/>
                <w:szCs w:val="20"/>
              </w:rPr>
            </w:pPr>
            <w:r w:rsidRPr="00992444">
              <w:rPr>
                <w:rFonts w:ascii="Courier New" w:hAnsi="Courier New" w:cs="Courier New"/>
                <w:b/>
                <w:bCs/>
                <w:color w:val="0070C0"/>
                <w:sz w:val="20"/>
                <w:szCs w:val="20"/>
              </w:rPr>
              <w:t>Comment</w:t>
            </w:r>
          </w:p>
        </w:tc>
      </w:tr>
      <w:tr w:rsidR="00992444" w:rsidRPr="00CD328E" w14:paraId="7C458B7F" w14:textId="77777777" w:rsidTr="00992444">
        <w:tc>
          <w:tcPr>
            <w:tcW w:w="3917" w:type="dxa"/>
            <w:tcBorders>
              <w:left w:val="nil"/>
              <w:right w:val="nil"/>
            </w:tcBorders>
            <w:shd w:val="clear" w:color="auto" w:fill="auto"/>
          </w:tcPr>
          <w:p w14:paraId="58278B0E" w14:textId="77777777" w:rsidR="00992444" w:rsidRPr="00CD328E" w:rsidRDefault="00992444" w:rsidP="00992444">
            <w:pPr>
              <w:rPr>
                <w:rFonts w:ascii="Courier New" w:hAnsi="Courier New" w:cs="Courier New"/>
                <w:b/>
                <w:bCs/>
                <w:color w:val="0070C0"/>
                <w:sz w:val="20"/>
                <w:szCs w:val="20"/>
              </w:rPr>
            </w:pPr>
            <w:proofErr w:type="gramStart"/>
            <w:r w:rsidRPr="00CD328E">
              <w:rPr>
                <w:rFonts w:ascii="Courier New" w:hAnsi="Courier New" w:cs="Courier New"/>
                <w:b/>
                <w:bCs/>
                <w:color w:val="0070C0"/>
                <w:sz w:val="20"/>
                <w:szCs w:val="20"/>
              </w:rPr>
              <w:t>AO.MODE</w:t>
            </w:r>
            <w:proofErr w:type="gramEnd"/>
            <w:r w:rsidRPr="00CD328E">
              <w:rPr>
                <w:rFonts w:ascii="Courier New" w:hAnsi="Courier New" w:cs="Courier New"/>
                <w:b/>
                <w:bCs/>
                <w:color w:val="0070C0"/>
                <w:sz w:val="20"/>
                <w:szCs w:val="20"/>
              </w:rPr>
              <w:t>_BLK</w:t>
            </w:r>
          </w:p>
        </w:tc>
        <w:tc>
          <w:tcPr>
            <w:tcW w:w="3543" w:type="dxa"/>
            <w:tcBorders>
              <w:left w:val="nil"/>
              <w:right w:val="nil"/>
            </w:tcBorders>
            <w:shd w:val="clear" w:color="auto" w:fill="auto"/>
          </w:tcPr>
          <w:p w14:paraId="000E88DB" w14:textId="77777777" w:rsidR="00992444" w:rsidRPr="00CD328E" w:rsidRDefault="00992444" w:rsidP="00992444">
            <w:pPr>
              <w:rPr>
                <w:rFonts w:ascii="Courier New" w:hAnsi="Courier New" w:cs="Courier New"/>
                <w:b/>
                <w:bCs/>
                <w:color w:val="0070C0"/>
                <w:sz w:val="20"/>
                <w:szCs w:val="20"/>
              </w:rPr>
            </w:pPr>
          </w:p>
        </w:tc>
        <w:tc>
          <w:tcPr>
            <w:tcW w:w="3585" w:type="dxa"/>
            <w:tcBorders>
              <w:left w:val="nil"/>
            </w:tcBorders>
            <w:shd w:val="clear" w:color="auto" w:fill="auto"/>
          </w:tcPr>
          <w:p w14:paraId="48A4FB32" w14:textId="77777777" w:rsidR="00992444" w:rsidRPr="00CD328E" w:rsidRDefault="00992444" w:rsidP="00992444">
            <w:pPr>
              <w:rPr>
                <w:rFonts w:ascii="Courier New" w:hAnsi="Courier New" w:cs="Courier New"/>
                <w:b/>
                <w:bCs/>
                <w:color w:val="0070C0"/>
                <w:sz w:val="20"/>
                <w:szCs w:val="20"/>
              </w:rPr>
            </w:pPr>
          </w:p>
        </w:tc>
      </w:tr>
      <w:tr w:rsidR="00992444" w:rsidRPr="00CD328E" w14:paraId="2ADD787A" w14:textId="77777777" w:rsidTr="00992444">
        <w:tc>
          <w:tcPr>
            <w:tcW w:w="3917" w:type="dxa"/>
            <w:tcBorders>
              <w:left w:val="nil"/>
              <w:right w:val="nil"/>
            </w:tcBorders>
            <w:shd w:val="clear" w:color="auto" w:fill="E6EED5"/>
          </w:tcPr>
          <w:p w14:paraId="5662438F" w14:textId="77777777" w:rsidR="00992444" w:rsidRPr="00CD328E" w:rsidRDefault="00992444" w:rsidP="0099244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PERMITED</w:t>
            </w:r>
          </w:p>
        </w:tc>
        <w:tc>
          <w:tcPr>
            <w:tcW w:w="3543" w:type="dxa"/>
            <w:tcBorders>
              <w:left w:val="nil"/>
              <w:right w:val="nil"/>
            </w:tcBorders>
            <w:shd w:val="clear" w:color="auto" w:fill="E6EED5"/>
          </w:tcPr>
          <w:p w14:paraId="12C6BAE4" w14:textId="77777777" w:rsidR="00992444" w:rsidRPr="00CD328E" w:rsidRDefault="00992444" w:rsidP="00992444">
            <w:pPr>
              <w:rPr>
                <w:rFonts w:ascii="Courier New" w:hAnsi="Courier New" w:cs="Courier New"/>
                <w:b/>
                <w:bCs/>
                <w:color w:val="0070C0"/>
                <w:sz w:val="20"/>
                <w:szCs w:val="20"/>
              </w:rPr>
            </w:pPr>
            <w:r w:rsidRPr="00CD328E">
              <w:rPr>
                <w:rFonts w:ascii="Courier New" w:hAnsi="Courier New" w:cs="Courier New"/>
                <w:b/>
                <w:bCs/>
                <w:color w:val="0070C0"/>
                <w:sz w:val="20"/>
                <w:szCs w:val="20"/>
              </w:rPr>
              <w:t>(0x9</w:t>
            </w:r>
            <w:proofErr w:type="gramStart"/>
            <w:r w:rsidRPr="00CD328E">
              <w:rPr>
                <w:rFonts w:ascii="Courier New" w:hAnsi="Courier New" w:cs="Courier New"/>
                <w:b/>
                <w:bCs/>
                <w:color w:val="0070C0"/>
                <w:sz w:val="20"/>
                <w:szCs w:val="20"/>
              </w:rPr>
              <w:t>E)RCAS</w:t>
            </w:r>
            <w:proofErr w:type="gramEnd"/>
            <w:r w:rsidRPr="00CD328E">
              <w:rPr>
                <w:rFonts w:ascii="Courier New" w:hAnsi="Courier New" w:cs="Courier New"/>
                <w:b/>
                <w:bCs/>
                <w:color w:val="0070C0"/>
                <w:sz w:val="20"/>
                <w:szCs w:val="20"/>
              </w:rPr>
              <w:t>,CAS, AUTO, MAN, OOS</w:t>
            </w:r>
          </w:p>
        </w:tc>
        <w:tc>
          <w:tcPr>
            <w:tcW w:w="3585" w:type="dxa"/>
            <w:tcBorders>
              <w:left w:val="nil"/>
            </w:tcBorders>
            <w:shd w:val="clear" w:color="auto" w:fill="E6EED5"/>
          </w:tcPr>
          <w:p w14:paraId="6CFC6C8E" w14:textId="77777777" w:rsidR="00992444" w:rsidRPr="00CD328E" w:rsidRDefault="00992444" w:rsidP="00992444">
            <w:pPr>
              <w:rPr>
                <w:rFonts w:ascii="Courier New" w:hAnsi="Courier New" w:cs="Courier New"/>
                <w:b/>
                <w:bCs/>
                <w:color w:val="0070C0"/>
                <w:sz w:val="20"/>
                <w:szCs w:val="20"/>
              </w:rPr>
            </w:pPr>
          </w:p>
        </w:tc>
      </w:tr>
      <w:tr w:rsidR="00992444" w:rsidRPr="00CD328E" w14:paraId="6231D823" w14:textId="77777777" w:rsidTr="00992444">
        <w:tc>
          <w:tcPr>
            <w:tcW w:w="3917" w:type="dxa"/>
            <w:tcBorders>
              <w:left w:val="nil"/>
              <w:right w:val="nil"/>
            </w:tcBorders>
            <w:shd w:val="clear" w:color="auto" w:fill="auto"/>
          </w:tcPr>
          <w:p w14:paraId="423AB2FC" w14:textId="77777777" w:rsidR="00992444" w:rsidRPr="00CD328E" w:rsidRDefault="00992444" w:rsidP="0099244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TARGET</w:t>
            </w:r>
          </w:p>
        </w:tc>
        <w:tc>
          <w:tcPr>
            <w:tcW w:w="3543" w:type="dxa"/>
            <w:tcBorders>
              <w:left w:val="nil"/>
              <w:right w:val="nil"/>
            </w:tcBorders>
            <w:shd w:val="clear" w:color="auto" w:fill="auto"/>
          </w:tcPr>
          <w:p w14:paraId="60F14FED" w14:textId="77777777" w:rsidR="00992444" w:rsidRPr="00CD328E" w:rsidRDefault="00992444" w:rsidP="00992444">
            <w:pPr>
              <w:rPr>
                <w:rFonts w:ascii="Courier New" w:hAnsi="Courier New" w:cs="Courier New"/>
                <w:b/>
                <w:bCs/>
                <w:color w:val="0070C0"/>
                <w:sz w:val="20"/>
                <w:szCs w:val="20"/>
              </w:rPr>
            </w:pPr>
            <w:r w:rsidRPr="00CD328E">
              <w:rPr>
                <w:rFonts w:ascii="Courier New" w:hAnsi="Courier New" w:cs="Courier New"/>
                <w:b/>
                <w:bCs/>
                <w:color w:val="0070C0"/>
                <w:sz w:val="20"/>
                <w:szCs w:val="20"/>
              </w:rPr>
              <w:t>(0x0</w:t>
            </w:r>
            <w:proofErr w:type="gramStart"/>
            <w:r w:rsidRPr="00CD328E">
              <w:rPr>
                <w:rFonts w:ascii="Courier New" w:hAnsi="Courier New" w:cs="Courier New"/>
                <w:b/>
                <w:bCs/>
                <w:color w:val="0070C0"/>
                <w:sz w:val="20"/>
                <w:szCs w:val="20"/>
              </w:rPr>
              <w:t>C)CAS</w:t>
            </w:r>
            <w:proofErr w:type="gramEnd"/>
            <w:r w:rsidRPr="00CD328E">
              <w:rPr>
                <w:rFonts w:ascii="Courier New" w:hAnsi="Courier New" w:cs="Courier New"/>
                <w:b/>
                <w:bCs/>
                <w:color w:val="0070C0"/>
                <w:sz w:val="20"/>
                <w:szCs w:val="20"/>
              </w:rPr>
              <w:t>, AUTO</w:t>
            </w:r>
          </w:p>
        </w:tc>
        <w:tc>
          <w:tcPr>
            <w:tcW w:w="3585" w:type="dxa"/>
            <w:tcBorders>
              <w:left w:val="nil"/>
            </w:tcBorders>
            <w:shd w:val="clear" w:color="auto" w:fill="auto"/>
          </w:tcPr>
          <w:p w14:paraId="249423E5" w14:textId="77777777" w:rsidR="00992444" w:rsidRPr="00CD328E" w:rsidRDefault="00992444" w:rsidP="00992444">
            <w:pPr>
              <w:rPr>
                <w:rFonts w:ascii="Courier New" w:hAnsi="Courier New" w:cs="Courier New"/>
                <w:b/>
                <w:bCs/>
                <w:color w:val="0070C0"/>
                <w:sz w:val="20"/>
                <w:szCs w:val="20"/>
              </w:rPr>
            </w:pPr>
          </w:p>
        </w:tc>
      </w:tr>
      <w:tr w:rsidR="00992444" w:rsidRPr="00CD328E" w14:paraId="3C3D96C3" w14:textId="77777777" w:rsidTr="00992444">
        <w:tc>
          <w:tcPr>
            <w:tcW w:w="3917" w:type="dxa"/>
            <w:tcBorders>
              <w:left w:val="nil"/>
              <w:right w:val="nil"/>
            </w:tcBorders>
            <w:shd w:val="clear" w:color="auto" w:fill="E6EED5"/>
          </w:tcPr>
          <w:p w14:paraId="32885397" w14:textId="77777777" w:rsidR="00992444" w:rsidRPr="00CD328E" w:rsidRDefault="00992444" w:rsidP="0099244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NORMAL</w:t>
            </w:r>
          </w:p>
        </w:tc>
        <w:tc>
          <w:tcPr>
            <w:tcW w:w="3543" w:type="dxa"/>
            <w:tcBorders>
              <w:left w:val="nil"/>
              <w:right w:val="nil"/>
            </w:tcBorders>
            <w:shd w:val="clear" w:color="auto" w:fill="E6EED5"/>
          </w:tcPr>
          <w:p w14:paraId="32FB8AFE" w14:textId="77777777" w:rsidR="00992444" w:rsidRPr="00CD328E" w:rsidRDefault="00992444" w:rsidP="00992444">
            <w:pPr>
              <w:rPr>
                <w:rFonts w:ascii="Courier New" w:hAnsi="Courier New" w:cs="Courier New"/>
                <w:b/>
                <w:bCs/>
                <w:color w:val="0070C0"/>
                <w:sz w:val="20"/>
                <w:szCs w:val="20"/>
              </w:rPr>
            </w:pPr>
            <w:r w:rsidRPr="00CD328E">
              <w:rPr>
                <w:rFonts w:ascii="Courier New" w:hAnsi="Courier New" w:cs="Courier New"/>
                <w:b/>
                <w:bCs/>
                <w:color w:val="0070C0"/>
                <w:sz w:val="20"/>
                <w:szCs w:val="20"/>
              </w:rPr>
              <w:t>(0x0</w:t>
            </w:r>
            <w:proofErr w:type="gramStart"/>
            <w:r w:rsidRPr="00CD328E">
              <w:rPr>
                <w:rFonts w:ascii="Courier New" w:hAnsi="Courier New" w:cs="Courier New"/>
                <w:b/>
                <w:bCs/>
                <w:color w:val="0070C0"/>
                <w:sz w:val="20"/>
                <w:szCs w:val="20"/>
              </w:rPr>
              <w:t>C)CAS</w:t>
            </w:r>
            <w:proofErr w:type="gramEnd"/>
            <w:r w:rsidRPr="00CD328E">
              <w:rPr>
                <w:rFonts w:ascii="Courier New" w:hAnsi="Courier New" w:cs="Courier New"/>
                <w:b/>
                <w:bCs/>
                <w:color w:val="0070C0"/>
                <w:sz w:val="20"/>
                <w:szCs w:val="20"/>
              </w:rPr>
              <w:t>, AUTO</w:t>
            </w:r>
          </w:p>
        </w:tc>
        <w:tc>
          <w:tcPr>
            <w:tcW w:w="3585" w:type="dxa"/>
            <w:tcBorders>
              <w:left w:val="nil"/>
            </w:tcBorders>
            <w:shd w:val="clear" w:color="auto" w:fill="E6EED5"/>
          </w:tcPr>
          <w:p w14:paraId="77100285" w14:textId="77777777" w:rsidR="00992444" w:rsidRPr="00CD328E" w:rsidRDefault="00992444" w:rsidP="00992444">
            <w:pPr>
              <w:rPr>
                <w:rFonts w:ascii="Courier New" w:hAnsi="Courier New" w:cs="Courier New"/>
                <w:b/>
                <w:bCs/>
                <w:color w:val="0070C0"/>
                <w:sz w:val="20"/>
                <w:szCs w:val="20"/>
              </w:rPr>
            </w:pPr>
          </w:p>
        </w:tc>
      </w:tr>
      <w:tr w:rsidR="00992444" w:rsidRPr="00CD328E" w14:paraId="402E620C" w14:textId="77777777" w:rsidTr="00992444">
        <w:tc>
          <w:tcPr>
            <w:tcW w:w="3917" w:type="dxa"/>
            <w:tcBorders>
              <w:left w:val="nil"/>
              <w:right w:val="nil"/>
            </w:tcBorders>
            <w:shd w:val="clear" w:color="auto" w:fill="auto"/>
          </w:tcPr>
          <w:p w14:paraId="64B8C5F4" w14:textId="77777777" w:rsidR="00992444" w:rsidRPr="00CD328E" w:rsidRDefault="00992444" w:rsidP="00992444">
            <w:pPr>
              <w:rPr>
                <w:rFonts w:ascii="Courier New" w:hAnsi="Courier New" w:cs="Courier New"/>
                <w:b/>
                <w:bCs/>
                <w:color w:val="0070C0"/>
                <w:sz w:val="20"/>
                <w:szCs w:val="20"/>
              </w:rPr>
            </w:pPr>
            <w:proofErr w:type="gramStart"/>
            <w:r w:rsidRPr="00CD328E">
              <w:rPr>
                <w:rFonts w:ascii="Courier New" w:hAnsi="Courier New" w:cs="Courier New"/>
                <w:b/>
                <w:bCs/>
                <w:color w:val="0070C0"/>
                <w:sz w:val="20"/>
                <w:szCs w:val="20"/>
              </w:rPr>
              <w:t>AO.CHANNEL</w:t>
            </w:r>
            <w:proofErr w:type="gramEnd"/>
          </w:p>
        </w:tc>
        <w:tc>
          <w:tcPr>
            <w:tcW w:w="3543" w:type="dxa"/>
            <w:tcBorders>
              <w:left w:val="nil"/>
              <w:right w:val="nil"/>
            </w:tcBorders>
            <w:shd w:val="clear" w:color="auto" w:fill="auto"/>
          </w:tcPr>
          <w:p w14:paraId="1F8F01ED" w14:textId="77777777" w:rsidR="00992444" w:rsidRPr="00CD328E" w:rsidRDefault="00992444" w:rsidP="00992444">
            <w:pPr>
              <w:rPr>
                <w:rFonts w:ascii="Courier New" w:hAnsi="Courier New" w:cs="Courier New"/>
                <w:b/>
                <w:bCs/>
                <w:color w:val="0070C0"/>
                <w:sz w:val="20"/>
                <w:szCs w:val="20"/>
              </w:rPr>
            </w:pPr>
            <w:r>
              <w:rPr>
                <w:rFonts w:ascii="Courier New" w:hAnsi="Courier New" w:cs="Courier New"/>
                <w:b/>
                <w:bCs/>
                <w:color w:val="0070C0"/>
                <w:sz w:val="20"/>
                <w:szCs w:val="20"/>
              </w:rPr>
              <w:t>(0x</w:t>
            </w:r>
            <w:proofErr w:type="gramStart"/>
            <w:r>
              <w:rPr>
                <w:rFonts w:ascii="Courier New" w:hAnsi="Courier New" w:cs="Courier New"/>
                <w:b/>
                <w:bCs/>
                <w:color w:val="0070C0"/>
                <w:sz w:val="20"/>
                <w:szCs w:val="20"/>
              </w:rPr>
              <w:t>01)</w:t>
            </w:r>
            <w:r w:rsidRPr="00CD328E">
              <w:rPr>
                <w:rFonts w:ascii="Courier New" w:hAnsi="Courier New" w:cs="Courier New"/>
                <w:b/>
                <w:bCs/>
                <w:color w:val="0070C0"/>
                <w:sz w:val="20"/>
                <w:szCs w:val="20"/>
              </w:rPr>
              <w:t>POSITION</w:t>
            </w:r>
            <w:proofErr w:type="gramEnd"/>
          </w:p>
        </w:tc>
        <w:tc>
          <w:tcPr>
            <w:tcW w:w="3585" w:type="dxa"/>
            <w:tcBorders>
              <w:left w:val="nil"/>
            </w:tcBorders>
            <w:shd w:val="clear" w:color="auto" w:fill="auto"/>
          </w:tcPr>
          <w:p w14:paraId="4C49A43C" w14:textId="77777777" w:rsidR="00992444" w:rsidRPr="00CD328E" w:rsidRDefault="00992444" w:rsidP="00992444">
            <w:pPr>
              <w:rPr>
                <w:rFonts w:ascii="Courier New" w:hAnsi="Courier New" w:cs="Courier New"/>
                <w:b/>
                <w:bCs/>
                <w:color w:val="0070C0"/>
                <w:sz w:val="20"/>
                <w:szCs w:val="20"/>
              </w:rPr>
            </w:pPr>
          </w:p>
        </w:tc>
      </w:tr>
      <w:tr w:rsidR="00992444" w:rsidRPr="00CD328E" w14:paraId="3809DAE2" w14:textId="77777777" w:rsidTr="00992444">
        <w:tc>
          <w:tcPr>
            <w:tcW w:w="3917" w:type="dxa"/>
            <w:tcBorders>
              <w:left w:val="nil"/>
              <w:right w:val="nil"/>
            </w:tcBorders>
            <w:shd w:val="clear" w:color="auto" w:fill="E6EED5"/>
          </w:tcPr>
          <w:p w14:paraId="5A2674D9" w14:textId="77777777" w:rsidR="00992444" w:rsidRPr="00CD328E" w:rsidRDefault="00992444" w:rsidP="00992444">
            <w:pPr>
              <w:rPr>
                <w:rFonts w:ascii="Courier New" w:hAnsi="Courier New" w:cs="Courier New"/>
                <w:b/>
                <w:bCs/>
                <w:color w:val="0070C0"/>
                <w:sz w:val="20"/>
                <w:szCs w:val="20"/>
              </w:rPr>
            </w:pPr>
            <w:r w:rsidRPr="00CD328E">
              <w:rPr>
                <w:rFonts w:ascii="Courier New" w:hAnsi="Courier New" w:cs="Courier New"/>
                <w:b/>
                <w:bCs/>
                <w:color w:val="0070C0"/>
                <w:sz w:val="20"/>
                <w:szCs w:val="20"/>
              </w:rPr>
              <w:t>SHED_OPT</w:t>
            </w:r>
          </w:p>
        </w:tc>
        <w:tc>
          <w:tcPr>
            <w:tcW w:w="3543" w:type="dxa"/>
            <w:tcBorders>
              <w:left w:val="nil"/>
              <w:right w:val="nil"/>
            </w:tcBorders>
            <w:shd w:val="clear" w:color="auto" w:fill="E6EED5"/>
          </w:tcPr>
          <w:p w14:paraId="105D93D5" w14:textId="77777777" w:rsidR="00992444" w:rsidRPr="00CD328E" w:rsidRDefault="00992444" w:rsidP="00992444">
            <w:pPr>
              <w:rPr>
                <w:rFonts w:ascii="Courier New" w:hAnsi="Courier New" w:cs="Courier New"/>
                <w:b/>
                <w:bCs/>
                <w:color w:val="0070C0"/>
                <w:sz w:val="20"/>
                <w:szCs w:val="20"/>
              </w:rPr>
            </w:pPr>
            <w:r>
              <w:rPr>
                <w:rFonts w:ascii="Courier New" w:hAnsi="Courier New" w:cs="Courier New"/>
                <w:b/>
                <w:bCs/>
                <w:color w:val="0070C0"/>
                <w:sz w:val="20"/>
                <w:szCs w:val="20"/>
              </w:rPr>
              <w:t>(0x</w:t>
            </w:r>
            <w:proofErr w:type="gramStart"/>
            <w:r>
              <w:rPr>
                <w:rFonts w:ascii="Courier New" w:hAnsi="Courier New" w:cs="Courier New"/>
                <w:b/>
                <w:bCs/>
                <w:color w:val="0070C0"/>
                <w:sz w:val="20"/>
                <w:szCs w:val="20"/>
              </w:rPr>
              <w:t>01)</w:t>
            </w:r>
            <w:proofErr w:type="spellStart"/>
            <w:r w:rsidRPr="00CD328E">
              <w:rPr>
                <w:rFonts w:ascii="Courier New" w:hAnsi="Courier New" w:cs="Courier New"/>
                <w:b/>
                <w:bCs/>
                <w:color w:val="0070C0"/>
                <w:sz w:val="20"/>
                <w:szCs w:val="20"/>
              </w:rPr>
              <w:t>NormalShed</w:t>
            </w:r>
            <w:proofErr w:type="gramEnd"/>
            <w:r w:rsidRPr="00CD328E">
              <w:rPr>
                <w:rFonts w:ascii="Courier New" w:hAnsi="Courier New" w:cs="Courier New"/>
                <w:b/>
                <w:bCs/>
                <w:color w:val="0070C0"/>
                <w:sz w:val="20"/>
                <w:szCs w:val="20"/>
              </w:rPr>
              <w:t>_NormalReturn</w:t>
            </w:r>
            <w:proofErr w:type="spellEnd"/>
          </w:p>
        </w:tc>
        <w:tc>
          <w:tcPr>
            <w:tcW w:w="3585" w:type="dxa"/>
            <w:tcBorders>
              <w:left w:val="nil"/>
            </w:tcBorders>
            <w:shd w:val="clear" w:color="auto" w:fill="E6EED5"/>
          </w:tcPr>
          <w:p w14:paraId="70FD148A" w14:textId="77777777" w:rsidR="00992444" w:rsidRPr="00CD328E" w:rsidRDefault="00992444" w:rsidP="00992444">
            <w:pPr>
              <w:rPr>
                <w:rFonts w:ascii="Courier New" w:hAnsi="Courier New" w:cs="Courier New"/>
                <w:b/>
                <w:bCs/>
                <w:color w:val="0070C0"/>
                <w:sz w:val="20"/>
                <w:szCs w:val="20"/>
              </w:rPr>
            </w:pPr>
          </w:p>
        </w:tc>
      </w:tr>
      <w:tr w:rsidR="00992444" w:rsidRPr="00CD328E" w14:paraId="7DC32B6C" w14:textId="77777777" w:rsidTr="00992444">
        <w:tc>
          <w:tcPr>
            <w:tcW w:w="3917" w:type="dxa"/>
            <w:tcBorders>
              <w:left w:val="nil"/>
              <w:right w:val="nil"/>
            </w:tcBorders>
            <w:shd w:val="clear" w:color="auto" w:fill="auto"/>
          </w:tcPr>
          <w:p w14:paraId="55A5985C" w14:textId="77777777" w:rsidR="00992444" w:rsidRPr="00CD328E" w:rsidRDefault="00992444" w:rsidP="00992444">
            <w:pPr>
              <w:rPr>
                <w:rFonts w:ascii="Courier New" w:hAnsi="Courier New" w:cs="Courier New"/>
                <w:b/>
                <w:bCs/>
                <w:color w:val="0070C0"/>
                <w:sz w:val="20"/>
                <w:szCs w:val="20"/>
              </w:rPr>
            </w:pPr>
            <w:r w:rsidRPr="00CD328E">
              <w:rPr>
                <w:rFonts w:ascii="Courier New" w:hAnsi="Courier New" w:cs="Courier New"/>
                <w:b/>
                <w:bCs/>
                <w:color w:val="0070C0"/>
                <w:sz w:val="20"/>
                <w:szCs w:val="20"/>
              </w:rPr>
              <w:t>PV_SCALE</w:t>
            </w:r>
          </w:p>
        </w:tc>
        <w:tc>
          <w:tcPr>
            <w:tcW w:w="3543" w:type="dxa"/>
            <w:tcBorders>
              <w:left w:val="nil"/>
              <w:right w:val="nil"/>
            </w:tcBorders>
            <w:shd w:val="clear" w:color="auto" w:fill="auto"/>
          </w:tcPr>
          <w:p w14:paraId="4CD2EBBF" w14:textId="77777777" w:rsidR="00992444" w:rsidRPr="00CD328E" w:rsidRDefault="00992444" w:rsidP="00992444">
            <w:pPr>
              <w:rPr>
                <w:rFonts w:ascii="Courier New" w:hAnsi="Courier New" w:cs="Courier New"/>
                <w:b/>
                <w:bCs/>
                <w:color w:val="0070C0"/>
                <w:sz w:val="20"/>
                <w:szCs w:val="20"/>
              </w:rPr>
            </w:pPr>
          </w:p>
        </w:tc>
        <w:tc>
          <w:tcPr>
            <w:tcW w:w="3585" w:type="dxa"/>
            <w:tcBorders>
              <w:left w:val="nil"/>
            </w:tcBorders>
            <w:shd w:val="clear" w:color="auto" w:fill="auto"/>
          </w:tcPr>
          <w:p w14:paraId="52AACE8F" w14:textId="77777777" w:rsidR="00992444" w:rsidRPr="00CD328E" w:rsidRDefault="00992444" w:rsidP="00992444">
            <w:pPr>
              <w:rPr>
                <w:rFonts w:ascii="Courier New" w:hAnsi="Courier New" w:cs="Courier New"/>
                <w:b/>
                <w:bCs/>
                <w:color w:val="0070C0"/>
                <w:sz w:val="20"/>
                <w:szCs w:val="20"/>
              </w:rPr>
            </w:pPr>
          </w:p>
        </w:tc>
      </w:tr>
      <w:tr w:rsidR="00992444" w:rsidRPr="00CD328E" w14:paraId="16DE71FD" w14:textId="77777777" w:rsidTr="00992444">
        <w:tc>
          <w:tcPr>
            <w:tcW w:w="3917" w:type="dxa"/>
            <w:tcBorders>
              <w:left w:val="nil"/>
              <w:right w:val="nil"/>
            </w:tcBorders>
            <w:shd w:val="clear" w:color="auto" w:fill="E6EED5"/>
          </w:tcPr>
          <w:p w14:paraId="32CA5A94" w14:textId="77777777" w:rsidR="00992444" w:rsidRPr="00CD328E" w:rsidRDefault="00992444" w:rsidP="0099244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UNITS</w:t>
            </w:r>
          </w:p>
        </w:tc>
        <w:tc>
          <w:tcPr>
            <w:tcW w:w="3543" w:type="dxa"/>
            <w:tcBorders>
              <w:left w:val="nil"/>
              <w:right w:val="nil"/>
            </w:tcBorders>
            <w:shd w:val="clear" w:color="auto" w:fill="E6EED5"/>
          </w:tcPr>
          <w:p w14:paraId="1801A574" w14:textId="77777777" w:rsidR="00992444" w:rsidRPr="00CD328E" w:rsidRDefault="00992444" w:rsidP="00992444">
            <w:pPr>
              <w:rPr>
                <w:rFonts w:ascii="Courier New" w:hAnsi="Courier New" w:cs="Courier New"/>
                <w:b/>
                <w:bCs/>
                <w:color w:val="0070C0"/>
                <w:sz w:val="20"/>
                <w:szCs w:val="20"/>
              </w:rPr>
            </w:pPr>
            <w:r w:rsidRPr="00CD328E">
              <w:rPr>
                <w:rFonts w:ascii="Courier New" w:hAnsi="Courier New" w:cs="Courier New"/>
                <w:b/>
                <w:bCs/>
                <w:color w:val="0070C0"/>
                <w:sz w:val="20"/>
                <w:szCs w:val="20"/>
              </w:rPr>
              <w:t>%</w:t>
            </w:r>
          </w:p>
        </w:tc>
        <w:tc>
          <w:tcPr>
            <w:tcW w:w="3585" w:type="dxa"/>
            <w:tcBorders>
              <w:left w:val="nil"/>
            </w:tcBorders>
            <w:shd w:val="clear" w:color="auto" w:fill="E6EED5"/>
          </w:tcPr>
          <w:p w14:paraId="123503C6" w14:textId="77777777" w:rsidR="00992444" w:rsidRPr="00CD328E" w:rsidRDefault="00992444" w:rsidP="00992444">
            <w:pPr>
              <w:rPr>
                <w:rFonts w:ascii="Courier New" w:hAnsi="Courier New" w:cs="Courier New"/>
                <w:b/>
                <w:bCs/>
                <w:color w:val="0070C0"/>
                <w:sz w:val="20"/>
                <w:szCs w:val="20"/>
              </w:rPr>
            </w:pPr>
          </w:p>
        </w:tc>
      </w:tr>
      <w:tr w:rsidR="00992444" w:rsidRPr="00CD328E" w14:paraId="77F23B74" w14:textId="77777777" w:rsidTr="00992444">
        <w:tc>
          <w:tcPr>
            <w:tcW w:w="3917" w:type="dxa"/>
            <w:tcBorders>
              <w:left w:val="nil"/>
              <w:right w:val="nil"/>
            </w:tcBorders>
            <w:shd w:val="clear" w:color="auto" w:fill="auto"/>
          </w:tcPr>
          <w:p w14:paraId="7D47E4FA" w14:textId="77777777" w:rsidR="00992444" w:rsidRPr="00CD328E" w:rsidRDefault="00992444" w:rsidP="00992444">
            <w:pPr>
              <w:rPr>
                <w:rFonts w:ascii="Courier New" w:hAnsi="Courier New" w:cs="Courier New"/>
                <w:b/>
                <w:bCs/>
                <w:color w:val="0070C0"/>
                <w:sz w:val="20"/>
                <w:szCs w:val="20"/>
              </w:rPr>
            </w:pPr>
            <w:r w:rsidRPr="00CD328E">
              <w:rPr>
                <w:rFonts w:ascii="Courier New" w:hAnsi="Courier New" w:cs="Courier New"/>
                <w:b/>
                <w:bCs/>
                <w:color w:val="0070C0"/>
                <w:sz w:val="20"/>
                <w:szCs w:val="20"/>
              </w:rPr>
              <w:t>XD_SCALE</w:t>
            </w:r>
          </w:p>
        </w:tc>
        <w:tc>
          <w:tcPr>
            <w:tcW w:w="3543" w:type="dxa"/>
            <w:tcBorders>
              <w:left w:val="nil"/>
              <w:right w:val="nil"/>
            </w:tcBorders>
            <w:shd w:val="clear" w:color="auto" w:fill="auto"/>
          </w:tcPr>
          <w:p w14:paraId="4A284FD1" w14:textId="77777777" w:rsidR="00992444" w:rsidRPr="00CD328E" w:rsidRDefault="00992444" w:rsidP="00992444">
            <w:pPr>
              <w:rPr>
                <w:rFonts w:ascii="Courier New" w:hAnsi="Courier New" w:cs="Courier New"/>
                <w:b/>
                <w:bCs/>
                <w:color w:val="0070C0"/>
                <w:sz w:val="20"/>
                <w:szCs w:val="20"/>
              </w:rPr>
            </w:pPr>
          </w:p>
        </w:tc>
        <w:tc>
          <w:tcPr>
            <w:tcW w:w="3585" w:type="dxa"/>
            <w:tcBorders>
              <w:left w:val="nil"/>
            </w:tcBorders>
            <w:shd w:val="clear" w:color="auto" w:fill="auto"/>
          </w:tcPr>
          <w:p w14:paraId="078AEEA7" w14:textId="77777777" w:rsidR="00992444" w:rsidRPr="00CD328E" w:rsidRDefault="00992444" w:rsidP="00992444">
            <w:pPr>
              <w:rPr>
                <w:rFonts w:ascii="Courier New" w:hAnsi="Courier New" w:cs="Courier New"/>
                <w:b/>
                <w:bCs/>
                <w:color w:val="0070C0"/>
                <w:sz w:val="20"/>
                <w:szCs w:val="20"/>
              </w:rPr>
            </w:pPr>
          </w:p>
        </w:tc>
      </w:tr>
      <w:tr w:rsidR="00992444" w:rsidRPr="00CD328E" w14:paraId="19B185CD" w14:textId="77777777" w:rsidTr="00992444">
        <w:tc>
          <w:tcPr>
            <w:tcW w:w="3917" w:type="dxa"/>
            <w:tcBorders>
              <w:left w:val="nil"/>
              <w:right w:val="nil"/>
            </w:tcBorders>
            <w:shd w:val="clear" w:color="auto" w:fill="E6EED5"/>
          </w:tcPr>
          <w:p w14:paraId="00AB207E" w14:textId="77777777" w:rsidR="00992444" w:rsidRPr="00CD328E" w:rsidRDefault="00992444" w:rsidP="0099244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UNITS</w:t>
            </w:r>
          </w:p>
        </w:tc>
        <w:tc>
          <w:tcPr>
            <w:tcW w:w="3543" w:type="dxa"/>
            <w:tcBorders>
              <w:left w:val="nil"/>
              <w:right w:val="nil"/>
            </w:tcBorders>
            <w:shd w:val="clear" w:color="auto" w:fill="E6EED5"/>
          </w:tcPr>
          <w:p w14:paraId="400A42D0" w14:textId="77777777" w:rsidR="00992444" w:rsidRPr="00CD328E" w:rsidRDefault="00992444" w:rsidP="00992444">
            <w:pPr>
              <w:rPr>
                <w:rFonts w:ascii="Courier New" w:hAnsi="Courier New" w:cs="Courier New"/>
                <w:b/>
                <w:bCs/>
                <w:color w:val="0070C0"/>
                <w:sz w:val="20"/>
                <w:szCs w:val="20"/>
              </w:rPr>
            </w:pPr>
            <w:r w:rsidRPr="00CD328E">
              <w:rPr>
                <w:rFonts w:ascii="Courier New" w:hAnsi="Courier New" w:cs="Courier New"/>
                <w:b/>
                <w:bCs/>
                <w:color w:val="0070C0"/>
                <w:sz w:val="20"/>
                <w:szCs w:val="20"/>
              </w:rPr>
              <w:t>%</w:t>
            </w:r>
          </w:p>
        </w:tc>
        <w:tc>
          <w:tcPr>
            <w:tcW w:w="3585" w:type="dxa"/>
            <w:tcBorders>
              <w:left w:val="nil"/>
            </w:tcBorders>
            <w:shd w:val="clear" w:color="auto" w:fill="E6EED5"/>
          </w:tcPr>
          <w:p w14:paraId="64B1F283" w14:textId="77777777" w:rsidR="00992444" w:rsidRPr="00CD328E" w:rsidRDefault="00992444" w:rsidP="00992444">
            <w:pPr>
              <w:rPr>
                <w:rFonts w:ascii="Courier New" w:hAnsi="Courier New" w:cs="Courier New"/>
                <w:b/>
                <w:bCs/>
                <w:color w:val="0070C0"/>
                <w:sz w:val="20"/>
                <w:szCs w:val="20"/>
              </w:rPr>
            </w:pPr>
          </w:p>
        </w:tc>
      </w:tr>
      <w:tr w:rsidR="00992444" w:rsidRPr="00CD328E" w14:paraId="08450A4A" w14:textId="77777777" w:rsidTr="00061CC2">
        <w:tc>
          <w:tcPr>
            <w:tcW w:w="3917" w:type="dxa"/>
            <w:tcBorders>
              <w:left w:val="nil"/>
              <w:right w:val="nil"/>
            </w:tcBorders>
            <w:shd w:val="clear" w:color="auto" w:fill="E6EED5"/>
          </w:tcPr>
          <w:p w14:paraId="1CE708C0" w14:textId="65532FB2" w:rsidR="00992444" w:rsidRPr="00CD328E" w:rsidRDefault="00992444" w:rsidP="00992444">
            <w:pPr>
              <w:rPr>
                <w:rFonts w:ascii="Courier New" w:hAnsi="Courier New" w:cs="Courier New"/>
                <w:b/>
                <w:bCs/>
                <w:color w:val="0070C0"/>
                <w:sz w:val="20"/>
                <w:szCs w:val="20"/>
              </w:rPr>
            </w:pPr>
            <w:r>
              <w:rPr>
                <w:rFonts w:ascii="Courier New" w:hAnsi="Courier New" w:cs="Courier New"/>
                <w:b/>
                <w:bCs/>
                <w:color w:val="0070C0"/>
                <w:sz w:val="20"/>
                <w:szCs w:val="20"/>
              </w:rPr>
              <w:t>IO_OPTS</w:t>
            </w:r>
          </w:p>
        </w:tc>
        <w:tc>
          <w:tcPr>
            <w:tcW w:w="3543" w:type="dxa"/>
            <w:tcBorders>
              <w:left w:val="nil"/>
              <w:right w:val="nil"/>
            </w:tcBorders>
            <w:shd w:val="clear" w:color="auto" w:fill="E6EED5"/>
          </w:tcPr>
          <w:p w14:paraId="664777ED" w14:textId="53F27302" w:rsidR="00992444" w:rsidRPr="00CD328E" w:rsidRDefault="00992444" w:rsidP="00992444">
            <w:pPr>
              <w:rPr>
                <w:rFonts w:ascii="Courier New" w:hAnsi="Courier New" w:cs="Courier New"/>
                <w:b/>
                <w:bCs/>
                <w:color w:val="0070C0"/>
                <w:sz w:val="20"/>
                <w:szCs w:val="20"/>
              </w:rPr>
            </w:pPr>
            <w:r w:rsidRPr="004A540D">
              <w:rPr>
                <w:rFonts w:ascii="Courier New" w:hAnsi="Courier New" w:cs="Courier New"/>
                <w:b/>
                <w:bCs/>
                <w:color w:val="0070C0"/>
                <w:sz w:val="20"/>
                <w:szCs w:val="20"/>
              </w:rPr>
              <w:t>0x0040</w:t>
            </w:r>
          </w:p>
        </w:tc>
        <w:tc>
          <w:tcPr>
            <w:tcW w:w="3585" w:type="dxa"/>
            <w:tcBorders>
              <w:left w:val="nil"/>
            </w:tcBorders>
            <w:shd w:val="clear" w:color="auto" w:fill="E6EED5"/>
          </w:tcPr>
          <w:p w14:paraId="5ED0B88E" w14:textId="77777777" w:rsidR="00992444" w:rsidRPr="00CD328E" w:rsidRDefault="00992444" w:rsidP="00992444">
            <w:pPr>
              <w:rPr>
                <w:rFonts w:ascii="Courier New" w:hAnsi="Courier New" w:cs="Courier New"/>
                <w:b/>
                <w:bCs/>
                <w:color w:val="0070C0"/>
                <w:sz w:val="20"/>
                <w:szCs w:val="20"/>
              </w:rPr>
            </w:pPr>
          </w:p>
        </w:tc>
      </w:tr>
    </w:tbl>
    <w:p w14:paraId="4FC4665C" w14:textId="2D160E13" w:rsidR="00B152E7" w:rsidRDefault="00B152E7"/>
    <w:p w14:paraId="4226C093" w14:textId="6C6CCDD0" w:rsidR="002111A2" w:rsidRDefault="002111A2" w:rsidP="00992444">
      <w:pPr>
        <w:pStyle w:val="Heading5"/>
      </w:pPr>
      <w:r w:rsidRPr="002111A2">
        <w:t>DISCRETE OUTPUT 1 BLOCK PARAMETERS</w:t>
      </w:r>
    </w:p>
    <w:p w14:paraId="6EEEBB64" w14:textId="77777777" w:rsidR="002111A2" w:rsidRPr="00992444" w:rsidRDefault="002111A2" w:rsidP="002111A2">
      <w:pPr>
        <w:rPr>
          <w:lang w:eastAsia="de-DE"/>
        </w:rPr>
      </w:pPr>
    </w:p>
    <w:tbl>
      <w:tblPr>
        <w:tblW w:w="11045" w:type="dxa"/>
        <w:tblInd w:w="10" w:type="dxa"/>
        <w:tblBorders>
          <w:top w:val="single" w:sz="8" w:space="0" w:color="B3CC82"/>
          <w:left w:val="single" w:sz="8" w:space="0" w:color="B3CC82"/>
          <w:bottom w:val="single" w:sz="8" w:space="0" w:color="B3CC82"/>
          <w:right w:val="single" w:sz="8" w:space="0" w:color="B3CC82"/>
          <w:insideH w:val="single" w:sz="8" w:space="0" w:color="B3CC82"/>
        </w:tblBorders>
        <w:tblLayout w:type="fixed"/>
        <w:tblLook w:val="04A0" w:firstRow="1" w:lastRow="0" w:firstColumn="1" w:lastColumn="0" w:noHBand="0" w:noVBand="1"/>
      </w:tblPr>
      <w:tblGrid>
        <w:gridCol w:w="3917"/>
        <w:gridCol w:w="3543"/>
        <w:gridCol w:w="3585"/>
      </w:tblGrid>
      <w:tr w:rsidR="00992444" w:rsidRPr="00992444" w14:paraId="3E82F79D" w14:textId="77777777" w:rsidTr="00992444">
        <w:tc>
          <w:tcPr>
            <w:tcW w:w="3917" w:type="dxa"/>
            <w:tcBorders>
              <w:left w:val="nil"/>
              <w:right w:val="nil"/>
            </w:tcBorders>
            <w:shd w:val="clear" w:color="auto" w:fill="auto"/>
          </w:tcPr>
          <w:p w14:paraId="2EFFAF0D" w14:textId="77777777" w:rsidR="00992444" w:rsidRPr="00992444" w:rsidRDefault="00992444" w:rsidP="00026A55">
            <w:pPr>
              <w:rPr>
                <w:rFonts w:ascii="Courier New" w:hAnsi="Courier New" w:cs="Courier New"/>
                <w:b/>
                <w:bCs/>
                <w:color w:val="0070C0"/>
                <w:sz w:val="20"/>
                <w:szCs w:val="20"/>
              </w:rPr>
            </w:pPr>
            <w:r w:rsidRPr="00992444">
              <w:rPr>
                <w:b/>
                <w:bCs/>
                <w:lang w:eastAsia="de-DE"/>
              </w:rPr>
              <w:t>Parameter</w:t>
            </w:r>
          </w:p>
        </w:tc>
        <w:tc>
          <w:tcPr>
            <w:tcW w:w="3543" w:type="dxa"/>
            <w:tcBorders>
              <w:left w:val="nil"/>
              <w:right w:val="nil"/>
            </w:tcBorders>
            <w:shd w:val="clear" w:color="auto" w:fill="auto"/>
          </w:tcPr>
          <w:p w14:paraId="21EB4D48" w14:textId="77777777" w:rsidR="00992444" w:rsidRPr="00992444" w:rsidRDefault="00992444"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Value</w:t>
            </w:r>
          </w:p>
        </w:tc>
        <w:tc>
          <w:tcPr>
            <w:tcW w:w="3585" w:type="dxa"/>
            <w:tcBorders>
              <w:left w:val="nil"/>
            </w:tcBorders>
            <w:shd w:val="clear" w:color="auto" w:fill="auto"/>
          </w:tcPr>
          <w:p w14:paraId="5B00888A" w14:textId="77777777" w:rsidR="00992444" w:rsidRPr="00992444" w:rsidRDefault="00992444"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Comment</w:t>
            </w:r>
          </w:p>
        </w:tc>
      </w:tr>
      <w:tr w:rsidR="00A25F4B" w:rsidRPr="00CD328E" w14:paraId="76350722" w14:textId="77777777" w:rsidTr="00992444">
        <w:tc>
          <w:tcPr>
            <w:tcW w:w="3917" w:type="dxa"/>
            <w:tcBorders>
              <w:left w:val="nil"/>
              <w:right w:val="nil"/>
            </w:tcBorders>
            <w:shd w:val="clear" w:color="auto" w:fill="E6EED5"/>
          </w:tcPr>
          <w:p w14:paraId="78688B6B"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DO1.MODE_BLK</w:t>
            </w:r>
          </w:p>
        </w:tc>
        <w:tc>
          <w:tcPr>
            <w:tcW w:w="3543" w:type="dxa"/>
            <w:tcBorders>
              <w:left w:val="nil"/>
              <w:right w:val="nil"/>
            </w:tcBorders>
            <w:shd w:val="clear" w:color="auto" w:fill="E6EED5"/>
          </w:tcPr>
          <w:p w14:paraId="5DB992B6" w14:textId="77777777" w:rsidR="00A25F4B" w:rsidRPr="00CD328E" w:rsidRDefault="00A25F4B" w:rsidP="005B4DB4">
            <w:pPr>
              <w:rPr>
                <w:rFonts w:ascii="Courier New" w:hAnsi="Courier New" w:cs="Courier New"/>
                <w:b/>
                <w:bCs/>
                <w:color w:val="0070C0"/>
                <w:sz w:val="20"/>
                <w:szCs w:val="20"/>
              </w:rPr>
            </w:pPr>
          </w:p>
        </w:tc>
        <w:tc>
          <w:tcPr>
            <w:tcW w:w="3585" w:type="dxa"/>
            <w:tcBorders>
              <w:left w:val="nil"/>
            </w:tcBorders>
            <w:shd w:val="clear" w:color="auto" w:fill="E6EED5"/>
          </w:tcPr>
          <w:p w14:paraId="333E4049" w14:textId="77777777" w:rsidR="00A25F4B" w:rsidRPr="00CD328E" w:rsidRDefault="00A25F4B" w:rsidP="005B4DB4">
            <w:pPr>
              <w:rPr>
                <w:rFonts w:ascii="Courier New" w:hAnsi="Courier New" w:cs="Courier New"/>
                <w:b/>
                <w:bCs/>
                <w:color w:val="0070C0"/>
                <w:sz w:val="20"/>
                <w:szCs w:val="20"/>
              </w:rPr>
            </w:pPr>
          </w:p>
        </w:tc>
      </w:tr>
      <w:tr w:rsidR="00A25F4B" w:rsidRPr="00CD328E" w14:paraId="6EFF994A" w14:textId="77777777" w:rsidTr="00992444">
        <w:tc>
          <w:tcPr>
            <w:tcW w:w="3917" w:type="dxa"/>
            <w:tcBorders>
              <w:left w:val="nil"/>
              <w:right w:val="nil"/>
            </w:tcBorders>
            <w:shd w:val="clear" w:color="auto" w:fill="auto"/>
          </w:tcPr>
          <w:p w14:paraId="4EEFD1E2"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PERMITED</w:t>
            </w:r>
          </w:p>
        </w:tc>
        <w:tc>
          <w:tcPr>
            <w:tcW w:w="3543" w:type="dxa"/>
            <w:tcBorders>
              <w:left w:val="nil"/>
              <w:right w:val="nil"/>
            </w:tcBorders>
            <w:shd w:val="clear" w:color="auto" w:fill="auto"/>
          </w:tcPr>
          <w:p w14:paraId="6153B69F"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(0x9</w:t>
            </w:r>
            <w:proofErr w:type="gramStart"/>
            <w:r w:rsidRPr="00CD328E">
              <w:rPr>
                <w:rFonts w:ascii="Courier New" w:hAnsi="Courier New" w:cs="Courier New"/>
                <w:b/>
                <w:bCs/>
                <w:color w:val="0070C0"/>
                <w:sz w:val="20"/>
                <w:szCs w:val="20"/>
              </w:rPr>
              <w:t>E)RCAS</w:t>
            </w:r>
            <w:proofErr w:type="gramEnd"/>
            <w:r w:rsidRPr="00CD328E">
              <w:rPr>
                <w:rFonts w:ascii="Courier New" w:hAnsi="Courier New" w:cs="Courier New"/>
                <w:b/>
                <w:bCs/>
                <w:color w:val="0070C0"/>
                <w:sz w:val="20"/>
                <w:szCs w:val="20"/>
              </w:rPr>
              <w:t>,CAS, AUTO, MAN, OOS</w:t>
            </w:r>
          </w:p>
        </w:tc>
        <w:tc>
          <w:tcPr>
            <w:tcW w:w="3585" w:type="dxa"/>
            <w:tcBorders>
              <w:left w:val="nil"/>
            </w:tcBorders>
            <w:shd w:val="clear" w:color="auto" w:fill="auto"/>
          </w:tcPr>
          <w:p w14:paraId="6391E4B3" w14:textId="77777777" w:rsidR="00A25F4B" w:rsidRPr="00CD328E" w:rsidRDefault="00A25F4B" w:rsidP="005B4DB4">
            <w:pPr>
              <w:rPr>
                <w:rFonts w:ascii="Courier New" w:hAnsi="Courier New" w:cs="Courier New"/>
                <w:b/>
                <w:bCs/>
                <w:color w:val="0070C0"/>
                <w:sz w:val="20"/>
                <w:szCs w:val="20"/>
              </w:rPr>
            </w:pPr>
          </w:p>
        </w:tc>
      </w:tr>
      <w:tr w:rsidR="00A25F4B" w:rsidRPr="00CD328E" w14:paraId="69A67E1A" w14:textId="77777777" w:rsidTr="00992444">
        <w:tc>
          <w:tcPr>
            <w:tcW w:w="3917" w:type="dxa"/>
            <w:tcBorders>
              <w:left w:val="nil"/>
              <w:right w:val="nil"/>
            </w:tcBorders>
            <w:shd w:val="clear" w:color="auto" w:fill="E6EED5"/>
          </w:tcPr>
          <w:p w14:paraId="07E1798A"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TARGET</w:t>
            </w:r>
          </w:p>
        </w:tc>
        <w:tc>
          <w:tcPr>
            <w:tcW w:w="3543" w:type="dxa"/>
            <w:tcBorders>
              <w:left w:val="nil"/>
              <w:right w:val="nil"/>
            </w:tcBorders>
            <w:shd w:val="clear" w:color="auto" w:fill="E6EED5"/>
          </w:tcPr>
          <w:p w14:paraId="70005209"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(0x0</w:t>
            </w:r>
            <w:proofErr w:type="gramStart"/>
            <w:r w:rsidRPr="00CD328E">
              <w:rPr>
                <w:rFonts w:ascii="Courier New" w:hAnsi="Courier New" w:cs="Courier New"/>
                <w:b/>
                <w:bCs/>
                <w:color w:val="0070C0"/>
                <w:sz w:val="20"/>
                <w:szCs w:val="20"/>
              </w:rPr>
              <w:t>C)CAS</w:t>
            </w:r>
            <w:proofErr w:type="gramEnd"/>
            <w:r w:rsidRPr="00CD328E">
              <w:rPr>
                <w:rFonts w:ascii="Courier New" w:hAnsi="Courier New" w:cs="Courier New"/>
                <w:b/>
                <w:bCs/>
                <w:color w:val="0070C0"/>
                <w:sz w:val="20"/>
                <w:szCs w:val="20"/>
              </w:rPr>
              <w:t>, AUTO</w:t>
            </w:r>
          </w:p>
        </w:tc>
        <w:tc>
          <w:tcPr>
            <w:tcW w:w="3585" w:type="dxa"/>
            <w:tcBorders>
              <w:left w:val="nil"/>
            </w:tcBorders>
            <w:shd w:val="clear" w:color="auto" w:fill="E6EED5"/>
          </w:tcPr>
          <w:p w14:paraId="5758183B" w14:textId="77777777" w:rsidR="00A25F4B" w:rsidRPr="00CD328E" w:rsidRDefault="00A25F4B" w:rsidP="005B4DB4">
            <w:pPr>
              <w:rPr>
                <w:rFonts w:ascii="Courier New" w:hAnsi="Courier New" w:cs="Courier New"/>
                <w:b/>
                <w:bCs/>
                <w:color w:val="0070C0"/>
                <w:sz w:val="20"/>
                <w:szCs w:val="20"/>
              </w:rPr>
            </w:pPr>
          </w:p>
        </w:tc>
      </w:tr>
      <w:tr w:rsidR="00A25F4B" w:rsidRPr="00CD328E" w14:paraId="545B7ACD" w14:textId="77777777" w:rsidTr="00992444">
        <w:tc>
          <w:tcPr>
            <w:tcW w:w="3917" w:type="dxa"/>
            <w:tcBorders>
              <w:left w:val="nil"/>
              <w:right w:val="nil"/>
            </w:tcBorders>
            <w:shd w:val="clear" w:color="auto" w:fill="auto"/>
          </w:tcPr>
          <w:p w14:paraId="4EE6E070"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NORMAL</w:t>
            </w:r>
          </w:p>
        </w:tc>
        <w:tc>
          <w:tcPr>
            <w:tcW w:w="3543" w:type="dxa"/>
            <w:tcBorders>
              <w:left w:val="nil"/>
              <w:right w:val="nil"/>
            </w:tcBorders>
            <w:shd w:val="clear" w:color="auto" w:fill="auto"/>
          </w:tcPr>
          <w:p w14:paraId="0A3D1257"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(0x0</w:t>
            </w:r>
            <w:proofErr w:type="gramStart"/>
            <w:r w:rsidRPr="00CD328E">
              <w:rPr>
                <w:rFonts w:ascii="Courier New" w:hAnsi="Courier New" w:cs="Courier New"/>
                <w:b/>
                <w:bCs/>
                <w:color w:val="0070C0"/>
                <w:sz w:val="20"/>
                <w:szCs w:val="20"/>
              </w:rPr>
              <w:t>C)CAS</w:t>
            </w:r>
            <w:proofErr w:type="gramEnd"/>
            <w:r w:rsidRPr="00CD328E">
              <w:rPr>
                <w:rFonts w:ascii="Courier New" w:hAnsi="Courier New" w:cs="Courier New"/>
                <w:b/>
                <w:bCs/>
                <w:color w:val="0070C0"/>
                <w:sz w:val="20"/>
                <w:szCs w:val="20"/>
              </w:rPr>
              <w:t>, AUTO</w:t>
            </w:r>
          </w:p>
        </w:tc>
        <w:tc>
          <w:tcPr>
            <w:tcW w:w="3585" w:type="dxa"/>
            <w:tcBorders>
              <w:left w:val="nil"/>
            </w:tcBorders>
            <w:shd w:val="clear" w:color="auto" w:fill="auto"/>
          </w:tcPr>
          <w:p w14:paraId="63F54B6D" w14:textId="77777777" w:rsidR="00A25F4B" w:rsidRPr="00CD328E" w:rsidRDefault="00A25F4B" w:rsidP="005B4DB4">
            <w:pPr>
              <w:rPr>
                <w:rFonts w:ascii="Courier New" w:hAnsi="Courier New" w:cs="Courier New"/>
                <w:b/>
                <w:bCs/>
                <w:color w:val="0070C0"/>
                <w:sz w:val="20"/>
                <w:szCs w:val="20"/>
              </w:rPr>
            </w:pPr>
          </w:p>
        </w:tc>
      </w:tr>
      <w:tr w:rsidR="00A25F4B" w:rsidRPr="00CD328E" w14:paraId="45249241" w14:textId="77777777" w:rsidTr="00992444">
        <w:tc>
          <w:tcPr>
            <w:tcW w:w="3917" w:type="dxa"/>
            <w:tcBorders>
              <w:left w:val="nil"/>
              <w:right w:val="nil"/>
            </w:tcBorders>
            <w:shd w:val="clear" w:color="auto" w:fill="E6EED5"/>
          </w:tcPr>
          <w:p w14:paraId="3B1932C5"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DO1.CHANNEL</w:t>
            </w:r>
          </w:p>
        </w:tc>
        <w:tc>
          <w:tcPr>
            <w:tcW w:w="3543" w:type="dxa"/>
            <w:tcBorders>
              <w:left w:val="nil"/>
              <w:right w:val="nil"/>
            </w:tcBorders>
            <w:shd w:val="clear" w:color="auto" w:fill="E6EED5"/>
          </w:tcPr>
          <w:p w14:paraId="50BD953E" w14:textId="77777777" w:rsidR="00A25F4B" w:rsidRPr="00CD328E" w:rsidRDefault="00A25F4B" w:rsidP="005B4DB4">
            <w:pPr>
              <w:rPr>
                <w:rFonts w:ascii="Courier New" w:hAnsi="Courier New" w:cs="Courier New"/>
                <w:b/>
                <w:bCs/>
                <w:color w:val="0070C0"/>
                <w:sz w:val="20"/>
                <w:szCs w:val="20"/>
              </w:rPr>
            </w:pPr>
            <w:r w:rsidRPr="00FA0A87">
              <w:rPr>
                <w:rFonts w:ascii="Courier New" w:hAnsi="Courier New" w:cs="Courier New"/>
                <w:b/>
                <w:bCs/>
                <w:color w:val="0070C0"/>
                <w:sz w:val="20"/>
                <w:szCs w:val="20"/>
              </w:rPr>
              <w:t>(0x</w:t>
            </w:r>
            <w:proofErr w:type="gramStart"/>
            <w:r w:rsidRPr="00FA0A87">
              <w:rPr>
                <w:rFonts w:ascii="Courier New" w:hAnsi="Courier New" w:cs="Courier New"/>
                <w:b/>
                <w:bCs/>
                <w:color w:val="0070C0"/>
                <w:sz w:val="20"/>
                <w:szCs w:val="20"/>
              </w:rPr>
              <w:t>4)</w:t>
            </w:r>
            <w:r w:rsidRPr="00CD328E">
              <w:rPr>
                <w:rFonts w:ascii="Courier New" w:hAnsi="Courier New" w:cs="Courier New"/>
                <w:b/>
                <w:bCs/>
                <w:color w:val="0070C0"/>
                <w:sz w:val="20"/>
                <w:szCs w:val="20"/>
              </w:rPr>
              <w:t>Discrete</w:t>
            </w:r>
            <w:proofErr w:type="gramEnd"/>
            <w:r w:rsidRPr="00CD328E">
              <w:rPr>
                <w:rFonts w:ascii="Courier New" w:hAnsi="Courier New" w:cs="Courier New"/>
                <w:b/>
                <w:bCs/>
                <w:color w:val="0070C0"/>
                <w:sz w:val="20"/>
                <w:szCs w:val="20"/>
              </w:rPr>
              <w:t xml:space="preserve"> Switch 1</w:t>
            </w:r>
          </w:p>
        </w:tc>
        <w:tc>
          <w:tcPr>
            <w:tcW w:w="3585" w:type="dxa"/>
            <w:tcBorders>
              <w:left w:val="nil"/>
            </w:tcBorders>
            <w:shd w:val="clear" w:color="auto" w:fill="E6EED5"/>
          </w:tcPr>
          <w:p w14:paraId="14135806"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Note that DO1.Channel and DO2.Channel must be different</w:t>
            </w:r>
          </w:p>
        </w:tc>
      </w:tr>
      <w:tr w:rsidR="00A25F4B" w:rsidRPr="00CD328E" w14:paraId="269044CA" w14:textId="77777777" w:rsidTr="00992444">
        <w:tc>
          <w:tcPr>
            <w:tcW w:w="3917" w:type="dxa"/>
            <w:tcBorders>
              <w:left w:val="nil"/>
              <w:right w:val="nil"/>
            </w:tcBorders>
            <w:shd w:val="clear" w:color="auto" w:fill="auto"/>
          </w:tcPr>
          <w:p w14:paraId="059F40E9"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SHED_OPT</w:t>
            </w:r>
          </w:p>
        </w:tc>
        <w:tc>
          <w:tcPr>
            <w:tcW w:w="3543" w:type="dxa"/>
            <w:tcBorders>
              <w:left w:val="nil"/>
              <w:right w:val="nil"/>
            </w:tcBorders>
            <w:shd w:val="clear" w:color="auto" w:fill="auto"/>
          </w:tcPr>
          <w:p w14:paraId="4989D581" w14:textId="77777777" w:rsidR="00A25F4B" w:rsidRPr="00CD328E" w:rsidRDefault="00A25F4B" w:rsidP="005B4DB4">
            <w:pPr>
              <w:rPr>
                <w:rFonts w:ascii="Courier New" w:hAnsi="Courier New" w:cs="Courier New"/>
                <w:b/>
                <w:bCs/>
                <w:color w:val="0070C0"/>
                <w:sz w:val="20"/>
                <w:szCs w:val="20"/>
              </w:rPr>
            </w:pPr>
            <w:r>
              <w:rPr>
                <w:rFonts w:ascii="Courier New" w:hAnsi="Courier New" w:cs="Courier New"/>
                <w:b/>
                <w:bCs/>
                <w:color w:val="0070C0"/>
                <w:sz w:val="20"/>
                <w:szCs w:val="20"/>
              </w:rPr>
              <w:t>(0x</w:t>
            </w:r>
            <w:proofErr w:type="gramStart"/>
            <w:r>
              <w:rPr>
                <w:rFonts w:ascii="Courier New" w:hAnsi="Courier New" w:cs="Courier New"/>
                <w:b/>
                <w:bCs/>
                <w:color w:val="0070C0"/>
                <w:sz w:val="20"/>
                <w:szCs w:val="20"/>
              </w:rPr>
              <w:t>01)</w:t>
            </w:r>
            <w:proofErr w:type="spellStart"/>
            <w:r w:rsidRPr="00CD328E">
              <w:rPr>
                <w:rFonts w:ascii="Courier New" w:hAnsi="Courier New" w:cs="Courier New"/>
                <w:b/>
                <w:bCs/>
                <w:color w:val="0070C0"/>
                <w:sz w:val="20"/>
                <w:szCs w:val="20"/>
              </w:rPr>
              <w:t>NormalShed</w:t>
            </w:r>
            <w:proofErr w:type="gramEnd"/>
            <w:r w:rsidRPr="00CD328E">
              <w:rPr>
                <w:rFonts w:ascii="Courier New" w:hAnsi="Courier New" w:cs="Courier New"/>
                <w:b/>
                <w:bCs/>
                <w:color w:val="0070C0"/>
                <w:sz w:val="20"/>
                <w:szCs w:val="20"/>
              </w:rPr>
              <w:t>_NormalReturn</w:t>
            </w:r>
            <w:proofErr w:type="spellEnd"/>
          </w:p>
        </w:tc>
        <w:tc>
          <w:tcPr>
            <w:tcW w:w="3585" w:type="dxa"/>
            <w:tcBorders>
              <w:left w:val="nil"/>
            </w:tcBorders>
            <w:shd w:val="clear" w:color="auto" w:fill="auto"/>
          </w:tcPr>
          <w:p w14:paraId="47D08BCE" w14:textId="77777777" w:rsidR="00A25F4B" w:rsidRPr="00CD328E" w:rsidRDefault="00A25F4B" w:rsidP="005B4DB4">
            <w:pPr>
              <w:rPr>
                <w:rFonts w:ascii="Courier New" w:hAnsi="Courier New" w:cs="Courier New"/>
                <w:b/>
                <w:bCs/>
                <w:color w:val="0070C0"/>
                <w:sz w:val="20"/>
                <w:szCs w:val="20"/>
              </w:rPr>
            </w:pPr>
          </w:p>
        </w:tc>
      </w:tr>
    </w:tbl>
    <w:p w14:paraId="3F3390BD" w14:textId="3538D9CB" w:rsidR="00B152E7" w:rsidRDefault="00B152E7"/>
    <w:p w14:paraId="6108230D" w14:textId="24A3EB99" w:rsidR="00CE3A7D" w:rsidRDefault="00CE3A7D" w:rsidP="00992444">
      <w:pPr>
        <w:pStyle w:val="Heading5"/>
      </w:pPr>
      <w:r w:rsidRPr="00CD328E">
        <w:t>DISCRETE OUTPUT 2 BLOCK PARAMETERS</w:t>
      </w:r>
    </w:p>
    <w:tbl>
      <w:tblPr>
        <w:tblW w:w="11045" w:type="dxa"/>
        <w:tblInd w:w="10" w:type="dxa"/>
        <w:tblBorders>
          <w:top w:val="single" w:sz="8" w:space="0" w:color="B3CC82"/>
          <w:left w:val="single" w:sz="8" w:space="0" w:color="B3CC82"/>
          <w:bottom w:val="single" w:sz="8" w:space="0" w:color="B3CC82"/>
          <w:right w:val="single" w:sz="8" w:space="0" w:color="B3CC82"/>
          <w:insideH w:val="single" w:sz="8" w:space="0" w:color="B3CC82"/>
        </w:tblBorders>
        <w:tblLayout w:type="fixed"/>
        <w:tblLook w:val="04A0" w:firstRow="1" w:lastRow="0" w:firstColumn="1" w:lastColumn="0" w:noHBand="0" w:noVBand="1"/>
      </w:tblPr>
      <w:tblGrid>
        <w:gridCol w:w="3917"/>
        <w:gridCol w:w="3543"/>
        <w:gridCol w:w="21"/>
        <w:gridCol w:w="36"/>
        <w:gridCol w:w="3528"/>
      </w:tblGrid>
      <w:tr w:rsidR="00992444" w:rsidRPr="00992444" w14:paraId="0FB40624" w14:textId="77777777" w:rsidTr="00026A55">
        <w:trPr>
          <w:tblHeader/>
        </w:trPr>
        <w:tc>
          <w:tcPr>
            <w:tcW w:w="3917" w:type="dxa"/>
            <w:tcBorders>
              <w:left w:val="nil"/>
              <w:right w:val="nil"/>
            </w:tcBorders>
            <w:shd w:val="clear" w:color="auto" w:fill="auto"/>
          </w:tcPr>
          <w:p w14:paraId="11D162BA" w14:textId="77777777" w:rsidR="00992444" w:rsidRPr="00992444" w:rsidRDefault="00992444" w:rsidP="00026A55">
            <w:pPr>
              <w:rPr>
                <w:rFonts w:ascii="Courier New" w:hAnsi="Courier New" w:cs="Courier New"/>
                <w:b/>
                <w:bCs/>
                <w:color w:val="0070C0"/>
                <w:sz w:val="20"/>
                <w:szCs w:val="20"/>
              </w:rPr>
            </w:pPr>
            <w:r w:rsidRPr="00992444">
              <w:rPr>
                <w:b/>
                <w:bCs/>
                <w:lang w:eastAsia="de-DE"/>
              </w:rPr>
              <w:t>Parameter</w:t>
            </w:r>
          </w:p>
        </w:tc>
        <w:tc>
          <w:tcPr>
            <w:tcW w:w="3543" w:type="dxa"/>
            <w:tcBorders>
              <w:left w:val="nil"/>
              <w:right w:val="nil"/>
            </w:tcBorders>
            <w:shd w:val="clear" w:color="auto" w:fill="auto"/>
          </w:tcPr>
          <w:p w14:paraId="28C52B1A" w14:textId="77777777" w:rsidR="00992444" w:rsidRPr="00992444" w:rsidRDefault="00992444"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Value</w:t>
            </w:r>
          </w:p>
        </w:tc>
        <w:tc>
          <w:tcPr>
            <w:tcW w:w="3585" w:type="dxa"/>
            <w:gridSpan w:val="3"/>
            <w:tcBorders>
              <w:left w:val="nil"/>
            </w:tcBorders>
            <w:shd w:val="clear" w:color="auto" w:fill="auto"/>
          </w:tcPr>
          <w:p w14:paraId="2F133A65" w14:textId="77777777" w:rsidR="00992444" w:rsidRPr="00992444" w:rsidRDefault="00992444"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Comment</w:t>
            </w:r>
          </w:p>
        </w:tc>
      </w:tr>
      <w:tr w:rsidR="00A25F4B" w:rsidRPr="00CD328E" w14:paraId="11CED348" w14:textId="77777777" w:rsidTr="00992444">
        <w:tc>
          <w:tcPr>
            <w:tcW w:w="3917" w:type="dxa"/>
            <w:tcBorders>
              <w:left w:val="nil"/>
              <w:right w:val="nil"/>
            </w:tcBorders>
            <w:shd w:val="clear" w:color="auto" w:fill="auto"/>
          </w:tcPr>
          <w:p w14:paraId="3C4048CB"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DO2.MODE_BLK</w:t>
            </w:r>
          </w:p>
        </w:tc>
        <w:tc>
          <w:tcPr>
            <w:tcW w:w="3564" w:type="dxa"/>
            <w:gridSpan w:val="2"/>
            <w:tcBorders>
              <w:left w:val="nil"/>
              <w:right w:val="nil"/>
            </w:tcBorders>
            <w:shd w:val="clear" w:color="auto" w:fill="auto"/>
          </w:tcPr>
          <w:p w14:paraId="09357A2D" w14:textId="77777777" w:rsidR="00A25F4B" w:rsidRPr="00CD328E" w:rsidRDefault="00A25F4B" w:rsidP="005B4DB4">
            <w:pPr>
              <w:rPr>
                <w:rFonts w:ascii="Courier New" w:hAnsi="Courier New" w:cs="Courier New"/>
                <w:b/>
                <w:bCs/>
                <w:color w:val="0070C0"/>
                <w:sz w:val="20"/>
                <w:szCs w:val="20"/>
              </w:rPr>
            </w:pPr>
          </w:p>
        </w:tc>
        <w:tc>
          <w:tcPr>
            <w:tcW w:w="3564" w:type="dxa"/>
            <w:gridSpan w:val="2"/>
            <w:tcBorders>
              <w:left w:val="nil"/>
            </w:tcBorders>
            <w:shd w:val="clear" w:color="auto" w:fill="auto"/>
          </w:tcPr>
          <w:p w14:paraId="639CCF6F" w14:textId="77777777" w:rsidR="00A25F4B" w:rsidRPr="00CD328E" w:rsidRDefault="00A25F4B" w:rsidP="005B4DB4">
            <w:pPr>
              <w:rPr>
                <w:rFonts w:ascii="Courier New" w:hAnsi="Courier New" w:cs="Courier New"/>
                <w:b/>
                <w:bCs/>
                <w:color w:val="0070C0"/>
                <w:sz w:val="20"/>
                <w:szCs w:val="20"/>
              </w:rPr>
            </w:pPr>
          </w:p>
        </w:tc>
      </w:tr>
      <w:tr w:rsidR="00A25F4B" w:rsidRPr="00CD328E" w14:paraId="2B6CEFCB" w14:textId="77777777" w:rsidTr="00992444">
        <w:tc>
          <w:tcPr>
            <w:tcW w:w="3917" w:type="dxa"/>
            <w:tcBorders>
              <w:left w:val="nil"/>
              <w:right w:val="nil"/>
            </w:tcBorders>
            <w:shd w:val="clear" w:color="auto" w:fill="E6EED5"/>
          </w:tcPr>
          <w:p w14:paraId="0B577627"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PERMITED</w:t>
            </w:r>
          </w:p>
        </w:tc>
        <w:tc>
          <w:tcPr>
            <w:tcW w:w="3564" w:type="dxa"/>
            <w:gridSpan w:val="2"/>
            <w:tcBorders>
              <w:left w:val="nil"/>
              <w:right w:val="nil"/>
            </w:tcBorders>
            <w:shd w:val="clear" w:color="auto" w:fill="E6EED5"/>
          </w:tcPr>
          <w:p w14:paraId="355C7928"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(0x9</w:t>
            </w:r>
            <w:proofErr w:type="gramStart"/>
            <w:r w:rsidRPr="00CD328E">
              <w:rPr>
                <w:rFonts w:ascii="Courier New" w:hAnsi="Courier New" w:cs="Courier New"/>
                <w:b/>
                <w:bCs/>
                <w:color w:val="0070C0"/>
                <w:sz w:val="20"/>
                <w:szCs w:val="20"/>
              </w:rPr>
              <w:t>E)RCAS</w:t>
            </w:r>
            <w:proofErr w:type="gramEnd"/>
            <w:r w:rsidRPr="00CD328E">
              <w:rPr>
                <w:rFonts w:ascii="Courier New" w:hAnsi="Courier New" w:cs="Courier New"/>
                <w:b/>
                <w:bCs/>
                <w:color w:val="0070C0"/>
                <w:sz w:val="20"/>
                <w:szCs w:val="20"/>
              </w:rPr>
              <w:t>,CAS, AUTO, MAN, OOS</w:t>
            </w:r>
          </w:p>
        </w:tc>
        <w:tc>
          <w:tcPr>
            <w:tcW w:w="3564" w:type="dxa"/>
            <w:gridSpan w:val="2"/>
            <w:tcBorders>
              <w:left w:val="nil"/>
            </w:tcBorders>
            <w:shd w:val="clear" w:color="auto" w:fill="E6EED5"/>
          </w:tcPr>
          <w:p w14:paraId="37A0B5D8" w14:textId="77777777" w:rsidR="00A25F4B" w:rsidRPr="00CD328E" w:rsidRDefault="00A25F4B" w:rsidP="005B4DB4">
            <w:pPr>
              <w:rPr>
                <w:rFonts w:ascii="Courier New" w:hAnsi="Courier New" w:cs="Courier New"/>
                <w:b/>
                <w:bCs/>
                <w:color w:val="0070C0"/>
                <w:sz w:val="20"/>
                <w:szCs w:val="20"/>
              </w:rPr>
            </w:pPr>
          </w:p>
        </w:tc>
      </w:tr>
      <w:tr w:rsidR="00A25F4B" w:rsidRPr="00CD328E" w14:paraId="304B9606" w14:textId="77777777" w:rsidTr="00992444">
        <w:tc>
          <w:tcPr>
            <w:tcW w:w="3917" w:type="dxa"/>
            <w:tcBorders>
              <w:left w:val="nil"/>
              <w:right w:val="nil"/>
            </w:tcBorders>
            <w:shd w:val="clear" w:color="auto" w:fill="auto"/>
          </w:tcPr>
          <w:p w14:paraId="3A7616CA"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TARGET</w:t>
            </w:r>
          </w:p>
        </w:tc>
        <w:tc>
          <w:tcPr>
            <w:tcW w:w="3564" w:type="dxa"/>
            <w:gridSpan w:val="2"/>
            <w:tcBorders>
              <w:left w:val="nil"/>
              <w:right w:val="nil"/>
            </w:tcBorders>
            <w:shd w:val="clear" w:color="auto" w:fill="auto"/>
          </w:tcPr>
          <w:p w14:paraId="5F550864"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(0x0</w:t>
            </w:r>
            <w:proofErr w:type="gramStart"/>
            <w:r w:rsidRPr="00CD328E">
              <w:rPr>
                <w:rFonts w:ascii="Courier New" w:hAnsi="Courier New" w:cs="Courier New"/>
                <w:b/>
                <w:bCs/>
                <w:color w:val="0070C0"/>
                <w:sz w:val="20"/>
                <w:szCs w:val="20"/>
              </w:rPr>
              <w:t>C)CAS</w:t>
            </w:r>
            <w:proofErr w:type="gramEnd"/>
            <w:r w:rsidRPr="00CD328E">
              <w:rPr>
                <w:rFonts w:ascii="Courier New" w:hAnsi="Courier New" w:cs="Courier New"/>
                <w:b/>
                <w:bCs/>
                <w:color w:val="0070C0"/>
                <w:sz w:val="20"/>
                <w:szCs w:val="20"/>
              </w:rPr>
              <w:t>, AUTO</w:t>
            </w:r>
          </w:p>
        </w:tc>
        <w:tc>
          <w:tcPr>
            <w:tcW w:w="3564" w:type="dxa"/>
            <w:gridSpan w:val="2"/>
            <w:tcBorders>
              <w:left w:val="nil"/>
            </w:tcBorders>
            <w:shd w:val="clear" w:color="auto" w:fill="auto"/>
          </w:tcPr>
          <w:p w14:paraId="5C2FC954" w14:textId="77777777" w:rsidR="00A25F4B" w:rsidRPr="00CD328E" w:rsidRDefault="00A25F4B" w:rsidP="005B4DB4">
            <w:pPr>
              <w:rPr>
                <w:rFonts w:ascii="Courier New" w:hAnsi="Courier New" w:cs="Courier New"/>
                <w:b/>
                <w:bCs/>
                <w:color w:val="0070C0"/>
                <w:sz w:val="20"/>
                <w:szCs w:val="20"/>
              </w:rPr>
            </w:pPr>
          </w:p>
        </w:tc>
      </w:tr>
      <w:tr w:rsidR="00A25F4B" w:rsidRPr="00CD328E" w14:paraId="2A6A6176" w14:textId="77777777" w:rsidTr="00992444">
        <w:tc>
          <w:tcPr>
            <w:tcW w:w="3917" w:type="dxa"/>
            <w:tcBorders>
              <w:left w:val="nil"/>
              <w:right w:val="nil"/>
            </w:tcBorders>
            <w:shd w:val="clear" w:color="auto" w:fill="E6EED5"/>
          </w:tcPr>
          <w:p w14:paraId="1C8938A8"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NORMAL</w:t>
            </w:r>
          </w:p>
        </w:tc>
        <w:tc>
          <w:tcPr>
            <w:tcW w:w="3600" w:type="dxa"/>
            <w:gridSpan w:val="3"/>
            <w:tcBorders>
              <w:left w:val="nil"/>
              <w:right w:val="nil"/>
            </w:tcBorders>
            <w:shd w:val="clear" w:color="auto" w:fill="E6EED5"/>
          </w:tcPr>
          <w:p w14:paraId="574F36C8"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(0x0</w:t>
            </w:r>
            <w:proofErr w:type="gramStart"/>
            <w:r w:rsidRPr="00CD328E">
              <w:rPr>
                <w:rFonts w:ascii="Courier New" w:hAnsi="Courier New" w:cs="Courier New"/>
                <w:b/>
                <w:bCs/>
                <w:color w:val="0070C0"/>
                <w:sz w:val="20"/>
                <w:szCs w:val="20"/>
              </w:rPr>
              <w:t>C)CAS</w:t>
            </w:r>
            <w:proofErr w:type="gramEnd"/>
            <w:r w:rsidRPr="00CD328E">
              <w:rPr>
                <w:rFonts w:ascii="Courier New" w:hAnsi="Courier New" w:cs="Courier New"/>
                <w:b/>
                <w:bCs/>
                <w:color w:val="0070C0"/>
                <w:sz w:val="20"/>
                <w:szCs w:val="20"/>
              </w:rPr>
              <w:t>, AUTO</w:t>
            </w:r>
          </w:p>
        </w:tc>
        <w:tc>
          <w:tcPr>
            <w:tcW w:w="3528" w:type="dxa"/>
            <w:tcBorders>
              <w:left w:val="nil"/>
            </w:tcBorders>
            <w:shd w:val="clear" w:color="auto" w:fill="E6EED5"/>
          </w:tcPr>
          <w:p w14:paraId="14F587E0" w14:textId="77777777" w:rsidR="00A25F4B" w:rsidRPr="00CD328E" w:rsidRDefault="00A25F4B" w:rsidP="005B4DB4">
            <w:pPr>
              <w:rPr>
                <w:rFonts w:ascii="Courier New" w:hAnsi="Courier New" w:cs="Courier New"/>
                <w:b/>
                <w:bCs/>
                <w:color w:val="0070C0"/>
                <w:sz w:val="20"/>
                <w:szCs w:val="20"/>
              </w:rPr>
            </w:pPr>
          </w:p>
        </w:tc>
      </w:tr>
      <w:tr w:rsidR="00A25F4B" w:rsidRPr="00CD328E" w14:paraId="4A7764D7" w14:textId="77777777" w:rsidTr="00992444">
        <w:tc>
          <w:tcPr>
            <w:tcW w:w="3917" w:type="dxa"/>
            <w:tcBorders>
              <w:left w:val="nil"/>
              <w:right w:val="nil"/>
            </w:tcBorders>
            <w:shd w:val="clear" w:color="auto" w:fill="auto"/>
          </w:tcPr>
          <w:p w14:paraId="308A6558"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DO2.CHANNEL</w:t>
            </w:r>
          </w:p>
        </w:tc>
        <w:tc>
          <w:tcPr>
            <w:tcW w:w="3564" w:type="dxa"/>
            <w:gridSpan w:val="2"/>
            <w:tcBorders>
              <w:left w:val="nil"/>
              <w:right w:val="nil"/>
            </w:tcBorders>
            <w:shd w:val="clear" w:color="auto" w:fill="auto"/>
          </w:tcPr>
          <w:p w14:paraId="485EBA82" w14:textId="77777777" w:rsidR="00A25F4B" w:rsidRPr="00CD328E" w:rsidRDefault="00A25F4B" w:rsidP="005B4DB4">
            <w:pPr>
              <w:rPr>
                <w:rFonts w:ascii="Courier New" w:hAnsi="Courier New" w:cs="Courier New"/>
                <w:b/>
                <w:bCs/>
                <w:color w:val="0070C0"/>
                <w:sz w:val="20"/>
                <w:szCs w:val="20"/>
              </w:rPr>
            </w:pPr>
            <w:r w:rsidRPr="00FA0A87">
              <w:rPr>
                <w:rFonts w:ascii="Courier New" w:hAnsi="Courier New" w:cs="Courier New"/>
                <w:b/>
                <w:bCs/>
                <w:color w:val="0070C0"/>
                <w:sz w:val="20"/>
                <w:szCs w:val="20"/>
              </w:rPr>
              <w:t>(0x</w:t>
            </w:r>
            <w:proofErr w:type="gramStart"/>
            <w:r>
              <w:rPr>
                <w:rFonts w:ascii="Courier New" w:hAnsi="Courier New" w:cs="Courier New"/>
                <w:b/>
                <w:bCs/>
                <w:color w:val="0070C0"/>
                <w:sz w:val="20"/>
                <w:szCs w:val="20"/>
              </w:rPr>
              <w:t>05</w:t>
            </w:r>
            <w:r w:rsidRPr="00FA0A87">
              <w:rPr>
                <w:rFonts w:ascii="Courier New" w:hAnsi="Courier New" w:cs="Courier New"/>
                <w:b/>
                <w:bCs/>
                <w:color w:val="0070C0"/>
                <w:sz w:val="20"/>
                <w:szCs w:val="20"/>
              </w:rPr>
              <w:t>)</w:t>
            </w:r>
            <w:r w:rsidRPr="00CD328E">
              <w:rPr>
                <w:rFonts w:ascii="Courier New" w:hAnsi="Courier New" w:cs="Courier New"/>
                <w:b/>
                <w:bCs/>
                <w:color w:val="0070C0"/>
                <w:sz w:val="20"/>
                <w:szCs w:val="20"/>
              </w:rPr>
              <w:t>Discrete</w:t>
            </w:r>
            <w:proofErr w:type="gramEnd"/>
            <w:r w:rsidRPr="00CD328E">
              <w:rPr>
                <w:rFonts w:ascii="Courier New" w:hAnsi="Courier New" w:cs="Courier New"/>
                <w:b/>
                <w:bCs/>
                <w:color w:val="0070C0"/>
                <w:sz w:val="20"/>
                <w:szCs w:val="20"/>
              </w:rPr>
              <w:t xml:space="preserve"> Switch 2</w:t>
            </w:r>
          </w:p>
        </w:tc>
        <w:tc>
          <w:tcPr>
            <w:tcW w:w="3564" w:type="dxa"/>
            <w:gridSpan w:val="2"/>
            <w:tcBorders>
              <w:left w:val="nil"/>
            </w:tcBorders>
            <w:shd w:val="clear" w:color="auto" w:fill="auto"/>
          </w:tcPr>
          <w:p w14:paraId="7525E963"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Note that DO1.Channel and DO2.Channel must be different</w:t>
            </w:r>
          </w:p>
        </w:tc>
      </w:tr>
      <w:tr w:rsidR="00A25F4B" w:rsidRPr="00CD328E" w14:paraId="6E3D850F" w14:textId="77777777" w:rsidTr="00992444">
        <w:tc>
          <w:tcPr>
            <w:tcW w:w="3917" w:type="dxa"/>
            <w:tcBorders>
              <w:left w:val="nil"/>
              <w:right w:val="nil"/>
            </w:tcBorders>
            <w:shd w:val="clear" w:color="auto" w:fill="E6EED5"/>
          </w:tcPr>
          <w:p w14:paraId="61B39D16"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SHED_OPT</w:t>
            </w:r>
          </w:p>
        </w:tc>
        <w:tc>
          <w:tcPr>
            <w:tcW w:w="3564" w:type="dxa"/>
            <w:gridSpan w:val="2"/>
            <w:tcBorders>
              <w:left w:val="nil"/>
              <w:right w:val="nil"/>
            </w:tcBorders>
            <w:shd w:val="clear" w:color="auto" w:fill="E6EED5"/>
          </w:tcPr>
          <w:p w14:paraId="429E48E8" w14:textId="77777777" w:rsidR="00A25F4B" w:rsidRPr="00CD328E" w:rsidRDefault="00A25F4B" w:rsidP="005B4DB4">
            <w:pPr>
              <w:rPr>
                <w:rFonts w:ascii="Courier New" w:hAnsi="Courier New" w:cs="Courier New"/>
                <w:b/>
                <w:bCs/>
                <w:color w:val="0070C0"/>
                <w:sz w:val="20"/>
                <w:szCs w:val="20"/>
              </w:rPr>
            </w:pPr>
            <w:proofErr w:type="spellStart"/>
            <w:r w:rsidRPr="00CD328E">
              <w:rPr>
                <w:rFonts w:ascii="Courier New" w:hAnsi="Courier New" w:cs="Courier New"/>
                <w:b/>
                <w:bCs/>
                <w:color w:val="0070C0"/>
                <w:sz w:val="20"/>
                <w:szCs w:val="20"/>
              </w:rPr>
              <w:t>NormalShed_NormalReturn</w:t>
            </w:r>
            <w:proofErr w:type="spellEnd"/>
          </w:p>
        </w:tc>
        <w:tc>
          <w:tcPr>
            <w:tcW w:w="3564" w:type="dxa"/>
            <w:gridSpan w:val="2"/>
            <w:tcBorders>
              <w:left w:val="nil"/>
            </w:tcBorders>
            <w:shd w:val="clear" w:color="auto" w:fill="E6EED5"/>
          </w:tcPr>
          <w:p w14:paraId="4D5FC60B" w14:textId="77777777" w:rsidR="00A25F4B" w:rsidRPr="00CD328E" w:rsidRDefault="00A25F4B" w:rsidP="005B4DB4">
            <w:pPr>
              <w:rPr>
                <w:rFonts w:ascii="Courier New" w:hAnsi="Courier New" w:cs="Courier New"/>
                <w:b/>
                <w:bCs/>
                <w:color w:val="0070C0"/>
                <w:sz w:val="20"/>
                <w:szCs w:val="20"/>
              </w:rPr>
            </w:pPr>
          </w:p>
        </w:tc>
      </w:tr>
    </w:tbl>
    <w:p w14:paraId="6FD0B7DA" w14:textId="30D1913D" w:rsidR="00B152E7" w:rsidRDefault="00B152E7"/>
    <w:p w14:paraId="72BD8B74" w14:textId="120BB8E6" w:rsidR="004A540D" w:rsidRDefault="00857B16" w:rsidP="00992444">
      <w:pPr>
        <w:pStyle w:val="Heading5"/>
      </w:pPr>
      <w:r>
        <w:t>Multiple Analog Input Block Parameters</w:t>
      </w:r>
    </w:p>
    <w:tbl>
      <w:tblPr>
        <w:tblW w:w="11045" w:type="dxa"/>
        <w:tblInd w:w="10" w:type="dxa"/>
        <w:tblBorders>
          <w:top w:val="single" w:sz="8" w:space="0" w:color="B3CC82"/>
          <w:left w:val="single" w:sz="8" w:space="0" w:color="B3CC82"/>
          <w:bottom w:val="single" w:sz="8" w:space="0" w:color="B3CC82"/>
          <w:right w:val="single" w:sz="8" w:space="0" w:color="B3CC82"/>
          <w:insideH w:val="single" w:sz="8" w:space="0" w:color="B3CC82"/>
        </w:tblBorders>
        <w:tblLayout w:type="fixed"/>
        <w:tblLook w:val="04A0" w:firstRow="1" w:lastRow="0" w:firstColumn="1" w:lastColumn="0" w:noHBand="0" w:noVBand="1"/>
      </w:tblPr>
      <w:tblGrid>
        <w:gridCol w:w="3917"/>
        <w:gridCol w:w="3543"/>
        <w:gridCol w:w="21"/>
        <w:gridCol w:w="3564"/>
      </w:tblGrid>
      <w:tr w:rsidR="00992444" w:rsidRPr="00992444" w14:paraId="13CAE23B" w14:textId="77777777" w:rsidTr="00026A55">
        <w:trPr>
          <w:tblHeader/>
        </w:trPr>
        <w:tc>
          <w:tcPr>
            <w:tcW w:w="3917" w:type="dxa"/>
            <w:tcBorders>
              <w:left w:val="nil"/>
              <w:right w:val="nil"/>
            </w:tcBorders>
            <w:shd w:val="clear" w:color="auto" w:fill="auto"/>
          </w:tcPr>
          <w:p w14:paraId="38C0AD8C" w14:textId="77777777" w:rsidR="00992444" w:rsidRPr="00992444" w:rsidRDefault="00992444" w:rsidP="00026A55">
            <w:pPr>
              <w:rPr>
                <w:rFonts w:ascii="Courier New" w:hAnsi="Courier New" w:cs="Courier New"/>
                <w:b/>
                <w:bCs/>
                <w:color w:val="0070C0"/>
                <w:sz w:val="20"/>
                <w:szCs w:val="20"/>
              </w:rPr>
            </w:pPr>
            <w:r w:rsidRPr="00992444">
              <w:rPr>
                <w:b/>
                <w:bCs/>
                <w:lang w:eastAsia="de-DE"/>
              </w:rPr>
              <w:t>Parameter</w:t>
            </w:r>
          </w:p>
        </w:tc>
        <w:tc>
          <w:tcPr>
            <w:tcW w:w="3543" w:type="dxa"/>
            <w:tcBorders>
              <w:left w:val="nil"/>
              <w:right w:val="nil"/>
            </w:tcBorders>
            <w:shd w:val="clear" w:color="auto" w:fill="auto"/>
          </w:tcPr>
          <w:p w14:paraId="52CEAA67" w14:textId="77777777" w:rsidR="00992444" w:rsidRPr="00992444" w:rsidRDefault="00992444"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Value</w:t>
            </w:r>
          </w:p>
        </w:tc>
        <w:tc>
          <w:tcPr>
            <w:tcW w:w="3585" w:type="dxa"/>
            <w:gridSpan w:val="2"/>
            <w:tcBorders>
              <w:left w:val="nil"/>
            </w:tcBorders>
            <w:shd w:val="clear" w:color="auto" w:fill="auto"/>
          </w:tcPr>
          <w:p w14:paraId="5D6C0363" w14:textId="77777777" w:rsidR="00992444" w:rsidRPr="00992444" w:rsidRDefault="00992444"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Comment</w:t>
            </w:r>
          </w:p>
        </w:tc>
      </w:tr>
      <w:tr w:rsidR="00857B16" w:rsidRPr="00CD328E" w14:paraId="3AD08910" w14:textId="77777777" w:rsidTr="007A55C6">
        <w:tc>
          <w:tcPr>
            <w:tcW w:w="3917" w:type="dxa"/>
            <w:tcBorders>
              <w:left w:val="nil"/>
              <w:right w:val="nil"/>
            </w:tcBorders>
            <w:shd w:val="clear" w:color="auto" w:fill="E6EED5"/>
          </w:tcPr>
          <w:p w14:paraId="695ECF89" w14:textId="21FFBCD4" w:rsidR="00857B16" w:rsidRPr="00CD328E" w:rsidRDefault="00857B16" w:rsidP="007A55C6">
            <w:pPr>
              <w:rPr>
                <w:rFonts w:ascii="Courier New" w:hAnsi="Courier New" w:cs="Courier New"/>
                <w:b/>
                <w:bCs/>
                <w:color w:val="0070C0"/>
                <w:sz w:val="20"/>
                <w:szCs w:val="20"/>
              </w:rPr>
            </w:pPr>
            <w:r>
              <w:rPr>
                <w:rFonts w:ascii="Courier New" w:hAnsi="Courier New" w:cs="Courier New"/>
                <w:b/>
                <w:bCs/>
                <w:color w:val="0070C0"/>
                <w:sz w:val="20"/>
                <w:szCs w:val="20"/>
              </w:rPr>
              <w:t>CHANNEL</w:t>
            </w:r>
          </w:p>
        </w:tc>
        <w:tc>
          <w:tcPr>
            <w:tcW w:w="3564" w:type="dxa"/>
            <w:gridSpan w:val="2"/>
            <w:tcBorders>
              <w:left w:val="nil"/>
              <w:right w:val="nil"/>
            </w:tcBorders>
            <w:shd w:val="clear" w:color="auto" w:fill="E6EED5"/>
          </w:tcPr>
          <w:p w14:paraId="754CB87F" w14:textId="03DE50AC" w:rsidR="00857B16" w:rsidRPr="00CD328E" w:rsidRDefault="00857B16" w:rsidP="007A55C6">
            <w:pPr>
              <w:rPr>
                <w:rFonts w:ascii="Courier New" w:hAnsi="Courier New" w:cs="Courier New"/>
                <w:b/>
                <w:bCs/>
                <w:color w:val="0070C0"/>
                <w:sz w:val="20"/>
                <w:szCs w:val="20"/>
              </w:rPr>
            </w:pPr>
            <w:r>
              <w:rPr>
                <w:rFonts w:ascii="Courier New" w:hAnsi="Courier New" w:cs="Courier New"/>
                <w:b/>
                <w:bCs/>
                <w:color w:val="0070C0"/>
                <w:sz w:val="20"/>
                <w:szCs w:val="20"/>
              </w:rPr>
              <w:t>20</w:t>
            </w:r>
          </w:p>
        </w:tc>
        <w:tc>
          <w:tcPr>
            <w:tcW w:w="3564" w:type="dxa"/>
            <w:tcBorders>
              <w:left w:val="nil"/>
            </w:tcBorders>
            <w:shd w:val="clear" w:color="auto" w:fill="E6EED5"/>
          </w:tcPr>
          <w:p w14:paraId="1B4ED866" w14:textId="77777777" w:rsidR="00857B16" w:rsidRPr="00CD328E" w:rsidRDefault="00857B16" w:rsidP="007A55C6">
            <w:pPr>
              <w:rPr>
                <w:rFonts w:ascii="Courier New" w:hAnsi="Courier New" w:cs="Courier New"/>
                <w:b/>
                <w:bCs/>
                <w:color w:val="0070C0"/>
                <w:sz w:val="20"/>
                <w:szCs w:val="20"/>
              </w:rPr>
            </w:pPr>
          </w:p>
        </w:tc>
      </w:tr>
    </w:tbl>
    <w:p w14:paraId="66C105F3" w14:textId="53F4F874" w:rsidR="00857B16" w:rsidRPr="00992444" w:rsidRDefault="00857B16" w:rsidP="00857B16">
      <w:pPr>
        <w:rPr>
          <w:b/>
          <w:bCs/>
          <w:lang w:eastAsia="de-DE"/>
        </w:rPr>
      </w:pPr>
    </w:p>
    <w:p w14:paraId="77EC5793" w14:textId="77777777" w:rsidR="00857B16" w:rsidRPr="00992444" w:rsidRDefault="00857B16" w:rsidP="00857B16">
      <w:pPr>
        <w:rPr>
          <w:lang w:eastAsia="de-DE"/>
        </w:rPr>
      </w:pPr>
    </w:p>
    <w:p w14:paraId="303E18F6" w14:textId="570AF9E0" w:rsidR="00CE3A7D" w:rsidRDefault="00DB68A4" w:rsidP="00992444">
      <w:pPr>
        <w:pStyle w:val="Heading5"/>
      </w:pPr>
      <w:r w:rsidRPr="00CD328E">
        <w:lastRenderedPageBreak/>
        <w:t>ANALOG INPUT 1 BLOCK PARAMETERS</w:t>
      </w:r>
    </w:p>
    <w:tbl>
      <w:tblPr>
        <w:tblW w:w="11045" w:type="dxa"/>
        <w:tblInd w:w="10" w:type="dxa"/>
        <w:tblBorders>
          <w:top w:val="single" w:sz="8" w:space="0" w:color="B3CC82"/>
          <w:left w:val="single" w:sz="8" w:space="0" w:color="B3CC82"/>
          <w:bottom w:val="single" w:sz="8" w:space="0" w:color="B3CC82"/>
          <w:right w:val="single" w:sz="8" w:space="0" w:color="B3CC82"/>
          <w:insideH w:val="single" w:sz="8" w:space="0" w:color="B3CC82"/>
        </w:tblBorders>
        <w:tblLayout w:type="fixed"/>
        <w:tblLook w:val="04A0" w:firstRow="1" w:lastRow="0" w:firstColumn="1" w:lastColumn="0" w:noHBand="0" w:noVBand="1"/>
      </w:tblPr>
      <w:tblGrid>
        <w:gridCol w:w="3917"/>
        <w:gridCol w:w="3543"/>
        <w:gridCol w:w="21"/>
        <w:gridCol w:w="36"/>
        <w:gridCol w:w="3528"/>
      </w:tblGrid>
      <w:tr w:rsidR="00992444" w:rsidRPr="00992444" w14:paraId="4D3D9F93" w14:textId="77777777" w:rsidTr="00026A55">
        <w:trPr>
          <w:tblHeader/>
        </w:trPr>
        <w:tc>
          <w:tcPr>
            <w:tcW w:w="3917" w:type="dxa"/>
            <w:tcBorders>
              <w:left w:val="nil"/>
              <w:right w:val="nil"/>
            </w:tcBorders>
            <w:shd w:val="clear" w:color="auto" w:fill="auto"/>
          </w:tcPr>
          <w:p w14:paraId="42554829" w14:textId="77777777" w:rsidR="00992444" w:rsidRPr="00992444" w:rsidRDefault="00992444" w:rsidP="00026A55">
            <w:pPr>
              <w:rPr>
                <w:rFonts w:ascii="Courier New" w:hAnsi="Courier New" w:cs="Courier New"/>
                <w:b/>
                <w:bCs/>
                <w:color w:val="0070C0"/>
                <w:sz w:val="20"/>
                <w:szCs w:val="20"/>
              </w:rPr>
            </w:pPr>
            <w:r w:rsidRPr="00992444">
              <w:rPr>
                <w:b/>
                <w:bCs/>
                <w:lang w:eastAsia="de-DE"/>
              </w:rPr>
              <w:t>Parameter</w:t>
            </w:r>
          </w:p>
        </w:tc>
        <w:tc>
          <w:tcPr>
            <w:tcW w:w="3543" w:type="dxa"/>
            <w:tcBorders>
              <w:left w:val="nil"/>
              <w:right w:val="nil"/>
            </w:tcBorders>
            <w:shd w:val="clear" w:color="auto" w:fill="auto"/>
          </w:tcPr>
          <w:p w14:paraId="5CBE25FC" w14:textId="77777777" w:rsidR="00992444" w:rsidRPr="00992444" w:rsidRDefault="00992444"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Value</w:t>
            </w:r>
          </w:p>
        </w:tc>
        <w:tc>
          <w:tcPr>
            <w:tcW w:w="3585" w:type="dxa"/>
            <w:gridSpan w:val="3"/>
            <w:tcBorders>
              <w:left w:val="nil"/>
            </w:tcBorders>
            <w:shd w:val="clear" w:color="auto" w:fill="auto"/>
          </w:tcPr>
          <w:p w14:paraId="05C40D44" w14:textId="77777777" w:rsidR="00992444" w:rsidRPr="00992444" w:rsidRDefault="00992444"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Comment</w:t>
            </w:r>
          </w:p>
        </w:tc>
      </w:tr>
      <w:tr w:rsidR="00A25F4B" w:rsidRPr="00CD328E" w14:paraId="313DAD7D" w14:textId="77777777" w:rsidTr="00992444">
        <w:tc>
          <w:tcPr>
            <w:tcW w:w="3917" w:type="dxa"/>
            <w:tcBorders>
              <w:left w:val="nil"/>
              <w:right w:val="nil"/>
            </w:tcBorders>
            <w:shd w:val="clear" w:color="auto" w:fill="E6EED5"/>
          </w:tcPr>
          <w:p w14:paraId="322CD11F"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AI1.MODE_BLK</w:t>
            </w:r>
          </w:p>
        </w:tc>
        <w:tc>
          <w:tcPr>
            <w:tcW w:w="3564" w:type="dxa"/>
            <w:gridSpan w:val="2"/>
            <w:tcBorders>
              <w:left w:val="nil"/>
              <w:right w:val="nil"/>
            </w:tcBorders>
            <w:shd w:val="clear" w:color="auto" w:fill="E6EED5"/>
          </w:tcPr>
          <w:p w14:paraId="7C5F5206" w14:textId="77777777" w:rsidR="00A25F4B" w:rsidRPr="00CD328E" w:rsidRDefault="00A25F4B" w:rsidP="005B4DB4">
            <w:pPr>
              <w:rPr>
                <w:rFonts w:ascii="Courier New" w:hAnsi="Courier New" w:cs="Courier New"/>
                <w:b/>
                <w:bCs/>
                <w:color w:val="0070C0"/>
                <w:sz w:val="20"/>
                <w:szCs w:val="20"/>
              </w:rPr>
            </w:pPr>
          </w:p>
        </w:tc>
        <w:tc>
          <w:tcPr>
            <w:tcW w:w="3564" w:type="dxa"/>
            <w:gridSpan w:val="2"/>
            <w:tcBorders>
              <w:left w:val="nil"/>
            </w:tcBorders>
            <w:shd w:val="clear" w:color="auto" w:fill="E6EED5"/>
          </w:tcPr>
          <w:p w14:paraId="6FDAA01F" w14:textId="77777777" w:rsidR="00A25F4B" w:rsidRPr="00CD328E" w:rsidRDefault="00A25F4B" w:rsidP="005B4DB4">
            <w:pPr>
              <w:rPr>
                <w:rFonts w:ascii="Courier New" w:hAnsi="Courier New" w:cs="Courier New"/>
                <w:b/>
                <w:bCs/>
                <w:color w:val="0070C0"/>
                <w:sz w:val="20"/>
                <w:szCs w:val="20"/>
              </w:rPr>
            </w:pPr>
          </w:p>
        </w:tc>
      </w:tr>
      <w:tr w:rsidR="00A25F4B" w:rsidRPr="00CD328E" w14:paraId="453E5D7B" w14:textId="77777777" w:rsidTr="00992444">
        <w:tc>
          <w:tcPr>
            <w:tcW w:w="3917" w:type="dxa"/>
            <w:tcBorders>
              <w:left w:val="nil"/>
              <w:right w:val="nil"/>
            </w:tcBorders>
            <w:shd w:val="clear" w:color="auto" w:fill="auto"/>
          </w:tcPr>
          <w:p w14:paraId="68E4F52A"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PERMITED</w:t>
            </w:r>
          </w:p>
        </w:tc>
        <w:tc>
          <w:tcPr>
            <w:tcW w:w="3564" w:type="dxa"/>
            <w:gridSpan w:val="2"/>
            <w:tcBorders>
              <w:left w:val="nil"/>
              <w:right w:val="nil"/>
            </w:tcBorders>
            <w:shd w:val="clear" w:color="auto" w:fill="auto"/>
          </w:tcPr>
          <w:p w14:paraId="329E37EE" w14:textId="77777777" w:rsidR="00A25F4B" w:rsidRPr="00CD328E" w:rsidRDefault="00A25F4B" w:rsidP="005B4DB4">
            <w:pPr>
              <w:rPr>
                <w:rFonts w:ascii="Courier New" w:hAnsi="Courier New" w:cs="Courier New"/>
                <w:b/>
                <w:bCs/>
                <w:color w:val="0070C0"/>
                <w:sz w:val="20"/>
                <w:szCs w:val="20"/>
              </w:rPr>
            </w:pPr>
            <w:r>
              <w:rPr>
                <w:rFonts w:ascii="Courier New" w:hAnsi="Courier New" w:cs="Courier New"/>
                <w:b/>
                <w:bCs/>
                <w:color w:val="0070C0"/>
                <w:sz w:val="20"/>
                <w:szCs w:val="20"/>
              </w:rPr>
              <w:t>(</w:t>
            </w:r>
            <w:r w:rsidRPr="00FA0A87">
              <w:rPr>
                <w:rFonts w:ascii="Courier New" w:hAnsi="Courier New" w:cs="Courier New"/>
                <w:b/>
                <w:bCs/>
                <w:color w:val="0070C0"/>
                <w:sz w:val="20"/>
                <w:szCs w:val="20"/>
              </w:rPr>
              <w:t>0x</w:t>
            </w:r>
            <w:proofErr w:type="gramStart"/>
            <w:r w:rsidRPr="00FA0A87">
              <w:rPr>
                <w:rFonts w:ascii="Courier New" w:hAnsi="Courier New" w:cs="Courier New"/>
                <w:b/>
                <w:bCs/>
                <w:color w:val="0070C0"/>
                <w:sz w:val="20"/>
                <w:szCs w:val="20"/>
              </w:rPr>
              <w:t>98</w:t>
            </w:r>
            <w:r>
              <w:rPr>
                <w:rFonts w:ascii="Courier New" w:hAnsi="Courier New" w:cs="Courier New"/>
                <w:b/>
                <w:bCs/>
                <w:color w:val="0070C0"/>
                <w:sz w:val="20"/>
                <w:szCs w:val="20"/>
              </w:rPr>
              <w:t>)</w:t>
            </w:r>
            <w:r w:rsidRPr="00CD328E">
              <w:rPr>
                <w:rFonts w:ascii="Courier New" w:hAnsi="Courier New" w:cs="Courier New"/>
                <w:b/>
                <w:bCs/>
                <w:color w:val="0070C0"/>
                <w:sz w:val="20"/>
                <w:szCs w:val="20"/>
              </w:rPr>
              <w:t>AUTO</w:t>
            </w:r>
            <w:proofErr w:type="gramEnd"/>
            <w:r w:rsidRPr="00CD328E">
              <w:rPr>
                <w:rFonts w:ascii="Courier New" w:hAnsi="Courier New" w:cs="Courier New"/>
                <w:b/>
                <w:bCs/>
                <w:color w:val="0070C0"/>
                <w:sz w:val="20"/>
                <w:szCs w:val="20"/>
              </w:rPr>
              <w:t>, MAN, OOS</w:t>
            </w:r>
          </w:p>
        </w:tc>
        <w:tc>
          <w:tcPr>
            <w:tcW w:w="3564" w:type="dxa"/>
            <w:gridSpan w:val="2"/>
            <w:tcBorders>
              <w:left w:val="nil"/>
            </w:tcBorders>
            <w:shd w:val="clear" w:color="auto" w:fill="auto"/>
          </w:tcPr>
          <w:p w14:paraId="7AD47FF9" w14:textId="77777777" w:rsidR="00A25F4B" w:rsidRPr="00CD328E" w:rsidRDefault="00A25F4B" w:rsidP="005B4DB4">
            <w:pPr>
              <w:rPr>
                <w:rFonts w:ascii="Courier New" w:hAnsi="Courier New" w:cs="Courier New"/>
                <w:b/>
                <w:bCs/>
                <w:color w:val="0070C0"/>
                <w:sz w:val="20"/>
                <w:szCs w:val="20"/>
              </w:rPr>
            </w:pPr>
          </w:p>
        </w:tc>
      </w:tr>
      <w:tr w:rsidR="00A25F4B" w:rsidRPr="00CD328E" w14:paraId="2B5E9F87" w14:textId="77777777" w:rsidTr="00992444">
        <w:tc>
          <w:tcPr>
            <w:tcW w:w="3917" w:type="dxa"/>
            <w:tcBorders>
              <w:left w:val="nil"/>
              <w:right w:val="nil"/>
            </w:tcBorders>
            <w:shd w:val="clear" w:color="auto" w:fill="E6EED5"/>
          </w:tcPr>
          <w:p w14:paraId="65F091CC"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TARGET</w:t>
            </w:r>
          </w:p>
        </w:tc>
        <w:tc>
          <w:tcPr>
            <w:tcW w:w="3564" w:type="dxa"/>
            <w:gridSpan w:val="2"/>
            <w:tcBorders>
              <w:left w:val="nil"/>
              <w:right w:val="nil"/>
            </w:tcBorders>
            <w:shd w:val="clear" w:color="auto" w:fill="E6EED5"/>
          </w:tcPr>
          <w:p w14:paraId="591633C6"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w:t>
            </w:r>
            <w:proofErr w:type="gramStart"/>
            <w:r w:rsidRPr="00CD328E">
              <w:rPr>
                <w:rFonts w:ascii="Courier New" w:hAnsi="Courier New" w:cs="Courier New"/>
                <w:b/>
                <w:bCs/>
                <w:color w:val="0070C0"/>
                <w:sz w:val="20"/>
                <w:szCs w:val="20"/>
              </w:rPr>
              <w:t>08)AUTO</w:t>
            </w:r>
            <w:proofErr w:type="gramEnd"/>
          </w:p>
        </w:tc>
        <w:tc>
          <w:tcPr>
            <w:tcW w:w="3564" w:type="dxa"/>
            <w:gridSpan w:val="2"/>
            <w:tcBorders>
              <w:left w:val="nil"/>
            </w:tcBorders>
            <w:shd w:val="clear" w:color="auto" w:fill="E6EED5"/>
          </w:tcPr>
          <w:p w14:paraId="43CD05A7" w14:textId="77777777" w:rsidR="00A25F4B" w:rsidRPr="00CD328E" w:rsidRDefault="00A25F4B" w:rsidP="005B4DB4">
            <w:pPr>
              <w:rPr>
                <w:rFonts w:ascii="Courier New" w:hAnsi="Courier New" w:cs="Courier New"/>
                <w:b/>
                <w:bCs/>
                <w:color w:val="0070C0"/>
                <w:sz w:val="20"/>
                <w:szCs w:val="20"/>
              </w:rPr>
            </w:pPr>
          </w:p>
        </w:tc>
      </w:tr>
      <w:tr w:rsidR="00A25F4B" w:rsidRPr="00CD328E" w14:paraId="56DF08E2" w14:textId="77777777" w:rsidTr="00992444">
        <w:tc>
          <w:tcPr>
            <w:tcW w:w="3917" w:type="dxa"/>
            <w:tcBorders>
              <w:left w:val="nil"/>
              <w:right w:val="nil"/>
            </w:tcBorders>
            <w:shd w:val="clear" w:color="auto" w:fill="auto"/>
          </w:tcPr>
          <w:p w14:paraId="6435A02F"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NORMAL</w:t>
            </w:r>
          </w:p>
        </w:tc>
        <w:tc>
          <w:tcPr>
            <w:tcW w:w="3600" w:type="dxa"/>
            <w:gridSpan w:val="3"/>
            <w:tcBorders>
              <w:left w:val="nil"/>
              <w:right w:val="nil"/>
            </w:tcBorders>
            <w:shd w:val="clear" w:color="auto" w:fill="auto"/>
          </w:tcPr>
          <w:p w14:paraId="784F1279"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w:t>
            </w:r>
            <w:proofErr w:type="gramStart"/>
            <w:r w:rsidRPr="00CD328E">
              <w:rPr>
                <w:rFonts w:ascii="Courier New" w:hAnsi="Courier New" w:cs="Courier New"/>
                <w:b/>
                <w:bCs/>
                <w:color w:val="0070C0"/>
                <w:sz w:val="20"/>
                <w:szCs w:val="20"/>
              </w:rPr>
              <w:t>08)AUTO</w:t>
            </w:r>
            <w:proofErr w:type="gramEnd"/>
          </w:p>
        </w:tc>
        <w:tc>
          <w:tcPr>
            <w:tcW w:w="3528" w:type="dxa"/>
            <w:tcBorders>
              <w:left w:val="nil"/>
            </w:tcBorders>
            <w:shd w:val="clear" w:color="auto" w:fill="auto"/>
          </w:tcPr>
          <w:p w14:paraId="0C849F46" w14:textId="77777777" w:rsidR="00A25F4B" w:rsidRPr="00CD328E" w:rsidRDefault="00A25F4B" w:rsidP="005B4DB4">
            <w:pPr>
              <w:rPr>
                <w:rFonts w:ascii="Courier New" w:hAnsi="Courier New" w:cs="Courier New"/>
                <w:b/>
                <w:bCs/>
                <w:color w:val="0070C0"/>
                <w:sz w:val="20"/>
                <w:szCs w:val="20"/>
              </w:rPr>
            </w:pPr>
          </w:p>
        </w:tc>
      </w:tr>
      <w:tr w:rsidR="00A25F4B" w:rsidRPr="00CD328E" w14:paraId="646B5096" w14:textId="77777777" w:rsidTr="00992444">
        <w:tc>
          <w:tcPr>
            <w:tcW w:w="3917" w:type="dxa"/>
            <w:tcBorders>
              <w:left w:val="nil"/>
              <w:right w:val="nil"/>
            </w:tcBorders>
            <w:shd w:val="clear" w:color="auto" w:fill="E6EED5"/>
          </w:tcPr>
          <w:p w14:paraId="4410276A"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AI1.CHANNEL</w:t>
            </w:r>
          </w:p>
        </w:tc>
        <w:tc>
          <w:tcPr>
            <w:tcW w:w="3564" w:type="dxa"/>
            <w:gridSpan w:val="2"/>
            <w:tcBorders>
              <w:left w:val="nil"/>
              <w:right w:val="nil"/>
            </w:tcBorders>
            <w:shd w:val="clear" w:color="auto" w:fill="E6EED5"/>
          </w:tcPr>
          <w:p w14:paraId="3AC4F7E8" w14:textId="77777777" w:rsidR="00A25F4B" w:rsidRPr="00CD328E" w:rsidRDefault="00A25F4B" w:rsidP="005B4DB4">
            <w:pPr>
              <w:rPr>
                <w:rFonts w:ascii="Courier New" w:hAnsi="Courier New" w:cs="Courier New"/>
                <w:b/>
                <w:bCs/>
                <w:color w:val="0070C0"/>
                <w:sz w:val="20"/>
                <w:szCs w:val="20"/>
              </w:rPr>
            </w:pPr>
            <w:r>
              <w:rPr>
                <w:rFonts w:ascii="Courier New" w:hAnsi="Courier New" w:cs="Courier New"/>
                <w:b/>
                <w:bCs/>
                <w:color w:val="0070C0"/>
                <w:sz w:val="20"/>
                <w:szCs w:val="20"/>
              </w:rPr>
              <w:t>(0x</w:t>
            </w:r>
            <w:proofErr w:type="gramStart"/>
            <w:r>
              <w:rPr>
                <w:rFonts w:ascii="Courier New" w:hAnsi="Courier New" w:cs="Courier New"/>
                <w:b/>
                <w:bCs/>
                <w:color w:val="0070C0"/>
                <w:sz w:val="20"/>
                <w:szCs w:val="20"/>
              </w:rPr>
              <w:t>07)</w:t>
            </w:r>
            <w:r w:rsidRPr="00CD328E">
              <w:rPr>
                <w:rFonts w:ascii="Courier New" w:hAnsi="Courier New" w:cs="Courier New"/>
                <w:b/>
                <w:bCs/>
                <w:color w:val="0070C0"/>
                <w:sz w:val="20"/>
                <w:szCs w:val="20"/>
              </w:rPr>
              <w:t>Supply</w:t>
            </w:r>
            <w:proofErr w:type="gramEnd"/>
            <w:r w:rsidRPr="00CD328E">
              <w:rPr>
                <w:rFonts w:ascii="Courier New" w:hAnsi="Courier New" w:cs="Courier New"/>
                <w:b/>
                <w:bCs/>
                <w:color w:val="0070C0"/>
                <w:sz w:val="20"/>
                <w:szCs w:val="20"/>
              </w:rPr>
              <w:t xml:space="preserve"> Pressure</w:t>
            </w:r>
          </w:p>
        </w:tc>
        <w:tc>
          <w:tcPr>
            <w:tcW w:w="3564" w:type="dxa"/>
            <w:gridSpan w:val="2"/>
            <w:tcBorders>
              <w:left w:val="nil"/>
            </w:tcBorders>
            <w:shd w:val="clear" w:color="auto" w:fill="E6EED5"/>
          </w:tcPr>
          <w:p w14:paraId="3167566D" w14:textId="77777777" w:rsidR="00A25F4B" w:rsidRPr="00CD328E" w:rsidRDefault="00A25F4B" w:rsidP="005B4DB4">
            <w:pPr>
              <w:rPr>
                <w:rFonts w:ascii="Courier New" w:hAnsi="Courier New" w:cs="Courier New"/>
                <w:b/>
                <w:bCs/>
                <w:color w:val="0070C0"/>
                <w:sz w:val="20"/>
                <w:szCs w:val="20"/>
              </w:rPr>
            </w:pPr>
          </w:p>
        </w:tc>
      </w:tr>
      <w:tr w:rsidR="00A25F4B" w:rsidRPr="00CD328E" w14:paraId="2986C696" w14:textId="77777777" w:rsidTr="00992444">
        <w:tc>
          <w:tcPr>
            <w:tcW w:w="3917" w:type="dxa"/>
            <w:tcBorders>
              <w:left w:val="nil"/>
              <w:right w:val="nil"/>
            </w:tcBorders>
            <w:shd w:val="clear" w:color="auto" w:fill="auto"/>
          </w:tcPr>
          <w:p w14:paraId="7CA3E9E7"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AI1.PV_SCALE</w:t>
            </w:r>
          </w:p>
        </w:tc>
        <w:tc>
          <w:tcPr>
            <w:tcW w:w="3564" w:type="dxa"/>
            <w:gridSpan w:val="2"/>
            <w:tcBorders>
              <w:left w:val="nil"/>
              <w:right w:val="nil"/>
            </w:tcBorders>
            <w:shd w:val="clear" w:color="auto" w:fill="auto"/>
          </w:tcPr>
          <w:p w14:paraId="375140B9" w14:textId="77777777" w:rsidR="00A25F4B" w:rsidRPr="00CD328E" w:rsidRDefault="00A25F4B" w:rsidP="005B4DB4">
            <w:pPr>
              <w:rPr>
                <w:rFonts w:ascii="Courier New" w:hAnsi="Courier New" w:cs="Courier New"/>
                <w:b/>
                <w:bCs/>
                <w:color w:val="0070C0"/>
                <w:sz w:val="20"/>
                <w:szCs w:val="20"/>
              </w:rPr>
            </w:pPr>
          </w:p>
        </w:tc>
        <w:tc>
          <w:tcPr>
            <w:tcW w:w="3564" w:type="dxa"/>
            <w:gridSpan w:val="2"/>
            <w:tcBorders>
              <w:left w:val="nil"/>
            </w:tcBorders>
            <w:shd w:val="clear" w:color="auto" w:fill="auto"/>
          </w:tcPr>
          <w:p w14:paraId="432CD226" w14:textId="77777777" w:rsidR="00A25F4B" w:rsidRPr="00CD328E" w:rsidRDefault="00A25F4B" w:rsidP="005B4DB4">
            <w:pPr>
              <w:rPr>
                <w:rFonts w:ascii="Courier New" w:hAnsi="Courier New" w:cs="Courier New"/>
                <w:b/>
                <w:bCs/>
                <w:color w:val="0070C0"/>
                <w:sz w:val="20"/>
                <w:szCs w:val="20"/>
              </w:rPr>
            </w:pPr>
          </w:p>
        </w:tc>
      </w:tr>
      <w:tr w:rsidR="00A25F4B" w:rsidRPr="00CD328E" w14:paraId="16F06291" w14:textId="77777777" w:rsidTr="00992444">
        <w:tc>
          <w:tcPr>
            <w:tcW w:w="3917" w:type="dxa"/>
            <w:tcBorders>
              <w:left w:val="nil"/>
              <w:right w:val="nil"/>
            </w:tcBorders>
            <w:shd w:val="clear" w:color="auto" w:fill="E6EED5"/>
          </w:tcPr>
          <w:p w14:paraId="063EF868"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UNITS</w:t>
            </w:r>
          </w:p>
        </w:tc>
        <w:tc>
          <w:tcPr>
            <w:tcW w:w="3564" w:type="dxa"/>
            <w:gridSpan w:val="2"/>
            <w:tcBorders>
              <w:left w:val="nil"/>
              <w:right w:val="nil"/>
            </w:tcBorders>
            <w:shd w:val="clear" w:color="auto" w:fill="E6EED5"/>
          </w:tcPr>
          <w:p w14:paraId="38CC5711" w14:textId="77777777" w:rsidR="00A25F4B" w:rsidRPr="00CD328E" w:rsidRDefault="00A25F4B" w:rsidP="005B4DB4">
            <w:pPr>
              <w:rPr>
                <w:rFonts w:ascii="Courier New" w:hAnsi="Courier New" w:cs="Courier New"/>
                <w:b/>
                <w:bCs/>
                <w:color w:val="0070C0"/>
                <w:sz w:val="20"/>
                <w:szCs w:val="20"/>
              </w:rPr>
            </w:pPr>
            <w:r w:rsidRPr="00FA0A87">
              <w:rPr>
                <w:rFonts w:ascii="Courier New" w:hAnsi="Courier New" w:cs="Courier New"/>
                <w:b/>
                <w:bCs/>
                <w:color w:val="0070C0"/>
                <w:sz w:val="20"/>
                <w:szCs w:val="20"/>
              </w:rPr>
              <w:t>1141 (0x</w:t>
            </w:r>
            <w:proofErr w:type="gramStart"/>
            <w:r w:rsidRPr="00FA0A87">
              <w:rPr>
                <w:rFonts w:ascii="Courier New" w:hAnsi="Courier New" w:cs="Courier New"/>
                <w:b/>
                <w:bCs/>
                <w:color w:val="0070C0"/>
                <w:sz w:val="20"/>
                <w:szCs w:val="20"/>
              </w:rPr>
              <w:t>475)</w:t>
            </w:r>
            <w:r w:rsidRPr="00CD328E">
              <w:rPr>
                <w:rFonts w:ascii="Courier New" w:hAnsi="Courier New" w:cs="Courier New"/>
                <w:b/>
                <w:bCs/>
                <w:color w:val="0070C0"/>
                <w:sz w:val="20"/>
                <w:szCs w:val="20"/>
              </w:rPr>
              <w:t>Psi</w:t>
            </w:r>
            <w:proofErr w:type="gramEnd"/>
          </w:p>
        </w:tc>
        <w:tc>
          <w:tcPr>
            <w:tcW w:w="3564" w:type="dxa"/>
            <w:gridSpan w:val="2"/>
            <w:tcBorders>
              <w:left w:val="nil"/>
            </w:tcBorders>
            <w:shd w:val="clear" w:color="auto" w:fill="E6EED5"/>
          </w:tcPr>
          <w:p w14:paraId="1235043D" w14:textId="77777777" w:rsidR="00A25F4B" w:rsidRPr="00CD328E" w:rsidRDefault="00A25F4B" w:rsidP="005B4DB4">
            <w:pPr>
              <w:rPr>
                <w:rFonts w:ascii="Courier New" w:hAnsi="Courier New" w:cs="Courier New"/>
                <w:b/>
                <w:bCs/>
                <w:color w:val="0070C0"/>
                <w:sz w:val="20"/>
                <w:szCs w:val="20"/>
              </w:rPr>
            </w:pPr>
          </w:p>
        </w:tc>
      </w:tr>
      <w:tr w:rsidR="00A25F4B" w:rsidRPr="00CD328E" w14:paraId="6763A85A" w14:textId="77777777" w:rsidTr="00992444">
        <w:tc>
          <w:tcPr>
            <w:tcW w:w="3917" w:type="dxa"/>
            <w:tcBorders>
              <w:left w:val="nil"/>
              <w:right w:val="nil"/>
            </w:tcBorders>
            <w:shd w:val="clear" w:color="auto" w:fill="auto"/>
          </w:tcPr>
          <w:p w14:paraId="2E1ED966"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AI1.XD_SCALE</w:t>
            </w:r>
          </w:p>
        </w:tc>
        <w:tc>
          <w:tcPr>
            <w:tcW w:w="3564" w:type="dxa"/>
            <w:gridSpan w:val="2"/>
            <w:tcBorders>
              <w:left w:val="nil"/>
              <w:right w:val="nil"/>
            </w:tcBorders>
            <w:shd w:val="clear" w:color="auto" w:fill="auto"/>
          </w:tcPr>
          <w:p w14:paraId="7086EBD4" w14:textId="77777777" w:rsidR="00A25F4B" w:rsidRPr="00CD328E" w:rsidRDefault="00A25F4B" w:rsidP="005B4DB4">
            <w:pPr>
              <w:rPr>
                <w:rFonts w:ascii="Courier New" w:hAnsi="Courier New" w:cs="Courier New"/>
                <w:b/>
                <w:bCs/>
                <w:color w:val="0070C0"/>
                <w:sz w:val="20"/>
                <w:szCs w:val="20"/>
              </w:rPr>
            </w:pPr>
          </w:p>
        </w:tc>
        <w:tc>
          <w:tcPr>
            <w:tcW w:w="3564" w:type="dxa"/>
            <w:gridSpan w:val="2"/>
            <w:tcBorders>
              <w:left w:val="nil"/>
            </w:tcBorders>
            <w:shd w:val="clear" w:color="auto" w:fill="auto"/>
          </w:tcPr>
          <w:p w14:paraId="031212B0" w14:textId="77777777" w:rsidR="00A25F4B" w:rsidRPr="00CD328E" w:rsidRDefault="00A25F4B" w:rsidP="005B4DB4">
            <w:pPr>
              <w:rPr>
                <w:rFonts w:ascii="Courier New" w:hAnsi="Courier New" w:cs="Courier New"/>
                <w:b/>
                <w:bCs/>
                <w:color w:val="0070C0"/>
                <w:sz w:val="20"/>
                <w:szCs w:val="20"/>
              </w:rPr>
            </w:pPr>
          </w:p>
        </w:tc>
      </w:tr>
      <w:tr w:rsidR="00A25F4B" w:rsidRPr="00CD328E" w14:paraId="3FA09261" w14:textId="77777777" w:rsidTr="00992444">
        <w:tc>
          <w:tcPr>
            <w:tcW w:w="3917" w:type="dxa"/>
            <w:tcBorders>
              <w:left w:val="nil"/>
              <w:right w:val="nil"/>
            </w:tcBorders>
            <w:shd w:val="clear" w:color="auto" w:fill="E6EED5"/>
          </w:tcPr>
          <w:p w14:paraId="7680E223"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UNITS</w:t>
            </w:r>
          </w:p>
        </w:tc>
        <w:tc>
          <w:tcPr>
            <w:tcW w:w="3564" w:type="dxa"/>
            <w:gridSpan w:val="2"/>
            <w:tcBorders>
              <w:left w:val="nil"/>
              <w:right w:val="nil"/>
            </w:tcBorders>
            <w:shd w:val="clear" w:color="auto" w:fill="E6EED5"/>
          </w:tcPr>
          <w:p w14:paraId="497054B9" w14:textId="77777777" w:rsidR="00A25F4B" w:rsidRPr="00CD328E" w:rsidRDefault="00A25F4B" w:rsidP="005B4DB4">
            <w:pPr>
              <w:rPr>
                <w:rFonts w:ascii="Courier New" w:hAnsi="Courier New" w:cs="Courier New"/>
                <w:b/>
                <w:bCs/>
                <w:color w:val="0070C0"/>
                <w:sz w:val="20"/>
                <w:szCs w:val="20"/>
              </w:rPr>
            </w:pPr>
            <w:r w:rsidRPr="00FA0A87">
              <w:rPr>
                <w:rFonts w:ascii="Courier New" w:hAnsi="Courier New" w:cs="Courier New"/>
                <w:b/>
                <w:bCs/>
                <w:color w:val="0070C0"/>
                <w:sz w:val="20"/>
                <w:szCs w:val="20"/>
              </w:rPr>
              <w:t>1141 (0x</w:t>
            </w:r>
            <w:proofErr w:type="gramStart"/>
            <w:r w:rsidRPr="00FA0A87">
              <w:rPr>
                <w:rFonts w:ascii="Courier New" w:hAnsi="Courier New" w:cs="Courier New"/>
                <w:b/>
                <w:bCs/>
                <w:color w:val="0070C0"/>
                <w:sz w:val="20"/>
                <w:szCs w:val="20"/>
              </w:rPr>
              <w:t>475)</w:t>
            </w:r>
            <w:r w:rsidRPr="00CD328E">
              <w:rPr>
                <w:rFonts w:ascii="Courier New" w:hAnsi="Courier New" w:cs="Courier New"/>
                <w:b/>
                <w:bCs/>
                <w:color w:val="0070C0"/>
                <w:sz w:val="20"/>
                <w:szCs w:val="20"/>
              </w:rPr>
              <w:t>Psi</w:t>
            </w:r>
            <w:proofErr w:type="gramEnd"/>
          </w:p>
        </w:tc>
        <w:tc>
          <w:tcPr>
            <w:tcW w:w="3564" w:type="dxa"/>
            <w:gridSpan w:val="2"/>
            <w:tcBorders>
              <w:left w:val="nil"/>
            </w:tcBorders>
            <w:shd w:val="clear" w:color="auto" w:fill="E6EED5"/>
          </w:tcPr>
          <w:p w14:paraId="756F085B" w14:textId="77777777" w:rsidR="00A25F4B" w:rsidRPr="00CD328E" w:rsidRDefault="00A25F4B" w:rsidP="005B4DB4">
            <w:pPr>
              <w:rPr>
                <w:rFonts w:ascii="Courier New" w:hAnsi="Courier New" w:cs="Courier New"/>
                <w:b/>
                <w:bCs/>
                <w:color w:val="0070C0"/>
                <w:sz w:val="20"/>
                <w:szCs w:val="20"/>
              </w:rPr>
            </w:pPr>
          </w:p>
        </w:tc>
      </w:tr>
      <w:tr w:rsidR="00A25F4B" w:rsidRPr="00CD328E" w14:paraId="410378C1" w14:textId="77777777" w:rsidTr="00992444">
        <w:tc>
          <w:tcPr>
            <w:tcW w:w="3917" w:type="dxa"/>
            <w:tcBorders>
              <w:left w:val="nil"/>
              <w:right w:val="nil"/>
            </w:tcBorders>
            <w:shd w:val="clear" w:color="auto" w:fill="auto"/>
          </w:tcPr>
          <w:p w14:paraId="73D666D5"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AI1.L_TYPE</w:t>
            </w:r>
          </w:p>
        </w:tc>
        <w:tc>
          <w:tcPr>
            <w:tcW w:w="3564" w:type="dxa"/>
            <w:gridSpan w:val="2"/>
            <w:tcBorders>
              <w:left w:val="nil"/>
              <w:right w:val="nil"/>
            </w:tcBorders>
            <w:shd w:val="clear" w:color="auto" w:fill="auto"/>
          </w:tcPr>
          <w:p w14:paraId="0333E2F5"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Direct</w:t>
            </w:r>
          </w:p>
        </w:tc>
        <w:tc>
          <w:tcPr>
            <w:tcW w:w="3564" w:type="dxa"/>
            <w:gridSpan w:val="2"/>
            <w:tcBorders>
              <w:left w:val="nil"/>
            </w:tcBorders>
            <w:shd w:val="clear" w:color="auto" w:fill="auto"/>
          </w:tcPr>
          <w:p w14:paraId="789681EE" w14:textId="77777777" w:rsidR="00A25F4B" w:rsidRPr="00CD328E" w:rsidRDefault="00A25F4B" w:rsidP="005B4DB4">
            <w:pPr>
              <w:rPr>
                <w:rFonts w:ascii="Courier New" w:hAnsi="Courier New" w:cs="Courier New"/>
                <w:b/>
                <w:bCs/>
                <w:color w:val="0070C0"/>
                <w:sz w:val="20"/>
                <w:szCs w:val="20"/>
              </w:rPr>
            </w:pPr>
          </w:p>
        </w:tc>
      </w:tr>
    </w:tbl>
    <w:p w14:paraId="6E036539" w14:textId="4061F70B" w:rsidR="00B152E7" w:rsidRDefault="00B152E7"/>
    <w:p w14:paraId="094F46AD" w14:textId="55415D84" w:rsidR="00DB68A4" w:rsidRDefault="00DB68A4" w:rsidP="00992444">
      <w:pPr>
        <w:pStyle w:val="Heading5"/>
      </w:pPr>
      <w:r w:rsidRPr="00CD328E">
        <w:t>ANALOG INPUT 2 BLOCK PARAMETERS</w:t>
      </w:r>
    </w:p>
    <w:tbl>
      <w:tblPr>
        <w:tblW w:w="11045" w:type="dxa"/>
        <w:tblInd w:w="10" w:type="dxa"/>
        <w:tblBorders>
          <w:top w:val="single" w:sz="8" w:space="0" w:color="B3CC82"/>
          <w:left w:val="single" w:sz="8" w:space="0" w:color="B3CC82"/>
          <w:bottom w:val="single" w:sz="8" w:space="0" w:color="B3CC82"/>
          <w:right w:val="single" w:sz="8" w:space="0" w:color="B3CC82"/>
          <w:insideH w:val="single" w:sz="8" w:space="0" w:color="B3CC82"/>
        </w:tblBorders>
        <w:tblLayout w:type="fixed"/>
        <w:tblLook w:val="04A0" w:firstRow="1" w:lastRow="0" w:firstColumn="1" w:lastColumn="0" w:noHBand="0" w:noVBand="1"/>
      </w:tblPr>
      <w:tblGrid>
        <w:gridCol w:w="3917"/>
        <w:gridCol w:w="3543"/>
        <w:gridCol w:w="21"/>
        <w:gridCol w:w="36"/>
        <w:gridCol w:w="3528"/>
      </w:tblGrid>
      <w:tr w:rsidR="00992444" w:rsidRPr="00992444" w14:paraId="7A0AC6AD" w14:textId="77777777" w:rsidTr="00026A55">
        <w:trPr>
          <w:tblHeader/>
        </w:trPr>
        <w:tc>
          <w:tcPr>
            <w:tcW w:w="3917" w:type="dxa"/>
            <w:tcBorders>
              <w:left w:val="nil"/>
              <w:right w:val="nil"/>
            </w:tcBorders>
            <w:shd w:val="clear" w:color="auto" w:fill="auto"/>
          </w:tcPr>
          <w:p w14:paraId="19A143FD" w14:textId="77777777" w:rsidR="00992444" w:rsidRPr="00992444" w:rsidRDefault="00992444" w:rsidP="00026A55">
            <w:pPr>
              <w:rPr>
                <w:rFonts w:ascii="Courier New" w:hAnsi="Courier New" w:cs="Courier New"/>
                <w:b/>
                <w:bCs/>
                <w:color w:val="0070C0"/>
                <w:sz w:val="20"/>
                <w:szCs w:val="20"/>
              </w:rPr>
            </w:pPr>
            <w:r w:rsidRPr="00992444">
              <w:rPr>
                <w:b/>
                <w:bCs/>
                <w:lang w:eastAsia="de-DE"/>
              </w:rPr>
              <w:t>Parameter</w:t>
            </w:r>
          </w:p>
        </w:tc>
        <w:tc>
          <w:tcPr>
            <w:tcW w:w="3543" w:type="dxa"/>
            <w:tcBorders>
              <w:left w:val="nil"/>
              <w:right w:val="nil"/>
            </w:tcBorders>
            <w:shd w:val="clear" w:color="auto" w:fill="auto"/>
          </w:tcPr>
          <w:p w14:paraId="5ABA0F0F" w14:textId="77777777" w:rsidR="00992444" w:rsidRPr="00992444" w:rsidRDefault="00992444"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Value</w:t>
            </w:r>
          </w:p>
        </w:tc>
        <w:tc>
          <w:tcPr>
            <w:tcW w:w="3585" w:type="dxa"/>
            <w:gridSpan w:val="3"/>
            <w:tcBorders>
              <w:left w:val="nil"/>
            </w:tcBorders>
            <w:shd w:val="clear" w:color="auto" w:fill="auto"/>
          </w:tcPr>
          <w:p w14:paraId="2EE09D99" w14:textId="77777777" w:rsidR="00992444" w:rsidRPr="00992444" w:rsidRDefault="00992444"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Comment</w:t>
            </w:r>
          </w:p>
        </w:tc>
      </w:tr>
      <w:tr w:rsidR="00A25F4B" w:rsidRPr="00CD328E" w14:paraId="6A79F0E2" w14:textId="77777777" w:rsidTr="00992444">
        <w:tc>
          <w:tcPr>
            <w:tcW w:w="3917" w:type="dxa"/>
            <w:tcBorders>
              <w:left w:val="nil"/>
              <w:right w:val="nil"/>
            </w:tcBorders>
            <w:shd w:val="clear" w:color="auto" w:fill="auto"/>
          </w:tcPr>
          <w:p w14:paraId="36D280A8"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AI2.MODE_BLK</w:t>
            </w:r>
          </w:p>
        </w:tc>
        <w:tc>
          <w:tcPr>
            <w:tcW w:w="3564" w:type="dxa"/>
            <w:gridSpan w:val="2"/>
            <w:tcBorders>
              <w:left w:val="nil"/>
              <w:right w:val="nil"/>
            </w:tcBorders>
            <w:shd w:val="clear" w:color="auto" w:fill="auto"/>
          </w:tcPr>
          <w:p w14:paraId="449E884B" w14:textId="77777777" w:rsidR="00A25F4B" w:rsidRPr="00CD328E" w:rsidRDefault="00A25F4B" w:rsidP="005B4DB4">
            <w:pPr>
              <w:rPr>
                <w:rFonts w:ascii="Courier New" w:hAnsi="Courier New" w:cs="Courier New"/>
                <w:b/>
                <w:bCs/>
                <w:color w:val="0070C0"/>
                <w:sz w:val="20"/>
                <w:szCs w:val="20"/>
              </w:rPr>
            </w:pPr>
          </w:p>
        </w:tc>
        <w:tc>
          <w:tcPr>
            <w:tcW w:w="3564" w:type="dxa"/>
            <w:gridSpan w:val="2"/>
            <w:tcBorders>
              <w:left w:val="nil"/>
            </w:tcBorders>
            <w:shd w:val="clear" w:color="auto" w:fill="auto"/>
          </w:tcPr>
          <w:p w14:paraId="10DF883B" w14:textId="77777777" w:rsidR="00A25F4B" w:rsidRPr="00CD328E" w:rsidRDefault="00A25F4B" w:rsidP="005B4DB4">
            <w:pPr>
              <w:rPr>
                <w:rFonts w:ascii="Courier New" w:hAnsi="Courier New" w:cs="Courier New"/>
                <w:b/>
                <w:bCs/>
                <w:color w:val="0070C0"/>
                <w:sz w:val="20"/>
                <w:szCs w:val="20"/>
              </w:rPr>
            </w:pPr>
          </w:p>
        </w:tc>
      </w:tr>
      <w:tr w:rsidR="00A25F4B" w:rsidRPr="00CD328E" w14:paraId="1F39E43D" w14:textId="77777777" w:rsidTr="00992444">
        <w:tc>
          <w:tcPr>
            <w:tcW w:w="3917" w:type="dxa"/>
            <w:tcBorders>
              <w:left w:val="nil"/>
              <w:right w:val="nil"/>
            </w:tcBorders>
            <w:shd w:val="clear" w:color="auto" w:fill="E6EED5"/>
          </w:tcPr>
          <w:p w14:paraId="1F541FC5"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PERMITED</w:t>
            </w:r>
          </w:p>
        </w:tc>
        <w:tc>
          <w:tcPr>
            <w:tcW w:w="3564" w:type="dxa"/>
            <w:gridSpan w:val="2"/>
            <w:tcBorders>
              <w:left w:val="nil"/>
              <w:right w:val="nil"/>
            </w:tcBorders>
            <w:shd w:val="clear" w:color="auto" w:fill="E6EED5"/>
          </w:tcPr>
          <w:p w14:paraId="79538CAC" w14:textId="77777777" w:rsidR="00A25F4B" w:rsidRPr="00CD328E" w:rsidRDefault="00A25F4B" w:rsidP="005B4DB4">
            <w:pPr>
              <w:rPr>
                <w:rFonts w:ascii="Courier New" w:hAnsi="Courier New" w:cs="Courier New"/>
                <w:b/>
                <w:bCs/>
                <w:color w:val="0070C0"/>
                <w:sz w:val="20"/>
                <w:szCs w:val="20"/>
              </w:rPr>
            </w:pPr>
            <w:r>
              <w:rPr>
                <w:rFonts w:ascii="Courier New" w:hAnsi="Courier New" w:cs="Courier New"/>
                <w:b/>
                <w:bCs/>
                <w:color w:val="0070C0"/>
                <w:sz w:val="20"/>
                <w:szCs w:val="20"/>
              </w:rPr>
              <w:t>(</w:t>
            </w:r>
            <w:r w:rsidRPr="00FA0A87">
              <w:rPr>
                <w:rFonts w:ascii="Courier New" w:hAnsi="Courier New" w:cs="Courier New"/>
                <w:b/>
                <w:bCs/>
                <w:color w:val="0070C0"/>
                <w:sz w:val="20"/>
                <w:szCs w:val="20"/>
              </w:rPr>
              <w:t>0x</w:t>
            </w:r>
            <w:proofErr w:type="gramStart"/>
            <w:r w:rsidRPr="00FA0A87">
              <w:rPr>
                <w:rFonts w:ascii="Courier New" w:hAnsi="Courier New" w:cs="Courier New"/>
                <w:b/>
                <w:bCs/>
                <w:color w:val="0070C0"/>
                <w:sz w:val="20"/>
                <w:szCs w:val="20"/>
              </w:rPr>
              <w:t>98</w:t>
            </w:r>
            <w:r>
              <w:rPr>
                <w:rFonts w:ascii="Courier New" w:hAnsi="Courier New" w:cs="Courier New"/>
                <w:b/>
                <w:bCs/>
                <w:color w:val="0070C0"/>
                <w:sz w:val="20"/>
                <w:szCs w:val="20"/>
              </w:rPr>
              <w:t>)</w:t>
            </w:r>
            <w:r w:rsidRPr="00CD328E">
              <w:rPr>
                <w:rFonts w:ascii="Courier New" w:hAnsi="Courier New" w:cs="Courier New"/>
                <w:b/>
                <w:bCs/>
                <w:color w:val="0070C0"/>
                <w:sz w:val="20"/>
                <w:szCs w:val="20"/>
              </w:rPr>
              <w:t>AUTO</w:t>
            </w:r>
            <w:proofErr w:type="gramEnd"/>
            <w:r w:rsidRPr="00CD328E">
              <w:rPr>
                <w:rFonts w:ascii="Courier New" w:hAnsi="Courier New" w:cs="Courier New"/>
                <w:b/>
                <w:bCs/>
                <w:color w:val="0070C0"/>
                <w:sz w:val="20"/>
                <w:szCs w:val="20"/>
              </w:rPr>
              <w:t>, MAN, OOS</w:t>
            </w:r>
          </w:p>
        </w:tc>
        <w:tc>
          <w:tcPr>
            <w:tcW w:w="3564" w:type="dxa"/>
            <w:gridSpan w:val="2"/>
            <w:tcBorders>
              <w:left w:val="nil"/>
            </w:tcBorders>
            <w:shd w:val="clear" w:color="auto" w:fill="E6EED5"/>
          </w:tcPr>
          <w:p w14:paraId="1548A6F6" w14:textId="77777777" w:rsidR="00A25F4B" w:rsidRPr="00CD328E" w:rsidRDefault="00A25F4B" w:rsidP="005B4DB4">
            <w:pPr>
              <w:rPr>
                <w:rFonts w:ascii="Courier New" w:hAnsi="Courier New" w:cs="Courier New"/>
                <w:b/>
                <w:bCs/>
                <w:color w:val="0070C0"/>
                <w:sz w:val="20"/>
                <w:szCs w:val="20"/>
              </w:rPr>
            </w:pPr>
          </w:p>
        </w:tc>
      </w:tr>
      <w:tr w:rsidR="00A25F4B" w:rsidRPr="00CD328E" w14:paraId="7128B43C" w14:textId="77777777" w:rsidTr="00992444">
        <w:tc>
          <w:tcPr>
            <w:tcW w:w="3917" w:type="dxa"/>
            <w:tcBorders>
              <w:left w:val="nil"/>
              <w:right w:val="nil"/>
            </w:tcBorders>
            <w:shd w:val="clear" w:color="auto" w:fill="auto"/>
          </w:tcPr>
          <w:p w14:paraId="12BFC499"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TARGET</w:t>
            </w:r>
          </w:p>
        </w:tc>
        <w:tc>
          <w:tcPr>
            <w:tcW w:w="3564" w:type="dxa"/>
            <w:gridSpan w:val="2"/>
            <w:tcBorders>
              <w:left w:val="nil"/>
              <w:right w:val="nil"/>
            </w:tcBorders>
            <w:shd w:val="clear" w:color="auto" w:fill="auto"/>
          </w:tcPr>
          <w:p w14:paraId="61E5E46B"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w:t>
            </w:r>
            <w:proofErr w:type="gramStart"/>
            <w:r w:rsidRPr="00CD328E">
              <w:rPr>
                <w:rFonts w:ascii="Courier New" w:hAnsi="Courier New" w:cs="Courier New"/>
                <w:b/>
                <w:bCs/>
                <w:color w:val="0070C0"/>
                <w:sz w:val="20"/>
                <w:szCs w:val="20"/>
              </w:rPr>
              <w:t>08)AUTO</w:t>
            </w:r>
            <w:proofErr w:type="gramEnd"/>
          </w:p>
        </w:tc>
        <w:tc>
          <w:tcPr>
            <w:tcW w:w="3564" w:type="dxa"/>
            <w:gridSpan w:val="2"/>
            <w:tcBorders>
              <w:left w:val="nil"/>
            </w:tcBorders>
            <w:shd w:val="clear" w:color="auto" w:fill="auto"/>
          </w:tcPr>
          <w:p w14:paraId="4B78B79C" w14:textId="77777777" w:rsidR="00A25F4B" w:rsidRPr="00CD328E" w:rsidRDefault="00A25F4B" w:rsidP="005B4DB4">
            <w:pPr>
              <w:rPr>
                <w:rFonts w:ascii="Courier New" w:hAnsi="Courier New" w:cs="Courier New"/>
                <w:b/>
                <w:bCs/>
                <w:color w:val="0070C0"/>
                <w:sz w:val="20"/>
                <w:szCs w:val="20"/>
              </w:rPr>
            </w:pPr>
          </w:p>
        </w:tc>
      </w:tr>
      <w:tr w:rsidR="00A25F4B" w:rsidRPr="00CD328E" w14:paraId="5BE41213" w14:textId="77777777" w:rsidTr="00992444">
        <w:tc>
          <w:tcPr>
            <w:tcW w:w="3917" w:type="dxa"/>
            <w:tcBorders>
              <w:left w:val="nil"/>
              <w:right w:val="nil"/>
            </w:tcBorders>
            <w:shd w:val="clear" w:color="auto" w:fill="E6EED5"/>
          </w:tcPr>
          <w:p w14:paraId="65DCBFA9"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NORMAL</w:t>
            </w:r>
          </w:p>
        </w:tc>
        <w:tc>
          <w:tcPr>
            <w:tcW w:w="3600" w:type="dxa"/>
            <w:gridSpan w:val="3"/>
            <w:tcBorders>
              <w:left w:val="nil"/>
              <w:right w:val="nil"/>
            </w:tcBorders>
            <w:shd w:val="clear" w:color="auto" w:fill="E6EED5"/>
          </w:tcPr>
          <w:p w14:paraId="60B1AB95"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w:t>
            </w:r>
            <w:proofErr w:type="gramStart"/>
            <w:r w:rsidRPr="00CD328E">
              <w:rPr>
                <w:rFonts w:ascii="Courier New" w:hAnsi="Courier New" w:cs="Courier New"/>
                <w:b/>
                <w:bCs/>
                <w:color w:val="0070C0"/>
                <w:sz w:val="20"/>
                <w:szCs w:val="20"/>
              </w:rPr>
              <w:t>08)AUTO</w:t>
            </w:r>
            <w:proofErr w:type="gramEnd"/>
          </w:p>
        </w:tc>
        <w:tc>
          <w:tcPr>
            <w:tcW w:w="3528" w:type="dxa"/>
            <w:tcBorders>
              <w:left w:val="nil"/>
            </w:tcBorders>
            <w:shd w:val="clear" w:color="auto" w:fill="E6EED5"/>
          </w:tcPr>
          <w:p w14:paraId="1B105044" w14:textId="77777777" w:rsidR="00A25F4B" w:rsidRPr="00CD328E" w:rsidRDefault="00A25F4B" w:rsidP="005B4DB4">
            <w:pPr>
              <w:rPr>
                <w:rFonts w:ascii="Courier New" w:hAnsi="Courier New" w:cs="Courier New"/>
                <w:b/>
                <w:bCs/>
                <w:color w:val="0070C0"/>
                <w:sz w:val="20"/>
                <w:szCs w:val="20"/>
              </w:rPr>
            </w:pPr>
          </w:p>
        </w:tc>
      </w:tr>
      <w:tr w:rsidR="00A25F4B" w:rsidRPr="00CD328E" w14:paraId="535D1342" w14:textId="77777777" w:rsidTr="00992444">
        <w:tc>
          <w:tcPr>
            <w:tcW w:w="3917" w:type="dxa"/>
            <w:tcBorders>
              <w:left w:val="nil"/>
              <w:right w:val="nil"/>
            </w:tcBorders>
            <w:shd w:val="clear" w:color="auto" w:fill="auto"/>
          </w:tcPr>
          <w:p w14:paraId="3B26455E"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AI2.CHANNEL</w:t>
            </w:r>
          </w:p>
        </w:tc>
        <w:tc>
          <w:tcPr>
            <w:tcW w:w="3564" w:type="dxa"/>
            <w:gridSpan w:val="2"/>
            <w:tcBorders>
              <w:left w:val="nil"/>
              <w:right w:val="nil"/>
            </w:tcBorders>
            <w:shd w:val="clear" w:color="auto" w:fill="auto"/>
          </w:tcPr>
          <w:p w14:paraId="463FF167" w14:textId="77777777" w:rsidR="00A25F4B" w:rsidRPr="00CD328E" w:rsidRDefault="00A25F4B" w:rsidP="005B4DB4">
            <w:pPr>
              <w:rPr>
                <w:rFonts w:ascii="Courier New" w:hAnsi="Courier New" w:cs="Courier New"/>
                <w:b/>
                <w:bCs/>
                <w:color w:val="0070C0"/>
                <w:sz w:val="20"/>
                <w:szCs w:val="20"/>
              </w:rPr>
            </w:pPr>
            <w:r>
              <w:rPr>
                <w:rFonts w:ascii="Courier New" w:hAnsi="Courier New" w:cs="Courier New"/>
                <w:b/>
                <w:bCs/>
                <w:color w:val="0070C0"/>
                <w:sz w:val="20"/>
                <w:szCs w:val="20"/>
              </w:rPr>
              <w:t>(0x</w:t>
            </w:r>
            <w:proofErr w:type="gramStart"/>
            <w:r>
              <w:rPr>
                <w:rFonts w:ascii="Courier New" w:hAnsi="Courier New" w:cs="Courier New"/>
                <w:b/>
                <w:bCs/>
                <w:color w:val="0070C0"/>
                <w:sz w:val="20"/>
                <w:szCs w:val="20"/>
              </w:rPr>
              <w:t>08)</w:t>
            </w:r>
            <w:r w:rsidRPr="00CD328E">
              <w:rPr>
                <w:rFonts w:ascii="Courier New" w:hAnsi="Courier New" w:cs="Courier New"/>
                <w:b/>
                <w:bCs/>
                <w:color w:val="0070C0"/>
                <w:sz w:val="20"/>
                <w:szCs w:val="20"/>
              </w:rPr>
              <w:t>Actuator</w:t>
            </w:r>
            <w:proofErr w:type="gramEnd"/>
            <w:r w:rsidRPr="00CD328E">
              <w:rPr>
                <w:rFonts w:ascii="Courier New" w:hAnsi="Courier New" w:cs="Courier New"/>
                <w:b/>
                <w:bCs/>
                <w:color w:val="0070C0"/>
                <w:sz w:val="20"/>
                <w:szCs w:val="20"/>
              </w:rPr>
              <w:t xml:space="preserve"> Pressure 1</w:t>
            </w:r>
          </w:p>
        </w:tc>
        <w:tc>
          <w:tcPr>
            <w:tcW w:w="3564" w:type="dxa"/>
            <w:gridSpan w:val="2"/>
            <w:tcBorders>
              <w:left w:val="nil"/>
            </w:tcBorders>
            <w:shd w:val="clear" w:color="auto" w:fill="auto"/>
          </w:tcPr>
          <w:p w14:paraId="1E1CD67C" w14:textId="77777777" w:rsidR="00A25F4B" w:rsidRPr="00CD328E" w:rsidRDefault="00A25F4B" w:rsidP="005B4DB4">
            <w:pPr>
              <w:rPr>
                <w:rFonts w:ascii="Courier New" w:hAnsi="Courier New" w:cs="Courier New"/>
                <w:b/>
                <w:bCs/>
                <w:color w:val="0070C0"/>
                <w:sz w:val="20"/>
                <w:szCs w:val="20"/>
              </w:rPr>
            </w:pPr>
          </w:p>
        </w:tc>
      </w:tr>
      <w:tr w:rsidR="00A25F4B" w:rsidRPr="00CD328E" w14:paraId="6441D53A" w14:textId="77777777" w:rsidTr="00992444">
        <w:tc>
          <w:tcPr>
            <w:tcW w:w="3917" w:type="dxa"/>
            <w:tcBorders>
              <w:left w:val="nil"/>
              <w:right w:val="nil"/>
            </w:tcBorders>
            <w:shd w:val="clear" w:color="auto" w:fill="E6EED5"/>
          </w:tcPr>
          <w:p w14:paraId="2E6BEB80"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AI2.PV_SCALE</w:t>
            </w:r>
          </w:p>
        </w:tc>
        <w:tc>
          <w:tcPr>
            <w:tcW w:w="3564" w:type="dxa"/>
            <w:gridSpan w:val="2"/>
            <w:tcBorders>
              <w:left w:val="nil"/>
              <w:right w:val="nil"/>
            </w:tcBorders>
            <w:shd w:val="clear" w:color="auto" w:fill="E6EED5"/>
          </w:tcPr>
          <w:p w14:paraId="7D364EAF" w14:textId="77777777" w:rsidR="00A25F4B" w:rsidRPr="00CD328E" w:rsidRDefault="00A25F4B" w:rsidP="005B4DB4">
            <w:pPr>
              <w:rPr>
                <w:rFonts w:ascii="Courier New" w:hAnsi="Courier New" w:cs="Courier New"/>
                <w:b/>
                <w:bCs/>
                <w:color w:val="0070C0"/>
                <w:sz w:val="20"/>
                <w:szCs w:val="20"/>
              </w:rPr>
            </w:pPr>
          </w:p>
        </w:tc>
        <w:tc>
          <w:tcPr>
            <w:tcW w:w="3564" w:type="dxa"/>
            <w:gridSpan w:val="2"/>
            <w:tcBorders>
              <w:left w:val="nil"/>
            </w:tcBorders>
            <w:shd w:val="clear" w:color="auto" w:fill="E6EED5"/>
          </w:tcPr>
          <w:p w14:paraId="277590D4" w14:textId="77777777" w:rsidR="00A25F4B" w:rsidRPr="00CD328E" w:rsidRDefault="00A25F4B" w:rsidP="005B4DB4">
            <w:pPr>
              <w:rPr>
                <w:rFonts w:ascii="Courier New" w:hAnsi="Courier New" w:cs="Courier New"/>
                <w:b/>
                <w:bCs/>
                <w:color w:val="0070C0"/>
                <w:sz w:val="20"/>
                <w:szCs w:val="20"/>
              </w:rPr>
            </w:pPr>
          </w:p>
        </w:tc>
      </w:tr>
      <w:tr w:rsidR="00A25F4B" w:rsidRPr="00CD328E" w14:paraId="550B87BF" w14:textId="77777777" w:rsidTr="00992444">
        <w:tc>
          <w:tcPr>
            <w:tcW w:w="3917" w:type="dxa"/>
            <w:tcBorders>
              <w:left w:val="nil"/>
              <w:right w:val="nil"/>
            </w:tcBorders>
            <w:shd w:val="clear" w:color="auto" w:fill="auto"/>
          </w:tcPr>
          <w:p w14:paraId="65444F37"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UNITS</w:t>
            </w:r>
          </w:p>
        </w:tc>
        <w:tc>
          <w:tcPr>
            <w:tcW w:w="3564" w:type="dxa"/>
            <w:gridSpan w:val="2"/>
            <w:tcBorders>
              <w:left w:val="nil"/>
              <w:right w:val="nil"/>
            </w:tcBorders>
            <w:shd w:val="clear" w:color="auto" w:fill="auto"/>
          </w:tcPr>
          <w:p w14:paraId="089FD889" w14:textId="77777777" w:rsidR="00A25F4B" w:rsidRPr="00CD328E" w:rsidRDefault="00A25F4B" w:rsidP="005B4DB4">
            <w:pPr>
              <w:rPr>
                <w:rFonts w:ascii="Courier New" w:hAnsi="Courier New" w:cs="Courier New"/>
                <w:b/>
                <w:bCs/>
                <w:color w:val="0070C0"/>
                <w:sz w:val="20"/>
                <w:szCs w:val="20"/>
              </w:rPr>
            </w:pPr>
            <w:r w:rsidRPr="00FA0A87">
              <w:rPr>
                <w:rFonts w:ascii="Courier New" w:hAnsi="Courier New" w:cs="Courier New"/>
                <w:b/>
                <w:bCs/>
                <w:color w:val="0070C0"/>
                <w:sz w:val="20"/>
                <w:szCs w:val="20"/>
              </w:rPr>
              <w:t>1141 (0x</w:t>
            </w:r>
            <w:proofErr w:type="gramStart"/>
            <w:r w:rsidRPr="00FA0A87">
              <w:rPr>
                <w:rFonts w:ascii="Courier New" w:hAnsi="Courier New" w:cs="Courier New"/>
                <w:b/>
                <w:bCs/>
                <w:color w:val="0070C0"/>
                <w:sz w:val="20"/>
                <w:szCs w:val="20"/>
              </w:rPr>
              <w:t>475)</w:t>
            </w:r>
            <w:r w:rsidRPr="00CD328E">
              <w:rPr>
                <w:rFonts w:ascii="Courier New" w:hAnsi="Courier New" w:cs="Courier New"/>
                <w:b/>
                <w:bCs/>
                <w:color w:val="0070C0"/>
                <w:sz w:val="20"/>
                <w:szCs w:val="20"/>
              </w:rPr>
              <w:t>Psi</w:t>
            </w:r>
            <w:proofErr w:type="gramEnd"/>
          </w:p>
        </w:tc>
        <w:tc>
          <w:tcPr>
            <w:tcW w:w="3564" w:type="dxa"/>
            <w:gridSpan w:val="2"/>
            <w:tcBorders>
              <w:left w:val="nil"/>
            </w:tcBorders>
            <w:shd w:val="clear" w:color="auto" w:fill="auto"/>
          </w:tcPr>
          <w:p w14:paraId="7742B44B" w14:textId="77777777" w:rsidR="00A25F4B" w:rsidRPr="00CD328E" w:rsidRDefault="00A25F4B" w:rsidP="005B4DB4">
            <w:pPr>
              <w:rPr>
                <w:rFonts w:ascii="Courier New" w:hAnsi="Courier New" w:cs="Courier New"/>
                <w:b/>
                <w:bCs/>
                <w:color w:val="0070C0"/>
                <w:sz w:val="20"/>
                <w:szCs w:val="20"/>
              </w:rPr>
            </w:pPr>
          </w:p>
        </w:tc>
      </w:tr>
      <w:tr w:rsidR="00A25F4B" w:rsidRPr="00CD328E" w14:paraId="11D73B90" w14:textId="77777777" w:rsidTr="00992444">
        <w:tc>
          <w:tcPr>
            <w:tcW w:w="3917" w:type="dxa"/>
            <w:tcBorders>
              <w:left w:val="nil"/>
              <w:right w:val="nil"/>
            </w:tcBorders>
            <w:shd w:val="clear" w:color="auto" w:fill="E6EED5"/>
          </w:tcPr>
          <w:p w14:paraId="259D56AC"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AI2.XD_SCALE</w:t>
            </w:r>
          </w:p>
        </w:tc>
        <w:tc>
          <w:tcPr>
            <w:tcW w:w="3564" w:type="dxa"/>
            <w:gridSpan w:val="2"/>
            <w:tcBorders>
              <w:left w:val="nil"/>
              <w:right w:val="nil"/>
            </w:tcBorders>
            <w:shd w:val="clear" w:color="auto" w:fill="E6EED5"/>
          </w:tcPr>
          <w:p w14:paraId="2012C54D" w14:textId="77777777" w:rsidR="00A25F4B" w:rsidRPr="00CD328E" w:rsidRDefault="00A25F4B" w:rsidP="005B4DB4">
            <w:pPr>
              <w:rPr>
                <w:rFonts w:ascii="Courier New" w:hAnsi="Courier New" w:cs="Courier New"/>
                <w:b/>
                <w:bCs/>
                <w:color w:val="0070C0"/>
                <w:sz w:val="20"/>
                <w:szCs w:val="20"/>
              </w:rPr>
            </w:pPr>
          </w:p>
        </w:tc>
        <w:tc>
          <w:tcPr>
            <w:tcW w:w="3564" w:type="dxa"/>
            <w:gridSpan w:val="2"/>
            <w:tcBorders>
              <w:left w:val="nil"/>
            </w:tcBorders>
            <w:shd w:val="clear" w:color="auto" w:fill="E6EED5"/>
          </w:tcPr>
          <w:p w14:paraId="0B27D306" w14:textId="77777777" w:rsidR="00A25F4B" w:rsidRPr="00CD328E" w:rsidRDefault="00A25F4B" w:rsidP="005B4DB4">
            <w:pPr>
              <w:rPr>
                <w:rFonts w:ascii="Courier New" w:hAnsi="Courier New" w:cs="Courier New"/>
                <w:b/>
                <w:bCs/>
                <w:color w:val="0070C0"/>
                <w:sz w:val="20"/>
                <w:szCs w:val="20"/>
              </w:rPr>
            </w:pPr>
          </w:p>
        </w:tc>
      </w:tr>
      <w:tr w:rsidR="00A25F4B" w:rsidRPr="00CD328E" w14:paraId="54246AE6" w14:textId="77777777" w:rsidTr="00992444">
        <w:tc>
          <w:tcPr>
            <w:tcW w:w="3917" w:type="dxa"/>
            <w:tcBorders>
              <w:left w:val="nil"/>
              <w:right w:val="nil"/>
            </w:tcBorders>
            <w:shd w:val="clear" w:color="auto" w:fill="auto"/>
          </w:tcPr>
          <w:p w14:paraId="7D363836"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UNITS</w:t>
            </w:r>
          </w:p>
        </w:tc>
        <w:tc>
          <w:tcPr>
            <w:tcW w:w="3564" w:type="dxa"/>
            <w:gridSpan w:val="2"/>
            <w:tcBorders>
              <w:left w:val="nil"/>
              <w:right w:val="nil"/>
            </w:tcBorders>
            <w:shd w:val="clear" w:color="auto" w:fill="auto"/>
          </w:tcPr>
          <w:p w14:paraId="24177118" w14:textId="77777777" w:rsidR="00A25F4B" w:rsidRPr="00CD328E" w:rsidRDefault="00A25F4B" w:rsidP="005B4DB4">
            <w:pPr>
              <w:rPr>
                <w:rFonts w:ascii="Courier New" w:hAnsi="Courier New" w:cs="Courier New"/>
                <w:b/>
                <w:bCs/>
                <w:color w:val="0070C0"/>
                <w:sz w:val="20"/>
                <w:szCs w:val="20"/>
              </w:rPr>
            </w:pPr>
            <w:r w:rsidRPr="00FA0A87">
              <w:rPr>
                <w:rFonts w:ascii="Courier New" w:hAnsi="Courier New" w:cs="Courier New"/>
                <w:b/>
                <w:bCs/>
                <w:color w:val="0070C0"/>
                <w:sz w:val="20"/>
                <w:szCs w:val="20"/>
              </w:rPr>
              <w:t>1141 (0x</w:t>
            </w:r>
            <w:proofErr w:type="gramStart"/>
            <w:r w:rsidRPr="00FA0A87">
              <w:rPr>
                <w:rFonts w:ascii="Courier New" w:hAnsi="Courier New" w:cs="Courier New"/>
                <w:b/>
                <w:bCs/>
                <w:color w:val="0070C0"/>
                <w:sz w:val="20"/>
                <w:szCs w:val="20"/>
              </w:rPr>
              <w:t>475)</w:t>
            </w:r>
            <w:r w:rsidRPr="00CD328E">
              <w:rPr>
                <w:rFonts w:ascii="Courier New" w:hAnsi="Courier New" w:cs="Courier New"/>
                <w:b/>
                <w:bCs/>
                <w:color w:val="0070C0"/>
                <w:sz w:val="20"/>
                <w:szCs w:val="20"/>
              </w:rPr>
              <w:t>Psi</w:t>
            </w:r>
            <w:proofErr w:type="gramEnd"/>
          </w:p>
        </w:tc>
        <w:tc>
          <w:tcPr>
            <w:tcW w:w="3564" w:type="dxa"/>
            <w:gridSpan w:val="2"/>
            <w:tcBorders>
              <w:left w:val="nil"/>
            </w:tcBorders>
            <w:shd w:val="clear" w:color="auto" w:fill="auto"/>
          </w:tcPr>
          <w:p w14:paraId="325A7AC3" w14:textId="77777777" w:rsidR="00A25F4B" w:rsidRPr="00CD328E" w:rsidRDefault="00A25F4B" w:rsidP="005B4DB4">
            <w:pPr>
              <w:rPr>
                <w:rFonts w:ascii="Courier New" w:hAnsi="Courier New" w:cs="Courier New"/>
                <w:b/>
                <w:bCs/>
                <w:color w:val="0070C0"/>
                <w:sz w:val="20"/>
                <w:szCs w:val="20"/>
              </w:rPr>
            </w:pPr>
          </w:p>
        </w:tc>
      </w:tr>
      <w:tr w:rsidR="00A25F4B" w:rsidRPr="00CD328E" w14:paraId="1268A354" w14:textId="77777777" w:rsidTr="00992444">
        <w:tc>
          <w:tcPr>
            <w:tcW w:w="3917" w:type="dxa"/>
            <w:tcBorders>
              <w:left w:val="nil"/>
              <w:right w:val="nil"/>
            </w:tcBorders>
            <w:shd w:val="clear" w:color="auto" w:fill="E6EED5"/>
          </w:tcPr>
          <w:p w14:paraId="0962646B"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AI2.L_TYPE</w:t>
            </w:r>
          </w:p>
        </w:tc>
        <w:tc>
          <w:tcPr>
            <w:tcW w:w="3564" w:type="dxa"/>
            <w:gridSpan w:val="2"/>
            <w:tcBorders>
              <w:left w:val="nil"/>
              <w:right w:val="nil"/>
            </w:tcBorders>
            <w:shd w:val="clear" w:color="auto" w:fill="E6EED5"/>
          </w:tcPr>
          <w:p w14:paraId="1EB323D5" w14:textId="77777777" w:rsidR="00A25F4B" w:rsidRPr="00CD328E" w:rsidRDefault="00A25F4B" w:rsidP="005B4DB4">
            <w:pPr>
              <w:rPr>
                <w:rFonts w:ascii="Courier New" w:hAnsi="Courier New" w:cs="Courier New"/>
                <w:b/>
                <w:bCs/>
                <w:color w:val="0070C0"/>
                <w:sz w:val="20"/>
                <w:szCs w:val="20"/>
              </w:rPr>
            </w:pPr>
            <w:r>
              <w:rPr>
                <w:rFonts w:ascii="Courier New" w:hAnsi="Courier New" w:cs="Courier New"/>
                <w:b/>
                <w:bCs/>
                <w:color w:val="0070C0"/>
                <w:sz w:val="20"/>
                <w:szCs w:val="20"/>
              </w:rPr>
              <w:t>(0x</w:t>
            </w:r>
            <w:proofErr w:type="gramStart"/>
            <w:r>
              <w:rPr>
                <w:rFonts w:ascii="Courier New" w:hAnsi="Courier New" w:cs="Courier New"/>
                <w:b/>
                <w:bCs/>
                <w:color w:val="0070C0"/>
                <w:sz w:val="20"/>
                <w:szCs w:val="20"/>
              </w:rPr>
              <w:t>01)</w:t>
            </w:r>
            <w:r w:rsidRPr="00CD328E">
              <w:rPr>
                <w:rFonts w:ascii="Courier New" w:hAnsi="Courier New" w:cs="Courier New"/>
                <w:b/>
                <w:bCs/>
                <w:color w:val="0070C0"/>
                <w:sz w:val="20"/>
                <w:szCs w:val="20"/>
              </w:rPr>
              <w:t>Direct</w:t>
            </w:r>
            <w:proofErr w:type="gramEnd"/>
          </w:p>
        </w:tc>
        <w:tc>
          <w:tcPr>
            <w:tcW w:w="3564" w:type="dxa"/>
            <w:gridSpan w:val="2"/>
            <w:tcBorders>
              <w:left w:val="nil"/>
            </w:tcBorders>
            <w:shd w:val="clear" w:color="auto" w:fill="E6EED5"/>
          </w:tcPr>
          <w:p w14:paraId="59725661" w14:textId="77777777" w:rsidR="00A25F4B" w:rsidRPr="00CD328E" w:rsidRDefault="00A25F4B" w:rsidP="005B4DB4">
            <w:pPr>
              <w:rPr>
                <w:rFonts w:ascii="Courier New" w:hAnsi="Courier New" w:cs="Courier New"/>
                <w:b/>
                <w:bCs/>
                <w:color w:val="0070C0"/>
                <w:sz w:val="20"/>
                <w:szCs w:val="20"/>
              </w:rPr>
            </w:pPr>
          </w:p>
        </w:tc>
      </w:tr>
    </w:tbl>
    <w:p w14:paraId="4FDF2D06" w14:textId="18D940D2" w:rsidR="00B152E7" w:rsidRDefault="00B152E7"/>
    <w:p w14:paraId="61986D09" w14:textId="710702EA" w:rsidR="00DB68A4" w:rsidRDefault="00DB68A4" w:rsidP="00992444">
      <w:pPr>
        <w:pStyle w:val="Heading5"/>
      </w:pPr>
      <w:r w:rsidRPr="00CD328E">
        <w:t>ANALOG INPUT 3 BLOCK PARAMETERS</w:t>
      </w:r>
    </w:p>
    <w:tbl>
      <w:tblPr>
        <w:tblW w:w="11045" w:type="dxa"/>
        <w:tblInd w:w="10" w:type="dxa"/>
        <w:tblBorders>
          <w:top w:val="single" w:sz="8" w:space="0" w:color="B3CC82"/>
          <w:left w:val="single" w:sz="8" w:space="0" w:color="B3CC82"/>
          <w:bottom w:val="single" w:sz="8" w:space="0" w:color="B3CC82"/>
          <w:right w:val="single" w:sz="8" w:space="0" w:color="B3CC82"/>
          <w:insideH w:val="single" w:sz="8" w:space="0" w:color="B3CC82"/>
        </w:tblBorders>
        <w:tblLayout w:type="fixed"/>
        <w:tblLook w:val="04A0" w:firstRow="1" w:lastRow="0" w:firstColumn="1" w:lastColumn="0" w:noHBand="0" w:noVBand="1"/>
      </w:tblPr>
      <w:tblGrid>
        <w:gridCol w:w="3917"/>
        <w:gridCol w:w="3543"/>
        <w:gridCol w:w="21"/>
        <w:gridCol w:w="36"/>
        <w:gridCol w:w="3528"/>
      </w:tblGrid>
      <w:tr w:rsidR="00992444" w:rsidRPr="00992444" w14:paraId="37CB8EB7" w14:textId="77777777" w:rsidTr="00026A55">
        <w:trPr>
          <w:tblHeader/>
        </w:trPr>
        <w:tc>
          <w:tcPr>
            <w:tcW w:w="3917" w:type="dxa"/>
            <w:tcBorders>
              <w:left w:val="nil"/>
              <w:right w:val="nil"/>
            </w:tcBorders>
            <w:shd w:val="clear" w:color="auto" w:fill="auto"/>
          </w:tcPr>
          <w:p w14:paraId="577AF359" w14:textId="77777777" w:rsidR="00992444" w:rsidRPr="00992444" w:rsidRDefault="00992444" w:rsidP="00026A55">
            <w:pPr>
              <w:rPr>
                <w:rFonts w:ascii="Courier New" w:hAnsi="Courier New" w:cs="Courier New"/>
                <w:b/>
                <w:bCs/>
                <w:color w:val="0070C0"/>
                <w:sz w:val="20"/>
                <w:szCs w:val="20"/>
              </w:rPr>
            </w:pPr>
            <w:r w:rsidRPr="00992444">
              <w:rPr>
                <w:b/>
                <w:bCs/>
                <w:lang w:eastAsia="de-DE"/>
              </w:rPr>
              <w:t>Parameter</w:t>
            </w:r>
          </w:p>
        </w:tc>
        <w:tc>
          <w:tcPr>
            <w:tcW w:w="3543" w:type="dxa"/>
            <w:tcBorders>
              <w:left w:val="nil"/>
              <w:right w:val="nil"/>
            </w:tcBorders>
            <w:shd w:val="clear" w:color="auto" w:fill="auto"/>
          </w:tcPr>
          <w:p w14:paraId="22D68CE7" w14:textId="77777777" w:rsidR="00992444" w:rsidRPr="00992444" w:rsidRDefault="00992444"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Value</w:t>
            </w:r>
          </w:p>
        </w:tc>
        <w:tc>
          <w:tcPr>
            <w:tcW w:w="3585" w:type="dxa"/>
            <w:gridSpan w:val="3"/>
            <w:tcBorders>
              <w:left w:val="nil"/>
            </w:tcBorders>
            <w:shd w:val="clear" w:color="auto" w:fill="auto"/>
          </w:tcPr>
          <w:p w14:paraId="1BE83F27" w14:textId="77777777" w:rsidR="00992444" w:rsidRPr="00992444" w:rsidRDefault="00992444"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Comment</w:t>
            </w:r>
          </w:p>
        </w:tc>
      </w:tr>
      <w:tr w:rsidR="00A25F4B" w:rsidRPr="00CD328E" w14:paraId="1097DFF1" w14:textId="77777777" w:rsidTr="00992444">
        <w:tc>
          <w:tcPr>
            <w:tcW w:w="3917" w:type="dxa"/>
            <w:tcBorders>
              <w:left w:val="nil"/>
              <w:right w:val="nil"/>
            </w:tcBorders>
            <w:shd w:val="clear" w:color="auto" w:fill="E6EED5"/>
          </w:tcPr>
          <w:p w14:paraId="4A179BB7"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AI3.MODE_BLK</w:t>
            </w:r>
          </w:p>
        </w:tc>
        <w:tc>
          <w:tcPr>
            <w:tcW w:w="3564" w:type="dxa"/>
            <w:gridSpan w:val="2"/>
            <w:tcBorders>
              <w:left w:val="nil"/>
              <w:right w:val="nil"/>
            </w:tcBorders>
            <w:shd w:val="clear" w:color="auto" w:fill="E6EED5"/>
          </w:tcPr>
          <w:p w14:paraId="06BD87D6" w14:textId="77777777" w:rsidR="00A25F4B" w:rsidRPr="00CD328E" w:rsidRDefault="00A25F4B" w:rsidP="005B4DB4">
            <w:pPr>
              <w:rPr>
                <w:rFonts w:ascii="Courier New" w:hAnsi="Courier New" w:cs="Courier New"/>
                <w:b/>
                <w:bCs/>
                <w:color w:val="0070C0"/>
                <w:sz w:val="20"/>
                <w:szCs w:val="20"/>
              </w:rPr>
            </w:pPr>
          </w:p>
        </w:tc>
        <w:tc>
          <w:tcPr>
            <w:tcW w:w="3564" w:type="dxa"/>
            <w:gridSpan w:val="2"/>
            <w:tcBorders>
              <w:left w:val="nil"/>
            </w:tcBorders>
            <w:shd w:val="clear" w:color="auto" w:fill="E6EED5"/>
          </w:tcPr>
          <w:p w14:paraId="3010D3BE" w14:textId="77777777" w:rsidR="00A25F4B" w:rsidRPr="00CD328E" w:rsidRDefault="00A25F4B" w:rsidP="005B4DB4">
            <w:pPr>
              <w:rPr>
                <w:rFonts w:ascii="Courier New" w:hAnsi="Courier New" w:cs="Courier New"/>
                <w:b/>
                <w:bCs/>
                <w:color w:val="0070C0"/>
                <w:sz w:val="20"/>
                <w:szCs w:val="20"/>
              </w:rPr>
            </w:pPr>
          </w:p>
        </w:tc>
      </w:tr>
      <w:tr w:rsidR="00A25F4B" w:rsidRPr="00CD328E" w14:paraId="6C8C24F9" w14:textId="77777777" w:rsidTr="00992444">
        <w:tc>
          <w:tcPr>
            <w:tcW w:w="3917" w:type="dxa"/>
            <w:tcBorders>
              <w:left w:val="nil"/>
              <w:right w:val="nil"/>
            </w:tcBorders>
            <w:shd w:val="clear" w:color="auto" w:fill="auto"/>
          </w:tcPr>
          <w:p w14:paraId="4257C639"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PERMITED</w:t>
            </w:r>
          </w:p>
        </w:tc>
        <w:tc>
          <w:tcPr>
            <w:tcW w:w="3564" w:type="dxa"/>
            <w:gridSpan w:val="2"/>
            <w:tcBorders>
              <w:left w:val="nil"/>
              <w:right w:val="nil"/>
            </w:tcBorders>
            <w:shd w:val="clear" w:color="auto" w:fill="auto"/>
          </w:tcPr>
          <w:p w14:paraId="3C5C5EC3" w14:textId="77777777" w:rsidR="00A25F4B" w:rsidRPr="00CD328E" w:rsidRDefault="00A25F4B" w:rsidP="005B4DB4">
            <w:pPr>
              <w:rPr>
                <w:rFonts w:ascii="Courier New" w:hAnsi="Courier New" w:cs="Courier New"/>
                <w:b/>
                <w:bCs/>
                <w:color w:val="0070C0"/>
                <w:sz w:val="20"/>
                <w:szCs w:val="20"/>
              </w:rPr>
            </w:pPr>
            <w:r>
              <w:rPr>
                <w:rFonts w:ascii="Courier New" w:hAnsi="Courier New" w:cs="Courier New"/>
                <w:b/>
                <w:bCs/>
                <w:color w:val="0070C0"/>
                <w:sz w:val="20"/>
                <w:szCs w:val="20"/>
              </w:rPr>
              <w:t>(</w:t>
            </w:r>
            <w:r w:rsidRPr="00FA0A87">
              <w:rPr>
                <w:rFonts w:ascii="Courier New" w:hAnsi="Courier New" w:cs="Courier New"/>
                <w:b/>
                <w:bCs/>
                <w:color w:val="0070C0"/>
                <w:sz w:val="20"/>
                <w:szCs w:val="20"/>
              </w:rPr>
              <w:t>0x</w:t>
            </w:r>
            <w:proofErr w:type="gramStart"/>
            <w:r w:rsidRPr="00FA0A87">
              <w:rPr>
                <w:rFonts w:ascii="Courier New" w:hAnsi="Courier New" w:cs="Courier New"/>
                <w:b/>
                <w:bCs/>
                <w:color w:val="0070C0"/>
                <w:sz w:val="20"/>
                <w:szCs w:val="20"/>
              </w:rPr>
              <w:t>98</w:t>
            </w:r>
            <w:r>
              <w:rPr>
                <w:rFonts w:ascii="Courier New" w:hAnsi="Courier New" w:cs="Courier New"/>
                <w:b/>
                <w:bCs/>
                <w:color w:val="0070C0"/>
                <w:sz w:val="20"/>
                <w:szCs w:val="20"/>
              </w:rPr>
              <w:t>)</w:t>
            </w:r>
            <w:r w:rsidRPr="00CD328E">
              <w:rPr>
                <w:rFonts w:ascii="Courier New" w:hAnsi="Courier New" w:cs="Courier New"/>
                <w:b/>
                <w:bCs/>
                <w:color w:val="0070C0"/>
                <w:sz w:val="20"/>
                <w:szCs w:val="20"/>
              </w:rPr>
              <w:t>AUTO</w:t>
            </w:r>
            <w:proofErr w:type="gramEnd"/>
            <w:r w:rsidRPr="00CD328E">
              <w:rPr>
                <w:rFonts w:ascii="Courier New" w:hAnsi="Courier New" w:cs="Courier New"/>
                <w:b/>
                <w:bCs/>
                <w:color w:val="0070C0"/>
                <w:sz w:val="20"/>
                <w:szCs w:val="20"/>
              </w:rPr>
              <w:t>, MAN, OOS</w:t>
            </w:r>
          </w:p>
        </w:tc>
        <w:tc>
          <w:tcPr>
            <w:tcW w:w="3564" w:type="dxa"/>
            <w:gridSpan w:val="2"/>
            <w:tcBorders>
              <w:left w:val="nil"/>
            </w:tcBorders>
            <w:shd w:val="clear" w:color="auto" w:fill="auto"/>
          </w:tcPr>
          <w:p w14:paraId="3EAC2174" w14:textId="77777777" w:rsidR="00A25F4B" w:rsidRPr="00CD328E" w:rsidRDefault="00A25F4B" w:rsidP="005B4DB4">
            <w:pPr>
              <w:rPr>
                <w:rFonts w:ascii="Courier New" w:hAnsi="Courier New" w:cs="Courier New"/>
                <w:b/>
                <w:bCs/>
                <w:color w:val="0070C0"/>
                <w:sz w:val="20"/>
                <w:szCs w:val="20"/>
              </w:rPr>
            </w:pPr>
          </w:p>
        </w:tc>
      </w:tr>
      <w:tr w:rsidR="00A25F4B" w:rsidRPr="00CD328E" w14:paraId="4B49514D" w14:textId="77777777" w:rsidTr="00992444">
        <w:tc>
          <w:tcPr>
            <w:tcW w:w="3917" w:type="dxa"/>
            <w:tcBorders>
              <w:left w:val="nil"/>
              <w:right w:val="nil"/>
            </w:tcBorders>
            <w:shd w:val="clear" w:color="auto" w:fill="E6EED5"/>
          </w:tcPr>
          <w:p w14:paraId="7CD32836"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TARGET</w:t>
            </w:r>
          </w:p>
        </w:tc>
        <w:tc>
          <w:tcPr>
            <w:tcW w:w="3564" w:type="dxa"/>
            <w:gridSpan w:val="2"/>
            <w:tcBorders>
              <w:left w:val="nil"/>
              <w:right w:val="nil"/>
            </w:tcBorders>
            <w:shd w:val="clear" w:color="auto" w:fill="E6EED5"/>
          </w:tcPr>
          <w:p w14:paraId="4BBAAA3C"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w:t>
            </w:r>
            <w:proofErr w:type="gramStart"/>
            <w:r w:rsidRPr="00CD328E">
              <w:rPr>
                <w:rFonts w:ascii="Courier New" w:hAnsi="Courier New" w:cs="Courier New"/>
                <w:b/>
                <w:bCs/>
                <w:color w:val="0070C0"/>
                <w:sz w:val="20"/>
                <w:szCs w:val="20"/>
              </w:rPr>
              <w:t>08)AUTO</w:t>
            </w:r>
            <w:proofErr w:type="gramEnd"/>
          </w:p>
        </w:tc>
        <w:tc>
          <w:tcPr>
            <w:tcW w:w="3564" w:type="dxa"/>
            <w:gridSpan w:val="2"/>
            <w:tcBorders>
              <w:left w:val="nil"/>
            </w:tcBorders>
            <w:shd w:val="clear" w:color="auto" w:fill="E6EED5"/>
          </w:tcPr>
          <w:p w14:paraId="53219B22" w14:textId="77777777" w:rsidR="00A25F4B" w:rsidRPr="00CD328E" w:rsidRDefault="00A25F4B" w:rsidP="005B4DB4">
            <w:pPr>
              <w:rPr>
                <w:rFonts w:ascii="Courier New" w:hAnsi="Courier New" w:cs="Courier New"/>
                <w:b/>
                <w:bCs/>
                <w:color w:val="0070C0"/>
                <w:sz w:val="20"/>
                <w:szCs w:val="20"/>
              </w:rPr>
            </w:pPr>
          </w:p>
        </w:tc>
      </w:tr>
      <w:tr w:rsidR="00A25F4B" w:rsidRPr="00CD328E" w14:paraId="6A3D7C40" w14:textId="77777777" w:rsidTr="00992444">
        <w:tc>
          <w:tcPr>
            <w:tcW w:w="3917" w:type="dxa"/>
            <w:tcBorders>
              <w:left w:val="nil"/>
              <w:right w:val="nil"/>
            </w:tcBorders>
            <w:shd w:val="clear" w:color="auto" w:fill="auto"/>
          </w:tcPr>
          <w:p w14:paraId="3D2BD7D7"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NORMAL</w:t>
            </w:r>
          </w:p>
        </w:tc>
        <w:tc>
          <w:tcPr>
            <w:tcW w:w="3600" w:type="dxa"/>
            <w:gridSpan w:val="3"/>
            <w:tcBorders>
              <w:left w:val="nil"/>
              <w:right w:val="nil"/>
            </w:tcBorders>
            <w:shd w:val="clear" w:color="auto" w:fill="auto"/>
          </w:tcPr>
          <w:p w14:paraId="56042527"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w:t>
            </w:r>
            <w:proofErr w:type="gramStart"/>
            <w:r w:rsidRPr="00CD328E">
              <w:rPr>
                <w:rFonts w:ascii="Courier New" w:hAnsi="Courier New" w:cs="Courier New"/>
                <w:b/>
                <w:bCs/>
                <w:color w:val="0070C0"/>
                <w:sz w:val="20"/>
                <w:szCs w:val="20"/>
              </w:rPr>
              <w:t>08)AUTO</w:t>
            </w:r>
            <w:proofErr w:type="gramEnd"/>
          </w:p>
        </w:tc>
        <w:tc>
          <w:tcPr>
            <w:tcW w:w="3528" w:type="dxa"/>
            <w:tcBorders>
              <w:left w:val="nil"/>
            </w:tcBorders>
            <w:shd w:val="clear" w:color="auto" w:fill="auto"/>
          </w:tcPr>
          <w:p w14:paraId="78121F08" w14:textId="77777777" w:rsidR="00A25F4B" w:rsidRPr="00CD328E" w:rsidRDefault="00A25F4B" w:rsidP="005B4DB4">
            <w:pPr>
              <w:rPr>
                <w:rFonts w:ascii="Courier New" w:hAnsi="Courier New" w:cs="Courier New"/>
                <w:b/>
                <w:bCs/>
                <w:color w:val="0070C0"/>
                <w:sz w:val="20"/>
                <w:szCs w:val="20"/>
              </w:rPr>
            </w:pPr>
          </w:p>
        </w:tc>
      </w:tr>
      <w:tr w:rsidR="00A25F4B" w:rsidRPr="00CD328E" w14:paraId="7569229F" w14:textId="77777777" w:rsidTr="00992444">
        <w:tc>
          <w:tcPr>
            <w:tcW w:w="3917" w:type="dxa"/>
            <w:tcBorders>
              <w:left w:val="nil"/>
              <w:right w:val="nil"/>
            </w:tcBorders>
            <w:shd w:val="clear" w:color="auto" w:fill="E6EED5"/>
          </w:tcPr>
          <w:p w14:paraId="1DBDBFC4"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AI3.CHANNEL</w:t>
            </w:r>
          </w:p>
        </w:tc>
        <w:tc>
          <w:tcPr>
            <w:tcW w:w="3564" w:type="dxa"/>
            <w:gridSpan w:val="2"/>
            <w:tcBorders>
              <w:left w:val="nil"/>
              <w:right w:val="nil"/>
            </w:tcBorders>
            <w:shd w:val="clear" w:color="auto" w:fill="E6EED5"/>
          </w:tcPr>
          <w:p w14:paraId="137284AB" w14:textId="77777777" w:rsidR="00A25F4B" w:rsidRPr="00CD328E" w:rsidRDefault="00A25F4B" w:rsidP="005B4DB4">
            <w:pPr>
              <w:rPr>
                <w:rFonts w:ascii="Courier New" w:hAnsi="Courier New" w:cs="Courier New"/>
                <w:b/>
                <w:bCs/>
                <w:color w:val="0070C0"/>
                <w:sz w:val="20"/>
                <w:szCs w:val="20"/>
              </w:rPr>
            </w:pPr>
            <w:r>
              <w:rPr>
                <w:rFonts w:ascii="Courier New" w:hAnsi="Courier New" w:cs="Courier New"/>
                <w:b/>
                <w:bCs/>
                <w:color w:val="0070C0"/>
                <w:sz w:val="20"/>
                <w:szCs w:val="20"/>
              </w:rPr>
              <w:t>(12-0x0</w:t>
            </w:r>
            <w:proofErr w:type="gramStart"/>
            <w:r>
              <w:rPr>
                <w:rFonts w:ascii="Courier New" w:hAnsi="Courier New" w:cs="Courier New"/>
                <w:b/>
                <w:bCs/>
                <w:color w:val="0070C0"/>
                <w:sz w:val="20"/>
                <w:szCs w:val="20"/>
              </w:rPr>
              <w:t>C)</w:t>
            </w:r>
            <w:r w:rsidRPr="00CD328E">
              <w:rPr>
                <w:rFonts w:ascii="Courier New" w:hAnsi="Courier New" w:cs="Courier New"/>
                <w:b/>
                <w:bCs/>
                <w:color w:val="0070C0"/>
                <w:sz w:val="20"/>
                <w:szCs w:val="20"/>
              </w:rPr>
              <w:t>Temperature</w:t>
            </w:r>
            <w:proofErr w:type="gramEnd"/>
          </w:p>
        </w:tc>
        <w:tc>
          <w:tcPr>
            <w:tcW w:w="3564" w:type="dxa"/>
            <w:gridSpan w:val="2"/>
            <w:tcBorders>
              <w:left w:val="nil"/>
            </w:tcBorders>
            <w:shd w:val="clear" w:color="auto" w:fill="E6EED5"/>
          </w:tcPr>
          <w:p w14:paraId="2B584C05" w14:textId="77777777" w:rsidR="00A25F4B" w:rsidRPr="00CD328E" w:rsidRDefault="00A25F4B" w:rsidP="005B4DB4">
            <w:pPr>
              <w:rPr>
                <w:rFonts w:ascii="Courier New" w:hAnsi="Courier New" w:cs="Courier New"/>
                <w:b/>
                <w:bCs/>
                <w:color w:val="0070C0"/>
                <w:sz w:val="20"/>
                <w:szCs w:val="20"/>
              </w:rPr>
            </w:pPr>
          </w:p>
        </w:tc>
      </w:tr>
      <w:tr w:rsidR="00A25F4B" w:rsidRPr="00CD328E" w14:paraId="1DE39F4D" w14:textId="77777777" w:rsidTr="00992444">
        <w:tc>
          <w:tcPr>
            <w:tcW w:w="3917" w:type="dxa"/>
            <w:tcBorders>
              <w:left w:val="nil"/>
              <w:right w:val="nil"/>
            </w:tcBorders>
            <w:shd w:val="clear" w:color="auto" w:fill="auto"/>
          </w:tcPr>
          <w:p w14:paraId="1887A58E"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AI3.PV_SCALE</w:t>
            </w:r>
          </w:p>
        </w:tc>
        <w:tc>
          <w:tcPr>
            <w:tcW w:w="3564" w:type="dxa"/>
            <w:gridSpan w:val="2"/>
            <w:tcBorders>
              <w:left w:val="nil"/>
              <w:right w:val="nil"/>
            </w:tcBorders>
            <w:shd w:val="clear" w:color="auto" w:fill="auto"/>
          </w:tcPr>
          <w:p w14:paraId="26E6F461" w14:textId="77777777" w:rsidR="00A25F4B" w:rsidRPr="00CD328E" w:rsidRDefault="00A25F4B" w:rsidP="005B4DB4">
            <w:pPr>
              <w:rPr>
                <w:rFonts w:ascii="Courier New" w:hAnsi="Courier New" w:cs="Courier New"/>
                <w:b/>
                <w:bCs/>
                <w:color w:val="0070C0"/>
                <w:sz w:val="20"/>
                <w:szCs w:val="20"/>
              </w:rPr>
            </w:pPr>
          </w:p>
        </w:tc>
        <w:tc>
          <w:tcPr>
            <w:tcW w:w="3564" w:type="dxa"/>
            <w:gridSpan w:val="2"/>
            <w:tcBorders>
              <w:left w:val="nil"/>
            </w:tcBorders>
            <w:shd w:val="clear" w:color="auto" w:fill="auto"/>
          </w:tcPr>
          <w:p w14:paraId="053A0522" w14:textId="77777777" w:rsidR="00A25F4B" w:rsidRPr="00CD328E" w:rsidRDefault="00A25F4B" w:rsidP="005B4DB4">
            <w:pPr>
              <w:rPr>
                <w:rFonts w:ascii="Courier New" w:hAnsi="Courier New" w:cs="Courier New"/>
                <w:b/>
                <w:bCs/>
                <w:color w:val="0070C0"/>
                <w:sz w:val="20"/>
                <w:szCs w:val="20"/>
              </w:rPr>
            </w:pPr>
          </w:p>
        </w:tc>
      </w:tr>
      <w:tr w:rsidR="00A25F4B" w:rsidRPr="00CD328E" w14:paraId="7186752E" w14:textId="77777777" w:rsidTr="00992444">
        <w:tc>
          <w:tcPr>
            <w:tcW w:w="3917" w:type="dxa"/>
            <w:tcBorders>
              <w:left w:val="nil"/>
              <w:right w:val="nil"/>
            </w:tcBorders>
            <w:shd w:val="clear" w:color="auto" w:fill="E6EED5"/>
          </w:tcPr>
          <w:p w14:paraId="3592D9B8"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UNITS</w:t>
            </w:r>
          </w:p>
        </w:tc>
        <w:tc>
          <w:tcPr>
            <w:tcW w:w="3564" w:type="dxa"/>
            <w:gridSpan w:val="2"/>
            <w:tcBorders>
              <w:left w:val="nil"/>
              <w:right w:val="nil"/>
            </w:tcBorders>
            <w:shd w:val="clear" w:color="auto" w:fill="E6EED5"/>
          </w:tcPr>
          <w:p w14:paraId="5DB7426E" w14:textId="77777777" w:rsidR="00A25F4B" w:rsidRPr="00CD328E" w:rsidRDefault="00A25F4B" w:rsidP="005B4DB4">
            <w:pPr>
              <w:rPr>
                <w:rFonts w:ascii="Courier New" w:hAnsi="Courier New" w:cs="Courier New"/>
                <w:b/>
                <w:bCs/>
                <w:color w:val="0070C0"/>
                <w:sz w:val="20"/>
                <w:szCs w:val="20"/>
              </w:rPr>
            </w:pPr>
            <w:r w:rsidRPr="00FA0A87">
              <w:rPr>
                <w:rFonts w:ascii="Courier New" w:hAnsi="Courier New" w:cs="Courier New"/>
                <w:b/>
                <w:bCs/>
                <w:color w:val="0070C0"/>
                <w:sz w:val="20"/>
                <w:szCs w:val="20"/>
              </w:rPr>
              <w:t>1</w:t>
            </w:r>
            <w:r>
              <w:rPr>
                <w:rFonts w:ascii="Courier New" w:hAnsi="Courier New" w:cs="Courier New"/>
                <w:b/>
                <w:bCs/>
                <w:color w:val="0070C0"/>
                <w:sz w:val="20"/>
                <w:szCs w:val="20"/>
              </w:rPr>
              <w:t>00</w:t>
            </w:r>
            <w:r w:rsidRPr="00FA0A87">
              <w:rPr>
                <w:rFonts w:ascii="Courier New" w:hAnsi="Courier New" w:cs="Courier New"/>
                <w:b/>
                <w:bCs/>
                <w:color w:val="0070C0"/>
                <w:sz w:val="20"/>
                <w:szCs w:val="20"/>
              </w:rPr>
              <w:t>1 (0x</w:t>
            </w:r>
            <w:r>
              <w:rPr>
                <w:rFonts w:ascii="Courier New" w:hAnsi="Courier New" w:cs="Courier New"/>
                <w:b/>
                <w:bCs/>
                <w:color w:val="0070C0"/>
                <w:sz w:val="20"/>
                <w:szCs w:val="20"/>
              </w:rPr>
              <w:t>3e</w:t>
            </w:r>
            <w:proofErr w:type="gramStart"/>
            <w:r>
              <w:rPr>
                <w:rFonts w:ascii="Courier New" w:hAnsi="Courier New" w:cs="Courier New"/>
                <w:b/>
                <w:bCs/>
                <w:color w:val="0070C0"/>
                <w:sz w:val="20"/>
                <w:szCs w:val="20"/>
              </w:rPr>
              <w:t>9</w:t>
            </w:r>
            <w:r w:rsidRPr="00FA0A87">
              <w:rPr>
                <w:rFonts w:ascii="Courier New" w:hAnsi="Courier New" w:cs="Courier New"/>
                <w:b/>
                <w:bCs/>
                <w:color w:val="0070C0"/>
                <w:sz w:val="20"/>
                <w:szCs w:val="20"/>
              </w:rPr>
              <w:t>)</w:t>
            </w:r>
            <w:proofErr w:type="spellStart"/>
            <w:r w:rsidRPr="00317B27">
              <w:rPr>
                <w:rFonts w:ascii="Courier New" w:hAnsi="Courier New" w:cs="Courier New"/>
                <w:b/>
                <w:bCs/>
                <w:color w:val="0070C0"/>
                <w:sz w:val="20"/>
                <w:szCs w:val="20"/>
                <w:vertAlign w:val="superscript"/>
              </w:rPr>
              <w:t>o</w:t>
            </w:r>
            <w:r w:rsidRPr="00CD328E">
              <w:rPr>
                <w:rFonts w:ascii="Courier New" w:hAnsi="Courier New" w:cs="Courier New"/>
                <w:b/>
                <w:bCs/>
                <w:color w:val="0070C0"/>
                <w:sz w:val="20"/>
                <w:szCs w:val="20"/>
              </w:rPr>
              <w:t>C</w:t>
            </w:r>
            <w:proofErr w:type="spellEnd"/>
            <w:proofErr w:type="gramEnd"/>
          </w:p>
        </w:tc>
        <w:tc>
          <w:tcPr>
            <w:tcW w:w="3564" w:type="dxa"/>
            <w:gridSpan w:val="2"/>
            <w:tcBorders>
              <w:left w:val="nil"/>
            </w:tcBorders>
            <w:shd w:val="clear" w:color="auto" w:fill="E6EED5"/>
          </w:tcPr>
          <w:p w14:paraId="5A7C66F4" w14:textId="77777777" w:rsidR="00A25F4B" w:rsidRPr="00CD328E" w:rsidRDefault="00A25F4B" w:rsidP="005B4DB4">
            <w:pPr>
              <w:rPr>
                <w:rFonts w:ascii="Courier New" w:hAnsi="Courier New" w:cs="Courier New"/>
                <w:b/>
                <w:bCs/>
                <w:color w:val="0070C0"/>
                <w:sz w:val="20"/>
                <w:szCs w:val="20"/>
              </w:rPr>
            </w:pPr>
          </w:p>
        </w:tc>
      </w:tr>
      <w:tr w:rsidR="00A25F4B" w:rsidRPr="00CD328E" w14:paraId="6AF2F365" w14:textId="77777777" w:rsidTr="00992444">
        <w:tc>
          <w:tcPr>
            <w:tcW w:w="3917" w:type="dxa"/>
            <w:tcBorders>
              <w:left w:val="nil"/>
              <w:right w:val="nil"/>
            </w:tcBorders>
            <w:shd w:val="clear" w:color="auto" w:fill="auto"/>
          </w:tcPr>
          <w:p w14:paraId="1606C169"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lastRenderedPageBreak/>
              <w:t xml:space="preserve">  EU_0</w:t>
            </w:r>
          </w:p>
        </w:tc>
        <w:tc>
          <w:tcPr>
            <w:tcW w:w="3564" w:type="dxa"/>
            <w:gridSpan w:val="2"/>
            <w:tcBorders>
              <w:left w:val="nil"/>
              <w:right w:val="nil"/>
            </w:tcBorders>
            <w:shd w:val="clear" w:color="auto" w:fill="auto"/>
          </w:tcPr>
          <w:p w14:paraId="1C36A4D3" w14:textId="77777777" w:rsidR="00A25F4B" w:rsidRPr="00317B27"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-40</w:t>
            </w:r>
          </w:p>
        </w:tc>
        <w:tc>
          <w:tcPr>
            <w:tcW w:w="3564" w:type="dxa"/>
            <w:gridSpan w:val="2"/>
            <w:tcBorders>
              <w:left w:val="nil"/>
            </w:tcBorders>
            <w:shd w:val="clear" w:color="auto" w:fill="auto"/>
          </w:tcPr>
          <w:p w14:paraId="775DF7A9" w14:textId="77777777" w:rsidR="00A25F4B" w:rsidRPr="00CD328E" w:rsidRDefault="00A25F4B" w:rsidP="005B4DB4">
            <w:pPr>
              <w:rPr>
                <w:rFonts w:ascii="Courier New" w:hAnsi="Courier New" w:cs="Courier New"/>
                <w:b/>
                <w:bCs/>
                <w:color w:val="0070C0"/>
                <w:sz w:val="20"/>
                <w:szCs w:val="20"/>
              </w:rPr>
            </w:pPr>
          </w:p>
        </w:tc>
      </w:tr>
      <w:tr w:rsidR="00A25F4B" w:rsidRPr="00CD328E" w14:paraId="7E6245CF" w14:textId="77777777" w:rsidTr="00992444">
        <w:tc>
          <w:tcPr>
            <w:tcW w:w="3917" w:type="dxa"/>
            <w:tcBorders>
              <w:left w:val="nil"/>
              <w:right w:val="nil"/>
            </w:tcBorders>
            <w:shd w:val="clear" w:color="auto" w:fill="E6EED5"/>
          </w:tcPr>
          <w:p w14:paraId="43C0D1C4"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EU_100</w:t>
            </w:r>
          </w:p>
        </w:tc>
        <w:tc>
          <w:tcPr>
            <w:tcW w:w="3564" w:type="dxa"/>
            <w:gridSpan w:val="2"/>
            <w:tcBorders>
              <w:left w:val="nil"/>
              <w:right w:val="nil"/>
            </w:tcBorders>
            <w:shd w:val="clear" w:color="auto" w:fill="E6EED5"/>
          </w:tcPr>
          <w:p w14:paraId="573C32DB"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85</w:t>
            </w:r>
          </w:p>
        </w:tc>
        <w:tc>
          <w:tcPr>
            <w:tcW w:w="3564" w:type="dxa"/>
            <w:gridSpan w:val="2"/>
            <w:tcBorders>
              <w:left w:val="nil"/>
            </w:tcBorders>
            <w:shd w:val="clear" w:color="auto" w:fill="E6EED5"/>
          </w:tcPr>
          <w:p w14:paraId="3B77CF8E" w14:textId="77777777" w:rsidR="00A25F4B" w:rsidRPr="00CD328E" w:rsidRDefault="00A25F4B" w:rsidP="005B4DB4">
            <w:pPr>
              <w:rPr>
                <w:rFonts w:ascii="Courier New" w:hAnsi="Courier New" w:cs="Courier New"/>
                <w:b/>
                <w:bCs/>
                <w:color w:val="0070C0"/>
                <w:sz w:val="20"/>
                <w:szCs w:val="20"/>
              </w:rPr>
            </w:pPr>
          </w:p>
        </w:tc>
      </w:tr>
      <w:tr w:rsidR="00A25F4B" w:rsidRPr="00CD328E" w14:paraId="00E1835E" w14:textId="77777777" w:rsidTr="00992444">
        <w:tc>
          <w:tcPr>
            <w:tcW w:w="3917" w:type="dxa"/>
            <w:tcBorders>
              <w:left w:val="nil"/>
              <w:right w:val="nil"/>
            </w:tcBorders>
            <w:shd w:val="clear" w:color="auto" w:fill="auto"/>
          </w:tcPr>
          <w:p w14:paraId="480DA6DA"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AI3.XD_SCALE</w:t>
            </w:r>
          </w:p>
        </w:tc>
        <w:tc>
          <w:tcPr>
            <w:tcW w:w="3564" w:type="dxa"/>
            <w:gridSpan w:val="2"/>
            <w:tcBorders>
              <w:left w:val="nil"/>
              <w:right w:val="nil"/>
            </w:tcBorders>
            <w:shd w:val="clear" w:color="auto" w:fill="auto"/>
          </w:tcPr>
          <w:p w14:paraId="4EC6D20F" w14:textId="77777777" w:rsidR="00A25F4B" w:rsidRPr="00CD328E" w:rsidRDefault="00A25F4B" w:rsidP="005B4DB4">
            <w:pPr>
              <w:rPr>
                <w:rFonts w:ascii="Courier New" w:hAnsi="Courier New" w:cs="Courier New"/>
                <w:b/>
                <w:bCs/>
                <w:color w:val="0070C0"/>
                <w:sz w:val="20"/>
                <w:szCs w:val="20"/>
              </w:rPr>
            </w:pPr>
          </w:p>
        </w:tc>
        <w:tc>
          <w:tcPr>
            <w:tcW w:w="3564" w:type="dxa"/>
            <w:gridSpan w:val="2"/>
            <w:tcBorders>
              <w:left w:val="nil"/>
            </w:tcBorders>
            <w:shd w:val="clear" w:color="auto" w:fill="auto"/>
          </w:tcPr>
          <w:p w14:paraId="3C7573A0" w14:textId="77777777" w:rsidR="00A25F4B" w:rsidRPr="00CD328E" w:rsidRDefault="00A25F4B" w:rsidP="005B4DB4">
            <w:pPr>
              <w:rPr>
                <w:rFonts w:ascii="Courier New" w:hAnsi="Courier New" w:cs="Courier New"/>
                <w:b/>
                <w:bCs/>
                <w:color w:val="0070C0"/>
                <w:sz w:val="20"/>
                <w:szCs w:val="20"/>
              </w:rPr>
            </w:pPr>
          </w:p>
        </w:tc>
      </w:tr>
      <w:tr w:rsidR="00A25F4B" w:rsidRPr="00CD328E" w14:paraId="3928C56A" w14:textId="77777777" w:rsidTr="00992444">
        <w:tc>
          <w:tcPr>
            <w:tcW w:w="3917" w:type="dxa"/>
            <w:tcBorders>
              <w:left w:val="nil"/>
              <w:right w:val="nil"/>
            </w:tcBorders>
            <w:shd w:val="clear" w:color="auto" w:fill="E6EED5"/>
          </w:tcPr>
          <w:p w14:paraId="57044840"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UNITS</w:t>
            </w:r>
          </w:p>
        </w:tc>
        <w:tc>
          <w:tcPr>
            <w:tcW w:w="3564" w:type="dxa"/>
            <w:gridSpan w:val="2"/>
            <w:tcBorders>
              <w:left w:val="nil"/>
              <w:right w:val="nil"/>
            </w:tcBorders>
            <w:shd w:val="clear" w:color="auto" w:fill="E6EED5"/>
          </w:tcPr>
          <w:p w14:paraId="5A549604" w14:textId="77777777" w:rsidR="00A25F4B" w:rsidRPr="00CD328E" w:rsidRDefault="00A25F4B" w:rsidP="005B4DB4">
            <w:pPr>
              <w:rPr>
                <w:rFonts w:ascii="Courier New" w:hAnsi="Courier New" w:cs="Courier New"/>
                <w:b/>
                <w:bCs/>
                <w:color w:val="0070C0"/>
                <w:sz w:val="20"/>
                <w:szCs w:val="20"/>
              </w:rPr>
            </w:pPr>
            <w:r w:rsidRPr="00FA0A87">
              <w:rPr>
                <w:rFonts w:ascii="Courier New" w:hAnsi="Courier New" w:cs="Courier New"/>
                <w:b/>
                <w:bCs/>
                <w:color w:val="0070C0"/>
                <w:sz w:val="20"/>
                <w:szCs w:val="20"/>
              </w:rPr>
              <w:t>1</w:t>
            </w:r>
            <w:r>
              <w:rPr>
                <w:rFonts w:ascii="Courier New" w:hAnsi="Courier New" w:cs="Courier New"/>
                <w:b/>
                <w:bCs/>
                <w:color w:val="0070C0"/>
                <w:sz w:val="20"/>
                <w:szCs w:val="20"/>
              </w:rPr>
              <w:t>00</w:t>
            </w:r>
            <w:r w:rsidRPr="00FA0A87">
              <w:rPr>
                <w:rFonts w:ascii="Courier New" w:hAnsi="Courier New" w:cs="Courier New"/>
                <w:b/>
                <w:bCs/>
                <w:color w:val="0070C0"/>
                <w:sz w:val="20"/>
                <w:szCs w:val="20"/>
              </w:rPr>
              <w:t>1 (0x</w:t>
            </w:r>
            <w:r>
              <w:rPr>
                <w:rFonts w:ascii="Courier New" w:hAnsi="Courier New" w:cs="Courier New"/>
                <w:b/>
                <w:bCs/>
                <w:color w:val="0070C0"/>
                <w:sz w:val="20"/>
                <w:szCs w:val="20"/>
              </w:rPr>
              <w:t>3e</w:t>
            </w:r>
            <w:proofErr w:type="gramStart"/>
            <w:r>
              <w:rPr>
                <w:rFonts w:ascii="Courier New" w:hAnsi="Courier New" w:cs="Courier New"/>
                <w:b/>
                <w:bCs/>
                <w:color w:val="0070C0"/>
                <w:sz w:val="20"/>
                <w:szCs w:val="20"/>
              </w:rPr>
              <w:t>9</w:t>
            </w:r>
            <w:r w:rsidRPr="00FA0A87">
              <w:rPr>
                <w:rFonts w:ascii="Courier New" w:hAnsi="Courier New" w:cs="Courier New"/>
                <w:b/>
                <w:bCs/>
                <w:color w:val="0070C0"/>
                <w:sz w:val="20"/>
                <w:szCs w:val="20"/>
              </w:rPr>
              <w:t>)</w:t>
            </w:r>
            <w:proofErr w:type="spellStart"/>
            <w:r w:rsidRPr="00CD328E">
              <w:rPr>
                <w:rFonts w:ascii="Courier New" w:hAnsi="Courier New" w:cs="Courier New"/>
                <w:b/>
                <w:bCs/>
                <w:color w:val="0070C0"/>
                <w:sz w:val="20"/>
                <w:szCs w:val="20"/>
                <w:vertAlign w:val="superscript"/>
              </w:rPr>
              <w:t>o</w:t>
            </w:r>
            <w:r w:rsidRPr="00CD328E">
              <w:rPr>
                <w:rFonts w:ascii="Courier New" w:hAnsi="Courier New" w:cs="Courier New"/>
                <w:b/>
                <w:bCs/>
                <w:color w:val="0070C0"/>
                <w:sz w:val="20"/>
                <w:szCs w:val="20"/>
              </w:rPr>
              <w:t>C</w:t>
            </w:r>
            <w:proofErr w:type="spellEnd"/>
            <w:proofErr w:type="gramEnd"/>
          </w:p>
        </w:tc>
        <w:tc>
          <w:tcPr>
            <w:tcW w:w="3564" w:type="dxa"/>
            <w:gridSpan w:val="2"/>
            <w:tcBorders>
              <w:left w:val="nil"/>
            </w:tcBorders>
            <w:shd w:val="clear" w:color="auto" w:fill="E6EED5"/>
          </w:tcPr>
          <w:p w14:paraId="7A0BFE54" w14:textId="77777777" w:rsidR="00A25F4B" w:rsidRPr="00CD328E" w:rsidRDefault="00A25F4B" w:rsidP="005B4DB4">
            <w:pPr>
              <w:rPr>
                <w:rFonts w:ascii="Courier New" w:hAnsi="Courier New" w:cs="Courier New"/>
                <w:b/>
                <w:bCs/>
                <w:color w:val="0070C0"/>
                <w:sz w:val="20"/>
                <w:szCs w:val="20"/>
              </w:rPr>
            </w:pPr>
          </w:p>
        </w:tc>
      </w:tr>
      <w:tr w:rsidR="00A25F4B" w:rsidRPr="00CD328E" w14:paraId="6FA8F739" w14:textId="77777777" w:rsidTr="00992444">
        <w:tc>
          <w:tcPr>
            <w:tcW w:w="3917" w:type="dxa"/>
            <w:tcBorders>
              <w:left w:val="nil"/>
              <w:right w:val="nil"/>
            </w:tcBorders>
            <w:shd w:val="clear" w:color="auto" w:fill="auto"/>
          </w:tcPr>
          <w:p w14:paraId="2F9B0D59"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EU_0</w:t>
            </w:r>
          </w:p>
        </w:tc>
        <w:tc>
          <w:tcPr>
            <w:tcW w:w="3564" w:type="dxa"/>
            <w:gridSpan w:val="2"/>
            <w:tcBorders>
              <w:left w:val="nil"/>
              <w:right w:val="nil"/>
            </w:tcBorders>
            <w:shd w:val="clear" w:color="auto" w:fill="auto"/>
          </w:tcPr>
          <w:p w14:paraId="6A5BDC48"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-40</w:t>
            </w:r>
          </w:p>
        </w:tc>
        <w:tc>
          <w:tcPr>
            <w:tcW w:w="3564" w:type="dxa"/>
            <w:gridSpan w:val="2"/>
            <w:tcBorders>
              <w:left w:val="nil"/>
            </w:tcBorders>
            <w:shd w:val="clear" w:color="auto" w:fill="auto"/>
          </w:tcPr>
          <w:p w14:paraId="611EA4E6" w14:textId="77777777" w:rsidR="00A25F4B" w:rsidRPr="00CD328E" w:rsidRDefault="00A25F4B" w:rsidP="005B4DB4">
            <w:pPr>
              <w:rPr>
                <w:rFonts w:ascii="Courier New" w:hAnsi="Courier New" w:cs="Courier New"/>
                <w:b/>
                <w:bCs/>
                <w:color w:val="0070C0"/>
                <w:sz w:val="20"/>
                <w:szCs w:val="20"/>
              </w:rPr>
            </w:pPr>
          </w:p>
        </w:tc>
      </w:tr>
      <w:tr w:rsidR="00A25F4B" w:rsidRPr="00CD328E" w14:paraId="23E6B33E" w14:textId="77777777" w:rsidTr="00992444">
        <w:tc>
          <w:tcPr>
            <w:tcW w:w="3917" w:type="dxa"/>
            <w:tcBorders>
              <w:left w:val="nil"/>
              <w:right w:val="nil"/>
            </w:tcBorders>
            <w:shd w:val="clear" w:color="auto" w:fill="E6EED5"/>
          </w:tcPr>
          <w:p w14:paraId="579DAC27"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EU_100</w:t>
            </w:r>
          </w:p>
        </w:tc>
        <w:tc>
          <w:tcPr>
            <w:tcW w:w="3564" w:type="dxa"/>
            <w:gridSpan w:val="2"/>
            <w:tcBorders>
              <w:left w:val="nil"/>
              <w:right w:val="nil"/>
            </w:tcBorders>
            <w:shd w:val="clear" w:color="auto" w:fill="E6EED5"/>
          </w:tcPr>
          <w:p w14:paraId="56E22ED5"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85</w:t>
            </w:r>
          </w:p>
        </w:tc>
        <w:tc>
          <w:tcPr>
            <w:tcW w:w="3564" w:type="dxa"/>
            <w:gridSpan w:val="2"/>
            <w:tcBorders>
              <w:left w:val="nil"/>
            </w:tcBorders>
            <w:shd w:val="clear" w:color="auto" w:fill="E6EED5"/>
          </w:tcPr>
          <w:p w14:paraId="3E2B72FA" w14:textId="77777777" w:rsidR="00A25F4B" w:rsidRPr="00CD328E" w:rsidRDefault="00A25F4B" w:rsidP="005B4DB4">
            <w:pPr>
              <w:rPr>
                <w:rFonts w:ascii="Courier New" w:hAnsi="Courier New" w:cs="Courier New"/>
                <w:b/>
                <w:bCs/>
                <w:color w:val="0070C0"/>
                <w:sz w:val="20"/>
                <w:szCs w:val="20"/>
              </w:rPr>
            </w:pPr>
          </w:p>
        </w:tc>
      </w:tr>
      <w:tr w:rsidR="00A25F4B" w:rsidRPr="00CD328E" w14:paraId="535CFFB9" w14:textId="77777777" w:rsidTr="00992444">
        <w:tc>
          <w:tcPr>
            <w:tcW w:w="3917" w:type="dxa"/>
            <w:tcBorders>
              <w:left w:val="nil"/>
              <w:right w:val="nil"/>
            </w:tcBorders>
            <w:shd w:val="clear" w:color="auto" w:fill="auto"/>
          </w:tcPr>
          <w:p w14:paraId="49A7ED64"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AI3.L_TYPE</w:t>
            </w:r>
          </w:p>
        </w:tc>
        <w:tc>
          <w:tcPr>
            <w:tcW w:w="3564" w:type="dxa"/>
            <w:gridSpan w:val="2"/>
            <w:tcBorders>
              <w:left w:val="nil"/>
              <w:right w:val="nil"/>
            </w:tcBorders>
            <w:shd w:val="clear" w:color="auto" w:fill="auto"/>
          </w:tcPr>
          <w:p w14:paraId="4A4AE4D4"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Direct</w:t>
            </w:r>
          </w:p>
        </w:tc>
        <w:tc>
          <w:tcPr>
            <w:tcW w:w="3564" w:type="dxa"/>
            <w:gridSpan w:val="2"/>
            <w:tcBorders>
              <w:left w:val="nil"/>
            </w:tcBorders>
            <w:shd w:val="clear" w:color="auto" w:fill="auto"/>
          </w:tcPr>
          <w:p w14:paraId="36396824" w14:textId="77777777" w:rsidR="00A25F4B" w:rsidRPr="00CD328E" w:rsidRDefault="00A25F4B" w:rsidP="005B4DB4">
            <w:pPr>
              <w:rPr>
                <w:rFonts w:ascii="Courier New" w:hAnsi="Courier New" w:cs="Courier New"/>
                <w:b/>
                <w:bCs/>
                <w:color w:val="0070C0"/>
                <w:sz w:val="20"/>
                <w:szCs w:val="20"/>
              </w:rPr>
            </w:pPr>
          </w:p>
        </w:tc>
      </w:tr>
    </w:tbl>
    <w:p w14:paraId="7144D101" w14:textId="1E3C884E" w:rsidR="00B152E7" w:rsidRDefault="00B152E7"/>
    <w:p w14:paraId="1345DABA" w14:textId="4F4AAEB9" w:rsidR="00DB68A4" w:rsidRDefault="00DB68A4" w:rsidP="00992444">
      <w:pPr>
        <w:pStyle w:val="Heading5"/>
      </w:pPr>
      <w:r w:rsidRPr="00CD328E">
        <w:t>PID 1 BLOCK PARAMETERS</w:t>
      </w:r>
    </w:p>
    <w:tbl>
      <w:tblPr>
        <w:tblW w:w="11045" w:type="dxa"/>
        <w:tblInd w:w="10" w:type="dxa"/>
        <w:tblBorders>
          <w:top w:val="single" w:sz="8" w:space="0" w:color="B3CC82"/>
          <w:left w:val="single" w:sz="8" w:space="0" w:color="B3CC82"/>
          <w:bottom w:val="single" w:sz="8" w:space="0" w:color="B3CC82"/>
          <w:right w:val="single" w:sz="8" w:space="0" w:color="B3CC82"/>
          <w:insideH w:val="single" w:sz="8" w:space="0" w:color="B3CC82"/>
        </w:tblBorders>
        <w:tblLayout w:type="fixed"/>
        <w:tblLook w:val="04A0" w:firstRow="1" w:lastRow="0" w:firstColumn="1" w:lastColumn="0" w:noHBand="0" w:noVBand="1"/>
      </w:tblPr>
      <w:tblGrid>
        <w:gridCol w:w="3917"/>
        <w:gridCol w:w="3543"/>
        <w:gridCol w:w="3585"/>
      </w:tblGrid>
      <w:tr w:rsidR="00992444" w:rsidRPr="00992444" w14:paraId="5803C3AA" w14:textId="77777777" w:rsidTr="00026A55">
        <w:trPr>
          <w:tblHeader/>
        </w:trPr>
        <w:tc>
          <w:tcPr>
            <w:tcW w:w="3917" w:type="dxa"/>
            <w:tcBorders>
              <w:left w:val="nil"/>
              <w:right w:val="nil"/>
            </w:tcBorders>
            <w:shd w:val="clear" w:color="auto" w:fill="auto"/>
          </w:tcPr>
          <w:p w14:paraId="0E106BB8" w14:textId="77777777" w:rsidR="00992444" w:rsidRPr="00992444" w:rsidRDefault="00992444" w:rsidP="00026A55">
            <w:pPr>
              <w:rPr>
                <w:rFonts w:ascii="Courier New" w:hAnsi="Courier New" w:cs="Courier New"/>
                <w:b/>
                <w:bCs/>
                <w:color w:val="0070C0"/>
                <w:sz w:val="20"/>
                <w:szCs w:val="20"/>
              </w:rPr>
            </w:pPr>
            <w:r w:rsidRPr="00992444">
              <w:rPr>
                <w:b/>
                <w:bCs/>
                <w:lang w:eastAsia="de-DE"/>
              </w:rPr>
              <w:t>Parameter</w:t>
            </w:r>
          </w:p>
        </w:tc>
        <w:tc>
          <w:tcPr>
            <w:tcW w:w="3543" w:type="dxa"/>
            <w:tcBorders>
              <w:left w:val="nil"/>
              <w:right w:val="nil"/>
            </w:tcBorders>
            <w:shd w:val="clear" w:color="auto" w:fill="auto"/>
          </w:tcPr>
          <w:p w14:paraId="27012878" w14:textId="77777777" w:rsidR="00992444" w:rsidRPr="00992444" w:rsidRDefault="00992444"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Value</w:t>
            </w:r>
          </w:p>
        </w:tc>
        <w:tc>
          <w:tcPr>
            <w:tcW w:w="3585" w:type="dxa"/>
            <w:tcBorders>
              <w:left w:val="nil"/>
            </w:tcBorders>
            <w:shd w:val="clear" w:color="auto" w:fill="auto"/>
          </w:tcPr>
          <w:p w14:paraId="727A4707" w14:textId="77777777" w:rsidR="00992444" w:rsidRPr="00992444" w:rsidRDefault="00992444"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Comment</w:t>
            </w:r>
          </w:p>
        </w:tc>
      </w:tr>
      <w:tr w:rsidR="00A25F4B" w:rsidRPr="00CD328E" w14:paraId="6FCC0D68" w14:textId="77777777" w:rsidTr="00992444">
        <w:tc>
          <w:tcPr>
            <w:tcW w:w="3917" w:type="dxa"/>
            <w:tcBorders>
              <w:left w:val="nil"/>
              <w:right w:val="nil"/>
            </w:tcBorders>
            <w:shd w:val="clear" w:color="auto" w:fill="auto"/>
          </w:tcPr>
          <w:p w14:paraId="13F0D98C"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PID1.MODE_BLK</w:t>
            </w:r>
          </w:p>
        </w:tc>
        <w:tc>
          <w:tcPr>
            <w:tcW w:w="3543" w:type="dxa"/>
            <w:tcBorders>
              <w:left w:val="nil"/>
              <w:right w:val="nil"/>
            </w:tcBorders>
            <w:shd w:val="clear" w:color="auto" w:fill="auto"/>
          </w:tcPr>
          <w:p w14:paraId="19D69685" w14:textId="77777777" w:rsidR="00A25F4B" w:rsidRPr="00CD328E" w:rsidRDefault="00A25F4B" w:rsidP="005B4DB4">
            <w:pPr>
              <w:rPr>
                <w:rFonts w:ascii="Courier New" w:hAnsi="Courier New" w:cs="Courier New"/>
                <w:b/>
                <w:bCs/>
                <w:color w:val="0070C0"/>
                <w:sz w:val="20"/>
                <w:szCs w:val="20"/>
              </w:rPr>
            </w:pPr>
          </w:p>
        </w:tc>
        <w:tc>
          <w:tcPr>
            <w:tcW w:w="3585" w:type="dxa"/>
            <w:tcBorders>
              <w:left w:val="nil"/>
            </w:tcBorders>
            <w:shd w:val="clear" w:color="auto" w:fill="auto"/>
          </w:tcPr>
          <w:p w14:paraId="58592ACE" w14:textId="77777777" w:rsidR="00A25F4B" w:rsidRPr="00CD328E" w:rsidRDefault="00A25F4B" w:rsidP="005B4DB4">
            <w:pPr>
              <w:rPr>
                <w:rFonts w:ascii="Courier New" w:hAnsi="Courier New" w:cs="Courier New"/>
                <w:b/>
                <w:bCs/>
                <w:color w:val="0070C0"/>
                <w:sz w:val="20"/>
                <w:szCs w:val="20"/>
              </w:rPr>
            </w:pPr>
          </w:p>
        </w:tc>
      </w:tr>
      <w:tr w:rsidR="00A25F4B" w:rsidRPr="00CD328E" w14:paraId="2F2FE213" w14:textId="77777777" w:rsidTr="00992444">
        <w:tc>
          <w:tcPr>
            <w:tcW w:w="3917" w:type="dxa"/>
            <w:tcBorders>
              <w:left w:val="nil"/>
              <w:right w:val="nil"/>
            </w:tcBorders>
            <w:shd w:val="clear" w:color="auto" w:fill="E6EED5"/>
          </w:tcPr>
          <w:p w14:paraId="4DE4805F"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PERMITED</w:t>
            </w:r>
          </w:p>
        </w:tc>
        <w:tc>
          <w:tcPr>
            <w:tcW w:w="3543" w:type="dxa"/>
            <w:tcBorders>
              <w:left w:val="nil"/>
              <w:right w:val="nil"/>
            </w:tcBorders>
            <w:shd w:val="clear" w:color="auto" w:fill="E6EED5"/>
          </w:tcPr>
          <w:p w14:paraId="521D9BAC" w14:textId="77777777" w:rsidR="00A25F4B" w:rsidRPr="00CD328E" w:rsidRDefault="00A25F4B" w:rsidP="005B4DB4">
            <w:pPr>
              <w:rPr>
                <w:rFonts w:ascii="Courier New" w:hAnsi="Courier New" w:cs="Courier New"/>
                <w:b/>
                <w:bCs/>
                <w:color w:val="0070C0"/>
                <w:sz w:val="20"/>
                <w:szCs w:val="20"/>
              </w:rPr>
            </w:pPr>
            <w:r>
              <w:rPr>
                <w:rFonts w:ascii="Courier New" w:hAnsi="Courier New" w:cs="Courier New"/>
                <w:b/>
                <w:bCs/>
                <w:color w:val="0070C0"/>
                <w:sz w:val="20"/>
                <w:szCs w:val="20"/>
              </w:rPr>
              <w:t>(</w:t>
            </w:r>
            <w:r w:rsidRPr="00550F93">
              <w:rPr>
                <w:rFonts w:ascii="Courier New" w:hAnsi="Courier New" w:cs="Courier New"/>
                <w:b/>
                <w:bCs/>
                <w:color w:val="0070C0"/>
                <w:sz w:val="20"/>
                <w:szCs w:val="20"/>
              </w:rPr>
              <w:t>0x9</w:t>
            </w:r>
            <w:proofErr w:type="gramStart"/>
            <w:r>
              <w:rPr>
                <w:rFonts w:ascii="Courier New" w:hAnsi="Courier New" w:cs="Courier New"/>
                <w:b/>
                <w:bCs/>
                <w:color w:val="0070C0"/>
                <w:sz w:val="20"/>
                <w:szCs w:val="20"/>
              </w:rPr>
              <w:t>F)</w:t>
            </w:r>
            <w:r w:rsidRPr="00CD328E">
              <w:rPr>
                <w:rFonts w:ascii="Courier New" w:hAnsi="Courier New" w:cs="Courier New"/>
                <w:b/>
                <w:bCs/>
                <w:color w:val="0070C0"/>
                <w:sz w:val="20"/>
                <w:szCs w:val="20"/>
              </w:rPr>
              <w:t>ROUT</w:t>
            </w:r>
            <w:proofErr w:type="gramEnd"/>
            <w:r w:rsidRPr="00CD328E">
              <w:rPr>
                <w:rFonts w:ascii="Courier New" w:hAnsi="Courier New" w:cs="Courier New"/>
                <w:b/>
                <w:bCs/>
                <w:color w:val="0070C0"/>
                <w:sz w:val="20"/>
                <w:szCs w:val="20"/>
              </w:rPr>
              <w:t>, RCAS, CAS, AUTO, MAN, OOS</w:t>
            </w:r>
          </w:p>
        </w:tc>
        <w:tc>
          <w:tcPr>
            <w:tcW w:w="3585" w:type="dxa"/>
            <w:tcBorders>
              <w:left w:val="nil"/>
            </w:tcBorders>
            <w:shd w:val="clear" w:color="auto" w:fill="E6EED5"/>
          </w:tcPr>
          <w:p w14:paraId="54E9FA30" w14:textId="77777777" w:rsidR="00A25F4B" w:rsidRPr="00CD328E" w:rsidRDefault="00A25F4B" w:rsidP="005B4DB4">
            <w:pPr>
              <w:rPr>
                <w:rFonts w:ascii="Courier New" w:hAnsi="Courier New" w:cs="Courier New"/>
                <w:b/>
                <w:bCs/>
                <w:color w:val="0070C0"/>
                <w:sz w:val="20"/>
                <w:szCs w:val="20"/>
              </w:rPr>
            </w:pPr>
          </w:p>
        </w:tc>
      </w:tr>
      <w:tr w:rsidR="00A25F4B" w:rsidRPr="00CD328E" w14:paraId="39FEADBF" w14:textId="77777777" w:rsidTr="00992444">
        <w:tc>
          <w:tcPr>
            <w:tcW w:w="3917" w:type="dxa"/>
            <w:tcBorders>
              <w:left w:val="nil"/>
              <w:right w:val="nil"/>
            </w:tcBorders>
            <w:shd w:val="clear" w:color="auto" w:fill="auto"/>
          </w:tcPr>
          <w:p w14:paraId="455A2D9F"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TARGET</w:t>
            </w:r>
          </w:p>
        </w:tc>
        <w:tc>
          <w:tcPr>
            <w:tcW w:w="3543" w:type="dxa"/>
            <w:tcBorders>
              <w:left w:val="nil"/>
              <w:right w:val="nil"/>
            </w:tcBorders>
            <w:shd w:val="clear" w:color="auto" w:fill="auto"/>
          </w:tcPr>
          <w:p w14:paraId="2F9512F7"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w:t>
            </w:r>
            <w:proofErr w:type="gramStart"/>
            <w:r w:rsidRPr="00CD328E">
              <w:rPr>
                <w:rFonts w:ascii="Courier New" w:hAnsi="Courier New" w:cs="Courier New"/>
                <w:b/>
                <w:bCs/>
                <w:color w:val="0070C0"/>
                <w:sz w:val="20"/>
                <w:szCs w:val="20"/>
              </w:rPr>
              <w:t>08)AUTO</w:t>
            </w:r>
            <w:proofErr w:type="gramEnd"/>
          </w:p>
        </w:tc>
        <w:tc>
          <w:tcPr>
            <w:tcW w:w="3585" w:type="dxa"/>
            <w:tcBorders>
              <w:left w:val="nil"/>
            </w:tcBorders>
            <w:shd w:val="clear" w:color="auto" w:fill="auto"/>
          </w:tcPr>
          <w:p w14:paraId="05055E48" w14:textId="77777777" w:rsidR="00A25F4B" w:rsidRPr="00CD328E" w:rsidRDefault="00A25F4B" w:rsidP="005B4DB4">
            <w:pPr>
              <w:rPr>
                <w:rFonts w:ascii="Courier New" w:hAnsi="Courier New" w:cs="Courier New"/>
                <w:b/>
                <w:bCs/>
                <w:color w:val="0070C0"/>
                <w:sz w:val="20"/>
                <w:szCs w:val="20"/>
              </w:rPr>
            </w:pPr>
          </w:p>
        </w:tc>
      </w:tr>
      <w:tr w:rsidR="00A25F4B" w:rsidRPr="00CD328E" w14:paraId="164DB25B" w14:textId="77777777" w:rsidTr="00992444">
        <w:tc>
          <w:tcPr>
            <w:tcW w:w="3917" w:type="dxa"/>
            <w:tcBorders>
              <w:left w:val="nil"/>
              <w:right w:val="nil"/>
            </w:tcBorders>
            <w:shd w:val="clear" w:color="auto" w:fill="E6EED5"/>
          </w:tcPr>
          <w:p w14:paraId="4491784F"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NORMAL</w:t>
            </w:r>
          </w:p>
        </w:tc>
        <w:tc>
          <w:tcPr>
            <w:tcW w:w="3543" w:type="dxa"/>
            <w:tcBorders>
              <w:left w:val="nil"/>
              <w:right w:val="nil"/>
            </w:tcBorders>
            <w:shd w:val="clear" w:color="auto" w:fill="E6EED5"/>
          </w:tcPr>
          <w:p w14:paraId="1BC14924"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w:t>
            </w:r>
            <w:proofErr w:type="gramStart"/>
            <w:r w:rsidRPr="00CD328E">
              <w:rPr>
                <w:rFonts w:ascii="Courier New" w:hAnsi="Courier New" w:cs="Courier New"/>
                <w:b/>
                <w:bCs/>
                <w:color w:val="0070C0"/>
                <w:sz w:val="20"/>
                <w:szCs w:val="20"/>
              </w:rPr>
              <w:t>08)AUTO</w:t>
            </w:r>
            <w:proofErr w:type="gramEnd"/>
          </w:p>
        </w:tc>
        <w:tc>
          <w:tcPr>
            <w:tcW w:w="3585" w:type="dxa"/>
            <w:tcBorders>
              <w:left w:val="nil"/>
            </w:tcBorders>
            <w:shd w:val="clear" w:color="auto" w:fill="E6EED5"/>
          </w:tcPr>
          <w:p w14:paraId="611FA6C5" w14:textId="77777777" w:rsidR="00A25F4B" w:rsidRPr="00CD328E" w:rsidRDefault="00A25F4B" w:rsidP="005B4DB4">
            <w:pPr>
              <w:rPr>
                <w:rFonts w:ascii="Courier New" w:hAnsi="Courier New" w:cs="Courier New"/>
                <w:b/>
                <w:bCs/>
                <w:color w:val="0070C0"/>
                <w:sz w:val="20"/>
                <w:szCs w:val="20"/>
              </w:rPr>
            </w:pPr>
          </w:p>
        </w:tc>
      </w:tr>
      <w:tr w:rsidR="00A25F4B" w:rsidRPr="00CD328E" w14:paraId="7DAB1E1C" w14:textId="77777777" w:rsidTr="00992444">
        <w:tc>
          <w:tcPr>
            <w:tcW w:w="3917" w:type="dxa"/>
            <w:tcBorders>
              <w:left w:val="nil"/>
              <w:right w:val="nil"/>
            </w:tcBorders>
            <w:shd w:val="clear" w:color="auto" w:fill="auto"/>
          </w:tcPr>
          <w:p w14:paraId="0896C851"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BYPASS</w:t>
            </w:r>
          </w:p>
        </w:tc>
        <w:tc>
          <w:tcPr>
            <w:tcW w:w="3543" w:type="dxa"/>
            <w:tcBorders>
              <w:left w:val="nil"/>
              <w:right w:val="nil"/>
            </w:tcBorders>
            <w:shd w:val="clear" w:color="auto" w:fill="auto"/>
          </w:tcPr>
          <w:p w14:paraId="1B8F8C04" w14:textId="77777777" w:rsidR="00A25F4B" w:rsidRPr="00CD328E" w:rsidRDefault="00A25F4B" w:rsidP="005B4DB4">
            <w:pPr>
              <w:rPr>
                <w:rFonts w:ascii="Courier New" w:hAnsi="Courier New" w:cs="Courier New"/>
                <w:b/>
                <w:bCs/>
                <w:color w:val="0070C0"/>
                <w:sz w:val="20"/>
                <w:szCs w:val="20"/>
              </w:rPr>
            </w:pPr>
            <w:r>
              <w:rPr>
                <w:rFonts w:ascii="Courier New" w:hAnsi="Courier New" w:cs="Courier New"/>
                <w:b/>
                <w:bCs/>
                <w:color w:val="0070C0"/>
                <w:sz w:val="20"/>
                <w:szCs w:val="20"/>
              </w:rPr>
              <w:t>(0x</w:t>
            </w:r>
            <w:proofErr w:type="gramStart"/>
            <w:r>
              <w:rPr>
                <w:rFonts w:ascii="Courier New" w:hAnsi="Courier New" w:cs="Courier New"/>
                <w:b/>
                <w:bCs/>
                <w:color w:val="0070C0"/>
                <w:sz w:val="20"/>
                <w:szCs w:val="20"/>
              </w:rPr>
              <w:t>01)</w:t>
            </w:r>
            <w:r w:rsidRPr="00CD328E">
              <w:rPr>
                <w:rFonts w:ascii="Courier New" w:hAnsi="Courier New" w:cs="Courier New"/>
                <w:b/>
                <w:bCs/>
                <w:color w:val="0070C0"/>
                <w:sz w:val="20"/>
                <w:szCs w:val="20"/>
              </w:rPr>
              <w:t>Off</w:t>
            </w:r>
            <w:proofErr w:type="gramEnd"/>
          </w:p>
        </w:tc>
        <w:tc>
          <w:tcPr>
            <w:tcW w:w="3585" w:type="dxa"/>
            <w:tcBorders>
              <w:left w:val="nil"/>
            </w:tcBorders>
            <w:shd w:val="clear" w:color="auto" w:fill="auto"/>
          </w:tcPr>
          <w:p w14:paraId="6CFB3EF5" w14:textId="77777777" w:rsidR="00A25F4B" w:rsidRPr="00CD328E" w:rsidRDefault="00A25F4B" w:rsidP="005B4DB4">
            <w:pPr>
              <w:rPr>
                <w:rFonts w:ascii="Courier New" w:hAnsi="Courier New" w:cs="Courier New"/>
                <w:b/>
                <w:bCs/>
                <w:color w:val="0070C0"/>
                <w:sz w:val="20"/>
                <w:szCs w:val="20"/>
              </w:rPr>
            </w:pPr>
          </w:p>
        </w:tc>
      </w:tr>
      <w:tr w:rsidR="00A25F4B" w:rsidRPr="00CD328E" w14:paraId="2A62651A" w14:textId="77777777" w:rsidTr="00992444">
        <w:tc>
          <w:tcPr>
            <w:tcW w:w="3917" w:type="dxa"/>
            <w:tcBorders>
              <w:left w:val="nil"/>
              <w:right w:val="nil"/>
            </w:tcBorders>
            <w:shd w:val="clear" w:color="auto" w:fill="E6EED5"/>
          </w:tcPr>
          <w:p w14:paraId="5CDD13EF"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GAIN</w:t>
            </w:r>
          </w:p>
        </w:tc>
        <w:tc>
          <w:tcPr>
            <w:tcW w:w="3543" w:type="dxa"/>
            <w:tcBorders>
              <w:left w:val="nil"/>
              <w:right w:val="nil"/>
            </w:tcBorders>
            <w:shd w:val="clear" w:color="auto" w:fill="E6EED5"/>
          </w:tcPr>
          <w:p w14:paraId="2852B15C"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1</w:t>
            </w:r>
          </w:p>
        </w:tc>
        <w:tc>
          <w:tcPr>
            <w:tcW w:w="3585" w:type="dxa"/>
            <w:tcBorders>
              <w:left w:val="nil"/>
            </w:tcBorders>
            <w:shd w:val="clear" w:color="auto" w:fill="E6EED5"/>
          </w:tcPr>
          <w:p w14:paraId="076AE1BB" w14:textId="77777777" w:rsidR="00A25F4B" w:rsidRPr="00CD328E" w:rsidRDefault="00A25F4B" w:rsidP="005B4DB4">
            <w:pPr>
              <w:rPr>
                <w:rFonts w:ascii="Courier New" w:hAnsi="Courier New" w:cs="Courier New"/>
                <w:b/>
                <w:bCs/>
                <w:color w:val="0070C0"/>
                <w:sz w:val="20"/>
                <w:szCs w:val="20"/>
              </w:rPr>
            </w:pPr>
          </w:p>
        </w:tc>
      </w:tr>
      <w:tr w:rsidR="00A25F4B" w:rsidRPr="00CD328E" w14:paraId="399050D3" w14:textId="77777777" w:rsidTr="00992444">
        <w:tc>
          <w:tcPr>
            <w:tcW w:w="3917" w:type="dxa"/>
            <w:tcBorders>
              <w:left w:val="nil"/>
              <w:right w:val="nil"/>
            </w:tcBorders>
            <w:shd w:val="clear" w:color="auto" w:fill="auto"/>
          </w:tcPr>
          <w:p w14:paraId="325C7D93"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SHED_OPT</w:t>
            </w:r>
          </w:p>
        </w:tc>
        <w:tc>
          <w:tcPr>
            <w:tcW w:w="3543" w:type="dxa"/>
            <w:tcBorders>
              <w:left w:val="nil"/>
              <w:right w:val="nil"/>
            </w:tcBorders>
            <w:shd w:val="clear" w:color="auto" w:fill="auto"/>
          </w:tcPr>
          <w:p w14:paraId="214A34D0" w14:textId="77777777" w:rsidR="00A25F4B" w:rsidRPr="00CD328E" w:rsidRDefault="00A25F4B" w:rsidP="005B4DB4">
            <w:pPr>
              <w:rPr>
                <w:rFonts w:ascii="Courier New" w:hAnsi="Courier New" w:cs="Courier New"/>
                <w:b/>
                <w:bCs/>
                <w:color w:val="0070C0"/>
                <w:sz w:val="20"/>
                <w:szCs w:val="20"/>
              </w:rPr>
            </w:pPr>
            <w:r>
              <w:rPr>
                <w:rFonts w:ascii="Courier New" w:hAnsi="Courier New" w:cs="Courier New"/>
                <w:b/>
                <w:bCs/>
                <w:color w:val="0070C0"/>
                <w:sz w:val="20"/>
                <w:szCs w:val="20"/>
              </w:rPr>
              <w:t xml:space="preserve">(0x01) </w:t>
            </w:r>
            <w:proofErr w:type="spellStart"/>
            <w:r w:rsidRPr="00CD328E">
              <w:rPr>
                <w:rFonts w:ascii="Courier New" w:hAnsi="Courier New" w:cs="Courier New"/>
                <w:b/>
                <w:bCs/>
                <w:color w:val="0070C0"/>
                <w:sz w:val="20"/>
                <w:szCs w:val="20"/>
              </w:rPr>
              <w:t>NormalShed_NormalReturn</w:t>
            </w:r>
            <w:proofErr w:type="spellEnd"/>
          </w:p>
        </w:tc>
        <w:tc>
          <w:tcPr>
            <w:tcW w:w="3585" w:type="dxa"/>
            <w:tcBorders>
              <w:left w:val="nil"/>
            </w:tcBorders>
            <w:shd w:val="clear" w:color="auto" w:fill="auto"/>
          </w:tcPr>
          <w:p w14:paraId="36D8E32F" w14:textId="77777777" w:rsidR="00A25F4B" w:rsidRPr="00CD328E" w:rsidRDefault="00A25F4B" w:rsidP="005B4DB4">
            <w:pPr>
              <w:rPr>
                <w:rFonts w:ascii="Courier New" w:hAnsi="Courier New" w:cs="Courier New"/>
                <w:b/>
                <w:bCs/>
                <w:color w:val="0070C0"/>
                <w:sz w:val="20"/>
                <w:szCs w:val="20"/>
              </w:rPr>
            </w:pPr>
          </w:p>
        </w:tc>
      </w:tr>
    </w:tbl>
    <w:p w14:paraId="1D4D8752" w14:textId="34FAF127" w:rsidR="00B152E7" w:rsidRDefault="00B152E7"/>
    <w:p w14:paraId="1A02368B" w14:textId="4DF3F018" w:rsidR="00DB68A4" w:rsidRDefault="00DB68A4" w:rsidP="00992444">
      <w:pPr>
        <w:pStyle w:val="Heading5"/>
      </w:pPr>
      <w:r w:rsidRPr="00CD328E">
        <w:t>PID 2 BLOCK PARAMETERS</w:t>
      </w:r>
    </w:p>
    <w:tbl>
      <w:tblPr>
        <w:tblW w:w="11045" w:type="dxa"/>
        <w:tblInd w:w="10" w:type="dxa"/>
        <w:tblBorders>
          <w:top w:val="single" w:sz="8" w:space="0" w:color="B3CC82"/>
          <w:left w:val="single" w:sz="8" w:space="0" w:color="B3CC82"/>
          <w:bottom w:val="single" w:sz="8" w:space="0" w:color="B3CC82"/>
          <w:right w:val="single" w:sz="8" w:space="0" w:color="B3CC82"/>
          <w:insideH w:val="single" w:sz="8" w:space="0" w:color="B3CC82"/>
        </w:tblBorders>
        <w:tblLayout w:type="fixed"/>
        <w:tblLook w:val="04A0" w:firstRow="1" w:lastRow="0" w:firstColumn="1" w:lastColumn="0" w:noHBand="0" w:noVBand="1"/>
      </w:tblPr>
      <w:tblGrid>
        <w:gridCol w:w="3917"/>
        <w:gridCol w:w="3543"/>
        <w:gridCol w:w="3585"/>
      </w:tblGrid>
      <w:tr w:rsidR="000072B3" w:rsidRPr="00992444" w14:paraId="552EFA1F" w14:textId="77777777" w:rsidTr="00026A55">
        <w:trPr>
          <w:tblHeader/>
        </w:trPr>
        <w:tc>
          <w:tcPr>
            <w:tcW w:w="3917" w:type="dxa"/>
            <w:tcBorders>
              <w:left w:val="nil"/>
              <w:right w:val="nil"/>
            </w:tcBorders>
            <w:shd w:val="clear" w:color="auto" w:fill="auto"/>
          </w:tcPr>
          <w:p w14:paraId="19CFEB54" w14:textId="77777777" w:rsidR="000072B3" w:rsidRPr="00992444" w:rsidRDefault="000072B3" w:rsidP="00026A55">
            <w:pPr>
              <w:rPr>
                <w:rFonts w:ascii="Courier New" w:hAnsi="Courier New" w:cs="Courier New"/>
                <w:b/>
                <w:bCs/>
                <w:color w:val="0070C0"/>
                <w:sz w:val="20"/>
                <w:szCs w:val="20"/>
              </w:rPr>
            </w:pPr>
            <w:r w:rsidRPr="00992444">
              <w:rPr>
                <w:b/>
                <w:bCs/>
                <w:lang w:eastAsia="de-DE"/>
              </w:rPr>
              <w:t>Parameter</w:t>
            </w:r>
          </w:p>
        </w:tc>
        <w:tc>
          <w:tcPr>
            <w:tcW w:w="3543" w:type="dxa"/>
            <w:tcBorders>
              <w:left w:val="nil"/>
              <w:right w:val="nil"/>
            </w:tcBorders>
            <w:shd w:val="clear" w:color="auto" w:fill="auto"/>
          </w:tcPr>
          <w:p w14:paraId="5883B414" w14:textId="77777777" w:rsidR="000072B3" w:rsidRPr="00992444" w:rsidRDefault="000072B3"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Value</w:t>
            </w:r>
          </w:p>
        </w:tc>
        <w:tc>
          <w:tcPr>
            <w:tcW w:w="3585" w:type="dxa"/>
            <w:tcBorders>
              <w:left w:val="nil"/>
            </w:tcBorders>
            <w:shd w:val="clear" w:color="auto" w:fill="auto"/>
          </w:tcPr>
          <w:p w14:paraId="4FA056CE" w14:textId="77777777" w:rsidR="000072B3" w:rsidRPr="00992444" w:rsidRDefault="000072B3"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Comment</w:t>
            </w:r>
          </w:p>
        </w:tc>
      </w:tr>
      <w:tr w:rsidR="00A25F4B" w:rsidRPr="00CD328E" w14:paraId="5DD2B77C" w14:textId="77777777" w:rsidTr="00992444">
        <w:tc>
          <w:tcPr>
            <w:tcW w:w="3917" w:type="dxa"/>
            <w:tcBorders>
              <w:left w:val="nil"/>
              <w:right w:val="nil"/>
            </w:tcBorders>
            <w:shd w:val="clear" w:color="auto" w:fill="auto"/>
          </w:tcPr>
          <w:p w14:paraId="21B4ABE1"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PID2.MODE_BLK</w:t>
            </w:r>
          </w:p>
        </w:tc>
        <w:tc>
          <w:tcPr>
            <w:tcW w:w="3543" w:type="dxa"/>
            <w:tcBorders>
              <w:left w:val="nil"/>
              <w:right w:val="nil"/>
            </w:tcBorders>
            <w:shd w:val="clear" w:color="auto" w:fill="auto"/>
          </w:tcPr>
          <w:p w14:paraId="2B3297A1" w14:textId="77777777" w:rsidR="00A25F4B" w:rsidRPr="00CD328E" w:rsidRDefault="00A25F4B" w:rsidP="005B4DB4">
            <w:pPr>
              <w:rPr>
                <w:rFonts w:ascii="Courier New" w:hAnsi="Courier New" w:cs="Courier New"/>
                <w:b/>
                <w:bCs/>
                <w:color w:val="0070C0"/>
                <w:sz w:val="20"/>
                <w:szCs w:val="20"/>
              </w:rPr>
            </w:pPr>
          </w:p>
        </w:tc>
        <w:tc>
          <w:tcPr>
            <w:tcW w:w="3585" w:type="dxa"/>
            <w:tcBorders>
              <w:left w:val="nil"/>
            </w:tcBorders>
            <w:shd w:val="clear" w:color="auto" w:fill="auto"/>
          </w:tcPr>
          <w:p w14:paraId="4EEFBA81" w14:textId="77777777" w:rsidR="00A25F4B" w:rsidRPr="00CD328E" w:rsidRDefault="00A25F4B" w:rsidP="005B4DB4">
            <w:pPr>
              <w:rPr>
                <w:rFonts w:ascii="Courier New" w:hAnsi="Courier New" w:cs="Courier New"/>
                <w:b/>
                <w:bCs/>
                <w:color w:val="0070C0"/>
                <w:sz w:val="20"/>
                <w:szCs w:val="20"/>
              </w:rPr>
            </w:pPr>
          </w:p>
        </w:tc>
      </w:tr>
      <w:tr w:rsidR="00A25F4B" w:rsidRPr="00CD328E" w14:paraId="40BF39F0" w14:textId="77777777" w:rsidTr="00992444">
        <w:tc>
          <w:tcPr>
            <w:tcW w:w="3917" w:type="dxa"/>
            <w:tcBorders>
              <w:left w:val="nil"/>
              <w:right w:val="nil"/>
            </w:tcBorders>
            <w:shd w:val="clear" w:color="auto" w:fill="E6EED5"/>
          </w:tcPr>
          <w:p w14:paraId="6709DDA6"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PERMITED</w:t>
            </w:r>
          </w:p>
        </w:tc>
        <w:tc>
          <w:tcPr>
            <w:tcW w:w="3543" w:type="dxa"/>
            <w:tcBorders>
              <w:left w:val="nil"/>
              <w:right w:val="nil"/>
            </w:tcBorders>
            <w:shd w:val="clear" w:color="auto" w:fill="E6EED5"/>
          </w:tcPr>
          <w:p w14:paraId="00891654" w14:textId="77777777" w:rsidR="00A25F4B" w:rsidRPr="00CD328E" w:rsidRDefault="00A25F4B" w:rsidP="005B4DB4">
            <w:pPr>
              <w:rPr>
                <w:rFonts w:ascii="Courier New" w:hAnsi="Courier New" w:cs="Courier New"/>
                <w:b/>
                <w:bCs/>
                <w:color w:val="0070C0"/>
                <w:sz w:val="20"/>
                <w:szCs w:val="20"/>
              </w:rPr>
            </w:pPr>
            <w:r>
              <w:rPr>
                <w:rFonts w:ascii="Courier New" w:hAnsi="Courier New" w:cs="Courier New"/>
                <w:b/>
                <w:bCs/>
                <w:color w:val="0070C0"/>
                <w:sz w:val="20"/>
                <w:szCs w:val="20"/>
              </w:rPr>
              <w:t>(</w:t>
            </w:r>
            <w:r w:rsidRPr="00550F93">
              <w:rPr>
                <w:rFonts w:ascii="Courier New" w:hAnsi="Courier New" w:cs="Courier New"/>
                <w:b/>
                <w:bCs/>
                <w:color w:val="0070C0"/>
                <w:sz w:val="20"/>
                <w:szCs w:val="20"/>
              </w:rPr>
              <w:t>0x9</w:t>
            </w:r>
            <w:proofErr w:type="gramStart"/>
            <w:r>
              <w:rPr>
                <w:rFonts w:ascii="Courier New" w:hAnsi="Courier New" w:cs="Courier New"/>
                <w:b/>
                <w:bCs/>
                <w:color w:val="0070C0"/>
                <w:sz w:val="20"/>
                <w:szCs w:val="20"/>
              </w:rPr>
              <w:t>F)</w:t>
            </w:r>
            <w:r w:rsidRPr="00CD328E">
              <w:rPr>
                <w:rFonts w:ascii="Courier New" w:hAnsi="Courier New" w:cs="Courier New"/>
                <w:b/>
                <w:bCs/>
                <w:color w:val="0070C0"/>
                <w:sz w:val="20"/>
                <w:szCs w:val="20"/>
              </w:rPr>
              <w:t>ROUT</w:t>
            </w:r>
            <w:proofErr w:type="gramEnd"/>
            <w:r w:rsidRPr="00CD328E">
              <w:rPr>
                <w:rFonts w:ascii="Courier New" w:hAnsi="Courier New" w:cs="Courier New"/>
                <w:b/>
                <w:bCs/>
                <w:color w:val="0070C0"/>
                <w:sz w:val="20"/>
                <w:szCs w:val="20"/>
              </w:rPr>
              <w:t>, RCAS, CAS, AUTO, MAN, OOS</w:t>
            </w:r>
          </w:p>
        </w:tc>
        <w:tc>
          <w:tcPr>
            <w:tcW w:w="3585" w:type="dxa"/>
            <w:tcBorders>
              <w:left w:val="nil"/>
            </w:tcBorders>
            <w:shd w:val="clear" w:color="auto" w:fill="E6EED5"/>
          </w:tcPr>
          <w:p w14:paraId="262A5302" w14:textId="77777777" w:rsidR="00A25F4B" w:rsidRPr="00CD328E" w:rsidRDefault="00A25F4B" w:rsidP="005B4DB4">
            <w:pPr>
              <w:rPr>
                <w:rFonts w:ascii="Courier New" w:hAnsi="Courier New" w:cs="Courier New"/>
                <w:b/>
                <w:bCs/>
                <w:color w:val="0070C0"/>
                <w:sz w:val="20"/>
                <w:szCs w:val="20"/>
              </w:rPr>
            </w:pPr>
          </w:p>
        </w:tc>
      </w:tr>
      <w:tr w:rsidR="00A25F4B" w:rsidRPr="00CD328E" w14:paraId="77903A17" w14:textId="77777777" w:rsidTr="00992444">
        <w:tc>
          <w:tcPr>
            <w:tcW w:w="3917" w:type="dxa"/>
            <w:tcBorders>
              <w:left w:val="nil"/>
              <w:right w:val="nil"/>
            </w:tcBorders>
            <w:shd w:val="clear" w:color="auto" w:fill="auto"/>
          </w:tcPr>
          <w:p w14:paraId="42245D7B"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TARGET</w:t>
            </w:r>
          </w:p>
        </w:tc>
        <w:tc>
          <w:tcPr>
            <w:tcW w:w="3543" w:type="dxa"/>
            <w:tcBorders>
              <w:left w:val="nil"/>
              <w:right w:val="nil"/>
            </w:tcBorders>
            <w:shd w:val="clear" w:color="auto" w:fill="auto"/>
          </w:tcPr>
          <w:p w14:paraId="08230098"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w:t>
            </w:r>
            <w:proofErr w:type="gramStart"/>
            <w:r w:rsidRPr="00CD328E">
              <w:rPr>
                <w:rFonts w:ascii="Courier New" w:hAnsi="Courier New" w:cs="Courier New"/>
                <w:b/>
                <w:bCs/>
                <w:color w:val="0070C0"/>
                <w:sz w:val="20"/>
                <w:szCs w:val="20"/>
              </w:rPr>
              <w:t>08)AUTO</w:t>
            </w:r>
            <w:proofErr w:type="gramEnd"/>
          </w:p>
        </w:tc>
        <w:tc>
          <w:tcPr>
            <w:tcW w:w="3585" w:type="dxa"/>
            <w:tcBorders>
              <w:left w:val="nil"/>
            </w:tcBorders>
            <w:shd w:val="clear" w:color="auto" w:fill="auto"/>
          </w:tcPr>
          <w:p w14:paraId="41DA8795" w14:textId="77777777" w:rsidR="00A25F4B" w:rsidRPr="00CD328E" w:rsidRDefault="00A25F4B" w:rsidP="005B4DB4">
            <w:pPr>
              <w:rPr>
                <w:rFonts w:ascii="Courier New" w:hAnsi="Courier New" w:cs="Courier New"/>
                <w:b/>
                <w:bCs/>
                <w:color w:val="0070C0"/>
                <w:sz w:val="20"/>
                <w:szCs w:val="20"/>
              </w:rPr>
            </w:pPr>
          </w:p>
        </w:tc>
      </w:tr>
      <w:tr w:rsidR="00A25F4B" w:rsidRPr="00CD328E" w14:paraId="57DA5828" w14:textId="77777777" w:rsidTr="00992444">
        <w:tc>
          <w:tcPr>
            <w:tcW w:w="3917" w:type="dxa"/>
            <w:tcBorders>
              <w:left w:val="nil"/>
              <w:right w:val="nil"/>
            </w:tcBorders>
            <w:shd w:val="clear" w:color="auto" w:fill="E6EED5"/>
          </w:tcPr>
          <w:p w14:paraId="7F489406"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 xml:space="preserve">  NORMAL</w:t>
            </w:r>
          </w:p>
        </w:tc>
        <w:tc>
          <w:tcPr>
            <w:tcW w:w="3543" w:type="dxa"/>
            <w:tcBorders>
              <w:left w:val="nil"/>
              <w:right w:val="nil"/>
            </w:tcBorders>
            <w:shd w:val="clear" w:color="auto" w:fill="E6EED5"/>
          </w:tcPr>
          <w:p w14:paraId="1E63AB6F"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(0x</w:t>
            </w:r>
            <w:proofErr w:type="gramStart"/>
            <w:r w:rsidRPr="00CD328E">
              <w:rPr>
                <w:rFonts w:ascii="Courier New" w:hAnsi="Courier New" w:cs="Courier New"/>
                <w:b/>
                <w:bCs/>
                <w:color w:val="0070C0"/>
                <w:sz w:val="20"/>
                <w:szCs w:val="20"/>
              </w:rPr>
              <w:t>08)AUTO</w:t>
            </w:r>
            <w:proofErr w:type="gramEnd"/>
          </w:p>
        </w:tc>
        <w:tc>
          <w:tcPr>
            <w:tcW w:w="3585" w:type="dxa"/>
            <w:tcBorders>
              <w:left w:val="nil"/>
            </w:tcBorders>
            <w:shd w:val="clear" w:color="auto" w:fill="E6EED5"/>
          </w:tcPr>
          <w:p w14:paraId="70B48189" w14:textId="77777777" w:rsidR="00A25F4B" w:rsidRPr="00CD328E" w:rsidRDefault="00A25F4B" w:rsidP="005B4DB4">
            <w:pPr>
              <w:rPr>
                <w:rFonts w:ascii="Courier New" w:hAnsi="Courier New" w:cs="Courier New"/>
                <w:b/>
                <w:bCs/>
                <w:color w:val="0070C0"/>
                <w:sz w:val="20"/>
                <w:szCs w:val="20"/>
              </w:rPr>
            </w:pPr>
          </w:p>
        </w:tc>
      </w:tr>
      <w:tr w:rsidR="00A25F4B" w:rsidRPr="00CD328E" w14:paraId="6F2E6E4D" w14:textId="77777777" w:rsidTr="00992444">
        <w:tc>
          <w:tcPr>
            <w:tcW w:w="3917" w:type="dxa"/>
            <w:tcBorders>
              <w:left w:val="nil"/>
              <w:right w:val="nil"/>
            </w:tcBorders>
            <w:shd w:val="clear" w:color="auto" w:fill="auto"/>
          </w:tcPr>
          <w:p w14:paraId="1697EE14"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BYPASS</w:t>
            </w:r>
          </w:p>
        </w:tc>
        <w:tc>
          <w:tcPr>
            <w:tcW w:w="3543" w:type="dxa"/>
            <w:tcBorders>
              <w:left w:val="nil"/>
              <w:right w:val="nil"/>
            </w:tcBorders>
            <w:shd w:val="clear" w:color="auto" w:fill="auto"/>
          </w:tcPr>
          <w:p w14:paraId="5D9529F0" w14:textId="77777777" w:rsidR="00A25F4B" w:rsidRPr="00CD328E" w:rsidRDefault="00A25F4B" w:rsidP="005B4DB4">
            <w:pPr>
              <w:rPr>
                <w:rFonts w:ascii="Courier New" w:hAnsi="Courier New" w:cs="Courier New"/>
                <w:b/>
                <w:bCs/>
                <w:color w:val="0070C0"/>
                <w:sz w:val="20"/>
                <w:szCs w:val="20"/>
              </w:rPr>
            </w:pPr>
            <w:r>
              <w:rPr>
                <w:rFonts w:ascii="Courier New" w:hAnsi="Courier New" w:cs="Courier New"/>
                <w:b/>
                <w:bCs/>
                <w:color w:val="0070C0"/>
                <w:sz w:val="20"/>
                <w:szCs w:val="20"/>
              </w:rPr>
              <w:t xml:space="preserve">(0x01) </w:t>
            </w:r>
            <w:r w:rsidRPr="00CD328E">
              <w:rPr>
                <w:rFonts w:ascii="Courier New" w:hAnsi="Courier New" w:cs="Courier New"/>
                <w:b/>
                <w:bCs/>
                <w:color w:val="0070C0"/>
                <w:sz w:val="20"/>
                <w:szCs w:val="20"/>
              </w:rPr>
              <w:t>Off</w:t>
            </w:r>
          </w:p>
        </w:tc>
        <w:tc>
          <w:tcPr>
            <w:tcW w:w="3585" w:type="dxa"/>
            <w:tcBorders>
              <w:left w:val="nil"/>
            </w:tcBorders>
            <w:shd w:val="clear" w:color="auto" w:fill="auto"/>
          </w:tcPr>
          <w:p w14:paraId="3E76D0A0" w14:textId="77777777" w:rsidR="00A25F4B" w:rsidRPr="00CD328E" w:rsidRDefault="00A25F4B" w:rsidP="005B4DB4">
            <w:pPr>
              <w:rPr>
                <w:rFonts w:ascii="Courier New" w:hAnsi="Courier New" w:cs="Courier New"/>
                <w:b/>
                <w:bCs/>
                <w:color w:val="0070C0"/>
                <w:sz w:val="20"/>
                <w:szCs w:val="20"/>
              </w:rPr>
            </w:pPr>
          </w:p>
        </w:tc>
      </w:tr>
      <w:tr w:rsidR="00A25F4B" w:rsidRPr="00CD328E" w14:paraId="0CB9F5D7" w14:textId="77777777" w:rsidTr="00992444">
        <w:tc>
          <w:tcPr>
            <w:tcW w:w="3917" w:type="dxa"/>
            <w:tcBorders>
              <w:left w:val="nil"/>
              <w:right w:val="nil"/>
            </w:tcBorders>
            <w:shd w:val="clear" w:color="auto" w:fill="E6EED5"/>
          </w:tcPr>
          <w:p w14:paraId="3B4C79B8"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GAIN</w:t>
            </w:r>
          </w:p>
        </w:tc>
        <w:tc>
          <w:tcPr>
            <w:tcW w:w="3543" w:type="dxa"/>
            <w:tcBorders>
              <w:left w:val="nil"/>
              <w:right w:val="nil"/>
            </w:tcBorders>
            <w:shd w:val="clear" w:color="auto" w:fill="E6EED5"/>
          </w:tcPr>
          <w:p w14:paraId="7FE66367"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1</w:t>
            </w:r>
          </w:p>
        </w:tc>
        <w:tc>
          <w:tcPr>
            <w:tcW w:w="3585" w:type="dxa"/>
            <w:tcBorders>
              <w:left w:val="nil"/>
            </w:tcBorders>
            <w:shd w:val="clear" w:color="auto" w:fill="E6EED5"/>
          </w:tcPr>
          <w:p w14:paraId="44806546" w14:textId="77777777" w:rsidR="00A25F4B" w:rsidRPr="00CD328E" w:rsidRDefault="00A25F4B" w:rsidP="005B4DB4">
            <w:pPr>
              <w:rPr>
                <w:rFonts w:ascii="Courier New" w:hAnsi="Courier New" w:cs="Courier New"/>
                <w:b/>
                <w:bCs/>
                <w:color w:val="0070C0"/>
                <w:sz w:val="20"/>
                <w:szCs w:val="20"/>
              </w:rPr>
            </w:pPr>
          </w:p>
        </w:tc>
      </w:tr>
      <w:tr w:rsidR="00A25F4B" w:rsidRPr="00CD328E" w14:paraId="5549FDE6" w14:textId="77777777" w:rsidTr="00992444">
        <w:tc>
          <w:tcPr>
            <w:tcW w:w="3917" w:type="dxa"/>
            <w:tcBorders>
              <w:left w:val="nil"/>
              <w:right w:val="nil"/>
            </w:tcBorders>
            <w:shd w:val="clear" w:color="auto" w:fill="auto"/>
          </w:tcPr>
          <w:p w14:paraId="38D13AF2" w14:textId="77777777" w:rsidR="00A25F4B" w:rsidRPr="00CD328E" w:rsidRDefault="00A25F4B" w:rsidP="005B4DB4">
            <w:pPr>
              <w:rPr>
                <w:rFonts w:ascii="Courier New" w:hAnsi="Courier New" w:cs="Courier New"/>
                <w:b/>
                <w:bCs/>
                <w:color w:val="0070C0"/>
                <w:sz w:val="20"/>
                <w:szCs w:val="20"/>
              </w:rPr>
            </w:pPr>
            <w:r w:rsidRPr="00CD328E">
              <w:rPr>
                <w:rFonts w:ascii="Courier New" w:hAnsi="Courier New" w:cs="Courier New"/>
                <w:b/>
                <w:bCs/>
                <w:color w:val="0070C0"/>
                <w:sz w:val="20"/>
                <w:szCs w:val="20"/>
              </w:rPr>
              <w:t>SHED_OPT</w:t>
            </w:r>
          </w:p>
        </w:tc>
        <w:tc>
          <w:tcPr>
            <w:tcW w:w="3543" w:type="dxa"/>
            <w:tcBorders>
              <w:left w:val="nil"/>
              <w:right w:val="nil"/>
            </w:tcBorders>
            <w:shd w:val="clear" w:color="auto" w:fill="auto"/>
          </w:tcPr>
          <w:p w14:paraId="4DCF3B11" w14:textId="77777777" w:rsidR="00A25F4B" w:rsidRPr="00CD328E" w:rsidRDefault="00A25F4B" w:rsidP="005B4DB4">
            <w:pPr>
              <w:rPr>
                <w:rFonts w:ascii="Courier New" w:hAnsi="Courier New" w:cs="Courier New"/>
                <w:b/>
                <w:bCs/>
                <w:color w:val="0070C0"/>
                <w:sz w:val="20"/>
                <w:szCs w:val="20"/>
              </w:rPr>
            </w:pPr>
            <w:r>
              <w:rPr>
                <w:rFonts w:ascii="Courier New" w:hAnsi="Courier New" w:cs="Courier New"/>
                <w:b/>
                <w:bCs/>
                <w:color w:val="0070C0"/>
                <w:sz w:val="20"/>
                <w:szCs w:val="20"/>
              </w:rPr>
              <w:t xml:space="preserve">(0x01) </w:t>
            </w:r>
            <w:proofErr w:type="spellStart"/>
            <w:r w:rsidRPr="00CD328E">
              <w:rPr>
                <w:rFonts w:ascii="Courier New" w:hAnsi="Courier New" w:cs="Courier New"/>
                <w:b/>
                <w:bCs/>
                <w:color w:val="0070C0"/>
                <w:sz w:val="20"/>
                <w:szCs w:val="20"/>
              </w:rPr>
              <w:t>NormalShed_NormalReturn</w:t>
            </w:r>
            <w:proofErr w:type="spellEnd"/>
          </w:p>
        </w:tc>
        <w:tc>
          <w:tcPr>
            <w:tcW w:w="3585" w:type="dxa"/>
            <w:tcBorders>
              <w:left w:val="nil"/>
            </w:tcBorders>
            <w:shd w:val="clear" w:color="auto" w:fill="auto"/>
          </w:tcPr>
          <w:p w14:paraId="2219DD42" w14:textId="77777777" w:rsidR="00A25F4B" w:rsidRPr="00CD328E" w:rsidRDefault="00A25F4B" w:rsidP="005B4DB4">
            <w:pPr>
              <w:rPr>
                <w:rFonts w:ascii="Courier New" w:hAnsi="Courier New" w:cs="Courier New"/>
                <w:b/>
                <w:bCs/>
                <w:color w:val="0070C0"/>
                <w:sz w:val="20"/>
                <w:szCs w:val="20"/>
              </w:rPr>
            </w:pPr>
          </w:p>
        </w:tc>
      </w:tr>
    </w:tbl>
    <w:p w14:paraId="21C4C832" w14:textId="5C5B4E57" w:rsidR="00B152E7" w:rsidRDefault="00B152E7"/>
    <w:p w14:paraId="35D95611" w14:textId="6B01CD10" w:rsidR="004A540D" w:rsidRDefault="004A540D" w:rsidP="000072B3">
      <w:pPr>
        <w:pStyle w:val="Heading5"/>
      </w:pPr>
      <w:r>
        <w:lastRenderedPageBreak/>
        <w:t>Arithmetic Block Parameters</w:t>
      </w:r>
    </w:p>
    <w:tbl>
      <w:tblPr>
        <w:tblW w:w="11045" w:type="dxa"/>
        <w:tblInd w:w="10" w:type="dxa"/>
        <w:tblBorders>
          <w:top w:val="single" w:sz="8" w:space="0" w:color="B3CC82"/>
          <w:left w:val="single" w:sz="8" w:space="0" w:color="B3CC82"/>
          <w:bottom w:val="single" w:sz="8" w:space="0" w:color="B3CC82"/>
          <w:right w:val="single" w:sz="8" w:space="0" w:color="B3CC82"/>
          <w:insideH w:val="single" w:sz="8" w:space="0" w:color="B3CC82"/>
        </w:tblBorders>
        <w:tblLayout w:type="fixed"/>
        <w:tblLook w:val="04A0" w:firstRow="1" w:lastRow="0" w:firstColumn="1" w:lastColumn="0" w:noHBand="0" w:noVBand="1"/>
      </w:tblPr>
      <w:tblGrid>
        <w:gridCol w:w="3917"/>
        <w:gridCol w:w="3543"/>
        <w:gridCol w:w="3585"/>
      </w:tblGrid>
      <w:tr w:rsidR="000072B3" w:rsidRPr="00992444" w14:paraId="368C29ED" w14:textId="77777777" w:rsidTr="00026A55">
        <w:trPr>
          <w:tblHeader/>
        </w:trPr>
        <w:tc>
          <w:tcPr>
            <w:tcW w:w="3917" w:type="dxa"/>
            <w:tcBorders>
              <w:left w:val="nil"/>
              <w:right w:val="nil"/>
            </w:tcBorders>
            <w:shd w:val="clear" w:color="auto" w:fill="auto"/>
          </w:tcPr>
          <w:p w14:paraId="4FF364DC" w14:textId="77777777" w:rsidR="000072B3" w:rsidRPr="00992444" w:rsidRDefault="000072B3" w:rsidP="00026A55">
            <w:pPr>
              <w:rPr>
                <w:rFonts w:ascii="Courier New" w:hAnsi="Courier New" w:cs="Courier New"/>
                <w:b/>
                <w:bCs/>
                <w:color w:val="0070C0"/>
                <w:sz w:val="20"/>
                <w:szCs w:val="20"/>
              </w:rPr>
            </w:pPr>
            <w:r w:rsidRPr="00992444">
              <w:rPr>
                <w:b/>
                <w:bCs/>
                <w:lang w:eastAsia="de-DE"/>
              </w:rPr>
              <w:t>Parameter</w:t>
            </w:r>
          </w:p>
        </w:tc>
        <w:tc>
          <w:tcPr>
            <w:tcW w:w="3543" w:type="dxa"/>
            <w:tcBorders>
              <w:left w:val="nil"/>
              <w:right w:val="nil"/>
            </w:tcBorders>
            <w:shd w:val="clear" w:color="auto" w:fill="auto"/>
          </w:tcPr>
          <w:p w14:paraId="4771363F" w14:textId="77777777" w:rsidR="000072B3" w:rsidRPr="00992444" w:rsidRDefault="000072B3"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Value</w:t>
            </w:r>
          </w:p>
        </w:tc>
        <w:tc>
          <w:tcPr>
            <w:tcW w:w="3585" w:type="dxa"/>
            <w:tcBorders>
              <w:left w:val="nil"/>
            </w:tcBorders>
            <w:shd w:val="clear" w:color="auto" w:fill="auto"/>
          </w:tcPr>
          <w:p w14:paraId="5D3ADF0F" w14:textId="77777777" w:rsidR="000072B3" w:rsidRPr="00992444" w:rsidRDefault="000072B3"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Comment</w:t>
            </w:r>
          </w:p>
        </w:tc>
      </w:tr>
      <w:tr w:rsidR="004A540D" w:rsidRPr="00CD328E" w14:paraId="755F3BE5" w14:textId="77777777" w:rsidTr="007A55C6">
        <w:tc>
          <w:tcPr>
            <w:tcW w:w="3917" w:type="dxa"/>
            <w:tcBorders>
              <w:left w:val="nil"/>
              <w:right w:val="nil"/>
            </w:tcBorders>
            <w:shd w:val="clear" w:color="auto" w:fill="E6EED5"/>
          </w:tcPr>
          <w:p w14:paraId="6550A4AA" w14:textId="363FCC8D" w:rsidR="004A540D" w:rsidRPr="00CD328E" w:rsidRDefault="004A540D" w:rsidP="007A55C6">
            <w:pPr>
              <w:rPr>
                <w:rFonts w:ascii="Courier New" w:hAnsi="Courier New" w:cs="Courier New"/>
                <w:b/>
                <w:bCs/>
                <w:color w:val="0070C0"/>
                <w:sz w:val="20"/>
                <w:szCs w:val="20"/>
              </w:rPr>
            </w:pPr>
            <w:r>
              <w:rPr>
                <w:rFonts w:ascii="Courier New" w:hAnsi="Courier New" w:cs="Courier New"/>
                <w:b/>
                <w:bCs/>
                <w:color w:val="0070C0"/>
                <w:sz w:val="20"/>
                <w:szCs w:val="20"/>
              </w:rPr>
              <w:t>ARITH_TYPE</w:t>
            </w:r>
          </w:p>
        </w:tc>
        <w:tc>
          <w:tcPr>
            <w:tcW w:w="3543" w:type="dxa"/>
            <w:tcBorders>
              <w:left w:val="nil"/>
              <w:right w:val="nil"/>
            </w:tcBorders>
            <w:shd w:val="clear" w:color="auto" w:fill="E6EED5"/>
          </w:tcPr>
          <w:p w14:paraId="61C9EC77" w14:textId="22513A23" w:rsidR="004A540D" w:rsidRPr="00CD328E" w:rsidRDefault="004A540D" w:rsidP="007A55C6">
            <w:pPr>
              <w:rPr>
                <w:rFonts w:ascii="Courier New" w:hAnsi="Courier New" w:cs="Courier New"/>
                <w:b/>
                <w:bCs/>
                <w:color w:val="0070C0"/>
                <w:sz w:val="20"/>
                <w:szCs w:val="20"/>
              </w:rPr>
            </w:pPr>
            <w:r>
              <w:rPr>
                <w:rFonts w:ascii="Courier New" w:hAnsi="Courier New" w:cs="Courier New"/>
                <w:b/>
                <w:bCs/>
                <w:color w:val="0070C0"/>
                <w:sz w:val="20"/>
                <w:szCs w:val="20"/>
              </w:rPr>
              <w:t>6</w:t>
            </w:r>
          </w:p>
        </w:tc>
        <w:tc>
          <w:tcPr>
            <w:tcW w:w="3585" w:type="dxa"/>
            <w:tcBorders>
              <w:left w:val="nil"/>
            </w:tcBorders>
            <w:shd w:val="clear" w:color="auto" w:fill="E6EED5"/>
          </w:tcPr>
          <w:p w14:paraId="1A8181DA" w14:textId="77777777" w:rsidR="004A540D" w:rsidRPr="00CD328E" w:rsidRDefault="004A540D" w:rsidP="007A55C6">
            <w:pPr>
              <w:rPr>
                <w:rFonts w:ascii="Courier New" w:hAnsi="Courier New" w:cs="Courier New"/>
                <w:b/>
                <w:bCs/>
                <w:color w:val="0070C0"/>
                <w:sz w:val="20"/>
                <w:szCs w:val="20"/>
              </w:rPr>
            </w:pPr>
          </w:p>
        </w:tc>
      </w:tr>
    </w:tbl>
    <w:p w14:paraId="3F24C637" w14:textId="56903F96" w:rsidR="004A540D" w:rsidRDefault="004A540D" w:rsidP="004A540D">
      <w:pPr>
        <w:rPr>
          <w:lang w:eastAsia="de-DE"/>
        </w:rPr>
      </w:pPr>
    </w:p>
    <w:p w14:paraId="76E4378E" w14:textId="7944BBCA" w:rsidR="00857B16" w:rsidRDefault="00857B16" w:rsidP="000072B3">
      <w:pPr>
        <w:pStyle w:val="Heading5"/>
      </w:pPr>
      <w:r>
        <w:t>Input Selector Block Parameters</w:t>
      </w:r>
    </w:p>
    <w:tbl>
      <w:tblPr>
        <w:tblW w:w="11045" w:type="dxa"/>
        <w:tblInd w:w="10" w:type="dxa"/>
        <w:tblBorders>
          <w:top w:val="single" w:sz="8" w:space="0" w:color="B3CC82"/>
          <w:left w:val="single" w:sz="8" w:space="0" w:color="B3CC82"/>
          <w:bottom w:val="single" w:sz="8" w:space="0" w:color="B3CC82"/>
          <w:right w:val="single" w:sz="8" w:space="0" w:color="B3CC82"/>
          <w:insideH w:val="single" w:sz="8" w:space="0" w:color="B3CC82"/>
        </w:tblBorders>
        <w:tblLayout w:type="fixed"/>
        <w:tblLook w:val="04A0" w:firstRow="1" w:lastRow="0" w:firstColumn="1" w:lastColumn="0" w:noHBand="0" w:noVBand="1"/>
      </w:tblPr>
      <w:tblGrid>
        <w:gridCol w:w="3917"/>
        <w:gridCol w:w="3543"/>
        <w:gridCol w:w="3585"/>
      </w:tblGrid>
      <w:tr w:rsidR="000072B3" w:rsidRPr="00992444" w14:paraId="1518AE60" w14:textId="77777777" w:rsidTr="00026A55">
        <w:trPr>
          <w:tblHeader/>
        </w:trPr>
        <w:tc>
          <w:tcPr>
            <w:tcW w:w="3917" w:type="dxa"/>
            <w:tcBorders>
              <w:left w:val="nil"/>
              <w:right w:val="nil"/>
            </w:tcBorders>
            <w:shd w:val="clear" w:color="auto" w:fill="auto"/>
          </w:tcPr>
          <w:p w14:paraId="3ED80E8F" w14:textId="77777777" w:rsidR="000072B3" w:rsidRPr="00992444" w:rsidRDefault="000072B3" w:rsidP="00026A55">
            <w:pPr>
              <w:rPr>
                <w:rFonts w:ascii="Courier New" w:hAnsi="Courier New" w:cs="Courier New"/>
                <w:b/>
                <w:bCs/>
                <w:color w:val="0070C0"/>
                <w:sz w:val="20"/>
                <w:szCs w:val="20"/>
              </w:rPr>
            </w:pPr>
            <w:r w:rsidRPr="00992444">
              <w:rPr>
                <w:b/>
                <w:bCs/>
                <w:lang w:eastAsia="de-DE"/>
              </w:rPr>
              <w:t>Parameter</w:t>
            </w:r>
          </w:p>
        </w:tc>
        <w:tc>
          <w:tcPr>
            <w:tcW w:w="3543" w:type="dxa"/>
            <w:tcBorders>
              <w:left w:val="nil"/>
              <w:right w:val="nil"/>
            </w:tcBorders>
            <w:shd w:val="clear" w:color="auto" w:fill="auto"/>
          </w:tcPr>
          <w:p w14:paraId="01B36775" w14:textId="77777777" w:rsidR="000072B3" w:rsidRPr="00992444" w:rsidRDefault="000072B3"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Value</w:t>
            </w:r>
          </w:p>
        </w:tc>
        <w:tc>
          <w:tcPr>
            <w:tcW w:w="3585" w:type="dxa"/>
            <w:tcBorders>
              <w:left w:val="nil"/>
            </w:tcBorders>
            <w:shd w:val="clear" w:color="auto" w:fill="auto"/>
          </w:tcPr>
          <w:p w14:paraId="5A94AF5F" w14:textId="77777777" w:rsidR="000072B3" w:rsidRPr="00992444" w:rsidRDefault="000072B3"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Comment</w:t>
            </w:r>
          </w:p>
        </w:tc>
      </w:tr>
      <w:tr w:rsidR="00857B16" w:rsidRPr="00CD328E" w14:paraId="041A37B6" w14:textId="77777777" w:rsidTr="007A55C6">
        <w:tc>
          <w:tcPr>
            <w:tcW w:w="3917" w:type="dxa"/>
            <w:tcBorders>
              <w:left w:val="nil"/>
              <w:right w:val="nil"/>
            </w:tcBorders>
            <w:shd w:val="clear" w:color="auto" w:fill="E6EED5"/>
          </w:tcPr>
          <w:p w14:paraId="1612C4EC" w14:textId="634F95BA" w:rsidR="00857B16" w:rsidRPr="00CD328E" w:rsidRDefault="00857B16" w:rsidP="007A55C6">
            <w:pPr>
              <w:rPr>
                <w:rFonts w:ascii="Courier New" w:hAnsi="Courier New" w:cs="Courier New"/>
                <w:b/>
                <w:bCs/>
                <w:color w:val="0070C0"/>
                <w:sz w:val="20"/>
                <w:szCs w:val="20"/>
              </w:rPr>
            </w:pPr>
            <w:r>
              <w:rPr>
                <w:rFonts w:ascii="Courier New" w:hAnsi="Courier New" w:cs="Courier New"/>
                <w:b/>
                <w:bCs/>
                <w:color w:val="0070C0"/>
                <w:sz w:val="20"/>
                <w:szCs w:val="20"/>
              </w:rPr>
              <w:t>SEL_TYPE</w:t>
            </w:r>
          </w:p>
        </w:tc>
        <w:tc>
          <w:tcPr>
            <w:tcW w:w="3543" w:type="dxa"/>
            <w:tcBorders>
              <w:left w:val="nil"/>
              <w:right w:val="nil"/>
            </w:tcBorders>
            <w:shd w:val="clear" w:color="auto" w:fill="E6EED5"/>
          </w:tcPr>
          <w:p w14:paraId="69196102" w14:textId="11C50516" w:rsidR="00857B16" w:rsidRPr="00CD328E" w:rsidRDefault="00857B16" w:rsidP="007A55C6">
            <w:pPr>
              <w:rPr>
                <w:rFonts w:ascii="Courier New" w:hAnsi="Courier New" w:cs="Courier New"/>
                <w:b/>
                <w:bCs/>
                <w:color w:val="0070C0"/>
                <w:sz w:val="20"/>
                <w:szCs w:val="20"/>
              </w:rPr>
            </w:pPr>
            <w:r>
              <w:rPr>
                <w:rFonts w:ascii="Courier New" w:hAnsi="Courier New" w:cs="Courier New"/>
                <w:b/>
                <w:bCs/>
                <w:color w:val="0070C0"/>
                <w:sz w:val="20"/>
                <w:szCs w:val="20"/>
              </w:rPr>
              <w:t>1</w:t>
            </w:r>
          </w:p>
        </w:tc>
        <w:tc>
          <w:tcPr>
            <w:tcW w:w="3585" w:type="dxa"/>
            <w:tcBorders>
              <w:left w:val="nil"/>
            </w:tcBorders>
            <w:shd w:val="clear" w:color="auto" w:fill="E6EED5"/>
          </w:tcPr>
          <w:p w14:paraId="0DAB6A50" w14:textId="77777777" w:rsidR="00857B16" w:rsidRPr="00CD328E" w:rsidRDefault="00857B16" w:rsidP="007A55C6">
            <w:pPr>
              <w:rPr>
                <w:rFonts w:ascii="Courier New" w:hAnsi="Courier New" w:cs="Courier New"/>
                <w:b/>
                <w:bCs/>
                <w:color w:val="0070C0"/>
                <w:sz w:val="20"/>
                <w:szCs w:val="20"/>
              </w:rPr>
            </w:pPr>
          </w:p>
        </w:tc>
      </w:tr>
    </w:tbl>
    <w:p w14:paraId="5CE51D22" w14:textId="6476943A" w:rsidR="00857B16" w:rsidRDefault="00857B16" w:rsidP="00857B16">
      <w:pPr>
        <w:rPr>
          <w:lang w:eastAsia="de-DE"/>
        </w:rPr>
      </w:pPr>
    </w:p>
    <w:p w14:paraId="34214EE9" w14:textId="141FA69D" w:rsidR="00857B16" w:rsidRDefault="00A310F5" w:rsidP="000072B3">
      <w:pPr>
        <w:pStyle w:val="Heading5"/>
      </w:pPr>
      <w:r>
        <w:t>Output Splitter Block Parameters</w:t>
      </w:r>
    </w:p>
    <w:tbl>
      <w:tblPr>
        <w:tblW w:w="11045" w:type="dxa"/>
        <w:tblInd w:w="10" w:type="dxa"/>
        <w:tblBorders>
          <w:top w:val="single" w:sz="8" w:space="0" w:color="B3CC82"/>
          <w:left w:val="single" w:sz="8" w:space="0" w:color="B3CC82"/>
          <w:bottom w:val="single" w:sz="8" w:space="0" w:color="B3CC82"/>
          <w:right w:val="single" w:sz="8" w:space="0" w:color="B3CC82"/>
          <w:insideH w:val="single" w:sz="8" w:space="0" w:color="B3CC82"/>
        </w:tblBorders>
        <w:tblLayout w:type="fixed"/>
        <w:tblLook w:val="04A0" w:firstRow="1" w:lastRow="0" w:firstColumn="1" w:lastColumn="0" w:noHBand="0" w:noVBand="1"/>
      </w:tblPr>
      <w:tblGrid>
        <w:gridCol w:w="3917"/>
        <w:gridCol w:w="3543"/>
        <w:gridCol w:w="3585"/>
      </w:tblGrid>
      <w:tr w:rsidR="000072B3" w:rsidRPr="00992444" w14:paraId="04F9489C" w14:textId="77777777" w:rsidTr="00026A55">
        <w:trPr>
          <w:tblHeader/>
        </w:trPr>
        <w:tc>
          <w:tcPr>
            <w:tcW w:w="3917" w:type="dxa"/>
            <w:tcBorders>
              <w:left w:val="nil"/>
              <w:right w:val="nil"/>
            </w:tcBorders>
            <w:shd w:val="clear" w:color="auto" w:fill="auto"/>
          </w:tcPr>
          <w:p w14:paraId="6C8ED473" w14:textId="77777777" w:rsidR="000072B3" w:rsidRPr="00992444" w:rsidRDefault="000072B3" w:rsidP="00026A55">
            <w:pPr>
              <w:rPr>
                <w:rFonts w:ascii="Courier New" w:hAnsi="Courier New" w:cs="Courier New"/>
                <w:b/>
                <w:bCs/>
                <w:color w:val="0070C0"/>
                <w:sz w:val="20"/>
                <w:szCs w:val="20"/>
              </w:rPr>
            </w:pPr>
            <w:r w:rsidRPr="00992444">
              <w:rPr>
                <w:b/>
                <w:bCs/>
                <w:lang w:eastAsia="de-DE"/>
              </w:rPr>
              <w:t>Parameter</w:t>
            </w:r>
          </w:p>
        </w:tc>
        <w:tc>
          <w:tcPr>
            <w:tcW w:w="3543" w:type="dxa"/>
            <w:tcBorders>
              <w:left w:val="nil"/>
              <w:right w:val="nil"/>
            </w:tcBorders>
            <w:shd w:val="clear" w:color="auto" w:fill="auto"/>
          </w:tcPr>
          <w:p w14:paraId="3E793304" w14:textId="77777777" w:rsidR="000072B3" w:rsidRPr="00992444" w:rsidRDefault="000072B3"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Value</w:t>
            </w:r>
          </w:p>
        </w:tc>
        <w:tc>
          <w:tcPr>
            <w:tcW w:w="3585" w:type="dxa"/>
            <w:tcBorders>
              <w:left w:val="nil"/>
            </w:tcBorders>
            <w:shd w:val="clear" w:color="auto" w:fill="auto"/>
          </w:tcPr>
          <w:p w14:paraId="4AA70861" w14:textId="77777777" w:rsidR="000072B3" w:rsidRPr="00992444" w:rsidRDefault="000072B3" w:rsidP="00026A55">
            <w:pPr>
              <w:rPr>
                <w:rFonts w:ascii="Courier New" w:hAnsi="Courier New" w:cs="Courier New"/>
                <w:b/>
                <w:bCs/>
                <w:color w:val="0070C0"/>
                <w:sz w:val="20"/>
                <w:szCs w:val="20"/>
              </w:rPr>
            </w:pPr>
            <w:r w:rsidRPr="00992444">
              <w:rPr>
                <w:rFonts w:ascii="Courier New" w:hAnsi="Courier New" w:cs="Courier New"/>
                <w:b/>
                <w:bCs/>
                <w:color w:val="0070C0"/>
                <w:sz w:val="20"/>
                <w:szCs w:val="20"/>
              </w:rPr>
              <w:t>Comment</w:t>
            </w:r>
          </w:p>
        </w:tc>
      </w:tr>
      <w:tr w:rsidR="00A310F5" w:rsidRPr="00CD328E" w14:paraId="6EFC7AD6" w14:textId="77777777" w:rsidTr="007A55C6">
        <w:tc>
          <w:tcPr>
            <w:tcW w:w="3917" w:type="dxa"/>
            <w:tcBorders>
              <w:left w:val="nil"/>
              <w:right w:val="nil"/>
            </w:tcBorders>
            <w:shd w:val="clear" w:color="auto" w:fill="E6EED5"/>
          </w:tcPr>
          <w:p w14:paraId="3D819A69" w14:textId="219214DB" w:rsidR="00A310F5" w:rsidRPr="00CD328E" w:rsidRDefault="00A310F5" w:rsidP="007A55C6">
            <w:pPr>
              <w:rPr>
                <w:rFonts w:ascii="Courier New" w:hAnsi="Courier New" w:cs="Courier New"/>
                <w:b/>
                <w:bCs/>
                <w:color w:val="0070C0"/>
                <w:sz w:val="20"/>
                <w:szCs w:val="20"/>
              </w:rPr>
            </w:pPr>
            <w:r>
              <w:rPr>
                <w:rFonts w:ascii="Courier New" w:hAnsi="Courier New" w:cs="Courier New"/>
                <w:b/>
                <w:bCs/>
                <w:color w:val="0070C0"/>
                <w:sz w:val="20"/>
                <w:szCs w:val="20"/>
              </w:rPr>
              <w:t>LOCKVAL</w:t>
            </w:r>
          </w:p>
        </w:tc>
        <w:tc>
          <w:tcPr>
            <w:tcW w:w="3543" w:type="dxa"/>
            <w:tcBorders>
              <w:left w:val="nil"/>
              <w:right w:val="nil"/>
            </w:tcBorders>
            <w:shd w:val="clear" w:color="auto" w:fill="E6EED5"/>
          </w:tcPr>
          <w:p w14:paraId="300D831D" w14:textId="77777777" w:rsidR="00A310F5" w:rsidRPr="00CD328E" w:rsidRDefault="00A310F5" w:rsidP="007A55C6">
            <w:pPr>
              <w:rPr>
                <w:rFonts w:ascii="Courier New" w:hAnsi="Courier New" w:cs="Courier New"/>
                <w:b/>
                <w:bCs/>
                <w:color w:val="0070C0"/>
                <w:sz w:val="20"/>
                <w:szCs w:val="20"/>
              </w:rPr>
            </w:pPr>
            <w:r>
              <w:rPr>
                <w:rFonts w:ascii="Courier New" w:hAnsi="Courier New" w:cs="Courier New"/>
                <w:b/>
                <w:bCs/>
                <w:color w:val="0070C0"/>
                <w:sz w:val="20"/>
                <w:szCs w:val="20"/>
              </w:rPr>
              <w:t>1</w:t>
            </w:r>
          </w:p>
        </w:tc>
        <w:tc>
          <w:tcPr>
            <w:tcW w:w="3585" w:type="dxa"/>
            <w:tcBorders>
              <w:left w:val="nil"/>
            </w:tcBorders>
            <w:shd w:val="clear" w:color="auto" w:fill="E6EED5"/>
          </w:tcPr>
          <w:p w14:paraId="116BC8A1" w14:textId="77777777" w:rsidR="00A310F5" w:rsidRPr="00CD328E" w:rsidRDefault="00A310F5" w:rsidP="007A55C6">
            <w:pPr>
              <w:rPr>
                <w:rFonts w:ascii="Courier New" w:hAnsi="Courier New" w:cs="Courier New"/>
                <w:b/>
                <w:bCs/>
                <w:color w:val="0070C0"/>
                <w:sz w:val="20"/>
                <w:szCs w:val="20"/>
              </w:rPr>
            </w:pPr>
          </w:p>
        </w:tc>
      </w:tr>
      <w:tr w:rsidR="00A310F5" w:rsidRPr="00CD328E" w14:paraId="21BE9DED" w14:textId="77777777" w:rsidTr="007A55C6">
        <w:tc>
          <w:tcPr>
            <w:tcW w:w="3917" w:type="dxa"/>
            <w:tcBorders>
              <w:left w:val="nil"/>
              <w:right w:val="nil"/>
            </w:tcBorders>
            <w:shd w:val="clear" w:color="auto" w:fill="E6EED5"/>
          </w:tcPr>
          <w:p w14:paraId="09139150" w14:textId="494BA81B" w:rsidR="00A310F5" w:rsidRDefault="00A310F5" w:rsidP="007A55C6">
            <w:pPr>
              <w:rPr>
                <w:rFonts w:ascii="Courier New" w:hAnsi="Courier New" w:cs="Courier New"/>
                <w:b/>
                <w:bCs/>
                <w:color w:val="0070C0"/>
                <w:sz w:val="20"/>
                <w:szCs w:val="20"/>
              </w:rPr>
            </w:pPr>
            <w:r>
              <w:rPr>
                <w:rFonts w:ascii="Courier New" w:hAnsi="Courier New" w:cs="Courier New"/>
                <w:b/>
                <w:bCs/>
                <w:color w:val="0070C0"/>
                <w:sz w:val="20"/>
                <w:szCs w:val="20"/>
              </w:rPr>
              <w:t>IN_ARRAY</w:t>
            </w:r>
          </w:p>
        </w:tc>
        <w:tc>
          <w:tcPr>
            <w:tcW w:w="3543" w:type="dxa"/>
            <w:tcBorders>
              <w:left w:val="nil"/>
              <w:right w:val="nil"/>
            </w:tcBorders>
            <w:shd w:val="clear" w:color="auto" w:fill="E6EED5"/>
          </w:tcPr>
          <w:p w14:paraId="4EBA5585" w14:textId="45E7832F" w:rsidR="00A310F5" w:rsidRDefault="00A310F5" w:rsidP="007A55C6">
            <w:pPr>
              <w:rPr>
                <w:rFonts w:ascii="Courier New" w:hAnsi="Courier New" w:cs="Courier New"/>
                <w:b/>
                <w:bCs/>
                <w:color w:val="0070C0"/>
                <w:sz w:val="20"/>
                <w:szCs w:val="20"/>
              </w:rPr>
            </w:pPr>
            <w:r w:rsidRPr="00A310F5">
              <w:rPr>
                <w:rFonts w:ascii="Courier New" w:hAnsi="Courier New" w:cs="Courier New"/>
                <w:b/>
                <w:bCs/>
                <w:color w:val="0070C0"/>
                <w:sz w:val="20"/>
                <w:szCs w:val="20"/>
              </w:rPr>
              <w:t>{0.0F, 50.0F, 50.0F, 100.0F}</w:t>
            </w:r>
          </w:p>
        </w:tc>
        <w:tc>
          <w:tcPr>
            <w:tcW w:w="3585" w:type="dxa"/>
            <w:tcBorders>
              <w:left w:val="nil"/>
            </w:tcBorders>
            <w:shd w:val="clear" w:color="auto" w:fill="E6EED5"/>
          </w:tcPr>
          <w:p w14:paraId="5D6FB6A4" w14:textId="77777777" w:rsidR="00A310F5" w:rsidRPr="00CD328E" w:rsidRDefault="00A310F5" w:rsidP="007A55C6">
            <w:pPr>
              <w:rPr>
                <w:rFonts w:ascii="Courier New" w:hAnsi="Courier New" w:cs="Courier New"/>
                <w:b/>
                <w:bCs/>
                <w:color w:val="0070C0"/>
                <w:sz w:val="20"/>
                <w:szCs w:val="20"/>
              </w:rPr>
            </w:pPr>
          </w:p>
        </w:tc>
      </w:tr>
      <w:tr w:rsidR="00A310F5" w:rsidRPr="00CD328E" w14:paraId="07576FB6" w14:textId="77777777" w:rsidTr="007A55C6">
        <w:tc>
          <w:tcPr>
            <w:tcW w:w="3917" w:type="dxa"/>
            <w:tcBorders>
              <w:left w:val="nil"/>
              <w:right w:val="nil"/>
            </w:tcBorders>
            <w:shd w:val="clear" w:color="auto" w:fill="E6EED5"/>
          </w:tcPr>
          <w:p w14:paraId="7FE91FA9" w14:textId="19B57527" w:rsidR="00A310F5" w:rsidRDefault="00A310F5" w:rsidP="007A55C6">
            <w:pPr>
              <w:rPr>
                <w:rFonts w:ascii="Courier New" w:hAnsi="Courier New" w:cs="Courier New"/>
                <w:b/>
                <w:bCs/>
                <w:color w:val="0070C0"/>
                <w:sz w:val="20"/>
                <w:szCs w:val="20"/>
              </w:rPr>
            </w:pPr>
            <w:r>
              <w:rPr>
                <w:rFonts w:ascii="Courier New" w:hAnsi="Courier New" w:cs="Courier New"/>
                <w:b/>
                <w:bCs/>
                <w:color w:val="0070C0"/>
                <w:sz w:val="20"/>
                <w:szCs w:val="20"/>
              </w:rPr>
              <w:t>OUT_ARRAY</w:t>
            </w:r>
          </w:p>
        </w:tc>
        <w:tc>
          <w:tcPr>
            <w:tcW w:w="3543" w:type="dxa"/>
            <w:tcBorders>
              <w:left w:val="nil"/>
              <w:right w:val="nil"/>
            </w:tcBorders>
            <w:shd w:val="clear" w:color="auto" w:fill="E6EED5"/>
          </w:tcPr>
          <w:p w14:paraId="2D70982C" w14:textId="3666484A" w:rsidR="00A310F5" w:rsidRPr="00A310F5" w:rsidRDefault="00A310F5" w:rsidP="007A55C6">
            <w:pPr>
              <w:rPr>
                <w:rFonts w:ascii="Courier New" w:hAnsi="Courier New" w:cs="Courier New"/>
                <w:b/>
                <w:bCs/>
                <w:color w:val="0070C0"/>
                <w:sz w:val="20"/>
                <w:szCs w:val="20"/>
              </w:rPr>
            </w:pPr>
            <w:r w:rsidRPr="00A310F5">
              <w:rPr>
                <w:rFonts w:ascii="Courier New" w:hAnsi="Courier New" w:cs="Courier New"/>
                <w:b/>
                <w:bCs/>
                <w:color w:val="0070C0"/>
                <w:sz w:val="20"/>
                <w:szCs w:val="20"/>
              </w:rPr>
              <w:t>{0.0F, 50.0F, 50.0F, 100.0F}</w:t>
            </w:r>
          </w:p>
        </w:tc>
        <w:tc>
          <w:tcPr>
            <w:tcW w:w="3585" w:type="dxa"/>
            <w:tcBorders>
              <w:left w:val="nil"/>
            </w:tcBorders>
            <w:shd w:val="clear" w:color="auto" w:fill="E6EED5"/>
          </w:tcPr>
          <w:p w14:paraId="538A9A8A" w14:textId="77777777" w:rsidR="00A310F5" w:rsidRPr="00CD328E" w:rsidRDefault="00A310F5" w:rsidP="007A55C6">
            <w:pPr>
              <w:rPr>
                <w:rFonts w:ascii="Courier New" w:hAnsi="Courier New" w:cs="Courier New"/>
                <w:b/>
                <w:bCs/>
                <w:color w:val="0070C0"/>
                <w:sz w:val="20"/>
                <w:szCs w:val="20"/>
              </w:rPr>
            </w:pPr>
          </w:p>
        </w:tc>
      </w:tr>
    </w:tbl>
    <w:p w14:paraId="1D478BF6" w14:textId="77777777" w:rsidR="00A310F5" w:rsidRPr="00992444" w:rsidRDefault="00A310F5" w:rsidP="00A310F5">
      <w:pPr>
        <w:rPr>
          <w:lang w:eastAsia="de-DE"/>
        </w:rPr>
      </w:pPr>
    </w:p>
    <w:p w14:paraId="3994B36D" w14:textId="77777777" w:rsidR="00A310F5" w:rsidRPr="00992444" w:rsidRDefault="00A310F5" w:rsidP="00857B16">
      <w:pPr>
        <w:rPr>
          <w:lang w:eastAsia="de-DE"/>
        </w:rPr>
      </w:pPr>
    </w:p>
    <w:p w14:paraId="046DA38C" w14:textId="1642FD98" w:rsidR="00857B16" w:rsidRDefault="00857B16" w:rsidP="000072B3">
      <w:pPr>
        <w:pStyle w:val="Heading5"/>
      </w:pPr>
      <w:r>
        <w:t>Control Selector Block Parameters</w:t>
      </w:r>
    </w:p>
    <w:tbl>
      <w:tblPr>
        <w:tblW w:w="11045" w:type="dxa"/>
        <w:tblInd w:w="10" w:type="dxa"/>
        <w:tblBorders>
          <w:top w:val="single" w:sz="8" w:space="0" w:color="B3CC82"/>
          <w:left w:val="single" w:sz="8" w:space="0" w:color="B3CC82"/>
          <w:bottom w:val="single" w:sz="8" w:space="0" w:color="B3CC82"/>
          <w:right w:val="single" w:sz="8" w:space="0" w:color="B3CC82"/>
          <w:insideH w:val="single" w:sz="8" w:space="0" w:color="B3CC82"/>
        </w:tblBorders>
        <w:tblLayout w:type="fixed"/>
        <w:tblLook w:val="04A0" w:firstRow="1" w:lastRow="0" w:firstColumn="1" w:lastColumn="0" w:noHBand="0" w:noVBand="1"/>
      </w:tblPr>
      <w:tblGrid>
        <w:gridCol w:w="3917"/>
        <w:gridCol w:w="3543"/>
        <w:gridCol w:w="3585"/>
      </w:tblGrid>
      <w:tr w:rsidR="00857B16" w:rsidRPr="00CD328E" w14:paraId="7B1F5E23" w14:textId="77777777" w:rsidTr="007A55C6">
        <w:tc>
          <w:tcPr>
            <w:tcW w:w="3917" w:type="dxa"/>
            <w:tcBorders>
              <w:left w:val="nil"/>
              <w:right w:val="nil"/>
            </w:tcBorders>
            <w:shd w:val="clear" w:color="auto" w:fill="E6EED5"/>
          </w:tcPr>
          <w:p w14:paraId="0C857AA4" w14:textId="44AB4B6D" w:rsidR="00857B16" w:rsidRPr="00CD328E" w:rsidRDefault="00857B16" w:rsidP="007A55C6">
            <w:pPr>
              <w:rPr>
                <w:rFonts w:ascii="Courier New" w:hAnsi="Courier New" w:cs="Courier New"/>
                <w:b/>
                <w:bCs/>
                <w:color w:val="0070C0"/>
                <w:sz w:val="20"/>
                <w:szCs w:val="20"/>
              </w:rPr>
            </w:pPr>
            <w:r>
              <w:rPr>
                <w:rFonts w:ascii="Courier New" w:hAnsi="Courier New" w:cs="Courier New"/>
                <w:b/>
                <w:bCs/>
                <w:color w:val="0070C0"/>
                <w:sz w:val="20"/>
                <w:szCs w:val="20"/>
              </w:rPr>
              <w:t>SEL_TYPE</w:t>
            </w:r>
          </w:p>
        </w:tc>
        <w:tc>
          <w:tcPr>
            <w:tcW w:w="3543" w:type="dxa"/>
            <w:tcBorders>
              <w:left w:val="nil"/>
              <w:right w:val="nil"/>
            </w:tcBorders>
            <w:shd w:val="clear" w:color="auto" w:fill="E6EED5"/>
          </w:tcPr>
          <w:p w14:paraId="77BE99A6" w14:textId="35AD62DD" w:rsidR="00857B16" w:rsidRPr="00CD328E" w:rsidRDefault="00857B16" w:rsidP="007A55C6">
            <w:pPr>
              <w:rPr>
                <w:rFonts w:ascii="Courier New" w:hAnsi="Courier New" w:cs="Courier New"/>
                <w:b/>
                <w:bCs/>
                <w:color w:val="0070C0"/>
                <w:sz w:val="20"/>
                <w:szCs w:val="20"/>
              </w:rPr>
            </w:pPr>
            <w:r>
              <w:rPr>
                <w:rFonts w:ascii="Courier New" w:hAnsi="Courier New" w:cs="Courier New"/>
                <w:b/>
                <w:bCs/>
                <w:color w:val="0070C0"/>
                <w:sz w:val="20"/>
                <w:szCs w:val="20"/>
              </w:rPr>
              <w:t>3</w:t>
            </w:r>
          </w:p>
        </w:tc>
        <w:tc>
          <w:tcPr>
            <w:tcW w:w="3585" w:type="dxa"/>
            <w:tcBorders>
              <w:left w:val="nil"/>
            </w:tcBorders>
            <w:shd w:val="clear" w:color="auto" w:fill="E6EED5"/>
          </w:tcPr>
          <w:p w14:paraId="66197EB9" w14:textId="77777777" w:rsidR="00857B16" w:rsidRPr="00CD328E" w:rsidRDefault="00857B16" w:rsidP="007A55C6">
            <w:pPr>
              <w:rPr>
                <w:rFonts w:ascii="Courier New" w:hAnsi="Courier New" w:cs="Courier New"/>
                <w:b/>
                <w:bCs/>
                <w:color w:val="0070C0"/>
                <w:sz w:val="20"/>
                <w:szCs w:val="20"/>
              </w:rPr>
            </w:pPr>
          </w:p>
        </w:tc>
      </w:tr>
    </w:tbl>
    <w:p w14:paraId="230761AC" w14:textId="77777777" w:rsidR="00857B16" w:rsidRPr="00992444" w:rsidRDefault="00857B16" w:rsidP="00857B16">
      <w:pPr>
        <w:rPr>
          <w:lang w:eastAsia="de-DE"/>
        </w:rPr>
      </w:pPr>
    </w:p>
    <w:p w14:paraId="777F8401" w14:textId="77777777" w:rsidR="004A540D" w:rsidRDefault="004A540D"/>
    <w:p w14:paraId="260F40C3" w14:textId="77777777" w:rsidR="00E247AF" w:rsidRDefault="00E247AF" w:rsidP="00E247AF">
      <w:pPr>
        <w:rPr>
          <w:lang w:eastAsia="de-DE"/>
        </w:rPr>
      </w:pPr>
    </w:p>
    <w:p w14:paraId="323434B5" w14:textId="439EF521" w:rsidR="00E247AF" w:rsidRDefault="004B4A56" w:rsidP="00E247AF">
      <w:pPr>
        <w:pStyle w:val="Heading2"/>
      </w:pPr>
      <w:bookmarkStart w:id="1428" w:name="_Toc375234605"/>
      <w:r>
        <w:t>Reference: TB</w:t>
      </w:r>
      <w:r w:rsidR="00E247AF">
        <w:t xml:space="preserve"> parameters and default values</w:t>
      </w:r>
      <w:bookmarkEnd w:id="1428"/>
    </w:p>
    <w:p w14:paraId="019DBCD7" w14:textId="77777777" w:rsidR="00A77E8B" w:rsidRDefault="00E247AF" w:rsidP="00E247AF">
      <w:pPr>
        <w:rPr>
          <w:ins w:id="1429" w:author="Khasin, Ark" w:date="2022-10-19T16:18:00Z"/>
          <w:lang w:eastAsia="de-DE"/>
        </w:rPr>
      </w:pPr>
      <w:r>
        <w:rPr>
          <w:lang w:eastAsia="de-DE"/>
        </w:rPr>
        <w:t>The following table contains the FF processor parameters and their values for transducer block</w:t>
      </w:r>
      <w:ins w:id="1430" w:author="Khasin, Ark" w:date="2022-10-19T16:18:00Z">
        <w:r w:rsidR="00A77E8B">
          <w:rPr>
            <w:lang w:eastAsia="de-DE"/>
          </w:rPr>
          <w:t>.</w:t>
        </w:r>
      </w:ins>
    </w:p>
    <w:p w14:paraId="17D6E29E" w14:textId="35731EAD" w:rsidR="00E247AF" w:rsidRDefault="00A77E8B" w:rsidP="00E247AF">
      <w:pPr>
        <w:rPr>
          <w:lang w:eastAsia="de-DE"/>
        </w:rPr>
      </w:pPr>
      <w:ins w:id="1431" w:author="Khasin, Ark" w:date="2022-10-19T16:18:00Z">
        <w:r>
          <w:rPr>
            <w:lang w:eastAsia="de-DE"/>
          </w:rPr>
          <w:t>Parameters that manufacturing doesn’t change</w:t>
        </w:r>
      </w:ins>
      <w:ins w:id="1432" w:author="Khasin, Ark" w:date="2022-10-19T16:19:00Z">
        <w:r>
          <w:rPr>
            <w:lang w:eastAsia="de-DE"/>
          </w:rPr>
          <w:t xml:space="preserve"> are just for reference and are in </w:t>
        </w:r>
        <w:r>
          <w:rPr>
            <w:i/>
            <w:iCs/>
            <w:lang w:eastAsia="de-DE"/>
          </w:rPr>
          <w:t>italics</w:t>
        </w:r>
        <w:r>
          <w:rPr>
            <w:lang w:eastAsia="de-DE"/>
          </w:rPr>
          <w:t>.</w:t>
        </w:r>
      </w:ins>
      <w:del w:id="1433" w:author="Khasin, Ark" w:date="2022-10-19T16:18:00Z">
        <w:r w:rsidR="00E247AF" w:rsidDel="00A77E8B">
          <w:rPr>
            <w:lang w:eastAsia="de-DE"/>
          </w:rPr>
          <w:delText>:</w:delText>
        </w:r>
      </w:del>
    </w:p>
    <w:tbl>
      <w:tblPr>
        <w:tblW w:w="13707" w:type="dxa"/>
        <w:tblInd w:w="93" w:type="dxa"/>
        <w:tblLayout w:type="fixed"/>
        <w:tblLook w:val="04A0" w:firstRow="1" w:lastRow="0" w:firstColumn="1" w:lastColumn="0" w:noHBand="0" w:noVBand="1"/>
      </w:tblPr>
      <w:tblGrid>
        <w:gridCol w:w="977"/>
        <w:gridCol w:w="720"/>
        <w:gridCol w:w="2753"/>
        <w:gridCol w:w="682"/>
        <w:gridCol w:w="1329"/>
        <w:gridCol w:w="537"/>
        <w:gridCol w:w="522"/>
        <w:gridCol w:w="1848"/>
        <w:gridCol w:w="1085"/>
        <w:gridCol w:w="1627"/>
        <w:gridCol w:w="1627"/>
      </w:tblGrid>
      <w:tr w:rsidR="006F401D" w:rsidRPr="00CC4E0B" w14:paraId="660C84B8" w14:textId="77777777" w:rsidTr="00061490">
        <w:trPr>
          <w:cantSplit/>
          <w:trHeight w:val="615"/>
          <w:tblHeader/>
        </w:trPr>
        <w:tc>
          <w:tcPr>
            <w:tcW w:w="977" w:type="dxa"/>
            <w:tcBorders>
              <w:top w:val="single" w:sz="4" w:space="0" w:color="666699"/>
              <w:left w:val="single" w:sz="8" w:space="0" w:color="002060"/>
              <w:bottom w:val="nil"/>
              <w:right w:val="single" w:sz="4" w:space="0" w:color="666699"/>
            </w:tcBorders>
            <w:shd w:val="clear" w:color="000000" w:fill="333333"/>
            <w:hideMark/>
          </w:tcPr>
          <w:p w14:paraId="29C0793A" w14:textId="77777777" w:rsidR="00E247AF" w:rsidRPr="00CC4E0B" w:rsidRDefault="00E247AF" w:rsidP="00911A80">
            <w:pPr>
              <w:jc w:val="right"/>
              <w:rPr>
                <w:rFonts w:ascii="Arial" w:eastAsia="Times New Roman" w:hAnsi="Arial" w:cs="Arial"/>
                <w:b/>
                <w:bCs/>
                <w:color w:val="FFFFFF"/>
                <w:sz w:val="18"/>
                <w:szCs w:val="18"/>
                <w:lang w:eastAsia="en-US"/>
              </w:rPr>
            </w:pPr>
            <w:r w:rsidRPr="00CC4E0B">
              <w:rPr>
                <w:rFonts w:ascii="Arial" w:eastAsia="Times New Roman" w:hAnsi="Arial" w:cs="Arial"/>
                <w:b/>
                <w:bCs/>
                <w:color w:val="FFFFFF"/>
                <w:sz w:val="18"/>
                <w:szCs w:val="18"/>
                <w:lang w:eastAsia="en-US"/>
              </w:rPr>
              <w:t>Index</w:t>
            </w:r>
          </w:p>
        </w:tc>
        <w:tc>
          <w:tcPr>
            <w:tcW w:w="3473" w:type="dxa"/>
            <w:gridSpan w:val="2"/>
            <w:tcBorders>
              <w:top w:val="single" w:sz="4" w:space="0" w:color="666699"/>
              <w:left w:val="nil"/>
              <w:bottom w:val="nil"/>
              <w:right w:val="single" w:sz="4" w:space="0" w:color="666699"/>
            </w:tcBorders>
            <w:shd w:val="clear" w:color="000000" w:fill="333333"/>
            <w:vAlign w:val="center"/>
            <w:hideMark/>
          </w:tcPr>
          <w:p w14:paraId="57F777E4" w14:textId="77777777" w:rsidR="00E247AF" w:rsidRPr="00CC4E0B" w:rsidRDefault="00E247AF" w:rsidP="00911A80">
            <w:pPr>
              <w:jc w:val="center"/>
              <w:rPr>
                <w:rFonts w:ascii="Arial" w:eastAsia="Times New Roman" w:hAnsi="Arial" w:cs="Arial"/>
                <w:b/>
                <w:bCs/>
                <w:color w:val="FFFFFF"/>
                <w:sz w:val="20"/>
                <w:szCs w:val="20"/>
                <w:lang w:eastAsia="en-US"/>
              </w:rPr>
            </w:pPr>
            <w:r w:rsidRPr="00CC4E0B">
              <w:rPr>
                <w:rFonts w:ascii="Arial" w:eastAsia="Times New Roman" w:hAnsi="Arial" w:cs="Arial"/>
                <w:b/>
                <w:bCs/>
                <w:color w:val="FFFFFF"/>
                <w:sz w:val="20"/>
                <w:szCs w:val="20"/>
                <w:lang w:eastAsia="en-US"/>
              </w:rPr>
              <w:t>Name</w:t>
            </w:r>
          </w:p>
        </w:tc>
        <w:tc>
          <w:tcPr>
            <w:tcW w:w="2011" w:type="dxa"/>
            <w:gridSpan w:val="2"/>
            <w:tcBorders>
              <w:top w:val="single" w:sz="4" w:space="0" w:color="666699"/>
              <w:left w:val="nil"/>
              <w:bottom w:val="nil"/>
              <w:right w:val="single" w:sz="4" w:space="0" w:color="666699"/>
            </w:tcBorders>
            <w:shd w:val="clear" w:color="000000" w:fill="333333"/>
            <w:vAlign w:val="center"/>
            <w:hideMark/>
          </w:tcPr>
          <w:p w14:paraId="4BBF4D27" w14:textId="77777777" w:rsidR="00E247AF" w:rsidRPr="00CC4E0B" w:rsidRDefault="00E247AF" w:rsidP="00911A80">
            <w:pPr>
              <w:jc w:val="center"/>
              <w:rPr>
                <w:rFonts w:ascii="Arial" w:eastAsia="Times New Roman" w:hAnsi="Arial" w:cs="Arial"/>
                <w:b/>
                <w:bCs/>
                <w:color w:val="FFFFFF"/>
                <w:sz w:val="20"/>
                <w:szCs w:val="20"/>
                <w:lang w:eastAsia="en-US"/>
              </w:rPr>
            </w:pPr>
            <w:proofErr w:type="spellStart"/>
            <w:r w:rsidRPr="00CC4E0B">
              <w:rPr>
                <w:rFonts w:ascii="Arial" w:eastAsia="Times New Roman" w:hAnsi="Arial" w:cs="Arial"/>
                <w:b/>
                <w:bCs/>
                <w:color w:val="FFFFFF"/>
                <w:sz w:val="20"/>
                <w:szCs w:val="20"/>
                <w:lang w:eastAsia="en-US"/>
              </w:rPr>
              <w:t>Parm</w:t>
            </w:r>
            <w:proofErr w:type="spellEnd"/>
            <w:r w:rsidRPr="00CC4E0B">
              <w:rPr>
                <w:rFonts w:ascii="Arial" w:eastAsia="Times New Roman" w:hAnsi="Arial" w:cs="Arial"/>
                <w:b/>
                <w:bCs/>
                <w:color w:val="FFFFFF"/>
                <w:sz w:val="20"/>
                <w:szCs w:val="20"/>
                <w:lang w:eastAsia="en-US"/>
              </w:rPr>
              <w:t>. Type</w:t>
            </w:r>
          </w:p>
        </w:tc>
        <w:tc>
          <w:tcPr>
            <w:tcW w:w="1059" w:type="dxa"/>
            <w:gridSpan w:val="2"/>
            <w:tcBorders>
              <w:top w:val="single" w:sz="4" w:space="0" w:color="666699"/>
              <w:left w:val="nil"/>
              <w:bottom w:val="nil"/>
              <w:right w:val="single" w:sz="4" w:space="0" w:color="666699"/>
            </w:tcBorders>
            <w:shd w:val="clear" w:color="000000" w:fill="333333"/>
            <w:vAlign w:val="center"/>
            <w:hideMark/>
          </w:tcPr>
          <w:p w14:paraId="04FFBD85" w14:textId="77777777" w:rsidR="00E247AF" w:rsidRPr="00CC4E0B" w:rsidRDefault="00E247AF" w:rsidP="00911A80">
            <w:pPr>
              <w:jc w:val="center"/>
              <w:rPr>
                <w:rFonts w:ascii="Arial" w:eastAsia="Times New Roman" w:hAnsi="Arial" w:cs="Arial"/>
                <w:b/>
                <w:bCs/>
                <w:color w:val="FFFFFF"/>
                <w:sz w:val="20"/>
                <w:szCs w:val="20"/>
                <w:lang w:eastAsia="en-US"/>
              </w:rPr>
            </w:pPr>
            <w:r w:rsidRPr="00CC4E0B">
              <w:rPr>
                <w:rFonts w:ascii="Arial" w:eastAsia="Times New Roman" w:hAnsi="Arial" w:cs="Arial"/>
                <w:b/>
                <w:bCs/>
                <w:color w:val="FFFFFF"/>
                <w:sz w:val="20"/>
                <w:szCs w:val="20"/>
                <w:lang w:eastAsia="en-US"/>
              </w:rPr>
              <w:t xml:space="preserve">Var. </w:t>
            </w:r>
            <w:r w:rsidRPr="00CC4E0B">
              <w:rPr>
                <w:rFonts w:ascii="Arial" w:eastAsia="Times New Roman" w:hAnsi="Arial" w:cs="Arial"/>
                <w:b/>
                <w:bCs/>
                <w:color w:val="FFFFFF"/>
                <w:sz w:val="20"/>
                <w:szCs w:val="20"/>
                <w:lang w:eastAsia="en-US"/>
              </w:rPr>
              <w:br/>
              <w:t>Size</w:t>
            </w:r>
          </w:p>
        </w:tc>
        <w:tc>
          <w:tcPr>
            <w:tcW w:w="2933" w:type="dxa"/>
            <w:gridSpan w:val="2"/>
            <w:tcBorders>
              <w:top w:val="single" w:sz="4" w:space="0" w:color="666699"/>
              <w:left w:val="nil"/>
              <w:bottom w:val="nil"/>
              <w:right w:val="single" w:sz="4" w:space="0" w:color="666699"/>
            </w:tcBorders>
            <w:shd w:val="clear" w:color="000000" w:fill="333333"/>
            <w:vAlign w:val="center"/>
            <w:hideMark/>
          </w:tcPr>
          <w:p w14:paraId="62163D74" w14:textId="77777777" w:rsidR="00E247AF" w:rsidRPr="00CC4E0B" w:rsidRDefault="00E247AF" w:rsidP="00911A80">
            <w:pPr>
              <w:jc w:val="center"/>
              <w:rPr>
                <w:rFonts w:ascii="Arial" w:eastAsia="Times New Roman" w:hAnsi="Arial" w:cs="Arial"/>
                <w:b/>
                <w:bCs/>
                <w:color w:val="FFFFFF"/>
                <w:sz w:val="20"/>
                <w:szCs w:val="20"/>
                <w:lang w:eastAsia="en-US"/>
              </w:rPr>
            </w:pPr>
            <w:r w:rsidRPr="00CC4E0B">
              <w:rPr>
                <w:rFonts w:ascii="Arial" w:eastAsia="Times New Roman" w:hAnsi="Arial" w:cs="Arial"/>
                <w:b/>
                <w:bCs/>
                <w:color w:val="FFFFFF"/>
                <w:sz w:val="20"/>
                <w:szCs w:val="20"/>
                <w:lang w:eastAsia="en-US"/>
              </w:rPr>
              <w:t>Range</w:t>
            </w:r>
          </w:p>
        </w:tc>
        <w:tc>
          <w:tcPr>
            <w:tcW w:w="3254" w:type="dxa"/>
            <w:gridSpan w:val="2"/>
            <w:tcBorders>
              <w:top w:val="single" w:sz="4" w:space="0" w:color="666699"/>
              <w:left w:val="nil"/>
              <w:bottom w:val="single" w:sz="8" w:space="0" w:color="auto"/>
              <w:right w:val="nil"/>
            </w:tcBorders>
            <w:shd w:val="clear" w:color="000000" w:fill="333333"/>
            <w:vAlign w:val="center"/>
            <w:hideMark/>
          </w:tcPr>
          <w:p w14:paraId="0A407671" w14:textId="77777777" w:rsidR="00E247AF" w:rsidRPr="00CC4E0B" w:rsidRDefault="00E247AF" w:rsidP="00911A80">
            <w:pPr>
              <w:jc w:val="center"/>
              <w:rPr>
                <w:rFonts w:ascii="Arial" w:eastAsia="Times New Roman" w:hAnsi="Arial" w:cs="Arial"/>
                <w:b/>
                <w:bCs/>
                <w:color w:val="FFFFFF"/>
                <w:sz w:val="22"/>
                <w:szCs w:val="22"/>
                <w:lang w:eastAsia="en-US"/>
              </w:rPr>
            </w:pPr>
            <w:r w:rsidRPr="00CC4E0B">
              <w:rPr>
                <w:rFonts w:ascii="Arial" w:eastAsia="Times New Roman" w:hAnsi="Arial" w:cs="Arial"/>
                <w:b/>
                <w:bCs/>
                <w:color w:val="FFFFFF"/>
                <w:sz w:val="22"/>
                <w:szCs w:val="22"/>
                <w:lang w:eastAsia="en-US"/>
              </w:rPr>
              <w:t>Fac. Value</w:t>
            </w:r>
          </w:p>
        </w:tc>
      </w:tr>
      <w:tr w:rsidR="00AE0C66" w:rsidRPr="00CC4E0B" w14:paraId="7D73EFC0" w14:textId="77777777" w:rsidTr="00061490">
        <w:trPr>
          <w:trHeight w:val="300"/>
        </w:trPr>
        <w:tc>
          <w:tcPr>
            <w:tcW w:w="977" w:type="dxa"/>
            <w:vMerge w:val="restart"/>
            <w:tcBorders>
              <w:top w:val="single" w:sz="8" w:space="0" w:color="auto"/>
              <w:left w:val="single" w:sz="8" w:space="0" w:color="auto"/>
              <w:bottom w:val="single" w:sz="8" w:space="0" w:color="000000"/>
              <w:right w:val="single" w:sz="4" w:space="0" w:color="auto"/>
            </w:tcBorders>
            <w:shd w:val="clear" w:color="000000" w:fill="DCE6F1"/>
            <w:hideMark/>
          </w:tcPr>
          <w:p w14:paraId="094C857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57A94BBF"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BLOCK HEADER</w:t>
            </w:r>
          </w:p>
        </w:tc>
        <w:tc>
          <w:tcPr>
            <w:tcW w:w="682" w:type="dxa"/>
            <w:tcBorders>
              <w:top w:val="single" w:sz="8" w:space="0" w:color="auto"/>
              <w:left w:val="nil"/>
              <w:bottom w:val="single" w:sz="4" w:space="0" w:color="auto"/>
              <w:right w:val="single" w:sz="4" w:space="0" w:color="auto"/>
            </w:tcBorders>
            <w:shd w:val="clear" w:color="auto" w:fill="auto"/>
            <w:noWrap/>
            <w:hideMark/>
          </w:tcPr>
          <w:p w14:paraId="14CBC19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noWrap/>
            <w:hideMark/>
          </w:tcPr>
          <w:p w14:paraId="67CEAA9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7E72B8B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62</w:t>
            </w:r>
          </w:p>
        </w:tc>
        <w:tc>
          <w:tcPr>
            <w:tcW w:w="522" w:type="dxa"/>
            <w:tcBorders>
              <w:top w:val="single" w:sz="8" w:space="0" w:color="auto"/>
              <w:left w:val="nil"/>
              <w:bottom w:val="single" w:sz="4" w:space="0" w:color="auto"/>
              <w:right w:val="single" w:sz="4" w:space="0" w:color="auto"/>
            </w:tcBorders>
            <w:shd w:val="clear" w:color="auto" w:fill="auto"/>
            <w:hideMark/>
          </w:tcPr>
          <w:p w14:paraId="12264E1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628E353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049DA5E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2EF1631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0CB35B9" w14:textId="77777777" w:rsidTr="00992444">
        <w:trPr>
          <w:trHeight w:val="114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63C19CFF"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15B0D368" w14:textId="77777777" w:rsidR="00E247AF" w:rsidRPr="00CC4E0B" w:rsidRDefault="00E247AF" w:rsidP="00911A80">
            <w:pPr>
              <w:jc w:val="right"/>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1</w:t>
            </w:r>
          </w:p>
        </w:tc>
        <w:tc>
          <w:tcPr>
            <w:tcW w:w="2753" w:type="dxa"/>
            <w:tcBorders>
              <w:top w:val="nil"/>
              <w:left w:val="nil"/>
              <w:bottom w:val="single" w:sz="4" w:space="0" w:color="auto"/>
              <w:right w:val="single" w:sz="4" w:space="0" w:color="auto"/>
            </w:tcBorders>
            <w:shd w:val="clear" w:color="auto" w:fill="auto"/>
            <w:hideMark/>
          </w:tcPr>
          <w:p w14:paraId="3BAAFE6B"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Block Tag</w:t>
            </w:r>
          </w:p>
        </w:tc>
        <w:tc>
          <w:tcPr>
            <w:tcW w:w="682" w:type="dxa"/>
            <w:tcBorders>
              <w:top w:val="nil"/>
              <w:left w:val="nil"/>
              <w:bottom w:val="single" w:sz="4" w:space="0" w:color="auto"/>
              <w:right w:val="single" w:sz="4" w:space="0" w:color="auto"/>
            </w:tcBorders>
            <w:shd w:val="clear" w:color="auto" w:fill="auto"/>
            <w:noWrap/>
            <w:hideMark/>
          </w:tcPr>
          <w:p w14:paraId="29EF2D3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57A61807"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19F4B33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5B8C035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5683F6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2B55FBE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spaces</w:t>
            </w:r>
          </w:p>
        </w:tc>
        <w:tc>
          <w:tcPr>
            <w:tcW w:w="3254" w:type="dxa"/>
            <w:gridSpan w:val="2"/>
            <w:tcBorders>
              <w:top w:val="nil"/>
              <w:left w:val="nil"/>
              <w:bottom w:val="single" w:sz="4" w:space="0" w:color="auto"/>
              <w:right w:val="single" w:sz="4" w:space="0" w:color="auto"/>
            </w:tcBorders>
            <w:shd w:val="clear" w:color="auto" w:fill="auto"/>
            <w:hideMark/>
          </w:tcPr>
          <w:p w14:paraId="1CACEB4A" w14:textId="4F23346D" w:rsidR="00E247AF" w:rsidRPr="00CC4E0B" w:rsidRDefault="00E247AF" w:rsidP="00911A80">
            <w:pPr>
              <w:jc w:val="center"/>
              <w:rPr>
                <w:rFonts w:ascii="Arial" w:eastAsia="Times New Roman" w:hAnsi="Arial" w:cs="Arial"/>
                <w:sz w:val="22"/>
                <w:szCs w:val="22"/>
                <w:lang w:eastAsia="en-US"/>
              </w:rPr>
            </w:pPr>
            <w:r w:rsidRPr="00CC4E0B">
              <w:rPr>
                <w:rFonts w:ascii="Arial" w:eastAsia="Times New Roman" w:hAnsi="Arial" w:cs="Arial"/>
                <w:sz w:val="22"/>
                <w:szCs w:val="22"/>
                <w:lang w:eastAsia="en-US"/>
              </w:rPr>
              <w:t>02TB_</w:t>
            </w:r>
            <w:r w:rsidR="00231627">
              <w:rPr>
                <w:rFonts w:ascii="Arial" w:eastAsia="Times New Roman" w:hAnsi="Arial" w:cs="Arial"/>
                <w:sz w:val="22"/>
                <w:szCs w:val="22"/>
                <w:lang w:eastAsia="en-US"/>
              </w:rPr>
              <w:t>445644</w:t>
            </w:r>
            <w:r w:rsidRPr="00CC4E0B">
              <w:rPr>
                <w:rFonts w:ascii="Arial" w:eastAsia="Times New Roman" w:hAnsi="Arial" w:cs="Arial"/>
                <w:sz w:val="22"/>
                <w:szCs w:val="22"/>
                <w:lang w:eastAsia="en-US"/>
              </w:rPr>
              <w:t>0008_[SN-11ch</w:t>
            </w:r>
            <w:r w:rsidR="00061490">
              <w:rPr>
                <w:rFonts w:ascii="Arial" w:eastAsia="Times New Roman" w:hAnsi="Arial" w:cs="Arial"/>
                <w:sz w:val="22"/>
                <w:szCs w:val="22"/>
                <w:lang w:eastAsia="en-US"/>
              </w:rPr>
              <w:t>aracters</w:t>
            </w:r>
            <w:r w:rsidRPr="00CC4E0B">
              <w:rPr>
                <w:rFonts w:ascii="Arial" w:eastAsia="Times New Roman" w:hAnsi="Arial" w:cs="Arial"/>
                <w:sz w:val="22"/>
                <w:szCs w:val="22"/>
                <w:lang w:eastAsia="en-US"/>
              </w:rPr>
              <w:t>]</w:t>
            </w:r>
          </w:p>
        </w:tc>
      </w:tr>
      <w:tr w:rsidR="00AE0C66" w:rsidRPr="00CC4E0B" w14:paraId="2C3A9993"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7ED8CAC0"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5DE73211" w14:textId="77777777" w:rsidR="00E247AF" w:rsidRPr="00992444" w:rsidRDefault="00E247AF" w:rsidP="00911A80">
            <w:pPr>
              <w:jc w:val="right"/>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2</w:t>
            </w:r>
          </w:p>
        </w:tc>
        <w:tc>
          <w:tcPr>
            <w:tcW w:w="2753" w:type="dxa"/>
            <w:tcBorders>
              <w:top w:val="nil"/>
              <w:left w:val="nil"/>
              <w:bottom w:val="single" w:sz="4" w:space="0" w:color="auto"/>
              <w:right w:val="single" w:sz="4" w:space="0" w:color="auto"/>
            </w:tcBorders>
            <w:shd w:val="clear" w:color="auto" w:fill="auto"/>
            <w:noWrap/>
            <w:hideMark/>
          </w:tcPr>
          <w:p w14:paraId="09789C02"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DD Member ID</w:t>
            </w:r>
          </w:p>
        </w:tc>
        <w:tc>
          <w:tcPr>
            <w:tcW w:w="682" w:type="dxa"/>
            <w:tcBorders>
              <w:top w:val="nil"/>
              <w:left w:val="nil"/>
              <w:bottom w:val="single" w:sz="4" w:space="0" w:color="auto"/>
              <w:right w:val="single" w:sz="4" w:space="0" w:color="auto"/>
            </w:tcBorders>
            <w:shd w:val="clear" w:color="auto" w:fill="auto"/>
            <w:noWrap/>
            <w:hideMark/>
          </w:tcPr>
          <w:p w14:paraId="7305A66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3ACEC28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29094C3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4BCF8D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40A473A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7FF4C18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DD</w:t>
            </w:r>
          </w:p>
        </w:tc>
        <w:tc>
          <w:tcPr>
            <w:tcW w:w="3254" w:type="dxa"/>
            <w:gridSpan w:val="2"/>
            <w:tcBorders>
              <w:top w:val="nil"/>
              <w:left w:val="nil"/>
              <w:bottom w:val="single" w:sz="4" w:space="0" w:color="auto"/>
              <w:right w:val="single" w:sz="4" w:space="0" w:color="auto"/>
            </w:tcBorders>
            <w:shd w:val="clear" w:color="auto" w:fill="auto"/>
            <w:hideMark/>
          </w:tcPr>
          <w:p w14:paraId="6BB224C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1398A5FD"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5F2272C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479AC025" w14:textId="77777777" w:rsidR="00E247AF" w:rsidRPr="00992444" w:rsidRDefault="00E247AF" w:rsidP="00911A80">
            <w:pPr>
              <w:jc w:val="right"/>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3</w:t>
            </w:r>
          </w:p>
        </w:tc>
        <w:tc>
          <w:tcPr>
            <w:tcW w:w="2753" w:type="dxa"/>
            <w:tcBorders>
              <w:top w:val="nil"/>
              <w:left w:val="nil"/>
              <w:bottom w:val="single" w:sz="4" w:space="0" w:color="auto"/>
              <w:right w:val="single" w:sz="4" w:space="0" w:color="auto"/>
            </w:tcBorders>
            <w:shd w:val="clear" w:color="auto" w:fill="auto"/>
            <w:noWrap/>
            <w:hideMark/>
          </w:tcPr>
          <w:p w14:paraId="16CA2296"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DD Item ID</w:t>
            </w:r>
          </w:p>
        </w:tc>
        <w:tc>
          <w:tcPr>
            <w:tcW w:w="682" w:type="dxa"/>
            <w:tcBorders>
              <w:top w:val="nil"/>
              <w:left w:val="nil"/>
              <w:bottom w:val="single" w:sz="4" w:space="0" w:color="auto"/>
              <w:right w:val="single" w:sz="4" w:space="0" w:color="auto"/>
            </w:tcBorders>
            <w:shd w:val="clear" w:color="auto" w:fill="auto"/>
            <w:noWrap/>
            <w:hideMark/>
          </w:tcPr>
          <w:p w14:paraId="639D917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2EE3165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58DCEEB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EBE6D3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A6FF00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135826B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DD</w:t>
            </w:r>
          </w:p>
        </w:tc>
        <w:tc>
          <w:tcPr>
            <w:tcW w:w="3254" w:type="dxa"/>
            <w:gridSpan w:val="2"/>
            <w:tcBorders>
              <w:top w:val="nil"/>
              <w:left w:val="nil"/>
              <w:bottom w:val="single" w:sz="4" w:space="0" w:color="auto"/>
              <w:right w:val="single" w:sz="4" w:space="0" w:color="auto"/>
            </w:tcBorders>
            <w:shd w:val="clear" w:color="auto" w:fill="auto"/>
            <w:hideMark/>
          </w:tcPr>
          <w:p w14:paraId="37D2231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0658906B"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622487B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2E776926" w14:textId="77777777" w:rsidR="00E247AF" w:rsidRPr="00992444" w:rsidRDefault="00E247AF" w:rsidP="00911A80">
            <w:pPr>
              <w:jc w:val="right"/>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4</w:t>
            </w:r>
          </w:p>
        </w:tc>
        <w:tc>
          <w:tcPr>
            <w:tcW w:w="2753" w:type="dxa"/>
            <w:tcBorders>
              <w:top w:val="nil"/>
              <w:left w:val="nil"/>
              <w:bottom w:val="single" w:sz="4" w:space="0" w:color="auto"/>
              <w:right w:val="single" w:sz="4" w:space="0" w:color="auto"/>
            </w:tcBorders>
            <w:shd w:val="clear" w:color="auto" w:fill="auto"/>
            <w:noWrap/>
            <w:hideMark/>
          </w:tcPr>
          <w:p w14:paraId="36099F56"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DD Revision</w:t>
            </w:r>
          </w:p>
        </w:tc>
        <w:tc>
          <w:tcPr>
            <w:tcW w:w="682" w:type="dxa"/>
            <w:tcBorders>
              <w:top w:val="nil"/>
              <w:left w:val="nil"/>
              <w:bottom w:val="single" w:sz="4" w:space="0" w:color="auto"/>
              <w:right w:val="single" w:sz="4" w:space="0" w:color="auto"/>
            </w:tcBorders>
            <w:shd w:val="clear" w:color="auto" w:fill="auto"/>
            <w:noWrap/>
            <w:hideMark/>
          </w:tcPr>
          <w:p w14:paraId="2A32797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6D6B82AE"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508137F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084D923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2F02A3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72915E9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0x0001</w:t>
            </w:r>
          </w:p>
        </w:tc>
        <w:tc>
          <w:tcPr>
            <w:tcW w:w="3254" w:type="dxa"/>
            <w:gridSpan w:val="2"/>
            <w:tcBorders>
              <w:top w:val="nil"/>
              <w:left w:val="nil"/>
              <w:bottom w:val="single" w:sz="4" w:space="0" w:color="auto"/>
              <w:right w:val="single" w:sz="4" w:space="0" w:color="auto"/>
            </w:tcBorders>
            <w:shd w:val="clear" w:color="auto" w:fill="auto"/>
            <w:hideMark/>
          </w:tcPr>
          <w:p w14:paraId="4DE5DCE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22C911C3"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0EA90E1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068DA109" w14:textId="77777777" w:rsidR="00E247AF" w:rsidRPr="00992444" w:rsidRDefault="00E247AF" w:rsidP="00911A80">
            <w:pPr>
              <w:jc w:val="right"/>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5</w:t>
            </w:r>
          </w:p>
        </w:tc>
        <w:tc>
          <w:tcPr>
            <w:tcW w:w="2753" w:type="dxa"/>
            <w:tcBorders>
              <w:top w:val="nil"/>
              <w:left w:val="nil"/>
              <w:bottom w:val="single" w:sz="4" w:space="0" w:color="auto"/>
              <w:right w:val="single" w:sz="4" w:space="0" w:color="auto"/>
            </w:tcBorders>
            <w:shd w:val="clear" w:color="auto" w:fill="auto"/>
            <w:noWrap/>
            <w:hideMark/>
          </w:tcPr>
          <w:p w14:paraId="0267773E"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Profile</w:t>
            </w:r>
          </w:p>
        </w:tc>
        <w:tc>
          <w:tcPr>
            <w:tcW w:w="682" w:type="dxa"/>
            <w:tcBorders>
              <w:top w:val="nil"/>
              <w:left w:val="nil"/>
              <w:bottom w:val="single" w:sz="4" w:space="0" w:color="auto"/>
              <w:right w:val="single" w:sz="4" w:space="0" w:color="auto"/>
            </w:tcBorders>
            <w:shd w:val="clear" w:color="auto" w:fill="auto"/>
            <w:noWrap/>
            <w:hideMark/>
          </w:tcPr>
          <w:p w14:paraId="5656360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44628BD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139BD94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5CEA48C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2F72D6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7F9473F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0x813D</w:t>
            </w:r>
          </w:p>
        </w:tc>
        <w:tc>
          <w:tcPr>
            <w:tcW w:w="3254" w:type="dxa"/>
            <w:gridSpan w:val="2"/>
            <w:tcBorders>
              <w:top w:val="nil"/>
              <w:left w:val="nil"/>
              <w:bottom w:val="single" w:sz="4" w:space="0" w:color="auto"/>
              <w:right w:val="single" w:sz="4" w:space="0" w:color="auto"/>
            </w:tcBorders>
            <w:shd w:val="clear" w:color="auto" w:fill="auto"/>
            <w:hideMark/>
          </w:tcPr>
          <w:p w14:paraId="7D32D95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280C7BC2"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16BB2502"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248775ED" w14:textId="77777777" w:rsidR="00E247AF" w:rsidRPr="00992444" w:rsidRDefault="00E247AF" w:rsidP="00911A80">
            <w:pPr>
              <w:jc w:val="right"/>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6</w:t>
            </w:r>
          </w:p>
        </w:tc>
        <w:tc>
          <w:tcPr>
            <w:tcW w:w="2753" w:type="dxa"/>
            <w:tcBorders>
              <w:top w:val="nil"/>
              <w:left w:val="nil"/>
              <w:bottom w:val="single" w:sz="4" w:space="0" w:color="auto"/>
              <w:right w:val="single" w:sz="4" w:space="0" w:color="auto"/>
            </w:tcBorders>
            <w:shd w:val="clear" w:color="auto" w:fill="auto"/>
            <w:noWrap/>
            <w:hideMark/>
          </w:tcPr>
          <w:p w14:paraId="7BC3C169"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Profile Revision</w:t>
            </w:r>
          </w:p>
        </w:tc>
        <w:tc>
          <w:tcPr>
            <w:tcW w:w="682" w:type="dxa"/>
            <w:tcBorders>
              <w:top w:val="nil"/>
              <w:left w:val="nil"/>
              <w:bottom w:val="single" w:sz="4" w:space="0" w:color="auto"/>
              <w:right w:val="single" w:sz="4" w:space="0" w:color="auto"/>
            </w:tcBorders>
            <w:shd w:val="clear" w:color="auto" w:fill="auto"/>
            <w:noWrap/>
            <w:hideMark/>
          </w:tcPr>
          <w:p w14:paraId="1FDFE1D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6AE6CE6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3388A66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1C64696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32C5FC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6863E49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0x0101</w:t>
            </w:r>
          </w:p>
        </w:tc>
        <w:tc>
          <w:tcPr>
            <w:tcW w:w="3254" w:type="dxa"/>
            <w:gridSpan w:val="2"/>
            <w:tcBorders>
              <w:top w:val="nil"/>
              <w:left w:val="nil"/>
              <w:bottom w:val="single" w:sz="4" w:space="0" w:color="auto"/>
              <w:right w:val="single" w:sz="4" w:space="0" w:color="auto"/>
            </w:tcBorders>
            <w:shd w:val="clear" w:color="auto" w:fill="auto"/>
            <w:hideMark/>
          </w:tcPr>
          <w:p w14:paraId="5B4603C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7B7F3A0D"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01F4825E"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1C3A0F2A" w14:textId="77777777" w:rsidR="00E247AF" w:rsidRPr="00992444" w:rsidRDefault="00E247AF" w:rsidP="00911A80">
            <w:pPr>
              <w:jc w:val="right"/>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7</w:t>
            </w:r>
          </w:p>
        </w:tc>
        <w:tc>
          <w:tcPr>
            <w:tcW w:w="2753" w:type="dxa"/>
            <w:tcBorders>
              <w:top w:val="nil"/>
              <w:left w:val="nil"/>
              <w:bottom w:val="single" w:sz="4" w:space="0" w:color="auto"/>
              <w:right w:val="single" w:sz="4" w:space="0" w:color="auto"/>
            </w:tcBorders>
            <w:shd w:val="clear" w:color="auto" w:fill="auto"/>
            <w:noWrap/>
            <w:hideMark/>
          </w:tcPr>
          <w:p w14:paraId="7A648EE1"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Execution Time</w:t>
            </w:r>
          </w:p>
        </w:tc>
        <w:tc>
          <w:tcPr>
            <w:tcW w:w="682" w:type="dxa"/>
            <w:tcBorders>
              <w:top w:val="nil"/>
              <w:left w:val="nil"/>
              <w:bottom w:val="single" w:sz="4" w:space="0" w:color="auto"/>
              <w:right w:val="single" w:sz="4" w:space="0" w:color="auto"/>
            </w:tcBorders>
            <w:shd w:val="clear" w:color="auto" w:fill="auto"/>
            <w:noWrap/>
            <w:hideMark/>
          </w:tcPr>
          <w:p w14:paraId="7ECA4FA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325F056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025EEF6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0F12F1A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64CC4B3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0C6F31E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20DA8DD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284B8ABA"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5AE30E9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53B39916" w14:textId="77777777" w:rsidR="00E247AF" w:rsidRPr="00992444" w:rsidRDefault="00E247AF" w:rsidP="00911A80">
            <w:pPr>
              <w:jc w:val="right"/>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8</w:t>
            </w:r>
          </w:p>
        </w:tc>
        <w:tc>
          <w:tcPr>
            <w:tcW w:w="2753" w:type="dxa"/>
            <w:tcBorders>
              <w:top w:val="nil"/>
              <w:left w:val="nil"/>
              <w:bottom w:val="single" w:sz="4" w:space="0" w:color="auto"/>
              <w:right w:val="single" w:sz="4" w:space="0" w:color="auto"/>
            </w:tcBorders>
            <w:shd w:val="clear" w:color="auto" w:fill="auto"/>
            <w:noWrap/>
            <w:hideMark/>
          </w:tcPr>
          <w:p w14:paraId="2C04BFDA"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Period of execution</w:t>
            </w:r>
          </w:p>
        </w:tc>
        <w:tc>
          <w:tcPr>
            <w:tcW w:w="682" w:type="dxa"/>
            <w:tcBorders>
              <w:top w:val="nil"/>
              <w:left w:val="nil"/>
              <w:bottom w:val="single" w:sz="4" w:space="0" w:color="auto"/>
              <w:right w:val="single" w:sz="4" w:space="0" w:color="auto"/>
            </w:tcBorders>
            <w:shd w:val="clear" w:color="auto" w:fill="auto"/>
            <w:noWrap/>
            <w:hideMark/>
          </w:tcPr>
          <w:p w14:paraId="4D40E66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4DD335C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3AC3475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094E75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1B7ADAE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532DA17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18985D9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2EC5B8A6"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7515DAB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62753DFB" w14:textId="77777777" w:rsidR="00E247AF" w:rsidRPr="00992444" w:rsidRDefault="00E247AF" w:rsidP="00911A80">
            <w:pPr>
              <w:jc w:val="right"/>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9</w:t>
            </w:r>
          </w:p>
        </w:tc>
        <w:tc>
          <w:tcPr>
            <w:tcW w:w="2753" w:type="dxa"/>
            <w:tcBorders>
              <w:top w:val="nil"/>
              <w:left w:val="nil"/>
              <w:bottom w:val="single" w:sz="4" w:space="0" w:color="auto"/>
              <w:right w:val="single" w:sz="4" w:space="0" w:color="auto"/>
            </w:tcBorders>
            <w:shd w:val="clear" w:color="auto" w:fill="auto"/>
            <w:noWrap/>
            <w:hideMark/>
          </w:tcPr>
          <w:p w14:paraId="46D79E60"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Number of Parameters</w:t>
            </w:r>
          </w:p>
        </w:tc>
        <w:tc>
          <w:tcPr>
            <w:tcW w:w="682" w:type="dxa"/>
            <w:tcBorders>
              <w:top w:val="nil"/>
              <w:left w:val="nil"/>
              <w:bottom w:val="single" w:sz="4" w:space="0" w:color="auto"/>
              <w:right w:val="single" w:sz="4" w:space="0" w:color="auto"/>
            </w:tcBorders>
            <w:shd w:val="clear" w:color="auto" w:fill="auto"/>
            <w:noWrap/>
            <w:hideMark/>
          </w:tcPr>
          <w:p w14:paraId="58E39AB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2EB285FE"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11CB274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39ADDB7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DC9C29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203C057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9A94B9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1AB483F3"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72497525"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071FF92B" w14:textId="77777777" w:rsidR="00E247AF" w:rsidRPr="00992444" w:rsidRDefault="00E247AF" w:rsidP="00911A80">
            <w:pPr>
              <w:jc w:val="right"/>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10</w:t>
            </w:r>
          </w:p>
        </w:tc>
        <w:tc>
          <w:tcPr>
            <w:tcW w:w="2753" w:type="dxa"/>
            <w:tcBorders>
              <w:top w:val="nil"/>
              <w:left w:val="nil"/>
              <w:bottom w:val="single" w:sz="4" w:space="0" w:color="auto"/>
              <w:right w:val="single" w:sz="4" w:space="0" w:color="auto"/>
            </w:tcBorders>
            <w:shd w:val="clear" w:color="auto" w:fill="auto"/>
            <w:noWrap/>
            <w:hideMark/>
          </w:tcPr>
          <w:p w14:paraId="70A6894F"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 xml:space="preserve">Next Block </w:t>
            </w:r>
            <w:proofErr w:type="gramStart"/>
            <w:r w:rsidRPr="00992444">
              <w:rPr>
                <w:rFonts w:ascii="Courier New" w:eastAsia="Times New Roman" w:hAnsi="Courier New" w:cs="Courier New"/>
                <w:i/>
                <w:iCs/>
                <w:sz w:val="20"/>
                <w:szCs w:val="20"/>
                <w:lang w:eastAsia="en-US"/>
              </w:rPr>
              <w:t>To</w:t>
            </w:r>
            <w:proofErr w:type="gramEnd"/>
            <w:r w:rsidRPr="00992444">
              <w:rPr>
                <w:rFonts w:ascii="Courier New" w:eastAsia="Times New Roman" w:hAnsi="Courier New" w:cs="Courier New"/>
                <w:i/>
                <w:iCs/>
                <w:sz w:val="20"/>
                <w:szCs w:val="20"/>
                <w:lang w:eastAsia="en-US"/>
              </w:rPr>
              <w:t xml:space="preserve"> Execute</w:t>
            </w:r>
          </w:p>
        </w:tc>
        <w:tc>
          <w:tcPr>
            <w:tcW w:w="682" w:type="dxa"/>
            <w:tcBorders>
              <w:top w:val="nil"/>
              <w:left w:val="nil"/>
              <w:bottom w:val="single" w:sz="4" w:space="0" w:color="auto"/>
              <w:right w:val="single" w:sz="4" w:space="0" w:color="auto"/>
            </w:tcBorders>
            <w:shd w:val="clear" w:color="auto" w:fill="auto"/>
            <w:noWrap/>
            <w:hideMark/>
          </w:tcPr>
          <w:p w14:paraId="3FEE9FB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4072582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7DAC586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57C88D3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3DF0F9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5F65D0B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6004296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65D206BD"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1A36B19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3F486738" w14:textId="77777777" w:rsidR="00E247AF" w:rsidRPr="00992444" w:rsidRDefault="00E247AF" w:rsidP="00911A80">
            <w:pPr>
              <w:jc w:val="right"/>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11</w:t>
            </w:r>
          </w:p>
        </w:tc>
        <w:tc>
          <w:tcPr>
            <w:tcW w:w="2753" w:type="dxa"/>
            <w:tcBorders>
              <w:top w:val="nil"/>
              <w:left w:val="nil"/>
              <w:bottom w:val="single" w:sz="4" w:space="0" w:color="auto"/>
              <w:right w:val="single" w:sz="4" w:space="0" w:color="auto"/>
            </w:tcBorders>
            <w:shd w:val="clear" w:color="auto" w:fill="auto"/>
            <w:noWrap/>
            <w:hideMark/>
          </w:tcPr>
          <w:p w14:paraId="57AC9600"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Starting OD Index for Views</w:t>
            </w:r>
          </w:p>
        </w:tc>
        <w:tc>
          <w:tcPr>
            <w:tcW w:w="682" w:type="dxa"/>
            <w:tcBorders>
              <w:top w:val="nil"/>
              <w:left w:val="nil"/>
              <w:bottom w:val="single" w:sz="4" w:space="0" w:color="auto"/>
              <w:right w:val="single" w:sz="4" w:space="0" w:color="auto"/>
            </w:tcBorders>
            <w:shd w:val="clear" w:color="auto" w:fill="auto"/>
            <w:noWrap/>
            <w:hideMark/>
          </w:tcPr>
          <w:p w14:paraId="130362D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03F431C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4A260D9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30E4F89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B22317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49D0964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DD</w:t>
            </w:r>
          </w:p>
        </w:tc>
        <w:tc>
          <w:tcPr>
            <w:tcW w:w="3254" w:type="dxa"/>
            <w:gridSpan w:val="2"/>
            <w:tcBorders>
              <w:top w:val="nil"/>
              <w:left w:val="nil"/>
              <w:bottom w:val="single" w:sz="4" w:space="0" w:color="auto"/>
              <w:right w:val="single" w:sz="4" w:space="0" w:color="auto"/>
            </w:tcBorders>
            <w:shd w:val="clear" w:color="auto" w:fill="auto"/>
            <w:hideMark/>
          </w:tcPr>
          <w:p w14:paraId="6222A2F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524CD697"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45595EE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109B4A8B" w14:textId="77777777" w:rsidR="00E247AF" w:rsidRPr="00992444" w:rsidRDefault="00E247AF" w:rsidP="00911A80">
            <w:pPr>
              <w:jc w:val="right"/>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12</w:t>
            </w:r>
          </w:p>
        </w:tc>
        <w:tc>
          <w:tcPr>
            <w:tcW w:w="2753" w:type="dxa"/>
            <w:tcBorders>
              <w:top w:val="nil"/>
              <w:left w:val="nil"/>
              <w:bottom w:val="single" w:sz="4" w:space="0" w:color="auto"/>
              <w:right w:val="single" w:sz="4" w:space="0" w:color="auto"/>
            </w:tcBorders>
            <w:shd w:val="clear" w:color="auto" w:fill="auto"/>
            <w:noWrap/>
            <w:hideMark/>
          </w:tcPr>
          <w:p w14:paraId="308782ED"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Number of View_3</w:t>
            </w:r>
          </w:p>
        </w:tc>
        <w:tc>
          <w:tcPr>
            <w:tcW w:w="682" w:type="dxa"/>
            <w:tcBorders>
              <w:top w:val="nil"/>
              <w:left w:val="nil"/>
              <w:bottom w:val="single" w:sz="4" w:space="0" w:color="auto"/>
              <w:right w:val="single" w:sz="4" w:space="0" w:color="auto"/>
            </w:tcBorders>
            <w:shd w:val="clear" w:color="auto" w:fill="auto"/>
            <w:noWrap/>
            <w:hideMark/>
          </w:tcPr>
          <w:p w14:paraId="59B67C1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48C253F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621C28F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6D5D27D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9CEF45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0381A51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1FA6851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45527DA0" w14:textId="77777777" w:rsidTr="00992444">
        <w:trPr>
          <w:trHeight w:val="315"/>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68D135C5"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3D08BB61" w14:textId="77777777" w:rsidR="00E247AF" w:rsidRPr="00992444" w:rsidRDefault="00E247AF" w:rsidP="00911A80">
            <w:pPr>
              <w:jc w:val="right"/>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13</w:t>
            </w:r>
          </w:p>
        </w:tc>
        <w:tc>
          <w:tcPr>
            <w:tcW w:w="2753" w:type="dxa"/>
            <w:tcBorders>
              <w:top w:val="nil"/>
              <w:left w:val="nil"/>
              <w:bottom w:val="nil"/>
              <w:right w:val="single" w:sz="4" w:space="0" w:color="auto"/>
            </w:tcBorders>
            <w:shd w:val="clear" w:color="auto" w:fill="auto"/>
            <w:noWrap/>
            <w:hideMark/>
          </w:tcPr>
          <w:p w14:paraId="130958E6"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Number of View_4</w:t>
            </w:r>
          </w:p>
        </w:tc>
        <w:tc>
          <w:tcPr>
            <w:tcW w:w="682" w:type="dxa"/>
            <w:tcBorders>
              <w:top w:val="nil"/>
              <w:left w:val="nil"/>
              <w:bottom w:val="nil"/>
              <w:right w:val="single" w:sz="4" w:space="0" w:color="auto"/>
            </w:tcBorders>
            <w:shd w:val="clear" w:color="auto" w:fill="auto"/>
            <w:noWrap/>
            <w:hideMark/>
          </w:tcPr>
          <w:p w14:paraId="68A42F2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nil"/>
              <w:right w:val="single" w:sz="4" w:space="0" w:color="auto"/>
            </w:tcBorders>
            <w:shd w:val="clear" w:color="auto" w:fill="auto"/>
            <w:noWrap/>
            <w:hideMark/>
          </w:tcPr>
          <w:p w14:paraId="7DB266A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nil"/>
              <w:right w:val="single" w:sz="4" w:space="0" w:color="auto"/>
            </w:tcBorders>
            <w:shd w:val="clear" w:color="auto" w:fill="auto"/>
            <w:hideMark/>
          </w:tcPr>
          <w:p w14:paraId="4017F87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72A2EBA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nil"/>
              <w:right w:val="single" w:sz="4" w:space="0" w:color="auto"/>
            </w:tcBorders>
            <w:shd w:val="clear" w:color="auto" w:fill="auto"/>
            <w:hideMark/>
          </w:tcPr>
          <w:p w14:paraId="6F3849E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nil"/>
              <w:right w:val="single" w:sz="4" w:space="0" w:color="auto"/>
            </w:tcBorders>
            <w:shd w:val="clear" w:color="auto" w:fill="auto"/>
            <w:hideMark/>
          </w:tcPr>
          <w:p w14:paraId="5D77044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3254" w:type="dxa"/>
            <w:gridSpan w:val="2"/>
            <w:tcBorders>
              <w:top w:val="nil"/>
              <w:left w:val="nil"/>
              <w:bottom w:val="nil"/>
              <w:right w:val="single" w:sz="4" w:space="0" w:color="auto"/>
            </w:tcBorders>
            <w:shd w:val="clear" w:color="auto" w:fill="auto"/>
            <w:hideMark/>
          </w:tcPr>
          <w:p w14:paraId="39EC9D1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2D506BAD" w14:textId="77777777" w:rsidTr="00061490">
        <w:trPr>
          <w:trHeight w:val="315"/>
        </w:trPr>
        <w:tc>
          <w:tcPr>
            <w:tcW w:w="977" w:type="dxa"/>
            <w:tcBorders>
              <w:top w:val="nil"/>
              <w:left w:val="single" w:sz="8" w:space="0" w:color="auto"/>
              <w:bottom w:val="nil"/>
              <w:right w:val="single" w:sz="4" w:space="0" w:color="auto"/>
            </w:tcBorders>
            <w:shd w:val="clear" w:color="000000" w:fill="DCE6F1"/>
            <w:hideMark/>
          </w:tcPr>
          <w:p w14:paraId="08AA44E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473" w:type="dxa"/>
            <w:gridSpan w:val="2"/>
            <w:tcBorders>
              <w:top w:val="single" w:sz="8" w:space="0" w:color="auto"/>
              <w:left w:val="nil"/>
              <w:bottom w:val="nil"/>
              <w:right w:val="single" w:sz="4" w:space="0" w:color="auto"/>
            </w:tcBorders>
            <w:shd w:val="clear" w:color="auto" w:fill="auto"/>
            <w:hideMark/>
          </w:tcPr>
          <w:p w14:paraId="072253B3"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ST_REV</w:t>
            </w:r>
          </w:p>
        </w:tc>
        <w:tc>
          <w:tcPr>
            <w:tcW w:w="682" w:type="dxa"/>
            <w:tcBorders>
              <w:top w:val="single" w:sz="8" w:space="0" w:color="auto"/>
              <w:left w:val="nil"/>
              <w:bottom w:val="nil"/>
              <w:right w:val="single" w:sz="4" w:space="0" w:color="auto"/>
            </w:tcBorders>
            <w:shd w:val="clear" w:color="auto" w:fill="auto"/>
            <w:hideMark/>
          </w:tcPr>
          <w:p w14:paraId="4AF19E3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Var</w:t>
            </w:r>
          </w:p>
        </w:tc>
        <w:tc>
          <w:tcPr>
            <w:tcW w:w="1329" w:type="dxa"/>
            <w:tcBorders>
              <w:top w:val="single" w:sz="8" w:space="0" w:color="auto"/>
              <w:left w:val="nil"/>
              <w:bottom w:val="nil"/>
              <w:right w:val="single" w:sz="4" w:space="0" w:color="auto"/>
            </w:tcBorders>
            <w:shd w:val="clear" w:color="auto" w:fill="auto"/>
            <w:hideMark/>
          </w:tcPr>
          <w:p w14:paraId="324F99E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single" w:sz="8" w:space="0" w:color="auto"/>
              <w:left w:val="nil"/>
              <w:bottom w:val="nil"/>
              <w:right w:val="single" w:sz="4" w:space="0" w:color="auto"/>
            </w:tcBorders>
            <w:shd w:val="clear" w:color="auto" w:fill="auto"/>
            <w:hideMark/>
          </w:tcPr>
          <w:p w14:paraId="32D0A27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single" w:sz="8" w:space="0" w:color="auto"/>
              <w:left w:val="nil"/>
              <w:bottom w:val="nil"/>
              <w:right w:val="single" w:sz="4" w:space="0" w:color="auto"/>
            </w:tcBorders>
            <w:shd w:val="clear" w:color="auto" w:fill="auto"/>
            <w:hideMark/>
          </w:tcPr>
          <w:p w14:paraId="08F57DC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t>
            </w:r>
          </w:p>
        </w:tc>
        <w:tc>
          <w:tcPr>
            <w:tcW w:w="1848" w:type="dxa"/>
            <w:tcBorders>
              <w:top w:val="single" w:sz="8" w:space="0" w:color="auto"/>
              <w:left w:val="nil"/>
              <w:bottom w:val="nil"/>
              <w:right w:val="single" w:sz="4" w:space="0" w:color="auto"/>
            </w:tcBorders>
            <w:shd w:val="clear" w:color="auto" w:fill="auto"/>
            <w:hideMark/>
          </w:tcPr>
          <w:p w14:paraId="4CE63CB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1-0xFFFF</w:t>
            </w:r>
          </w:p>
        </w:tc>
        <w:tc>
          <w:tcPr>
            <w:tcW w:w="1085" w:type="dxa"/>
            <w:tcBorders>
              <w:top w:val="single" w:sz="8" w:space="0" w:color="auto"/>
              <w:left w:val="nil"/>
              <w:bottom w:val="nil"/>
              <w:right w:val="single" w:sz="4" w:space="0" w:color="auto"/>
            </w:tcBorders>
            <w:shd w:val="clear" w:color="auto" w:fill="auto"/>
            <w:hideMark/>
          </w:tcPr>
          <w:p w14:paraId="37B5008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single" w:sz="8" w:space="0" w:color="auto"/>
              <w:left w:val="nil"/>
              <w:bottom w:val="nil"/>
              <w:right w:val="single" w:sz="4" w:space="0" w:color="auto"/>
            </w:tcBorders>
            <w:shd w:val="clear" w:color="auto" w:fill="auto"/>
            <w:hideMark/>
          </w:tcPr>
          <w:p w14:paraId="35E1AA5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NA</w:t>
            </w:r>
          </w:p>
        </w:tc>
      </w:tr>
      <w:tr w:rsidR="00AE0C66" w:rsidRPr="00CC4E0B" w14:paraId="12FEB932" w14:textId="77777777" w:rsidTr="00061490">
        <w:trPr>
          <w:trHeight w:val="315"/>
        </w:trPr>
        <w:tc>
          <w:tcPr>
            <w:tcW w:w="977" w:type="dxa"/>
            <w:tcBorders>
              <w:top w:val="single" w:sz="8" w:space="0" w:color="auto"/>
              <w:left w:val="single" w:sz="8" w:space="0" w:color="auto"/>
              <w:bottom w:val="nil"/>
              <w:right w:val="single" w:sz="4" w:space="0" w:color="auto"/>
            </w:tcBorders>
            <w:shd w:val="clear" w:color="000000" w:fill="DCE6F1"/>
            <w:hideMark/>
          </w:tcPr>
          <w:p w14:paraId="013F9BC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3473" w:type="dxa"/>
            <w:gridSpan w:val="2"/>
            <w:tcBorders>
              <w:top w:val="single" w:sz="8" w:space="0" w:color="auto"/>
              <w:left w:val="nil"/>
              <w:bottom w:val="nil"/>
              <w:right w:val="single" w:sz="4" w:space="0" w:color="auto"/>
            </w:tcBorders>
            <w:shd w:val="clear" w:color="auto" w:fill="auto"/>
            <w:hideMark/>
          </w:tcPr>
          <w:p w14:paraId="0048B3AF"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TAG_DESC</w:t>
            </w:r>
          </w:p>
        </w:tc>
        <w:tc>
          <w:tcPr>
            <w:tcW w:w="682" w:type="dxa"/>
            <w:tcBorders>
              <w:top w:val="single" w:sz="8" w:space="0" w:color="auto"/>
              <w:left w:val="nil"/>
              <w:bottom w:val="nil"/>
              <w:right w:val="single" w:sz="4" w:space="0" w:color="auto"/>
            </w:tcBorders>
            <w:shd w:val="clear" w:color="auto" w:fill="auto"/>
            <w:hideMark/>
          </w:tcPr>
          <w:p w14:paraId="0021FA8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Var</w:t>
            </w:r>
          </w:p>
        </w:tc>
        <w:tc>
          <w:tcPr>
            <w:tcW w:w="1329" w:type="dxa"/>
            <w:tcBorders>
              <w:top w:val="single" w:sz="8" w:space="0" w:color="auto"/>
              <w:left w:val="nil"/>
              <w:bottom w:val="nil"/>
              <w:right w:val="single" w:sz="4" w:space="0" w:color="auto"/>
            </w:tcBorders>
            <w:shd w:val="clear" w:color="auto" w:fill="auto"/>
            <w:hideMark/>
          </w:tcPr>
          <w:p w14:paraId="3293A8C6"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Oct.Str</w:t>
            </w:r>
            <w:proofErr w:type="spellEnd"/>
            <w:r w:rsidRPr="00CC4E0B">
              <w:rPr>
                <w:rFonts w:ascii="Calibri" w:eastAsia="Times New Roman" w:hAnsi="Calibri" w:cs="Calibri"/>
                <w:color w:val="000000"/>
                <w:sz w:val="22"/>
                <w:szCs w:val="22"/>
                <w:lang w:eastAsia="en-US"/>
              </w:rPr>
              <w:t>.</w:t>
            </w:r>
          </w:p>
        </w:tc>
        <w:tc>
          <w:tcPr>
            <w:tcW w:w="537" w:type="dxa"/>
            <w:tcBorders>
              <w:top w:val="single" w:sz="8" w:space="0" w:color="auto"/>
              <w:left w:val="nil"/>
              <w:bottom w:val="nil"/>
              <w:right w:val="single" w:sz="4" w:space="0" w:color="auto"/>
            </w:tcBorders>
            <w:shd w:val="clear" w:color="auto" w:fill="auto"/>
            <w:hideMark/>
          </w:tcPr>
          <w:p w14:paraId="65BE7EB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single" w:sz="8" w:space="0" w:color="auto"/>
              <w:left w:val="nil"/>
              <w:bottom w:val="nil"/>
              <w:right w:val="single" w:sz="4" w:space="0" w:color="auto"/>
            </w:tcBorders>
            <w:shd w:val="clear" w:color="auto" w:fill="auto"/>
            <w:hideMark/>
          </w:tcPr>
          <w:p w14:paraId="580FB90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single" w:sz="8" w:space="0" w:color="auto"/>
              <w:left w:val="nil"/>
              <w:bottom w:val="nil"/>
              <w:right w:val="single" w:sz="4" w:space="0" w:color="auto"/>
            </w:tcBorders>
            <w:shd w:val="clear" w:color="auto" w:fill="auto"/>
            <w:hideMark/>
          </w:tcPr>
          <w:p w14:paraId="6E39074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single" w:sz="8" w:space="0" w:color="auto"/>
              <w:left w:val="nil"/>
              <w:bottom w:val="nil"/>
              <w:right w:val="single" w:sz="4" w:space="0" w:color="auto"/>
            </w:tcBorders>
            <w:shd w:val="clear" w:color="auto" w:fill="auto"/>
            <w:hideMark/>
          </w:tcPr>
          <w:p w14:paraId="1CD8CCD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spaces</w:t>
            </w:r>
          </w:p>
        </w:tc>
        <w:tc>
          <w:tcPr>
            <w:tcW w:w="3254" w:type="dxa"/>
            <w:gridSpan w:val="2"/>
            <w:tcBorders>
              <w:top w:val="single" w:sz="8" w:space="0" w:color="auto"/>
              <w:left w:val="nil"/>
              <w:bottom w:val="nil"/>
              <w:right w:val="single" w:sz="4" w:space="0" w:color="auto"/>
            </w:tcBorders>
            <w:shd w:val="clear" w:color="auto" w:fill="auto"/>
            <w:hideMark/>
          </w:tcPr>
          <w:p w14:paraId="443727C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spaces</w:t>
            </w:r>
          </w:p>
        </w:tc>
      </w:tr>
      <w:tr w:rsidR="00AE0C66" w:rsidRPr="00CC4E0B" w14:paraId="1EAAD1AC" w14:textId="77777777" w:rsidTr="00061490">
        <w:trPr>
          <w:trHeight w:val="315"/>
        </w:trPr>
        <w:tc>
          <w:tcPr>
            <w:tcW w:w="977" w:type="dxa"/>
            <w:tcBorders>
              <w:top w:val="single" w:sz="8" w:space="0" w:color="auto"/>
              <w:left w:val="single" w:sz="8" w:space="0" w:color="auto"/>
              <w:bottom w:val="nil"/>
              <w:right w:val="single" w:sz="4" w:space="0" w:color="auto"/>
            </w:tcBorders>
            <w:shd w:val="clear" w:color="000000" w:fill="DCE6F1"/>
            <w:hideMark/>
          </w:tcPr>
          <w:p w14:paraId="51135ED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3473" w:type="dxa"/>
            <w:gridSpan w:val="2"/>
            <w:tcBorders>
              <w:top w:val="single" w:sz="8" w:space="0" w:color="auto"/>
              <w:left w:val="nil"/>
              <w:bottom w:val="nil"/>
              <w:right w:val="single" w:sz="4" w:space="0" w:color="auto"/>
            </w:tcBorders>
            <w:shd w:val="clear" w:color="auto" w:fill="auto"/>
            <w:hideMark/>
          </w:tcPr>
          <w:p w14:paraId="6F2A80B3"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STRATEGY</w:t>
            </w:r>
          </w:p>
        </w:tc>
        <w:tc>
          <w:tcPr>
            <w:tcW w:w="682" w:type="dxa"/>
            <w:tcBorders>
              <w:top w:val="single" w:sz="8" w:space="0" w:color="auto"/>
              <w:left w:val="nil"/>
              <w:bottom w:val="nil"/>
              <w:right w:val="single" w:sz="4" w:space="0" w:color="auto"/>
            </w:tcBorders>
            <w:shd w:val="clear" w:color="auto" w:fill="auto"/>
            <w:hideMark/>
          </w:tcPr>
          <w:p w14:paraId="4C98330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Var</w:t>
            </w:r>
          </w:p>
        </w:tc>
        <w:tc>
          <w:tcPr>
            <w:tcW w:w="1329" w:type="dxa"/>
            <w:tcBorders>
              <w:top w:val="single" w:sz="8" w:space="0" w:color="auto"/>
              <w:left w:val="nil"/>
              <w:bottom w:val="nil"/>
              <w:right w:val="single" w:sz="4" w:space="0" w:color="auto"/>
            </w:tcBorders>
            <w:shd w:val="clear" w:color="auto" w:fill="auto"/>
            <w:hideMark/>
          </w:tcPr>
          <w:p w14:paraId="05E9C7C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single" w:sz="8" w:space="0" w:color="auto"/>
              <w:left w:val="nil"/>
              <w:bottom w:val="nil"/>
              <w:right w:val="single" w:sz="4" w:space="0" w:color="auto"/>
            </w:tcBorders>
            <w:shd w:val="clear" w:color="auto" w:fill="auto"/>
            <w:hideMark/>
          </w:tcPr>
          <w:p w14:paraId="74A2781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single" w:sz="8" w:space="0" w:color="auto"/>
              <w:left w:val="nil"/>
              <w:bottom w:val="nil"/>
              <w:right w:val="single" w:sz="4" w:space="0" w:color="auto"/>
            </w:tcBorders>
            <w:shd w:val="clear" w:color="auto" w:fill="auto"/>
            <w:hideMark/>
          </w:tcPr>
          <w:p w14:paraId="17E5A67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single" w:sz="8" w:space="0" w:color="auto"/>
              <w:left w:val="nil"/>
              <w:bottom w:val="nil"/>
              <w:right w:val="single" w:sz="4" w:space="0" w:color="auto"/>
            </w:tcBorders>
            <w:shd w:val="clear" w:color="auto" w:fill="auto"/>
            <w:hideMark/>
          </w:tcPr>
          <w:p w14:paraId="602F8E7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single" w:sz="8" w:space="0" w:color="auto"/>
              <w:left w:val="nil"/>
              <w:bottom w:val="nil"/>
              <w:right w:val="single" w:sz="4" w:space="0" w:color="auto"/>
            </w:tcBorders>
            <w:shd w:val="clear" w:color="auto" w:fill="auto"/>
            <w:hideMark/>
          </w:tcPr>
          <w:p w14:paraId="1B79AC1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single" w:sz="8" w:space="0" w:color="auto"/>
              <w:left w:val="nil"/>
              <w:bottom w:val="nil"/>
              <w:right w:val="single" w:sz="4" w:space="0" w:color="auto"/>
            </w:tcBorders>
            <w:shd w:val="clear" w:color="auto" w:fill="auto"/>
            <w:hideMark/>
          </w:tcPr>
          <w:p w14:paraId="25CC036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BC9C939" w14:textId="77777777" w:rsidTr="00061490">
        <w:trPr>
          <w:trHeight w:val="315"/>
        </w:trPr>
        <w:tc>
          <w:tcPr>
            <w:tcW w:w="977" w:type="dxa"/>
            <w:tcBorders>
              <w:top w:val="single" w:sz="8" w:space="0" w:color="auto"/>
              <w:left w:val="single" w:sz="8" w:space="0" w:color="auto"/>
              <w:bottom w:val="nil"/>
              <w:right w:val="single" w:sz="4" w:space="0" w:color="auto"/>
            </w:tcBorders>
            <w:shd w:val="clear" w:color="000000" w:fill="DCE6F1"/>
            <w:hideMark/>
          </w:tcPr>
          <w:p w14:paraId="1A3A6BC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3473" w:type="dxa"/>
            <w:gridSpan w:val="2"/>
            <w:tcBorders>
              <w:top w:val="single" w:sz="8" w:space="0" w:color="auto"/>
              <w:left w:val="nil"/>
              <w:bottom w:val="nil"/>
              <w:right w:val="single" w:sz="4" w:space="0" w:color="auto"/>
            </w:tcBorders>
            <w:shd w:val="clear" w:color="auto" w:fill="auto"/>
            <w:hideMark/>
          </w:tcPr>
          <w:p w14:paraId="4E44B4C3"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ALERT_KEY</w:t>
            </w:r>
          </w:p>
        </w:tc>
        <w:tc>
          <w:tcPr>
            <w:tcW w:w="682" w:type="dxa"/>
            <w:tcBorders>
              <w:top w:val="single" w:sz="8" w:space="0" w:color="auto"/>
              <w:left w:val="nil"/>
              <w:bottom w:val="nil"/>
              <w:right w:val="single" w:sz="4" w:space="0" w:color="auto"/>
            </w:tcBorders>
            <w:shd w:val="clear" w:color="auto" w:fill="auto"/>
            <w:noWrap/>
            <w:hideMark/>
          </w:tcPr>
          <w:p w14:paraId="3CD77B0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Var</w:t>
            </w:r>
          </w:p>
        </w:tc>
        <w:tc>
          <w:tcPr>
            <w:tcW w:w="1329" w:type="dxa"/>
            <w:tcBorders>
              <w:top w:val="single" w:sz="8" w:space="0" w:color="auto"/>
              <w:left w:val="nil"/>
              <w:bottom w:val="nil"/>
              <w:right w:val="single" w:sz="4" w:space="0" w:color="auto"/>
            </w:tcBorders>
            <w:shd w:val="clear" w:color="auto" w:fill="auto"/>
            <w:noWrap/>
            <w:hideMark/>
          </w:tcPr>
          <w:p w14:paraId="31977B6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single" w:sz="8" w:space="0" w:color="auto"/>
              <w:left w:val="nil"/>
              <w:bottom w:val="nil"/>
              <w:right w:val="single" w:sz="4" w:space="0" w:color="auto"/>
            </w:tcBorders>
            <w:shd w:val="clear" w:color="auto" w:fill="auto"/>
            <w:hideMark/>
          </w:tcPr>
          <w:p w14:paraId="1B652F2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8" w:space="0" w:color="auto"/>
              <w:left w:val="nil"/>
              <w:bottom w:val="nil"/>
              <w:right w:val="single" w:sz="4" w:space="0" w:color="auto"/>
            </w:tcBorders>
            <w:shd w:val="clear" w:color="auto" w:fill="auto"/>
            <w:hideMark/>
          </w:tcPr>
          <w:p w14:paraId="13CEA8C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single" w:sz="8" w:space="0" w:color="auto"/>
              <w:left w:val="nil"/>
              <w:bottom w:val="nil"/>
              <w:right w:val="single" w:sz="4" w:space="0" w:color="auto"/>
            </w:tcBorders>
            <w:shd w:val="clear" w:color="auto" w:fill="auto"/>
            <w:hideMark/>
          </w:tcPr>
          <w:p w14:paraId="7A2D002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 255]</w:t>
            </w:r>
          </w:p>
        </w:tc>
        <w:tc>
          <w:tcPr>
            <w:tcW w:w="1085" w:type="dxa"/>
            <w:tcBorders>
              <w:top w:val="single" w:sz="8" w:space="0" w:color="auto"/>
              <w:left w:val="nil"/>
              <w:bottom w:val="nil"/>
              <w:right w:val="single" w:sz="4" w:space="0" w:color="auto"/>
            </w:tcBorders>
            <w:shd w:val="clear" w:color="auto" w:fill="auto"/>
            <w:hideMark/>
          </w:tcPr>
          <w:p w14:paraId="2B6BC4A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single" w:sz="8" w:space="0" w:color="auto"/>
              <w:left w:val="nil"/>
              <w:bottom w:val="nil"/>
              <w:right w:val="single" w:sz="4" w:space="0" w:color="auto"/>
            </w:tcBorders>
            <w:shd w:val="clear" w:color="auto" w:fill="auto"/>
            <w:hideMark/>
          </w:tcPr>
          <w:p w14:paraId="6064883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6F401D" w:rsidRPr="00CC4E0B" w14:paraId="25E8C643" w14:textId="77777777" w:rsidTr="00061490">
        <w:trPr>
          <w:trHeight w:val="300"/>
        </w:trPr>
        <w:tc>
          <w:tcPr>
            <w:tcW w:w="977" w:type="dxa"/>
            <w:vMerge w:val="restart"/>
            <w:tcBorders>
              <w:top w:val="single" w:sz="8" w:space="0" w:color="auto"/>
              <w:left w:val="single" w:sz="8" w:space="0" w:color="auto"/>
              <w:bottom w:val="single" w:sz="8" w:space="0" w:color="000000"/>
              <w:right w:val="single" w:sz="4" w:space="0" w:color="auto"/>
            </w:tcBorders>
            <w:shd w:val="clear" w:color="000000" w:fill="DCE6F1"/>
            <w:hideMark/>
          </w:tcPr>
          <w:p w14:paraId="5739482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lastRenderedPageBreak/>
              <w:t>5</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4B90EB36"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MODE_BLK</w:t>
            </w:r>
          </w:p>
        </w:tc>
        <w:tc>
          <w:tcPr>
            <w:tcW w:w="682" w:type="dxa"/>
            <w:tcBorders>
              <w:top w:val="single" w:sz="8" w:space="0" w:color="auto"/>
              <w:left w:val="nil"/>
              <w:bottom w:val="single" w:sz="4" w:space="0" w:color="auto"/>
              <w:right w:val="single" w:sz="4" w:space="0" w:color="auto"/>
            </w:tcBorders>
            <w:shd w:val="clear" w:color="auto" w:fill="auto"/>
            <w:hideMark/>
          </w:tcPr>
          <w:p w14:paraId="119C4C9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3431F0E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w:t>
            </w:r>
          </w:p>
        </w:tc>
        <w:tc>
          <w:tcPr>
            <w:tcW w:w="1848" w:type="dxa"/>
            <w:tcBorders>
              <w:top w:val="single" w:sz="8" w:space="0" w:color="auto"/>
              <w:left w:val="nil"/>
              <w:bottom w:val="single" w:sz="4" w:space="0" w:color="auto"/>
              <w:right w:val="single" w:sz="4" w:space="0" w:color="auto"/>
            </w:tcBorders>
            <w:shd w:val="clear" w:color="auto" w:fill="auto"/>
            <w:hideMark/>
          </w:tcPr>
          <w:p w14:paraId="7AF3976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6E04EB5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4DC5520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9681E1A" w14:textId="77777777" w:rsidTr="00992444">
        <w:trPr>
          <w:trHeight w:val="9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6E0ACB82"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F2E2BE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1956B8CD"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TARGET</w:t>
            </w:r>
          </w:p>
        </w:tc>
        <w:tc>
          <w:tcPr>
            <w:tcW w:w="682" w:type="dxa"/>
            <w:tcBorders>
              <w:top w:val="nil"/>
              <w:left w:val="nil"/>
              <w:bottom w:val="single" w:sz="4" w:space="0" w:color="auto"/>
              <w:right w:val="single" w:sz="4" w:space="0" w:color="auto"/>
            </w:tcBorders>
            <w:shd w:val="clear" w:color="auto" w:fill="auto"/>
            <w:noWrap/>
            <w:hideMark/>
          </w:tcPr>
          <w:p w14:paraId="2EFC445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noWrap/>
            <w:hideMark/>
          </w:tcPr>
          <w:p w14:paraId="1ED5F24E"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BitStr</w:t>
            </w:r>
            <w:proofErr w:type="spellEnd"/>
          </w:p>
        </w:tc>
        <w:tc>
          <w:tcPr>
            <w:tcW w:w="537" w:type="dxa"/>
            <w:tcBorders>
              <w:top w:val="nil"/>
              <w:left w:val="nil"/>
              <w:bottom w:val="single" w:sz="4" w:space="0" w:color="auto"/>
              <w:right w:val="single" w:sz="4" w:space="0" w:color="auto"/>
            </w:tcBorders>
            <w:shd w:val="clear" w:color="auto" w:fill="auto"/>
            <w:hideMark/>
          </w:tcPr>
          <w:p w14:paraId="10BD5F2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4BF6F85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5CA2C1E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See Description</w:t>
            </w:r>
          </w:p>
        </w:tc>
        <w:tc>
          <w:tcPr>
            <w:tcW w:w="1085" w:type="dxa"/>
            <w:tcBorders>
              <w:top w:val="nil"/>
              <w:left w:val="nil"/>
              <w:bottom w:val="single" w:sz="4" w:space="0" w:color="auto"/>
              <w:right w:val="single" w:sz="4" w:space="0" w:color="auto"/>
            </w:tcBorders>
            <w:shd w:val="clear" w:color="auto" w:fill="auto"/>
            <w:hideMark/>
          </w:tcPr>
          <w:p w14:paraId="6AF69F8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Auto</w:t>
            </w:r>
          </w:p>
        </w:tc>
        <w:tc>
          <w:tcPr>
            <w:tcW w:w="3254" w:type="dxa"/>
            <w:gridSpan w:val="2"/>
            <w:tcBorders>
              <w:top w:val="nil"/>
              <w:left w:val="nil"/>
              <w:bottom w:val="single" w:sz="4" w:space="0" w:color="auto"/>
              <w:right w:val="single" w:sz="4" w:space="0" w:color="auto"/>
            </w:tcBorders>
            <w:shd w:val="clear" w:color="auto" w:fill="auto"/>
            <w:hideMark/>
          </w:tcPr>
          <w:p w14:paraId="1251DBC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Auto</w:t>
            </w:r>
          </w:p>
        </w:tc>
      </w:tr>
      <w:tr w:rsidR="00AE0C66" w:rsidRPr="00CC4E0B" w14:paraId="2FBF3288"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5A57C4FA"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42C9C7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6E7C2FF0"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ACTUAL</w:t>
            </w:r>
          </w:p>
        </w:tc>
        <w:tc>
          <w:tcPr>
            <w:tcW w:w="682" w:type="dxa"/>
            <w:tcBorders>
              <w:top w:val="nil"/>
              <w:left w:val="nil"/>
              <w:bottom w:val="single" w:sz="4" w:space="0" w:color="auto"/>
              <w:right w:val="single" w:sz="4" w:space="0" w:color="auto"/>
            </w:tcBorders>
            <w:shd w:val="clear" w:color="auto" w:fill="auto"/>
            <w:noWrap/>
            <w:hideMark/>
          </w:tcPr>
          <w:p w14:paraId="2D4803C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3EC67B75"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BitStr</w:t>
            </w:r>
            <w:proofErr w:type="spellEnd"/>
          </w:p>
        </w:tc>
        <w:tc>
          <w:tcPr>
            <w:tcW w:w="537" w:type="dxa"/>
            <w:tcBorders>
              <w:top w:val="nil"/>
              <w:left w:val="nil"/>
              <w:bottom w:val="single" w:sz="4" w:space="0" w:color="auto"/>
              <w:right w:val="single" w:sz="4" w:space="0" w:color="auto"/>
            </w:tcBorders>
            <w:shd w:val="clear" w:color="auto" w:fill="auto"/>
            <w:hideMark/>
          </w:tcPr>
          <w:p w14:paraId="5F7B02E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D2A679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t>
            </w:r>
          </w:p>
        </w:tc>
        <w:tc>
          <w:tcPr>
            <w:tcW w:w="1848" w:type="dxa"/>
            <w:tcBorders>
              <w:top w:val="nil"/>
              <w:left w:val="nil"/>
              <w:bottom w:val="single" w:sz="4" w:space="0" w:color="auto"/>
              <w:right w:val="single" w:sz="4" w:space="0" w:color="auto"/>
            </w:tcBorders>
            <w:shd w:val="clear" w:color="auto" w:fill="auto"/>
            <w:hideMark/>
          </w:tcPr>
          <w:p w14:paraId="2ED54E1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4820DB2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2F85815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5816B24A" w14:textId="77777777" w:rsidTr="00992444">
        <w:trPr>
          <w:trHeight w:val="6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55025C0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691637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22A1ADCA"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PERMITTED</w:t>
            </w:r>
          </w:p>
        </w:tc>
        <w:tc>
          <w:tcPr>
            <w:tcW w:w="682" w:type="dxa"/>
            <w:tcBorders>
              <w:top w:val="nil"/>
              <w:left w:val="nil"/>
              <w:bottom w:val="single" w:sz="4" w:space="0" w:color="auto"/>
              <w:right w:val="single" w:sz="4" w:space="0" w:color="auto"/>
            </w:tcBorders>
            <w:shd w:val="clear" w:color="auto" w:fill="auto"/>
            <w:noWrap/>
            <w:hideMark/>
          </w:tcPr>
          <w:p w14:paraId="2F94E4E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7E1DD5BE"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BitStr</w:t>
            </w:r>
            <w:proofErr w:type="spellEnd"/>
          </w:p>
        </w:tc>
        <w:tc>
          <w:tcPr>
            <w:tcW w:w="537" w:type="dxa"/>
            <w:tcBorders>
              <w:top w:val="nil"/>
              <w:left w:val="nil"/>
              <w:bottom w:val="single" w:sz="4" w:space="0" w:color="auto"/>
              <w:right w:val="single" w:sz="4" w:space="0" w:color="auto"/>
            </w:tcBorders>
            <w:shd w:val="clear" w:color="auto" w:fill="auto"/>
            <w:hideMark/>
          </w:tcPr>
          <w:p w14:paraId="599DCED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1614C87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365BB6E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778499C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Auto, OOS</w:t>
            </w:r>
          </w:p>
        </w:tc>
        <w:tc>
          <w:tcPr>
            <w:tcW w:w="3254" w:type="dxa"/>
            <w:gridSpan w:val="2"/>
            <w:tcBorders>
              <w:top w:val="nil"/>
              <w:left w:val="nil"/>
              <w:bottom w:val="single" w:sz="4" w:space="0" w:color="auto"/>
              <w:right w:val="single" w:sz="4" w:space="0" w:color="auto"/>
            </w:tcBorders>
            <w:shd w:val="clear" w:color="auto" w:fill="auto"/>
            <w:hideMark/>
          </w:tcPr>
          <w:p w14:paraId="350D3E2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Auto, OOS</w:t>
            </w:r>
          </w:p>
        </w:tc>
      </w:tr>
      <w:tr w:rsidR="00AE0C66" w:rsidRPr="00CC4E0B" w14:paraId="1FFE8021" w14:textId="77777777" w:rsidTr="00992444">
        <w:trPr>
          <w:trHeight w:val="315"/>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79C2A35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B010E0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8" w:space="0" w:color="auto"/>
              <w:right w:val="single" w:sz="4" w:space="0" w:color="auto"/>
            </w:tcBorders>
            <w:shd w:val="clear" w:color="auto" w:fill="auto"/>
            <w:hideMark/>
          </w:tcPr>
          <w:p w14:paraId="32832EA1"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NORMAL</w:t>
            </w:r>
          </w:p>
        </w:tc>
        <w:tc>
          <w:tcPr>
            <w:tcW w:w="682" w:type="dxa"/>
            <w:tcBorders>
              <w:top w:val="nil"/>
              <w:left w:val="nil"/>
              <w:bottom w:val="single" w:sz="8" w:space="0" w:color="auto"/>
              <w:right w:val="single" w:sz="4" w:space="0" w:color="auto"/>
            </w:tcBorders>
            <w:shd w:val="clear" w:color="auto" w:fill="auto"/>
            <w:noWrap/>
            <w:hideMark/>
          </w:tcPr>
          <w:p w14:paraId="6DA0B06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noWrap/>
            <w:hideMark/>
          </w:tcPr>
          <w:p w14:paraId="489C380F"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BitStr</w:t>
            </w:r>
            <w:proofErr w:type="spellEnd"/>
          </w:p>
        </w:tc>
        <w:tc>
          <w:tcPr>
            <w:tcW w:w="537" w:type="dxa"/>
            <w:tcBorders>
              <w:top w:val="nil"/>
              <w:left w:val="nil"/>
              <w:bottom w:val="single" w:sz="8" w:space="0" w:color="auto"/>
              <w:right w:val="single" w:sz="4" w:space="0" w:color="auto"/>
            </w:tcBorders>
            <w:shd w:val="clear" w:color="auto" w:fill="auto"/>
            <w:hideMark/>
          </w:tcPr>
          <w:p w14:paraId="2C1F6CC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8" w:space="0" w:color="auto"/>
              <w:right w:val="single" w:sz="4" w:space="0" w:color="auto"/>
            </w:tcBorders>
            <w:shd w:val="clear" w:color="auto" w:fill="auto"/>
            <w:hideMark/>
          </w:tcPr>
          <w:p w14:paraId="4C9D7D5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8" w:space="0" w:color="auto"/>
              <w:right w:val="single" w:sz="4" w:space="0" w:color="auto"/>
            </w:tcBorders>
            <w:shd w:val="clear" w:color="auto" w:fill="auto"/>
            <w:hideMark/>
          </w:tcPr>
          <w:p w14:paraId="50DD508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8" w:space="0" w:color="auto"/>
              <w:right w:val="single" w:sz="4" w:space="0" w:color="auto"/>
            </w:tcBorders>
            <w:shd w:val="clear" w:color="auto" w:fill="auto"/>
            <w:hideMark/>
          </w:tcPr>
          <w:p w14:paraId="556775E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Auto</w:t>
            </w:r>
          </w:p>
        </w:tc>
        <w:tc>
          <w:tcPr>
            <w:tcW w:w="3254" w:type="dxa"/>
            <w:gridSpan w:val="2"/>
            <w:tcBorders>
              <w:top w:val="nil"/>
              <w:left w:val="nil"/>
              <w:bottom w:val="single" w:sz="8" w:space="0" w:color="auto"/>
              <w:right w:val="single" w:sz="4" w:space="0" w:color="auto"/>
            </w:tcBorders>
            <w:shd w:val="clear" w:color="auto" w:fill="auto"/>
            <w:hideMark/>
          </w:tcPr>
          <w:p w14:paraId="7D2217F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Auto</w:t>
            </w:r>
          </w:p>
        </w:tc>
      </w:tr>
      <w:tr w:rsidR="00AE0C66" w:rsidRPr="00CC4E0B" w14:paraId="0317C3D3" w14:textId="77777777" w:rsidTr="00061490">
        <w:trPr>
          <w:trHeight w:val="315"/>
        </w:trPr>
        <w:tc>
          <w:tcPr>
            <w:tcW w:w="977" w:type="dxa"/>
            <w:tcBorders>
              <w:top w:val="nil"/>
              <w:left w:val="single" w:sz="8" w:space="0" w:color="auto"/>
              <w:bottom w:val="single" w:sz="8" w:space="0" w:color="auto"/>
              <w:right w:val="single" w:sz="4" w:space="0" w:color="666699"/>
            </w:tcBorders>
            <w:shd w:val="clear" w:color="000000" w:fill="DCE6F1"/>
            <w:hideMark/>
          </w:tcPr>
          <w:p w14:paraId="01862F5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3473" w:type="dxa"/>
            <w:gridSpan w:val="2"/>
            <w:tcBorders>
              <w:top w:val="single" w:sz="8" w:space="0" w:color="auto"/>
              <w:left w:val="single" w:sz="4" w:space="0" w:color="auto"/>
              <w:bottom w:val="single" w:sz="8" w:space="0" w:color="auto"/>
              <w:right w:val="single" w:sz="4" w:space="0" w:color="auto"/>
            </w:tcBorders>
            <w:shd w:val="clear" w:color="auto" w:fill="auto"/>
            <w:hideMark/>
          </w:tcPr>
          <w:p w14:paraId="13D386D6"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BLOCK_ERR</w:t>
            </w:r>
          </w:p>
        </w:tc>
        <w:tc>
          <w:tcPr>
            <w:tcW w:w="682" w:type="dxa"/>
            <w:tcBorders>
              <w:top w:val="nil"/>
              <w:left w:val="single" w:sz="4" w:space="0" w:color="666699"/>
              <w:bottom w:val="single" w:sz="8" w:space="0" w:color="auto"/>
              <w:right w:val="single" w:sz="4" w:space="0" w:color="666699"/>
            </w:tcBorders>
            <w:shd w:val="clear" w:color="auto" w:fill="auto"/>
            <w:hideMark/>
          </w:tcPr>
          <w:p w14:paraId="34E86BE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Var</w:t>
            </w:r>
          </w:p>
        </w:tc>
        <w:tc>
          <w:tcPr>
            <w:tcW w:w="1329" w:type="dxa"/>
            <w:tcBorders>
              <w:top w:val="nil"/>
              <w:left w:val="nil"/>
              <w:bottom w:val="single" w:sz="8" w:space="0" w:color="auto"/>
              <w:right w:val="single" w:sz="4" w:space="0" w:color="666699"/>
            </w:tcBorders>
            <w:shd w:val="clear" w:color="auto" w:fill="auto"/>
            <w:hideMark/>
          </w:tcPr>
          <w:p w14:paraId="537F5531"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BitStr</w:t>
            </w:r>
            <w:proofErr w:type="spellEnd"/>
          </w:p>
        </w:tc>
        <w:tc>
          <w:tcPr>
            <w:tcW w:w="537" w:type="dxa"/>
            <w:tcBorders>
              <w:top w:val="nil"/>
              <w:left w:val="nil"/>
              <w:bottom w:val="single" w:sz="8" w:space="0" w:color="auto"/>
              <w:right w:val="single" w:sz="4" w:space="0" w:color="666699"/>
            </w:tcBorders>
            <w:shd w:val="clear" w:color="auto" w:fill="auto"/>
            <w:hideMark/>
          </w:tcPr>
          <w:p w14:paraId="56F40EB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8" w:space="0" w:color="auto"/>
              <w:right w:val="single" w:sz="4" w:space="0" w:color="666699"/>
            </w:tcBorders>
            <w:shd w:val="clear" w:color="auto" w:fill="auto"/>
            <w:hideMark/>
          </w:tcPr>
          <w:p w14:paraId="6BE5061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t>
            </w:r>
          </w:p>
        </w:tc>
        <w:tc>
          <w:tcPr>
            <w:tcW w:w="1848" w:type="dxa"/>
            <w:tcBorders>
              <w:top w:val="nil"/>
              <w:left w:val="nil"/>
              <w:bottom w:val="single" w:sz="8" w:space="0" w:color="auto"/>
              <w:right w:val="nil"/>
            </w:tcBorders>
            <w:shd w:val="clear" w:color="auto" w:fill="auto"/>
            <w:hideMark/>
          </w:tcPr>
          <w:p w14:paraId="4C26FC5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single" w:sz="4" w:space="0" w:color="666699"/>
              <w:bottom w:val="single" w:sz="8" w:space="0" w:color="auto"/>
              <w:right w:val="nil"/>
            </w:tcBorders>
            <w:shd w:val="clear" w:color="auto" w:fill="auto"/>
            <w:hideMark/>
          </w:tcPr>
          <w:p w14:paraId="0EAA7B2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single" w:sz="4" w:space="0" w:color="666699"/>
              <w:bottom w:val="single" w:sz="8" w:space="0" w:color="auto"/>
              <w:right w:val="nil"/>
            </w:tcBorders>
            <w:shd w:val="clear" w:color="auto" w:fill="auto"/>
            <w:hideMark/>
          </w:tcPr>
          <w:p w14:paraId="3D445FB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C04C794" w14:textId="77777777" w:rsidTr="00061490">
        <w:trPr>
          <w:trHeight w:val="300"/>
        </w:trPr>
        <w:tc>
          <w:tcPr>
            <w:tcW w:w="977" w:type="dxa"/>
            <w:vMerge w:val="restart"/>
            <w:tcBorders>
              <w:top w:val="nil"/>
              <w:left w:val="single" w:sz="8" w:space="0" w:color="auto"/>
              <w:bottom w:val="single" w:sz="4" w:space="0" w:color="auto"/>
              <w:right w:val="single" w:sz="4" w:space="0" w:color="auto"/>
            </w:tcBorders>
            <w:shd w:val="clear" w:color="000000" w:fill="DCE6F1"/>
            <w:hideMark/>
          </w:tcPr>
          <w:p w14:paraId="41C023CF"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7</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032A91D9"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UPDATE_EVT</w:t>
            </w:r>
          </w:p>
        </w:tc>
        <w:tc>
          <w:tcPr>
            <w:tcW w:w="682" w:type="dxa"/>
            <w:tcBorders>
              <w:top w:val="nil"/>
              <w:left w:val="nil"/>
              <w:bottom w:val="single" w:sz="4" w:space="0" w:color="auto"/>
              <w:right w:val="single" w:sz="4" w:space="0" w:color="auto"/>
            </w:tcBorders>
            <w:shd w:val="clear" w:color="auto" w:fill="auto"/>
            <w:noWrap/>
            <w:hideMark/>
          </w:tcPr>
          <w:p w14:paraId="1329ED8E"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Rec</w:t>
            </w:r>
          </w:p>
        </w:tc>
        <w:tc>
          <w:tcPr>
            <w:tcW w:w="1329" w:type="dxa"/>
            <w:tcBorders>
              <w:top w:val="nil"/>
              <w:left w:val="nil"/>
              <w:bottom w:val="single" w:sz="4" w:space="0" w:color="auto"/>
              <w:right w:val="single" w:sz="4" w:space="0" w:color="auto"/>
            </w:tcBorders>
            <w:shd w:val="clear" w:color="auto" w:fill="auto"/>
            <w:hideMark/>
          </w:tcPr>
          <w:p w14:paraId="4A8B0B2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537" w:type="dxa"/>
            <w:tcBorders>
              <w:top w:val="nil"/>
              <w:left w:val="nil"/>
              <w:bottom w:val="single" w:sz="4" w:space="0" w:color="auto"/>
              <w:right w:val="single" w:sz="4" w:space="0" w:color="auto"/>
            </w:tcBorders>
            <w:shd w:val="clear" w:color="auto" w:fill="auto"/>
            <w:hideMark/>
          </w:tcPr>
          <w:p w14:paraId="533781E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522" w:type="dxa"/>
            <w:tcBorders>
              <w:top w:val="nil"/>
              <w:left w:val="nil"/>
              <w:bottom w:val="single" w:sz="4" w:space="0" w:color="auto"/>
              <w:right w:val="single" w:sz="4" w:space="0" w:color="auto"/>
            </w:tcBorders>
            <w:shd w:val="clear" w:color="auto" w:fill="auto"/>
            <w:hideMark/>
          </w:tcPr>
          <w:p w14:paraId="137E5CB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71B8D43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5AB2311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0112745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2B46E9E4" w14:textId="77777777" w:rsidTr="00992444">
        <w:trPr>
          <w:trHeight w:val="300"/>
        </w:trPr>
        <w:tc>
          <w:tcPr>
            <w:tcW w:w="977" w:type="dxa"/>
            <w:vMerge/>
            <w:tcBorders>
              <w:top w:val="nil"/>
              <w:left w:val="single" w:sz="8" w:space="0" w:color="auto"/>
              <w:bottom w:val="single" w:sz="4" w:space="0" w:color="auto"/>
              <w:right w:val="single" w:sz="4" w:space="0" w:color="auto"/>
            </w:tcBorders>
            <w:vAlign w:val="center"/>
            <w:hideMark/>
          </w:tcPr>
          <w:p w14:paraId="1E693A2E"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5E9CB9B"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3534CB6E"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UNACKNOWLEDGED</w:t>
            </w:r>
          </w:p>
        </w:tc>
        <w:tc>
          <w:tcPr>
            <w:tcW w:w="682" w:type="dxa"/>
            <w:tcBorders>
              <w:top w:val="nil"/>
              <w:left w:val="nil"/>
              <w:bottom w:val="single" w:sz="4" w:space="0" w:color="auto"/>
              <w:right w:val="single" w:sz="4" w:space="0" w:color="auto"/>
            </w:tcBorders>
            <w:shd w:val="clear" w:color="auto" w:fill="auto"/>
            <w:noWrap/>
            <w:hideMark/>
          </w:tcPr>
          <w:p w14:paraId="456D17C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noWrap/>
            <w:hideMark/>
          </w:tcPr>
          <w:p w14:paraId="0536C8FA" w14:textId="77777777" w:rsidR="00E247AF" w:rsidRPr="00992444" w:rsidRDefault="00E247AF" w:rsidP="00911A80">
            <w:pPr>
              <w:rPr>
                <w:rFonts w:ascii="Calibri" w:eastAsia="Times New Roman" w:hAnsi="Calibri" w:cs="Calibri"/>
                <w:i/>
                <w:iCs/>
                <w:color w:val="000000"/>
                <w:sz w:val="22"/>
                <w:szCs w:val="22"/>
                <w:lang w:eastAsia="en-US"/>
              </w:rPr>
            </w:pPr>
            <w:proofErr w:type="spellStart"/>
            <w:r w:rsidRPr="00992444">
              <w:rPr>
                <w:rFonts w:ascii="Calibri" w:eastAsia="Times New Roman" w:hAnsi="Calibri" w:cs="Calibri"/>
                <w:i/>
                <w:iCs/>
                <w:color w:val="000000"/>
                <w:sz w:val="22"/>
                <w:szCs w:val="22"/>
                <w:lang w:eastAsia="en-US"/>
              </w:rPr>
              <w:t>enu</w:t>
            </w:r>
            <w:proofErr w:type="spellEnd"/>
          </w:p>
        </w:tc>
        <w:tc>
          <w:tcPr>
            <w:tcW w:w="537" w:type="dxa"/>
            <w:tcBorders>
              <w:top w:val="nil"/>
              <w:left w:val="nil"/>
              <w:bottom w:val="single" w:sz="4" w:space="0" w:color="auto"/>
              <w:right w:val="single" w:sz="4" w:space="0" w:color="auto"/>
            </w:tcBorders>
            <w:shd w:val="clear" w:color="auto" w:fill="auto"/>
            <w:hideMark/>
          </w:tcPr>
          <w:p w14:paraId="21C8C67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2E7253B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73026BD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3EEF370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A1FA69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0EA7F483" w14:textId="77777777" w:rsidTr="00992444">
        <w:trPr>
          <w:trHeight w:val="300"/>
        </w:trPr>
        <w:tc>
          <w:tcPr>
            <w:tcW w:w="977" w:type="dxa"/>
            <w:vMerge/>
            <w:tcBorders>
              <w:top w:val="nil"/>
              <w:left w:val="single" w:sz="8" w:space="0" w:color="auto"/>
              <w:bottom w:val="single" w:sz="4" w:space="0" w:color="auto"/>
              <w:right w:val="single" w:sz="4" w:space="0" w:color="auto"/>
            </w:tcBorders>
            <w:vAlign w:val="center"/>
            <w:hideMark/>
          </w:tcPr>
          <w:p w14:paraId="5A878D31"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D4087F0"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4FABD4AF"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UPDATE_STATE</w:t>
            </w:r>
          </w:p>
        </w:tc>
        <w:tc>
          <w:tcPr>
            <w:tcW w:w="682" w:type="dxa"/>
            <w:tcBorders>
              <w:top w:val="nil"/>
              <w:left w:val="nil"/>
              <w:bottom w:val="single" w:sz="4" w:space="0" w:color="auto"/>
              <w:right w:val="single" w:sz="4" w:space="0" w:color="auto"/>
            </w:tcBorders>
            <w:shd w:val="clear" w:color="auto" w:fill="auto"/>
            <w:noWrap/>
            <w:hideMark/>
          </w:tcPr>
          <w:p w14:paraId="0E0B16E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5A79F015" w14:textId="77777777" w:rsidR="00E247AF" w:rsidRPr="00992444" w:rsidRDefault="00E247AF" w:rsidP="00911A80">
            <w:pPr>
              <w:rPr>
                <w:rFonts w:ascii="Calibri" w:eastAsia="Times New Roman" w:hAnsi="Calibri" w:cs="Calibri"/>
                <w:i/>
                <w:iCs/>
                <w:color w:val="000000"/>
                <w:sz w:val="22"/>
                <w:szCs w:val="22"/>
                <w:lang w:eastAsia="en-US"/>
              </w:rPr>
            </w:pPr>
            <w:proofErr w:type="spellStart"/>
            <w:r w:rsidRPr="00992444">
              <w:rPr>
                <w:rFonts w:ascii="Calibri" w:eastAsia="Times New Roman" w:hAnsi="Calibri" w:cs="Calibri"/>
                <w:i/>
                <w:iCs/>
                <w:color w:val="000000"/>
                <w:sz w:val="22"/>
                <w:szCs w:val="22"/>
                <w:lang w:eastAsia="en-US"/>
              </w:rPr>
              <w:t>enu</w:t>
            </w:r>
            <w:proofErr w:type="spellEnd"/>
          </w:p>
        </w:tc>
        <w:tc>
          <w:tcPr>
            <w:tcW w:w="537" w:type="dxa"/>
            <w:tcBorders>
              <w:top w:val="nil"/>
              <w:left w:val="nil"/>
              <w:bottom w:val="single" w:sz="4" w:space="0" w:color="auto"/>
              <w:right w:val="single" w:sz="4" w:space="0" w:color="auto"/>
            </w:tcBorders>
            <w:shd w:val="clear" w:color="auto" w:fill="auto"/>
            <w:hideMark/>
          </w:tcPr>
          <w:p w14:paraId="12FC4BD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73F74F4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t>
            </w:r>
          </w:p>
        </w:tc>
        <w:tc>
          <w:tcPr>
            <w:tcW w:w="1848" w:type="dxa"/>
            <w:tcBorders>
              <w:top w:val="nil"/>
              <w:left w:val="nil"/>
              <w:bottom w:val="single" w:sz="4" w:space="0" w:color="auto"/>
              <w:right w:val="single" w:sz="4" w:space="0" w:color="auto"/>
            </w:tcBorders>
            <w:shd w:val="clear" w:color="auto" w:fill="auto"/>
            <w:hideMark/>
          </w:tcPr>
          <w:p w14:paraId="71A82EA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5C12A5C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526F309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2B295FE4" w14:textId="77777777" w:rsidTr="00992444">
        <w:trPr>
          <w:trHeight w:val="300"/>
        </w:trPr>
        <w:tc>
          <w:tcPr>
            <w:tcW w:w="977" w:type="dxa"/>
            <w:vMerge/>
            <w:tcBorders>
              <w:top w:val="nil"/>
              <w:left w:val="single" w:sz="8" w:space="0" w:color="auto"/>
              <w:bottom w:val="single" w:sz="4" w:space="0" w:color="auto"/>
              <w:right w:val="single" w:sz="4" w:space="0" w:color="auto"/>
            </w:tcBorders>
            <w:vAlign w:val="center"/>
            <w:hideMark/>
          </w:tcPr>
          <w:p w14:paraId="5C5C0F65"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2C76C4F"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4792EBA4"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TIME_STAMP</w:t>
            </w:r>
          </w:p>
        </w:tc>
        <w:tc>
          <w:tcPr>
            <w:tcW w:w="682" w:type="dxa"/>
            <w:tcBorders>
              <w:top w:val="nil"/>
              <w:left w:val="nil"/>
              <w:bottom w:val="single" w:sz="4" w:space="0" w:color="auto"/>
              <w:right w:val="single" w:sz="4" w:space="0" w:color="auto"/>
            </w:tcBorders>
            <w:shd w:val="clear" w:color="auto" w:fill="auto"/>
            <w:noWrap/>
            <w:hideMark/>
          </w:tcPr>
          <w:p w14:paraId="6A66BD5B"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027B308B" w14:textId="77777777" w:rsidR="00E247AF" w:rsidRPr="00992444" w:rsidRDefault="00E247AF" w:rsidP="00911A80">
            <w:pPr>
              <w:rPr>
                <w:rFonts w:ascii="Calibri" w:eastAsia="Times New Roman" w:hAnsi="Calibri" w:cs="Calibri"/>
                <w:i/>
                <w:iCs/>
                <w:color w:val="000000"/>
                <w:sz w:val="22"/>
                <w:szCs w:val="22"/>
                <w:lang w:eastAsia="en-US"/>
              </w:rPr>
            </w:pPr>
            <w:proofErr w:type="spellStart"/>
            <w:r w:rsidRPr="00992444">
              <w:rPr>
                <w:rFonts w:ascii="Calibri" w:eastAsia="Times New Roman" w:hAnsi="Calibri" w:cs="Calibri"/>
                <w:i/>
                <w:iCs/>
                <w:color w:val="000000"/>
                <w:sz w:val="22"/>
                <w:szCs w:val="22"/>
                <w:lang w:eastAsia="en-US"/>
              </w:rPr>
              <w:t>TmVar</w:t>
            </w:r>
            <w:proofErr w:type="spellEnd"/>
          </w:p>
        </w:tc>
        <w:tc>
          <w:tcPr>
            <w:tcW w:w="537" w:type="dxa"/>
            <w:tcBorders>
              <w:top w:val="nil"/>
              <w:left w:val="nil"/>
              <w:bottom w:val="single" w:sz="4" w:space="0" w:color="auto"/>
              <w:right w:val="single" w:sz="4" w:space="0" w:color="auto"/>
            </w:tcBorders>
            <w:shd w:val="clear" w:color="auto" w:fill="auto"/>
            <w:hideMark/>
          </w:tcPr>
          <w:p w14:paraId="4B01E7D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8</w:t>
            </w:r>
          </w:p>
        </w:tc>
        <w:tc>
          <w:tcPr>
            <w:tcW w:w="522" w:type="dxa"/>
            <w:tcBorders>
              <w:top w:val="nil"/>
              <w:left w:val="nil"/>
              <w:bottom w:val="single" w:sz="4" w:space="0" w:color="auto"/>
              <w:right w:val="single" w:sz="4" w:space="0" w:color="auto"/>
            </w:tcBorders>
            <w:shd w:val="clear" w:color="auto" w:fill="auto"/>
            <w:hideMark/>
          </w:tcPr>
          <w:p w14:paraId="2328D8F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t>
            </w:r>
          </w:p>
        </w:tc>
        <w:tc>
          <w:tcPr>
            <w:tcW w:w="1848" w:type="dxa"/>
            <w:tcBorders>
              <w:top w:val="nil"/>
              <w:left w:val="nil"/>
              <w:bottom w:val="single" w:sz="4" w:space="0" w:color="auto"/>
              <w:right w:val="single" w:sz="4" w:space="0" w:color="auto"/>
            </w:tcBorders>
            <w:shd w:val="clear" w:color="auto" w:fill="auto"/>
            <w:hideMark/>
          </w:tcPr>
          <w:p w14:paraId="71173CE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2387B82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28B10C1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063D9F55" w14:textId="77777777" w:rsidTr="00992444">
        <w:trPr>
          <w:trHeight w:val="300"/>
        </w:trPr>
        <w:tc>
          <w:tcPr>
            <w:tcW w:w="977" w:type="dxa"/>
            <w:vMerge/>
            <w:tcBorders>
              <w:top w:val="nil"/>
              <w:left w:val="single" w:sz="8" w:space="0" w:color="auto"/>
              <w:bottom w:val="single" w:sz="4" w:space="0" w:color="auto"/>
              <w:right w:val="single" w:sz="4" w:space="0" w:color="auto"/>
            </w:tcBorders>
            <w:vAlign w:val="center"/>
            <w:hideMark/>
          </w:tcPr>
          <w:p w14:paraId="6D5074A2"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2975DA4"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hideMark/>
          </w:tcPr>
          <w:p w14:paraId="43F040E8"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STATIC_REVISION</w:t>
            </w:r>
          </w:p>
        </w:tc>
        <w:tc>
          <w:tcPr>
            <w:tcW w:w="682" w:type="dxa"/>
            <w:tcBorders>
              <w:top w:val="nil"/>
              <w:left w:val="nil"/>
              <w:bottom w:val="single" w:sz="4" w:space="0" w:color="auto"/>
              <w:right w:val="single" w:sz="4" w:space="0" w:color="auto"/>
            </w:tcBorders>
            <w:shd w:val="clear" w:color="auto" w:fill="auto"/>
            <w:noWrap/>
            <w:hideMark/>
          </w:tcPr>
          <w:p w14:paraId="72F6E66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04F32E9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004EC02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682E709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t>
            </w:r>
          </w:p>
        </w:tc>
        <w:tc>
          <w:tcPr>
            <w:tcW w:w="1848" w:type="dxa"/>
            <w:tcBorders>
              <w:top w:val="nil"/>
              <w:left w:val="nil"/>
              <w:bottom w:val="single" w:sz="4" w:space="0" w:color="auto"/>
              <w:right w:val="single" w:sz="4" w:space="0" w:color="auto"/>
            </w:tcBorders>
            <w:shd w:val="clear" w:color="auto" w:fill="auto"/>
            <w:hideMark/>
          </w:tcPr>
          <w:p w14:paraId="58A1EAD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56BBBCE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B4AF8F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03A3AB48" w14:textId="77777777" w:rsidTr="00992444">
        <w:trPr>
          <w:trHeight w:val="315"/>
        </w:trPr>
        <w:tc>
          <w:tcPr>
            <w:tcW w:w="977" w:type="dxa"/>
            <w:vMerge/>
            <w:tcBorders>
              <w:top w:val="nil"/>
              <w:left w:val="single" w:sz="8" w:space="0" w:color="auto"/>
              <w:bottom w:val="single" w:sz="4" w:space="0" w:color="auto"/>
              <w:right w:val="single" w:sz="4" w:space="0" w:color="auto"/>
            </w:tcBorders>
            <w:vAlign w:val="center"/>
            <w:hideMark/>
          </w:tcPr>
          <w:p w14:paraId="05162892"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3E1F0E5B"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5</w:t>
            </w:r>
          </w:p>
        </w:tc>
        <w:tc>
          <w:tcPr>
            <w:tcW w:w="2753" w:type="dxa"/>
            <w:tcBorders>
              <w:top w:val="nil"/>
              <w:left w:val="nil"/>
              <w:bottom w:val="nil"/>
              <w:right w:val="single" w:sz="4" w:space="0" w:color="auto"/>
            </w:tcBorders>
            <w:shd w:val="clear" w:color="auto" w:fill="auto"/>
            <w:hideMark/>
          </w:tcPr>
          <w:p w14:paraId="48767E11"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RELATIVE_INDEX</w:t>
            </w:r>
          </w:p>
        </w:tc>
        <w:tc>
          <w:tcPr>
            <w:tcW w:w="682" w:type="dxa"/>
            <w:tcBorders>
              <w:top w:val="nil"/>
              <w:left w:val="nil"/>
              <w:bottom w:val="nil"/>
              <w:right w:val="single" w:sz="4" w:space="0" w:color="auto"/>
            </w:tcBorders>
            <w:shd w:val="clear" w:color="auto" w:fill="auto"/>
            <w:noWrap/>
            <w:hideMark/>
          </w:tcPr>
          <w:p w14:paraId="04CF372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nil"/>
              <w:right w:val="single" w:sz="4" w:space="0" w:color="auto"/>
            </w:tcBorders>
            <w:shd w:val="clear" w:color="auto" w:fill="auto"/>
            <w:noWrap/>
            <w:hideMark/>
          </w:tcPr>
          <w:p w14:paraId="1C84B3D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UInt16</w:t>
            </w:r>
          </w:p>
        </w:tc>
        <w:tc>
          <w:tcPr>
            <w:tcW w:w="537" w:type="dxa"/>
            <w:tcBorders>
              <w:top w:val="nil"/>
              <w:left w:val="nil"/>
              <w:bottom w:val="nil"/>
              <w:right w:val="single" w:sz="4" w:space="0" w:color="auto"/>
            </w:tcBorders>
            <w:shd w:val="clear" w:color="auto" w:fill="auto"/>
            <w:hideMark/>
          </w:tcPr>
          <w:p w14:paraId="29F4B1B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nil"/>
              <w:right w:val="single" w:sz="4" w:space="0" w:color="auto"/>
            </w:tcBorders>
            <w:shd w:val="clear" w:color="auto" w:fill="auto"/>
            <w:hideMark/>
          </w:tcPr>
          <w:p w14:paraId="2B52E5E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t>
            </w:r>
          </w:p>
        </w:tc>
        <w:tc>
          <w:tcPr>
            <w:tcW w:w="1848" w:type="dxa"/>
            <w:tcBorders>
              <w:top w:val="nil"/>
              <w:left w:val="nil"/>
              <w:bottom w:val="nil"/>
              <w:right w:val="single" w:sz="4" w:space="0" w:color="auto"/>
            </w:tcBorders>
            <w:shd w:val="clear" w:color="auto" w:fill="auto"/>
            <w:hideMark/>
          </w:tcPr>
          <w:p w14:paraId="264A33F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nil"/>
              <w:right w:val="single" w:sz="4" w:space="0" w:color="auto"/>
            </w:tcBorders>
            <w:shd w:val="clear" w:color="auto" w:fill="auto"/>
            <w:hideMark/>
          </w:tcPr>
          <w:p w14:paraId="07B795C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28F96BA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149D5D81" w14:textId="77777777" w:rsidTr="00061490">
        <w:trPr>
          <w:trHeight w:val="300"/>
        </w:trPr>
        <w:tc>
          <w:tcPr>
            <w:tcW w:w="977" w:type="dxa"/>
            <w:vMerge w:val="restart"/>
            <w:tcBorders>
              <w:top w:val="single" w:sz="8" w:space="0" w:color="auto"/>
              <w:left w:val="single" w:sz="8" w:space="0" w:color="auto"/>
              <w:bottom w:val="single" w:sz="4" w:space="0" w:color="auto"/>
              <w:right w:val="nil"/>
            </w:tcBorders>
            <w:shd w:val="clear" w:color="000000" w:fill="DCE6F1"/>
            <w:hideMark/>
          </w:tcPr>
          <w:p w14:paraId="38EE92D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w:t>
            </w:r>
          </w:p>
        </w:tc>
        <w:tc>
          <w:tcPr>
            <w:tcW w:w="3473" w:type="dxa"/>
            <w:gridSpan w:val="2"/>
            <w:tcBorders>
              <w:top w:val="single" w:sz="8" w:space="0" w:color="auto"/>
              <w:left w:val="single" w:sz="8" w:space="0" w:color="auto"/>
              <w:bottom w:val="single" w:sz="4" w:space="0" w:color="auto"/>
              <w:right w:val="single" w:sz="4" w:space="0" w:color="auto"/>
            </w:tcBorders>
            <w:shd w:val="clear" w:color="auto" w:fill="auto"/>
            <w:hideMark/>
          </w:tcPr>
          <w:p w14:paraId="33833577"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BLOCK_ALM</w:t>
            </w:r>
          </w:p>
        </w:tc>
        <w:tc>
          <w:tcPr>
            <w:tcW w:w="682" w:type="dxa"/>
            <w:tcBorders>
              <w:top w:val="single" w:sz="8" w:space="0" w:color="auto"/>
              <w:left w:val="nil"/>
              <w:bottom w:val="single" w:sz="4" w:space="0" w:color="auto"/>
              <w:right w:val="single" w:sz="4" w:space="0" w:color="auto"/>
            </w:tcBorders>
            <w:shd w:val="clear" w:color="auto" w:fill="auto"/>
            <w:noWrap/>
            <w:hideMark/>
          </w:tcPr>
          <w:p w14:paraId="4BA6F26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Rec</w:t>
            </w:r>
          </w:p>
        </w:tc>
        <w:tc>
          <w:tcPr>
            <w:tcW w:w="1329" w:type="dxa"/>
            <w:tcBorders>
              <w:top w:val="single" w:sz="8" w:space="0" w:color="auto"/>
              <w:left w:val="nil"/>
              <w:bottom w:val="single" w:sz="4" w:space="0" w:color="auto"/>
              <w:right w:val="single" w:sz="4" w:space="0" w:color="auto"/>
            </w:tcBorders>
            <w:shd w:val="clear" w:color="auto" w:fill="auto"/>
            <w:hideMark/>
          </w:tcPr>
          <w:p w14:paraId="5EADD03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w:t>
            </w:r>
          </w:p>
        </w:tc>
        <w:tc>
          <w:tcPr>
            <w:tcW w:w="537" w:type="dxa"/>
            <w:tcBorders>
              <w:top w:val="single" w:sz="8" w:space="0" w:color="auto"/>
              <w:left w:val="nil"/>
              <w:bottom w:val="single" w:sz="4" w:space="0" w:color="auto"/>
              <w:right w:val="single" w:sz="4" w:space="0" w:color="auto"/>
            </w:tcBorders>
            <w:shd w:val="clear" w:color="auto" w:fill="auto"/>
            <w:hideMark/>
          </w:tcPr>
          <w:p w14:paraId="4D19279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22" w:type="dxa"/>
            <w:tcBorders>
              <w:top w:val="single" w:sz="8" w:space="0" w:color="auto"/>
              <w:left w:val="nil"/>
              <w:bottom w:val="single" w:sz="4" w:space="0" w:color="auto"/>
              <w:right w:val="single" w:sz="4" w:space="0" w:color="auto"/>
            </w:tcBorders>
            <w:shd w:val="clear" w:color="auto" w:fill="auto"/>
            <w:hideMark/>
          </w:tcPr>
          <w:p w14:paraId="5911B23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16EF9FD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01D387C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2B0C5EC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E001DF4" w14:textId="77777777" w:rsidTr="00992444">
        <w:trPr>
          <w:trHeight w:val="300"/>
        </w:trPr>
        <w:tc>
          <w:tcPr>
            <w:tcW w:w="977" w:type="dxa"/>
            <w:vMerge/>
            <w:tcBorders>
              <w:top w:val="single" w:sz="8" w:space="0" w:color="auto"/>
              <w:left w:val="single" w:sz="8" w:space="0" w:color="auto"/>
              <w:bottom w:val="single" w:sz="4" w:space="0" w:color="auto"/>
              <w:right w:val="nil"/>
            </w:tcBorders>
            <w:vAlign w:val="center"/>
            <w:hideMark/>
          </w:tcPr>
          <w:p w14:paraId="7418DA7A"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single" w:sz="8" w:space="0" w:color="auto"/>
              <w:bottom w:val="single" w:sz="4" w:space="0" w:color="auto"/>
              <w:right w:val="single" w:sz="4" w:space="0" w:color="auto"/>
            </w:tcBorders>
            <w:shd w:val="clear" w:color="auto" w:fill="auto"/>
            <w:hideMark/>
          </w:tcPr>
          <w:p w14:paraId="7882787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40559BD8"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UNACKNOWLEDGED</w:t>
            </w:r>
          </w:p>
        </w:tc>
        <w:tc>
          <w:tcPr>
            <w:tcW w:w="682" w:type="dxa"/>
            <w:tcBorders>
              <w:top w:val="nil"/>
              <w:left w:val="nil"/>
              <w:bottom w:val="single" w:sz="4" w:space="0" w:color="auto"/>
              <w:right w:val="single" w:sz="4" w:space="0" w:color="auto"/>
            </w:tcBorders>
            <w:shd w:val="clear" w:color="auto" w:fill="auto"/>
            <w:noWrap/>
            <w:hideMark/>
          </w:tcPr>
          <w:p w14:paraId="2F48831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noWrap/>
            <w:hideMark/>
          </w:tcPr>
          <w:p w14:paraId="0BDABA9E"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enu</w:t>
            </w:r>
            <w:proofErr w:type="spellEnd"/>
          </w:p>
        </w:tc>
        <w:tc>
          <w:tcPr>
            <w:tcW w:w="537" w:type="dxa"/>
            <w:tcBorders>
              <w:top w:val="nil"/>
              <w:left w:val="nil"/>
              <w:bottom w:val="single" w:sz="4" w:space="0" w:color="auto"/>
              <w:right w:val="single" w:sz="4" w:space="0" w:color="auto"/>
            </w:tcBorders>
            <w:shd w:val="clear" w:color="auto" w:fill="auto"/>
            <w:hideMark/>
          </w:tcPr>
          <w:p w14:paraId="6135F30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6DB90CC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6F2C728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0-2</w:t>
            </w:r>
          </w:p>
        </w:tc>
        <w:tc>
          <w:tcPr>
            <w:tcW w:w="1085" w:type="dxa"/>
            <w:tcBorders>
              <w:top w:val="nil"/>
              <w:left w:val="nil"/>
              <w:bottom w:val="single" w:sz="4" w:space="0" w:color="auto"/>
              <w:right w:val="single" w:sz="4" w:space="0" w:color="auto"/>
            </w:tcBorders>
            <w:shd w:val="clear" w:color="auto" w:fill="auto"/>
            <w:hideMark/>
          </w:tcPr>
          <w:p w14:paraId="17329A7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0B5C464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2B146457" w14:textId="77777777" w:rsidTr="00992444">
        <w:trPr>
          <w:trHeight w:val="300"/>
        </w:trPr>
        <w:tc>
          <w:tcPr>
            <w:tcW w:w="977" w:type="dxa"/>
            <w:vMerge/>
            <w:tcBorders>
              <w:top w:val="single" w:sz="8" w:space="0" w:color="auto"/>
              <w:left w:val="single" w:sz="8" w:space="0" w:color="auto"/>
              <w:bottom w:val="single" w:sz="4" w:space="0" w:color="auto"/>
              <w:right w:val="nil"/>
            </w:tcBorders>
            <w:vAlign w:val="center"/>
            <w:hideMark/>
          </w:tcPr>
          <w:p w14:paraId="1589FA8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single" w:sz="8" w:space="0" w:color="auto"/>
              <w:bottom w:val="single" w:sz="4" w:space="0" w:color="auto"/>
              <w:right w:val="single" w:sz="4" w:space="0" w:color="auto"/>
            </w:tcBorders>
            <w:shd w:val="clear" w:color="auto" w:fill="auto"/>
            <w:hideMark/>
          </w:tcPr>
          <w:p w14:paraId="695CBB4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2589490B"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ALARM_STATE</w:t>
            </w:r>
          </w:p>
        </w:tc>
        <w:tc>
          <w:tcPr>
            <w:tcW w:w="682" w:type="dxa"/>
            <w:tcBorders>
              <w:top w:val="nil"/>
              <w:left w:val="nil"/>
              <w:bottom w:val="single" w:sz="4" w:space="0" w:color="auto"/>
              <w:right w:val="single" w:sz="4" w:space="0" w:color="auto"/>
            </w:tcBorders>
            <w:shd w:val="clear" w:color="auto" w:fill="auto"/>
            <w:noWrap/>
            <w:hideMark/>
          </w:tcPr>
          <w:p w14:paraId="1EC3F1F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5E25F801"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enu</w:t>
            </w:r>
            <w:proofErr w:type="spellEnd"/>
          </w:p>
        </w:tc>
        <w:tc>
          <w:tcPr>
            <w:tcW w:w="537" w:type="dxa"/>
            <w:tcBorders>
              <w:top w:val="nil"/>
              <w:left w:val="nil"/>
              <w:bottom w:val="single" w:sz="4" w:space="0" w:color="auto"/>
              <w:right w:val="single" w:sz="4" w:space="0" w:color="auto"/>
            </w:tcBorders>
            <w:shd w:val="clear" w:color="auto" w:fill="auto"/>
            <w:hideMark/>
          </w:tcPr>
          <w:p w14:paraId="71A81A7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590B90A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t>
            </w:r>
          </w:p>
        </w:tc>
        <w:tc>
          <w:tcPr>
            <w:tcW w:w="1848" w:type="dxa"/>
            <w:tcBorders>
              <w:top w:val="nil"/>
              <w:left w:val="nil"/>
              <w:bottom w:val="single" w:sz="4" w:space="0" w:color="auto"/>
              <w:right w:val="single" w:sz="4" w:space="0" w:color="auto"/>
            </w:tcBorders>
            <w:shd w:val="clear" w:color="auto" w:fill="auto"/>
            <w:hideMark/>
          </w:tcPr>
          <w:p w14:paraId="2BBA5A6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0 to 4</w:t>
            </w:r>
          </w:p>
        </w:tc>
        <w:tc>
          <w:tcPr>
            <w:tcW w:w="1085" w:type="dxa"/>
            <w:tcBorders>
              <w:top w:val="nil"/>
              <w:left w:val="nil"/>
              <w:bottom w:val="single" w:sz="4" w:space="0" w:color="auto"/>
              <w:right w:val="single" w:sz="4" w:space="0" w:color="auto"/>
            </w:tcBorders>
            <w:shd w:val="clear" w:color="auto" w:fill="auto"/>
            <w:hideMark/>
          </w:tcPr>
          <w:p w14:paraId="272BBAB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3A63A3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E40EC65" w14:textId="77777777" w:rsidTr="00992444">
        <w:trPr>
          <w:trHeight w:val="300"/>
        </w:trPr>
        <w:tc>
          <w:tcPr>
            <w:tcW w:w="977" w:type="dxa"/>
            <w:vMerge/>
            <w:tcBorders>
              <w:top w:val="single" w:sz="8" w:space="0" w:color="auto"/>
              <w:left w:val="single" w:sz="8" w:space="0" w:color="auto"/>
              <w:bottom w:val="single" w:sz="4" w:space="0" w:color="auto"/>
              <w:right w:val="nil"/>
            </w:tcBorders>
            <w:vAlign w:val="center"/>
            <w:hideMark/>
          </w:tcPr>
          <w:p w14:paraId="485A29F5"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single" w:sz="8" w:space="0" w:color="auto"/>
              <w:bottom w:val="single" w:sz="4" w:space="0" w:color="auto"/>
              <w:right w:val="single" w:sz="4" w:space="0" w:color="auto"/>
            </w:tcBorders>
            <w:shd w:val="clear" w:color="auto" w:fill="auto"/>
            <w:hideMark/>
          </w:tcPr>
          <w:p w14:paraId="4608795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4E24CB10"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TIME_STAMP</w:t>
            </w:r>
          </w:p>
        </w:tc>
        <w:tc>
          <w:tcPr>
            <w:tcW w:w="682" w:type="dxa"/>
            <w:tcBorders>
              <w:top w:val="nil"/>
              <w:left w:val="nil"/>
              <w:bottom w:val="single" w:sz="4" w:space="0" w:color="auto"/>
              <w:right w:val="single" w:sz="4" w:space="0" w:color="auto"/>
            </w:tcBorders>
            <w:shd w:val="clear" w:color="auto" w:fill="auto"/>
            <w:noWrap/>
            <w:hideMark/>
          </w:tcPr>
          <w:p w14:paraId="748EFC5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2C73025A"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time_value</w:t>
            </w:r>
            <w:proofErr w:type="spellEnd"/>
          </w:p>
        </w:tc>
        <w:tc>
          <w:tcPr>
            <w:tcW w:w="537" w:type="dxa"/>
            <w:tcBorders>
              <w:top w:val="nil"/>
              <w:left w:val="nil"/>
              <w:bottom w:val="single" w:sz="4" w:space="0" w:color="auto"/>
              <w:right w:val="single" w:sz="4" w:space="0" w:color="auto"/>
            </w:tcBorders>
            <w:shd w:val="clear" w:color="auto" w:fill="auto"/>
            <w:hideMark/>
          </w:tcPr>
          <w:p w14:paraId="532DF67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w:t>
            </w:r>
          </w:p>
        </w:tc>
        <w:tc>
          <w:tcPr>
            <w:tcW w:w="522" w:type="dxa"/>
            <w:tcBorders>
              <w:top w:val="nil"/>
              <w:left w:val="nil"/>
              <w:bottom w:val="single" w:sz="4" w:space="0" w:color="auto"/>
              <w:right w:val="single" w:sz="4" w:space="0" w:color="auto"/>
            </w:tcBorders>
            <w:shd w:val="clear" w:color="auto" w:fill="auto"/>
            <w:hideMark/>
          </w:tcPr>
          <w:p w14:paraId="2554D67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t>
            </w:r>
          </w:p>
        </w:tc>
        <w:tc>
          <w:tcPr>
            <w:tcW w:w="1848" w:type="dxa"/>
            <w:tcBorders>
              <w:top w:val="nil"/>
              <w:left w:val="nil"/>
              <w:bottom w:val="single" w:sz="4" w:space="0" w:color="auto"/>
              <w:right w:val="single" w:sz="4" w:space="0" w:color="auto"/>
            </w:tcBorders>
            <w:shd w:val="clear" w:color="auto" w:fill="auto"/>
            <w:hideMark/>
          </w:tcPr>
          <w:p w14:paraId="42B3BB7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1085" w:type="dxa"/>
            <w:tcBorders>
              <w:top w:val="nil"/>
              <w:left w:val="nil"/>
              <w:bottom w:val="single" w:sz="4" w:space="0" w:color="auto"/>
              <w:right w:val="single" w:sz="4" w:space="0" w:color="auto"/>
            </w:tcBorders>
            <w:shd w:val="clear" w:color="auto" w:fill="auto"/>
            <w:hideMark/>
          </w:tcPr>
          <w:p w14:paraId="042C8FB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C92292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60612538" w14:textId="77777777" w:rsidTr="00992444">
        <w:trPr>
          <w:trHeight w:val="300"/>
        </w:trPr>
        <w:tc>
          <w:tcPr>
            <w:tcW w:w="977" w:type="dxa"/>
            <w:vMerge/>
            <w:tcBorders>
              <w:top w:val="single" w:sz="8" w:space="0" w:color="auto"/>
              <w:left w:val="single" w:sz="8" w:space="0" w:color="auto"/>
              <w:bottom w:val="single" w:sz="4" w:space="0" w:color="auto"/>
              <w:right w:val="nil"/>
            </w:tcBorders>
            <w:vAlign w:val="center"/>
            <w:hideMark/>
          </w:tcPr>
          <w:p w14:paraId="2BB9BFE0"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single" w:sz="8" w:space="0" w:color="auto"/>
              <w:bottom w:val="single" w:sz="4" w:space="0" w:color="auto"/>
              <w:right w:val="single" w:sz="4" w:space="0" w:color="auto"/>
            </w:tcBorders>
            <w:shd w:val="clear" w:color="auto" w:fill="auto"/>
            <w:hideMark/>
          </w:tcPr>
          <w:p w14:paraId="1002BE6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hideMark/>
          </w:tcPr>
          <w:p w14:paraId="544F60F0"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SUB_CODE</w:t>
            </w:r>
          </w:p>
        </w:tc>
        <w:tc>
          <w:tcPr>
            <w:tcW w:w="682" w:type="dxa"/>
            <w:tcBorders>
              <w:top w:val="nil"/>
              <w:left w:val="nil"/>
              <w:bottom w:val="single" w:sz="4" w:space="0" w:color="auto"/>
              <w:right w:val="single" w:sz="4" w:space="0" w:color="auto"/>
            </w:tcBorders>
            <w:shd w:val="clear" w:color="auto" w:fill="auto"/>
            <w:noWrap/>
            <w:hideMark/>
          </w:tcPr>
          <w:p w14:paraId="0446CA2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noWrap/>
            <w:hideMark/>
          </w:tcPr>
          <w:p w14:paraId="2AC51FE4"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enu</w:t>
            </w:r>
            <w:proofErr w:type="spellEnd"/>
          </w:p>
        </w:tc>
        <w:tc>
          <w:tcPr>
            <w:tcW w:w="537" w:type="dxa"/>
            <w:tcBorders>
              <w:top w:val="nil"/>
              <w:left w:val="nil"/>
              <w:bottom w:val="single" w:sz="4" w:space="0" w:color="auto"/>
              <w:right w:val="single" w:sz="4" w:space="0" w:color="auto"/>
            </w:tcBorders>
            <w:shd w:val="clear" w:color="auto" w:fill="auto"/>
            <w:hideMark/>
          </w:tcPr>
          <w:p w14:paraId="676547B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337E1CA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t>
            </w:r>
          </w:p>
        </w:tc>
        <w:tc>
          <w:tcPr>
            <w:tcW w:w="1848" w:type="dxa"/>
            <w:tcBorders>
              <w:top w:val="nil"/>
              <w:left w:val="nil"/>
              <w:bottom w:val="single" w:sz="4" w:space="0" w:color="auto"/>
              <w:right w:val="single" w:sz="4" w:space="0" w:color="auto"/>
            </w:tcBorders>
            <w:shd w:val="clear" w:color="auto" w:fill="auto"/>
            <w:hideMark/>
          </w:tcPr>
          <w:p w14:paraId="081E7B0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1085" w:type="dxa"/>
            <w:tcBorders>
              <w:top w:val="nil"/>
              <w:left w:val="nil"/>
              <w:bottom w:val="single" w:sz="4" w:space="0" w:color="auto"/>
              <w:right w:val="single" w:sz="4" w:space="0" w:color="auto"/>
            </w:tcBorders>
            <w:shd w:val="clear" w:color="auto" w:fill="auto"/>
            <w:hideMark/>
          </w:tcPr>
          <w:p w14:paraId="14628A2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235A75A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9E68BBD" w14:textId="77777777" w:rsidTr="00992444">
        <w:trPr>
          <w:trHeight w:val="315"/>
        </w:trPr>
        <w:tc>
          <w:tcPr>
            <w:tcW w:w="977" w:type="dxa"/>
            <w:vMerge/>
            <w:tcBorders>
              <w:top w:val="single" w:sz="8" w:space="0" w:color="auto"/>
              <w:left w:val="single" w:sz="8" w:space="0" w:color="auto"/>
              <w:bottom w:val="single" w:sz="4" w:space="0" w:color="auto"/>
              <w:right w:val="nil"/>
            </w:tcBorders>
            <w:vAlign w:val="center"/>
            <w:hideMark/>
          </w:tcPr>
          <w:p w14:paraId="09DDB81A"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single" w:sz="8" w:space="0" w:color="auto"/>
              <w:bottom w:val="nil"/>
              <w:right w:val="single" w:sz="4" w:space="0" w:color="auto"/>
            </w:tcBorders>
            <w:shd w:val="clear" w:color="auto" w:fill="auto"/>
            <w:hideMark/>
          </w:tcPr>
          <w:p w14:paraId="19EC805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nil"/>
              <w:right w:val="single" w:sz="4" w:space="0" w:color="auto"/>
            </w:tcBorders>
            <w:shd w:val="clear" w:color="auto" w:fill="auto"/>
            <w:hideMark/>
          </w:tcPr>
          <w:p w14:paraId="210504C4"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VALUE</w:t>
            </w:r>
          </w:p>
        </w:tc>
        <w:tc>
          <w:tcPr>
            <w:tcW w:w="682" w:type="dxa"/>
            <w:tcBorders>
              <w:top w:val="nil"/>
              <w:left w:val="nil"/>
              <w:bottom w:val="nil"/>
              <w:right w:val="single" w:sz="4" w:space="0" w:color="auto"/>
            </w:tcBorders>
            <w:shd w:val="clear" w:color="auto" w:fill="auto"/>
            <w:noWrap/>
            <w:hideMark/>
          </w:tcPr>
          <w:p w14:paraId="5894A7A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noWrap/>
            <w:hideMark/>
          </w:tcPr>
          <w:p w14:paraId="59F059F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nil"/>
              <w:right w:val="single" w:sz="4" w:space="0" w:color="auto"/>
            </w:tcBorders>
            <w:shd w:val="clear" w:color="auto" w:fill="auto"/>
            <w:hideMark/>
          </w:tcPr>
          <w:p w14:paraId="74B8C16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6EDFA63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t>
            </w:r>
          </w:p>
        </w:tc>
        <w:tc>
          <w:tcPr>
            <w:tcW w:w="1848" w:type="dxa"/>
            <w:tcBorders>
              <w:top w:val="nil"/>
              <w:left w:val="nil"/>
              <w:bottom w:val="nil"/>
              <w:right w:val="single" w:sz="4" w:space="0" w:color="auto"/>
            </w:tcBorders>
            <w:shd w:val="clear" w:color="auto" w:fill="auto"/>
            <w:hideMark/>
          </w:tcPr>
          <w:p w14:paraId="14F86F1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1085" w:type="dxa"/>
            <w:tcBorders>
              <w:top w:val="nil"/>
              <w:left w:val="nil"/>
              <w:bottom w:val="nil"/>
              <w:right w:val="single" w:sz="4" w:space="0" w:color="auto"/>
            </w:tcBorders>
            <w:shd w:val="clear" w:color="auto" w:fill="auto"/>
            <w:hideMark/>
          </w:tcPr>
          <w:p w14:paraId="19CB6B0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nil"/>
              <w:right w:val="single" w:sz="4" w:space="0" w:color="auto"/>
            </w:tcBorders>
            <w:shd w:val="clear" w:color="auto" w:fill="auto"/>
            <w:hideMark/>
          </w:tcPr>
          <w:p w14:paraId="2BD4B31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44039DE" w14:textId="77777777" w:rsidTr="00061490">
        <w:trPr>
          <w:trHeight w:val="300"/>
        </w:trPr>
        <w:tc>
          <w:tcPr>
            <w:tcW w:w="977" w:type="dxa"/>
            <w:vMerge w:val="restart"/>
            <w:tcBorders>
              <w:top w:val="single" w:sz="8" w:space="0" w:color="auto"/>
              <w:left w:val="single" w:sz="8" w:space="0" w:color="auto"/>
              <w:bottom w:val="single" w:sz="8" w:space="0" w:color="000000"/>
              <w:right w:val="single" w:sz="4" w:space="0" w:color="auto"/>
            </w:tcBorders>
            <w:shd w:val="clear" w:color="000000" w:fill="DCE6F1"/>
            <w:hideMark/>
          </w:tcPr>
          <w:p w14:paraId="3C8B8F1A"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lastRenderedPageBreak/>
              <w:t>9</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50FDB030"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TRANSDUCER_DIRECTORY</w:t>
            </w:r>
          </w:p>
        </w:tc>
        <w:tc>
          <w:tcPr>
            <w:tcW w:w="682" w:type="dxa"/>
            <w:tcBorders>
              <w:top w:val="single" w:sz="8" w:space="0" w:color="auto"/>
              <w:left w:val="nil"/>
              <w:bottom w:val="single" w:sz="4" w:space="0" w:color="auto"/>
              <w:right w:val="single" w:sz="4" w:space="0" w:color="auto"/>
            </w:tcBorders>
            <w:shd w:val="clear" w:color="auto" w:fill="auto"/>
            <w:hideMark/>
          </w:tcPr>
          <w:p w14:paraId="2F5CEFD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Array</w:t>
            </w:r>
          </w:p>
        </w:tc>
        <w:tc>
          <w:tcPr>
            <w:tcW w:w="1329" w:type="dxa"/>
            <w:tcBorders>
              <w:top w:val="single" w:sz="8" w:space="0" w:color="auto"/>
              <w:left w:val="nil"/>
              <w:bottom w:val="single" w:sz="4" w:space="0" w:color="auto"/>
              <w:right w:val="single" w:sz="4" w:space="0" w:color="auto"/>
            </w:tcBorders>
            <w:shd w:val="clear" w:color="auto" w:fill="auto"/>
            <w:hideMark/>
          </w:tcPr>
          <w:p w14:paraId="1B68D841"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UInt16</w:t>
            </w:r>
          </w:p>
        </w:tc>
        <w:tc>
          <w:tcPr>
            <w:tcW w:w="537" w:type="dxa"/>
            <w:tcBorders>
              <w:top w:val="single" w:sz="8" w:space="0" w:color="auto"/>
              <w:left w:val="nil"/>
              <w:bottom w:val="single" w:sz="4" w:space="0" w:color="auto"/>
              <w:right w:val="single" w:sz="4" w:space="0" w:color="auto"/>
            </w:tcBorders>
            <w:shd w:val="clear" w:color="auto" w:fill="auto"/>
            <w:hideMark/>
          </w:tcPr>
          <w:p w14:paraId="203CF95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22" w:type="dxa"/>
            <w:tcBorders>
              <w:top w:val="single" w:sz="8" w:space="0" w:color="auto"/>
              <w:left w:val="nil"/>
              <w:bottom w:val="single" w:sz="4" w:space="0" w:color="auto"/>
              <w:right w:val="single" w:sz="4" w:space="0" w:color="auto"/>
            </w:tcBorders>
            <w:shd w:val="clear" w:color="auto" w:fill="auto"/>
            <w:hideMark/>
          </w:tcPr>
          <w:p w14:paraId="5E36ACF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72964D3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0B1CBD0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688D6A9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076A4EC9"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7EF8C6E5"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8F349CF"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noWrap/>
            <w:hideMark/>
          </w:tcPr>
          <w:p w14:paraId="1863658A"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NUMBER_OF_XDS</w:t>
            </w:r>
          </w:p>
        </w:tc>
        <w:tc>
          <w:tcPr>
            <w:tcW w:w="682" w:type="dxa"/>
            <w:tcBorders>
              <w:top w:val="nil"/>
              <w:left w:val="nil"/>
              <w:bottom w:val="single" w:sz="4" w:space="0" w:color="auto"/>
              <w:right w:val="single" w:sz="4" w:space="0" w:color="auto"/>
            </w:tcBorders>
            <w:shd w:val="clear" w:color="auto" w:fill="auto"/>
            <w:hideMark/>
          </w:tcPr>
          <w:p w14:paraId="383B22B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FAFC08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247A43D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0189D43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FA0246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6</w:t>
            </w:r>
          </w:p>
        </w:tc>
        <w:tc>
          <w:tcPr>
            <w:tcW w:w="1085" w:type="dxa"/>
            <w:tcBorders>
              <w:top w:val="nil"/>
              <w:left w:val="nil"/>
              <w:bottom w:val="single" w:sz="4" w:space="0" w:color="auto"/>
              <w:right w:val="single" w:sz="4" w:space="0" w:color="auto"/>
            </w:tcBorders>
            <w:shd w:val="clear" w:color="auto" w:fill="auto"/>
            <w:hideMark/>
          </w:tcPr>
          <w:p w14:paraId="5DA0F05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6</w:t>
            </w:r>
          </w:p>
        </w:tc>
        <w:tc>
          <w:tcPr>
            <w:tcW w:w="3254" w:type="dxa"/>
            <w:gridSpan w:val="2"/>
            <w:tcBorders>
              <w:top w:val="nil"/>
              <w:left w:val="nil"/>
              <w:bottom w:val="single" w:sz="4" w:space="0" w:color="auto"/>
              <w:right w:val="single" w:sz="4" w:space="0" w:color="auto"/>
            </w:tcBorders>
            <w:shd w:val="clear" w:color="auto" w:fill="auto"/>
            <w:hideMark/>
          </w:tcPr>
          <w:p w14:paraId="0230063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6</w:t>
            </w:r>
          </w:p>
        </w:tc>
      </w:tr>
      <w:tr w:rsidR="00AE0C66" w:rsidRPr="00CC4E0B" w14:paraId="67594C27"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145D255B"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46EBE3C"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noWrap/>
            <w:hideMark/>
          </w:tcPr>
          <w:p w14:paraId="3784D881"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POSITIONER_INDEX</w:t>
            </w:r>
          </w:p>
        </w:tc>
        <w:tc>
          <w:tcPr>
            <w:tcW w:w="682" w:type="dxa"/>
            <w:tcBorders>
              <w:top w:val="nil"/>
              <w:left w:val="nil"/>
              <w:bottom w:val="single" w:sz="4" w:space="0" w:color="auto"/>
              <w:right w:val="single" w:sz="4" w:space="0" w:color="auto"/>
            </w:tcBorders>
            <w:shd w:val="clear" w:color="auto" w:fill="auto"/>
            <w:hideMark/>
          </w:tcPr>
          <w:p w14:paraId="7E72A0C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E8F034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1F7DA6E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32793CF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7024C76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10</w:t>
            </w:r>
          </w:p>
        </w:tc>
        <w:tc>
          <w:tcPr>
            <w:tcW w:w="1085" w:type="dxa"/>
            <w:tcBorders>
              <w:top w:val="nil"/>
              <w:left w:val="nil"/>
              <w:bottom w:val="single" w:sz="4" w:space="0" w:color="auto"/>
              <w:right w:val="single" w:sz="4" w:space="0" w:color="auto"/>
            </w:tcBorders>
            <w:shd w:val="clear" w:color="auto" w:fill="auto"/>
            <w:hideMark/>
          </w:tcPr>
          <w:p w14:paraId="4E02243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10</w:t>
            </w:r>
          </w:p>
        </w:tc>
        <w:tc>
          <w:tcPr>
            <w:tcW w:w="3254" w:type="dxa"/>
            <w:gridSpan w:val="2"/>
            <w:tcBorders>
              <w:top w:val="nil"/>
              <w:left w:val="nil"/>
              <w:bottom w:val="single" w:sz="4" w:space="0" w:color="auto"/>
              <w:right w:val="single" w:sz="4" w:space="0" w:color="auto"/>
            </w:tcBorders>
            <w:shd w:val="clear" w:color="auto" w:fill="auto"/>
            <w:hideMark/>
          </w:tcPr>
          <w:p w14:paraId="43351AF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10</w:t>
            </w:r>
          </w:p>
        </w:tc>
      </w:tr>
      <w:tr w:rsidR="00AE0C66" w:rsidRPr="00CC4E0B" w14:paraId="1C593EE4"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67CB51C0"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E0C2DEE"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noWrap/>
            <w:hideMark/>
          </w:tcPr>
          <w:p w14:paraId="344AF4FA"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PRESSURES_INDEX</w:t>
            </w:r>
          </w:p>
        </w:tc>
        <w:tc>
          <w:tcPr>
            <w:tcW w:w="682" w:type="dxa"/>
            <w:tcBorders>
              <w:top w:val="nil"/>
              <w:left w:val="nil"/>
              <w:bottom w:val="single" w:sz="4" w:space="0" w:color="auto"/>
              <w:right w:val="single" w:sz="4" w:space="0" w:color="auto"/>
            </w:tcBorders>
            <w:shd w:val="clear" w:color="auto" w:fill="auto"/>
            <w:hideMark/>
          </w:tcPr>
          <w:p w14:paraId="3AA4FBD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65EBCA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5B78201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A731E5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D60CF1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48</w:t>
            </w:r>
          </w:p>
        </w:tc>
        <w:tc>
          <w:tcPr>
            <w:tcW w:w="1085" w:type="dxa"/>
            <w:tcBorders>
              <w:top w:val="nil"/>
              <w:left w:val="nil"/>
              <w:bottom w:val="single" w:sz="4" w:space="0" w:color="auto"/>
              <w:right w:val="single" w:sz="4" w:space="0" w:color="auto"/>
            </w:tcBorders>
            <w:shd w:val="clear" w:color="auto" w:fill="auto"/>
            <w:hideMark/>
          </w:tcPr>
          <w:p w14:paraId="25F5A87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48</w:t>
            </w:r>
          </w:p>
        </w:tc>
        <w:tc>
          <w:tcPr>
            <w:tcW w:w="3254" w:type="dxa"/>
            <w:gridSpan w:val="2"/>
            <w:tcBorders>
              <w:top w:val="nil"/>
              <w:left w:val="nil"/>
              <w:bottom w:val="single" w:sz="4" w:space="0" w:color="auto"/>
              <w:right w:val="single" w:sz="4" w:space="0" w:color="auto"/>
            </w:tcBorders>
            <w:shd w:val="clear" w:color="auto" w:fill="auto"/>
            <w:hideMark/>
          </w:tcPr>
          <w:p w14:paraId="5C4D4B9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48</w:t>
            </w:r>
          </w:p>
        </w:tc>
      </w:tr>
      <w:tr w:rsidR="00AE0C66" w:rsidRPr="00CC4E0B" w14:paraId="20D66114" w14:textId="77777777" w:rsidTr="00992444">
        <w:trPr>
          <w:trHeight w:val="315"/>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26CE674E"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8" w:space="0" w:color="auto"/>
              <w:right w:val="single" w:sz="4" w:space="0" w:color="auto"/>
            </w:tcBorders>
            <w:shd w:val="clear" w:color="auto" w:fill="auto"/>
            <w:hideMark/>
          </w:tcPr>
          <w:p w14:paraId="575DD0D5"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2753" w:type="dxa"/>
            <w:tcBorders>
              <w:top w:val="nil"/>
              <w:left w:val="nil"/>
              <w:bottom w:val="single" w:sz="8" w:space="0" w:color="auto"/>
              <w:right w:val="single" w:sz="4" w:space="0" w:color="auto"/>
            </w:tcBorders>
            <w:shd w:val="clear" w:color="auto" w:fill="auto"/>
            <w:noWrap/>
            <w:hideMark/>
          </w:tcPr>
          <w:p w14:paraId="45216FBE"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TEMPERATURE_INDEX</w:t>
            </w:r>
          </w:p>
        </w:tc>
        <w:tc>
          <w:tcPr>
            <w:tcW w:w="682" w:type="dxa"/>
            <w:tcBorders>
              <w:top w:val="nil"/>
              <w:left w:val="nil"/>
              <w:bottom w:val="single" w:sz="8" w:space="0" w:color="auto"/>
              <w:right w:val="single" w:sz="4" w:space="0" w:color="auto"/>
            </w:tcBorders>
            <w:shd w:val="clear" w:color="auto" w:fill="auto"/>
            <w:hideMark/>
          </w:tcPr>
          <w:p w14:paraId="2EC8A93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63113B2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nil"/>
              <w:left w:val="nil"/>
              <w:bottom w:val="single" w:sz="8" w:space="0" w:color="auto"/>
              <w:right w:val="single" w:sz="4" w:space="0" w:color="auto"/>
            </w:tcBorders>
            <w:shd w:val="clear" w:color="auto" w:fill="auto"/>
            <w:hideMark/>
          </w:tcPr>
          <w:p w14:paraId="27168D7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6</w:t>
            </w:r>
          </w:p>
        </w:tc>
        <w:tc>
          <w:tcPr>
            <w:tcW w:w="522" w:type="dxa"/>
            <w:tcBorders>
              <w:top w:val="nil"/>
              <w:left w:val="nil"/>
              <w:bottom w:val="single" w:sz="8" w:space="0" w:color="auto"/>
              <w:right w:val="single" w:sz="4" w:space="0" w:color="auto"/>
            </w:tcBorders>
            <w:shd w:val="clear" w:color="auto" w:fill="auto"/>
            <w:hideMark/>
          </w:tcPr>
          <w:p w14:paraId="273E3A0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19457EB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59</w:t>
            </w:r>
          </w:p>
        </w:tc>
        <w:tc>
          <w:tcPr>
            <w:tcW w:w="1085" w:type="dxa"/>
            <w:tcBorders>
              <w:top w:val="nil"/>
              <w:left w:val="nil"/>
              <w:bottom w:val="single" w:sz="8" w:space="0" w:color="auto"/>
              <w:right w:val="single" w:sz="4" w:space="0" w:color="auto"/>
            </w:tcBorders>
            <w:shd w:val="clear" w:color="auto" w:fill="auto"/>
            <w:hideMark/>
          </w:tcPr>
          <w:p w14:paraId="1A1B916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59</w:t>
            </w:r>
          </w:p>
        </w:tc>
        <w:tc>
          <w:tcPr>
            <w:tcW w:w="3254" w:type="dxa"/>
            <w:gridSpan w:val="2"/>
            <w:tcBorders>
              <w:top w:val="nil"/>
              <w:left w:val="nil"/>
              <w:bottom w:val="single" w:sz="8" w:space="0" w:color="auto"/>
              <w:right w:val="single" w:sz="4" w:space="0" w:color="auto"/>
            </w:tcBorders>
            <w:shd w:val="clear" w:color="auto" w:fill="auto"/>
            <w:hideMark/>
          </w:tcPr>
          <w:p w14:paraId="2EA591C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59</w:t>
            </w:r>
          </w:p>
        </w:tc>
      </w:tr>
      <w:tr w:rsidR="00AE0C66" w:rsidRPr="00CC4E0B" w14:paraId="409BFA6F" w14:textId="77777777" w:rsidTr="00061490">
        <w:trPr>
          <w:trHeight w:val="315"/>
        </w:trPr>
        <w:tc>
          <w:tcPr>
            <w:tcW w:w="977" w:type="dxa"/>
            <w:tcBorders>
              <w:top w:val="nil"/>
              <w:left w:val="single" w:sz="8" w:space="0" w:color="auto"/>
              <w:bottom w:val="single" w:sz="8" w:space="0" w:color="auto"/>
              <w:right w:val="single" w:sz="4" w:space="0" w:color="auto"/>
            </w:tcBorders>
            <w:shd w:val="clear" w:color="000000" w:fill="DCE6F1"/>
            <w:hideMark/>
          </w:tcPr>
          <w:p w14:paraId="5B56F150"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10</w:t>
            </w:r>
          </w:p>
        </w:tc>
        <w:tc>
          <w:tcPr>
            <w:tcW w:w="3473" w:type="dxa"/>
            <w:gridSpan w:val="2"/>
            <w:tcBorders>
              <w:top w:val="nil"/>
              <w:left w:val="nil"/>
              <w:bottom w:val="single" w:sz="8" w:space="0" w:color="auto"/>
              <w:right w:val="single" w:sz="8" w:space="0" w:color="000000"/>
            </w:tcBorders>
            <w:shd w:val="clear" w:color="auto" w:fill="auto"/>
            <w:hideMark/>
          </w:tcPr>
          <w:p w14:paraId="31747AFB"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POSITION_TRANSDUCER_TYPE</w:t>
            </w:r>
          </w:p>
        </w:tc>
        <w:tc>
          <w:tcPr>
            <w:tcW w:w="682" w:type="dxa"/>
            <w:tcBorders>
              <w:top w:val="nil"/>
              <w:left w:val="nil"/>
              <w:bottom w:val="single" w:sz="8" w:space="0" w:color="auto"/>
              <w:right w:val="single" w:sz="4" w:space="0" w:color="auto"/>
            </w:tcBorders>
            <w:shd w:val="clear" w:color="auto" w:fill="auto"/>
            <w:hideMark/>
          </w:tcPr>
          <w:p w14:paraId="5C9EBEC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Var</w:t>
            </w:r>
          </w:p>
        </w:tc>
        <w:tc>
          <w:tcPr>
            <w:tcW w:w="1329" w:type="dxa"/>
            <w:tcBorders>
              <w:top w:val="nil"/>
              <w:left w:val="nil"/>
              <w:bottom w:val="single" w:sz="8" w:space="0" w:color="auto"/>
              <w:right w:val="single" w:sz="4" w:space="0" w:color="auto"/>
            </w:tcBorders>
            <w:shd w:val="clear" w:color="auto" w:fill="auto"/>
            <w:hideMark/>
          </w:tcPr>
          <w:p w14:paraId="5108EE9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UInt16</w:t>
            </w:r>
          </w:p>
        </w:tc>
        <w:tc>
          <w:tcPr>
            <w:tcW w:w="537" w:type="dxa"/>
            <w:tcBorders>
              <w:top w:val="nil"/>
              <w:left w:val="nil"/>
              <w:bottom w:val="single" w:sz="8" w:space="0" w:color="auto"/>
              <w:right w:val="single" w:sz="4" w:space="0" w:color="auto"/>
            </w:tcBorders>
            <w:shd w:val="clear" w:color="auto" w:fill="auto"/>
            <w:hideMark/>
          </w:tcPr>
          <w:p w14:paraId="5EB5259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8" w:space="0" w:color="auto"/>
              <w:right w:val="single" w:sz="4" w:space="0" w:color="auto"/>
            </w:tcBorders>
            <w:shd w:val="clear" w:color="auto" w:fill="auto"/>
            <w:hideMark/>
          </w:tcPr>
          <w:p w14:paraId="666EECF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t>
            </w:r>
          </w:p>
        </w:tc>
        <w:tc>
          <w:tcPr>
            <w:tcW w:w="1848" w:type="dxa"/>
            <w:tcBorders>
              <w:top w:val="nil"/>
              <w:left w:val="nil"/>
              <w:bottom w:val="single" w:sz="8" w:space="0" w:color="auto"/>
              <w:right w:val="single" w:sz="4" w:space="0" w:color="auto"/>
            </w:tcBorders>
            <w:shd w:val="clear" w:color="auto" w:fill="auto"/>
            <w:hideMark/>
          </w:tcPr>
          <w:p w14:paraId="4884950B" w14:textId="77777777" w:rsidR="00E247AF" w:rsidRPr="00992444" w:rsidRDefault="00E247AF" w:rsidP="00911A80">
            <w:pPr>
              <w:rPr>
                <w:rFonts w:ascii="Arial" w:eastAsia="Times New Roman" w:hAnsi="Arial" w:cs="Arial"/>
                <w:i/>
                <w:iCs/>
                <w:sz w:val="16"/>
                <w:szCs w:val="16"/>
                <w:lang w:eastAsia="en-US"/>
              </w:rPr>
            </w:pPr>
            <w:r w:rsidRPr="00992444">
              <w:rPr>
                <w:rFonts w:ascii="Arial" w:eastAsia="Times New Roman" w:hAnsi="Arial" w:cs="Arial"/>
                <w:i/>
                <w:iCs/>
                <w:sz w:val="16"/>
                <w:szCs w:val="16"/>
                <w:lang w:eastAsia="en-US"/>
              </w:rPr>
              <w:t>106</w:t>
            </w:r>
          </w:p>
        </w:tc>
        <w:tc>
          <w:tcPr>
            <w:tcW w:w="1085" w:type="dxa"/>
            <w:tcBorders>
              <w:top w:val="nil"/>
              <w:left w:val="nil"/>
              <w:bottom w:val="single" w:sz="8" w:space="0" w:color="auto"/>
              <w:right w:val="single" w:sz="4" w:space="0" w:color="auto"/>
            </w:tcBorders>
            <w:shd w:val="clear" w:color="auto" w:fill="auto"/>
            <w:hideMark/>
          </w:tcPr>
          <w:p w14:paraId="2156A961" w14:textId="77777777" w:rsidR="00E247AF" w:rsidRPr="00992444" w:rsidRDefault="00E247AF" w:rsidP="00911A80">
            <w:pPr>
              <w:rPr>
                <w:rFonts w:ascii="Arial" w:eastAsia="Times New Roman" w:hAnsi="Arial" w:cs="Arial"/>
                <w:i/>
                <w:iCs/>
                <w:sz w:val="16"/>
                <w:szCs w:val="16"/>
                <w:lang w:eastAsia="en-US"/>
              </w:rPr>
            </w:pPr>
            <w:r w:rsidRPr="00992444">
              <w:rPr>
                <w:rFonts w:ascii="Arial" w:eastAsia="Times New Roman" w:hAnsi="Arial" w:cs="Arial"/>
                <w:i/>
                <w:iCs/>
                <w:sz w:val="16"/>
                <w:szCs w:val="16"/>
                <w:lang w:eastAsia="en-US"/>
              </w:rPr>
              <w:t>106</w:t>
            </w:r>
          </w:p>
        </w:tc>
        <w:tc>
          <w:tcPr>
            <w:tcW w:w="3254" w:type="dxa"/>
            <w:gridSpan w:val="2"/>
            <w:tcBorders>
              <w:top w:val="nil"/>
              <w:left w:val="nil"/>
              <w:bottom w:val="single" w:sz="8" w:space="0" w:color="auto"/>
              <w:right w:val="single" w:sz="4" w:space="0" w:color="auto"/>
            </w:tcBorders>
            <w:shd w:val="clear" w:color="auto" w:fill="auto"/>
            <w:hideMark/>
          </w:tcPr>
          <w:p w14:paraId="14ACB4AD" w14:textId="77777777" w:rsidR="00E247AF" w:rsidRPr="00992444" w:rsidRDefault="00E247AF" w:rsidP="00911A80">
            <w:pPr>
              <w:jc w:val="center"/>
              <w:rPr>
                <w:rFonts w:ascii="Arial" w:eastAsia="Times New Roman" w:hAnsi="Arial" w:cs="Arial"/>
                <w:i/>
                <w:iCs/>
                <w:sz w:val="22"/>
                <w:szCs w:val="22"/>
                <w:lang w:eastAsia="en-US"/>
              </w:rPr>
            </w:pPr>
            <w:r w:rsidRPr="00992444">
              <w:rPr>
                <w:rFonts w:ascii="Arial" w:eastAsia="Times New Roman" w:hAnsi="Arial" w:cs="Arial"/>
                <w:i/>
                <w:iCs/>
                <w:sz w:val="22"/>
                <w:szCs w:val="22"/>
                <w:lang w:eastAsia="en-US"/>
              </w:rPr>
              <w:t>106</w:t>
            </w:r>
          </w:p>
        </w:tc>
      </w:tr>
      <w:tr w:rsidR="00AE0C66" w:rsidRPr="00CC4E0B" w14:paraId="27D64546" w14:textId="77777777" w:rsidTr="00061490">
        <w:trPr>
          <w:trHeight w:val="315"/>
        </w:trPr>
        <w:tc>
          <w:tcPr>
            <w:tcW w:w="977" w:type="dxa"/>
            <w:tcBorders>
              <w:top w:val="nil"/>
              <w:left w:val="single" w:sz="8" w:space="0" w:color="auto"/>
              <w:bottom w:val="single" w:sz="8" w:space="0" w:color="auto"/>
              <w:right w:val="single" w:sz="4" w:space="0" w:color="666699"/>
            </w:tcBorders>
            <w:shd w:val="clear" w:color="000000" w:fill="DCE6F1"/>
            <w:hideMark/>
          </w:tcPr>
          <w:p w14:paraId="3AE346E5"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11</w:t>
            </w:r>
          </w:p>
        </w:tc>
        <w:tc>
          <w:tcPr>
            <w:tcW w:w="3473" w:type="dxa"/>
            <w:gridSpan w:val="2"/>
            <w:tcBorders>
              <w:top w:val="single" w:sz="8" w:space="0" w:color="auto"/>
              <w:left w:val="single" w:sz="4" w:space="0" w:color="auto"/>
              <w:bottom w:val="single" w:sz="8" w:space="0" w:color="auto"/>
              <w:right w:val="single" w:sz="8" w:space="0" w:color="000000"/>
            </w:tcBorders>
            <w:shd w:val="clear" w:color="auto" w:fill="auto"/>
            <w:hideMark/>
          </w:tcPr>
          <w:p w14:paraId="3C239F7A"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XD_ERROR_POS</w:t>
            </w:r>
          </w:p>
        </w:tc>
        <w:tc>
          <w:tcPr>
            <w:tcW w:w="682" w:type="dxa"/>
            <w:tcBorders>
              <w:top w:val="nil"/>
              <w:left w:val="single" w:sz="4" w:space="0" w:color="666699"/>
              <w:bottom w:val="nil"/>
              <w:right w:val="single" w:sz="4" w:space="0" w:color="666699"/>
            </w:tcBorders>
            <w:shd w:val="clear" w:color="auto" w:fill="auto"/>
            <w:hideMark/>
          </w:tcPr>
          <w:p w14:paraId="3DA9CE7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Var</w:t>
            </w:r>
          </w:p>
        </w:tc>
        <w:tc>
          <w:tcPr>
            <w:tcW w:w="1329" w:type="dxa"/>
            <w:tcBorders>
              <w:top w:val="nil"/>
              <w:left w:val="nil"/>
              <w:bottom w:val="nil"/>
              <w:right w:val="single" w:sz="4" w:space="0" w:color="666699"/>
            </w:tcBorders>
            <w:shd w:val="clear" w:color="auto" w:fill="auto"/>
            <w:hideMark/>
          </w:tcPr>
          <w:p w14:paraId="36622EC1"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nil"/>
              <w:right w:val="single" w:sz="4" w:space="0" w:color="666699"/>
            </w:tcBorders>
            <w:shd w:val="clear" w:color="auto" w:fill="auto"/>
            <w:hideMark/>
          </w:tcPr>
          <w:p w14:paraId="6FA86A3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nil"/>
              <w:right w:val="single" w:sz="4" w:space="0" w:color="666699"/>
            </w:tcBorders>
            <w:shd w:val="clear" w:color="auto" w:fill="auto"/>
            <w:hideMark/>
          </w:tcPr>
          <w:p w14:paraId="2AFECFF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t>
            </w:r>
          </w:p>
        </w:tc>
        <w:tc>
          <w:tcPr>
            <w:tcW w:w="1848" w:type="dxa"/>
            <w:tcBorders>
              <w:top w:val="nil"/>
              <w:left w:val="nil"/>
              <w:bottom w:val="nil"/>
              <w:right w:val="nil"/>
            </w:tcBorders>
            <w:shd w:val="clear" w:color="auto" w:fill="auto"/>
            <w:hideMark/>
          </w:tcPr>
          <w:p w14:paraId="0C7CFB71" w14:textId="77777777" w:rsidR="00E247AF" w:rsidRPr="00992444" w:rsidRDefault="00E247AF" w:rsidP="00911A80">
            <w:pPr>
              <w:rPr>
                <w:rFonts w:ascii="Arial" w:eastAsia="Times New Roman" w:hAnsi="Arial" w:cs="Arial"/>
                <w:i/>
                <w:iCs/>
                <w:sz w:val="16"/>
                <w:szCs w:val="16"/>
                <w:lang w:eastAsia="en-US"/>
              </w:rPr>
            </w:pPr>
            <w:r w:rsidRPr="00992444">
              <w:rPr>
                <w:rFonts w:ascii="Arial" w:eastAsia="Times New Roman" w:hAnsi="Arial" w:cs="Arial"/>
                <w:i/>
                <w:iCs/>
                <w:sz w:val="16"/>
                <w:szCs w:val="16"/>
                <w:lang w:eastAsia="en-US"/>
              </w:rPr>
              <w:t>0</w:t>
            </w:r>
          </w:p>
        </w:tc>
        <w:tc>
          <w:tcPr>
            <w:tcW w:w="1085" w:type="dxa"/>
            <w:tcBorders>
              <w:top w:val="nil"/>
              <w:left w:val="single" w:sz="4" w:space="0" w:color="666699"/>
              <w:bottom w:val="nil"/>
              <w:right w:val="nil"/>
            </w:tcBorders>
            <w:shd w:val="clear" w:color="auto" w:fill="auto"/>
            <w:hideMark/>
          </w:tcPr>
          <w:p w14:paraId="31C6E72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c>
          <w:tcPr>
            <w:tcW w:w="3254" w:type="dxa"/>
            <w:gridSpan w:val="2"/>
            <w:tcBorders>
              <w:top w:val="nil"/>
              <w:left w:val="single" w:sz="4" w:space="0" w:color="666699"/>
              <w:bottom w:val="nil"/>
              <w:right w:val="nil"/>
            </w:tcBorders>
            <w:shd w:val="clear" w:color="auto" w:fill="auto"/>
            <w:hideMark/>
          </w:tcPr>
          <w:p w14:paraId="369FB45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r>
      <w:tr w:rsidR="006F401D" w:rsidRPr="00CC4E0B" w14:paraId="187844E0" w14:textId="77777777" w:rsidTr="00061490">
        <w:trPr>
          <w:trHeight w:val="300"/>
        </w:trPr>
        <w:tc>
          <w:tcPr>
            <w:tcW w:w="977" w:type="dxa"/>
            <w:vMerge w:val="restart"/>
            <w:tcBorders>
              <w:top w:val="nil"/>
              <w:left w:val="single" w:sz="8" w:space="0" w:color="auto"/>
              <w:bottom w:val="single" w:sz="4" w:space="0" w:color="auto"/>
              <w:right w:val="single" w:sz="4" w:space="0" w:color="auto"/>
            </w:tcBorders>
            <w:shd w:val="clear" w:color="000000" w:fill="DCE6F1"/>
            <w:hideMark/>
          </w:tcPr>
          <w:p w14:paraId="622C55D6"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12</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59E5D08D"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FINAL_VALUE</w:t>
            </w:r>
          </w:p>
        </w:tc>
        <w:tc>
          <w:tcPr>
            <w:tcW w:w="682" w:type="dxa"/>
            <w:tcBorders>
              <w:top w:val="single" w:sz="8" w:space="0" w:color="auto"/>
              <w:left w:val="nil"/>
              <w:bottom w:val="single" w:sz="4" w:space="0" w:color="auto"/>
              <w:right w:val="single" w:sz="4" w:space="0" w:color="auto"/>
            </w:tcBorders>
            <w:shd w:val="clear" w:color="auto" w:fill="auto"/>
            <w:hideMark/>
          </w:tcPr>
          <w:p w14:paraId="607E9AF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740B1B1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848" w:type="dxa"/>
            <w:tcBorders>
              <w:top w:val="single" w:sz="8" w:space="0" w:color="auto"/>
              <w:left w:val="nil"/>
              <w:bottom w:val="single" w:sz="4" w:space="0" w:color="auto"/>
              <w:right w:val="single" w:sz="4" w:space="0" w:color="auto"/>
            </w:tcBorders>
            <w:shd w:val="clear" w:color="auto" w:fill="auto"/>
            <w:hideMark/>
          </w:tcPr>
          <w:p w14:paraId="691A3D41"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2EACDDF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38CC80D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2FF1712F" w14:textId="77777777" w:rsidTr="00992444">
        <w:trPr>
          <w:trHeight w:val="300"/>
        </w:trPr>
        <w:tc>
          <w:tcPr>
            <w:tcW w:w="977" w:type="dxa"/>
            <w:vMerge/>
            <w:tcBorders>
              <w:top w:val="nil"/>
              <w:left w:val="single" w:sz="8" w:space="0" w:color="auto"/>
              <w:bottom w:val="single" w:sz="4" w:space="0" w:color="auto"/>
              <w:right w:val="single" w:sz="4" w:space="0" w:color="auto"/>
            </w:tcBorders>
            <w:vAlign w:val="center"/>
            <w:hideMark/>
          </w:tcPr>
          <w:p w14:paraId="58F70DC1"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8D790CA"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20DA4989"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vMerge w:val="restart"/>
            <w:tcBorders>
              <w:top w:val="nil"/>
              <w:left w:val="single" w:sz="4" w:space="0" w:color="auto"/>
              <w:bottom w:val="single" w:sz="4" w:space="0" w:color="auto"/>
              <w:right w:val="single" w:sz="4" w:space="0" w:color="auto"/>
            </w:tcBorders>
            <w:shd w:val="clear" w:color="auto" w:fill="auto"/>
            <w:hideMark/>
          </w:tcPr>
          <w:p w14:paraId="7143D06D"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hideMark/>
          </w:tcPr>
          <w:p w14:paraId="519FE6A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7E5F59D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2B07A05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5EA026C4"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4" w:space="0" w:color="auto"/>
              <w:right w:val="single" w:sz="4" w:space="0" w:color="auto"/>
            </w:tcBorders>
            <w:shd w:val="clear" w:color="auto" w:fill="auto"/>
            <w:hideMark/>
          </w:tcPr>
          <w:p w14:paraId="40FC074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1FAFA24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70E1C12A" w14:textId="77777777" w:rsidTr="00992444">
        <w:trPr>
          <w:trHeight w:val="315"/>
        </w:trPr>
        <w:tc>
          <w:tcPr>
            <w:tcW w:w="977" w:type="dxa"/>
            <w:vMerge/>
            <w:tcBorders>
              <w:top w:val="nil"/>
              <w:left w:val="single" w:sz="8" w:space="0" w:color="auto"/>
              <w:bottom w:val="single" w:sz="4" w:space="0" w:color="auto"/>
              <w:right w:val="single" w:sz="4" w:space="0" w:color="auto"/>
            </w:tcBorders>
            <w:vAlign w:val="center"/>
            <w:hideMark/>
          </w:tcPr>
          <w:p w14:paraId="5C8FE76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7AE01CA"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nil"/>
              <w:right w:val="single" w:sz="4" w:space="0" w:color="auto"/>
            </w:tcBorders>
            <w:shd w:val="clear" w:color="auto" w:fill="auto"/>
            <w:hideMark/>
          </w:tcPr>
          <w:p w14:paraId="098756E9"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vMerge/>
            <w:tcBorders>
              <w:top w:val="nil"/>
              <w:left w:val="single" w:sz="4" w:space="0" w:color="auto"/>
              <w:bottom w:val="single" w:sz="4" w:space="0" w:color="auto"/>
              <w:right w:val="single" w:sz="4" w:space="0" w:color="auto"/>
            </w:tcBorders>
            <w:vAlign w:val="center"/>
            <w:hideMark/>
          </w:tcPr>
          <w:p w14:paraId="281DE8C9" w14:textId="77777777" w:rsidR="00E247AF" w:rsidRPr="00992444" w:rsidRDefault="00E247AF" w:rsidP="00911A80">
            <w:pPr>
              <w:rPr>
                <w:rFonts w:ascii="Calibri" w:eastAsia="Times New Roman" w:hAnsi="Calibri" w:cs="Calibri"/>
                <w:i/>
                <w:iCs/>
                <w:color w:val="000000"/>
                <w:sz w:val="22"/>
                <w:szCs w:val="22"/>
                <w:lang w:eastAsia="en-US"/>
              </w:rPr>
            </w:pPr>
          </w:p>
        </w:tc>
        <w:tc>
          <w:tcPr>
            <w:tcW w:w="1329" w:type="dxa"/>
            <w:tcBorders>
              <w:top w:val="nil"/>
              <w:left w:val="nil"/>
              <w:bottom w:val="nil"/>
              <w:right w:val="single" w:sz="4" w:space="0" w:color="auto"/>
            </w:tcBorders>
            <w:shd w:val="clear" w:color="auto" w:fill="auto"/>
            <w:hideMark/>
          </w:tcPr>
          <w:p w14:paraId="1E782D1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nil"/>
              <w:right w:val="single" w:sz="4" w:space="0" w:color="auto"/>
            </w:tcBorders>
            <w:shd w:val="clear" w:color="auto" w:fill="auto"/>
            <w:hideMark/>
          </w:tcPr>
          <w:p w14:paraId="03662BB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nil"/>
              <w:right w:val="single" w:sz="4" w:space="0" w:color="auto"/>
            </w:tcBorders>
            <w:shd w:val="clear" w:color="auto" w:fill="auto"/>
            <w:hideMark/>
          </w:tcPr>
          <w:p w14:paraId="01A8B27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w:t>
            </w:r>
          </w:p>
        </w:tc>
        <w:tc>
          <w:tcPr>
            <w:tcW w:w="1848" w:type="dxa"/>
            <w:tcBorders>
              <w:top w:val="nil"/>
              <w:left w:val="nil"/>
              <w:bottom w:val="nil"/>
              <w:right w:val="single" w:sz="4" w:space="0" w:color="auto"/>
            </w:tcBorders>
            <w:shd w:val="clear" w:color="auto" w:fill="auto"/>
            <w:hideMark/>
          </w:tcPr>
          <w:p w14:paraId="3FD3AA5E"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nil"/>
              <w:right w:val="single" w:sz="4" w:space="0" w:color="auto"/>
            </w:tcBorders>
            <w:shd w:val="clear" w:color="auto" w:fill="auto"/>
            <w:hideMark/>
          </w:tcPr>
          <w:p w14:paraId="363BACE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2A649CD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6F401D" w:rsidRPr="00CC4E0B" w14:paraId="4E18C315" w14:textId="77777777" w:rsidTr="00061490">
        <w:trPr>
          <w:trHeight w:val="300"/>
        </w:trPr>
        <w:tc>
          <w:tcPr>
            <w:tcW w:w="977" w:type="dxa"/>
            <w:vMerge w:val="restart"/>
            <w:tcBorders>
              <w:top w:val="single" w:sz="8" w:space="0" w:color="auto"/>
              <w:left w:val="single" w:sz="8" w:space="0" w:color="auto"/>
              <w:bottom w:val="single" w:sz="4" w:space="0" w:color="auto"/>
              <w:right w:val="single" w:sz="4" w:space="0" w:color="auto"/>
            </w:tcBorders>
            <w:shd w:val="clear" w:color="000000" w:fill="DCE6F1"/>
            <w:hideMark/>
          </w:tcPr>
          <w:p w14:paraId="1FBC5907"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13</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17B02342"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FINAL_VALUE_RANGE</w:t>
            </w:r>
          </w:p>
        </w:tc>
        <w:tc>
          <w:tcPr>
            <w:tcW w:w="682" w:type="dxa"/>
            <w:tcBorders>
              <w:top w:val="single" w:sz="8" w:space="0" w:color="auto"/>
              <w:left w:val="nil"/>
              <w:bottom w:val="single" w:sz="4" w:space="0" w:color="auto"/>
              <w:right w:val="single" w:sz="4" w:space="0" w:color="auto"/>
            </w:tcBorders>
            <w:shd w:val="clear" w:color="auto" w:fill="auto"/>
            <w:hideMark/>
          </w:tcPr>
          <w:p w14:paraId="5B4559E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0E97560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848" w:type="dxa"/>
            <w:tcBorders>
              <w:top w:val="single" w:sz="8" w:space="0" w:color="auto"/>
              <w:left w:val="nil"/>
              <w:bottom w:val="single" w:sz="4" w:space="0" w:color="auto"/>
              <w:right w:val="single" w:sz="4" w:space="0" w:color="auto"/>
            </w:tcBorders>
            <w:shd w:val="clear" w:color="auto" w:fill="auto"/>
            <w:hideMark/>
          </w:tcPr>
          <w:p w14:paraId="5ECC133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560A52E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651ABED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2C4E9FF8" w14:textId="77777777" w:rsidTr="00992444">
        <w:trPr>
          <w:trHeight w:val="300"/>
        </w:trPr>
        <w:tc>
          <w:tcPr>
            <w:tcW w:w="977" w:type="dxa"/>
            <w:vMerge/>
            <w:tcBorders>
              <w:top w:val="single" w:sz="8" w:space="0" w:color="auto"/>
              <w:left w:val="single" w:sz="8" w:space="0" w:color="auto"/>
              <w:bottom w:val="single" w:sz="4" w:space="0" w:color="auto"/>
              <w:right w:val="single" w:sz="4" w:space="0" w:color="auto"/>
            </w:tcBorders>
            <w:vAlign w:val="center"/>
            <w:hideMark/>
          </w:tcPr>
          <w:p w14:paraId="2700C935"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433C228"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30AC5272"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EU_100</w:t>
            </w:r>
          </w:p>
        </w:tc>
        <w:tc>
          <w:tcPr>
            <w:tcW w:w="682" w:type="dxa"/>
            <w:tcBorders>
              <w:top w:val="nil"/>
              <w:left w:val="nil"/>
              <w:bottom w:val="single" w:sz="4" w:space="0" w:color="auto"/>
              <w:right w:val="single" w:sz="4" w:space="0" w:color="auto"/>
            </w:tcBorders>
            <w:shd w:val="clear" w:color="auto" w:fill="auto"/>
            <w:hideMark/>
          </w:tcPr>
          <w:p w14:paraId="5DE3B80D"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hideMark/>
          </w:tcPr>
          <w:p w14:paraId="0418C65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457E5FA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C289EA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D5A3DD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100</w:t>
            </w:r>
          </w:p>
        </w:tc>
        <w:tc>
          <w:tcPr>
            <w:tcW w:w="1085" w:type="dxa"/>
            <w:tcBorders>
              <w:top w:val="nil"/>
              <w:left w:val="nil"/>
              <w:bottom w:val="single" w:sz="4" w:space="0" w:color="auto"/>
              <w:right w:val="single" w:sz="4" w:space="0" w:color="auto"/>
            </w:tcBorders>
            <w:shd w:val="clear" w:color="auto" w:fill="auto"/>
            <w:hideMark/>
          </w:tcPr>
          <w:p w14:paraId="6A0403A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100</w:t>
            </w:r>
          </w:p>
        </w:tc>
        <w:tc>
          <w:tcPr>
            <w:tcW w:w="3254" w:type="dxa"/>
            <w:gridSpan w:val="2"/>
            <w:tcBorders>
              <w:top w:val="nil"/>
              <w:left w:val="nil"/>
              <w:bottom w:val="single" w:sz="4" w:space="0" w:color="auto"/>
              <w:right w:val="single" w:sz="4" w:space="0" w:color="auto"/>
            </w:tcBorders>
            <w:shd w:val="clear" w:color="auto" w:fill="auto"/>
            <w:hideMark/>
          </w:tcPr>
          <w:p w14:paraId="370DED1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100</w:t>
            </w:r>
          </w:p>
        </w:tc>
      </w:tr>
      <w:tr w:rsidR="00AE0C66" w:rsidRPr="00CC4E0B" w14:paraId="0793B76D" w14:textId="77777777" w:rsidTr="00992444">
        <w:trPr>
          <w:trHeight w:val="300"/>
        </w:trPr>
        <w:tc>
          <w:tcPr>
            <w:tcW w:w="977" w:type="dxa"/>
            <w:vMerge/>
            <w:tcBorders>
              <w:top w:val="single" w:sz="8" w:space="0" w:color="auto"/>
              <w:left w:val="single" w:sz="8" w:space="0" w:color="auto"/>
              <w:bottom w:val="single" w:sz="4" w:space="0" w:color="auto"/>
              <w:right w:val="single" w:sz="4" w:space="0" w:color="auto"/>
            </w:tcBorders>
            <w:vAlign w:val="center"/>
            <w:hideMark/>
          </w:tcPr>
          <w:p w14:paraId="5F5BC189"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E1C99CE"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0A456967"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EU_0</w:t>
            </w:r>
          </w:p>
        </w:tc>
        <w:tc>
          <w:tcPr>
            <w:tcW w:w="682" w:type="dxa"/>
            <w:tcBorders>
              <w:top w:val="nil"/>
              <w:left w:val="nil"/>
              <w:bottom w:val="single" w:sz="4" w:space="0" w:color="auto"/>
              <w:right w:val="single" w:sz="4" w:space="0" w:color="auto"/>
            </w:tcBorders>
            <w:shd w:val="clear" w:color="auto" w:fill="auto"/>
            <w:hideMark/>
          </w:tcPr>
          <w:p w14:paraId="23E947A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76F4E4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419D30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3DC09A7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0F29D8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c>
          <w:tcPr>
            <w:tcW w:w="1085" w:type="dxa"/>
            <w:tcBorders>
              <w:top w:val="nil"/>
              <w:left w:val="nil"/>
              <w:bottom w:val="single" w:sz="4" w:space="0" w:color="auto"/>
              <w:right w:val="single" w:sz="4" w:space="0" w:color="auto"/>
            </w:tcBorders>
            <w:shd w:val="clear" w:color="auto" w:fill="auto"/>
            <w:hideMark/>
          </w:tcPr>
          <w:p w14:paraId="1692E74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1CBFDD2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r>
      <w:tr w:rsidR="00AE0C66" w:rsidRPr="00CC4E0B" w14:paraId="5F2C96B6" w14:textId="77777777" w:rsidTr="00992444">
        <w:trPr>
          <w:trHeight w:val="300"/>
        </w:trPr>
        <w:tc>
          <w:tcPr>
            <w:tcW w:w="977" w:type="dxa"/>
            <w:vMerge/>
            <w:tcBorders>
              <w:top w:val="single" w:sz="8" w:space="0" w:color="auto"/>
              <w:left w:val="single" w:sz="8" w:space="0" w:color="auto"/>
              <w:bottom w:val="single" w:sz="4" w:space="0" w:color="auto"/>
              <w:right w:val="single" w:sz="4" w:space="0" w:color="auto"/>
            </w:tcBorders>
            <w:vAlign w:val="center"/>
            <w:hideMark/>
          </w:tcPr>
          <w:p w14:paraId="48F0820D"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DBA0211"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73EE1BBE"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UNITS_INDEX</w:t>
            </w:r>
          </w:p>
        </w:tc>
        <w:tc>
          <w:tcPr>
            <w:tcW w:w="682" w:type="dxa"/>
            <w:tcBorders>
              <w:top w:val="nil"/>
              <w:left w:val="nil"/>
              <w:bottom w:val="single" w:sz="4" w:space="0" w:color="auto"/>
              <w:right w:val="single" w:sz="4" w:space="0" w:color="auto"/>
            </w:tcBorders>
            <w:shd w:val="clear" w:color="auto" w:fill="auto"/>
            <w:hideMark/>
          </w:tcPr>
          <w:p w14:paraId="10AB328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2BD1053" w14:textId="77777777" w:rsidR="00E247AF" w:rsidRPr="00992444" w:rsidRDefault="00E247AF" w:rsidP="00911A80">
            <w:pPr>
              <w:rPr>
                <w:rFonts w:ascii="Calibri" w:eastAsia="Times New Roman" w:hAnsi="Calibri" w:cs="Calibri"/>
                <w:i/>
                <w:iCs/>
                <w:color w:val="000000"/>
                <w:sz w:val="22"/>
                <w:szCs w:val="22"/>
                <w:lang w:eastAsia="en-US"/>
              </w:rPr>
            </w:pPr>
            <w:proofErr w:type="spellStart"/>
            <w:r w:rsidRPr="00992444">
              <w:rPr>
                <w:rFonts w:ascii="Calibri" w:eastAsia="Times New Roman" w:hAnsi="Calibri" w:cs="Calibri"/>
                <w:i/>
                <w:iCs/>
                <w:color w:val="000000"/>
                <w:sz w:val="22"/>
                <w:szCs w:val="22"/>
                <w:lang w:eastAsia="en-US"/>
              </w:rPr>
              <w:t>enu</w:t>
            </w:r>
            <w:proofErr w:type="spellEnd"/>
          </w:p>
        </w:tc>
        <w:tc>
          <w:tcPr>
            <w:tcW w:w="537" w:type="dxa"/>
            <w:tcBorders>
              <w:top w:val="nil"/>
              <w:left w:val="nil"/>
              <w:bottom w:val="single" w:sz="4" w:space="0" w:color="auto"/>
              <w:right w:val="single" w:sz="4" w:space="0" w:color="auto"/>
            </w:tcBorders>
            <w:shd w:val="clear" w:color="auto" w:fill="auto"/>
            <w:hideMark/>
          </w:tcPr>
          <w:p w14:paraId="7A27FFF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6B9483D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3B91F35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roofErr w:type="gramStart"/>
            <w:r w:rsidRPr="00992444">
              <w:rPr>
                <w:rFonts w:ascii="Calibri" w:eastAsia="Times New Roman" w:hAnsi="Calibri" w:cs="Calibri"/>
                <w:i/>
                <w:iCs/>
                <w:color w:val="000000"/>
                <w:sz w:val="22"/>
                <w:szCs w:val="22"/>
                <w:lang w:eastAsia="en-US"/>
              </w:rPr>
              <w:t>%(</w:t>
            </w:r>
            <w:proofErr w:type="gramEnd"/>
            <w:r w:rsidRPr="00992444">
              <w:rPr>
                <w:rFonts w:ascii="Calibri" w:eastAsia="Times New Roman" w:hAnsi="Calibri" w:cs="Calibri"/>
                <w:i/>
                <w:iCs/>
                <w:color w:val="000000"/>
                <w:sz w:val="22"/>
                <w:szCs w:val="22"/>
                <w:lang w:eastAsia="en-US"/>
              </w:rPr>
              <w:t>1342)</w:t>
            </w:r>
          </w:p>
        </w:tc>
        <w:tc>
          <w:tcPr>
            <w:tcW w:w="1085" w:type="dxa"/>
            <w:tcBorders>
              <w:top w:val="nil"/>
              <w:left w:val="nil"/>
              <w:bottom w:val="single" w:sz="4" w:space="0" w:color="auto"/>
              <w:right w:val="single" w:sz="4" w:space="0" w:color="auto"/>
            </w:tcBorders>
            <w:shd w:val="clear" w:color="auto" w:fill="auto"/>
            <w:hideMark/>
          </w:tcPr>
          <w:p w14:paraId="6930572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roofErr w:type="gramStart"/>
            <w:r w:rsidRPr="00992444">
              <w:rPr>
                <w:rFonts w:ascii="Calibri" w:eastAsia="Times New Roman" w:hAnsi="Calibri" w:cs="Calibri"/>
                <w:i/>
                <w:iCs/>
                <w:color w:val="000000"/>
                <w:sz w:val="22"/>
                <w:szCs w:val="22"/>
                <w:lang w:eastAsia="en-US"/>
              </w:rPr>
              <w:t>%(</w:t>
            </w:r>
            <w:proofErr w:type="gramEnd"/>
            <w:r w:rsidRPr="00992444">
              <w:rPr>
                <w:rFonts w:ascii="Calibri" w:eastAsia="Times New Roman" w:hAnsi="Calibri" w:cs="Calibri"/>
                <w:i/>
                <w:iCs/>
                <w:color w:val="000000"/>
                <w:sz w:val="22"/>
                <w:szCs w:val="22"/>
                <w:lang w:eastAsia="en-US"/>
              </w:rPr>
              <w:t>1342)</w:t>
            </w:r>
          </w:p>
        </w:tc>
        <w:tc>
          <w:tcPr>
            <w:tcW w:w="3254" w:type="dxa"/>
            <w:gridSpan w:val="2"/>
            <w:tcBorders>
              <w:top w:val="nil"/>
              <w:left w:val="nil"/>
              <w:bottom w:val="single" w:sz="4" w:space="0" w:color="auto"/>
              <w:right w:val="single" w:sz="4" w:space="0" w:color="auto"/>
            </w:tcBorders>
            <w:shd w:val="clear" w:color="auto" w:fill="auto"/>
            <w:hideMark/>
          </w:tcPr>
          <w:p w14:paraId="7E8C15C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roofErr w:type="gramStart"/>
            <w:r w:rsidRPr="00992444">
              <w:rPr>
                <w:rFonts w:ascii="Calibri" w:eastAsia="Times New Roman" w:hAnsi="Calibri" w:cs="Calibri"/>
                <w:i/>
                <w:iCs/>
                <w:color w:val="000000"/>
                <w:sz w:val="22"/>
                <w:szCs w:val="22"/>
                <w:lang w:eastAsia="en-US"/>
              </w:rPr>
              <w:t>%(</w:t>
            </w:r>
            <w:proofErr w:type="gramEnd"/>
            <w:r w:rsidRPr="00992444">
              <w:rPr>
                <w:rFonts w:ascii="Calibri" w:eastAsia="Times New Roman" w:hAnsi="Calibri" w:cs="Calibri"/>
                <w:i/>
                <w:iCs/>
                <w:color w:val="000000"/>
                <w:sz w:val="22"/>
                <w:szCs w:val="22"/>
                <w:lang w:eastAsia="en-US"/>
              </w:rPr>
              <w:t>1342)</w:t>
            </w:r>
          </w:p>
        </w:tc>
      </w:tr>
      <w:tr w:rsidR="00AE0C66" w:rsidRPr="00CC4E0B" w14:paraId="3700F8F9" w14:textId="77777777" w:rsidTr="00992444">
        <w:trPr>
          <w:trHeight w:val="315"/>
        </w:trPr>
        <w:tc>
          <w:tcPr>
            <w:tcW w:w="977" w:type="dxa"/>
            <w:vMerge/>
            <w:tcBorders>
              <w:top w:val="single" w:sz="8" w:space="0" w:color="auto"/>
              <w:left w:val="single" w:sz="8" w:space="0" w:color="auto"/>
              <w:bottom w:val="single" w:sz="4" w:space="0" w:color="auto"/>
              <w:right w:val="single" w:sz="4" w:space="0" w:color="auto"/>
            </w:tcBorders>
            <w:vAlign w:val="center"/>
            <w:hideMark/>
          </w:tcPr>
          <w:p w14:paraId="4C9EA41A"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7D0A4711"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2753" w:type="dxa"/>
            <w:tcBorders>
              <w:top w:val="nil"/>
              <w:left w:val="nil"/>
              <w:bottom w:val="nil"/>
              <w:right w:val="single" w:sz="4" w:space="0" w:color="auto"/>
            </w:tcBorders>
            <w:shd w:val="clear" w:color="auto" w:fill="auto"/>
            <w:hideMark/>
          </w:tcPr>
          <w:p w14:paraId="0E555E46"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DECIMAL</w:t>
            </w:r>
          </w:p>
        </w:tc>
        <w:tc>
          <w:tcPr>
            <w:tcW w:w="682" w:type="dxa"/>
            <w:tcBorders>
              <w:top w:val="nil"/>
              <w:left w:val="nil"/>
              <w:bottom w:val="nil"/>
              <w:right w:val="single" w:sz="4" w:space="0" w:color="auto"/>
            </w:tcBorders>
            <w:shd w:val="clear" w:color="auto" w:fill="auto"/>
            <w:hideMark/>
          </w:tcPr>
          <w:p w14:paraId="7C0E6A1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5008B2D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integer</w:t>
            </w:r>
          </w:p>
        </w:tc>
        <w:tc>
          <w:tcPr>
            <w:tcW w:w="537" w:type="dxa"/>
            <w:tcBorders>
              <w:top w:val="nil"/>
              <w:left w:val="nil"/>
              <w:bottom w:val="nil"/>
              <w:right w:val="single" w:sz="4" w:space="0" w:color="auto"/>
            </w:tcBorders>
            <w:shd w:val="clear" w:color="auto" w:fill="auto"/>
            <w:hideMark/>
          </w:tcPr>
          <w:p w14:paraId="78C1F53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43E821C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nil"/>
              <w:right w:val="single" w:sz="4" w:space="0" w:color="auto"/>
            </w:tcBorders>
            <w:shd w:val="clear" w:color="auto" w:fill="auto"/>
            <w:hideMark/>
          </w:tcPr>
          <w:p w14:paraId="3B64CC8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1085" w:type="dxa"/>
            <w:tcBorders>
              <w:top w:val="nil"/>
              <w:left w:val="nil"/>
              <w:bottom w:val="nil"/>
              <w:right w:val="single" w:sz="4" w:space="0" w:color="auto"/>
            </w:tcBorders>
            <w:shd w:val="clear" w:color="auto" w:fill="auto"/>
            <w:hideMark/>
          </w:tcPr>
          <w:p w14:paraId="250611F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3254" w:type="dxa"/>
            <w:gridSpan w:val="2"/>
            <w:tcBorders>
              <w:top w:val="nil"/>
              <w:left w:val="nil"/>
              <w:bottom w:val="nil"/>
              <w:right w:val="single" w:sz="4" w:space="0" w:color="auto"/>
            </w:tcBorders>
            <w:shd w:val="clear" w:color="auto" w:fill="auto"/>
            <w:hideMark/>
          </w:tcPr>
          <w:p w14:paraId="74ECAEF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r>
      <w:tr w:rsidR="00AE0C66" w:rsidRPr="00CC4E0B" w14:paraId="12237A8B" w14:textId="77777777" w:rsidTr="00061490">
        <w:trPr>
          <w:trHeight w:val="300"/>
        </w:trPr>
        <w:tc>
          <w:tcPr>
            <w:tcW w:w="977" w:type="dxa"/>
            <w:tcBorders>
              <w:top w:val="single" w:sz="8" w:space="0" w:color="auto"/>
              <w:left w:val="single" w:sz="8" w:space="0" w:color="auto"/>
              <w:bottom w:val="nil"/>
              <w:right w:val="single" w:sz="4" w:space="0" w:color="auto"/>
            </w:tcBorders>
            <w:shd w:val="clear" w:color="000000" w:fill="DCE6F1"/>
            <w:hideMark/>
          </w:tcPr>
          <w:p w14:paraId="3B5C279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14</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3BF4667F" w14:textId="77777777" w:rsidR="00E247AF" w:rsidRDefault="00E247AF" w:rsidP="00911A80">
            <w:pPr>
              <w:rPr>
                <w:rFonts w:ascii="Courier New" w:eastAsia="Times New Roman" w:hAnsi="Courier New" w:cs="Courier New"/>
                <w:b/>
                <w:bCs/>
                <w:color w:val="FF0000"/>
                <w:sz w:val="20"/>
                <w:szCs w:val="20"/>
                <w:lang w:eastAsia="en-US"/>
              </w:rPr>
            </w:pPr>
            <w:bookmarkStart w:id="1434" w:name="poslimits"/>
            <w:bookmarkEnd w:id="1434"/>
            <w:r w:rsidRPr="00CC4E0B">
              <w:rPr>
                <w:rFonts w:ascii="Courier New" w:eastAsia="Times New Roman" w:hAnsi="Courier New" w:cs="Courier New"/>
                <w:b/>
                <w:bCs/>
                <w:color w:val="FF0000"/>
                <w:sz w:val="20"/>
                <w:szCs w:val="20"/>
                <w:lang w:eastAsia="en-US"/>
              </w:rPr>
              <w:t>POSITION_LIMITS</w:t>
            </w:r>
          </w:p>
          <w:p w14:paraId="5968DD52" w14:textId="0615958C" w:rsidR="00B928A6" w:rsidRPr="00CC4E0B" w:rsidRDefault="00B928A6" w:rsidP="00911A80">
            <w:pPr>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FF0000"/>
                <w:sz w:val="20"/>
                <w:szCs w:val="20"/>
                <w:lang w:eastAsia="en-US"/>
              </w:rPr>
              <w:t xml:space="preserve">See also </w:t>
            </w:r>
            <w:hyperlink w:anchor="CtlLim_hart" w:history="1">
              <w:proofErr w:type="spellStart"/>
              <w:r w:rsidRPr="00B928A6">
                <w:rPr>
                  <w:rStyle w:val="Hyperlink"/>
                  <w:rFonts w:ascii="Courier New" w:eastAsia="Times New Roman" w:hAnsi="Courier New" w:cs="Courier New"/>
                  <w:b/>
                  <w:bCs/>
                  <w:sz w:val="20"/>
                  <w:szCs w:val="20"/>
                  <w:lang w:eastAsia="en-US"/>
                </w:rPr>
                <w:t>CtlLim_hart</w:t>
              </w:r>
              <w:proofErr w:type="spellEnd"/>
            </w:hyperlink>
          </w:p>
        </w:tc>
        <w:tc>
          <w:tcPr>
            <w:tcW w:w="682" w:type="dxa"/>
            <w:tcBorders>
              <w:top w:val="single" w:sz="8" w:space="0" w:color="auto"/>
              <w:left w:val="nil"/>
              <w:bottom w:val="single" w:sz="4" w:space="0" w:color="auto"/>
              <w:right w:val="single" w:sz="4" w:space="0" w:color="auto"/>
            </w:tcBorders>
            <w:shd w:val="clear" w:color="auto" w:fill="auto"/>
            <w:hideMark/>
          </w:tcPr>
          <w:p w14:paraId="26FF757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nil"/>
            </w:tcBorders>
            <w:shd w:val="clear" w:color="auto" w:fill="auto"/>
            <w:hideMark/>
          </w:tcPr>
          <w:p w14:paraId="314A5EE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w:t>
            </w:r>
          </w:p>
        </w:tc>
        <w:tc>
          <w:tcPr>
            <w:tcW w:w="537" w:type="dxa"/>
            <w:tcBorders>
              <w:top w:val="single" w:sz="8" w:space="0" w:color="auto"/>
              <w:left w:val="nil"/>
              <w:bottom w:val="single" w:sz="4" w:space="0" w:color="auto"/>
              <w:right w:val="nil"/>
            </w:tcBorders>
            <w:shd w:val="clear" w:color="auto" w:fill="auto"/>
            <w:hideMark/>
          </w:tcPr>
          <w:p w14:paraId="0D27836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17</w:t>
            </w:r>
          </w:p>
        </w:tc>
        <w:tc>
          <w:tcPr>
            <w:tcW w:w="522" w:type="dxa"/>
            <w:tcBorders>
              <w:top w:val="single" w:sz="8" w:space="0" w:color="auto"/>
              <w:left w:val="nil"/>
              <w:bottom w:val="single" w:sz="4" w:space="0" w:color="auto"/>
              <w:right w:val="single" w:sz="4" w:space="0" w:color="auto"/>
            </w:tcBorders>
            <w:shd w:val="clear" w:color="auto" w:fill="auto"/>
            <w:hideMark/>
          </w:tcPr>
          <w:p w14:paraId="3FE81AA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46540AA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212A990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7A3D063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1A95D890" w14:textId="77777777" w:rsidTr="00992444">
        <w:trPr>
          <w:trHeight w:val="300"/>
        </w:trPr>
        <w:tc>
          <w:tcPr>
            <w:tcW w:w="977" w:type="dxa"/>
            <w:tcBorders>
              <w:top w:val="nil"/>
              <w:left w:val="single" w:sz="8" w:space="0" w:color="auto"/>
              <w:bottom w:val="nil"/>
              <w:right w:val="single" w:sz="4" w:space="0" w:color="auto"/>
            </w:tcBorders>
            <w:shd w:val="clear" w:color="000000" w:fill="DCE6F1"/>
            <w:hideMark/>
          </w:tcPr>
          <w:p w14:paraId="7620D9F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6556F72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54538687"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LIMITS_PROTECTED</w:t>
            </w:r>
          </w:p>
        </w:tc>
        <w:tc>
          <w:tcPr>
            <w:tcW w:w="682" w:type="dxa"/>
            <w:tcBorders>
              <w:top w:val="nil"/>
              <w:left w:val="nil"/>
              <w:bottom w:val="single" w:sz="4" w:space="0" w:color="auto"/>
              <w:right w:val="single" w:sz="4" w:space="0" w:color="auto"/>
            </w:tcBorders>
            <w:shd w:val="clear" w:color="auto" w:fill="auto"/>
            <w:hideMark/>
          </w:tcPr>
          <w:p w14:paraId="235CC53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hideMark/>
          </w:tcPr>
          <w:p w14:paraId="390645C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40AF3CE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1DC1504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1C326BA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T/F</w:t>
            </w:r>
          </w:p>
        </w:tc>
        <w:tc>
          <w:tcPr>
            <w:tcW w:w="1085" w:type="dxa"/>
            <w:tcBorders>
              <w:top w:val="nil"/>
              <w:left w:val="nil"/>
              <w:bottom w:val="single" w:sz="4" w:space="0" w:color="auto"/>
              <w:right w:val="single" w:sz="4" w:space="0" w:color="auto"/>
            </w:tcBorders>
            <w:shd w:val="clear" w:color="auto" w:fill="auto"/>
            <w:hideMark/>
          </w:tcPr>
          <w:p w14:paraId="5558725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3D26F51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w:t>
            </w:r>
          </w:p>
        </w:tc>
      </w:tr>
      <w:tr w:rsidR="00AE0C66" w:rsidRPr="00CC4E0B" w14:paraId="0E52FFEA" w14:textId="77777777" w:rsidTr="00992444">
        <w:trPr>
          <w:trHeight w:val="300"/>
        </w:trPr>
        <w:tc>
          <w:tcPr>
            <w:tcW w:w="977" w:type="dxa"/>
            <w:tcBorders>
              <w:top w:val="nil"/>
              <w:left w:val="single" w:sz="8" w:space="0" w:color="auto"/>
              <w:bottom w:val="nil"/>
              <w:right w:val="single" w:sz="4" w:space="0" w:color="auto"/>
            </w:tcBorders>
            <w:shd w:val="clear" w:color="000000" w:fill="DCE6F1"/>
            <w:hideMark/>
          </w:tcPr>
          <w:p w14:paraId="01A1D84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38F36FC4"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6E1386B9"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ENABLE_HI</w:t>
            </w:r>
          </w:p>
        </w:tc>
        <w:tc>
          <w:tcPr>
            <w:tcW w:w="682" w:type="dxa"/>
            <w:tcBorders>
              <w:top w:val="nil"/>
              <w:left w:val="nil"/>
              <w:bottom w:val="single" w:sz="4" w:space="0" w:color="auto"/>
              <w:right w:val="single" w:sz="4" w:space="0" w:color="auto"/>
            </w:tcBorders>
            <w:shd w:val="clear" w:color="auto" w:fill="auto"/>
            <w:hideMark/>
          </w:tcPr>
          <w:p w14:paraId="7E24485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hideMark/>
          </w:tcPr>
          <w:p w14:paraId="50F70E7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30F39AC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C85246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6AD1422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T/F</w:t>
            </w:r>
          </w:p>
        </w:tc>
        <w:tc>
          <w:tcPr>
            <w:tcW w:w="1085" w:type="dxa"/>
            <w:tcBorders>
              <w:top w:val="nil"/>
              <w:left w:val="nil"/>
              <w:bottom w:val="single" w:sz="4" w:space="0" w:color="auto"/>
              <w:right w:val="single" w:sz="4" w:space="0" w:color="auto"/>
            </w:tcBorders>
            <w:shd w:val="clear" w:color="auto" w:fill="auto"/>
            <w:hideMark/>
          </w:tcPr>
          <w:p w14:paraId="78E4A73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76F0C8C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w:t>
            </w:r>
          </w:p>
        </w:tc>
      </w:tr>
      <w:tr w:rsidR="00AE0C66" w:rsidRPr="00CC4E0B" w14:paraId="04D402DE" w14:textId="77777777" w:rsidTr="00992444">
        <w:trPr>
          <w:trHeight w:val="300"/>
        </w:trPr>
        <w:tc>
          <w:tcPr>
            <w:tcW w:w="977" w:type="dxa"/>
            <w:tcBorders>
              <w:top w:val="nil"/>
              <w:left w:val="single" w:sz="8" w:space="0" w:color="auto"/>
              <w:bottom w:val="nil"/>
              <w:right w:val="single" w:sz="4" w:space="0" w:color="auto"/>
            </w:tcBorders>
            <w:shd w:val="clear" w:color="000000" w:fill="DCE6F1"/>
            <w:hideMark/>
          </w:tcPr>
          <w:p w14:paraId="21307F7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lastRenderedPageBreak/>
              <w:t> </w:t>
            </w:r>
          </w:p>
        </w:tc>
        <w:tc>
          <w:tcPr>
            <w:tcW w:w="720" w:type="dxa"/>
            <w:tcBorders>
              <w:top w:val="nil"/>
              <w:left w:val="nil"/>
              <w:bottom w:val="single" w:sz="4" w:space="0" w:color="auto"/>
              <w:right w:val="single" w:sz="4" w:space="0" w:color="auto"/>
            </w:tcBorders>
            <w:shd w:val="clear" w:color="auto" w:fill="auto"/>
            <w:hideMark/>
          </w:tcPr>
          <w:p w14:paraId="5C96A85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1AC4B63F"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ENABLE_LO</w:t>
            </w:r>
          </w:p>
        </w:tc>
        <w:tc>
          <w:tcPr>
            <w:tcW w:w="682" w:type="dxa"/>
            <w:tcBorders>
              <w:top w:val="nil"/>
              <w:left w:val="nil"/>
              <w:bottom w:val="single" w:sz="4" w:space="0" w:color="auto"/>
              <w:right w:val="single" w:sz="4" w:space="0" w:color="auto"/>
            </w:tcBorders>
            <w:shd w:val="clear" w:color="auto" w:fill="auto"/>
            <w:hideMark/>
          </w:tcPr>
          <w:p w14:paraId="079061E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908E50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754674D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2AFE14C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7070160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T/F</w:t>
            </w:r>
          </w:p>
        </w:tc>
        <w:tc>
          <w:tcPr>
            <w:tcW w:w="1085" w:type="dxa"/>
            <w:tcBorders>
              <w:top w:val="nil"/>
              <w:left w:val="nil"/>
              <w:bottom w:val="single" w:sz="4" w:space="0" w:color="auto"/>
              <w:right w:val="single" w:sz="4" w:space="0" w:color="auto"/>
            </w:tcBorders>
            <w:shd w:val="clear" w:color="auto" w:fill="auto"/>
            <w:hideMark/>
          </w:tcPr>
          <w:p w14:paraId="170A989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0C8C7E4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w:t>
            </w:r>
          </w:p>
        </w:tc>
      </w:tr>
      <w:tr w:rsidR="00AE0C66" w:rsidRPr="00CC4E0B" w14:paraId="17EFAB73" w14:textId="77777777" w:rsidTr="00992444">
        <w:trPr>
          <w:trHeight w:val="600"/>
        </w:trPr>
        <w:tc>
          <w:tcPr>
            <w:tcW w:w="977" w:type="dxa"/>
            <w:tcBorders>
              <w:top w:val="nil"/>
              <w:left w:val="single" w:sz="8" w:space="0" w:color="auto"/>
              <w:bottom w:val="nil"/>
              <w:right w:val="single" w:sz="4" w:space="0" w:color="auto"/>
            </w:tcBorders>
            <w:shd w:val="clear" w:color="000000" w:fill="DCE6F1"/>
            <w:hideMark/>
          </w:tcPr>
          <w:p w14:paraId="547EB92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1C927B2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nil"/>
              <w:right w:val="single" w:sz="4" w:space="0" w:color="auto"/>
            </w:tcBorders>
            <w:shd w:val="clear" w:color="auto" w:fill="auto"/>
            <w:hideMark/>
          </w:tcPr>
          <w:p w14:paraId="3A8AE9B9"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LIMIT_HI</w:t>
            </w:r>
          </w:p>
        </w:tc>
        <w:tc>
          <w:tcPr>
            <w:tcW w:w="682" w:type="dxa"/>
            <w:tcBorders>
              <w:top w:val="nil"/>
              <w:left w:val="nil"/>
              <w:bottom w:val="nil"/>
              <w:right w:val="single" w:sz="4" w:space="0" w:color="auto"/>
            </w:tcBorders>
            <w:shd w:val="clear" w:color="auto" w:fill="auto"/>
            <w:hideMark/>
          </w:tcPr>
          <w:p w14:paraId="7E35294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87DAF8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68C2EDE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92DDBC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0F5492B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-25to+125</w:t>
            </w:r>
          </w:p>
        </w:tc>
        <w:tc>
          <w:tcPr>
            <w:tcW w:w="1085" w:type="dxa"/>
            <w:tcBorders>
              <w:top w:val="nil"/>
              <w:left w:val="nil"/>
              <w:bottom w:val="single" w:sz="4" w:space="0" w:color="auto"/>
              <w:right w:val="single" w:sz="4" w:space="0" w:color="auto"/>
            </w:tcBorders>
            <w:shd w:val="clear" w:color="auto" w:fill="auto"/>
            <w:hideMark/>
          </w:tcPr>
          <w:p w14:paraId="3A8C7BC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125</w:t>
            </w:r>
          </w:p>
        </w:tc>
        <w:tc>
          <w:tcPr>
            <w:tcW w:w="3254" w:type="dxa"/>
            <w:gridSpan w:val="2"/>
            <w:tcBorders>
              <w:top w:val="nil"/>
              <w:left w:val="nil"/>
              <w:bottom w:val="single" w:sz="4" w:space="0" w:color="auto"/>
              <w:right w:val="single" w:sz="4" w:space="0" w:color="auto"/>
            </w:tcBorders>
            <w:shd w:val="clear" w:color="auto" w:fill="auto"/>
            <w:hideMark/>
          </w:tcPr>
          <w:p w14:paraId="3A743A5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125</w:t>
            </w:r>
          </w:p>
        </w:tc>
      </w:tr>
      <w:tr w:rsidR="00AE0C66" w:rsidRPr="00CC4E0B" w14:paraId="7974729E" w14:textId="77777777" w:rsidTr="00992444">
        <w:trPr>
          <w:trHeight w:val="600"/>
        </w:trPr>
        <w:tc>
          <w:tcPr>
            <w:tcW w:w="977" w:type="dxa"/>
            <w:tcBorders>
              <w:top w:val="nil"/>
              <w:left w:val="single" w:sz="8" w:space="0" w:color="auto"/>
              <w:bottom w:val="nil"/>
              <w:right w:val="single" w:sz="4" w:space="0" w:color="auto"/>
            </w:tcBorders>
            <w:shd w:val="clear" w:color="000000" w:fill="DCE6F1"/>
            <w:hideMark/>
          </w:tcPr>
          <w:p w14:paraId="60910DF4"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37D125C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single" w:sz="4" w:space="0" w:color="auto"/>
              <w:left w:val="nil"/>
              <w:bottom w:val="nil"/>
              <w:right w:val="single" w:sz="4" w:space="0" w:color="auto"/>
            </w:tcBorders>
            <w:shd w:val="clear" w:color="auto" w:fill="auto"/>
            <w:hideMark/>
          </w:tcPr>
          <w:p w14:paraId="6DA41358"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LIMIT_LO</w:t>
            </w:r>
          </w:p>
        </w:tc>
        <w:tc>
          <w:tcPr>
            <w:tcW w:w="682" w:type="dxa"/>
            <w:tcBorders>
              <w:top w:val="single" w:sz="4" w:space="0" w:color="auto"/>
              <w:left w:val="nil"/>
              <w:bottom w:val="nil"/>
              <w:right w:val="single" w:sz="4" w:space="0" w:color="auto"/>
            </w:tcBorders>
            <w:shd w:val="clear" w:color="auto" w:fill="auto"/>
            <w:hideMark/>
          </w:tcPr>
          <w:p w14:paraId="4A870A0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999BB4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59B2D78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3D043BF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667DB40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-25to+125</w:t>
            </w:r>
          </w:p>
        </w:tc>
        <w:tc>
          <w:tcPr>
            <w:tcW w:w="1085" w:type="dxa"/>
            <w:tcBorders>
              <w:top w:val="nil"/>
              <w:left w:val="nil"/>
              <w:bottom w:val="single" w:sz="4" w:space="0" w:color="auto"/>
              <w:right w:val="single" w:sz="4" w:space="0" w:color="auto"/>
            </w:tcBorders>
            <w:shd w:val="clear" w:color="auto" w:fill="auto"/>
            <w:hideMark/>
          </w:tcPr>
          <w:p w14:paraId="7F70FC1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125</w:t>
            </w:r>
          </w:p>
        </w:tc>
        <w:tc>
          <w:tcPr>
            <w:tcW w:w="3254" w:type="dxa"/>
            <w:gridSpan w:val="2"/>
            <w:tcBorders>
              <w:top w:val="nil"/>
              <w:left w:val="nil"/>
              <w:bottom w:val="single" w:sz="4" w:space="0" w:color="auto"/>
              <w:right w:val="single" w:sz="4" w:space="0" w:color="auto"/>
            </w:tcBorders>
            <w:shd w:val="clear" w:color="auto" w:fill="auto"/>
            <w:hideMark/>
          </w:tcPr>
          <w:p w14:paraId="2C84B08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125</w:t>
            </w:r>
          </w:p>
        </w:tc>
      </w:tr>
      <w:tr w:rsidR="00AE0C66" w:rsidRPr="00CC4E0B" w14:paraId="127B9308" w14:textId="77777777" w:rsidTr="00992444">
        <w:trPr>
          <w:trHeight w:val="300"/>
        </w:trPr>
        <w:tc>
          <w:tcPr>
            <w:tcW w:w="977" w:type="dxa"/>
            <w:tcBorders>
              <w:top w:val="nil"/>
              <w:left w:val="single" w:sz="8" w:space="0" w:color="auto"/>
              <w:bottom w:val="nil"/>
              <w:right w:val="single" w:sz="4" w:space="0" w:color="auto"/>
            </w:tcBorders>
            <w:shd w:val="clear" w:color="000000" w:fill="DCE6F1"/>
            <w:hideMark/>
          </w:tcPr>
          <w:p w14:paraId="035E203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single" w:sz="4" w:space="0" w:color="auto"/>
              <w:left w:val="nil"/>
              <w:bottom w:val="single" w:sz="4" w:space="0" w:color="auto"/>
              <w:right w:val="single" w:sz="4" w:space="0" w:color="auto"/>
            </w:tcBorders>
            <w:shd w:val="clear" w:color="auto" w:fill="auto"/>
            <w:hideMark/>
          </w:tcPr>
          <w:p w14:paraId="4D06D1E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single" w:sz="4" w:space="0" w:color="auto"/>
              <w:left w:val="nil"/>
              <w:bottom w:val="single" w:sz="4" w:space="0" w:color="auto"/>
              <w:right w:val="single" w:sz="4" w:space="0" w:color="auto"/>
            </w:tcBorders>
            <w:shd w:val="clear" w:color="auto" w:fill="auto"/>
            <w:hideMark/>
          </w:tcPr>
          <w:p w14:paraId="19AF17F5"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ENABLE_RATE_HI</w:t>
            </w:r>
          </w:p>
        </w:tc>
        <w:tc>
          <w:tcPr>
            <w:tcW w:w="682" w:type="dxa"/>
            <w:tcBorders>
              <w:top w:val="single" w:sz="4" w:space="0" w:color="auto"/>
              <w:left w:val="nil"/>
              <w:bottom w:val="single" w:sz="4" w:space="0" w:color="auto"/>
              <w:right w:val="single" w:sz="4" w:space="0" w:color="auto"/>
            </w:tcBorders>
            <w:shd w:val="clear" w:color="auto" w:fill="auto"/>
            <w:hideMark/>
          </w:tcPr>
          <w:p w14:paraId="6D36DCB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CBDE94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4CAAA38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49514DE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4F27B16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T/F</w:t>
            </w:r>
          </w:p>
        </w:tc>
        <w:tc>
          <w:tcPr>
            <w:tcW w:w="1085" w:type="dxa"/>
            <w:tcBorders>
              <w:top w:val="nil"/>
              <w:left w:val="nil"/>
              <w:bottom w:val="single" w:sz="4" w:space="0" w:color="auto"/>
              <w:right w:val="single" w:sz="4" w:space="0" w:color="auto"/>
            </w:tcBorders>
            <w:shd w:val="clear" w:color="auto" w:fill="auto"/>
            <w:hideMark/>
          </w:tcPr>
          <w:p w14:paraId="40CC8AC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01F4415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w:t>
            </w:r>
          </w:p>
        </w:tc>
      </w:tr>
      <w:tr w:rsidR="00AE0C66" w:rsidRPr="00CC4E0B" w14:paraId="33222E79" w14:textId="77777777" w:rsidTr="00992444">
        <w:trPr>
          <w:trHeight w:val="300"/>
        </w:trPr>
        <w:tc>
          <w:tcPr>
            <w:tcW w:w="977" w:type="dxa"/>
            <w:tcBorders>
              <w:top w:val="nil"/>
              <w:left w:val="single" w:sz="8" w:space="0" w:color="auto"/>
              <w:bottom w:val="nil"/>
              <w:right w:val="single" w:sz="4" w:space="0" w:color="auto"/>
            </w:tcBorders>
            <w:shd w:val="clear" w:color="000000" w:fill="DCE6F1"/>
            <w:hideMark/>
          </w:tcPr>
          <w:p w14:paraId="29C44704"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69E53C44"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w:t>
            </w:r>
          </w:p>
        </w:tc>
        <w:tc>
          <w:tcPr>
            <w:tcW w:w="2753" w:type="dxa"/>
            <w:tcBorders>
              <w:top w:val="nil"/>
              <w:left w:val="nil"/>
              <w:bottom w:val="single" w:sz="4" w:space="0" w:color="auto"/>
              <w:right w:val="single" w:sz="4" w:space="0" w:color="auto"/>
            </w:tcBorders>
            <w:shd w:val="clear" w:color="auto" w:fill="auto"/>
            <w:hideMark/>
          </w:tcPr>
          <w:p w14:paraId="1A45F86A"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ENABLE_RATE_LO</w:t>
            </w:r>
          </w:p>
        </w:tc>
        <w:tc>
          <w:tcPr>
            <w:tcW w:w="682" w:type="dxa"/>
            <w:tcBorders>
              <w:top w:val="nil"/>
              <w:left w:val="nil"/>
              <w:bottom w:val="single" w:sz="4" w:space="0" w:color="auto"/>
              <w:right w:val="single" w:sz="4" w:space="0" w:color="auto"/>
            </w:tcBorders>
            <w:shd w:val="clear" w:color="auto" w:fill="auto"/>
            <w:hideMark/>
          </w:tcPr>
          <w:p w14:paraId="0957A9B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316959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14759FF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7F86A5F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6B99E06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T/F</w:t>
            </w:r>
          </w:p>
        </w:tc>
        <w:tc>
          <w:tcPr>
            <w:tcW w:w="1085" w:type="dxa"/>
            <w:tcBorders>
              <w:top w:val="nil"/>
              <w:left w:val="nil"/>
              <w:bottom w:val="single" w:sz="4" w:space="0" w:color="auto"/>
              <w:right w:val="single" w:sz="4" w:space="0" w:color="auto"/>
            </w:tcBorders>
            <w:shd w:val="clear" w:color="auto" w:fill="auto"/>
            <w:hideMark/>
          </w:tcPr>
          <w:p w14:paraId="0942AA0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5D80D96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w:t>
            </w:r>
          </w:p>
        </w:tc>
      </w:tr>
      <w:tr w:rsidR="00AE0C66" w:rsidRPr="00CC4E0B" w14:paraId="00DE3A88" w14:textId="77777777" w:rsidTr="00992444">
        <w:trPr>
          <w:trHeight w:val="615"/>
        </w:trPr>
        <w:tc>
          <w:tcPr>
            <w:tcW w:w="977" w:type="dxa"/>
            <w:tcBorders>
              <w:top w:val="nil"/>
              <w:left w:val="single" w:sz="8" w:space="0" w:color="auto"/>
              <w:bottom w:val="single" w:sz="8" w:space="0" w:color="auto"/>
              <w:right w:val="single" w:sz="4" w:space="0" w:color="auto"/>
            </w:tcBorders>
            <w:shd w:val="clear" w:color="000000" w:fill="DCE6F1"/>
            <w:hideMark/>
          </w:tcPr>
          <w:p w14:paraId="415DA5C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8" w:space="0" w:color="auto"/>
              <w:right w:val="single" w:sz="4" w:space="0" w:color="auto"/>
            </w:tcBorders>
            <w:shd w:val="clear" w:color="auto" w:fill="auto"/>
            <w:hideMark/>
          </w:tcPr>
          <w:p w14:paraId="40AEC57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w:t>
            </w:r>
          </w:p>
        </w:tc>
        <w:tc>
          <w:tcPr>
            <w:tcW w:w="2753" w:type="dxa"/>
            <w:tcBorders>
              <w:top w:val="nil"/>
              <w:left w:val="nil"/>
              <w:bottom w:val="single" w:sz="8" w:space="0" w:color="auto"/>
              <w:right w:val="single" w:sz="4" w:space="0" w:color="auto"/>
            </w:tcBorders>
            <w:shd w:val="clear" w:color="auto" w:fill="auto"/>
            <w:hideMark/>
          </w:tcPr>
          <w:p w14:paraId="0BDA938B"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LIMIT_RATE</w:t>
            </w:r>
          </w:p>
        </w:tc>
        <w:tc>
          <w:tcPr>
            <w:tcW w:w="682" w:type="dxa"/>
            <w:tcBorders>
              <w:top w:val="nil"/>
              <w:left w:val="nil"/>
              <w:bottom w:val="single" w:sz="8" w:space="0" w:color="auto"/>
              <w:right w:val="single" w:sz="4" w:space="0" w:color="auto"/>
            </w:tcBorders>
            <w:shd w:val="clear" w:color="auto" w:fill="auto"/>
            <w:hideMark/>
          </w:tcPr>
          <w:p w14:paraId="5B5AF42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4B54EF3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hideMark/>
          </w:tcPr>
          <w:p w14:paraId="14698DD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30730C7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8" w:space="0" w:color="auto"/>
              <w:right w:val="single" w:sz="4" w:space="0" w:color="auto"/>
            </w:tcBorders>
            <w:shd w:val="clear" w:color="auto" w:fill="auto"/>
            <w:hideMark/>
          </w:tcPr>
          <w:p w14:paraId="48B1A372" w14:textId="5FA936CC"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0.</w:t>
            </w:r>
            <w:r w:rsidR="00B60C3F">
              <w:rPr>
                <w:rFonts w:ascii="Calibri" w:eastAsia="Times New Roman" w:hAnsi="Calibri" w:cs="Calibri"/>
                <w:color w:val="000000"/>
                <w:sz w:val="22"/>
                <w:szCs w:val="22"/>
                <w:lang w:eastAsia="en-US"/>
              </w:rPr>
              <w:t>2</w:t>
            </w:r>
            <w:r w:rsidRPr="00CC4E0B">
              <w:rPr>
                <w:rFonts w:ascii="Calibri" w:eastAsia="Times New Roman" w:hAnsi="Calibri" w:cs="Calibri"/>
                <w:color w:val="000000"/>
                <w:sz w:val="22"/>
                <w:szCs w:val="22"/>
                <w:lang w:eastAsia="en-US"/>
              </w:rPr>
              <w:t xml:space="preserve"> to </w:t>
            </w:r>
            <w:r w:rsidR="00B60C3F">
              <w:rPr>
                <w:rFonts w:ascii="Calibri" w:eastAsia="Times New Roman" w:hAnsi="Calibri" w:cs="Calibri"/>
                <w:color w:val="000000"/>
                <w:sz w:val="22"/>
                <w:szCs w:val="22"/>
                <w:lang w:eastAsia="en-US"/>
              </w:rPr>
              <w:t>199.98</w:t>
            </w:r>
          </w:p>
        </w:tc>
        <w:tc>
          <w:tcPr>
            <w:tcW w:w="1085" w:type="dxa"/>
            <w:tcBorders>
              <w:top w:val="nil"/>
              <w:left w:val="nil"/>
              <w:bottom w:val="single" w:sz="8" w:space="0" w:color="auto"/>
              <w:right w:val="single" w:sz="4" w:space="0" w:color="auto"/>
            </w:tcBorders>
            <w:shd w:val="clear" w:color="auto" w:fill="auto"/>
            <w:hideMark/>
          </w:tcPr>
          <w:p w14:paraId="61D8161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101</w:t>
            </w:r>
          </w:p>
        </w:tc>
        <w:tc>
          <w:tcPr>
            <w:tcW w:w="3254" w:type="dxa"/>
            <w:gridSpan w:val="2"/>
            <w:tcBorders>
              <w:top w:val="nil"/>
              <w:left w:val="nil"/>
              <w:bottom w:val="single" w:sz="8" w:space="0" w:color="auto"/>
              <w:right w:val="single" w:sz="4" w:space="0" w:color="auto"/>
            </w:tcBorders>
            <w:shd w:val="clear" w:color="auto" w:fill="auto"/>
            <w:hideMark/>
          </w:tcPr>
          <w:p w14:paraId="39D3793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101</w:t>
            </w:r>
          </w:p>
        </w:tc>
      </w:tr>
      <w:tr w:rsidR="00AE0C66" w:rsidRPr="00CC4E0B" w14:paraId="6B90BBD7"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6878171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15</w:t>
            </w:r>
          </w:p>
        </w:tc>
        <w:tc>
          <w:tcPr>
            <w:tcW w:w="3473" w:type="dxa"/>
            <w:gridSpan w:val="2"/>
            <w:tcBorders>
              <w:top w:val="single" w:sz="8" w:space="0" w:color="auto"/>
              <w:left w:val="nil"/>
              <w:bottom w:val="single" w:sz="4" w:space="0" w:color="auto"/>
              <w:right w:val="single" w:sz="4" w:space="0" w:color="000000"/>
            </w:tcBorders>
            <w:shd w:val="clear" w:color="auto" w:fill="auto"/>
            <w:noWrap/>
            <w:hideMark/>
          </w:tcPr>
          <w:p w14:paraId="3C77E1C0" w14:textId="77777777" w:rsidR="00E247AF" w:rsidRDefault="00E247AF" w:rsidP="00911A80">
            <w:pPr>
              <w:rPr>
                <w:rFonts w:ascii="Courier New" w:eastAsia="Times New Roman" w:hAnsi="Courier New" w:cs="Courier New"/>
                <w:b/>
                <w:bCs/>
                <w:color w:val="FF0000"/>
                <w:sz w:val="20"/>
                <w:szCs w:val="20"/>
                <w:lang w:eastAsia="en-US"/>
              </w:rPr>
            </w:pPr>
            <w:bookmarkStart w:id="1435" w:name="cutoff"/>
            <w:bookmarkEnd w:id="1435"/>
            <w:r w:rsidRPr="00CC4E0B">
              <w:rPr>
                <w:rFonts w:ascii="Courier New" w:eastAsia="Times New Roman" w:hAnsi="Courier New" w:cs="Courier New"/>
                <w:b/>
                <w:bCs/>
                <w:color w:val="FF0000"/>
                <w:sz w:val="20"/>
                <w:szCs w:val="20"/>
                <w:lang w:eastAsia="en-US"/>
              </w:rPr>
              <w:t>FINAL_VALUE_CUTOFF_HI</w:t>
            </w:r>
          </w:p>
          <w:p w14:paraId="6219F910" w14:textId="2C5FF165" w:rsidR="00B928A6" w:rsidRPr="00CC4E0B" w:rsidRDefault="00B928A6" w:rsidP="00911A80">
            <w:pPr>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FF0000"/>
                <w:sz w:val="20"/>
                <w:szCs w:val="20"/>
                <w:lang w:eastAsia="en-US"/>
              </w:rPr>
              <w:t xml:space="preserve">See also </w:t>
            </w:r>
            <w:hyperlink w:anchor="CtlLim_hart" w:history="1">
              <w:proofErr w:type="spellStart"/>
              <w:r w:rsidRPr="00B928A6">
                <w:rPr>
                  <w:rStyle w:val="Hyperlink"/>
                  <w:rFonts w:ascii="Courier New" w:eastAsia="Times New Roman" w:hAnsi="Courier New" w:cs="Courier New"/>
                  <w:b/>
                  <w:bCs/>
                  <w:sz w:val="20"/>
                  <w:szCs w:val="20"/>
                  <w:lang w:eastAsia="en-US"/>
                </w:rPr>
                <w:t>CtlLim_hart</w:t>
              </w:r>
              <w:proofErr w:type="spellEnd"/>
            </w:hyperlink>
          </w:p>
        </w:tc>
        <w:tc>
          <w:tcPr>
            <w:tcW w:w="682" w:type="dxa"/>
            <w:tcBorders>
              <w:top w:val="nil"/>
              <w:left w:val="nil"/>
              <w:bottom w:val="single" w:sz="4" w:space="0" w:color="auto"/>
              <w:right w:val="single" w:sz="4" w:space="0" w:color="auto"/>
            </w:tcBorders>
            <w:shd w:val="clear" w:color="auto" w:fill="auto"/>
            <w:hideMark/>
          </w:tcPr>
          <w:p w14:paraId="1974B2D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2CFE3F7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30D4C19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22" w:type="dxa"/>
            <w:tcBorders>
              <w:top w:val="nil"/>
              <w:left w:val="nil"/>
              <w:bottom w:val="single" w:sz="4" w:space="0" w:color="auto"/>
              <w:right w:val="single" w:sz="4" w:space="0" w:color="auto"/>
            </w:tcBorders>
            <w:shd w:val="clear" w:color="auto" w:fill="auto"/>
            <w:hideMark/>
          </w:tcPr>
          <w:p w14:paraId="6D14B5F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4E96CB2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09FD91E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5FD438B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BAE3BA4"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A830E82"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0D05E2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54B9D317"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nil"/>
              <w:left w:val="nil"/>
              <w:bottom w:val="single" w:sz="4" w:space="0" w:color="auto"/>
              <w:right w:val="single" w:sz="4" w:space="0" w:color="auto"/>
            </w:tcBorders>
            <w:shd w:val="clear" w:color="auto" w:fill="auto"/>
            <w:hideMark/>
          </w:tcPr>
          <w:p w14:paraId="77E4050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hideMark/>
          </w:tcPr>
          <w:p w14:paraId="01A1C38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35D6A76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6E0C4F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77F196B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T/F</w:t>
            </w:r>
          </w:p>
        </w:tc>
        <w:tc>
          <w:tcPr>
            <w:tcW w:w="1085" w:type="dxa"/>
            <w:tcBorders>
              <w:top w:val="nil"/>
              <w:left w:val="nil"/>
              <w:bottom w:val="single" w:sz="4" w:space="0" w:color="auto"/>
              <w:right w:val="single" w:sz="4" w:space="0" w:color="auto"/>
            </w:tcBorders>
            <w:shd w:val="clear" w:color="auto" w:fill="auto"/>
            <w:hideMark/>
          </w:tcPr>
          <w:p w14:paraId="0A2FD9E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68C72A4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w:t>
            </w:r>
          </w:p>
        </w:tc>
      </w:tr>
      <w:tr w:rsidR="00AE0C66" w:rsidRPr="00CC4E0B" w14:paraId="4FE0DFD8" w14:textId="77777777" w:rsidTr="00992444">
        <w:trPr>
          <w:trHeight w:val="465"/>
        </w:trPr>
        <w:tc>
          <w:tcPr>
            <w:tcW w:w="977" w:type="dxa"/>
            <w:vMerge/>
            <w:tcBorders>
              <w:top w:val="nil"/>
              <w:left w:val="single" w:sz="8" w:space="0" w:color="auto"/>
              <w:bottom w:val="single" w:sz="8" w:space="0" w:color="000000"/>
              <w:right w:val="single" w:sz="4" w:space="0" w:color="auto"/>
            </w:tcBorders>
            <w:vAlign w:val="center"/>
            <w:hideMark/>
          </w:tcPr>
          <w:p w14:paraId="2632C57E"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4CF2E1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1B290958"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CUTOFF_POINT_HI</w:t>
            </w:r>
          </w:p>
        </w:tc>
        <w:tc>
          <w:tcPr>
            <w:tcW w:w="682" w:type="dxa"/>
            <w:tcBorders>
              <w:top w:val="nil"/>
              <w:left w:val="nil"/>
              <w:bottom w:val="nil"/>
              <w:right w:val="single" w:sz="4" w:space="0" w:color="auto"/>
            </w:tcBorders>
            <w:shd w:val="clear" w:color="auto" w:fill="auto"/>
            <w:hideMark/>
          </w:tcPr>
          <w:p w14:paraId="105843A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2527E02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nil"/>
              <w:right w:val="single" w:sz="4" w:space="0" w:color="auto"/>
            </w:tcBorders>
            <w:shd w:val="clear" w:color="auto" w:fill="auto"/>
            <w:hideMark/>
          </w:tcPr>
          <w:p w14:paraId="05CE9EB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nil"/>
              <w:right w:val="single" w:sz="4" w:space="0" w:color="auto"/>
            </w:tcBorders>
            <w:shd w:val="clear" w:color="auto" w:fill="auto"/>
            <w:hideMark/>
          </w:tcPr>
          <w:p w14:paraId="62AACF6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4DE494B7" w14:textId="77777777" w:rsidR="00E247AF" w:rsidRPr="00CC4E0B" w:rsidRDefault="00E247AF" w:rsidP="00911A80">
            <w:pPr>
              <w:rPr>
                <w:rFonts w:ascii="Arial" w:eastAsia="Times New Roman" w:hAnsi="Arial" w:cs="Arial"/>
                <w:sz w:val="16"/>
                <w:szCs w:val="16"/>
                <w:lang w:eastAsia="en-US"/>
              </w:rPr>
            </w:pPr>
            <w:r w:rsidRPr="00CC4E0B">
              <w:rPr>
                <w:rFonts w:ascii="Arial" w:eastAsia="Times New Roman" w:hAnsi="Arial" w:cs="Arial"/>
                <w:sz w:val="16"/>
                <w:szCs w:val="16"/>
                <w:lang w:eastAsia="en-US"/>
              </w:rPr>
              <w:t>See Description</w:t>
            </w:r>
          </w:p>
        </w:tc>
        <w:tc>
          <w:tcPr>
            <w:tcW w:w="1085" w:type="dxa"/>
            <w:tcBorders>
              <w:top w:val="nil"/>
              <w:left w:val="nil"/>
              <w:bottom w:val="nil"/>
              <w:right w:val="single" w:sz="4" w:space="0" w:color="auto"/>
            </w:tcBorders>
            <w:shd w:val="clear" w:color="auto" w:fill="auto"/>
            <w:hideMark/>
          </w:tcPr>
          <w:p w14:paraId="5529FD9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98</w:t>
            </w:r>
          </w:p>
        </w:tc>
        <w:tc>
          <w:tcPr>
            <w:tcW w:w="3254" w:type="dxa"/>
            <w:gridSpan w:val="2"/>
            <w:tcBorders>
              <w:top w:val="nil"/>
              <w:left w:val="nil"/>
              <w:bottom w:val="nil"/>
              <w:right w:val="single" w:sz="4" w:space="0" w:color="auto"/>
            </w:tcBorders>
            <w:shd w:val="clear" w:color="auto" w:fill="auto"/>
            <w:hideMark/>
          </w:tcPr>
          <w:p w14:paraId="46F2137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98</w:t>
            </w:r>
          </w:p>
        </w:tc>
      </w:tr>
      <w:tr w:rsidR="00AE0C66" w:rsidRPr="00CC4E0B" w14:paraId="61E636EA"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00F83CB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16</w:t>
            </w:r>
          </w:p>
        </w:tc>
        <w:tc>
          <w:tcPr>
            <w:tcW w:w="3473" w:type="dxa"/>
            <w:gridSpan w:val="2"/>
            <w:tcBorders>
              <w:top w:val="single" w:sz="8" w:space="0" w:color="auto"/>
              <w:left w:val="nil"/>
              <w:bottom w:val="single" w:sz="4" w:space="0" w:color="auto"/>
              <w:right w:val="single" w:sz="4" w:space="0" w:color="000000"/>
            </w:tcBorders>
            <w:shd w:val="clear" w:color="auto" w:fill="auto"/>
            <w:noWrap/>
            <w:hideMark/>
          </w:tcPr>
          <w:p w14:paraId="42E7B173" w14:textId="77777777" w:rsidR="00E247AF"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FINAL_VALUE_CUTOFF_LO</w:t>
            </w:r>
          </w:p>
          <w:p w14:paraId="4E3EB4EA" w14:textId="4D8F5A99" w:rsidR="00B928A6" w:rsidRPr="00CC4E0B" w:rsidRDefault="00B928A6" w:rsidP="00911A80">
            <w:pPr>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FF0000"/>
                <w:sz w:val="20"/>
                <w:szCs w:val="20"/>
                <w:lang w:eastAsia="en-US"/>
              </w:rPr>
              <w:t xml:space="preserve">See also </w:t>
            </w:r>
            <w:hyperlink w:anchor="CtlLim_hart" w:history="1">
              <w:proofErr w:type="spellStart"/>
              <w:r w:rsidRPr="00B928A6">
                <w:rPr>
                  <w:rStyle w:val="Hyperlink"/>
                  <w:rFonts w:ascii="Courier New" w:eastAsia="Times New Roman" w:hAnsi="Courier New" w:cs="Courier New"/>
                  <w:b/>
                  <w:bCs/>
                  <w:sz w:val="20"/>
                  <w:szCs w:val="20"/>
                  <w:lang w:eastAsia="en-US"/>
                </w:rPr>
                <w:t>CtlLim_hart</w:t>
              </w:r>
              <w:proofErr w:type="spellEnd"/>
            </w:hyperlink>
          </w:p>
        </w:tc>
        <w:tc>
          <w:tcPr>
            <w:tcW w:w="682" w:type="dxa"/>
            <w:tcBorders>
              <w:top w:val="single" w:sz="8" w:space="0" w:color="auto"/>
              <w:left w:val="nil"/>
              <w:bottom w:val="single" w:sz="4" w:space="0" w:color="auto"/>
              <w:right w:val="single" w:sz="4" w:space="0" w:color="auto"/>
            </w:tcBorders>
            <w:shd w:val="clear" w:color="auto" w:fill="auto"/>
            <w:hideMark/>
          </w:tcPr>
          <w:p w14:paraId="56AF4CD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Var</w:t>
            </w:r>
          </w:p>
        </w:tc>
        <w:tc>
          <w:tcPr>
            <w:tcW w:w="1329" w:type="dxa"/>
            <w:tcBorders>
              <w:top w:val="single" w:sz="8" w:space="0" w:color="auto"/>
              <w:left w:val="nil"/>
              <w:bottom w:val="single" w:sz="4" w:space="0" w:color="auto"/>
              <w:right w:val="single" w:sz="4" w:space="0" w:color="auto"/>
            </w:tcBorders>
            <w:shd w:val="clear" w:color="auto" w:fill="auto"/>
            <w:hideMark/>
          </w:tcPr>
          <w:p w14:paraId="1E231B7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43E14B6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22" w:type="dxa"/>
            <w:tcBorders>
              <w:top w:val="single" w:sz="8" w:space="0" w:color="auto"/>
              <w:left w:val="nil"/>
              <w:bottom w:val="single" w:sz="4" w:space="0" w:color="auto"/>
              <w:right w:val="single" w:sz="4" w:space="0" w:color="auto"/>
            </w:tcBorders>
            <w:shd w:val="clear" w:color="auto" w:fill="auto"/>
            <w:hideMark/>
          </w:tcPr>
          <w:p w14:paraId="351721A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537234EB" w14:textId="77777777" w:rsidR="00E247AF" w:rsidRPr="00CC4E0B" w:rsidRDefault="00E247AF" w:rsidP="00911A80">
            <w:pPr>
              <w:rPr>
                <w:rFonts w:ascii="Arial" w:eastAsia="Times New Roman" w:hAnsi="Arial" w:cs="Arial"/>
                <w:sz w:val="16"/>
                <w:szCs w:val="16"/>
                <w:lang w:eastAsia="en-US"/>
              </w:rPr>
            </w:pPr>
            <w:r w:rsidRPr="00CC4E0B">
              <w:rPr>
                <w:rFonts w:ascii="Arial" w:eastAsia="Times New Roman" w:hAnsi="Arial" w:cs="Arial"/>
                <w:sz w:val="16"/>
                <w:szCs w:val="16"/>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5F64F8E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3FACC3F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B0DAB8B"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7D58F9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6F272D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0E2D6E6A"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nil"/>
              <w:left w:val="nil"/>
              <w:bottom w:val="single" w:sz="4" w:space="0" w:color="auto"/>
              <w:right w:val="single" w:sz="4" w:space="0" w:color="auto"/>
            </w:tcBorders>
            <w:shd w:val="clear" w:color="auto" w:fill="auto"/>
            <w:hideMark/>
          </w:tcPr>
          <w:p w14:paraId="7FF1A21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hideMark/>
          </w:tcPr>
          <w:p w14:paraId="73E40E1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0EFC878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8E9234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72FB730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T/F</w:t>
            </w:r>
          </w:p>
        </w:tc>
        <w:tc>
          <w:tcPr>
            <w:tcW w:w="1085" w:type="dxa"/>
            <w:tcBorders>
              <w:top w:val="nil"/>
              <w:left w:val="nil"/>
              <w:bottom w:val="single" w:sz="4" w:space="0" w:color="auto"/>
              <w:right w:val="single" w:sz="4" w:space="0" w:color="auto"/>
            </w:tcBorders>
            <w:shd w:val="clear" w:color="auto" w:fill="auto"/>
            <w:hideMark/>
          </w:tcPr>
          <w:p w14:paraId="337970C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54E9091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w:t>
            </w:r>
          </w:p>
        </w:tc>
      </w:tr>
      <w:tr w:rsidR="00AE0C66" w:rsidRPr="00CC4E0B" w14:paraId="42761075" w14:textId="77777777" w:rsidTr="00992444">
        <w:trPr>
          <w:trHeight w:val="465"/>
        </w:trPr>
        <w:tc>
          <w:tcPr>
            <w:tcW w:w="977" w:type="dxa"/>
            <w:vMerge/>
            <w:tcBorders>
              <w:top w:val="nil"/>
              <w:left w:val="single" w:sz="8" w:space="0" w:color="auto"/>
              <w:bottom w:val="single" w:sz="8" w:space="0" w:color="000000"/>
              <w:right w:val="single" w:sz="4" w:space="0" w:color="auto"/>
            </w:tcBorders>
            <w:vAlign w:val="center"/>
            <w:hideMark/>
          </w:tcPr>
          <w:p w14:paraId="267AA939"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4ABAAC4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nil"/>
              <w:right w:val="single" w:sz="4" w:space="0" w:color="auto"/>
            </w:tcBorders>
            <w:shd w:val="clear" w:color="auto" w:fill="auto"/>
            <w:hideMark/>
          </w:tcPr>
          <w:p w14:paraId="766EE418"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CUTOFF_POINT_LO</w:t>
            </w:r>
          </w:p>
        </w:tc>
        <w:tc>
          <w:tcPr>
            <w:tcW w:w="682" w:type="dxa"/>
            <w:tcBorders>
              <w:top w:val="nil"/>
              <w:left w:val="nil"/>
              <w:bottom w:val="nil"/>
              <w:right w:val="single" w:sz="4" w:space="0" w:color="auto"/>
            </w:tcBorders>
            <w:shd w:val="clear" w:color="auto" w:fill="auto"/>
            <w:hideMark/>
          </w:tcPr>
          <w:p w14:paraId="17316C8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5E1E0C3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nil"/>
              <w:right w:val="single" w:sz="4" w:space="0" w:color="auto"/>
            </w:tcBorders>
            <w:shd w:val="clear" w:color="auto" w:fill="auto"/>
            <w:hideMark/>
          </w:tcPr>
          <w:p w14:paraId="41C6FC7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nil"/>
              <w:right w:val="single" w:sz="4" w:space="0" w:color="auto"/>
            </w:tcBorders>
            <w:shd w:val="clear" w:color="auto" w:fill="auto"/>
            <w:hideMark/>
          </w:tcPr>
          <w:p w14:paraId="09CFFEF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0B759AEF" w14:textId="77777777" w:rsidR="00E247AF" w:rsidRPr="00CC4E0B" w:rsidRDefault="00E247AF" w:rsidP="00911A80">
            <w:pPr>
              <w:rPr>
                <w:rFonts w:ascii="Arial" w:eastAsia="Times New Roman" w:hAnsi="Arial" w:cs="Arial"/>
                <w:sz w:val="16"/>
                <w:szCs w:val="16"/>
                <w:lang w:eastAsia="en-US"/>
              </w:rPr>
            </w:pPr>
            <w:r w:rsidRPr="00CC4E0B">
              <w:rPr>
                <w:rFonts w:ascii="Arial" w:eastAsia="Times New Roman" w:hAnsi="Arial" w:cs="Arial"/>
                <w:sz w:val="16"/>
                <w:szCs w:val="16"/>
                <w:lang w:eastAsia="en-US"/>
              </w:rPr>
              <w:t>See Description</w:t>
            </w:r>
          </w:p>
        </w:tc>
        <w:tc>
          <w:tcPr>
            <w:tcW w:w="1085" w:type="dxa"/>
            <w:tcBorders>
              <w:top w:val="nil"/>
              <w:left w:val="nil"/>
              <w:bottom w:val="nil"/>
              <w:right w:val="single" w:sz="4" w:space="0" w:color="auto"/>
            </w:tcBorders>
            <w:shd w:val="clear" w:color="auto" w:fill="auto"/>
            <w:hideMark/>
          </w:tcPr>
          <w:p w14:paraId="39C57BB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3254" w:type="dxa"/>
            <w:gridSpan w:val="2"/>
            <w:tcBorders>
              <w:top w:val="nil"/>
              <w:left w:val="nil"/>
              <w:bottom w:val="nil"/>
              <w:right w:val="single" w:sz="4" w:space="0" w:color="auto"/>
            </w:tcBorders>
            <w:shd w:val="clear" w:color="auto" w:fill="auto"/>
            <w:hideMark/>
          </w:tcPr>
          <w:p w14:paraId="6827305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r>
      <w:tr w:rsidR="006F401D" w:rsidRPr="00CC4E0B" w14:paraId="4D14EFDC"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000000" w:fill="DCE6F1"/>
            <w:hideMark/>
          </w:tcPr>
          <w:p w14:paraId="466241B4"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17</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427F7121"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FINAL_POSITION_VALUE</w:t>
            </w:r>
          </w:p>
        </w:tc>
        <w:tc>
          <w:tcPr>
            <w:tcW w:w="682" w:type="dxa"/>
            <w:tcBorders>
              <w:top w:val="single" w:sz="8" w:space="0" w:color="auto"/>
              <w:left w:val="nil"/>
              <w:bottom w:val="single" w:sz="4" w:space="0" w:color="auto"/>
              <w:right w:val="single" w:sz="4" w:space="0" w:color="auto"/>
            </w:tcBorders>
            <w:shd w:val="clear" w:color="auto" w:fill="auto"/>
            <w:hideMark/>
          </w:tcPr>
          <w:p w14:paraId="2E23D78E"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301130E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848" w:type="dxa"/>
            <w:tcBorders>
              <w:top w:val="single" w:sz="8" w:space="0" w:color="auto"/>
              <w:left w:val="nil"/>
              <w:bottom w:val="single" w:sz="4" w:space="0" w:color="auto"/>
              <w:right w:val="single" w:sz="4" w:space="0" w:color="auto"/>
            </w:tcBorders>
            <w:shd w:val="clear" w:color="auto" w:fill="auto"/>
            <w:hideMark/>
          </w:tcPr>
          <w:p w14:paraId="1E8D473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2CF0C44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2BA7528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4014BD4C"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742B253"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4BFE71B"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2111BF31"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vMerge w:val="restart"/>
            <w:tcBorders>
              <w:top w:val="nil"/>
              <w:left w:val="single" w:sz="4" w:space="0" w:color="auto"/>
              <w:bottom w:val="single" w:sz="8" w:space="0" w:color="000000"/>
              <w:right w:val="single" w:sz="4" w:space="0" w:color="auto"/>
            </w:tcBorders>
            <w:shd w:val="clear" w:color="auto" w:fill="auto"/>
            <w:hideMark/>
          </w:tcPr>
          <w:p w14:paraId="40E0801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hideMark/>
          </w:tcPr>
          <w:p w14:paraId="7F9F8CA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26E4FF9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3A2E6B5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1D8015B"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4" w:space="0" w:color="auto"/>
              <w:right w:val="single" w:sz="4" w:space="0" w:color="auto"/>
            </w:tcBorders>
            <w:shd w:val="clear" w:color="auto" w:fill="auto"/>
            <w:hideMark/>
          </w:tcPr>
          <w:p w14:paraId="76B8CE5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2AD1722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599F4A69"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76AEEDDD"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8" w:space="0" w:color="auto"/>
              <w:right w:val="single" w:sz="4" w:space="0" w:color="auto"/>
            </w:tcBorders>
            <w:shd w:val="clear" w:color="auto" w:fill="auto"/>
            <w:hideMark/>
          </w:tcPr>
          <w:p w14:paraId="2FE82EA6"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8" w:space="0" w:color="auto"/>
              <w:right w:val="single" w:sz="4" w:space="0" w:color="auto"/>
            </w:tcBorders>
            <w:shd w:val="clear" w:color="auto" w:fill="auto"/>
            <w:hideMark/>
          </w:tcPr>
          <w:p w14:paraId="7952576A"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vMerge/>
            <w:tcBorders>
              <w:top w:val="nil"/>
              <w:left w:val="single" w:sz="4" w:space="0" w:color="auto"/>
              <w:bottom w:val="single" w:sz="8" w:space="0" w:color="000000"/>
              <w:right w:val="single" w:sz="4" w:space="0" w:color="auto"/>
            </w:tcBorders>
            <w:vAlign w:val="center"/>
            <w:hideMark/>
          </w:tcPr>
          <w:p w14:paraId="66F077CA" w14:textId="77777777" w:rsidR="00E247AF" w:rsidRPr="00992444" w:rsidRDefault="00E247AF" w:rsidP="00911A80">
            <w:pPr>
              <w:rPr>
                <w:rFonts w:ascii="Calibri" w:eastAsia="Times New Roman" w:hAnsi="Calibri" w:cs="Calibri"/>
                <w:i/>
                <w:iCs/>
                <w:color w:val="000000"/>
                <w:sz w:val="22"/>
                <w:szCs w:val="22"/>
                <w:lang w:eastAsia="en-US"/>
              </w:rPr>
            </w:pPr>
          </w:p>
        </w:tc>
        <w:tc>
          <w:tcPr>
            <w:tcW w:w="1329" w:type="dxa"/>
            <w:tcBorders>
              <w:top w:val="nil"/>
              <w:left w:val="nil"/>
              <w:bottom w:val="single" w:sz="8" w:space="0" w:color="auto"/>
              <w:right w:val="single" w:sz="4" w:space="0" w:color="auto"/>
            </w:tcBorders>
            <w:shd w:val="clear" w:color="auto" w:fill="auto"/>
            <w:hideMark/>
          </w:tcPr>
          <w:p w14:paraId="32306B0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hideMark/>
          </w:tcPr>
          <w:p w14:paraId="0685F16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5B8B202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035CB423"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8" w:space="0" w:color="auto"/>
              <w:right w:val="single" w:sz="4" w:space="0" w:color="auto"/>
            </w:tcBorders>
            <w:shd w:val="clear" w:color="auto" w:fill="auto"/>
            <w:hideMark/>
          </w:tcPr>
          <w:p w14:paraId="167758E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7B99E2D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1048AC45" w14:textId="77777777" w:rsidTr="00061490">
        <w:trPr>
          <w:trHeight w:val="735"/>
        </w:trPr>
        <w:tc>
          <w:tcPr>
            <w:tcW w:w="977" w:type="dxa"/>
            <w:tcBorders>
              <w:top w:val="nil"/>
              <w:left w:val="single" w:sz="8" w:space="0" w:color="auto"/>
              <w:bottom w:val="nil"/>
              <w:right w:val="single" w:sz="4" w:space="0" w:color="auto"/>
            </w:tcBorders>
            <w:shd w:val="clear" w:color="000000" w:fill="DCE6F1"/>
            <w:hideMark/>
          </w:tcPr>
          <w:p w14:paraId="4EF679E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18</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26434394" w14:textId="77777777" w:rsidR="00E247AF" w:rsidRDefault="00E247AF" w:rsidP="00911A80">
            <w:pPr>
              <w:rPr>
                <w:rFonts w:ascii="Courier New" w:eastAsia="Times New Roman" w:hAnsi="Courier New" w:cs="Courier New"/>
                <w:b/>
                <w:bCs/>
                <w:color w:val="FF0000"/>
                <w:sz w:val="20"/>
                <w:szCs w:val="20"/>
                <w:lang w:eastAsia="en-US"/>
              </w:rPr>
            </w:pPr>
            <w:bookmarkStart w:id="1436" w:name="active_ctlset"/>
            <w:bookmarkStart w:id="1437" w:name="activate_ctlset"/>
            <w:bookmarkEnd w:id="1436"/>
            <w:bookmarkEnd w:id="1437"/>
            <w:r w:rsidRPr="00CC4E0B">
              <w:rPr>
                <w:rFonts w:ascii="Courier New" w:eastAsia="Times New Roman" w:hAnsi="Courier New" w:cs="Courier New"/>
                <w:b/>
                <w:bCs/>
                <w:color w:val="FF0000"/>
                <w:sz w:val="20"/>
                <w:szCs w:val="20"/>
                <w:lang w:eastAsia="en-US"/>
              </w:rPr>
              <w:t>ACTIVATE_CONTROL_SET</w:t>
            </w:r>
          </w:p>
          <w:p w14:paraId="60B08CDB" w14:textId="5BAFE7B1" w:rsidR="001A0567" w:rsidRPr="00CC4E0B" w:rsidRDefault="001A0567" w:rsidP="00911A80">
            <w:pPr>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FF0000"/>
                <w:sz w:val="20"/>
                <w:szCs w:val="20"/>
                <w:lang w:eastAsia="en-US"/>
              </w:rPr>
              <w:t xml:space="preserve">See also </w:t>
            </w:r>
            <w:hyperlink w:anchor="PID_Data_hart" w:history="1">
              <w:proofErr w:type="spellStart"/>
              <w:r w:rsidRPr="001A0567">
                <w:rPr>
                  <w:rStyle w:val="Hyperlink"/>
                  <w:rFonts w:ascii="Courier New" w:eastAsia="Times New Roman" w:hAnsi="Courier New" w:cs="Courier New"/>
                  <w:b/>
                  <w:bCs/>
                  <w:sz w:val="20"/>
                  <w:szCs w:val="20"/>
                  <w:lang w:eastAsia="en-US"/>
                </w:rPr>
                <w:t>PID_Data_hart</w:t>
              </w:r>
              <w:proofErr w:type="spellEnd"/>
            </w:hyperlink>
            <w:r w:rsidR="008A56F6">
              <w:rPr>
                <w:rFonts w:ascii="Courier New" w:eastAsia="Times New Roman" w:hAnsi="Courier New" w:cs="Courier New"/>
                <w:b/>
                <w:bCs/>
                <w:color w:val="FF0000"/>
                <w:sz w:val="20"/>
                <w:szCs w:val="20"/>
                <w:lang w:eastAsia="en-US"/>
              </w:rPr>
              <w:t xml:space="preserve">, </w:t>
            </w:r>
            <w:hyperlink w:anchor="ctl_slot_hart" w:history="1">
              <w:proofErr w:type="spellStart"/>
              <w:r w:rsidR="008A56F6" w:rsidRPr="008A56F6">
                <w:rPr>
                  <w:rStyle w:val="Hyperlink"/>
                  <w:rFonts w:ascii="Courier New" w:eastAsia="Times New Roman" w:hAnsi="Courier New" w:cs="Courier New"/>
                  <w:b/>
                  <w:bCs/>
                  <w:sz w:val="20"/>
                  <w:szCs w:val="20"/>
                  <w:lang w:eastAsia="en-US"/>
                </w:rPr>
                <w:t>ctl_slot_hart</w:t>
              </w:r>
              <w:proofErr w:type="spellEnd"/>
            </w:hyperlink>
          </w:p>
        </w:tc>
        <w:tc>
          <w:tcPr>
            <w:tcW w:w="682" w:type="dxa"/>
            <w:tcBorders>
              <w:top w:val="nil"/>
              <w:left w:val="nil"/>
              <w:bottom w:val="single" w:sz="4" w:space="0" w:color="auto"/>
              <w:right w:val="single" w:sz="4" w:space="0" w:color="auto"/>
            </w:tcBorders>
            <w:shd w:val="clear" w:color="auto" w:fill="auto"/>
            <w:hideMark/>
          </w:tcPr>
          <w:p w14:paraId="70188EE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Var</w:t>
            </w:r>
          </w:p>
        </w:tc>
        <w:tc>
          <w:tcPr>
            <w:tcW w:w="1329" w:type="dxa"/>
            <w:tcBorders>
              <w:top w:val="nil"/>
              <w:left w:val="nil"/>
              <w:bottom w:val="nil"/>
              <w:right w:val="single" w:sz="4" w:space="0" w:color="auto"/>
            </w:tcBorders>
            <w:shd w:val="clear" w:color="auto" w:fill="auto"/>
            <w:hideMark/>
          </w:tcPr>
          <w:p w14:paraId="792E98C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nil"/>
              <w:right w:val="single" w:sz="4" w:space="0" w:color="auto"/>
            </w:tcBorders>
            <w:shd w:val="clear" w:color="auto" w:fill="auto"/>
            <w:hideMark/>
          </w:tcPr>
          <w:p w14:paraId="0BA8872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5B56A4A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25F8B786" w14:textId="77777777" w:rsidR="00E247AF" w:rsidRPr="00CC4E0B" w:rsidRDefault="00E247AF" w:rsidP="00911A80">
            <w:pPr>
              <w:rPr>
                <w:rFonts w:ascii="Arial" w:eastAsia="Times New Roman" w:hAnsi="Arial" w:cs="Arial"/>
                <w:color w:val="000000"/>
                <w:sz w:val="18"/>
                <w:szCs w:val="18"/>
                <w:lang w:eastAsia="en-US"/>
              </w:rPr>
            </w:pPr>
            <w:r w:rsidRPr="00CC4E0B">
              <w:rPr>
                <w:rFonts w:ascii="Arial" w:eastAsia="Times New Roman" w:hAnsi="Arial" w:cs="Arial"/>
                <w:color w:val="000000"/>
                <w:sz w:val="18"/>
                <w:szCs w:val="18"/>
                <w:lang w:eastAsia="en-US"/>
              </w:rPr>
              <w:t>0,1,2,3,4,5,6,7,10,11, 255</w:t>
            </w:r>
          </w:p>
        </w:tc>
        <w:tc>
          <w:tcPr>
            <w:tcW w:w="1085" w:type="dxa"/>
            <w:tcBorders>
              <w:top w:val="nil"/>
              <w:left w:val="nil"/>
              <w:bottom w:val="nil"/>
              <w:right w:val="single" w:sz="4" w:space="0" w:color="auto"/>
            </w:tcBorders>
            <w:shd w:val="clear" w:color="auto" w:fill="auto"/>
            <w:hideMark/>
          </w:tcPr>
          <w:p w14:paraId="51A5636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nil"/>
              <w:right w:val="single" w:sz="4" w:space="0" w:color="auto"/>
            </w:tcBorders>
            <w:shd w:val="clear" w:color="auto" w:fill="auto"/>
            <w:hideMark/>
          </w:tcPr>
          <w:p w14:paraId="50E22F9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FACE816" w14:textId="77777777" w:rsidTr="00061490">
        <w:trPr>
          <w:trHeight w:val="315"/>
        </w:trPr>
        <w:tc>
          <w:tcPr>
            <w:tcW w:w="977" w:type="dxa"/>
            <w:vMerge w:val="restart"/>
            <w:tcBorders>
              <w:top w:val="single" w:sz="8" w:space="0" w:color="auto"/>
              <w:left w:val="single" w:sz="8" w:space="0" w:color="auto"/>
              <w:bottom w:val="single" w:sz="8" w:space="0" w:color="000000"/>
              <w:right w:val="single" w:sz="4" w:space="0" w:color="auto"/>
            </w:tcBorders>
            <w:shd w:val="clear" w:color="auto" w:fill="auto"/>
            <w:hideMark/>
          </w:tcPr>
          <w:p w14:paraId="4F05829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19</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11E52D79" w14:textId="77777777" w:rsidR="00E247AF"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ACTIVE_CONTROL_SET</w:t>
            </w:r>
          </w:p>
          <w:p w14:paraId="216EFB06" w14:textId="3E670501" w:rsidR="001A0567" w:rsidRPr="00CC4E0B" w:rsidRDefault="001A0567" w:rsidP="00911A80">
            <w:pPr>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FF0000"/>
                <w:sz w:val="20"/>
                <w:szCs w:val="20"/>
                <w:lang w:eastAsia="en-US"/>
              </w:rPr>
              <w:t xml:space="preserve">See also </w:t>
            </w:r>
            <w:hyperlink w:anchor="PID_Data_hart" w:history="1">
              <w:proofErr w:type="spellStart"/>
              <w:r w:rsidRPr="001A0567">
                <w:rPr>
                  <w:rStyle w:val="Hyperlink"/>
                  <w:rFonts w:ascii="Courier New" w:eastAsia="Times New Roman" w:hAnsi="Courier New" w:cs="Courier New"/>
                  <w:b/>
                  <w:bCs/>
                  <w:sz w:val="20"/>
                  <w:szCs w:val="20"/>
                  <w:lang w:eastAsia="en-US"/>
                </w:rPr>
                <w:t>PID_Data_hart</w:t>
              </w:r>
              <w:proofErr w:type="spellEnd"/>
            </w:hyperlink>
            <w:r w:rsidR="008A56F6">
              <w:rPr>
                <w:rFonts w:ascii="Courier New" w:eastAsia="Times New Roman" w:hAnsi="Courier New" w:cs="Courier New"/>
                <w:b/>
                <w:bCs/>
                <w:color w:val="FF0000"/>
                <w:sz w:val="20"/>
                <w:szCs w:val="20"/>
                <w:lang w:eastAsia="en-US"/>
              </w:rPr>
              <w:t xml:space="preserve">, </w:t>
            </w:r>
            <w:hyperlink w:anchor="ctl_slot_hart" w:history="1">
              <w:proofErr w:type="spellStart"/>
              <w:r w:rsidR="008A56F6" w:rsidRPr="008A56F6">
                <w:rPr>
                  <w:rStyle w:val="Hyperlink"/>
                  <w:rFonts w:ascii="Courier New" w:eastAsia="Times New Roman" w:hAnsi="Courier New" w:cs="Courier New"/>
                  <w:b/>
                  <w:bCs/>
                  <w:sz w:val="20"/>
                  <w:szCs w:val="20"/>
                  <w:lang w:eastAsia="en-US"/>
                </w:rPr>
                <w:t>ctl_slot_hart</w:t>
              </w:r>
              <w:proofErr w:type="spellEnd"/>
            </w:hyperlink>
          </w:p>
        </w:tc>
        <w:tc>
          <w:tcPr>
            <w:tcW w:w="682" w:type="dxa"/>
            <w:tcBorders>
              <w:top w:val="single" w:sz="8" w:space="0" w:color="auto"/>
              <w:left w:val="nil"/>
              <w:bottom w:val="single" w:sz="4" w:space="0" w:color="auto"/>
              <w:right w:val="single" w:sz="4" w:space="0" w:color="auto"/>
            </w:tcBorders>
            <w:shd w:val="clear" w:color="auto" w:fill="auto"/>
            <w:hideMark/>
          </w:tcPr>
          <w:p w14:paraId="39A0E2C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6C29D99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1C8C7CA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22" w:type="dxa"/>
            <w:tcBorders>
              <w:top w:val="single" w:sz="8" w:space="0" w:color="auto"/>
              <w:left w:val="nil"/>
              <w:bottom w:val="single" w:sz="4" w:space="0" w:color="auto"/>
              <w:right w:val="single" w:sz="4" w:space="0" w:color="auto"/>
            </w:tcBorders>
            <w:shd w:val="clear" w:color="auto" w:fill="auto"/>
            <w:hideMark/>
          </w:tcPr>
          <w:p w14:paraId="5495BDC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0F9F136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64B722A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60B9B6F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1B6D4C6" w14:textId="77777777" w:rsidTr="00992444">
        <w:trPr>
          <w:trHeight w:val="315"/>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3750835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6CB50F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single" w:sz="8" w:space="0" w:color="auto"/>
              <w:left w:val="nil"/>
              <w:bottom w:val="single" w:sz="4" w:space="0" w:color="auto"/>
              <w:right w:val="single" w:sz="4" w:space="0" w:color="auto"/>
            </w:tcBorders>
            <w:shd w:val="clear" w:color="auto" w:fill="auto"/>
            <w:noWrap/>
            <w:hideMark/>
          </w:tcPr>
          <w:p w14:paraId="60ECC0BB"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Selector</w:t>
            </w:r>
          </w:p>
        </w:tc>
        <w:tc>
          <w:tcPr>
            <w:tcW w:w="682" w:type="dxa"/>
            <w:tcBorders>
              <w:top w:val="single" w:sz="8" w:space="0" w:color="auto"/>
              <w:left w:val="nil"/>
              <w:bottom w:val="single" w:sz="4" w:space="0" w:color="auto"/>
              <w:right w:val="single" w:sz="4" w:space="0" w:color="auto"/>
            </w:tcBorders>
            <w:shd w:val="clear" w:color="auto" w:fill="auto"/>
            <w:hideMark/>
          </w:tcPr>
          <w:p w14:paraId="75AAB2F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0A01F7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nil"/>
              <w:left w:val="nil"/>
              <w:bottom w:val="nil"/>
              <w:right w:val="single" w:sz="4" w:space="0" w:color="auto"/>
            </w:tcBorders>
            <w:shd w:val="clear" w:color="auto" w:fill="auto"/>
            <w:hideMark/>
          </w:tcPr>
          <w:p w14:paraId="09E5117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33DCFE1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nil"/>
              <w:right w:val="single" w:sz="4" w:space="0" w:color="auto"/>
            </w:tcBorders>
            <w:shd w:val="clear" w:color="auto" w:fill="auto"/>
            <w:hideMark/>
          </w:tcPr>
          <w:p w14:paraId="400D9B97" w14:textId="77777777" w:rsidR="00E247AF" w:rsidRPr="00CC4E0B" w:rsidRDefault="00E247AF" w:rsidP="00911A80">
            <w:pPr>
              <w:rPr>
                <w:rFonts w:ascii="Arial" w:eastAsia="Times New Roman" w:hAnsi="Arial" w:cs="Arial"/>
                <w:color w:val="000000"/>
                <w:sz w:val="18"/>
                <w:szCs w:val="18"/>
                <w:lang w:eastAsia="en-US"/>
              </w:rPr>
            </w:pPr>
            <w:r w:rsidRPr="00CC4E0B">
              <w:rPr>
                <w:rFonts w:ascii="Arial" w:eastAsia="Times New Roman" w:hAnsi="Arial" w:cs="Arial"/>
                <w:color w:val="000000"/>
                <w:sz w:val="18"/>
                <w:szCs w:val="18"/>
                <w:lang w:eastAsia="en-US"/>
              </w:rPr>
              <w:t> </w:t>
            </w:r>
          </w:p>
        </w:tc>
        <w:tc>
          <w:tcPr>
            <w:tcW w:w="1085" w:type="dxa"/>
            <w:tcBorders>
              <w:top w:val="nil"/>
              <w:left w:val="nil"/>
              <w:bottom w:val="nil"/>
              <w:right w:val="single" w:sz="4" w:space="0" w:color="auto"/>
            </w:tcBorders>
            <w:shd w:val="clear" w:color="auto" w:fill="auto"/>
            <w:hideMark/>
          </w:tcPr>
          <w:p w14:paraId="6516CFC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372D58D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EA08B1A"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3E0D9C80"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B39BBE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single" w:sz="8" w:space="0" w:color="auto"/>
              <w:left w:val="nil"/>
              <w:bottom w:val="single" w:sz="4" w:space="0" w:color="auto"/>
              <w:right w:val="single" w:sz="4" w:space="0" w:color="auto"/>
            </w:tcBorders>
            <w:shd w:val="clear" w:color="auto" w:fill="auto"/>
            <w:noWrap/>
            <w:hideMark/>
          </w:tcPr>
          <w:p w14:paraId="60EA9237"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P</w:t>
            </w:r>
          </w:p>
        </w:tc>
        <w:tc>
          <w:tcPr>
            <w:tcW w:w="682" w:type="dxa"/>
            <w:tcBorders>
              <w:top w:val="nil"/>
              <w:left w:val="nil"/>
              <w:bottom w:val="single" w:sz="4" w:space="0" w:color="auto"/>
              <w:right w:val="single" w:sz="4" w:space="0" w:color="auto"/>
            </w:tcBorders>
            <w:shd w:val="clear" w:color="auto" w:fill="auto"/>
            <w:hideMark/>
          </w:tcPr>
          <w:p w14:paraId="21F8272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8025DC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single" w:sz="4" w:space="0" w:color="auto"/>
              <w:left w:val="nil"/>
              <w:bottom w:val="single" w:sz="4" w:space="0" w:color="auto"/>
              <w:right w:val="single" w:sz="4" w:space="0" w:color="auto"/>
            </w:tcBorders>
            <w:shd w:val="clear" w:color="auto" w:fill="auto"/>
            <w:hideMark/>
          </w:tcPr>
          <w:p w14:paraId="1DD482F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single" w:sz="4" w:space="0" w:color="auto"/>
              <w:left w:val="nil"/>
              <w:bottom w:val="single" w:sz="4" w:space="0" w:color="auto"/>
              <w:right w:val="single" w:sz="4" w:space="0" w:color="auto"/>
            </w:tcBorders>
            <w:shd w:val="clear" w:color="auto" w:fill="auto"/>
            <w:hideMark/>
          </w:tcPr>
          <w:p w14:paraId="7CB2331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single" w:sz="4" w:space="0" w:color="auto"/>
              <w:left w:val="nil"/>
              <w:bottom w:val="single" w:sz="4" w:space="0" w:color="auto"/>
              <w:right w:val="single" w:sz="4" w:space="0" w:color="auto"/>
            </w:tcBorders>
            <w:shd w:val="clear" w:color="auto" w:fill="auto"/>
            <w:hideMark/>
          </w:tcPr>
          <w:p w14:paraId="5B5F245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4" w:space="0" w:color="auto"/>
              <w:left w:val="nil"/>
              <w:bottom w:val="single" w:sz="4" w:space="0" w:color="auto"/>
              <w:right w:val="single" w:sz="4" w:space="0" w:color="auto"/>
            </w:tcBorders>
            <w:shd w:val="clear" w:color="auto" w:fill="auto"/>
            <w:hideMark/>
          </w:tcPr>
          <w:p w14:paraId="6C020AE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4" w:space="0" w:color="auto"/>
              <w:left w:val="nil"/>
              <w:bottom w:val="single" w:sz="4" w:space="0" w:color="auto"/>
              <w:right w:val="single" w:sz="4" w:space="0" w:color="auto"/>
            </w:tcBorders>
            <w:shd w:val="clear" w:color="auto" w:fill="auto"/>
            <w:hideMark/>
          </w:tcPr>
          <w:p w14:paraId="256A007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8A417A3"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2005554A"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7A5C0A4"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noWrap/>
            <w:hideMark/>
          </w:tcPr>
          <w:p w14:paraId="7CDC155D"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I</w:t>
            </w:r>
          </w:p>
        </w:tc>
        <w:tc>
          <w:tcPr>
            <w:tcW w:w="682" w:type="dxa"/>
            <w:tcBorders>
              <w:top w:val="nil"/>
              <w:left w:val="nil"/>
              <w:bottom w:val="single" w:sz="4" w:space="0" w:color="auto"/>
              <w:right w:val="single" w:sz="4" w:space="0" w:color="auto"/>
            </w:tcBorders>
            <w:shd w:val="clear" w:color="auto" w:fill="auto"/>
            <w:hideMark/>
          </w:tcPr>
          <w:p w14:paraId="222C7D0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FC66E0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1A79057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2FD3CC7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6B59004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06D4D7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0C425AD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342834F"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7A2BBC20"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ADD17C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noWrap/>
            <w:hideMark/>
          </w:tcPr>
          <w:p w14:paraId="0EE511F8"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D</w:t>
            </w:r>
          </w:p>
        </w:tc>
        <w:tc>
          <w:tcPr>
            <w:tcW w:w="682" w:type="dxa"/>
            <w:tcBorders>
              <w:top w:val="nil"/>
              <w:left w:val="nil"/>
              <w:bottom w:val="single" w:sz="4" w:space="0" w:color="auto"/>
              <w:right w:val="single" w:sz="4" w:space="0" w:color="auto"/>
            </w:tcBorders>
            <w:shd w:val="clear" w:color="auto" w:fill="auto"/>
            <w:hideMark/>
          </w:tcPr>
          <w:p w14:paraId="04EF1C4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41BB63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162941B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47CA704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3C4338FA"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9EDA41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2CBCD4F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EAFB5A1"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09B4526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5CA180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single" w:sz="4" w:space="0" w:color="auto"/>
              <w:right w:val="single" w:sz="4" w:space="0" w:color="auto"/>
            </w:tcBorders>
            <w:shd w:val="clear" w:color="auto" w:fill="auto"/>
            <w:noWrap/>
            <w:hideMark/>
          </w:tcPr>
          <w:p w14:paraId="15099460" w14:textId="77777777" w:rsidR="00E247AF" w:rsidRPr="00CC4E0B" w:rsidRDefault="00E247AF" w:rsidP="00911A80">
            <w:pPr>
              <w:rPr>
                <w:rFonts w:ascii="Courier New" w:eastAsia="Times New Roman" w:hAnsi="Courier New" w:cs="Courier New"/>
                <w:sz w:val="20"/>
                <w:szCs w:val="20"/>
                <w:lang w:eastAsia="en-US"/>
              </w:rPr>
            </w:pPr>
            <w:proofErr w:type="spellStart"/>
            <w:r w:rsidRPr="00CC4E0B">
              <w:rPr>
                <w:rFonts w:ascii="Courier New" w:eastAsia="Times New Roman" w:hAnsi="Courier New" w:cs="Courier New"/>
                <w:sz w:val="20"/>
                <w:szCs w:val="20"/>
                <w:lang w:eastAsia="en-US"/>
              </w:rPr>
              <w:t>Padj</w:t>
            </w:r>
            <w:proofErr w:type="spellEnd"/>
          </w:p>
        </w:tc>
        <w:tc>
          <w:tcPr>
            <w:tcW w:w="682" w:type="dxa"/>
            <w:tcBorders>
              <w:top w:val="nil"/>
              <w:left w:val="nil"/>
              <w:bottom w:val="single" w:sz="4" w:space="0" w:color="auto"/>
              <w:right w:val="single" w:sz="4" w:space="0" w:color="auto"/>
            </w:tcBorders>
            <w:shd w:val="clear" w:color="auto" w:fill="auto"/>
            <w:hideMark/>
          </w:tcPr>
          <w:p w14:paraId="2B8DDEB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CA538D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69836D3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7200FB3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AB1737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4A6C4F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3CDE13F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77D52E93"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25D7BA5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014F8D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nil"/>
              <w:left w:val="nil"/>
              <w:bottom w:val="single" w:sz="4" w:space="0" w:color="auto"/>
              <w:right w:val="single" w:sz="4" w:space="0" w:color="auto"/>
            </w:tcBorders>
            <w:shd w:val="clear" w:color="auto" w:fill="auto"/>
            <w:noWrap/>
            <w:hideMark/>
          </w:tcPr>
          <w:p w14:paraId="1F9C4540"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Beta</w:t>
            </w:r>
          </w:p>
        </w:tc>
        <w:tc>
          <w:tcPr>
            <w:tcW w:w="682" w:type="dxa"/>
            <w:tcBorders>
              <w:top w:val="nil"/>
              <w:left w:val="nil"/>
              <w:bottom w:val="single" w:sz="4" w:space="0" w:color="auto"/>
              <w:right w:val="single" w:sz="4" w:space="0" w:color="auto"/>
            </w:tcBorders>
            <w:shd w:val="clear" w:color="auto" w:fill="auto"/>
            <w:hideMark/>
          </w:tcPr>
          <w:p w14:paraId="4919719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0281A7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4D8CABF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28AED18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5A88F2A"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3E8932C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306D9AB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13947BCE"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4868C44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63E897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w:t>
            </w:r>
          </w:p>
        </w:tc>
        <w:tc>
          <w:tcPr>
            <w:tcW w:w="2753" w:type="dxa"/>
            <w:tcBorders>
              <w:top w:val="nil"/>
              <w:left w:val="nil"/>
              <w:bottom w:val="single" w:sz="4" w:space="0" w:color="auto"/>
              <w:right w:val="single" w:sz="4" w:space="0" w:color="auto"/>
            </w:tcBorders>
            <w:shd w:val="clear" w:color="auto" w:fill="auto"/>
            <w:noWrap/>
            <w:hideMark/>
          </w:tcPr>
          <w:p w14:paraId="582CAAD7" w14:textId="77777777" w:rsidR="00E247AF" w:rsidRPr="00CC4E0B" w:rsidRDefault="00E247AF" w:rsidP="00911A80">
            <w:pPr>
              <w:rPr>
                <w:rFonts w:ascii="Courier New" w:eastAsia="Times New Roman" w:hAnsi="Courier New" w:cs="Courier New"/>
                <w:sz w:val="20"/>
                <w:szCs w:val="20"/>
                <w:lang w:eastAsia="en-US"/>
              </w:rPr>
            </w:pPr>
            <w:proofErr w:type="spellStart"/>
            <w:r w:rsidRPr="00CC4E0B">
              <w:rPr>
                <w:rFonts w:ascii="Courier New" w:eastAsia="Times New Roman" w:hAnsi="Courier New" w:cs="Courier New"/>
                <w:sz w:val="20"/>
                <w:szCs w:val="20"/>
                <w:lang w:eastAsia="en-US"/>
              </w:rPr>
              <w:t>PosComp</w:t>
            </w:r>
            <w:proofErr w:type="spellEnd"/>
          </w:p>
        </w:tc>
        <w:tc>
          <w:tcPr>
            <w:tcW w:w="682" w:type="dxa"/>
            <w:tcBorders>
              <w:top w:val="nil"/>
              <w:left w:val="nil"/>
              <w:bottom w:val="single" w:sz="4" w:space="0" w:color="auto"/>
              <w:right w:val="single" w:sz="4" w:space="0" w:color="auto"/>
            </w:tcBorders>
            <w:shd w:val="clear" w:color="auto" w:fill="auto"/>
            <w:hideMark/>
          </w:tcPr>
          <w:p w14:paraId="44A2E9D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8F116D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140567F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2E71EA8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633F5D0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10E034B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045387F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B9C1568"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425E5C9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912BCA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w:t>
            </w:r>
          </w:p>
        </w:tc>
        <w:tc>
          <w:tcPr>
            <w:tcW w:w="2753" w:type="dxa"/>
            <w:tcBorders>
              <w:top w:val="nil"/>
              <w:left w:val="nil"/>
              <w:bottom w:val="single" w:sz="4" w:space="0" w:color="auto"/>
              <w:right w:val="single" w:sz="4" w:space="0" w:color="auto"/>
            </w:tcBorders>
            <w:shd w:val="clear" w:color="auto" w:fill="auto"/>
            <w:noWrap/>
            <w:hideMark/>
          </w:tcPr>
          <w:p w14:paraId="1EDC74E4" w14:textId="77777777" w:rsidR="00E247AF" w:rsidRPr="00CC4E0B" w:rsidRDefault="00E247AF" w:rsidP="00911A80">
            <w:pPr>
              <w:rPr>
                <w:rFonts w:ascii="Courier New" w:eastAsia="Times New Roman" w:hAnsi="Courier New" w:cs="Courier New"/>
                <w:sz w:val="20"/>
                <w:szCs w:val="20"/>
                <w:lang w:eastAsia="en-US"/>
              </w:rPr>
            </w:pPr>
            <w:proofErr w:type="spellStart"/>
            <w:r w:rsidRPr="00CC4E0B">
              <w:rPr>
                <w:rFonts w:ascii="Courier New" w:eastAsia="Times New Roman" w:hAnsi="Courier New" w:cs="Courier New"/>
                <w:sz w:val="20"/>
                <w:szCs w:val="20"/>
                <w:lang w:eastAsia="en-US"/>
              </w:rPr>
              <w:t>DeadZone</w:t>
            </w:r>
            <w:proofErr w:type="spellEnd"/>
          </w:p>
        </w:tc>
        <w:tc>
          <w:tcPr>
            <w:tcW w:w="682" w:type="dxa"/>
            <w:tcBorders>
              <w:top w:val="nil"/>
              <w:left w:val="nil"/>
              <w:bottom w:val="single" w:sz="4" w:space="0" w:color="auto"/>
              <w:right w:val="single" w:sz="4" w:space="0" w:color="auto"/>
            </w:tcBorders>
            <w:shd w:val="clear" w:color="auto" w:fill="auto"/>
            <w:hideMark/>
          </w:tcPr>
          <w:p w14:paraId="0A7D0BF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A410B5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2C5C4E0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6C29A16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422D8B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17E0EA1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2A80D5F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1E34C3E" w14:textId="77777777" w:rsidTr="00992444">
        <w:trPr>
          <w:trHeight w:val="315"/>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1DEDF99F"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D8DFD2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9</w:t>
            </w:r>
          </w:p>
        </w:tc>
        <w:tc>
          <w:tcPr>
            <w:tcW w:w="2753" w:type="dxa"/>
            <w:tcBorders>
              <w:top w:val="nil"/>
              <w:left w:val="nil"/>
              <w:bottom w:val="single" w:sz="4" w:space="0" w:color="auto"/>
              <w:right w:val="single" w:sz="4" w:space="0" w:color="auto"/>
            </w:tcBorders>
            <w:shd w:val="clear" w:color="auto" w:fill="auto"/>
            <w:noWrap/>
            <w:hideMark/>
          </w:tcPr>
          <w:p w14:paraId="5B350047" w14:textId="77777777" w:rsidR="00E247AF" w:rsidRPr="00CC4E0B" w:rsidRDefault="00E247AF" w:rsidP="00911A80">
            <w:pPr>
              <w:rPr>
                <w:rFonts w:ascii="Courier New" w:eastAsia="Times New Roman" w:hAnsi="Courier New" w:cs="Courier New"/>
                <w:sz w:val="20"/>
                <w:szCs w:val="20"/>
                <w:lang w:eastAsia="en-US"/>
              </w:rPr>
            </w:pPr>
            <w:proofErr w:type="spellStart"/>
            <w:r w:rsidRPr="00CC4E0B">
              <w:rPr>
                <w:rFonts w:ascii="Courier New" w:eastAsia="Times New Roman" w:hAnsi="Courier New" w:cs="Courier New"/>
                <w:sz w:val="20"/>
                <w:szCs w:val="20"/>
                <w:lang w:eastAsia="en-US"/>
              </w:rPr>
              <w:t>NonLin</w:t>
            </w:r>
            <w:proofErr w:type="spellEnd"/>
          </w:p>
        </w:tc>
        <w:tc>
          <w:tcPr>
            <w:tcW w:w="682" w:type="dxa"/>
            <w:tcBorders>
              <w:top w:val="nil"/>
              <w:left w:val="nil"/>
              <w:bottom w:val="single" w:sz="4" w:space="0" w:color="auto"/>
              <w:right w:val="single" w:sz="4" w:space="0" w:color="auto"/>
            </w:tcBorders>
            <w:shd w:val="clear" w:color="auto" w:fill="auto"/>
            <w:hideMark/>
          </w:tcPr>
          <w:p w14:paraId="1B58987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0DD933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3F65DFE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424C685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084C3C0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FA8CC7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39B9A45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53AE831" w14:textId="77777777" w:rsidTr="00061490">
        <w:trPr>
          <w:trHeight w:val="315"/>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27F0B2C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20</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3C9F61F2" w14:textId="77777777" w:rsidR="00E247AF" w:rsidRDefault="00E247AF" w:rsidP="00911A80">
            <w:pPr>
              <w:rPr>
                <w:rFonts w:ascii="Courier New" w:eastAsia="Times New Roman" w:hAnsi="Courier New" w:cs="Courier New"/>
                <w:b/>
                <w:bCs/>
                <w:color w:val="FF0000"/>
                <w:sz w:val="20"/>
                <w:szCs w:val="20"/>
                <w:lang w:eastAsia="en-US"/>
              </w:rPr>
            </w:pPr>
            <w:bookmarkStart w:id="1438" w:name="custom_ctlset"/>
            <w:bookmarkEnd w:id="1438"/>
            <w:r w:rsidRPr="00CC4E0B">
              <w:rPr>
                <w:rFonts w:ascii="Courier New" w:eastAsia="Times New Roman" w:hAnsi="Courier New" w:cs="Courier New"/>
                <w:b/>
                <w:bCs/>
                <w:color w:val="FF0000"/>
                <w:sz w:val="20"/>
                <w:szCs w:val="20"/>
                <w:lang w:eastAsia="en-US"/>
              </w:rPr>
              <w:t>CUSTOM_CONTROL_SET</w:t>
            </w:r>
          </w:p>
          <w:p w14:paraId="580838DD" w14:textId="497D477F" w:rsidR="001A0567" w:rsidRPr="00CC4E0B" w:rsidRDefault="001A0567" w:rsidP="00911A80">
            <w:pPr>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FF0000"/>
                <w:sz w:val="20"/>
                <w:szCs w:val="20"/>
                <w:lang w:eastAsia="en-US"/>
              </w:rPr>
              <w:t xml:space="preserve">See also </w:t>
            </w:r>
            <w:hyperlink w:anchor="PID_Data_hart" w:history="1">
              <w:proofErr w:type="spellStart"/>
              <w:r w:rsidRPr="001A0567">
                <w:rPr>
                  <w:rStyle w:val="Hyperlink"/>
                  <w:rFonts w:ascii="Courier New" w:eastAsia="Times New Roman" w:hAnsi="Courier New" w:cs="Courier New"/>
                  <w:b/>
                  <w:bCs/>
                  <w:sz w:val="20"/>
                  <w:szCs w:val="20"/>
                  <w:lang w:eastAsia="en-US"/>
                </w:rPr>
                <w:t>PID_Data_hart</w:t>
              </w:r>
              <w:proofErr w:type="spellEnd"/>
            </w:hyperlink>
          </w:p>
        </w:tc>
        <w:tc>
          <w:tcPr>
            <w:tcW w:w="682" w:type="dxa"/>
            <w:tcBorders>
              <w:top w:val="single" w:sz="8" w:space="0" w:color="auto"/>
              <w:left w:val="nil"/>
              <w:bottom w:val="single" w:sz="4" w:space="0" w:color="auto"/>
              <w:right w:val="single" w:sz="4" w:space="0" w:color="auto"/>
            </w:tcBorders>
            <w:shd w:val="clear" w:color="auto" w:fill="auto"/>
            <w:hideMark/>
          </w:tcPr>
          <w:p w14:paraId="4E7A60A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47DBF0B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5BAE7FD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22" w:type="dxa"/>
            <w:tcBorders>
              <w:top w:val="single" w:sz="8" w:space="0" w:color="auto"/>
              <w:left w:val="nil"/>
              <w:bottom w:val="single" w:sz="4" w:space="0" w:color="auto"/>
              <w:right w:val="single" w:sz="4" w:space="0" w:color="auto"/>
            </w:tcBorders>
            <w:shd w:val="clear" w:color="auto" w:fill="auto"/>
            <w:hideMark/>
          </w:tcPr>
          <w:p w14:paraId="506B090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3546855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6D7764F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1868BD8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D2FD899"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FEA499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A16CD2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single" w:sz="8" w:space="0" w:color="auto"/>
              <w:left w:val="nil"/>
              <w:bottom w:val="single" w:sz="4" w:space="0" w:color="auto"/>
              <w:right w:val="single" w:sz="4" w:space="0" w:color="auto"/>
            </w:tcBorders>
            <w:shd w:val="clear" w:color="auto" w:fill="auto"/>
            <w:noWrap/>
            <w:hideMark/>
          </w:tcPr>
          <w:p w14:paraId="77C8FEB9"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P</w:t>
            </w:r>
          </w:p>
        </w:tc>
        <w:tc>
          <w:tcPr>
            <w:tcW w:w="682" w:type="dxa"/>
            <w:tcBorders>
              <w:top w:val="nil"/>
              <w:left w:val="nil"/>
              <w:bottom w:val="single" w:sz="4" w:space="0" w:color="auto"/>
              <w:right w:val="single" w:sz="4" w:space="0" w:color="auto"/>
            </w:tcBorders>
            <w:shd w:val="clear" w:color="auto" w:fill="auto"/>
            <w:hideMark/>
          </w:tcPr>
          <w:p w14:paraId="74E0E9D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377562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44305AC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0E16501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090B621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max. 5000</w:t>
            </w:r>
          </w:p>
        </w:tc>
        <w:tc>
          <w:tcPr>
            <w:tcW w:w="1085" w:type="dxa"/>
            <w:tcBorders>
              <w:top w:val="nil"/>
              <w:left w:val="nil"/>
              <w:bottom w:val="single" w:sz="4" w:space="0" w:color="auto"/>
              <w:right w:val="single" w:sz="4" w:space="0" w:color="auto"/>
            </w:tcBorders>
            <w:shd w:val="clear" w:color="auto" w:fill="auto"/>
            <w:hideMark/>
          </w:tcPr>
          <w:p w14:paraId="14BFD19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1DD9877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76DE274D"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6F9527A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81FACE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noWrap/>
            <w:hideMark/>
          </w:tcPr>
          <w:p w14:paraId="0238F569"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I</w:t>
            </w:r>
          </w:p>
        </w:tc>
        <w:tc>
          <w:tcPr>
            <w:tcW w:w="682" w:type="dxa"/>
            <w:tcBorders>
              <w:top w:val="nil"/>
              <w:left w:val="nil"/>
              <w:bottom w:val="single" w:sz="4" w:space="0" w:color="auto"/>
              <w:right w:val="single" w:sz="4" w:space="0" w:color="auto"/>
            </w:tcBorders>
            <w:shd w:val="clear" w:color="auto" w:fill="auto"/>
            <w:hideMark/>
          </w:tcPr>
          <w:p w14:paraId="5E2B684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24D43C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292E89D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796B587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262ED3F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max. 1000</w:t>
            </w:r>
          </w:p>
        </w:tc>
        <w:tc>
          <w:tcPr>
            <w:tcW w:w="1085" w:type="dxa"/>
            <w:tcBorders>
              <w:top w:val="nil"/>
              <w:left w:val="nil"/>
              <w:bottom w:val="single" w:sz="4" w:space="0" w:color="auto"/>
              <w:right w:val="single" w:sz="4" w:space="0" w:color="auto"/>
            </w:tcBorders>
            <w:shd w:val="clear" w:color="auto" w:fill="auto"/>
            <w:hideMark/>
          </w:tcPr>
          <w:p w14:paraId="6D8727E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5130CC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E69AFBB"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43969C4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3F6FC0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noWrap/>
            <w:hideMark/>
          </w:tcPr>
          <w:p w14:paraId="352F9261"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D</w:t>
            </w:r>
          </w:p>
        </w:tc>
        <w:tc>
          <w:tcPr>
            <w:tcW w:w="682" w:type="dxa"/>
            <w:tcBorders>
              <w:top w:val="nil"/>
              <w:left w:val="nil"/>
              <w:bottom w:val="single" w:sz="4" w:space="0" w:color="auto"/>
              <w:right w:val="single" w:sz="4" w:space="0" w:color="auto"/>
            </w:tcBorders>
            <w:shd w:val="clear" w:color="auto" w:fill="auto"/>
            <w:hideMark/>
          </w:tcPr>
          <w:p w14:paraId="7D0F540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018552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5086CE1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5E9D594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55766AC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max. 200</w:t>
            </w:r>
          </w:p>
        </w:tc>
        <w:tc>
          <w:tcPr>
            <w:tcW w:w="1085" w:type="dxa"/>
            <w:tcBorders>
              <w:top w:val="nil"/>
              <w:left w:val="nil"/>
              <w:bottom w:val="single" w:sz="4" w:space="0" w:color="auto"/>
              <w:right w:val="single" w:sz="4" w:space="0" w:color="auto"/>
            </w:tcBorders>
            <w:shd w:val="clear" w:color="auto" w:fill="auto"/>
            <w:hideMark/>
          </w:tcPr>
          <w:p w14:paraId="3AEB55C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1463B9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D68D5ED" w14:textId="77777777" w:rsidTr="00992444">
        <w:trPr>
          <w:trHeight w:val="720"/>
        </w:trPr>
        <w:tc>
          <w:tcPr>
            <w:tcW w:w="977" w:type="dxa"/>
            <w:vMerge/>
            <w:tcBorders>
              <w:top w:val="nil"/>
              <w:left w:val="single" w:sz="8" w:space="0" w:color="auto"/>
              <w:bottom w:val="single" w:sz="8" w:space="0" w:color="000000"/>
              <w:right w:val="single" w:sz="4" w:space="0" w:color="auto"/>
            </w:tcBorders>
            <w:vAlign w:val="center"/>
            <w:hideMark/>
          </w:tcPr>
          <w:p w14:paraId="27876DAE"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187706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noWrap/>
            <w:hideMark/>
          </w:tcPr>
          <w:p w14:paraId="13EFB7C6" w14:textId="77777777" w:rsidR="00E247AF" w:rsidRPr="00CC4E0B" w:rsidRDefault="00E247AF" w:rsidP="00911A80">
            <w:pPr>
              <w:rPr>
                <w:rFonts w:ascii="Courier New" w:eastAsia="Times New Roman" w:hAnsi="Courier New" w:cs="Courier New"/>
                <w:sz w:val="20"/>
                <w:szCs w:val="20"/>
                <w:lang w:eastAsia="en-US"/>
              </w:rPr>
            </w:pPr>
            <w:proofErr w:type="spellStart"/>
            <w:r w:rsidRPr="00CC4E0B">
              <w:rPr>
                <w:rFonts w:ascii="Courier New" w:eastAsia="Times New Roman" w:hAnsi="Courier New" w:cs="Courier New"/>
                <w:sz w:val="20"/>
                <w:szCs w:val="20"/>
                <w:lang w:eastAsia="en-US"/>
              </w:rPr>
              <w:t>Padj</w:t>
            </w:r>
            <w:proofErr w:type="spellEnd"/>
          </w:p>
        </w:tc>
        <w:tc>
          <w:tcPr>
            <w:tcW w:w="682" w:type="dxa"/>
            <w:tcBorders>
              <w:top w:val="nil"/>
              <w:left w:val="nil"/>
              <w:bottom w:val="single" w:sz="4" w:space="0" w:color="auto"/>
              <w:right w:val="single" w:sz="4" w:space="0" w:color="auto"/>
            </w:tcBorders>
            <w:shd w:val="clear" w:color="auto" w:fill="auto"/>
            <w:hideMark/>
          </w:tcPr>
          <w:p w14:paraId="6E69DBA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E1D774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7B74D8B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4CABF30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7B970CB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[-3000,3000]</w:t>
            </w:r>
          </w:p>
        </w:tc>
        <w:tc>
          <w:tcPr>
            <w:tcW w:w="1085" w:type="dxa"/>
            <w:tcBorders>
              <w:top w:val="nil"/>
              <w:left w:val="nil"/>
              <w:bottom w:val="single" w:sz="4" w:space="0" w:color="auto"/>
              <w:right w:val="single" w:sz="4" w:space="0" w:color="auto"/>
            </w:tcBorders>
            <w:shd w:val="clear" w:color="auto" w:fill="auto"/>
            <w:hideMark/>
          </w:tcPr>
          <w:p w14:paraId="6CCF92A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23A30A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420175B1"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79E3B08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EF8E7B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single" w:sz="4" w:space="0" w:color="auto"/>
              <w:right w:val="single" w:sz="4" w:space="0" w:color="auto"/>
            </w:tcBorders>
            <w:shd w:val="clear" w:color="auto" w:fill="auto"/>
            <w:noWrap/>
            <w:hideMark/>
          </w:tcPr>
          <w:p w14:paraId="1DDD3C75"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Beta</w:t>
            </w:r>
          </w:p>
        </w:tc>
        <w:tc>
          <w:tcPr>
            <w:tcW w:w="682" w:type="dxa"/>
            <w:tcBorders>
              <w:top w:val="nil"/>
              <w:left w:val="nil"/>
              <w:bottom w:val="single" w:sz="4" w:space="0" w:color="auto"/>
              <w:right w:val="single" w:sz="4" w:space="0" w:color="auto"/>
            </w:tcBorders>
            <w:shd w:val="clear" w:color="auto" w:fill="auto"/>
            <w:hideMark/>
          </w:tcPr>
          <w:p w14:paraId="4B650F1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F010D9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66726B8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4E953EC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4E95BBA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[-9, 9]</w:t>
            </w:r>
          </w:p>
        </w:tc>
        <w:tc>
          <w:tcPr>
            <w:tcW w:w="1085" w:type="dxa"/>
            <w:tcBorders>
              <w:top w:val="nil"/>
              <w:left w:val="nil"/>
              <w:bottom w:val="single" w:sz="4" w:space="0" w:color="auto"/>
              <w:right w:val="single" w:sz="4" w:space="0" w:color="auto"/>
            </w:tcBorders>
            <w:shd w:val="clear" w:color="auto" w:fill="auto"/>
            <w:hideMark/>
          </w:tcPr>
          <w:p w14:paraId="614D807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5470E6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4955ED92"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4D0CD82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0CD034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nil"/>
              <w:left w:val="nil"/>
              <w:bottom w:val="single" w:sz="4" w:space="0" w:color="auto"/>
              <w:right w:val="single" w:sz="4" w:space="0" w:color="auto"/>
            </w:tcBorders>
            <w:shd w:val="clear" w:color="auto" w:fill="auto"/>
            <w:noWrap/>
            <w:hideMark/>
          </w:tcPr>
          <w:p w14:paraId="54034342" w14:textId="77777777" w:rsidR="00E247AF" w:rsidRPr="00CC4E0B" w:rsidRDefault="00E247AF" w:rsidP="00911A80">
            <w:pPr>
              <w:rPr>
                <w:rFonts w:ascii="Courier New" w:eastAsia="Times New Roman" w:hAnsi="Courier New" w:cs="Courier New"/>
                <w:sz w:val="20"/>
                <w:szCs w:val="20"/>
                <w:lang w:eastAsia="en-US"/>
              </w:rPr>
            </w:pPr>
            <w:proofErr w:type="spellStart"/>
            <w:r w:rsidRPr="00CC4E0B">
              <w:rPr>
                <w:rFonts w:ascii="Courier New" w:eastAsia="Times New Roman" w:hAnsi="Courier New" w:cs="Courier New"/>
                <w:sz w:val="20"/>
                <w:szCs w:val="20"/>
                <w:lang w:eastAsia="en-US"/>
              </w:rPr>
              <w:t>PosComp</w:t>
            </w:r>
            <w:proofErr w:type="spellEnd"/>
          </w:p>
        </w:tc>
        <w:tc>
          <w:tcPr>
            <w:tcW w:w="682" w:type="dxa"/>
            <w:tcBorders>
              <w:top w:val="nil"/>
              <w:left w:val="nil"/>
              <w:bottom w:val="single" w:sz="4" w:space="0" w:color="auto"/>
              <w:right w:val="single" w:sz="4" w:space="0" w:color="auto"/>
            </w:tcBorders>
            <w:shd w:val="clear" w:color="auto" w:fill="auto"/>
            <w:hideMark/>
          </w:tcPr>
          <w:p w14:paraId="1C3828F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188B04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63DF42C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07117B8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44BBA19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[2, 20]</w:t>
            </w:r>
          </w:p>
        </w:tc>
        <w:tc>
          <w:tcPr>
            <w:tcW w:w="1085" w:type="dxa"/>
            <w:tcBorders>
              <w:top w:val="nil"/>
              <w:left w:val="nil"/>
              <w:bottom w:val="single" w:sz="4" w:space="0" w:color="auto"/>
              <w:right w:val="single" w:sz="4" w:space="0" w:color="auto"/>
            </w:tcBorders>
            <w:shd w:val="clear" w:color="auto" w:fill="auto"/>
            <w:hideMark/>
          </w:tcPr>
          <w:p w14:paraId="6D33BBC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4B7C6E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192F9AD"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0087E4A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85C137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w:t>
            </w:r>
          </w:p>
        </w:tc>
        <w:tc>
          <w:tcPr>
            <w:tcW w:w="2753" w:type="dxa"/>
            <w:tcBorders>
              <w:top w:val="nil"/>
              <w:left w:val="nil"/>
              <w:bottom w:val="single" w:sz="4" w:space="0" w:color="auto"/>
              <w:right w:val="single" w:sz="4" w:space="0" w:color="auto"/>
            </w:tcBorders>
            <w:shd w:val="clear" w:color="auto" w:fill="auto"/>
            <w:noWrap/>
            <w:hideMark/>
          </w:tcPr>
          <w:p w14:paraId="7F62AD0A" w14:textId="77777777" w:rsidR="00E247AF" w:rsidRPr="00CC4E0B" w:rsidRDefault="00E247AF" w:rsidP="00911A80">
            <w:pPr>
              <w:rPr>
                <w:rFonts w:ascii="Courier New" w:eastAsia="Times New Roman" w:hAnsi="Courier New" w:cs="Courier New"/>
                <w:sz w:val="20"/>
                <w:szCs w:val="20"/>
                <w:lang w:eastAsia="en-US"/>
              </w:rPr>
            </w:pPr>
            <w:proofErr w:type="spellStart"/>
            <w:r w:rsidRPr="00CC4E0B">
              <w:rPr>
                <w:rFonts w:ascii="Courier New" w:eastAsia="Times New Roman" w:hAnsi="Courier New" w:cs="Courier New"/>
                <w:sz w:val="20"/>
                <w:szCs w:val="20"/>
                <w:lang w:eastAsia="en-US"/>
              </w:rPr>
              <w:t>DeadZone</w:t>
            </w:r>
            <w:proofErr w:type="spellEnd"/>
          </w:p>
        </w:tc>
        <w:tc>
          <w:tcPr>
            <w:tcW w:w="682" w:type="dxa"/>
            <w:tcBorders>
              <w:top w:val="nil"/>
              <w:left w:val="nil"/>
              <w:bottom w:val="single" w:sz="4" w:space="0" w:color="auto"/>
              <w:right w:val="single" w:sz="4" w:space="0" w:color="auto"/>
            </w:tcBorders>
            <w:shd w:val="clear" w:color="auto" w:fill="auto"/>
            <w:hideMark/>
          </w:tcPr>
          <w:p w14:paraId="0795600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891CF1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5CC1E04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14C5A52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7D5D030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max. 821</w:t>
            </w:r>
          </w:p>
        </w:tc>
        <w:tc>
          <w:tcPr>
            <w:tcW w:w="1085" w:type="dxa"/>
            <w:tcBorders>
              <w:top w:val="nil"/>
              <w:left w:val="nil"/>
              <w:bottom w:val="single" w:sz="4" w:space="0" w:color="auto"/>
              <w:right w:val="single" w:sz="4" w:space="0" w:color="auto"/>
            </w:tcBorders>
            <w:shd w:val="clear" w:color="auto" w:fill="auto"/>
            <w:hideMark/>
          </w:tcPr>
          <w:p w14:paraId="744A498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60F2E6F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8014334"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5E815649"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2D812B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w:t>
            </w:r>
          </w:p>
        </w:tc>
        <w:tc>
          <w:tcPr>
            <w:tcW w:w="2753" w:type="dxa"/>
            <w:tcBorders>
              <w:top w:val="nil"/>
              <w:left w:val="nil"/>
              <w:bottom w:val="single" w:sz="4" w:space="0" w:color="auto"/>
              <w:right w:val="single" w:sz="4" w:space="0" w:color="auto"/>
            </w:tcBorders>
            <w:shd w:val="clear" w:color="auto" w:fill="auto"/>
            <w:noWrap/>
            <w:hideMark/>
          </w:tcPr>
          <w:p w14:paraId="5652313F" w14:textId="77777777" w:rsidR="00E247AF" w:rsidRPr="00CC4E0B" w:rsidRDefault="00E247AF" w:rsidP="00911A80">
            <w:pPr>
              <w:rPr>
                <w:rFonts w:ascii="Courier New" w:eastAsia="Times New Roman" w:hAnsi="Courier New" w:cs="Courier New"/>
                <w:sz w:val="20"/>
                <w:szCs w:val="20"/>
                <w:lang w:eastAsia="en-US"/>
              </w:rPr>
            </w:pPr>
            <w:proofErr w:type="spellStart"/>
            <w:r w:rsidRPr="00CC4E0B">
              <w:rPr>
                <w:rFonts w:ascii="Courier New" w:eastAsia="Times New Roman" w:hAnsi="Courier New" w:cs="Courier New"/>
                <w:sz w:val="20"/>
                <w:szCs w:val="20"/>
                <w:lang w:eastAsia="en-US"/>
              </w:rPr>
              <w:t>NonLin</w:t>
            </w:r>
            <w:proofErr w:type="spellEnd"/>
          </w:p>
        </w:tc>
        <w:tc>
          <w:tcPr>
            <w:tcW w:w="682" w:type="dxa"/>
            <w:tcBorders>
              <w:top w:val="nil"/>
              <w:left w:val="nil"/>
              <w:bottom w:val="single" w:sz="4" w:space="0" w:color="auto"/>
              <w:right w:val="single" w:sz="4" w:space="0" w:color="auto"/>
            </w:tcBorders>
            <w:shd w:val="clear" w:color="auto" w:fill="auto"/>
            <w:hideMark/>
          </w:tcPr>
          <w:p w14:paraId="2A381E0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5E4816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6A443EB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5727534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1AB22E8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0B0785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4D05866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958E125" w14:textId="77777777" w:rsidTr="00061490">
        <w:trPr>
          <w:trHeight w:val="315"/>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137C076C"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21</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1835726F"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BACKUP_CONTROL_SET</w:t>
            </w:r>
          </w:p>
        </w:tc>
        <w:tc>
          <w:tcPr>
            <w:tcW w:w="682" w:type="dxa"/>
            <w:tcBorders>
              <w:top w:val="single" w:sz="8" w:space="0" w:color="auto"/>
              <w:left w:val="nil"/>
              <w:bottom w:val="single" w:sz="4" w:space="0" w:color="auto"/>
              <w:right w:val="single" w:sz="4" w:space="0" w:color="auto"/>
            </w:tcBorders>
            <w:shd w:val="clear" w:color="auto" w:fill="auto"/>
            <w:hideMark/>
          </w:tcPr>
          <w:p w14:paraId="5573C8A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55E51DE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51B84CE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22" w:type="dxa"/>
            <w:tcBorders>
              <w:top w:val="single" w:sz="8" w:space="0" w:color="auto"/>
              <w:left w:val="nil"/>
              <w:bottom w:val="single" w:sz="4" w:space="0" w:color="auto"/>
              <w:right w:val="single" w:sz="4" w:space="0" w:color="auto"/>
            </w:tcBorders>
            <w:shd w:val="clear" w:color="auto" w:fill="auto"/>
            <w:hideMark/>
          </w:tcPr>
          <w:p w14:paraId="266C1A8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1C42A59B"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43D7E8C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4D08E57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56DBE35F"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11C2487F"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563F3DF"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single" w:sz="8" w:space="0" w:color="auto"/>
              <w:left w:val="nil"/>
              <w:bottom w:val="single" w:sz="4" w:space="0" w:color="auto"/>
              <w:right w:val="single" w:sz="4" w:space="0" w:color="auto"/>
            </w:tcBorders>
            <w:shd w:val="clear" w:color="auto" w:fill="auto"/>
            <w:noWrap/>
            <w:hideMark/>
          </w:tcPr>
          <w:p w14:paraId="468F93A5"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Selector</w:t>
            </w:r>
          </w:p>
        </w:tc>
        <w:tc>
          <w:tcPr>
            <w:tcW w:w="682" w:type="dxa"/>
            <w:tcBorders>
              <w:top w:val="single" w:sz="8" w:space="0" w:color="auto"/>
              <w:left w:val="nil"/>
              <w:bottom w:val="single" w:sz="4" w:space="0" w:color="auto"/>
              <w:right w:val="single" w:sz="4" w:space="0" w:color="auto"/>
            </w:tcBorders>
            <w:shd w:val="clear" w:color="auto" w:fill="auto"/>
            <w:hideMark/>
          </w:tcPr>
          <w:p w14:paraId="0D1FEE6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D0A51AB"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Int16</w:t>
            </w:r>
          </w:p>
        </w:tc>
        <w:tc>
          <w:tcPr>
            <w:tcW w:w="537" w:type="dxa"/>
            <w:tcBorders>
              <w:top w:val="nil"/>
              <w:left w:val="nil"/>
              <w:bottom w:val="nil"/>
              <w:right w:val="single" w:sz="4" w:space="0" w:color="auto"/>
            </w:tcBorders>
            <w:shd w:val="clear" w:color="auto" w:fill="auto"/>
            <w:hideMark/>
          </w:tcPr>
          <w:p w14:paraId="2FEBDBF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0661B00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nil"/>
              <w:right w:val="single" w:sz="4" w:space="0" w:color="auto"/>
            </w:tcBorders>
            <w:shd w:val="clear" w:color="auto" w:fill="auto"/>
            <w:hideMark/>
          </w:tcPr>
          <w:p w14:paraId="6CABB418" w14:textId="77777777" w:rsidR="00E247AF" w:rsidRPr="00992444" w:rsidRDefault="00E247AF" w:rsidP="00911A80">
            <w:pPr>
              <w:rPr>
                <w:rFonts w:ascii="Arial" w:eastAsia="Times New Roman" w:hAnsi="Arial" w:cs="Arial"/>
                <w:i/>
                <w:iCs/>
                <w:color w:val="000000"/>
                <w:sz w:val="18"/>
                <w:szCs w:val="18"/>
                <w:lang w:eastAsia="en-US"/>
              </w:rPr>
            </w:pPr>
            <w:r w:rsidRPr="00992444">
              <w:rPr>
                <w:rFonts w:ascii="Arial" w:eastAsia="Times New Roman" w:hAnsi="Arial" w:cs="Arial"/>
                <w:i/>
                <w:iCs/>
                <w:color w:val="000000"/>
                <w:sz w:val="18"/>
                <w:szCs w:val="18"/>
                <w:lang w:eastAsia="en-US"/>
              </w:rPr>
              <w:t> </w:t>
            </w:r>
          </w:p>
        </w:tc>
        <w:tc>
          <w:tcPr>
            <w:tcW w:w="1085" w:type="dxa"/>
            <w:tcBorders>
              <w:top w:val="nil"/>
              <w:left w:val="nil"/>
              <w:bottom w:val="nil"/>
              <w:right w:val="single" w:sz="4" w:space="0" w:color="auto"/>
            </w:tcBorders>
            <w:shd w:val="clear" w:color="auto" w:fill="auto"/>
            <w:hideMark/>
          </w:tcPr>
          <w:p w14:paraId="1228E09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453D2C5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4D699E6E"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4CAE8974"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EDC0E17"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single" w:sz="8" w:space="0" w:color="auto"/>
              <w:left w:val="nil"/>
              <w:bottom w:val="single" w:sz="4" w:space="0" w:color="auto"/>
              <w:right w:val="single" w:sz="4" w:space="0" w:color="auto"/>
            </w:tcBorders>
            <w:shd w:val="clear" w:color="auto" w:fill="auto"/>
            <w:noWrap/>
            <w:hideMark/>
          </w:tcPr>
          <w:p w14:paraId="3B157839"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P</w:t>
            </w:r>
          </w:p>
        </w:tc>
        <w:tc>
          <w:tcPr>
            <w:tcW w:w="682" w:type="dxa"/>
            <w:tcBorders>
              <w:top w:val="nil"/>
              <w:left w:val="nil"/>
              <w:bottom w:val="single" w:sz="4" w:space="0" w:color="auto"/>
              <w:right w:val="single" w:sz="4" w:space="0" w:color="auto"/>
            </w:tcBorders>
            <w:shd w:val="clear" w:color="auto" w:fill="auto"/>
            <w:hideMark/>
          </w:tcPr>
          <w:p w14:paraId="41B203D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5492BF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Int16</w:t>
            </w:r>
          </w:p>
        </w:tc>
        <w:tc>
          <w:tcPr>
            <w:tcW w:w="537" w:type="dxa"/>
            <w:tcBorders>
              <w:top w:val="single" w:sz="4" w:space="0" w:color="auto"/>
              <w:left w:val="nil"/>
              <w:bottom w:val="single" w:sz="4" w:space="0" w:color="auto"/>
              <w:right w:val="single" w:sz="4" w:space="0" w:color="auto"/>
            </w:tcBorders>
            <w:shd w:val="clear" w:color="auto" w:fill="auto"/>
            <w:hideMark/>
          </w:tcPr>
          <w:p w14:paraId="4329523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single" w:sz="4" w:space="0" w:color="auto"/>
              <w:left w:val="nil"/>
              <w:bottom w:val="single" w:sz="4" w:space="0" w:color="auto"/>
              <w:right w:val="single" w:sz="4" w:space="0" w:color="auto"/>
            </w:tcBorders>
            <w:shd w:val="clear" w:color="auto" w:fill="auto"/>
            <w:hideMark/>
          </w:tcPr>
          <w:p w14:paraId="2342EE0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single" w:sz="4" w:space="0" w:color="auto"/>
              <w:left w:val="nil"/>
              <w:bottom w:val="single" w:sz="4" w:space="0" w:color="auto"/>
              <w:right w:val="single" w:sz="4" w:space="0" w:color="auto"/>
            </w:tcBorders>
            <w:shd w:val="clear" w:color="auto" w:fill="auto"/>
            <w:hideMark/>
          </w:tcPr>
          <w:p w14:paraId="59B16BC9"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single" w:sz="4" w:space="0" w:color="auto"/>
              <w:left w:val="nil"/>
              <w:bottom w:val="single" w:sz="4" w:space="0" w:color="auto"/>
              <w:right w:val="single" w:sz="4" w:space="0" w:color="auto"/>
            </w:tcBorders>
            <w:shd w:val="clear" w:color="auto" w:fill="auto"/>
            <w:hideMark/>
          </w:tcPr>
          <w:p w14:paraId="0680EC8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single" w:sz="4" w:space="0" w:color="auto"/>
              <w:left w:val="nil"/>
              <w:bottom w:val="single" w:sz="4" w:space="0" w:color="auto"/>
              <w:right w:val="single" w:sz="4" w:space="0" w:color="auto"/>
            </w:tcBorders>
            <w:shd w:val="clear" w:color="auto" w:fill="auto"/>
            <w:hideMark/>
          </w:tcPr>
          <w:p w14:paraId="1AFF40E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776324FF"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67EFCADC"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5463F26"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noWrap/>
            <w:hideMark/>
          </w:tcPr>
          <w:p w14:paraId="22F17DDB"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I</w:t>
            </w:r>
          </w:p>
        </w:tc>
        <w:tc>
          <w:tcPr>
            <w:tcW w:w="682" w:type="dxa"/>
            <w:tcBorders>
              <w:top w:val="nil"/>
              <w:left w:val="nil"/>
              <w:bottom w:val="single" w:sz="4" w:space="0" w:color="auto"/>
              <w:right w:val="single" w:sz="4" w:space="0" w:color="auto"/>
            </w:tcBorders>
            <w:shd w:val="clear" w:color="auto" w:fill="auto"/>
            <w:hideMark/>
          </w:tcPr>
          <w:p w14:paraId="2576078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C0AF4F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0B64B9C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32376EB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39F4C82"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146CB8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3FACBA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23FCDA0A"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18F4359"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01778C8"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noWrap/>
            <w:hideMark/>
          </w:tcPr>
          <w:p w14:paraId="7F818D7C"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D</w:t>
            </w:r>
          </w:p>
        </w:tc>
        <w:tc>
          <w:tcPr>
            <w:tcW w:w="682" w:type="dxa"/>
            <w:tcBorders>
              <w:top w:val="nil"/>
              <w:left w:val="nil"/>
              <w:bottom w:val="single" w:sz="4" w:space="0" w:color="auto"/>
              <w:right w:val="single" w:sz="4" w:space="0" w:color="auto"/>
            </w:tcBorders>
            <w:shd w:val="clear" w:color="auto" w:fill="auto"/>
            <w:hideMark/>
          </w:tcPr>
          <w:p w14:paraId="281DBF6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845189B"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2DCDB6A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47E4A49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98B2E17"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B73FE2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0BE9D0D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7C1C6BC7"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6456BA1"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03EC998"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5</w:t>
            </w:r>
          </w:p>
        </w:tc>
        <w:tc>
          <w:tcPr>
            <w:tcW w:w="2753" w:type="dxa"/>
            <w:tcBorders>
              <w:top w:val="nil"/>
              <w:left w:val="nil"/>
              <w:bottom w:val="single" w:sz="4" w:space="0" w:color="auto"/>
              <w:right w:val="single" w:sz="4" w:space="0" w:color="auto"/>
            </w:tcBorders>
            <w:shd w:val="clear" w:color="auto" w:fill="auto"/>
            <w:noWrap/>
            <w:hideMark/>
          </w:tcPr>
          <w:p w14:paraId="23C89859" w14:textId="77777777" w:rsidR="00E247AF" w:rsidRPr="00992444" w:rsidRDefault="00E247AF" w:rsidP="00911A80">
            <w:pPr>
              <w:rPr>
                <w:rFonts w:ascii="Courier New" w:eastAsia="Times New Roman" w:hAnsi="Courier New" w:cs="Courier New"/>
                <w:i/>
                <w:iCs/>
                <w:sz w:val="20"/>
                <w:szCs w:val="20"/>
                <w:lang w:eastAsia="en-US"/>
              </w:rPr>
            </w:pPr>
            <w:proofErr w:type="spellStart"/>
            <w:r w:rsidRPr="00992444">
              <w:rPr>
                <w:rFonts w:ascii="Courier New" w:eastAsia="Times New Roman" w:hAnsi="Courier New" w:cs="Courier New"/>
                <w:i/>
                <w:iCs/>
                <w:sz w:val="20"/>
                <w:szCs w:val="20"/>
                <w:lang w:eastAsia="en-US"/>
              </w:rPr>
              <w:t>Padj</w:t>
            </w:r>
            <w:proofErr w:type="spellEnd"/>
          </w:p>
        </w:tc>
        <w:tc>
          <w:tcPr>
            <w:tcW w:w="682" w:type="dxa"/>
            <w:tcBorders>
              <w:top w:val="nil"/>
              <w:left w:val="nil"/>
              <w:bottom w:val="single" w:sz="4" w:space="0" w:color="auto"/>
              <w:right w:val="single" w:sz="4" w:space="0" w:color="auto"/>
            </w:tcBorders>
            <w:shd w:val="clear" w:color="auto" w:fill="auto"/>
            <w:hideMark/>
          </w:tcPr>
          <w:p w14:paraId="618956C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CD34FA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01A3DCC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0659F57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442BC0E2"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D9388D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FF52F1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1DECAE5D"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695FBD2F"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8E992B6"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6</w:t>
            </w:r>
          </w:p>
        </w:tc>
        <w:tc>
          <w:tcPr>
            <w:tcW w:w="2753" w:type="dxa"/>
            <w:tcBorders>
              <w:top w:val="nil"/>
              <w:left w:val="nil"/>
              <w:bottom w:val="single" w:sz="4" w:space="0" w:color="auto"/>
              <w:right w:val="single" w:sz="4" w:space="0" w:color="auto"/>
            </w:tcBorders>
            <w:shd w:val="clear" w:color="auto" w:fill="auto"/>
            <w:noWrap/>
            <w:hideMark/>
          </w:tcPr>
          <w:p w14:paraId="53AE1367"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Beta</w:t>
            </w:r>
          </w:p>
        </w:tc>
        <w:tc>
          <w:tcPr>
            <w:tcW w:w="682" w:type="dxa"/>
            <w:tcBorders>
              <w:top w:val="nil"/>
              <w:left w:val="nil"/>
              <w:bottom w:val="single" w:sz="4" w:space="0" w:color="auto"/>
              <w:right w:val="single" w:sz="4" w:space="0" w:color="auto"/>
            </w:tcBorders>
            <w:shd w:val="clear" w:color="auto" w:fill="auto"/>
            <w:hideMark/>
          </w:tcPr>
          <w:p w14:paraId="582B349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C8DDE2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3990285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6A68E8A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5B20DFB"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ACF42A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6C3DE7A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624351A8"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1BE9DE5C"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6042837"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7</w:t>
            </w:r>
          </w:p>
        </w:tc>
        <w:tc>
          <w:tcPr>
            <w:tcW w:w="2753" w:type="dxa"/>
            <w:tcBorders>
              <w:top w:val="nil"/>
              <w:left w:val="nil"/>
              <w:bottom w:val="single" w:sz="4" w:space="0" w:color="auto"/>
              <w:right w:val="single" w:sz="4" w:space="0" w:color="auto"/>
            </w:tcBorders>
            <w:shd w:val="clear" w:color="auto" w:fill="auto"/>
            <w:noWrap/>
            <w:hideMark/>
          </w:tcPr>
          <w:p w14:paraId="1887BA0C" w14:textId="77777777" w:rsidR="00E247AF" w:rsidRPr="00992444" w:rsidRDefault="00E247AF" w:rsidP="00911A80">
            <w:pPr>
              <w:rPr>
                <w:rFonts w:ascii="Courier New" w:eastAsia="Times New Roman" w:hAnsi="Courier New" w:cs="Courier New"/>
                <w:i/>
                <w:iCs/>
                <w:sz w:val="20"/>
                <w:szCs w:val="20"/>
                <w:lang w:eastAsia="en-US"/>
              </w:rPr>
            </w:pPr>
            <w:proofErr w:type="spellStart"/>
            <w:r w:rsidRPr="00992444">
              <w:rPr>
                <w:rFonts w:ascii="Courier New" w:eastAsia="Times New Roman" w:hAnsi="Courier New" w:cs="Courier New"/>
                <w:i/>
                <w:iCs/>
                <w:sz w:val="20"/>
                <w:szCs w:val="20"/>
                <w:lang w:eastAsia="en-US"/>
              </w:rPr>
              <w:t>PosComp</w:t>
            </w:r>
            <w:proofErr w:type="spellEnd"/>
          </w:p>
        </w:tc>
        <w:tc>
          <w:tcPr>
            <w:tcW w:w="682" w:type="dxa"/>
            <w:tcBorders>
              <w:top w:val="nil"/>
              <w:left w:val="nil"/>
              <w:bottom w:val="single" w:sz="4" w:space="0" w:color="auto"/>
              <w:right w:val="single" w:sz="4" w:space="0" w:color="auto"/>
            </w:tcBorders>
            <w:shd w:val="clear" w:color="auto" w:fill="auto"/>
            <w:hideMark/>
          </w:tcPr>
          <w:p w14:paraId="29F91FC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544B85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48617B8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5ECE0A7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175730B"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31CB3CB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5CE542D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1D0D41B3"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4BA08268"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7B7AA98"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8</w:t>
            </w:r>
          </w:p>
        </w:tc>
        <w:tc>
          <w:tcPr>
            <w:tcW w:w="2753" w:type="dxa"/>
            <w:tcBorders>
              <w:top w:val="nil"/>
              <w:left w:val="nil"/>
              <w:bottom w:val="single" w:sz="4" w:space="0" w:color="auto"/>
              <w:right w:val="single" w:sz="4" w:space="0" w:color="auto"/>
            </w:tcBorders>
            <w:shd w:val="clear" w:color="auto" w:fill="auto"/>
            <w:noWrap/>
            <w:hideMark/>
          </w:tcPr>
          <w:p w14:paraId="0C1868C1" w14:textId="77777777" w:rsidR="00E247AF" w:rsidRPr="00992444" w:rsidRDefault="00E247AF" w:rsidP="00911A80">
            <w:pPr>
              <w:rPr>
                <w:rFonts w:ascii="Courier New" w:eastAsia="Times New Roman" w:hAnsi="Courier New" w:cs="Courier New"/>
                <w:i/>
                <w:iCs/>
                <w:sz w:val="20"/>
                <w:szCs w:val="20"/>
                <w:lang w:eastAsia="en-US"/>
              </w:rPr>
            </w:pPr>
            <w:proofErr w:type="spellStart"/>
            <w:r w:rsidRPr="00992444">
              <w:rPr>
                <w:rFonts w:ascii="Courier New" w:eastAsia="Times New Roman" w:hAnsi="Courier New" w:cs="Courier New"/>
                <w:i/>
                <w:iCs/>
                <w:sz w:val="20"/>
                <w:szCs w:val="20"/>
                <w:lang w:eastAsia="en-US"/>
              </w:rPr>
              <w:t>DeadZone</w:t>
            </w:r>
            <w:proofErr w:type="spellEnd"/>
          </w:p>
        </w:tc>
        <w:tc>
          <w:tcPr>
            <w:tcW w:w="682" w:type="dxa"/>
            <w:tcBorders>
              <w:top w:val="nil"/>
              <w:left w:val="nil"/>
              <w:bottom w:val="single" w:sz="4" w:space="0" w:color="auto"/>
              <w:right w:val="single" w:sz="4" w:space="0" w:color="auto"/>
            </w:tcBorders>
            <w:shd w:val="clear" w:color="auto" w:fill="auto"/>
            <w:hideMark/>
          </w:tcPr>
          <w:p w14:paraId="1F777E4B"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634D65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740FB24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193826F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A3C8ADC"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1FA7D05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03EFAEB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0AF5BA27"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209E2681"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nil"/>
              <w:right w:val="nil"/>
            </w:tcBorders>
            <w:shd w:val="clear" w:color="auto" w:fill="auto"/>
            <w:hideMark/>
          </w:tcPr>
          <w:p w14:paraId="6E37D85C"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9</w:t>
            </w:r>
          </w:p>
        </w:tc>
        <w:tc>
          <w:tcPr>
            <w:tcW w:w="2753" w:type="dxa"/>
            <w:tcBorders>
              <w:top w:val="nil"/>
              <w:left w:val="single" w:sz="4" w:space="0" w:color="auto"/>
              <w:bottom w:val="single" w:sz="4" w:space="0" w:color="auto"/>
              <w:right w:val="single" w:sz="4" w:space="0" w:color="auto"/>
            </w:tcBorders>
            <w:shd w:val="clear" w:color="auto" w:fill="auto"/>
            <w:noWrap/>
            <w:hideMark/>
          </w:tcPr>
          <w:p w14:paraId="6F7435C8" w14:textId="77777777" w:rsidR="00E247AF" w:rsidRPr="00992444" w:rsidRDefault="00E247AF" w:rsidP="00911A80">
            <w:pPr>
              <w:rPr>
                <w:rFonts w:ascii="Courier New" w:eastAsia="Times New Roman" w:hAnsi="Courier New" w:cs="Courier New"/>
                <w:i/>
                <w:iCs/>
                <w:sz w:val="20"/>
                <w:szCs w:val="20"/>
                <w:lang w:eastAsia="en-US"/>
              </w:rPr>
            </w:pPr>
            <w:proofErr w:type="spellStart"/>
            <w:r w:rsidRPr="00992444">
              <w:rPr>
                <w:rFonts w:ascii="Courier New" w:eastAsia="Times New Roman" w:hAnsi="Courier New" w:cs="Courier New"/>
                <w:i/>
                <w:iCs/>
                <w:sz w:val="20"/>
                <w:szCs w:val="20"/>
                <w:lang w:eastAsia="en-US"/>
              </w:rPr>
              <w:t>NonLin</w:t>
            </w:r>
            <w:proofErr w:type="spellEnd"/>
          </w:p>
        </w:tc>
        <w:tc>
          <w:tcPr>
            <w:tcW w:w="682" w:type="dxa"/>
            <w:tcBorders>
              <w:top w:val="nil"/>
              <w:left w:val="nil"/>
              <w:bottom w:val="single" w:sz="4" w:space="0" w:color="auto"/>
              <w:right w:val="single" w:sz="4" w:space="0" w:color="auto"/>
            </w:tcBorders>
            <w:shd w:val="clear" w:color="auto" w:fill="auto"/>
            <w:hideMark/>
          </w:tcPr>
          <w:p w14:paraId="58403D4E"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37CB8B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Int16</w:t>
            </w:r>
          </w:p>
        </w:tc>
        <w:tc>
          <w:tcPr>
            <w:tcW w:w="537" w:type="dxa"/>
            <w:tcBorders>
              <w:top w:val="nil"/>
              <w:left w:val="nil"/>
              <w:bottom w:val="single" w:sz="4" w:space="0" w:color="auto"/>
              <w:right w:val="single" w:sz="4" w:space="0" w:color="auto"/>
            </w:tcBorders>
            <w:shd w:val="clear" w:color="auto" w:fill="auto"/>
            <w:hideMark/>
          </w:tcPr>
          <w:p w14:paraId="52C74D7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42F3101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01BE127D"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3D7F2B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3E8838B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37B913BC"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0FF31794"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22</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7BDC3F16" w14:textId="77777777" w:rsidR="00E247AF" w:rsidRPr="00CC4E0B" w:rsidRDefault="00E247AF" w:rsidP="00911A80">
            <w:pPr>
              <w:rPr>
                <w:rFonts w:ascii="Courier New" w:eastAsia="Times New Roman" w:hAnsi="Courier New" w:cs="Courier New"/>
                <w:color w:val="FF0000"/>
                <w:sz w:val="20"/>
                <w:szCs w:val="20"/>
                <w:lang w:eastAsia="en-US"/>
              </w:rPr>
            </w:pPr>
            <w:r w:rsidRPr="00CC4E0B">
              <w:rPr>
                <w:rFonts w:ascii="Courier New" w:eastAsia="Times New Roman" w:hAnsi="Courier New" w:cs="Courier New"/>
                <w:color w:val="FF0000"/>
                <w:sz w:val="20"/>
                <w:szCs w:val="20"/>
                <w:lang w:eastAsia="en-US"/>
              </w:rPr>
              <w:t>TRAVEL CALIBRATION</w:t>
            </w:r>
          </w:p>
        </w:tc>
        <w:tc>
          <w:tcPr>
            <w:tcW w:w="682" w:type="dxa"/>
            <w:tcBorders>
              <w:top w:val="single" w:sz="8" w:space="0" w:color="auto"/>
              <w:left w:val="nil"/>
              <w:bottom w:val="single" w:sz="4" w:space="0" w:color="auto"/>
              <w:right w:val="single" w:sz="4" w:space="0" w:color="auto"/>
            </w:tcBorders>
            <w:shd w:val="clear" w:color="auto" w:fill="auto"/>
            <w:hideMark/>
          </w:tcPr>
          <w:p w14:paraId="4B6D234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34EF576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5CF8C08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81</w:t>
            </w:r>
          </w:p>
        </w:tc>
        <w:tc>
          <w:tcPr>
            <w:tcW w:w="522" w:type="dxa"/>
            <w:tcBorders>
              <w:top w:val="single" w:sz="8" w:space="0" w:color="auto"/>
              <w:left w:val="nil"/>
              <w:bottom w:val="single" w:sz="4" w:space="0" w:color="auto"/>
              <w:right w:val="single" w:sz="4" w:space="0" w:color="auto"/>
            </w:tcBorders>
            <w:shd w:val="clear" w:color="auto" w:fill="auto"/>
            <w:hideMark/>
          </w:tcPr>
          <w:p w14:paraId="4DFE675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33CF30D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2E91D02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2AEBEB9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C4911C0"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236E904"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F961080" w14:textId="77777777" w:rsidR="00E247AF" w:rsidRPr="00CC4E0B" w:rsidRDefault="00E247AF" w:rsidP="00911A80">
            <w:pPr>
              <w:jc w:val="right"/>
              <w:rPr>
                <w:rFonts w:ascii="Courier New" w:eastAsia="Times New Roman" w:hAnsi="Courier New" w:cs="Courier New"/>
                <w:color w:val="FF0000"/>
                <w:sz w:val="20"/>
                <w:szCs w:val="20"/>
                <w:lang w:eastAsia="en-US"/>
              </w:rPr>
            </w:pPr>
            <w:r w:rsidRPr="00CC4E0B">
              <w:rPr>
                <w:rFonts w:ascii="Courier New" w:eastAsia="Times New Roman" w:hAnsi="Courier New" w:cs="Courier New"/>
                <w:color w:val="FF0000"/>
                <w:sz w:val="20"/>
                <w:szCs w:val="20"/>
                <w:lang w:eastAsia="en-US"/>
              </w:rPr>
              <w:t>1</w:t>
            </w:r>
          </w:p>
        </w:tc>
        <w:tc>
          <w:tcPr>
            <w:tcW w:w="2753" w:type="dxa"/>
            <w:tcBorders>
              <w:top w:val="nil"/>
              <w:left w:val="nil"/>
              <w:bottom w:val="single" w:sz="4" w:space="0" w:color="auto"/>
              <w:right w:val="single" w:sz="4" w:space="0" w:color="auto"/>
            </w:tcBorders>
            <w:shd w:val="clear" w:color="auto" w:fill="auto"/>
            <w:noWrap/>
            <w:hideMark/>
          </w:tcPr>
          <w:p w14:paraId="5B03D45E"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CAL_LOCATION</w:t>
            </w:r>
          </w:p>
        </w:tc>
        <w:tc>
          <w:tcPr>
            <w:tcW w:w="682" w:type="dxa"/>
            <w:tcBorders>
              <w:top w:val="nil"/>
              <w:left w:val="nil"/>
              <w:bottom w:val="single" w:sz="4" w:space="0" w:color="auto"/>
              <w:right w:val="single" w:sz="4" w:space="0" w:color="auto"/>
            </w:tcBorders>
            <w:shd w:val="clear" w:color="auto" w:fill="auto"/>
            <w:hideMark/>
          </w:tcPr>
          <w:p w14:paraId="3CF6FA2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9E6B7FA"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532CD28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7996582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17C14782"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CE110A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1147D87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1B9F8CA4"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6A3A9A29"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5390590" w14:textId="77777777" w:rsidR="00E247AF" w:rsidRPr="00CC4E0B" w:rsidRDefault="00E247AF" w:rsidP="00911A80">
            <w:pPr>
              <w:jc w:val="right"/>
              <w:rPr>
                <w:rFonts w:ascii="Courier New" w:eastAsia="Times New Roman" w:hAnsi="Courier New" w:cs="Courier New"/>
                <w:color w:val="FF0000"/>
                <w:sz w:val="20"/>
                <w:szCs w:val="20"/>
                <w:lang w:eastAsia="en-US"/>
              </w:rPr>
            </w:pPr>
            <w:r w:rsidRPr="00CC4E0B">
              <w:rPr>
                <w:rFonts w:ascii="Courier New" w:eastAsia="Times New Roman" w:hAnsi="Courier New" w:cs="Courier New"/>
                <w:color w:val="FF0000"/>
                <w:sz w:val="20"/>
                <w:szCs w:val="20"/>
                <w:lang w:eastAsia="en-US"/>
              </w:rPr>
              <w:t>2</w:t>
            </w:r>
          </w:p>
        </w:tc>
        <w:tc>
          <w:tcPr>
            <w:tcW w:w="2753" w:type="dxa"/>
            <w:tcBorders>
              <w:top w:val="nil"/>
              <w:left w:val="nil"/>
              <w:bottom w:val="single" w:sz="4" w:space="0" w:color="auto"/>
              <w:right w:val="single" w:sz="4" w:space="0" w:color="auto"/>
            </w:tcBorders>
            <w:shd w:val="clear" w:color="auto" w:fill="auto"/>
            <w:noWrap/>
            <w:hideMark/>
          </w:tcPr>
          <w:p w14:paraId="57974A04"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CAL_DATE</w:t>
            </w:r>
          </w:p>
        </w:tc>
        <w:tc>
          <w:tcPr>
            <w:tcW w:w="682" w:type="dxa"/>
            <w:tcBorders>
              <w:top w:val="nil"/>
              <w:left w:val="nil"/>
              <w:bottom w:val="single" w:sz="4" w:space="0" w:color="auto"/>
              <w:right w:val="single" w:sz="4" w:space="0" w:color="auto"/>
            </w:tcBorders>
            <w:shd w:val="clear" w:color="auto" w:fill="auto"/>
            <w:hideMark/>
          </w:tcPr>
          <w:p w14:paraId="61FF5A1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C2FE7A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Date</w:t>
            </w:r>
          </w:p>
        </w:tc>
        <w:tc>
          <w:tcPr>
            <w:tcW w:w="537" w:type="dxa"/>
            <w:tcBorders>
              <w:top w:val="nil"/>
              <w:left w:val="nil"/>
              <w:bottom w:val="single" w:sz="4" w:space="0" w:color="auto"/>
              <w:right w:val="single" w:sz="4" w:space="0" w:color="auto"/>
            </w:tcBorders>
            <w:shd w:val="clear" w:color="auto" w:fill="auto"/>
            <w:hideMark/>
          </w:tcPr>
          <w:p w14:paraId="74D65CC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w:t>
            </w:r>
          </w:p>
        </w:tc>
        <w:tc>
          <w:tcPr>
            <w:tcW w:w="522" w:type="dxa"/>
            <w:tcBorders>
              <w:top w:val="nil"/>
              <w:left w:val="nil"/>
              <w:bottom w:val="single" w:sz="4" w:space="0" w:color="auto"/>
              <w:right w:val="single" w:sz="4" w:space="0" w:color="auto"/>
            </w:tcBorders>
            <w:shd w:val="clear" w:color="auto" w:fill="auto"/>
            <w:hideMark/>
          </w:tcPr>
          <w:p w14:paraId="5EB18B0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5C2FF58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36EBB97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0C36567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9B4E4CD"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2E323A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EDBA0B8" w14:textId="77777777" w:rsidR="00E247AF" w:rsidRPr="00CC4E0B" w:rsidRDefault="00E247AF" w:rsidP="00911A80">
            <w:pPr>
              <w:jc w:val="right"/>
              <w:rPr>
                <w:rFonts w:ascii="Courier New" w:eastAsia="Times New Roman" w:hAnsi="Courier New" w:cs="Courier New"/>
                <w:color w:val="FF0000"/>
                <w:sz w:val="20"/>
                <w:szCs w:val="20"/>
                <w:lang w:eastAsia="en-US"/>
              </w:rPr>
            </w:pPr>
            <w:r w:rsidRPr="00CC4E0B">
              <w:rPr>
                <w:rFonts w:ascii="Courier New" w:eastAsia="Times New Roman" w:hAnsi="Courier New" w:cs="Courier New"/>
                <w:color w:val="FF0000"/>
                <w:sz w:val="20"/>
                <w:szCs w:val="20"/>
                <w:lang w:eastAsia="en-US"/>
              </w:rPr>
              <w:t>3</w:t>
            </w:r>
          </w:p>
        </w:tc>
        <w:tc>
          <w:tcPr>
            <w:tcW w:w="2753" w:type="dxa"/>
            <w:tcBorders>
              <w:top w:val="nil"/>
              <w:left w:val="nil"/>
              <w:bottom w:val="single" w:sz="4" w:space="0" w:color="auto"/>
              <w:right w:val="single" w:sz="4" w:space="0" w:color="auto"/>
            </w:tcBorders>
            <w:shd w:val="clear" w:color="auto" w:fill="auto"/>
            <w:noWrap/>
            <w:hideMark/>
          </w:tcPr>
          <w:p w14:paraId="7AB1B7FD"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CAL_WHO</w:t>
            </w:r>
          </w:p>
        </w:tc>
        <w:tc>
          <w:tcPr>
            <w:tcW w:w="682" w:type="dxa"/>
            <w:tcBorders>
              <w:top w:val="nil"/>
              <w:left w:val="nil"/>
              <w:bottom w:val="single" w:sz="4" w:space="0" w:color="auto"/>
              <w:right w:val="single" w:sz="4" w:space="0" w:color="auto"/>
            </w:tcBorders>
            <w:shd w:val="clear" w:color="auto" w:fill="auto"/>
            <w:hideMark/>
          </w:tcPr>
          <w:p w14:paraId="0EEC5C9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CA82A07"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7A6111F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78FB8FF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5CDEE9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846C8D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3E93732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537942D0"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6BBA5334"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616DDB6" w14:textId="77777777" w:rsidR="00E247AF" w:rsidRPr="00CC4E0B" w:rsidRDefault="00E247AF" w:rsidP="00911A80">
            <w:pPr>
              <w:jc w:val="right"/>
              <w:rPr>
                <w:rFonts w:ascii="Courier New" w:eastAsia="Times New Roman" w:hAnsi="Courier New" w:cs="Courier New"/>
                <w:color w:val="FF0000"/>
                <w:sz w:val="20"/>
                <w:szCs w:val="20"/>
                <w:lang w:eastAsia="en-US"/>
              </w:rPr>
            </w:pPr>
            <w:r w:rsidRPr="00CC4E0B">
              <w:rPr>
                <w:rFonts w:ascii="Courier New" w:eastAsia="Times New Roman" w:hAnsi="Courier New" w:cs="Courier New"/>
                <w:color w:val="FF0000"/>
                <w:sz w:val="20"/>
                <w:szCs w:val="20"/>
                <w:lang w:eastAsia="en-US"/>
              </w:rPr>
              <w:t>4</w:t>
            </w:r>
          </w:p>
        </w:tc>
        <w:tc>
          <w:tcPr>
            <w:tcW w:w="2753" w:type="dxa"/>
            <w:tcBorders>
              <w:top w:val="nil"/>
              <w:left w:val="nil"/>
              <w:bottom w:val="single" w:sz="4" w:space="0" w:color="auto"/>
              <w:right w:val="single" w:sz="4" w:space="0" w:color="auto"/>
            </w:tcBorders>
            <w:shd w:val="clear" w:color="auto" w:fill="auto"/>
            <w:noWrap/>
            <w:hideMark/>
          </w:tcPr>
          <w:p w14:paraId="31976FB1" w14:textId="77777777" w:rsidR="00E247AF" w:rsidRDefault="00E247AF" w:rsidP="00911A80">
            <w:pPr>
              <w:rPr>
                <w:rFonts w:ascii="Courier New" w:eastAsia="Times New Roman" w:hAnsi="Courier New" w:cs="Courier New"/>
                <w:sz w:val="20"/>
                <w:szCs w:val="20"/>
                <w:lang w:eastAsia="en-US"/>
              </w:rPr>
            </w:pPr>
            <w:bookmarkStart w:id="1439" w:name="travel_cal"/>
            <w:bookmarkEnd w:id="1439"/>
            <w:r w:rsidRPr="00CC4E0B">
              <w:rPr>
                <w:rFonts w:ascii="Courier New" w:eastAsia="Times New Roman" w:hAnsi="Courier New" w:cs="Courier New"/>
                <w:sz w:val="20"/>
                <w:szCs w:val="20"/>
                <w:lang w:eastAsia="en-US"/>
              </w:rPr>
              <w:t>STOP_HI_POS</w:t>
            </w:r>
          </w:p>
          <w:p w14:paraId="164477A5" w14:textId="205E7C57" w:rsidR="001D383F" w:rsidRPr="00CC4E0B" w:rsidRDefault="001D383F" w:rsidP="00911A80">
            <w:pPr>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See also </w:t>
            </w:r>
            <w:hyperlink w:anchor="stops_hart" w:history="1">
              <w:proofErr w:type="spellStart"/>
              <w:r w:rsidRPr="001D383F">
                <w:rPr>
                  <w:rStyle w:val="Hyperlink"/>
                  <w:rFonts w:ascii="Courier New" w:eastAsia="Times New Roman" w:hAnsi="Courier New" w:cs="Courier New"/>
                  <w:sz w:val="20"/>
                  <w:szCs w:val="20"/>
                  <w:lang w:eastAsia="en-US"/>
                </w:rPr>
                <w:t>stops_hart</w:t>
              </w:r>
              <w:proofErr w:type="spellEnd"/>
            </w:hyperlink>
          </w:p>
        </w:tc>
        <w:tc>
          <w:tcPr>
            <w:tcW w:w="682" w:type="dxa"/>
            <w:tcBorders>
              <w:top w:val="nil"/>
              <w:left w:val="nil"/>
              <w:bottom w:val="single" w:sz="4" w:space="0" w:color="auto"/>
              <w:right w:val="single" w:sz="4" w:space="0" w:color="auto"/>
            </w:tcBorders>
            <w:shd w:val="clear" w:color="auto" w:fill="auto"/>
            <w:hideMark/>
          </w:tcPr>
          <w:p w14:paraId="5BAEB75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8BBE8C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Int32</w:t>
            </w:r>
          </w:p>
        </w:tc>
        <w:tc>
          <w:tcPr>
            <w:tcW w:w="537" w:type="dxa"/>
            <w:tcBorders>
              <w:top w:val="nil"/>
              <w:left w:val="nil"/>
              <w:bottom w:val="single" w:sz="4" w:space="0" w:color="auto"/>
              <w:right w:val="single" w:sz="4" w:space="0" w:color="auto"/>
            </w:tcBorders>
            <w:shd w:val="clear" w:color="auto" w:fill="auto"/>
            <w:hideMark/>
          </w:tcPr>
          <w:p w14:paraId="3BDF182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8AD760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3196457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0-FFFFFFFF</w:t>
            </w:r>
          </w:p>
        </w:tc>
        <w:tc>
          <w:tcPr>
            <w:tcW w:w="1085" w:type="dxa"/>
            <w:tcBorders>
              <w:top w:val="nil"/>
              <w:left w:val="nil"/>
              <w:bottom w:val="single" w:sz="4" w:space="0" w:color="auto"/>
              <w:right w:val="single" w:sz="4" w:space="0" w:color="auto"/>
            </w:tcBorders>
            <w:shd w:val="clear" w:color="auto" w:fill="auto"/>
            <w:hideMark/>
          </w:tcPr>
          <w:p w14:paraId="6CF4769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7976892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0EC23037"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6E04F9B4"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FEC6DEB" w14:textId="77777777" w:rsidR="00E247AF" w:rsidRPr="00CC4E0B" w:rsidRDefault="00E247AF" w:rsidP="00911A80">
            <w:pPr>
              <w:jc w:val="right"/>
              <w:rPr>
                <w:rFonts w:ascii="Courier New" w:eastAsia="Times New Roman" w:hAnsi="Courier New" w:cs="Courier New"/>
                <w:color w:val="FF0000"/>
                <w:sz w:val="20"/>
                <w:szCs w:val="20"/>
                <w:lang w:eastAsia="en-US"/>
              </w:rPr>
            </w:pPr>
            <w:r w:rsidRPr="00CC4E0B">
              <w:rPr>
                <w:rFonts w:ascii="Courier New" w:eastAsia="Times New Roman" w:hAnsi="Courier New" w:cs="Courier New"/>
                <w:color w:val="FF0000"/>
                <w:sz w:val="20"/>
                <w:szCs w:val="20"/>
                <w:lang w:eastAsia="en-US"/>
              </w:rPr>
              <w:t>5</w:t>
            </w:r>
          </w:p>
        </w:tc>
        <w:tc>
          <w:tcPr>
            <w:tcW w:w="2753" w:type="dxa"/>
            <w:tcBorders>
              <w:top w:val="nil"/>
              <w:left w:val="nil"/>
              <w:bottom w:val="single" w:sz="4" w:space="0" w:color="auto"/>
              <w:right w:val="single" w:sz="4" w:space="0" w:color="auto"/>
            </w:tcBorders>
            <w:shd w:val="clear" w:color="auto" w:fill="auto"/>
            <w:noWrap/>
            <w:hideMark/>
          </w:tcPr>
          <w:p w14:paraId="40657DC0" w14:textId="77777777" w:rsidR="00E247AF"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STOP_LO_POS</w:t>
            </w:r>
          </w:p>
          <w:p w14:paraId="3C41B034" w14:textId="109603DF" w:rsidR="001D383F" w:rsidRPr="00CC4E0B" w:rsidRDefault="001D383F" w:rsidP="00911A80">
            <w:pPr>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See also </w:t>
            </w:r>
            <w:hyperlink w:anchor="stops_hart" w:history="1">
              <w:proofErr w:type="spellStart"/>
              <w:r w:rsidRPr="001D383F">
                <w:rPr>
                  <w:rStyle w:val="Hyperlink"/>
                  <w:rFonts w:ascii="Courier New" w:eastAsia="Times New Roman" w:hAnsi="Courier New" w:cs="Courier New"/>
                  <w:sz w:val="20"/>
                  <w:szCs w:val="20"/>
                  <w:lang w:eastAsia="en-US"/>
                </w:rPr>
                <w:t>stops_hart</w:t>
              </w:r>
              <w:proofErr w:type="spellEnd"/>
            </w:hyperlink>
          </w:p>
        </w:tc>
        <w:tc>
          <w:tcPr>
            <w:tcW w:w="682" w:type="dxa"/>
            <w:tcBorders>
              <w:top w:val="nil"/>
              <w:left w:val="nil"/>
              <w:bottom w:val="single" w:sz="4" w:space="0" w:color="auto"/>
              <w:right w:val="single" w:sz="4" w:space="0" w:color="auto"/>
            </w:tcBorders>
            <w:shd w:val="clear" w:color="auto" w:fill="auto"/>
            <w:hideMark/>
          </w:tcPr>
          <w:p w14:paraId="3F11A0F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258268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Int32</w:t>
            </w:r>
          </w:p>
        </w:tc>
        <w:tc>
          <w:tcPr>
            <w:tcW w:w="537" w:type="dxa"/>
            <w:tcBorders>
              <w:top w:val="nil"/>
              <w:left w:val="nil"/>
              <w:bottom w:val="single" w:sz="4" w:space="0" w:color="auto"/>
              <w:right w:val="single" w:sz="4" w:space="0" w:color="auto"/>
            </w:tcBorders>
            <w:shd w:val="clear" w:color="auto" w:fill="auto"/>
            <w:hideMark/>
          </w:tcPr>
          <w:p w14:paraId="2ACACEE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16F4C4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65CF198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0-FFFFFFFF</w:t>
            </w:r>
          </w:p>
        </w:tc>
        <w:tc>
          <w:tcPr>
            <w:tcW w:w="1085" w:type="dxa"/>
            <w:tcBorders>
              <w:top w:val="nil"/>
              <w:left w:val="nil"/>
              <w:bottom w:val="single" w:sz="4" w:space="0" w:color="auto"/>
              <w:right w:val="single" w:sz="4" w:space="0" w:color="auto"/>
            </w:tcBorders>
            <w:shd w:val="clear" w:color="auto" w:fill="auto"/>
            <w:hideMark/>
          </w:tcPr>
          <w:p w14:paraId="551293E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44BFD7A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3DC77491"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4AC0671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23F2D7A" w14:textId="77777777" w:rsidR="00E247AF" w:rsidRPr="00CC4E0B" w:rsidRDefault="00E247AF" w:rsidP="00911A80">
            <w:pPr>
              <w:jc w:val="right"/>
              <w:rPr>
                <w:rFonts w:ascii="Courier New" w:eastAsia="Times New Roman" w:hAnsi="Courier New" w:cs="Courier New"/>
                <w:color w:val="FF0000"/>
                <w:sz w:val="20"/>
                <w:szCs w:val="20"/>
                <w:lang w:eastAsia="en-US"/>
              </w:rPr>
            </w:pPr>
            <w:r w:rsidRPr="00CC4E0B">
              <w:rPr>
                <w:rFonts w:ascii="Courier New" w:eastAsia="Times New Roman" w:hAnsi="Courier New" w:cs="Courier New"/>
                <w:color w:val="FF0000"/>
                <w:sz w:val="20"/>
                <w:szCs w:val="20"/>
                <w:lang w:eastAsia="en-US"/>
              </w:rPr>
              <w:t>6</w:t>
            </w:r>
          </w:p>
        </w:tc>
        <w:tc>
          <w:tcPr>
            <w:tcW w:w="2753" w:type="dxa"/>
            <w:tcBorders>
              <w:top w:val="nil"/>
              <w:left w:val="nil"/>
              <w:bottom w:val="single" w:sz="4" w:space="0" w:color="auto"/>
              <w:right w:val="single" w:sz="4" w:space="0" w:color="auto"/>
            </w:tcBorders>
            <w:shd w:val="clear" w:color="auto" w:fill="auto"/>
            <w:noWrap/>
            <w:hideMark/>
          </w:tcPr>
          <w:p w14:paraId="5CC07889"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CAL_TYPE</w:t>
            </w:r>
          </w:p>
        </w:tc>
        <w:tc>
          <w:tcPr>
            <w:tcW w:w="682" w:type="dxa"/>
            <w:tcBorders>
              <w:top w:val="nil"/>
              <w:left w:val="nil"/>
              <w:bottom w:val="single" w:sz="4" w:space="0" w:color="auto"/>
              <w:right w:val="single" w:sz="4" w:space="0" w:color="auto"/>
            </w:tcBorders>
            <w:shd w:val="clear" w:color="auto" w:fill="auto"/>
            <w:hideMark/>
          </w:tcPr>
          <w:p w14:paraId="5EDD0A1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0D90AE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0183B44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34A8E84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EE2F03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327255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3FD0869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C3E8E7B"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27CFBD3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single" w:sz="4" w:space="0" w:color="auto"/>
            </w:tcBorders>
            <w:shd w:val="clear" w:color="auto" w:fill="auto"/>
            <w:hideMark/>
          </w:tcPr>
          <w:p w14:paraId="679B897A" w14:textId="77777777" w:rsidR="00E247AF" w:rsidRPr="00CC4E0B" w:rsidRDefault="00E247AF" w:rsidP="00911A80">
            <w:pPr>
              <w:jc w:val="right"/>
              <w:rPr>
                <w:rFonts w:ascii="Courier New" w:eastAsia="Times New Roman" w:hAnsi="Courier New" w:cs="Courier New"/>
                <w:color w:val="FF0000"/>
                <w:sz w:val="20"/>
                <w:szCs w:val="20"/>
                <w:lang w:eastAsia="en-US"/>
              </w:rPr>
            </w:pPr>
            <w:r w:rsidRPr="00CC4E0B">
              <w:rPr>
                <w:rFonts w:ascii="Courier New" w:eastAsia="Times New Roman" w:hAnsi="Courier New" w:cs="Courier New"/>
                <w:color w:val="FF0000"/>
                <w:sz w:val="20"/>
                <w:szCs w:val="20"/>
                <w:lang w:eastAsia="en-US"/>
              </w:rPr>
              <w:t>7</w:t>
            </w:r>
          </w:p>
        </w:tc>
        <w:tc>
          <w:tcPr>
            <w:tcW w:w="2753" w:type="dxa"/>
            <w:tcBorders>
              <w:top w:val="nil"/>
              <w:left w:val="nil"/>
              <w:bottom w:val="single" w:sz="8" w:space="0" w:color="auto"/>
              <w:right w:val="single" w:sz="4" w:space="0" w:color="auto"/>
            </w:tcBorders>
            <w:shd w:val="clear" w:color="auto" w:fill="auto"/>
            <w:noWrap/>
            <w:hideMark/>
          </w:tcPr>
          <w:p w14:paraId="54F5EFA0"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LAST_RESULT</w:t>
            </w:r>
          </w:p>
        </w:tc>
        <w:tc>
          <w:tcPr>
            <w:tcW w:w="682" w:type="dxa"/>
            <w:tcBorders>
              <w:top w:val="nil"/>
              <w:left w:val="nil"/>
              <w:bottom w:val="single" w:sz="8" w:space="0" w:color="auto"/>
              <w:right w:val="single" w:sz="4" w:space="0" w:color="auto"/>
            </w:tcBorders>
            <w:shd w:val="clear" w:color="auto" w:fill="auto"/>
            <w:hideMark/>
          </w:tcPr>
          <w:p w14:paraId="79F6B2F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083C0EB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8" w:space="0" w:color="auto"/>
              <w:right w:val="single" w:sz="4" w:space="0" w:color="auto"/>
            </w:tcBorders>
            <w:shd w:val="clear" w:color="auto" w:fill="auto"/>
            <w:hideMark/>
          </w:tcPr>
          <w:p w14:paraId="030D2E7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2BBC569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73536E2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8" w:space="0" w:color="auto"/>
              <w:right w:val="single" w:sz="4" w:space="0" w:color="auto"/>
            </w:tcBorders>
            <w:shd w:val="clear" w:color="auto" w:fill="auto"/>
            <w:hideMark/>
          </w:tcPr>
          <w:p w14:paraId="62B6741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0C91463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6BDCF21" w14:textId="77777777" w:rsidTr="00061490">
        <w:trPr>
          <w:trHeight w:val="300"/>
        </w:trPr>
        <w:tc>
          <w:tcPr>
            <w:tcW w:w="977" w:type="dxa"/>
            <w:tcBorders>
              <w:top w:val="nil"/>
              <w:left w:val="single" w:sz="8" w:space="0" w:color="auto"/>
              <w:bottom w:val="nil"/>
              <w:right w:val="single" w:sz="4" w:space="0" w:color="auto"/>
            </w:tcBorders>
            <w:shd w:val="clear" w:color="auto" w:fill="auto"/>
            <w:hideMark/>
          </w:tcPr>
          <w:p w14:paraId="46ECE5DE"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23</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093B3FAE" w14:textId="77777777" w:rsidR="00E247AF" w:rsidRPr="00992444" w:rsidRDefault="00E247AF" w:rsidP="00911A80">
            <w:pPr>
              <w:rPr>
                <w:rFonts w:ascii="Courier New" w:eastAsia="Times New Roman" w:hAnsi="Courier New" w:cs="Courier New"/>
                <w:i/>
                <w:iCs/>
                <w:color w:val="FF0000"/>
                <w:sz w:val="20"/>
                <w:szCs w:val="20"/>
                <w:lang w:eastAsia="en-US"/>
              </w:rPr>
            </w:pPr>
            <w:r w:rsidRPr="00992444">
              <w:rPr>
                <w:rFonts w:ascii="Courier New" w:eastAsia="Times New Roman" w:hAnsi="Courier New" w:cs="Courier New"/>
                <w:i/>
                <w:iCs/>
                <w:color w:val="FF0000"/>
                <w:sz w:val="20"/>
                <w:szCs w:val="20"/>
                <w:lang w:eastAsia="en-US"/>
              </w:rPr>
              <w:t>TRAVEL</w:t>
            </w:r>
          </w:p>
        </w:tc>
        <w:tc>
          <w:tcPr>
            <w:tcW w:w="682" w:type="dxa"/>
            <w:tcBorders>
              <w:top w:val="nil"/>
              <w:left w:val="nil"/>
              <w:bottom w:val="nil"/>
              <w:right w:val="single" w:sz="4" w:space="0" w:color="auto"/>
            </w:tcBorders>
            <w:shd w:val="clear" w:color="auto" w:fill="auto"/>
            <w:hideMark/>
          </w:tcPr>
          <w:p w14:paraId="4106BB5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3A4EF81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nil"/>
              <w:left w:val="nil"/>
              <w:bottom w:val="nil"/>
              <w:right w:val="single" w:sz="4" w:space="0" w:color="auto"/>
            </w:tcBorders>
            <w:shd w:val="clear" w:color="auto" w:fill="auto"/>
            <w:hideMark/>
          </w:tcPr>
          <w:p w14:paraId="0290564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22" w:type="dxa"/>
            <w:tcBorders>
              <w:top w:val="single" w:sz="8" w:space="0" w:color="auto"/>
              <w:left w:val="nil"/>
              <w:bottom w:val="nil"/>
              <w:right w:val="single" w:sz="4" w:space="0" w:color="auto"/>
            </w:tcBorders>
            <w:shd w:val="clear" w:color="auto" w:fill="auto"/>
            <w:hideMark/>
          </w:tcPr>
          <w:p w14:paraId="7649FBE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848" w:type="dxa"/>
            <w:tcBorders>
              <w:top w:val="nil"/>
              <w:left w:val="nil"/>
              <w:bottom w:val="nil"/>
              <w:right w:val="single" w:sz="4" w:space="0" w:color="auto"/>
            </w:tcBorders>
            <w:shd w:val="clear" w:color="auto" w:fill="auto"/>
            <w:hideMark/>
          </w:tcPr>
          <w:p w14:paraId="0F513279"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nil"/>
              <w:right w:val="single" w:sz="4" w:space="0" w:color="auto"/>
            </w:tcBorders>
            <w:shd w:val="clear" w:color="auto" w:fill="auto"/>
            <w:hideMark/>
          </w:tcPr>
          <w:p w14:paraId="390A11D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525C372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4D6686EB"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2AC002A6"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23327618"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61E93DC0"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RANGE</w:t>
            </w:r>
          </w:p>
        </w:tc>
        <w:tc>
          <w:tcPr>
            <w:tcW w:w="682" w:type="dxa"/>
            <w:tcBorders>
              <w:top w:val="nil"/>
              <w:left w:val="nil"/>
              <w:bottom w:val="nil"/>
              <w:right w:val="single" w:sz="4" w:space="0" w:color="auto"/>
            </w:tcBorders>
            <w:shd w:val="clear" w:color="auto" w:fill="auto"/>
            <w:hideMark/>
          </w:tcPr>
          <w:p w14:paraId="4BF2D01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3D258D9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nil"/>
              <w:right w:val="single" w:sz="4" w:space="0" w:color="auto"/>
            </w:tcBorders>
            <w:shd w:val="clear" w:color="auto" w:fill="auto"/>
            <w:hideMark/>
          </w:tcPr>
          <w:p w14:paraId="64B5E37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nil"/>
              <w:right w:val="single" w:sz="4" w:space="0" w:color="auto"/>
            </w:tcBorders>
            <w:shd w:val="clear" w:color="auto" w:fill="auto"/>
            <w:hideMark/>
          </w:tcPr>
          <w:p w14:paraId="30E572D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6D72F3DF"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0.1-10000</w:t>
            </w:r>
          </w:p>
        </w:tc>
        <w:tc>
          <w:tcPr>
            <w:tcW w:w="1085" w:type="dxa"/>
            <w:tcBorders>
              <w:top w:val="nil"/>
              <w:left w:val="nil"/>
              <w:bottom w:val="nil"/>
              <w:right w:val="single" w:sz="4" w:space="0" w:color="auto"/>
            </w:tcBorders>
            <w:shd w:val="clear" w:color="auto" w:fill="auto"/>
            <w:hideMark/>
          </w:tcPr>
          <w:p w14:paraId="6E02AF7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100</w:t>
            </w:r>
          </w:p>
        </w:tc>
        <w:tc>
          <w:tcPr>
            <w:tcW w:w="3254" w:type="dxa"/>
            <w:gridSpan w:val="2"/>
            <w:tcBorders>
              <w:top w:val="nil"/>
              <w:left w:val="nil"/>
              <w:bottom w:val="nil"/>
              <w:right w:val="single" w:sz="4" w:space="0" w:color="auto"/>
            </w:tcBorders>
            <w:shd w:val="clear" w:color="auto" w:fill="auto"/>
            <w:hideMark/>
          </w:tcPr>
          <w:p w14:paraId="78115E9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100</w:t>
            </w:r>
          </w:p>
        </w:tc>
      </w:tr>
      <w:tr w:rsidR="00AE0C66" w:rsidRPr="00CC4E0B" w14:paraId="1928028B" w14:textId="77777777" w:rsidTr="00992444">
        <w:trPr>
          <w:trHeight w:val="315"/>
        </w:trPr>
        <w:tc>
          <w:tcPr>
            <w:tcW w:w="977" w:type="dxa"/>
            <w:tcBorders>
              <w:top w:val="nil"/>
              <w:left w:val="single" w:sz="8" w:space="0" w:color="auto"/>
              <w:bottom w:val="single" w:sz="8" w:space="0" w:color="auto"/>
              <w:right w:val="single" w:sz="4" w:space="0" w:color="auto"/>
            </w:tcBorders>
            <w:shd w:val="clear" w:color="auto" w:fill="auto"/>
            <w:hideMark/>
          </w:tcPr>
          <w:p w14:paraId="7152CAE5"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nil"/>
              <w:left w:val="nil"/>
              <w:bottom w:val="single" w:sz="8" w:space="0" w:color="auto"/>
              <w:right w:val="single" w:sz="4" w:space="0" w:color="auto"/>
            </w:tcBorders>
            <w:shd w:val="clear" w:color="auto" w:fill="auto"/>
            <w:hideMark/>
          </w:tcPr>
          <w:p w14:paraId="103EB81E"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8" w:space="0" w:color="auto"/>
              <w:right w:val="single" w:sz="4" w:space="0" w:color="auto"/>
            </w:tcBorders>
            <w:shd w:val="clear" w:color="auto" w:fill="auto"/>
            <w:hideMark/>
          </w:tcPr>
          <w:p w14:paraId="512A135D"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UNITS_INDEX</w:t>
            </w:r>
          </w:p>
        </w:tc>
        <w:tc>
          <w:tcPr>
            <w:tcW w:w="682" w:type="dxa"/>
            <w:tcBorders>
              <w:top w:val="nil"/>
              <w:left w:val="nil"/>
              <w:bottom w:val="single" w:sz="8" w:space="0" w:color="auto"/>
              <w:right w:val="single" w:sz="4" w:space="0" w:color="auto"/>
            </w:tcBorders>
            <w:shd w:val="clear" w:color="auto" w:fill="auto"/>
            <w:hideMark/>
          </w:tcPr>
          <w:p w14:paraId="5635C70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6821352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nil"/>
              <w:left w:val="nil"/>
              <w:bottom w:val="single" w:sz="8" w:space="0" w:color="auto"/>
              <w:right w:val="single" w:sz="4" w:space="0" w:color="auto"/>
            </w:tcBorders>
            <w:shd w:val="clear" w:color="auto" w:fill="auto"/>
            <w:hideMark/>
          </w:tcPr>
          <w:p w14:paraId="5D0007C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22" w:type="dxa"/>
            <w:tcBorders>
              <w:top w:val="nil"/>
              <w:left w:val="nil"/>
              <w:bottom w:val="single" w:sz="8" w:space="0" w:color="auto"/>
              <w:right w:val="single" w:sz="4" w:space="0" w:color="auto"/>
            </w:tcBorders>
            <w:shd w:val="clear" w:color="auto" w:fill="auto"/>
            <w:hideMark/>
          </w:tcPr>
          <w:p w14:paraId="65385B5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3E156CA7"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8" w:space="0" w:color="auto"/>
              <w:right w:val="single" w:sz="4" w:space="0" w:color="auto"/>
            </w:tcBorders>
            <w:shd w:val="clear" w:color="auto" w:fill="auto"/>
            <w:hideMark/>
          </w:tcPr>
          <w:p w14:paraId="56F61E2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w:t>
            </w:r>
          </w:p>
        </w:tc>
        <w:tc>
          <w:tcPr>
            <w:tcW w:w="3254" w:type="dxa"/>
            <w:gridSpan w:val="2"/>
            <w:tcBorders>
              <w:top w:val="nil"/>
              <w:left w:val="nil"/>
              <w:bottom w:val="single" w:sz="8" w:space="0" w:color="auto"/>
              <w:right w:val="single" w:sz="4" w:space="0" w:color="auto"/>
            </w:tcBorders>
            <w:shd w:val="clear" w:color="auto" w:fill="auto"/>
            <w:hideMark/>
          </w:tcPr>
          <w:p w14:paraId="3AEFB60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6F401D" w:rsidRPr="00CC4E0B" w14:paraId="5E40E829"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000000" w:fill="DCE6F1"/>
            <w:hideMark/>
          </w:tcPr>
          <w:p w14:paraId="2EF63E9A"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24</w:t>
            </w:r>
          </w:p>
        </w:tc>
        <w:tc>
          <w:tcPr>
            <w:tcW w:w="3473" w:type="dxa"/>
            <w:gridSpan w:val="2"/>
            <w:tcBorders>
              <w:top w:val="nil"/>
              <w:left w:val="nil"/>
              <w:bottom w:val="single" w:sz="4" w:space="0" w:color="auto"/>
              <w:right w:val="single" w:sz="4" w:space="0" w:color="auto"/>
            </w:tcBorders>
            <w:shd w:val="clear" w:color="auto" w:fill="auto"/>
            <w:hideMark/>
          </w:tcPr>
          <w:p w14:paraId="37CC64F3"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WORKING_SP</w:t>
            </w:r>
          </w:p>
        </w:tc>
        <w:tc>
          <w:tcPr>
            <w:tcW w:w="682" w:type="dxa"/>
            <w:tcBorders>
              <w:top w:val="nil"/>
              <w:left w:val="nil"/>
              <w:bottom w:val="single" w:sz="4" w:space="0" w:color="auto"/>
              <w:right w:val="single" w:sz="4" w:space="0" w:color="auto"/>
            </w:tcBorders>
            <w:shd w:val="clear" w:color="auto" w:fill="auto"/>
            <w:hideMark/>
          </w:tcPr>
          <w:p w14:paraId="3749914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2388" w:type="dxa"/>
            <w:gridSpan w:val="3"/>
            <w:tcBorders>
              <w:top w:val="nil"/>
              <w:left w:val="nil"/>
              <w:bottom w:val="single" w:sz="4" w:space="0" w:color="auto"/>
              <w:right w:val="single" w:sz="4" w:space="0" w:color="auto"/>
            </w:tcBorders>
            <w:shd w:val="clear" w:color="auto" w:fill="auto"/>
            <w:hideMark/>
          </w:tcPr>
          <w:p w14:paraId="1C57F45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848" w:type="dxa"/>
            <w:tcBorders>
              <w:top w:val="nil"/>
              <w:left w:val="nil"/>
              <w:bottom w:val="single" w:sz="4" w:space="0" w:color="auto"/>
              <w:right w:val="single" w:sz="4" w:space="0" w:color="auto"/>
            </w:tcBorders>
            <w:shd w:val="clear" w:color="auto" w:fill="auto"/>
            <w:hideMark/>
          </w:tcPr>
          <w:p w14:paraId="75457E6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060E21BD"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673102A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7F37074F"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7B175F02"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AA4C211"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2DB5E736"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vMerge w:val="restart"/>
            <w:tcBorders>
              <w:top w:val="nil"/>
              <w:left w:val="single" w:sz="4" w:space="0" w:color="auto"/>
              <w:bottom w:val="single" w:sz="8" w:space="0" w:color="000000"/>
              <w:right w:val="single" w:sz="4" w:space="0" w:color="auto"/>
            </w:tcBorders>
            <w:shd w:val="clear" w:color="auto" w:fill="auto"/>
            <w:hideMark/>
          </w:tcPr>
          <w:p w14:paraId="3673BEB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hideMark/>
          </w:tcPr>
          <w:p w14:paraId="1168198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61A7CF2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7DC2916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2C505FBA"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4" w:space="0" w:color="auto"/>
              <w:right w:val="single" w:sz="4" w:space="0" w:color="auto"/>
            </w:tcBorders>
            <w:shd w:val="clear" w:color="auto" w:fill="auto"/>
            <w:hideMark/>
          </w:tcPr>
          <w:p w14:paraId="2275379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05E3621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66F3FAEB"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7D2064A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single" w:sz="4" w:space="0" w:color="auto"/>
            </w:tcBorders>
            <w:shd w:val="clear" w:color="auto" w:fill="auto"/>
            <w:hideMark/>
          </w:tcPr>
          <w:p w14:paraId="5EC307CE"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8" w:space="0" w:color="auto"/>
              <w:right w:val="single" w:sz="4" w:space="0" w:color="auto"/>
            </w:tcBorders>
            <w:shd w:val="clear" w:color="auto" w:fill="auto"/>
            <w:hideMark/>
          </w:tcPr>
          <w:p w14:paraId="7B0F4445"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vMerge/>
            <w:tcBorders>
              <w:top w:val="nil"/>
              <w:left w:val="single" w:sz="4" w:space="0" w:color="auto"/>
              <w:bottom w:val="single" w:sz="8" w:space="0" w:color="000000"/>
              <w:right w:val="single" w:sz="4" w:space="0" w:color="auto"/>
            </w:tcBorders>
            <w:vAlign w:val="center"/>
            <w:hideMark/>
          </w:tcPr>
          <w:p w14:paraId="13BB147D" w14:textId="77777777" w:rsidR="00E247AF" w:rsidRPr="00992444" w:rsidRDefault="00E247AF" w:rsidP="00911A80">
            <w:pPr>
              <w:rPr>
                <w:rFonts w:ascii="Calibri" w:eastAsia="Times New Roman" w:hAnsi="Calibri" w:cs="Calibri"/>
                <w:i/>
                <w:iCs/>
                <w:color w:val="000000"/>
                <w:sz w:val="22"/>
                <w:szCs w:val="22"/>
                <w:lang w:eastAsia="en-US"/>
              </w:rPr>
            </w:pPr>
          </w:p>
        </w:tc>
        <w:tc>
          <w:tcPr>
            <w:tcW w:w="1329" w:type="dxa"/>
            <w:tcBorders>
              <w:top w:val="nil"/>
              <w:left w:val="nil"/>
              <w:bottom w:val="single" w:sz="8" w:space="0" w:color="auto"/>
              <w:right w:val="single" w:sz="4" w:space="0" w:color="auto"/>
            </w:tcBorders>
            <w:shd w:val="clear" w:color="auto" w:fill="auto"/>
            <w:hideMark/>
          </w:tcPr>
          <w:p w14:paraId="0B0DB7F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hideMark/>
          </w:tcPr>
          <w:p w14:paraId="2857F75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51B8B8A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w:t>
            </w:r>
          </w:p>
        </w:tc>
        <w:tc>
          <w:tcPr>
            <w:tcW w:w="1848" w:type="dxa"/>
            <w:tcBorders>
              <w:top w:val="nil"/>
              <w:left w:val="nil"/>
              <w:bottom w:val="single" w:sz="8" w:space="0" w:color="auto"/>
              <w:right w:val="single" w:sz="4" w:space="0" w:color="auto"/>
            </w:tcBorders>
            <w:shd w:val="clear" w:color="auto" w:fill="auto"/>
            <w:hideMark/>
          </w:tcPr>
          <w:p w14:paraId="36915FD3"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8" w:space="0" w:color="auto"/>
              <w:right w:val="single" w:sz="4" w:space="0" w:color="auto"/>
            </w:tcBorders>
            <w:shd w:val="clear" w:color="auto" w:fill="auto"/>
            <w:hideMark/>
          </w:tcPr>
          <w:p w14:paraId="0215E41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1CDD0AC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6F401D" w:rsidRPr="00CC4E0B" w14:paraId="3767F0FE" w14:textId="77777777" w:rsidTr="00061490">
        <w:trPr>
          <w:trHeight w:val="300"/>
        </w:trPr>
        <w:tc>
          <w:tcPr>
            <w:tcW w:w="977" w:type="dxa"/>
            <w:vMerge w:val="restart"/>
            <w:tcBorders>
              <w:top w:val="nil"/>
              <w:left w:val="single" w:sz="8" w:space="0" w:color="auto"/>
              <w:bottom w:val="single" w:sz="4" w:space="0" w:color="auto"/>
              <w:right w:val="single" w:sz="4" w:space="0" w:color="auto"/>
            </w:tcBorders>
            <w:shd w:val="clear" w:color="000000" w:fill="DCE6F1"/>
            <w:hideMark/>
          </w:tcPr>
          <w:p w14:paraId="38EDECC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25</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1AA24FBD"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WORKING_POS</w:t>
            </w:r>
          </w:p>
        </w:tc>
        <w:tc>
          <w:tcPr>
            <w:tcW w:w="682" w:type="dxa"/>
            <w:tcBorders>
              <w:top w:val="nil"/>
              <w:left w:val="nil"/>
              <w:bottom w:val="single" w:sz="4" w:space="0" w:color="auto"/>
              <w:right w:val="single" w:sz="4" w:space="0" w:color="auto"/>
            </w:tcBorders>
            <w:shd w:val="clear" w:color="auto" w:fill="auto"/>
            <w:hideMark/>
          </w:tcPr>
          <w:p w14:paraId="5FD9C24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3FFEF59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848" w:type="dxa"/>
            <w:tcBorders>
              <w:top w:val="nil"/>
              <w:left w:val="nil"/>
              <w:bottom w:val="single" w:sz="4" w:space="0" w:color="auto"/>
              <w:right w:val="single" w:sz="4" w:space="0" w:color="auto"/>
            </w:tcBorders>
            <w:shd w:val="clear" w:color="auto" w:fill="auto"/>
            <w:hideMark/>
          </w:tcPr>
          <w:p w14:paraId="3321370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1C486A0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21182C4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0444AA74" w14:textId="77777777" w:rsidTr="00992444">
        <w:trPr>
          <w:trHeight w:val="300"/>
        </w:trPr>
        <w:tc>
          <w:tcPr>
            <w:tcW w:w="977" w:type="dxa"/>
            <w:vMerge/>
            <w:tcBorders>
              <w:top w:val="nil"/>
              <w:left w:val="single" w:sz="8" w:space="0" w:color="auto"/>
              <w:bottom w:val="single" w:sz="4" w:space="0" w:color="auto"/>
              <w:right w:val="single" w:sz="4" w:space="0" w:color="auto"/>
            </w:tcBorders>
            <w:vAlign w:val="center"/>
            <w:hideMark/>
          </w:tcPr>
          <w:p w14:paraId="29951F82"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8E692E5"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209E3EC6"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vMerge w:val="restart"/>
            <w:tcBorders>
              <w:top w:val="nil"/>
              <w:left w:val="single" w:sz="4" w:space="0" w:color="auto"/>
              <w:bottom w:val="single" w:sz="4" w:space="0" w:color="auto"/>
              <w:right w:val="single" w:sz="4" w:space="0" w:color="auto"/>
            </w:tcBorders>
            <w:shd w:val="clear" w:color="auto" w:fill="auto"/>
            <w:hideMark/>
          </w:tcPr>
          <w:p w14:paraId="71DAF4C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hideMark/>
          </w:tcPr>
          <w:p w14:paraId="77ECDDF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550B3F3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2B84102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046C3103"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4" w:space="0" w:color="auto"/>
              <w:right w:val="single" w:sz="4" w:space="0" w:color="auto"/>
            </w:tcBorders>
            <w:shd w:val="clear" w:color="auto" w:fill="auto"/>
            <w:hideMark/>
          </w:tcPr>
          <w:p w14:paraId="45A1043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4D2AF6A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616876F5" w14:textId="77777777" w:rsidTr="00992444">
        <w:trPr>
          <w:trHeight w:val="315"/>
        </w:trPr>
        <w:tc>
          <w:tcPr>
            <w:tcW w:w="977" w:type="dxa"/>
            <w:vMerge/>
            <w:tcBorders>
              <w:top w:val="nil"/>
              <w:left w:val="single" w:sz="8" w:space="0" w:color="auto"/>
              <w:bottom w:val="single" w:sz="4" w:space="0" w:color="auto"/>
              <w:right w:val="single" w:sz="4" w:space="0" w:color="auto"/>
            </w:tcBorders>
            <w:vAlign w:val="center"/>
            <w:hideMark/>
          </w:tcPr>
          <w:p w14:paraId="594BD272"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4CD542FE"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nil"/>
              <w:right w:val="single" w:sz="4" w:space="0" w:color="auto"/>
            </w:tcBorders>
            <w:shd w:val="clear" w:color="auto" w:fill="auto"/>
            <w:hideMark/>
          </w:tcPr>
          <w:p w14:paraId="2C77F379"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vMerge/>
            <w:tcBorders>
              <w:top w:val="nil"/>
              <w:left w:val="single" w:sz="4" w:space="0" w:color="auto"/>
              <w:bottom w:val="single" w:sz="4" w:space="0" w:color="auto"/>
              <w:right w:val="single" w:sz="4" w:space="0" w:color="auto"/>
            </w:tcBorders>
            <w:vAlign w:val="center"/>
            <w:hideMark/>
          </w:tcPr>
          <w:p w14:paraId="10C443B3" w14:textId="77777777" w:rsidR="00E247AF" w:rsidRPr="00992444" w:rsidRDefault="00E247AF" w:rsidP="00911A80">
            <w:pPr>
              <w:rPr>
                <w:rFonts w:ascii="Calibri" w:eastAsia="Times New Roman" w:hAnsi="Calibri" w:cs="Calibri"/>
                <w:i/>
                <w:iCs/>
                <w:color w:val="000000"/>
                <w:sz w:val="22"/>
                <w:szCs w:val="22"/>
                <w:lang w:eastAsia="en-US"/>
              </w:rPr>
            </w:pPr>
          </w:p>
        </w:tc>
        <w:tc>
          <w:tcPr>
            <w:tcW w:w="1329" w:type="dxa"/>
            <w:tcBorders>
              <w:top w:val="nil"/>
              <w:left w:val="nil"/>
              <w:bottom w:val="nil"/>
              <w:right w:val="single" w:sz="4" w:space="0" w:color="auto"/>
            </w:tcBorders>
            <w:shd w:val="clear" w:color="auto" w:fill="auto"/>
            <w:hideMark/>
          </w:tcPr>
          <w:p w14:paraId="5465DC3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nil"/>
              <w:right w:val="single" w:sz="4" w:space="0" w:color="auto"/>
            </w:tcBorders>
            <w:shd w:val="clear" w:color="auto" w:fill="auto"/>
            <w:hideMark/>
          </w:tcPr>
          <w:p w14:paraId="62BE91B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nil"/>
              <w:right w:val="single" w:sz="4" w:space="0" w:color="auto"/>
            </w:tcBorders>
            <w:shd w:val="clear" w:color="auto" w:fill="auto"/>
            <w:hideMark/>
          </w:tcPr>
          <w:p w14:paraId="43E9AC0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w:t>
            </w:r>
          </w:p>
        </w:tc>
        <w:tc>
          <w:tcPr>
            <w:tcW w:w="1848" w:type="dxa"/>
            <w:tcBorders>
              <w:top w:val="nil"/>
              <w:left w:val="nil"/>
              <w:bottom w:val="nil"/>
              <w:right w:val="single" w:sz="4" w:space="0" w:color="auto"/>
            </w:tcBorders>
            <w:shd w:val="clear" w:color="auto" w:fill="auto"/>
            <w:hideMark/>
          </w:tcPr>
          <w:p w14:paraId="767903AB"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nil"/>
              <w:right w:val="single" w:sz="4" w:space="0" w:color="auto"/>
            </w:tcBorders>
            <w:shd w:val="clear" w:color="auto" w:fill="auto"/>
            <w:hideMark/>
          </w:tcPr>
          <w:p w14:paraId="1B8EBEB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4E38502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6F401D" w:rsidRPr="00CC4E0B" w14:paraId="47AC20CF" w14:textId="77777777" w:rsidTr="00061490">
        <w:trPr>
          <w:trHeight w:val="300"/>
        </w:trPr>
        <w:tc>
          <w:tcPr>
            <w:tcW w:w="977" w:type="dxa"/>
            <w:vMerge w:val="restart"/>
            <w:tcBorders>
              <w:top w:val="single" w:sz="8" w:space="0" w:color="auto"/>
              <w:left w:val="single" w:sz="8" w:space="0" w:color="auto"/>
              <w:bottom w:val="single" w:sz="8" w:space="0" w:color="000000"/>
              <w:right w:val="single" w:sz="4" w:space="0" w:color="auto"/>
            </w:tcBorders>
            <w:shd w:val="clear" w:color="auto" w:fill="auto"/>
            <w:hideMark/>
          </w:tcPr>
          <w:p w14:paraId="7FA8801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26</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7E464864"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DEVIATION_ALERT</w:t>
            </w:r>
          </w:p>
        </w:tc>
        <w:tc>
          <w:tcPr>
            <w:tcW w:w="682" w:type="dxa"/>
            <w:tcBorders>
              <w:top w:val="single" w:sz="8" w:space="0" w:color="auto"/>
              <w:left w:val="nil"/>
              <w:bottom w:val="single" w:sz="4" w:space="0" w:color="auto"/>
              <w:right w:val="single" w:sz="4" w:space="0" w:color="auto"/>
            </w:tcBorders>
            <w:shd w:val="clear" w:color="auto" w:fill="auto"/>
            <w:hideMark/>
          </w:tcPr>
          <w:p w14:paraId="69542F5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5DA8348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18F413C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66A7B95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4B7E4F1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4B6EFD2"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317372A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50329A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55616DC4"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DEVIATION_VALUE</w:t>
            </w:r>
          </w:p>
        </w:tc>
        <w:tc>
          <w:tcPr>
            <w:tcW w:w="682" w:type="dxa"/>
            <w:tcBorders>
              <w:top w:val="nil"/>
              <w:left w:val="nil"/>
              <w:bottom w:val="single" w:sz="4" w:space="0" w:color="auto"/>
              <w:right w:val="single" w:sz="4" w:space="0" w:color="auto"/>
            </w:tcBorders>
            <w:shd w:val="clear" w:color="auto" w:fill="auto"/>
            <w:hideMark/>
          </w:tcPr>
          <w:p w14:paraId="15BCD55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8513BF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2F76C9B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B24B6B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4A833AEA"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777FD2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413761F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7532CB31"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791AF4A5"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A28685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1B37719A"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390DE9E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5D3FFC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108C84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8F8ABE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16E7A1C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0.1-250</w:t>
            </w:r>
          </w:p>
        </w:tc>
        <w:tc>
          <w:tcPr>
            <w:tcW w:w="1085" w:type="dxa"/>
            <w:tcBorders>
              <w:top w:val="nil"/>
              <w:left w:val="nil"/>
              <w:bottom w:val="single" w:sz="4" w:space="0" w:color="auto"/>
              <w:right w:val="single" w:sz="4" w:space="0" w:color="auto"/>
            </w:tcBorders>
            <w:shd w:val="clear" w:color="auto" w:fill="auto"/>
            <w:hideMark/>
          </w:tcPr>
          <w:p w14:paraId="4F35EF2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20</w:t>
            </w:r>
          </w:p>
        </w:tc>
        <w:tc>
          <w:tcPr>
            <w:tcW w:w="3254" w:type="dxa"/>
            <w:gridSpan w:val="2"/>
            <w:tcBorders>
              <w:top w:val="nil"/>
              <w:left w:val="nil"/>
              <w:bottom w:val="single" w:sz="4" w:space="0" w:color="auto"/>
              <w:right w:val="single" w:sz="4" w:space="0" w:color="auto"/>
            </w:tcBorders>
            <w:shd w:val="clear" w:color="auto" w:fill="auto"/>
            <w:hideMark/>
          </w:tcPr>
          <w:p w14:paraId="6323F31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20</w:t>
            </w:r>
          </w:p>
        </w:tc>
      </w:tr>
      <w:tr w:rsidR="00AE0C66" w:rsidRPr="00CC4E0B" w14:paraId="2AEF0F39"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38AA1C5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10D6A0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2AA877A4"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DEADBAND</w:t>
            </w:r>
          </w:p>
        </w:tc>
        <w:tc>
          <w:tcPr>
            <w:tcW w:w="682" w:type="dxa"/>
            <w:tcBorders>
              <w:top w:val="nil"/>
              <w:left w:val="nil"/>
              <w:bottom w:val="single" w:sz="4" w:space="0" w:color="auto"/>
              <w:right w:val="single" w:sz="4" w:space="0" w:color="auto"/>
            </w:tcBorders>
            <w:shd w:val="clear" w:color="auto" w:fill="auto"/>
            <w:hideMark/>
          </w:tcPr>
          <w:p w14:paraId="1C0288F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84C98D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D910DC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0CB888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7B418412"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0.01 - 10</w:t>
            </w:r>
          </w:p>
        </w:tc>
        <w:tc>
          <w:tcPr>
            <w:tcW w:w="1085" w:type="dxa"/>
            <w:tcBorders>
              <w:top w:val="nil"/>
              <w:left w:val="nil"/>
              <w:bottom w:val="single" w:sz="4" w:space="0" w:color="auto"/>
              <w:right w:val="single" w:sz="4" w:space="0" w:color="auto"/>
            </w:tcBorders>
            <w:shd w:val="clear" w:color="auto" w:fill="auto"/>
            <w:hideMark/>
          </w:tcPr>
          <w:p w14:paraId="1B74AF5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667829F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24FE5EDC" w14:textId="77777777" w:rsidTr="00992444">
        <w:trPr>
          <w:trHeight w:val="72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3027C869"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14041A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hideMark/>
          </w:tcPr>
          <w:p w14:paraId="192397E2"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TIME</w:t>
            </w:r>
          </w:p>
        </w:tc>
        <w:tc>
          <w:tcPr>
            <w:tcW w:w="682" w:type="dxa"/>
            <w:tcBorders>
              <w:top w:val="nil"/>
              <w:left w:val="nil"/>
              <w:bottom w:val="single" w:sz="4" w:space="0" w:color="auto"/>
              <w:right w:val="single" w:sz="4" w:space="0" w:color="auto"/>
            </w:tcBorders>
            <w:shd w:val="clear" w:color="auto" w:fill="auto"/>
            <w:hideMark/>
          </w:tcPr>
          <w:p w14:paraId="0586886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52AB6F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22B9C2A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B6DB3E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4A9CB48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from 0 - 0xFFFFFFFF</w:t>
            </w:r>
          </w:p>
        </w:tc>
        <w:tc>
          <w:tcPr>
            <w:tcW w:w="1085" w:type="dxa"/>
            <w:tcBorders>
              <w:top w:val="nil"/>
              <w:left w:val="nil"/>
              <w:bottom w:val="single" w:sz="4" w:space="0" w:color="auto"/>
              <w:right w:val="single" w:sz="4" w:space="0" w:color="auto"/>
            </w:tcBorders>
            <w:shd w:val="clear" w:color="auto" w:fill="auto"/>
            <w:hideMark/>
          </w:tcPr>
          <w:p w14:paraId="78C7436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20</w:t>
            </w:r>
          </w:p>
        </w:tc>
        <w:tc>
          <w:tcPr>
            <w:tcW w:w="3254" w:type="dxa"/>
            <w:gridSpan w:val="2"/>
            <w:tcBorders>
              <w:top w:val="nil"/>
              <w:left w:val="nil"/>
              <w:bottom w:val="single" w:sz="4" w:space="0" w:color="auto"/>
              <w:right w:val="single" w:sz="4" w:space="0" w:color="auto"/>
            </w:tcBorders>
            <w:shd w:val="clear" w:color="auto" w:fill="auto"/>
            <w:hideMark/>
          </w:tcPr>
          <w:p w14:paraId="0F720A3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20</w:t>
            </w:r>
          </w:p>
        </w:tc>
      </w:tr>
      <w:tr w:rsidR="00AE0C66" w:rsidRPr="00CC4E0B" w14:paraId="53998E31"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4D89DBF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CC8557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single" w:sz="4" w:space="0" w:color="auto"/>
              <w:right w:val="single" w:sz="4" w:space="0" w:color="auto"/>
            </w:tcBorders>
            <w:shd w:val="clear" w:color="auto" w:fill="auto"/>
            <w:hideMark/>
          </w:tcPr>
          <w:p w14:paraId="6C84968A"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35902F2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76EEC1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7563721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31D9AE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1CB633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single" w:sz="4" w:space="0" w:color="auto"/>
              <w:right w:val="single" w:sz="4" w:space="0" w:color="auto"/>
            </w:tcBorders>
            <w:shd w:val="clear" w:color="auto" w:fill="auto"/>
            <w:hideMark/>
          </w:tcPr>
          <w:p w14:paraId="12A9CE5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175C865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F2A2114"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44F0D38E"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5F0BBA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nil"/>
              <w:left w:val="nil"/>
              <w:bottom w:val="nil"/>
              <w:right w:val="single" w:sz="4" w:space="0" w:color="auto"/>
            </w:tcBorders>
            <w:shd w:val="clear" w:color="auto" w:fill="auto"/>
            <w:hideMark/>
          </w:tcPr>
          <w:p w14:paraId="5F5D2541"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136B120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0DA00B4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4FDCC5F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63A31FD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040890A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nil"/>
              <w:right w:val="single" w:sz="4" w:space="0" w:color="auto"/>
            </w:tcBorders>
            <w:shd w:val="clear" w:color="auto" w:fill="auto"/>
            <w:hideMark/>
          </w:tcPr>
          <w:p w14:paraId="57A16C6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nil"/>
              <w:right w:val="single" w:sz="4" w:space="0" w:color="auto"/>
            </w:tcBorders>
            <w:shd w:val="clear" w:color="auto" w:fill="auto"/>
            <w:hideMark/>
          </w:tcPr>
          <w:p w14:paraId="66C92F5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2177158F" w14:textId="77777777" w:rsidTr="00992444">
        <w:trPr>
          <w:trHeight w:val="315"/>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1E43DB80"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nil"/>
            </w:tcBorders>
            <w:shd w:val="clear" w:color="auto" w:fill="auto"/>
            <w:hideMark/>
          </w:tcPr>
          <w:p w14:paraId="2C48922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w:t>
            </w:r>
          </w:p>
        </w:tc>
        <w:tc>
          <w:tcPr>
            <w:tcW w:w="2753" w:type="dxa"/>
            <w:tcBorders>
              <w:top w:val="single" w:sz="4" w:space="0" w:color="auto"/>
              <w:left w:val="single" w:sz="4" w:space="0" w:color="auto"/>
              <w:bottom w:val="single" w:sz="8" w:space="0" w:color="auto"/>
              <w:right w:val="single" w:sz="4" w:space="0" w:color="auto"/>
            </w:tcBorders>
            <w:shd w:val="clear" w:color="auto" w:fill="auto"/>
            <w:hideMark/>
          </w:tcPr>
          <w:p w14:paraId="771C5F33"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single" w:sz="8" w:space="0" w:color="auto"/>
              <w:right w:val="single" w:sz="4" w:space="0" w:color="auto"/>
            </w:tcBorders>
            <w:shd w:val="clear" w:color="auto" w:fill="auto"/>
            <w:hideMark/>
          </w:tcPr>
          <w:p w14:paraId="167D10B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8" w:space="0" w:color="auto"/>
              <w:right w:val="single" w:sz="4" w:space="0" w:color="auto"/>
            </w:tcBorders>
            <w:shd w:val="clear" w:color="auto" w:fill="auto"/>
            <w:hideMark/>
          </w:tcPr>
          <w:p w14:paraId="56F78A4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single" w:sz="8" w:space="0" w:color="auto"/>
              <w:right w:val="single" w:sz="4" w:space="0" w:color="auto"/>
            </w:tcBorders>
            <w:shd w:val="clear" w:color="auto" w:fill="auto"/>
            <w:hideMark/>
          </w:tcPr>
          <w:p w14:paraId="7181D14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8" w:space="0" w:color="auto"/>
              <w:right w:val="single" w:sz="4" w:space="0" w:color="auto"/>
            </w:tcBorders>
            <w:shd w:val="clear" w:color="auto" w:fill="auto"/>
            <w:hideMark/>
          </w:tcPr>
          <w:p w14:paraId="1C45EC0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8" w:space="0" w:color="auto"/>
              <w:right w:val="single" w:sz="4" w:space="0" w:color="auto"/>
            </w:tcBorders>
            <w:shd w:val="clear" w:color="auto" w:fill="auto"/>
            <w:hideMark/>
          </w:tcPr>
          <w:p w14:paraId="417BB52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single" w:sz="4" w:space="0" w:color="auto"/>
              <w:left w:val="nil"/>
              <w:bottom w:val="single" w:sz="8" w:space="0" w:color="auto"/>
              <w:right w:val="single" w:sz="4" w:space="0" w:color="auto"/>
            </w:tcBorders>
            <w:shd w:val="clear" w:color="auto" w:fill="auto"/>
            <w:hideMark/>
          </w:tcPr>
          <w:p w14:paraId="41E1B4B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c>
          <w:tcPr>
            <w:tcW w:w="3254" w:type="dxa"/>
            <w:gridSpan w:val="2"/>
            <w:tcBorders>
              <w:top w:val="single" w:sz="4" w:space="0" w:color="auto"/>
              <w:left w:val="nil"/>
              <w:bottom w:val="single" w:sz="8" w:space="0" w:color="auto"/>
              <w:right w:val="single" w:sz="4" w:space="0" w:color="auto"/>
            </w:tcBorders>
            <w:shd w:val="clear" w:color="auto" w:fill="auto"/>
            <w:hideMark/>
          </w:tcPr>
          <w:p w14:paraId="0ADED3F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r>
      <w:tr w:rsidR="006F401D" w:rsidRPr="00CC4E0B" w14:paraId="645E470B"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7082CC7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27</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64EACFF0"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POSITION_HIHI_ALERT</w:t>
            </w:r>
          </w:p>
        </w:tc>
        <w:tc>
          <w:tcPr>
            <w:tcW w:w="682" w:type="dxa"/>
            <w:tcBorders>
              <w:top w:val="nil"/>
              <w:left w:val="nil"/>
              <w:bottom w:val="single" w:sz="4" w:space="0" w:color="auto"/>
              <w:right w:val="single" w:sz="4" w:space="0" w:color="auto"/>
            </w:tcBorders>
            <w:shd w:val="clear" w:color="auto" w:fill="auto"/>
            <w:hideMark/>
          </w:tcPr>
          <w:p w14:paraId="1F381AC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46692AE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4B9FA02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45CF056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320E299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11C7474A"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0FD84BE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7E4039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016B175F"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POSITION</w:t>
            </w:r>
          </w:p>
        </w:tc>
        <w:tc>
          <w:tcPr>
            <w:tcW w:w="682" w:type="dxa"/>
            <w:tcBorders>
              <w:top w:val="nil"/>
              <w:left w:val="nil"/>
              <w:bottom w:val="single" w:sz="4" w:space="0" w:color="auto"/>
              <w:right w:val="single" w:sz="4" w:space="0" w:color="auto"/>
            </w:tcBorders>
            <w:shd w:val="clear" w:color="auto" w:fill="auto"/>
            <w:hideMark/>
          </w:tcPr>
          <w:p w14:paraId="046C44B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894287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76E0833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E1617B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097A4F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4A04C0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491A08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EAE1CF4"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5068DDE"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77D490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6C67610A"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5502B21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37821E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2B9A88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7834EC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037245A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0.1-200</w:t>
            </w:r>
          </w:p>
        </w:tc>
        <w:tc>
          <w:tcPr>
            <w:tcW w:w="1085" w:type="dxa"/>
            <w:tcBorders>
              <w:top w:val="nil"/>
              <w:left w:val="nil"/>
              <w:bottom w:val="single" w:sz="4" w:space="0" w:color="auto"/>
              <w:right w:val="single" w:sz="4" w:space="0" w:color="auto"/>
            </w:tcBorders>
            <w:shd w:val="clear" w:color="auto" w:fill="auto"/>
            <w:hideMark/>
          </w:tcPr>
          <w:p w14:paraId="51E68F8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110</w:t>
            </w:r>
          </w:p>
        </w:tc>
        <w:tc>
          <w:tcPr>
            <w:tcW w:w="3254" w:type="dxa"/>
            <w:gridSpan w:val="2"/>
            <w:tcBorders>
              <w:top w:val="nil"/>
              <w:left w:val="nil"/>
              <w:bottom w:val="single" w:sz="4" w:space="0" w:color="auto"/>
              <w:right w:val="single" w:sz="4" w:space="0" w:color="auto"/>
            </w:tcBorders>
            <w:shd w:val="clear" w:color="auto" w:fill="auto"/>
            <w:hideMark/>
          </w:tcPr>
          <w:p w14:paraId="151C030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110</w:t>
            </w:r>
          </w:p>
        </w:tc>
      </w:tr>
      <w:tr w:rsidR="00AE0C66" w:rsidRPr="00CC4E0B" w14:paraId="74427E78"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899B9E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C7E613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076328BC"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DEADBAND</w:t>
            </w:r>
          </w:p>
        </w:tc>
        <w:tc>
          <w:tcPr>
            <w:tcW w:w="682" w:type="dxa"/>
            <w:tcBorders>
              <w:top w:val="nil"/>
              <w:left w:val="nil"/>
              <w:bottom w:val="single" w:sz="4" w:space="0" w:color="auto"/>
              <w:right w:val="single" w:sz="4" w:space="0" w:color="auto"/>
            </w:tcBorders>
            <w:shd w:val="clear" w:color="auto" w:fill="auto"/>
            <w:hideMark/>
          </w:tcPr>
          <w:p w14:paraId="021E73E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55193A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059A37A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0854CA5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37E2736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0.01-10</w:t>
            </w:r>
          </w:p>
        </w:tc>
        <w:tc>
          <w:tcPr>
            <w:tcW w:w="1085" w:type="dxa"/>
            <w:tcBorders>
              <w:top w:val="nil"/>
              <w:left w:val="nil"/>
              <w:bottom w:val="single" w:sz="4" w:space="0" w:color="auto"/>
              <w:right w:val="single" w:sz="4" w:space="0" w:color="auto"/>
            </w:tcBorders>
            <w:shd w:val="clear" w:color="auto" w:fill="auto"/>
            <w:hideMark/>
          </w:tcPr>
          <w:p w14:paraId="0572C29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1E9FD1D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4278FE2A"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5FABF79"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F9064C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hideMark/>
          </w:tcPr>
          <w:p w14:paraId="11777F70"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3060AE7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811458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19A5E88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CD710C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31ABC54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single" w:sz="4" w:space="0" w:color="auto"/>
              <w:right w:val="single" w:sz="4" w:space="0" w:color="auto"/>
            </w:tcBorders>
            <w:shd w:val="clear" w:color="auto" w:fill="auto"/>
            <w:hideMark/>
          </w:tcPr>
          <w:p w14:paraId="25BB77C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23EFD2D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2D98A14F"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6BB6C99"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F41ED2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nil"/>
              <w:right w:val="single" w:sz="4" w:space="0" w:color="auto"/>
            </w:tcBorders>
            <w:shd w:val="clear" w:color="auto" w:fill="auto"/>
            <w:hideMark/>
          </w:tcPr>
          <w:p w14:paraId="2F345E51"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07131F2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039EA07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777FB14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78C0D0C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18162FF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nil"/>
              <w:right w:val="single" w:sz="4" w:space="0" w:color="auto"/>
            </w:tcBorders>
            <w:shd w:val="clear" w:color="auto" w:fill="auto"/>
            <w:hideMark/>
          </w:tcPr>
          <w:p w14:paraId="263C0B0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nil"/>
              <w:right w:val="single" w:sz="4" w:space="0" w:color="auto"/>
            </w:tcBorders>
            <w:shd w:val="clear" w:color="auto" w:fill="auto"/>
            <w:hideMark/>
          </w:tcPr>
          <w:p w14:paraId="6880BB2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34D23A7"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53711AE1"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nil"/>
            </w:tcBorders>
            <w:shd w:val="clear" w:color="auto" w:fill="auto"/>
            <w:hideMark/>
          </w:tcPr>
          <w:p w14:paraId="3521190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single" w:sz="4" w:space="0" w:color="auto"/>
              <w:left w:val="single" w:sz="4" w:space="0" w:color="auto"/>
              <w:bottom w:val="single" w:sz="8" w:space="0" w:color="auto"/>
              <w:right w:val="single" w:sz="4" w:space="0" w:color="auto"/>
            </w:tcBorders>
            <w:shd w:val="clear" w:color="auto" w:fill="auto"/>
            <w:hideMark/>
          </w:tcPr>
          <w:p w14:paraId="51C93173"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single" w:sz="8" w:space="0" w:color="auto"/>
              <w:right w:val="single" w:sz="4" w:space="0" w:color="auto"/>
            </w:tcBorders>
            <w:shd w:val="clear" w:color="auto" w:fill="auto"/>
            <w:hideMark/>
          </w:tcPr>
          <w:p w14:paraId="2E7AECC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8" w:space="0" w:color="auto"/>
              <w:right w:val="single" w:sz="4" w:space="0" w:color="auto"/>
            </w:tcBorders>
            <w:shd w:val="clear" w:color="auto" w:fill="auto"/>
            <w:hideMark/>
          </w:tcPr>
          <w:p w14:paraId="3CDB877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single" w:sz="8" w:space="0" w:color="auto"/>
              <w:right w:val="single" w:sz="4" w:space="0" w:color="auto"/>
            </w:tcBorders>
            <w:shd w:val="clear" w:color="auto" w:fill="auto"/>
            <w:hideMark/>
          </w:tcPr>
          <w:p w14:paraId="4CE9620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8" w:space="0" w:color="auto"/>
              <w:right w:val="single" w:sz="4" w:space="0" w:color="auto"/>
            </w:tcBorders>
            <w:shd w:val="clear" w:color="auto" w:fill="auto"/>
            <w:hideMark/>
          </w:tcPr>
          <w:p w14:paraId="3063B44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8" w:space="0" w:color="auto"/>
              <w:right w:val="single" w:sz="4" w:space="0" w:color="auto"/>
            </w:tcBorders>
            <w:shd w:val="clear" w:color="auto" w:fill="auto"/>
            <w:hideMark/>
          </w:tcPr>
          <w:p w14:paraId="7C074DD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single" w:sz="4" w:space="0" w:color="auto"/>
              <w:left w:val="nil"/>
              <w:bottom w:val="single" w:sz="8" w:space="0" w:color="auto"/>
              <w:right w:val="single" w:sz="4" w:space="0" w:color="auto"/>
            </w:tcBorders>
            <w:shd w:val="clear" w:color="auto" w:fill="auto"/>
            <w:hideMark/>
          </w:tcPr>
          <w:p w14:paraId="3F43548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c>
          <w:tcPr>
            <w:tcW w:w="3254" w:type="dxa"/>
            <w:gridSpan w:val="2"/>
            <w:tcBorders>
              <w:top w:val="single" w:sz="4" w:space="0" w:color="auto"/>
              <w:left w:val="nil"/>
              <w:bottom w:val="single" w:sz="8" w:space="0" w:color="auto"/>
              <w:right w:val="single" w:sz="4" w:space="0" w:color="auto"/>
            </w:tcBorders>
            <w:shd w:val="clear" w:color="auto" w:fill="auto"/>
            <w:hideMark/>
          </w:tcPr>
          <w:p w14:paraId="150F9ED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r>
      <w:tr w:rsidR="006F401D" w:rsidRPr="00CC4E0B" w14:paraId="6679E935"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115D821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28</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4B540CE3"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POSITION_HI_ALERT</w:t>
            </w:r>
          </w:p>
        </w:tc>
        <w:tc>
          <w:tcPr>
            <w:tcW w:w="682" w:type="dxa"/>
            <w:tcBorders>
              <w:top w:val="nil"/>
              <w:left w:val="nil"/>
              <w:bottom w:val="single" w:sz="4" w:space="0" w:color="auto"/>
              <w:right w:val="single" w:sz="4" w:space="0" w:color="auto"/>
            </w:tcBorders>
            <w:shd w:val="clear" w:color="auto" w:fill="auto"/>
            <w:hideMark/>
          </w:tcPr>
          <w:p w14:paraId="727F2F3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1443272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6F41B27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4667B0D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12F89BB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154AB7D"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6DF48585"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8B3356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6E149472"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POSITION</w:t>
            </w:r>
          </w:p>
        </w:tc>
        <w:tc>
          <w:tcPr>
            <w:tcW w:w="682" w:type="dxa"/>
            <w:tcBorders>
              <w:top w:val="nil"/>
              <w:left w:val="nil"/>
              <w:bottom w:val="single" w:sz="4" w:space="0" w:color="auto"/>
              <w:right w:val="single" w:sz="4" w:space="0" w:color="auto"/>
            </w:tcBorders>
            <w:shd w:val="clear" w:color="auto" w:fill="auto"/>
            <w:hideMark/>
          </w:tcPr>
          <w:p w14:paraId="268FC61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4AE15F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558DDA3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3DF8FAB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3B6578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548C03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6302E69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1920F7E7"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843873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1A73AA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4781C656"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58A2B31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4BDA87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2AF4A3A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063780B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1A51725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0.1-200</w:t>
            </w:r>
          </w:p>
        </w:tc>
        <w:tc>
          <w:tcPr>
            <w:tcW w:w="1085" w:type="dxa"/>
            <w:tcBorders>
              <w:top w:val="nil"/>
              <w:left w:val="nil"/>
              <w:bottom w:val="single" w:sz="4" w:space="0" w:color="auto"/>
              <w:right w:val="single" w:sz="4" w:space="0" w:color="auto"/>
            </w:tcBorders>
            <w:shd w:val="clear" w:color="auto" w:fill="auto"/>
            <w:hideMark/>
          </w:tcPr>
          <w:p w14:paraId="419BBA6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105</w:t>
            </w:r>
          </w:p>
        </w:tc>
        <w:tc>
          <w:tcPr>
            <w:tcW w:w="3254" w:type="dxa"/>
            <w:gridSpan w:val="2"/>
            <w:tcBorders>
              <w:top w:val="nil"/>
              <w:left w:val="nil"/>
              <w:bottom w:val="single" w:sz="4" w:space="0" w:color="auto"/>
              <w:right w:val="single" w:sz="4" w:space="0" w:color="auto"/>
            </w:tcBorders>
            <w:shd w:val="clear" w:color="auto" w:fill="auto"/>
            <w:hideMark/>
          </w:tcPr>
          <w:p w14:paraId="0E4C1DD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105</w:t>
            </w:r>
          </w:p>
        </w:tc>
      </w:tr>
      <w:tr w:rsidR="00AE0C66" w:rsidRPr="00CC4E0B" w14:paraId="415E45D8"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0D32100"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EA5CCC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19AE991C"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DEADBAND</w:t>
            </w:r>
          </w:p>
        </w:tc>
        <w:tc>
          <w:tcPr>
            <w:tcW w:w="682" w:type="dxa"/>
            <w:tcBorders>
              <w:top w:val="nil"/>
              <w:left w:val="nil"/>
              <w:bottom w:val="single" w:sz="4" w:space="0" w:color="auto"/>
              <w:right w:val="single" w:sz="4" w:space="0" w:color="auto"/>
            </w:tcBorders>
            <w:shd w:val="clear" w:color="auto" w:fill="auto"/>
            <w:hideMark/>
          </w:tcPr>
          <w:p w14:paraId="5A34895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C856AA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55879C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E44B89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2D6A1E8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0.01-10</w:t>
            </w:r>
          </w:p>
        </w:tc>
        <w:tc>
          <w:tcPr>
            <w:tcW w:w="1085" w:type="dxa"/>
            <w:tcBorders>
              <w:top w:val="nil"/>
              <w:left w:val="nil"/>
              <w:bottom w:val="single" w:sz="4" w:space="0" w:color="auto"/>
              <w:right w:val="single" w:sz="4" w:space="0" w:color="auto"/>
            </w:tcBorders>
            <w:shd w:val="clear" w:color="auto" w:fill="auto"/>
            <w:hideMark/>
          </w:tcPr>
          <w:p w14:paraId="5B22A26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5ABDE09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401E00ED"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8AA376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51C2C4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hideMark/>
          </w:tcPr>
          <w:p w14:paraId="74DB9308"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26A481A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00FE01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4C14405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3FF665F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AB1717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single" w:sz="4" w:space="0" w:color="auto"/>
              <w:right w:val="single" w:sz="4" w:space="0" w:color="auto"/>
            </w:tcBorders>
            <w:shd w:val="clear" w:color="auto" w:fill="auto"/>
            <w:hideMark/>
          </w:tcPr>
          <w:p w14:paraId="345AD4C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1BA2658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0887CAEB"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A165AD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6A8B72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nil"/>
              <w:right w:val="single" w:sz="4" w:space="0" w:color="auto"/>
            </w:tcBorders>
            <w:shd w:val="clear" w:color="auto" w:fill="auto"/>
            <w:hideMark/>
          </w:tcPr>
          <w:p w14:paraId="318788CC"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3797B8F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52A0118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61CC750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7BB26E5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0740404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nil"/>
              <w:right w:val="single" w:sz="4" w:space="0" w:color="auto"/>
            </w:tcBorders>
            <w:shd w:val="clear" w:color="auto" w:fill="auto"/>
            <w:hideMark/>
          </w:tcPr>
          <w:p w14:paraId="46ED8AB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nil"/>
              <w:right w:val="single" w:sz="4" w:space="0" w:color="auto"/>
            </w:tcBorders>
            <w:shd w:val="clear" w:color="auto" w:fill="auto"/>
            <w:hideMark/>
          </w:tcPr>
          <w:p w14:paraId="21EFD33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50AA70C"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5C80413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nil"/>
            </w:tcBorders>
            <w:shd w:val="clear" w:color="auto" w:fill="auto"/>
            <w:hideMark/>
          </w:tcPr>
          <w:p w14:paraId="3F53668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single" w:sz="4" w:space="0" w:color="auto"/>
              <w:left w:val="single" w:sz="4" w:space="0" w:color="auto"/>
              <w:bottom w:val="single" w:sz="8" w:space="0" w:color="auto"/>
              <w:right w:val="single" w:sz="4" w:space="0" w:color="auto"/>
            </w:tcBorders>
            <w:shd w:val="clear" w:color="auto" w:fill="auto"/>
            <w:hideMark/>
          </w:tcPr>
          <w:p w14:paraId="7D91FB32"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single" w:sz="8" w:space="0" w:color="auto"/>
              <w:right w:val="single" w:sz="4" w:space="0" w:color="auto"/>
            </w:tcBorders>
            <w:shd w:val="clear" w:color="auto" w:fill="auto"/>
            <w:hideMark/>
          </w:tcPr>
          <w:p w14:paraId="645EB46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8" w:space="0" w:color="auto"/>
              <w:right w:val="single" w:sz="4" w:space="0" w:color="auto"/>
            </w:tcBorders>
            <w:shd w:val="clear" w:color="auto" w:fill="auto"/>
            <w:hideMark/>
          </w:tcPr>
          <w:p w14:paraId="203BF4B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single" w:sz="8" w:space="0" w:color="auto"/>
              <w:right w:val="single" w:sz="4" w:space="0" w:color="auto"/>
            </w:tcBorders>
            <w:shd w:val="clear" w:color="auto" w:fill="auto"/>
            <w:hideMark/>
          </w:tcPr>
          <w:p w14:paraId="3728D34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8" w:space="0" w:color="auto"/>
              <w:right w:val="single" w:sz="4" w:space="0" w:color="auto"/>
            </w:tcBorders>
            <w:shd w:val="clear" w:color="auto" w:fill="auto"/>
            <w:hideMark/>
          </w:tcPr>
          <w:p w14:paraId="343DEB6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8" w:space="0" w:color="auto"/>
              <w:right w:val="single" w:sz="4" w:space="0" w:color="auto"/>
            </w:tcBorders>
            <w:shd w:val="clear" w:color="auto" w:fill="auto"/>
            <w:hideMark/>
          </w:tcPr>
          <w:p w14:paraId="467C0F5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single" w:sz="4" w:space="0" w:color="auto"/>
              <w:left w:val="nil"/>
              <w:bottom w:val="single" w:sz="8" w:space="0" w:color="auto"/>
              <w:right w:val="single" w:sz="4" w:space="0" w:color="auto"/>
            </w:tcBorders>
            <w:shd w:val="clear" w:color="auto" w:fill="auto"/>
            <w:hideMark/>
          </w:tcPr>
          <w:p w14:paraId="2064E59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c>
          <w:tcPr>
            <w:tcW w:w="3254" w:type="dxa"/>
            <w:gridSpan w:val="2"/>
            <w:tcBorders>
              <w:top w:val="single" w:sz="4" w:space="0" w:color="auto"/>
              <w:left w:val="nil"/>
              <w:bottom w:val="single" w:sz="8" w:space="0" w:color="auto"/>
              <w:right w:val="single" w:sz="4" w:space="0" w:color="auto"/>
            </w:tcBorders>
            <w:shd w:val="clear" w:color="auto" w:fill="auto"/>
            <w:hideMark/>
          </w:tcPr>
          <w:p w14:paraId="59C927D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r>
      <w:tr w:rsidR="006F401D" w:rsidRPr="00CC4E0B" w14:paraId="0CE05A59"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54B72A7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29</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11E4C610"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POSITION_LO_ALERT</w:t>
            </w:r>
          </w:p>
        </w:tc>
        <w:tc>
          <w:tcPr>
            <w:tcW w:w="682" w:type="dxa"/>
            <w:tcBorders>
              <w:top w:val="nil"/>
              <w:left w:val="nil"/>
              <w:bottom w:val="single" w:sz="4" w:space="0" w:color="auto"/>
              <w:right w:val="single" w:sz="4" w:space="0" w:color="auto"/>
            </w:tcBorders>
            <w:shd w:val="clear" w:color="auto" w:fill="auto"/>
            <w:hideMark/>
          </w:tcPr>
          <w:p w14:paraId="108F1B7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5D1CB0C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30B62C9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57D8769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264A566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4B57BBE"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15F6C80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76450C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1E7C4195"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POSITION</w:t>
            </w:r>
          </w:p>
        </w:tc>
        <w:tc>
          <w:tcPr>
            <w:tcW w:w="682" w:type="dxa"/>
            <w:tcBorders>
              <w:top w:val="nil"/>
              <w:left w:val="nil"/>
              <w:bottom w:val="single" w:sz="4" w:space="0" w:color="auto"/>
              <w:right w:val="single" w:sz="4" w:space="0" w:color="auto"/>
            </w:tcBorders>
            <w:shd w:val="clear" w:color="auto" w:fill="auto"/>
            <w:hideMark/>
          </w:tcPr>
          <w:p w14:paraId="1FECAFB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61D0CD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3382716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E44E8A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49D90D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BCADAA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4033223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6904FB1"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4158EBF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B61F2B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47A96452"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487A71B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C69176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06B2A9E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0F2D99B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636F49F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-51 to 199</w:t>
            </w:r>
          </w:p>
        </w:tc>
        <w:tc>
          <w:tcPr>
            <w:tcW w:w="1085" w:type="dxa"/>
            <w:tcBorders>
              <w:top w:val="nil"/>
              <w:left w:val="nil"/>
              <w:bottom w:val="single" w:sz="4" w:space="0" w:color="auto"/>
              <w:right w:val="single" w:sz="4" w:space="0" w:color="auto"/>
            </w:tcBorders>
            <w:shd w:val="clear" w:color="auto" w:fill="auto"/>
            <w:hideMark/>
          </w:tcPr>
          <w:p w14:paraId="3F764B7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3254" w:type="dxa"/>
            <w:gridSpan w:val="2"/>
            <w:tcBorders>
              <w:top w:val="nil"/>
              <w:left w:val="nil"/>
              <w:bottom w:val="single" w:sz="4" w:space="0" w:color="auto"/>
              <w:right w:val="single" w:sz="4" w:space="0" w:color="auto"/>
            </w:tcBorders>
            <w:shd w:val="clear" w:color="auto" w:fill="auto"/>
            <w:hideMark/>
          </w:tcPr>
          <w:p w14:paraId="38393AC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r>
      <w:tr w:rsidR="00AE0C66" w:rsidRPr="00CC4E0B" w14:paraId="46A55875"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694DEEA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DC93CB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5C2BB763"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DEADBAND</w:t>
            </w:r>
          </w:p>
        </w:tc>
        <w:tc>
          <w:tcPr>
            <w:tcW w:w="682" w:type="dxa"/>
            <w:tcBorders>
              <w:top w:val="nil"/>
              <w:left w:val="nil"/>
              <w:bottom w:val="single" w:sz="4" w:space="0" w:color="auto"/>
              <w:right w:val="single" w:sz="4" w:space="0" w:color="auto"/>
            </w:tcBorders>
            <w:shd w:val="clear" w:color="auto" w:fill="auto"/>
            <w:hideMark/>
          </w:tcPr>
          <w:p w14:paraId="142728B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D51762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792DA9A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7D33BF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2DAF948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0.01-10</w:t>
            </w:r>
          </w:p>
        </w:tc>
        <w:tc>
          <w:tcPr>
            <w:tcW w:w="1085" w:type="dxa"/>
            <w:tcBorders>
              <w:top w:val="nil"/>
              <w:left w:val="nil"/>
              <w:bottom w:val="single" w:sz="4" w:space="0" w:color="auto"/>
              <w:right w:val="single" w:sz="4" w:space="0" w:color="auto"/>
            </w:tcBorders>
            <w:shd w:val="clear" w:color="auto" w:fill="auto"/>
            <w:hideMark/>
          </w:tcPr>
          <w:p w14:paraId="43E28C5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652E920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3FB5DBF0"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03F5DA4"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9F82DF4"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hideMark/>
          </w:tcPr>
          <w:p w14:paraId="3107A728"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0DA4883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C0B7CC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5FBEB85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32B361C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6BB36F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single" w:sz="4" w:space="0" w:color="auto"/>
              <w:right w:val="single" w:sz="4" w:space="0" w:color="auto"/>
            </w:tcBorders>
            <w:shd w:val="clear" w:color="auto" w:fill="auto"/>
            <w:hideMark/>
          </w:tcPr>
          <w:p w14:paraId="773928A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66D976F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1A1488E"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EC369D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9C04D4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nil"/>
              <w:right w:val="single" w:sz="4" w:space="0" w:color="auto"/>
            </w:tcBorders>
            <w:shd w:val="clear" w:color="auto" w:fill="auto"/>
            <w:hideMark/>
          </w:tcPr>
          <w:p w14:paraId="11614D0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5CD59E4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0A26BAC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0AD73C3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7E2E6D2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561EB3E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nil"/>
              <w:right w:val="single" w:sz="4" w:space="0" w:color="auto"/>
            </w:tcBorders>
            <w:shd w:val="clear" w:color="auto" w:fill="auto"/>
            <w:hideMark/>
          </w:tcPr>
          <w:p w14:paraId="72E8A86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nil"/>
              <w:right w:val="single" w:sz="4" w:space="0" w:color="auto"/>
            </w:tcBorders>
            <w:shd w:val="clear" w:color="auto" w:fill="auto"/>
            <w:hideMark/>
          </w:tcPr>
          <w:p w14:paraId="6291E23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581B57A"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736935DE"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nil"/>
            </w:tcBorders>
            <w:shd w:val="clear" w:color="auto" w:fill="auto"/>
            <w:hideMark/>
          </w:tcPr>
          <w:p w14:paraId="26446E0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single" w:sz="4" w:space="0" w:color="auto"/>
              <w:left w:val="single" w:sz="4" w:space="0" w:color="auto"/>
              <w:bottom w:val="single" w:sz="8" w:space="0" w:color="auto"/>
              <w:right w:val="single" w:sz="4" w:space="0" w:color="auto"/>
            </w:tcBorders>
            <w:shd w:val="clear" w:color="auto" w:fill="auto"/>
            <w:hideMark/>
          </w:tcPr>
          <w:p w14:paraId="2A3DB712"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single" w:sz="8" w:space="0" w:color="auto"/>
              <w:right w:val="single" w:sz="4" w:space="0" w:color="auto"/>
            </w:tcBorders>
            <w:shd w:val="clear" w:color="auto" w:fill="auto"/>
            <w:hideMark/>
          </w:tcPr>
          <w:p w14:paraId="1CA4EDA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8" w:space="0" w:color="auto"/>
              <w:right w:val="single" w:sz="4" w:space="0" w:color="auto"/>
            </w:tcBorders>
            <w:shd w:val="clear" w:color="auto" w:fill="auto"/>
            <w:hideMark/>
          </w:tcPr>
          <w:p w14:paraId="7E3EF24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single" w:sz="8" w:space="0" w:color="auto"/>
              <w:right w:val="single" w:sz="4" w:space="0" w:color="auto"/>
            </w:tcBorders>
            <w:shd w:val="clear" w:color="auto" w:fill="auto"/>
            <w:hideMark/>
          </w:tcPr>
          <w:p w14:paraId="4FE1148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8" w:space="0" w:color="auto"/>
              <w:right w:val="single" w:sz="4" w:space="0" w:color="auto"/>
            </w:tcBorders>
            <w:shd w:val="clear" w:color="auto" w:fill="auto"/>
            <w:hideMark/>
          </w:tcPr>
          <w:p w14:paraId="08DDB31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8" w:space="0" w:color="auto"/>
              <w:right w:val="single" w:sz="4" w:space="0" w:color="auto"/>
            </w:tcBorders>
            <w:shd w:val="clear" w:color="auto" w:fill="auto"/>
            <w:hideMark/>
          </w:tcPr>
          <w:p w14:paraId="3C2C8C1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single" w:sz="4" w:space="0" w:color="auto"/>
              <w:left w:val="nil"/>
              <w:bottom w:val="single" w:sz="8" w:space="0" w:color="auto"/>
              <w:right w:val="single" w:sz="4" w:space="0" w:color="auto"/>
            </w:tcBorders>
            <w:shd w:val="clear" w:color="auto" w:fill="auto"/>
            <w:hideMark/>
          </w:tcPr>
          <w:p w14:paraId="140634A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c>
          <w:tcPr>
            <w:tcW w:w="3254" w:type="dxa"/>
            <w:gridSpan w:val="2"/>
            <w:tcBorders>
              <w:top w:val="single" w:sz="4" w:space="0" w:color="auto"/>
              <w:left w:val="nil"/>
              <w:bottom w:val="single" w:sz="8" w:space="0" w:color="auto"/>
              <w:right w:val="single" w:sz="4" w:space="0" w:color="auto"/>
            </w:tcBorders>
            <w:shd w:val="clear" w:color="auto" w:fill="auto"/>
            <w:hideMark/>
          </w:tcPr>
          <w:p w14:paraId="4D1FBC2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r>
      <w:tr w:rsidR="006F401D" w:rsidRPr="00CC4E0B" w14:paraId="18F08A4B"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6C1BE19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30</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04AA1049"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POSITION_LOLO_ALERT</w:t>
            </w:r>
          </w:p>
        </w:tc>
        <w:tc>
          <w:tcPr>
            <w:tcW w:w="682" w:type="dxa"/>
            <w:tcBorders>
              <w:top w:val="nil"/>
              <w:left w:val="nil"/>
              <w:bottom w:val="single" w:sz="4" w:space="0" w:color="auto"/>
              <w:right w:val="single" w:sz="4" w:space="0" w:color="auto"/>
            </w:tcBorders>
            <w:shd w:val="clear" w:color="auto" w:fill="auto"/>
            <w:hideMark/>
          </w:tcPr>
          <w:p w14:paraId="0B3F7D7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1DBBFF0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5033015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4FC6312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01579B6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4ACB08D9"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EF61F9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3278A2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3EEB366F"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POSITION</w:t>
            </w:r>
          </w:p>
        </w:tc>
        <w:tc>
          <w:tcPr>
            <w:tcW w:w="682" w:type="dxa"/>
            <w:tcBorders>
              <w:top w:val="nil"/>
              <w:left w:val="nil"/>
              <w:bottom w:val="single" w:sz="4" w:space="0" w:color="auto"/>
              <w:right w:val="single" w:sz="4" w:space="0" w:color="auto"/>
            </w:tcBorders>
            <w:shd w:val="clear" w:color="auto" w:fill="auto"/>
            <w:hideMark/>
          </w:tcPr>
          <w:p w14:paraId="6094125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B919C6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0C29153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F1FF95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8AD129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12AFD79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EEFA64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43A3C2D"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6A1F4DD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DFAF9B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304BBB6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6462106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11CF88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6F77C94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170BDD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3D30E63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-51 to 199</w:t>
            </w:r>
          </w:p>
        </w:tc>
        <w:tc>
          <w:tcPr>
            <w:tcW w:w="1085" w:type="dxa"/>
            <w:tcBorders>
              <w:top w:val="nil"/>
              <w:left w:val="nil"/>
              <w:bottom w:val="single" w:sz="4" w:space="0" w:color="auto"/>
              <w:right w:val="single" w:sz="4" w:space="0" w:color="auto"/>
            </w:tcBorders>
            <w:shd w:val="clear" w:color="auto" w:fill="auto"/>
            <w:hideMark/>
          </w:tcPr>
          <w:p w14:paraId="17FC631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w:t>
            </w:r>
          </w:p>
        </w:tc>
        <w:tc>
          <w:tcPr>
            <w:tcW w:w="3254" w:type="dxa"/>
            <w:gridSpan w:val="2"/>
            <w:tcBorders>
              <w:top w:val="nil"/>
              <w:left w:val="nil"/>
              <w:bottom w:val="single" w:sz="4" w:space="0" w:color="auto"/>
              <w:right w:val="single" w:sz="4" w:space="0" w:color="auto"/>
            </w:tcBorders>
            <w:shd w:val="clear" w:color="auto" w:fill="auto"/>
            <w:hideMark/>
          </w:tcPr>
          <w:p w14:paraId="48710E3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w:t>
            </w:r>
          </w:p>
        </w:tc>
      </w:tr>
      <w:tr w:rsidR="00AE0C66" w:rsidRPr="00CC4E0B" w14:paraId="65A690B6"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923640A"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DC1975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26D8D2C8"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DEADBAND</w:t>
            </w:r>
          </w:p>
        </w:tc>
        <w:tc>
          <w:tcPr>
            <w:tcW w:w="682" w:type="dxa"/>
            <w:tcBorders>
              <w:top w:val="nil"/>
              <w:left w:val="nil"/>
              <w:bottom w:val="single" w:sz="4" w:space="0" w:color="auto"/>
              <w:right w:val="single" w:sz="4" w:space="0" w:color="auto"/>
            </w:tcBorders>
            <w:shd w:val="clear" w:color="auto" w:fill="auto"/>
            <w:hideMark/>
          </w:tcPr>
          <w:p w14:paraId="671B102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446BB2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78866FA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5875509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27A2DB9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0.01-10</w:t>
            </w:r>
          </w:p>
        </w:tc>
        <w:tc>
          <w:tcPr>
            <w:tcW w:w="1085" w:type="dxa"/>
            <w:tcBorders>
              <w:top w:val="nil"/>
              <w:left w:val="nil"/>
              <w:bottom w:val="single" w:sz="4" w:space="0" w:color="auto"/>
              <w:right w:val="single" w:sz="4" w:space="0" w:color="auto"/>
            </w:tcBorders>
            <w:shd w:val="clear" w:color="auto" w:fill="auto"/>
            <w:hideMark/>
          </w:tcPr>
          <w:p w14:paraId="2DCE5AE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6081910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24F9F480"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420A930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AB71F2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hideMark/>
          </w:tcPr>
          <w:p w14:paraId="4E32EA11"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124A724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D0F016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53B5D70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2074F7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D80178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single" w:sz="4" w:space="0" w:color="auto"/>
              <w:right w:val="single" w:sz="4" w:space="0" w:color="auto"/>
            </w:tcBorders>
            <w:shd w:val="clear" w:color="auto" w:fill="auto"/>
            <w:hideMark/>
          </w:tcPr>
          <w:p w14:paraId="6612FEE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01C95CC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746C5E4D"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42585AE"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E86310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nil"/>
              <w:right w:val="single" w:sz="4" w:space="0" w:color="auto"/>
            </w:tcBorders>
            <w:shd w:val="clear" w:color="auto" w:fill="auto"/>
            <w:hideMark/>
          </w:tcPr>
          <w:p w14:paraId="0D1320E7"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31E1E51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421F169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3DB1D01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6989795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5A000CA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nil"/>
              <w:right w:val="single" w:sz="4" w:space="0" w:color="auto"/>
            </w:tcBorders>
            <w:shd w:val="clear" w:color="auto" w:fill="auto"/>
            <w:hideMark/>
          </w:tcPr>
          <w:p w14:paraId="4EF1BED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nil"/>
              <w:right w:val="single" w:sz="4" w:space="0" w:color="auto"/>
            </w:tcBorders>
            <w:shd w:val="clear" w:color="auto" w:fill="auto"/>
            <w:hideMark/>
          </w:tcPr>
          <w:p w14:paraId="2B3391C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61C403EE"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7C6A9619"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nil"/>
            </w:tcBorders>
            <w:shd w:val="clear" w:color="auto" w:fill="auto"/>
            <w:hideMark/>
          </w:tcPr>
          <w:p w14:paraId="200D2D1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single" w:sz="4" w:space="0" w:color="auto"/>
              <w:left w:val="single" w:sz="4" w:space="0" w:color="auto"/>
              <w:bottom w:val="single" w:sz="8" w:space="0" w:color="auto"/>
              <w:right w:val="single" w:sz="4" w:space="0" w:color="auto"/>
            </w:tcBorders>
            <w:shd w:val="clear" w:color="auto" w:fill="auto"/>
            <w:hideMark/>
          </w:tcPr>
          <w:p w14:paraId="34880734"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single" w:sz="8" w:space="0" w:color="auto"/>
              <w:right w:val="single" w:sz="4" w:space="0" w:color="auto"/>
            </w:tcBorders>
            <w:shd w:val="clear" w:color="auto" w:fill="auto"/>
            <w:hideMark/>
          </w:tcPr>
          <w:p w14:paraId="618917A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8" w:space="0" w:color="auto"/>
              <w:right w:val="single" w:sz="4" w:space="0" w:color="auto"/>
            </w:tcBorders>
            <w:shd w:val="clear" w:color="auto" w:fill="auto"/>
            <w:hideMark/>
          </w:tcPr>
          <w:p w14:paraId="635E341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single" w:sz="8" w:space="0" w:color="auto"/>
              <w:right w:val="single" w:sz="4" w:space="0" w:color="auto"/>
            </w:tcBorders>
            <w:shd w:val="clear" w:color="auto" w:fill="auto"/>
            <w:hideMark/>
          </w:tcPr>
          <w:p w14:paraId="30024EC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8" w:space="0" w:color="auto"/>
              <w:right w:val="single" w:sz="4" w:space="0" w:color="auto"/>
            </w:tcBorders>
            <w:shd w:val="clear" w:color="auto" w:fill="auto"/>
            <w:hideMark/>
          </w:tcPr>
          <w:p w14:paraId="6395B12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8" w:space="0" w:color="auto"/>
              <w:right w:val="single" w:sz="4" w:space="0" w:color="auto"/>
            </w:tcBorders>
            <w:shd w:val="clear" w:color="auto" w:fill="auto"/>
            <w:hideMark/>
          </w:tcPr>
          <w:p w14:paraId="00BA75E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single" w:sz="4" w:space="0" w:color="auto"/>
              <w:left w:val="nil"/>
              <w:bottom w:val="single" w:sz="8" w:space="0" w:color="auto"/>
              <w:right w:val="single" w:sz="4" w:space="0" w:color="auto"/>
            </w:tcBorders>
            <w:shd w:val="clear" w:color="auto" w:fill="auto"/>
            <w:hideMark/>
          </w:tcPr>
          <w:p w14:paraId="0C4A942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c>
          <w:tcPr>
            <w:tcW w:w="3254" w:type="dxa"/>
            <w:gridSpan w:val="2"/>
            <w:tcBorders>
              <w:top w:val="single" w:sz="4" w:space="0" w:color="auto"/>
              <w:left w:val="nil"/>
              <w:bottom w:val="single" w:sz="8" w:space="0" w:color="auto"/>
              <w:right w:val="single" w:sz="4" w:space="0" w:color="auto"/>
            </w:tcBorders>
            <w:shd w:val="clear" w:color="auto" w:fill="auto"/>
            <w:hideMark/>
          </w:tcPr>
          <w:p w14:paraId="2422AFE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r>
      <w:tr w:rsidR="006F401D" w:rsidRPr="00CC4E0B" w14:paraId="7372F908" w14:textId="77777777" w:rsidTr="00061490">
        <w:trPr>
          <w:trHeight w:val="300"/>
        </w:trPr>
        <w:tc>
          <w:tcPr>
            <w:tcW w:w="977" w:type="dxa"/>
            <w:vMerge w:val="restart"/>
            <w:tcBorders>
              <w:top w:val="nil"/>
              <w:left w:val="single" w:sz="8" w:space="0" w:color="auto"/>
              <w:bottom w:val="nil"/>
              <w:right w:val="single" w:sz="4" w:space="0" w:color="auto"/>
            </w:tcBorders>
            <w:shd w:val="clear" w:color="auto" w:fill="auto"/>
            <w:hideMark/>
          </w:tcPr>
          <w:p w14:paraId="37D7A81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31</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6757C48E"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TRAVEL_ACCUMULATION_A_ALERT</w:t>
            </w:r>
          </w:p>
        </w:tc>
        <w:tc>
          <w:tcPr>
            <w:tcW w:w="682" w:type="dxa"/>
            <w:tcBorders>
              <w:top w:val="nil"/>
              <w:left w:val="nil"/>
              <w:bottom w:val="single" w:sz="4" w:space="0" w:color="auto"/>
              <w:right w:val="single" w:sz="4" w:space="0" w:color="auto"/>
            </w:tcBorders>
            <w:shd w:val="clear" w:color="auto" w:fill="auto"/>
            <w:hideMark/>
          </w:tcPr>
          <w:p w14:paraId="2D1C6BC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365EA1B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676F5BD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36246B2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2E2F9BA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1F58E9E6"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1CC89DE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75F1D8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noWrap/>
            <w:hideMark/>
          </w:tcPr>
          <w:p w14:paraId="76FBD598"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TRAVEL_ACCUMULATION</w:t>
            </w:r>
          </w:p>
        </w:tc>
        <w:tc>
          <w:tcPr>
            <w:tcW w:w="682" w:type="dxa"/>
            <w:tcBorders>
              <w:top w:val="nil"/>
              <w:left w:val="nil"/>
              <w:bottom w:val="single" w:sz="4" w:space="0" w:color="auto"/>
              <w:right w:val="single" w:sz="4" w:space="0" w:color="auto"/>
            </w:tcBorders>
            <w:shd w:val="clear" w:color="auto" w:fill="auto"/>
            <w:hideMark/>
          </w:tcPr>
          <w:p w14:paraId="363E327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B22B7A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4DEC52E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E34CAC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A53CE8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0C268DF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E21522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0273D1D" w14:textId="77777777" w:rsidTr="00992444">
        <w:trPr>
          <w:trHeight w:val="720"/>
        </w:trPr>
        <w:tc>
          <w:tcPr>
            <w:tcW w:w="977" w:type="dxa"/>
            <w:vMerge/>
            <w:tcBorders>
              <w:top w:val="nil"/>
              <w:left w:val="single" w:sz="8" w:space="0" w:color="auto"/>
              <w:bottom w:val="nil"/>
              <w:right w:val="single" w:sz="4" w:space="0" w:color="auto"/>
            </w:tcBorders>
            <w:vAlign w:val="center"/>
            <w:hideMark/>
          </w:tcPr>
          <w:p w14:paraId="3111E69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6C7CDA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0A294C40"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6D5ED8C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AAF974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6D4C173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B24C78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6D07081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0-0xFFFFFFFF</w:t>
            </w:r>
          </w:p>
        </w:tc>
        <w:tc>
          <w:tcPr>
            <w:tcW w:w="1085" w:type="dxa"/>
            <w:tcBorders>
              <w:top w:val="nil"/>
              <w:left w:val="nil"/>
              <w:bottom w:val="single" w:sz="4" w:space="0" w:color="auto"/>
              <w:right w:val="single" w:sz="4" w:space="0" w:color="auto"/>
            </w:tcBorders>
            <w:shd w:val="clear" w:color="auto" w:fill="auto"/>
            <w:hideMark/>
          </w:tcPr>
          <w:p w14:paraId="41CD4A5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100Milion</w:t>
            </w:r>
          </w:p>
        </w:tc>
        <w:tc>
          <w:tcPr>
            <w:tcW w:w="3254" w:type="dxa"/>
            <w:gridSpan w:val="2"/>
            <w:tcBorders>
              <w:top w:val="nil"/>
              <w:left w:val="nil"/>
              <w:bottom w:val="single" w:sz="4" w:space="0" w:color="auto"/>
              <w:right w:val="single" w:sz="4" w:space="0" w:color="auto"/>
            </w:tcBorders>
            <w:shd w:val="clear" w:color="auto" w:fill="auto"/>
            <w:hideMark/>
          </w:tcPr>
          <w:p w14:paraId="7BA9E79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100Milion</w:t>
            </w:r>
          </w:p>
        </w:tc>
      </w:tr>
      <w:tr w:rsidR="00AE0C66" w:rsidRPr="00CC4E0B" w14:paraId="14B24964"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3C605BA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7A9C30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26ABD2D0"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DEADBAND_AB</w:t>
            </w:r>
          </w:p>
        </w:tc>
        <w:tc>
          <w:tcPr>
            <w:tcW w:w="682" w:type="dxa"/>
            <w:tcBorders>
              <w:top w:val="nil"/>
              <w:left w:val="nil"/>
              <w:bottom w:val="single" w:sz="4" w:space="0" w:color="auto"/>
              <w:right w:val="single" w:sz="4" w:space="0" w:color="auto"/>
            </w:tcBorders>
            <w:shd w:val="clear" w:color="auto" w:fill="auto"/>
            <w:hideMark/>
          </w:tcPr>
          <w:p w14:paraId="28C3454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645E58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2284188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0ACF53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4648FFF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0.05-10</w:t>
            </w:r>
          </w:p>
        </w:tc>
        <w:tc>
          <w:tcPr>
            <w:tcW w:w="1085" w:type="dxa"/>
            <w:tcBorders>
              <w:top w:val="nil"/>
              <w:left w:val="nil"/>
              <w:bottom w:val="single" w:sz="4" w:space="0" w:color="auto"/>
              <w:right w:val="single" w:sz="4" w:space="0" w:color="auto"/>
            </w:tcBorders>
            <w:shd w:val="clear" w:color="auto" w:fill="auto"/>
            <w:hideMark/>
          </w:tcPr>
          <w:p w14:paraId="7990D2F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43FB247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15FB79C6"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16B62D3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5F2419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hideMark/>
          </w:tcPr>
          <w:p w14:paraId="19CA51A9"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01AB8F2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D9F549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547DBA2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765BD7C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3C71535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single" w:sz="4" w:space="0" w:color="auto"/>
              <w:right w:val="single" w:sz="4" w:space="0" w:color="auto"/>
            </w:tcBorders>
            <w:shd w:val="clear" w:color="auto" w:fill="auto"/>
            <w:hideMark/>
          </w:tcPr>
          <w:p w14:paraId="62981CF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009CAF3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200436E0"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6B7B66C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8223744"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nil"/>
              <w:right w:val="single" w:sz="4" w:space="0" w:color="auto"/>
            </w:tcBorders>
            <w:shd w:val="clear" w:color="auto" w:fill="auto"/>
            <w:hideMark/>
          </w:tcPr>
          <w:p w14:paraId="53AF2E01"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0284B16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3796C2D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2DBD86B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5AE574A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2FB89BD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nil"/>
              <w:right w:val="single" w:sz="4" w:space="0" w:color="auto"/>
            </w:tcBorders>
            <w:shd w:val="clear" w:color="auto" w:fill="auto"/>
            <w:hideMark/>
          </w:tcPr>
          <w:p w14:paraId="583F159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nil"/>
              <w:right w:val="single" w:sz="4" w:space="0" w:color="auto"/>
            </w:tcBorders>
            <w:shd w:val="clear" w:color="auto" w:fill="auto"/>
            <w:hideMark/>
          </w:tcPr>
          <w:p w14:paraId="072B37B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C636E4D" w14:textId="77777777" w:rsidTr="00992444">
        <w:trPr>
          <w:trHeight w:val="315"/>
        </w:trPr>
        <w:tc>
          <w:tcPr>
            <w:tcW w:w="977" w:type="dxa"/>
            <w:vMerge/>
            <w:tcBorders>
              <w:top w:val="nil"/>
              <w:left w:val="single" w:sz="8" w:space="0" w:color="auto"/>
              <w:bottom w:val="nil"/>
              <w:right w:val="single" w:sz="4" w:space="0" w:color="auto"/>
            </w:tcBorders>
            <w:vAlign w:val="center"/>
            <w:hideMark/>
          </w:tcPr>
          <w:p w14:paraId="5CBA045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nil"/>
            </w:tcBorders>
            <w:shd w:val="clear" w:color="auto" w:fill="auto"/>
            <w:hideMark/>
          </w:tcPr>
          <w:p w14:paraId="67457D0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single" w:sz="4" w:space="0" w:color="auto"/>
              <w:left w:val="single" w:sz="4" w:space="0" w:color="auto"/>
              <w:bottom w:val="nil"/>
              <w:right w:val="single" w:sz="4" w:space="0" w:color="auto"/>
            </w:tcBorders>
            <w:shd w:val="clear" w:color="auto" w:fill="auto"/>
            <w:hideMark/>
          </w:tcPr>
          <w:p w14:paraId="6FDB8129"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nil"/>
              <w:right w:val="single" w:sz="4" w:space="0" w:color="auto"/>
            </w:tcBorders>
            <w:shd w:val="clear" w:color="auto" w:fill="auto"/>
            <w:hideMark/>
          </w:tcPr>
          <w:p w14:paraId="52F7047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nil"/>
              <w:right w:val="single" w:sz="4" w:space="0" w:color="auto"/>
            </w:tcBorders>
            <w:shd w:val="clear" w:color="auto" w:fill="auto"/>
            <w:hideMark/>
          </w:tcPr>
          <w:p w14:paraId="697446B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nil"/>
              <w:right w:val="single" w:sz="4" w:space="0" w:color="auto"/>
            </w:tcBorders>
            <w:shd w:val="clear" w:color="auto" w:fill="auto"/>
            <w:hideMark/>
          </w:tcPr>
          <w:p w14:paraId="2CC8C3E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nil"/>
              <w:right w:val="single" w:sz="4" w:space="0" w:color="auto"/>
            </w:tcBorders>
            <w:shd w:val="clear" w:color="auto" w:fill="auto"/>
            <w:hideMark/>
          </w:tcPr>
          <w:p w14:paraId="2D0F3E7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nil"/>
              <w:right w:val="single" w:sz="4" w:space="0" w:color="auto"/>
            </w:tcBorders>
            <w:shd w:val="clear" w:color="auto" w:fill="auto"/>
            <w:hideMark/>
          </w:tcPr>
          <w:p w14:paraId="3CDC501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single" w:sz="4" w:space="0" w:color="auto"/>
              <w:left w:val="nil"/>
              <w:bottom w:val="single" w:sz="8" w:space="0" w:color="auto"/>
              <w:right w:val="single" w:sz="4" w:space="0" w:color="auto"/>
            </w:tcBorders>
            <w:shd w:val="clear" w:color="auto" w:fill="auto"/>
            <w:hideMark/>
          </w:tcPr>
          <w:p w14:paraId="6AFA768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c>
          <w:tcPr>
            <w:tcW w:w="3254" w:type="dxa"/>
            <w:gridSpan w:val="2"/>
            <w:tcBorders>
              <w:top w:val="single" w:sz="4" w:space="0" w:color="auto"/>
              <w:left w:val="nil"/>
              <w:bottom w:val="single" w:sz="8" w:space="0" w:color="auto"/>
              <w:right w:val="single" w:sz="4" w:space="0" w:color="auto"/>
            </w:tcBorders>
            <w:shd w:val="clear" w:color="auto" w:fill="auto"/>
            <w:hideMark/>
          </w:tcPr>
          <w:p w14:paraId="25A1D48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r>
      <w:tr w:rsidR="006F401D" w:rsidRPr="00CC4E0B" w14:paraId="179D6C16" w14:textId="77777777" w:rsidTr="00061490">
        <w:trPr>
          <w:trHeight w:val="300"/>
        </w:trPr>
        <w:tc>
          <w:tcPr>
            <w:tcW w:w="977" w:type="dxa"/>
            <w:vMerge w:val="restart"/>
            <w:tcBorders>
              <w:top w:val="single" w:sz="8" w:space="0" w:color="auto"/>
              <w:left w:val="single" w:sz="8" w:space="0" w:color="auto"/>
              <w:bottom w:val="nil"/>
              <w:right w:val="single" w:sz="4" w:space="0" w:color="auto"/>
            </w:tcBorders>
            <w:shd w:val="clear" w:color="auto" w:fill="auto"/>
            <w:hideMark/>
          </w:tcPr>
          <w:p w14:paraId="1D8B545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052F7BAE"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TRAVEL_ACCUMULATION_B_ALERT</w:t>
            </w:r>
          </w:p>
        </w:tc>
        <w:tc>
          <w:tcPr>
            <w:tcW w:w="682" w:type="dxa"/>
            <w:tcBorders>
              <w:top w:val="single" w:sz="8" w:space="0" w:color="auto"/>
              <w:left w:val="nil"/>
              <w:bottom w:val="single" w:sz="4" w:space="0" w:color="auto"/>
              <w:right w:val="single" w:sz="4" w:space="0" w:color="auto"/>
            </w:tcBorders>
            <w:shd w:val="clear" w:color="auto" w:fill="auto"/>
            <w:hideMark/>
          </w:tcPr>
          <w:p w14:paraId="09A86F2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1DBD9DD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0E5DE79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4389C66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178D024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95834DA" w14:textId="77777777" w:rsidTr="00992444">
        <w:trPr>
          <w:trHeight w:val="600"/>
        </w:trPr>
        <w:tc>
          <w:tcPr>
            <w:tcW w:w="977" w:type="dxa"/>
            <w:vMerge/>
            <w:tcBorders>
              <w:top w:val="single" w:sz="8" w:space="0" w:color="auto"/>
              <w:left w:val="single" w:sz="8" w:space="0" w:color="auto"/>
              <w:bottom w:val="nil"/>
              <w:right w:val="single" w:sz="4" w:space="0" w:color="auto"/>
            </w:tcBorders>
            <w:vAlign w:val="center"/>
            <w:hideMark/>
          </w:tcPr>
          <w:p w14:paraId="0D483900"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6BF608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noWrap/>
            <w:hideMark/>
          </w:tcPr>
          <w:p w14:paraId="16E72FB4"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TRAVEL_ACCUMULATION</w:t>
            </w:r>
          </w:p>
        </w:tc>
        <w:tc>
          <w:tcPr>
            <w:tcW w:w="682" w:type="dxa"/>
            <w:tcBorders>
              <w:top w:val="nil"/>
              <w:left w:val="nil"/>
              <w:bottom w:val="single" w:sz="4" w:space="0" w:color="auto"/>
              <w:right w:val="single" w:sz="4" w:space="0" w:color="auto"/>
            </w:tcBorders>
            <w:shd w:val="clear" w:color="auto" w:fill="auto"/>
            <w:hideMark/>
          </w:tcPr>
          <w:p w14:paraId="3E1DCE4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87E607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4348833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FDD91D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231CBC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B63CB9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100Milion</w:t>
            </w:r>
          </w:p>
        </w:tc>
        <w:tc>
          <w:tcPr>
            <w:tcW w:w="3254" w:type="dxa"/>
            <w:gridSpan w:val="2"/>
            <w:tcBorders>
              <w:top w:val="nil"/>
              <w:left w:val="nil"/>
              <w:bottom w:val="single" w:sz="4" w:space="0" w:color="auto"/>
              <w:right w:val="single" w:sz="4" w:space="0" w:color="auto"/>
            </w:tcBorders>
            <w:shd w:val="clear" w:color="auto" w:fill="auto"/>
            <w:hideMark/>
          </w:tcPr>
          <w:p w14:paraId="4E85429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100Milion</w:t>
            </w:r>
          </w:p>
        </w:tc>
      </w:tr>
      <w:tr w:rsidR="00AE0C66" w:rsidRPr="00CC4E0B" w14:paraId="595B0AB6" w14:textId="77777777" w:rsidTr="00992444">
        <w:trPr>
          <w:trHeight w:val="720"/>
        </w:trPr>
        <w:tc>
          <w:tcPr>
            <w:tcW w:w="977" w:type="dxa"/>
            <w:vMerge/>
            <w:tcBorders>
              <w:top w:val="single" w:sz="8" w:space="0" w:color="auto"/>
              <w:left w:val="single" w:sz="8" w:space="0" w:color="auto"/>
              <w:bottom w:val="nil"/>
              <w:right w:val="single" w:sz="4" w:space="0" w:color="auto"/>
            </w:tcBorders>
            <w:vAlign w:val="center"/>
            <w:hideMark/>
          </w:tcPr>
          <w:p w14:paraId="77F09085"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2E52BC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0CCDA666"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48754B8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6DE736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2EFDDA3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5BAA02E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243DCF8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0-0xFFFFFFFF</w:t>
            </w:r>
          </w:p>
        </w:tc>
        <w:tc>
          <w:tcPr>
            <w:tcW w:w="1085" w:type="dxa"/>
            <w:tcBorders>
              <w:top w:val="nil"/>
              <w:left w:val="nil"/>
              <w:bottom w:val="single" w:sz="4" w:space="0" w:color="auto"/>
              <w:right w:val="single" w:sz="4" w:space="0" w:color="auto"/>
            </w:tcBorders>
            <w:shd w:val="clear" w:color="auto" w:fill="auto"/>
            <w:hideMark/>
          </w:tcPr>
          <w:p w14:paraId="724F3AB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648B918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6E4BFF23"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14B6CF12"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432AF0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67721A1A"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DEADBAND_AB</w:t>
            </w:r>
          </w:p>
        </w:tc>
        <w:tc>
          <w:tcPr>
            <w:tcW w:w="682" w:type="dxa"/>
            <w:tcBorders>
              <w:top w:val="nil"/>
              <w:left w:val="nil"/>
              <w:bottom w:val="single" w:sz="4" w:space="0" w:color="auto"/>
              <w:right w:val="single" w:sz="4" w:space="0" w:color="auto"/>
            </w:tcBorders>
            <w:shd w:val="clear" w:color="auto" w:fill="auto"/>
            <w:hideMark/>
          </w:tcPr>
          <w:p w14:paraId="1F6040D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AA5744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486B2D7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52BB643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79FFE70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0.05-10</w:t>
            </w:r>
          </w:p>
        </w:tc>
        <w:tc>
          <w:tcPr>
            <w:tcW w:w="1085" w:type="dxa"/>
            <w:tcBorders>
              <w:top w:val="nil"/>
              <w:left w:val="nil"/>
              <w:bottom w:val="single" w:sz="4" w:space="0" w:color="auto"/>
              <w:right w:val="single" w:sz="4" w:space="0" w:color="auto"/>
            </w:tcBorders>
            <w:shd w:val="clear" w:color="auto" w:fill="auto"/>
            <w:hideMark/>
          </w:tcPr>
          <w:p w14:paraId="694F8E2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0.5</w:t>
            </w:r>
          </w:p>
        </w:tc>
        <w:tc>
          <w:tcPr>
            <w:tcW w:w="3254" w:type="dxa"/>
            <w:gridSpan w:val="2"/>
            <w:tcBorders>
              <w:top w:val="nil"/>
              <w:left w:val="nil"/>
              <w:bottom w:val="single" w:sz="4" w:space="0" w:color="auto"/>
              <w:right w:val="single" w:sz="4" w:space="0" w:color="auto"/>
            </w:tcBorders>
            <w:shd w:val="clear" w:color="auto" w:fill="auto"/>
            <w:hideMark/>
          </w:tcPr>
          <w:p w14:paraId="2C0C48A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376494A9"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7487E510"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C6B80B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hideMark/>
          </w:tcPr>
          <w:p w14:paraId="6334ACB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76D3AF7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1FF5C2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2C7ED14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182F88D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72A1066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single" w:sz="4" w:space="0" w:color="auto"/>
              <w:right w:val="single" w:sz="4" w:space="0" w:color="auto"/>
            </w:tcBorders>
            <w:shd w:val="clear" w:color="auto" w:fill="auto"/>
            <w:hideMark/>
          </w:tcPr>
          <w:p w14:paraId="267F920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0711227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488B2CE"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28A7F84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EEC905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nil"/>
              <w:right w:val="single" w:sz="4" w:space="0" w:color="auto"/>
            </w:tcBorders>
            <w:shd w:val="clear" w:color="auto" w:fill="auto"/>
            <w:hideMark/>
          </w:tcPr>
          <w:p w14:paraId="646922B4"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306544D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380E795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1E52EAC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6E04E59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4CE9FA1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nil"/>
              <w:right w:val="single" w:sz="4" w:space="0" w:color="auto"/>
            </w:tcBorders>
            <w:shd w:val="clear" w:color="auto" w:fill="auto"/>
            <w:hideMark/>
          </w:tcPr>
          <w:p w14:paraId="472C7C4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nil"/>
              <w:right w:val="single" w:sz="4" w:space="0" w:color="auto"/>
            </w:tcBorders>
            <w:shd w:val="clear" w:color="auto" w:fill="auto"/>
            <w:hideMark/>
          </w:tcPr>
          <w:p w14:paraId="10A9936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073CBFD4" w14:textId="77777777" w:rsidTr="00992444">
        <w:trPr>
          <w:trHeight w:val="315"/>
        </w:trPr>
        <w:tc>
          <w:tcPr>
            <w:tcW w:w="977" w:type="dxa"/>
            <w:vMerge/>
            <w:tcBorders>
              <w:top w:val="single" w:sz="8" w:space="0" w:color="auto"/>
              <w:left w:val="single" w:sz="8" w:space="0" w:color="auto"/>
              <w:bottom w:val="nil"/>
              <w:right w:val="single" w:sz="4" w:space="0" w:color="auto"/>
            </w:tcBorders>
            <w:vAlign w:val="center"/>
            <w:hideMark/>
          </w:tcPr>
          <w:p w14:paraId="1B406141"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nil"/>
            </w:tcBorders>
            <w:shd w:val="clear" w:color="auto" w:fill="auto"/>
            <w:hideMark/>
          </w:tcPr>
          <w:p w14:paraId="0FDFBAF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single" w:sz="4" w:space="0" w:color="auto"/>
              <w:left w:val="single" w:sz="4" w:space="0" w:color="auto"/>
              <w:bottom w:val="nil"/>
              <w:right w:val="single" w:sz="4" w:space="0" w:color="auto"/>
            </w:tcBorders>
            <w:shd w:val="clear" w:color="auto" w:fill="auto"/>
            <w:hideMark/>
          </w:tcPr>
          <w:p w14:paraId="1514E3C9"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nil"/>
              <w:right w:val="single" w:sz="4" w:space="0" w:color="auto"/>
            </w:tcBorders>
            <w:shd w:val="clear" w:color="auto" w:fill="auto"/>
            <w:hideMark/>
          </w:tcPr>
          <w:p w14:paraId="5D735D2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nil"/>
              <w:right w:val="single" w:sz="4" w:space="0" w:color="auto"/>
            </w:tcBorders>
            <w:shd w:val="clear" w:color="auto" w:fill="auto"/>
            <w:hideMark/>
          </w:tcPr>
          <w:p w14:paraId="2DC87CE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nil"/>
              <w:right w:val="single" w:sz="4" w:space="0" w:color="auto"/>
            </w:tcBorders>
            <w:shd w:val="clear" w:color="auto" w:fill="auto"/>
            <w:hideMark/>
          </w:tcPr>
          <w:p w14:paraId="7F6D63F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nil"/>
              <w:right w:val="single" w:sz="4" w:space="0" w:color="auto"/>
            </w:tcBorders>
            <w:shd w:val="clear" w:color="auto" w:fill="auto"/>
            <w:hideMark/>
          </w:tcPr>
          <w:p w14:paraId="229FF83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nil"/>
              <w:right w:val="single" w:sz="4" w:space="0" w:color="auto"/>
            </w:tcBorders>
            <w:shd w:val="clear" w:color="auto" w:fill="auto"/>
            <w:hideMark/>
          </w:tcPr>
          <w:p w14:paraId="6E01D33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single" w:sz="4" w:space="0" w:color="auto"/>
              <w:left w:val="nil"/>
              <w:bottom w:val="single" w:sz="8" w:space="0" w:color="auto"/>
              <w:right w:val="single" w:sz="4" w:space="0" w:color="auto"/>
            </w:tcBorders>
            <w:shd w:val="clear" w:color="auto" w:fill="auto"/>
            <w:hideMark/>
          </w:tcPr>
          <w:p w14:paraId="57107CC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c>
          <w:tcPr>
            <w:tcW w:w="3254" w:type="dxa"/>
            <w:gridSpan w:val="2"/>
            <w:tcBorders>
              <w:top w:val="single" w:sz="4" w:space="0" w:color="auto"/>
              <w:left w:val="nil"/>
              <w:bottom w:val="single" w:sz="8" w:space="0" w:color="auto"/>
              <w:right w:val="single" w:sz="4" w:space="0" w:color="auto"/>
            </w:tcBorders>
            <w:shd w:val="clear" w:color="auto" w:fill="auto"/>
            <w:hideMark/>
          </w:tcPr>
          <w:p w14:paraId="2E90E20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r>
      <w:tr w:rsidR="00AE0C66" w:rsidRPr="00CC4E0B" w14:paraId="4E4B8B77" w14:textId="77777777" w:rsidTr="00061490">
        <w:trPr>
          <w:trHeight w:val="300"/>
        </w:trPr>
        <w:tc>
          <w:tcPr>
            <w:tcW w:w="977" w:type="dxa"/>
            <w:vMerge w:val="restart"/>
            <w:tcBorders>
              <w:top w:val="single" w:sz="8" w:space="0" w:color="auto"/>
              <w:left w:val="single" w:sz="8" w:space="0" w:color="auto"/>
              <w:bottom w:val="single" w:sz="8" w:space="0" w:color="000000"/>
              <w:right w:val="single" w:sz="4" w:space="0" w:color="auto"/>
            </w:tcBorders>
            <w:shd w:val="clear" w:color="auto" w:fill="auto"/>
            <w:hideMark/>
          </w:tcPr>
          <w:p w14:paraId="4097D6D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33</w:t>
            </w:r>
          </w:p>
        </w:tc>
        <w:tc>
          <w:tcPr>
            <w:tcW w:w="3473" w:type="dxa"/>
            <w:gridSpan w:val="2"/>
            <w:tcBorders>
              <w:top w:val="single" w:sz="8" w:space="0" w:color="auto"/>
              <w:left w:val="nil"/>
              <w:bottom w:val="single" w:sz="4" w:space="0" w:color="auto"/>
              <w:right w:val="single" w:sz="4" w:space="0" w:color="000000"/>
            </w:tcBorders>
            <w:shd w:val="clear" w:color="auto" w:fill="auto"/>
            <w:noWrap/>
            <w:hideMark/>
          </w:tcPr>
          <w:p w14:paraId="1C1A0A77"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TRAVEL_ACCUMULATION_TREND</w:t>
            </w:r>
          </w:p>
        </w:tc>
        <w:tc>
          <w:tcPr>
            <w:tcW w:w="682" w:type="dxa"/>
            <w:tcBorders>
              <w:top w:val="single" w:sz="8" w:space="0" w:color="auto"/>
              <w:left w:val="nil"/>
              <w:bottom w:val="single" w:sz="4" w:space="0" w:color="auto"/>
              <w:right w:val="single" w:sz="4" w:space="0" w:color="auto"/>
            </w:tcBorders>
            <w:shd w:val="clear" w:color="auto" w:fill="auto"/>
            <w:hideMark/>
          </w:tcPr>
          <w:p w14:paraId="2E10439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40FD887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596A09B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68</w:t>
            </w:r>
          </w:p>
        </w:tc>
        <w:tc>
          <w:tcPr>
            <w:tcW w:w="522" w:type="dxa"/>
            <w:tcBorders>
              <w:top w:val="single" w:sz="8" w:space="0" w:color="auto"/>
              <w:left w:val="nil"/>
              <w:bottom w:val="single" w:sz="4" w:space="0" w:color="auto"/>
              <w:right w:val="single" w:sz="4" w:space="0" w:color="auto"/>
            </w:tcBorders>
            <w:shd w:val="clear" w:color="auto" w:fill="auto"/>
            <w:hideMark/>
          </w:tcPr>
          <w:p w14:paraId="54027C7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7E6D4DF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2552F8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590C775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357E91E"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433230E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78B754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3C1FBADA"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CURRENTLY COLLECTED</w:t>
            </w:r>
          </w:p>
        </w:tc>
        <w:tc>
          <w:tcPr>
            <w:tcW w:w="682" w:type="dxa"/>
            <w:tcBorders>
              <w:top w:val="nil"/>
              <w:left w:val="nil"/>
              <w:bottom w:val="single" w:sz="4" w:space="0" w:color="auto"/>
              <w:right w:val="single" w:sz="4" w:space="0" w:color="auto"/>
            </w:tcBorders>
            <w:shd w:val="clear" w:color="auto" w:fill="auto"/>
            <w:hideMark/>
          </w:tcPr>
          <w:p w14:paraId="285019B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3F8014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7C562C0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0E2FE1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6F3A055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1FEB4CF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20F49DD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06E9BF25"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3E96FD9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18B4D9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182C7B7D" w14:textId="77777777" w:rsidR="00E247AF" w:rsidRPr="00CC4E0B" w:rsidRDefault="00E247AF" w:rsidP="00911A80">
            <w:pPr>
              <w:rPr>
                <w:rFonts w:ascii="Courier New" w:eastAsia="Times New Roman" w:hAnsi="Courier New" w:cs="Courier New"/>
                <w:b/>
                <w:bCs/>
                <w:sz w:val="20"/>
                <w:szCs w:val="20"/>
                <w:lang w:eastAsia="en-US"/>
              </w:rPr>
            </w:pPr>
            <w:proofErr w:type="gramStart"/>
            <w:r w:rsidRPr="00CC4E0B">
              <w:rPr>
                <w:rFonts w:ascii="Courier New" w:eastAsia="Times New Roman" w:hAnsi="Courier New" w:cs="Courier New"/>
                <w:b/>
                <w:bCs/>
                <w:sz w:val="20"/>
                <w:szCs w:val="20"/>
                <w:lang w:eastAsia="en-US"/>
              </w:rPr>
              <w:t>TODAY(</w:t>
            </w:r>
            <w:proofErr w:type="gramEnd"/>
            <w:r w:rsidRPr="00CC4E0B">
              <w:rPr>
                <w:rFonts w:ascii="Courier New" w:eastAsia="Times New Roman" w:hAnsi="Courier New" w:cs="Courier New"/>
                <w:b/>
                <w:bCs/>
                <w:sz w:val="20"/>
                <w:szCs w:val="20"/>
                <w:lang w:eastAsia="en-US"/>
              </w:rPr>
              <w:t>FULL DAY)</w:t>
            </w:r>
          </w:p>
        </w:tc>
        <w:tc>
          <w:tcPr>
            <w:tcW w:w="682" w:type="dxa"/>
            <w:tcBorders>
              <w:top w:val="nil"/>
              <w:left w:val="nil"/>
              <w:bottom w:val="single" w:sz="4" w:space="0" w:color="auto"/>
              <w:right w:val="single" w:sz="4" w:space="0" w:color="auto"/>
            </w:tcBorders>
            <w:shd w:val="clear" w:color="auto" w:fill="auto"/>
            <w:hideMark/>
          </w:tcPr>
          <w:p w14:paraId="7D8A37E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A8ED24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1425233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FC5BF4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04760F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1D5F54F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6D4B903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299DDA57"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5056A47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6F041A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6A133DAA"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LAST_DAY</w:t>
            </w:r>
          </w:p>
        </w:tc>
        <w:tc>
          <w:tcPr>
            <w:tcW w:w="682" w:type="dxa"/>
            <w:tcBorders>
              <w:top w:val="nil"/>
              <w:left w:val="nil"/>
              <w:bottom w:val="single" w:sz="4" w:space="0" w:color="auto"/>
              <w:right w:val="single" w:sz="4" w:space="0" w:color="auto"/>
            </w:tcBorders>
            <w:shd w:val="clear" w:color="auto" w:fill="auto"/>
            <w:hideMark/>
          </w:tcPr>
          <w:p w14:paraId="7F31A41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E70A71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32C7527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3B32D5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BDE5BF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0C7AB68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AB9EBF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4E81B84"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27CE0842"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61F9ED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hideMark/>
          </w:tcPr>
          <w:p w14:paraId="261DC0A0"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PREVIOUS_DAY</w:t>
            </w:r>
          </w:p>
        </w:tc>
        <w:tc>
          <w:tcPr>
            <w:tcW w:w="682" w:type="dxa"/>
            <w:tcBorders>
              <w:top w:val="nil"/>
              <w:left w:val="nil"/>
              <w:bottom w:val="single" w:sz="4" w:space="0" w:color="auto"/>
              <w:right w:val="single" w:sz="4" w:space="0" w:color="auto"/>
            </w:tcBorders>
            <w:shd w:val="clear" w:color="auto" w:fill="auto"/>
            <w:hideMark/>
          </w:tcPr>
          <w:p w14:paraId="5E73932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2E09DD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4E13880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5E55A53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6AF3B4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B8274B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6C3E9A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8A01250"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27745AF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5D3730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single" w:sz="4" w:space="0" w:color="auto"/>
              <w:right w:val="single" w:sz="4" w:space="0" w:color="auto"/>
            </w:tcBorders>
            <w:shd w:val="clear" w:color="auto" w:fill="auto"/>
            <w:hideMark/>
          </w:tcPr>
          <w:p w14:paraId="0BF19D15"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THREE_DAYS_AGO</w:t>
            </w:r>
          </w:p>
        </w:tc>
        <w:tc>
          <w:tcPr>
            <w:tcW w:w="682" w:type="dxa"/>
            <w:tcBorders>
              <w:top w:val="nil"/>
              <w:left w:val="nil"/>
              <w:bottom w:val="single" w:sz="4" w:space="0" w:color="auto"/>
              <w:right w:val="single" w:sz="4" w:space="0" w:color="auto"/>
            </w:tcBorders>
            <w:shd w:val="clear" w:color="auto" w:fill="auto"/>
            <w:hideMark/>
          </w:tcPr>
          <w:p w14:paraId="4F23DC8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DD1410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4FB9672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6B78F2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AFA827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176AC4E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7611817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7B0D3C3"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4FEB5284"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1C9686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nil"/>
              <w:left w:val="nil"/>
              <w:bottom w:val="single" w:sz="4" w:space="0" w:color="auto"/>
              <w:right w:val="single" w:sz="4" w:space="0" w:color="auto"/>
            </w:tcBorders>
            <w:shd w:val="clear" w:color="auto" w:fill="auto"/>
            <w:hideMark/>
          </w:tcPr>
          <w:p w14:paraId="76B7C23C"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CURRENT_WEEK</w:t>
            </w:r>
          </w:p>
        </w:tc>
        <w:tc>
          <w:tcPr>
            <w:tcW w:w="682" w:type="dxa"/>
            <w:tcBorders>
              <w:top w:val="nil"/>
              <w:left w:val="nil"/>
              <w:bottom w:val="single" w:sz="4" w:space="0" w:color="auto"/>
              <w:right w:val="single" w:sz="4" w:space="0" w:color="auto"/>
            </w:tcBorders>
            <w:shd w:val="clear" w:color="auto" w:fill="auto"/>
            <w:hideMark/>
          </w:tcPr>
          <w:p w14:paraId="02A3712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339D57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6CBE20D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54FE282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3557306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CE940F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4B6DA07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2D771BE"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65B8A8F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83716B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w:t>
            </w:r>
          </w:p>
        </w:tc>
        <w:tc>
          <w:tcPr>
            <w:tcW w:w="2753" w:type="dxa"/>
            <w:tcBorders>
              <w:top w:val="nil"/>
              <w:left w:val="nil"/>
              <w:bottom w:val="single" w:sz="4" w:space="0" w:color="auto"/>
              <w:right w:val="single" w:sz="4" w:space="0" w:color="auto"/>
            </w:tcBorders>
            <w:shd w:val="clear" w:color="auto" w:fill="auto"/>
            <w:hideMark/>
          </w:tcPr>
          <w:p w14:paraId="746F8EDF"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LAST_WEEK</w:t>
            </w:r>
          </w:p>
        </w:tc>
        <w:tc>
          <w:tcPr>
            <w:tcW w:w="682" w:type="dxa"/>
            <w:tcBorders>
              <w:top w:val="nil"/>
              <w:left w:val="nil"/>
              <w:bottom w:val="single" w:sz="4" w:space="0" w:color="auto"/>
              <w:right w:val="single" w:sz="4" w:space="0" w:color="auto"/>
            </w:tcBorders>
            <w:shd w:val="clear" w:color="auto" w:fill="auto"/>
            <w:hideMark/>
          </w:tcPr>
          <w:p w14:paraId="76C8EEE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5830C4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5F7B0EA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0EEF11F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0490E1AA"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52DDB5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0B43CB3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7FCAB86"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5E33566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287434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w:t>
            </w:r>
          </w:p>
        </w:tc>
        <w:tc>
          <w:tcPr>
            <w:tcW w:w="2753" w:type="dxa"/>
            <w:tcBorders>
              <w:top w:val="nil"/>
              <w:left w:val="nil"/>
              <w:bottom w:val="single" w:sz="4" w:space="0" w:color="auto"/>
              <w:right w:val="single" w:sz="4" w:space="0" w:color="auto"/>
            </w:tcBorders>
            <w:shd w:val="clear" w:color="auto" w:fill="auto"/>
            <w:noWrap/>
            <w:hideMark/>
          </w:tcPr>
          <w:p w14:paraId="4A2BDC2B"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PREVIOUS_WEEK</w:t>
            </w:r>
          </w:p>
        </w:tc>
        <w:tc>
          <w:tcPr>
            <w:tcW w:w="682" w:type="dxa"/>
            <w:tcBorders>
              <w:top w:val="nil"/>
              <w:left w:val="nil"/>
              <w:bottom w:val="single" w:sz="4" w:space="0" w:color="auto"/>
              <w:right w:val="single" w:sz="4" w:space="0" w:color="auto"/>
            </w:tcBorders>
            <w:shd w:val="clear" w:color="auto" w:fill="auto"/>
            <w:hideMark/>
          </w:tcPr>
          <w:p w14:paraId="0FAA497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2D05C8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5E797C4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5A1B19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725F89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6BEAED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C4757B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F41C867"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534CF551"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A6C02C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9</w:t>
            </w:r>
          </w:p>
        </w:tc>
        <w:tc>
          <w:tcPr>
            <w:tcW w:w="2753" w:type="dxa"/>
            <w:tcBorders>
              <w:top w:val="nil"/>
              <w:left w:val="nil"/>
              <w:bottom w:val="single" w:sz="4" w:space="0" w:color="auto"/>
              <w:right w:val="single" w:sz="4" w:space="0" w:color="auto"/>
            </w:tcBorders>
            <w:shd w:val="clear" w:color="auto" w:fill="auto"/>
            <w:noWrap/>
            <w:hideMark/>
          </w:tcPr>
          <w:p w14:paraId="2CB2C09E"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THREE_WEEKS_AGO</w:t>
            </w:r>
          </w:p>
        </w:tc>
        <w:tc>
          <w:tcPr>
            <w:tcW w:w="682" w:type="dxa"/>
            <w:tcBorders>
              <w:top w:val="nil"/>
              <w:left w:val="nil"/>
              <w:bottom w:val="single" w:sz="4" w:space="0" w:color="auto"/>
              <w:right w:val="single" w:sz="4" w:space="0" w:color="auto"/>
            </w:tcBorders>
            <w:shd w:val="clear" w:color="auto" w:fill="auto"/>
            <w:hideMark/>
          </w:tcPr>
          <w:p w14:paraId="609435B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0DD1F1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2DFEBA5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03FF85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127262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5EF8C5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1E8E91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7D81D3E0"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29B1FD19"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C476E3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w:t>
            </w:r>
          </w:p>
        </w:tc>
        <w:tc>
          <w:tcPr>
            <w:tcW w:w="2753" w:type="dxa"/>
            <w:tcBorders>
              <w:top w:val="nil"/>
              <w:left w:val="nil"/>
              <w:bottom w:val="single" w:sz="4" w:space="0" w:color="auto"/>
              <w:right w:val="single" w:sz="4" w:space="0" w:color="auto"/>
            </w:tcBorders>
            <w:shd w:val="clear" w:color="auto" w:fill="auto"/>
            <w:noWrap/>
            <w:hideMark/>
          </w:tcPr>
          <w:p w14:paraId="4B5C0E6B"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CURRENT_MONTH</w:t>
            </w:r>
          </w:p>
        </w:tc>
        <w:tc>
          <w:tcPr>
            <w:tcW w:w="682" w:type="dxa"/>
            <w:tcBorders>
              <w:top w:val="nil"/>
              <w:left w:val="nil"/>
              <w:bottom w:val="single" w:sz="4" w:space="0" w:color="auto"/>
              <w:right w:val="single" w:sz="4" w:space="0" w:color="auto"/>
            </w:tcBorders>
            <w:shd w:val="clear" w:color="auto" w:fill="auto"/>
            <w:hideMark/>
          </w:tcPr>
          <w:p w14:paraId="25A201E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330BFE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103E125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3851D01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35A90FA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31CB02F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43E850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375677B7"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78AA2804"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2CE142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11</w:t>
            </w:r>
          </w:p>
        </w:tc>
        <w:tc>
          <w:tcPr>
            <w:tcW w:w="2753" w:type="dxa"/>
            <w:tcBorders>
              <w:top w:val="nil"/>
              <w:left w:val="nil"/>
              <w:bottom w:val="single" w:sz="4" w:space="0" w:color="auto"/>
              <w:right w:val="single" w:sz="4" w:space="0" w:color="auto"/>
            </w:tcBorders>
            <w:shd w:val="clear" w:color="auto" w:fill="auto"/>
            <w:hideMark/>
          </w:tcPr>
          <w:p w14:paraId="26E8930F"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LAST_MONTH</w:t>
            </w:r>
          </w:p>
        </w:tc>
        <w:tc>
          <w:tcPr>
            <w:tcW w:w="682" w:type="dxa"/>
            <w:tcBorders>
              <w:top w:val="nil"/>
              <w:left w:val="nil"/>
              <w:bottom w:val="single" w:sz="4" w:space="0" w:color="auto"/>
              <w:right w:val="single" w:sz="4" w:space="0" w:color="auto"/>
            </w:tcBorders>
            <w:shd w:val="clear" w:color="auto" w:fill="auto"/>
            <w:hideMark/>
          </w:tcPr>
          <w:p w14:paraId="435E6D5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895294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2D5D42A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DD249B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3763F8C2"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114AF25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033F882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37F5259"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0B3B688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1259A4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12</w:t>
            </w:r>
          </w:p>
        </w:tc>
        <w:tc>
          <w:tcPr>
            <w:tcW w:w="2753" w:type="dxa"/>
            <w:tcBorders>
              <w:top w:val="nil"/>
              <w:left w:val="nil"/>
              <w:bottom w:val="single" w:sz="4" w:space="0" w:color="auto"/>
              <w:right w:val="single" w:sz="4" w:space="0" w:color="auto"/>
            </w:tcBorders>
            <w:shd w:val="clear" w:color="auto" w:fill="auto"/>
            <w:hideMark/>
          </w:tcPr>
          <w:p w14:paraId="1A9C2EBF"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PREVIOUS_MONTH</w:t>
            </w:r>
          </w:p>
        </w:tc>
        <w:tc>
          <w:tcPr>
            <w:tcW w:w="682" w:type="dxa"/>
            <w:tcBorders>
              <w:top w:val="nil"/>
              <w:left w:val="nil"/>
              <w:bottom w:val="single" w:sz="4" w:space="0" w:color="auto"/>
              <w:right w:val="single" w:sz="4" w:space="0" w:color="auto"/>
            </w:tcBorders>
            <w:shd w:val="clear" w:color="auto" w:fill="auto"/>
            <w:hideMark/>
          </w:tcPr>
          <w:p w14:paraId="74BA1B8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2BEA34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0689E66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359E06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A03A6F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92924D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1A769D5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92A4377"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5686F334"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22CE7B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13</w:t>
            </w:r>
          </w:p>
        </w:tc>
        <w:tc>
          <w:tcPr>
            <w:tcW w:w="2753" w:type="dxa"/>
            <w:tcBorders>
              <w:top w:val="nil"/>
              <w:left w:val="nil"/>
              <w:bottom w:val="single" w:sz="4" w:space="0" w:color="auto"/>
              <w:right w:val="single" w:sz="4" w:space="0" w:color="auto"/>
            </w:tcBorders>
            <w:shd w:val="clear" w:color="auto" w:fill="auto"/>
            <w:noWrap/>
            <w:hideMark/>
          </w:tcPr>
          <w:p w14:paraId="5FC0FD96"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THREE_MONTHS_AGO</w:t>
            </w:r>
          </w:p>
        </w:tc>
        <w:tc>
          <w:tcPr>
            <w:tcW w:w="682" w:type="dxa"/>
            <w:tcBorders>
              <w:top w:val="nil"/>
              <w:left w:val="nil"/>
              <w:bottom w:val="single" w:sz="4" w:space="0" w:color="auto"/>
              <w:right w:val="single" w:sz="4" w:space="0" w:color="auto"/>
            </w:tcBorders>
            <w:shd w:val="clear" w:color="auto" w:fill="auto"/>
            <w:hideMark/>
          </w:tcPr>
          <w:p w14:paraId="09CD5B9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640034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00CB917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C97682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7784752A"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F8FCA6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A54902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8259DD4"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456B014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51CBA7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14</w:t>
            </w:r>
          </w:p>
        </w:tc>
        <w:tc>
          <w:tcPr>
            <w:tcW w:w="2753" w:type="dxa"/>
            <w:tcBorders>
              <w:top w:val="nil"/>
              <w:left w:val="nil"/>
              <w:bottom w:val="single" w:sz="4" w:space="0" w:color="auto"/>
              <w:right w:val="single" w:sz="4" w:space="0" w:color="auto"/>
            </w:tcBorders>
            <w:shd w:val="clear" w:color="auto" w:fill="auto"/>
            <w:noWrap/>
            <w:hideMark/>
          </w:tcPr>
          <w:p w14:paraId="2A2B2201"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CURRENT_12_MONTHS</w:t>
            </w:r>
          </w:p>
        </w:tc>
        <w:tc>
          <w:tcPr>
            <w:tcW w:w="682" w:type="dxa"/>
            <w:tcBorders>
              <w:top w:val="nil"/>
              <w:left w:val="nil"/>
              <w:bottom w:val="single" w:sz="4" w:space="0" w:color="auto"/>
              <w:right w:val="single" w:sz="4" w:space="0" w:color="auto"/>
            </w:tcBorders>
            <w:shd w:val="clear" w:color="auto" w:fill="auto"/>
            <w:hideMark/>
          </w:tcPr>
          <w:p w14:paraId="53C45CF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F2FA9C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529111A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25F361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39ABFFC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168152B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7A4DDD0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043F3D47"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762495B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490AD8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15</w:t>
            </w:r>
          </w:p>
        </w:tc>
        <w:tc>
          <w:tcPr>
            <w:tcW w:w="2753" w:type="dxa"/>
            <w:tcBorders>
              <w:top w:val="nil"/>
              <w:left w:val="nil"/>
              <w:bottom w:val="single" w:sz="4" w:space="0" w:color="auto"/>
              <w:right w:val="single" w:sz="4" w:space="0" w:color="auto"/>
            </w:tcBorders>
            <w:shd w:val="clear" w:color="auto" w:fill="auto"/>
            <w:hideMark/>
          </w:tcPr>
          <w:p w14:paraId="6D5DED48"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LAST_12_MONTHS</w:t>
            </w:r>
          </w:p>
        </w:tc>
        <w:tc>
          <w:tcPr>
            <w:tcW w:w="682" w:type="dxa"/>
            <w:tcBorders>
              <w:top w:val="nil"/>
              <w:left w:val="nil"/>
              <w:bottom w:val="single" w:sz="4" w:space="0" w:color="auto"/>
              <w:right w:val="single" w:sz="4" w:space="0" w:color="auto"/>
            </w:tcBorders>
            <w:shd w:val="clear" w:color="auto" w:fill="auto"/>
            <w:hideMark/>
          </w:tcPr>
          <w:p w14:paraId="4764C9E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0A1BE2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5808392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E85715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705A430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1C9C89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452053E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7445BC5B"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091E926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4E3497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16</w:t>
            </w:r>
          </w:p>
        </w:tc>
        <w:tc>
          <w:tcPr>
            <w:tcW w:w="2753" w:type="dxa"/>
            <w:tcBorders>
              <w:top w:val="nil"/>
              <w:left w:val="nil"/>
              <w:bottom w:val="single" w:sz="4" w:space="0" w:color="auto"/>
              <w:right w:val="single" w:sz="4" w:space="0" w:color="auto"/>
            </w:tcBorders>
            <w:shd w:val="clear" w:color="auto" w:fill="auto"/>
            <w:noWrap/>
            <w:hideMark/>
          </w:tcPr>
          <w:p w14:paraId="4E854D97"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PREVIOUS_12_MONTHS</w:t>
            </w:r>
          </w:p>
        </w:tc>
        <w:tc>
          <w:tcPr>
            <w:tcW w:w="682" w:type="dxa"/>
            <w:tcBorders>
              <w:top w:val="nil"/>
              <w:left w:val="nil"/>
              <w:bottom w:val="single" w:sz="4" w:space="0" w:color="auto"/>
              <w:right w:val="single" w:sz="4" w:space="0" w:color="auto"/>
            </w:tcBorders>
            <w:shd w:val="clear" w:color="auto" w:fill="auto"/>
            <w:hideMark/>
          </w:tcPr>
          <w:p w14:paraId="6AFE761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F05413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47A30A4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54CE544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0A85209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3040C63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4000A84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21E5541" w14:textId="77777777" w:rsidTr="00992444">
        <w:trPr>
          <w:trHeight w:val="315"/>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3257F13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2CD6BB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17</w:t>
            </w:r>
          </w:p>
        </w:tc>
        <w:tc>
          <w:tcPr>
            <w:tcW w:w="2753" w:type="dxa"/>
            <w:tcBorders>
              <w:top w:val="nil"/>
              <w:left w:val="nil"/>
              <w:bottom w:val="single" w:sz="4" w:space="0" w:color="auto"/>
              <w:right w:val="single" w:sz="4" w:space="0" w:color="auto"/>
            </w:tcBorders>
            <w:shd w:val="clear" w:color="auto" w:fill="auto"/>
            <w:noWrap/>
            <w:hideMark/>
          </w:tcPr>
          <w:p w14:paraId="4DAA8082"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THREE_YEARS_AGO</w:t>
            </w:r>
          </w:p>
        </w:tc>
        <w:tc>
          <w:tcPr>
            <w:tcW w:w="682" w:type="dxa"/>
            <w:tcBorders>
              <w:top w:val="nil"/>
              <w:left w:val="nil"/>
              <w:bottom w:val="single" w:sz="8" w:space="0" w:color="auto"/>
              <w:right w:val="single" w:sz="4" w:space="0" w:color="auto"/>
            </w:tcBorders>
            <w:shd w:val="clear" w:color="auto" w:fill="auto"/>
            <w:hideMark/>
          </w:tcPr>
          <w:p w14:paraId="2110CF1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CE4C93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8" w:space="0" w:color="auto"/>
              <w:right w:val="single" w:sz="4" w:space="0" w:color="auto"/>
            </w:tcBorders>
            <w:shd w:val="clear" w:color="auto" w:fill="auto"/>
            <w:hideMark/>
          </w:tcPr>
          <w:p w14:paraId="10074CF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nil"/>
              <w:right w:val="single" w:sz="4" w:space="0" w:color="auto"/>
            </w:tcBorders>
            <w:shd w:val="clear" w:color="auto" w:fill="auto"/>
            <w:hideMark/>
          </w:tcPr>
          <w:p w14:paraId="03209CB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1528CB0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8" w:space="0" w:color="auto"/>
              <w:right w:val="single" w:sz="4" w:space="0" w:color="auto"/>
            </w:tcBorders>
            <w:shd w:val="clear" w:color="auto" w:fill="auto"/>
            <w:hideMark/>
          </w:tcPr>
          <w:p w14:paraId="5902C93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8" w:space="0" w:color="auto"/>
              <w:right w:val="single" w:sz="4" w:space="0" w:color="auto"/>
            </w:tcBorders>
            <w:shd w:val="clear" w:color="auto" w:fill="auto"/>
            <w:hideMark/>
          </w:tcPr>
          <w:p w14:paraId="5AEEB18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6F401D" w:rsidRPr="00CC4E0B" w14:paraId="1D5192E8"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30B948B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34</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4F27BE31"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CYCLE_COUNTER_A_ALERT</w:t>
            </w:r>
          </w:p>
        </w:tc>
        <w:tc>
          <w:tcPr>
            <w:tcW w:w="682" w:type="dxa"/>
            <w:tcBorders>
              <w:top w:val="nil"/>
              <w:left w:val="nil"/>
              <w:bottom w:val="single" w:sz="4" w:space="0" w:color="auto"/>
              <w:right w:val="single" w:sz="4" w:space="0" w:color="auto"/>
            </w:tcBorders>
            <w:shd w:val="clear" w:color="auto" w:fill="auto"/>
            <w:hideMark/>
          </w:tcPr>
          <w:p w14:paraId="42B8479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329FA4B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317E6B5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59E92CF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616FE92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012759C"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D7D9829"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6433A7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noWrap/>
            <w:hideMark/>
          </w:tcPr>
          <w:p w14:paraId="4C275581"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CYCLE_COUNTER</w:t>
            </w:r>
          </w:p>
        </w:tc>
        <w:tc>
          <w:tcPr>
            <w:tcW w:w="682" w:type="dxa"/>
            <w:tcBorders>
              <w:top w:val="nil"/>
              <w:left w:val="nil"/>
              <w:bottom w:val="single" w:sz="4" w:space="0" w:color="auto"/>
              <w:right w:val="single" w:sz="4" w:space="0" w:color="auto"/>
            </w:tcBorders>
            <w:shd w:val="clear" w:color="auto" w:fill="auto"/>
            <w:hideMark/>
          </w:tcPr>
          <w:p w14:paraId="1C08010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A1BD76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1923B2A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0988C27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5E988832"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1CADDEE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54C02C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39DED7D5"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F36D729"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5E9128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49791F62"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46B5D7F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92B88C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262C31C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087DC10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5B633CC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091F753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10000</w:t>
            </w:r>
          </w:p>
        </w:tc>
        <w:tc>
          <w:tcPr>
            <w:tcW w:w="3254" w:type="dxa"/>
            <w:gridSpan w:val="2"/>
            <w:tcBorders>
              <w:top w:val="nil"/>
              <w:left w:val="nil"/>
              <w:bottom w:val="single" w:sz="4" w:space="0" w:color="auto"/>
              <w:right w:val="single" w:sz="4" w:space="0" w:color="auto"/>
            </w:tcBorders>
            <w:shd w:val="clear" w:color="auto" w:fill="auto"/>
            <w:hideMark/>
          </w:tcPr>
          <w:p w14:paraId="16E0671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10000</w:t>
            </w:r>
          </w:p>
        </w:tc>
      </w:tr>
      <w:tr w:rsidR="00AE0C66" w:rsidRPr="00CC4E0B" w14:paraId="33BC69B9"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50AEC5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F1A411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2D3EF322"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DEADBAND_AB</w:t>
            </w:r>
          </w:p>
        </w:tc>
        <w:tc>
          <w:tcPr>
            <w:tcW w:w="682" w:type="dxa"/>
            <w:tcBorders>
              <w:top w:val="nil"/>
              <w:left w:val="nil"/>
              <w:bottom w:val="single" w:sz="4" w:space="0" w:color="auto"/>
              <w:right w:val="single" w:sz="4" w:space="0" w:color="auto"/>
            </w:tcBorders>
            <w:shd w:val="clear" w:color="auto" w:fill="auto"/>
            <w:hideMark/>
          </w:tcPr>
          <w:p w14:paraId="63021D9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3370E1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5223699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339656F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29921EEA"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0.05</w:t>
            </w:r>
          </w:p>
        </w:tc>
        <w:tc>
          <w:tcPr>
            <w:tcW w:w="1085" w:type="dxa"/>
            <w:tcBorders>
              <w:top w:val="nil"/>
              <w:left w:val="nil"/>
              <w:bottom w:val="single" w:sz="4" w:space="0" w:color="auto"/>
              <w:right w:val="single" w:sz="4" w:space="0" w:color="auto"/>
            </w:tcBorders>
            <w:shd w:val="clear" w:color="auto" w:fill="auto"/>
            <w:hideMark/>
          </w:tcPr>
          <w:p w14:paraId="65B8B5C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7A23353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1218C44D"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E30BEA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F0E6AA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hideMark/>
          </w:tcPr>
          <w:p w14:paraId="371E50A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2109C5A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EF16CF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5EEE27E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717CCF0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5C1E6B9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single" w:sz="4" w:space="0" w:color="auto"/>
              <w:right w:val="single" w:sz="4" w:space="0" w:color="auto"/>
            </w:tcBorders>
            <w:shd w:val="clear" w:color="auto" w:fill="auto"/>
            <w:hideMark/>
          </w:tcPr>
          <w:p w14:paraId="1613A22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0A419C6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46ABA9C"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B2F8501"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90E58B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nil"/>
              <w:right w:val="single" w:sz="4" w:space="0" w:color="auto"/>
            </w:tcBorders>
            <w:shd w:val="clear" w:color="auto" w:fill="auto"/>
            <w:hideMark/>
          </w:tcPr>
          <w:p w14:paraId="466D7CA1"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71530FC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1A90C5E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3F04A70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308974C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245245C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nil"/>
              <w:right w:val="single" w:sz="4" w:space="0" w:color="auto"/>
            </w:tcBorders>
            <w:shd w:val="clear" w:color="auto" w:fill="auto"/>
            <w:hideMark/>
          </w:tcPr>
          <w:p w14:paraId="034B6EF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nil"/>
              <w:right w:val="single" w:sz="4" w:space="0" w:color="auto"/>
            </w:tcBorders>
            <w:shd w:val="clear" w:color="auto" w:fill="auto"/>
            <w:hideMark/>
          </w:tcPr>
          <w:p w14:paraId="7FED79E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64383061"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1D85D0D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nil"/>
            </w:tcBorders>
            <w:shd w:val="clear" w:color="auto" w:fill="auto"/>
            <w:hideMark/>
          </w:tcPr>
          <w:p w14:paraId="31AA47C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single" w:sz="4" w:space="0" w:color="auto"/>
              <w:left w:val="single" w:sz="4" w:space="0" w:color="auto"/>
              <w:bottom w:val="single" w:sz="8" w:space="0" w:color="auto"/>
              <w:right w:val="single" w:sz="4" w:space="0" w:color="auto"/>
            </w:tcBorders>
            <w:shd w:val="clear" w:color="auto" w:fill="auto"/>
            <w:hideMark/>
          </w:tcPr>
          <w:p w14:paraId="6C8FD463"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single" w:sz="8" w:space="0" w:color="auto"/>
              <w:right w:val="single" w:sz="4" w:space="0" w:color="auto"/>
            </w:tcBorders>
            <w:shd w:val="clear" w:color="auto" w:fill="auto"/>
            <w:hideMark/>
          </w:tcPr>
          <w:p w14:paraId="64D3BDE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8" w:space="0" w:color="auto"/>
              <w:right w:val="single" w:sz="4" w:space="0" w:color="auto"/>
            </w:tcBorders>
            <w:shd w:val="clear" w:color="auto" w:fill="auto"/>
            <w:hideMark/>
          </w:tcPr>
          <w:p w14:paraId="2A29C63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single" w:sz="8" w:space="0" w:color="auto"/>
              <w:right w:val="single" w:sz="4" w:space="0" w:color="auto"/>
            </w:tcBorders>
            <w:shd w:val="clear" w:color="auto" w:fill="auto"/>
            <w:hideMark/>
          </w:tcPr>
          <w:p w14:paraId="1FA5669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8" w:space="0" w:color="auto"/>
              <w:right w:val="single" w:sz="4" w:space="0" w:color="auto"/>
            </w:tcBorders>
            <w:shd w:val="clear" w:color="auto" w:fill="auto"/>
            <w:hideMark/>
          </w:tcPr>
          <w:p w14:paraId="275DCDC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8" w:space="0" w:color="auto"/>
              <w:right w:val="single" w:sz="4" w:space="0" w:color="auto"/>
            </w:tcBorders>
            <w:shd w:val="clear" w:color="auto" w:fill="auto"/>
            <w:hideMark/>
          </w:tcPr>
          <w:p w14:paraId="54AC2F1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single" w:sz="4" w:space="0" w:color="auto"/>
              <w:left w:val="nil"/>
              <w:bottom w:val="single" w:sz="8" w:space="0" w:color="auto"/>
              <w:right w:val="single" w:sz="4" w:space="0" w:color="auto"/>
            </w:tcBorders>
            <w:shd w:val="clear" w:color="auto" w:fill="auto"/>
            <w:hideMark/>
          </w:tcPr>
          <w:p w14:paraId="6C97A9D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single" w:sz="4" w:space="0" w:color="auto"/>
              <w:left w:val="nil"/>
              <w:bottom w:val="single" w:sz="8" w:space="0" w:color="auto"/>
              <w:right w:val="single" w:sz="4" w:space="0" w:color="auto"/>
            </w:tcBorders>
            <w:shd w:val="clear" w:color="auto" w:fill="auto"/>
            <w:hideMark/>
          </w:tcPr>
          <w:p w14:paraId="115AD20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6F401D" w:rsidRPr="00CC4E0B" w14:paraId="6AD2B5D6"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5AA4F14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35</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04C8E3D3"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CYCLE_COUNTER_B_ALERT</w:t>
            </w:r>
          </w:p>
        </w:tc>
        <w:tc>
          <w:tcPr>
            <w:tcW w:w="682" w:type="dxa"/>
            <w:tcBorders>
              <w:top w:val="nil"/>
              <w:left w:val="nil"/>
              <w:bottom w:val="single" w:sz="4" w:space="0" w:color="auto"/>
              <w:right w:val="single" w:sz="4" w:space="0" w:color="auto"/>
            </w:tcBorders>
            <w:shd w:val="clear" w:color="auto" w:fill="auto"/>
            <w:hideMark/>
          </w:tcPr>
          <w:p w14:paraId="29D8BD8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7AEB3CB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2D84B7B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578961F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4C80233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7E2FEBD5"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096C4EF"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30DD7C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noWrap/>
            <w:hideMark/>
          </w:tcPr>
          <w:p w14:paraId="651B7D53"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CYCLE_COUNTER</w:t>
            </w:r>
          </w:p>
        </w:tc>
        <w:tc>
          <w:tcPr>
            <w:tcW w:w="682" w:type="dxa"/>
            <w:tcBorders>
              <w:top w:val="nil"/>
              <w:left w:val="nil"/>
              <w:bottom w:val="single" w:sz="4" w:space="0" w:color="auto"/>
              <w:right w:val="single" w:sz="4" w:space="0" w:color="auto"/>
            </w:tcBorders>
            <w:shd w:val="clear" w:color="auto" w:fill="auto"/>
            <w:hideMark/>
          </w:tcPr>
          <w:p w14:paraId="6AA3D46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A18924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0BB0178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D83E4F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7F4D8A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1727C28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6B5D87C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07544DA2"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0F77504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F4F7E0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57A36C6C"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338351F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FEC255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3160F4F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FA34FD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673B0BA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F3BCF9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10000</w:t>
            </w:r>
          </w:p>
        </w:tc>
        <w:tc>
          <w:tcPr>
            <w:tcW w:w="3254" w:type="dxa"/>
            <w:gridSpan w:val="2"/>
            <w:tcBorders>
              <w:top w:val="nil"/>
              <w:left w:val="nil"/>
              <w:bottom w:val="single" w:sz="4" w:space="0" w:color="auto"/>
              <w:right w:val="single" w:sz="4" w:space="0" w:color="auto"/>
            </w:tcBorders>
            <w:shd w:val="clear" w:color="auto" w:fill="auto"/>
            <w:hideMark/>
          </w:tcPr>
          <w:p w14:paraId="1497318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10000</w:t>
            </w:r>
          </w:p>
        </w:tc>
      </w:tr>
      <w:tr w:rsidR="00AE0C66" w:rsidRPr="00CC4E0B" w14:paraId="49FA6552"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4832F2C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599901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4F39B897"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DEADBAND_AB</w:t>
            </w:r>
          </w:p>
        </w:tc>
        <w:tc>
          <w:tcPr>
            <w:tcW w:w="682" w:type="dxa"/>
            <w:tcBorders>
              <w:top w:val="nil"/>
              <w:left w:val="nil"/>
              <w:bottom w:val="single" w:sz="4" w:space="0" w:color="auto"/>
              <w:right w:val="single" w:sz="4" w:space="0" w:color="auto"/>
            </w:tcBorders>
            <w:shd w:val="clear" w:color="auto" w:fill="auto"/>
            <w:hideMark/>
          </w:tcPr>
          <w:p w14:paraId="746B6AD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7EDDEB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5B85156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B93CA5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0FC754D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0.05</w:t>
            </w:r>
          </w:p>
        </w:tc>
        <w:tc>
          <w:tcPr>
            <w:tcW w:w="1085" w:type="dxa"/>
            <w:tcBorders>
              <w:top w:val="nil"/>
              <w:left w:val="nil"/>
              <w:bottom w:val="single" w:sz="4" w:space="0" w:color="auto"/>
              <w:right w:val="single" w:sz="4" w:space="0" w:color="auto"/>
            </w:tcBorders>
            <w:shd w:val="clear" w:color="auto" w:fill="auto"/>
            <w:hideMark/>
          </w:tcPr>
          <w:p w14:paraId="6D0E63A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5C126D5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023B63E7"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60DE125"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D83008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hideMark/>
          </w:tcPr>
          <w:p w14:paraId="25B97007"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560B7C9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1B82BC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6173AF6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2E1DF5C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E6A1BC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single" w:sz="4" w:space="0" w:color="auto"/>
              <w:right w:val="single" w:sz="4" w:space="0" w:color="auto"/>
            </w:tcBorders>
            <w:shd w:val="clear" w:color="auto" w:fill="auto"/>
            <w:hideMark/>
          </w:tcPr>
          <w:p w14:paraId="57B83DE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22C22A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798A5E4F"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B743D9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56C2EF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nil"/>
              <w:right w:val="single" w:sz="4" w:space="0" w:color="auto"/>
            </w:tcBorders>
            <w:shd w:val="clear" w:color="auto" w:fill="auto"/>
            <w:hideMark/>
          </w:tcPr>
          <w:p w14:paraId="52537BEC"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67C5E8A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2E7BE37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61D1B23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44AF5A2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1622400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nil"/>
              <w:right w:val="single" w:sz="4" w:space="0" w:color="auto"/>
            </w:tcBorders>
            <w:shd w:val="clear" w:color="auto" w:fill="auto"/>
            <w:hideMark/>
          </w:tcPr>
          <w:p w14:paraId="3AFFB07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nil"/>
              <w:right w:val="single" w:sz="4" w:space="0" w:color="auto"/>
            </w:tcBorders>
            <w:shd w:val="clear" w:color="auto" w:fill="auto"/>
            <w:hideMark/>
          </w:tcPr>
          <w:p w14:paraId="7E2200E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B3C7A82"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4C50F13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nil"/>
            </w:tcBorders>
            <w:shd w:val="clear" w:color="auto" w:fill="auto"/>
            <w:hideMark/>
          </w:tcPr>
          <w:p w14:paraId="58428FD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single" w:sz="4" w:space="0" w:color="auto"/>
              <w:left w:val="single" w:sz="4" w:space="0" w:color="auto"/>
              <w:bottom w:val="single" w:sz="8" w:space="0" w:color="auto"/>
              <w:right w:val="single" w:sz="4" w:space="0" w:color="auto"/>
            </w:tcBorders>
            <w:shd w:val="clear" w:color="auto" w:fill="auto"/>
            <w:hideMark/>
          </w:tcPr>
          <w:p w14:paraId="0C95022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single" w:sz="8" w:space="0" w:color="auto"/>
              <w:right w:val="single" w:sz="4" w:space="0" w:color="auto"/>
            </w:tcBorders>
            <w:shd w:val="clear" w:color="auto" w:fill="auto"/>
            <w:hideMark/>
          </w:tcPr>
          <w:p w14:paraId="4B812E5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8" w:space="0" w:color="auto"/>
              <w:right w:val="single" w:sz="4" w:space="0" w:color="auto"/>
            </w:tcBorders>
            <w:shd w:val="clear" w:color="auto" w:fill="auto"/>
            <w:hideMark/>
          </w:tcPr>
          <w:p w14:paraId="35DCCAE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single" w:sz="8" w:space="0" w:color="auto"/>
              <w:right w:val="single" w:sz="4" w:space="0" w:color="auto"/>
            </w:tcBorders>
            <w:shd w:val="clear" w:color="auto" w:fill="auto"/>
            <w:hideMark/>
          </w:tcPr>
          <w:p w14:paraId="7261CCD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8" w:space="0" w:color="auto"/>
              <w:right w:val="single" w:sz="4" w:space="0" w:color="auto"/>
            </w:tcBorders>
            <w:shd w:val="clear" w:color="auto" w:fill="auto"/>
            <w:hideMark/>
          </w:tcPr>
          <w:p w14:paraId="2CFB959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8" w:space="0" w:color="auto"/>
              <w:right w:val="single" w:sz="4" w:space="0" w:color="auto"/>
            </w:tcBorders>
            <w:shd w:val="clear" w:color="auto" w:fill="auto"/>
            <w:hideMark/>
          </w:tcPr>
          <w:p w14:paraId="4AA795A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single" w:sz="4" w:space="0" w:color="auto"/>
              <w:left w:val="nil"/>
              <w:bottom w:val="single" w:sz="8" w:space="0" w:color="auto"/>
              <w:right w:val="single" w:sz="4" w:space="0" w:color="auto"/>
            </w:tcBorders>
            <w:shd w:val="clear" w:color="auto" w:fill="auto"/>
            <w:hideMark/>
          </w:tcPr>
          <w:p w14:paraId="1A251DE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single" w:sz="4" w:space="0" w:color="auto"/>
              <w:left w:val="nil"/>
              <w:bottom w:val="single" w:sz="8" w:space="0" w:color="auto"/>
              <w:right w:val="single" w:sz="4" w:space="0" w:color="auto"/>
            </w:tcBorders>
            <w:shd w:val="clear" w:color="auto" w:fill="auto"/>
            <w:hideMark/>
          </w:tcPr>
          <w:p w14:paraId="1CF918E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7D9E781" w14:textId="77777777" w:rsidTr="00061490">
        <w:trPr>
          <w:trHeight w:val="300"/>
        </w:trPr>
        <w:tc>
          <w:tcPr>
            <w:tcW w:w="977" w:type="dxa"/>
            <w:vMerge w:val="restart"/>
            <w:tcBorders>
              <w:top w:val="nil"/>
              <w:left w:val="single" w:sz="8" w:space="0" w:color="auto"/>
              <w:bottom w:val="nil"/>
              <w:right w:val="single" w:sz="4" w:space="0" w:color="auto"/>
            </w:tcBorders>
            <w:shd w:val="clear" w:color="auto" w:fill="auto"/>
            <w:hideMark/>
          </w:tcPr>
          <w:p w14:paraId="7A348FF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36</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4D84B0AE"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CYCLE_COUNTER_TREND</w:t>
            </w:r>
          </w:p>
        </w:tc>
        <w:tc>
          <w:tcPr>
            <w:tcW w:w="682" w:type="dxa"/>
            <w:tcBorders>
              <w:top w:val="nil"/>
              <w:left w:val="nil"/>
              <w:bottom w:val="single" w:sz="4" w:space="0" w:color="auto"/>
              <w:right w:val="single" w:sz="4" w:space="0" w:color="auto"/>
            </w:tcBorders>
            <w:shd w:val="clear" w:color="auto" w:fill="auto"/>
            <w:hideMark/>
          </w:tcPr>
          <w:p w14:paraId="767AE00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62F2083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7A3240D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68</w:t>
            </w:r>
          </w:p>
        </w:tc>
        <w:tc>
          <w:tcPr>
            <w:tcW w:w="522" w:type="dxa"/>
            <w:tcBorders>
              <w:top w:val="nil"/>
              <w:left w:val="nil"/>
              <w:bottom w:val="single" w:sz="4" w:space="0" w:color="auto"/>
              <w:right w:val="single" w:sz="4" w:space="0" w:color="auto"/>
            </w:tcBorders>
            <w:shd w:val="clear" w:color="auto" w:fill="auto"/>
            <w:hideMark/>
          </w:tcPr>
          <w:p w14:paraId="74EEFCB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0F617C0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9DEFA8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6A3D971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BAEEDBF"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5D9328C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18FA61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2EE2C33A"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CURRENTLY COLLECTED</w:t>
            </w:r>
          </w:p>
        </w:tc>
        <w:tc>
          <w:tcPr>
            <w:tcW w:w="682" w:type="dxa"/>
            <w:tcBorders>
              <w:top w:val="nil"/>
              <w:left w:val="nil"/>
              <w:bottom w:val="single" w:sz="4" w:space="0" w:color="auto"/>
              <w:right w:val="single" w:sz="4" w:space="0" w:color="auto"/>
            </w:tcBorders>
            <w:shd w:val="clear" w:color="auto" w:fill="auto"/>
            <w:hideMark/>
          </w:tcPr>
          <w:p w14:paraId="4C68550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9928F8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669A4C9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87A4A4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680497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28EC1C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49ADCD6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6E5397A"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70E38AB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44E19A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233BD180" w14:textId="77777777" w:rsidR="00E247AF" w:rsidRPr="00CC4E0B" w:rsidRDefault="00E247AF" w:rsidP="00911A80">
            <w:pPr>
              <w:rPr>
                <w:rFonts w:ascii="Courier New" w:eastAsia="Times New Roman" w:hAnsi="Courier New" w:cs="Courier New"/>
                <w:b/>
                <w:bCs/>
                <w:sz w:val="20"/>
                <w:szCs w:val="20"/>
                <w:lang w:eastAsia="en-US"/>
              </w:rPr>
            </w:pPr>
            <w:proofErr w:type="gramStart"/>
            <w:r w:rsidRPr="00CC4E0B">
              <w:rPr>
                <w:rFonts w:ascii="Courier New" w:eastAsia="Times New Roman" w:hAnsi="Courier New" w:cs="Courier New"/>
                <w:b/>
                <w:bCs/>
                <w:sz w:val="20"/>
                <w:szCs w:val="20"/>
                <w:lang w:eastAsia="en-US"/>
              </w:rPr>
              <w:t>TODAY(</w:t>
            </w:r>
            <w:proofErr w:type="gramEnd"/>
            <w:r w:rsidRPr="00CC4E0B">
              <w:rPr>
                <w:rFonts w:ascii="Courier New" w:eastAsia="Times New Roman" w:hAnsi="Courier New" w:cs="Courier New"/>
                <w:b/>
                <w:bCs/>
                <w:sz w:val="20"/>
                <w:szCs w:val="20"/>
                <w:lang w:eastAsia="en-US"/>
              </w:rPr>
              <w:t>FULL DAY)</w:t>
            </w:r>
          </w:p>
        </w:tc>
        <w:tc>
          <w:tcPr>
            <w:tcW w:w="682" w:type="dxa"/>
            <w:tcBorders>
              <w:top w:val="nil"/>
              <w:left w:val="nil"/>
              <w:bottom w:val="single" w:sz="4" w:space="0" w:color="auto"/>
              <w:right w:val="single" w:sz="4" w:space="0" w:color="auto"/>
            </w:tcBorders>
            <w:shd w:val="clear" w:color="auto" w:fill="auto"/>
            <w:hideMark/>
          </w:tcPr>
          <w:p w14:paraId="48E0D23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3ECB8E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5B7F6A7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2240F3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7C680BAA"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3E94676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E50A56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689002D0"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32DAE2D9"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23D7D6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5C004802"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LAST_DAY</w:t>
            </w:r>
          </w:p>
        </w:tc>
        <w:tc>
          <w:tcPr>
            <w:tcW w:w="682" w:type="dxa"/>
            <w:tcBorders>
              <w:top w:val="nil"/>
              <w:left w:val="nil"/>
              <w:bottom w:val="single" w:sz="4" w:space="0" w:color="auto"/>
              <w:right w:val="single" w:sz="4" w:space="0" w:color="auto"/>
            </w:tcBorders>
            <w:shd w:val="clear" w:color="auto" w:fill="auto"/>
            <w:hideMark/>
          </w:tcPr>
          <w:p w14:paraId="11D7570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D32B3B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6D26075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6F5735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7156DAD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C16958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7973BFB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F2E96D1"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77C8CC49"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D520DD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hideMark/>
          </w:tcPr>
          <w:p w14:paraId="7FEA0516"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PREVIOUS_DAY</w:t>
            </w:r>
          </w:p>
        </w:tc>
        <w:tc>
          <w:tcPr>
            <w:tcW w:w="682" w:type="dxa"/>
            <w:tcBorders>
              <w:top w:val="nil"/>
              <w:left w:val="nil"/>
              <w:bottom w:val="single" w:sz="4" w:space="0" w:color="auto"/>
              <w:right w:val="single" w:sz="4" w:space="0" w:color="auto"/>
            </w:tcBorders>
            <w:shd w:val="clear" w:color="auto" w:fill="auto"/>
            <w:hideMark/>
          </w:tcPr>
          <w:p w14:paraId="4FD2134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93B69F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075DA97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F39ECB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C3A860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C340C0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03BDB0A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0843C5FE"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595C807A"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CB9BD2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single" w:sz="4" w:space="0" w:color="auto"/>
              <w:right w:val="single" w:sz="4" w:space="0" w:color="auto"/>
            </w:tcBorders>
            <w:shd w:val="clear" w:color="auto" w:fill="auto"/>
            <w:hideMark/>
          </w:tcPr>
          <w:p w14:paraId="0C99A203"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THREE_DAYS_AGO</w:t>
            </w:r>
          </w:p>
        </w:tc>
        <w:tc>
          <w:tcPr>
            <w:tcW w:w="682" w:type="dxa"/>
            <w:tcBorders>
              <w:top w:val="nil"/>
              <w:left w:val="nil"/>
              <w:bottom w:val="single" w:sz="4" w:space="0" w:color="auto"/>
              <w:right w:val="single" w:sz="4" w:space="0" w:color="auto"/>
            </w:tcBorders>
            <w:shd w:val="clear" w:color="auto" w:fill="auto"/>
            <w:hideMark/>
          </w:tcPr>
          <w:p w14:paraId="7CE90CB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399376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77EF0E0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8F9474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7E30660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1C60DD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460D535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23E67CF4"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2B0F656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8B13EB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nil"/>
              <w:left w:val="nil"/>
              <w:bottom w:val="single" w:sz="4" w:space="0" w:color="auto"/>
              <w:right w:val="single" w:sz="4" w:space="0" w:color="auto"/>
            </w:tcBorders>
            <w:shd w:val="clear" w:color="auto" w:fill="auto"/>
            <w:hideMark/>
          </w:tcPr>
          <w:p w14:paraId="12BFAB5B"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CURRENT_WEEK</w:t>
            </w:r>
          </w:p>
        </w:tc>
        <w:tc>
          <w:tcPr>
            <w:tcW w:w="682" w:type="dxa"/>
            <w:tcBorders>
              <w:top w:val="nil"/>
              <w:left w:val="nil"/>
              <w:bottom w:val="single" w:sz="4" w:space="0" w:color="auto"/>
              <w:right w:val="single" w:sz="4" w:space="0" w:color="auto"/>
            </w:tcBorders>
            <w:shd w:val="clear" w:color="auto" w:fill="auto"/>
            <w:hideMark/>
          </w:tcPr>
          <w:p w14:paraId="5E1D705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A6C835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1FF86FF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8ECF14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4F1561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980584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BC807F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6FF00CBF"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5C54578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AAEF3C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w:t>
            </w:r>
          </w:p>
        </w:tc>
        <w:tc>
          <w:tcPr>
            <w:tcW w:w="2753" w:type="dxa"/>
            <w:tcBorders>
              <w:top w:val="nil"/>
              <w:left w:val="nil"/>
              <w:bottom w:val="single" w:sz="4" w:space="0" w:color="auto"/>
              <w:right w:val="single" w:sz="4" w:space="0" w:color="auto"/>
            </w:tcBorders>
            <w:shd w:val="clear" w:color="auto" w:fill="auto"/>
            <w:hideMark/>
          </w:tcPr>
          <w:p w14:paraId="14CA8D9B"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LAST_WEEK</w:t>
            </w:r>
          </w:p>
        </w:tc>
        <w:tc>
          <w:tcPr>
            <w:tcW w:w="682" w:type="dxa"/>
            <w:tcBorders>
              <w:top w:val="nil"/>
              <w:left w:val="nil"/>
              <w:bottom w:val="single" w:sz="4" w:space="0" w:color="auto"/>
              <w:right w:val="single" w:sz="4" w:space="0" w:color="auto"/>
            </w:tcBorders>
            <w:shd w:val="clear" w:color="auto" w:fill="auto"/>
            <w:hideMark/>
          </w:tcPr>
          <w:p w14:paraId="39A7404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05912B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5430088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51C38A7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5A3E14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0B05554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66A5566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A9198C9"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6725F41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6122E8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w:t>
            </w:r>
          </w:p>
        </w:tc>
        <w:tc>
          <w:tcPr>
            <w:tcW w:w="2753" w:type="dxa"/>
            <w:tcBorders>
              <w:top w:val="nil"/>
              <w:left w:val="nil"/>
              <w:bottom w:val="single" w:sz="4" w:space="0" w:color="auto"/>
              <w:right w:val="single" w:sz="4" w:space="0" w:color="auto"/>
            </w:tcBorders>
            <w:shd w:val="clear" w:color="auto" w:fill="auto"/>
            <w:noWrap/>
            <w:hideMark/>
          </w:tcPr>
          <w:p w14:paraId="7290143C"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PREVIOUS_WEEK</w:t>
            </w:r>
          </w:p>
        </w:tc>
        <w:tc>
          <w:tcPr>
            <w:tcW w:w="682" w:type="dxa"/>
            <w:tcBorders>
              <w:top w:val="nil"/>
              <w:left w:val="nil"/>
              <w:bottom w:val="single" w:sz="4" w:space="0" w:color="auto"/>
              <w:right w:val="single" w:sz="4" w:space="0" w:color="auto"/>
            </w:tcBorders>
            <w:shd w:val="clear" w:color="auto" w:fill="auto"/>
            <w:hideMark/>
          </w:tcPr>
          <w:p w14:paraId="1C65332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168A55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569C586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6F7E75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F72EDD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71B26E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17B01E9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344AEE4"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1E9F3761"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D1C4E5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9</w:t>
            </w:r>
          </w:p>
        </w:tc>
        <w:tc>
          <w:tcPr>
            <w:tcW w:w="2753" w:type="dxa"/>
            <w:tcBorders>
              <w:top w:val="nil"/>
              <w:left w:val="nil"/>
              <w:bottom w:val="single" w:sz="4" w:space="0" w:color="auto"/>
              <w:right w:val="single" w:sz="4" w:space="0" w:color="auto"/>
            </w:tcBorders>
            <w:shd w:val="clear" w:color="auto" w:fill="auto"/>
            <w:noWrap/>
            <w:hideMark/>
          </w:tcPr>
          <w:p w14:paraId="21F65219"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THREE_WEEKS_AGO</w:t>
            </w:r>
          </w:p>
        </w:tc>
        <w:tc>
          <w:tcPr>
            <w:tcW w:w="682" w:type="dxa"/>
            <w:tcBorders>
              <w:top w:val="nil"/>
              <w:left w:val="nil"/>
              <w:bottom w:val="single" w:sz="4" w:space="0" w:color="auto"/>
              <w:right w:val="single" w:sz="4" w:space="0" w:color="auto"/>
            </w:tcBorders>
            <w:shd w:val="clear" w:color="auto" w:fill="auto"/>
            <w:hideMark/>
          </w:tcPr>
          <w:p w14:paraId="01B8518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71CE76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4AE67D8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076AF22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CD9501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7E133A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05867BB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8CA67B6"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4CF6160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7B7E30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w:t>
            </w:r>
          </w:p>
        </w:tc>
        <w:tc>
          <w:tcPr>
            <w:tcW w:w="2753" w:type="dxa"/>
            <w:tcBorders>
              <w:top w:val="nil"/>
              <w:left w:val="nil"/>
              <w:bottom w:val="single" w:sz="4" w:space="0" w:color="auto"/>
              <w:right w:val="single" w:sz="4" w:space="0" w:color="auto"/>
            </w:tcBorders>
            <w:shd w:val="clear" w:color="auto" w:fill="auto"/>
            <w:noWrap/>
            <w:hideMark/>
          </w:tcPr>
          <w:p w14:paraId="048D979B"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CURRENT_MONTH</w:t>
            </w:r>
          </w:p>
        </w:tc>
        <w:tc>
          <w:tcPr>
            <w:tcW w:w="682" w:type="dxa"/>
            <w:tcBorders>
              <w:top w:val="nil"/>
              <w:left w:val="nil"/>
              <w:bottom w:val="single" w:sz="4" w:space="0" w:color="auto"/>
              <w:right w:val="single" w:sz="4" w:space="0" w:color="auto"/>
            </w:tcBorders>
            <w:shd w:val="clear" w:color="auto" w:fill="auto"/>
            <w:hideMark/>
          </w:tcPr>
          <w:p w14:paraId="46FDC5C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0999DD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704A0C1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3BDA76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7DCC730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765FED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0EEDEDD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093F6D5F"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67F98EB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BE4643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11</w:t>
            </w:r>
          </w:p>
        </w:tc>
        <w:tc>
          <w:tcPr>
            <w:tcW w:w="2753" w:type="dxa"/>
            <w:tcBorders>
              <w:top w:val="nil"/>
              <w:left w:val="nil"/>
              <w:bottom w:val="single" w:sz="4" w:space="0" w:color="auto"/>
              <w:right w:val="single" w:sz="4" w:space="0" w:color="auto"/>
            </w:tcBorders>
            <w:shd w:val="clear" w:color="auto" w:fill="auto"/>
            <w:hideMark/>
          </w:tcPr>
          <w:p w14:paraId="33E536C5"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LAST_MONTH</w:t>
            </w:r>
          </w:p>
        </w:tc>
        <w:tc>
          <w:tcPr>
            <w:tcW w:w="682" w:type="dxa"/>
            <w:tcBorders>
              <w:top w:val="nil"/>
              <w:left w:val="nil"/>
              <w:bottom w:val="single" w:sz="4" w:space="0" w:color="auto"/>
              <w:right w:val="single" w:sz="4" w:space="0" w:color="auto"/>
            </w:tcBorders>
            <w:shd w:val="clear" w:color="auto" w:fill="auto"/>
            <w:hideMark/>
          </w:tcPr>
          <w:p w14:paraId="7B73049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684440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1B33013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0EC141D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7079FD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A8AA5B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640404F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49FEEE1"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61538FB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DBDD7F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12</w:t>
            </w:r>
          </w:p>
        </w:tc>
        <w:tc>
          <w:tcPr>
            <w:tcW w:w="2753" w:type="dxa"/>
            <w:tcBorders>
              <w:top w:val="nil"/>
              <w:left w:val="nil"/>
              <w:bottom w:val="single" w:sz="4" w:space="0" w:color="auto"/>
              <w:right w:val="single" w:sz="4" w:space="0" w:color="auto"/>
            </w:tcBorders>
            <w:shd w:val="clear" w:color="auto" w:fill="auto"/>
            <w:hideMark/>
          </w:tcPr>
          <w:p w14:paraId="57121EA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PREVIOUS_MONTH</w:t>
            </w:r>
          </w:p>
        </w:tc>
        <w:tc>
          <w:tcPr>
            <w:tcW w:w="682" w:type="dxa"/>
            <w:tcBorders>
              <w:top w:val="nil"/>
              <w:left w:val="nil"/>
              <w:bottom w:val="single" w:sz="4" w:space="0" w:color="auto"/>
              <w:right w:val="single" w:sz="4" w:space="0" w:color="auto"/>
            </w:tcBorders>
            <w:shd w:val="clear" w:color="auto" w:fill="auto"/>
            <w:hideMark/>
          </w:tcPr>
          <w:p w14:paraId="6D2FC2C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C50A77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1D3518E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90866B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7259B22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6137D8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64C42A8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7DC96D7B"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169C214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EB57E1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13</w:t>
            </w:r>
          </w:p>
        </w:tc>
        <w:tc>
          <w:tcPr>
            <w:tcW w:w="2753" w:type="dxa"/>
            <w:tcBorders>
              <w:top w:val="nil"/>
              <w:left w:val="nil"/>
              <w:bottom w:val="single" w:sz="4" w:space="0" w:color="auto"/>
              <w:right w:val="single" w:sz="4" w:space="0" w:color="auto"/>
            </w:tcBorders>
            <w:shd w:val="clear" w:color="auto" w:fill="auto"/>
            <w:noWrap/>
            <w:hideMark/>
          </w:tcPr>
          <w:p w14:paraId="13B2A494"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THREE_MONTHS_AGO</w:t>
            </w:r>
          </w:p>
        </w:tc>
        <w:tc>
          <w:tcPr>
            <w:tcW w:w="682" w:type="dxa"/>
            <w:tcBorders>
              <w:top w:val="nil"/>
              <w:left w:val="nil"/>
              <w:bottom w:val="single" w:sz="4" w:space="0" w:color="auto"/>
              <w:right w:val="single" w:sz="4" w:space="0" w:color="auto"/>
            </w:tcBorders>
            <w:shd w:val="clear" w:color="auto" w:fill="auto"/>
            <w:hideMark/>
          </w:tcPr>
          <w:p w14:paraId="4760770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AC39A1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1CFB4DE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FE97AA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6B14292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F7C4D3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EABBEF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06886A64"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3379F58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8CD20F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14</w:t>
            </w:r>
          </w:p>
        </w:tc>
        <w:tc>
          <w:tcPr>
            <w:tcW w:w="2753" w:type="dxa"/>
            <w:tcBorders>
              <w:top w:val="nil"/>
              <w:left w:val="nil"/>
              <w:bottom w:val="single" w:sz="4" w:space="0" w:color="auto"/>
              <w:right w:val="single" w:sz="4" w:space="0" w:color="auto"/>
            </w:tcBorders>
            <w:shd w:val="clear" w:color="auto" w:fill="auto"/>
            <w:noWrap/>
            <w:hideMark/>
          </w:tcPr>
          <w:p w14:paraId="2076BDA3"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CURRENT_12_MONTHS</w:t>
            </w:r>
          </w:p>
        </w:tc>
        <w:tc>
          <w:tcPr>
            <w:tcW w:w="682" w:type="dxa"/>
            <w:tcBorders>
              <w:top w:val="nil"/>
              <w:left w:val="nil"/>
              <w:bottom w:val="single" w:sz="4" w:space="0" w:color="auto"/>
              <w:right w:val="single" w:sz="4" w:space="0" w:color="auto"/>
            </w:tcBorders>
            <w:shd w:val="clear" w:color="auto" w:fill="auto"/>
            <w:hideMark/>
          </w:tcPr>
          <w:p w14:paraId="0655CD2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4AB970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65CD9CD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C05DD6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80AE22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493AF9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70C311A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E1BE876"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3A663F9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FA265B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15</w:t>
            </w:r>
          </w:p>
        </w:tc>
        <w:tc>
          <w:tcPr>
            <w:tcW w:w="2753" w:type="dxa"/>
            <w:tcBorders>
              <w:top w:val="nil"/>
              <w:left w:val="nil"/>
              <w:bottom w:val="single" w:sz="4" w:space="0" w:color="auto"/>
              <w:right w:val="single" w:sz="4" w:space="0" w:color="auto"/>
            </w:tcBorders>
            <w:shd w:val="clear" w:color="auto" w:fill="auto"/>
            <w:hideMark/>
          </w:tcPr>
          <w:p w14:paraId="1424D980"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LAST_12_MONTHS</w:t>
            </w:r>
          </w:p>
        </w:tc>
        <w:tc>
          <w:tcPr>
            <w:tcW w:w="682" w:type="dxa"/>
            <w:tcBorders>
              <w:top w:val="nil"/>
              <w:left w:val="nil"/>
              <w:bottom w:val="single" w:sz="4" w:space="0" w:color="auto"/>
              <w:right w:val="single" w:sz="4" w:space="0" w:color="auto"/>
            </w:tcBorders>
            <w:shd w:val="clear" w:color="auto" w:fill="auto"/>
            <w:hideMark/>
          </w:tcPr>
          <w:p w14:paraId="64B8CA0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02A85A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1A55D96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A81B1F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0C95F68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01F54A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7D00ADE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3D5F4C2" w14:textId="77777777" w:rsidTr="00992444">
        <w:trPr>
          <w:trHeight w:val="300"/>
        </w:trPr>
        <w:tc>
          <w:tcPr>
            <w:tcW w:w="977" w:type="dxa"/>
            <w:vMerge/>
            <w:tcBorders>
              <w:top w:val="nil"/>
              <w:left w:val="single" w:sz="8" w:space="0" w:color="auto"/>
              <w:bottom w:val="nil"/>
              <w:right w:val="single" w:sz="4" w:space="0" w:color="auto"/>
            </w:tcBorders>
            <w:vAlign w:val="center"/>
            <w:hideMark/>
          </w:tcPr>
          <w:p w14:paraId="2FB1A83F"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D90474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16</w:t>
            </w:r>
          </w:p>
        </w:tc>
        <w:tc>
          <w:tcPr>
            <w:tcW w:w="2753" w:type="dxa"/>
            <w:tcBorders>
              <w:top w:val="nil"/>
              <w:left w:val="nil"/>
              <w:bottom w:val="single" w:sz="4" w:space="0" w:color="auto"/>
              <w:right w:val="single" w:sz="4" w:space="0" w:color="auto"/>
            </w:tcBorders>
            <w:shd w:val="clear" w:color="auto" w:fill="auto"/>
            <w:noWrap/>
            <w:hideMark/>
          </w:tcPr>
          <w:p w14:paraId="330AAF08"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PREVIOUS_12_MONTHS</w:t>
            </w:r>
          </w:p>
        </w:tc>
        <w:tc>
          <w:tcPr>
            <w:tcW w:w="682" w:type="dxa"/>
            <w:tcBorders>
              <w:top w:val="nil"/>
              <w:left w:val="nil"/>
              <w:bottom w:val="single" w:sz="4" w:space="0" w:color="auto"/>
              <w:right w:val="single" w:sz="4" w:space="0" w:color="auto"/>
            </w:tcBorders>
            <w:shd w:val="clear" w:color="auto" w:fill="auto"/>
            <w:hideMark/>
          </w:tcPr>
          <w:p w14:paraId="3BE989A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9523A3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328FF71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5807268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55D64C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0AF0036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4C0645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3F0FF889" w14:textId="77777777" w:rsidTr="00992444">
        <w:trPr>
          <w:trHeight w:val="315"/>
        </w:trPr>
        <w:tc>
          <w:tcPr>
            <w:tcW w:w="977" w:type="dxa"/>
            <w:vMerge/>
            <w:tcBorders>
              <w:top w:val="nil"/>
              <w:left w:val="single" w:sz="8" w:space="0" w:color="auto"/>
              <w:bottom w:val="nil"/>
              <w:right w:val="single" w:sz="4" w:space="0" w:color="auto"/>
            </w:tcBorders>
            <w:vAlign w:val="center"/>
            <w:hideMark/>
          </w:tcPr>
          <w:p w14:paraId="521B952F"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7371CB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17</w:t>
            </w:r>
          </w:p>
        </w:tc>
        <w:tc>
          <w:tcPr>
            <w:tcW w:w="2753" w:type="dxa"/>
            <w:tcBorders>
              <w:top w:val="nil"/>
              <w:left w:val="nil"/>
              <w:bottom w:val="single" w:sz="4" w:space="0" w:color="auto"/>
              <w:right w:val="single" w:sz="4" w:space="0" w:color="auto"/>
            </w:tcBorders>
            <w:shd w:val="clear" w:color="auto" w:fill="auto"/>
            <w:noWrap/>
            <w:hideMark/>
          </w:tcPr>
          <w:p w14:paraId="68548C5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THREE_YEARS_AGO</w:t>
            </w:r>
          </w:p>
        </w:tc>
        <w:tc>
          <w:tcPr>
            <w:tcW w:w="682" w:type="dxa"/>
            <w:tcBorders>
              <w:top w:val="nil"/>
              <w:left w:val="nil"/>
              <w:bottom w:val="single" w:sz="8" w:space="0" w:color="auto"/>
              <w:right w:val="single" w:sz="4" w:space="0" w:color="auto"/>
            </w:tcBorders>
            <w:shd w:val="clear" w:color="auto" w:fill="auto"/>
            <w:hideMark/>
          </w:tcPr>
          <w:p w14:paraId="0E99B25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95C66D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8" w:space="0" w:color="auto"/>
              <w:right w:val="single" w:sz="4" w:space="0" w:color="auto"/>
            </w:tcBorders>
            <w:shd w:val="clear" w:color="auto" w:fill="auto"/>
            <w:hideMark/>
          </w:tcPr>
          <w:p w14:paraId="28E108E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nil"/>
              <w:right w:val="single" w:sz="4" w:space="0" w:color="auto"/>
            </w:tcBorders>
            <w:shd w:val="clear" w:color="auto" w:fill="auto"/>
            <w:hideMark/>
          </w:tcPr>
          <w:p w14:paraId="5C1FBA3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4836EB0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8" w:space="0" w:color="auto"/>
              <w:right w:val="single" w:sz="4" w:space="0" w:color="auto"/>
            </w:tcBorders>
            <w:shd w:val="clear" w:color="auto" w:fill="auto"/>
            <w:hideMark/>
          </w:tcPr>
          <w:p w14:paraId="7DE4383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8" w:space="0" w:color="auto"/>
              <w:right w:val="single" w:sz="4" w:space="0" w:color="auto"/>
            </w:tcBorders>
            <w:shd w:val="clear" w:color="auto" w:fill="auto"/>
            <w:hideMark/>
          </w:tcPr>
          <w:p w14:paraId="374DCF2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2E831A2E" w14:textId="77777777" w:rsidTr="00061490">
        <w:trPr>
          <w:trHeight w:val="300"/>
        </w:trPr>
        <w:tc>
          <w:tcPr>
            <w:tcW w:w="977" w:type="dxa"/>
            <w:vMerge w:val="restart"/>
            <w:tcBorders>
              <w:top w:val="single" w:sz="8" w:space="0" w:color="auto"/>
              <w:left w:val="single" w:sz="8" w:space="0" w:color="auto"/>
              <w:bottom w:val="nil"/>
              <w:right w:val="single" w:sz="4" w:space="0" w:color="auto"/>
            </w:tcBorders>
            <w:shd w:val="clear" w:color="auto" w:fill="auto"/>
            <w:hideMark/>
          </w:tcPr>
          <w:p w14:paraId="62BE678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37</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3D976683"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POSITION_ERROR_TREND</w:t>
            </w:r>
          </w:p>
        </w:tc>
        <w:tc>
          <w:tcPr>
            <w:tcW w:w="682" w:type="dxa"/>
            <w:tcBorders>
              <w:top w:val="nil"/>
              <w:left w:val="nil"/>
              <w:bottom w:val="single" w:sz="4" w:space="0" w:color="auto"/>
              <w:right w:val="single" w:sz="4" w:space="0" w:color="auto"/>
            </w:tcBorders>
            <w:shd w:val="clear" w:color="auto" w:fill="auto"/>
            <w:hideMark/>
          </w:tcPr>
          <w:p w14:paraId="744484B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03A3FAC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44D89B3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68</w:t>
            </w:r>
          </w:p>
        </w:tc>
        <w:tc>
          <w:tcPr>
            <w:tcW w:w="522" w:type="dxa"/>
            <w:tcBorders>
              <w:top w:val="single" w:sz="8" w:space="0" w:color="auto"/>
              <w:left w:val="nil"/>
              <w:bottom w:val="single" w:sz="4" w:space="0" w:color="auto"/>
              <w:right w:val="single" w:sz="4" w:space="0" w:color="auto"/>
            </w:tcBorders>
            <w:shd w:val="clear" w:color="auto" w:fill="auto"/>
            <w:hideMark/>
          </w:tcPr>
          <w:p w14:paraId="44C6FDD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21052D2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EA1D0F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00D961A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24B8BF2"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7690357E"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56125D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4AF64D8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CURRENTLY COLLECTED</w:t>
            </w:r>
          </w:p>
        </w:tc>
        <w:tc>
          <w:tcPr>
            <w:tcW w:w="682" w:type="dxa"/>
            <w:tcBorders>
              <w:top w:val="nil"/>
              <w:left w:val="nil"/>
              <w:bottom w:val="single" w:sz="4" w:space="0" w:color="auto"/>
              <w:right w:val="single" w:sz="4" w:space="0" w:color="auto"/>
            </w:tcBorders>
            <w:shd w:val="clear" w:color="auto" w:fill="auto"/>
            <w:hideMark/>
          </w:tcPr>
          <w:p w14:paraId="6609F1E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6917F3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36CAFE9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4966A0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396E9A0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319138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40F195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5D27B9C"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0744BA5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2ADD6B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12128039" w14:textId="77777777" w:rsidR="00E247AF" w:rsidRPr="00CC4E0B" w:rsidRDefault="00E247AF" w:rsidP="00911A80">
            <w:pPr>
              <w:rPr>
                <w:rFonts w:ascii="Courier New" w:eastAsia="Times New Roman" w:hAnsi="Courier New" w:cs="Courier New"/>
                <w:b/>
                <w:bCs/>
                <w:sz w:val="20"/>
                <w:szCs w:val="20"/>
                <w:lang w:eastAsia="en-US"/>
              </w:rPr>
            </w:pPr>
            <w:proofErr w:type="gramStart"/>
            <w:r w:rsidRPr="00CC4E0B">
              <w:rPr>
                <w:rFonts w:ascii="Courier New" w:eastAsia="Times New Roman" w:hAnsi="Courier New" w:cs="Courier New"/>
                <w:b/>
                <w:bCs/>
                <w:sz w:val="20"/>
                <w:szCs w:val="20"/>
                <w:lang w:eastAsia="en-US"/>
              </w:rPr>
              <w:t>TODAY(</w:t>
            </w:r>
            <w:proofErr w:type="gramEnd"/>
            <w:r w:rsidRPr="00CC4E0B">
              <w:rPr>
                <w:rFonts w:ascii="Courier New" w:eastAsia="Times New Roman" w:hAnsi="Courier New" w:cs="Courier New"/>
                <w:b/>
                <w:bCs/>
                <w:sz w:val="20"/>
                <w:szCs w:val="20"/>
                <w:lang w:eastAsia="en-US"/>
              </w:rPr>
              <w:t>FULL DAY)</w:t>
            </w:r>
          </w:p>
        </w:tc>
        <w:tc>
          <w:tcPr>
            <w:tcW w:w="682" w:type="dxa"/>
            <w:tcBorders>
              <w:top w:val="nil"/>
              <w:left w:val="nil"/>
              <w:bottom w:val="single" w:sz="4" w:space="0" w:color="auto"/>
              <w:right w:val="single" w:sz="4" w:space="0" w:color="auto"/>
            </w:tcBorders>
            <w:shd w:val="clear" w:color="auto" w:fill="auto"/>
            <w:hideMark/>
          </w:tcPr>
          <w:p w14:paraId="6ACDD37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5363E0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3CF60BE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63263E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6301C8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EC2CE3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226EF5A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9FEB1CF"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46DCB9C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CD00AA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74351F60"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LAST_DAY</w:t>
            </w:r>
          </w:p>
        </w:tc>
        <w:tc>
          <w:tcPr>
            <w:tcW w:w="682" w:type="dxa"/>
            <w:tcBorders>
              <w:top w:val="nil"/>
              <w:left w:val="nil"/>
              <w:bottom w:val="single" w:sz="4" w:space="0" w:color="auto"/>
              <w:right w:val="single" w:sz="4" w:space="0" w:color="auto"/>
            </w:tcBorders>
            <w:shd w:val="clear" w:color="auto" w:fill="auto"/>
            <w:hideMark/>
          </w:tcPr>
          <w:p w14:paraId="350191F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84AC1A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06F4BBC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5D38D8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4FE9CA5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70431F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6FD99B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3802A2D8"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1AF8321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EA722D4"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hideMark/>
          </w:tcPr>
          <w:p w14:paraId="2CF003DF"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PREVIOUS_DAY</w:t>
            </w:r>
          </w:p>
        </w:tc>
        <w:tc>
          <w:tcPr>
            <w:tcW w:w="682" w:type="dxa"/>
            <w:tcBorders>
              <w:top w:val="nil"/>
              <w:left w:val="nil"/>
              <w:bottom w:val="single" w:sz="4" w:space="0" w:color="auto"/>
              <w:right w:val="single" w:sz="4" w:space="0" w:color="auto"/>
            </w:tcBorders>
            <w:shd w:val="clear" w:color="auto" w:fill="auto"/>
            <w:hideMark/>
          </w:tcPr>
          <w:p w14:paraId="0ED1483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DCC6DC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769B3DA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3C9A41B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04D8972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042B5C1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0E784BD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22B55065"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582DF83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698DF6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single" w:sz="4" w:space="0" w:color="auto"/>
              <w:right w:val="single" w:sz="4" w:space="0" w:color="auto"/>
            </w:tcBorders>
            <w:shd w:val="clear" w:color="auto" w:fill="auto"/>
            <w:hideMark/>
          </w:tcPr>
          <w:p w14:paraId="61BE4DF3"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THREE_DAYS_AGO</w:t>
            </w:r>
          </w:p>
        </w:tc>
        <w:tc>
          <w:tcPr>
            <w:tcW w:w="682" w:type="dxa"/>
            <w:tcBorders>
              <w:top w:val="nil"/>
              <w:left w:val="nil"/>
              <w:bottom w:val="single" w:sz="4" w:space="0" w:color="auto"/>
              <w:right w:val="single" w:sz="4" w:space="0" w:color="auto"/>
            </w:tcBorders>
            <w:shd w:val="clear" w:color="auto" w:fill="auto"/>
            <w:hideMark/>
          </w:tcPr>
          <w:p w14:paraId="5CC148A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E0D25A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596A629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1551C7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932B4E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9523B4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72B8482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24095EE"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20DA0424"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6DD9D8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nil"/>
              <w:left w:val="nil"/>
              <w:bottom w:val="single" w:sz="4" w:space="0" w:color="auto"/>
              <w:right w:val="single" w:sz="4" w:space="0" w:color="auto"/>
            </w:tcBorders>
            <w:shd w:val="clear" w:color="auto" w:fill="auto"/>
            <w:hideMark/>
          </w:tcPr>
          <w:p w14:paraId="5EF277E6"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CURRENT_WEEK</w:t>
            </w:r>
          </w:p>
        </w:tc>
        <w:tc>
          <w:tcPr>
            <w:tcW w:w="682" w:type="dxa"/>
            <w:tcBorders>
              <w:top w:val="nil"/>
              <w:left w:val="nil"/>
              <w:bottom w:val="single" w:sz="4" w:space="0" w:color="auto"/>
              <w:right w:val="single" w:sz="4" w:space="0" w:color="auto"/>
            </w:tcBorders>
            <w:shd w:val="clear" w:color="auto" w:fill="auto"/>
            <w:hideMark/>
          </w:tcPr>
          <w:p w14:paraId="16EEA38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C05086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4820296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4E0B03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0AD5852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3C62DC9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7B5BDD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802AD7D"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12C4A77A"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D59A8E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w:t>
            </w:r>
          </w:p>
        </w:tc>
        <w:tc>
          <w:tcPr>
            <w:tcW w:w="2753" w:type="dxa"/>
            <w:tcBorders>
              <w:top w:val="nil"/>
              <w:left w:val="nil"/>
              <w:bottom w:val="single" w:sz="4" w:space="0" w:color="auto"/>
              <w:right w:val="single" w:sz="4" w:space="0" w:color="auto"/>
            </w:tcBorders>
            <w:shd w:val="clear" w:color="auto" w:fill="auto"/>
            <w:hideMark/>
          </w:tcPr>
          <w:p w14:paraId="13B12E2A"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LAST_WEEK</w:t>
            </w:r>
          </w:p>
        </w:tc>
        <w:tc>
          <w:tcPr>
            <w:tcW w:w="682" w:type="dxa"/>
            <w:tcBorders>
              <w:top w:val="nil"/>
              <w:left w:val="nil"/>
              <w:bottom w:val="single" w:sz="4" w:space="0" w:color="auto"/>
              <w:right w:val="single" w:sz="4" w:space="0" w:color="auto"/>
            </w:tcBorders>
            <w:shd w:val="clear" w:color="auto" w:fill="auto"/>
            <w:hideMark/>
          </w:tcPr>
          <w:p w14:paraId="0F44B3F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9B9A34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41B91D9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5B0813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0F5B167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347ABA1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6340CCE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7C675321"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29C664E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B190F1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w:t>
            </w:r>
          </w:p>
        </w:tc>
        <w:tc>
          <w:tcPr>
            <w:tcW w:w="2753" w:type="dxa"/>
            <w:tcBorders>
              <w:top w:val="nil"/>
              <w:left w:val="nil"/>
              <w:bottom w:val="single" w:sz="4" w:space="0" w:color="auto"/>
              <w:right w:val="single" w:sz="4" w:space="0" w:color="auto"/>
            </w:tcBorders>
            <w:shd w:val="clear" w:color="auto" w:fill="auto"/>
            <w:noWrap/>
            <w:hideMark/>
          </w:tcPr>
          <w:p w14:paraId="4B64A8CA"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PREVIOUS_WEEK</w:t>
            </w:r>
          </w:p>
        </w:tc>
        <w:tc>
          <w:tcPr>
            <w:tcW w:w="682" w:type="dxa"/>
            <w:tcBorders>
              <w:top w:val="nil"/>
              <w:left w:val="nil"/>
              <w:bottom w:val="single" w:sz="4" w:space="0" w:color="auto"/>
              <w:right w:val="single" w:sz="4" w:space="0" w:color="auto"/>
            </w:tcBorders>
            <w:shd w:val="clear" w:color="auto" w:fill="auto"/>
            <w:hideMark/>
          </w:tcPr>
          <w:p w14:paraId="6FAC398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D26E7D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8985B1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7EBB8E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9225D0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658865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1D27013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71C07646"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22ED0E41"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B48916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9</w:t>
            </w:r>
          </w:p>
        </w:tc>
        <w:tc>
          <w:tcPr>
            <w:tcW w:w="2753" w:type="dxa"/>
            <w:tcBorders>
              <w:top w:val="nil"/>
              <w:left w:val="nil"/>
              <w:bottom w:val="single" w:sz="4" w:space="0" w:color="auto"/>
              <w:right w:val="single" w:sz="4" w:space="0" w:color="auto"/>
            </w:tcBorders>
            <w:shd w:val="clear" w:color="auto" w:fill="auto"/>
            <w:noWrap/>
            <w:hideMark/>
          </w:tcPr>
          <w:p w14:paraId="29FFFD2F"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THREE_WEEKS_AGO</w:t>
            </w:r>
          </w:p>
        </w:tc>
        <w:tc>
          <w:tcPr>
            <w:tcW w:w="682" w:type="dxa"/>
            <w:tcBorders>
              <w:top w:val="nil"/>
              <w:left w:val="nil"/>
              <w:bottom w:val="single" w:sz="4" w:space="0" w:color="auto"/>
              <w:right w:val="single" w:sz="4" w:space="0" w:color="auto"/>
            </w:tcBorders>
            <w:shd w:val="clear" w:color="auto" w:fill="auto"/>
            <w:hideMark/>
          </w:tcPr>
          <w:p w14:paraId="5CA0ADD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B3A130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DF8F26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277FA6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7FCD7EC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098692C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0AB8E1F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7AB3300F"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7F863D35"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BE71C1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w:t>
            </w:r>
          </w:p>
        </w:tc>
        <w:tc>
          <w:tcPr>
            <w:tcW w:w="2753" w:type="dxa"/>
            <w:tcBorders>
              <w:top w:val="nil"/>
              <w:left w:val="nil"/>
              <w:bottom w:val="single" w:sz="4" w:space="0" w:color="auto"/>
              <w:right w:val="single" w:sz="4" w:space="0" w:color="auto"/>
            </w:tcBorders>
            <w:shd w:val="clear" w:color="auto" w:fill="auto"/>
            <w:noWrap/>
            <w:hideMark/>
          </w:tcPr>
          <w:p w14:paraId="4C2E0968"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CURRENT_MONTH</w:t>
            </w:r>
          </w:p>
        </w:tc>
        <w:tc>
          <w:tcPr>
            <w:tcW w:w="682" w:type="dxa"/>
            <w:tcBorders>
              <w:top w:val="nil"/>
              <w:left w:val="nil"/>
              <w:bottom w:val="single" w:sz="4" w:space="0" w:color="auto"/>
              <w:right w:val="single" w:sz="4" w:space="0" w:color="auto"/>
            </w:tcBorders>
            <w:shd w:val="clear" w:color="auto" w:fill="auto"/>
            <w:hideMark/>
          </w:tcPr>
          <w:p w14:paraId="1D2BAD3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FA0763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39E4CD8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9ADF6A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41DB73FA"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1AFD107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796D8C7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EA7ABF3"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4747A68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2CBBB3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11</w:t>
            </w:r>
          </w:p>
        </w:tc>
        <w:tc>
          <w:tcPr>
            <w:tcW w:w="2753" w:type="dxa"/>
            <w:tcBorders>
              <w:top w:val="nil"/>
              <w:left w:val="nil"/>
              <w:bottom w:val="single" w:sz="4" w:space="0" w:color="auto"/>
              <w:right w:val="single" w:sz="4" w:space="0" w:color="auto"/>
            </w:tcBorders>
            <w:shd w:val="clear" w:color="auto" w:fill="auto"/>
            <w:hideMark/>
          </w:tcPr>
          <w:p w14:paraId="7CD92B34"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LAST_MONTH</w:t>
            </w:r>
          </w:p>
        </w:tc>
        <w:tc>
          <w:tcPr>
            <w:tcW w:w="682" w:type="dxa"/>
            <w:tcBorders>
              <w:top w:val="nil"/>
              <w:left w:val="nil"/>
              <w:bottom w:val="single" w:sz="4" w:space="0" w:color="auto"/>
              <w:right w:val="single" w:sz="4" w:space="0" w:color="auto"/>
            </w:tcBorders>
            <w:shd w:val="clear" w:color="auto" w:fill="auto"/>
            <w:hideMark/>
          </w:tcPr>
          <w:p w14:paraId="325B530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48C944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50220B4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516F9A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D74869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1A5BF93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573985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C32A6C4"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117C768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EDBC61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12</w:t>
            </w:r>
          </w:p>
        </w:tc>
        <w:tc>
          <w:tcPr>
            <w:tcW w:w="2753" w:type="dxa"/>
            <w:tcBorders>
              <w:top w:val="nil"/>
              <w:left w:val="nil"/>
              <w:bottom w:val="single" w:sz="4" w:space="0" w:color="auto"/>
              <w:right w:val="single" w:sz="4" w:space="0" w:color="auto"/>
            </w:tcBorders>
            <w:shd w:val="clear" w:color="auto" w:fill="auto"/>
            <w:hideMark/>
          </w:tcPr>
          <w:p w14:paraId="004AA71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PREVIOUS_MONTH</w:t>
            </w:r>
          </w:p>
        </w:tc>
        <w:tc>
          <w:tcPr>
            <w:tcW w:w="682" w:type="dxa"/>
            <w:tcBorders>
              <w:top w:val="nil"/>
              <w:left w:val="nil"/>
              <w:bottom w:val="single" w:sz="4" w:space="0" w:color="auto"/>
              <w:right w:val="single" w:sz="4" w:space="0" w:color="auto"/>
            </w:tcBorders>
            <w:shd w:val="clear" w:color="auto" w:fill="auto"/>
            <w:hideMark/>
          </w:tcPr>
          <w:p w14:paraId="4AF9BFB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A3C30C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22277EE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03D655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E65EEF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178D0ED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197FF04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9B0F7C6"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1E34A384"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471D18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13</w:t>
            </w:r>
          </w:p>
        </w:tc>
        <w:tc>
          <w:tcPr>
            <w:tcW w:w="2753" w:type="dxa"/>
            <w:tcBorders>
              <w:top w:val="nil"/>
              <w:left w:val="nil"/>
              <w:bottom w:val="single" w:sz="4" w:space="0" w:color="auto"/>
              <w:right w:val="single" w:sz="4" w:space="0" w:color="auto"/>
            </w:tcBorders>
            <w:shd w:val="clear" w:color="auto" w:fill="auto"/>
            <w:noWrap/>
            <w:hideMark/>
          </w:tcPr>
          <w:p w14:paraId="7D7FE1F6"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THREE_MONTHS_AGO</w:t>
            </w:r>
          </w:p>
        </w:tc>
        <w:tc>
          <w:tcPr>
            <w:tcW w:w="682" w:type="dxa"/>
            <w:tcBorders>
              <w:top w:val="nil"/>
              <w:left w:val="nil"/>
              <w:bottom w:val="single" w:sz="4" w:space="0" w:color="auto"/>
              <w:right w:val="single" w:sz="4" w:space="0" w:color="auto"/>
            </w:tcBorders>
            <w:shd w:val="clear" w:color="auto" w:fill="auto"/>
            <w:hideMark/>
          </w:tcPr>
          <w:p w14:paraId="2E0C83D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12BABE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736E5EA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C31630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3DB0552A"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30BFF57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4F389B7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4DA1361"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251E5514"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7B2943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14</w:t>
            </w:r>
          </w:p>
        </w:tc>
        <w:tc>
          <w:tcPr>
            <w:tcW w:w="2753" w:type="dxa"/>
            <w:tcBorders>
              <w:top w:val="nil"/>
              <w:left w:val="nil"/>
              <w:bottom w:val="single" w:sz="4" w:space="0" w:color="auto"/>
              <w:right w:val="single" w:sz="4" w:space="0" w:color="auto"/>
            </w:tcBorders>
            <w:shd w:val="clear" w:color="auto" w:fill="auto"/>
            <w:noWrap/>
            <w:hideMark/>
          </w:tcPr>
          <w:p w14:paraId="38EBF0EC"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CURRENT_12_MONTHS</w:t>
            </w:r>
          </w:p>
        </w:tc>
        <w:tc>
          <w:tcPr>
            <w:tcW w:w="682" w:type="dxa"/>
            <w:tcBorders>
              <w:top w:val="nil"/>
              <w:left w:val="nil"/>
              <w:bottom w:val="single" w:sz="4" w:space="0" w:color="auto"/>
              <w:right w:val="single" w:sz="4" w:space="0" w:color="auto"/>
            </w:tcBorders>
            <w:shd w:val="clear" w:color="auto" w:fill="auto"/>
            <w:hideMark/>
          </w:tcPr>
          <w:p w14:paraId="4E864E6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17A6F8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21156B0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DB7D55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08056B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68BFB8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733D61B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3FC30D36"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0D2633C1"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D9C197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15</w:t>
            </w:r>
          </w:p>
        </w:tc>
        <w:tc>
          <w:tcPr>
            <w:tcW w:w="2753" w:type="dxa"/>
            <w:tcBorders>
              <w:top w:val="nil"/>
              <w:left w:val="nil"/>
              <w:bottom w:val="single" w:sz="4" w:space="0" w:color="auto"/>
              <w:right w:val="single" w:sz="4" w:space="0" w:color="auto"/>
            </w:tcBorders>
            <w:shd w:val="clear" w:color="auto" w:fill="auto"/>
            <w:hideMark/>
          </w:tcPr>
          <w:p w14:paraId="388A3729"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LAST_12_MONTHS</w:t>
            </w:r>
          </w:p>
        </w:tc>
        <w:tc>
          <w:tcPr>
            <w:tcW w:w="682" w:type="dxa"/>
            <w:tcBorders>
              <w:top w:val="nil"/>
              <w:left w:val="nil"/>
              <w:bottom w:val="single" w:sz="4" w:space="0" w:color="auto"/>
              <w:right w:val="single" w:sz="4" w:space="0" w:color="auto"/>
            </w:tcBorders>
            <w:shd w:val="clear" w:color="auto" w:fill="auto"/>
            <w:hideMark/>
          </w:tcPr>
          <w:p w14:paraId="2972F19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9AA211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4EC3576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36FCD62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CB121F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270BB4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49CC5AC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34D065A4" w14:textId="77777777" w:rsidTr="00992444">
        <w:trPr>
          <w:trHeight w:val="300"/>
        </w:trPr>
        <w:tc>
          <w:tcPr>
            <w:tcW w:w="977" w:type="dxa"/>
            <w:vMerge/>
            <w:tcBorders>
              <w:top w:val="single" w:sz="8" w:space="0" w:color="auto"/>
              <w:left w:val="single" w:sz="8" w:space="0" w:color="auto"/>
              <w:bottom w:val="nil"/>
              <w:right w:val="single" w:sz="4" w:space="0" w:color="auto"/>
            </w:tcBorders>
            <w:vAlign w:val="center"/>
            <w:hideMark/>
          </w:tcPr>
          <w:p w14:paraId="38DE9BB2"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F07D5A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16</w:t>
            </w:r>
          </w:p>
        </w:tc>
        <w:tc>
          <w:tcPr>
            <w:tcW w:w="2753" w:type="dxa"/>
            <w:tcBorders>
              <w:top w:val="nil"/>
              <w:left w:val="nil"/>
              <w:bottom w:val="single" w:sz="4" w:space="0" w:color="auto"/>
              <w:right w:val="single" w:sz="4" w:space="0" w:color="auto"/>
            </w:tcBorders>
            <w:shd w:val="clear" w:color="auto" w:fill="auto"/>
            <w:noWrap/>
            <w:hideMark/>
          </w:tcPr>
          <w:p w14:paraId="7A9C4746"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PREVIOUS_12_MONTHS</w:t>
            </w:r>
          </w:p>
        </w:tc>
        <w:tc>
          <w:tcPr>
            <w:tcW w:w="682" w:type="dxa"/>
            <w:tcBorders>
              <w:top w:val="nil"/>
              <w:left w:val="nil"/>
              <w:bottom w:val="single" w:sz="4" w:space="0" w:color="auto"/>
              <w:right w:val="single" w:sz="4" w:space="0" w:color="auto"/>
            </w:tcBorders>
            <w:shd w:val="clear" w:color="auto" w:fill="auto"/>
            <w:hideMark/>
          </w:tcPr>
          <w:p w14:paraId="58673FF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C0CCF9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6285129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628492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728A825A"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6B7B13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1015F12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C33B78D" w14:textId="77777777" w:rsidTr="00992444">
        <w:trPr>
          <w:trHeight w:val="315"/>
        </w:trPr>
        <w:tc>
          <w:tcPr>
            <w:tcW w:w="977" w:type="dxa"/>
            <w:vMerge/>
            <w:tcBorders>
              <w:top w:val="single" w:sz="8" w:space="0" w:color="auto"/>
              <w:left w:val="single" w:sz="8" w:space="0" w:color="auto"/>
              <w:bottom w:val="nil"/>
              <w:right w:val="single" w:sz="4" w:space="0" w:color="auto"/>
            </w:tcBorders>
            <w:vAlign w:val="center"/>
            <w:hideMark/>
          </w:tcPr>
          <w:p w14:paraId="39D8189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2338AA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17</w:t>
            </w:r>
          </w:p>
        </w:tc>
        <w:tc>
          <w:tcPr>
            <w:tcW w:w="2753" w:type="dxa"/>
            <w:tcBorders>
              <w:top w:val="nil"/>
              <w:left w:val="nil"/>
              <w:bottom w:val="single" w:sz="4" w:space="0" w:color="auto"/>
              <w:right w:val="single" w:sz="4" w:space="0" w:color="auto"/>
            </w:tcBorders>
            <w:shd w:val="clear" w:color="auto" w:fill="auto"/>
            <w:noWrap/>
            <w:hideMark/>
          </w:tcPr>
          <w:p w14:paraId="7E5A2A69"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THREE_YEARS_AGO</w:t>
            </w:r>
          </w:p>
        </w:tc>
        <w:tc>
          <w:tcPr>
            <w:tcW w:w="682" w:type="dxa"/>
            <w:tcBorders>
              <w:top w:val="nil"/>
              <w:left w:val="nil"/>
              <w:bottom w:val="single" w:sz="8" w:space="0" w:color="auto"/>
              <w:right w:val="single" w:sz="4" w:space="0" w:color="auto"/>
            </w:tcBorders>
            <w:shd w:val="clear" w:color="auto" w:fill="auto"/>
            <w:hideMark/>
          </w:tcPr>
          <w:p w14:paraId="6419FBD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3E0926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hideMark/>
          </w:tcPr>
          <w:p w14:paraId="695E0F1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nil"/>
              <w:right w:val="single" w:sz="4" w:space="0" w:color="auto"/>
            </w:tcBorders>
            <w:shd w:val="clear" w:color="auto" w:fill="auto"/>
            <w:hideMark/>
          </w:tcPr>
          <w:p w14:paraId="5876386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4A5FA19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8" w:space="0" w:color="auto"/>
              <w:right w:val="single" w:sz="4" w:space="0" w:color="auto"/>
            </w:tcBorders>
            <w:shd w:val="clear" w:color="auto" w:fill="auto"/>
            <w:hideMark/>
          </w:tcPr>
          <w:p w14:paraId="51C6D83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8" w:space="0" w:color="auto"/>
              <w:right w:val="single" w:sz="4" w:space="0" w:color="auto"/>
            </w:tcBorders>
            <w:shd w:val="clear" w:color="auto" w:fill="auto"/>
            <w:hideMark/>
          </w:tcPr>
          <w:p w14:paraId="5461EFA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384AF560" w14:textId="77777777" w:rsidTr="00061490">
        <w:trPr>
          <w:trHeight w:val="300"/>
        </w:trPr>
        <w:tc>
          <w:tcPr>
            <w:tcW w:w="977" w:type="dxa"/>
            <w:tcBorders>
              <w:top w:val="single" w:sz="8" w:space="0" w:color="auto"/>
              <w:left w:val="single" w:sz="8" w:space="0" w:color="auto"/>
              <w:bottom w:val="nil"/>
              <w:right w:val="single" w:sz="4" w:space="0" w:color="auto"/>
            </w:tcBorders>
            <w:shd w:val="clear" w:color="auto" w:fill="auto"/>
            <w:hideMark/>
          </w:tcPr>
          <w:p w14:paraId="77158CE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38</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10CBCE0B"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POSITION_HISTOGRAM</w:t>
            </w:r>
          </w:p>
        </w:tc>
        <w:tc>
          <w:tcPr>
            <w:tcW w:w="682" w:type="dxa"/>
            <w:tcBorders>
              <w:top w:val="nil"/>
              <w:left w:val="nil"/>
              <w:bottom w:val="single" w:sz="4" w:space="0" w:color="auto"/>
              <w:right w:val="single" w:sz="4" w:space="0" w:color="auto"/>
            </w:tcBorders>
            <w:shd w:val="clear" w:color="auto" w:fill="auto"/>
            <w:hideMark/>
          </w:tcPr>
          <w:p w14:paraId="75AC382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6AF377A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1941235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48</w:t>
            </w:r>
          </w:p>
        </w:tc>
        <w:tc>
          <w:tcPr>
            <w:tcW w:w="522" w:type="dxa"/>
            <w:tcBorders>
              <w:top w:val="single" w:sz="8" w:space="0" w:color="auto"/>
              <w:left w:val="nil"/>
              <w:bottom w:val="single" w:sz="4" w:space="0" w:color="auto"/>
              <w:right w:val="single" w:sz="4" w:space="0" w:color="auto"/>
            </w:tcBorders>
            <w:shd w:val="clear" w:color="auto" w:fill="auto"/>
            <w:hideMark/>
          </w:tcPr>
          <w:p w14:paraId="72F5C84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5A1209F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01141F9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C0DCBA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A79DF12"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2EB4474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5520569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54A70E90"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TOTAL_TIME</w:t>
            </w:r>
          </w:p>
        </w:tc>
        <w:tc>
          <w:tcPr>
            <w:tcW w:w="682" w:type="dxa"/>
            <w:tcBorders>
              <w:top w:val="nil"/>
              <w:left w:val="nil"/>
              <w:bottom w:val="single" w:sz="4" w:space="0" w:color="auto"/>
              <w:right w:val="single" w:sz="4" w:space="0" w:color="auto"/>
            </w:tcBorders>
            <w:shd w:val="clear" w:color="auto" w:fill="auto"/>
            <w:hideMark/>
          </w:tcPr>
          <w:p w14:paraId="27E6822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11B015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140EEF7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C04D2E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01B2C9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D89E2A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1DC85BE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3D14D2F4"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206F739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6EB1DDE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389A4799"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5%-CLOSED</w:t>
            </w:r>
          </w:p>
        </w:tc>
        <w:tc>
          <w:tcPr>
            <w:tcW w:w="682" w:type="dxa"/>
            <w:tcBorders>
              <w:top w:val="nil"/>
              <w:left w:val="nil"/>
              <w:bottom w:val="single" w:sz="4" w:space="0" w:color="auto"/>
              <w:right w:val="single" w:sz="4" w:space="0" w:color="auto"/>
            </w:tcBorders>
            <w:shd w:val="clear" w:color="auto" w:fill="auto"/>
            <w:hideMark/>
          </w:tcPr>
          <w:p w14:paraId="11B9956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7A605B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5736CB4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C21FFD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6F5FF3A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F12475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0B46FAE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3671F217"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62ED9C5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50940DF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5AE9DFA7"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10%</w:t>
            </w:r>
          </w:p>
        </w:tc>
        <w:tc>
          <w:tcPr>
            <w:tcW w:w="682" w:type="dxa"/>
            <w:tcBorders>
              <w:top w:val="nil"/>
              <w:left w:val="nil"/>
              <w:bottom w:val="single" w:sz="4" w:space="0" w:color="auto"/>
              <w:right w:val="single" w:sz="4" w:space="0" w:color="auto"/>
            </w:tcBorders>
            <w:shd w:val="clear" w:color="auto" w:fill="auto"/>
            <w:hideMark/>
          </w:tcPr>
          <w:p w14:paraId="5935F8B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6933F4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59F0370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F7AE68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8EA6F4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34BB030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05700B6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3694009"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4C61325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47D6546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hideMark/>
          </w:tcPr>
          <w:p w14:paraId="0471EBB6"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20%</w:t>
            </w:r>
          </w:p>
        </w:tc>
        <w:tc>
          <w:tcPr>
            <w:tcW w:w="682" w:type="dxa"/>
            <w:tcBorders>
              <w:top w:val="nil"/>
              <w:left w:val="nil"/>
              <w:bottom w:val="single" w:sz="4" w:space="0" w:color="auto"/>
              <w:right w:val="single" w:sz="4" w:space="0" w:color="auto"/>
            </w:tcBorders>
            <w:shd w:val="clear" w:color="auto" w:fill="auto"/>
            <w:hideMark/>
          </w:tcPr>
          <w:p w14:paraId="216C603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5B4C3B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2C4851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831AB4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44839A6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07C8422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289FBED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FD48A29"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47CA4B6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36BB4F6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single" w:sz="4" w:space="0" w:color="auto"/>
              <w:right w:val="single" w:sz="4" w:space="0" w:color="auto"/>
            </w:tcBorders>
            <w:shd w:val="clear" w:color="auto" w:fill="auto"/>
            <w:hideMark/>
          </w:tcPr>
          <w:p w14:paraId="4AE15FCE"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30%</w:t>
            </w:r>
          </w:p>
        </w:tc>
        <w:tc>
          <w:tcPr>
            <w:tcW w:w="682" w:type="dxa"/>
            <w:tcBorders>
              <w:top w:val="nil"/>
              <w:left w:val="nil"/>
              <w:bottom w:val="single" w:sz="4" w:space="0" w:color="auto"/>
              <w:right w:val="single" w:sz="4" w:space="0" w:color="auto"/>
            </w:tcBorders>
            <w:shd w:val="clear" w:color="auto" w:fill="auto"/>
            <w:hideMark/>
          </w:tcPr>
          <w:p w14:paraId="43254FA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96EAAF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75A2918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8B5341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A9D418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DE7E82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24C11F2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70668C5E"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37C517D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1F2F8D5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nil"/>
              <w:left w:val="nil"/>
              <w:bottom w:val="single" w:sz="4" w:space="0" w:color="auto"/>
              <w:right w:val="single" w:sz="4" w:space="0" w:color="auto"/>
            </w:tcBorders>
            <w:shd w:val="clear" w:color="auto" w:fill="auto"/>
            <w:hideMark/>
          </w:tcPr>
          <w:p w14:paraId="7E4ED37E"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40%</w:t>
            </w:r>
          </w:p>
        </w:tc>
        <w:tc>
          <w:tcPr>
            <w:tcW w:w="682" w:type="dxa"/>
            <w:tcBorders>
              <w:top w:val="nil"/>
              <w:left w:val="nil"/>
              <w:bottom w:val="single" w:sz="4" w:space="0" w:color="auto"/>
              <w:right w:val="single" w:sz="4" w:space="0" w:color="auto"/>
            </w:tcBorders>
            <w:shd w:val="clear" w:color="auto" w:fill="auto"/>
            <w:hideMark/>
          </w:tcPr>
          <w:p w14:paraId="3114772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92B8F5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727190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51F9121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B38CF2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D71001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631D26C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DA90E7E"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2923E2B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60BC738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w:t>
            </w:r>
          </w:p>
        </w:tc>
        <w:tc>
          <w:tcPr>
            <w:tcW w:w="2753" w:type="dxa"/>
            <w:tcBorders>
              <w:top w:val="nil"/>
              <w:left w:val="nil"/>
              <w:bottom w:val="single" w:sz="4" w:space="0" w:color="auto"/>
              <w:right w:val="single" w:sz="4" w:space="0" w:color="auto"/>
            </w:tcBorders>
            <w:shd w:val="clear" w:color="auto" w:fill="auto"/>
            <w:hideMark/>
          </w:tcPr>
          <w:p w14:paraId="38A99422"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50%</w:t>
            </w:r>
          </w:p>
        </w:tc>
        <w:tc>
          <w:tcPr>
            <w:tcW w:w="682" w:type="dxa"/>
            <w:tcBorders>
              <w:top w:val="nil"/>
              <w:left w:val="nil"/>
              <w:bottom w:val="single" w:sz="4" w:space="0" w:color="auto"/>
              <w:right w:val="single" w:sz="4" w:space="0" w:color="auto"/>
            </w:tcBorders>
            <w:shd w:val="clear" w:color="auto" w:fill="auto"/>
            <w:hideMark/>
          </w:tcPr>
          <w:p w14:paraId="5CA4A0C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2B82C7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5E8E799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ADC789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70A282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BB3DD1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E36F6D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BCBFABE"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399DD6E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774B5C8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w:t>
            </w:r>
          </w:p>
        </w:tc>
        <w:tc>
          <w:tcPr>
            <w:tcW w:w="2753" w:type="dxa"/>
            <w:tcBorders>
              <w:top w:val="nil"/>
              <w:left w:val="nil"/>
              <w:bottom w:val="single" w:sz="4" w:space="0" w:color="auto"/>
              <w:right w:val="single" w:sz="4" w:space="0" w:color="auto"/>
            </w:tcBorders>
            <w:shd w:val="clear" w:color="auto" w:fill="auto"/>
            <w:hideMark/>
          </w:tcPr>
          <w:p w14:paraId="21296862"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60%</w:t>
            </w:r>
          </w:p>
        </w:tc>
        <w:tc>
          <w:tcPr>
            <w:tcW w:w="682" w:type="dxa"/>
            <w:tcBorders>
              <w:top w:val="nil"/>
              <w:left w:val="nil"/>
              <w:bottom w:val="single" w:sz="4" w:space="0" w:color="auto"/>
              <w:right w:val="single" w:sz="4" w:space="0" w:color="auto"/>
            </w:tcBorders>
            <w:shd w:val="clear" w:color="auto" w:fill="auto"/>
            <w:hideMark/>
          </w:tcPr>
          <w:p w14:paraId="4C963A1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A3E561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0478DDB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BDE5B8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0C6AC7D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780CBC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23179C1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02A835C6"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3B5F237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4BDF666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9</w:t>
            </w:r>
          </w:p>
        </w:tc>
        <w:tc>
          <w:tcPr>
            <w:tcW w:w="2753" w:type="dxa"/>
            <w:tcBorders>
              <w:top w:val="nil"/>
              <w:left w:val="nil"/>
              <w:bottom w:val="single" w:sz="4" w:space="0" w:color="auto"/>
              <w:right w:val="single" w:sz="4" w:space="0" w:color="auto"/>
            </w:tcBorders>
            <w:shd w:val="clear" w:color="auto" w:fill="auto"/>
            <w:noWrap/>
            <w:hideMark/>
          </w:tcPr>
          <w:p w14:paraId="5468CB78"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70%</w:t>
            </w:r>
          </w:p>
        </w:tc>
        <w:tc>
          <w:tcPr>
            <w:tcW w:w="682" w:type="dxa"/>
            <w:tcBorders>
              <w:top w:val="nil"/>
              <w:left w:val="nil"/>
              <w:bottom w:val="single" w:sz="4" w:space="0" w:color="auto"/>
              <w:right w:val="single" w:sz="4" w:space="0" w:color="auto"/>
            </w:tcBorders>
            <w:shd w:val="clear" w:color="auto" w:fill="auto"/>
            <w:hideMark/>
          </w:tcPr>
          <w:p w14:paraId="5352A81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506561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7F226A6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657EEE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674912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0F11CF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4CF2335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6DB89E78"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0A23A40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1457814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w:t>
            </w:r>
          </w:p>
        </w:tc>
        <w:tc>
          <w:tcPr>
            <w:tcW w:w="2753" w:type="dxa"/>
            <w:tcBorders>
              <w:top w:val="nil"/>
              <w:left w:val="nil"/>
              <w:bottom w:val="single" w:sz="4" w:space="0" w:color="auto"/>
              <w:right w:val="single" w:sz="4" w:space="0" w:color="auto"/>
            </w:tcBorders>
            <w:shd w:val="clear" w:color="auto" w:fill="auto"/>
            <w:noWrap/>
            <w:hideMark/>
          </w:tcPr>
          <w:p w14:paraId="7C063846"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80%</w:t>
            </w:r>
          </w:p>
        </w:tc>
        <w:tc>
          <w:tcPr>
            <w:tcW w:w="682" w:type="dxa"/>
            <w:tcBorders>
              <w:top w:val="nil"/>
              <w:left w:val="nil"/>
              <w:bottom w:val="single" w:sz="4" w:space="0" w:color="auto"/>
              <w:right w:val="single" w:sz="4" w:space="0" w:color="auto"/>
            </w:tcBorders>
            <w:shd w:val="clear" w:color="auto" w:fill="auto"/>
            <w:hideMark/>
          </w:tcPr>
          <w:p w14:paraId="15A9C3B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CC5088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DE5423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F29242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685C912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23A87B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A75A14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263ABE87"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5EA4499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5FA82A8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11</w:t>
            </w:r>
          </w:p>
        </w:tc>
        <w:tc>
          <w:tcPr>
            <w:tcW w:w="2753" w:type="dxa"/>
            <w:tcBorders>
              <w:top w:val="nil"/>
              <w:left w:val="nil"/>
              <w:bottom w:val="single" w:sz="4" w:space="0" w:color="auto"/>
              <w:right w:val="single" w:sz="4" w:space="0" w:color="auto"/>
            </w:tcBorders>
            <w:shd w:val="clear" w:color="auto" w:fill="auto"/>
            <w:hideMark/>
          </w:tcPr>
          <w:p w14:paraId="5175575C"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90%</w:t>
            </w:r>
          </w:p>
        </w:tc>
        <w:tc>
          <w:tcPr>
            <w:tcW w:w="682" w:type="dxa"/>
            <w:tcBorders>
              <w:top w:val="nil"/>
              <w:left w:val="nil"/>
              <w:bottom w:val="single" w:sz="4" w:space="0" w:color="auto"/>
              <w:right w:val="single" w:sz="4" w:space="0" w:color="auto"/>
            </w:tcBorders>
            <w:shd w:val="clear" w:color="auto" w:fill="auto"/>
            <w:hideMark/>
          </w:tcPr>
          <w:p w14:paraId="1DA5531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A717E0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EFDE41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0D23E34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34D2F8F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1CA6750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8E437B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0FD7048"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36AC005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7F968F8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12</w:t>
            </w:r>
          </w:p>
        </w:tc>
        <w:tc>
          <w:tcPr>
            <w:tcW w:w="2753" w:type="dxa"/>
            <w:tcBorders>
              <w:top w:val="nil"/>
              <w:left w:val="nil"/>
              <w:bottom w:val="single" w:sz="4" w:space="0" w:color="auto"/>
              <w:right w:val="single" w:sz="4" w:space="0" w:color="auto"/>
            </w:tcBorders>
            <w:shd w:val="clear" w:color="auto" w:fill="auto"/>
            <w:noWrap/>
            <w:hideMark/>
          </w:tcPr>
          <w:p w14:paraId="4E0E1506"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95%</w:t>
            </w:r>
          </w:p>
        </w:tc>
        <w:tc>
          <w:tcPr>
            <w:tcW w:w="682" w:type="dxa"/>
            <w:tcBorders>
              <w:top w:val="nil"/>
              <w:left w:val="nil"/>
              <w:bottom w:val="single" w:sz="4" w:space="0" w:color="auto"/>
              <w:right w:val="single" w:sz="4" w:space="0" w:color="auto"/>
            </w:tcBorders>
            <w:shd w:val="clear" w:color="auto" w:fill="auto"/>
            <w:hideMark/>
          </w:tcPr>
          <w:p w14:paraId="0D496A5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4803E7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56E8B53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387DE1D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04DD88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578DB0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1877A4E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3E8ADD36" w14:textId="77777777" w:rsidTr="00992444">
        <w:trPr>
          <w:trHeight w:val="315"/>
        </w:trPr>
        <w:tc>
          <w:tcPr>
            <w:tcW w:w="977" w:type="dxa"/>
            <w:tcBorders>
              <w:top w:val="nil"/>
              <w:left w:val="single" w:sz="8" w:space="0" w:color="auto"/>
              <w:bottom w:val="single" w:sz="8" w:space="0" w:color="auto"/>
              <w:right w:val="single" w:sz="4" w:space="0" w:color="auto"/>
            </w:tcBorders>
            <w:shd w:val="clear" w:color="auto" w:fill="auto"/>
            <w:hideMark/>
          </w:tcPr>
          <w:p w14:paraId="55C94F8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8" w:space="0" w:color="auto"/>
              <w:right w:val="single" w:sz="4" w:space="0" w:color="auto"/>
            </w:tcBorders>
            <w:shd w:val="clear" w:color="auto" w:fill="auto"/>
            <w:hideMark/>
          </w:tcPr>
          <w:p w14:paraId="26FBB71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13</w:t>
            </w:r>
          </w:p>
        </w:tc>
        <w:tc>
          <w:tcPr>
            <w:tcW w:w="2753" w:type="dxa"/>
            <w:tcBorders>
              <w:top w:val="nil"/>
              <w:left w:val="nil"/>
              <w:bottom w:val="single" w:sz="8" w:space="0" w:color="auto"/>
              <w:right w:val="single" w:sz="4" w:space="0" w:color="auto"/>
            </w:tcBorders>
            <w:shd w:val="clear" w:color="auto" w:fill="auto"/>
            <w:hideMark/>
          </w:tcPr>
          <w:p w14:paraId="21AAF1A7"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95%-OPEN</w:t>
            </w:r>
          </w:p>
        </w:tc>
        <w:tc>
          <w:tcPr>
            <w:tcW w:w="682" w:type="dxa"/>
            <w:tcBorders>
              <w:top w:val="nil"/>
              <w:left w:val="nil"/>
              <w:bottom w:val="single" w:sz="8" w:space="0" w:color="auto"/>
              <w:right w:val="single" w:sz="4" w:space="0" w:color="auto"/>
            </w:tcBorders>
            <w:shd w:val="clear" w:color="auto" w:fill="auto"/>
            <w:hideMark/>
          </w:tcPr>
          <w:p w14:paraId="36054B6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042B00B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hideMark/>
          </w:tcPr>
          <w:p w14:paraId="00C84DB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F5962E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43333AF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8" w:space="0" w:color="auto"/>
              <w:right w:val="single" w:sz="4" w:space="0" w:color="auto"/>
            </w:tcBorders>
            <w:shd w:val="clear" w:color="auto" w:fill="auto"/>
            <w:hideMark/>
          </w:tcPr>
          <w:p w14:paraId="1F68EF6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8" w:space="0" w:color="auto"/>
              <w:right w:val="single" w:sz="4" w:space="0" w:color="auto"/>
            </w:tcBorders>
            <w:shd w:val="clear" w:color="auto" w:fill="auto"/>
            <w:hideMark/>
          </w:tcPr>
          <w:p w14:paraId="17B60FD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6F401D" w:rsidRPr="00CC4E0B" w14:paraId="0D56415F"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7055313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39</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0F4EDC16"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NEAR_CLOSED_ALERT</w:t>
            </w:r>
          </w:p>
        </w:tc>
        <w:tc>
          <w:tcPr>
            <w:tcW w:w="682" w:type="dxa"/>
            <w:tcBorders>
              <w:top w:val="nil"/>
              <w:left w:val="nil"/>
              <w:bottom w:val="single" w:sz="4" w:space="0" w:color="auto"/>
              <w:right w:val="single" w:sz="4" w:space="0" w:color="auto"/>
            </w:tcBorders>
            <w:shd w:val="clear" w:color="auto" w:fill="auto"/>
            <w:hideMark/>
          </w:tcPr>
          <w:p w14:paraId="5F5DF34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324A1ED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608D0AB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1DE12A0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6216520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2FC3C9D"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4116970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AACC64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noWrap/>
            <w:hideMark/>
          </w:tcPr>
          <w:p w14:paraId="713E75D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POINT_CLOSED</w:t>
            </w:r>
          </w:p>
        </w:tc>
        <w:tc>
          <w:tcPr>
            <w:tcW w:w="682" w:type="dxa"/>
            <w:tcBorders>
              <w:top w:val="nil"/>
              <w:left w:val="nil"/>
              <w:bottom w:val="single" w:sz="4" w:space="0" w:color="auto"/>
              <w:right w:val="single" w:sz="4" w:space="0" w:color="auto"/>
            </w:tcBorders>
            <w:shd w:val="clear" w:color="auto" w:fill="auto"/>
            <w:hideMark/>
          </w:tcPr>
          <w:p w14:paraId="043C9FB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4C7EFD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25490C6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E6EC56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7A98F542"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- 49 to 100</w:t>
            </w:r>
          </w:p>
        </w:tc>
        <w:tc>
          <w:tcPr>
            <w:tcW w:w="1085" w:type="dxa"/>
            <w:tcBorders>
              <w:top w:val="nil"/>
              <w:left w:val="nil"/>
              <w:bottom w:val="single" w:sz="4" w:space="0" w:color="auto"/>
              <w:right w:val="single" w:sz="4" w:space="0" w:color="auto"/>
            </w:tcBorders>
            <w:shd w:val="clear" w:color="auto" w:fill="auto"/>
            <w:hideMark/>
          </w:tcPr>
          <w:p w14:paraId="5905DF2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3254" w:type="dxa"/>
            <w:gridSpan w:val="2"/>
            <w:tcBorders>
              <w:top w:val="nil"/>
              <w:left w:val="nil"/>
              <w:bottom w:val="single" w:sz="4" w:space="0" w:color="auto"/>
              <w:right w:val="single" w:sz="4" w:space="0" w:color="auto"/>
            </w:tcBorders>
            <w:shd w:val="clear" w:color="auto" w:fill="auto"/>
            <w:hideMark/>
          </w:tcPr>
          <w:p w14:paraId="514FF1C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0CE910E"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1ADFF2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B22EDF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noWrap/>
            <w:hideMark/>
          </w:tcPr>
          <w:p w14:paraId="760EEE72"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NEAR_CLOSED</w:t>
            </w:r>
          </w:p>
        </w:tc>
        <w:tc>
          <w:tcPr>
            <w:tcW w:w="682" w:type="dxa"/>
            <w:tcBorders>
              <w:top w:val="nil"/>
              <w:left w:val="nil"/>
              <w:bottom w:val="single" w:sz="4" w:space="0" w:color="auto"/>
              <w:right w:val="single" w:sz="4" w:space="0" w:color="auto"/>
            </w:tcBorders>
            <w:shd w:val="clear" w:color="auto" w:fill="auto"/>
            <w:hideMark/>
          </w:tcPr>
          <w:p w14:paraId="35DE789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2C4DEF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45ABA19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4623C1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7A77D2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F79B36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AE4A65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04938F5F"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F9F8F11"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74055D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4A2B058E"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6F81059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3C0F02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5BCA419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944136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43A846E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2000</w:t>
            </w:r>
          </w:p>
        </w:tc>
        <w:tc>
          <w:tcPr>
            <w:tcW w:w="1085" w:type="dxa"/>
            <w:tcBorders>
              <w:top w:val="nil"/>
              <w:left w:val="nil"/>
              <w:bottom w:val="single" w:sz="4" w:space="0" w:color="auto"/>
              <w:right w:val="single" w:sz="4" w:space="0" w:color="auto"/>
            </w:tcBorders>
            <w:shd w:val="clear" w:color="auto" w:fill="auto"/>
            <w:hideMark/>
          </w:tcPr>
          <w:p w14:paraId="29B5F87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2000</w:t>
            </w:r>
          </w:p>
        </w:tc>
        <w:tc>
          <w:tcPr>
            <w:tcW w:w="3254" w:type="dxa"/>
            <w:gridSpan w:val="2"/>
            <w:tcBorders>
              <w:top w:val="nil"/>
              <w:left w:val="nil"/>
              <w:bottom w:val="single" w:sz="4" w:space="0" w:color="auto"/>
              <w:right w:val="single" w:sz="4" w:space="0" w:color="auto"/>
            </w:tcBorders>
            <w:shd w:val="clear" w:color="auto" w:fill="auto"/>
            <w:hideMark/>
          </w:tcPr>
          <w:p w14:paraId="4508FB0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2000</w:t>
            </w:r>
          </w:p>
        </w:tc>
      </w:tr>
      <w:tr w:rsidR="00AE0C66" w:rsidRPr="00CC4E0B" w14:paraId="63CA088B"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BEFCFB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A0116D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hideMark/>
          </w:tcPr>
          <w:p w14:paraId="06D5409F"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3E1CCE6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228346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0B6FBA4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5849DB5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47025C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single" w:sz="4" w:space="0" w:color="auto"/>
              <w:right w:val="single" w:sz="4" w:space="0" w:color="auto"/>
            </w:tcBorders>
            <w:shd w:val="clear" w:color="auto" w:fill="auto"/>
            <w:hideMark/>
          </w:tcPr>
          <w:p w14:paraId="7D66B56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68496C3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216EF9D9"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8B6B90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4E5170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nil"/>
              <w:right w:val="single" w:sz="4" w:space="0" w:color="auto"/>
            </w:tcBorders>
            <w:shd w:val="clear" w:color="auto" w:fill="auto"/>
            <w:hideMark/>
          </w:tcPr>
          <w:p w14:paraId="13B197C7"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1F18692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068728C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0A334C4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6D031E2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2BA8CBD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nil"/>
              <w:right w:val="single" w:sz="4" w:space="0" w:color="auto"/>
            </w:tcBorders>
            <w:shd w:val="clear" w:color="auto" w:fill="auto"/>
            <w:hideMark/>
          </w:tcPr>
          <w:p w14:paraId="05A17CF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nil"/>
              <w:right w:val="single" w:sz="4" w:space="0" w:color="auto"/>
            </w:tcBorders>
            <w:shd w:val="clear" w:color="auto" w:fill="auto"/>
            <w:hideMark/>
          </w:tcPr>
          <w:p w14:paraId="1F447CA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6CD332A3"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3973B1E1"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nil"/>
            </w:tcBorders>
            <w:shd w:val="clear" w:color="auto" w:fill="auto"/>
            <w:hideMark/>
          </w:tcPr>
          <w:p w14:paraId="267BD97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single" w:sz="4" w:space="0" w:color="auto"/>
              <w:left w:val="single" w:sz="4" w:space="0" w:color="auto"/>
              <w:bottom w:val="single" w:sz="8" w:space="0" w:color="auto"/>
              <w:right w:val="single" w:sz="4" w:space="0" w:color="auto"/>
            </w:tcBorders>
            <w:shd w:val="clear" w:color="auto" w:fill="auto"/>
            <w:hideMark/>
          </w:tcPr>
          <w:p w14:paraId="78532E3A"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single" w:sz="8" w:space="0" w:color="auto"/>
              <w:right w:val="single" w:sz="4" w:space="0" w:color="auto"/>
            </w:tcBorders>
            <w:shd w:val="clear" w:color="auto" w:fill="auto"/>
            <w:hideMark/>
          </w:tcPr>
          <w:p w14:paraId="2A21728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8" w:space="0" w:color="auto"/>
              <w:right w:val="single" w:sz="4" w:space="0" w:color="auto"/>
            </w:tcBorders>
            <w:shd w:val="clear" w:color="auto" w:fill="auto"/>
            <w:hideMark/>
          </w:tcPr>
          <w:p w14:paraId="6032E6C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single" w:sz="8" w:space="0" w:color="auto"/>
              <w:right w:val="single" w:sz="4" w:space="0" w:color="auto"/>
            </w:tcBorders>
            <w:shd w:val="clear" w:color="auto" w:fill="auto"/>
            <w:hideMark/>
          </w:tcPr>
          <w:p w14:paraId="1BCC3C4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8" w:space="0" w:color="auto"/>
              <w:right w:val="single" w:sz="4" w:space="0" w:color="auto"/>
            </w:tcBorders>
            <w:shd w:val="clear" w:color="auto" w:fill="auto"/>
            <w:hideMark/>
          </w:tcPr>
          <w:p w14:paraId="0532584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8" w:space="0" w:color="auto"/>
              <w:right w:val="single" w:sz="4" w:space="0" w:color="auto"/>
            </w:tcBorders>
            <w:shd w:val="clear" w:color="auto" w:fill="auto"/>
            <w:hideMark/>
          </w:tcPr>
          <w:p w14:paraId="77714A6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single" w:sz="4" w:space="0" w:color="auto"/>
              <w:left w:val="nil"/>
              <w:bottom w:val="single" w:sz="8" w:space="0" w:color="auto"/>
              <w:right w:val="single" w:sz="4" w:space="0" w:color="auto"/>
            </w:tcBorders>
            <w:shd w:val="clear" w:color="auto" w:fill="auto"/>
            <w:hideMark/>
          </w:tcPr>
          <w:p w14:paraId="5040042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c>
          <w:tcPr>
            <w:tcW w:w="3254" w:type="dxa"/>
            <w:gridSpan w:val="2"/>
            <w:tcBorders>
              <w:top w:val="single" w:sz="4" w:space="0" w:color="auto"/>
              <w:left w:val="nil"/>
              <w:bottom w:val="single" w:sz="8" w:space="0" w:color="auto"/>
              <w:right w:val="single" w:sz="4" w:space="0" w:color="auto"/>
            </w:tcBorders>
            <w:shd w:val="clear" w:color="auto" w:fill="auto"/>
            <w:hideMark/>
          </w:tcPr>
          <w:p w14:paraId="42EBD83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r>
      <w:tr w:rsidR="00AE0C66" w:rsidRPr="00CC4E0B" w14:paraId="091C8A8F"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7D4A83E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40</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2EB4573E"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POSITION_ERROR_HISTOGRAM</w:t>
            </w:r>
          </w:p>
        </w:tc>
        <w:tc>
          <w:tcPr>
            <w:tcW w:w="682" w:type="dxa"/>
            <w:tcBorders>
              <w:top w:val="nil"/>
              <w:left w:val="nil"/>
              <w:bottom w:val="single" w:sz="4" w:space="0" w:color="auto"/>
              <w:right w:val="single" w:sz="4" w:space="0" w:color="auto"/>
            </w:tcBorders>
            <w:shd w:val="clear" w:color="auto" w:fill="auto"/>
            <w:hideMark/>
          </w:tcPr>
          <w:p w14:paraId="5783C34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74E69DB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4E3DF83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48</w:t>
            </w:r>
          </w:p>
        </w:tc>
        <w:tc>
          <w:tcPr>
            <w:tcW w:w="522" w:type="dxa"/>
            <w:tcBorders>
              <w:top w:val="nil"/>
              <w:left w:val="nil"/>
              <w:bottom w:val="single" w:sz="4" w:space="0" w:color="auto"/>
              <w:right w:val="single" w:sz="4" w:space="0" w:color="auto"/>
            </w:tcBorders>
            <w:shd w:val="clear" w:color="auto" w:fill="auto"/>
            <w:hideMark/>
          </w:tcPr>
          <w:p w14:paraId="3A67EB0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3FB093A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41E6B2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4E00A09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1DD894C3"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6FC460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71819B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32A070A1"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5%-CLOSED</w:t>
            </w:r>
          </w:p>
        </w:tc>
        <w:tc>
          <w:tcPr>
            <w:tcW w:w="682" w:type="dxa"/>
            <w:tcBorders>
              <w:top w:val="nil"/>
              <w:left w:val="nil"/>
              <w:bottom w:val="single" w:sz="4" w:space="0" w:color="auto"/>
              <w:right w:val="single" w:sz="4" w:space="0" w:color="auto"/>
            </w:tcBorders>
            <w:shd w:val="clear" w:color="auto" w:fill="auto"/>
            <w:hideMark/>
          </w:tcPr>
          <w:p w14:paraId="500DABD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785A79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D7B92A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8B5734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5414FCA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42D8EE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22CFED8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26CB288D"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18CFB73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3B4593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68CED769"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10%</w:t>
            </w:r>
          </w:p>
        </w:tc>
        <w:tc>
          <w:tcPr>
            <w:tcW w:w="682" w:type="dxa"/>
            <w:tcBorders>
              <w:top w:val="nil"/>
              <w:left w:val="nil"/>
              <w:bottom w:val="single" w:sz="4" w:space="0" w:color="auto"/>
              <w:right w:val="single" w:sz="4" w:space="0" w:color="auto"/>
            </w:tcBorders>
            <w:shd w:val="clear" w:color="auto" w:fill="auto"/>
            <w:hideMark/>
          </w:tcPr>
          <w:p w14:paraId="622AC7E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E441DA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3632214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3C336E9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1C259F5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A5ED7A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384C01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0828639D"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ADF610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69AC93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3B257A13"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20%</w:t>
            </w:r>
          </w:p>
        </w:tc>
        <w:tc>
          <w:tcPr>
            <w:tcW w:w="682" w:type="dxa"/>
            <w:tcBorders>
              <w:top w:val="nil"/>
              <w:left w:val="nil"/>
              <w:bottom w:val="single" w:sz="4" w:space="0" w:color="auto"/>
              <w:right w:val="single" w:sz="4" w:space="0" w:color="auto"/>
            </w:tcBorders>
            <w:shd w:val="clear" w:color="auto" w:fill="auto"/>
            <w:hideMark/>
          </w:tcPr>
          <w:p w14:paraId="27C90ED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74BCD3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620D634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36A70EA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1EB32A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702294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28F633A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0DF08A63"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10823EA0"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FA949A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4C7A8698"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30%</w:t>
            </w:r>
          </w:p>
        </w:tc>
        <w:tc>
          <w:tcPr>
            <w:tcW w:w="682" w:type="dxa"/>
            <w:tcBorders>
              <w:top w:val="nil"/>
              <w:left w:val="nil"/>
              <w:bottom w:val="single" w:sz="4" w:space="0" w:color="auto"/>
              <w:right w:val="single" w:sz="4" w:space="0" w:color="auto"/>
            </w:tcBorders>
            <w:shd w:val="clear" w:color="auto" w:fill="auto"/>
            <w:hideMark/>
          </w:tcPr>
          <w:p w14:paraId="138A5EA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E5DA93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2A31BBE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5102A91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E1CDFB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4BE866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7C3810F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F186E6F"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FF9AEB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8B15A0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16D7C8CA"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40%</w:t>
            </w:r>
          </w:p>
        </w:tc>
        <w:tc>
          <w:tcPr>
            <w:tcW w:w="682" w:type="dxa"/>
            <w:tcBorders>
              <w:top w:val="nil"/>
              <w:left w:val="nil"/>
              <w:bottom w:val="single" w:sz="4" w:space="0" w:color="auto"/>
              <w:right w:val="single" w:sz="4" w:space="0" w:color="auto"/>
            </w:tcBorders>
            <w:shd w:val="clear" w:color="auto" w:fill="auto"/>
            <w:hideMark/>
          </w:tcPr>
          <w:p w14:paraId="6F3EA5B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168C13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3AC8289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BC97CF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BCB3F2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F43BDC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14D51F2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0388595E"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775187AA"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DCE81D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hideMark/>
          </w:tcPr>
          <w:p w14:paraId="4656E88C"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50%</w:t>
            </w:r>
          </w:p>
        </w:tc>
        <w:tc>
          <w:tcPr>
            <w:tcW w:w="682" w:type="dxa"/>
            <w:tcBorders>
              <w:top w:val="nil"/>
              <w:left w:val="nil"/>
              <w:bottom w:val="single" w:sz="4" w:space="0" w:color="auto"/>
              <w:right w:val="single" w:sz="4" w:space="0" w:color="auto"/>
            </w:tcBorders>
            <w:shd w:val="clear" w:color="auto" w:fill="auto"/>
            <w:hideMark/>
          </w:tcPr>
          <w:p w14:paraId="0F24107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59945C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416D03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A3F923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3D8606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1EF834C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30C8CF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3A65CCFA"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0D90DC4"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1F1EEE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single" w:sz="4" w:space="0" w:color="auto"/>
              <w:right w:val="single" w:sz="4" w:space="0" w:color="auto"/>
            </w:tcBorders>
            <w:shd w:val="clear" w:color="auto" w:fill="auto"/>
            <w:hideMark/>
          </w:tcPr>
          <w:p w14:paraId="7966A719"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60%</w:t>
            </w:r>
          </w:p>
        </w:tc>
        <w:tc>
          <w:tcPr>
            <w:tcW w:w="682" w:type="dxa"/>
            <w:tcBorders>
              <w:top w:val="nil"/>
              <w:left w:val="nil"/>
              <w:bottom w:val="single" w:sz="4" w:space="0" w:color="auto"/>
              <w:right w:val="single" w:sz="4" w:space="0" w:color="auto"/>
            </w:tcBorders>
            <w:shd w:val="clear" w:color="auto" w:fill="auto"/>
            <w:hideMark/>
          </w:tcPr>
          <w:p w14:paraId="7225571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D8B656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07BCE12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4156CE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74FECEE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E55362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60C8C0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D9101D3"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6E756F21"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A353CC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nil"/>
              <w:left w:val="nil"/>
              <w:bottom w:val="single" w:sz="4" w:space="0" w:color="auto"/>
              <w:right w:val="single" w:sz="4" w:space="0" w:color="auto"/>
            </w:tcBorders>
            <w:shd w:val="clear" w:color="auto" w:fill="auto"/>
            <w:noWrap/>
            <w:hideMark/>
          </w:tcPr>
          <w:p w14:paraId="576A4908"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70%</w:t>
            </w:r>
          </w:p>
        </w:tc>
        <w:tc>
          <w:tcPr>
            <w:tcW w:w="682" w:type="dxa"/>
            <w:tcBorders>
              <w:top w:val="nil"/>
              <w:left w:val="nil"/>
              <w:bottom w:val="single" w:sz="4" w:space="0" w:color="auto"/>
              <w:right w:val="single" w:sz="4" w:space="0" w:color="auto"/>
            </w:tcBorders>
            <w:shd w:val="clear" w:color="auto" w:fill="auto"/>
            <w:hideMark/>
          </w:tcPr>
          <w:p w14:paraId="2380997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78C30B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7836999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1AE913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105CBB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664F21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79A72DB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157D82F"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EFFAE61"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1D197F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w:t>
            </w:r>
          </w:p>
        </w:tc>
        <w:tc>
          <w:tcPr>
            <w:tcW w:w="2753" w:type="dxa"/>
            <w:tcBorders>
              <w:top w:val="nil"/>
              <w:left w:val="nil"/>
              <w:bottom w:val="single" w:sz="4" w:space="0" w:color="auto"/>
              <w:right w:val="single" w:sz="4" w:space="0" w:color="auto"/>
            </w:tcBorders>
            <w:shd w:val="clear" w:color="auto" w:fill="auto"/>
            <w:noWrap/>
            <w:hideMark/>
          </w:tcPr>
          <w:p w14:paraId="30BF47E1"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80%</w:t>
            </w:r>
          </w:p>
        </w:tc>
        <w:tc>
          <w:tcPr>
            <w:tcW w:w="682" w:type="dxa"/>
            <w:tcBorders>
              <w:top w:val="nil"/>
              <w:left w:val="nil"/>
              <w:bottom w:val="single" w:sz="4" w:space="0" w:color="auto"/>
              <w:right w:val="single" w:sz="4" w:space="0" w:color="auto"/>
            </w:tcBorders>
            <w:shd w:val="clear" w:color="auto" w:fill="auto"/>
            <w:hideMark/>
          </w:tcPr>
          <w:p w14:paraId="35354D3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8E025F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2A1CB57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A6B70E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76D7F8E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673C63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287731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EFCE943"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720D42D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1C9FBB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w:t>
            </w:r>
          </w:p>
        </w:tc>
        <w:tc>
          <w:tcPr>
            <w:tcW w:w="2753" w:type="dxa"/>
            <w:tcBorders>
              <w:top w:val="nil"/>
              <w:left w:val="nil"/>
              <w:bottom w:val="single" w:sz="4" w:space="0" w:color="auto"/>
              <w:right w:val="single" w:sz="4" w:space="0" w:color="auto"/>
            </w:tcBorders>
            <w:shd w:val="clear" w:color="auto" w:fill="auto"/>
            <w:hideMark/>
          </w:tcPr>
          <w:p w14:paraId="3CC950C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90%</w:t>
            </w:r>
          </w:p>
        </w:tc>
        <w:tc>
          <w:tcPr>
            <w:tcW w:w="682" w:type="dxa"/>
            <w:tcBorders>
              <w:top w:val="nil"/>
              <w:left w:val="nil"/>
              <w:bottom w:val="single" w:sz="4" w:space="0" w:color="auto"/>
              <w:right w:val="single" w:sz="4" w:space="0" w:color="auto"/>
            </w:tcBorders>
            <w:shd w:val="clear" w:color="auto" w:fill="auto"/>
            <w:hideMark/>
          </w:tcPr>
          <w:p w14:paraId="122D955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9C7761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740AF6E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3AEB09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3FB9855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B3E524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0E7FDB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0D79DD7"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78D8761"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B8F7E7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9</w:t>
            </w:r>
          </w:p>
        </w:tc>
        <w:tc>
          <w:tcPr>
            <w:tcW w:w="2753" w:type="dxa"/>
            <w:tcBorders>
              <w:top w:val="nil"/>
              <w:left w:val="nil"/>
              <w:bottom w:val="single" w:sz="4" w:space="0" w:color="auto"/>
              <w:right w:val="single" w:sz="4" w:space="0" w:color="auto"/>
            </w:tcBorders>
            <w:shd w:val="clear" w:color="auto" w:fill="auto"/>
            <w:noWrap/>
            <w:hideMark/>
          </w:tcPr>
          <w:p w14:paraId="7AF44A9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95%</w:t>
            </w:r>
          </w:p>
        </w:tc>
        <w:tc>
          <w:tcPr>
            <w:tcW w:w="682" w:type="dxa"/>
            <w:tcBorders>
              <w:top w:val="nil"/>
              <w:left w:val="nil"/>
              <w:bottom w:val="single" w:sz="4" w:space="0" w:color="auto"/>
              <w:right w:val="single" w:sz="4" w:space="0" w:color="auto"/>
            </w:tcBorders>
            <w:shd w:val="clear" w:color="auto" w:fill="auto"/>
            <w:hideMark/>
          </w:tcPr>
          <w:p w14:paraId="08DF54B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AC17E5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6C18C09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0CA1842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B5691A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331F495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24DE1A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08014A6D"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3ACEFB7A"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single" w:sz="4" w:space="0" w:color="auto"/>
            </w:tcBorders>
            <w:shd w:val="clear" w:color="auto" w:fill="auto"/>
            <w:hideMark/>
          </w:tcPr>
          <w:p w14:paraId="31923DE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11</w:t>
            </w:r>
          </w:p>
        </w:tc>
        <w:tc>
          <w:tcPr>
            <w:tcW w:w="2753" w:type="dxa"/>
            <w:tcBorders>
              <w:top w:val="nil"/>
              <w:left w:val="nil"/>
              <w:bottom w:val="single" w:sz="8" w:space="0" w:color="auto"/>
              <w:right w:val="single" w:sz="4" w:space="0" w:color="auto"/>
            </w:tcBorders>
            <w:shd w:val="clear" w:color="auto" w:fill="auto"/>
            <w:hideMark/>
          </w:tcPr>
          <w:p w14:paraId="525DA4C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95%-OPEN</w:t>
            </w:r>
          </w:p>
        </w:tc>
        <w:tc>
          <w:tcPr>
            <w:tcW w:w="682" w:type="dxa"/>
            <w:tcBorders>
              <w:top w:val="nil"/>
              <w:left w:val="nil"/>
              <w:bottom w:val="single" w:sz="8" w:space="0" w:color="auto"/>
              <w:right w:val="single" w:sz="4" w:space="0" w:color="auto"/>
            </w:tcBorders>
            <w:shd w:val="clear" w:color="auto" w:fill="auto"/>
            <w:hideMark/>
          </w:tcPr>
          <w:p w14:paraId="6D883D2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1E9F554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hideMark/>
          </w:tcPr>
          <w:p w14:paraId="6197DA6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19A2E8E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19CCC77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8" w:space="0" w:color="auto"/>
              <w:right w:val="single" w:sz="4" w:space="0" w:color="auto"/>
            </w:tcBorders>
            <w:shd w:val="clear" w:color="auto" w:fill="auto"/>
            <w:hideMark/>
          </w:tcPr>
          <w:p w14:paraId="600C33B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8" w:space="0" w:color="auto"/>
              <w:right w:val="single" w:sz="4" w:space="0" w:color="auto"/>
            </w:tcBorders>
            <w:shd w:val="clear" w:color="auto" w:fill="auto"/>
            <w:hideMark/>
          </w:tcPr>
          <w:p w14:paraId="4F298C8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6F401D" w:rsidRPr="00CC4E0B" w14:paraId="1817A30A"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3490E53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41</w:t>
            </w:r>
          </w:p>
        </w:tc>
        <w:tc>
          <w:tcPr>
            <w:tcW w:w="3473" w:type="dxa"/>
            <w:gridSpan w:val="2"/>
            <w:tcBorders>
              <w:top w:val="single" w:sz="8" w:space="0" w:color="auto"/>
              <w:left w:val="nil"/>
              <w:bottom w:val="single" w:sz="4" w:space="0" w:color="auto"/>
              <w:right w:val="single" w:sz="4" w:space="0" w:color="000000"/>
            </w:tcBorders>
            <w:shd w:val="clear" w:color="auto" w:fill="auto"/>
            <w:noWrap/>
            <w:hideMark/>
          </w:tcPr>
          <w:p w14:paraId="35B6D3AA"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SETPOINT_TIMEOUT_ALERT</w:t>
            </w:r>
          </w:p>
        </w:tc>
        <w:tc>
          <w:tcPr>
            <w:tcW w:w="682" w:type="dxa"/>
            <w:tcBorders>
              <w:top w:val="nil"/>
              <w:left w:val="nil"/>
              <w:bottom w:val="single" w:sz="4" w:space="0" w:color="auto"/>
              <w:right w:val="single" w:sz="4" w:space="0" w:color="auto"/>
            </w:tcBorders>
            <w:shd w:val="clear" w:color="auto" w:fill="auto"/>
            <w:hideMark/>
          </w:tcPr>
          <w:p w14:paraId="41E2E25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38113B2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08173F6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7EE926E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5185E10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1DE36509"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DD67F0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8D381C4"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noWrap/>
            <w:hideMark/>
          </w:tcPr>
          <w:p w14:paraId="3525F05B"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TIME_SINCE_UPDATE</w:t>
            </w:r>
          </w:p>
        </w:tc>
        <w:tc>
          <w:tcPr>
            <w:tcW w:w="682" w:type="dxa"/>
            <w:tcBorders>
              <w:top w:val="nil"/>
              <w:left w:val="nil"/>
              <w:bottom w:val="single" w:sz="4" w:space="0" w:color="auto"/>
              <w:right w:val="single" w:sz="4" w:space="0" w:color="auto"/>
            </w:tcBorders>
            <w:shd w:val="clear" w:color="auto" w:fill="auto"/>
            <w:hideMark/>
          </w:tcPr>
          <w:p w14:paraId="0B8296B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BDCEB8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5543ABD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023901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F5AFB4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&gt;0</w:t>
            </w:r>
          </w:p>
        </w:tc>
        <w:tc>
          <w:tcPr>
            <w:tcW w:w="1085" w:type="dxa"/>
            <w:tcBorders>
              <w:top w:val="nil"/>
              <w:left w:val="nil"/>
              <w:bottom w:val="single" w:sz="4" w:space="0" w:color="auto"/>
              <w:right w:val="single" w:sz="4" w:space="0" w:color="auto"/>
            </w:tcBorders>
            <w:shd w:val="clear" w:color="auto" w:fill="auto"/>
            <w:hideMark/>
          </w:tcPr>
          <w:p w14:paraId="306591A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43909CF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F650DBB"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7A7DCE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DD2E44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5E8B9D5A"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2D207CA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25C0A2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2FFD9BE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F53002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1E39AF1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&gt;0.5</w:t>
            </w:r>
          </w:p>
        </w:tc>
        <w:tc>
          <w:tcPr>
            <w:tcW w:w="1085" w:type="dxa"/>
            <w:tcBorders>
              <w:top w:val="nil"/>
              <w:left w:val="nil"/>
              <w:bottom w:val="single" w:sz="4" w:space="0" w:color="auto"/>
              <w:right w:val="single" w:sz="4" w:space="0" w:color="auto"/>
            </w:tcBorders>
            <w:shd w:val="clear" w:color="auto" w:fill="auto"/>
            <w:hideMark/>
          </w:tcPr>
          <w:p w14:paraId="25FEAD7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20</w:t>
            </w:r>
          </w:p>
        </w:tc>
        <w:tc>
          <w:tcPr>
            <w:tcW w:w="3254" w:type="dxa"/>
            <w:gridSpan w:val="2"/>
            <w:tcBorders>
              <w:top w:val="nil"/>
              <w:left w:val="nil"/>
              <w:bottom w:val="single" w:sz="4" w:space="0" w:color="auto"/>
              <w:right w:val="single" w:sz="4" w:space="0" w:color="auto"/>
            </w:tcBorders>
            <w:shd w:val="clear" w:color="auto" w:fill="auto"/>
            <w:hideMark/>
          </w:tcPr>
          <w:p w14:paraId="3650A8B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20</w:t>
            </w:r>
          </w:p>
        </w:tc>
      </w:tr>
      <w:tr w:rsidR="00AE0C66" w:rsidRPr="00CC4E0B" w14:paraId="305BB184"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72CCA0F0"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F47078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52F7C47E"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MAX_TIME</w:t>
            </w:r>
          </w:p>
        </w:tc>
        <w:tc>
          <w:tcPr>
            <w:tcW w:w="682" w:type="dxa"/>
            <w:tcBorders>
              <w:top w:val="nil"/>
              <w:left w:val="nil"/>
              <w:bottom w:val="single" w:sz="4" w:space="0" w:color="auto"/>
              <w:right w:val="single" w:sz="4" w:space="0" w:color="auto"/>
            </w:tcBorders>
            <w:shd w:val="clear" w:color="auto" w:fill="auto"/>
            <w:hideMark/>
          </w:tcPr>
          <w:p w14:paraId="0639ED7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756CF7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5861995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33437BC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3EF0B32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&gt;=0</w:t>
            </w:r>
          </w:p>
        </w:tc>
        <w:tc>
          <w:tcPr>
            <w:tcW w:w="1085" w:type="dxa"/>
            <w:tcBorders>
              <w:top w:val="nil"/>
              <w:left w:val="nil"/>
              <w:bottom w:val="single" w:sz="4" w:space="0" w:color="auto"/>
              <w:right w:val="single" w:sz="4" w:space="0" w:color="auto"/>
            </w:tcBorders>
            <w:shd w:val="clear" w:color="auto" w:fill="auto"/>
            <w:hideMark/>
          </w:tcPr>
          <w:p w14:paraId="3316811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01623A1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238B8D69"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48B5E60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5466E0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hideMark/>
          </w:tcPr>
          <w:p w14:paraId="79F8C03C"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56F3C3F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0B2CD6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467EB1F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57F6BB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4540A6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single" w:sz="4" w:space="0" w:color="auto"/>
              <w:right w:val="single" w:sz="4" w:space="0" w:color="auto"/>
            </w:tcBorders>
            <w:shd w:val="clear" w:color="auto" w:fill="auto"/>
            <w:hideMark/>
          </w:tcPr>
          <w:p w14:paraId="27209AE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28E2E58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FDB1649"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BBCBF2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2FEE68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nil"/>
              <w:right w:val="single" w:sz="4" w:space="0" w:color="auto"/>
            </w:tcBorders>
            <w:shd w:val="clear" w:color="auto" w:fill="auto"/>
            <w:hideMark/>
          </w:tcPr>
          <w:p w14:paraId="17DDD5CE"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34600BB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63AF2B9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52277F0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50419E4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0061654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nil"/>
              <w:left w:val="nil"/>
              <w:bottom w:val="nil"/>
              <w:right w:val="single" w:sz="4" w:space="0" w:color="auto"/>
            </w:tcBorders>
            <w:shd w:val="clear" w:color="auto" w:fill="auto"/>
            <w:hideMark/>
          </w:tcPr>
          <w:p w14:paraId="3378299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nil"/>
              <w:right w:val="single" w:sz="4" w:space="0" w:color="auto"/>
            </w:tcBorders>
            <w:shd w:val="clear" w:color="auto" w:fill="auto"/>
            <w:hideMark/>
          </w:tcPr>
          <w:p w14:paraId="23DF7D6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E11EEA8"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22F2D300"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nil"/>
            </w:tcBorders>
            <w:shd w:val="clear" w:color="auto" w:fill="auto"/>
            <w:hideMark/>
          </w:tcPr>
          <w:p w14:paraId="589570B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single" w:sz="4" w:space="0" w:color="auto"/>
              <w:left w:val="single" w:sz="4" w:space="0" w:color="auto"/>
              <w:bottom w:val="single" w:sz="8" w:space="0" w:color="auto"/>
              <w:right w:val="single" w:sz="4" w:space="0" w:color="auto"/>
            </w:tcBorders>
            <w:shd w:val="clear" w:color="auto" w:fill="auto"/>
            <w:hideMark/>
          </w:tcPr>
          <w:p w14:paraId="78128594"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single" w:sz="8" w:space="0" w:color="auto"/>
              <w:right w:val="single" w:sz="4" w:space="0" w:color="auto"/>
            </w:tcBorders>
            <w:shd w:val="clear" w:color="auto" w:fill="auto"/>
            <w:hideMark/>
          </w:tcPr>
          <w:p w14:paraId="799B823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8" w:space="0" w:color="auto"/>
              <w:right w:val="single" w:sz="4" w:space="0" w:color="auto"/>
            </w:tcBorders>
            <w:shd w:val="clear" w:color="auto" w:fill="auto"/>
            <w:hideMark/>
          </w:tcPr>
          <w:p w14:paraId="5DDE5C5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single" w:sz="8" w:space="0" w:color="auto"/>
              <w:right w:val="single" w:sz="4" w:space="0" w:color="auto"/>
            </w:tcBorders>
            <w:shd w:val="clear" w:color="auto" w:fill="auto"/>
            <w:hideMark/>
          </w:tcPr>
          <w:p w14:paraId="3689DEB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8" w:space="0" w:color="auto"/>
              <w:right w:val="single" w:sz="4" w:space="0" w:color="auto"/>
            </w:tcBorders>
            <w:shd w:val="clear" w:color="auto" w:fill="auto"/>
            <w:hideMark/>
          </w:tcPr>
          <w:p w14:paraId="6231A2D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8" w:space="0" w:color="auto"/>
              <w:right w:val="single" w:sz="4" w:space="0" w:color="auto"/>
            </w:tcBorders>
            <w:shd w:val="clear" w:color="auto" w:fill="auto"/>
            <w:hideMark/>
          </w:tcPr>
          <w:p w14:paraId="253FF65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w:t>
            </w:r>
          </w:p>
        </w:tc>
        <w:tc>
          <w:tcPr>
            <w:tcW w:w="1085" w:type="dxa"/>
            <w:tcBorders>
              <w:top w:val="single" w:sz="4" w:space="0" w:color="auto"/>
              <w:left w:val="nil"/>
              <w:bottom w:val="single" w:sz="8" w:space="0" w:color="auto"/>
              <w:right w:val="single" w:sz="4" w:space="0" w:color="auto"/>
            </w:tcBorders>
            <w:shd w:val="clear" w:color="auto" w:fill="auto"/>
            <w:hideMark/>
          </w:tcPr>
          <w:p w14:paraId="21D9DC8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c>
          <w:tcPr>
            <w:tcW w:w="3254" w:type="dxa"/>
            <w:gridSpan w:val="2"/>
            <w:tcBorders>
              <w:top w:val="single" w:sz="4" w:space="0" w:color="auto"/>
              <w:left w:val="nil"/>
              <w:bottom w:val="single" w:sz="8" w:space="0" w:color="auto"/>
              <w:right w:val="single" w:sz="4" w:space="0" w:color="auto"/>
            </w:tcBorders>
            <w:shd w:val="clear" w:color="auto" w:fill="auto"/>
            <w:hideMark/>
          </w:tcPr>
          <w:p w14:paraId="3DED924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r>
      <w:tr w:rsidR="00AE0C66" w:rsidRPr="00A77E8B" w14:paraId="47CB43F9"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70FD91B3" w14:textId="77777777" w:rsidR="00E247AF" w:rsidRPr="00A77E8B" w:rsidRDefault="00E247AF" w:rsidP="00911A80">
            <w:pPr>
              <w:jc w:val="right"/>
              <w:rPr>
                <w:rFonts w:ascii="Calibri" w:eastAsia="Times New Roman" w:hAnsi="Calibri" w:cs="Calibri"/>
                <w:i/>
                <w:iCs/>
                <w:color w:val="000000"/>
                <w:sz w:val="22"/>
                <w:szCs w:val="22"/>
                <w:lang w:eastAsia="en-US"/>
                <w:rPrChange w:id="1440"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41" w:author="Khasin, Ark" w:date="2022-10-19T16:15:00Z">
                  <w:rPr>
                    <w:rFonts w:ascii="Calibri" w:eastAsia="Times New Roman" w:hAnsi="Calibri" w:cs="Calibri"/>
                    <w:color w:val="000000"/>
                    <w:sz w:val="22"/>
                    <w:szCs w:val="22"/>
                    <w:lang w:eastAsia="en-US"/>
                  </w:rPr>
                </w:rPrChange>
              </w:rPr>
              <w:t>42</w:t>
            </w:r>
          </w:p>
        </w:tc>
        <w:tc>
          <w:tcPr>
            <w:tcW w:w="3473" w:type="dxa"/>
            <w:gridSpan w:val="2"/>
            <w:tcBorders>
              <w:top w:val="nil"/>
              <w:left w:val="nil"/>
              <w:bottom w:val="single" w:sz="4" w:space="0" w:color="auto"/>
              <w:right w:val="single" w:sz="4" w:space="0" w:color="auto"/>
            </w:tcBorders>
            <w:shd w:val="clear" w:color="auto" w:fill="auto"/>
            <w:hideMark/>
          </w:tcPr>
          <w:p w14:paraId="4ACB64BB" w14:textId="77777777" w:rsidR="00E247AF" w:rsidRPr="00A77E8B" w:rsidRDefault="00E247AF" w:rsidP="00911A80">
            <w:pPr>
              <w:rPr>
                <w:rFonts w:ascii="Courier New" w:eastAsia="Times New Roman" w:hAnsi="Courier New" w:cs="Courier New"/>
                <w:b/>
                <w:bCs/>
                <w:i/>
                <w:iCs/>
                <w:color w:val="FF0000"/>
                <w:sz w:val="20"/>
                <w:szCs w:val="20"/>
                <w:lang w:eastAsia="en-US"/>
                <w:rPrChange w:id="1442" w:author="Khasin, Ark" w:date="2022-10-19T16:15:00Z">
                  <w:rPr>
                    <w:rFonts w:ascii="Courier New" w:eastAsia="Times New Roman" w:hAnsi="Courier New" w:cs="Courier New"/>
                    <w:b/>
                    <w:bCs/>
                    <w:color w:val="FF0000"/>
                    <w:sz w:val="20"/>
                    <w:szCs w:val="20"/>
                    <w:lang w:eastAsia="en-US"/>
                  </w:rPr>
                </w:rPrChange>
              </w:rPr>
            </w:pPr>
            <w:r w:rsidRPr="00A77E8B">
              <w:rPr>
                <w:rFonts w:ascii="Courier New" w:eastAsia="Times New Roman" w:hAnsi="Courier New" w:cs="Courier New"/>
                <w:b/>
                <w:bCs/>
                <w:i/>
                <w:iCs/>
                <w:color w:val="FF0000"/>
                <w:sz w:val="20"/>
                <w:szCs w:val="20"/>
                <w:lang w:eastAsia="en-US"/>
                <w:rPrChange w:id="1443" w:author="Khasin, Ark" w:date="2022-10-19T16:15:00Z">
                  <w:rPr>
                    <w:rFonts w:ascii="Courier New" w:eastAsia="Times New Roman" w:hAnsi="Courier New" w:cs="Courier New"/>
                    <w:b/>
                    <w:bCs/>
                    <w:color w:val="FF0000"/>
                    <w:sz w:val="20"/>
                    <w:szCs w:val="20"/>
                    <w:lang w:eastAsia="en-US"/>
                  </w:rPr>
                </w:rPrChange>
              </w:rPr>
              <w:t>XD_FSTATE</w:t>
            </w:r>
          </w:p>
        </w:tc>
        <w:tc>
          <w:tcPr>
            <w:tcW w:w="682" w:type="dxa"/>
            <w:tcBorders>
              <w:top w:val="nil"/>
              <w:left w:val="nil"/>
              <w:bottom w:val="single" w:sz="4" w:space="0" w:color="auto"/>
              <w:right w:val="single" w:sz="4" w:space="0" w:color="auto"/>
            </w:tcBorders>
            <w:shd w:val="clear" w:color="auto" w:fill="auto"/>
            <w:hideMark/>
          </w:tcPr>
          <w:p w14:paraId="77E43891" w14:textId="77777777" w:rsidR="00E247AF" w:rsidRPr="00A77E8B" w:rsidRDefault="00E247AF" w:rsidP="00911A80">
            <w:pPr>
              <w:rPr>
                <w:rFonts w:ascii="Calibri" w:eastAsia="Times New Roman" w:hAnsi="Calibri" w:cs="Calibri"/>
                <w:i/>
                <w:iCs/>
                <w:color w:val="000000"/>
                <w:sz w:val="22"/>
                <w:szCs w:val="22"/>
                <w:lang w:eastAsia="en-US"/>
                <w:rPrChange w:id="1444"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45" w:author="Khasin, Ark" w:date="2022-10-19T16:15:00Z">
                  <w:rPr>
                    <w:rFonts w:ascii="Calibri" w:eastAsia="Times New Roman" w:hAnsi="Calibri" w:cs="Calibri"/>
                    <w:color w:val="000000"/>
                    <w:sz w:val="22"/>
                    <w:szCs w:val="22"/>
                    <w:lang w:eastAsia="en-US"/>
                  </w:rPr>
                </w:rPrChange>
              </w:rPr>
              <w:t> </w:t>
            </w:r>
          </w:p>
        </w:tc>
        <w:tc>
          <w:tcPr>
            <w:tcW w:w="1329" w:type="dxa"/>
            <w:tcBorders>
              <w:top w:val="nil"/>
              <w:left w:val="nil"/>
              <w:bottom w:val="single" w:sz="4" w:space="0" w:color="auto"/>
              <w:right w:val="single" w:sz="4" w:space="0" w:color="auto"/>
            </w:tcBorders>
            <w:shd w:val="clear" w:color="auto" w:fill="auto"/>
            <w:hideMark/>
          </w:tcPr>
          <w:p w14:paraId="095AFC54" w14:textId="77777777" w:rsidR="00E247AF" w:rsidRPr="00A77E8B" w:rsidRDefault="00E247AF" w:rsidP="00911A80">
            <w:pPr>
              <w:rPr>
                <w:rFonts w:ascii="Calibri" w:eastAsia="Times New Roman" w:hAnsi="Calibri" w:cs="Calibri"/>
                <w:i/>
                <w:iCs/>
                <w:color w:val="000000"/>
                <w:sz w:val="22"/>
                <w:szCs w:val="22"/>
                <w:lang w:eastAsia="en-US"/>
                <w:rPrChange w:id="1446"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47" w:author="Khasin, Ark" w:date="2022-10-19T16:15:00Z">
                  <w:rPr>
                    <w:rFonts w:ascii="Calibri" w:eastAsia="Times New Roman" w:hAnsi="Calibri" w:cs="Calibri"/>
                    <w:color w:val="000000"/>
                    <w:sz w:val="22"/>
                    <w:szCs w:val="22"/>
                    <w:lang w:eastAsia="en-US"/>
                  </w:rPr>
                </w:rPrChange>
              </w:rPr>
              <w:t> </w:t>
            </w:r>
          </w:p>
        </w:tc>
        <w:tc>
          <w:tcPr>
            <w:tcW w:w="537" w:type="dxa"/>
            <w:tcBorders>
              <w:top w:val="nil"/>
              <w:left w:val="nil"/>
              <w:bottom w:val="single" w:sz="4" w:space="0" w:color="auto"/>
              <w:right w:val="single" w:sz="4" w:space="0" w:color="auto"/>
            </w:tcBorders>
            <w:shd w:val="clear" w:color="auto" w:fill="auto"/>
            <w:hideMark/>
          </w:tcPr>
          <w:p w14:paraId="028EDA7E" w14:textId="77777777" w:rsidR="00E247AF" w:rsidRPr="00A77E8B" w:rsidRDefault="00E247AF" w:rsidP="00911A80">
            <w:pPr>
              <w:jc w:val="center"/>
              <w:rPr>
                <w:rFonts w:ascii="Calibri" w:eastAsia="Times New Roman" w:hAnsi="Calibri" w:cs="Calibri"/>
                <w:i/>
                <w:iCs/>
                <w:color w:val="000000"/>
                <w:sz w:val="22"/>
                <w:szCs w:val="22"/>
                <w:lang w:eastAsia="en-US"/>
                <w:rPrChange w:id="1448"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49" w:author="Khasin, Ark" w:date="2022-10-19T16:15:00Z">
                  <w:rPr>
                    <w:rFonts w:ascii="Calibri" w:eastAsia="Times New Roman" w:hAnsi="Calibri" w:cs="Calibri"/>
                    <w:color w:val="000000"/>
                    <w:sz w:val="22"/>
                    <w:szCs w:val="22"/>
                    <w:lang w:eastAsia="en-US"/>
                  </w:rPr>
                </w:rPrChange>
              </w:rPr>
              <w:t> </w:t>
            </w:r>
          </w:p>
        </w:tc>
        <w:tc>
          <w:tcPr>
            <w:tcW w:w="522" w:type="dxa"/>
            <w:tcBorders>
              <w:top w:val="nil"/>
              <w:left w:val="nil"/>
              <w:bottom w:val="single" w:sz="4" w:space="0" w:color="auto"/>
              <w:right w:val="single" w:sz="4" w:space="0" w:color="auto"/>
            </w:tcBorders>
            <w:shd w:val="clear" w:color="auto" w:fill="auto"/>
            <w:hideMark/>
          </w:tcPr>
          <w:p w14:paraId="3D60BB30" w14:textId="77777777" w:rsidR="00E247AF" w:rsidRPr="00A77E8B" w:rsidRDefault="00E247AF" w:rsidP="00911A80">
            <w:pPr>
              <w:jc w:val="center"/>
              <w:rPr>
                <w:rFonts w:ascii="Calibri" w:eastAsia="Times New Roman" w:hAnsi="Calibri" w:cs="Calibri"/>
                <w:i/>
                <w:iCs/>
                <w:color w:val="000000"/>
                <w:sz w:val="22"/>
                <w:szCs w:val="22"/>
                <w:lang w:eastAsia="en-US"/>
                <w:rPrChange w:id="1450"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51" w:author="Khasin, Ark" w:date="2022-10-19T16:15:00Z">
                  <w:rPr>
                    <w:rFonts w:ascii="Calibri" w:eastAsia="Times New Roman" w:hAnsi="Calibri" w:cs="Calibri"/>
                    <w:color w:val="000000"/>
                    <w:sz w:val="22"/>
                    <w:szCs w:val="22"/>
                    <w:lang w:eastAsia="en-US"/>
                  </w:rPr>
                </w:rPrChange>
              </w:rPr>
              <w:t> </w:t>
            </w:r>
          </w:p>
        </w:tc>
        <w:tc>
          <w:tcPr>
            <w:tcW w:w="1848" w:type="dxa"/>
            <w:tcBorders>
              <w:top w:val="nil"/>
              <w:left w:val="nil"/>
              <w:bottom w:val="single" w:sz="4" w:space="0" w:color="auto"/>
              <w:right w:val="single" w:sz="4" w:space="0" w:color="auto"/>
            </w:tcBorders>
            <w:shd w:val="clear" w:color="auto" w:fill="auto"/>
            <w:hideMark/>
          </w:tcPr>
          <w:p w14:paraId="42F9E8BF" w14:textId="77777777" w:rsidR="00E247AF" w:rsidRPr="00A77E8B" w:rsidRDefault="00E247AF" w:rsidP="00911A80">
            <w:pPr>
              <w:rPr>
                <w:rFonts w:ascii="Arial" w:eastAsia="Times New Roman" w:hAnsi="Arial" w:cs="Arial"/>
                <w:i/>
                <w:iCs/>
                <w:sz w:val="18"/>
                <w:szCs w:val="18"/>
                <w:lang w:eastAsia="en-US"/>
                <w:rPrChange w:id="1452" w:author="Khasin, Ark" w:date="2022-10-19T16:15:00Z">
                  <w:rPr>
                    <w:rFonts w:ascii="Arial" w:eastAsia="Times New Roman" w:hAnsi="Arial" w:cs="Arial"/>
                    <w:sz w:val="18"/>
                    <w:szCs w:val="18"/>
                    <w:lang w:eastAsia="en-US"/>
                  </w:rPr>
                </w:rPrChange>
              </w:rPr>
            </w:pPr>
            <w:r w:rsidRPr="00A77E8B">
              <w:rPr>
                <w:rFonts w:ascii="Arial" w:eastAsia="Times New Roman" w:hAnsi="Arial" w:cs="Arial"/>
                <w:i/>
                <w:iCs/>
                <w:sz w:val="18"/>
                <w:szCs w:val="18"/>
                <w:lang w:eastAsia="en-US"/>
                <w:rPrChange w:id="1453" w:author="Khasin, Ark" w:date="2022-10-19T16:15:00Z">
                  <w:rPr>
                    <w:rFonts w:ascii="Arial" w:eastAsia="Times New Roman" w:hAnsi="Arial" w:cs="Arial"/>
                    <w:sz w:val="18"/>
                    <w:szCs w:val="18"/>
                    <w:lang w:eastAsia="en-US"/>
                  </w:rPr>
                </w:rPrChange>
              </w:rPr>
              <w:t> </w:t>
            </w:r>
          </w:p>
        </w:tc>
        <w:tc>
          <w:tcPr>
            <w:tcW w:w="1085" w:type="dxa"/>
            <w:tcBorders>
              <w:top w:val="nil"/>
              <w:left w:val="nil"/>
              <w:bottom w:val="single" w:sz="4" w:space="0" w:color="auto"/>
              <w:right w:val="single" w:sz="4" w:space="0" w:color="auto"/>
            </w:tcBorders>
            <w:shd w:val="clear" w:color="auto" w:fill="auto"/>
            <w:hideMark/>
          </w:tcPr>
          <w:p w14:paraId="0862BCBC" w14:textId="77777777" w:rsidR="00E247AF" w:rsidRPr="00A77E8B" w:rsidRDefault="00E247AF" w:rsidP="00911A80">
            <w:pPr>
              <w:jc w:val="center"/>
              <w:rPr>
                <w:rFonts w:ascii="Calibri" w:eastAsia="Times New Roman" w:hAnsi="Calibri" w:cs="Calibri"/>
                <w:i/>
                <w:iCs/>
                <w:color w:val="000000"/>
                <w:sz w:val="22"/>
                <w:szCs w:val="22"/>
                <w:lang w:eastAsia="en-US"/>
                <w:rPrChange w:id="1454"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55" w:author="Khasin, Ark" w:date="2022-10-19T16:15:00Z">
                  <w:rPr>
                    <w:rFonts w:ascii="Calibri" w:eastAsia="Times New Roman" w:hAnsi="Calibri" w:cs="Calibri"/>
                    <w:color w:val="000000"/>
                    <w:sz w:val="22"/>
                    <w:szCs w:val="22"/>
                    <w:lang w:eastAsia="en-US"/>
                  </w:rPr>
                </w:rPrChange>
              </w:rPr>
              <w:t> </w:t>
            </w:r>
          </w:p>
        </w:tc>
        <w:tc>
          <w:tcPr>
            <w:tcW w:w="3254" w:type="dxa"/>
            <w:gridSpan w:val="2"/>
            <w:tcBorders>
              <w:top w:val="nil"/>
              <w:left w:val="nil"/>
              <w:bottom w:val="single" w:sz="4" w:space="0" w:color="auto"/>
              <w:right w:val="single" w:sz="4" w:space="0" w:color="auto"/>
            </w:tcBorders>
            <w:shd w:val="clear" w:color="auto" w:fill="auto"/>
            <w:hideMark/>
          </w:tcPr>
          <w:p w14:paraId="4EEF2780" w14:textId="77777777" w:rsidR="00E247AF" w:rsidRPr="00A77E8B" w:rsidRDefault="00E247AF" w:rsidP="00911A80">
            <w:pPr>
              <w:jc w:val="center"/>
              <w:rPr>
                <w:rFonts w:ascii="Calibri" w:eastAsia="Times New Roman" w:hAnsi="Calibri" w:cs="Calibri"/>
                <w:i/>
                <w:iCs/>
                <w:color w:val="000000"/>
                <w:sz w:val="22"/>
                <w:szCs w:val="22"/>
                <w:lang w:eastAsia="en-US"/>
                <w:rPrChange w:id="1456"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57" w:author="Khasin, Ark" w:date="2022-10-19T16:15:00Z">
                  <w:rPr>
                    <w:rFonts w:ascii="Calibri" w:eastAsia="Times New Roman" w:hAnsi="Calibri" w:cs="Calibri"/>
                    <w:color w:val="000000"/>
                    <w:sz w:val="22"/>
                    <w:szCs w:val="22"/>
                    <w:lang w:eastAsia="en-US"/>
                  </w:rPr>
                </w:rPrChange>
              </w:rPr>
              <w:t> </w:t>
            </w:r>
          </w:p>
        </w:tc>
      </w:tr>
      <w:tr w:rsidR="00AE0C66" w:rsidRPr="00A77E8B" w14:paraId="2615485C"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BFB8591" w14:textId="77777777" w:rsidR="00E247AF" w:rsidRPr="00A77E8B" w:rsidRDefault="00E247AF" w:rsidP="00911A80">
            <w:pPr>
              <w:rPr>
                <w:rFonts w:ascii="Calibri" w:eastAsia="Times New Roman" w:hAnsi="Calibri" w:cs="Calibri"/>
                <w:i/>
                <w:iCs/>
                <w:color w:val="000000"/>
                <w:sz w:val="22"/>
                <w:szCs w:val="22"/>
                <w:lang w:eastAsia="en-US"/>
                <w:rPrChange w:id="1458" w:author="Khasin, Ark" w:date="2022-10-19T16:15:00Z">
                  <w:rPr>
                    <w:rFonts w:ascii="Calibri" w:eastAsia="Times New Roman" w:hAnsi="Calibri" w:cs="Calibri"/>
                    <w:color w:val="000000"/>
                    <w:sz w:val="22"/>
                    <w:szCs w:val="22"/>
                    <w:lang w:eastAsia="en-US"/>
                  </w:rPr>
                </w:rPrChange>
              </w:rPr>
            </w:pPr>
          </w:p>
        </w:tc>
        <w:tc>
          <w:tcPr>
            <w:tcW w:w="720" w:type="dxa"/>
            <w:tcBorders>
              <w:top w:val="nil"/>
              <w:left w:val="nil"/>
              <w:bottom w:val="nil"/>
              <w:right w:val="single" w:sz="4" w:space="0" w:color="auto"/>
            </w:tcBorders>
            <w:shd w:val="clear" w:color="auto" w:fill="auto"/>
            <w:hideMark/>
          </w:tcPr>
          <w:p w14:paraId="5B3FEAE9" w14:textId="77777777" w:rsidR="00E247AF" w:rsidRPr="00A77E8B" w:rsidRDefault="00E247AF" w:rsidP="00911A80">
            <w:pPr>
              <w:jc w:val="right"/>
              <w:rPr>
                <w:rFonts w:ascii="Calibri" w:eastAsia="Times New Roman" w:hAnsi="Calibri" w:cs="Calibri"/>
                <w:i/>
                <w:iCs/>
                <w:color w:val="000000"/>
                <w:sz w:val="22"/>
                <w:szCs w:val="22"/>
                <w:lang w:eastAsia="en-US"/>
                <w:rPrChange w:id="1459"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60" w:author="Khasin, Ark" w:date="2022-10-19T16:15:00Z">
                  <w:rPr>
                    <w:rFonts w:ascii="Calibri" w:eastAsia="Times New Roman" w:hAnsi="Calibri" w:cs="Calibri"/>
                    <w:color w:val="000000"/>
                    <w:sz w:val="22"/>
                    <w:szCs w:val="22"/>
                    <w:lang w:eastAsia="en-US"/>
                  </w:rPr>
                </w:rPrChange>
              </w:rPr>
              <w:t>1</w:t>
            </w:r>
          </w:p>
        </w:tc>
        <w:tc>
          <w:tcPr>
            <w:tcW w:w="2753" w:type="dxa"/>
            <w:tcBorders>
              <w:top w:val="nil"/>
              <w:left w:val="nil"/>
              <w:bottom w:val="single" w:sz="4" w:space="0" w:color="auto"/>
              <w:right w:val="single" w:sz="4" w:space="0" w:color="auto"/>
            </w:tcBorders>
            <w:shd w:val="clear" w:color="auto" w:fill="auto"/>
            <w:noWrap/>
            <w:hideMark/>
          </w:tcPr>
          <w:p w14:paraId="3E23C150" w14:textId="77777777" w:rsidR="00E247AF" w:rsidRPr="00A77E8B" w:rsidRDefault="00E247AF" w:rsidP="00911A80">
            <w:pPr>
              <w:rPr>
                <w:rFonts w:ascii="Courier New" w:eastAsia="Times New Roman" w:hAnsi="Courier New" w:cs="Courier New"/>
                <w:b/>
                <w:bCs/>
                <w:i/>
                <w:iCs/>
                <w:sz w:val="20"/>
                <w:szCs w:val="20"/>
                <w:lang w:eastAsia="en-US"/>
                <w:rPrChange w:id="1461" w:author="Khasin, Ark" w:date="2022-10-19T16:15:00Z">
                  <w:rPr>
                    <w:rFonts w:ascii="Courier New" w:eastAsia="Times New Roman" w:hAnsi="Courier New" w:cs="Courier New"/>
                    <w:b/>
                    <w:bCs/>
                    <w:sz w:val="20"/>
                    <w:szCs w:val="20"/>
                    <w:lang w:eastAsia="en-US"/>
                  </w:rPr>
                </w:rPrChange>
              </w:rPr>
            </w:pPr>
            <w:r w:rsidRPr="00A77E8B">
              <w:rPr>
                <w:rFonts w:ascii="Courier New" w:eastAsia="Times New Roman" w:hAnsi="Courier New" w:cs="Courier New"/>
                <w:b/>
                <w:bCs/>
                <w:i/>
                <w:iCs/>
                <w:sz w:val="20"/>
                <w:szCs w:val="20"/>
                <w:lang w:eastAsia="en-US"/>
                <w:rPrChange w:id="1462" w:author="Khasin, Ark" w:date="2022-10-19T16:15:00Z">
                  <w:rPr>
                    <w:rFonts w:ascii="Courier New" w:eastAsia="Times New Roman" w:hAnsi="Courier New" w:cs="Courier New"/>
                    <w:b/>
                    <w:bCs/>
                    <w:sz w:val="20"/>
                    <w:szCs w:val="20"/>
                    <w:lang w:eastAsia="en-US"/>
                  </w:rPr>
                </w:rPrChange>
              </w:rPr>
              <w:t>CONFIGURATION</w:t>
            </w:r>
          </w:p>
        </w:tc>
        <w:tc>
          <w:tcPr>
            <w:tcW w:w="682" w:type="dxa"/>
            <w:tcBorders>
              <w:top w:val="nil"/>
              <w:left w:val="nil"/>
              <w:bottom w:val="single" w:sz="4" w:space="0" w:color="auto"/>
              <w:right w:val="single" w:sz="4" w:space="0" w:color="auto"/>
            </w:tcBorders>
            <w:shd w:val="clear" w:color="auto" w:fill="auto"/>
            <w:hideMark/>
          </w:tcPr>
          <w:p w14:paraId="7CBBFDA4" w14:textId="77777777" w:rsidR="00E247AF" w:rsidRPr="00A77E8B" w:rsidRDefault="00E247AF" w:rsidP="00911A80">
            <w:pPr>
              <w:rPr>
                <w:rFonts w:ascii="Calibri" w:eastAsia="Times New Roman" w:hAnsi="Calibri" w:cs="Calibri"/>
                <w:i/>
                <w:iCs/>
                <w:color w:val="000000"/>
                <w:sz w:val="22"/>
                <w:szCs w:val="22"/>
                <w:lang w:eastAsia="en-US"/>
                <w:rPrChange w:id="1463"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64" w:author="Khasin, Ark" w:date="2022-10-19T16:15:00Z">
                  <w:rPr>
                    <w:rFonts w:ascii="Calibri" w:eastAsia="Times New Roman" w:hAnsi="Calibri" w:cs="Calibri"/>
                    <w:color w:val="000000"/>
                    <w:sz w:val="22"/>
                    <w:szCs w:val="22"/>
                    <w:lang w:eastAsia="en-US"/>
                  </w:rPr>
                </w:rPrChange>
              </w:rPr>
              <w:t> </w:t>
            </w:r>
          </w:p>
        </w:tc>
        <w:tc>
          <w:tcPr>
            <w:tcW w:w="1329" w:type="dxa"/>
            <w:tcBorders>
              <w:top w:val="nil"/>
              <w:left w:val="nil"/>
              <w:bottom w:val="single" w:sz="4" w:space="0" w:color="auto"/>
              <w:right w:val="single" w:sz="4" w:space="0" w:color="auto"/>
            </w:tcBorders>
            <w:shd w:val="clear" w:color="auto" w:fill="auto"/>
            <w:hideMark/>
          </w:tcPr>
          <w:p w14:paraId="52FE65C7" w14:textId="77777777" w:rsidR="00E247AF" w:rsidRPr="00A77E8B" w:rsidRDefault="00E247AF" w:rsidP="00911A80">
            <w:pPr>
              <w:rPr>
                <w:rFonts w:ascii="Calibri" w:eastAsia="Times New Roman" w:hAnsi="Calibri" w:cs="Calibri"/>
                <w:i/>
                <w:iCs/>
                <w:color w:val="000000"/>
                <w:sz w:val="22"/>
                <w:szCs w:val="22"/>
                <w:lang w:eastAsia="en-US"/>
                <w:rPrChange w:id="1465"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66" w:author="Khasin, Ark" w:date="2022-10-19T16:15:00Z">
                  <w:rPr>
                    <w:rFonts w:ascii="Calibri" w:eastAsia="Times New Roman" w:hAnsi="Calibri" w:cs="Calibri"/>
                    <w:color w:val="000000"/>
                    <w:sz w:val="22"/>
                    <w:szCs w:val="22"/>
                    <w:lang w:eastAsia="en-US"/>
                  </w:rPr>
                </w:rPrChange>
              </w:rPr>
              <w:t>UInt8</w:t>
            </w:r>
          </w:p>
        </w:tc>
        <w:tc>
          <w:tcPr>
            <w:tcW w:w="537" w:type="dxa"/>
            <w:tcBorders>
              <w:top w:val="nil"/>
              <w:left w:val="nil"/>
              <w:bottom w:val="single" w:sz="4" w:space="0" w:color="auto"/>
              <w:right w:val="single" w:sz="4" w:space="0" w:color="auto"/>
            </w:tcBorders>
            <w:shd w:val="clear" w:color="auto" w:fill="auto"/>
            <w:hideMark/>
          </w:tcPr>
          <w:p w14:paraId="04935E09" w14:textId="77777777" w:rsidR="00E247AF" w:rsidRPr="00A77E8B" w:rsidRDefault="00E247AF" w:rsidP="00911A80">
            <w:pPr>
              <w:jc w:val="center"/>
              <w:rPr>
                <w:rFonts w:ascii="Calibri" w:eastAsia="Times New Roman" w:hAnsi="Calibri" w:cs="Calibri"/>
                <w:i/>
                <w:iCs/>
                <w:color w:val="000000"/>
                <w:sz w:val="22"/>
                <w:szCs w:val="22"/>
                <w:lang w:eastAsia="en-US"/>
                <w:rPrChange w:id="1467"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68" w:author="Khasin, Ark" w:date="2022-10-19T16:15:00Z">
                  <w:rPr>
                    <w:rFonts w:ascii="Calibri" w:eastAsia="Times New Roman" w:hAnsi="Calibri" w:cs="Calibri"/>
                    <w:color w:val="000000"/>
                    <w:sz w:val="22"/>
                    <w:szCs w:val="22"/>
                    <w:lang w:eastAsia="en-US"/>
                  </w:rPr>
                </w:rPrChange>
              </w:rPr>
              <w:t>1</w:t>
            </w:r>
          </w:p>
        </w:tc>
        <w:tc>
          <w:tcPr>
            <w:tcW w:w="522" w:type="dxa"/>
            <w:tcBorders>
              <w:top w:val="nil"/>
              <w:left w:val="nil"/>
              <w:bottom w:val="single" w:sz="4" w:space="0" w:color="auto"/>
              <w:right w:val="single" w:sz="4" w:space="0" w:color="auto"/>
            </w:tcBorders>
            <w:shd w:val="clear" w:color="auto" w:fill="auto"/>
            <w:hideMark/>
          </w:tcPr>
          <w:p w14:paraId="248B3179" w14:textId="77777777" w:rsidR="00E247AF" w:rsidRPr="00A77E8B" w:rsidRDefault="00E247AF" w:rsidP="00911A80">
            <w:pPr>
              <w:jc w:val="center"/>
              <w:rPr>
                <w:rFonts w:ascii="Calibri" w:eastAsia="Times New Roman" w:hAnsi="Calibri" w:cs="Calibri"/>
                <w:i/>
                <w:iCs/>
                <w:color w:val="000000"/>
                <w:sz w:val="22"/>
                <w:szCs w:val="22"/>
                <w:lang w:eastAsia="en-US"/>
                <w:rPrChange w:id="1469"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70" w:author="Khasin, Ark" w:date="2022-10-19T16:15:00Z">
                  <w:rPr>
                    <w:rFonts w:ascii="Calibri" w:eastAsia="Times New Roman" w:hAnsi="Calibri" w:cs="Calibri"/>
                    <w:color w:val="000000"/>
                    <w:sz w:val="22"/>
                    <w:szCs w:val="22"/>
                    <w:lang w:eastAsia="en-US"/>
                  </w:rPr>
                </w:rPrChange>
              </w:rPr>
              <w:t>r/w</w:t>
            </w:r>
          </w:p>
        </w:tc>
        <w:tc>
          <w:tcPr>
            <w:tcW w:w="1848" w:type="dxa"/>
            <w:tcBorders>
              <w:top w:val="nil"/>
              <w:left w:val="nil"/>
              <w:bottom w:val="single" w:sz="4" w:space="0" w:color="auto"/>
              <w:right w:val="single" w:sz="4" w:space="0" w:color="auto"/>
            </w:tcBorders>
            <w:shd w:val="clear" w:color="auto" w:fill="auto"/>
            <w:hideMark/>
          </w:tcPr>
          <w:p w14:paraId="0AF5BD43" w14:textId="77777777" w:rsidR="00E247AF" w:rsidRPr="00A77E8B" w:rsidRDefault="00E247AF" w:rsidP="00911A80">
            <w:pPr>
              <w:rPr>
                <w:rFonts w:ascii="Arial" w:eastAsia="Times New Roman" w:hAnsi="Arial" w:cs="Arial"/>
                <w:i/>
                <w:iCs/>
                <w:sz w:val="18"/>
                <w:szCs w:val="18"/>
                <w:lang w:eastAsia="en-US"/>
                <w:rPrChange w:id="1471" w:author="Khasin, Ark" w:date="2022-10-19T16:15:00Z">
                  <w:rPr>
                    <w:rFonts w:ascii="Arial" w:eastAsia="Times New Roman" w:hAnsi="Arial" w:cs="Arial"/>
                    <w:sz w:val="18"/>
                    <w:szCs w:val="18"/>
                    <w:lang w:eastAsia="en-US"/>
                  </w:rPr>
                </w:rPrChange>
              </w:rPr>
            </w:pPr>
            <w:r w:rsidRPr="00A77E8B">
              <w:rPr>
                <w:rFonts w:ascii="Arial" w:eastAsia="Times New Roman" w:hAnsi="Arial" w:cs="Arial"/>
                <w:i/>
                <w:iCs/>
                <w:sz w:val="18"/>
                <w:szCs w:val="18"/>
                <w:lang w:eastAsia="en-US"/>
                <w:rPrChange w:id="1472" w:author="Khasin, Ark" w:date="2022-10-19T16:15:00Z">
                  <w:rPr>
                    <w:rFonts w:ascii="Arial" w:eastAsia="Times New Roman" w:hAnsi="Arial" w:cs="Arial"/>
                    <w:sz w:val="18"/>
                    <w:szCs w:val="18"/>
                    <w:lang w:eastAsia="en-US"/>
                  </w:rPr>
                </w:rPrChange>
              </w:rPr>
              <w:t>1,2</w:t>
            </w:r>
          </w:p>
        </w:tc>
        <w:tc>
          <w:tcPr>
            <w:tcW w:w="1085" w:type="dxa"/>
            <w:tcBorders>
              <w:top w:val="nil"/>
              <w:left w:val="nil"/>
              <w:bottom w:val="single" w:sz="4" w:space="0" w:color="auto"/>
              <w:right w:val="single" w:sz="4" w:space="0" w:color="auto"/>
            </w:tcBorders>
            <w:shd w:val="clear" w:color="auto" w:fill="auto"/>
            <w:hideMark/>
          </w:tcPr>
          <w:p w14:paraId="106A5FB3" w14:textId="77777777" w:rsidR="00E247AF" w:rsidRPr="00A77E8B" w:rsidRDefault="00E247AF" w:rsidP="00911A80">
            <w:pPr>
              <w:jc w:val="center"/>
              <w:rPr>
                <w:rFonts w:ascii="Calibri" w:eastAsia="Times New Roman" w:hAnsi="Calibri" w:cs="Calibri"/>
                <w:i/>
                <w:iCs/>
                <w:color w:val="000000"/>
                <w:sz w:val="22"/>
                <w:szCs w:val="22"/>
                <w:lang w:eastAsia="en-US"/>
                <w:rPrChange w:id="1473"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74" w:author="Khasin, Ark" w:date="2022-10-19T16:15:00Z">
                  <w:rPr>
                    <w:rFonts w:ascii="Calibri" w:eastAsia="Times New Roman" w:hAnsi="Calibri" w:cs="Calibri"/>
                    <w:color w:val="000000"/>
                    <w:sz w:val="22"/>
                    <w:szCs w:val="22"/>
                    <w:lang w:eastAsia="en-US"/>
                  </w:rPr>
                </w:rPrChange>
              </w:rPr>
              <w:t>1</w:t>
            </w:r>
          </w:p>
        </w:tc>
        <w:tc>
          <w:tcPr>
            <w:tcW w:w="3254" w:type="dxa"/>
            <w:gridSpan w:val="2"/>
            <w:tcBorders>
              <w:top w:val="nil"/>
              <w:left w:val="nil"/>
              <w:bottom w:val="single" w:sz="4" w:space="0" w:color="auto"/>
              <w:right w:val="single" w:sz="4" w:space="0" w:color="auto"/>
            </w:tcBorders>
            <w:shd w:val="clear" w:color="auto" w:fill="auto"/>
            <w:hideMark/>
          </w:tcPr>
          <w:p w14:paraId="5BE61DE2" w14:textId="77777777" w:rsidR="00E247AF" w:rsidRPr="00A77E8B" w:rsidRDefault="00E247AF" w:rsidP="00911A80">
            <w:pPr>
              <w:jc w:val="center"/>
              <w:rPr>
                <w:rFonts w:ascii="Calibri" w:eastAsia="Times New Roman" w:hAnsi="Calibri" w:cs="Calibri"/>
                <w:i/>
                <w:iCs/>
                <w:color w:val="000000"/>
                <w:sz w:val="22"/>
                <w:szCs w:val="22"/>
                <w:lang w:eastAsia="en-US"/>
                <w:rPrChange w:id="1475"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76" w:author="Khasin, Ark" w:date="2022-10-19T16:15:00Z">
                  <w:rPr>
                    <w:rFonts w:ascii="Calibri" w:eastAsia="Times New Roman" w:hAnsi="Calibri" w:cs="Calibri"/>
                    <w:color w:val="000000"/>
                    <w:sz w:val="22"/>
                    <w:szCs w:val="22"/>
                    <w:lang w:eastAsia="en-US"/>
                  </w:rPr>
                </w:rPrChange>
              </w:rPr>
              <w:t>1</w:t>
            </w:r>
          </w:p>
        </w:tc>
      </w:tr>
      <w:tr w:rsidR="00AE0C66" w:rsidRPr="00A77E8B" w14:paraId="57941B89"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1985C26C" w14:textId="77777777" w:rsidR="00E247AF" w:rsidRPr="00A77E8B" w:rsidRDefault="00E247AF" w:rsidP="00911A80">
            <w:pPr>
              <w:rPr>
                <w:rFonts w:ascii="Calibri" w:eastAsia="Times New Roman" w:hAnsi="Calibri" w:cs="Calibri"/>
                <w:i/>
                <w:iCs/>
                <w:color w:val="000000"/>
                <w:sz w:val="22"/>
                <w:szCs w:val="22"/>
                <w:lang w:eastAsia="en-US"/>
                <w:rPrChange w:id="1477" w:author="Khasin, Ark" w:date="2022-10-19T16:15:00Z">
                  <w:rPr>
                    <w:rFonts w:ascii="Calibri" w:eastAsia="Times New Roman" w:hAnsi="Calibri" w:cs="Calibri"/>
                    <w:color w:val="000000"/>
                    <w:sz w:val="22"/>
                    <w:szCs w:val="22"/>
                    <w:lang w:eastAsia="en-US"/>
                  </w:rPr>
                </w:rPrChange>
              </w:rPr>
            </w:pPr>
          </w:p>
        </w:tc>
        <w:tc>
          <w:tcPr>
            <w:tcW w:w="720" w:type="dxa"/>
            <w:tcBorders>
              <w:top w:val="single" w:sz="4" w:space="0" w:color="auto"/>
              <w:left w:val="nil"/>
              <w:bottom w:val="nil"/>
              <w:right w:val="single" w:sz="4" w:space="0" w:color="auto"/>
            </w:tcBorders>
            <w:shd w:val="clear" w:color="auto" w:fill="auto"/>
            <w:hideMark/>
          </w:tcPr>
          <w:p w14:paraId="3B806A46" w14:textId="77777777" w:rsidR="00E247AF" w:rsidRPr="00A77E8B" w:rsidRDefault="00E247AF" w:rsidP="00911A80">
            <w:pPr>
              <w:jc w:val="right"/>
              <w:rPr>
                <w:rFonts w:ascii="Calibri" w:eastAsia="Times New Roman" w:hAnsi="Calibri" w:cs="Calibri"/>
                <w:i/>
                <w:iCs/>
                <w:color w:val="000000"/>
                <w:sz w:val="22"/>
                <w:szCs w:val="22"/>
                <w:lang w:eastAsia="en-US"/>
                <w:rPrChange w:id="1478"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79" w:author="Khasin, Ark" w:date="2022-10-19T16:15:00Z">
                  <w:rPr>
                    <w:rFonts w:ascii="Calibri" w:eastAsia="Times New Roman" w:hAnsi="Calibri" w:cs="Calibri"/>
                    <w:color w:val="000000"/>
                    <w:sz w:val="22"/>
                    <w:szCs w:val="22"/>
                    <w:lang w:eastAsia="en-US"/>
                  </w:rPr>
                </w:rPrChange>
              </w:rPr>
              <w:t>2</w:t>
            </w:r>
          </w:p>
        </w:tc>
        <w:tc>
          <w:tcPr>
            <w:tcW w:w="2753" w:type="dxa"/>
            <w:tcBorders>
              <w:top w:val="nil"/>
              <w:left w:val="nil"/>
              <w:bottom w:val="single" w:sz="4" w:space="0" w:color="auto"/>
              <w:right w:val="single" w:sz="4" w:space="0" w:color="auto"/>
            </w:tcBorders>
            <w:shd w:val="clear" w:color="auto" w:fill="auto"/>
            <w:noWrap/>
            <w:hideMark/>
          </w:tcPr>
          <w:p w14:paraId="4879CC61" w14:textId="77777777" w:rsidR="00E247AF" w:rsidRPr="00A77E8B" w:rsidRDefault="00E247AF" w:rsidP="00911A80">
            <w:pPr>
              <w:rPr>
                <w:rFonts w:ascii="Courier New" w:eastAsia="Times New Roman" w:hAnsi="Courier New" w:cs="Courier New"/>
                <w:b/>
                <w:bCs/>
                <w:i/>
                <w:iCs/>
                <w:sz w:val="20"/>
                <w:szCs w:val="20"/>
                <w:lang w:eastAsia="en-US"/>
                <w:rPrChange w:id="1480" w:author="Khasin, Ark" w:date="2022-10-19T16:15:00Z">
                  <w:rPr>
                    <w:rFonts w:ascii="Courier New" w:eastAsia="Times New Roman" w:hAnsi="Courier New" w:cs="Courier New"/>
                    <w:b/>
                    <w:bCs/>
                    <w:sz w:val="20"/>
                    <w:szCs w:val="20"/>
                    <w:lang w:eastAsia="en-US"/>
                  </w:rPr>
                </w:rPrChange>
              </w:rPr>
            </w:pPr>
            <w:r w:rsidRPr="00A77E8B">
              <w:rPr>
                <w:rFonts w:ascii="Courier New" w:eastAsia="Times New Roman" w:hAnsi="Courier New" w:cs="Courier New"/>
                <w:b/>
                <w:bCs/>
                <w:i/>
                <w:iCs/>
                <w:sz w:val="20"/>
                <w:szCs w:val="20"/>
                <w:lang w:eastAsia="en-US"/>
                <w:rPrChange w:id="1481" w:author="Khasin, Ark" w:date="2022-10-19T16:15:00Z">
                  <w:rPr>
                    <w:rFonts w:ascii="Courier New" w:eastAsia="Times New Roman" w:hAnsi="Courier New" w:cs="Courier New"/>
                    <w:b/>
                    <w:bCs/>
                    <w:sz w:val="20"/>
                    <w:szCs w:val="20"/>
                    <w:lang w:eastAsia="en-US"/>
                  </w:rPr>
                </w:rPrChange>
              </w:rPr>
              <w:t>XD_FSTATE_OPT</w:t>
            </w:r>
          </w:p>
        </w:tc>
        <w:tc>
          <w:tcPr>
            <w:tcW w:w="682" w:type="dxa"/>
            <w:tcBorders>
              <w:top w:val="nil"/>
              <w:left w:val="nil"/>
              <w:bottom w:val="single" w:sz="4" w:space="0" w:color="auto"/>
              <w:right w:val="single" w:sz="4" w:space="0" w:color="auto"/>
            </w:tcBorders>
            <w:shd w:val="clear" w:color="auto" w:fill="auto"/>
            <w:hideMark/>
          </w:tcPr>
          <w:p w14:paraId="03A293FC" w14:textId="77777777" w:rsidR="00E247AF" w:rsidRPr="00A77E8B" w:rsidRDefault="00E247AF" w:rsidP="00911A80">
            <w:pPr>
              <w:rPr>
                <w:rFonts w:ascii="Calibri" w:eastAsia="Times New Roman" w:hAnsi="Calibri" w:cs="Calibri"/>
                <w:i/>
                <w:iCs/>
                <w:color w:val="000000"/>
                <w:sz w:val="22"/>
                <w:szCs w:val="22"/>
                <w:lang w:eastAsia="en-US"/>
                <w:rPrChange w:id="1482"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83" w:author="Khasin, Ark" w:date="2022-10-19T16:15:00Z">
                  <w:rPr>
                    <w:rFonts w:ascii="Calibri" w:eastAsia="Times New Roman" w:hAnsi="Calibri" w:cs="Calibri"/>
                    <w:color w:val="000000"/>
                    <w:sz w:val="22"/>
                    <w:szCs w:val="22"/>
                    <w:lang w:eastAsia="en-US"/>
                  </w:rPr>
                </w:rPrChange>
              </w:rPr>
              <w:t>Var</w:t>
            </w:r>
          </w:p>
        </w:tc>
        <w:tc>
          <w:tcPr>
            <w:tcW w:w="1329" w:type="dxa"/>
            <w:tcBorders>
              <w:top w:val="nil"/>
              <w:left w:val="nil"/>
              <w:bottom w:val="single" w:sz="4" w:space="0" w:color="auto"/>
              <w:right w:val="single" w:sz="4" w:space="0" w:color="auto"/>
            </w:tcBorders>
            <w:shd w:val="clear" w:color="auto" w:fill="auto"/>
            <w:hideMark/>
          </w:tcPr>
          <w:p w14:paraId="0F13EFDC" w14:textId="77777777" w:rsidR="00E247AF" w:rsidRPr="00A77E8B" w:rsidRDefault="00E247AF" w:rsidP="00911A80">
            <w:pPr>
              <w:rPr>
                <w:rFonts w:ascii="Calibri" w:eastAsia="Times New Roman" w:hAnsi="Calibri" w:cs="Calibri"/>
                <w:i/>
                <w:iCs/>
                <w:color w:val="000000"/>
                <w:sz w:val="22"/>
                <w:szCs w:val="22"/>
                <w:lang w:eastAsia="en-US"/>
                <w:rPrChange w:id="1484"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85" w:author="Khasin, Ark" w:date="2022-10-19T16:15:00Z">
                  <w:rPr>
                    <w:rFonts w:ascii="Calibri" w:eastAsia="Times New Roman" w:hAnsi="Calibri" w:cs="Calibri"/>
                    <w:color w:val="000000"/>
                    <w:sz w:val="22"/>
                    <w:szCs w:val="22"/>
                    <w:lang w:eastAsia="en-US"/>
                  </w:rPr>
                </w:rPrChange>
              </w:rPr>
              <w:t>UInt8</w:t>
            </w:r>
          </w:p>
        </w:tc>
        <w:tc>
          <w:tcPr>
            <w:tcW w:w="537" w:type="dxa"/>
            <w:tcBorders>
              <w:top w:val="nil"/>
              <w:left w:val="nil"/>
              <w:bottom w:val="single" w:sz="4" w:space="0" w:color="auto"/>
              <w:right w:val="single" w:sz="4" w:space="0" w:color="auto"/>
            </w:tcBorders>
            <w:shd w:val="clear" w:color="auto" w:fill="auto"/>
            <w:hideMark/>
          </w:tcPr>
          <w:p w14:paraId="0AE57F13" w14:textId="77777777" w:rsidR="00E247AF" w:rsidRPr="00A77E8B" w:rsidRDefault="00E247AF" w:rsidP="00911A80">
            <w:pPr>
              <w:jc w:val="center"/>
              <w:rPr>
                <w:rFonts w:ascii="Calibri" w:eastAsia="Times New Roman" w:hAnsi="Calibri" w:cs="Calibri"/>
                <w:i/>
                <w:iCs/>
                <w:color w:val="000000"/>
                <w:sz w:val="22"/>
                <w:szCs w:val="22"/>
                <w:lang w:eastAsia="en-US"/>
                <w:rPrChange w:id="1486"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87" w:author="Khasin, Ark" w:date="2022-10-19T16:15:00Z">
                  <w:rPr>
                    <w:rFonts w:ascii="Calibri" w:eastAsia="Times New Roman" w:hAnsi="Calibri" w:cs="Calibri"/>
                    <w:color w:val="000000"/>
                    <w:sz w:val="22"/>
                    <w:szCs w:val="22"/>
                    <w:lang w:eastAsia="en-US"/>
                  </w:rPr>
                </w:rPrChange>
              </w:rPr>
              <w:t>1</w:t>
            </w:r>
          </w:p>
        </w:tc>
        <w:tc>
          <w:tcPr>
            <w:tcW w:w="522" w:type="dxa"/>
            <w:tcBorders>
              <w:top w:val="nil"/>
              <w:left w:val="nil"/>
              <w:bottom w:val="single" w:sz="4" w:space="0" w:color="auto"/>
              <w:right w:val="single" w:sz="4" w:space="0" w:color="auto"/>
            </w:tcBorders>
            <w:shd w:val="clear" w:color="auto" w:fill="auto"/>
            <w:hideMark/>
          </w:tcPr>
          <w:p w14:paraId="2148BF91" w14:textId="77777777" w:rsidR="00E247AF" w:rsidRPr="00A77E8B" w:rsidRDefault="00E247AF" w:rsidP="00911A80">
            <w:pPr>
              <w:jc w:val="center"/>
              <w:rPr>
                <w:rFonts w:ascii="Calibri" w:eastAsia="Times New Roman" w:hAnsi="Calibri" w:cs="Calibri"/>
                <w:i/>
                <w:iCs/>
                <w:color w:val="000000"/>
                <w:sz w:val="22"/>
                <w:szCs w:val="22"/>
                <w:lang w:eastAsia="en-US"/>
                <w:rPrChange w:id="1488"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89" w:author="Khasin, Ark" w:date="2022-10-19T16:15:00Z">
                  <w:rPr>
                    <w:rFonts w:ascii="Calibri" w:eastAsia="Times New Roman" w:hAnsi="Calibri" w:cs="Calibri"/>
                    <w:color w:val="000000"/>
                    <w:sz w:val="22"/>
                    <w:szCs w:val="22"/>
                    <w:lang w:eastAsia="en-US"/>
                  </w:rPr>
                </w:rPrChange>
              </w:rPr>
              <w:t>r/w</w:t>
            </w:r>
          </w:p>
        </w:tc>
        <w:tc>
          <w:tcPr>
            <w:tcW w:w="1848" w:type="dxa"/>
            <w:tcBorders>
              <w:top w:val="nil"/>
              <w:left w:val="nil"/>
              <w:bottom w:val="single" w:sz="4" w:space="0" w:color="auto"/>
              <w:right w:val="single" w:sz="4" w:space="0" w:color="auto"/>
            </w:tcBorders>
            <w:shd w:val="clear" w:color="auto" w:fill="auto"/>
            <w:hideMark/>
          </w:tcPr>
          <w:p w14:paraId="7EE9D1F9" w14:textId="77777777" w:rsidR="00E247AF" w:rsidRPr="00A77E8B" w:rsidRDefault="00E247AF" w:rsidP="00911A80">
            <w:pPr>
              <w:rPr>
                <w:rFonts w:ascii="Arial" w:eastAsia="Times New Roman" w:hAnsi="Arial" w:cs="Arial"/>
                <w:i/>
                <w:iCs/>
                <w:sz w:val="18"/>
                <w:szCs w:val="18"/>
                <w:lang w:eastAsia="en-US"/>
                <w:rPrChange w:id="1490" w:author="Khasin, Ark" w:date="2022-10-19T16:15:00Z">
                  <w:rPr>
                    <w:rFonts w:ascii="Arial" w:eastAsia="Times New Roman" w:hAnsi="Arial" w:cs="Arial"/>
                    <w:sz w:val="18"/>
                    <w:szCs w:val="18"/>
                    <w:lang w:eastAsia="en-US"/>
                  </w:rPr>
                </w:rPrChange>
              </w:rPr>
            </w:pPr>
            <w:r w:rsidRPr="00A77E8B">
              <w:rPr>
                <w:rFonts w:ascii="Arial" w:eastAsia="Times New Roman" w:hAnsi="Arial" w:cs="Arial"/>
                <w:i/>
                <w:iCs/>
                <w:sz w:val="18"/>
                <w:szCs w:val="18"/>
                <w:lang w:eastAsia="en-US"/>
                <w:rPrChange w:id="1491" w:author="Khasin, Ark" w:date="2022-10-19T16:15:00Z">
                  <w:rPr>
                    <w:rFonts w:ascii="Arial" w:eastAsia="Times New Roman" w:hAnsi="Arial" w:cs="Arial"/>
                    <w:sz w:val="18"/>
                    <w:szCs w:val="18"/>
                    <w:lang w:eastAsia="en-US"/>
                  </w:rPr>
                </w:rPrChange>
              </w:rPr>
              <w:t xml:space="preserve"> 0 to 3</w:t>
            </w:r>
          </w:p>
        </w:tc>
        <w:tc>
          <w:tcPr>
            <w:tcW w:w="1085" w:type="dxa"/>
            <w:tcBorders>
              <w:top w:val="nil"/>
              <w:left w:val="nil"/>
              <w:bottom w:val="single" w:sz="4" w:space="0" w:color="auto"/>
              <w:right w:val="single" w:sz="4" w:space="0" w:color="auto"/>
            </w:tcBorders>
            <w:shd w:val="clear" w:color="auto" w:fill="auto"/>
            <w:hideMark/>
          </w:tcPr>
          <w:p w14:paraId="6B29356A" w14:textId="77777777" w:rsidR="00E247AF" w:rsidRPr="00A77E8B" w:rsidRDefault="00E247AF" w:rsidP="00911A80">
            <w:pPr>
              <w:jc w:val="center"/>
              <w:rPr>
                <w:rFonts w:ascii="Calibri" w:eastAsia="Times New Roman" w:hAnsi="Calibri" w:cs="Calibri"/>
                <w:i/>
                <w:iCs/>
                <w:color w:val="000000"/>
                <w:sz w:val="22"/>
                <w:szCs w:val="22"/>
                <w:lang w:eastAsia="en-US"/>
                <w:rPrChange w:id="1492"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93" w:author="Khasin, Ark" w:date="2022-10-19T16:15:00Z">
                  <w:rPr>
                    <w:rFonts w:ascii="Calibri" w:eastAsia="Times New Roman" w:hAnsi="Calibri" w:cs="Calibri"/>
                    <w:color w:val="000000"/>
                    <w:sz w:val="22"/>
                    <w:szCs w:val="22"/>
                    <w:lang w:eastAsia="en-US"/>
                  </w:rPr>
                </w:rPrChange>
              </w:rPr>
              <w:t>0</w:t>
            </w:r>
          </w:p>
        </w:tc>
        <w:tc>
          <w:tcPr>
            <w:tcW w:w="3254" w:type="dxa"/>
            <w:gridSpan w:val="2"/>
            <w:tcBorders>
              <w:top w:val="nil"/>
              <w:left w:val="nil"/>
              <w:bottom w:val="single" w:sz="4" w:space="0" w:color="auto"/>
              <w:right w:val="single" w:sz="4" w:space="0" w:color="auto"/>
            </w:tcBorders>
            <w:shd w:val="clear" w:color="auto" w:fill="auto"/>
            <w:hideMark/>
          </w:tcPr>
          <w:p w14:paraId="26F31C5E" w14:textId="77777777" w:rsidR="00E247AF" w:rsidRPr="00A77E8B" w:rsidRDefault="00E247AF" w:rsidP="00911A80">
            <w:pPr>
              <w:jc w:val="center"/>
              <w:rPr>
                <w:rFonts w:ascii="Calibri" w:eastAsia="Times New Roman" w:hAnsi="Calibri" w:cs="Calibri"/>
                <w:i/>
                <w:iCs/>
                <w:color w:val="000000"/>
                <w:sz w:val="22"/>
                <w:szCs w:val="22"/>
                <w:lang w:eastAsia="en-US"/>
                <w:rPrChange w:id="1494"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95" w:author="Khasin, Ark" w:date="2022-10-19T16:15:00Z">
                  <w:rPr>
                    <w:rFonts w:ascii="Calibri" w:eastAsia="Times New Roman" w:hAnsi="Calibri" w:cs="Calibri"/>
                    <w:color w:val="000000"/>
                    <w:sz w:val="22"/>
                    <w:szCs w:val="22"/>
                    <w:lang w:eastAsia="en-US"/>
                  </w:rPr>
                </w:rPrChange>
              </w:rPr>
              <w:t>0</w:t>
            </w:r>
          </w:p>
        </w:tc>
      </w:tr>
      <w:tr w:rsidR="00AE0C66" w:rsidRPr="00A77E8B" w14:paraId="6935D7E7"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67F14B5B" w14:textId="77777777" w:rsidR="00E247AF" w:rsidRPr="00A77E8B" w:rsidRDefault="00E247AF" w:rsidP="00911A80">
            <w:pPr>
              <w:rPr>
                <w:rFonts w:ascii="Calibri" w:eastAsia="Times New Roman" w:hAnsi="Calibri" w:cs="Calibri"/>
                <w:i/>
                <w:iCs/>
                <w:color w:val="000000"/>
                <w:sz w:val="22"/>
                <w:szCs w:val="22"/>
                <w:lang w:eastAsia="en-US"/>
                <w:rPrChange w:id="1496" w:author="Khasin, Ark" w:date="2022-10-19T16:15:00Z">
                  <w:rPr>
                    <w:rFonts w:ascii="Calibri" w:eastAsia="Times New Roman" w:hAnsi="Calibri" w:cs="Calibri"/>
                    <w:color w:val="000000"/>
                    <w:sz w:val="22"/>
                    <w:szCs w:val="22"/>
                    <w:lang w:eastAsia="en-US"/>
                  </w:rPr>
                </w:rPrChange>
              </w:rPr>
            </w:pPr>
          </w:p>
        </w:tc>
        <w:tc>
          <w:tcPr>
            <w:tcW w:w="720" w:type="dxa"/>
            <w:tcBorders>
              <w:top w:val="single" w:sz="4" w:space="0" w:color="auto"/>
              <w:left w:val="nil"/>
              <w:bottom w:val="nil"/>
              <w:right w:val="single" w:sz="4" w:space="0" w:color="auto"/>
            </w:tcBorders>
            <w:shd w:val="clear" w:color="auto" w:fill="auto"/>
            <w:hideMark/>
          </w:tcPr>
          <w:p w14:paraId="2EE4D42D" w14:textId="77777777" w:rsidR="00E247AF" w:rsidRPr="00A77E8B" w:rsidRDefault="00E247AF" w:rsidP="00911A80">
            <w:pPr>
              <w:jc w:val="right"/>
              <w:rPr>
                <w:rFonts w:ascii="Calibri" w:eastAsia="Times New Roman" w:hAnsi="Calibri" w:cs="Calibri"/>
                <w:i/>
                <w:iCs/>
                <w:color w:val="000000"/>
                <w:sz w:val="22"/>
                <w:szCs w:val="22"/>
                <w:lang w:eastAsia="en-US"/>
                <w:rPrChange w:id="1497"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498" w:author="Khasin, Ark" w:date="2022-10-19T16:15:00Z">
                  <w:rPr>
                    <w:rFonts w:ascii="Calibri" w:eastAsia="Times New Roman" w:hAnsi="Calibri" w:cs="Calibri"/>
                    <w:color w:val="000000"/>
                    <w:sz w:val="22"/>
                    <w:szCs w:val="22"/>
                    <w:lang w:eastAsia="en-US"/>
                  </w:rPr>
                </w:rPrChange>
              </w:rPr>
              <w:t>3</w:t>
            </w:r>
          </w:p>
        </w:tc>
        <w:tc>
          <w:tcPr>
            <w:tcW w:w="2753" w:type="dxa"/>
            <w:tcBorders>
              <w:top w:val="nil"/>
              <w:left w:val="nil"/>
              <w:bottom w:val="nil"/>
              <w:right w:val="single" w:sz="4" w:space="0" w:color="auto"/>
            </w:tcBorders>
            <w:shd w:val="clear" w:color="auto" w:fill="auto"/>
            <w:noWrap/>
            <w:hideMark/>
          </w:tcPr>
          <w:p w14:paraId="1BAC8E54" w14:textId="77777777" w:rsidR="00E247AF" w:rsidRPr="00A77E8B" w:rsidRDefault="00E247AF" w:rsidP="00911A80">
            <w:pPr>
              <w:rPr>
                <w:rFonts w:ascii="Courier New" w:eastAsia="Times New Roman" w:hAnsi="Courier New" w:cs="Courier New"/>
                <w:b/>
                <w:bCs/>
                <w:i/>
                <w:iCs/>
                <w:sz w:val="20"/>
                <w:szCs w:val="20"/>
                <w:lang w:eastAsia="en-US"/>
                <w:rPrChange w:id="1499" w:author="Khasin, Ark" w:date="2022-10-19T16:15:00Z">
                  <w:rPr>
                    <w:rFonts w:ascii="Courier New" w:eastAsia="Times New Roman" w:hAnsi="Courier New" w:cs="Courier New"/>
                    <w:b/>
                    <w:bCs/>
                    <w:sz w:val="20"/>
                    <w:szCs w:val="20"/>
                    <w:lang w:eastAsia="en-US"/>
                  </w:rPr>
                </w:rPrChange>
              </w:rPr>
            </w:pPr>
            <w:r w:rsidRPr="00A77E8B">
              <w:rPr>
                <w:rFonts w:ascii="Courier New" w:eastAsia="Times New Roman" w:hAnsi="Courier New" w:cs="Courier New"/>
                <w:b/>
                <w:bCs/>
                <w:i/>
                <w:iCs/>
                <w:sz w:val="20"/>
                <w:szCs w:val="20"/>
                <w:lang w:eastAsia="en-US"/>
                <w:rPrChange w:id="1500" w:author="Khasin, Ark" w:date="2022-10-19T16:15:00Z">
                  <w:rPr>
                    <w:rFonts w:ascii="Courier New" w:eastAsia="Times New Roman" w:hAnsi="Courier New" w:cs="Courier New"/>
                    <w:b/>
                    <w:bCs/>
                    <w:sz w:val="20"/>
                    <w:szCs w:val="20"/>
                    <w:lang w:eastAsia="en-US"/>
                  </w:rPr>
                </w:rPrChange>
              </w:rPr>
              <w:t>FSTATE_VALUE</w:t>
            </w:r>
          </w:p>
        </w:tc>
        <w:tc>
          <w:tcPr>
            <w:tcW w:w="682" w:type="dxa"/>
            <w:tcBorders>
              <w:top w:val="nil"/>
              <w:left w:val="nil"/>
              <w:bottom w:val="nil"/>
              <w:right w:val="single" w:sz="4" w:space="0" w:color="auto"/>
            </w:tcBorders>
            <w:shd w:val="clear" w:color="auto" w:fill="auto"/>
            <w:hideMark/>
          </w:tcPr>
          <w:p w14:paraId="45DCE709" w14:textId="77777777" w:rsidR="00E247AF" w:rsidRPr="00A77E8B" w:rsidRDefault="00E247AF" w:rsidP="00911A80">
            <w:pPr>
              <w:rPr>
                <w:rFonts w:ascii="Calibri" w:eastAsia="Times New Roman" w:hAnsi="Calibri" w:cs="Calibri"/>
                <w:i/>
                <w:iCs/>
                <w:color w:val="000000"/>
                <w:sz w:val="22"/>
                <w:szCs w:val="22"/>
                <w:lang w:eastAsia="en-US"/>
                <w:rPrChange w:id="1501"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02" w:author="Khasin, Ark" w:date="2022-10-19T16:15:00Z">
                  <w:rPr>
                    <w:rFonts w:ascii="Calibri" w:eastAsia="Times New Roman" w:hAnsi="Calibri" w:cs="Calibri"/>
                    <w:color w:val="000000"/>
                    <w:sz w:val="22"/>
                    <w:szCs w:val="22"/>
                    <w:lang w:eastAsia="en-US"/>
                  </w:rPr>
                </w:rPrChange>
              </w:rPr>
              <w:t>Var</w:t>
            </w:r>
          </w:p>
        </w:tc>
        <w:tc>
          <w:tcPr>
            <w:tcW w:w="1329" w:type="dxa"/>
            <w:tcBorders>
              <w:top w:val="nil"/>
              <w:left w:val="nil"/>
              <w:bottom w:val="nil"/>
              <w:right w:val="single" w:sz="4" w:space="0" w:color="auto"/>
            </w:tcBorders>
            <w:shd w:val="clear" w:color="auto" w:fill="auto"/>
            <w:hideMark/>
          </w:tcPr>
          <w:p w14:paraId="469818CA" w14:textId="77777777" w:rsidR="00E247AF" w:rsidRPr="00A77E8B" w:rsidRDefault="00E247AF" w:rsidP="00911A80">
            <w:pPr>
              <w:rPr>
                <w:rFonts w:ascii="Calibri" w:eastAsia="Times New Roman" w:hAnsi="Calibri" w:cs="Calibri"/>
                <w:i/>
                <w:iCs/>
                <w:color w:val="000000"/>
                <w:sz w:val="22"/>
                <w:szCs w:val="22"/>
                <w:lang w:eastAsia="en-US"/>
                <w:rPrChange w:id="1503"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04" w:author="Khasin, Ark" w:date="2022-10-19T16:15:00Z">
                  <w:rPr>
                    <w:rFonts w:ascii="Calibri" w:eastAsia="Times New Roman" w:hAnsi="Calibri" w:cs="Calibri"/>
                    <w:color w:val="000000"/>
                    <w:sz w:val="22"/>
                    <w:szCs w:val="22"/>
                    <w:lang w:eastAsia="en-US"/>
                  </w:rPr>
                </w:rPrChange>
              </w:rPr>
              <w:t>Float</w:t>
            </w:r>
          </w:p>
        </w:tc>
        <w:tc>
          <w:tcPr>
            <w:tcW w:w="537" w:type="dxa"/>
            <w:tcBorders>
              <w:top w:val="nil"/>
              <w:left w:val="nil"/>
              <w:bottom w:val="nil"/>
              <w:right w:val="single" w:sz="4" w:space="0" w:color="auto"/>
            </w:tcBorders>
            <w:shd w:val="clear" w:color="auto" w:fill="auto"/>
            <w:hideMark/>
          </w:tcPr>
          <w:p w14:paraId="53FBD306" w14:textId="77777777" w:rsidR="00E247AF" w:rsidRPr="00A77E8B" w:rsidRDefault="00E247AF" w:rsidP="00911A80">
            <w:pPr>
              <w:jc w:val="center"/>
              <w:rPr>
                <w:rFonts w:ascii="Calibri" w:eastAsia="Times New Roman" w:hAnsi="Calibri" w:cs="Calibri"/>
                <w:i/>
                <w:iCs/>
                <w:color w:val="000000"/>
                <w:sz w:val="22"/>
                <w:szCs w:val="22"/>
                <w:lang w:eastAsia="en-US"/>
                <w:rPrChange w:id="1505"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06" w:author="Khasin, Ark" w:date="2022-10-19T16:15:00Z">
                  <w:rPr>
                    <w:rFonts w:ascii="Calibri" w:eastAsia="Times New Roman" w:hAnsi="Calibri" w:cs="Calibri"/>
                    <w:color w:val="000000"/>
                    <w:sz w:val="22"/>
                    <w:szCs w:val="22"/>
                    <w:lang w:eastAsia="en-US"/>
                  </w:rPr>
                </w:rPrChange>
              </w:rPr>
              <w:t>4</w:t>
            </w:r>
          </w:p>
        </w:tc>
        <w:tc>
          <w:tcPr>
            <w:tcW w:w="522" w:type="dxa"/>
            <w:tcBorders>
              <w:top w:val="nil"/>
              <w:left w:val="nil"/>
              <w:bottom w:val="nil"/>
              <w:right w:val="single" w:sz="4" w:space="0" w:color="auto"/>
            </w:tcBorders>
            <w:shd w:val="clear" w:color="auto" w:fill="auto"/>
            <w:hideMark/>
          </w:tcPr>
          <w:p w14:paraId="7EDB7E9E" w14:textId="77777777" w:rsidR="00E247AF" w:rsidRPr="00A77E8B" w:rsidRDefault="00E247AF" w:rsidP="00911A80">
            <w:pPr>
              <w:jc w:val="center"/>
              <w:rPr>
                <w:rFonts w:ascii="Calibri" w:eastAsia="Times New Roman" w:hAnsi="Calibri" w:cs="Calibri"/>
                <w:i/>
                <w:iCs/>
                <w:color w:val="000000"/>
                <w:sz w:val="22"/>
                <w:szCs w:val="22"/>
                <w:lang w:eastAsia="en-US"/>
                <w:rPrChange w:id="1507"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08" w:author="Khasin, Ark" w:date="2022-10-19T16:15:00Z">
                  <w:rPr>
                    <w:rFonts w:ascii="Calibri" w:eastAsia="Times New Roman" w:hAnsi="Calibri" w:cs="Calibri"/>
                    <w:color w:val="000000"/>
                    <w:sz w:val="22"/>
                    <w:szCs w:val="22"/>
                    <w:lang w:eastAsia="en-US"/>
                  </w:rPr>
                </w:rPrChange>
              </w:rPr>
              <w:t xml:space="preserve"> r/w</w:t>
            </w:r>
          </w:p>
        </w:tc>
        <w:tc>
          <w:tcPr>
            <w:tcW w:w="1848" w:type="dxa"/>
            <w:tcBorders>
              <w:top w:val="nil"/>
              <w:left w:val="nil"/>
              <w:bottom w:val="nil"/>
              <w:right w:val="single" w:sz="4" w:space="0" w:color="auto"/>
            </w:tcBorders>
            <w:shd w:val="clear" w:color="auto" w:fill="auto"/>
            <w:hideMark/>
          </w:tcPr>
          <w:p w14:paraId="459573C0" w14:textId="77777777" w:rsidR="00E247AF" w:rsidRPr="00A77E8B" w:rsidRDefault="00E247AF" w:rsidP="00911A80">
            <w:pPr>
              <w:rPr>
                <w:rFonts w:ascii="Arial" w:eastAsia="Times New Roman" w:hAnsi="Arial" w:cs="Arial"/>
                <w:i/>
                <w:iCs/>
                <w:sz w:val="18"/>
                <w:szCs w:val="18"/>
                <w:lang w:eastAsia="en-US"/>
                <w:rPrChange w:id="1509" w:author="Khasin, Ark" w:date="2022-10-19T16:15:00Z">
                  <w:rPr>
                    <w:rFonts w:ascii="Arial" w:eastAsia="Times New Roman" w:hAnsi="Arial" w:cs="Arial"/>
                    <w:sz w:val="18"/>
                    <w:szCs w:val="18"/>
                    <w:lang w:eastAsia="en-US"/>
                  </w:rPr>
                </w:rPrChange>
              </w:rPr>
            </w:pPr>
            <w:r w:rsidRPr="00A77E8B">
              <w:rPr>
                <w:rFonts w:ascii="Arial" w:eastAsia="Times New Roman" w:hAnsi="Arial" w:cs="Arial"/>
                <w:i/>
                <w:iCs/>
                <w:sz w:val="18"/>
                <w:szCs w:val="18"/>
                <w:lang w:eastAsia="en-US"/>
                <w:rPrChange w:id="1510" w:author="Khasin, Ark" w:date="2022-10-19T16:15:00Z">
                  <w:rPr>
                    <w:rFonts w:ascii="Arial" w:eastAsia="Times New Roman" w:hAnsi="Arial" w:cs="Arial"/>
                    <w:sz w:val="18"/>
                    <w:szCs w:val="18"/>
                    <w:lang w:eastAsia="en-US"/>
                  </w:rPr>
                </w:rPrChange>
              </w:rPr>
              <w:t xml:space="preserve"> -50 to 160</w:t>
            </w:r>
          </w:p>
        </w:tc>
        <w:tc>
          <w:tcPr>
            <w:tcW w:w="1085" w:type="dxa"/>
            <w:tcBorders>
              <w:top w:val="nil"/>
              <w:left w:val="nil"/>
              <w:bottom w:val="nil"/>
              <w:right w:val="single" w:sz="4" w:space="0" w:color="auto"/>
            </w:tcBorders>
            <w:shd w:val="clear" w:color="auto" w:fill="auto"/>
            <w:hideMark/>
          </w:tcPr>
          <w:p w14:paraId="11866C70" w14:textId="77777777" w:rsidR="00E247AF" w:rsidRPr="00A77E8B" w:rsidRDefault="00E247AF" w:rsidP="00911A80">
            <w:pPr>
              <w:jc w:val="center"/>
              <w:rPr>
                <w:rFonts w:ascii="Calibri" w:eastAsia="Times New Roman" w:hAnsi="Calibri" w:cs="Calibri"/>
                <w:i/>
                <w:iCs/>
                <w:color w:val="000000"/>
                <w:sz w:val="22"/>
                <w:szCs w:val="22"/>
                <w:lang w:eastAsia="en-US"/>
                <w:rPrChange w:id="1511"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12" w:author="Khasin, Ark" w:date="2022-10-19T16:15:00Z">
                  <w:rPr>
                    <w:rFonts w:ascii="Calibri" w:eastAsia="Times New Roman" w:hAnsi="Calibri" w:cs="Calibri"/>
                    <w:color w:val="000000"/>
                    <w:sz w:val="22"/>
                    <w:szCs w:val="22"/>
                    <w:lang w:eastAsia="en-US"/>
                  </w:rPr>
                </w:rPrChange>
              </w:rPr>
              <w:t>0</w:t>
            </w:r>
          </w:p>
        </w:tc>
        <w:tc>
          <w:tcPr>
            <w:tcW w:w="3254" w:type="dxa"/>
            <w:gridSpan w:val="2"/>
            <w:tcBorders>
              <w:top w:val="nil"/>
              <w:left w:val="nil"/>
              <w:bottom w:val="nil"/>
              <w:right w:val="single" w:sz="4" w:space="0" w:color="auto"/>
            </w:tcBorders>
            <w:shd w:val="clear" w:color="auto" w:fill="auto"/>
            <w:hideMark/>
          </w:tcPr>
          <w:p w14:paraId="6CFAB670" w14:textId="77777777" w:rsidR="00E247AF" w:rsidRPr="00A77E8B" w:rsidRDefault="00E247AF" w:rsidP="00911A80">
            <w:pPr>
              <w:jc w:val="center"/>
              <w:rPr>
                <w:rFonts w:ascii="Calibri" w:eastAsia="Times New Roman" w:hAnsi="Calibri" w:cs="Calibri"/>
                <w:i/>
                <w:iCs/>
                <w:color w:val="000000"/>
                <w:sz w:val="22"/>
                <w:szCs w:val="22"/>
                <w:lang w:eastAsia="en-US"/>
                <w:rPrChange w:id="1513"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14" w:author="Khasin, Ark" w:date="2022-10-19T16:15:00Z">
                  <w:rPr>
                    <w:rFonts w:ascii="Calibri" w:eastAsia="Times New Roman" w:hAnsi="Calibri" w:cs="Calibri"/>
                    <w:color w:val="000000"/>
                    <w:sz w:val="22"/>
                    <w:szCs w:val="22"/>
                    <w:lang w:eastAsia="en-US"/>
                  </w:rPr>
                </w:rPrChange>
              </w:rPr>
              <w:t>0</w:t>
            </w:r>
          </w:p>
        </w:tc>
      </w:tr>
      <w:tr w:rsidR="00AE0C66" w:rsidRPr="00A77E8B" w14:paraId="110CAC5E" w14:textId="77777777" w:rsidTr="00992444">
        <w:trPr>
          <w:trHeight w:val="495"/>
        </w:trPr>
        <w:tc>
          <w:tcPr>
            <w:tcW w:w="977" w:type="dxa"/>
            <w:vMerge/>
            <w:tcBorders>
              <w:top w:val="nil"/>
              <w:left w:val="single" w:sz="8" w:space="0" w:color="auto"/>
              <w:bottom w:val="single" w:sz="8" w:space="0" w:color="000000"/>
              <w:right w:val="single" w:sz="4" w:space="0" w:color="auto"/>
            </w:tcBorders>
            <w:vAlign w:val="center"/>
            <w:hideMark/>
          </w:tcPr>
          <w:p w14:paraId="51A8A470" w14:textId="77777777" w:rsidR="00E247AF" w:rsidRPr="00A77E8B" w:rsidRDefault="00E247AF" w:rsidP="00911A80">
            <w:pPr>
              <w:rPr>
                <w:rFonts w:ascii="Calibri" w:eastAsia="Times New Roman" w:hAnsi="Calibri" w:cs="Calibri"/>
                <w:i/>
                <w:iCs/>
                <w:color w:val="000000"/>
                <w:sz w:val="22"/>
                <w:szCs w:val="22"/>
                <w:lang w:eastAsia="en-US"/>
                <w:rPrChange w:id="1515" w:author="Khasin, Ark" w:date="2022-10-19T16:15:00Z">
                  <w:rPr>
                    <w:rFonts w:ascii="Calibri" w:eastAsia="Times New Roman" w:hAnsi="Calibri" w:cs="Calibri"/>
                    <w:color w:val="000000"/>
                    <w:sz w:val="22"/>
                    <w:szCs w:val="22"/>
                    <w:lang w:eastAsia="en-US"/>
                  </w:rPr>
                </w:rPrChange>
              </w:rPr>
            </w:pPr>
          </w:p>
        </w:tc>
        <w:tc>
          <w:tcPr>
            <w:tcW w:w="720" w:type="dxa"/>
            <w:tcBorders>
              <w:top w:val="nil"/>
              <w:left w:val="nil"/>
              <w:bottom w:val="nil"/>
              <w:right w:val="single" w:sz="4" w:space="0" w:color="auto"/>
            </w:tcBorders>
            <w:shd w:val="clear" w:color="auto" w:fill="auto"/>
            <w:hideMark/>
          </w:tcPr>
          <w:p w14:paraId="4DB94FA1" w14:textId="77777777" w:rsidR="00E247AF" w:rsidRPr="00A77E8B" w:rsidRDefault="00E247AF" w:rsidP="00911A80">
            <w:pPr>
              <w:jc w:val="right"/>
              <w:rPr>
                <w:rFonts w:ascii="Calibri" w:eastAsia="Times New Roman" w:hAnsi="Calibri" w:cs="Calibri"/>
                <w:i/>
                <w:iCs/>
                <w:color w:val="000000"/>
                <w:sz w:val="22"/>
                <w:szCs w:val="22"/>
                <w:lang w:eastAsia="en-US"/>
                <w:rPrChange w:id="1516"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17" w:author="Khasin, Ark" w:date="2022-10-19T16:15:00Z">
                  <w:rPr>
                    <w:rFonts w:ascii="Calibri" w:eastAsia="Times New Roman" w:hAnsi="Calibri" w:cs="Calibri"/>
                    <w:color w:val="000000"/>
                    <w:sz w:val="22"/>
                    <w:szCs w:val="22"/>
                    <w:lang w:eastAsia="en-US"/>
                  </w:rPr>
                </w:rPrChange>
              </w:rPr>
              <w:t>4</w:t>
            </w:r>
          </w:p>
        </w:tc>
        <w:tc>
          <w:tcPr>
            <w:tcW w:w="2753" w:type="dxa"/>
            <w:tcBorders>
              <w:top w:val="nil"/>
              <w:left w:val="nil"/>
              <w:bottom w:val="nil"/>
              <w:right w:val="single" w:sz="4" w:space="0" w:color="auto"/>
            </w:tcBorders>
            <w:shd w:val="clear" w:color="auto" w:fill="auto"/>
            <w:noWrap/>
            <w:hideMark/>
          </w:tcPr>
          <w:p w14:paraId="59309F64" w14:textId="77777777" w:rsidR="00E247AF" w:rsidRPr="00A77E8B" w:rsidRDefault="00E247AF" w:rsidP="00911A80">
            <w:pPr>
              <w:rPr>
                <w:rFonts w:ascii="Courier New" w:eastAsia="Times New Roman" w:hAnsi="Courier New" w:cs="Courier New"/>
                <w:b/>
                <w:bCs/>
                <w:i/>
                <w:iCs/>
                <w:sz w:val="20"/>
                <w:szCs w:val="20"/>
                <w:lang w:eastAsia="en-US"/>
                <w:rPrChange w:id="1518" w:author="Khasin, Ark" w:date="2022-10-19T16:15:00Z">
                  <w:rPr>
                    <w:rFonts w:ascii="Courier New" w:eastAsia="Times New Roman" w:hAnsi="Courier New" w:cs="Courier New"/>
                    <w:b/>
                    <w:bCs/>
                    <w:sz w:val="20"/>
                    <w:szCs w:val="20"/>
                    <w:lang w:eastAsia="en-US"/>
                  </w:rPr>
                </w:rPrChange>
              </w:rPr>
            </w:pPr>
            <w:r w:rsidRPr="00A77E8B">
              <w:rPr>
                <w:rFonts w:ascii="Courier New" w:eastAsia="Times New Roman" w:hAnsi="Courier New" w:cs="Courier New"/>
                <w:b/>
                <w:bCs/>
                <w:i/>
                <w:iCs/>
                <w:sz w:val="20"/>
                <w:szCs w:val="20"/>
                <w:lang w:eastAsia="en-US"/>
                <w:rPrChange w:id="1519" w:author="Khasin, Ark" w:date="2022-10-19T16:15:00Z">
                  <w:rPr>
                    <w:rFonts w:ascii="Courier New" w:eastAsia="Times New Roman" w:hAnsi="Courier New" w:cs="Courier New"/>
                    <w:b/>
                    <w:bCs/>
                    <w:sz w:val="20"/>
                    <w:szCs w:val="20"/>
                    <w:lang w:eastAsia="en-US"/>
                  </w:rPr>
                </w:rPrChange>
              </w:rPr>
              <w:t>FSTATE_TIME</w:t>
            </w:r>
          </w:p>
        </w:tc>
        <w:tc>
          <w:tcPr>
            <w:tcW w:w="682" w:type="dxa"/>
            <w:tcBorders>
              <w:top w:val="nil"/>
              <w:left w:val="nil"/>
              <w:bottom w:val="nil"/>
              <w:right w:val="single" w:sz="4" w:space="0" w:color="auto"/>
            </w:tcBorders>
            <w:shd w:val="clear" w:color="auto" w:fill="auto"/>
            <w:hideMark/>
          </w:tcPr>
          <w:p w14:paraId="395F993E" w14:textId="77777777" w:rsidR="00E247AF" w:rsidRPr="00A77E8B" w:rsidRDefault="00E247AF" w:rsidP="00911A80">
            <w:pPr>
              <w:rPr>
                <w:rFonts w:ascii="Calibri" w:eastAsia="Times New Roman" w:hAnsi="Calibri" w:cs="Calibri"/>
                <w:i/>
                <w:iCs/>
                <w:color w:val="000000"/>
                <w:sz w:val="22"/>
                <w:szCs w:val="22"/>
                <w:lang w:eastAsia="en-US"/>
                <w:rPrChange w:id="1520"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21" w:author="Khasin, Ark" w:date="2022-10-19T16:15:00Z">
                  <w:rPr>
                    <w:rFonts w:ascii="Calibri" w:eastAsia="Times New Roman" w:hAnsi="Calibri" w:cs="Calibri"/>
                    <w:color w:val="000000"/>
                    <w:sz w:val="22"/>
                    <w:szCs w:val="22"/>
                    <w:lang w:eastAsia="en-US"/>
                  </w:rPr>
                </w:rPrChange>
              </w:rPr>
              <w:t>Var</w:t>
            </w:r>
          </w:p>
        </w:tc>
        <w:tc>
          <w:tcPr>
            <w:tcW w:w="1329" w:type="dxa"/>
            <w:tcBorders>
              <w:top w:val="nil"/>
              <w:left w:val="nil"/>
              <w:bottom w:val="nil"/>
              <w:right w:val="single" w:sz="4" w:space="0" w:color="auto"/>
            </w:tcBorders>
            <w:shd w:val="clear" w:color="auto" w:fill="auto"/>
            <w:hideMark/>
          </w:tcPr>
          <w:p w14:paraId="2386B82A" w14:textId="77777777" w:rsidR="00E247AF" w:rsidRPr="00A77E8B" w:rsidRDefault="00E247AF" w:rsidP="00911A80">
            <w:pPr>
              <w:rPr>
                <w:rFonts w:ascii="Calibri" w:eastAsia="Times New Roman" w:hAnsi="Calibri" w:cs="Calibri"/>
                <w:i/>
                <w:iCs/>
                <w:color w:val="000000"/>
                <w:sz w:val="22"/>
                <w:szCs w:val="22"/>
                <w:lang w:eastAsia="en-US"/>
                <w:rPrChange w:id="1522"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23" w:author="Khasin, Ark" w:date="2022-10-19T16:15:00Z">
                  <w:rPr>
                    <w:rFonts w:ascii="Calibri" w:eastAsia="Times New Roman" w:hAnsi="Calibri" w:cs="Calibri"/>
                    <w:color w:val="000000"/>
                    <w:sz w:val="22"/>
                    <w:szCs w:val="22"/>
                    <w:lang w:eastAsia="en-US"/>
                  </w:rPr>
                </w:rPrChange>
              </w:rPr>
              <w:t>Float</w:t>
            </w:r>
          </w:p>
        </w:tc>
        <w:tc>
          <w:tcPr>
            <w:tcW w:w="537" w:type="dxa"/>
            <w:tcBorders>
              <w:top w:val="nil"/>
              <w:left w:val="nil"/>
              <w:bottom w:val="nil"/>
              <w:right w:val="single" w:sz="4" w:space="0" w:color="auto"/>
            </w:tcBorders>
            <w:shd w:val="clear" w:color="auto" w:fill="auto"/>
            <w:hideMark/>
          </w:tcPr>
          <w:p w14:paraId="0253F888" w14:textId="77777777" w:rsidR="00E247AF" w:rsidRPr="00A77E8B" w:rsidRDefault="00E247AF" w:rsidP="00911A80">
            <w:pPr>
              <w:jc w:val="center"/>
              <w:rPr>
                <w:rFonts w:ascii="Calibri" w:eastAsia="Times New Roman" w:hAnsi="Calibri" w:cs="Calibri"/>
                <w:i/>
                <w:iCs/>
                <w:color w:val="000000"/>
                <w:sz w:val="22"/>
                <w:szCs w:val="22"/>
                <w:lang w:eastAsia="en-US"/>
                <w:rPrChange w:id="1524"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25" w:author="Khasin, Ark" w:date="2022-10-19T16:15:00Z">
                  <w:rPr>
                    <w:rFonts w:ascii="Calibri" w:eastAsia="Times New Roman" w:hAnsi="Calibri" w:cs="Calibri"/>
                    <w:color w:val="000000"/>
                    <w:sz w:val="22"/>
                    <w:szCs w:val="22"/>
                    <w:lang w:eastAsia="en-US"/>
                  </w:rPr>
                </w:rPrChange>
              </w:rPr>
              <w:t>4</w:t>
            </w:r>
          </w:p>
        </w:tc>
        <w:tc>
          <w:tcPr>
            <w:tcW w:w="522" w:type="dxa"/>
            <w:tcBorders>
              <w:top w:val="nil"/>
              <w:left w:val="nil"/>
              <w:bottom w:val="nil"/>
              <w:right w:val="single" w:sz="4" w:space="0" w:color="auto"/>
            </w:tcBorders>
            <w:shd w:val="clear" w:color="auto" w:fill="auto"/>
            <w:hideMark/>
          </w:tcPr>
          <w:p w14:paraId="6A7221A4" w14:textId="77777777" w:rsidR="00E247AF" w:rsidRPr="00A77E8B" w:rsidRDefault="00E247AF" w:rsidP="00911A80">
            <w:pPr>
              <w:jc w:val="center"/>
              <w:rPr>
                <w:rFonts w:ascii="Calibri" w:eastAsia="Times New Roman" w:hAnsi="Calibri" w:cs="Calibri"/>
                <w:i/>
                <w:iCs/>
                <w:color w:val="000000"/>
                <w:sz w:val="22"/>
                <w:szCs w:val="22"/>
                <w:lang w:eastAsia="en-US"/>
                <w:rPrChange w:id="1526"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27" w:author="Khasin, Ark" w:date="2022-10-19T16:15:00Z">
                  <w:rPr>
                    <w:rFonts w:ascii="Calibri" w:eastAsia="Times New Roman" w:hAnsi="Calibri" w:cs="Calibri"/>
                    <w:color w:val="000000"/>
                    <w:sz w:val="22"/>
                    <w:szCs w:val="22"/>
                    <w:lang w:eastAsia="en-US"/>
                  </w:rPr>
                </w:rPrChange>
              </w:rPr>
              <w:t>r/w</w:t>
            </w:r>
          </w:p>
        </w:tc>
        <w:tc>
          <w:tcPr>
            <w:tcW w:w="1848" w:type="dxa"/>
            <w:tcBorders>
              <w:top w:val="nil"/>
              <w:left w:val="nil"/>
              <w:bottom w:val="nil"/>
              <w:right w:val="single" w:sz="4" w:space="0" w:color="auto"/>
            </w:tcBorders>
            <w:shd w:val="clear" w:color="auto" w:fill="auto"/>
            <w:hideMark/>
          </w:tcPr>
          <w:p w14:paraId="37817F2D" w14:textId="77777777" w:rsidR="00E247AF" w:rsidRPr="00A77E8B" w:rsidRDefault="00E247AF" w:rsidP="00911A80">
            <w:pPr>
              <w:rPr>
                <w:rFonts w:ascii="Arial" w:eastAsia="Times New Roman" w:hAnsi="Arial" w:cs="Arial"/>
                <w:i/>
                <w:iCs/>
                <w:sz w:val="18"/>
                <w:szCs w:val="18"/>
                <w:lang w:eastAsia="en-US"/>
                <w:rPrChange w:id="1528" w:author="Khasin, Ark" w:date="2022-10-19T16:15:00Z">
                  <w:rPr>
                    <w:rFonts w:ascii="Arial" w:eastAsia="Times New Roman" w:hAnsi="Arial" w:cs="Arial"/>
                    <w:sz w:val="18"/>
                    <w:szCs w:val="18"/>
                    <w:lang w:eastAsia="en-US"/>
                  </w:rPr>
                </w:rPrChange>
              </w:rPr>
            </w:pPr>
            <w:r w:rsidRPr="00A77E8B">
              <w:rPr>
                <w:rFonts w:ascii="Arial" w:eastAsia="Times New Roman" w:hAnsi="Arial" w:cs="Arial"/>
                <w:i/>
                <w:iCs/>
                <w:sz w:val="18"/>
                <w:szCs w:val="18"/>
                <w:lang w:eastAsia="en-US"/>
                <w:rPrChange w:id="1529" w:author="Khasin, Ark" w:date="2022-10-19T16:15:00Z">
                  <w:rPr>
                    <w:rFonts w:ascii="Arial" w:eastAsia="Times New Roman" w:hAnsi="Arial" w:cs="Arial"/>
                    <w:sz w:val="18"/>
                    <w:szCs w:val="18"/>
                    <w:lang w:eastAsia="en-US"/>
                  </w:rPr>
                </w:rPrChange>
              </w:rPr>
              <w:t xml:space="preserve"> 0,5 to 100000</w:t>
            </w:r>
          </w:p>
        </w:tc>
        <w:tc>
          <w:tcPr>
            <w:tcW w:w="1085" w:type="dxa"/>
            <w:tcBorders>
              <w:top w:val="nil"/>
              <w:left w:val="nil"/>
              <w:bottom w:val="nil"/>
              <w:right w:val="single" w:sz="4" w:space="0" w:color="auto"/>
            </w:tcBorders>
            <w:shd w:val="clear" w:color="auto" w:fill="auto"/>
            <w:hideMark/>
          </w:tcPr>
          <w:p w14:paraId="7DF8AFB8" w14:textId="77777777" w:rsidR="00E247AF" w:rsidRPr="00A77E8B" w:rsidRDefault="00E247AF" w:rsidP="00911A80">
            <w:pPr>
              <w:jc w:val="center"/>
              <w:rPr>
                <w:rFonts w:ascii="Calibri" w:eastAsia="Times New Roman" w:hAnsi="Calibri" w:cs="Calibri"/>
                <w:i/>
                <w:iCs/>
                <w:color w:val="000000"/>
                <w:sz w:val="22"/>
                <w:szCs w:val="22"/>
                <w:lang w:eastAsia="en-US"/>
                <w:rPrChange w:id="1530"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31" w:author="Khasin, Ark" w:date="2022-10-19T16:15:00Z">
                  <w:rPr>
                    <w:rFonts w:ascii="Calibri" w:eastAsia="Times New Roman" w:hAnsi="Calibri" w:cs="Calibri"/>
                    <w:color w:val="000000"/>
                    <w:sz w:val="22"/>
                    <w:szCs w:val="22"/>
                    <w:lang w:eastAsia="en-US"/>
                  </w:rPr>
                </w:rPrChange>
              </w:rPr>
              <w:t>5</w:t>
            </w:r>
          </w:p>
        </w:tc>
        <w:tc>
          <w:tcPr>
            <w:tcW w:w="3254" w:type="dxa"/>
            <w:gridSpan w:val="2"/>
            <w:tcBorders>
              <w:top w:val="nil"/>
              <w:left w:val="nil"/>
              <w:bottom w:val="nil"/>
              <w:right w:val="single" w:sz="4" w:space="0" w:color="auto"/>
            </w:tcBorders>
            <w:shd w:val="clear" w:color="auto" w:fill="auto"/>
            <w:hideMark/>
          </w:tcPr>
          <w:p w14:paraId="487A25E5" w14:textId="77777777" w:rsidR="00E247AF" w:rsidRPr="00A77E8B" w:rsidRDefault="00E247AF" w:rsidP="00911A80">
            <w:pPr>
              <w:jc w:val="center"/>
              <w:rPr>
                <w:rFonts w:ascii="Calibri" w:eastAsia="Times New Roman" w:hAnsi="Calibri" w:cs="Calibri"/>
                <w:i/>
                <w:iCs/>
                <w:color w:val="000000"/>
                <w:sz w:val="22"/>
                <w:szCs w:val="22"/>
                <w:lang w:eastAsia="en-US"/>
                <w:rPrChange w:id="1532" w:author="Khasin, Ark" w:date="2022-10-19T16:15: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33" w:author="Khasin, Ark" w:date="2022-10-19T16:15:00Z">
                  <w:rPr>
                    <w:rFonts w:ascii="Calibri" w:eastAsia="Times New Roman" w:hAnsi="Calibri" w:cs="Calibri"/>
                    <w:color w:val="000000"/>
                    <w:sz w:val="22"/>
                    <w:szCs w:val="22"/>
                    <w:lang w:eastAsia="en-US"/>
                  </w:rPr>
                </w:rPrChange>
              </w:rPr>
              <w:t>5</w:t>
            </w:r>
          </w:p>
        </w:tc>
      </w:tr>
      <w:tr w:rsidR="00AE0C66" w:rsidRPr="00CC4E0B" w14:paraId="6406E9BB"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2E3D546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43</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4C08898A" w14:textId="77777777" w:rsidR="00E247AF" w:rsidRDefault="00E247AF" w:rsidP="00911A80">
            <w:pPr>
              <w:rPr>
                <w:rFonts w:ascii="Courier New" w:eastAsia="Times New Roman" w:hAnsi="Courier New" w:cs="Courier New"/>
                <w:b/>
                <w:bCs/>
                <w:color w:val="FF0000"/>
                <w:sz w:val="20"/>
                <w:szCs w:val="20"/>
                <w:lang w:eastAsia="en-US"/>
              </w:rPr>
            </w:pPr>
            <w:bookmarkStart w:id="1534" w:name="charsel"/>
            <w:bookmarkEnd w:id="1534"/>
            <w:r w:rsidRPr="00CC4E0B">
              <w:rPr>
                <w:rFonts w:ascii="Courier New" w:eastAsia="Times New Roman" w:hAnsi="Courier New" w:cs="Courier New"/>
                <w:b/>
                <w:bCs/>
                <w:color w:val="FF0000"/>
                <w:sz w:val="20"/>
                <w:szCs w:val="20"/>
                <w:lang w:eastAsia="en-US"/>
              </w:rPr>
              <w:t>CHAR_SELECTION</w:t>
            </w:r>
          </w:p>
          <w:p w14:paraId="01DB2353" w14:textId="453026B3" w:rsidR="00E0731F" w:rsidRPr="00CC4E0B" w:rsidRDefault="00E0731F" w:rsidP="00911A80">
            <w:pPr>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FF0000"/>
                <w:sz w:val="20"/>
                <w:szCs w:val="20"/>
                <w:lang w:eastAsia="en-US"/>
              </w:rPr>
              <w:t xml:space="preserve">See also </w:t>
            </w:r>
            <w:hyperlink w:anchor="charsel_hart" w:history="1">
              <w:proofErr w:type="spellStart"/>
              <w:r w:rsidRPr="00E0731F">
                <w:rPr>
                  <w:rStyle w:val="Hyperlink"/>
                  <w:rFonts w:ascii="Courier New" w:eastAsia="Times New Roman" w:hAnsi="Courier New" w:cs="Courier New"/>
                  <w:b/>
                  <w:bCs/>
                  <w:sz w:val="20"/>
                  <w:szCs w:val="20"/>
                  <w:lang w:eastAsia="en-US"/>
                </w:rPr>
                <w:t>charsel_hart</w:t>
              </w:r>
              <w:proofErr w:type="spellEnd"/>
            </w:hyperlink>
          </w:p>
        </w:tc>
        <w:tc>
          <w:tcPr>
            <w:tcW w:w="682" w:type="dxa"/>
            <w:tcBorders>
              <w:top w:val="single" w:sz="8" w:space="0" w:color="auto"/>
              <w:left w:val="nil"/>
              <w:bottom w:val="single" w:sz="4" w:space="0" w:color="auto"/>
              <w:right w:val="single" w:sz="4" w:space="0" w:color="auto"/>
            </w:tcBorders>
            <w:shd w:val="clear" w:color="auto" w:fill="auto"/>
            <w:hideMark/>
          </w:tcPr>
          <w:p w14:paraId="4EE6D3F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085E4FA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2523590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22" w:type="dxa"/>
            <w:tcBorders>
              <w:top w:val="single" w:sz="8" w:space="0" w:color="auto"/>
              <w:left w:val="nil"/>
              <w:bottom w:val="single" w:sz="4" w:space="0" w:color="auto"/>
              <w:right w:val="single" w:sz="4" w:space="0" w:color="auto"/>
            </w:tcBorders>
            <w:shd w:val="clear" w:color="auto" w:fill="auto"/>
            <w:hideMark/>
          </w:tcPr>
          <w:p w14:paraId="581ADEF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19E9AFB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350783A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7C51AA8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46A7C69" w14:textId="77777777" w:rsidTr="00992444">
        <w:trPr>
          <w:trHeight w:val="720"/>
        </w:trPr>
        <w:tc>
          <w:tcPr>
            <w:tcW w:w="977" w:type="dxa"/>
            <w:vMerge/>
            <w:tcBorders>
              <w:top w:val="nil"/>
              <w:left w:val="single" w:sz="8" w:space="0" w:color="auto"/>
              <w:bottom w:val="single" w:sz="8" w:space="0" w:color="000000"/>
              <w:right w:val="single" w:sz="4" w:space="0" w:color="auto"/>
            </w:tcBorders>
            <w:vAlign w:val="center"/>
            <w:hideMark/>
          </w:tcPr>
          <w:p w14:paraId="7841A73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9B9B61E"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 </w:t>
            </w:r>
          </w:p>
        </w:tc>
        <w:tc>
          <w:tcPr>
            <w:tcW w:w="2753" w:type="dxa"/>
            <w:tcBorders>
              <w:top w:val="nil"/>
              <w:left w:val="nil"/>
              <w:bottom w:val="single" w:sz="4" w:space="0" w:color="auto"/>
              <w:right w:val="single" w:sz="4" w:space="0" w:color="auto"/>
            </w:tcBorders>
            <w:shd w:val="clear" w:color="auto" w:fill="auto"/>
            <w:hideMark/>
          </w:tcPr>
          <w:p w14:paraId="348C4031" w14:textId="77777777" w:rsidR="00E247AF" w:rsidRPr="00CC4E0B" w:rsidRDefault="00E247AF" w:rsidP="00911A80">
            <w:pPr>
              <w:rPr>
                <w:rFonts w:ascii="Courier New" w:eastAsia="Times New Roman" w:hAnsi="Courier New" w:cs="Courier New"/>
                <w:b/>
                <w:bCs/>
                <w:color w:val="000000"/>
                <w:sz w:val="20"/>
                <w:szCs w:val="20"/>
                <w:lang w:eastAsia="en-US"/>
              </w:rPr>
            </w:pPr>
            <w:r w:rsidRPr="00CC4E0B">
              <w:rPr>
                <w:rFonts w:ascii="Courier New" w:eastAsia="Times New Roman" w:hAnsi="Courier New" w:cs="Courier New"/>
                <w:b/>
                <w:bCs/>
                <w:color w:val="000000"/>
                <w:sz w:val="20"/>
                <w:szCs w:val="20"/>
                <w:lang w:eastAsia="en-US"/>
              </w:rPr>
              <w:t>TYPE</w:t>
            </w:r>
          </w:p>
        </w:tc>
        <w:tc>
          <w:tcPr>
            <w:tcW w:w="682" w:type="dxa"/>
            <w:tcBorders>
              <w:top w:val="nil"/>
              <w:left w:val="nil"/>
              <w:bottom w:val="single" w:sz="4" w:space="0" w:color="auto"/>
              <w:right w:val="single" w:sz="4" w:space="0" w:color="auto"/>
            </w:tcBorders>
            <w:shd w:val="clear" w:color="auto" w:fill="auto"/>
            <w:hideMark/>
          </w:tcPr>
          <w:p w14:paraId="0387607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Var</w:t>
            </w:r>
          </w:p>
        </w:tc>
        <w:tc>
          <w:tcPr>
            <w:tcW w:w="1329" w:type="dxa"/>
            <w:tcBorders>
              <w:top w:val="nil"/>
              <w:left w:val="nil"/>
              <w:bottom w:val="single" w:sz="4" w:space="0" w:color="auto"/>
              <w:right w:val="single" w:sz="4" w:space="0" w:color="auto"/>
            </w:tcBorders>
            <w:shd w:val="clear" w:color="auto" w:fill="auto"/>
            <w:hideMark/>
          </w:tcPr>
          <w:p w14:paraId="7B8D2FD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727221A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1F82D55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79406A2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see Description</w:t>
            </w:r>
          </w:p>
        </w:tc>
        <w:tc>
          <w:tcPr>
            <w:tcW w:w="1085" w:type="dxa"/>
            <w:tcBorders>
              <w:top w:val="nil"/>
              <w:left w:val="nil"/>
              <w:bottom w:val="single" w:sz="4" w:space="0" w:color="auto"/>
              <w:right w:val="single" w:sz="4" w:space="0" w:color="auto"/>
            </w:tcBorders>
            <w:shd w:val="clear" w:color="auto" w:fill="auto"/>
            <w:hideMark/>
          </w:tcPr>
          <w:p w14:paraId="3735A02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1F4CE7E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r>
      <w:tr w:rsidR="00AE0C66" w:rsidRPr="00CC4E0B" w14:paraId="4F2B2700"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6433B80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single" w:sz="4" w:space="0" w:color="auto"/>
            </w:tcBorders>
            <w:shd w:val="clear" w:color="auto" w:fill="auto"/>
            <w:hideMark/>
          </w:tcPr>
          <w:p w14:paraId="2F272C33"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 </w:t>
            </w:r>
          </w:p>
        </w:tc>
        <w:tc>
          <w:tcPr>
            <w:tcW w:w="2753" w:type="dxa"/>
            <w:tcBorders>
              <w:top w:val="nil"/>
              <w:left w:val="nil"/>
              <w:bottom w:val="single" w:sz="8" w:space="0" w:color="auto"/>
              <w:right w:val="single" w:sz="4" w:space="0" w:color="auto"/>
            </w:tcBorders>
            <w:shd w:val="clear" w:color="auto" w:fill="auto"/>
            <w:noWrap/>
            <w:hideMark/>
          </w:tcPr>
          <w:p w14:paraId="0CD76397" w14:textId="77777777" w:rsidR="00E247AF" w:rsidRPr="00CC4E0B" w:rsidRDefault="00E247AF" w:rsidP="00911A80">
            <w:pPr>
              <w:rPr>
                <w:rFonts w:ascii="Courier New" w:eastAsia="Times New Roman" w:hAnsi="Courier New" w:cs="Courier New"/>
                <w:b/>
                <w:bCs/>
                <w:color w:val="000000"/>
                <w:sz w:val="20"/>
                <w:szCs w:val="20"/>
                <w:lang w:eastAsia="en-US"/>
              </w:rPr>
            </w:pPr>
            <w:r w:rsidRPr="00CC4E0B">
              <w:rPr>
                <w:rFonts w:ascii="Courier New" w:eastAsia="Times New Roman" w:hAnsi="Courier New" w:cs="Courier New"/>
                <w:b/>
                <w:bCs/>
                <w:color w:val="000000"/>
                <w:sz w:val="20"/>
                <w:szCs w:val="20"/>
                <w:lang w:eastAsia="en-US"/>
              </w:rPr>
              <w:t>NUMBER_OF_POINTS</w:t>
            </w:r>
          </w:p>
        </w:tc>
        <w:tc>
          <w:tcPr>
            <w:tcW w:w="682" w:type="dxa"/>
            <w:tcBorders>
              <w:top w:val="nil"/>
              <w:left w:val="nil"/>
              <w:bottom w:val="single" w:sz="8" w:space="0" w:color="auto"/>
              <w:right w:val="single" w:sz="4" w:space="0" w:color="auto"/>
            </w:tcBorders>
            <w:shd w:val="clear" w:color="auto" w:fill="auto"/>
            <w:hideMark/>
          </w:tcPr>
          <w:p w14:paraId="3E14612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Var</w:t>
            </w:r>
          </w:p>
        </w:tc>
        <w:tc>
          <w:tcPr>
            <w:tcW w:w="1329" w:type="dxa"/>
            <w:tcBorders>
              <w:top w:val="nil"/>
              <w:left w:val="nil"/>
              <w:bottom w:val="single" w:sz="8" w:space="0" w:color="auto"/>
              <w:right w:val="single" w:sz="4" w:space="0" w:color="auto"/>
            </w:tcBorders>
            <w:shd w:val="clear" w:color="auto" w:fill="auto"/>
            <w:hideMark/>
          </w:tcPr>
          <w:p w14:paraId="2EDF47E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8" w:space="0" w:color="auto"/>
              <w:right w:val="single" w:sz="4" w:space="0" w:color="auto"/>
            </w:tcBorders>
            <w:shd w:val="clear" w:color="auto" w:fill="auto"/>
            <w:hideMark/>
          </w:tcPr>
          <w:p w14:paraId="46D6D1C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8" w:space="0" w:color="auto"/>
              <w:right w:val="single" w:sz="4" w:space="0" w:color="auto"/>
            </w:tcBorders>
            <w:shd w:val="clear" w:color="auto" w:fill="auto"/>
            <w:hideMark/>
          </w:tcPr>
          <w:p w14:paraId="3A3B474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0F29D27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0-19</w:t>
            </w:r>
          </w:p>
        </w:tc>
        <w:tc>
          <w:tcPr>
            <w:tcW w:w="1085" w:type="dxa"/>
            <w:tcBorders>
              <w:top w:val="nil"/>
              <w:left w:val="nil"/>
              <w:bottom w:val="single" w:sz="8" w:space="0" w:color="auto"/>
              <w:right w:val="single" w:sz="4" w:space="0" w:color="auto"/>
            </w:tcBorders>
            <w:shd w:val="clear" w:color="auto" w:fill="auto"/>
            <w:hideMark/>
          </w:tcPr>
          <w:p w14:paraId="527C2C7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actual</w:t>
            </w:r>
          </w:p>
        </w:tc>
        <w:tc>
          <w:tcPr>
            <w:tcW w:w="3254" w:type="dxa"/>
            <w:gridSpan w:val="2"/>
            <w:tcBorders>
              <w:top w:val="nil"/>
              <w:left w:val="nil"/>
              <w:bottom w:val="single" w:sz="8" w:space="0" w:color="auto"/>
              <w:right w:val="single" w:sz="4" w:space="0" w:color="auto"/>
            </w:tcBorders>
            <w:shd w:val="clear" w:color="auto" w:fill="auto"/>
            <w:hideMark/>
          </w:tcPr>
          <w:p w14:paraId="00C2E07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actual</w:t>
            </w:r>
          </w:p>
        </w:tc>
      </w:tr>
      <w:tr w:rsidR="00AE0C66" w:rsidRPr="00CC4E0B" w14:paraId="31D97542" w14:textId="77777777" w:rsidTr="00061490">
        <w:trPr>
          <w:trHeight w:val="615"/>
        </w:trPr>
        <w:tc>
          <w:tcPr>
            <w:tcW w:w="977" w:type="dxa"/>
            <w:tcBorders>
              <w:top w:val="nil"/>
              <w:left w:val="single" w:sz="8" w:space="0" w:color="auto"/>
              <w:bottom w:val="single" w:sz="8" w:space="0" w:color="auto"/>
              <w:right w:val="single" w:sz="4" w:space="0" w:color="auto"/>
            </w:tcBorders>
            <w:shd w:val="clear" w:color="auto" w:fill="auto"/>
            <w:hideMark/>
          </w:tcPr>
          <w:p w14:paraId="4584140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44</w:t>
            </w:r>
          </w:p>
        </w:tc>
        <w:tc>
          <w:tcPr>
            <w:tcW w:w="3473" w:type="dxa"/>
            <w:gridSpan w:val="2"/>
            <w:tcBorders>
              <w:top w:val="nil"/>
              <w:left w:val="nil"/>
              <w:bottom w:val="nil"/>
              <w:right w:val="single" w:sz="4" w:space="0" w:color="auto"/>
            </w:tcBorders>
            <w:shd w:val="clear" w:color="auto" w:fill="auto"/>
            <w:hideMark/>
          </w:tcPr>
          <w:p w14:paraId="3F11046F" w14:textId="77777777" w:rsidR="00E247AF" w:rsidRDefault="00E247AF" w:rsidP="00911A80">
            <w:pPr>
              <w:rPr>
                <w:rFonts w:ascii="Courier New" w:eastAsia="Times New Roman" w:hAnsi="Courier New" w:cs="Courier New"/>
                <w:b/>
                <w:bCs/>
                <w:color w:val="FF0000"/>
                <w:sz w:val="20"/>
                <w:szCs w:val="20"/>
                <w:lang w:eastAsia="en-US"/>
              </w:rPr>
            </w:pPr>
            <w:bookmarkStart w:id="1535" w:name="curr_char_points"/>
            <w:bookmarkEnd w:id="1535"/>
            <w:r w:rsidRPr="00CC4E0B">
              <w:rPr>
                <w:rFonts w:ascii="Courier New" w:eastAsia="Times New Roman" w:hAnsi="Courier New" w:cs="Courier New"/>
                <w:b/>
                <w:bCs/>
                <w:color w:val="FF0000"/>
                <w:sz w:val="20"/>
                <w:szCs w:val="20"/>
                <w:lang w:eastAsia="en-US"/>
              </w:rPr>
              <w:t>CURRENT_CHAR_POINTS</w:t>
            </w:r>
          </w:p>
          <w:p w14:paraId="77020EFC" w14:textId="7C5F14D0" w:rsidR="006F6051" w:rsidRPr="00CC4E0B" w:rsidRDefault="006F6051" w:rsidP="00911A80">
            <w:pPr>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FF0000"/>
                <w:sz w:val="20"/>
                <w:szCs w:val="20"/>
                <w:lang w:eastAsia="en-US"/>
              </w:rPr>
              <w:t xml:space="preserve">See also </w:t>
            </w:r>
            <w:hyperlink w:anchor="charact_hart" w:history="1">
              <w:proofErr w:type="spellStart"/>
              <w:r w:rsidR="00AC597D" w:rsidRPr="00AC597D">
                <w:rPr>
                  <w:rStyle w:val="Hyperlink"/>
                  <w:rFonts w:ascii="Courier New" w:eastAsia="Times New Roman" w:hAnsi="Courier New" w:cs="Courier New"/>
                  <w:b/>
                  <w:bCs/>
                  <w:sz w:val="20"/>
                  <w:szCs w:val="20"/>
                  <w:lang w:eastAsia="en-US"/>
                </w:rPr>
                <w:t>charact_hart</w:t>
              </w:r>
              <w:proofErr w:type="spellEnd"/>
            </w:hyperlink>
          </w:p>
        </w:tc>
        <w:tc>
          <w:tcPr>
            <w:tcW w:w="682" w:type="dxa"/>
            <w:tcBorders>
              <w:top w:val="nil"/>
              <w:left w:val="nil"/>
              <w:bottom w:val="nil"/>
              <w:right w:val="single" w:sz="4" w:space="0" w:color="auto"/>
            </w:tcBorders>
            <w:shd w:val="clear" w:color="auto" w:fill="auto"/>
            <w:hideMark/>
          </w:tcPr>
          <w:p w14:paraId="2505D8B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Array</w:t>
            </w:r>
          </w:p>
        </w:tc>
        <w:tc>
          <w:tcPr>
            <w:tcW w:w="1329" w:type="dxa"/>
            <w:tcBorders>
              <w:top w:val="nil"/>
              <w:left w:val="nil"/>
              <w:bottom w:val="nil"/>
              <w:right w:val="single" w:sz="4" w:space="0" w:color="auto"/>
            </w:tcBorders>
            <w:shd w:val="clear" w:color="auto" w:fill="auto"/>
            <w:hideMark/>
          </w:tcPr>
          <w:p w14:paraId="6C572E4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nil"/>
              <w:left w:val="nil"/>
              <w:bottom w:val="nil"/>
              <w:right w:val="single" w:sz="4" w:space="0" w:color="auto"/>
            </w:tcBorders>
            <w:shd w:val="clear" w:color="auto" w:fill="auto"/>
            <w:hideMark/>
          </w:tcPr>
          <w:p w14:paraId="67985A0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76</w:t>
            </w:r>
          </w:p>
        </w:tc>
        <w:tc>
          <w:tcPr>
            <w:tcW w:w="522" w:type="dxa"/>
            <w:tcBorders>
              <w:top w:val="nil"/>
              <w:left w:val="nil"/>
              <w:bottom w:val="nil"/>
              <w:right w:val="single" w:sz="4" w:space="0" w:color="auto"/>
            </w:tcBorders>
            <w:shd w:val="clear" w:color="auto" w:fill="auto"/>
            <w:hideMark/>
          </w:tcPr>
          <w:p w14:paraId="5AC2836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nil"/>
              <w:right w:val="single" w:sz="4" w:space="0" w:color="auto"/>
            </w:tcBorders>
            <w:shd w:val="clear" w:color="auto" w:fill="auto"/>
            <w:hideMark/>
          </w:tcPr>
          <w:p w14:paraId="7337DD7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each </w:t>
            </w:r>
          </w:p>
        </w:tc>
        <w:tc>
          <w:tcPr>
            <w:tcW w:w="1085" w:type="dxa"/>
            <w:tcBorders>
              <w:top w:val="nil"/>
              <w:left w:val="nil"/>
              <w:bottom w:val="nil"/>
              <w:right w:val="single" w:sz="4" w:space="0" w:color="auto"/>
            </w:tcBorders>
            <w:shd w:val="clear" w:color="auto" w:fill="auto"/>
            <w:hideMark/>
          </w:tcPr>
          <w:p w14:paraId="4138BA6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see </w:t>
            </w:r>
            <w:proofErr w:type="spellStart"/>
            <w:r w:rsidRPr="00CC4E0B">
              <w:rPr>
                <w:rFonts w:ascii="Calibri" w:eastAsia="Times New Roman" w:hAnsi="Calibri" w:cs="Calibri"/>
                <w:color w:val="000000"/>
                <w:sz w:val="22"/>
                <w:szCs w:val="22"/>
                <w:lang w:eastAsia="en-US"/>
              </w:rPr>
              <w:t>Descr</w:t>
            </w:r>
            <w:proofErr w:type="spellEnd"/>
            <w:r w:rsidRPr="00CC4E0B">
              <w:rPr>
                <w:rFonts w:ascii="Calibri" w:eastAsia="Times New Roman" w:hAnsi="Calibri" w:cs="Calibri"/>
                <w:color w:val="000000"/>
                <w:sz w:val="22"/>
                <w:szCs w:val="22"/>
                <w:lang w:eastAsia="en-US"/>
              </w:rPr>
              <w:t>.</w:t>
            </w:r>
          </w:p>
        </w:tc>
        <w:tc>
          <w:tcPr>
            <w:tcW w:w="3254" w:type="dxa"/>
            <w:gridSpan w:val="2"/>
            <w:tcBorders>
              <w:top w:val="nil"/>
              <w:left w:val="nil"/>
              <w:bottom w:val="nil"/>
              <w:right w:val="single" w:sz="4" w:space="0" w:color="auto"/>
            </w:tcBorders>
            <w:shd w:val="clear" w:color="auto" w:fill="auto"/>
            <w:hideMark/>
          </w:tcPr>
          <w:p w14:paraId="38550CD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see </w:t>
            </w:r>
            <w:proofErr w:type="spellStart"/>
            <w:r w:rsidRPr="00CC4E0B">
              <w:rPr>
                <w:rFonts w:ascii="Calibri" w:eastAsia="Times New Roman" w:hAnsi="Calibri" w:cs="Calibri"/>
                <w:color w:val="000000"/>
                <w:sz w:val="22"/>
                <w:szCs w:val="22"/>
                <w:lang w:eastAsia="en-US"/>
              </w:rPr>
              <w:t>Descr</w:t>
            </w:r>
            <w:proofErr w:type="spellEnd"/>
            <w:r w:rsidRPr="00CC4E0B">
              <w:rPr>
                <w:rFonts w:ascii="Calibri" w:eastAsia="Times New Roman" w:hAnsi="Calibri" w:cs="Calibri"/>
                <w:color w:val="000000"/>
                <w:sz w:val="22"/>
                <w:szCs w:val="22"/>
                <w:lang w:eastAsia="en-US"/>
              </w:rPr>
              <w:t>.</w:t>
            </w:r>
          </w:p>
        </w:tc>
      </w:tr>
      <w:tr w:rsidR="00AE0C66" w:rsidRPr="00CC4E0B" w14:paraId="46B53F4C" w14:textId="77777777" w:rsidTr="00061490">
        <w:trPr>
          <w:trHeight w:val="300"/>
        </w:trPr>
        <w:tc>
          <w:tcPr>
            <w:tcW w:w="977" w:type="dxa"/>
            <w:tcBorders>
              <w:top w:val="nil"/>
              <w:left w:val="single" w:sz="8" w:space="0" w:color="auto"/>
              <w:bottom w:val="nil"/>
              <w:right w:val="nil"/>
            </w:tcBorders>
            <w:shd w:val="clear" w:color="auto" w:fill="auto"/>
            <w:hideMark/>
          </w:tcPr>
          <w:p w14:paraId="7E743BD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45</w:t>
            </w:r>
          </w:p>
        </w:tc>
        <w:tc>
          <w:tcPr>
            <w:tcW w:w="3473" w:type="dxa"/>
            <w:gridSpan w:val="2"/>
            <w:tcBorders>
              <w:top w:val="single" w:sz="8" w:space="0" w:color="auto"/>
              <w:left w:val="single" w:sz="8" w:space="0" w:color="auto"/>
              <w:bottom w:val="single" w:sz="4" w:space="0" w:color="auto"/>
              <w:right w:val="single" w:sz="4" w:space="0" w:color="auto"/>
            </w:tcBorders>
            <w:shd w:val="clear" w:color="auto" w:fill="auto"/>
            <w:hideMark/>
          </w:tcPr>
          <w:p w14:paraId="4C27AEC5"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CUSTOM_CHAR</w:t>
            </w:r>
          </w:p>
        </w:tc>
        <w:tc>
          <w:tcPr>
            <w:tcW w:w="682" w:type="dxa"/>
            <w:tcBorders>
              <w:top w:val="single" w:sz="8" w:space="0" w:color="auto"/>
              <w:left w:val="nil"/>
              <w:bottom w:val="single" w:sz="4" w:space="0" w:color="auto"/>
              <w:right w:val="single" w:sz="4" w:space="0" w:color="auto"/>
            </w:tcBorders>
            <w:shd w:val="clear" w:color="auto" w:fill="auto"/>
            <w:hideMark/>
          </w:tcPr>
          <w:p w14:paraId="2968A07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2DE1F55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508CDB5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78</w:t>
            </w:r>
          </w:p>
        </w:tc>
        <w:tc>
          <w:tcPr>
            <w:tcW w:w="522" w:type="dxa"/>
            <w:tcBorders>
              <w:top w:val="single" w:sz="8" w:space="0" w:color="auto"/>
              <w:left w:val="nil"/>
              <w:bottom w:val="single" w:sz="4" w:space="0" w:color="auto"/>
              <w:right w:val="single" w:sz="4" w:space="0" w:color="auto"/>
            </w:tcBorders>
            <w:shd w:val="clear" w:color="auto" w:fill="auto"/>
            <w:hideMark/>
          </w:tcPr>
          <w:p w14:paraId="46C7C4A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78CFA33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50B5547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5775366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B3001AF" w14:textId="77777777" w:rsidTr="00992444">
        <w:trPr>
          <w:trHeight w:val="720"/>
        </w:trPr>
        <w:tc>
          <w:tcPr>
            <w:tcW w:w="977" w:type="dxa"/>
            <w:tcBorders>
              <w:top w:val="nil"/>
              <w:left w:val="single" w:sz="8" w:space="0" w:color="auto"/>
              <w:bottom w:val="nil"/>
              <w:right w:val="nil"/>
            </w:tcBorders>
            <w:shd w:val="clear" w:color="auto" w:fill="auto"/>
            <w:hideMark/>
          </w:tcPr>
          <w:p w14:paraId="324A28B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single" w:sz="8" w:space="0" w:color="auto"/>
              <w:bottom w:val="single" w:sz="4" w:space="0" w:color="auto"/>
              <w:right w:val="single" w:sz="4" w:space="0" w:color="auto"/>
            </w:tcBorders>
            <w:shd w:val="clear" w:color="auto" w:fill="auto"/>
            <w:hideMark/>
          </w:tcPr>
          <w:p w14:paraId="6207DF3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630B6E23" w14:textId="77777777" w:rsidR="00E247AF" w:rsidRPr="00CC4E0B" w:rsidRDefault="00E247AF" w:rsidP="00911A80">
            <w:pPr>
              <w:rPr>
                <w:rFonts w:ascii="Courier New" w:eastAsia="Times New Roman" w:hAnsi="Courier New" w:cs="Courier New"/>
                <w:b/>
                <w:bCs/>
                <w:color w:val="000000"/>
                <w:sz w:val="20"/>
                <w:szCs w:val="20"/>
                <w:lang w:eastAsia="en-US"/>
              </w:rPr>
            </w:pPr>
            <w:r w:rsidRPr="00CC4E0B">
              <w:rPr>
                <w:rFonts w:ascii="Courier New" w:eastAsia="Times New Roman" w:hAnsi="Courier New" w:cs="Courier New"/>
                <w:b/>
                <w:bCs/>
                <w:color w:val="000000"/>
                <w:sz w:val="20"/>
                <w:szCs w:val="20"/>
                <w:lang w:eastAsia="en-US"/>
              </w:rPr>
              <w:t>ACTION</w:t>
            </w:r>
          </w:p>
        </w:tc>
        <w:tc>
          <w:tcPr>
            <w:tcW w:w="682" w:type="dxa"/>
            <w:tcBorders>
              <w:top w:val="nil"/>
              <w:left w:val="nil"/>
              <w:bottom w:val="single" w:sz="4" w:space="0" w:color="auto"/>
              <w:right w:val="single" w:sz="4" w:space="0" w:color="auto"/>
            </w:tcBorders>
            <w:shd w:val="clear" w:color="auto" w:fill="auto"/>
            <w:hideMark/>
          </w:tcPr>
          <w:p w14:paraId="488D2C2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Var</w:t>
            </w:r>
          </w:p>
        </w:tc>
        <w:tc>
          <w:tcPr>
            <w:tcW w:w="1329" w:type="dxa"/>
            <w:tcBorders>
              <w:top w:val="nil"/>
              <w:left w:val="nil"/>
              <w:bottom w:val="single" w:sz="4" w:space="0" w:color="auto"/>
              <w:right w:val="single" w:sz="4" w:space="0" w:color="auto"/>
            </w:tcBorders>
            <w:shd w:val="clear" w:color="auto" w:fill="auto"/>
            <w:hideMark/>
          </w:tcPr>
          <w:p w14:paraId="6AE39C2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38EB332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3217347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3F44A162"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see Description</w:t>
            </w:r>
          </w:p>
        </w:tc>
        <w:tc>
          <w:tcPr>
            <w:tcW w:w="1085" w:type="dxa"/>
            <w:tcBorders>
              <w:top w:val="nil"/>
              <w:left w:val="nil"/>
              <w:bottom w:val="single" w:sz="4" w:space="0" w:color="auto"/>
              <w:right w:val="single" w:sz="4" w:space="0" w:color="auto"/>
            </w:tcBorders>
            <w:shd w:val="clear" w:color="auto" w:fill="auto"/>
            <w:hideMark/>
          </w:tcPr>
          <w:p w14:paraId="46EFF28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255</w:t>
            </w:r>
          </w:p>
        </w:tc>
        <w:tc>
          <w:tcPr>
            <w:tcW w:w="3254" w:type="dxa"/>
            <w:gridSpan w:val="2"/>
            <w:tcBorders>
              <w:top w:val="nil"/>
              <w:left w:val="nil"/>
              <w:bottom w:val="single" w:sz="4" w:space="0" w:color="auto"/>
              <w:right w:val="single" w:sz="4" w:space="0" w:color="auto"/>
            </w:tcBorders>
            <w:shd w:val="clear" w:color="auto" w:fill="auto"/>
            <w:hideMark/>
          </w:tcPr>
          <w:p w14:paraId="7E37511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255</w:t>
            </w:r>
          </w:p>
        </w:tc>
      </w:tr>
      <w:tr w:rsidR="00AE0C66" w:rsidRPr="00CC4E0B" w14:paraId="27BD314A" w14:textId="77777777" w:rsidTr="00992444">
        <w:trPr>
          <w:trHeight w:val="315"/>
        </w:trPr>
        <w:tc>
          <w:tcPr>
            <w:tcW w:w="977" w:type="dxa"/>
            <w:tcBorders>
              <w:top w:val="nil"/>
              <w:left w:val="single" w:sz="8" w:space="0" w:color="auto"/>
              <w:bottom w:val="nil"/>
              <w:right w:val="nil"/>
            </w:tcBorders>
            <w:shd w:val="clear" w:color="auto" w:fill="auto"/>
            <w:hideMark/>
          </w:tcPr>
          <w:p w14:paraId="6BBD4DF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single" w:sz="8" w:space="0" w:color="auto"/>
              <w:bottom w:val="nil"/>
              <w:right w:val="single" w:sz="4" w:space="0" w:color="auto"/>
            </w:tcBorders>
            <w:shd w:val="clear" w:color="auto" w:fill="auto"/>
            <w:hideMark/>
          </w:tcPr>
          <w:p w14:paraId="58641FA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nil"/>
              <w:right w:val="single" w:sz="4" w:space="0" w:color="auto"/>
            </w:tcBorders>
            <w:shd w:val="clear" w:color="auto" w:fill="auto"/>
            <w:noWrap/>
            <w:hideMark/>
          </w:tcPr>
          <w:p w14:paraId="141FCC8C" w14:textId="77777777" w:rsidR="00E247AF" w:rsidRPr="00CC4E0B" w:rsidRDefault="00E247AF" w:rsidP="00911A80">
            <w:pPr>
              <w:rPr>
                <w:rFonts w:ascii="Courier New" w:eastAsia="Times New Roman" w:hAnsi="Courier New" w:cs="Courier New"/>
                <w:b/>
                <w:bCs/>
                <w:color w:val="000000"/>
                <w:sz w:val="20"/>
                <w:szCs w:val="20"/>
                <w:lang w:eastAsia="en-US"/>
              </w:rPr>
            </w:pPr>
            <w:r w:rsidRPr="00CC4E0B">
              <w:rPr>
                <w:rFonts w:ascii="Courier New" w:eastAsia="Times New Roman" w:hAnsi="Courier New" w:cs="Courier New"/>
                <w:b/>
                <w:bCs/>
                <w:color w:val="000000"/>
                <w:sz w:val="20"/>
                <w:szCs w:val="20"/>
                <w:lang w:eastAsia="en-US"/>
              </w:rPr>
              <w:t>NUMBER_OF_POINTS</w:t>
            </w:r>
          </w:p>
        </w:tc>
        <w:tc>
          <w:tcPr>
            <w:tcW w:w="682" w:type="dxa"/>
            <w:tcBorders>
              <w:top w:val="nil"/>
              <w:left w:val="nil"/>
              <w:bottom w:val="nil"/>
              <w:right w:val="single" w:sz="4" w:space="0" w:color="auto"/>
            </w:tcBorders>
            <w:shd w:val="clear" w:color="auto" w:fill="auto"/>
            <w:hideMark/>
          </w:tcPr>
          <w:p w14:paraId="22F6E02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Var</w:t>
            </w:r>
          </w:p>
        </w:tc>
        <w:tc>
          <w:tcPr>
            <w:tcW w:w="1329" w:type="dxa"/>
            <w:tcBorders>
              <w:top w:val="nil"/>
              <w:left w:val="nil"/>
              <w:bottom w:val="nil"/>
              <w:right w:val="single" w:sz="4" w:space="0" w:color="auto"/>
            </w:tcBorders>
            <w:shd w:val="clear" w:color="auto" w:fill="auto"/>
            <w:hideMark/>
          </w:tcPr>
          <w:p w14:paraId="7401914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nil"/>
              <w:right w:val="single" w:sz="4" w:space="0" w:color="auto"/>
            </w:tcBorders>
            <w:shd w:val="clear" w:color="auto" w:fill="auto"/>
            <w:hideMark/>
          </w:tcPr>
          <w:p w14:paraId="7B2F469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5FB38A4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05CCE95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0-19</w:t>
            </w:r>
          </w:p>
        </w:tc>
        <w:tc>
          <w:tcPr>
            <w:tcW w:w="1085" w:type="dxa"/>
            <w:tcBorders>
              <w:top w:val="nil"/>
              <w:left w:val="nil"/>
              <w:bottom w:val="nil"/>
              <w:right w:val="single" w:sz="4" w:space="0" w:color="auto"/>
            </w:tcBorders>
            <w:shd w:val="clear" w:color="auto" w:fill="auto"/>
            <w:hideMark/>
          </w:tcPr>
          <w:p w14:paraId="21215C4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19</w:t>
            </w:r>
          </w:p>
        </w:tc>
        <w:tc>
          <w:tcPr>
            <w:tcW w:w="3254" w:type="dxa"/>
            <w:gridSpan w:val="2"/>
            <w:tcBorders>
              <w:top w:val="nil"/>
              <w:left w:val="nil"/>
              <w:bottom w:val="nil"/>
              <w:right w:val="single" w:sz="4" w:space="0" w:color="auto"/>
            </w:tcBorders>
            <w:shd w:val="clear" w:color="auto" w:fill="auto"/>
            <w:hideMark/>
          </w:tcPr>
          <w:p w14:paraId="17DD817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19</w:t>
            </w:r>
          </w:p>
        </w:tc>
      </w:tr>
      <w:tr w:rsidR="00AE0C66" w:rsidRPr="00CC4E0B" w14:paraId="3C8AF103" w14:textId="77777777" w:rsidTr="00061490">
        <w:trPr>
          <w:trHeight w:val="315"/>
        </w:trPr>
        <w:tc>
          <w:tcPr>
            <w:tcW w:w="977" w:type="dxa"/>
            <w:tcBorders>
              <w:top w:val="single" w:sz="8" w:space="0" w:color="auto"/>
              <w:left w:val="single" w:sz="8" w:space="0" w:color="auto"/>
              <w:bottom w:val="single" w:sz="8" w:space="0" w:color="auto"/>
              <w:right w:val="nil"/>
            </w:tcBorders>
            <w:shd w:val="clear" w:color="auto" w:fill="auto"/>
            <w:hideMark/>
          </w:tcPr>
          <w:p w14:paraId="2018A30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46</w:t>
            </w:r>
          </w:p>
        </w:tc>
        <w:tc>
          <w:tcPr>
            <w:tcW w:w="3473" w:type="dxa"/>
            <w:gridSpan w:val="2"/>
            <w:tcBorders>
              <w:top w:val="single" w:sz="8" w:space="0" w:color="auto"/>
              <w:left w:val="single" w:sz="8" w:space="0" w:color="auto"/>
              <w:bottom w:val="single" w:sz="8" w:space="0" w:color="auto"/>
              <w:right w:val="single" w:sz="4" w:space="0" w:color="auto"/>
            </w:tcBorders>
            <w:shd w:val="clear" w:color="auto" w:fill="auto"/>
            <w:hideMark/>
          </w:tcPr>
          <w:p w14:paraId="19D61A66" w14:textId="77777777" w:rsidR="00E247AF" w:rsidRDefault="00E247AF" w:rsidP="00911A80">
            <w:pPr>
              <w:rPr>
                <w:rFonts w:ascii="Courier New" w:eastAsia="Times New Roman" w:hAnsi="Courier New" w:cs="Courier New"/>
                <w:b/>
                <w:bCs/>
                <w:color w:val="FF0000"/>
                <w:sz w:val="20"/>
                <w:szCs w:val="20"/>
                <w:lang w:eastAsia="en-US"/>
              </w:rPr>
            </w:pPr>
            <w:bookmarkStart w:id="1536" w:name="custom_char_points"/>
            <w:bookmarkEnd w:id="1536"/>
            <w:r w:rsidRPr="00CC4E0B">
              <w:rPr>
                <w:rFonts w:ascii="Courier New" w:eastAsia="Times New Roman" w:hAnsi="Courier New" w:cs="Courier New"/>
                <w:b/>
                <w:bCs/>
                <w:color w:val="FF0000"/>
                <w:sz w:val="20"/>
                <w:szCs w:val="20"/>
                <w:lang w:eastAsia="en-US"/>
              </w:rPr>
              <w:t>CUSTOM_CHAR_POINTS</w:t>
            </w:r>
          </w:p>
          <w:p w14:paraId="6C33E1EB" w14:textId="45BF7A38" w:rsidR="00AC597D" w:rsidRPr="00CC4E0B" w:rsidRDefault="00AC597D" w:rsidP="00911A80">
            <w:pPr>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FF0000"/>
                <w:sz w:val="20"/>
                <w:szCs w:val="20"/>
                <w:lang w:eastAsia="en-US"/>
              </w:rPr>
              <w:t xml:space="preserve">See also </w:t>
            </w:r>
            <w:hyperlink w:anchor="charact_hart" w:history="1">
              <w:proofErr w:type="spellStart"/>
              <w:r w:rsidRPr="00AC597D">
                <w:rPr>
                  <w:rStyle w:val="Hyperlink"/>
                  <w:rFonts w:ascii="Courier New" w:eastAsia="Times New Roman" w:hAnsi="Courier New" w:cs="Courier New"/>
                  <w:b/>
                  <w:bCs/>
                  <w:sz w:val="20"/>
                  <w:szCs w:val="20"/>
                  <w:lang w:eastAsia="en-US"/>
                </w:rPr>
                <w:t>charact_hart</w:t>
              </w:r>
              <w:proofErr w:type="spellEnd"/>
            </w:hyperlink>
          </w:p>
        </w:tc>
        <w:tc>
          <w:tcPr>
            <w:tcW w:w="682" w:type="dxa"/>
            <w:tcBorders>
              <w:top w:val="single" w:sz="8" w:space="0" w:color="auto"/>
              <w:left w:val="nil"/>
              <w:bottom w:val="single" w:sz="8" w:space="0" w:color="auto"/>
              <w:right w:val="single" w:sz="4" w:space="0" w:color="auto"/>
            </w:tcBorders>
            <w:shd w:val="clear" w:color="auto" w:fill="auto"/>
            <w:hideMark/>
          </w:tcPr>
          <w:p w14:paraId="1D6ED70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Array</w:t>
            </w:r>
          </w:p>
        </w:tc>
        <w:tc>
          <w:tcPr>
            <w:tcW w:w="1329" w:type="dxa"/>
            <w:tcBorders>
              <w:top w:val="single" w:sz="8" w:space="0" w:color="auto"/>
              <w:left w:val="nil"/>
              <w:bottom w:val="single" w:sz="8" w:space="0" w:color="auto"/>
              <w:right w:val="single" w:sz="4" w:space="0" w:color="auto"/>
            </w:tcBorders>
            <w:shd w:val="clear" w:color="auto" w:fill="auto"/>
            <w:hideMark/>
          </w:tcPr>
          <w:p w14:paraId="403CF01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single" w:sz="8" w:space="0" w:color="auto"/>
              <w:left w:val="nil"/>
              <w:bottom w:val="single" w:sz="8" w:space="0" w:color="auto"/>
              <w:right w:val="single" w:sz="4" w:space="0" w:color="auto"/>
            </w:tcBorders>
            <w:shd w:val="clear" w:color="auto" w:fill="auto"/>
            <w:hideMark/>
          </w:tcPr>
          <w:p w14:paraId="7CD4023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76</w:t>
            </w:r>
          </w:p>
        </w:tc>
        <w:tc>
          <w:tcPr>
            <w:tcW w:w="522" w:type="dxa"/>
            <w:tcBorders>
              <w:top w:val="single" w:sz="8" w:space="0" w:color="auto"/>
              <w:left w:val="nil"/>
              <w:bottom w:val="single" w:sz="8" w:space="0" w:color="auto"/>
              <w:right w:val="single" w:sz="4" w:space="0" w:color="auto"/>
            </w:tcBorders>
            <w:shd w:val="clear" w:color="auto" w:fill="auto"/>
            <w:hideMark/>
          </w:tcPr>
          <w:p w14:paraId="6C66D47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8" w:space="0" w:color="auto"/>
              <w:left w:val="nil"/>
              <w:bottom w:val="single" w:sz="8" w:space="0" w:color="auto"/>
              <w:right w:val="single" w:sz="4" w:space="0" w:color="auto"/>
            </w:tcBorders>
            <w:shd w:val="clear" w:color="auto" w:fill="auto"/>
            <w:hideMark/>
          </w:tcPr>
          <w:p w14:paraId="3FF1F89A"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each </w:t>
            </w:r>
          </w:p>
        </w:tc>
        <w:tc>
          <w:tcPr>
            <w:tcW w:w="1085" w:type="dxa"/>
            <w:tcBorders>
              <w:top w:val="single" w:sz="8" w:space="0" w:color="auto"/>
              <w:left w:val="nil"/>
              <w:bottom w:val="single" w:sz="8" w:space="0" w:color="auto"/>
              <w:right w:val="single" w:sz="4" w:space="0" w:color="auto"/>
            </w:tcBorders>
            <w:shd w:val="clear" w:color="auto" w:fill="auto"/>
            <w:hideMark/>
          </w:tcPr>
          <w:p w14:paraId="40DB134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8" w:space="0" w:color="auto"/>
              <w:right w:val="single" w:sz="4" w:space="0" w:color="auto"/>
            </w:tcBorders>
            <w:shd w:val="clear" w:color="auto" w:fill="auto"/>
            <w:hideMark/>
          </w:tcPr>
          <w:p w14:paraId="2F7F2A6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5FC7E8E6" w14:textId="77777777" w:rsidTr="00061490">
        <w:trPr>
          <w:trHeight w:val="315"/>
        </w:trPr>
        <w:tc>
          <w:tcPr>
            <w:tcW w:w="977" w:type="dxa"/>
            <w:tcBorders>
              <w:top w:val="nil"/>
              <w:left w:val="single" w:sz="8" w:space="0" w:color="auto"/>
              <w:bottom w:val="single" w:sz="8" w:space="0" w:color="auto"/>
              <w:right w:val="single" w:sz="4" w:space="0" w:color="auto"/>
            </w:tcBorders>
            <w:shd w:val="clear" w:color="auto" w:fill="auto"/>
            <w:hideMark/>
          </w:tcPr>
          <w:p w14:paraId="394CC50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47</w:t>
            </w:r>
          </w:p>
        </w:tc>
        <w:tc>
          <w:tcPr>
            <w:tcW w:w="3473" w:type="dxa"/>
            <w:gridSpan w:val="2"/>
            <w:tcBorders>
              <w:top w:val="nil"/>
              <w:left w:val="nil"/>
              <w:bottom w:val="single" w:sz="8" w:space="0" w:color="auto"/>
              <w:right w:val="single" w:sz="4" w:space="0" w:color="auto"/>
            </w:tcBorders>
            <w:shd w:val="clear" w:color="auto" w:fill="auto"/>
            <w:hideMark/>
          </w:tcPr>
          <w:p w14:paraId="512F5537"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READBACK_SELECT</w:t>
            </w:r>
          </w:p>
        </w:tc>
        <w:tc>
          <w:tcPr>
            <w:tcW w:w="682" w:type="dxa"/>
            <w:tcBorders>
              <w:top w:val="nil"/>
              <w:left w:val="nil"/>
              <w:bottom w:val="single" w:sz="8" w:space="0" w:color="auto"/>
              <w:right w:val="single" w:sz="4" w:space="0" w:color="auto"/>
            </w:tcBorders>
            <w:shd w:val="clear" w:color="auto" w:fill="auto"/>
            <w:hideMark/>
          </w:tcPr>
          <w:p w14:paraId="1FE4F74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Var</w:t>
            </w:r>
          </w:p>
        </w:tc>
        <w:tc>
          <w:tcPr>
            <w:tcW w:w="1329" w:type="dxa"/>
            <w:tcBorders>
              <w:top w:val="nil"/>
              <w:left w:val="nil"/>
              <w:bottom w:val="single" w:sz="8" w:space="0" w:color="auto"/>
              <w:right w:val="single" w:sz="4" w:space="0" w:color="auto"/>
            </w:tcBorders>
            <w:shd w:val="clear" w:color="auto" w:fill="auto"/>
            <w:hideMark/>
          </w:tcPr>
          <w:p w14:paraId="2DEE04A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8" w:space="0" w:color="auto"/>
              <w:right w:val="single" w:sz="4" w:space="0" w:color="auto"/>
            </w:tcBorders>
            <w:shd w:val="clear" w:color="auto" w:fill="auto"/>
            <w:hideMark/>
          </w:tcPr>
          <w:p w14:paraId="1F36440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8" w:space="0" w:color="auto"/>
              <w:right w:val="single" w:sz="4" w:space="0" w:color="auto"/>
            </w:tcBorders>
            <w:shd w:val="clear" w:color="auto" w:fill="auto"/>
            <w:hideMark/>
          </w:tcPr>
          <w:p w14:paraId="7FDD937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726E456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8" w:space="0" w:color="auto"/>
              <w:right w:val="single" w:sz="4" w:space="0" w:color="auto"/>
            </w:tcBorders>
            <w:shd w:val="clear" w:color="auto" w:fill="auto"/>
            <w:hideMark/>
          </w:tcPr>
          <w:p w14:paraId="0B690A8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8" w:space="0" w:color="auto"/>
              <w:right w:val="single" w:sz="4" w:space="0" w:color="auto"/>
            </w:tcBorders>
            <w:shd w:val="clear" w:color="auto" w:fill="auto"/>
            <w:hideMark/>
          </w:tcPr>
          <w:p w14:paraId="57C5F15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082F4C2" w14:textId="77777777" w:rsidTr="00061490">
        <w:trPr>
          <w:trHeight w:val="315"/>
        </w:trPr>
        <w:tc>
          <w:tcPr>
            <w:tcW w:w="977" w:type="dxa"/>
            <w:tcBorders>
              <w:top w:val="nil"/>
              <w:left w:val="single" w:sz="8" w:space="0" w:color="auto"/>
              <w:bottom w:val="single" w:sz="8" w:space="0" w:color="auto"/>
              <w:right w:val="single" w:sz="4" w:space="0" w:color="auto"/>
            </w:tcBorders>
            <w:shd w:val="clear" w:color="000000" w:fill="DCE6F1"/>
            <w:hideMark/>
          </w:tcPr>
          <w:p w14:paraId="133EA10A"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48</w:t>
            </w:r>
          </w:p>
        </w:tc>
        <w:tc>
          <w:tcPr>
            <w:tcW w:w="3473" w:type="dxa"/>
            <w:gridSpan w:val="2"/>
            <w:tcBorders>
              <w:top w:val="single" w:sz="8" w:space="0" w:color="auto"/>
              <w:left w:val="nil"/>
              <w:bottom w:val="single" w:sz="8" w:space="0" w:color="auto"/>
              <w:right w:val="single" w:sz="8" w:space="0" w:color="000000"/>
            </w:tcBorders>
            <w:shd w:val="clear" w:color="auto" w:fill="auto"/>
            <w:hideMark/>
          </w:tcPr>
          <w:p w14:paraId="64B4BC2C"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TRANSDUCER_TYPE</w:t>
            </w:r>
          </w:p>
        </w:tc>
        <w:tc>
          <w:tcPr>
            <w:tcW w:w="682" w:type="dxa"/>
            <w:tcBorders>
              <w:top w:val="nil"/>
              <w:left w:val="nil"/>
              <w:bottom w:val="single" w:sz="8" w:space="0" w:color="auto"/>
              <w:right w:val="single" w:sz="4" w:space="0" w:color="auto"/>
            </w:tcBorders>
            <w:shd w:val="clear" w:color="auto" w:fill="auto"/>
            <w:hideMark/>
          </w:tcPr>
          <w:p w14:paraId="04A3BF0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Var</w:t>
            </w:r>
          </w:p>
        </w:tc>
        <w:tc>
          <w:tcPr>
            <w:tcW w:w="1329" w:type="dxa"/>
            <w:tcBorders>
              <w:top w:val="nil"/>
              <w:left w:val="nil"/>
              <w:bottom w:val="single" w:sz="8" w:space="0" w:color="auto"/>
              <w:right w:val="single" w:sz="4" w:space="0" w:color="auto"/>
            </w:tcBorders>
            <w:shd w:val="clear" w:color="auto" w:fill="auto"/>
            <w:hideMark/>
          </w:tcPr>
          <w:p w14:paraId="18E4174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UInt16</w:t>
            </w:r>
          </w:p>
        </w:tc>
        <w:tc>
          <w:tcPr>
            <w:tcW w:w="537" w:type="dxa"/>
            <w:tcBorders>
              <w:top w:val="nil"/>
              <w:left w:val="nil"/>
              <w:bottom w:val="single" w:sz="8" w:space="0" w:color="auto"/>
              <w:right w:val="single" w:sz="4" w:space="0" w:color="auto"/>
            </w:tcBorders>
            <w:shd w:val="clear" w:color="auto" w:fill="auto"/>
            <w:hideMark/>
          </w:tcPr>
          <w:p w14:paraId="015CFCC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8" w:space="0" w:color="auto"/>
              <w:right w:val="single" w:sz="4" w:space="0" w:color="auto"/>
            </w:tcBorders>
            <w:shd w:val="clear" w:color="auto" w:fill="auto"/>
            <w:hideMark/>
          </w:tcPr>
          <w:p w14:paraId="675ACBF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t>
            </w:r>
          </w:p>
        </w:tc>
        <w:tc>
          <w:tcPr>
            <w:tcW w:w="1848" w:type="dxa"/>
            <w:tcBorders>
              <w:top w:val="nil"/>
              <w:left w:val="nil"/>
              <w:bottom w:val="single" w:sz="8" w:space="0" w:color="auto"/>
              <w:right w:val="single" w:sz="4" w:space="0" w:color="auto"/>
            </w:tcBorders>
            <w:shd w:val="clear" w:color="auto" w:fill="auto"/>
            <w:hideMark/>
          </w:tcPr>
          <w:p w14:paraId="214FA2DE" w14:textId="77777777" w:rsidR="00E247AF" w:rsidRPr="00992444" w:rsidRDefault="00E247AF" w:rsidP="00911A80">
            <w:pPr>
              <w:rPr>
                <w:rFonts w:ascii="Arial" w:eastAsia="Times New Roman" w:hAnsi="Arial" w:cs="Arial"/>
                <w:i/>
                <w:iCs/>
                <w:sz w:val="16"/>
                <w:szCs w:val="16"/>
                <w:lang w:eastAsia="en-US"/>
              </w:rPr>
            </w:pPr>
            <w:r w:rsidRPr="00992444">
              <w:rPr>
                <w:rFonts w:ascii="Arial" w:eastAsia="Times New Roman" w:hAnsi="Arial" w:cs="Arial"/>
                <w:i/>
                <w:iCs/>
                <w:sz w:val="16"/>
                <w:szCs w:val="16"/>
                <w:lang w:eastAsia="en-US"/>
              </w:rPr>
              <w:t>100</w:t>
            </w:r>
          </w:p>
        </w:tc>
        <w:tc>
          <w:tcPr>
            <w:tcW w:w="1085" w:type="dxa"/>
            <w:tcBorders>
              <w:top w:val="nil"/>
              <w:left w:val="nil"/>
              <w:bottom w:val="single" w:sz="8" w:space="0" w:color="auto"/>
              <w:right w:val="single" w:sz="4" w:space="0" w:color="auto"/>
            </w:tcBorders>
            <w:shd w:val="clear" w:color="auto" w:fill="auto"/>
            <w:hideMark/>
          </w:tcPr>
          <w:p w14:paraId="0727DF51" w14:textId="77777777" w:rsidR="00E247AF" w:rsidRPr="00992444" w:rsidRDefault="00E247AF" w:rsidP="00911A80">
            <w:pPr>
              <w:rPr>
                <w:rFonts w:ascii="Arial" w:eastAsia="Times New Roman" w:hAnsi="Arial" w:cs="Arial"/>
                <w:i/>
                <w:iCs/>
                <w:sz w:val="16"/>
                <w:szCs w:val="16"/>
                <w:lang w:eastAsia="en-US"/>
              </w:rPr>
            </w:pPr>
            <w:r w:rsidRPr="00992444">
              <w:rPr>
                <w:rFonts w:ascii="Arial" w:eastAsia="Times New Roman" w:hAnsi="Arial" w:cs="Arial"/>
                <w:i/>
                <w:iCs/>
                <w:sz w:val="16"/>
                <w:szCs w:val="16"/>
                <w:lang w:eastAsia="en-US"/>
              </w:rPr>
              <w:t>100</w:t>
            </w:r>
          </w:p>
        </w:tc>
        <w:tc>
          <w:tcPr>
            <w:tcW w:w="3254" w:type="dxa"/>
            <w:gridSpan w:val="2"/>
            <w:tcBorders>
              <w:top w:val="nil"/>
              <w:left w:val="nil"/>
              <w:bottom w:val="single" w:sz="8" w:space="0" w:color="auto"/>
              <w:right w:val="single" w:sz="4" w:space="0" w:color="auto"/>
            </w:tcBorders>
            <w:shd w:val="clear" w:color="auto" w:fill="auto"/>
            <w:hideMark/>
          </w:tcPr>
          <w:p w14:paraId="1FAED08A" w14:textId="77777777" w:rsidR="00E247AF" w:rsidRPr="00992444" w:rsidRDefault="00E247AF" w:rsidP="00911A80">
            <w:pPr>
              <w:jc w:val="center"/>
              <w:rPr>
                <w:rFonts w:ascii="Arial" w:eastAsia="Times New Roman" w:hAnsi="Arial" w:cs="Arial"/>
                <w:i/>
                <w:iCs/>
                <w:sz w:val="22"/>
                <w:szCs w:val="22"/>
                <w:lang w:eastAsia="en-US"/>
              </w:rPr>
            </w:pPr>
            <w:r w:rsidRPr="00992444">
              <w:rPr>
                <w:rFonts w:ascii="Arial" w:eastAsia="Times New Roman" w:hAnsi="Arial" w:cs="Arial"/>
                <w:i/>
                <w:iCs/>
                <w:sz w:val="22"/>
                <w:szCs w:val="22"/>
                <w:lang w:eastAsia="en-US"/>
              </w:rPr>
              <w:t>100</w:t>
            </w:r>
          </w:p>
        </w:tc>
      </w:tr>
      <w:tr w:rsidR="00AE0C66" w:rsidRPr="00CC4E0B" w14:paraId="4F05C67C" w14:textId="77777777" w:rsidTr="00061490">
        <w:trPr>
          <w:trHeight w:val="315"/>
        </w:trPr>
        <w:tc>
          <w:tcPr>
            <w:tcW w:w="977" w:type="dxa"/>
            <w:tcBorders>
              <w:top w:val="nil"/>
              <w:left w:val="single" w:sz="8" w:space="0" w:color="auto"/>
              <w:bottom w:val="single" w:sz="8" w:space="0" w:color="auto"/>
              <w:right w:val="single" w:sz="4" w:space="0" w:color="auto"/>
            </w:tcBorders>
            <w:shd w:val="clear" w:color="000000" w:fill="DCE6F1"/>
            <w:hideMark/>
          </w:tcPr>
          <w:p w14:paraId="0AF479EA"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49</w:t>
            </w:r>
          </w:p>
        </w:tc>
        <w:tc>
          <w:tcPr>
            <w:tcW w:w="3473" w:type="dxa"/>
            <w:gridSpan w:val="2"/>
            <w:tcBorders>
              <w:top w:val="single" w:sz="8" w:space="0" w:color="auto"/>
              <w:left w:val="nil"/>
              <w:bottom w:val="single" w:sz="8" w:space="0" w:color="auto"/>
              <w:right w:val="single" w:sz="8" w:space="0" w:color="000000"/>
            </w:tcBorders>
            <w:shd w:val="clear" w:color="auto" w:fill="auto"/>
            <w:hideMark/>
          </w:tcPr>
          <w:p w14:paraId="5FF5CBC4"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XD_ERROR_PRESSURE</w:t>
            </w:r>
          </w:p>
        </w:tc>
        <w:tc>
          <w:tcPr>
            <w:tcW w:w="682" w:type="dxa"/>
            <w:tcBorders>
              <w:top w:val="nil"/>
              <w:left w:val="nil"/>
              <w:bottom w:val="single" w:sz="8" w:space="0" w:color="auto"/>
              <w:right w:val="single" w:sz="4" w:space="0" w:color="auto"/>
            </w:tcBorders>
            <w:shd w:val="clear" w:color="auto" w:fill="auto"/>
            <w:hideMark/>
          </w:tcPr>
          <w:p w14:paraId="7396FC2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Var</w:t>
            </w:r>
          </w:p>
        </w:tc>
        <w:tc>
          <w:tcPr>
            <w:tcW w:w="1329" w:type="dxa"/>
            <w:tcBorders>
              <w:top w:val="nil"/>
              <w:left w:val="nil"/>
              <w:bottom w:val="single" w:sz="8" w:space="0" w:color="auto"/>
              <w:right w:val="single" w:sz="4" w:space="0" w:color="auto"/>
            </w:tcBorders>
            <w:shd w:val="clear" w:color="auto" w:fill="auto"/>
            <w:hideMark/>
          </w:tcPr>
          <w:p w14:paraId="0254A88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UInt16</w:t>
            </w:r>
          </w:p>
        </w:tc>
        <w:tc>
          <w:tcPr>
            <w:tcW w:w="537" w:type="dxa"/>
            <w:tcBorders>
              <w:top w:val="nil"/>
              <w:left w:val="nil"/>
              <w:bottom w:val="single" w:sz="8" w:space="0" w:color="auto"/>
              <w:right w:val="single" w:sz="4" w:space="0" w:color="auto"/>
            </w:tcBorders>
            <w:shd w:val="clear" w:color="auto" w:fill="auto"/>
            <w:hideMark/>
          </w:tcPr>
          <w:p w14:paraId="04D32C9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8" w:space="0" w:color="auto"/>
              <w:right w:val="single" w:sz="4" w:space="0" w:color="auto"/>
            </w:tcBorders>
            <w:shd w:val="clear" w:color="auto" w:fill="auto"/>
            <w:hideMark/>
          </w:tcPr>
          <w:p w14:paraId="3461C6D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t>
            </w:r>
          </w:p>
        </w:tc>
        <w:tc>
          <w:tcPr>
            <w:tcW w:w="1848" w:type="dxa"/>
            <w:tcBorders>
              <w:top w:val="nil"/>
              <w:left w:val="nil"/>
              <w:bottom w:val="single" w:sz="8" w:space="0" w:color="auto"/>
              <w:right w:val="single" w:sz="4" w:space="0" w:color="auto"/>
            </w:tcBorders>
            <w:shd w:val="clear" w:color="auto" w:fill="auto"/>
            <w:hideMark/>
          </w:tcPr>
          <w:p w14:paraId="261602DC" w14:textId="77777777" w:rsidR="00E247AF" w:rsidRPr="00992444" w:rsidRDefault="00E247AF" w:rsidP="00911A80">
            <w:pPr>
              <w:rPr>
                <w:rFonts w:ascii="Arial" w:eastAsia="Times New Roman" w:hAnsi="Arial" w:cs="Arial"/>
                <w:i/>
                <w:iCs/>
                <w:sz w:val="16"/>
                <w:szCs w:val="16"/>
                <w:lang w:eastAsia="en-US"/>
              </w:rPr>
            </w:pPr>
            <w:r w:rsidRPr="00992444">
              <w:rPr>
                <w:rFonts w:ascii="Arial" w:eastAsia="Times New Roman" w:hAnsi="Arial" w:cs="Arial"/>
                <w:i/>
                <w:iCs/>
                <w:sz w:val="16"/>
                <w:szCs w:val="16"/>
                <w:lang w:eastAsia="en-US"/>
              </w:rPr>
              <w:t>0</w:t>
            </w:r>
          </w:p>
        </w:tc>
        <w:tc>
          <w:tcPr>
            <w:tcW w:w="1085" w:type="dxa"/>
            <w:tcBorders>
              <w:top w:val="nil"/>
              <w:left w:val="nil"/>
              <w:bottom w:val="single" w:sz="8" w:space="0" w:color="auto"/>
              <w:right w:val="single" w:sz="4" w:space="0" w:color="auto"/>
            </w:tcBorders>
            <w:shd w:val="clear" w:color="auto" w:fill="auto"/>
            <w:hideMark/>
          </w:tcPr>
          <w:p w14:paraId="35787792" w14:textId="77777777" w:rsidR="00E247AF" w:rsidRPr="00992444" w:rsidRDefault="00E247AF" w:rsidP="00911A80">
            <w:pPr>
              <w:rPr>
                <w:rFonts w:ascii="Arial" w:eastAsia="Times New Roman" w:hAnsi="Arial" w:cs="Arial"/>
                <w:i/>
                <w:iCs/>
                <w:sz w:val="16"/>
                <w:szCs w:val="16"/>
                <w:lang w:eastAsia="en-US"/>
              </w:rPr>
            </w:pPr>
            <w:r w:rsidRPr="00992444">
              <w:rPr>
                <w:rFonts w:ascii="Arial" w:eastAsia="Times New Roman" w:hAnsi="Arial" w:cs="Arial"/>
                <w:i/>
                <w:iCs/>
                <w:sz w:val="16"/>
                <w:szCs w:val="16"/>
                <w:lang w:eastAsia="en-US"/>
              </w:rPr>
              <w:t>0</w:t>
            </w:r>
          </w:p>
        </w:tc>
        <w:tc>
          <w:tcPr>
            <w:tcW w:w="3254" w:type="dxa"/>
            <w:gridSpan w:val="2"/>
            <w:tcBorders>
              <w:top w:val="nil"/>
              <w:left w:val="nil"/>
              <w:bottom w:val="single" w:sz="8" w:space="0" w:color="auto"/>
              <w:right w:val="single" w:sz="4" w:space="0" w:color="auto"/>
            </w:tcBorders>
            <w:shd w:val="clear" w:color="auto" w:fill="auto"/>
            <w:hideMark/>
          </w:tcPr>
          <w:p w14:paraId="698FDC5D" w14:textId="77777777" w:rsidR="00E247AF" w:rsidRPr="00992444" w:rsidRDefault="00E247AF" w:rsidP="00911A80">
            <w:pPr>
              <w:jc w:val="center"/>
              <w:rPr>
                <w:rFonts w:ascii="Arial" w:eastAsia="Times New Roman" w:hAnsi="Arial" w:cs="Arial"/>
                <w:i/>
                <w:iCs/>
                <w:sz w:val="22"/>
                <w:szCs w:val="22"/>
                <w:lang w:eastAsia="en-US"/>
              </w:rPr>
            </w:pPr>
            <w:r w:rsidRPr="00992444">
              <w:rPr>
                <w:rFonts w:ascii="Arial" w:eastAsia="Times New Roman" w:hAnsi="Arial" w:cs="Arial"/>
                <w:i/>
                <w:iCs/>
                <w:sz w:val="22"/>
                <w:szCs w:val="22"/>
                <w:lang w:eastAsia="en-US"/>
              </w:rPr>
              <w:t>0</w:t>
            </w:r>
          </w:p>
        </w:tc>
      </w:tr>
      <w:tr w:rsidR="006F401D" w:rsidRPr="00CC4E0B" w14:paraId="602CB64D" w14:textId="77777777" w:rsidTr="00061490">
        <w:trPr>
          <w:trHeight w:val="300"/>
        </w:trPr>
        <w:tc>
          <w:tcPr>
            <w:tcW w:w="977" w:type="dxa"/>
            <w:tcBorders>
              <w:top w:val="nil"/>
              <w:left w:val="single" w:sz="8" w:space="0" w:color="auto"/>
              <w:bottom w:val="nil"/>
              <w:right w:val="single" w:sz="4" w:space="0" w:color="auto"/>
            </w:tcBorders>
            <w:shd w:val="clear" w:color="000000" w:fill="EBF1DE"/>
            <w:hideMark/>
          </w:tcPr>
          <w:p w14:paraId="2B9C4FB3"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50</w:t>
            </w:r>
          </w:p>
        </w:tc>
        <w:tc>
          <w:tcPr>
            <w:tcW w:w="3473" w:type="dxa"/>
            <w:gridSpan w:val="2"/>
            <w:tcBorders>
              <w:top w:val="single" w:sz="8" w:space="0" w:color="auto"/>
              <w:left w:val="nil"/>
              <w:bottom w:val="single" w:sz="4" w:space="0" w:color="auto"/>
              <w:right w:val="single" w:sz="4" w:space="0" w:color="auto"/>
            </w:tcBorders>
            <w:shd w:val="clear" w:color="000000" w:fill="EBF1DE"/>
            <w:hideMark/>
          </w:tcPr>
          <w:p w14:paraId="26AA58E6"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SUPPLY_PRESSURE</w:t>
            </w:r>
          </w:p>
        </w:tc>
        <w:tc>
          <w:tcPr>
            <w:tcW w:w="682" w:type="dxa"/>
            <w:tcBorders>
              <w:top w:val="nil"/>
              <w:left w:val="nil"/>
              <w:bottom w:val="single" w:sz="4" w:space="0" w:color="auto"/>
              <w:right w:val="single" w:sz="4" w:space="0" w:color="auto"/>
            </w:tcBorders>
            <w:shd w:val="clear" w:color="auto" w:fill="auto"/>
            <w:hideMark/>
          </w:tcPr>
          <w:p w14:paraId="7021455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476E405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848" w:type="dxa"/>
            <w:tcBorders>
              <w:top w:val="nil"/>
              <w:left w:val="nil"/>
              <w:bottom w:val="single" w:sz="4" w:space="0" w:color="auto"/>
              <w:right w:val="single" w:sz="4" w:space="0" w:color="auto"/>
            </w:tcBorders>
            <w:shd w:val="clear" w:color="auto" w:fill="auto"/>
            <w:hideMark/>
          </w:tcPr>
          <w:p w14:paraId="6BA7681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1050A7A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013B6F6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7137B2D2" w14:textId="77777777" w:rsidTr="00992444">
        <w:trPr>
          <w:trHeight w:val="300"/>
        </w:trPr>
        <w:tc>
          <w:tcPr>
            <w:tcW w:w="977" w:type="dxa"/>
            <w:tcBorders>
              <w:top w:val="nil"/>
              <w:left w:val="single" w:sz="8" w:space="0" w:color="auto"/>
              <w:bottom w:val="nil"/>
              <w:right w:val="single" w:sz="4" w:space="0" w:color="auto"/>
            </w:tcBorders>
            <w:shd w:val="clear" w:color="000000" w:fill="EBF1DE"/>
            <w:hideMark/>
          </w:tcPr>
          <w:p w14:paraId="2E5A8E8D"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nil"/>
              <w:left w:val="nil"/>
              <w:bottom w:val="single" w:sz="4" w:space="0" w:color="auto"/>
              <w:right w:val="single" w:sz="4" w:space="0" w:color="auto"/>
            </w:tcBorders>
            <w:shd w:val="clear" w:color="000000" w:fill="EBF1DE"/>
            <w:hideMark/>
          </w:tcPr>
          <w:p w14:paraId="631B8FB6"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000000" w:fill="EBF1DE"/>
            <w:hideMark/>
          </w:tcPr>
          <w:p w14:paraId="336526D0"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vMerge w:val="restart"/>
            <w:tcBorders>
              <w:top w:val="nil"/>
              <w:left w:val="single" w:sz="4" w:space="0" w:color="auto"/>
              <w:bottom w:val="single" w:sz="8" w:space="0" w:color="000000"/>
              <w:right w:val="single" w:sz="4" w:space="0" w:color="auto"/>
            </w:tcBorders>
            <w:shd w:val="clear" w:color="auto" w:fill="auto"/>
            <w:hideMark/>
          </w:tcPr>
          <w:p w14:paraId="4A8ED06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hideMark/>
          </w:tcPr>
          <w:p w14:paraId="63DDED4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53E4081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6E184C8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353BB007"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4" w:space="0" w:color="auto"/>
              <w:right w:val="single" w:sz="4" w:space="0" w:color="auto"/>
            </w:tcBorders>
            <w:shd w:val="clear" w:color="auto" w:fill="auto"/>
            <w:hideMark/>
          </w:tcPr>
          <w:p w14:paraId="4DDCDB2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2CD136F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1F63C158" w14:textId="77777777" w:rsidTr="00992444">
        <w:trPr>
          <w:trHeight w:val="315"/>
        </w:trPr>
        <w:tc>
          <w:tcPr>
            <w:tcW w:w="977" w:type="dxa"/>
            <w:tcBorders>
              <w:top w:val="nil"/>
              <w:left w:val="single" w:sz="8" w:space="0" w:color="auto"/>
              <w:bottom w:val="single" w:sz="8" w:space="0" w:color="auto"/>
              <w:right w:val="single" w:sz="4" w:space="0" w:color="auto"/>
            </w:tcBorders>
            <w:shd w:val="clear" w:color="000000" w:fill="EBF1DE"/>
            <w:hideMark/>
          </w:tcPr>
          <w:p w14:paraId="00D4087F"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nil"/>
              <w:left w:val="nil"/>
              <w:bottom w:val="single" w:sz="8" w:space="0" w:color="auto"/>
              <w:right w:val="single" w:sz="4" w:space="0" w:color="auto"/>
            </w:tcBorders>
            <w:shd w:val="clear" w:color="000000" w:fill="EBF1DE"/>
            <w:hideMark/>
          </w:tcPr>
          <w:p w14:paraId="61569A52"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8" w:space="0" w:color="auto"/>
              <w:right w:val="single" w:sz="4" w:space="0" w:color="auto"/>
            </w:tcBorders>
            <w:shd w:val="clear" w:color="000000" w:fill="EBF1DE"/>
            <w:hideMark/>
          </w:tcPr>
          <w:p w14:paraId="526B1FBE"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vMerge/>
            <w:tcBorders>
              <w:top w:val="nil"/>
              <w:left w:val="single" w:sz="4" w:space="0" w:color="auto"/>
              <w:bottom w:val="single" w:sz="8" w:space="0" w:color="000000"/>
              <w:right w:val="single" w:sz="4" w:space="0" w:color="auto"/>
            </w:tcBorders>
            <w:vAlign w:val="center"/>
            <w:hideMark/>
          </w:tcPr>
          <w:p w14:paraId="72ADAD2A" w14:textId="77777777" w:rsidR="00E247AF" w:rsidRPr="00992444" w:rsidRDefault="00E247AF" w:rsidP="00911A80">
            <w:pPr>
              <w:rPr>
                <w:rFonts w:ascii="Calibri" w:eastAsia="Times New Roman" w:hAnsi="Calibri" w:cs="Calibri"/>
                <w:i/>
                <w:iCs/>
                <w:color w:val="000000"/>
                <w:sz w:val="22"/>
                <w:szCs w:val="22"/>
                <w:lang w:eastAsia="en-US"/>
              </w:rPr>
            </w:pPr>
          </w:p>
        </w:tc>
        <w:tc>
          <w:tcPr>
            <w:tcW w:w="1329" w:type="dxa"/>
            <w:tcBorders>
              <w:top w:val="nil"/>
              <w:left w:val="nil"/>
              <w:bottom w:val="single" w:sz="8" w:space="0" w:color="auto"/>
              <w:right w:val="single" w:sz="4" w:space="0" w:color="auto"/>
            </w:tcBorders>
            <w:shd w:val="clear" w:color="auto" w:fill="auto"/>
            <w:hideMark/>
          </w:tcPr>
          <w:p w14:paraId="0BD908BD"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hideMark/>
          </w:tcPr>
          <w:p w14:paraId="2031047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13851FD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7523A0C5"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8" w:space="0" w:color="auto"/>
              <w:right w:val="single" w:sz="4" w:space="0" w:color="auto"/>
            </w:tcBorders>
            <w:shd w:val="clear" w:color="auto" w:fill="auto"/>
            <w:hideMark/>
          </w:tcPr>
          <w:p w14:paraId="72DB96B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6D31826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6F401D" w:rsidRPr="00CC4E0B" w14:paraId="0925FAF8" w14:textId="77777777" w:rsidTr="00061490">
        <w:trPr>
          <w:trHeight w:val="300"/>
        </w:trPr>
        <w:tc>
          <w:tcPr>
            <w:tcW w:w="977" w:type="dxa"/>
            <w:vMerge w:val="restart"/>
            <w:tcBorders>
              <w:top w:val="nil"/>
              <w:left w:val="single" w:sz="8" w:space="0" w:color="auto"/>
              <w:bottom w:val="single" w:sz="4" w:space="0" w:color="auto"/>
              <w:right w:val="single" w:sz="4" w:space="0" w:color="auto"/>
            </w:tcBorders>
            <w:shd w:val="clear" w:color="000000" w:fill="EBF1DE"/>
            <w:hideMark/>
          </w:tcPr>
          <w:p w14:paraId="50FD1B6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51</w:t>
            </w:r>
          </w:p>
        </w:tc>
        <w:tc>
          <w:tcPr>
            <w:tcW w:w="3473" w:type="dxa"/>
            <w:gridSpan w:val="2"/>
            <w:tcBorders>
              <w:top w:val="single" w:sz="8" w:space="0" w:color="auto"/>
              <w:left w:val="nil"/>
              <w:bottom w:val="single" w:sz="4" w:space="0" w:color="auto"/>
              <w:right w:val="single" w:sz="4" w:space="0" w:color="000000"/>
            </w:tcBorders>
            <w:shd w:val="clear" w:color="000000" w:fill="EBF1DE"/>
            <w:noWrap/>
            <w:hideMark/>
          </w:tcPr>
          <w:p w14:paraId="1911B888"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PRESSURE_RANGE</w:t>
            </w:r>
          </w:p>
        </w:tc>
        <w:tc>
          <w:tcPr>
            <w:tcW w:w="682" w:type="dxa"/>
            <w:tcBorders>
              <w:top w:val="nil"/>
              <w:left w:val="nil"/>
              <w:bottom w:val="single" w:sz="4" w:space="0" w:color="auto"/>
              <w:right w:val="single" w:sz="4" w:space="0" w:color="auto"/>
            </w:tcBorders>
            <w:shd w:val="clear" w:color="auto" w:fill="auto"/>
            <w:hideMark/>
          </w:tcPr>
          <w:p w14:paraId="57E0F90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6CBE16D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w:t>
            </w:r>
          </w:p>
        </w:tc>
        <w:tc>
          <w:tcPr>
            <w:tcW w:w="1848" w:type="dxa"/>
            <w:tcBorders>
              <w:top w:val="nil"/>
              <w:left w:val="nil"/>
              <w:bottom w:val="single" w:sz="4" w:space="0" w:color="auto"/>
              <w:right w:val="single" w:sz="4" w:space="0" w:color="auto"/>
            </w:tcBorders>
            <w:shd w:val="clear" w:color="auto" w:fill="auto"/>
            <w:hideMark/>
          </w:tcPr>
          <w:p w14:paraId="537E669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33332CF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4D4FCAD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2BDF174" w14:textId="77777777" w:rsidTr="00992444">
        <w:trPr>
          <w:trHeight w:val="300"/>
        </w:trPr>
        <w:tc>
          <w:tcPr>
            <w:tcW w:w="977" w:type="dxa"/>
            <w:vMerge/>
            <w:tcBorders>
              <w:top w:val="nil"/>
              <w:left w:val="single" w:sz="8" w:space="0" w:color="auto"/>
              <w:bottom w:val="single" w:sz="4" w:space="0" w:color="auto"/>
              <w:right w:val="single" w:sz="4" w:space="0" w:color="auto"/>
            </w:tcBorders>
            <w:vAlign w:val="center"/>
            <w:hideMark/>
          </w:tcPr>
          <w:p w14:paraId="1119B38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22099EDC"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000000" w:fill="EBF1DE"/>
            <w:hideMark/>
          </w:tcPr>
          <w:p w14:paraId="66201CB6"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EU_100</w:t>
            </w:r>
          </w:p>
        </w:tc>
        <w:tc>
          <w:tcPr>
            <w:tcW w:w="682" w:type="dxa"/>
            <w:tcBorders>
              <w:top w:val="nil"/>
              <w:left w:val="nil"/>
              <w:bottom w:val="single" w:sz="4" w:space="0" w:color="auto"/>
              <w:right w:val="single" w:sz="4" w:space="0" w:color="auto"/>
            </w:tcBorders>
            <w:shd w:val="clear" w:color="auto" w:fill="auto"/>
            <w:hideMark/>
          </w:tcPr>
          <w:p w14:paraId="78FA543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hideMark/>
          </w:tcPr>
          <w:p w14:paraId="367CF97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737A913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02195B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63786F7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0-1034.2</w:t>
            </w:r>
          </w:p>
        </w:tc>
        <w:tc>
          <w:tcPr>
            <w:tcW w:w="1085" w:type="dxa"/>
            <w:tcBorders>
              <w:top w:val="nil"/>
              <w:left w:val="nil"/>
              <w:bottom w:val="single" w:sz="4" w:space="0" w:color="auto"/>
              <w:right w:val="single" w:sz="4" w:space="0" w:color="auto"/>
            </w:tcBorders>
            <w:shd w:val="clear" w:color="auto" w:fill="auto"/>
            <w:hideMark/>
          </w:tcPr>
          <w:p w14:paraId="1E58B24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1034.2</w:t>
            </w:r>
          </w:p>
        </w:tc>
        <w:tc>
          <w:tcPr>
            <w:tcW w:w="3254" w:type="dxa"/>
            <w:gridSpan w:val="2"/>
            <w:tcBorders>
              <w:top w:val="nil"/>
              <w:left w:val="nil"/>
              <w:bottom w:val="single" w:sz="4" w:space="0" w:color="auto"/>
              <w:right w:val="single" w:sz="4" w:space="0" w:color="auto"/>
            </w:tcBorders>
            <w:shd w:val="clear" w:color="auto" w:fill="auto"/>
            <w:hideMark/>
          </w:tcPr>
          <w:p w14:paraId="4BBBE7F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1034.2</w:t>
            </w:r>
          </w:p>
        </w:tc>
      </w:tr>
      <w:tr w:rsidR="00AE0C66" w:rsidRPr="00CC4E0B" w14:paraId="017A6483" w14:textId="77777777" w:rsidTr="00992444">
        <w:trPr>
          <w:trHeight w:val="300"/>
        </w:trPr>
        <w:tc>
          <w:tcPr>
            <w:tcW w:w="977" w:type="dxa"/>
            <w:vMerge/>
            <w:tcBorders>
              <w:top w:val="nil"/>
              <w:left w:val="single" w:sz="8" w:space="0" w:color="auto"/>
              <w:bottom w:val="single" w:sz="4" w:space="0" w:color="auto"/>
              <w:right w:val="single" w:sz="4" w:space="0" w:color="auto"/>
            </w:tcBorders>
            <w:vAlign w:val="center"/>
            <w:hideMark/>
          </w:tcPr>
          <w:p w14:paraId="4BE4AE01"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1EF4456B"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4" w:space="0" w:color="auto"/>
              <w:right w:val="single" w:sz="4" w:space="0" w:color="auto"/>
            </w:tcBorders>
            <w:shd w:val="clear" w:color="000000" w:fill="EBF1DE"/>
            <w:hideMark/>
          </w:tcPr>
          <w:p w14:paraId="1C17D751"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EU_0</w:t>
            </w:r>
          </w:p>
        </w:tc>
        <w:tc>
          <w:tcPr>
            <w:tcW w:w="682" w:type="dxa"/>
            <w:tcBorders>
              <w:top w:val="nil"/>
              <w:left w:val="nil"/>
              <w:bottom w:val="single" w:sz="4" w:space="0" w:color="auto"/>
              <w:right w:val="single" w:sz="4" w:space="0" w:color="auto"/>
            </w:tcBorders>
            <w:shd w:val="clear" w:color="auto" w:fill="auto"/>
            <w:hideMark/>
          </w:tcPr>
          <w:p w14:paraId="59ABEFCD"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41B803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E12714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491A76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2D12EF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0-1034.2</w:t>
            </w:r>
          </w:p>
        </w:tc>
        <w:tc>
          <w:tcPr>
            <w:tcW w:w="1085" w:type="dxa"/>
            <w:tcBorders>
              <w:top w:val="nil"/>
              <w:left w:val="nil"/>
              <w:bottom w:val="single" w:sz="4" w:space="0" w:color="auto"/>
              <w:right w:val="single" w:sz="4" w:space="0" w:color="auto"/>
            </w:tcBorders>
            <w:shd w:val="clear" w:color="auto" w:fill="auto"/>
            <w:hideMark/>
          </w:tcPr>
          <w:p w14:paraId="4E033A7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6CE7537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r>
      <w:tr w:rsidR="00AE0C66" w:rsidRPr="00CC4E0B" w14:paraId="50F26926" w14:textId="77777777" w:rsidTr="00992444">
        <w:trPr>
          <w:trHeight w:val="900"/>
        </w:trPr>
        <w:tc>
          <w:tcPr>
            <w:tcW w:w="977" w:type="dxa"/>
            <w:vMerge/>
            <w:tcBorders>
              <w:top w:val="nil"/>
              <w:left w:val="single" w:sz="8" w:space="0" w:color="auto"/>
              <w:bottom w:val="single" w:sz="4" w:space="0" w:color="auto"/>
              <w:right w:val="single" w:sz="4" w:space="0" w:color="auto"/>
            </w:tcBorders>
            <w:vAlign w:val="center"/>
            <w:hideMark/>
          </w:tcPr>
          <w:p w14:paraId="4F6EAC5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63D73D2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000000" w:fill="EBF1DE"/>
            <w:hideMark/>
          </w:tcPr>
          <w:p w14:paraId="01537758" w14:textId="77777777" w:rsidR="00E247AF" w:rsidRDefault="00E247AF" w:rsidP="00911A80">
            <w:pPr>
              <w:rPr>
                <w:rFonts w:ascii="Courier New" w:eastAsia="Times New Roman" w:hAnsi="Courier New" w:cs="Courier New"/>
                <w:b/>
                <w:bCs/>
                <w:sz w:val="20"/>
                <w:szCs w:val="20"/>
                <w:lang w:eastAsia="en-US"/>
              </w:rPr>
            </w:pPr>
            <w:bookmarkStart w:id="1537" w:name="pres_units"/>
            <w:bookmarkEnd w:id="1537"/>
            <w:r w:rsidRPr="00CC4E0B">
              <w:rPr>
                <w:rFonts w:ascii="Courier New" w:eastAsia="Times New Roman" w:hAnsi="Courier New" w:cs="Courier New"/>
                <w:b/>
                <w:bCs/>
                <w:sz w:val="20"/>
                <w:szCs w:val="20"/>
                <w:lang w:eastAsia="en-US"/>
              </w:rPr>
              <w:t>UNITS_INDEX</w:t>
            </w:r>
          </w:p>
          <w:p w14:paraId="535216E0" w14:textId="33273D41" w:rsidR="009178AA" w:rsidRPr="00CC4E0B" w:rsidRDefault="009178AA" w:rsidP="00911A80">
            <w:pPr>
              <w:rPr>
                <w:rFonts w:ascii="Courier New" w:eastAsia="Times New Roman" w:hAnsi="Courier New" w:cs="Courier New"/>
                <w:b/>
                <w:bCs/>
                <w:sz w:val="20"/>
                <w:szCs w:val="20"/>
                <w:lang w:eastAsia="en-US"/>
              </w:rPr>
            </w:pPr>
            <w:r>
              <w:rPr>
                <w:rFonts w:ascii="Courier New" w:eastAsia="Times New Roman" w:hAnsi="Courier New" w:cs="Courier New"/>
                <w:b/>
                <w:bCs/>
                <w:sz w:val="20"/>
                <w:szCs w:val="20"/>
                <w:lang w:eastAsia="en-US"/>
              </w:rPr>
              <w:t xml:space="preserve">See also </w:t>
            </w:r>
            <w:hyperlink w:anchor="pres_units_hart" w:history="1">
              <w:proofErr w:type="spellStart"/>
              <w:r w:rsidRPr="009178AA">
                <w:rPr>
                  <w:rStyle w:val="Hyperlink"/>
                  <w:rFonts w:ascii="Courier New" w:eastAsia="Times New Roman" w:hAnsi="Courier New" w:cs="Courier New"/>
                  <w:b/>
                  <w:bCs/>
                  <w:sz w:val="20"/>
                  <w:szCs w:val="20"/>
                  <w:lang w:eastAsia="en-US"/>
                </w:rPr>
                <w:t>pres_units_hart</w:t>
              </w:r>
              <w:proofErr w:type="spellEnd"/>
            </w:hyperlink>
          </w:p>
        </w:tc>
        <w:tc>
          <w:tcPr>
            <w:tcW w:w="682" w:type="dxa"/>
            <w:tcBorders>
              <w:top w:val="nil"/>
              <w:left w:val="nil"/>
              <w:bottom w:val="single" w:sz="4" w:space="0" w:color="auto"/>
              <w:right w:val="single" w:sz="4" w:space="0" w:color="auto"/>
            </w:tcBorders>
            <w:shd w:val="clear" w:color="auto" w:fill="auto"/>
            <w:hideMark/>
          </w:tcPr>
          <w:p w14:paraId="0F44661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E0C7A15"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enu</w:t>
            </w:r>
            <w:proofErr w:type="spellEnd"/>
          </w:p>
        </w:tc>
        <w:tc>
          <w:tcPr>
            <w:tcW w:w="537" w:type="dxa"/>
            <w:tcBorders>
              <w:top w:val="nil"/>
              <w:left w:val="nil"/>
              <w:bottom w:val="single" w:sz="4" w:space="0" w:color="auto"/>
              <w:right w:val="single" w:sz="4" w:space="0" w:color="auto"/>
            </w:tcBorders>
            <w:shd w:val="clear" w:color="auto" w:fill="auto"/>
            <w:hideMark/>
          </w:tcPr>
          <w:p w14:paraId="4FB464A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5686192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7180001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see Description</w:t>
            </w:r>
          </w:p>
        </w:tc>
        <w:tc>
          <w:tcPr>
            <w:tcW w:w="1085" w:type="dxa"/>
            <w:tcBorders>
              <w:top w:val="nil"/>
              <w:left w:val="nil"/>
              <w:bottom w:val="single" w:sz="4" w:space="0" w:color="auto"/>
              <w:right w:val="single" w:sz="4" w:space="0" w:color="auto"/>
            </w:tcBorders>
            <w:shd w:val="clear" w:color="auto" w:fill="auto"/>
            <w:hideMark/>
          </w:tcPr>
          <w:p w14:paraId="5690C6D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kPa (1133)</w:t>
            </w:r>
          </w:p>
        </w:tc>
        <w:tc>
          <w:tcPr>
            <w:tcW w:w="3254" w:type="dxa"/>
            <w:gridSpan w:val="2"/>
            <w:tcBorders>
              <w:top w:val="nil"/>
              <w:left w:val="nil"/>
              <w:bottom w:val="single" w:sz="4" w:space="0" w:color="auto"/>
              <w:right w:val="single" w:sz="4" w:space="0" w:color="auto"/>
            </w:tcBorders>
            <w:shd w:val="clear" w:color="auto" w:fill="auto"/>
            <w:hideMark/>
          </w:tcPr>
          <w:p w14:paraId="0B29782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kPa (1133)</w:t>
            </w:r>
          </w:p>
        </w:tc>
      </w:tr>
      <w:tr w:rsidR="00AE0C66" w:rsidRPr="00CC4E0B" w14:paraId="25FFDB1B" w14:textId="77777777" w:rsidTr="00992444">
        <w:trPr>
          <w:trHeight w:val="315"/>
        </w:trPr>
        <w:tc>
          <w:tcPr>
            <w:tcW w:w="977" w:type="dxa"/>
            <w:vMerge/>
            <w:tcBorders>
              <w:top w:val="nil"/>
              <w:left w:val="single" w:sz="8" w:space="0" w:color="auto"/>
              <w:bottom w:val="single" w:sz="4" w:space="0" w:color="auto"/>
              <w:right w:val="single" w:sz="4" w:space="0" w:color="auto"/>
            </w:tcBorders>
            <w:vAlign w:val="center"/>
            <w:hideMark/>
          </w:tcPr>
          <w:p w14:paraId="7EB8A480"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000000" w:fill="EBF1DE"/>
            <w:hideMark/>
          </w:tcPr>
          <w:p w14:paraId="0C8BD09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nil"/>
              <w:right w:val="single" w:sz="4" w:space="0" w:color="auto"/>
            </w:tcBorders>
            <w:shd w:val="clear" w:color="000000" w:fill="EBF1DE"/>
            <w:hideMark/>
          </w:tcPr>
          <w:p w14:paraId="6ACD0D23"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DECIMAL</w:t>
            </w:r>
          </w:p>
        </w:tc>
        <w:tc>
          <w:tcPr>
            <w:tcW w:w="682" w:type="dxa"/>
            <w:tcBorders>
              <w:top w:val="nil"/>
              <w:left w:val="nil"/>
              <w:bottom w:val="nil"/>
              <w:right w:val="single" w:sz="4" w:space="0" w:color="auto"/>
            </w:tcBorders>
            <w:shd w:val="clear" w:color="auto" w:fill="auto"/>
            <w:hideMark/>
          </w:tcPr>
          <w:p w14:paraId="577DD5F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11869EC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integer</w:t>
            </w:r>
          </w:p>
        </w:tc>
        <w:tc>
          <w:tcPr>
            <w:tcW w:w="537" w:type="dxa"/>
            <w:tcBorders>
              <w:top w:val="nil"/>
              <w:left w:val="nil"/>
              <w:bottom w:val="nil"/>
              <w:right w:val="single" w:sz="4" w:space="0" w:color="auto"/>
            </w:tcBorders>
            <w:shd w:val="clear" w:color="auto" w:fill="auto"/>
            <w:hideMark/>
          </w:tcPr>
          <w:p w14:paraId="748612A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5686931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nil"/>
              <w:right w:val="single" w:sz="4" w:space="0" w:color="auto"/>
            </w:tcBorders>
            <w:shd w:val="clear" w:color="auto" w:fill="auto"/>
            <w:hideMark/>
          </w:tcPr>
          <w:p w14:paraId="03C6C8E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1085" w:type="dxa"/>
            <w:tcBorders>
              <w:top w:val="nil"/>
              <w:left w:val="nil"/>
              <w:bottom w:val="nil"/>
              <w:right w:val="single" w:sz="4" w:space="0" w:color="auto"/>
            </w:tcBorders>
            <w:shd w:val="clear" w:color="auto" w:fill="auto"/>
            <w:hideMark/>
          </w:tcPr>
          <w:p w14:paraId="7C15378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3254" w:type="dxa"/>
            <w:gridSpan w:val="2"/>
            <w:tcBorders>
              <w:top w:val="nil"/>
              <w:left w:val="nil"/>
              <w:bottom w:val="nil"/>
              <w:right w:val="single" w:sz="4" w:space="0" w:color="auto"/>
            </w:tcBorders>
            <w:shd w:val="clear" w:color="auto" w:fill="auto"/>
            <w:hideMark/>
          </w:tcPr>
          <w:p w14:paraId="550117E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r>
      <w:tr w:rsidR="006F401D" w:rsidRPr="00CC4E0B" w14:paraId="35619AD3" w14:textId="77777777" w:rsidTr="00061490">
        <w:trPr>
          <w:trHeight w:val="300"/>
        </w:trPr>
        <w:tc>
          <w:tcPr>
            <w:tcW w:w="977" w:type="dxa"/>
            <w:vMerge w:val="restart"/>
            <w:tcBorders>
              <w:top w:val="single" w:sz="8" w:space="0" w:color="auto"/>
              <w:left w:val="single" w:sz="8" w:space="0" w:color="auto"/>
              <w:bottom w:val="single" w:sz="8" w:space="0" w:color="000000"/>
              <w:right w:val="single" w:sz="4" w:space="0" w:color="auto"/>
            </w:tcBorders>
            <w:shd w:val="clear" w:color="000000" w:fill="EBF1DE"/>
            <w:hideMark/>
          </w:tcPr>
          <w:p w14:paraId="638565E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lastRenderedPageBreak/>
              <w:t>52</w:t>
            </w:r>
          </w:p>
        </w:tc>
        <w:tc>
          <w:tcPr>
            <w:tcW w:w="3473" w:type="dxa"/>
            <w:gridSpan w:val="2"/>
            <w:tcBorders>
              <w:top w:val="single" w:sz="8" w:space="0" w:color="auto"/>
              <w:left w:val="nil"/>
              <w:bottom w:val="single" w:sz="4" w:space="0" w:color="auto"/>
              <w:right w:val="single" w:sz="4" w:space="0" w:color="000000"/>
            </w:tcBorders>
            <w:shd w:val="clear" w:color="000000" w:fill="EBF1DE"/>
            <w:noWrap/>
            <w:hideMark/>
          </w:tcPr>
          <w:p w14:paraId="0FA28F75"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SUPPLY_PRESSURE_HI_ALERT</w:t>
            </w:r>
          </w:p>
        </w:tc>
        <w:tc>
          <w:tcPr>
            <w:tcW w:w="682" w:type="dxa"/>
            <w:tcBorders>
              <w:top w:val="single" w:sz="8" w:space="0" w:color="auto"/>
              <w:left w:val="nil"/>
              <w:bottom w:val="single" w:sz="4" w:space="0" w:color="auto"/>
              <w:right w:val="single" w:sz="4" w:space="0" w:color="auto"/>
            </w:tcBorders>
            <w:shd w:val="clear" w:color="auto" w:fill="auto"/>
            <w:hideMark/>
          </w:tcPr>
          <w:p w14:paraId="6A6634B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6E027AE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7031988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39B55E4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7DEE2DD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121E67A7"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7C7D651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719C3EC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000000" w:fill="EBF1DE"/>
            <w:hideMark/>
          </w:tcPr>
          <w:p w14:paraId="122067D4"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PRESSURE</w:t>
            </w:r>
          </w:p>
        </w:tc>
        <w:tc>
          <w:tcPr>
            <w:tcW w:w="682" w:type="dxa"/>
            <w:tcBorders>
              <w:top w:val="nil"/>
              <w:left w:val="nil"/>
              <w:bottom w:val="single" w:sz="4" w:space="0" w:color="auto"/>
              <w:right w:val="single" w:sz="4" w:space="0" w:color="auto"/>
            </w:tcBorders>
            <w:shd w:val="clear" w:color="auto" w:fill="auto"/>
            <w:hideMark/>
          </w:tcPr>
          <w:p w14:paraId="003BF14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6A412A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2F6C4CB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8C6D0B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E42B5A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040B7F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5DDD695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4CF8370B"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337B249F"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1638AF0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000000" w:fill="EBF1DE"/>
            <w:hideMark/>
          </w:tcPr>
          <w:p w14:paraId="179F22B1"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4F02ABE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489A15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EFEAFE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BAF77C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0592E9F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0-1034.2</w:t>
            </w:r>
          </w:p>
        </w:tc>
        <w:tc>
          <w:tcPr>
            <w:tcW w:w="1085" w:type="dxa"/>
            <w:tcBorders>
              <w:top w:val="nil"/>
              <w:left w:val="nil"/>
              <w:bottom w:val="single" w:sz="4" w:space="0" w:color="auto"/>
              <w:right w:val="single" w:sz="4" w:space="0" w:color="auto"/>
            </w:tcBorders>
            <w:shd w:val="clear" w:color="auto" w:fill="auto"/>
            <w:hideMark/>
          </w:tcPr>
          <w:p w14:paraId="7027101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1034.2</w:t>
            </w:r>
          </w:p>
        </w:tc>
        <w:tc>
          <w:tcPr>
            <w:tcW w:w="3254" w:type="dxa"/>
            <w:gridSpan w:val="2"/>
            <w:tcBorders>
              <w:top w:val="nil"/>
              <w:left w:val="nil"/>
              <w:bottom w:val="single" w:sz="4" w:space="0" w:color="auto"/>
              <w:right w:val="single" w:sz="4" w:space="0" w:color="auto"/>
            </w:tcBorders>
            <w:shd w:val="clear" w:color="auto" w:fill="auto"/>
            <w:hideMark/>
          </w:tcPr>
          <w:p w14:paraId="25A1D86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1034.2</w:t>
            </w:r>
          </w:p>
        </w:tc>
      </w:tr>
      <w:tr w:rsidR="00AE0C66" w:rsidRPr="00CC4E0B" w14:paraId="7301DEA2"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69648759"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50A93FD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000000" w:fill="EBF1DE"/>
            <w:hideMark/>
          </w:tcPr>
          <w:p w14:paraId="080210A4"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DEADBAND</w:t>
            </w:r>
          </w:p>
        </w:tc>
        <w:tc>
          <w:tcPr>
            <w:tcW w:w="682" w:type="dxa"/>
            <w:tcBorders>
              <w:top w:val="nil"/>
              <w:left w:val="nil"/>
              <w:bottom w:val="single" w:sz="4" w:space="0" w:color="auto"/>
              <w:right w:val="single" w:sz="4" w:space="0" w:color="auto"/>
            </w:tcBorders>
            <w:shd w:val="clear" w:color="auto" w:fill="auto"/>
            <w:hideMark/>
          </w:tcPr>
          <w:p w14:paraId="524523A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175300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47C07A7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3E2840F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2950191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0 - 20</w:t>
            </w:r>
          </w:p>
        </w:tc>
        <w:tc>
          <w:tcPr>
            <w:tcW w:w="1085" w:type="dxa"/>
            <w:tcBorders>
              <w:top w:val="nil"/>
              <w:left w:val="nil"/>
              <w:bottom w:val="single" w:sz="4" w:space="0" w:color="auto"/>
              <w:right w:val="single" w:sz="4" w:space="0" w:color="auto"/>
            </w:tcBorders>
            <w:shd w:val="clear" w:color="auto" w:fill="auto"/>
            <w:hideMark/>
          </w:tcPr>
          <w:p w14:paraId="00E07D4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0.5</w:t>
            </w:r>
          </w:p>
        </w:tc>
        <w:tc>
          <w:tcPr>
            <w:tcW w:w="3254" w:type="dxa"/>
            <w:gridSpan w:val="2"/>
            <w:tcBorders>
              <w:top w:val="nil"/>
              <w:left w:val="nil"/>
              <w:bottom w:val="single" w:sz="4" w:space="0" w:color="auto"/>
              <w:right w:val="single" w:sz="4" w:space="0" w:color="auto"/>
            </w:tcBorders>
            <w:shd w:val="clear" w:color="auto" w:fill="auto"/>
            <w:hideMark/>
          </w:tcPr>
          <w:p w14:paraId="3F31C29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0.5</w:t>
            </w:r>
          </w:p>
        </w:tc>
      </w:tr>
      <w:tr w:rsidR="00AE0C66" w:rsidRPr="00CC4E0B" w14:paraId="7BFDC800" w14:textId="77777777" w:rsidTr="00992444">
        <w:trPr>
          <w:trHeight w:val="300"/>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29C6EDB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4F9AE29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000000" w:fill="EBF1DE"/>
            <w:hideMark/>
          </w:tcPr>
          <w:p w14:paraId="03F3BBE3"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387B9EB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9840B7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59B80D1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4DC501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12F8E5B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192284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3254" w:type="dxa"/>
            <w:gridSpan w:val="2"/>
            <w:tcBorders>
              <w:top w:val="nil"/>
              <w:left w:val="nil"/>
              <w:bottom w:val="single" w:sz="4" w:space="0" w:color="auto"/>
              <w:right w:val="single" w:sz="4" w:space="0" w:color="auto"/>
            </w:tcBorders>
            <w:shd w:val="clear" w:color="auto" w:fill="auto"/>
            <w:hideMark/>
          </w:tcPr>
          <w:p w14:paraId="0F20E4FF" w14:textId="77777777" w:rsidR="00E247AF" w:rsidRPr="00CC4E0B" w:rsidRDefault="00E247AF" w:rsidP="00911A80">
            <w:pPr>
              <w:jc w:val="center"/>
              <w:rPr>
                <w:rFonts w:ascii="Arial" w:eastAsia="Times New Roman" w:hAnsi="Arial" w:cs="Arial"/>
                <w:sz w:val="22"/>
                <w:szCs w:val="22"/>
                <w:lang w:eastAsia="en-US"/>
              </w:rPr>
            </w:pPr>
            <w:r w:rsidRPr="00CC4E0B">
              <w:rPr>
                <w:rFonts w:ascii="Arial" w:eastAsia="Times New Roman" w:hAnsi="Arial" w:cs="Arial"/>
                <w:sz w:val="22"/>
                <w:szCs w:val="22"/>
                <w:lang w:eastAsia="en-US"/>
              </w:rPr>
              <w:t>FALSE</w:t>
            </w:r>
          </w:p>
        </w:tc>
      </w:tr>
      <w:tr w:rsidR="00AE0C66" w:rsidRPr="00CC4E0B" w14:paraId="532302BE" w14:textId="77777777" w:rsidTr="00992444">
        <w:trPr>
          <w:trHeight w:val="495"/>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51EE9F2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4A5BD45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nil"/>
              <w:right w:val="single" w:sz="4" w:space="0" w:color="auto"/>
            </w:tcBorders>
            <w:shd w:val="clear" w:color="000000" w:fill="EBF1DE"/>
            <w:hideMark/>
          </w:tcPr>
          <w:p w14:paraId="3FEEB4AC"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43960FD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6EEB61E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5717EC3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4BCD688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222FAA2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True - False</w:t>
            </w:r>
          </w:p>
        </w:tc>
        <w:tc>
          <w:tcPr>
            <w:tcW w:w="1085" w:type="dxa"/>
            <w:tcBorders>
              <w:top w:val="nil"/>
              <w:left w:val="nil"/>
              <w:bottom w:val="single" w:sz="4" w:space="0" w:color="auto"/>
              <w:right w:val="single" w:sz="4" w:space="0" w:color="auto"/>
            </w:tcBorders>
            <w:shd w:val="clear" w:color="auto" w:fill="auto"/>
            <w:hideMark/>
          </w:tcPr>
          <w:p w14:paraId="199F935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3254" w:type="dxa"/>
            <w:gridSpan w:val="2"/>
            <w:tcBorders>
              <w:top w:val="nil"/>
              <w:left w:val="nil"/>
              <w:bottom w:val="single" w:sz="4" w:space="0" w:color="auto"/>
              <w:right w:val="single" w:sz="4" w:space="0" w:color="auto"/>
            </w:tcBorders>
            <w:shd w:val="clear" w:color="auto" w:fill="auto"/>
            <w:hideMark/>
          </w:tcPr>
          <w:p w14:paraId="19E3CC58" w14:textId="77777777" w:rsidR="00E247AF" w:rsidRPr="00CC4E0B" w:rsidRDefault="00E247AF" w:rsidP="00911A80">
            <w:pPr>
              <w:jc w:val="center"/>
              <w:rPr>
                <w:rFonts w:ascii="Arial" w:eastAsia="Times New Roman" w:hAnsi="Arial" w:cs="Arial"/>
                <w:sz w:val="22"/>
                <w:szCs w:val="22"/>
                <w:lang w:eastAsia="en-US"/>
              </w:rPr>
            </w:pPr>
            <w:r w:rsidRPr="00CC4E0B">
              <w:rPr>
                <w:rFonts w:ascii="Arial" w:eastAsia="Times New Roman" w:hAnsi="Arial" w:cs="Arial"/>
                <w:sz w:val="22"/>
                <w:szCs w:val="22"/>
                <w:lang w:eastAsia="en-US"/>
              </w:rPr>
              <w:t>FALSE</w:t>
            </w:r>
          </w:p>
        </w:tc>
      </w:tr>
      <w:tr w:rsidR="00AE0C66" w:rsidRPr="00CC4E0B" w14:paraId="483F7390" w14:textId="77777777" w:rsidTr="00992444">
        <w:trPr>
          <w:trHeight w:val="495"/>
        </w:trPr>
        <w:tc>
          <w:tcPr>
            <w:tcW w:w="977" w:type="dxa"/>
            <w:vMerge/>
            <w:tcBorders>
              <w:top w:val="single" w:sz="8" w:space="0" w:color="auto"/>
              <w:left w:val="single" w:sz="8" w:space="0" w:color="auto"/>
              <w:bottom w:val="single" w:sz="8" w:space="0" w:color="000000"/>
              <w:right w:val="single" w:sz="4" w:space="0" w:color="auto"/>
            </w:tcBorders>
            <w:vAlign w:val="center"/>
            <w:hideMark/>
          </w:tcPr>
          <w:p w14:paraId="012D046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nil"/>
            </w:tcBorders>
            <w:shd w:val="clear" w:color="000000" w:fill="EBF1DE"/>
            <w:hideMark/>
          </w:tcPr>
          <w:p w14:paraId="370E7A9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single" w:sz="4" w:space="0" w:color="auto"/>
              <w:left w:val="single" w:sz="4" w:space="0" w:color="auto"/>
              <w:bottom w:val="single" w:sz="8" w:space="0" w:color="auto"/>
              <w:right w:val="single" w:sz="4" w:space="0" w:color="auto"/>
            </w:tcBorders>
            <w:shd w:val="clear" w:color="000000" w:fill="EBF1DE"/>
            <w:hideMark/>
          </w:tcPr>
          <w:p w14:paraId="418111C0"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single" w:sz="8" w:space="0" w:color="auto"/>
              <w:right w:val="single" w:sz="4" w:space="0" w:color="auto"/>
            </w:tcBorders>
            <w:shd w:val="clear" w:color="auto" w:fill="auto"/>
            <w:hideMark/>
          </w:tcPr>
          <w:p w14:paraId="0F92C87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8" w:space="0" w:color="auto"/>
              <w:right w:val="single" w:sz="4" w:space="0" w:color="auto"/>
            </w:tcBorders>
            <w:shd w:val="clear" w:color="auto" w:fill="auto"/>
            <w:hideMark/>
          </w:tcPr>
          <w:p w14:paraId="0D2175A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single" w:sz="8" w:space="0" w:color="auto"/>
              <w:right w:val="single" w:sz="4" w:space="0" w:color="auto"/>
            </w:tcBorders>
            <w:shd w:val="clear" w:color="auto" w:fill="auto"/>
            <w:hideMark/>
          </w:tcPr>
          <w:p w14:paraId="57AAEA7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8" w:space="0" w:color="auto"/>
              <w:right w:val="single" w:sz="4" w:space="0" w:color="auto"/>
            </w:tcBorders>
            <w:shd w:val="clear" w:color="auto" w:fill="auto"/>
            <w:hideMark/>
          </w:tcPr>
          <w:p w14:paraId="52F0F76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8" w:space="0" w:color="auto"/>
              <w:right w:val="single" w:sz="4" w:space="0" w:color="auto"/>
            </w:tcBorders>
            <w:shd w:val="clear" w:color="auto" w:fill="auto"/>
            <w:hideMark/>
          </w:tcPr>
          <w:p w14:paraId="014FD1A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True - False</w:t>
            </w:r>
          </w:p>
        </w:tc>
        <w:tc>
          <w:tcPr>
            <w:tcW w:w="1085" w:type="dxa"/>
            <w:tcBorders>
              <w:top w:val="nil"/>
              <w:left w:val="nil"/>
              <w:bottom w:val="single" w:sz="8" w:space="0" w:color="auto"/>
              <w:right w:val="single" w:sz="4" w:space="0" w:color="auto"/>
            </w:tcBorders>
            <w:shd w:val="clear" w:color="auto" w:fill="auto"/>
            <w:hideMark/>
          </w:tcPr>
          <w:p w14:paraId="6E2BE0F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c>
          <w:tcPr>
            <w:tcW w:w="3254" w:type="dxa"/>
            <w:gridSpan w:val="2"/>
            <w:tcBorders>
              <w:top w:val="nil"/>
              <w:left w:val="nil"/>
              <w:bottom w:val="single" w:sz="8" w:space="0" w:color="auto"/>
              <w:right w:val="single" w:sz="4" w:space="0" w:color="auto"/>
            </w:tcBorders>
            <w:shd w:val="clear" w:color="auto" w:fill="auto"/>
            <w:hideMark/>
          </w:tcPr>
          <w:p w14:paraId="24616A8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r>
      <w:tr w:rsidR="006F401D" w:rsidRPr="00CC4E0B" w14:paraId="0A351E62"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000000" w:fill="EBF1DE"/>
            <w:hideMark/>
          </w:tcPr>
          <w:p w14:paraId="4541249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53</w:t>
            </w:r>
          </w:p>
        </w:tc>
        <w:tc>
          <w:tcPr>
            <w:tcW w:w="3473" w:type="dxa"/>
            <w:gridSpan w:val="2"/>
            <w:tcBorders>
              <w:top w:val="single" w:sz="8" w:space="0" w:color="auto"/>
              <w:left w:val="nil"/>
              <w:bottom w:val="single" w:sz="4" w:space="0" w:color="auto"/>
              <w:right w:val="single" w:sz="4" w:space="0" w:color="000000"/>
            </w:tcBorders>
            <w:shd w:val="clear" w:color="000000" w:fill="EBF1DE"/>
            <w:noWrap/>
            <w:hideMark/>
          </w:tcPr>
          <w:p w14:paraId="6F25A76B"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SUPPLY_PRESSURE_LO_ALERT</w:t>
            </w:r>
          </w:p>
        </w:tc>
        <w:tc>
          <w:tcPr>
            <w:tcW w:w="682" w:type="dxa"/>
            <w:tcBorders>
              <w:top w:val="nil"/>
              <w:left w:val="nil"/>
              <w:bottom w:val="single" w:sz="4" w:space="0" w:color="auto"/>
              <w:right w:val="single" w:sz="4" w:space="0" w:color="auto"/>
            </w:tcBorders>
            <w:shd w:val="clear" w:color="auto" w:fill="auto"/>
            <w:hideMark/>
          </w:tcPr>
          <w:p w14:paraId="1294A9A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6C3D808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0E7977F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64FD0BE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5ABFC6A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67875FF"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2DB590A"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23F39A6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000000" w:fill="EBF1DE"/>
            <w:hideMark/>
          </w:tcPr>
          <w:p w14:paraId="5376CC4A"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PRESSURE</w:t>
            </w:r>
          </w:p>
        </w:tc>
        <w:tc>
          <w:tcPr>
            <w:tcW w:w="682" w:type="dxa"/>
            <w:tcBorders>
              <w:top w:val="nil"/>
              <w:left w:val="nil"/>
              <w:bottom w:val="single" w:sz="4" w:space="0" w:color="auto"/>
              <w:right w:val="single" w:sz="4" w:space="0" w:color="auto"/>
            </w:tcBorders>
            <w:shd w:val="clear" w:color="auto" w:fill="auto"/>
            <w:hideMark/>
          </w:tcPr>
          <w:p w14:paraId="0F88042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015359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78B6F79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E454C2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6388189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72516B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64E4BEC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79700B31"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465381F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0CADC1C4"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000000" w:fill="EBF1DE"/>
            <w:hideMark/>
          </w:tcPr>
          <w:p w14:paraId="00EF384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744F890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A4803E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27CB2CD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3884A94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545EA27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0-1034.2</w:t>
            </w:r>
          </w:p>
        </w:tc>
        <w:tc>
          <w:tcPr>
            <w:tcW w:w="1085" w:type="dxa"/>
            <w:tcBorders>
              <w:top w:val="nil"/>
              <w:left w:val="nil"/>
              <w:bottom w:val="single" w:sz="4" w:space="0" w:color="auto"/>
              <w:right w:val="single" w:sz="4" w:space="0" w:color="auto"/>
            </w:tcBorders>
            <w:shd w:val="clear" w:color="auto" w:fill="auto"/>
            <w:hideMark/>
          </w:tcPr>
          <w:p w14:paraId="4D8CA13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20</w:t>
            </w:r>
          </w:p>
        </w:tc>
        <w:tc>
          <w:tcPr>
            <w:tcW w:w="3254" w:type="dxa"/>
            <w:gridSpan w:val="2"/>
            <w:tcBorders>
              <w:top w:val="nil"/>
              <w:left w:val="nil"/>
              <w:bottom w:val="single" w:sz="4" w:space="0" w:color="auto"/>
              <w:right w:val="single" w:sz="4" w:space="0" w:color="auto"/>
            </w:tcBorders>
            <w:shd w:val="clear" w:color="auto" w:fill="auto"/>
            <w:hideMark/>
          </w:tcPr>
          <w:p w14:paraId="271205A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20</w:t>
            </w:r>
          </w:p>
        </w:tc>
      </w:tr>
      <w:tr w:rsidR="00AE0C66" w:rsidRPr="00CC4E0B" w14:paraId="647874C8"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A6A5F1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3DCF052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000000" w:fill="EBF1DE"/>
            <w:hideMark/>
          </w:tcPr>
          <w:p w14:paraId="4A0525B9"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DEADBAND</w:t>
            </w:r>
          </w:p>
        </w:tc>
        <w:tc>
          <w:tcPr>
            <w:tcW w:w="682" w:type="dxa"/>
            <w:tcBorders>
              <w:top w:val="nil"/>
              <w:left w:val="nil"/>
              <w:bottom w:val="single" w:sz="4" w:space="0" w:color="auto"/>
              <w:right w:val="single" w:sz="4" w:space="0" w:color="auto"/>
            </w:tcBorders>
            <w:shd w:val="clear" w:color="auto" w:fill="auto"/>
            <w:hideMark/>
          </w:tcPr>
          <w:p w14:paraId="4284F66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1EDE99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F264E3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B92AAF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64B46A5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0 - 20</w:t>
            </w:r>
          </w:p>
        </w:tc>
        <w:tc>
          <w:tcPr>
            <w:tcW w:w="1085" w:type="dxa"/>
            <w:tcBorders>
              <w:top w:val="nil"/>
              <w:left w:val="nil"/>
              <w:bottom w:val="single" w:sz="4" w:space="0" w:color="auto"/>
              <w:right w:val="single" w:sz="4" w:space="0" w:color="auto"/>
            </w:tcBorders>
            <w:shd w:val="clear" w:color="auto" w:fill="auto"/>
            <w:hideMark/>
          </w:tcPr>
          <w:p w14:paraId="78606B7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0.5</w:t>
            </w:r>
          </w:p>
        </w:tc>
        <w:tc>
          <w:tcPr>
            <w:tcW w:w="3254" w:type="dxa"/>
            <w:gridSpan w:val="2"/>
            <w:tcBorders>
              <w:top w:val="nil"/>
              <w:left w:val="nil"/>
              <w:bottom w:val="single" w:sz="4" w:space="0" w:color="auto"/>
              <w:right w:val="single" w:sz="4" w:space="0" w:color="auto"/>
            </w:tcBorders>
            <w:shd w:val="clear" w:color="auto" w:fill="auto"/>
            <w:hideMark/>
          </w:tcPr>
          <w:p w14:paraId="26068DB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0.5</w:t>
            </w:r>
          </w:p>
        </w:tc>
      </w:tr>
      <w:tr w:rsidR="00AE0C66" w:rsidRPr="00CC4E0B" w14:paraId="19FEB160"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7C2516C9"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35E8201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000000" w:fill="EBF1DE"/>
            <w:hideMark/>
          </w:tcPr>
          <w:p w14:paraId="2523208B"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4FA42B5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81FA74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2162617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5641A49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F53FB9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1085" w:type="dxa"/>
            <w:tcBorders>
              <w:top w:val="nil"/>
              <w:left w:val="nil"/>
              <w:bottom w:val="single" w:sz="4" w:space="0" w:color="auto"/>
              <w:right w:val="single" w:sz="4" w:space="0" w:color="auto"/>
            </w:tcBorders>
            <w:shd w:val="clear" w:color="auto" w:fill="auto"/>
            <w:hideMark/>
          </w:tcPr>
          <w:p w14:paraId="43E7955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3254" w:type="dxa"/>
            <w:gridSpan w:val="2"/>
            <w:tcBorders>
              <w:top w:val="nil"/>
              <w:left w:val="nil"/>
              <w:bottom w:val="single" w:sz="4" w:space="0" w:color="auto"/>
              <w:right w:val="single" w:sz="4" w:space="0" w:color="auto"/>
            </w:tcBorders>
            <w:shd w:val="clear" w:color="auto" w:fill="auto"/>
            <w:hideMark/>
          </w:tcPr>
          <w:p w14:paraId="26580684" w14:textId="77777777" w:rsidR="00E247AF" w:rsidRPr="00CC4E0B" w:rsidRDefault="00E247AF" w:rsidP="00911A80">
            <w:pPr>
              <w:jc w:val="center"/>
              <w:rPr>
                <w:rFonts w:ascii="Arial" w:eastAsia="Times New Roman" w:hAnsi="Arial" w:cs="Arial"/>
                <w:sz w:val="22"/>
                <w:szCs w:val="22"/>
                <w:lang w:eastAsia="en-US"/>
              </w:rPr>
            </w:pPr>
            <w:r w:rsidRPr="00CC4E0B">
              <w:rPr>
                <w:rFonts w:ascii="Arial" w:eastAsia="Times New Roman" w:hAnsi="Arial" w:cs="Arial"/>
                <w:sz w:val="22"/>
                <w:szCs w:val="22"/>
                <w:lang w:eastAsia="en-US"/>
              </w:rPr>
              <w:t>FALSE</w:t>
            </w:r>
          </w:p>
        </w:tc>
      </w:tr>
      <w:tr w:rsidR="00AE0C66" w:rsidRPr="00CC4E0B" w14:paraId="64B3DFE1" w14:textId="77777777" w:rsidTr="00992444">
        <w:trPr>
          <w:trHeight w:val="495"/>
        </w:trPr>
        <w:tc>
          <w:tcPr>
            <w:tcW w:w="977" w:type="dxa"/>
            <w:vMerge/>
            <w:tcBorders>
              <w:top w:val="nil"/>
              <w:left w:val="single" w:sz="8" w:space="0" w:color="auto"/>
              <w:bottom w:val="single" w:sz="8" w:space="0" w:color="000000"/>
              <w:right w:val="single" w:sz="4" w:space="0" w:color="auto"/>
            </w:tcBorders>
            <w:vAlign w:val="center"/>
            <w:hideMark/>
          </w:tcPr>
          <w:p w14:paraId="5AE764E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7A17A2A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nil"/>
              <w:right w:val="single" w:sz="4" w:space="0" w:color="auto"/>
            </w:tcBorders>
            <w:shd w:val="clear" w:color="000000" w:fill="EBF1DE"/>
            <w:hideMark/>
          </w:tcPr>
          <w:p w14:paraId="77C7B03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42C110C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03AD0BB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20A8380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7079A99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066B481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True - False</w:t>
            </w:r>
          </w:p>
        </w:tc>
        <w:tc>
          <w:tcPr>
            <w:tcW w:w="1085" w:type="dxa"/>
            <w:tcBorders>
              <w:top w:val="nil"/>
              <w:left w:val="nil"/>
              <w:bottom w:val="single" w:sz="4" w:space="0" w:color="auto"/>
              <w:right w:val="single" w:sz="4" w:space="0" w:color="auto"/>
            </w:tcBorders>
            <w:shd w:val="clear" w:color="auto" w:fill="auto"/>
            <w:hideMark/>
          </w:tcPr>
          <w:p w14:paraId="5CBA66F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3254" w:type="dxa"/>
            <w:gridSpan w:val="2"/>
            <w:tcBorders>
              <w:top w:val="nil"/>
              <w:left w:val="nil"/>
              <w:bottom w:val="single" w:sz="4" w:space="0" w:color="auto"/>
              <w:right w:val="single" w:sz="4" w:space="0" w:color="auto"/>
            </w:tcBorders>
            <w:shd w:val="clear" w:color="auto" w:fill="auto"/>
            <w:hideMark/>
          </w:tcPr>
          <w:p w14:paraId="760CD0D1" w14:textId="77777777" w:rsidR="00E247AF" w:rsidRPr="00CC4E0B" w:rsidRDefault="00E247AF" w:rsidP="00911A80">
            <w:pPr>
              <w:jc w:val="center"/>
              <w:rPr>
                <w:rFonts w:ascii="Arial" w:eastAsia="Times New Roman" w:hAnsi="Arial" w:cs="Arial"/>
                <w:sz w:val="22"/>
                <w:szCs w:val="22"/>
                <w:lang w:eastAsia="en-US"/>
              </w:rPr>
            </w:pPr>
            <w:r w:rsidRPr="00CC4E0B">
              <w:rPr>
                <w:rFonts w:ascii="Arial" w:eastAsia="Times New Roman" w:hAnsi="Arial" w:cs="Arial"/>
                <w:sz w:val="22"/>
                <w:szCs w:val="22"/>
                <w:lang w:eastAsia="en-US"/>
              </w:rPr>
              <w:t>FALSE</w:t>
            </w:r>
          </w:p>
        </w:tc>
      </w:tr>
      <w:tr w:rsidR="00AE0C66" w:rsidRPr="00CC4E0B" w14:paraId="4F4F369C" w14:textId="77777777" w:rsidTr="00992444">
        <w:trPr>
          <w:trHeight w:val="495"/>
        </w:trPr>
        <w:tc>
          <w:tcPr>
            <w:tcW w:w="977" w:type="dxa"/>
            <w:vMerge/>
            <w:tcBorders>
              <w:top w:val="nil"/>
              <w:left w:val="single" w:sz="8" w:space="0" w:color="auto"/>
              <w:bottom w:val="single" w:sz="8" w:space="0" w:color="000000"/>
              <w:right w:val="single" w:sz="4" w:space="0" w:color="auto"/>
            </w:tcBorders>
            <w:vAlign w:val="center"/>
            <w:hideMark/>
          </w:tcPr>
          <w:p w14:paraId="63A0A19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nil"/>
            </w:tcBorders>
            <w:shd w:val="clear" w:color="000000" w:fill="EBF1DE"/>
            <w:hideMark/>
          </w:tcPr>
          <w:p w14:paraId="2464ECF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single" w:sz="4" w:space="0" w:color="auto"/>
              <w:left w:val="single" w:sz="4" w:space="0" w:color="auto"/>
              <w:bottom w:val="single" w:sz="8" w:space="0" w:color="auto"/>
              <w:right w:val="single" w:sz="4" w:space="0" w:color="auto"/>
            </w:tcBorders>
            <w:shd w:val="clear" w:color="000000" w:fill="EBF1DE"/>
            <w:hideMark/>
          </w:tcPr>
          <w:p w14:paraId="4EE2720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single" w:sz="8" w:space="0" w:color="auto"/>
              <w:right w:val="single" w:sz="4" w:space="0" w:color="auto"/>
            </w:tcBorders>
            <w:shd w:val="clear" w:color="auto" w:fill="auto"/>
            <w:hideMark/>
          </w:tcPr>
          <w:p w14:paraId="603E45C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8" w:space="0" w:color="auto"/>
              <w:right w:val="single" w:sz="4" w:space="0" w:color="auto"/>
            </w:tcBorders>
            <w:shd w:val="clear" w:color="auto" w:fill="auto"/>
            <w:hideMark/>
          </w:tcPr>
          <w:p w14:paraId="500789B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single" w:sz="8" w:space="0" w:color="auto"/>
              <w:right w:val="single" w:sz="4" w:space="0" w:color="auto"/>
            </w:tcBorders>
            <w:shd w:val="clear" w:color="auto" w:fill="auto"/>
            <w:hideMark/>
          </w:tcPr>
          <w:p w14:paraId="4C3BABB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8" w:space="0" w:color="auto"/>
              <w:right w:val="single" w:sz="4" w:space="0" w:color="auto"/>
            </w:tcBorders>
            <w:shd w:val="clear" w:color="auto" w:fill="auto"/>
            <w:hideMark/>
          </w:tcPr>
          <w:p w14:paraId="2838659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8" w:space="0" w:color="auto"/>
              <w:right w:val="single" w:sz="4" w:space="0" w:color="auto"/>
            </w:tcBorders>
            <w:shd w:val="clear" w:color="auto" w:fill="auto"/>
            <w:hideMark/>
          </w:tcPr>
          <w:p w14:paraId="169D922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True - False</w:t>
            </w:r>
          </w:p>
        </w:tc>
        <w:tc>
          <w:tcPr>
            <w:tcW w:w="1085" w:type="dxa"/>
            <w:tcBorders>
              <w:top w:val="nil"/>
              <w:left w:val="nil"/>
              <w:bottom w:val="single" w:sz="8" w:space="0" w:color="auto"/>
              <w:right w:val="single" w:sz="4" w:space="0" w:color="auto"/>
            </w:tcBorders>
            <w:shd w:val="clear" w:color="auto" w:fill="auto"/>
            <w:hideMark/>
          </w:tcPr>
          <w:p w14:paraId="35FD465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c>
          <w:tcPr>
            <w:tcW w:w="3254" w:type="dxa"/>
            <w:gridSpan w:val="2"/>
            <w:tcBorders>
              <w:top w:val="nil"/>
              <w:left w:val="nil"/>
              <w:bottom w:val="single" w:sz="8" w:space="0" w:color="auto"/>
              <w:right w:val="single" w:sz="4" w:space="0" w:color="auto"/>
            </w:tcBorders>
            <w:shd w:val="clear" w:color="auto" w:fill="auto"/>
            <w:hideMark/>
          </w:tcPr>
          <w:p w14:paraId="507FBBA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r>
      <w:tr w:rsidR="006F401D" w:rsidRPr="00CC4E0B" w14:paraId="23361EFF"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000000" w:fill="EBF1DE"/>
            <w:hideMark/>
          </w:tcPr>
          <w:p w14:paraId="2CEECDF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54</w:t>
            </w:r>
          </w:p>
        </w:tc>
        <w:tc>
          <w:tcPr>
            <w:tcW w:w="3473" w:type="dxa"/>
            <w:gridSpan w:val="2"/>
            <w:tcBorders>
              <w:top w:val="single" w:sz="8" w:space="0" w:color="auto"/>
              <w:left w:val="nil"/>
              <w:bottom w:val="single" w:sz="4" w:space="0" w:color="auto"/>
              <w:right w:val="single" w:sz="4" w:space="0" w:color="000000"/>
            </w:tcBorders>
            <w:shd w:val="clear" w:color="000000" w:fill="EBF1DE"/>
            <w:noWrap/>
            <w:hideMark/>
          </w:tcPr>
          <w:p w14:paraId="605F9D7F"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SUPPLY_PRESSURE_LOLO_ALERT</w:t>
            </w:r>
          </w:p>
        </w:tc>
        <w:tc>
          <w:tcPr>
            <w:tcW w:w="682" w:type="dxa"/>
            <w:tcBorders>
              <w:top w:val="nil"/>
              <w:left w:val="nil"/>
              <w:bottom w:val="single" w:sz="4" w:space="0" w:color="auto"/>
              <w:right w:val="single" w:sz="4" w:space="0" w:color="auto"/>
            </w:tcBorders>
            <w:shd w:val="clear" w:color="auto" w:fill="auto"/>
            <w:hideMark/>
          </w:tcPr>
          <w:p w14:paraId="4F29F02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16EEA19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5BB9279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6931C07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34B1C74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1B8FC88C"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6E4FE551"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0A1D359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000000" w:fill="EBF1DE"/>
            <w:hideMark/>
          </w:tcPr>
          <w:p w14:paraId="1D9E6BC7"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PRESSURE</w:t>
            </w:r>
          </w:p>
        </w:tc>
        <w:tc>
          <w:tcPr>
            <w:tcW w:w="682" w:type="dxa"/>
            <w:tcBorders>
              <w:top w:val="nil"/>
              <w:left w:val="nil"/>
              <w:bottom w:val="single" w:sz="4" w:space="0" w:color="auto"/>
              <w:right w:val="single" w:sz="4" w:space="0" w:color="auto"/>
            </w:tcBorders>
            <w:shd w:val="clear" w:color="auto" w:fill="auto"/>
            <w:hideMark/>
          </w:tcPr>
          <w:p w14:paraId="61997D6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86D60B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7723329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C582E2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7DEF9F0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CB3C77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47F84C3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DDF119B"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760D670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7B36F61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000000" w:fill="EBF1DE"/>
            <w:hideMark/>
          </w:tcPr>
          <w:p w14:paraId="068B1218"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2041D87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91949F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7A370CD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CF4E0A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495B88B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0-1034.2</w:t>
            </w:r>
          </w:p>
        </w:tc>
        <w:tc>
          <w:tcPr>
            <w:tcW w:w="1085" w:type="dxa"/>
            <w:tcBorders>
              <w:top w:val="nil"/>
              <w:left w:val="nil"/>
              <w:bottom w:val="single" w:sz="4" w:space="0" w:color="auto"/>
              <w:right w:val="single" w:sz="4" w:space="0" w:color="auto"/>
            </w:tcBorders>
            <w:shd w:val="clear" w:color="auto" w:fill="auto"/>
            <w:hideMark/>
          </w:tcPr>
          <w:p w14:paraId="5799903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20</w:t>
            </w:r>
          </w:p>
        </w:tc>
        <w:tc>
          <w:tcPr>
            <w:tcW w:w="3254" w:type="dxa"/>
            <w:gridSpan w:val="2"/>
            <w:tcBorders>
              <w:top w:val="nil"/>
              <w:left w:val="nil"/>
              <w:bottom w:val="single" w:sz="4" w:space="0" w:color="auto"/>
              <w:right w:val="single" w:sz="4" w:space="0" w:color="auto"/>
            </w:tcBorders>
            <w:shd w:val="clear" w:color="auto" w:fill="auto"/>
            <w:hideMark/>
          </w:tcPr>
          <w:p w14:paraId="393EEB8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20</w:t>
            </w:r>
          </w:p>
        </w:tc>
      </w:tr>
      <w:tr w:rsidR="00AE0C66" w:rsidRPr="00CC4E0B" w14:paraId="5242CC9A"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1B3468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45A6172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000000" w:fill="EBF1DE"/>
            <w:hideMark/>
          </w:tcPr>
          <w:p w14:paraId="0FD389D7"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DEADBAND</w:t>
            </w:r>
          </w:p>
        </w:tc>
        <w:tc>
          <w:tcPr>
            <w:tcW w:w="682" w:type="dxa"/>
            <w:tcBorders>
              <w:top w:val="nil"/>
              <w:left w:val="nil"/>
              <w:bottom w:val="single" w:sz="4" w:space="0" w:color="auto"/>
              <w:right w:val="single" w:sz="4" w:space="0" w:color="auto"/>
            </w:tcBorders>
            <w:shd w:val="clear" w:color="auto" w:fill="auto"/>
            <w:hideMark/>
          </w:tcPr>
          <w:p w14:paraId="415BBFF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7DF5B4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4EBDFE7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9D7503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042DA1B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0 - 20</w:t>
            </w:r>
          </w:p>
        </w:tc>
        <w:tc>
          <w:tcPr>
            <w:tcW w:w="1085" w:type="dxa"/>
            <w:tcBorders>
              <w:top w:val="nil"/>
              <w:left w:val="nil"/>
              <w:bottom w:val="single" w:sz="4" w:space="0" w:color="auto"/>
              <w:right w:val="single" w:sz="4" w:space="0" w:color="auto"/>
            </w:tcBorders>
            <w:shd w:val="clear" w:color="auto" w:fill="auto"/>
            <w:hideMark/>
          </w:tcPr>
          <w:p w14:paraId="65A2428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0.5</w:t>
            </w:r>
          </w:p>
        </w:tc>
        <w:tc>
          <w:tcPr>
            <w:tcW w:w="3254" w:type="dxa"/>
            <w:gridSpan w:val="2"/>
            <w:tcBorders>
              <w:top w:val="nil"/>
              <w:left w:val="nil"/>
              <w:bottom w:val="single" w:sz="4" w:space="0" w:color="auto"/>
              <w:right w:val="single" w:sz="4" w:space="0" w:color="auto"/>
            </w:tcBorders>
            <w:shd w:val="clear" w:color="auto" w:fill="auto"/>
            <w:hideMark/>
          </w:tcPr>
          <w:p w14:paraId="1CDFD6D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0.5</w:t>
            </w:r>
          </w:p>
        </w:tc>
      </w:tr>
      <w:tr w:rsidR="00AE0C66" w:rsidRPr="00CC4E0B" w14:paraId="6127D128"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67B0147F"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690F433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000000" w:fill="EBF1DE"/>
            <w:hideMark/>
          </w:tcPr>
          <w:p w14:paraId="0991C70F"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388E418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474789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4341FFB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55FBA2F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31A799E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1085" w:type="dxa"/>
            <w:tcBorders>
              <w:top w:val="nil"/>
              <w:left w:val="nil"/>
              <w:bottom w:val="single" w:sz="4" w:space="0" w:color="auto"/>
              <w:right w:val="single" w:sz="4" w:space="0" w:color="auto"/>
            </w:tcBorders>
            <w:shd w:val="clear" w:color="auto" w:fill="auto"/>
            <w:hideMark/>
          </w:tcPr>
          <w:p w14:paraId="05C7E0E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3254" w:type="dxa"/>
            <w:gridSpan w:val="2"/>
            <w:tcBorders>
              <w:top w:val="nil"/>
              <w:left w:val="nil"/>
              <w:bottom w:val="single" w:sz="4" w:space="0" w:color="auto"/>
              <w:right w:val="single" w:sz="4" w:space="0" w:color="auto"/>
            </w:tcBorders>
            <w:shd w:val="clear" w:color="auto" w:fill="auto"/>
            <w:hideMark/>
          </w:tcPr>
          <w:p w14:paraId="600CABCD" w14:textId="77777777" w:rsidR="00E247AF" w:rsidRPr="00CC4E0B" w:rsidRDefault="00E247AF" w:rsidP="00911A80">
            <w:pPr>
              <w:jc w:val="center"/>
              <w:rPr>
                <w:rFonts w:ascii="Arial" w:eastAsia="Times New Roman" w:hAnsi="Arial" w:cs="Arial"/>
                <w:sz w:val="22"/>
                <w:szCs w:val="22"/>
                <w:lang w:eastAsia="en-US"/>
              </w:rPr>
            </w:pPr>
            <w:r w:rsidRPr="00CC4E0B">
              <w:rPr>
                <w:rFonts w:ascii="Arial" w:eastAsia="Times New Roman" w:hAnsi="Arial" w:cs="Arial"/>
                <w:sz w:val="22"/>
                <w:szCs w:val="22"/>
                <w:lang w:eastAsia="en-US"/>
              </w:rPr>
              <w:t>FALSE</w:t>
            </w:r>
          </w:p>
        </w:tc>
      </w:tr>
      <w:tr w:rsidR="00AE0C66" w:rsidRPr="00CC4E0B" w14:paraId="6403527D" w14:textId="77777777" w:rsidTr="00992444">
        <w:trPr>
          <w:trHeight w:val="495"/>
        </w:trPr>
        <w:tc>
          <w:tcPr>
            <w:tcW w:w="977" w:type="dxa"/>
            <w:vMerge/>
            <w:tcBorders>
              <w:top w:val="nil"/>
              <w:left w:val="single" w:sz="8" w:space="0" w:color="auto"/>
              <w:bottom w:val="single" w:sz="8" w:space="0" w:color="000000"/>
              <w:right w:val="single" w:sz="4" w:space="0" w:color="auto"/>
            </w:tcBorders>
            <w:vAlign w:val="center"/>
            <w:hideMark/>
          </w:tcPr>
          <w:p w14:paraId="4F8FC4C5"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597CA03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nil"/>
              <w:right w:val="single" w:sz="4" w:space="0" w:color="auto"/>
            </w:tcBorders>
            <w:shd w:val="clear" w:color="000000" w:fill="EBF1DE"/>
            <w:hideMark/>
          </w:tcPr>
          <w:p w14:paraId="1D1B5857"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3D18CCD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7B76EF4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1CC75AB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26EF7D7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4CAC078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True - False</w:t>
            </w:r>
          </w:p>
        </w:tc>
        <w:tc>
          <w:tcPr>
            <w:tcW w:w="1085" w:type="dxa"/>
            <w:tcBorders>
              <w:top w:val="nil"/>
              <w:left w:val="nil"/>
              <w:bottom w:val="single" w:sz="4" w:space="0" w:color="auto"/>
              <w:right w:val="single" w:sz="4" w:space="0" w:color="auto"/>
            </w:tcBorders>
            <w:shd w:val="clear" w:color="auto" w:fill="auto"/>
            <w:hideMark/>
          </w:tcPr>
          <w:p w14:paraId="7EAAB29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3254" w:type="dxa"/>
            <w:gridSpan w:val="2"/>
            <w:tcBorders>
              <w:top w:val="nil"/>
              <w:left w:val="nil"/>
              <w:bottom w:val="single" w:sz="4" w:space="0" w:color="auto"/>
              <w:right w:val="single" w:sz="4" w:space="0" w:color="auto"/>
            </w:tcBorders>
            <w:shd w:val="clear" w:color="auto" w:fill="auto"/>
            <w:hideMark/>
          </w:tcPr>
          <w:p w14:paraId="759158A9" w14:textId="77777777" w:rsidR="00E247AF" w:rsidRPr="00CC4E0B" w:rsidRDefault="00E247AF" w:rsidP="00911A80">
            <w:pPr>
              <w:jc w:val="center"/>
              <w:rPr>
                <w:rFonts w:ascii="Arial" w:eastAsia="Times New Roman" w:hAnsi="Arial" w:cs="Arial"/>
                <w:sz w:val="22"/>
                <w:szCs w:val="22"/>
                <w:lang w:eastAsia="en-US"/>
              </w:rPr>
            </w:pPr>
            <w:r w:rsidRPr="00CC4E0B">
              <w:rPr>
                <w:rFonts w:ascii="Arial" w:eastAsia="Times New Roman" w:hAnsi="Arial" w:cs="Arial"/>
                <w:sz w:val="22"/>
                <w:szCs w:val="22"/>
                <w:lang w:eastAsia="en-US"/>
              </w:rPr>
              <w:t>FALSE</w:t>
            </w:r>
          </w:p>
        </w:tc>
      </w:tr>
      <w:tr w:rsidR="00AE0C66" w:rsidRPr="00CC4E0B" w14:paraId="267497E4" w14:textId="77777777" w:rsidTr="00992444">
        <w:trPr>
          <w:trHeight w:val="495"/>
        </w:trPr>
        <w:tc>
          <w:tcPr>
            <w:tcW w:w="977" w:type="dxa"/>
            <w:vMerge/>
            <w:tcBorders>
              <w:top w:val="nil"/>
              <w:left w:val="single" w:sz="8" w:space="0" w:color="auto"/>
              <w:bottom w:val="single" w:sz="8" w:space="0" w:color="000000"/>
              <w:right w:val="single" w:sz="4" w:space="0" w:color="auto"/>
            </w:tcBorders>
            <w:vAlign w:val="center"/>
            <w:hideMark/>
          </w:tcPr>
          <w:p w14:paraId="6E80726E"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nil"/>
            </w:tcBorders>
            <w:shd w:val="clear" w:color="000000" w:fill="EBF1DE"/>
            <w:hideMark/>
          </w:tcPr>
          <w:p w14:paraId="50B2CAD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single" w:sz="4" w:space="0" w:color="auto"/>
              <w:left w:val="single" w:sz="4" w:space="0" w:color="auto"/>
              <w:bottom w:val="single" w:sz="8" w:space="0" w:color="auto"/>
              <w:right w:val="single" w:sz="4" w:space="0" w:color="auto"/>
            </w:tcBorders>
            <w:shd w:val="clear" w:color="000000" w:fill="EBF1DE"/>
            <w:hideMark/>
          </w:tcPr>
          <w:p w14:paraId="761B7A48"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single" w:sz="8" w:space="0" w:color="auto"/>
              <w:right w:val="single" w:sz="4" w:space="0" w:color="auto"/>
            </w:tcBorders>
            <w:shd w:val="clear" w:color="auto" w:fill="auto"/>
            <w:hideMark/>
          </w:tcPr>
          <w:p w14:paraId="172F0B8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8" w:space="0" w:color="auto"/>
              <w:right w:val="single" w:sz="4" w:space="0" w:color="auto"/>
            </w:tcBorders>
            <w:shd w:val="clear" w:color="auto" w:fill="auto"/>
            <w:hideMark/>
          </w:tcPr>
          <w:p w14:paraId="02D9045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single" w:sz="8" w:space="0" w:color="auto"/>
              <w:right w:val="single" w:sz="4" w:space="0" w:color="auto"/>
            </w:tcBorders>
            <w:shd w:val="clear" w:color="auto" w:fill="auto"/>
            <w:hideMark/>
          </w:tcPr>
          <w:p w14:paraId="5A886B7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8" w:space="0" w:color="auto"/>
              <w:right w:val="single" w:sz="4" w:space="0" w:color="auto"/>
            </w:tcBorders>
            <w:shd w:val="clear" w:color="auto" w:fill="auto"/>
            <w:hideMark/>
          </w:tcPr>
          <w:p w14:paraId="3E8EFF8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8" w:space="0" w:color="auto"/>
              <w:right w:val="single" w:sz="4" w:space="0" w:color="auto"/>
            </w:tcBorders>
            <w:shd w:val="clear" w:color="auto" w:fill="auto"/>
            <w:hideMark/>
          </w:tcPr>
          <w:p w14:paraId="0EEEE732"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True - False</w:t>
            </w:r>
          </w:p>
        </w:tc>
        <w:tc>
          <w:tcPr>
            <w:tcW w:w="1085" w:type="dxa"/>
            <w:tcBorders>
              <w:top w:val="nil"/>
              <w:left w:val="nil"/>
              <w:bottom w:val="single" w:sz="8" w:space="0" w:color="auto"/>
              <w:right w:val="single" w:sz="4" w:space="0" w:color="auto"/>
            </w:tcBorders>
            <w:shd w:val="clear" w:color="auto" w:fill="auto"/>
            <w:hideMark/>
          </w:tcPr>
          <w:p w14:paraId="7E281F4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c>
          <w:tcPr>
            <w:tcW w:w="3254" w:type="dxa"/>
            <w:gridSpan w:val="2"/>
            <w:tcBorders>
              <w:top w:val="nil"/>
              <w:left w:val="nil"/>
              <w:bottom w:val="single" w:sz="8" w:space="0" w:color="auto"/>
              <w:right w:val="single" w:sz="4" w:space="0" w:color="auto"/>
            </w:tcBorders>
            <w:shd w:val="clear" w:color="auto" w:fill="auto"/>
            <w:hideMark/>
          </w:tcPr>
          <w:p w14:paraId="64442CB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r>
      <w:tr w:rsidR="006F401D" w:rsidRPr="00CC4E0B" w14:paraId="61C09354"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000000" w:fill="EBF1DE"/>
            <w:hideMark/>
          </w:tcPr>
          <w:p w14:paraId="61F3C1C5"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55</w:t>
            </w:r>
          </w:p>
        </w:tc>
        <w:tc>
          <w:tcPr>
            <w:tcW w:w="3473" w:type="dxa"/>
            <w:gridSpan w:val="2"/>
            <w:tcBorders>
              <w:top w:val="single" w:sz="8" w:space="0" w:color="auto"/>
              <w:left w:val="nil"/>
              <w:bottom w:val="single" w:sz="4" w:space="0" w:color="auto"/>
              <w:right w:val="single" w:sz="4" w:space="0" w:color="auto"/>
            </w:tcBorders>
            <w:shd w:val="clear" w:color="000000" w:fill="EBF1DE"/>
            <w:hideMark/>
          </w:tcPr>
          <w:p w14:paraId="5F5D8864"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ACTUATOR_A_PRESSURE</w:t>
            </w:r>
          </w:p>
        </w:tc>
        <w:tc>
          <w:tcPr>
            <w:tcW w:w="682" w:type="dxa"/>
            <w:tcBorders>
              <w:top w:val="nil"/>
              <w:left w:val="nil"/>
              <w:bottom w:val="single" w:sz="4" w:space="0" w:color="auto"/>
              <w:right w:val="single" w:sz="4" w:space="0" w:color="auto"/>
            </w:tcBorders>
            <w:shd w:val="clear" w:color="auto" w:fill="auto"/>
            <w:hideMark/>
          </w:tcPr>
          <w:p w14:paraId="22465EC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00AE310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848" w:type="dxa"/>
            <w:tcBorders>
              <w:top w:val="nil"/>
              <w:left w:val="nil"/>
              <w:bottom w:val="single" w:sz="4" w:space="0" w:color="auto"/>
              <w:right w:val="single" w:sz="4" w:space="0" w:color="auto"/>
            </w:tcBorders>
            <w:shd w:val="clear" w:color="auto" w:fill="auto"/>
            <w:hideMark/>
          </w:tcPr>
          <w:p w14:paraId="359C0A1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3E3B52A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04DE5DC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06448171"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3E0D6E8"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53A15081"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000000" w:fill="EBF1DE"/>
            <w:hideMark/>
          </w:tcPr>
          <w:p w14:paraId="6E9A56FA"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vMerge w:val="restart"/>
            <w:tcBorders>
              <w:top w:val="nil"/>
              <w:left w:val="single" w:sz="4" w:space="0" w:color="auto"/>
              <w:bottom w:val="single" w:sz="8" w:space="0" w:color="000000"/>
              <w:right w:val="single" w:sz="4" w:space="0" w:color="auto"/>
            </w:tcBorders>
            <w:shd w:val="clear" w:color="auto" w:fill="auto"/>
            <w:hideMark/>
          </w:tcPr>
          <w:p w14:paraId="3207A72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hideMark/>
          </w:tcPr>
          <w:p w14:paraId="6AA4B0ED"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4B24568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4C1952F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02917FBE"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4" w:space="0" w:color="auto"/>
              <w:right w:val="single" w:sz="4" w:space="0" w:color="auto"/>
            </w:tcBorders>
            <w:shd w:val="clear" w:color="auto" w:fill="auto"/>
            <w:hideMark/>
          </w:tcPr>
          <w:p w14:paraId="22DE489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44943F1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3C012D09"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0D266EBF"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8" w:space="0" w:color="auto"/>
              <w:right w:val="single" w:sz="4" w:space="0" w:color="auto"/>
            </w:tcBorders>
            <w:shd w:val="clear" w:color="000000" w:fill="EBF1DE"/>
            <w:hideMark/>
          </w:tcPr>
          <w:p w14:paraId="16734CB0"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8" w:space="0" w:color="auto"/>
              <w:right w:val="single" w:sz="4" w:space="0" w:color="auto"/>
            </w:tcBorders>
            <w:shd w:val="clear" w:color="000000" w:fill="EBF1DE"/>
            <w:hideMark/>
          </w:tcPr>
          <w:p w14:paraId="6051B15C"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vMerge/>
            <w:tcBorders>
              <w:top w:val="nil"/>
              <w:left w:val="single" w:sz="4" w:space="0" w:color="auto"/>
              <w:bottom w:val="single" w:sz="8" w:space="0" w:color="000000"/>
              <w:right w:val="single" w:sz="4" w:space="0" w:color="auto"/>
            </w:tcBorders>
            <w:vAlign w:val="center"/>
            <w:hideMark/>
          </w:tcPr>
          <w:p w14:paraId="390E03D1" w14:textId="77777777" w:rsidR="00E247AF" w:rsidRPr="00992444" w:rsidRDefault="00E247AF" w:rsidP="00911A80">
            <w:pPr>
              <w:rPr>
                <w:rFonts w:ascii="Calibri" w:eastAsia="Times New Roman" w:hAnsi="Calibri" w:cs="Calibri"/>
                <w:i/>
                <w:iCs/>
                <w:color w:val="000000"/>
                <w:sz w:val="22"/>
                <w:szCs w:val="22"/>
                <w:lang w:eastAsia="en-US"/>
              </w:rPr>
            </w:pPr>
          </w:p>
        </w:tc>
        <w:tc>
          <w:tcPr>
            <w:tcW w:w="1329" w:type="dxa"/>
            <w:tcBorders>
              <w:top w:val="nil"/>
              <w:left w:val="nil"/>
              <w:bottom w:val="single" w:sz="8" w:space="0" w:color="auto"/>
              <w:right w:val="single" w:sz="4" w:space="0" w:color="auto"/>
            </w:tcBorders>
            <w:shd w:val="clear" w:color="auto" w:fill="auto"/>
            <w:hideMark/>
          </w:tcPr>
          <w:p w14:paraId="69B54A41"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hideMark/>
          </w:tcPr>
          <w:p w14:paraId="6AEE9DF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5F2E09D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043BFDC9"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8" w:space="0" w:color="auto"/>
              <w:right w:val="single" w:sz="4" w:space="0" w:color="auto"/>
            </w:tcBorders>
            <w:shd w:val="clear" w:color="auto" w:fill="auto"/>
            <w:hideMark/>
          </w:tcPr>
          <w:p w14:paraId="0C83AD7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32A340F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6F401D" w:rsidRPr="00CC4E0B" w14:paraId="0A235B30"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000000" w:fill="EBF1DE"/>
            <w:hideMark/>
          </w:tcPr>
          <w:p w14:paraId="1429872B"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56</w:t>
            </w:r>
          </w:p>
        </w:tc>
        <w:tc>
          <w:tcPr>
            <w:tcW w:w="3473" w:type="dxa"/>
            <w:gridSpan w:val="2"/>
            <w:tcBorders>
              <w:top w:val="single" w:sz="8" w:space="0" w:color="auto"/>
              <w:left w:val="nil"/>
              <w:bottom w:val="single" w:sz="4" w:space="0" w:color="auto"/>
              <w:right w:val="single" w:sz="4" w:space="0" w:color="auto"/>
            </w:tcBorders>
            <w:shd w:val="clear" w:color="000000" w:fill="EBF1DE"/>
            <w:hideMark/>
          </w:tcPr>
          <w:p w14:paraId="18332862"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ACTUATOR_B_PRESSURE</w:t>
            </w:r>
          </w:p>
        </w:tc>
        <w:tc>
          <w:tcPr>
            <w:tcW w:w="682" w:type="dxa"/>
            <w:tcBorders>
              <w:top w:val="nil"/>
              <w:left w:val="nil"/>
              <w:bottom w:val="single" w:sz="4" w:space="0" w:color="auto"/>
              <w:right w:val="single" w:sz="4" w:space="0" w:color="auto"/>
            </w:tcBorders>
            <w:shd w:val="clear" w:color="auto" w:fill="auto"/>
            <w:hideMark/>
          </w:tcPr>
          <w:p w14:paraId="7DA0EE1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21DA2AC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848" w:type="dxa"/>
            <w:tcBorders>
              <w:top w:val="nil"/>
              <w:left w:val="nil"/>
              <w:bottom w:val="single" w:sz="4" w:space="0" w:color="auto"/>
              <w:right w:val="single" w:sz="4" w:space="0" w:color="auto"/>
            </w:tcBorders>
            <w:shd w:val="clear" w:color="auto" w:fill="auto"/>
            <w:hideMark/>
          </w:tcPr>
          <w:p w14:paraId="49A76F5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3767BAD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2177C09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0565FB9D"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096DF21E"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59EE2CC8"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000000" w:fill="EBF1DE"/>
            <w:hideMark/>
          </w:tcPr>
          <w:p w14:paraId="2138E43A"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vMerge w:val="restart"/>
            <w:tcBorders>
              <w:top w:val="nil"/>
              <w:left w:val="single" w:sz="4" w:space="0" w:color="auto"/>
              <w:bottom w:val="single" w:sz="8" w:space="0" w:color="000000"/>
              <w:right w:val="single" w:sz="4" w:space="0" w:color="auto"/>
            </w:tcBorders>
            <w:shd w:val="clear" w:color="auto" w:fill="auto"/>
            <w:hideMark/>
          </w:tcPr>
          <w:p w14:paraId="1E984A4E"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hideMark/>
          </w:tcPr>
          <w:p w14:paraId="536765E1"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40BC56E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145DF66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73C22F72"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4" w:space="0" w:color="auto"/>
              <w:right w:val="single" w:sz="4" w:space="0" w:color="auto"/>
            </w:tcBorders>
            <w:shd w:val="clear" w:color="auto" w:fill="auto"/>
            <w:hideMark/>
          </w:tcPr>
          <w:p w14:paraId="7BA30F7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3994329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33D82F1C"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34727C52"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single" w:sz="4" w:space="0" w:color="auto"/>
            </w:tcBorders>
            <w:shd w:val="clear" w:color="000000" w:fill="EBF1DE"/>
            <w:hideMark/>
          </w:tcPr>
          <w:p w14:paraId="271817CE"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8" w:space="0" w:color="auto"/>
              <w:right w:val="single" w:sz="4" w:space="0" w:color="auto"/>
            </w:tcBorders>
            <w:shd w:val="clear" w:color="000000" w:fill="EBF1DE"/>
            <w:hideMark/>
          </w:tcPr>
          <w:p w14:paraId="6255EE49"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vMerge/>
            <w:tcBorders>
              <w:top w:val="nil"/>
              <w:left w:val="single" w:sz="4" w:space="0" w:color="auto"/>
              <w:bottom w:val="single" w:sz="8" w:space="0" w:color="000000"/>
              <w:right w:val="single" w:sz="4" w:space="0" w:color="auto"/>
            </w:tcBorders>
            <w:vAlign w:val="center"/>
            <w:hideMark/>
          </w:tcPr>
          <w:p w14:paraId="15A3460E" w14:textId="77777777" w:rsidR="00E247AF" w:rsidRPr="00992444" w:rsidRDefault="00E247AF" w:rsidP="00911A80">
            <w:pPr>
              <w:rPr>
                <w:rFonts w:ascii="Calibri" w:eastAsia="Times New Roman" w:hAnsi="Calibri" w:cs="Calibri"/>
                <w:i/>
                <w:iCs/>
                <w:color w:val="000000"/>
                <w:sz w:val="22"/>
                <w:szCs w:val="22"/>
                <w:lang w:eastAsia="en-US"/>
              </w:rPr>
            </w:pPr>
          </w:p>
        </w:tc>
        <w:tc>
          <w:tcPr>
            <w:tcW w:w="1329" w:type="dxa"/>
            <w:tcBorders>
              <w:top w:val="nil"/>
              <w:left w:val="nil"/>
              <w:bottom w:val="single" w:sz="8" w:space="0" w:color="auto"/>
              <w:right w:val="single" w:sz="4" w:space="0" w:color="auto"/>
            </w:tcBorders>
            <w:shd w:val="clear" w:color="auto" w:fill="auto"/>
            <w:hideMark/>
          </w:tcPr>
          <w:p w14:paraId="33C3514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hideMark/>
          </w:tcPr>
          <w:p w14:paraId="671170C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23212CC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4AC0CDDA"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8" w:space="0" w:color="auto"/>
              <w:right w:val="single" w:sz="4" w:space="0" w:color="auto"/>
            </w:tcBorders>
            <w:shd w:val="clear" w:color="auto" w:fill="auto"/>
            <w:hideMark/>
          </w:tcPr>
          <w:p w14:paraId="61A5F71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37041CF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6F401D" w:rsidRPr="00CC4E0B" w14:paraId="008BB209"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000000" w:fill="EBF1DE"/>
            <w:hideMark/>
          </w:tcPr>
          <w:p w14:paraId="079416E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57</w:t>
            </w:r>
          </w:p>
        </w:tc>
        <w:tc>
          <w:tcPr>
            <w:tcW w:w="3473" w:type="dxa"/>
            <w:gridSpan w:val="2"/>
            <w:tcBorders>
              <w:top w:val="single" w:sz="8" w:space="0" w:color="auto"/>
              <w:left w:val="nil"/>
              <w:bottom w:val="single" w:sz="4" w:space="0" w:color="auto"/>
              <w:right w:val="single" w:sz="4" w:space="0" w:color="auto"/>
            </w:tcBorders>
            <w:shd w:val="clear" w:color="000000" w:fill="EBF1DE"/>
            <w:hideMark/>
          </w:tcPr>
          <w:p w14:paraId="574015BA"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ATMOSPHERIC_PRESSURE</w:t>
            </w:r>
          </w:p>
        </w:tc>
        <w:tc>
          <w:tcPr>
            <w:tcW w:w="682" w:type="dxa"/>
            <w:tcBorders>
              <w:top w:val="nil"/>
              <w:left w:val="nil"/>
              <w:bottom w:val="single" w:sz="4" w:space="0" w:color="auto"/>
              <w:right w:val="single" w:sz="4" w:space="0" w:color="auto"/>
            </w:tcBorders>
            <w:shd w:val="clear" w:color="auto" w:fill="auto"/>
            <w:hideMark/>
          </w:tcPr>
          <w:p w14:paraId="508E710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039358C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848" w:type="dxa"/>
            <w:tcBorders>
              <w:top w:val="nil"/>
              <w:left w:val="nil"/>
              <w:bottom w:val="single" w:sz="4" w:space="0" w:color="auto"/>
              <w:right w:val="single" w:sz="4" w:space="0" w:color="auto"/>
            </w:tcBorders>
            <w:shd w:val="clear" w:color="auto" w:fill="auto"/>
            <w:hideMark/>
          </w:tcPr>
          <w:p w14:paraId="46C0F94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7428A4E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564A6ED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1A2F9F68"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0A39BB05"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63C867B0"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000000" w:fill="EBF1DE"/>
            <w:hideMark/>
          </w:tcPr>
          <w:p w14:paraId="1A3EAB1C"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vMerge w:val="restart"/>
            <w:tcBorders>
              <w:top w:val="nil"/>
              <w:left w:val="single" w:sz="4" w:space="0" w:color="auto"/>
              <w:bottom w:val="single" w:sz="8" w:space="0" w:color="000000"/>
              <w:right w:val="single" w:sz="4" w:space="0" w:color="auto"/>
            </w:tcBorders>
            <w:shd w:val="clear" w:color="auto" w:fill="auto"/>
            <w:hideMark/>
          </w:tcPr>
          <w:p w14:paraId="71371CF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hideMark/>
          </w:tcPr>
          <w:p w14:paraId="6A605BF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0DB42FC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5498B49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0155B90A"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4" w:space="0" w:color="auto"/>
              <w:right w:val="single" w:sz="4" w:space="0" w:color="auto"/>
            </w:tcBorders>
            <w:shd w:val="clear" w:color="auto" w:fill="auto"/>
            <w:hideMark/>
          </w:tcPr>
          <w:p w14:paraId="50A86B7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6830260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475D6A58"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3003097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single" w:sz="4" w:space="0" w:color="auto"/>
            </w:tcBorders>
            <w:shd w:val="clear" w:color="000000" w:fill="EBF1DE"/>
            <w:hideMark/>
          </w:tcPr>
          <w:p w14:paraId="7F8FB66E"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8" w:space="0" w:color="auto"/>
              <w:right w:val="single" w:sz="4" w:space="0" w:color="auto"/>
            </w:tcBorders>
            <w:shd w:val="clear" w:color="000000" w:fill="EBF1DE"/>
            <w:hideMark/>
          </w:tcPr>
          <w:p w14:paraId="475698BD"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vMerge/>
            <w:tcBorders>
              <w:top w:val="nil"/>
              <w:left w:val="single" w:sz="4" w:space="0" w:color="auto"/>
              <w:bottom w:val="single" w:sz="8" w:space="0" w:color="000000"/>
              <w:right w:val="single" w:sz="4" w:space="0" w:color="auto"/>
            </w:tcBorders>
            <w:vAlign w:val="center"/>
            <w:hideMark/>
          </w:tcPr>
          <w:p w14:paraId="602E7163" w14:textId="77777777" w:rsidR="00E247AF" w:rsidRPr="00992444" w:rsidRDefault="00E247AF" w:rsidP="00911A80">
            <w:pPr>
              <w:rPr>
                <w:rFonts w:ascii="Calibri" w:eastAsia="Times New Roman" w:hAnsi="Calibri" w:cs="Calibri"/>
                <w:i/>
                <w:iCs/>
                <w:color w:val="000000"/>
                <w:sz w:val="22"/>
                <w:szCs w:val="22"/>
                <w:lang w:eastAsia="en-US"/>
              </w:rPr>
            </w:pPr>
          </w:p>
        </w:tc>
        <w:tc>
          <w:tcPr>
            <w:tcW w:w="1329" w:type="dxa"/>
            <w:tcBorders>
              <w:top w:val="nil"/>
              <w:left w:val="nil"/>
              <w:bottom w:val="single" w:sz="8" w:space="0" w:color="auto"/>
              <w:right w:val="single" w:sz="4" w:space="0" w:color="auto"/>
            </w:tcBorders>
            <w:shd w:val="clear" w:color="auto" w:fill="auto"/>
            <w:hideMark/>
          </w:tcPr>
          <w:p w14:paraId="70C0BDED"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hideMark/>
          </w:tcPr>
          <w:p w14:paraId="2D431A9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025F150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14B76E8A"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8" w:space="0" w:color="auto"/>
              <w:right w:val="single" w:sz="4" w:space="0" w:color="auto"/>
            </w:tcBorders>
            <w:shd w:val="clear" w:color="auto" w:fill="auto"/>
            <w:hideMark/>
          </w:tcPr>
          <w:p w14:paraId="5C185D4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2DC05A8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6F401D" w:rsidRPr="00CC4E0B" w14:paraId="6A3CF050"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000000" w:fill="EBF1DE"/>
            <w:hideMark/>
          </w:tcPr>
          <w:p w14:paraId="65C59D7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58</w:t>
            </w:r>
          </w:p>
        </w:tc>
        <w:tc>
          <w:tcPr>
            <w:tcW w:w="3473" w:type="dxa"/>
            <w:gridSpan w:val="2"/>
            <w:tcBorders>
              <w:top w:val="single" w:sz="8" w:space="0" w:color="auto"/>
              <w:left w:val="nil"/>
              <w:bottom w:val="single" w:sz="4" w:space="0" w:color="auto"/>
              <w:right w:val="single" w:sz="4" w:space="0" w:color="auto"/>
            </w:tcBorders>
            <w:shd w:val="clear" w:color="000000" w:fill="EBF1DE"/>
            <w:hideMark/>
          </w:tcPr>
          <w:p w14:paraId="6937B759"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PILOT_PRESSURE</w:t>
            </w:r>
          </w:p>
        </w:tc>
        <w:tc>
          <w:tcPr>
            <w:tcW w:w="682" w:type="dxa"/>
            <w:tcBorders>
              <w:top w:val="nil"/>
              <w:left w:val="nil"/>
              <w:bottom w:val="single" w:sz="4" w:space="0" w:color="auto"/>
              <w:right w:val="single" w:sz="4" w:space="0" w:color="auto"/>
            </w:tcBorders>
            <w:shd w:val="clear" w:color="auto" w:fill="auto"/>
            <w:hideMark/>
          </w:tcPr>
          <w:p w14:paraId="1981C39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22399E8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848" w:type="dxa"/>
            <w:tcBorders>
              <w:top w:val="nil"/>
              <w:left w:val="nil"/>
              <w:bottom w:val="single" w:sz="4" w:space="0" w:color="auto"/>
              <w:right w:val="single" w:sz="4" w:space="0" w:color="auto"/>
            </w:tcBorders>
            <w:shd w:val="clear" w:color="auto" w:fill="auto"/>
            <w:hideMark/>
          </w:tcPr>
          <w:p w14:paraId="178246C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7BE2158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2B6203E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628BD8C5"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EDC11C4"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1BA26AD7"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000000" w:fill="EBF1DE"/>
            <w:hideMark/>
          </w:tcPr>
          <w:p w14:paraId="40E97D64"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vMerge w:val="restart"/>
            <w:tcBorders>
              <w:top w:val="nil"/>
              <w:left w:val="single" w:sz="4" w:space="0" w:color="auto"/>
              <w:bottom w:val="single" w:sz="8" w:space="0" w:color="000000"/>
              <w:right w:val="single" w:sz="4" w:space="0" w:color="auto"/>
            </w:tcBorders>
            <w:shd w:val="clear" w:color="auto" w:fill="auto"/>
            <w:hideMark/>
          </w:tcPr>
          <w:p w14:paraId="587C438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hideMark/>
          </w:tcPr>
          <w:p w14:paraId="3236DECB"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7E0DE24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75AF3B3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E7EF95A"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4" w:space="0" w:color="auto"/>
              <w:right w:val="single" w:sz="4" w:space="0" w:color="auto"/>
            </w:tcBorders>
            <w:shd w:val="clear" w:color="auto" w:fill="auto"/>
            <w:hideMark/>
          </w:tcPr>
          <w:p w14:paraId="4830EC3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17E2600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3E8A1D82"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2A07D5AF"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single" w:sz="4" w:space="0" w:color="auto"/>
            </w:tcBorders>
            <w:shd w:val="clear" w:color="000000" w:fill="EBF1DE"/>
            <w:hideMark/>
          </w:tcPr>
          <w:p w14:paraId="099D656E"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8" w:space="0" w:color="auto"/>
              <w:right w:val="single" w:sz="4" w:space="0" w:color="auto"/>
            </w:tcBorders>
            <w:shd w:val="clear" w:color="000000" w:fill="EBF1DE"/>
            <w:hideMark/>
          </w:tcPr>
          <w:p w14:paraId="7648F20B"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vMerge/>
            <w:tcBorders>
              <w:top w:val="nil"/>
              <w:left w:val="single" w:sz="4" w:space="0" w:color="auto"/>
              <w:bottom w:val="single" w:sz="8" w:space="0" w:color="000000"/>
              <w:right w:val="single" w:sz="4" w:space="0" w:color="auto"/>
            </w:tcBorders>
            <w:vAlign w:val="center"/>
            <w:hideMark/>
          </w:tcPr>
          <w:p w14:paraId="677A7BF7" w14:textId="77777777" w:rsidR="00E247AF" w:rsidRPr="00992444" w:rsidRDefault="00E247AF" w:rsidP="00911A80">
            <w:pPr>
              <w:rPr>
                <w:rFonts w:ascii="Calibri" w:eastAsia="Times New Roman" w:hAnsi="Calibri" w:cs="Calibri"/>
                <w:i/>
                <w:iCs/>
                <w:color w:val="000000"/>
                <w:sz w:val="22"/>
                <w:szCs w:val="22"/>
                <w:lang w:eastAsia="en-US"/>
              </w:rPr>
            </w:pPr>
          </w:p>
        </w:tc>
        <w:tc>
          <w:tcPr>
            <w:tcW w:w="1329" w:type="dxa"/>
            <w:tcBorders>
              <w:top w:val="nil"/>
              <w:left w:val="nil"/>
              <w:bottom w:val="single" w:sz="8" w:space="0" w:color="auto"/>
              <w:right w:val="single" w:sz="4" w:space="0" w:color="auto"/>
            </w:tcBorders>
            <w:shd w:val="clear" w:color="auto" w:fill="auto"/>
            <w:hideMark/>
          </w:tcPr>
          <w:p w14:paraId="60F2A931"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hideMark/>
          </w:tcPr>
          <w:p w14:paraId="58519D4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4E0CB7B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58F1B7E8"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8" w:space="0" w:color="auto"/>
              <w:right w:val="single" w:sz="4" w:space="0" w:color="auto"/>
            </w:tcBorders>
            <w:shd w:val="clear" w:color="auto" w:fill="auto"/>
            <w:hideMark/>
          </w:tcPr>
          <w:p w14:paraId="4C292ED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62F7266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13265C68" w14:textId="77777777" w:rsidTr="00061490">
        <w:trPr>
          <w:trHeight w:val="315"/>
        </w:trPr>
        <w:tc>
          <w:tcPr>
            <w:tcW w:w="977" w:type="dxa"/>
            <w:tcBorders>
              <w:top w:val="nil"/>
              <w:left w:val="single" w:sz="8" w:space="0" w:color="auto"/>
              <w:bottom w:val="single" w:sz="8" w:space="0" w:color="auto"/>
              <w:right w:val="single" w:sz="4" w:space="0" w:color="auto"/>
            </w:tcBorders>
            <w:shd w:val="clear" w:color="000000" w:fill="EBF1DE"/>
            <w:hideMark/>
          </w:tcPr>
          <w:p w14:paraId="539ACC0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59</w:t>
            </w:r>
          </w:p>
        </w:tc>
        <w:tc>
          <w:tcPr>
            <w:tcW w:w="3473" w:type="dxa"/>
            <w:gridSpan w:val="2"/>
            <w:tcBorders>
              <w:top w:val="single" w:sz="8" w:space="0" w:color="auto"/>
              <w:left w:val="nil"/>
              <w:bottom w:val="single" w:sz="8" w:space="0" w:color="auto"/>
              <w:right w:val="single" w:sz="8" w:space="0" w:color="000000"/>
            </w:tcBorders>
            <w:shd w:val="clear" w:color="000000" w:fill="EBF1DE"/>
            <w:hideMark/>
          </w:tcPr>
          <w:p w14:paraId="74914303"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TEMP_TRANSDUCER_TYPE</w:t>
            </w:r>
          </w:p>
        </w:tc>
        <w:tc>
          <w:tcPr>
            <w:tcW w:w="682" w:type="dxa"/>
            <w:tcBorders>
              <w:top w:val="nil"/>
              <w:left w:val="nil"/>
              <w:bottom w:val="single" w:sz="8" w:space="0" w:color="auto"/>
              <w:right w:val="single" w:sz="4" w:space="0" w:color="auto"/>
            </w:tcBorders>
            <w:shd w:val="clear" w:color="auto" w:fill="auto"/>
            <w:hideMark/>
          </w:tcPr>
          <w:p w14:paraId="03C4C59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Var</w:t>
            </w:r>
          </w:p>
        </w:tc>
        <w:tc>
          <w:tcPr>
            <w:tcW w:w="1329" w:type="dxa"/>
            <w:tcBorders>
              <w:top w:val="nil"/>
              <w:left w:val="nil"/>
              <w:bottom w:val="single" w:sz="8" w:space="0" w:color="auto"/>
              <w:right w:val="single" w:sz="4" w:space="0" w:color="auto"/>
            </w:tcBorders>
            <w:shd w:val="clear" w:color="auto" w:fill="auto"/>
            <w:hideMark/>
          </w:tcPr>
          <w:p w14:paraId="2EDC5911"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UInt16</w:t>
            </w:r>
          </w:p>
        </w:tc>
        <w:tc>
          <w:tcPr>
            <w:tcW w:w="537" w:type="dxa"/>
            <w:tcBorders>
              <w:top w:val="nil"/>
              <w:left w:val="nil"/>
              <w:bottom w:val="single" w:sz="8" w:space="0" w:color="auto"/>
              <w:right w:val="single" w:sz="4" w:space="0" w:color="auto"/>
            </w:tcBorders>
            <w:shd w:val="clear" w:color="auto" w:fill="auto"/>
            <w:hideMark/>
          </w:tcPr>
          <w:p w14:paraId="5651B1A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8" w:space="0" w:color="auto"/>
              <w:right w:val="single" w:sz="4" w:space="0" w:color="auto"/>
            </w:tcBorders>
            <w:shd w:val="clear" w:color="auto" w:fill="auto"/>
            <w:hideMark/>
          </w:tcPr>
          <w:p w14:paraId="17190A4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t>
            </w:r>
          </w:p>
        </w:tc>
        <w:tc>
          <w:tcPr>
            <w:tcW w:w="1848" w:type="dxa"/>
            <w:tcBorders>
              <w:top w:val="nil"/>
              <w:left w:val="nil"/>
              <w:bottom w:val="single" w:sz="8" w:space="0" w:color="auto"/>
              <w:right w:val="single" w:sz="4" w:space="0" w:color="auto"/>
            </w:tcBorders>
            <w:shd w:val="clear" w:color="auto" w:fill="auto"/>
            <w:hideMark/>
          </w:tcPr>
          <w:p w14:paraId="36ACA2AF" w14:textId="77777777" w:rsidR="00E247AF" w:rsidRPr="00992444" w:rsidRDefault="00E247AF" w:rsidP="00911A80">
            <w:pPr>
              <w:rPr>
                <w:rFonts w:ascii="Arial" w:eastAsia="Times New Roman" w:hAnsi="Arial" w:cs="Arial"/>
                <w:i/>
                <w:iCs/>
                <w:sz w:val="16"/>
                <w:szCs w:val="16"/>
                <w:lang w:eastAsia="en-US"/>
              </w:rPr>
            </w:pPr>
            <w:r w:rsidRPr="00992444">
              <w:rPr>
                <w:rFonts w:ascii="Arial" w:eastAsia="Times New Roman" w:hAnsi="Arial" w:cs="Arial"/>
                <w:i/>
                <w:iCs/>
                <w:sz w:val="16"/>
                <w:szCs w:val="16"/>
                <w:lang w:eastAsia="en-US"/>
              </w:rPr>
              <w:t>101</w:t>
            </w:r>
          </w:p>
        </w:tc>
        <w:tc>
          <w:tcPr>
            <w:tcW w:w="1085" w:type="dxa"/>
            <w:tcBorders>
              <w:top w:val="nil"/>
              <w:left w:val="nil"/>
              <w:bottom w:val="single" w:sz="8" w:space="0" w:color="auto"/>
              <w:right w:val="single" w:sz="4" w:space="0" w:color="auto"/>
            </w:tcBorders>
            <w:shd w:val="clear" w:color="auto" w:fill="auto"/>
            <w:hideMark/>
          </w:tcPr>
          <w:p w14:paraId="17E9D956" w14:textId="77777777" w:rsidR="00E247AF" w:rsidRPr="00992444" w:rsidRDefault="00E247AF" w:rsidP="00911A80">
            <w:pPr>
              <w:rPr>
                <w:rFonts w:ascii="Arial" w:eastAsia="Times New Roman" w:hAnsi="Arial" w:cs="Arial"/>
                <w:i/>
                <w:iCs/>
                <w:sz w:val="16"/>
                <w:szCs w:val="16"/>
                <w:lang w:eastAsia="en-US"/>
              </w:rPr>
            </w:pPr>
            <w:r w:rsidRPr="00992444">
              <w:rPr>
                <w:rFonts w:ascii="Arial" w:eastAsia="Times New Roman" w:hAnsi="Arial" w:cs="Arial"/>
                <w:i/>
                <w:iCs/>
                <w:sz w:val="16"/>
                <w:szCs w:val="16"/>
                <w:lang w:eastAsia="en-US"/>
              </w:rPr>
              <w:t>101</w:t>
            </w:r>
          </w:p>
        </w:tc>
        <w:tc>
          <w:tcPr>
            <w:tcW w:w="3254" w:type="dxa"/>
            <w:gridSpan w:val="2"/>
            <w:tcBorders>
              <w:top w:val="nil"/>
              <w:left w:val="nil"/>
              <w:bottom w:val="single" w:sz="8" w:space="0" w:color="auto"/>
              <w:right w:val="single" w:sz="4" w:space="0" w:color="auto"/>
            </w:tcBorders>
            <w:shd w:val="clear" w:color="auto" w:fill="auto"/>
            <w:hideMark/>
          </w:tcPr>
          <w:p w14:paraId="01436FD8" w14:textId="77777777" w:rsidR="00E247AF" w:rsidRPr="00992444" w:rsidRDefault="00E247AF" w:rsidP="00911A80">
            <w:pPr>
              <w:jc w:val="center"/>
              <w:rPr>
                <w:rFonts w:ascii="Arial" w:eastAsia="Times New Roman" w:hAnsi="Arial" w:cs="Arial"/>
                <w:i/>
                <w:iCs/>
                <w:sz w:val="22"/>
                <w:szCs w:val="22"/>
                <w:lang w:eastAsia="en-US"/>
              </w:rPr>
            </w:pPr>
            <w:r w:rsidRPr="00992444">
              <w:rPr>
                <w:rFonts w:ascii="Arial" w:eastAsia="Times New Roman" w:hAnsi="Arial" w:cs="Arial"/>
                <w:i/>
                <w:iCs/>
                <w:sz w:val="22"/>
                <w:szCs w:val="22"/>
                <w:lang w:eastAsia="en-US"/>
              </w:rPr>
              <w:t>101</w:t>
            </w:r>
          </w:p>
        </w:tc>
      </w:tr>
      <w:tr w:rsidR="00AE0C66" w:rsidRPr="00CC4E0B" w14:paraId="7FD21979" w14:textId="77777777" w:rsidTr="00061490">
        <w:trPr>
          <w:trHeight w:val="315"/>
        </w:trPr>
        <w:tc>
          <w:tcPr>
            <w:tcW w:w="977" w:type="dxa"/>
            <w:tcBorders>
              <w:top w:val="nil"/>
              <w:left w:val="single" w:sz="8" w:space="0" w:color="auto"/>
              <w:bottom w:val="single" w:sz="8" w:space="0" w:color="auto"/>
              <w:right w:val="single" w:sz="4" w:space="0" w:color="auto"/>
            </w:tcBorders>
            <w:shd w:val="clear" w:color="000000" w:fill="EBF1DE"/>
            <w:hideMark/>
          </w:tcPr>
          <w:p w14:paraId="41B3B85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60</w:t>
            </w:r>
          </w:p>
        </w:tc>
        <w:tc>
          <w:tcPr>
            <w:tcW w:w="3473" w:type="dxa"/>
            <w:gridSpan w:val="2"/>
            <w:tcBorders>
              <w:top w:val="single" w:sz="8" w:space="0" w:color="auto"/>
              <w:left w:val="nil"/>
              <w:bottom w:val="single" w:sz="8" w:space="0" w:color="auto"/>
              <w:right w:val="single" w:sz="8" w:space="0" w:color="000000"/>
            </w:tcBorders>
            <w:shd w:val="clear" w:color="000000" w:fill="EBF1DE"/>
            <w:hideMark/>
          </w:tcPr>
          <w:p w14:paraId="26B35CD9"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XD_ERROR_TEMPERATURE</w:t>
            </w:r>
          </w:p>
        </w:tc>
        <w:tc>
          <w:tcPr>
            <w:tcW w:w="682" w:type="dxa"/>
            <w:tcBorders>
              <w:top w:val="nil"/>
              <w:left w:val="nil"/>
              <w:bottom w:val="single" w:sz="8" w:space="0" w:color="auto"/>
              <w:right w:val="single" w:sz="4" w:space="0" w:color="auto"/>
            </w:tcBorders>
            <w:shd w:val="clear" w:color="auto" w:fill="auto"/>
            <w:hideMark/>
          </w:tcPr>
          <w:p w14:paraId="49FDC96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Var</w:t>
            </w:r>
          </w:p>
        </w:tc>
        <w:tc>
          <w:tcPr>
            <w:tcW w:w="1329" w:type="dxa"/>
            <w:tcBorders>
              <w:top w:val="nil"/>
              <w:left w:val="nil"/>
              <w:bottom w:val="single" w:sz="8" w:space="0" w:color="auto"/>
              <w:right w:val="single" w:sz="4" w:space="0" w:color="auto"/>
            </w:tcBorders>
            <w:shd w:val="clear" w:color="auto" w:fill="auto"/>
            <w:hideMark/>
          </w:tcPr>
          <w:p w14:paraId="28241C5B"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UInt16</w:t>
            </w:r>
          </w:p>
        </w:tc>
        <w:tc>
          <w:tcPr>
            <w:tcW w:w="537" w:type="dxa"/>
            <w:tcBorders>
              <w:top w:val="nil"/>
              <w:left w:val="nil"/>
              <w:bottom w:val="single" w:sz="8" w:space="0" w:color="auto"/>
              <w:right w:val="single" w:sz="4" w:space="0" w:color="auto"/>
            </w:tcBorders>
            <w:shd w:val="clear" w:color="auto" w:fill="auto"/>
            <w:hideMark/>
          </w:tcPr>
          <w:p w14:paraId="0C60A1C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8" w:space="0" w:color="auto"/>
              <w:right w:val="single" w:sz="4" w:space="0" w:color="auto"/>
            </w:tcBorders>
            <w:shd w:val="clear" w:color="auto" w:fill="auto"/>
            <w:hideMark/>
          </w:tcPr>
          <w:p w14:paraId="722B3D8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t>
            </w:r>
          </w:p>
        </w:tc>
        <w:tc>
          <w:tcPr>
            <w:tcW w:w="1848" w:type="dxa"/>
            <w:tcBorders>
              <w:top w:val="nil"/>
              <w:left w:val="nil"/>
              <w:bottom w:val="single" w:sz="8" w:space="0" w:color="auto"/>
              <w:right w:val="single" w:sz="4" w:space="0" w:color="auto"/>
            </w:tcBorders>
            <w:shd w:val="clear" w:color="auto" w:fill="auto"/>
            <w:hideMark/>
          </w:tcPr>
          <w:p w14:paraId="7FE3ABD8" w14:textId="77777777" w:rsidR="00E247AF" w:rsidRPr="00992444" w:rsidRDefault="00E247AF" w:rsidP="00911A80">
            <w:pPr>
              <w:rPr>
                <w:rFonts w:ascii="Arial" w:eastAsia="Times New Roman" w:hAnsi="Arial" w:cs="Arial"/>
                <w:i/>
                <w:iCs/>
                <w:sz w:val="16"/>
                <w:szCs w:val="16"/>
                <w:lang w:eastAsia="en-US"/>
              </w:rPr>
            </w:pPr>
            <w:r w:rsidRPr="00992444">
              <w:rPr>
                <w:rFonts w:ascii="Arial" w:eastAsia="Times New Roman" w:hAnsi="Arial" w:cs="Arial"/>
                <w:i/>
                <w:iCs/>
                <w:sz w:val="16"/>
                <w:szCs w:val="16"/>
                <w:lang w:eastAsia="en-US"/>
              </w:rPr>
              <w:t>0</w:t>
            </w:r>
          </w:p>
        </w:tc>
        <w:tc>
          <w:tcPr>
            <w:tcW w:w="1085" w:type="dxa"/>
            <w:tcBorders>
              <w:top w:val="nil"/>
              <w:left w:val="nil"/>
              <w:bottom w:val="single" w:sz="8" w:space="0" w:color="auto"/>
              <w:right w:val="single" w:sz="4" w:space="0" w:color="auto"/>
            </w:tcBorders>
            <w:shd w:val="clear" w:color="auto" w:fill="auto"/>
            <w:hideMark/>
          </w:tcPr>
          <w:p w14:paraId="5C4474FA" w14:textId="77777777" w:rsidR="00E247AF" w:rsidRPr="00992444" w:rsidRDefault="00E247AF" w:rsidP="00911A80">
            <w:pPr>
              <w:rPr>
                <w:rFonts w:ascii="Arial" w:eastAsia="Times New Roman" w:hAnsi="Arial" w:cs="Arial"/>
                <w:i/>
                <w:iCs/>
                <w:sz w:val="16"/>
                <w:szCs w:val="16"/>
                <w:lang w:eastAsia="en-US"/>
              </w:rPr>
            </w:pPr>
            <w:r w:rsidRPr="00992444">
              <w:rPr>
                <w:rFonts w:ascii="Arial" w:eastAsia="Times New Roman" w:hAnsi="Arial" w:cs="Arial"/>
                <w:i/>
                <w:iCs/>
                <w:sz w:val="16"/>
                <w:szCs w:val="16"/>
                <w:lang w:eastAsia="en-US"/>
              </w:rPr>
              <w:t>0</w:t>
            </w:r>
          </w:p>
        </w:tc>
        <w:tc>
          <w:tcPr>
            <w:tcW w:w="3254" w:type="dxa"/>
            <w:gridSpan w:val="2"/>
            <w:tcBorders>
              <w:top w:val="nil"/>
              <w:left w:val="nil"/>
              <w:bottom w:val="single" w:sz="8" w:space="0" w:color="auto"/>
              <w:right w:val="single" w:sz="4" w:space="0" w:color="auto"/>
            </w:tcBorders>
            <w:shd w:val="clear" w:color="auto" w:fill="auto"/>
            <w:hideMark/>
          </w:tcPr>
          <w:p w14:paraId="4948903C" w14:textId="77777777" w:rsidR="00E247AF" w:rsidRPr="00992444" w:rsidRDefault="00E247AF" w:rsidP="00911A80">
            <w:pPr>
              <w:jc w:val="center"/>
              <w:rPr>
                <w:rFonts w:ascii="Arial" w:eastAsia="Times New Roman" w:hAnsi="Arial" w:cs="Arial"/>
                <w:i/>
                <w:iCs/>
                <w:sz w:val="22"/>
                <w:szCs w:val="22"/>
                <w:lang w:eastAsia="en-US"/>
              </w:rPr>
            </w:pPr>
            <w:r w:rsidRPr="00992444">
              <w:rPr>
                <w:rFonts w:ascii="Arial" w:eastAsia="Times New Roman" w:hAnsi="Arial" w:cs="Arial"/>
                <w:i/>
                <w:iCs/>
                <w:sz w:val="22"/>
                <w:szCs w:val="22"/>
                <w:lang w:eastAsia="en-US"/>
              </w:rPr>
              <w:t>0</w:t>
            </w:r>
          </w:p>
        </w:tc>
      </w:tr>
      <w:tr w:rsidR="006F401D" w:rsidRPr="00CC4E0B" w14:paraId="25D4322C"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000000" w:fill="EBF1DE"/>
            <w:hideMark/>
          </w:tcPr>
          <w:p w14:paraId="3A282254"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61</w:t>
            </w:r>
          </w:p>
        </w:tc>
        <w:tc>
          <w:tcPr>
            <w:tcW w:w="3473" w:type="dxa"/>
            <w:gridSpan w:val="2"/>
            <w:tcBorders>
              <w:top w:val="single" w:sz="8" w:space="0" w:color="auto"/>
              <w:left w:val="nil"/>
              <w:bottom w:val="single" w:sz="4" w:space="0" w:color="auto"/>
              <w:right w:val="single" w:sz="4" w:space="0" w:color="000000"/>
            </w:tcBorders>
            <w:shd w:val="clear" w:color="000000" w:fill="EBF1DE"/>
            <w:hideMark/>
          </w:tcPr>
          <w:p w14:paraId="30B9D598"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TEMPERATURE</w:t>
            </w:r>
          </w:p>
        </w:tc>
        <w:tc>
          <w:tcPr>
            <w:tcW w:w="682" w:type="dxa"/>
            <w:tcBorders>
              <w:top w:val="nil"/>
              <w:left w:val="nil"/>
              <w:bottom w:val="single" w:sz="4" w:space="0" w:color="auto"/>
              <w:right w:val="single" w:sz="4" w:space="0" w:color="auto"/>
            </w:tcBorders>
            <w:shd w:val="clear" w:color="auto" w:fill="auto"/>
            <w:hideMark/>
          </w:tcPr>
          <w:p w14:paraId="6444035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2388" w:type="dxa"/>
            <w:gridSpan w:val="3"/>
            <w:tcBorders>
              <w:top w:val="single" w:sz="8" w:space="0" w:color="auto"/>
              <w:left w:val="nil"/>
              <w:bottom w:val="single" w:sz="4" w:space="0" w:color="auto"/>
              <w:right w:val="single" w:sz="4" w:space="0" w:color="000000"/>
            </w:tcBorders>
            <w:shd w:val="clear" w:color="auto" w:fill="auto"/>
            <w:hideMark/>
          </w:tcPr>
          <w:p w14:paraId="2040A8ED"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848" w:type="dxa"/>
            <w:tcBorders>
              <w:top w:val="nil"/>
              <w:left w:val="nil"/>
              <w:bottom w:val="single" w:sz="4" w:space="0" w:color="auto"/>
              <w:right w:val="single" w:sz="4" w:space="0" w:color="auto"/>
            </w:tcBorders>
            <w:shd w:val="clear" w:color="auto" w:fill="auto"/>
            <w:hideMark/>
          </w:tcPr>
          <w:p w14:paraId="6B9D45C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0B8B515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ABC534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00A07A03"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895983A"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7DFDC587"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000000" w:fill="EBF1DE"/>
            <w:hideMark/>
          </w:tcPr>
          <w:p w14:paraId="0B8FD1CB"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vMerge w:val="restart"/>
            <w:tcBorders>
              <w:top w:val="nil"/>
              <w:left w:val="single" w:sz="4" w:space="0" w:color="auto"/>
              <w:bottom w:val="single" w:sz="8" w:space="0" w:color="000000"/>
              <w:right w:val="single" w:sz="4" w:space="0" w:color="auto"/>
            </w:tcBorders>
            <w:shd w:val="clear" w:color="auto" w:fill="auto"/>
            <w:hideMark/>
          </w:tcPr>
          <w:p w14:paraId="27701511"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hideMark/>
          </w:tcPr>
          <w:p w14:paraId="11E4E91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15D009B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6911F8A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717C7DC6"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4" w:space="0" w:color="auto"/>
              <w:right w:val="single" w:sz="4" w:space="0" w:color="auto"/>
            </w:tcBorders>
            <w:shd w:val="clear" w:color="auto" w:fill="auto"/>
            <w:hideMark/>
          </w:tcPr>
          <w:p w14:paraId="4FF1F8B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10E01C0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7359D008"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2775786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single" w:sz="4" w:space="0" w:color="auto"/>
            </w:tcBorders>
            <w:shd w:val="clear" w:color="000000" w:fill="EBF1DE"/>
            <w:hideMark/>
          </w:tcPr>
          <w:p w14:paraId="6099649B"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8" w:space="0" w:color="auto"/>
              <w:right w:val="single" w:sz="4" w:space="0" w:color="auto"/>
            </w:tcBorders>
            <w:shd w:val="clear" w:color="000000" w:fill="EBF1DE"/>
            <w:hideMark/>
          </w:tcPr>
          <w:p w14:paraId="77B57B70"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vMerge/>
            <w:tcBorders>
              <w:top w:val="nil"/>
              <w:left w:val="single" w:sz="4" w:space="0" w:color="auto"/>
              <w:bottom w:val="single" w:sz="8" w:space="0" w:color="000000"/>
              <w:right w:val="single" w:sz="4" w:space="0" w:color="auto"/>
            </w:tcBorders>
            <w:vAlign w:val="center"/>
            <w:hideMark/>
          </w:tcPr>
          <w:p w14:paraId="084D7A37" w14:textId="77777777" w:rsidR="00E247AF" w:rsidRPr="00992444" w:rsidRDefault="00E247AF" w:rsidP="00911A80">
            <w:pPr>
              <w:rPr>
                <w:rFonts w:ascii="Calibri" w:eastAsia="Times New Roman" w:hAnsi="Calibri" w:cs="Calibri"/>
                <w:i/>
                <w:iCs/>
                <w:color w:val="000000"/>
                <w:sz w:val="22"/>
                <w:szCs w:val="22"/>
                <w:lang w:eastAsia="en-US"/>
              </w:rPr>
            </w:pPr>
          </w:p>
        </w:tc>
        <w:tc>
          <w:tcPr>
            <w:tcW w:w="1329" w:type="dxa"/>
            <w:tcBorders>
              <w:top w:val="nil"/>
              <w:left w:val="nil"/>
              <w:bottom w:val="single" w:sz="8" w:space="0" w:color="auto"/>
              <w:right w:val="single" w:sz="4" w:space="0" w:color="auto"/>
            </w:tcBorders>
            <w:shd w:val="clear" w:color="auto" w:fill="auto"/>
            <w:hideMark/>
          </w:tcPr>
          <w:p w14:paraId="1F5653A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hideMark/>
          </w:tcPr>
          <w:p w14:paraId="4DD3953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49113D1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3562A0AF"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8" w:space="0" w:color="auto"/>
              <w:right w:val="single" w:sz="4" w:space="0" w:color="auto"/>
            </w:tcBorders>
            <w:shd w:val="clear" w:color="auto" w:fill="auto"/>
            <w:hideMark/>
          </w:tcPr>
          <w:p w14:paraId="23BB2BE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5E90C81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6F401D" w:rsidRPr="00CC4E0B" w14:paraId="36668AE7"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000000" w:fill="EBF1DE"/>
            <w:hideMark/>
          </w:tcPr>
          <w:p w14:paraId="578EB86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62</w:t>
            </w:r>
          </w:p>
        </w:tc>
        <w:tc>
          <w:tcPr>
            <w:tcW w:w="3473" w:type="dxa"/>
            <w:gridSpan w:val="2"/>
            <w:tcBorders>
              <w:top w:val="single" w:sz="8" w:space="0" w:color="auto"/>
              <w:left w:val="nil"/>
              <w:bottom w:val="single" w:sz="4" w:space="0" w:color="auto"/>
              <w:right w:val="single" w:sz="4" w:space="0" w:color="000000"/>
            </w:tcBorders>
            <w:shd w:val="clear" w:color="000000" w:fill="EBF1DE"/>
            <w:noWrap/>
            <w:hideMark/>
          </w:tcPr>
          <w:p w14:paraId="1944CD57"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TEMPERATURE_HI_ALERT</w:t>
            </w:r>
          </w:p>
        </w:tc>
        <w:tc>
          <w:tcPr>
            <w:tcW w:w="682" w:type="dxa"/>
            <w:tcBorders>
              <w:top w:val="nil"/>
              <w:left w:val="nil"/>
              <w:bottom w:val="single" w:sz="4" w:space="0" w:color="auto"/>
              <w:right w:val="single" w:sz="4" w:space="0" w:color="auto"/>
            </w:tcBorders>
            <w:shd w:val="clear" w:color="auto" w:fill="auto"/>
            <w:hideMark/>
          </w:tcPr>
          <w:p w14:paraId="7F86437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5CD81E2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6A098ED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0BBAA62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1285E9C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10B56EAA"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16EB9351"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667F444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000000" w:fill="EBF1DE"/>
            <w:hideMark/>
          </w:tcPr>
          <w:p w14:paraId="3B6AED99"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TEMPERATURE</w:t>
            </w:r>
          </w:p>
        </w:tc>
        <w:tc>
          <w:tcPr>
            <w:tcW w:w="682" w:type="dxa"/>
            <w:tcBorders>
              <w:top w:val="nil"/>
              <w:left w:val="nil"/>
              <w:bottom w:val="single" w:sz="4" w:space="0" w:color="auto"/>
              <w:right w:val="single" w:sz="4" w:space="0" w:color="auto"/>
            </w:tcBorders>
            <w:shd w:val="clear" w:color="auto" w:fill="auto"/>
            <w:hideMark/>
          </w:tcPr>
          <w:p w14:paraId="1029DAF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0C18A5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0BE54BA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6941EE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B7290E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52EF4F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5578A74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5FEF5E74"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1B63218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4509697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000000" w:fill="EBF1DE"/>
            <w:hideMark/>
          </w:tcPr>
          <w:p w14:paraId="151EFF80"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613C971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C7DDD3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339BA0B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470F5A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2C8BEBF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-45 to 85</w:t>
            </w:r>
          </w:p>
        </w:tc>
        <w:tc>
          <w:tcPr>
            <w:tcW w:w="1085" w:type="dxa"/>
            <w:tcBorders>
              <w:top w:val="nil"/>
              <w:left w:val="nil"/>
              <w:bottom w:val="single" w:sz="4" w:space="0" w:color="auto"/>
              <w:right w:val="single" w:sz="4" w:space="0" w:color="auto"/>
            </w:tcBorders>
            <w:shd w:val="clear" w:color="auto" w:fill="auto"/>
            <w:hideMark/>
          </w:tcPr>
          <w:p w14:paraId="0EE851D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85</w:t>
            </w:r>
          </w:p>
        </w:tc>
        <w:tc>
          <w:tcPr>
            <w:tcW w:w="3254" w:type="dxa"/>
            <w:gridSpan w:val="2"/>
            <w:tcBorders>
              <w:top w:val="nil"/>
              <w:left w:val="nil"/>
              <w:bottom w:val="single" w:sz="4" w:space="0" w:color="auto"/>
              <w:right w:val="single" w:sz="4" w:space="0" w:color="auto"/>
            </w:tcBorders>
            <w:shd w:val="clear" w:color="auto" w:fill="auto"/>
            <w:hideMark/>
          </w:tcPr>
          <w:p w14:paraId="0198D9F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85</w:t>
            </w:r>
          </w:p>
        </w:tc>
      </w:tr>
      <w:tr w:rsidR="00AE0C66" w:rsidRPr="00CC4E0B" w14:paraId="07FA751A"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7D077409"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21FB782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000000" w:fill="EBF1DE"/>
            <w:hideMark/>
          </w:tcPr>
          <w:p w14:paraId="473D45D0"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DEADBAND</w:t>
            </w:r>
          </w:p>
        </w:tc>
        <w:tc>
          <w:tcPr>
            <w:tcW w:w="682" w:type="dxa"/>
            <w:tcBorders>
              <w:top w:val="nil"/>
              <w:left w:val="nil"/>
              <w:bottom w:val="single" w:sz="4" w:space="0" w:color="auto"/>
              <w:right w:val="single" w:sz="4" w:space="0" w:color="auto"/>
            </w:tcBorders>
            <w:shd w:val="clear" w:color="auto" w:fill="auto"/>
            <w:hideMark/>
          </w:tcPr>
          <w:p w14:paraId="14AC07A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6ADF89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7B25B24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0356BA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4C704E2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0 - 2</w:t>
            </w:r>
          </w:p>
        </w:tc>
        <w:tc>
          <w:tcPr>
            <w:tcW w:w="1085" w:type="dxa"/>
            <w:tcBorders>
              <w:top w:val="nil"/>
              <w:left w:val="nil"/>
              <w:bottom w:val="single" w:sz="4" w:space="0" w:color="auto"/>
              <w:right w:val="single" w:sz="4" w:space="0" w:color="auto"/>
            </w:tcBorders>
            <w:shd w:val="clear" w:color="auto" w:fill="auto"/>
            <w:hideMark/>
          </w:tcPr>
          <w:p w14:paraId="0B73B9B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3254" w:type="dxa"/>
            <w:gridSpan w:val="2"/>
            <w:tcBorders>
              <w:top w:val="nil"/>
              <w:left w:val="nil"/>
              <w:bottom w:val="single" w:sz="4" w:space="0" w:color="auto"/>
              <w:right w:val="single" w:sz="4" w:space="0" w:color="auto"/>
            </w:tcBorders>
            <w:shd w:val="clear" w:color="auto" w:fill="auto"/>
            <w:hideMark/>
          </w:tcPr>
          <w:p w14:paraId="71A953A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r>
      <w:tr w:rsidR="00AE0C66" w:rsidRPr="00CC4E0B" w14:paraId="38A7DD30"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E6B14A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5D050D7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000000" w:fill="EBF1DE"/>
            <w:hideMark/>
          </w:tcPr>
          <w:p w14:paraId="25E22ED4"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712B2F0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0B7888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3BFDF91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194AA55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5FB6430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E36AC3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3254" w:type="dxa"/>
            <w:gridSpan w:val="2"/>
            <w:tcBorders>
              <w:top w:val="nil"/>
              <w:left w:val="nil"/>
              <w:bottom w:val="single" w:sz="4" w:space="0" w:color="auto"/>
              <w:right w:val="single" w:sz="4" w:space="0" w:color="auto"/>
            </w:tcBorders>
            <w:shd w:val="clear" w:color="auto" w:fill="auto"/>
            <w:hideMark/>
          </w:tcPr>
          <w:p w14:paraId="42790B00" w14:textId="77777777" w:rsidR="00E247AF" w:rsidRPr="00CC4E0B" w:rsidRDefault="00E247AF" w:rsidP="00911A80">
            <w:pPr>
              <w:jc w:val="center"/>
              <w:rPr>
                <w:rFonts w:ascii="Arial" w:eastAsia="Times New Roman" w:hAnsi="Arial" w:cs="Arial"/>
                <w:sz w:val="22"/>
                <w:szCs w:val="22"/>
                <w:lang w:eastAsia="en-US"/>
              </w:rPr>
            </w:pPr>
            <w:r w:rsidRPr="00CC4E0B">
              <w:rPr>
                <w:rFonts w:ascii="Arial" w:eastAsia="Times New Roman" w:hAnsi="Arial" w:cs="Arial"/>
                <w:sz w:val="22"/>
                <w:szCs w:val="22"/>
                <w:lang w:eastAsia="en-US"/>
              </w:rPr>
              <w:t>FALSE</w:t>
            </w:r>
          </w:p>
        </w:tc>
      </w:tr>
      <w:tr w:rsidR="00AE0C66" w:rsidRPr="00CC4E0B" w14:paraId="2AE5C366" w14:textId="77777777" w:rsidTr="00992444">
        <w:trPr>
          <w:trHeight w:val="495"/>
        </w:trPr>
        <w:tc>
          <w:tcPr>
            <w:tcW w:w="977" w:type="dxa"/>
            <w:vMerge/>
            <w:tcBorders>
              <w:top w:val="nil"/>
              <w:left w:val="single" w:sz="8" w:space="0" w:color="auto"/>
              <w:bottom w:val="single" w:sz="8" w:space="0" w:color="000000"/>
              <w:right w:val="single" w:sz="4" w:space="0" w:color="auto"/>
            </w:tcBorders>
            <w:vAlign w:val="center"/>
            <w:hideMark/>
          </w:tcPr>
          <w:p w14:paraId="1ADD3A4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3411865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nil"/>
              <w:right w:val="single" w:sz="4" w:space="0" w:color="auto"/>
            </w:tcBorders>
            <w:shd w:val="clear" w:color="000000" w:fill="EBF1DE"/>
            <w:hideMark/>
          </w:tcPr>
          <w:p w14:paraId="1F5B9B90"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186BA2A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744AC09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72CC6E3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27AC7DA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1F5D7BD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True - False</w:t>
            </w:r>
          </w:p>
        </w:tc>
        <w:tc>
          <w:tcPr>
            <w:tcW w:w="1085" w:type="dxa"/>
            <w:tcBorders>
              <w:top w:val="nil"/>
              <w:left w:val="nil"/>
              <w:bottom w:val="single" w:sz="4" w:space="0" w:color="auto"/>
              <w:right w:val="single" w:sz="4" w:space="0" w:color="auto"/>
            </w:tcBorders>
            <w:shd w:val="clear" w:color="auto" w:fill="auto"/>
            <w:hideMark/>
          </w:tcPr>
          <w:p w14:paraId="60657AF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3254" w:type="dxa"/>
            <w:gridSpan w:val="2"/>
            <w:tcBorders>
              <w:top w:val="nil"/>
              <w:left w:val="nil"/>
              <w:bottom w:val="single" w:sz="4" w:space="0" w:color="auto"/>
              <w:right w:val="single" w:sz="4" w:space="0" w:color="auto"/>
            </w:tcBorders>
            <w:shd w:val="clear" w:color="auto" w:fill="auto"/>
            <w:hideMark/>
          </w:tcPr>
          <w:p w14:paraId="302C3479" w14:textId="77777777" w:rsidR="00E247AF" w:rsidRPr="00CC4E0B" w:rsidRDefault="00E247AF" w:rsidP="00911A80">
            <w:pPr>
              <w:jc w:val="center"/>
              <w:rPr>
                <w:rFonts w:ascii="Arial" w:eastAsia="Times New Roman" w:hAnsi="Arial" w:cs="Arial"/>
                <w:sz w:val="22"/>
                <w:szCs w:val="22"/>
                <w:lang w:eastAsia="en-US"/>
              </w:rPr>
            </w:pPr>
            <w:r w:rsidRPr="00CC4E0B">
              <w:rPr>
                <w:rFonts w:ascii="Arial" w:eastAsia="Times New Roman" w:hAnsi="Arial" w:cs="Arial"/>
                <w:sz w:val="22"/>
                <w:szCs w:val="22"/>
                <w:lang w:eastAsia="en-US"/>
              </w:rPr>
              <w:t>FALSE</w:t>
            </w:r>
          </w:p>
        </w:tc>
      </w:tr>
      <w:tr w:rsidR="00AE0C66" w:rsidRPr="00CC4E0B" w14:paraId="17351984" w14:textId="77777777" w:rsidTr="00992444">
        <w:trPr>
          <w:trHeight w:val="495"/>
        </w:trPr>
        <w:tc>
          <w:tcPr>
            <w:tcW w:w="977" w:type="dxa"/>
            <w:vMerge/>
            <w:tcBorders>
              <w:top w:val="nil"/>
              <w:left w:val="single" w:sz="8" w:space="0" w:color="auto"/>
              <w:bottom w:val="single" w:sz="8" w:space="0" w:color="000000"/>
              <w:right w:val="single" w:sz="4" w:space="0" w:color="auto"/>
            </w:tcBorders>
            <w:vAlign w:val="center"/>
            <w:hideMark/>
          </w:tcPr>
          <w:p w14:paraId="4B85F7C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nil"/>
            </w:tcBorders>
            <w:shd w:val="clear" w:color="000000" w:fill="EBF1DE"/>
            <w:hideMark/>
          </w:tcPr>
          <w:p w14:paraId="6D801B7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single" w:sz="4" w:space="0" w:color="auto"/>
              <w:left w:val="single" w:sz="4" w:space="0" w:color="auto"/>
              <w:bottom w:val="single" w:sz="8" w:space="0" w:color="auto"/>
              <w:right w:val="single" w:sz="4" w:space="0" w:color="auto"/>
            </w:tcBorders>
            <w:shd w:val="clear" w:color="000000" w:fill="EBF1DE"/>
            <w:hideMark/>
          </w:tcPr>
          <w:p w14:paraId="66AB3DBC"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single" w:sz="8" w:space="0" w:color="auto"/>
              <w:right w:val="single" w:sz="4" w:space="0" w:color="auto"/>
            </w:tcBorders>
            <w:shd w:val="clear" w:color="auto" w:fill="auto"/>
            <w:hideMark/>
          </w:tcPr>
          <w:p w14:paraId="526C3F7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8" w:space="0" w:color="auto"/>
              <w:right w:val="single" w:sz="4" w:space="0" w:color="auto"/>
            </w:tcBorders>
            <w:shd w:val="clear" w:color="auto" w:fill="auto"/>
            <w:hideMark/>
          </w:tcPr>
          <w:p w14:paraId="1DCBC73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single" w:sz="8" w:space="0" w:color="auto"/>
              <w:right w:val="single" w:sz="4" w:space="0" w:color="auto"/>
            </w:tcBorders>
            <w:shd w:val="clear" w:color="auto" w:fill="auto"/>
            <w:hideMark/>
          </w:tcPr>
          <w:p w14:paraId="2DA5928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8" w:space="0" w:color="auto"/>
              <w:right w:val="single" w:sz="4" w:space="0" w:color="auto"/>
            </w:tcBorders>
            <w:shd w:val="clear" w:color="auto" w:fill="auto"/>
            <w:hideMark/>
          </w:tcPr>
          <w:p w14:paraId="43F2CB7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8" w:space="0" w:color="auto"/>
              <w:right w:val="single" w:sz="4" w:space="0" w:color="auto"/>
            </w:tcBorders>
            <w:shd w:val="clear" w:color="auto" w:fill="auto"/>
            <w:hideMark/>
          </w:tcPr>
          <w:p w14:paraId="547545B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True - False</w:t>
            </w:r>
          </w:p>
        </w:tc>
        <w:tc>
          <w:tcPr>
            <w:tcW w:w="1085" w:type="dxa"/>
            <w:tcBorders>
              <w:top w:val="nil"/>
              <w:left w:val="nil"/>
              <w:bottom w:val="single" w:sz="8" w:space="0" w:color="auto"/>
              <w:right w:val="single" w:sz="4" w:space="0" w:color="auto"/>
            </w:tcBorders>
            <w:shd w:val="clear" w:color="auto" w:fill="auto"/>
            <w:hideMark/>
          </w:tcPr>
          <w:p w14:paraId="3200460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c>
          <w:tcPr>
            <w:tcW w:w="3254" w:type="dxa"/>
            <w:gridSpan w:val="2"/>
            <w:tcBorders>
              <w:top w:val="nil"/>
              <w:left w:val="nil"/>
              <w:bottom w:val="single" w:sz="8" w:space="0" w:color="auto"/>
              <w:right w:val="single" w:sz="4" w:space="0" w:color="auto"/>
            </w:tcBorders>
            <w:shd w:val="clear" w:color="auto" w:fill="auto"/>
            <w:hideMark/>
          </w:tcPr>
          <w:p w14:paraId="4F8AB45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r>
      <w:tr w:rsidR="006F401D" w:rsidRPr="00CC4E0B" w14:paraId="374B0AF1"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000000" w:fill="EBF1DE"/>
            <w:hideMark/>
          </w:tcPr>
          <w:p w14:paraId="6B20A15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63</w:t>
            </w:r>
          </w:p>
        </w:tc>
        <w:tc>
          <w:tcPr>
            <w:tcW w:w="3473" w:type="dxa"/>
            <w:gridSpan w:val="2"/>
            <w:tcBorders>
              <w:top w:val="single" w:sz="8" w:space="0" w:color="auto"/>
              <w:left w:val="nil"/>
              <w:bottom w:val="single" w:sz="4" w:space="0" w:color="auto"/>
              <w:right w:val="single" w:sz="4" w:space="0" w:color="000000"/>
            </w:tcBorders>
            <w:shd w:val="clear" w:color="000000" w:fill="EBF1DE"/>
            <w:noWrap/>
            <w:hideMark/>
          </w:tcPr>
          <w:p w14:paraId="5DDB4067"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TEMPERATURE_LO_ALERT</w:t>
            </w:r>
          </w:p>
        </w:tc>
        <w:tc>
          <w:tcPr>
            <w:tcW w:w="682" w:type="dxa"/>
            <w:tcBorders>
              <w:top w:val="nil"/>
              <w:left w:val="nil"/>
              <w:bottom w:val="single" w:sz="4" w:space="0" w:color="auto"/>
              <w:right w:val="single" w:sz="4" w:space="0" w:color="auto"/>
            </w:tcBorders>
            <w:shd w:val="clear" w:color="auto" w:fill="auto"/>
            <w:hideMark/>
          </w:tcPr>
          <w:p w14:paraId="3F42A48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7AAECB9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1EC49BE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779D83C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0D505C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DAD90E7"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4EF9831"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06AE651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000000" w:fill="EBF1DE"/>
            <w:hideMark/>
          </w:tcPr>
          <w:p w14:paraId="6B683223"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TEMPERATURE</w:t>
            </w:r>
          </w:p>
        </w:tc>
        <w:tc>
          <w:tcPr>
            <w:tcW w:w="682" w:type="dxa"/>
            <w:tcBorders>
              <w:top w:val="nil"/>
              <w:left w:val="nil"/>
              <w:bottom w:val="single" w:sz="4" w:space="0" w:color="auto"/>
              <w:right w:val="single" w:sz="4" w:space="0" w:color="auto"/>
            </w:tcBorders>
            <w:shd w:val="clear" w:color="auto" w:fill="auto"/>
            <w:hideMark/>
          </w:tcPr>
          <w:p w14:paraId="1758575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31A4F7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366381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5382408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46F2CFD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C1C3F8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12BED2E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7372FF9A"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469CD57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09B6377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000000" w:fill="EBF1DE"/>
            <w:hideMark/>
          </w:tcPr>
          <w:p w14:paraId="2E7B5030"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4BC0077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0EC669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28292F7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F0F867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21A60B4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-45 to 85</w:t>
            </w:r>
          </w:p>
        </w:tc>
        <w:tc>
          <w:tcPr>
            <w:tcW w:w="1085" w:type="dxa"/>
            <w:tcBorders>
              <w:top w:val="nil"/>
              <w:left w:val="nil"/>
              <w:bottom w:val="single" w:sz="4" w:space="0" w:color="auto"/>
              <w:right w:val="single" w:sz="4" w:space="0" w:color="auto"/>
            </w:tcBorders>
            <w:shd w:val="clear" w:color="auto" w:fill="auto"/>
            <w:hideMark/>
          </w:tcPr>
          <w:p w14:paraId="7A0A5A6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-40</w:t>
            </w:r>
          </w:p>
        </w:tc>
        <w:tc>
          <w:tcPr>
            <w:tcW w:w="3254" w:type="dxa"/>
            <w:gridSpan w:val="2"/>
            <w:tcBorders>
              <w:top w:val="nil"/>
              <w:left w:val="nil"/>
              <w:bottom w:val="single" w:sz="4" w:space="0" w:color="auto"/>
              <w:right w:val="single" w:sz="4" w:space="0" w:color="auto"/>
            </w:tcBorders>
            <w:shd w:val="clear" w:color="auto" w:fill="auto"/>
            <w:hideMark/>
          </w:tcPr>
          <w:p w14:paraId="7A3C396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-40</w:t>
            </w:r>
          </w:p>
        </w:tc>
      </w:tr>
      <w:tr w:rsidR="00AE0C66" w:rsidRPr="00CC4E0B" w14:paraId="70A175D2"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1DC4B96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1F093AA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000000" w:fill="EBF1DE"/>
            <w:hideMark/>
          </w:tcPr>
          <w:p w14:paraId="401CB04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DEADBAND</w:t>
            </w:r>
          </w:p>
        </w:tc>
        <w:tc>
          <w:tcPr>
            <w:tcW w:w="682" w:type="dxa"/>
            <w:tcBorders>
              <w:top w:val="nil"/>
              <w:left w:val="nil"/>
              <w:bottom w:val="single" w:sz="4" w:space="0" w:color="auto"/>
              <w:right w:val="single" w:sz="4" w:space="0" w:color="auto"/>
            </w:tcBorders>
            <w:shd w:val="clear" w:color="auto" w:fill="auto"/>
            <w:hideMark/>
          </w:tcPr>
          <w:p w14:paraId="27A44F5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583ABF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076A19C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0C6A928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6F82F15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0 - 2</w:t>
            </w:r>
          </w:p>
        </w:tc>
        <w:tc>
          <w:tcPr>
            <w:tcW w:w="1085" w:type="dxa"/>
            <w:tcBorders>
              <w:top w:val="nil"/>
              <w:left w:val="nil"/>
              <w:bottom w:val="single" w:sz="4" w:space="0" w:color="auto"/>
              <w:right w:val="single" w:sz="4" w:space="0" w:color="auto"/>
            </w:tcBorders>
            <w:shd w:val="clear" w:color="auto" w:fill="auto"/>
            <w:hideMark/>
          </w:tcPr>
          <w:p w14:paraId="0D729E2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3254" w:type="dxa"/>
            <w:gridSpan w:val="2"/>
            <w:tcBorders>
              <w:top w:val="nil"/>
              <w:left w:val="nil"/>
              <w:bottom w:val="single" w:sz="4" w:space="0" w:color="auto"/>
              <w:right w:val="single" w:sz="4" w:space="0" w:color="auto"/>
            </w:tcBorders>
            <w:shd w:val="clear" w:color="auto" w:fill="auto"/>
            <w:hideMark/>
          </w:tcPr>
          <w:p w14:paraId="012B2E7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r>
      <w:tr w:rsidR="00AE0C66" w:rsidRPr="00CC4E0B" w14:paraId="53ABE2D7"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7D31F225"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002380B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000000" w:fill="EBF1DE"/>
            <w:hideMark/>
          </w:tcPr>
          <w:p w14:paraId="6D0E798C"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5F59D41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42B461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5B2D776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7A49FB4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33A160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1085" w:type="dxa"/>
            <w:tcBorders>
              <w:top w:val="nil"/>
              <w:left w:val="nil"/>
              <w:bottom w:val="single" w:sz="4" w:space="0" w:color="auto"/>
              <w:right w:val="single" w:sz="4" w:space="0" w:color="auto"/>
            </w:tcBorders>
            <w:shd w:val="clear" w:color="auto" w:fill="auto"/>
            <w:hideMark/>
          </w:tcPr>
          <w:p w14:paraId="666CFEB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3254" w:type="dxa"/>
            <w:gridSpan w:val="2"/>
            <w:tcBorders>
              <w:top w:val="nil"/>
              <w:left w:val="nil"/>
              <w:bottom w:val="single" w:sz="4" w:space="0" w:color="auto"/>
              <w:right w:val="single" w:sz="4" w:space="0" w:color="auto"/>
            </w:tcBorders>
            <w:shd w:val="clear" w:color="auto" w:fill="auto"/>
            <w:hideMark/>
          </w:tcPr>
          <w:p w14:paraId="7E746DF9" w14:textId="77777777" w:rsidR="00E247AF" w:rsidRPr="00CC4E0B" w:rsidRDefault="00E247AF" w:rsidP="00911A80">
            <w:pPr>
              <w:jc w:val="center"/>
              <w:rPr>
                <w:rFonts w:ascii="Arial" w:eastAsia="Times New Roman" w:hAnsi="Arial" w:cs="Arial"/>
                <w:sz w:val="22"/>
                <w:szCs w:val="22"/>
                <w:lang w:eastAsia="en-US"/>
              </w:rPr>
            </w:pPr>
            <w:r w:rsidRPr="00CC4E0B">
              <w:rPr>
                <w:rFonts w:ascii="Arial" w:eastAsia="Times New Roman" w:hAnsi="Arial" w:cs="Arial"/>
                <w:sz w:val="22"/>
                <w:szCs w:val="22"/>
                <w:lang w:eastAsia="en-US"/>
              </w:rPr>
              <w:t>FALSE</w:t>
            </w:r>
          </w:p>
        </w:tc>
      </w:tr>
      <w:tr w:rsidR="00AE0C66" w:rsidRPr="00CC4E0B" w14:paraId="65CFEBE7" w14:textId="77777777" w:rsidTr="00992444">
        <w:trPr>
          <w:trHeight w:val="495"/>
        </w:trPr>
        <w:tc>
          <w:tcPr>
            <w:tcW w:w="977" w:type="dxa"/>
            <w:vMerge/>
            <w:tcBorders>
              <w:top w:val="nil"/>
              <w:left w:val="single" w:sz="8" w:space="0" w:color="auto"/>
              <w:bottom w:val="single" w:sz="8" w:space="0" w:color="000000"/>
              <w:right w:val="single" w:sz="4" w:space="0" w:color="auto"/>
            </w:tcBorders>
            <w:vAlign w:val="center"/>
            <w:hideMark/>
          </w:tcPr>
          <w:p w14:paraId="042A35D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6260238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nil"/>
              <w:right w:val="single" w:sz="4" w:space="0" w:color="auto"/>
            </w:tcBorders>
            <w:shd w:val="clear" w:color="000000" w:fill="EBF1DE"/>
            <w:hideMark/>
          </w:tcPr>
          <w:p w14:paraId="1D3F5174"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2124821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109F99F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55E2DBB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7B13074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240AA01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True - False</w:t>
            </w:r>
          </w:p>
        </w:tc>
        <w:tc>
          <w:tcPr>
            <w:tcW w:w="1085" w:type="dxa"/>
            <w:tcBorders>
              <w:top w:val="nil"/>
              <w:left w:val="nil"/>
              <w:bottom w:val="single" w:sz="4" w:space="0" w:color="auto"/>
              <w:right w:val="single" w:sz="4" w:space="0" w:color="auto"/>
            </w:tcBorders>
            <w:shd w:val="clear" w:color="auto" w:fill="auto"/>
            <w:hideMark/>
          </w:tcPr>
          <w:p w14:paraId="46AD14E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3254" w:type="dxa"/>
            <w:gridSpan w:val="2"/>
            <w:tcBorders>
              <w:top w:val="nil"/>
              <w:left w:val="nil"/>
              <w:bottom w:val="single" w:sz="4" w:space="0" w:color="auto"/>
              <w:right w:val="single" w:sz="4" w:space="0" w:color="auto"/>
            </w:tcBorders>
            <w:shd w:val="clear" w:color="auto" w:fill="auto"/>
            <w:hideMark/>
          </w:tcPr>
          <w:p w14:paraId="7908E897" w14:textId="77777777" w:rsidR="00E247AF" w:rsidRPr="00CC4E0B" w:rsidRDefault="00E247AF" w:rsidP="00911A80">
            <w:pPr>
              <w:jc w:val="center"/>
              <w:rPr>
                <w:rFonts w:ascii="Arial" w:eastAsia="Times New Roman" w:hAnsi="Arial" w:cs="Arial"/>
                <w:sz w:val="22"/>
                <w:szCs w:val="22"/>
                <w:lang w:eastAsia="en-US"/>
              </w:rPr>
            </w:pPr>
            <w:r w:rsidRPr="00CC4E0B">
              <w:rPr>
                <w:rFonts w:ascii="Arial" w:eastAsia="Times New Roman" w:hAnsi="Arial" w:cs="Arial"/>
                <w:sz w:val="22"/>
                <w:szCs w:val="22"/>
                <w:lang w:eastAsia="en-US"/>
              </w:rPr>
              <w:t>FALSE</w:t>
            </w:r>
          </w:p>
        </w:tc>
      </w:tr>
      <w:tr w:rsidR="00AE0C66" w:rsidRPr="00CC4E0B" w14:paraId="5B575DDF" w14:textId="77777777" w:rsidTr="00992444">
        <w:trPr>
          <w:trHeight w:val="495"/>
        </w:trPr>
        <w:tc>
          <w:tcPr>
            <w:tcW w:w="977" w:type="dxa"/>
            <w:vMerge/>
            <w:tcBorders>
              <w:top w:val="nil"/>
              <w:left w:val="single" w:sz="8" w:space="0" w:color="auto"/>
              <w:bottom w:val="single" w:sz="8" w:space="0" w:color="000000"/>
              <w:right w:val="single" w:sz="4" w:space="0" w:color="auto"/>
            </w:tcBorders>
            <w:vAlign w:val="center"/>
            <w:hideMark/>
          </w:tcPr>
          <w:p w14:paraId="7499F14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nil"/>
            </w:tcBorders>
            <w:shd w:val="clear" w:color="000000" w:fill="EBF1DE"/>
            <w:hideMark/>
          </w:tcPr>
          <w:p w14:paraId="50CA345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single" w:sz="4" w:space="0" w:color="auto"/>
              <w:left w:val="single" w:sz="4" w:space="0" w:color="auto"/>
              <w:bottom w:val="single" w:sz="8" w:space="0" w:color="auto"/>
              <w:right w:val="single" w:sz="4" w:space="0" w:color="auto"/>
            </w:tcBorders>
            <w:shd w:val="clear" w:color="000000" w:fill="EBF1DE"/>
            <w:hideMark/>
          </w:tcPr>
          <w:p w14:paraId="7847D27C"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single" w:sz="8" w:space="0" w:color="auto"/>
              <w:right w:val="single" w:sz="4" w:space="0" w:color="auto"/>
            </w:tcBorders>
            <w:shd w:val="clear" w:color="auto" w:fill="auto"/>
            <w:hideMark/>
          </w:tcPr>
          <w:p w14:paraId="7662E52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8" w:space="0" w:color="auto"/>
              <w:right w:val="single" w:sz="4" w:space="0" w:color="auto"/>
            </w:tcBorders>
            <w:shd w:val="clear" w:color="auto" w:fill="auto"/>
            <w:hideMark/>
          </w:tcPr>
          <w:p w14:paraId="4AFE81D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single" w:sz="8" w:space="0" w:color="auto"/>
              <w:right w:val="single" w:sz="4" w:space="0" w:color="auto"/>
            </w:tcBorders>
            <w:shd w:val="clear" w:color="auto" w:fill="auto"/>
            <w:hideMark/>
          </w:tcPr>
          <w:p w14:paraId="20C8834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8" w:space="0" w:color="auto"/>
              <w:right w:val="single" w:sz="4" w:space="0" w:color="auto"/>
            </w:tcBorders>
            <w:shd w:val="clear" w:color="auto" w:fill="auto"/>
            <w:hideMark/>
          </w:tcPr>
          <w:p w14:paraId="47620B8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8" w:space="0" w:color="auto"/>
              <w:right w:val="single" w:sz="4" w:space="0" w:color="auto"/>
            </w:tcBorders>
            <w:shd w:val="clear" w:color="auto" w:fill="auto"/>
            <w:hideMark/>
          </w:tcPr>
          <w:p w14:paraId="1760D26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True - False</w:t>
            </w:r>
          </w:p>
        </w:tc>
        <w:tc>
          <w:tcPr>
            <w:tcW w:w="1085" w:type="dxa"/>
            <w:tcBorders>
              <w:top w:val="nil"/>
              <w:left w:val="nil"/>
              <w:bottom w:val="single" w:sz="8" w:space="0" w:color="auto"/>
              <w:right w:val="single" w:sz="4" w:space="0" w:color="auto"/>
            </w:tcBorders>
            <w:shd w:val="clear" w:color="auto" w:fill="auto"/>
            <w:hideMark/>
          </w:tcPr>
          <w:p w14:paraId="787447C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c>
          <w:tcPr>
            <w:tcW w:w="3254" w:type="dxa"/>
            <w:gridSpan w:val="2"/>
            <w:tcBorders>
              <w:top w:val="nil"/>
              <w:left w:val="nil"/>
              <w:bottom w:val="single" w:sz="8" w:space="0" w:color="auto"/>
              <w:right w:val="single" w:sz="4" w:space="0" w:color="auto"/>
            </w:tcBorders>
            <w:shd w:val="clear" w:color="auto" w:fill="auto"/>
            <w:hideMark/>
          </w:tcPr>
          <w:p w14:paraId="1FF37EE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r>
      <w:tr w:rsidR="006F401D" w:rsidRPr="00CC4E0B" w14:paraId="6ECFFF63"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000000" w:fill="EBF1DE"/>
            <w:hideMark/>
          </w:tcPr>
          <w:p w14:paraId="41B90F93"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64</w:t>
            </w:r>
          </w:p>
        </w:tc>
        <w:tc>
          <w:tcPr>
            <w:tcW w:w="3473" w:type="dxa"/>
            <w:gridSpan w:val="2"/>
            <w:tcBorders>
              <w:top w:val="single" w:sz="8" w:space="0" w:color="auto"/>
              <w:left w:val="nil"/>
              <w:bottom w:val="single" w:sz="4" w:space="0" w:color="auto"/>
              <w:right w:val="single" w:sz="4" w:space="0" w:color="000000"/>
            </w:tcBorders>
            <w:shd w:val="clear" w:color="000000" w:fill="EBF1DE"/>
            <w:hideMark/>
          </w:tcPr>
          <w:p w14:paraId="739752E4"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IP_DRIVE_CURRENT</w:t>
            </w:r>
          </w:p>
        </w:tc>
        <w:tc>
          <w:tcPr>
            <w:tcW w:w="682" w:type="dxa"/>
            <w:tcBorders>
              <w:top w:val="nil"/>
              <w:left w:val="nil"/>
              <w:bottom w:val="single" w:sz="4" w:space="0" w:color="auto"/>
              <w:right w:val="single" w:sz="4" w:space="0" w:color="auto"/>
            </w:tcBorders>
            <w:shd w:val="clear" w:color="auto" w:fill="auto"/>
            <w:hideMark/>
          </w:tcPr>
          <w:p w14:paraId="0F53E28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2388" w:type="dxa"/>
            <w:gridSpan w:val="3"/>
            <w:tcBorders>
              <w:top w:val="single" w:sz="8" w:space="0" w:color="auto"/>
              <w:left w:val="nil"/>
              <w:bottom w:val="single" w:sz="4" w:space="0" w:color="auto"/>
              <w:right w:val="single" w:sz="4" w:space="0" w:color="000000"/>
            </w:tcBorders>
            <w:shd w:val="clear" w:color="auto" w:fill="auto"/>
            <w:hideMark/>
          </w:tcPr>
          <w:p w14:paraId="2026058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848" w:type="dxa"/>
            <w:tcBorders>
              <w:top w:val="nil"/>
              <w:left w:val="nil"/>
              <w:bottom w:val="single" w:sz="4" w:space="0" w:color="auto"/>
              <w:right w:val="single" w:sz="4" w:space="0" w:color="auto"/>
            </w:tcBorders>
            <w:shd w:val="clear" w:color="auto" w:fill="auto"/>
            <w:hideMark/>
          </w:tcPr>
          <w:p w14:paraId="6DAEAD2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6135E2A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6B45C62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73FD037A"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C8579C4"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679D3755"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000000" w:fill="EBF1DE"/>
            <w:hideMark/>
          </w:tcPr>
          <w:p w14:paraId="15609DA2"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vMerge w:val="restart"/>
            <w:tcBorders>
              <w:top w:val="nil"/>
              <w:left w:val="single" w:sz="4" w:space="0" w:color="auto"/>
              <w:bottom w:val="single" w:sz="8" w:space="0" w:color="000000"/>
              <w:right w:val="single" w:sz="4" w:space="0" w:color="auto"/>
            </w:tcBorders>
            <w:shd w:val="clear" w:color="auto" w:fill="auto"/>
            <w:hideMark/>
          </w:tcPr>
          <w:p w14:paraId="368C1CF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hideMark/>
          </w:tcPr>
          <w:p w14:paraId="383F92F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79F5A46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5FB2119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4D598A9F"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4" w:space="0" w:color="auto"/>
              <w:right w:val="single" w:sz="4" w:space="0" w:color="auto"/>
            </w:tcBorders>
            <w:shd w:val="clear" w:color="auto" w:fill="auto"/>
            <w:hideMark/>
          </w:tcPr>
          <w:p w14:paraId="7F27DB8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371D240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608CE52C"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4C7B49B8"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8" w:space="0" w:color="auto"/>
              <w:right w:val="single" w:sz="4" w:space="0" w:color="auto"/>
            </w:tcBorders>
            <w:shd w:val="clear" w:color="000000" w:fill="EBF1DE"/>
            <w:hideMark/>
          </w:tcPr>
          <w:p w14:paraId="30C7EEFD"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8" w:space="0" w:color="auto"/>
              <w:right w:val="single" w:sz="4" w:space="0" w:color="auto"/>
            </w:tcBorders>
            <w:shd w:val="clear" w:color="000000" w:fill="EBF1DE"/>
            <w:hideMark/>
          </w:tcPr>
          <w:p w14:paraId="01281CE8"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vMerge/>
            <w:tcBorders>
              <w:top w:val="nil"/>
              <w:left w:val="single" w:sz="4" w:space="0" w:color="auto"/>
              <w:bottom w:val="single" w:sz="8" w:space="0" w:color="000000"/>
              <w:right w:val="single" w:sz="4" w:space="0" w:color="auto"/>
            </w:tcBorders>
            <w:vAlign w:val="center"/>
            <w:hideMark/>
          </w:tcPr>
          <w:p w14:paraId="7AE99E36" w14:textId="77777777" w:rsidR="00E247AF" w:rsidRPr="00992444" w:rsidRDefault="00E247AF" w:rsidP="00911A80">
            <w:pPr>
              <w:rPr>
                <w:rFonts w:ascii="Calibri" w:eastAsia="Times New Roman" w:hAnsi="Calibri" w:cs="Calibri"/>
                <w:i/>
                <w:iCs/>
                <w:color w:val="000000"/>
                <w:sz w:val="22"/>
                <w:szCs w:val="22"/>
                <w:lang w:eastAsia="en-US"/>
              </w:rPr>
            </w:pPr>
          </w:p>
        </w:tc>
        <w:tc>
          <w:tcPr>
            <w:tcW w:w="1329" w:type="dxa"/>
            <w:tcBorders>
              <w:top w:val="nil"/>
              <w:left w:val="nil"/>
              <w:bottom w:val="single" w:sz="8" w:space="0" w:color="auto"/>
              <w:right w:val="single" w:sz="4" w:space="0" w:color="auto"/>
            </w:tcBorders>
            <w:shd w:val="clear" w:color="auto" w:fill="auto"/>
            <w:hideMark/>
          </w:tcPr>
          <w:p w14:paraId="6F6764B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hideMark/>
          </w:tcPr>
          <w:p w14:paraId="6C8FC9D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633E7B8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6F165FE1"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8" w:space="0" w:color="auto"/>
              <w:right w:val="single" w:sz="4" w:space="0" w:color="auto"/>
            </w:tcBorders>
            <w:shd w:val="clear" w:color="auto" w:fill="auto"/>
            <w:hideMark/>
          </w:tcPr>
          <w:p w14:paraId="4869398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07D063A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6F401D" w:rsidRPr="00CC4E0B" w14:paraId="50079F91"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000000" w:fill="EBF1DE"/>
            <w:hideMark/>
          </w:tcPr>
          <w:p w14:paraId="1840B67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65</w:t>
            </w:r>
          </w:p>
        </w:tc>
        <w:tc>
          <w:tcPr>
            <w:tcW w:w="3473" w:type="dxa"/>
            <w:gridSpan w:val="2"/>
            <w:tcBorders>
              <w:top w:val="single" w:sz="8" w:space="0" w:color="auto"/>
              <w:left w:val="nil"/>
              <w:bottom w:val="single" w:sz="4" w:space="0" w:color="auto"/>
              <w:right w:val="single" w:sz="4" w:space="0" w:color="000000"/>
            </w:tcBorders>
            <w:shd w:val="clear" w:color="000000" w:fill="EBF1DE"/>
            <w:noWrap/>
            <w:hideMark/>
          </w:tcPr>
          <w:p w14:paraId="05A46872"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IP_DRIVE_CURRENT_HI_ALERT</w:t>
            </w:r>
          </w:p>
        </w:tc>
        <w:tc>
          <w:tcPr>
            <w:tcW w:w="682" w:type="dxa"/>
            <w:tcBorders>
              <w:top w:val="nil"/>
              <w:left w:val="nil"/>
              <w:bottom w:val="single" w:sz="4" w:space="0" w:color="auto"/>
              <w:right w:val="single" w:sz="4" w:space="0" w:color="auto"/>
            </w:tcBorders>
            <w:shd w:val="clear" w:color="auto" w:fill="auto"/>
            <w:hideMark/>
          </w:tcPr>
          <w:p w14:paraId="0F478AE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46A856D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43188CA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1FD81FD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414A075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C2AAEC8"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4F81622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319F624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000000" w:fill="EBF1DE"/>
            <w:hideMark/>
          </w:tcPr>
          <w:p w14:paraId="4A8973F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CURRENT</w:t>
            </w:r>
          </w:p>
        </w:tc>
        <w:tc>
          <w:tcPr>
            <w:tcW w:w="682" w:type="dxa"/>
            <w:tcBorders>
              <w:top w:val="nil"/>
              <w:left w:val="nil"/>
              <w:bottom w:val="single" w:sz="4" w:space="0" w:color="auto"/>
              <w:right w:val="single" w:sz="4" w:space="0" w:color="auto"/>
            </w:tcBorders>
            <w:shd w:val="clear" w:color="auto" w:fill="auto"/>
            <w:hideMark/>
          </w:tcPr>
          <w:p w14:paraId="16338DF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2DA53D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CD006E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3A66A1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240025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CA5A5E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9D99B6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D7CF6E3"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7C8000B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55A7CF4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000000" w:fill="EBF1DE"/>
            <w:hideMark/>
          </w:tcPr>
          <w:p w14:paraId="21C6F71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6902C8B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ADBACC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488088B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0609AB5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3BFE56A2"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-20 to 120</w:t>
            </w:r>
          </w:p>
        </w:tc>
        <w:tc>
          <w:tcPr>
            <w:tcW w:w="1085" w:type="dxa"/>
            <w:tcBorders>
              <w:top w:val="nil"/>
              <w:left w:val="nil"/>
              <w:bottom w:val="single" w:sz="4" w:space="0" w:color="auto"/>
              <w:right w:val="single" w:sz="4" w:space="0" w:color="auto"/>
            </w:tcBorders>
            <w:shd w:val="clear" w:color="auto" w:fill="auto"/>
            <w:hideMark/>
          </w:tcPr>
          <w:p w14:paraId="274E69A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100</w:t>
            </w:r>
          </w:p>
        </w:tc>
        <w:tc>
          <w:tcPr>
            <w:tcW w:w="3254" w:type="dxa"/>
            <w:gridSpan w:val="2"/>
            <w:tcBorders>
              <w:top w:val="nil"/>
              <w:left w:val="nil"/>
              <w:bottom w:val="single" w:sz="4" w:space="0" w:color="auto"/>
              <w:right w:val="single" w:sz="4" w:space="0" w:color="auto"/>
            </w:tcBorders>
            <w:shd w:val="clear" w:color="auto" w:fill="auto"/>
            <w:hideMark/>
          </w:tcPr>
          <w:p w14:paraId="06372B1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100</w:t>
            </w:r>
          </w:p>
        </w:tc>
      </w:tr>
      <w:tr w:rsidR="00AE0C66" w:rsidRPr="00CC4E0B" w14:paraId="7518B4E2"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0E181AAA"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4DC3A81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000000" w:fill="EBF1DE"/>
            <w:hideMark/>
          </w:tcPr>
          <w:p w14:paraId="6613C335"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DEADBAND</w:t>
            </w:r>
          </w:p>
        </w:tc>
        <w:tc>
          <w:tcPr>
            <w:tcW w:w="682" w:type="dxa"/>
            <w:tcBorders>
              <w:top w:val="nil"/>
              <w:left w:val="nil"/>
              <w:bottom w:val="single" w:sz="4" w:space="0" w:color="auto"/>
              <w:right w:val="single" w:sz="4" w:space="0" w:color="auto"/>
            </w:tcBorders>
            <w:shd w:val="clear" w:color="auto" w:fill="auto"/>
            <w:hideMark/>
          </w:tcPr>
          <w:p w14:paraId="1F34AE1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3072FB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05BDB83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5A51468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7B0AE75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5</w:t>
            </w:r>
          </w:p>
        </w:tc>
        <w:tc>
          <w:tcPr>
            <w:tcW w:w="1085" w:type="dxa"/>
            <w:tcBorders>
              <w:top w:val="nil"/>
              <w:left w:val="nil"/>
              <w:bottom w:val="single" w:sz="4" w:space="0" w:color="auto"/>
              <w:right w:val="single" w:sz="4" w:space="0" w:color="auto"/>
            </w:tcBorders>
            <w:shd w:val="clear" w:color="auto" w:fill="auto"/>
            <w:hideMark/>
          </w:tcPr>
          <w:p w14:paraId="6C59764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3254" w:type="dxa"/>
            <w:gridSpan w:val="2"/>
            <w:tcBorders>
              <w:top w:val="nil"/>
              <w:left w:val="nil"/>
              <w:bottom w:val="single" w:sz="4" w:space="0" w:color="auto"/>
              <w:right w:val="single" w:sz="4" w:space="0" w:color="auto"/>
            </w:tcBorders>
            <w:shd w:val="clear" w:color="auto" w:fill="auto"/>
            <w:hideMark/>
          </w:tcPr>
          <w:p w14:paraId="3F1A757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r>
      <w:tr w:rsidR="00AE0C66" w:rsidRPr="00CC4E0B" w14:paraId="39095F51"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4FE048D2"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6A5690E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000000" w:fill="EBF1DE"/>
            <w:hideMark/>
          </w:tcPr>
          <w:p w14:paraId="1601EE59"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TIME</w:t>
            </w:r>
          </w:p>
        </w:tc>
        <w:tc>
          <w:tcPr>
            <w:tcW w:w="682" w:type="dxa"/>
            <w:tcBorders>
              <w:top w:val="nil"/>
              <w:left w:val="nil"/>
              <w:bottom w:val="single" w:sz="4" w:space="0" w:color="auto"/>
              <w:right w:val="single" w:sz="4" w:space="0" w:color="auto"/>
            </w:tcBorders>
            <w:shd w:val="clear" w:color="auto" w:fill="auto"/>
            <w:hideMark/>
          </w:tcPr>
          <w:p w14:paraId="63218C8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919A3E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07B10AD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DF8B51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3948F46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1 to 30</w:t>
            </w:r>
          </w:p>
        </w:tc>
        <w:tc>
          <w:tcPr>
            <w:tcW w:w="1085" w:type="dxa"/>
            <w:tcBorders>
              <w:top w:val="nil"/>
              <w:left w:val="nil"/>
              <w:bottom w:val="single" w:sz="4" w:space="0" w:color="auto"/>
              <w:right w:val="single" w:sz="4" w:space="0" w:color="auto"/>
            </w:tcBorders>
            <w:shd w:val="clear" w:color="auto" w:fill="auto"/>
            <w:hideMark/>
          </w:tcPr>
          <w:p w14:paraId="3ED5B9B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60</w:t>
            </w:r>
          </w:p>
        </w:tc>
        <w:tc>
          <w:tcPr>
            <w:tcW w:w="3254" w:type="dxa"/>
            <w:gridSpan w:val="2"/>
            <w:tcBorders>
              <w:top w:val="nil"/>
              <w:left w:val="nil"/>
              <w:bottom w:val="single" w:sz="4" w:space="0" w:color="auto"/>
              <w:right w:val="single" w:sz="4" w:space="0" w:color="auto"/>
            </w:tcBorders>
            <w:shd w:val="clear" w:color="auto" w:fill="auto"/>
            <w:hideMark/>
          </w:tcPr>
          <w:p w14:paraId="28434DB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60</w:t>
            </w:r>
          </w:p>
        </w:tc>
      </w:tr>
      <w:tr w:rsidR="00AE0C66" w:rsidRPr="00CC4E0B" w14:paraId="722452AC"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79A673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39776D9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single" w:sz="4" w:space="0" w:color="auto"/>
              <w:right w:val="single" w:sz="4" w:space="0" w:color="auto"/>
            </w:tcBorders>
            <w:shd w:val="clear" w:color="000000" w:fill="EBF1DE"/>
            <w:hideMark/>
          </w:tcPr>
          <w:p w14:paraId="35B34EC9"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3AE2393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3B964F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4A63593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60621B4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EBE12A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1085" w:type="dxa"/>
            <w:tcBorders>
              <w:top w:val="nil"/>
              <w:left w:val="nil"/>
              <w:bottom w:val="single" w:sz="4" w:space="0" w:color="auto"/>
              <w:right w:val="single" w:sz="4" w:space="0" w:color="auto"/>
            </w:tcBorders>
            <w:shd w:val="clear" w:color="auto" w:fill="auto"/>
            <w:hideMark/>
          </w:tcPr>
          <w:p w14:paraId="4CDEFEB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3254" w:type="dxa"/>
            <w:gridSpan w:val="2"/>
            <w:tcBorders>
              <w:top w:val="nil"/>
              <w:left w:val="nil"/>
              <w:bottom w:val="single" w:sz="4" w:space="0" w:color="auto"/>
              <w:right w:val="single" w:sz="4" w:space="0" w:color="auto"/>
            </w:tcBorders>
            <w:shd w:val="clear" w:color="auto" w:fill="auto"/>
            <w:hideMark/>
          </w:tcPr>
          <w:p w14:paraId="21DE8F18" w14:textId="77777777" w:rsidR="00E247AF" w:rsidRPr="00CC4E0B" w:rsidRDefault="00E247AF" w:rsidP="00911A80">
            <w:pPr>
              <w:jc w:val="center"/>
              <w:rPr>
                <w:rFonts w:ascii="Arial" w:eastAsia="Times New Roman" w:hAnsi="Arial" w:cs="Arial"/>
                <w:sz w:val="22"/>
                <w:szCs w:val="22"/>
                <w:lang w:eastAsia="en-US"/>
              </w:rPr>
            </w:pPr>
            <w:r w:rsidRPr="00CC4E0B">
              <w:rPr>
                <w:rFonts w:ascii="Arial" w:eastAsia="Times New Roman" w:hAnsi="Arial" w:cs="Arial"/>
                <w:sz w:val="22"/>
                <w:szCs w:val="22"/>
                <w:lang w:eastAsia="en-US"/>
              </w:rPr>
              <w:t>FALSE</w:t>
            </w:r>
          </w:p>
        </w:tc>
      </w:tr>
      <w:tr w:rsidR="00AE0C66" w:rsidRPr="00CC4E0B" w14:paraId="37C69D40" w14:textId="77777777" w:rsidTr="00992444">
        <w:trPr>
          <w:trHeight w:val="495"/>
        </w:trPr>
        <w:tc>
          <w:tcPr>
            <w:tcW w:w="977" w:type="dxa"/>
            <w:vMerge/>
            <w:tcBorders>
              <w:top w:val="nil"/>
              <w:left w:val="single" w:sz="8" w:space="0" w:color="auto"/>
              <w:bottom w:val="single" w:sz="8" w:space="0" w:color="000000"/>
              <w:right w:val="single" w:sz="4" w:space="0" w:color="auto"/>
            </w:tcBorders>
            <w:vAlign w:val="center"/>
            <w:hideMark/>
          </w:tcPr>
          <w:p w14:paraId="76849135"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56C3A0D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nil"/>
              <w:left w:val="nil"/>
              <w:bottom w:val="nil"/>
              <w:right w:val="single" w:sz="4" w:space="0" w:color="auto"/>
            </w:tcBorders>
            <w:shd w:val="clear" w:color="000000" w:fill="EBF1DE"/>
            <w:hideMark/>
          </w:tcPr>
          <w:p w14:paraId="29FEBC1D"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2C83741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4A0A2C4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0350FB3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54C2C7B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4F73D98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True - False</w:t>
            </w:r>
          </w:p>
        </w:tc>
        <w:tc>
          <w:tcPr>
            <w:tcW w:w="1085" w:type="dxa"/>
            <w:tcBorders>
              <w:top w:val="nil"/>
              <w:left w:val="nil"/>
              <w:bottom w:val="single" w:sz="4" w:space="0" w:color="auto"/>
              <w:right w:val="single" w:sz="4" w:space="0" w:color="auto"/>
            </w:tcBorders>
            <w:shd w:val="clear" w:color="auto" w:fill="auto"/>
            <w:hideMark/>
          </w:tcPr>
          <w:p w14:paraId="2A6CBCB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3254" w:type="dxa"/>
            <w:gridSpan w:val="2"/>
            <w:tcBorders>
              <w:top w:val="nil"/>
              <w:left w:val="nil"/>
              <w:bottom w:val="single" w:sz="4" w:space="0" w:color="auto"/>
              <w:right w:val="single" w:sz="4" w:space="0" w:color="auto"/>
            </w:tcBorders>
            <w:shd w:val="clear" w:color="auto" w:fill="auto"/>
            <w:hideMark/>
          </w:tcPr>
          <w:p w14:paraId="289002C2" w14:textId="77777777" w:rsidR="00E247AF" w:rsidRPr="00CC4E0B" w:rsidRDefault="00E247AF" w:rsidP="00911A80">
            <w:pPr>
              <w:jc w:val="center"/>
              <w:rPr>
                <w:rFonts w:ascii="Arial" w:eastAsia="Times New Roman" w:hAnsi="Arial" w:cs="Arial"/>
                <w:sz w:val="22"/>
                <w:szCs w:val="22"/>
                <w:lang w:eastAsia="en-US"/>
              </w:rPr>
            </w:pPr>
            <w:r w:rsidRPr="00CC4E0B">
              <w:rPr>
                <w:rFonts w:ascii="Arial" w:eastAsia="Times New Roman" w:hAnsi="Arial" w:cs="Arial"/>
                <w:sz w:val="22"/>
                <w:szCs w:val="22"/>
                <w:lang w:eastAsia="en-US"/>
              </w:rPr>
              <w:t>FALSE</w:t>
            </w:r>
          </w:p>
        </w:tc>
      </w:tr>
      <w:tr w:rsidR="00AE0C66" w:rsidRPr="00CC4E0B" w14:paraId="274BE3E3" w14:textId="77777777" w:rsidTr="00992444">
        <w:trPr>
          <w:trHeight w:val="495"/>
        </w:trPr>
        <w:tc>
          <w:tcPr>
            <w:tcW w:w="977" w:type="dxa"/>
            <w:vMerge/>
            <w:tcBorders>
              <w:top w:val="nil"/>
              <w:left w:val="single" w:sz="8" w:space="0" w:color="auto"/>
              <w:bottom w:val="single" w:sz="8" w:space="0" w:color="000000"/>
              <w:right w:val="single" w:sz="4" w:space="0" w:color="auto"/>
            </w:tcBorders>
            <w:vAlign w:val="center"/>
            <w:hideMark/>
          </w:tcPr>
          <w:p w14:paraId="598B72BF"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nil"/>
            </w:tcBorders>
            <w:shd w:val="clear" w:color="000000" w:fill="EBF1DE"/>
            <w:hideMark/>
          </w:tcPr>
          <w:p w14:paraId="55BDE2B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w:t>
            </w:r>
          </w:p>
        </w:tc>
        <w:tc>
          <w:tcPr>
            <w:tcW w:w="2753" w:type="dxa"/>
            <w:tcBorders>
              <w:top w:val="single" w:sz="4" w:space="0" w:color="auto"/>
              <w:left w:val="single" w:sz="4" w:space="0" w:color="auto"/>
              <w:bottom w:val="single" w:sz="8" w:space="0" w:color="auto"/>
              <w:right w:val="single" w:sz="4" w:space="0" w:color="auto"/>
            </w:tcBorders>
            <w:shd w:val="clear" w:color="000000" w:fill="EBF1DE"/>
            <w:hideMark/>
          </w:tcPr>
          <w:p w14:paraId="70AEDAA5"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single" w:sz="8" w:space="0" w:color="auto"/>
              <w:right w:val="single" w:sz="4" w:space="0" w:color="auto"/>
            </w:tcBorders>
            <w:shd w:val="clear" w:color="auto" w:fill="auto"/>
            <w:hideMark/>
          </w:tcPr>
          <w:p w14:paraId="7F06E22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8" w:space="0" w:color="auto"/>
              <w:right w:val="single" w:sz="4" w:space="0" w:color="auto"/>
            </w:tcBorders>
            <w:shd w:val="clear" w:color="auto" w:fill="auto"/>
            <w:hideMark/>
          </w:tcPr>
          <w:p w14:paraId="461FCA7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single" w:sz="8" w:space="0" w:color="auto"/>
              <w:right w:val="single" w:sz="4" w:space="0" w:color="auto"/>
            </w:tcBorders>
            <w:shd w:val="clear" w:color="auto" w:fill="auto"/>
            <w:hideMark/>
          </w:tcPr>
          <w:p w14:paraId="4CA7034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8" w:space="0" w:color="auto"/>
              <w:right w:val="single" w:sz="4" w:space="0" w:color="auto"/>
            </w:tcBorders>
            <w:shd w:val="clear" w:color="auto" w:fill="auto"/>
            <w:hideMark/>
          </w:tcPr>
          <w:p w14:paraId="3E35C90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8" w:space="0" w:color="auto"/>
              <w:right w:val="single" w:sz="4" w:space="0" w:color="auto"/>
            </w:tcBorders>
            <w:shd w:val="clear" w:color="auto" w:fill="auto"/>
            <w:hideMark/>
          </w:tcPr>
          <w:p w14:paraId="306D222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True - False</w:t>
            </w:r>
          </w:p>
        </w:tc>
        <w:tc>
          <w:tcPr>
            <w:tcW w:w="1085" w:type="dxa"/>
            <w:tcBorders>
              <w:top w:val="nil"/>
              <w:left w:val="nil"/>
              <w:bottom w:val="single" w:sz="8" w:space="0" w:color="auto"/>
              <w:right w:val="single" w:sz="4" w:space="0" w:color="auto"/>
            </w:tcBorders>
            <w:shd w:val="clear" w:color="auto" w:fill="auto"/>
            <w:hideMark/>
          </w:tcPr>
          <w:p w14:paraId="65C2FBA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c>
          <w:tcPr>
            <w:tcW w:w="3254" w:type="dxa"/>
            <w:gridSpan w:val="2"/>
            <w:tcBorders>
              <w:top w:val="nil"/>
              <w:left w:val="nil"/>
              <w:bottom w:val="single" w:sz="8" w:space="0" w:color="auto"/>
              <w:right w:val="single" w:sz="4" w:space="0" w:color="auto"/>
            </w:tcBorders>
            <w:shd w:val="clear" w:color="auto" w:fill="auto"/>
            <w:hideMark/>
          </w:tcPr>
          <w:p w14:paraId="043CB08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r>
      <w:tr w:rsidR="006F401D" w:rsidRPr="00CC4E0B" w14:paraId="22894C56"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000000" w:fill="EBF1DE"/>
            <w:hideMark/>
          </w:tcPr>
          <w:p w14:paraId="2572369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66</w:t>
            </w:r>
          </w:p>
        </w:tc>
        <w:tc>
          <w:tcPr>
            <w:tcW w:w="3473" w:type="dxa"/>
            <w:gridSpan w:val="2"/>
            <w:tcBorders>
              <w:top w:val="single" w:sz="8" w:space="0" w:color="auto"/>
              <w:left w:val="nil"/>
              <w:bottom w:val="single" w:sz="4" w:space="0" w:color="auto"/>
              <w:right w:val="single" w:sz="4" w:space="0" w:color="000000"/>
            </w:tcBorders>
            <w:shd w:val="clear" w:color="000000" w:fill="EBF1DE"/>
            <w:noWrap/>
            <w:hideMark/>
          </w:tcPr>
          <w:p w14:paraId="29A4D808"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IP_DRIVE_CURRENT_LO_ALERT</w:t>
            </w:r>
          </w:p>
        </w:tc>
        <w:tc>
          <w:tcPr>
            <w:tcW w:w="682" w:type="dxa"/>
            <w:tcBorders>
              <w:top w:val="nil"/>
              <w:left w:val="nil"/>
              <w:bottom w:val="single" w:sz="4" w:space="0" w:color="auto"/>
              <w:right w:val="single" w:sz="4" w:space="0" w:color="auto"/>
            </w:tcBorders>
            <w:shd w:val="clear" w:color="auto" w:fill="auto"/>
            <w:hideMark/>
          </w:tcPr>
          <w:p w14:paraId="340085F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131F62F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3625681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54170E9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1396FD8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4B43027D"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0842315F"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6E6CD0D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000000" w:fill="EBF1DE"/>
            <w:hideMark/>
          </w:tcPr>
          <w:p w14:paraId="5F94C54F"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CURRENT</w:t>
            </w:r>
          </w:p>
        </w:tc>
        <w:tc>
          <w:tcPr>
            <w:tcW w:w="682" w:type="dxa"/>
            <w:tcBorders>
              <w:top w:val="nil"/>
              <w:left w:val="nil"/>
              <w:bottom w:val="single" w:sz="4" w:space="0" w:color="auto"/>
              <w:right w:val="single" w:sz="4" w:space="0" w:color="auto"/>
            </w:tcBorders>
            <w:shd w:val="clear" w:color="auto" w:fill="auto"/>
            <w:hideMark/>
          </w:tcPr>
          <w:p w14:paraId="6962559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C7B7A2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2809BEE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18EE49B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088EAD2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4946E9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2D63085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3A923EA"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64C340F0"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319F14A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000000" w:fill="EBF1DE"/>
            <w:hideMark/>
          </w:tcPr>
          <w:p w14:paraId="3EE70502"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3FB7F11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EAA127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2D93682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0B0E67F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42B8695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-20 to 120</w:t>
            </w:r>
          </w:p>
        </w:tc>
        <w:tc>
          <w:tcPr>
            <w:tcW w:w="1085" w:type="dxa"/>
            <w:tcBorders>
              <w:top w:val="nil"/>
              <w:left w:val="nil"/>
              <w:bottom w:val="single" w:sz="4" w:space="0" w:color="auto"/>
              <w:right w:val="single" w:sz="4" w:space="0" w:color="auto"/>
            </w:tcBorders>
            <w:shd w:val="clear" w:color="auto" w:fill="auto"/>
            <w:hideMark/>
          </w:tcPr>
          <w:p w14:paraId="37AE284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2F4C782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996994F"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AD39C01"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13149D9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000000" w:fill="EBF1DE"/>
            <w:hideMark/>
          </w:tcPr>
          <w:p w14:paraId="18EE91C9"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DEADBAND</w:t>
            </w:r>
          </w:p>
        </w:tc>
        <w:tc>
          <w:tcPr>
            <w:tcW w:w="682" w:type="dxa"/>
            <w:tcBorders>
              <w:top w:val="nil"/>
              <w:left w:val="nil"/>
              <w:bottom w:val="single" w:sz="4" w:space="0" w:color="auto"/>
              <w:right w:val="single" w:sz="4" w:space="0" w:color="auto"/>
            </w:tcBorders>
            <w:shd w:val="clear" w:color="auto" w:fill="auto"/>
            <w:hideMark/>
          </w:tcPr>
          <w:p w14:paraId="135B7D0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7D8211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7979C43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F689A6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7AF7BB4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5</w:t>
            </w:r>
          </w:p>
        </w:tc>
        <w:tc>
          <w:tcPr>
            <w:tcW w:w="1085" w:type="dxa"/>
            <w:tcBorders>
              <w:top w:val="nil"/>
              <w:left w:val="nil"/>
              <w:bottom w:val="single" w:sz="4" w:space="0" w:color="auto"/>
              <w:right w:val="single" w:sz="4" w:space="0" w:color="auto"/>
            </w:tcBorders>
            <w:shd w:val="clear" w:color="auto" w:fill="auto"/>
            <w:hideMark/>
          </w:tcPr>
          <w:p w14:paraId="0CD8818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3254" w:type="dxa"/>
            <w:gridSpan w:val="2"/>
            <w:tcBorders>
              <w:top w:val="nil"/>
              <w:left w:val="nil"/>
              <w:bottom w:val="single" w:sz="4" w:space="0" w:color="auto"/>
              <w:right w:val="single" w:sz="4" w:space="0" w:color="auto"/>
            </w:tcBorders>
            <w:shd w:val="clear" w:color="auto" w:fill="auto"/>
            <w:hideMark/>
          </w:tcPr>
          <w:p w14:paraId="68EE509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r>
      <w:tr w:rsidR="00AE0C66" w:rsidRPr="00CC4E0B" w14:paraId="6F8F561D"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4184271E"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05DD855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000000" w:fill="EBF1DE"/>
            <w:hideMark/>
          </w:tcPr>
          <w:p w14:paraId="1E50189E"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TIME</w:t>
            </w:r>
          </w:p>
        </w:tc>
        <w:tc>
          <w:tcPr>
            <w:tcW w:w="682" w:type="dxa"/>
            <w:tcBorders>
              <w:top w:val="nil"/>
              <w:left w:val="nil"/>
              <w:bottom w:val="single" w:sz="4" w:space="0" w:color="auto"/>
              <w:right w:val="single" w:sz="4" w:space="0" w:color="auto"/>
            </w:tcBorders>
            <w:shd w:val="clear" w:color="auto" w:fill="auto"/>
            <w:hideMark/>
          </w:tcPr>
          <w:p w14:paraId="01CD34F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8760A8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237F91C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0074B0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62D5B13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1 to 30</w:t>
            </w:r>
          </w:p>
        </w:tc>
        <w:tc>
          <w:tcPr>
            <w:tcW w:w="1085" w:type="dxa"/>
            <w:tcBorders>
              <w:top w:val="nil"/>
              <w:left w:val="nil"/>
              <w:bottom w:val="single" w:sz="4" w:space="0" w:color="auto"/>
              <w:right w:val="single" w:sz="4" w:space="0" w:color="auto"/>
            </w:tcBorders>
            <w:shd w:val="clear" w:color="auto" w:fill="auto"/>
            <w:hideMark/>
          </w:tcPr>
          <w:p w14:paraId="3AFD7AC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60</w:t>
            </w:r>
          </w:p>
        </w:tc>
        <w:tc>
          <w:tcPr>
            <w:tcW w:w="3254" w:type="dxa"/>
            <w:gridSpan w:val="2"/>
            <w:tcBorders>
              <w:top w:val="nil"/>
              <w:left w:val="nil"/>
              <w:bottom w:val="single" w:sz="4" w:space="0" w:color="auto"/>
              <w:right w:val="single" w:sz="4" w:space="0" w:color="auto"/>
            </w:tcBorders>
            <w:shd w:val="clear" w:color="auto" w:fill="auto"/>
            <w:hideMark/>
          </w:tcPr>
          <w:p w14:paraId="295CFE2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60</w:t>
            </w:r>
          </w:p>
        </w:tc>
      </w:tr>
      <w:tr w:rsidR="00AE0C66" w:rsidRPr="00CC4E0B" w14:paraId="76DA1872"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68E793F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1724474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single" w:sz="4" w:space="0" w:color="auto"/>
              <w:right w:val="single" w:sz="4" w:space="0" w:color="auto"/>
            </w:tcBorders>
            <w:shd w:val="clear" w:color="000000" w:fill="EBF1DE"/>
            <w:hideMark/>
          </w:tcPr>
          <w:p w14:paraId="65CEE20E"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4CC3119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285E9C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1665512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47E810E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CDC3FF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1085" w:type="dxa"/>
            <w:tcBorders>
              <w:top w:val="nil"/>
              <w:left w:val="nil"/>
              <w:bottom w:val="single" w:sz="4" w:space="0" w:color="auto"/>
              <w:right w:val="single" w:sz="4" w:space="0" w:color="auto"/>
            </w:tcBorders>
            <w:shd w:val="clear" w:color="auto" w:fill="auto"/>
            <w:hideMark/>
          </w:tcPr>
          <w:p w14:paraId="188D9682"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3254" w:type="dxa"/>
            <w:gridSpan w:val="2"/>
            <w:tcBorders>
              <w:top w:val="nil"/>
              <w:left w:val="nil"/>
              <w:bottom w:val="single" w:sz="4" w:space="0" w:color="auto"/>
              <w:right w:val="single" w:sz="4" w:space="0" w:color="auto"/>
            </w:tcBorders>
            <w:shd w:val="clear" w:color="auto" w:fill="auto"/>
            <w:hideMark/>
          </w:tcPr>
          <w:p w14:paraId="0AD3B52C" w14:textId="77777777" w:rsidR="00E247AF" w:rsidRPr="00CC4E0B" w:rsidRDefault="00E247AF" w:rsidP="00911A80">
            <w:pPr>
              <w:jc w:val="center"/>
              <w:rPr>
                <w:rFonts w:ascii="Arial" w:eastAsia="Times New Roman" w:hAnsi="Arial" w:cs="Arial"/>
                <w:sz w:val="22"/>
                <w:szCs w:val="22"/>
                <w:lang w:eastAsia="en-US"/>
              </w:rPr>
            </w:pPr>
            <w:r w:rsidRPr="00CC4E0B">
              <w:rPr>
                <w:rFonts w:ascii="Arial" w:eastAsia="Times New Roman" w:hAnsi="Arial" w:cs="Arial"/>
                <w:sz w:val="22"/>
                <w:szCs w:val="22"/>
                <w:lang w:eastAsia="en-US"/>
              </w:rPr>
              <w:t>FALSE</w:t>
            </w:r>
          </w:p>
        </w:tc>
      </w:tr>
      <w:tr w:rsidR="00AE0C66" w:rsidRPr="00CC4E0B" w14:paraId="3044584A" w14:textId="77777777" w:rsidTr="00992444">
        <w:trPr>
          <w:trHeight w:val="495"/>
        </w:trPr>
        <w:tc>
          <w:tcPr>
            <w:tcW w:w="977" w:type="dxa"/>
            <w:vMerge/>
            <w:tcBorders>
              <w:top w:val="nil"/>
              <w:left w:val="single" w:sz="8" w:space="0" w:color="auto"/>
              <w:bottom w:val="single" w:sz="8" w:space="0" w:color="000000"/>
              <w:right w:val="single" w:sz="4" w:space="0" w:color="auto"/>
            </w:tcBorders>
            <w:vAlign w:val="center"/>
            <w:hideMark/>
          </w:tcPr>
          <w:p w14:paraId="27E8C7D9"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000000" w:fill="EBF1DE"/>
            <w:hideMark/>
          </w:tcPr>
          <w:p w14:paraId="2847A22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nil"/>
              <w:left w:val="nil"/>
              <w:bottom w:val="nil"/>
              <w:right w:val="single" w:sz="4" w:space="0" w:color="auto"/>
            </w:tcBorders>
            <w:shd w:val="clear" w:color="000000" w:fill="EBF1DE"/>
            <w:hideMark/>
          </w:tcPr>
          <w:p w14:paraId="5F258A16"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3E2F63D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3B1697A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6CC5E73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7F44369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76EF4AB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True - False</w:t>
            </w:r>
          </w:p>
        </w:tc>
        <w:tc>
          <w:tcPr>
            <w:tcW w:w="1085" w:type="dxa"/>
            <w:tcBorders>
              <w:top w:val="nil"/>
              <w:left w:val="nil"/>
              <w:bottom w:val="single" w:sz="4" w:space="0" w:color="auto"/>
              <w:right w:val="single" w:sz="4" w:space="0" w:color="auto"/>
            </w:tcBorders>
            <w:shd w:val="clear" w:color="auto" w:fill="auto"/>
            <w:hideMark/>
          </w:tcPr>
          <w:p w14:paraId="5513600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3254" w:type="dxa"/>
            <w:gridSpan w:val="2"/>
            <w:tcBorders>
              <w:top w:val="nil"/>
              <w:left w:val="nil"/>
              <w:bottom w:val="single" w:sz="4" w:space="0" w:color="auto"/>
              <w:right w:val="single" w:sz="4" w:space="0" w:color="auto"/>
            </w:tcBorders>
            <w:shd w:val="clear" w:color="auto" w:fill="auto"/>
            <w:hideMark/>
          </w:tcPr>
          <w:p w14:paraId="6357898A" w14:textId="77777777" w:rsidR="00E247AF" w:rsidRPr="00CC4E0B" w:rsidRDefault="00E247AF" w:rsidP="00911A80">
            <w:pPr>
              <w:jc w:val="center"/>
              <w:rPr>
                <w:rFonts w:ascii="Arial" w:eastAsia="Times New Roman" w:hAnsi="Arial" w:cs="Arial"/>
                <w:sz w:val="22"/>
                <w:szCs w:val="22"/>
                <w:lang w:eastAsia="en-US"/>
              </w:rPr>
            </w:pPr>
            <w:r w:rsidRPr="00CC4E0B">
              <w:rPr>
                <w:rFonts w:ascii="Arial" w:eastAsia="Times New Roman" w:hAnsi="Arial" w:cs="Arial"/>
                <w:sz w:val="22"/>
                <w:szCs w:val="22"/>
                <w:lang w:eastAsia="en-US"/>
              </w:rPr>
              <w:t>FALSE</w:t>
            </w:r>
          </w:p>
        </w:tc>
      </w:tr>
      <w:tr w:rsidR="00AE0C66" w:rsidRPr="00CC4E0B" w14:paraId="19C4198B" w14:textId="77777777" w:rsidTr="00992444">
        <w:trPr>
          <w:trHeight w:val="495"/>
        </w:trPr>
        <w:tc>
          <w:tcPr>
            <w:tcW w:w="977" w:type="dxa"/>
            <w:vMerge/>
            <w:tcBorders>
              <w:top w:val="nil"/>
              <w:left w:val="single" w:sz="8" w:space="0" w:color="auto"/>
              <w:bottom w:val="single" w:sz="8" w:space="0" w:color="000000"/>
              <w:right w:val="single" w:sz="4" w:space="0" w:color="auto"/>
            </w:tcBorders>
            <w:vAlign w:val="center"/>
            <w:hideMark/>
          </w:tcPr>
          <w:p w14:paraId="48FBCA9A"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nil"/>
            </w:tcBorders>
            <w:shd w:val="clear" w:color="000000" w:fill="EBF1DE"/>
            <w:hideMark/>
          </w:tcPr>
          <w:p w14:paraId="7E9846D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w:t>
            </w:r>
          </w:p>
        </w:tc>
        <w:tc>
          <w:tcPr>
            <w:tcW w:w="2753" w:type="dxa"/>
            <w:tcBorders>
              <w:top w:val="single" w:sz="4" w:space="0" w:color="auto"/>
              <w:left w:val="single" w:sz="4" w:space="0" w:color="auto"/>
              <w:bottom w:val="single" w:sz="8" w:space="0" w:color="auto"/>
              <w:right w:val="single" w:sz="4" w:space="0" w:color="auto"/>
            </w:tcBorders>
            <w:shd w:val="clear" w:color="000000" w:fill="EBF1DE"/>
            <w:hideMark/>
          </w:tcPr>
          <w:p w14:paraId="32E39315"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single" w:sz="8" w:space="0" w:color="auto"/>
              <w:right w:val="single" w:sz="4" w:space="0" w:color="auto"/>
            </w:tcBorders>
            <w:shd w:val="clear" w:color="auto" w:fill="auto"/>
            <w:hideMark/>
          </w:tcPr>
          <w:p w14:paraId="5F8E5DC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8" w:space="0" w:color="auto"/>
              <w:right w:val="single" w:sz="4" w:space="0" w:color="auto"/>
            </w:tcBorders>
            <w:shd w:val="clear" w:color="auto" w:fill="auto"/>
            <w:hideMark/>
          </w:tcPr>
          <w:p w14:paraId="73B06A4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single" w:sz="8" w:space="0" w:color="auto"/>
              <w:right w:val="single" w:sz="4" w:space="0" w:color="auto"/>
            </w:tcBorders>
            <w:shd w:val="clear" w:color="auto" w:fill="auto"/>
            <w:hideMark/>
          </w:tcPr>
          <w:p w14:paraId="51E99DC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8" w:space="0" w:color="auto"/>
              <w:right w:val="single" w:sz="4" w:space="0" w:color="auto"/>
            </w:tcBorders>
            <w:shd w:val="clear" w:color="auto" w:fill="auto"/>
            <w:hideMark/>
          </w:tcPr>
          <w:p w14:paraId="0A56A48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8" w:space="0" w:color="auto"/>
              <w:right w:val="single" w:sz="4" w:space="0" w:color="auto"/>
            </w:tcBorders>
            <w:shd w:val="clear" w:color="auto" w:fill="auto"/>
            <w:hideMark/>
          </w:tcPr>
          <w:p w14:paraId="38F187B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True - False</w:t>
            </w:r>
          </w:p>
        </w:tc>
        <w:tc>
          <w:tcPr>
            <w:tcW w:w="1085" w:type="dxa"/>
            <w:tcBorders>
              <w:top w:val="nil"/>
              <w:left w:val="nil"/>
              <w:bottom w:val="single" w:sz="8" w:space="0" w:color="auto"/>
              <w:right w:val="single" w:sz="4" w:space="0" w:color="auto"/>
            </w:tcBorders>
            <w:shd w:val="clear" w:color="auto" w:fill="auto"/>
            <w:hideMark/>
          </w:tcPr>
          <w:p w14:paraId="24F10AD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c>
          <w:tcPr>
            <w:tcW w:w="3254" w:type="dxa"/>
            <w:gridSpan w:val="2"/>
            <w:tcBorders>
              <w:top w:val="nil"/>
              <w:left w:val="nil"/>
              <w:bottom w:val="single" w:sz="8" w:space="0" w:color="auto"/>
              <w:right w:val="single" w:sz="4" w:space="0" w:color="auto"/>
            </w:tcBorders>
            <w:shd w:val="clear" w:color="auto" w:fill="auto"/>
            <w:hideMark/>
          </w:tcPr>
          <w:p w14:paraId="4E39C84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TRUE</w:t>
            </w:r>
          </w:p>
        </w:tc>
      </w:tr>
      <w:tr w:rsidR="00AE0C66" w:rsidRPr="00CC4E0B" w14:paraId="53C1602D" w14:textId="77777777" w:rsidTr="00061490">
        <w:trPr>
          <w:trHeight w:val="735"/>
        </w:trPr>
        <w:tc>
          <w:tcPr>
            <w:tcW w:w="977" w:type="dxa"/>
            <w:tcBorders>
              <w:top w:val="nil"/>
              <w:left w:val="single" w:sz="8" w:space="0" w:color="auto"/>
              <w:bottom w:val="nil"/>
              <w:right w:val="single" w:sz="4" w:space="0" w:color="auto"/>
            </w:tcBorders>
            <w:shd w:val="clear" w:color="000000" w:fill="EBF1DE"/>
            <w:hideMark/>
          </w:tcPr>
          <w:p w14:paraId="1314984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67</w:t>
            </w:r>
          </w:p>
        </w:tc>
        <w:tc>
          <w:tcPr>
            <w:tcW w:w="3473" w:type="dxa"/>
            <w:gridSpan w:val="2"/>
            <w:tcBorders>
              <w:top w:val="single" w:sz="8" w:space="0" w:color="auto"/>
              <w:left w:val="nil"/>
              <w:bottom w:val="nil"/>
              <w:right w:val="single" w:sz="4" w:space="0" w:color="auto"/>
            </w:tcBorders>
            <w:shd w:val="clear" w:color="000000" w:fill="EBF1DE"/>
            <w:hideMark/>
          </w:tcPr>
          <w:p w14:paraId="1821B647"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FIND_STOPS</w:t>
            </w:r>
          </w:p>
        </w:tc>
        <w:tc>
          <w:tcPr>
            <w:tcW w:w="682" w:type="dxa"/>
            <w:tcBorders>
              <w:top w:val="nil"/>
              <w:left w:val="single" w:sz="8" w:space="0" w:color="auto"/>
              <w:bottom w:val="single" w:sz="8" w:space="0" w:color="auto"/>
              <w:right w:val="single" w:sz="4" w:space="0" w:color="auto"/>
            </w:tcBorders>
            <w:shd w:val="clear" w:color="auto" w:fill="auto"/>
            <w:hideMark/>
          </w:tcPr>
          <w:p w14:paraId="605A924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Var</w:t>
            </w:r>
          </w:p>
        </w:tc>
        <w:tc>
          <w:tcPr>
            <w:tcW w:w="1329" w:type="dxa"/>
            <w:tcBorders>
              <w:top w:val="nil"/>
              <w:left w:val="nil"/>
              <w:bottom w:val="single" w:sz="8" w:space="0" w:color="auto"/>
              <w:right w:val="single" w:sz="4" w:space="0" w:color="auto"/>
            </w:tcBorders>
            <w:shd w:val="clear" w:color="auto" w:fill="auto"/>
            <w:hideMark/>
          </w:tcPr>
          <w:p w14:paraId="0DAA17B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Int32</w:t>
            </w:r>
          </w:p>
        </w:tc>
        <w:tc>
          <w:tcPr>
            <w:tcW w:w="537" w:type="dxa"/>
            <w:tcBorders>
              <w:top w:val="nil"/>
              <w:left w:val="nil"/>
              <w:bottom w:val="single" w:sz="8" w:space="0" w:color="auto"/>
              <w:right w:val="single" w:sz="4" w:space="0" w:color="auto"/>
            </w:tcBorders>
            <w:shd w:val="clear" w:color="auto" w:fill="auto"/>
            <w:hideMark/>
          </w:tcPr>
          <w:p w14:paraId="515BA4B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43CBAC6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77A262D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8" w:space="0" w:color="auto"/>
              <w:right w:val="single" w:sz="4" w:space="0" w:color="auto"/>
            </w:tcBorders>
            <w:shd w:val="clear" w:color="auto" w:fill="auto"/>
            <w:hideMark/>
          </w:tcPr>
          <w:p w14:paraId="2BB656A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8" w:space="0" w:color="auto"/>
              <w:right w:val="single" w:sz="4" w:space="0" w:color="auto"/>
            </w:tcBorders>
            <w:shd w:val="clear" w:color="auto" w:fill="auto"/>
            <w:hideMark/>
          </w:tcPr>
          <w:p w14:paraId="0D2807D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E632AD" w14:paraId="1813E74D" w14:textId="77777777" w:rsidTr="00061490">
        <w:trPr>
          <w:trHeight w:val="915"/>
        </w:trPr>
        <w:tc>
          <w:tcPr>
            <w:tcW w:w="977" w:type="dxa"/>
            <w:tcBorders>
              <w:top w:val="single" w:sz="8" w:space="0" w:color="auto"/>
              <w:left w:val="single" w:sz="8" w:space="0" w:color="auto"/>
              <w:bottom w:val="single" w:sz="8" w:space="0" w:color="auto"/>
              <w:right w:val="single" w:sz="4" w:space="0" w:color="auto"/>
            </w:tcBorders>
            <w:shd w:val="clear" w:color="000000" w:fill="EBF1DE"/>
            <w:hideMark/>
          </w:tcPr>
          <w:p w14:paraId="3C938A78"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68</w:t>
            </w:r>
          </w:p>
        </w:tc>
        <w:tc>
          <w:tcPr>
            <w:tcW w:w="3473" w:type="dxa"/>
            <w:gridSpan w:val="2"/>
            <w:tcBorders>
              <w:top w:val="single" w:sz="8" w:space="0" w:color="auto"/>
              <w:left w:val="nil"/>
              <w:bottom w:val="single" w:sz="8" w:space="0" w:color="auto"/>
              <w:right w:val="single" w:sz="8" w:space="0" w:color="000000"/>
            </w:tcBorders>
            <w:shd w:val="clear" w:color="000000" w:fill="EBF1DE"/>
            <w:hideMark/>
          </w:tcPr>
          <w:p w14:paraId="1E0D3863" w14:textId="77777777" w:rsidR="00E247AF" w:rsidRPr="00992444" w:rsidRDefault="00E247AF" w:rsidP="00911A80">
            <w:pPr>
              <w:rPr>
                <w:rFonts w:ascii="Courier New" w:eastAsia="Times New Roman" w:hAnsi="Courier New" w:cs="Courier New"/>
                <w:b/>
                <w:bCs/>
                <w:i/>
                <w:iCs/>
                <w:color w:val="FF0000"/>
                <w:sz w:val="20"/>
                <w:szCs w:val="20"/>
                <w:lang w:eastAsia="en-US"/>
              </w:rPr>
            </w:pPr>
            <w:bookmarkStart w:id="1538" w:name="offline_diag"/>
            <w:bookmarkEnd w:id="1538"/>
            <w:r w:rsidRPr="00992444">
              <w:rPr>
                <w:rFonts w:ascii="Courier New" w:eastAsia="Times New Roman" w:hAnsi="Courier New" w:cs="Courier New"/>
                <w:b/>
                <w:bCs/>
                <w:i/>
                <w:iCs/>
                <w:color w:val="FF0000"/>
                <w:sz w:val="20"/>
                <w:szCs w:val="20"/>
                <w:lang w:eastAsia="en-US"/>
              </w:rPr>
              <w:t>OFFLINE_DIAGNOSTIC</w:t>
            </w:r>
          </w:p>
          <w:p w14:paraId="0333FB8F" w14:textId="21FA2138" w:rsidR="003D4D45" w:rsidRPr="00992444" w:rsidRDefault="003D4D45"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 xml:space="preserve">See also </w:t>
            </w:r>
            <w:hyperlink w:anchor="logfile_hart" w:history="1">
              <w:proofErr w:type="spellStart"/>
              <w:r w:rsidRPr="00992444">
                <w:rPr>
                  <w:rStyle w:val="Hyperlink"/>
                  <w:rFonts w:ascii="Courier New" w:eastAsia="Times New Roman" w:hAnsi="Courier New" w:cs="Courier New"/>
                  <w:b/>
                  <w:bCs/>
                  <w:i/>
                  <w:iCs/>
                  <w:sz w:val="20"/>
                  <w:szCs w:val="20"/>
                  <w:lang w:eastAsia="en-US"/>
                </w:rPr>
                <w:t>logfile_hart</w:t>
              </w:r>
              <w:proofErr w:type="spellEnd"/>
            </w:hyperlink>
          </w:p>
        </w:tc>
        <w:tc>
          <w:tcPr>
            <w:tcW w:w="682" w:type="dxa"/>
            <w:tcBorders>
              <w:top w:val="nil"/>
              <w:left w:val="nil"/>
              <w:bottom w:val="single" w:sz="8" w:space="0" w:color="auto"/>
              <w:right w:val="single" w:sz="4" w:space="0" w:color="auto"/>
            </w:tcBorders>
            <w:shd w:val="clear" w:color="auto" w:fill="auto"/>
            <w:hideMark/>
          </w:tcPr>
          <w:p w14:paraId="7C4647E1"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2F40860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8" w:space="0" w:color="auto"/>
              <w:right w:val="single" w:sz="4" w:space="0" w:color="auto"/>
            </w:tcBorders>
            <w:shd w:val="clear" w:color="auto" w:fill="auto"/>
            <w:hideMark/>
          </w:tcPr>
          <w:p w14:paraId="59621AF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8" w:space="0" w:color="auto"/>
              <w:right w:val="single" w:sz="4" w:space="0" w:color="auto"/>
            </w:tcBorders>
            <w:shd w:val="clear" w:color="auto" w:fill="auto"/>
            <w:hideMark/>
          </w:tcPr>
          <w:p w14:paraId="23B296C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154F50F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See Description</w:t>
            </w:r>
          </w:p>
        </w:tc>
        <w:tc>
          <w:tcPr>
            <w:tcW w:w="1085" w:type="dxa"/>
            <w:tcBorders>
              <w:top w:val="nil"/>
              <w:left w:val="nil"/>
              <w:bottom w:val="single" w:sz="8" w:space="0" w:color="auto"/>
              <w:right w:val="single" w:sz="4" w:space="0" w:color="auto"/>
            </w:tcBorders>
            <w:shd w:val="clear" w:color="auto" w:fill="auto"/>
            <w:hideMark/>
          </w:tcPr>
          <w:p w14:paraId="1EE12909"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c>
          <w:tcPr>
            <w:tcW w:w="3254" w:type="dxa"/>
            <w:gridSpan w:val="2"/>
            <w:tcBorders>
              <w:top w:val="nil"/>
              <w:left w:val="nil"/>
              <w:bottom w:val="single" w:sz="8" w:space="0" w:color="auto"/>
              <w:right w:val="single" w:sz="4" w:space="0" w:color="auto"/>
            </w:tcBorders>
            <w:shd w:val="clear" w:color="auto" w:fill="auto"/>
            <w:hideMark/>
          </w:tcPr>
          <w:p w14:paraId="3EEFFEE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r>
      <w:tr w:rsidR="00AE0C66" w:rsidRPr="00E632AD" w14:paraId="797657AF" w14:textId="77777777" w:rsidTr="00061490">
        <w:trPr>
          <w:trHeight w:val="315"/>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4E9D2B98"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69</w:t>
            </w:r>
          </w:p>
        </w:tc>
        <w:tc>
          <w:tcPr>
            <w:tcW w:w="3473" w:type="dxa"/>
            <w:gridSpan w:val="2"/>
            <w:tcBorders>
              <w:top w:val="single" w:sz="8" w:space="0" w:color="auto"/>
              <w:left w:val="nil"/>
              <w:bottom w:val="single" w:sz="4" w:space="0" w:color="auto"/>
              <w:right w:val="single" w:sz="8" w:space="0" w:color="000000"/>
            </w:tcBorders>
            <w:shd w:val="clear" w:color="auto" w:fill="auto"/>
            <w:noWrap/>
            <w:hideMark/>
          </w:tcPr>
          <w:p w14:paraId="7E9E5004"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DIAGNOSTIC_CONFIGURATION</w:t>
            </w:r>
          </w:p>
        </w:tc>
        <w:tc>
          <w:tcPr>
            <w:tcW w:w="682" w:type="dxa"/>
            <w:tcBorders>
              <w:top w:val="nil"/>
              <w:left w:val="nil"/>
              <w:bottom w:val="single" w:sz="4" w:space="0" w:color="auto"/>
              <w:right w:val="single" w:sz="4" w:space="0" w:color="auto"/>
            </w:tcBorders>
            <w:shd w:val="clear" w:color="auto" w:fill="auto"/>
            <w:hideMark/>
          </w:tcPr>
          <w:p w14:paraId="1A70959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6C27066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302ECEF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16</w:t>
            </w:r>
          </w:p>
        </w:tc>
        <w:tc>
          <w:tcPr>
            <w:tcW w:w="522" w:type="dxa"/>
            <w:tcBorders>
              <w:top w:val="nil"/>
              <w:left w:val="nil"/>
              <w:bottom w:val="single" w:sz="4" w:space="0" w:color="auto"/>
              <w:right w:val="single" w:sz="4" w:space="0" w:color="auto"/>
            </w:tcBorders>
            <w:shd w:val="clear" w:color="auto" w:fill="auto"/>
            <w:hideMark/>
          </w:tcPr>
          <w:p w14:paraId="0EC63F9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668201E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249005C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4439D39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33F132E4"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4C0ED7FF"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081428D"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8" w:space="0" w:color="auto"/>
            </w:tcBorders>
            <w:shd w:val="clear" w:color="auto" w:fill="auto"/>
            <w:noWrap/>
            <w:hideMark/>
          </w:tcPr>
          <w:p w14:paraId="29E31129"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START_POSITION</w:t>
            </w:r>
          </w:p>
        </w:tc>
        <w:tc>
          <w:tcPr>
            <w:tcW w:w="682" w:type="dxa"/>
            <w:tcBorders>
              <w:top w:val="nil"/>
              <w:left w:val="nil"/>
              <w:bottom w:val="single" w:sz="4" w:space="0" w:color="auto"/>
              <w:right w:val="single" w:sz="4" w:space="0" w:color="auto"/>
            </w:tcBorders>
            <w:shd w:val="clear" w:color="auto" w:fill="auto"/>
            <w:hideMark/>
          </w:tcPr>
          <w:p w14:paraId="0716282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80EA32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6496D4B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single" w:sz="8" w:space="0" w:color="auto"/>
              <w:left w:val="nil"/>
              <w:bottom w:val="single" w:sz="8" w:space="0" w:color="auto"/>
              <w:right w:val="single" w:sz="4" w:space="0" w:color="auto"/>
            </w:tcBorders>
            <w:shd w:val="clear" w:color="auto" w:fill="auto"/>
            <w:hideMark/>
          </w:tcPr>
          <w:p w14:paraId="096BEC9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C61255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05E26070"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40</w:t>
            </w:r>
          </w:p>
        </w:tc>
        <w:tc>
          <w:tcPr>
            <w:tcW w:w="3254" w:type="dxa"/>
            <w:gridSpan w:val="2"/>
            <w:tcBorders>
              <w:top w:val="nil"/>
              <w:left w:val="nil"/>
              <w:bottom w:val="single" w:sz="4" w:space="0" w:color="auto"/>
              <w:right w:val="single" w:sz="4" w:space="0" w:color="auto"/>
            </w:tcBorders>
            <w:shd w:val="clear" w:color="auto" w:fill="auto"/>
            <w:hideMark/>
          </w:tcPr>
          <w:p w14:paraId="589A566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3DE89B0D"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473A1245"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9DBB8CF"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4" w:space="0" w:color="auto"/>
              <w:right w:val="single" w:sz="8" w:space="0" w:color="auto"/>
            </w:tcBorders>
            <w:shd w:val="clear" w:color="auto" w:fill="auto"/>
            <w:noWrap/>
            <w:hideMark/>
          </w:tcPr>
          <w:p w14:paraId="1D4DAB94"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END_POSITION</w:t>
            </w:r>
          </w:p>
        </w:tc>
        <w:tc>
          <w:tcPr>
            <w:tcW w:w="682" w:type="dxa"/>
            <w:tcBorders>
              <w:top w:val="nil"/>
              <w:left w:val="nil"/>
              <w:bottom w:val="single" w:sz="4" w:space="0" w:color="auto"/>
              <w:right w:val="single" w:sz="4" w:space="0" w:color="auto"/>
            </w:tcBorders>
            <w:shd w:val="clear" w:color="auto" w:fill="auto"/>
            <w:hideMark/>
          </w:tcPr>
          <w:p w14:paraId="47BC001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25C5C7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7C53AFC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318B0C6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3E67C4B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2DF2F055"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60</w:t>
            </w:r>
          </w:p>
        </w:tc>
        <w:tc>
          <w:tcPr>
            <w:tcW w:w="3254" w:type="dxa"/>
            <w:gridSpan w:val="2"/>
            <w:tcBorders>
              <w:top w:val="nil"/>
              <w:left w:val="nil"/>
              <w:bottom w:val="single" w:sz="4" w:space="0" w:color="auto"/>
              <w:right w:val="single" w:sz="4" w:space="0" w:color="auto"/>
            </w:tcBorders>
            <w:shd w:val="clear" w:color="auto" w:fill="auto"/>
            <w:hideMark/>
          </w:tcPr>
          <w:p w14:paraId="5BFAC1C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79D73124"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1F911E90"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D4E2FD0"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3</w:t>
            </w:r>
          </w:p>
        </w:tc>
        <w:tc>
          <w:tcPr>
            <w:tcW w:w="2753" w:type="dxa"/>
            <w:tcBorders>
              <w:top w:val="nil"/>
              <w:left w:val="nil"/>
              <w:bottom w:val="single" w:sz="4" w:space="0" w:color="auto"/>
              <w:right w:val="single" w:sz="8" w:space="0" w:color="auto"/>
            </w:tcBorders>
            <w:shd w:val="clear" w:color="auto" w:fill="auto"/>
            <w:noWrap/>
            <w:hideMark/>
          </w:tcPr>
          <w:p w14:paraId="5B8D0C90"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SET_POINT_RATE</w:t>
            </w:r>
          </w:p>
        </w:tc>
        <w:tc>
          <w:tcPr>
            <w:tcW w:w="682" w:type="dxa"/>
            <w:tcBorders>
              <w:top w:val="nil"/>
              <w:left w:val="nil"/>
              <w:bottom w:val="single" w:sz="4" w:space="0" w:color="auto"/>
              <w:right w:val="single" w:sz="4" w:space="0" w:color="auto"/>
            </w:tcBorders>
            <w:shd w:val="clear" w:color="auto" w:fill="auto"/>
            <w:hideMark/>
          </w:tcPr>
          <w:p w14:paraId="4D27CD8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B04660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42CAAD9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7471BF7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ACBE52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0B2281E7"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5</w:t>
            </w:r>
          </w:p>
        </w:tc>
        <w:tc>
          <w:tcPr>
            <w:tcW w:w="3254" w:type="dxa"/>
            <w:gridSpan w:val="2"/>
            <w:tcBorders>
              <w:top w:val="nil"/>
              <w:left w:val="nil"/>
              <w:bottom w:val="single" w:sz="4" w:space="0" w:color="auto"/>
              <w:right w:val="single" w:sz="4" w:space="0" w:color="auto"/>
            </w:tcBorders>
            <w:shd w:val="clear" w:color="auto" w:fill="auto"/>
            <w:hideMark/>
          </w:tcPr>
          <w:p w14:paraId="45DE3D0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72F58F7E"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4F8533DA"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423231D"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2753" w:type="dxa"/>
            <w:tcBorders>
              <w:top w:val="nil"/>
              <w:left w:val="nil"/>
              <w:bottom w:val="single" w:sz="4" w:space="0" w:color="auto"/>
              <w:right w:val="single" w:sz="8" w:space="0" w:color="auto"/>
            </w:tcBorders>
            <w:shd w:val="clear" w:color="auto" w:fill="auto"/>
            <w:noWrap/>
            <w:hideMark/>
          </w:tcPr>
          <w:p w14:paraId="1306DF1D"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SAMPLING_TIME</w:t>
            </w:r>
          </w:p>
        </w:tc>
        <w:tc>
          <w:tcPr>
            <w:tcW w:w="682" w:type="dxa"/>
            <w:tcBorders>
              <w:top w:val="nil"/>
              <w:left w:val="nil"/>
              <w:bottom w:val="single" w:sz="4" w:space="0" w:color="auto"/>
              <w:right w:val="single" w:sz="4" w:space="0" w:color="auto"/>
            </w:tcBorders>
            <w:shd w:val="clear" w:color="auto" w:fill="auto"/>
            <w:hideMark/>
          </w:tcPr>
          <w:p w14:paraId="09AA0B4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B7EFE3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31EBDEB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nil"/>
              <w:left w:val="nil"/>
              <w:bottom w:val="single" w:sz="8" w:space="0" w:color="auto"/>
              <w:right w:val="single" w:sz="4" w:space="0" w:color="auto"/>
            </w:tcBorders>
            <w:shd w:val="clear" w:color="auto" w:fill="auto"/>
            <w:hideMark/>
          </w:tcPr>
          <w:p w14:paraId="40CB348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EAAB4B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05E2FD77"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10</w:t>
            </w:r>
          </w:p>
        </w:tc>
        <w:tc>
          <w:tcPr>
            <w:tcW w:w="3254" w:type="dxa"/>
            <w:gridSpan w:val="2"/>
            <w:tcBorders>
              <w:top w:val="nil"/>
              <w:left w:val="nil"/>
              <w:bottom w:val="single" w:sz="4" w:space="0" w:color="auto"/>
              <w:right w:val="single" w:sz="4" w:space="0" w:color="auto"/>
            </w:tcBorders>
            <w:shd w:val="clear" w:color="auto" w:fill="auto"/>
            <w:hideMark/>
          </w:tcPr>
          <w:p w14:paraId="702267D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C22247" w:rsidRPr="00E632AD" w14:paraId="1515EE85" w14:textId="77777777" w:rsidTr="00C22247">
        <w:trPr>
          <w:trHeight w:val="315"/>
        </w:trPr>
        <w:tc>
          <w:tcPr>
            <w:tcW w:w="977" w:type="dxa"/>
            <w:vMerge/>
            <w:tcBorders>
              <w:top w:val="nil"/>
              <w:left w:val="single" w:sz="8" w:space="0" w:color="auto"/>
              <w:bottom w:val="single" w:sz="8" w:space="0" w:color="000000"/>
              <w:right w:val="single" w:sz="4" w:space="0" w:color="auto"/>
            </w:tcBorders>
            <w:vAlign w:val="center"/>
            <w:hideMark/>
          </w:tcPr>
          <w:p w14:paraId="518EDB92"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08A412F"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5</w:t>
            </w:r>
          </w:p>
        </w:tc>
        <w:tc>
          <w:tcPr>
            <w:tcW w:w="2753" w:type="dxa"/>
            <w:tcBorders>
              <w:top w:val="nil"/>
              <w:left w:val="nil"/>
              <w:bottom w:val="single" w:sz="4" w:space="0" w:color="auto"/>
              <w:right w:val="single" w:sz="8" w:space="0" w:color="auto"/>
            </w:tcBorders>
            <w:shd w:val="clear" w:color="auto" w:fill="auto"/>
            <w:noWrap/>
            <w:hideMark/>
          </w:tcPr>
          <w:p w14:paraId="02F39D6A"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DIRECTION</w:t>
            </w:r>
          </w:p>
        </w:tc>
        <w:tc>
          <w:tcPr>
            <w:tcW w:w="682" w:type="dxa"/>
            <w:tcBorders>
              <w:top w:val="nil"/>
              <w:left w:val="nil"/>
              <w:bottom w:val="single" w:sz="4" w:space="0" w:color="auto"/>
              <w:right w:val="single" w:sz="4" w:space="0" w:color="auto"/>
            </w:tcBorders>
            <w:shd w:val="clear" w:color="auto" w:fill="auto"/>
            <w:hideMark/>
          </w:tcPr>
          <w:p w14:paraId="56EAB05E"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single" w:sz="8" w:space="0" w:color="auto"/>
              <w:left w:val="nil"/>
              <w:bottom w:val="single" w:sz="8" w:space="0" w:color="auto"/>
              <w:right w:val="single" w:sz="4" w:space="0" w:color="auto"/>
            </w:tcBorders>
            <w:shd w:val="clear" w:color="auto" w:fill="auto"/>
            <w:noWrap/>
            <w:hideMark/>
          </w:tcPr>
          <w:p w14:paraId="047CDD3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453F7A5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8" w:space="0" w:color="auto"/>
              <w:right w:val="single" w:sz="4" w:space="0" w:color="auto"/>
            </w:tcBorders>
            <w:shd w:val="clear" w:color="auto" w:fill="auto"/>
            <w:hideMark/>
          </w:tcPr>
          <w:p w14:paraId="2F465DD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398BA87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3DCB04D8"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085B8F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E632AD" w:rsidRPr="00E632AD" w14:paraId="341DD40B" w14:textId="77777777" w:rsidTr="00C22247">
        <w:trPr>
          <w:trHeight w:val="315"/>
        </w:trPr>
        <w:tc>
          <w:tcPr>
            <w:tcW w:w="977" w:type="dxa"/>
            <w:vMerge/>
            <w:tcBorders>
              <w:top w:val="nil"/>
              <w:left w:val="single" w:sz="8" w:space="0" w:color="auto"/>
              <w:bottom w:val="single" w:sz="8" w:space="0" w:color="000000"/>
              <w:right w:val="single" w:sz="4" w:space="0" w:color="auto"/>
            </w:tcBorders>
            <w:vAlign w:val="center"/>
            <w:hideMark/>
          </w:tcPr>
          <w:p w14:paraId="056C116D"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8" w:space="0" w:color="auto"/>
              <w:right w:val="single" w:sz="4" w:space="0" w:color="auto"/>
            </w:tcBorders>
            <w:shd w:val="clear" w:color="auto" w:fill="auto"/>
            <w:hideMark/>
          </w:tcPr>
          <w:p w14:paraId="1DE5436A"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6</w:t>
            </w:r>
          </w:p>
        </w:tc>
        <w:tc>
          <w:tcPr>
            <w:tcW w:w="2753" w:type="dxa"/>
            <w:tcBorders>
              <w:top w:val="nil"/>
              <w:left w:val="nil"/>
              <w:bottom w:val="single" w:sz="4" w:space="0" w:color="auto"/>
              <w:right w:val="single" w:sz="8" w:space="0" w:color="auto"/>
            </w:tcBorders>
            <w:shd w:val="clear" w:color="auto" w:fill="auto"/>
            <w:noWrap/>
            <w:hideMark/>
          </w:tcPr>
          <w:p w14:paraId="7F57F18D"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OPTION</w:t>
            </w:r>
          </w:p>
        </w:tc>
        <w:tc>
          <w:tcPr>
            <w:tcW w:w="682" w:type="dxa"/>
            <w:tcBorders>
              <w:top w:val="nil"/>
              <w:left w:val="nil"/>
              <w:bottom w:val="single" w:sz="4" w:space="0" w:color="auto"/>
              <w:right w:val="single" w:sz="4" w:space="0" w:color="auto"/>
            </w:tcBorders>
            <w:shd w:val="clear" w:color="auto" w:fill="auto"/>
            <w:hideMark/>
          </w:tcPr>
          <w:p w14:paraId="6BDAA95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noWrap/>
            <w:hideMark/>
          </w:tcPr>
          <w:p w14:paraId="3E9EE62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70EFB8D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8" w:space="0" w:color="auto"/>
              <w:right w:val="single" w:sz="4" w:space="0" w:color="auto"/>
            </w:tcBorders>
            <w:shd w:val="clear" w:color="auto" w:fill="auto"/>
            <w:hideMark/>
          </w:tcPr>
          <w:p w14:paraId="3792C7B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150415D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58C69D97"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698847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19011F51" w14:textId="77777777" w:rsidTr="00061490">
        <w:trPr>
          <w:trHeight w:val="915"/>
        </w:trPr>
        <w:tc>
          <w:tcPr>
            <w:tcW w:w="977" w:type="dxa"/>
            <w:tcBorders>
              <w:top w:val="nil"/>
              <w:left w:val="single" w:sz="8" w:space="0" w:color="auto"/>
              <w:bottom w:val="single" w:sz="8" w:space="0" w:color="auto"/>
              <w:right w:val="single" w:sz="4" w:space="0" w:color="auto"/>
            </w:tcBorders>
            <w:shd w:val="clear" w:color="auto" w:fill="auto"/>
            <w:hideMark/>
          </w:tcPr>
          <w:p w14:paraId="775C8089"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70</w:t>
            </w:r>
          </w:p>
        </w:tc>
        <w:tc>
          <w:tcPr>
            <w:tcW w:w="3473" w:type="dxa"/>
            <w:gridSpan w:val="2"/>
            <w:tcBorders>
              <w:top w:val="single" w:sz="8" w:space="0" w:color="auto"/>
              <w:left w:val="nil"/>
              <w:bottom w:val="single" w:sz="8" w:space="0" w:color="auto"/>
              <w:right w:val="single" w:sz="8" w:space="0" w:color="000000"/>
            </w:tcBorders>
            <w:shd w:val="clear" w:color="auto" w:fill="auto"/>
            <w:noWrap/>
            <w:hideMark/>
          </w:tcPr>
          <w:p w14:paraId="281687EE" w14:textId="77777777" w:rsidR="00E247AF" w:rsidRPr="00992444" w:rsidRDefault="00E247AF" w:rsidP="00911A80">
            <w:pPr>
              <w:rPr>
                <w:rFonts w:ascii="Courier New" w:eastAsia="Times New Roman" w:hAnsi="Courier New" w:cs="Courier New"/>
                <w:b/>
                <w:bCs/>
                <w:i/>
                <w:iCs/>
                <w:color w:val="FF0000"/>
                <w:sz w:val="20"/>
                <w:szCs w:val="20"/>
                <w:lang w:eastAsia="en-US"/>
              </w:rPr>
            </w:pPr>
            <w:bookmarkStart w:id="1539" w:name="diag_data"/>
            <w:bookmarkEnd w:id="1539"/>
            <w:r w:rsidRPr="00992444">
              <w:rPr>
                <w:rFonts w:ascii="Courier New" w:eastAsia="Times New Roman" w:hAnsi="Courier New" w:cs="Courier New"/>
                <w:b/>
                <w:bCs/>
                <w:i/>
                <w:iCs/>
                <w:color w:val="FF0000"/>
                <w:sz w:val="20"/>
                <w:szCs w:val="20"/>
                <w:lang w:eastAsia="en-US"/>
              </w:rPr>
              <w:t>DIAGNOSTIC_DATA</w:t>
            </w:r>
          </w:p>
          <w:p w14:paraId="32BC001B" w14:textId="03696C16" w:rsidR="003D4D45" w:rsidRPr="00992444" w:rsidRDefault="003D4D45"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 xml:space="preserve">See also </w:t>
            </w:r>
            <w:hyperlink w:anchor="logfile_hart" w:history="1">
              <w:proofErr w:type="spellStart"/>
              <w:r w:rsidRPr="00992444">
                <w:rPr>
                  <w:rStyle w:val="Hyperlink"/>
                  <w:rFonts w:ascii="Courier New" w:eastAsia="Times New Roman" w:hAnsi="Courier New" w:cs="Courier New"/>
                  <w:b/>
                  <w:bCs/>
                  <w:i/>
                  <w:iCs/>
                  <w:sz w:val="20"/>
                  <w:szCs w:val="20"/>
                  <w:lang w:eastAsia="en-US"/>
                </w:rPr>
                <w:t>logfile_hart</w:t>
              </w:r>
              <w:proofErr w:type="spellEnd"/>
            </w:hyperlink>
          </w:p>
        </w:tc>
        <w:tc>
          <w:tcPr>
            <w:tcW w:w="682" w:type="dxa"/>
            <w:tcBorders>
              <w:top w:val="single" w:sz="8" w:space="0" w:color="auto"/>
              <w:left w:val="nil"/>
              <w:bottom w:val="single" w:sz="8" w:space="0" w:color="auto"/>
              <w:right w:val="single" w:sz="4" w:space="0" w:color="auto"/>
            </w:tcBorders>
            <w:shd w:val="clear" w:color="auto" w:fill="auto"/>
            <w:hideMark/>
          </w:tcPr>
          <w:p w14:paraId="715CDADB"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Array</w:t>
            </w:r>
          </w:p>
        </w:tc>
        <w:tc>
          <w:tcPr>
            <w:tcW w:w="1329" w:type="dxa"/>
            <w:tcBorders>
              <w:top w:val="nil"/>
              <w:left w:val="nil"/>
              <w:bottom w:val="single" w:sz="8" w:space="0" w:color="auto"/>
              <w:right w:val="single" w:sz="4" w:space="0" w:color="auto"/>
            </w:tcBorders>
            <w:shd w:val="clear" w:color="auto" w:fill="auto"/>
            <w:noWrap/>
            <w:hideMark/>
          </w:tcPr>
          <w:p w14:paraId="1244F59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UInt16</w:t>
            </w:r>
          </w:p>
        </w:tc>
        <w:tc>
          <w:tcPr>
            <w:tcW w:w="537" w:type="dxa"/>
            <w:tcBorders>
              <w:top w:val="single" w:sz="8" w:space="0" w:color="auto"/>
              <w:left w:val="nil"/>
              <w:bottom w:val="single" w:sz="8" w:space="0" w:color="auto"/>
              <w:right w:val="single" w:sz="4" w:space="0" w:color="auto"/>
            </w:tcBorders>
            <w:shd w:val="clear" w:color="auto" w:fill="auto"/>
            <w:hideMark/>
          </w:tcPr>
          <w:p w14:paraId="7A8EDA1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27</w:t>
            </w:r>
          </w:p>
        </w:tc>
        <w:tc>
          <w:tcPr>
            <w:tcW w:w="522" w:type="dxa"/>
            <w:tcBorders>
              <w:top w:val="nil"/>
              <w:left w:val="nil"/>
              <w:bottom w:val="single" w:sz="8" w:space="0" w:color="auto"/>
              <w:right w:val="single" w:sz="4" w:space="0" w:color="auto"/>
            </w:tcBorders>
            <w:shd w:val="clear" w:color="auto" w:fill="auto"/>
            <w:hideMark/>
          </w:tcPr>
          <w:p w14:paraId="55520A6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single" w:sz="8" w:space="0" w:color="auto"/>
              <w:left w:val="nil"/>
              <w:bottom w:val="single" w:sz="8" w:space="0" w:color="auto"/>
              <w:right w:val="single" w:sz="4" w:space="0" w:color="auto"/>
            </w:tcBorders>
            <w:shd w:val="clear" w:color="auto" w:fill="auto"/>
            <w:hideMark/>
          </w:tcPr>
          <w:p w14:paraId="4765440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See Description</w:t>
            </w:r>
          </w:p>
        </w:tc>
        <w:tc>
          <w:tcPr>
            <w:tcW w:w="1085" w:type="dxa"/>
            <w:tcBorders>
              <w:top w:val="single" w:sz="8" w:space="0" w:color="auto"/>
              <w:left w:val="nil"/>
              <w:bottom w:val="single" w:sz="8" w:space="0" w:color="auto"/>
              <w:right w:val="single" w:sz="4" w:space="0" w:color="auto"/>
            </w:tcBorders>
            <w:shd w:val="clear" w:color="auto" w:fill="auto"/>
            <w:hideMark/>
          </w:tcPr>
          <w:p w14:paraId="12EF354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c>
          <w:tcPr>
            <w:tcW w:w="3254" w:type="dxa"/>
            <w:gridSpan w:val="2"/>
            <w:tcBorders>
              <w:top w:val="single" w:sz="8" w:space="0" w:color="auto"/>
              <w:left w:val="nil"/>
              <w:bottom w:val="single" w:sz="8" w:space="0" w:color="auto"/>
              <w:right w:val="single" w:sz="4" w:space="0" w:color="auto"/>
            </w:tcBorders>
            <w:shd w:val="clear" w:color="auto" w:fill="auto"/>
            <w:hideMark/>
          </w:tcPr>
          <w:p w14:paraId="7DDCC1B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r>
      <w:tr w:rsidR="00AE0C66" w:rsidRPr="00E632AD" w14:paraId="4BA5E91E"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5B1B2DFB"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71</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407E775E" w14:textId="77777777" w:rsidR="00E247AF" w:rsidRPr="00992444" w:rsidRDefault="00E247AF" w:rsidP="00911A80">
            <w:pPr>
              <w:rPr>
                <w:rFonts w:ascii="Courier New" w:eastAsia="Times New Roman" w:hAnsi="Courier New" w:cs="Courier New"/>
                <w:b/>
                <w:bCs/>
                <w:i/>
                <w:iCs/>
                <w:color w:val="FF0000"/>
                <w:sz w:val="20"/>
                <w:szCs w:val="20"/>
                <w:lang w:eastAsia="en-US"/>
              </w:rPr>
            </w:pPr>
            <w:bookmarkStart w:id="1540" w:name="Autotune"/>
            <w:bookmarkEnd w:id="1540"/>
            <w:r w:rsidRPr="00992444">
              <w:rPr>
                <w:rFonts w:ascii="Courier New" w:eastAsia="Times New Roman" w:hAnsi="Courier New" w:cs="Courier New"/>
                <w:b/>
                <w:bCs/>
                <w:i/>
                <w:iCs/>
                <w:color w:val="FF0000"/>
                <w:sz w:val="20"/>
                <w:szCs w:val="20"/>
                <w:lang w:eastAsia="en-US"/>
              </w:rPr>
              <w:t>AUTOTUNE</w:t>
            </w:r>
          </w:p>
          <w:p w14:paraId="3CBFE1EE" w14:textId="0CF7DAAC" w:rsidR="00320E56" w:rsidRPr="00992444" w:rsidRDefault="00320E56"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 xml:space="preserve">See also </w:t>
            </w:r>
            <w:hyperlink w:anchor="TuneData_hart" w:history="1">
              <w:proofErr w:type="spellStart"/>
              <w:r w:rsidRPr="00992444">
                <w:rPr>
                  <w:rStyle w:val="Hyperlink"/>
                  <w:rFonts w:ascii="Courier New" w:eastAsia="Times New Roman" w:hAnsi="Courier New" w:cs="Courier New"/>
                  <w:b/>
                  <w:bCs/>
                  <w:i/>
                  <w:iCs/>
                  <w:sz w:val="20"/>
                  <w:szCs w:val="20"/>
                  <w:lang w:eastAsia="en-US"/>
                </w:rPr>
                <w:t>TuneData_hart</w:t>
              </w:r>
              <w:proofErr w:type="spellEnd"/>
            </w:hyperlink>
          </w:p>
        </w:tc>
        <w:tc>
          <w:tcPr>
            <w:tcW w:w="682" w:type="dxa"/>
            <w:tcBorders>
              <w:top w:val="nil"/>
              <w:left w:val="nil"/>
              <w:bottom w:val="single" w:sz="4" w:space="0" w:color="auto"/>
              <w:right w:val="single" w:sz="4" w:space="0" w:color="auto"/>
            </w:tcBorders>
            <w:shd w:val="clear" w:color="auto" w:fill="auto"/>
            <w:hideMark/>
          </w:tcPr>
          <w:p w14:paraId="284B48F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6B3A2B7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31A1DC2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22" w:type="dxa"/>
            <w:tcBorders>
              <w:top w:val="nil"/>
              <w:left w:val="nil"/>
              <w:bottom w:val="single" w:sz="4" w:space="0" w:color="auto"/>
              <w:right w:val="single" w:sz="4" w:space="0" w:color="auto"/>
            </w:tcBorders>
            <w:shd w:val="clear" w:color="auto" w:fill="auto"/>
            <w:hideMark/>
          </w:tcPr>
          <w:p w14:paraId="29889ED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79434911"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55707A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16CCD8C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38CEC95D"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6ED0A07"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EA6781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2753" w:type="dxa"/>
            <w:tcBorders>
              <w:top w:val="nil"/>
              <w:left w:val="nil"/>
              <w:bottom w:val="single" w:sz="4" w:space="0" w:color="auto"/>
              <w:right w:val="single" w:sz="4" w:space="0" w:color="auto"/>
            </w:tcBorders>
            <w:shd w:val="clear" w:color="auto" w:fill="auto"/>
            <w:noWrap/>
            <w:hideMark/>
          </w:tcPr>
          <w:p w14:paraId="135B2557"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Supply Press</w:t>
            </w:r>
          </w:p>
        </w:tc>
        <w:tc>
          <w:tcPr>
            <w:tcW w:w="682" w:type="dxa"/>
            <w:tcBorders>
              <w:top w:val="nil"/>
              <w:left w:val="nil"/>
              <w:bottom w:val="single" w:sz="4" w:space="0" w:color="auto"/>
              <w:right w:val="single" w:sz="4" w:space="0" w:color="auto"/>
            </w:tcBorders>
            <w:shd w:val="clear" w:color="auto" w:fill="auto"/>
            <w:hideMark/>
          </w:tcPr>
          <w:p w14:paraId="2AB4398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F10798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61285A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5F9D790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3739184D"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466072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92C6FE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31AA7C58"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700FCEC5"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97C618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2753" w:type="dxa"/>
            <w:tcBorders>
              <w:top w:val="nil"/>
              <w:left w:val="nil"/>
              <w:bottom w:val="single" w:sz="4" w:space="0" w:color="auto"/>
              <w:right w:val="single" w:sz="4" w:space="0" w:color="auto"/>
            </w:tcBorders>
            <w:shd w:val="clear" w:color="auto" w:fill="auto"/>
            <w:noWrap/>
            <w:hideMark/>
          </w:tcPr>
          <w:p w14:paraId="23B6BC48"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Aggressiveness</w:t>
            </w:r>
          </w:p>
        </w:tc>
        <w:tc>
          <w:tcPr>
            <w:tcW w:w="682" w:type="dxa"/>
            <w:tcBorders>
              <w:top w:val="nil"/>
              <w:left w:val="nil"/>
              <w:bottom w:val="single" w:sz="4" w:space="0" w:color="auto"/>
              <w:right w:val="single" w:sz="4" w:space="0" w:color="auto"/>
            </w:tcBorders>
            <w:shd w:val="clear" w:color="auto" w:fill="auto"/>
            <w:hideMark/>
          </w:tcPr>
          <w:p w14:paraId="3461E52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AA00E1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Int8</w:t>
            </w:r>
          </w:p>
        </w:tc>
        <w:tc>
          <w:tcPr>
            <w:tcW w:w="537" w:type="dxa"/>
            <w:tcBorders>
              <w:top w:val="nil"/>
              <w:left w:val="nil"/>
              <w:bottom w:val="single" w:sz="4" w:space="0" w:color="auto"/>
              <w:right w:val="single" w:sz="4" w:space="0" w:color="auto"/>
            </w:tcBorders>
            <w:shd w:val="clear" w:color="auto" w:fill="auto"/>
            <w:hideMark/>
          </w:tcPr>
          <w:p w14:paraId="594844F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4489B62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000000" w:fill="FFFF00"/>
            <w:hideMark/>
          </w:tcPr>
          <w:p w14:paraId="721EDA60"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xml:space="preserve"> -9 to 9</w:t>
            </w:r>
          </w:p>
        </w:tc>
        <w:tc>
          <w:tcPr>
            <w:tcW w:w="1085" w:type="dxa"/>
            <w:tcBorders>
              <w:top w:val="nil"/>
              <w:left w:val="nil"/>
              <w:bottom w:val="single" w:sz="4" w:space="0" w:color="auto"/>
              <w:right w:val="single" w:sz="4" w:space="0" w:color="auto"/>
            </w:tcBorders>
            <w:shd w:val="clear" w:color="auto" w:fill="auto"/>
            <w:hideMark/>
          </w:tcPr>
          <w:p w14:paraId="24AC82A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091CD1D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469BE5ED"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74711CFF"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32726B7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2753" w:type="dxa"/>
            <w:tcBorders>
              <w:top w:val="nil"/>
              <w:left w:val="nil"/>
              <w:bottom w:val="nil"/>
              <w:right w:val="single" w:sz="4" w:space="0" w:color="auto"/>
            </w:tcBorders>
            <w:shd w:val="clear" w:color="auto" w:fill="auto"/>
            <w:noWrap/>
            <w:hideMark/>
          </w:tcPr>
          <w:p w14:paraId="6A91350D"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Tune Flags</w:t>
            </w:r>
          </w:p>
        </w:tc>
        <w:tc>
          <w:tcPr>
            <w:tcW w:w="682" w:type="dxa"/>
            <w:tcBorders>
              <w:top w:val="nil"/>
              <w:left w:val="nil"/>
              <w:bottom w:val="nil"/>
              <w:right w:val="single" w:sz="4" w:space="0" w:color="auto"/>
            </w:tcBorders>
            <w:shd w:val="clear" w:color="auto" w:fill="auto"/>
            <w:hideMark/>
          </w:tcPr>
          <w:p w14:paraId="5FAD33D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12AAFCE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nil"/>
              <w:right w:val="single" w:sz="4" w:space="0" w:color="auto"/>
            </w:tcBorders>
            <w:shd w:val="clear" w:color="auto" w:fill="auto"/>
            <w:hideMark/>
          </w:tcPr>
          <w:p w14:paraId="44B4E11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6A2B170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nil"/>
              <w:right w:val="single" w:sz="4" w:space="0" w:color="auto"/>
            </w:tcBorders>
            <w:shd w:val="clear" w:color="000000" w:fill="FFFF00"/>
            <w:hideMark/>
          </w:tcPr>
          <w:p w14:paraId="121F36D2"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1</w:t>
            </w:r>
          </w:p>
        </w:tc>
        <w:tc>
          <w:tcPr>
            <w:tcW w:w="1085" w:type="dxa"/>
            <w:tcBorders>
              <w:top w:val="nil"/>
              <w:left w:val="nil"/>
              <w:bottom w:val="nil"/>
              <w:right w:val="single" w:sz="4" w:space="0" w:color="auto"/>
            </w:tcBorders>
            <w:shd w:val="clear" w:color="auto" w:fill="auto"/>
            <w:hideMark/>
          </w:tcPr>
          <w:p w14:paraId="5286D08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18F9EA3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32EA9237"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65D07EAD"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single" w:sz="4" w:space="0" w:color="auto"/>
              <w:left w:val="nil"/>
              <w:bottom w:val="nil"/>
              <w:right w:val="single" w:sz="4" w:space="0" w:color="auto"/>
            </w:tcBorders>
            <w:shd w:val="clear" w:color="auto" w:fill="auto"/>
            <w:hideMark/>
          </w:tcPr>
          <w:p w14:paraId="0A989AED"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2753" w:type="dxa"/>
            <w:tcBorders>
              <w:top w:val="single" w:sz="4" w:space="0" w:color="auto"/>
              <w:left w:val="nil"/>
              <w:bottom w:val="nil"/>
              <w:right w:val="single" w:sz="4" w:space="0" w:color="auto"/>
            </w:tcBorders>
            <w:shd w:val="clear" w:color="auto" w:fill="auto"/>
            <w:noWrap/>
            <w:hideMark/>
          </w:tcPr>
          <w:p w14:paraId="1B7C350A"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Completion</w:t>
            </w:r>
          </w:p>
        </w:tc>
        <w:tc>
          <w:tcPr>
            <w:tcW w:w="682" w:type="dxa"/>
            <w:tcBorders>
              <w:top w:val="single" w:sz="4" w:space="0" w:color="auto"/>
              <w:left w:val="nil"/>
              <w:bottom w:val="nil"/>
              <w:right w:val="single" w:sz="4" w:space="0" w:color="auto"/>
            </w:tcBorders>
            <w:shd w:val="clear" w:color="auto" w:fill="auto"/>
            <w:hideMark/>
          </w:tcPr>
          <w:p w14:paraId="070B8A4B"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single" w:sz="4" w:space="0" w:color="auto"/>
              <w:left w:val="nil"/>
              <w:bottom w:val="nil"/>
              <w:right w:val="single" w:sz="4" w:space="0" w:color="auto"/>
            </w:tcBorders>
            <w:shd w:val="clear" w:color="auto" w:fill="auto"/>
            <w:hideMark/>
          </w:tcPr>
          <w:p w14:paraId="60C5019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Int16</w:t>
            </w:r>
          </w:p>
        </w:tc>
        <w:tc>
          <w:tcPr>
            <w:tcW w:w="537" w:type="dxa"/>
            <w:tcBorders>
              <w:top w:val="single" w:sz="4" w:space="0" w:color="auto"/>
              <w:left w:val="nil"/>
              <w:bottom w:val="nil"/>
              <w:right w:val="single" w:sz="4" w:space="0" w:color="auto"/>
            </w:tcBorders>
            <w:shd w:val="clear" w:color="auto" w:fill="auto"/>
            <w:hideMark/>
          </w:tcPr>
          <w:p w14:paraId="00D9D28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522" w:type="dxa"/>
            <w:tcBorders>
              <w:top w:val="single" w:sz="4" w:space="0" w:color="auto"/>
              <w:left w:val="nil"/>
              <w:bottom w:val="nil"/>
              <w:right w:val="single" w:sz="4" w:space="0" w:color="auto"/>
            </w:tcBorders>
            <w:shd w:val="clear" w:color="auto" w:fill="auto"/>
            <w:hideMark/>
          </w:tcPr>
          <w:p w14:paraId="3F6D1C2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single" w:sz="4" w:space="0" w:color="auto"/>
              <w:left w:val="nil"/>
              <w:bottom w:val="nil"/>
              <w:right w:val="single" w:sz="4" w:space="0" w:color="auto"/>
            </w:tcBorders>
            <w:shd w:val="clear" w:color="000000" w:fill="FFFF00"/>
            <w:hideMark/>
          </w:tcPr>
          <w:p w14:paraId="57DE62C8"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0</w:t>
            </w:r>
          </w:p>
        </w:tc>
        <w:tc>
          <w:tcPr>
            <w:tcW w:w="1085" w:type="dxa"/>
            <w:tcBorders>
              <w:top w:val="single" w:sz="4" w:space="0" w:color="auto"/>
              <w:left w:val="nil"/>
              <w:bottom w:val="nil"/>
              <w:right w:val="single" w:sz="4" w:space="0" w:color="auto"/>
            </w:tcBorders>
            <w:shd w:val="clear" w:color="auto" w:fill="auto"/>
            <w:hideMark/>
          </w:tcPr>
          <w:p w14:paraId="09806AB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single" w:sz="4" w:space="0" w:color="auto"/>
              <w:left w:val="nil"/>
              <w:bottom w:val="nil"/>
              <w:right w:val="single" w:sz="4" w:space="0" w:color="auto"/>
            </w:tcBorders>
            <w:shd w:val="clear" w:color="auto" w:fill="auto"/>
            <w:hideMark/>
          </w:tcPr>
          <w:p w14:paraId="1E8A18E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6F401D" w:rsidRPr="00E632AD" w14:paraId="6790AC93" w14:textId="77777777" w:rsidTr="00061490">
        <w:trPr>
          <w:trHeight w:val="300"/>
        </w:trPr>
        <w:tc>
          <w:tcPr>
            <w:tcW w:w="977" w:type="dxa"/>
            <w:vMerge w:val="restart"/>
            <w:tcBorders>
              <w:top w:val="nil"/>
              <w:left w:val="single" w:sz="8" w:space="0" w:color="auto"/>
              <w:bottom w:val="single" w:sz="4" w:space="0" w:color="auto"/>
              <w:right w:val="single" w:sz="4" w:space="0" w:color="auto"/>
            </w:tcBorders>
            <w:shd w:val="clear" w:color="auto" w:fill="auto"/>
            <w:hideMark/>
          </w:tcPr>
          <w:p w14:paraId="6BF80D36"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72</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261FCA87"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CHECK_PROCESS</w:t>
            </w:r>
          </w:p>
        </w:tc>
        <w:tc>
          <w:tcPr>
            <w:tcW w:w="682" w:type="dxa"/>
            <w:tcBorders>
              <w:top w:val="single" w:sz="8" w:space="0" w:color="auto"/>
              <w:left w:val="nil"/>
              <w:bottom w:val="single" w:sz="4" w:space="0" w:color="auto"/>
              <w:right w:val="single" w:sz="4" w:space="0" w:color="auto"/>
            </w:tcBorders>
            <w:shd w:val="clear" w:color="auto" w:fill="auto"/>
            <w:hideMark/>
          </w:tcPr>
          <w:p w14:paraId="2CA964E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7990ACC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848" w:type="dxa"/>
            <w:tcBorders>
              <w:top w:val="single" w:sz="8" w:space="0" w:color="auto"/>
              <w:left w:val="nil"/>
              <w:bottom w:val="single" w:sz="4" w:space="0" w:color="auto"/>
              <w:right w:val="single" w:sz="4" w:space="0" w:color="auto"/>
            </w:tcBorders>
            <w:shd w:val="clear" w:color="auto" w:fill="auto"/>
            <w:hideMark/>
          </w:tcPr>
          <w:p w14:paraId="3E42788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1717ED6E"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0BFC428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2039DFC3" w14:textId="77777777" w:rsidTr="00992444">
        <w:trPr>
          <w:trHeight w:val="300"/>
        </w:trPr>
        <w:tc>
          <w:tcPr>
            <w:tcW w:w="977" w:type="dxa"/>
            <w:vMerge/>
            <w:tcBorders>
              <w:top w:val="nil"/>
              <w:left w:val="single" w:sz="8" w:space="0" w:color="auto"/>
              <w:bottom w:val="single" w:sz="4" w:space="0" w:color="auto"/>
              <w:right w:val="single" w:sz="4" w:space="0" w:color="auto"/>
            </w:tcBorders>
            <w:vAlign w:val="center"/>
            <w:hideMark/>
          </w:tcPr>
          <w:p w14:paraId="34396F73"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A7565C6"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24CE0BFD"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PROCESS_ID</w:t>
            </w:r>
          </w:p>
        </w:tc>
        <w:tc>
          <w:tcPr>
            <w:tcW w:w="682" w:type="dxa"/>
            <w:vMerge w:val="restart"/>
            <w:tcBorders>
              <w:top w:val="nil"/>
              <w:left w:val="single" w:sz="4" w:space="0" w:color="auto"/>
              <w:bottom w:val="single" w:sz="4" w:space="0" w:color="auto"/>
              <w:right w:val="single" w:sz="4" w:space="0" w:color="auto"/>
            </w:tcBorders>
            <w:shd w:val="clear" w:color="auto" w:fill="auto"/>
            <w:hideMark/>
          </w:tcPr>
          <w:p w14:paraId="0FAE9F1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t>
            </w:r>
          </w:p>
        </w:tc>
        <w:tc>
          <w:tcPr>
            <w:tcW w:w="1329" w:type="dxa"/>
            <w:tcBorders>
              <w:top w:val="nil"/>
              <w:left w:val="nil"/>
              <w:bottom w:val="single" w:sz="4" w:space="0" w:color="auto"/>
              <w:right w:val="single" w:sz="4" w:space="0" w:color="auto"/>
            </w:tcBorders>
            <w:shd w:val="clear" w:color="auto" w:fill="auto"/>
            <w:hideMark/>
          </w:tcPr>
          <w:p w14:paraId="3919CEFB"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2E2651A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F17E8D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234C19CF"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single" w:sz="4" w:space="0" w:color="auto"/>
              <w:right w:val="single" w:sz="4" w:space="0" w:color="auto"/>
            </w:tcBorders>
            <w:shd w:val="clear" w:color="auto" w:fill="auto"/>
            <w:hideMark/>
          </w:tcPr>
          <w:p w14:paraId="3986D94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054AC37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70E4C297" w14:textId="77777777" w:rsidTr="00992444">
        <w:trPr>
          <w:trHeight w:val="315"/>
        </w:trPr>
        <w:tc>
          <w:tcPr>
            <w:tcW w:w="977" w:type="dxa"/>
            <w:vMerge/>
            <w:tcBorders>
              <w:top w:val="nil"/>
              <w:left w:val="single" w:sz="8" w:space="0" w:color="auto"/>
              <w:bottom w:val="single" w:sz="4" w:space="0" w:color="auto"/>
              <w:right w:val="single" w:sz="4" w:space="0" w:color="auto"/>
            </w:tcBorders>
            <w:vAlign w:val="center"/>
            <w:hideMark/>
          </w:tcPr>
          <w:p w14:paraId="6749F768"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1BA53A22"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nil"/>
              <w:right w:val="single" w:sz="4" w:space="0" w:color="auto"/>
            </w:tcBorders>
            <w:shd w:val="clear" w:color="auto" w:fill="auto"/>
            <w:hideMark/>
          </w:tcPr>
          <w:p w14:paraId="2CB3ECAA"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PERCENT_COMPLETE</w:t>
            </w:r>
          </w:p>
        </w:tc>
        <w:tc>
          <w:tcPr>
            <w:tcW w:w="682" w:type="dxa"/>
            <w:vMerge/>
            <w:tcBorders>
              <w:top w:val="nil"/>
              <w:left w:val="single" w:sz="4" w:space="0" w:color="auto"/>
              <w:bottom w:val="single" w:sz="4" w:space="0" w:color="auto"/>
              <w:right w:val="single" w:sz="4" w:space="0" w:color="auto"/>
            </w:tcBorders>
            <w:vAlign w:val="center"/>
            <w:hideMark/>
          </w:tcPr>
          <w:p w14:paraId="0D8B0616" w14:textId="77777777" w:rsidR="00E247AF" w:rsidRPr="00992444" w:rsidRDefault="00E247AF" w:rsidP="00911A80">
            <w:pPr>
              <w:rPr>
                <w:rFonts w:ascii="Calibri" w:eastAsia="Times New Roman" w:hAnsi="Calibri" w:cs="Calibri"/>
                <w:i/>
                <w:iCs/>
                <w:color w:val="000000"/>
                <w:sz w:val="22"/>
                <w:szCs w:val="22"/>
                <w:lang w:eastAsia="en-US"/>
              </w:rPr>
            </w:pPr>
          </w:p>
        </w:tc>
        <w:tc>
          <w:tcPr>
            <w:tcW w:w="1329" w:type="dxa"/>
            <w:tcBorders>
              <w:top w:val="nil"/>
              <w:left w:val="nil"/>
              <w:bottom w:val="nil"/>
              <w:right w:val="single" w:sz="4" w:space="0" w:color="auto"/>
            </w:tcBorders>
            <w:shd w:val="clear" w:color="auto" w:fill="auto"/>
            <w:hideMark/>
          </w:tcPr>
          <w:p w14:paraId="297522AE"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nil"/>
              <w:right w:val="single" w:sz="4" w:space="0" w:color="auto"/>
            </w:tcBorders>
            <w:shd w:val="clear" w:color="auto" w:fill="auto"/>
            <w:hideMark/>
          </w:tcPr>
          <w:p w14:paraId="0DC038E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nil"/>
              <w:right w:val="single" w:sz="4" w:space="0" w:color="auto"/>
            </w:tcBorders>
            <w:shd w:val="clear" w:color="auto" w:fill="auto"/>
            <w:hideMark/>
          </w:tcPr>
          <w:p w14:paraId="225347D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r/w</w:t>
            </w:r>
          </w:p>
        </w:tc>
        <w:tc>
          <w:tcPr>
            <w:tcW w:w="1848" w:type="dxa"/>
            <w:tcBorders>
              <w:top w:val="nil"/>
              <w:left w:val="nil"/>
              <w:bottom w:val="nil"/>
              <w:right w:val="single" w:sz="4" w:space="0" w:color="auto"/>
            </w:tcBorders>
            <w:shd w:val="clear" w:color="auto" w:fill="auto"/>
            <w:hideMark/>
          </w:tcPr>
          <w:p w14:paraId="6FF7C1BE" w14:textId="77777777" w:rsidR="00E247AF" w:rsidRPr="00992444" w:rsidRDefault="00E247AF" w:rsidP="00911A80">
            <w:pPr>
              <w:rPr>
                <w:rFonts w:ascii="Arial" w:eastAsia="Times New Roman" w:hAnsi="Arial" w:cs="Arial"/>
                <w:i/>
                <w:iCs/>
                <w:color w:val="0000FF"/>
                <w:sz w:val="18"/>
                <w:szCs w:val="18"/>
                <w:u w:val="single"/>
                <w:lang w:eastAsia="en-US"/>
              </w:rPr>
            </w:pPr>
            <w:r w:rsidRPr="00992444">
              <w:rPr>
                <w:rFonts w:ascii="Arial" w:eastAsia="Times New Roman" w:hAnsi="Arial" w:cs="Arial"/>
                <w:i/>
                <w:iCs/>
                <w:color w:val="0000FF"/>
                <w:sz w:val="18"/>
                <w:szCs w:val="18"/>
                <w:u w:val="single"/>
                <w:lang w:eastAsia="en-US"/>
              </w:rPr>
              <w:t> </w:t>
            </w:r>
          </w:p>
        </w:tc>
        <w:tc>
          <w:tcPr>
            <w:tcW w:w="1085" w:type="dxa"/>
            <w:tcBorders>
              <w:top w:val="nil"/>
              <w:left w:val="nil"/>
              <w:bottom w:val="nil"/>
              <w:right w:val="single" w:sz="4" w:space="0" w:color="auto"/>
            </w:tcBorders>
            <w:shd w:val="clear" w:color="auto" w:fill="auto"/>
            <w:hideMark/>
          </w:tcPr>
          <w:p w14:paraId="0ED0908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72458AA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018BA752" w14:textId="77777777" w:rsidTr="00061490">
        <w:trPr>
          <w:trHeight w:val="300"/>
        </w:trPr>
        <w:tc>
          <w:tcPr>
            <w:tcW w:w="977" w:type="dxa"/>
            <w:tcBorders>
              <w:top w:val="single" w:sz="8" w:space="0" w:color="auto"/>
              <w:left w:val="single" w:sz="8" w:space="0" w:color="auto"/>
              <w:bottom w:val="single" w:sz="4" w:space="0" w:color="auto"/>
              <w:right w:val="single" w:sz="4" w:space="0" w:color="auto"/>
            </w:tcBorders>
            <w:shd w:val="clear" w:color="auto" w:fill="auto"/>
            <w:hideMark/>
          </w:tcPr>
          <w:p w14:paraId="130A155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73</w:t>
            </w:r>
          </w:p>
        </w:tc>
        <w:tc>
          <w:tcPr>
            <w:tcW w:w="3473" w:type="dxa"/>
            <w:gridSpan w:val="2"/>
            <w:tcBorders>
              <w:top w:val="single" w:sz="8" w:space="0" w:color="auto"/>
              <w:left w:val="nil"/>
              <w:bottom w:val="single" w:sz="4" w:space="0" w:color="auto"/>
              <w:right w:val="single" w:sz="4" w:space="0" w:color="auto"/>
            </w:tcBorders>
            <w:shd w:val="clear" w:color="auto" w:fill="auto"/>
            <w:noWrap/>
            <w:hideMark/>
          </w:tcPr>
          <w:p w14:paraId="04E26A07"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UI_CUSTOM_CONFIGURATION</w:t>
            </w:r>
          </w:p>
        </w:tc>
        <w:tc>
          <w:tcPr>
            <w:tcW w:w="682" w:type="dxa"/>
            <w:tcBorders>
              <w:top w:val="single" w:sz="8" w:space="0" w:color="auto"/>
              <w:left w:val="nil"/>
              <w:bottom w:val="single" w:sz="4" w:space="0" w:color="auto"/>
              <w:right w:val="single" w:sz="4" w:space="0" w:color="auto"/>
            </w:tcBorders>
            <w:shd w:val="clear" w:color="auto" w:fill="auto"/>
            <w:hideMark/>
          </w:tcPr>
          <w:p w14:paraId="7D0A4ED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0F7F156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1963CF2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22" w:type="dxa"/>
            <w:tcBorders>
              <w:top w:val="single" w:sz="8" w:space="0" w:color="auto"/>
              <w:left w:val="nil"/>
              <w:bottom w:val="single" w:sz="4" w:space="0" w:color="auto"/>
              <w:right w:val="single" w:sz="4" w:space="0" w:color="auto"/>
            </w:tcBorders>
            <w:shd w:val="clear" w:color="auto" w:fill="auto"/>
            <w:hideMark/>
          </w:tcPr>
          <w:p w14:paraId="250FE03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6D1A7DC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2C57C0D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3D8DBCA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1A93E84" w14:textId="77777777" w:rsidTr="00992444">
        <w:trPr>
          <w:trHeight w:val="315"/>
        </w:trPr>
        <w:tc>
          <w:tcPr>
            <w:tcW w:w="977" w:type="dxa"/>
            <w:tcBorders>
              <w:top w:val="nil"/>
              <w:left w:val="single" w:sz="8" w:space="0" w:color="auto"/>
              <w:bottom w:val="single" w:sz="4" w:space="0" w:color="auto"/>
              <w:right w:val="single" w:sz="4" w:space="0" w:color="auto"/>
            </w:tcBorders>
            <w:shd w:val="clear" w:color="auto" w:fill="auto"/>
            <w:hideMark/>
          </w:tcPr>
          <w:p w14:paraId="659E94E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0FC46BB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noWrap/>
            <w:hideMark/>
          </w:tcPr>
          <w:p w14:paraId="7D6631EF"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CUSTOM_1_CONFIGURATION</w:t>
            </w:r>
          </w:p>
        </w:tc>
        <w:tc>
          <w:tcPr>
            <w:tcW w:w="682" w:type="dxa"/>
            <w:tcBorders>
              <w:top w:val="nil"/>
              <w:left w:val="nil"/>
              <w:bottom w:val="single" w:sz="4" w:space="0" w:color="auto"/>
              <w:right w:val="single" w:sz="4" w:space="0" w:color="auto"/>
            </w:tcBorders>
            <w:shd w:val="clear" w:color="auto" w:fill="auto"/>
            <w:hideMark/>
          </w:tcPr>
          <w:p w14:paraId="54969CD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10B465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18970CF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8" w:space="0" w:color="auto"/>
              <w:right w:val="single" w:sz="4" w:space="0" w:color="auto"/>
            </w:tcBorders>
            <w:shd w:val="clear" w:color="auto" w:fill="auto"/>
            <w:hideMark/>
          </w:tcPr>
          <w:p w14:paraId="75DA306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E7EFDB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from 1-9</w:t>
            </w:r>
          </w:p>
        </w:tc>
        <w:tc>
          <w:tcPr>
            <w:tcW w:w="1085" w:type="dxa"/>
            <w:tcBorders>
              <w:top w:val="nil"/>
              <w:left w:val="nil"/>
              <w:bottom w:val="single" w:sz="4" w:space="0" w:color="auto"/>
              <w:right w:val="single" w:sz="4" w:space="0" w:color="auto"/>
            </w:tcBorders>
            <w:shd w:val="clear" w:color="auto" w:fill="auto"/>
            <w:hideMark/>
          </w:tcPr>
          <w:p w14:paraId="78D80E5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13AB675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620C3C5A" w14:textId="77777777" w:rsidTr="00992444">
        <w:trPr>
          <w:trHeight w:val="315"/>
        </w:trPr>
        <w:tc>
          <w:tcPr>
            <w:tcW w:w="977" w:type="dxa"/>
            <w:tcBorders>
              <w:top w:val="nil"/>
              <w:left w:val="single" w:sz="8" w:space="0" w:color="auto"/>
              <w:bottom w:val="nil"/>
              <w:right w:val="single" w:sz="4" w:space="0" w:color="auto"/>
            </w:tcBorders>
            <w:shd w:val="clear" w:color="auto" w:fill="auto"/>
            <w:hideMark/>
          </w:tcPr>
          <w:p w14:paraId="44D01EB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7F37981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nil"/>
              <w:right w:val="single" w:sz="4" w:space="0" w:color="auto"/>
            </w:tcBorders>
            <w:shd w:val="clear" w:color="auto" w:fill="auto"/>
            <w:noWrap/>
            <w:hideMark/>
          </w:tcPr>
          <w:p w14:paraId="12D19D7E"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CUSTOM_2_CONFIGURATION</w:t>
            </w:r>
          </w:p>
        </w:tc>
        <w:tc>
          <w:tcPr>
            <w:tcW w:w="682" w:type="dxa"/>
            <w:tcBorders>
              <w:top w:val="nil"/>
              <w:left w:val="nil"/>
              <w:bottom w:val="nil"/>
              <w:right w:val="single" w:sz="4" w:space="0" w:color="auto"/>
            </w:tcBorders>
            <w:shd w:val="clear" w:color="auto" w:fill="auto"/>
            <w:hideMark/>
          </w:tcPr>
          <w:p w14:paraId="0E93B20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5321ACC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nil"/>
              <w:right w:val="single" w:sz="4" w:space="0" w:color="auto"/>
            </w:tcBorders>
            <w:shd w:val="clear" w:color="auto" w:fill="auto"/>
            <w:hideMark/>
          </w:tcPr>
          <w:p w14:paraId="4DEE404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nil"/>
              <w:right w:val="single" w:sz="4" w:space="0" w:color="auto"/>
            </w:tcBorders>
            <w:shd w:val="clear" w:color="auto" w:fill="auto"/>
            <w:hideMark/>
          </w:tcPr>
          <w:p w14:paraId="4824086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29625A5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from 1-9</w:t>
            </w:r>
          </w:p>
        </w:tc>
        <w:tc>
          <w:tcPr>
            <w:tcW w:w="1085" w:type="dxa"/>
            <w:tcBorders>
              <w:top w:val="nil"/>
              <w:left w:val="nil"/>
              <w:bottom w:val="nil"/>
              <w:right w:val="single" w:sz="4" w:space="0" w:color="auto"/>
            </w:tcBorders>
            <w:shd w:val="clear" w:color="auto" w:fill="auto"/>
            <w:hideMark/>
          </w:tcPr>
          <w:p w14:paraId="3D31758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3254" w:type="dxa"/>
            <w:gridSpan w:val="2"/>
            <w:tcBorders>
              <w:top w:val="nil"/>
              <w:left w:val="nil"/>
              <w:bottom w:val="nil"/>
              <w:right w:val="single" w:sz="4" w:space="0" w:color="auto"/>
            </w:tcBorders>
            <w:shd w:val="clear" w:color="auto" w:fill="auto"/>
            <w:hideMark/>
          </w:tcPr>
          <w:p w14:paraId="2D77A54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r>
      <w:tr w:rsidR="00AE0C66" w:rsidRPr="00CC4E0B" w14:paraId="1F5A262A" w14:textId="77777777" w:rsidTr="00061490">
        <w:trPr>
          <w:trHeight w:val="300"/>
        </w:trPr>
        <w:tc>
          <w:tcPr>
            <w:tcW w:w="977" w:type="dxa"/>
            <w:tcBorders>
              <w:top w:val="single" w:sz="8" w:space="0" w:color="auto"/>
              <w:left w:val="single" w:sz="8" w:space="0" w:color="auto"/>
              <w:bottom w:val="single" w:sz="4" w:space="0" w:color="auto"/>
              <w:right w:val="single" w:sz="4" w:space="0" w:color="auto"/>
            </w:tcBorders>
            <w:shd w:val="clear" w:color="auto" w:fill="auto"/>
            <w:hideMark/>
          </w:tcPr>
          <w:p w14:paraId="0A74454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74</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29937770"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FAILED_STATE</w:t>
            </w:r>
          </w:p>
        </w:tc>
        <w:tc>
          <w:tcPr>
            <w:tcW w:w="682" w:type="dxa"/>
            <w:tcBorders>
              <w:top w:val="single" w:sz="8" w:space="0" w:color="auto"/>
              <w:left w:val="nil"/>
              <w:bottom w:val="single" w:sz="4" w:space="0" w:color="auto"/>
              <w:right w:val="single" w:sz="4" w:space="0" w:color="auto"/>
            </w:tcBorders>
            <w:shd w:val="clear" w:color="auto" w:fill="auto"/>
            <w:hideMark/>
          </w:tcPr>
          <w:p w14:paraId="1959BCB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22A94E5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542FFAC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22" w:type="dxa"/>
            <w:tcBorders>
              <w:top w:val="single" w:sz="8" w:space="0" w:color="auto"/>
              <w:left w:val="nil"/>
              <w:bottom w:val="single" w:sz="4" w:space="0" w:color="auto"/>
              <w:right w:val="single" w:sz="4" w:space="0" w:color="auto"/>
            </w:tcBorders>
            <w:shd w:val="clear" w:color="auto" w:fill="auto"/>
            <w:hideMark/>
          </w:tcPr>
          <w:p w14:paraId="4FB3CE6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4002FF4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4E08B5F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3F3996C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7184A65"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6076D2E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4984CF5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07140385"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FF</w:t>
            </w:r>
          </w:p>
        </w:tc>
        <w:tc>
          <w:tcPr>
            <w:tcW w:w="682" w:type="dxa"/>
            <w:tcBorders>
              <w:top w:val="nil"/>
              <w:left w:val="nil"/>
              <w:bottom w:val="single" w:sz="4" w:space="0" w:color="auto"/>
              <w:right w:val="single" w:sz="4" w:space="0" w:color="auto"/>
            </w:tcBorders>
            <w:shd w:val="clear" w:color="auto" w:fill="auto"/>
            <w:hideMark/>
          </w:tcPr>
          <w:p w14:paraId="25D7CBE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2B6147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7E3AFD6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3817534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71E2609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NA</w:t>
            </w:r>
          </w:p>
        </w:tc>
        <w:tc>
          <w:tcPr>
            <w:tcW w:w="1085" w:type="dxa"/>
            <w:tcBorders>
              <w:top w:val="nil"/>
              <w:left w:val="nil"/>
              <w:bottom w:val="single" w:sz="4" w:space="0" w:color="auto"/>
              <w:right w:val="single" w:sz="4" w:space="0" w:color="auto"/>
            </w:tcBorders>
            <w:shd w:val="clear" w:color="auto" w:fill="auto"/>
            <w:hideMark/>
          </w:tcPr>
          <w:p w14:paraId="14A0A1F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NA</w:t>
            </w:r>
          </w:p>
        </w:tc>
        <w:tc>
          <w:tcPr>
            <w:tcW w:w="3254" w:type="dxa"/>
            <w:gridSpan w:val="2"/>
            <w:tcBorders>
              <w:top w:val="nil"/>
              <w:left w:val="nil"/>
              <w:bottom w:val="single" w:sz="4" w:space="0" w:color="auto"/>
              <w:right w:val="single" w:sz="4" w:space="0" w:color="auto"/>
            </w:tcBorders>
            <w:shd w:val="clear" w:color="auto" w:fill="auto"/>
            <w:hideMark/>
          </w:tcPr>
          <w:p w14:paraId="7171D57F" w14:textId="77777777" w:rsidR="00E247AF" w:rsidRPr="00CC4E0B" w:rsidRDefault="00E247AF" w:rsidP="00911A80">
            <w:pPr>
              <w:jc w:val="center"/>
              <w:rPr>
                <w:rFonts w:ascii="Arial" w:eastAsia="Times New Roman" w:hAnsi="Arial" w:cs="Arial"/>
                <w:sz w:val="22"/>
                <w:szCs w:val="22"/>
                <w:lang w:eastAsia="en-US"/>
              </w:rPr>
            </w:pPr>
            <w:r w:rsidRPr="00CC4E0B">
              <w:rPr>
                <w:rFonts w:ascii="Arial" w:eastAsia="Times New Roman" w:hAnsi="Arial" w:cs="Arial"/>
                <w:sz w:val="22"/>
                <w:szCs w:val="22"/>
                <w:lang w:eastAsia="en-US"/>
              </w:rPr>
              <w:t>NA</w:t>
            </w:r>
          </w:p>
        </w:tc>
      </w:tr>
      <w:tr w:rsidR="00AE0C66" w:rsidRPr="00CC4E0B" w14:paraId="32773BE5"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39EAD5D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single" w:sz="4" w:space="0" w:color="auto"/>
              <w:left w:val="nil"/>
              <w:bottom w:val="single" w:sz="4" w:space="0" w:color="auto"/>
              <w:right w:val="single" w:sz="4" w:space="0" w:color="auto"/>
            </w:tcBorders>
            <w:shd w:val="clear" w:color="auto" w:fill="auto"/>
            <w:hideMark/>
          </w:tcPr>
          <w:p w14:paraId="011A681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6D17B256"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APP</w:t>
            </w:r>
          </w:p>
        </w:tc>
        <w:tc>
          <w:tcPr>
            <w:tcW w:w="682" w:type="dxa"/>
            <w:tcBorders>
              <w:top w:val="nil"/>
              <w:left w:val="nil"/>
              <w:bottom w:val="single" w:sz="4" w:space="0" w:color="auto"/>
              <w:right w:val="single" w:sz="4" w:space="0" w:color="auto"/>
            </w:tcBorders>
            <w:shd w:val="clear" w:color="auto" w:fill="auto"/>
            <w:hideMark/>
          </w:tcPr>
          <w:p w14:paraId="41217CB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CBB287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730C33D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362DE4C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9AE4AC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E77C61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63F7BF6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7B3AC18" w14:textId="77777777" w:rsidTr="00992444">
        <w:trPr>
          <w:trHeight w:val="315"/>
        </w:trPr>
        <w:tc>
          <w:tcPr>
            <w:tcW w:w="977" w:type="dxa"/>
            <w:tcBorders>
              <w:top w:val="nil"/>
              <w:left w:val="single" w:sz="8" w:space="0" w:color="auto"/>
              <w:bottom w:val="single" w:sz="8" w:space="0" w:color="auto"/>
              <w:right w:val="single" w:sz="4" w:space="0" w:color="auto"/>
            </w:tcBorders>
            <w:shd w:val="clear" w:color="auto" w:fill="auto"/>
            <w:hideMark/>
          </w:tcPr>
          <w:p w14:paraId="234199B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8" w:space="0" w:color="auto"/>
              <w:right w:val="single" w:sz="4" w:space="0" w:color="auto"/>
            </w:tcBorders>
            <w:shd w:val="clear" w:color="auto" w:fill="auto"/>
            <w:hideMark/>
          </w:tcPr>
          <w:p w14:paraId="26B3771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8" w:space="0" w:color="auto"/>
              <w:right w:val="single" w:sz="4" w:space="0" w:color="auto"/>
            </w:tcBorders>
            <w:shd w:val="clear" w:color="auto" w:fill="auto"/>
            <w:hideMark/>
          </w:tcPr>
          <w:p w14:paraId="4DECBD98"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PROPAGATE_APFS_TO_RB</w:t>
            </w:r>
          </w:p>
        </w:tc>
        <w:tc>
          <w:tcPr>
            <w:tcW w:w="682" w:type="dxa"/>
            <w:tcBorders>
              <w:top w:val="nil"/>
              <w:left w:val="nil"/>
              <w:bottom w:val="single" w:sz="8" w:space="0" w:color="auto"/>
              <w:right w:val="single" w:sz="4" w:space="0" w:color="auto"/>
            </w:tcBorders>
            <w:shd w:val="clear" w:color="auto" w:fill="auto"/>
            <w:hideMark/>
          </w:tcPr>
          <w:p w14:paraId="0E323CF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3858E9C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8" w:space="0" w:color="auto"/>
              <w:right w:val="single" w:sz="4" w:space="0" w:color="auto"/>
            </w:tcBorders>
            <w:shd w:val="clear" w:color="auto" w:fill="auto"/>
            <w:hideMark/>
          </w:tcPr>
          <w:p w14:paraId="460C62C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8" w:space="0" w:color="auto"/>
              <w:right w:val="single" w:sz="4" w:space="0" w:color="auto"/>
            </w:tcBorders>
            <w:shd w:val="clear" w:color="auto" w:fill="auto"/>
            <w:hideMark/>
          </w:tcPr>
          <w:p w14:paraId="6436926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1C9B945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0, 1</w:t>
            </w:r>
          </w:p>
        </w:tc>
        <w:tc>
          <w:tcPr>
            <w:tcW w:w="1085" w:type="dxa"/>
            <w:tcBorders>
              <w:top w:val="nil"/>
              <w:left w:val="nil"/>
              <w:bottom w:val="single" w:sz="4" w:space="0" w:color="auto"/>
              <w:right w:val="single" w:sz="4" w:space="0" w:color="auto"/>
            </w:tcBorders>
            <w:shd w:val="clear" w:color="000000" w:fill="FFFF00"/>
            <w:hideMark/>
          </w:tcPr>
          <w:p w14:paraId="1797CC44" w14:textId="77777777" w:rsidR="00E247AF" w:rsidRPr="00CC4E0B" w:rsidRDefault="00E247AF" w:rsidP="00911A80">
            <w:pPr>
              <w:jc w:val="right"/>
              <w:rPr>
                <w:rFonts w:ascii="Arial" w:eastAsia="Times New Roman" w:hAnsi="Arial" w:cs="Arial"/>
                <w:b/>
                <w:bCs/>
                <w:color w:val="C00000"/>
                <w:sz w:val="18"/>
                <w:szCs w:val="18"/>
                <w:lang w:eastAsia="en-US"/>
              </w:rPr>
            </w:pPr>
            <w:r w:rsidRPr="00CC4E0B">
              <w:rPr>
                <w:rFonts w:ascii="Arial" w:eastAsia="Times New Roman" w:hAnsi="Arial" w:cs="Arial"/>
                <w:b/>
                <w:bCs/>
                <w:color w:val="C00000"/>
                <w:sz w:val="18"/>
                <w:szCs w:val="18"/>
                <w:lang w:eastAsia="en-US"/>
              </w:rPr>
              <w:t>1</w:t>
            </w:r>
          </w:p>
        </w:tc>
        <w:tc>
          <w:tcPr>
            <w:tcW w:w="3254" w:type="dxa"/>
            <w:gridSpan w:val="2"/>
            <w:tcBorders>
              <w:top w:val="nil"/>
              <w:left w:val="nil"/>
              <w:bottom w:val="single" w:sz="4" w:space="0" w:color="auto"/>
              <w:right w:val="single" w:sz="4" w:space="0" w:color="auto"/>
            </w:tcBorders>
            <w:shd w:val="clear" w:color="000000" w:fill="FFFF00"/>
            <w:hideMark/>
          </w:tcPr>
          <w:p w14:paraId="358418AE" w14:textId="77777777" w:rsidR="00E247AF" w:rsidRPr="00CC4E0B" w:rsidRDefault="00E247AF" w:rsidP="00911A80">
            <w:pPr>
              <w:jc w:val="center"/>
              <w:rPr>
                <w:rFonts w:ascii="Arial" w:eastAsia="Times New Roman" w:hAnsi="Arial" w:cs="Arial"/>
                <w:b/>
                <w:bCs/>
                <w:color w:val="C00000"/>
                <w:sz w:val="22"/>
                <w:szCs w:val="22"/>
                <w:lang w:eastAsia="en-US"/>
              </w:rPr>
            </w:pPr>
            <w:r w:rsidRPr="00CC4E0B">
              <w:rPr>
                <w:rFonts w:ascii="Arial" w:eastAsia="Times New Roman" w:hAnsi="Arial" w:cs="Arial"/>
                <w:b/>
                <w:bCs/>
                <w:color w:val="C00000"/>
                <w:sz w:val="22"/>
                <w:szCs w:val="22"/>
                <w:lang w:eastAsia="en-US"/>
              </w:rPr>
              <w:t>1</w:t>
            </w:r>
          </w:p>
        </w:tc>
      </w:tr>
      <w:tr w:rsidR="00AE0C66" w:rsidRPr="00E632AD" w14:paraId="5A9002BF" w14:textId="77777777" w:rsidTr="00061490">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32DDE93D"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75</w:t>
            </w:r>
          </w:p>
        </w:tc>
        <w:tc>
          <w:tcPr>
            <w:tcW w:w="3473" w:type="dxa"/>
            <w:gridSpan w:val="2"/>
            <w:tcBorders>
              <w:top w:val="nil"/>
              <w:left w:val="nil"/>
              <w:bottom w:val="single" w:sz="4" w:space="0" w:color="auto"/>
              <w:right w:val="single" w:sz="4" w:space="0" w:color="auto"/>
            </w:tcBorders>
            <w:shd w:val="clear" w:color="auto" w:fill="auto"/>
            <w:hideMark/>
          </w:tcPr>
          <w:p w14:paraId="06499ECF"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FINAL_VALUE_D</w:t>
            </w:r>
          </w:p>
        </w:tc>
        <w:tc>
          <w:tcPr>
            <w:tcW w:w="682" w:type="dxa"/>
            <w:tcBorders>
              <w:top w:val="nil"/>
              <w:left w:val="nil"/>
              <w:bottom w:val="single" w:sz="4" w:space="0" w:color="auto"/>
              <w:right w:val="single" w:sz="4" w:space="0" w:color="auto"/>
            </w:tcBorders>
            <w:shd w:val="clear" w:color="auto" w:fill="auto"/>
            <w:hideMark/>
          </w:tcPr>
          <w:p w14:paraId="515E0FE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20955E0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1D43DF3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22" w:type="dxa"/>
            <w:tcBorders>
              <w:top w:val="nil"/>
              <w:left w:val="nil"/>
              <w:bottom w:val="single" w:sz="4" w:space="0" w:color="auto"/>
              <w:right w:val="single" w:sz="4" w:space="0" w:color="auto"/>
            </w:tcBorders>
            <w:shd w:val="clear" w:color="auto" w:fill="auto"/>
            <w:hideMark/>
          </w:tcPr>
          <w:p w14:paraId="4FD8450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36DD393F"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FE9EA9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2BD9B8B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09330631"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61C6310D"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0B54AD7F"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4A909895"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tcBorders>
              <w:top w:val="nil"/>
              <w:left w:val="nil"/>
              <w:bottom w:val="single" w:sz="4" w:space="0" w:color="auto"/>
              <w:right w:val="single" w:sz="4" w:space="0" w:color="auto"/>
            </w:tcBorders>
            <w:shd w:val="clear" w:color="auto" w:fill="auto"/>
            <w:hideMark/>
          </w:tcPr>
          <w:p w14:paraId="283A75DB"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5C8115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474E656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2595646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F3AB064"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398DE3C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BAD</w:t>
            </w:r>
          </w:p>
        </w:tc>
        <w:tc>
          <w:tcPr>
            <w:tcW w:w="3254" w:type="dxa"/>
            <w:gridSpan w:val="2"/>
            <w:tcBorders>
              <w:top w:val="nil"/>
              <w:left w:val="nil"/>
              <w:bottom w:val="single" w:sz="4" w:space="0" w:color="auto"/>
              <w:right w:val="single" w:sz="4" w:space="0" w:color="auto"/>
            </w:tcBorders>
            <w:shd w:val="clear" w:color="auto" w:fill="auto"/>
            <w:hideMark/>
          </w:tcPr>
          <w:p w14:paraId="13679E5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BAD</w:t>
            </w:r>
          </w:p>
        </w:tc>
      </w:tr>
      <w:tr w:rsidR="00AE0C66" w:rsidRPr="00E632AD" w14:paraId="3010AD07" w14:textId="77777777" w:rsidTr="00992444">
        <w:trPr>
          <w:trHeight w:val="315"/>
        </w:trPr>
        <w:tc>
          <w:tcPr>
            <w:tcW w:w="977" w:type="dxa"/>
            <w:tcBorders>
              <w:top w:val="nil"/>
              <w:left w:val="single" w:sz="8" w:space="0" w:color="auto"/>
              <w:bottom w:val="single" w:sz="8" w:space="0" w:color="auto"/>
              <w:right w:val="single" w:sz="4" w:space="0" w:color="auto"/>
            </w:tcBorders>
            <w:shd w:val="clear" w:color="auto" w:fill="auto"/>
            <w:hideMark/>
          </w:tcPr>
          <w:p w14:paraId="05814651"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4B7353F6"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2268E999"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tcBorders>
              <w:top w:val="nil"/>
              <w:left w:val="nil"/>
              <w:bottom w:val="single" w:sz="8" w:space="0" w:color="auto"/>
              <w:right w:val="single" w:sz="4" w:space="0" w:color="auto"/>
            </w:tcBorders>
            <w:shd w:val="clear" w:color="auto" w:fill="auto"/>
            <w:hideMark/>
          </w:tcPr>
          <w:p w14:paraId="2DD6554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129204D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8" w:space="0" w:color="auto"/>
              <w:right w:val="single" w:sz="4" w:space="0" w:color="auto"/>
            </w:tcBorders>
            <w:shd w:val="clear" w:color="auto" w:fill="auto"/>
            <w:hideMark/>
          </w:tcPr>
          <w:p w14:paraId="06D1997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8" w:space="0" w:color="auto"/>
              <w:right w:val="single" w:sz="4" w:space="0" w:color="auto"/>
            </w:tcBorders>
            <w:shd w:val="clear" w:color="auto" w:fill="auto"/>
            <w:hideMark/>
          </w:tcPr>
          <w:p w14:paraId="31F8EB0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355E51DA"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0, 1</w:t>
            </w:r>
          </w:p>
        </w:tc>
        <w:tc>
          <w:tcPr>
            <w:tcW w:w="1085" w:type="dxa"/>
            <w:tcBorders>
              <w:top w:val="nil"/>
              <w:left w:val="nil"/>
              <w:bottom w:val="single" w:sz="8" w:space="0" w:color="auto"/>
              <w:right w:val="single" w:sz="4" w:space="0" w:color="auto"/>
            </w:tcBorders>
            <w:shd w:val="clear" w:color="auto" w:fill="auto"/>
            <w:hideMark/>
          </w:tcPr>
          <w:p w14:paraId="7E76E2E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31EB6F1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786D72C4" w14:textId="77777777" w:rsidTr="00061490">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0ACAB4D2"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76</w:t>
            </w:r>
          </w:p>
        </w:tc>
        <w:tc>
          <w:tcPr>
            <w:tcW w:w="3473" w:type="dxa"/>
            <w:gridSpan w:val="2"/>
            <w:tcBorders>
              <w:top w:val="single" w:sz="8" w:space="0" w:color="auto"/>
              <w:left w:val="nil"/>
              <w:bottom w:val="single" w:sz="4" w:space="0" w:color="auto"/>
              <w:right w:val="single" w:sz="4" w:space="0" w:color="000000"/>
            </w:tcBorders>
            <w:shd w:val="clear" w:color="auto" w:fill="auto"/>
            <w:noWrap/>
            <w:hideMark/>
          </w:tcPr>
          <w:p w14:paraId="1D879683"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FINAL_POSITION_VALUE_D</w:t>
            </w:r>
          </w:p>
        </w:tc>
        <w:tc>
          <w:tcPr>
            <w:tcW w:w="682" w:type="dxa"/>
            <w:tcBorders>
              <w:top w:val="nil"/>
              <w:left w:val="nil"/>
              <w:bottom w:val="single" w:sz="4" w:space="0" w:color="auto"/>
              <w:right w:val="single" w:sz="4" w:space="0" w:color="auto"/>
            </w:tcBorders>
            <w:shd w:val="clear" w:color="auto" w:fill="auto"/>
            <w:hideMark/>
          </w:tcPr>
          <w:p w14:paraId="75A5D83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76655BE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29845CC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22" w:type="dxa"/>
            <w:tcBorders>
              <w:top w:val="nil"/>
              <w:left w:val="nil"/>
              <w:bottom w:val="single" w:sz="4" w:space="0" w:color="auto"/>
              <w:right w:val="single" w:sz="4" w:space="0" w:color="auto"/>
            </w:tcBorders>
            <w:shd w:val="clear" w:color="auto" w:fill="auto"/>
            <w:hideMark/>
          </w:tcPr>
          <w:p w14:paraId="55E720D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1EE4CCCD"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A919A6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4EDC672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3D82B2E9"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19D8CD3B"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lastRenderedPageBreak/>
              <w:t> </w:t>
            </w:r>
          </w:p>
        </w:tc>
        <w:tc>
          <w:tcPr>
            <w:tcW w:w="720" w:type="dxa"/>
            <w:tcBorders>
              <w:top w:val="nil"/>
              <w:left w:val="nil"/>
              <w:bottom w:val="nil"/>
              <w:right w:val="single" w:sz="4" w:space="0" w:color="auto"/>
            </w:tcBorders>
            <w:shd w:val="clear" w:color="auto" w:fill="auto"/>
            <w:hideMark/>
          </w:tcPr>
          <w:p w14:paraId="2D460602"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72614FB1"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tcBorders>
              <w:top w:val="nil"/>
              <w:left w:val="nil"/>
              <w:bottom w:val="single" w:sz="4" w:space="0" w:color="auto"/>
              <w:right w:val="single" w:sz="4" w:space="0" w:color="auto"/>
            </w:tcBorders>
            <w:shd w:val="clear" w:color="auto" w:fill="auto"/>
            <w:hideMark/>
          </w:tcPr>
          <w:p w14:paraId="1A3B38C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CFD1CE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454AAD1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5CE06AF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8750E87"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DBB27B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BAD</w:t>
            </w:r>
          </w:p>
        </w:tc>
        <w:tc>
          <w:tcPr>
            <w:tcW w:w="3254" w:type="dxa"/>
            <w:gridSpan w:val="2"/>
            <w:tcBorders>
              <w:top w:val="nil"/>
              <w:left w:val="nil"/>
              <w:bottom w:val="single" w:sz="4" w:space="0" w:color="auto"/>
              <w:right w:val="single" w:sz="4" w:space="0" w:color="auto"/>
            </w:tcBorders>
            <w:shd w:val="clear" w:color="auto" w:fill="auto"/>
            <w:hideMark/>
          </w:tcPr>
          <w:p w14:paraId="7FF0373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BAD</w:t>
            </w:r>
          </w:p>
        </w:tc>
      </w:tr>
      <w:tr w:rsidR="00AE0C66" w:rsidRPr="00E632AD" w14:paraId="0205C49C" w14:textId="77777777" w:rsidTr="00992444">
        <w:trPr>
          <w:trHeight w:val="495"/>
        </w:trPr>
        <w:tc>
          <w:tcPr>
            <w:tcW w:w="977" w:type="dxa"/>
            <w:tcBorders>
              <w:top w:val="nil"/>
              <w:left w:val="single" w:sz="8" w:space="0" w:color="auto"/>
              <w:bottom w:val="single" w:sz="8" w:space="0" w:color="auto"/>
              <w:right w:val="single" w:sz="4" w:space="0" w:color="auto"/>
            </w:tcBorders>
            <w:shd w:val="clear" w:color="auto" w:fill="auto"/>
            <w:hideMark/>
          </w:tcPr>
          <w:p w14:paraId="5A167992"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2B42C994"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3C3C100D"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tcBorders>
              <w:top w:val="nil"/>
              <w:left w:val="nil"/>
              <w:bottom w:val="single" w:sz="8" w:space="0" w:color="auto"/>
              <w:right w:val="single" w:sz="4" w:space="0" w:color="auto"/>
            </w:tcBorders>
            <w:shd w:val="clear" w:color="auto" w:fill="auto"/>
            <w:hideMark/>
          </w:tcPr>
          <w:p w14:paraId="6740A20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3594E88B"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8" w:space="0" w:color="auto"/>
              <w:right w:val="single" w:sz="4" w:space="0" w:color="auto"/>
            </w:tcBorders>
            <w:shd w:val="clear" w:color="auto" w:fill="auto"/>
            <w:hideMark/>
          </w:tcPr>
          <w:p w14:paraId="2CA9FBF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8" w:space="0" w:color="auto"/>
              <w:right w:val="single" w:sz="4" w:space="0" w:color="auto"/>
            </w:tcBorders>
            <w:shd w:val="clear" w:color="auto" w:fill="auto"/>
            <w:hideMark/>
          </w:tcPr>
          <w:p w14:paraId="1033A93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28EF7A33"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0, 1, 2,</w:t>
            </w:r>
            <w:proofErr w:type="gramStart"/>
            <w:r w:rsidRPr="00992444">
              <w:rPr>
                <w:rFonts w:ascii="Arial" w:eastAsia="Times New Roman" w:hAnsi="Arial" w:cs="Arial"/>
                <w:i/>
                <w:iCs/>
                <w:sz w:val="18"/>
                <w:szCs w:val="18"/>
                <w:lang w:eastAsia="en-US"/>
              </w:rPr>
              <w:t>4,. . .</w:t>
            </w:r>
            <w:proofErr w:type="gramEnd"/>
            <w:r w:rsidRPr="00992444">
              <w:rPr>
                <w:rFonts w:ascii="Arial" w:eastAsia="Times New Roman" w:hAnsi="Arial" w:cs="Arial"/>
                <w:i/>
                <w:iCs/>
                <w:sz w:val="18"/>
                <w:szCs w:val="18"/>
                <w:lang w:eastAsia="en-US"/>
              </w:rPr>
              <w:t>100</w:t>
            </w:r>
          </w:p>
        </w:tc>
        <w:tc>
          <w:tcPr>
            <w:tcW w:w="1085" w:type="dxa"/>
            <w:tcBorders>
              <w:top w:val="nil"/>
              <w:left w:val="nil"/>
              <w:bottom w:val="single" w:sz="8" w:space="0" w:color="auto"/>
              <w:right w:val="single" w:sz="4" w:space="0" w:color="auto"/>
            </w:tcBorders>
            <w:shd w:val="clear" w:color="auto" w:fill="auto"/>
            <w:hideMark/>
          </w:tcPr>
          <w:p w14:paraId="062FBA7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70121D9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656DE4B4" w14:textId="77777777" w:rsidTr="00061490">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3254424E"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77</w:t>
            </w:r>
          </w:p>
        </w:tc>
        <w:tc>
          <w:tcPr>
            <w:tcW w:w="3473" w:type="dxa"/>
            <w:gridSpan w:val="2"/>
            <w:tcBorders>
              <w:top w:val="nil"/>
              <w:left w:val="nil"/>
              <w:bottom w:val="single" w:sz="4" w:space="0" w:color="auto"/>
              <w:right w:val="single" w:sz="4" w:space="0" w:color="auto"/>
            </w:tcBorders>
            <w:shd w:val="clear" w:color="auto" w:fill="auto"/>
            <w:hideMark/>
          </w:tcPr>
          <w:p w14:paraId="65807590"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FINAL_VALUE_DINT</w:t>
            </w:r>
          </w:p>
        </w:tc>
        <w:tc>
          <w:tcPr>
            <w:tcW w:w="682" w:type="dxa"/>
            <w:tcBorders>
              <w:top w:val="nil"/>
              <w:left w:val="nil"/>
              <w:bottom w:val="single" w:sz="4" w:space="0" w:color="auto"/>
              <w:right w:val="single" w:sz="4" w:space="0" w:color="auto"/>
            </w:tcBorders>
            <w:shd w:val="clear" w:color="auto" w:fill="auto"/>
            <w:hideMark/>
          </w:tcPr>
          <w:p w14:paraId="0C2B143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6BB45CD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0159DD6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22" w:type="dxa"/>
            <w:tcBorders>
              <w:top w:val="nil"/>
              <w:left w:val="nil"/>
              <w:bottom w:val="single" w:sz="4" w:space="0" w:color="auto"/>
              <w:right w:val="single" w:sz="4" w:space="0" w:color="auto"/>
            </w:tcBorders>
            <w:shd w:val="clear" w:color="auto" w:fill="auto"/>
            <w:hideMark/>
          </w:tcPr>
          <w:p w14:paraId="6F8E73B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46FAAE31"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19F96A5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10714B9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34139431"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43EBA91A"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42C330DF"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5536C077"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tcBorders>
              <w:top w:val="nil"/>
              <w:left w:val="nil"/>
              <w:bottom w:val="single" w:sz="4" w:space="0" w:color="auto"/>
              <w:right w:val="single" w:sz="4" w:space="0" w:color="auto"/>
            </w:tcBorders>
            <w:shd w:val="clear" w:color="auto" w:fill="auto"/>
            <w:hideMark/>
          </w:tcPr>
          <w:p w14:paraId="30826CD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6959B1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046BA34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306410D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9E7FD54"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3EE297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BAD</w:t>
            </w:r>
          </w:p>
        </w:tc>
        <w:tc>
          <w:tcPr>
            <w:tcW w:w="3254" w:type="dxa"/>
            <w:gridSpan w:val="2"/>
            <w:tcBorders>
              <w:top w:val="nil"/>
              <w:left w:val="nil"/>
              <w:bottom w:val="single" w:sz="4" w:space="0" w:color="auto"/>
              <w:right w:val="single" w:sz="4" w:space="0" w:color="auto"/>
            </w:tcBorders>
            <w:shd w:val="clear" w:color="auto" w:fill="auto"/>
            <w:hideMark/>
          </w:tcPr>
          <w:p w14:paraId="02B9FC6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BAD</w:t>
            </w:r>
          </w:p>
        </w:tc>
      </w:tr>
      <w:tr w:rsidR="00AE0C66" w:rsidRPr="00E632AD" w14:paraId="092E0B05" w14:textId="77777777" w:rsidTr="00992444">
        <w:trPr>
          <w:trHeight w:val="495"/>
        </w:trPr>
        <w:tc>
          <w:tcPr>
            <w:tcW w:w="977" w:type="dxa"/>
            <w:tcBorders>
              <w:top w:val="nil"/>
              <w:left w:val="single" w:sz="8" w:space="0" w:color="auto"/>
              <w:bottom w:val="single" w:sz="8" w:space="0" w:color="auto"/>
              <w:right w:val="single" w:sz="4" w:space="0" w:color="auto"/>
            </w:tcBorders>
            <w:shd w:val="clear" w:color="auto" w:fill="auto"/>
            <w:hideMark/>
          </w:tcPr>
          <w:p w14:paraId="6E28E0CF"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31456135"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4DAEF968"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tcBorders>
              <w:top w:val="nil"/>
              <w:left w:val="nil"/>
              <w:bottom w:val="single" w:sz="8" w:space="0" w:color="auto"/>
              <w:right w:val="single" w:sz="4" w:space="0" w:color="auto"/>
            </w:tcBorders>
            <w:shd w:val="clear" w:color="auto" w:fill="auto"/>
            <w:hideMark/>
          </w:tcPr>
          <w:p w14:paraId="4CA2EBBD"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213A8D2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8" w:space="0" w:color="auto"/>
              <w:right w:val="single" w:sz="4" w:space="0" w:color="auto"/>
            </w:tcBorders>
            <w:shd w:val="clear" w:color="auto" w:fill="auto"/>
            <w:hideMark/>
          </w:tcPr>
          <w:p w14:paraId="5E45BC5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8" w:space="0" w:color="auto"/>
              <w:right w:val="single" w:sz="4" w:space="0" w:color="auto"/>
            </w:tcBorders>
            <w:shd w:val="clear" w:color="auto" w:fill="auto"/>
            <w:hideMark/>
          </w:tcPr>
          <w:p w14:paraId="3456ADF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7C5CD98F"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0, 1, 2,</w:t>
            </w:r>
            <w:proofErr w:type="gramStart"/>
            <w:r w:rsidRPr="00992444">
              <w:rPr>
                <w:rFonts w:ascii="Arial" w:eastAsia="Times New Roman" w:hAnsi="Arial" w:cs="Arial"/>
                <w:i/>
                <w:iCs/>
                <w:sz w:val="18"/>
                <w:szCs w:val="18"/>
                <w:lang w:eastAsia="en-US"/>
              </w:rPr>
              <w:t>4,. . .</w:t>
            </w:r>
            <w:proofErr w:type="gramEnd"/>
            <w:r w:rsidRPr="00992444">
              <w:rPr>
                <w:rFonts w:ascii="Arial" w:eastAsia="Times New Roman" w:hAnsi="Arial" w:cs="Arial"/>
                <w:i/>
                <w:iCs/>
                <w:sz w:val="18"/>
                <w:szCs w:val="18"/>
                <w:lang w:eastAsia="en-US"/>
              </w:rPr>
              <w:t>100</w:t>
            </w:r>
          </w:p>
        </w:tc>
        <w:tc>
          <w:tcPr>
            <w:tcW w:w="1085" w:type="dxa"/>
            <w:tcBorders>
              <w:top w:val="nil"/>
              <w:left w:val="nil"/>
              <w:bottom w:val="single" w:sz="8" w:space="0" w:color="auto"/>
              <w:right w:val="single" w:sz="4" w:space="0" w:color="auto"/>
            </w:tcBorders>
            <w:shd w:val="clear" w:color="auto" w:fill="auto"/>
            <w:hideMark/>
          </w:tcPr>
          <w:p w14:paraId="1113345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28CADA8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4DB321EC" w14:textId="77777777" w:rsidTr="00061490">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4669651B"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78</w:t>
            </w:r>
          </w:p>
        </w:tc>
        <w:tc>
          <w:tcPr>
            <w:tcW w:w="3473" w:type="dxa"/>
            <w:gridSpan w:val="2"/>
            <w:tcBorders>
              <w:top w:val="single" w:sz="8" w:space="0" w:color="auto"/>
              <w:left w:val="nil"/>
              <w:bottom w:val="single" w:sz="4" w:space="0" w:color="auto"/>
              <w:right w:val="single" w:sz="4" w:space="0" w:color="000000"/>
            </w:tcBorders>
            <w:shd w:val="clear" w:color="auto" w:fill="auto"/>
            <w:noWrap/>
            <w:hideMark/>
          </w:tcPr>
          <w:p w14:paraId="54588FAE"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FINAL_POSITION_VALUE_DINT</w:t>
            </w:r>
          </w:p>
        </w:tc>
        <w:tc>
          <w:tcPr>
            <w:tcW w:w="682" w:type="dxa"/>
            <w:tcBorders>
              <w:top w:val="nil"/>
              <w:left w:val="nil"/>
              <w:bottom w:val="single" w:sz="4" w:space="0" w:color="auto"/>
              <w:right w:val="single" w:sz="4" w:space="0" w:color="auto"/>
            </w:tcBorders>
            <w:shd w:val="clear" w:color="auto" w:fill="auto"/>
            <w:hideMark/>
          </w:tcPr>
          <w:p w14:paraId="648CDC0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0AE0EB6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71B2B9F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22" w:type="dxa"/>
            <w:tcBorders>
              <w:top w:val="nil"/>
              <w:left w:val="nil"/>
              <w:bottom w:val="single" w:sz="4" w:space="0" w:color="auto"/>
              <w:right w:val="single" w:sz="4" w:space="0" w:color="auto"/>
            </w:tcBorders>
            <w:shd w:val="clear" w:color="auto" w:fill="auto"/>
            <w:hideMark/>
          </w:tcPr>
          <w:p w14:paraId="7095D8E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3FAF0689"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389A8FE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1C8FA4D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28E4C985"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6C292A75"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024EAE8A"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1F8A8421"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tcBorders>
              <w:top w:val="nil"/>
              <w:left w:val="nil"/>
              <w:bottom w:val="single" w:sz="4" w:space="0" w:color="auto"/>
              <w:right w:val="single" w:sz="4" w:space="0" w:color="auto"/>
            </w:tcBorders>
            <w:shd w:val="clear" w:color="auto" w:fill="auto"/>
            <w:hideMark/>
          </w:tcPr>
          <w:p w14:paraId="1FFBAEF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5744DCB"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29D9153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810198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CB11B00"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165B49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BAD</w:t>
            </w:r>
          </w:p>
        </w:tc>
        <w:tc>
          <w:tcPr>
            <w:tcW w:w="3254" w:type="dxa"/>
            <w:gridSpan w:val="2"/>
            <w:tcBorders>
              <w:top w:val="nil"/>
              <w:left w:val="nil"/>
              <w:bottom w:val="single" w:sz="4" w:space="0" w:color="auto"/>
              <w:right w:val="single" w:sz="4" w:space="0" w:color="auto"/>
            </w:tcBorders>
            <w:shd w:val="clear" w:color="auto" w:fill="auto"/>
            <w:hideMark/>
          </w:tcPr>
          <w:p w14:paraId="15CE5D7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BAD</w:t>
            </w:r>
          </w:p>
        </w:tc>
      </w:tr>
      <w:tr w:rsidR="00AE0C66" w:rsidRPr="00E632AD" w14:paraId="0561EC23" w14:textId="77777777" w:rsidTr="00992444">
        <w:trPr>
          <w:trHeight w:val="495"/>
        </w:trPr>
        <w:tc>
          <w:tcPr>
            <w:tcW w:w="977" w:type="dxa"/>
            <w:tcBorders>
              <w:top w:val="nil"/>
              <w:left w:val="single" w:sz="8" w:space="0" w:color="auto"/>
              <w:bottom w:val="single" w:sz="8" w:space="0" w:color="auto"/>
              <w:right w:val="single" w:sz="4" w:space="0" w:color="auto"/>
            </w:tcBorders>
            <w:shd w:val="clear" w:color="auto" w:fill="auto"/>
            <w:hideMark/>
          </w:tcPr>
          <w:p w14:paraId="6C13AFA2"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4A45BC28"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7050305B"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tcBorders>
              <w:top w:val="nil"/>
              <w:left w:val="nil"/>
              <w:bottom w:val="single" w:sz="8" w:space="0" w:color="auto"/>
              <w:right w:val="single" w:sz="4" w:space="0" w:color="auto"/>
            </w:tcBorders>
            <w:shd w:val="clear" w:color="auto" w:fill="auto"/>
            <w:hideMark/>
          </w:tcPr>
          <w:p w14:paraId="4F5C0D7E"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197E6D1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8" w:space="0" w:color="auto"/>
              <w:right w:val="single" w:sz="4" w:space="0" w:color="auto"/>
            </w:tcBorders>
            <w:shd w:val="clear" w:color="auto" w:fill="auto"/>
            <w:hideMark/>
          </w:tcPr>
          <w:p w14:paraId="222D09A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8" w:space="0" w:color="auto"/>
              <w:right w:val="single" w:sz="4" w:space="0" w:color="auto"/>
            </w:tcBorders>
            <w:shd w:val="clear" w:color="auto" w:fill="auto"/>
            <w:hideMark/>
          </w:tcPr>
          <w:p w14:paraId="34D7A81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5057D664"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0, 1, 2,</w:t>
            </w:r>
            <w:proofErr w:type="gramStart"/>
            <w:r w:rsidRPr="00992444">
              <w:rPr>
                <w:rFonts w:ascii="Arial" w:eastAsia="Times New Roman" w:hAnsi="Arial" w:cs="Arial"/>
                <w:i/>
                <w:iCs/>
                <w:sz w:val="18"/>
                <w:szCs w:val="18"/>
                <w:lang w:eastAsia="en-US"/>
              </w:rPr>
              <w:t>4,. . .</w:t>
            </w:r>
            <w:proofErr w:type="gramEnd"/>
            <w:r w:rsidRPr="00992444">
              <w:rPr>
                <w:rFonts w:ascii="Arial" w:eastAsia="Times New Roman" w:hAnsi="Arial" w:cs="Arial"/>
                <w:i/>
                <w:iCs/>
                <w:sz w:val="18"/>
                <w:szCs w:val="18"/>
                <w:lang w:eastAsia="en-US"/>
              </w:rPr>
              <w:t>100</w:t>
            </w:r>
          </w:p>
        </w:tc>
        <w:tc>
          <w:tcPr>
            <w:tcW w:w="1085" w:type="dxa"/>
            <w:tcBorders>
              <w:top w:val="nil"/>
              <w:left w:val="nil"/>
              <w:bottom w:val="single" w:sz="8" w:space="0" w:color="auto"/>
              <w:right w:val="single" w:sz="4" w:space="0" w:color="auto"/>
            </w:tcBorders>
            <w:shd w:val="clear" w:color="auto" w:fill="auto"/>
            <w:hideMark/>
          </w:tcPr>
          <w:p w14:paraId="54C88CF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2CD513B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43011D86" w14:textId="77777777" w:rsidTr="00061490">
        <w:trPr>
          <w:trHeight w:val="300"/>
        </w:trPr>
        <w:tc>
          <w:tcPr>
            <w:tcW w:w="977" w:type="dxa"/>
            <w:tcBorders>
              <w:top w:val="nil"/>
              <w:left w:val="single" w:sz="8" w:space="0" w:color="auto"/>
              <w:bottom w:val="single" w:sz="4" w:space="0" w:color="auto"/>
              <w:right w:val="single" w:sz="4" w:space="0" w:color="auto"/>
            </w:tcBorders>
            <w:shd w:val="clear" w:color="auto" w:fill="auto"/>
          </w:tcPr>
          <w:p w14:paraId="18ACA4FA" w14:textId="69A0BDCC" w:rsidR="00E247AF" w:rsidRPr="00CC4E0B" w:rsidRDefault="00E247AF" w:rsidP="00911A80">
            <w:pPr>
              <w:jc w:val="right"/>
              <w:rPr>
                <w:rFonts w:ascii="Calibri" w:eastAsia="Times New Roman" w:hAnsi="Calibri" w:cs="Calibri"/>
                <w:color w:val="000000"/>
                <w:sz w:val="22"/>
                <w:szCs w:val="22"/>
                <w:lang w:eastAsia="en-US"/>
              </w:rPr>
            </w:pPr>
          </w:p>
        </w:tc>
        <w:tc>
          <w:tcPr>
            <w:tcW w:w="3473" w:type="dxa"/>
            <w:gridSpan w:val="2"/>
            <w:tcBorders>
              <w:top w:val="nil"/>
              <w:left w:val="nil"/>
              <w:bottom w:val="single" w:sz="4" w:space="0" w:color="auto"/>
              <w:right w:val="single" w:sz="4" w:space="0" w:color="auto"/>
            </w:tcBorders>
            <w:shd w:val="clear" w:color="auto" w:fill="auto"/>
          </w:tcPr>
          <w:p w14:paraId="3241CF62" w14:textId="5BD73548" w:rsidR="00E247AF" w:rsidRPr="00CC4E0B" w:rsidRDefault="00E247AF" w:rsidP="00911A80">
            <w:pPr>
              <w:rPr>
                <w:rFonts w:ascii="Courier New" w:eastAsia="Times New Roman" w:hAnsi="Courier New" w:cs="Courier New"/>
                <w:b/>
                <w:bCs/>
                <w:color w:val="FF0000"/>
                <w:sz w:val="20"/>
                <w:szCs w:val="20"/>
                <w:lang w:eastAsia="en-US"/>
              </w:rPr>
            </w:pPr>
          </w:p>
        </w:tc>
        <w:tc>
          <w:tcPr>
            <w:tcW w:w="682" w:type="dxa"/>
            <w:tcBorders>
              <w:top w:val="nil"/>
              <w:left w:val="nil"/>
              <w:bottom w:val="single" w:sz="4" w:space="0" w:color="auto"/>
              <w:right w:val="single" w:sz="4" w:space="0" w:color="auto"/>
            </w:tcBorders>
            <w:shd w:val="clear" w:color="auto" w:fill="auto"/>
          </w:tcPr>
          <w:p w14:paraId="21BD9DCC" w14:textId="4C4A0EEB" w:rsidR="00E247AF" w:rsidRPr="00CC4E0B" w:rsidRDefault="00E247AF" w:rsidP="00911A80">
            <w:pPr>
              <w:rPr>
                <w:rFonts w:ascii="Calibri" w:eastAsia="Times New Roman" w:hAnsi="Calibri" w:cs="Calibri"/>
                <w:color w:val="000000"/>
                <w:sz w:val="22"/>
                <w:szCs w:val="22"/>
                <w:lang w:eastAsia="en-US"/>
              </w:rPr>
            </w:pPr>
          </w:p>
        </w:tc>
        <w:tc>
          <w:tcPr>
            <w:tcW w:w="1329" w:type="dxa"/>
            <w:tcBorders>
              <w:top w:val="nil"/>
              <w:left w:val="nil"/>
              <w:bottom w:val="single" w:sz="4" w:space="0" w:color="auto"/>
              <w:right w:val="single" w:sz="4" w:space="0" w:color="auto"/>
            </w:tcBorders>
            <w:shd w:val="clear" w:color="auto" w:fill="auto"/>
          </w:tcPr>
          <w:p w14:paraId="025B619F" w14:textId="3CF8A154" w:rsidR="00E247AF" w:rsidRPr="00CC4E0B" w:rsidRDefault="00E247AF" w:rsidP="00911A80">
            <w:pPr>
              <w:rPr>
                <w:rFonts w:ascii="Calibri" w:eastAsia="Times New Roman" w:hAnsi="Calibri" w:cs="Calibri"/>
                <w:color w:val="000000"/>
                <w:sz w:val="22"/>
                <w:szCs w:val="22"/>
                <w:lang w:eastAsia="en-US"/>
              </w:rPr>
            </w:pPr>
          </w:p>
        </w:tc>
        <w:tc>
          <w:tcPr>
            <w:tcW w:w="537" w:type="dxa"/>
            <w:tcBorders>
              <w:top w:val="nil"/>
              <w:left w:val="nil"/>
              <w:bottom w:val="single" w:sz="4" w:space="0" w:color="auto"/>
              <w:right w:val="single" w:sz="4" w:space="0" w:color="auto"/>
            </w:tcBorders>
            <w:shd w:val="clear" w:color="auto" w:fill="auto"/>
          </w:tcPr>
          <w:p w14:paraId="06BCC152" w14:textId="11CEAB10" w:rsidR="00E247AF" w:rsidRPr="00CC4E0B" w:rsidRDefault="00E247AF" w:rsidP="00911A80">
            <w:pPr>
              <w:jc w:val="center"/>
              <w:rPr>
                <w:rFonts w:ascii="Calibri" w:eastAsia="Times New Roman" w:hAnsi="Calibri" w:cs="Calibri"/>
                <w:color w:val="000000"/>
                <w:sz w:val="22"/>
                <w:szCs w:val="22"/>
                <w:lang w:eastAsia="en-US"/>
              </w:rPr>
            </w:pPr>
          </w:p>
        </w:tc>
        <w:tc>
          <w:tcPr>
            <w:tcW w:w="522" w:type="dxa"/>
            <w:tcBorders>
              <w:top w:val="nil"/>
              <w:left w:val="nil"/>
              <w:bottom w:val="single" w:sz="4" w:space="0" w:color="auto"/>
              <w:right w:val="single" w:sz="4" w:space="0" w:color="auto"/>
            </w:tcBorders>
            <w:shd w:val="clear" w:color="auto" w:fill="auto"/>
          </w:tcPr>
          <w:p w14:paraId="12510EE2" w14:textId="7B3F68EB" w:rsidR="00E247AF" w:rsidRPr="00CC4E0B" w:rsidRDefault="00E247AF" w:rsidP="00911A80">
            <w:pPr>
              <w:jc w:val="center"/>
              <w:rPr>
                <w:rFonts w:ascii="Calibri" w:eastAsia="Times New Roman" w:hAnsi="Calibri" w:cs="Calibri"/>
                <w:color w:val="000000"/>
                <w:sz w:val="22"/>
                <w:szCs w:val="22"/>
                <w:lang w:eastAsia="en-US"/>
              </w:rPr>
            </w:pPr>
          </w:p>
        </w:tc>
        <w:tc>
          <w:tcPr>
            <w:tcW w:w="1848" w:type="dxa"/>
            <w:tcBorders>
              <w:top w:val="nil"/>
              <w:left w:val="nil"/>
              <w:bottom w:val="single" w:sz="4" w:space="0" w:color="auto"/>
              <w:right w:val="single" w:sz="4" w:space="0" w:color="auto"/>
            </w:tcBorders>
            <w:shd w:val="clear" w:color="auto" w:fill="auto"/>
          </w:tcPr>
          <w:p w14:paraId="4AB49F07" w14:textId="30F4E99E" w:rsidR="00E247AF" w:rsidRPr="00CC4E0B" w:rsidRDefault="00E247AF" w:rsidP="00911A80">
            <w:pPr>
              <w:rPr>
                <w:rFonts w:ascii="Arial" w:eastAsia="Times New Roman" w:hAnsi="Arial" w:cs="Arial"/>
                <w:sz w:val="18"/>
                <w:szCs w:val="18"/>
                <w:lang w:eastAsia="en-US"/>
              </w:rPr>
            </w:pPr>
          </w:p>
        </w:tc>
        <w:tc>
          <w:tcPr>
            <w:tcW w:w="1085" w:type="dxa"/>
            <w:tcBorders>
              <w:top w:val="nil"/>
              <w:left w:val="nil"/>
              <w:bottom w:val="single" w:sz="4" w:space="0" w:color="auto"/>
              <w:right w:val="single" w:sz="4" w:space="0" w:color="auto"/>
            </w:tcBorders>
            <w:shd w:val="clear" w:color="auto" w:fill="auto"/>
          </w:tcPr>
          <w:p w14:paraId="0E459D36" w14:textId="32120431" w:rsidR="00E247AF" w:rsidRPr="00CC4E0B" w:rsidRDefault="00E247AF" w:rsidP="00911A80">
            <w:pPr>
              <w:jc w:val="center"/>
              <w:rPr>
                <w:rFonts w:ascii="Calibri" w:eastAsia="Times New Roman" w:hAnsi="Calibri" w:cs="Calibri"/>
                <w:color w:val="000000"/>
                <w:sz w:val="22"/>
                <w:szCs w:val="22"/>
                <w:lang w:eastAsia="en-US"/>
              </w:rPr>
            </w:pPr>
          </w:p>
        </w:tc>
        <w:tc>
          <w:tcPr>
            <w:tcW w:w="3254" w:type="dxa"/>
            <w:gridSpan w:val="2"/>
            <w:tcBorders>
              <w:top w:val="nil"/>
              <w:left w:val="nil"/>
              <w:bottom w:val="single" w:sz="4" w:space="0" w:color="auto"/>
              <w:right w:val="single" w:sz="4" w:space="0" w:color="auto"/>
            </w:tcBorders>
            <w:shd w:val="clear" w:color="auto" w:fill="auto"/>
          </w:tcPr>
          <w:p w14:paraId="1FACCB54" w14:textId="499763ED" w:rsidR="00E247AF" w:rsidRPr="00CC4E0B" w:rsidRDefault="00E247AF" w:rsidP="00911A80">
            <w:pPr>
              <w:jc w:val="center"/>
              <w:rPr>
                <w:rFonts w:ascii="Calibri" w:eastAsia="Times New Roman" w:hAnsi="Calibri" w:cs="Calibri"/>
                <w:color w:val="000000"/>
                <w:sz w:val="22"/>
                <w:szCs w:val="22"/>
                <w:lang w:eastAsia="en-US"/>
              </w:rPr>
            </w:pPr>
          </w:p>
        </w:tc>
      </w:tr>
      <w:tr w:rsidR="00AE0C66" w:rsidRPr="00CC4E0B" w14:paraId="0B7DA2FF"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tcPr>
          <w:p w14:paraId="1CD66683" w14:textId="1744301F" w:rsidR="00E247AF" w:rsidRPr="00CC4E0B" w:rsidRDefault="00E247AF" w:rsidP="00911A80">
            <w:pPr>
              <w:jc w:val="right"/>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auto" w:fill="auto"/>
          </w:tcPr>
          <w:p w14:paraId="68277858" w14:textId="03BF20D0" w:rsidR="00E247AF" w:rsidRPr="00CC4E0B" w:rsidRDefault="00E247AF" w:rsidP="00911A80">
            <w:pPr>
              <w:jc w:val="right"/>
              <w:rPr>
                <w:rFonts w:ascii="Calibri" w:eastAsia="Times New Roman" w:hAnsi="Calibri" w:cs="Calibri"/>
                <w:color w:val="000000"/>
                <w:sz w:val="22"/>
                <w:szCs w:val="22"/>
                <w:lang w:eastAsia="en-US"/>
              </w:rPr>
            </w:pPr>
          </w:p>
        </w:tc>
        <w:tc>
          <w:tcPr>
            <w:tcW w:w="2753" w:type="dxa"/>
            <w:tcBorders>
              <w:top w:val="nil"/>
              <w:left w:val="nil"/>
              <w:bottom w:val="single" w:sz="4" w:space="0" w:color="auto"/>
              <w:right w:val="single" w:sz="4" w:space="0" w:color="auto"/>
            </w:tcBorders>
            <w:shd w:val="clear" w:color="auto" w:fill="auto"/>
          </w:tcPr>
          <w:p w14:paraId="4D40B01E" w14:textId="6F219948" w:rsidR="00E247AF" w:rsidRPr="00CC4E0B" w:rsidRDefault="00E247AF" w:rsidP="00911A80">
            <w:pPr>
              <w:rPr>
                <w:rFonts w:ascii="Courier New" w:eastAsia="Times New Roman" w:hAnsi="Courier New" w:cs="Courier New"/>
                <w:b/>
                <w:bCs/>
                <w:sz w:val="20"/>
                <w:szCs w:val="20"/>
                <w:lang w:eastAsia="en-US"/>
              </w:rPr>
            </w:pPr>
          </w:p>
        </w:tc>
        <w:tc>
          <w:tcPr>
            <w:tcW w:w="682" w:type="dxa"/>
            <w:tcBorders>
              <w:top w:val="nil"/>
              <w:left w:val="nil"/>
              <w:bottom w:val="single" w:sz="4" w:space="0" w:color="auto"/>
              <w:right w:val="single" w:sz="4" w:space="0" w:color="auto"/>
            </w:tcBorders>
            <w:shd w:val="clear" w:color="auto" w:fill="auto"/>
          </w:tcPr>
          <w:p w14:paraId="45B15B2B" w14:textId="0290C5F3" w:rsidR="00E247AF" w:rsidRPr="00CC4E0B" w:rsidRDefault="00E247AF" w:rsidP="00911A80">
            <w:pPr>
              <w:rPr>
                <w:rFonts w:ascii="Calibri" w:eastAsia="Times New Roman" w:hAnsi="Calibri" w:cs="Calibri"/>
                <w:color w:val="000000"/>
                <w:sz w:val="22"/>
                <w:szCs w:val="22"/>
                <w:lang w:eastAsia="en-US"/>
              </w:rPr>
            </w:pPr>
          </w:p>
        </w:tc>
        <w:tc>
          <w:tcPr>
            <w:tcW w:w="1329" w:type="dxa"/>
            <w:tcBorders>
              <w:top w:val="nil"/>
              <w:left w:val="nil"/>
              <w:bottom w:val="single" w:sz="4" w:space="0" w:color="auto"/>
              <w:right w:val="single" w:sz="4" w:space="0" w:color="auto"/>
            </w:tcBorders>
            <w:shd w:val="clear" w:color="auto" w:fill="auto"/>
          </w:tcPr>
          <w:p w14:paraId="40036C85" w14:textId="6C072833" w:rsidR="00E247AF" w:rsidRPr="00CC4E0B" w:rsidRDefault="00E247AF" w:rsidP="00911A80">
            <w:pPr>
              <w:rPr>
                <w:rFonts w:ascii="Calibri" w:eastAsia="Times New Roman" w:hAnsi="Calibri" w:cs="Calibri"/>
                <w:color w:val="000000"/>
                <w:sz w:val="22"/>
                <w:szCs w:val="22"/>
                <w:lang w:eastAsia="en-US"/>
              </w:rPr>
            </w:pPr>
          </w:p>
        </w:tc>
        <w:tc>
          <w:tcPr>
            <w:tcW w:w="537" w:type="dxa"/>
            <w:tcBorders>
              <w:top w:val="nil"/>
              <w:left w:val="nil"/>
              <w:bottom w:val="single" w:sz="4" w:space="0" w:color="auto"/>
              <w:right w:val="single" w:sz="4" w:space="0" w:color="auto"/>
            </w:tcBorders>
            <w:shd w:val="clear" w:color="auto" w:fill="auto"/>
          </w:tcPr>
          <w:p w14:paraId="5E66F35F" w14:textId="10C675BC" w:rsidR="00E247AF" w:rsidRPr="00CC4E0B" w:rsidRDefault="00E247AF" w:rsidP="00911A80">
            <w:pPr>
              <w:jc w:val="center"/>
              <w:rPr>
                <w:rFonts w:ascii="Calibri" w:eastAsia="Times New Roman" w:hAnsi="Calibri" w:cs="Calibri"/>
                <w:color w:val="000000"/>
                <w:sz w:val="22"/>
                <w:szCs w:val="22"/>
                <w:lang w:eastAsia="en-US"/>
              </w:rPr>
            </w:pPr>
          </w:p>
        </w:tc>
        <w:tc>
          <w:tcPr>
            <w:tcW w:w="522" w:type="dxa"/>
            <w:tcBorders>
              <w:top w:val="nil"/>
              <w:left w:val="nil"/>
              <w:bottom w:val="single" w:sz="4" w:space="0" w:color="auto"/>
              <w:right w:val="single" w:sz="4" w:space="0" w:color="auto"/>
            </w:tcBorders>
            <w:shd w:val="clear" w:color="auto" w:fill="auto"/>
          </w:tcPr>
          <w:p w14:paraId="2E93612C" w14:textId="0F258B95" w:rsidR="00E247AF" w:rsidRPr="00CC4E0B" w:rsidRDefault="00E247AF" w:rsidP="00911A80">
            <w:pPr>
              <w:jc w:val="center"/>
              <w:rPr>
                <w:rFonts w:ascii="Calibri" w:eastAsia="Times New Roman" w:hAnsi="Calibri" w:cs="Calibri"/>
                <w:color w:val="000000"/>
                <w:sz w:val="22"/>
                <w:szCs w:val="22"/>
                <w:lang w:eastAsia="en-US"/>
              </w:rPr>
            </w:pPr>
          </w:p>
        </w:tc>
        <w:tc>
          <w:tcPr>
            <w:tcW w:w="1848" w:type="dxa"/>
            <w:tcBorders>
              <w:top w:val="nil"/>
              <w:left w:val="nil"/>
              <w:bottom w:val="single" w:sz="4" w:space="0" w:color="auto"/>
              <w:right w:val="single" w:sz="4" w:space="0" w:color="auto"/>
            </w:tcBorders>
            <w:shd w:val="clear" w:color="auto" w:fill="auto"/>
          </w:tcPr>
          <w:p w14:paraId="6703B0C5" w14:textId="5FE604D8" w:rsidR="00E247AF" w:rsidRPr="00CC4E0B" w:rsidRDefault="00E247AF" w:rsidP="00911A80">
            <w:pPr>
              <w:rPr>
                <w:rFonts w:ascii="Arial" w:eastAsia="Times New Roman" w:hAnsi="Arial" w:cs="Arial"/>
                <w:sz w:val="18"/>
                <w:szCs w:val="18"/>
                <w:lang w:eastAsia="en-US"/>
              </w:rPr>
            </w:pPr>
          </w:p>
        </w:tc>
        <w:tc>
          <w:tcPr>
            <w:tcW w:w="1085" w:type="dxa"/>
            <w:tcBorders>
              <w:top w:val="nil"/>
              <w:left w:val="nil"/>
              <w:bottom w:val="single" w:sz="4" w:space="0" w:color="auto"/>
              <w:right w:val="single" w:sz="4" w:space="0" w:color="auto"/>
            </w:tcBorders>
            <w:shd w:val="clear" w:color="auto" w:fill="auto"/>
          </w:tcPr>
          <w:p w14:paraId="13A162F7" w14:textId="201F110D" w:rsidR="00E247AF" w:rsidRPr="00CC4E0B" w:rsidRDefault="00E247AF" w:rsidP="00911A80">
            <w:pPr>
              <w:jc w:val="center"/>
              <w:rPr>
                <w:rFonts w:ascii="Calibri" w:eastAsia="Times New Roman" w:hAnsi="Calibri" w:cs="Calibri"/>
                <w:color w:val="000000"/>
                <w:sz w:val="22"/>
                <w:szCs w:val="22"/>
                <w:lang w:eastAsia="en-US"/>
              </w:rPr>
            </w:pPr>
          </w:p>
        </w:tc>
        <w:tc>
          <w:tcPr>
            <w:tcW w:w="3254" w:type="dxa"/>
            <w:gridSpan w:val="2"/>
            <w:tcBorders>
              <w:top w:val="nil"/>
              <w:left w:val="nil"/>
              <w:bottom w:val="single" w:sz="4" w:space="0" w:color="auto"/>
              <w:right w:val="single" w:sz="4" w:space="0" w:color="auto"/>
            </w:tcBorders>
            <w:shd w:val="clear" w:color="auto" w:fill="auto"/>
          </w:tcPr>
          <w:p w14:paraId="315E58B3" w14:textId="3400315E" w:rsidR="00E247AF" w:rsidRPr="00CC4E0B" w:rsidRDefault="00E247AF" w:rsidP="00911A80">
            <w:pPr>
              <w:jc w:val="center"/>
              <w:rPr>
                <w:rFonts w:ascii="Calibri" w:eastAsia="Times New Roman" w:hAnsi="Calibri" w:cs="Calibri"/>
                <w:color w:val="000000"/>
                <w:sz w:val="22"/>
                <w:szCs w:val="22"/>
                <w:lang w:eastAsia="en-US"/>
              </w:rPr>
            </w:pPr>
          </w:p>
        </w:tc>
      </w:tr>
      <w:tr w:rsidR="00AE0C66" w:rsidRPr="00CC4E0B" w14:paraId="299D2073" w14:textId="77777777" w:rsidTr="00992444">
        <w:trPr>
          <w:trHeight w:val="315"/>
        </w:trPr>
        <w:tc>
          <w:tcPr>
            <w:tcW w:w="977" w:type="dxa"/>
            <w:tcBorders>
              <w:top w:val="nil"/>
              <w:left w:val="single" w:sz="8" w:space="0" w:color="auto"/>
              <w:bottom w:val="single" w:sz="4" w:space="0" w:color="auto"/>
              <w:right w:val="single" w:sz="4" w:space="0" w:color="auto"/>
            </w:tcBorders>
            <w:shd w:val="clear" w:color="auto" w:fill="auto"/>
          </w:tcPr>
          <w:p w14:paraId="6DE2CD8D" w14:textId="659A28C0" w:rsidR="00E247AF" w:rsidRPr="00CC4E0B" w:rsidRDefault="00E247AF" w:rsidP="00911A80">
            <w:pPr>
              <w:jc w:val="right"/>
              <w:rPr>
                <w:rFonts w:ascii="Calibri" w:eastAsia="Times New Roman" w:hAnsi="Calibri" w:cs="Calibri"/>
                <w:color w:val="000000"/>
                <w:sz w:val="22"/>
                <w:szCs w:val="22"/>
                <w:lang w:eastAsia="en-US"/>
              </w:rPr>
            </w:pPr>
          </w:p>
        </w:tc>
        <w:tc>
          <w:tcPr>
            <w:tcW w:w="720" w:type="dxa"/>
            <w:tcBorders>
              <w:top w:val="single" w:sz="4" w:space="0" w:color="auto"/>
              <w:left w:val="nil"/>
              <w:bottom w:val="nil"/>
              <w:right w:val="single" w:sz="4" w:space="0" w:color="auto"/>
            </w:tcBorders>
            <w:shd w:val="clear" w:color="auto" w:fill="auto"/>
          </w:tcPr>
          <w:p w14:paraId="30F48DEA" w14:textId="74295371" w:rsidR="00E247AF" w:rsidRPr="00CC4E0B" w:rsidRDefault="00E247AF" w:rsidP="00911A80">
            <w:pPr>
              <w:jc w:val="right"/>
              <w:rPr>
                <w:rFonts w:ascii="Calibri" w:eastAsia="Times New Roman" w:hAnsi="Calibri" w:cs="Calibri"/>
                <w:color w:val="000000"/>
                <w:sz w:val="22"/>
                <w:szCs w:val="22"/>
                <w:lang w:eastAsia="en-US"/>
              </w:rPr>
            </w:pPr>
          </w:p>
        </w:tc>
        <w:tc>
          <w:tcPr>
            <w:tcW w:w="2753" w:type="dxa"/>
            <w:tcBorders>
              <w:top w:val="nil"/>
              <w:left w:val="nil"/>
              <w:bottom w:val="single" w:sz="4" w:space="0" w:color="auto"/>
              <w:right w:val="single" w:sz="4" w:space="0" w:color="auto"/>
            </w:tcBorders>
            <w:shd w:val="clear" w:color="auto" w:fill="auto"/>
          </w:tcPr>
          <w:p w14:paraId="30F50EDE" w14:textId="3CEAD9B8" w:rsidR="00E247AF" w:rsidRPr="00CC4E0B" w:rsidRDefault="00E247AF" w:rsidP="00911A80">
            <w:pPr>
              <w:rPr>
                <w:rFonts w:ascii="Courier New" w:eastAsia="Times New Roman" w:hAnsi="Courier New" w:cs="Courier New"/>
                <w:b/>
                <w:bCs/>
                <w:sz w:val="20"/>
                <w:szCs w:val="20"/>
                <w:lang w:eastAsia="en-US"/>
              </w:rPr>
            </w:pPr>
          </w:p>
        </w:tc>
        <w:tc>
          <w:tcPr>
            <w:tcW w:w="682" w:type="dxa"/>
            <w:tcBorders>
              <w:top w:val="nil"/>
              <w:left w:val="nil"/>
              <w:bottom w:val="single" w:sz="4" w:space="0" w:color="auto"/>
              <w:right w:val="single" w:sz="4" w:space="0" w:color="auto"/>
            </w:tcBorders>
            <w:shd w:val="clear" w:color="auto" w:fill="auto"/>
          </w:tcPr>
          <w:p w14:paraId="444831B7" w14:textId="577DACF0" w:rsidR="00E247AF" w:rsidRPr="00CC4E0B" w:rsidRDefault="00E247AF" w:rsidP="00911A80">
            <w:pPr>
              <w:rPr>
                <w:rFonts w:ascii="Calibri" w:eastAsia="Times New Roman" w:hAnsi="Calibri" w:cs="Calibri"/>
                <w:color w:val="000000"/>
                <w:sz w:val="22"/>
                <w:szCs w:val="22"/>
                <w:lang w:eastAsia="en-US"/>
              </w:rPr>
            </w:pPr>
          </w:p>
        </w:tc>
        <w:tc>
          <w:tcPr>
            <w:tcW w:w="1329" w:type="dxa"/>
            <w:tcBorders>
              <w:top w:val="nil"/>
              <w:left w:val="nil"/>
              <w:bottom w:val="single" w:sz="8" w:space="0" w:color="auto"/>
              <w:right w:val="single" w:sz="4" w:space="0" w:color="auto"/>
            </w:tcBorders>
            <w:shd w:val="clear" w:color="auto" w:fill="auto"/>
          </w:tcPr>
          <w:p w14:paraId="20A815DF" w14:textId="324B94D6" w:rsidR="00E247AF" w:rsidRPr="00CC4E0B" w:rsidRDefault="00E247AF" w:rsidP="00911A80">
            <w:pPr>
              <w:rPr>
                <w:rFonts w:ascii="Calibri" w:eastAsia="Times New Roman" w:hAnsi="Calibri" w:cs="Calibri"/>
                <w:color w:val="000000"/>
                <w:sz w:val="22"/>
                <w:szCs w:val="22"/>
                <w:lang w:eastAsia="en-US"/>
              </w:rPr>
            </w:pPr>
          </w:p>
        </w:tc>
        <w:tc>
          <w:tcPr>
            <w:tcW w:w="537" w:type="dxa"/>
            <w:tcBorders>
              <w:top w:val="nil"/>
              <w:left w:val="nil"/>
              <w:bottom w:val="single" w:sz="8" w:space="0" w:color="auto"/>
              <w:right w:val="single" w:sz="4" w:space="0" w:color="auto"/>
            </w:tcBorders>
            <w:shd w:val="clear" w:color="auto" w:fill="auto"/>
          </w:tcPr>
          <w:p w14:paraId="6B5BBE10" w14:textId="2C711691" w:rsidR="00E247AF" w:rsidRPr="00CC4E0B" w:rsidRDefault="00E247AF" w:rsidP="00911A80">
            <w:pPr>
              <w:jc w:val="center"/>
              <w:rPr>
                <w:rFonts w:ascii="Calibri" w:eastAsia="Times New Roman" w:hAnsi="Calibri" w:cs="Calibri"/>
                <w:color w:val="000000"/>
                <w:sz w:val="22"/>
                <w:szCs w:val="22"/>
                <w:lang w:eastAsia="en-US"/>
              </w:rPr>
            </w:pPr>
          </w:p>
        </w:tc>
        <w:tc>
          <w:tcPr>
            <w:tcW w:w="522" w:type="dxa"/>
            <w:tcBorders>
              <w:top w:val="nil"/>
              <w:left w:val="nil"/>
              <w:bottom w:val="single" w:sz="8" w:space="0" w:color="auto"/>
              <w:right w:val="single" w:sz="4" w:space="0" w:color="auto"/>
            </w:tcBorders>
            <w:shd w:val="clear" w:color="auto" w:fill="auto"/>
          </w:tcPr>
          <w:p w14:paraId="3997528A" w14:textId="288FCAF0" w:rsidR="00E247AF" w:rsidRPr="00CC4E0B" w:rsidRDefault="00E247AF" w:rsidP="00911A80">
            <w:pPr>
              <w:jc w:val="center"/>
              <w:rPr>
                <w:rFonts w:ascii="Calibri" w:eastAsia="Times New Roman" w:hAnsi="Calibri" w:cs="Calibri"/>
                <w:color w:val="000000"/>
                <w:sz w:val="22"/>
                <w:szCs w:val="22"/>
                <w:lang w:eastAsia="en-US"/>
              </w:rPr>
            </w:pPr>
          </w:p>
        </w:tc>
        <w:tc>
          <w:tcPr>
            <w:tcW w:w="1848" w:type="dxa"/>
            <w:tcBorders>
              <w:top w:val="nil"/>
              <w:left w:val="nil"/>
              <w:bottom w:val="single" w:sz="8" w:space="0" w:color="auto"/>
              <w:right w:val="single" w:sz="4" w:space="0" w:color="auto"/>
            </w:tcBorders>
            <w:shd w:val="clear" w:color="auto" w:fill="auto"/>
          </w:tcPr>
          <w:p w14:paraId="7D46532B" w14:textId="7D89FF51" w:rsidR="00E247AF" w:rsidRPr="00CC4E0B" w:rsidRDefault="00E247AF" w:rsidP="00911A80">
            <w:pPr>
              <w:rPr>
                <w:rFonts w:ascii="Arial" w:eastAsia="Times New Roman" w:hAnsi="Arial" w:cs="Arial"/>
                <w:sz w:val="18"/>
                <w:szCs w:val="18"/>
                <w:lang w:eastAsia="en-US"/>
              </w:rPr>
            </w:pPr>
          </w:p>
        </w:tc>
        <w:tc>
          <w:tcPr>
            <w:tcW w:w="1085" w:type="dxa"/>
            <w:tcBorders>
              <w:top w:val="nil"/>
              <w:left w:val="nil"/>
              <w:bottom w:val="single" w:sz="8" w:space="0" w:color="auto"/>
              <w:right w:val="single" w:sz="4" w:space="0" w:color="auto"/>
            </w:tcBorders>
            <w:shd w:val="clear" w:color="auto" w:fill="auto"/>
          </w:tcPr>
          <w:p w14:paraId="0DF18D10" w14:textId="02038003" w:rsidR="00E247AF" w:rsidRPr="00CC4E0B" w:rsidRDefault="00E247AF" w:rsidP="00911A80">
            <w:pPr>
              <w:jc w:val="center"/>
              <w:rPr>
                <w:rFonts w:ascii="Calibri" w:eastAsia="Times New Roman" w:hAnsi="Calibri" w:cs="Calibri"/>
                <w:color w:val="000000"/>
                <w:sz w:val="22"/>
                <w:szCs w:val="22"/>
                <w:lang w:eastAsia="en-US"/>
              </w:rPr>
            </w:pPr>
          </w:p>
        </w:tc>
        <w:tc>
          <w:tcPr>
            <w:tcW w:w="3254" w:type="dxa"/>
            <w:gridSpan w:val="2"/>
            <w:tcBorders>
              <w:top w:val="nil"/>
              <w:left w:val="nil"/>
              <w:bottom w:val="single" w:sz="8" w:space="0" w:color="auto"/>
              <w:right w:val="single" w:sz="4" w:space="0" w:color="auto"/>
            </w:tcBorders>
            <w:shd w:val="clear" w:color="auto" w:fill="auto"/>
          </w:tcPr>
          <w:p w14:paraId="06BD5CC8" w14:textId="45EAA003" w:rsidR="00E247AF" w:rsidRPr="00CC4E0B" w:rsidRDefault="00E247AF" w:rsidP="00911A80">
            <w:pPr>
              <w:jc w:val="center"/>
              <w:rPr>
                <w:rFonts w:ascii="Calibri" w:eastAsia="Times New Roman" w:hAnsi="Calibri" w:cs="Calibri"/>
                <w:color w:val="000000"/>
                <w:sz w:val="22"/>
                <w:szCs w:val="22"/>
                <w:lang w:eastAsia="en-US"/>
              </w:rPr>
            </w:pPr>
          </w:p>
        </w:tc>
      </w:tr>
      <w:tr w:rsidR="00AE0C66" w:rsidRPr="00CC4E0B" w14:paraId="35C47D5B" w14:textId="77777777" w:rsidTr="00061490">
        <w:trPr>
          <w:trHeight w:val="300"/>
        </w:trPr>
        <w:tc>
          <w:tcPr>
            <w:tcW w:w="977" w:type="dxa"/>
            <w:tcBorders>
              <w:top w:val="nil"/>
              <w:left w:val="single" w:sz="8" w:space="0" w:color="auto"/>
              <w:bottom w:val="single" w:sz="4" w:space="0" w:color="auto"/>
              <w:right w:val="single" w:sz="4" w:space="0" w:color="auto"/>
            </w:tcBorders>
            <w:shd w:val="clear" w:color="auto" w:fill="auto"/>
          </w:tcPr>
          <w:p w14:paraId="0BF2B3AC" w14:textId="0DEA58C8" w:rsidR="00E247AF" w:rsidRPr="00CC4E0B" w:rsidRDefault="00E247AF" w:rsidP="00911A80">
            <w:pPr>
              <w:jc w:val="right"/>
              <w:rPr>
                <w:rFonts w:ascii="Calibri" w:eastAsia="Times New Roman" w:hAnsi="Calibri" w:cs="Calibri"/>
                <w:color w:val="000000"/>
                <w:sz w:val="22"/>
                <w:szCs w:val="22"/>
                <w:lang w:eastAsia="en-US"/>
              </w:rPr>
            </w:pPr>
          </w:p>
        </w:tc>
        <w:tc>
          <w:tcPr>
            <w:tcW w:w="3473" w:type="dxa"/>
            <w:gridSpan w:val="2"/>
            <w:tcBorders>
              <w:top w:val="nil"/>
              <w:left w:val="nil"/>
              <w:bottom w:val="single" w:sz="4" w:space="0" w:color="auto"/>
              <w:right w:val="single" w:sz="4" w:space="0" w:color="auto"/>
            </w:tcBorders>
            <w:shd w:val="clear" w:color="auto" w:fill="auto"/>
          </w:tcPr>
          <w:p w14:paraId="78E3836E" w14:textId="34070D5E" w:rsidR="00E247AF" w:rsidRPr="00CC4E0B" w:rsidRDefault="00E247AF" w:rsidP="00911A80">
            <w:pPr>
              <w:rPr>
                <w:rFonts w:ascii="Courier New" w:eastAsia="Times New Roman" w:hAnsi="Courier New" w:cs="Courier New"/>
                <w:b/>
                <w:bCs/>
                <w:color w:val="FF0000"/>
                <w:sz w:val="20"/>
                <w:szCs w:val="20"/>
                <w:lang w:eastAsia="en-US"/>
              </w:rPr>
            </w:pPr>
          </w:p>
        </w:tc>
        <w:tc>
          <w:tcPr>
            <w:tcW w:w="682" w:type="dxa"/>
            <w:tcBorders>
              <w:top w:val="nil"/>
              <w:left w:val="nil"/>
              <w:bottom w:val="single" w:sz="4" w:space="0" w:color="auto"/>
              <w:right w:val="single" w:sz="4" w:space="0" w:color="auto"/>
            </w:tcBorders>
            <w:shd w:val="clear" w:color="auto" w:fill="auto"/>
          </w:tcPr>
          <w:p w14:paraId="4B360AC5" w14:textId="7E4420E6" w:rsidR="00E247AF" w:rsidRPr="00CC4E0B" w:rsidRDefault="00E247AF" w:rsidP="00911A80">
            <w:pPr>
              <w:rPr>
                <w:rFonts w:ascii="Calibri" w:eastAsia="Times New Roman" w:hAnsi="Calibri" w:cs="Calibri"/>
                <w:color w:val="000000"/>
                <w:sz w:val="22"/>
                <w:szCs w:val="22"/>
                <w:lang w:eastAsia="en-US"/>
              </w:rPr>
            </w:pPr>
          </w:p>
        </w:tc>
        <w:tc>
          <w:tcPr>
            <w:tcW w:w="1329" w:type="dxa"/>
            <w:tcBorders>
              <w:top w:val="nil"/>
              <w:left w:val="nil"/>
              <w:bottom w:val="single" w:sz="4" w:space="0" w:color="auto"/>
              <w:right w:val="single" w:sz="4" w:space="0" w:color="auto"/>
            </w:tcBorders>
            <w:shd w:val="clear" w:color="auto" w:fill="auto"/>
          </w:tcPr>
          <w:p w14:paraId="7348127C" w14:textId="7DE0730F" w:rsidR="00E247AF" w:rsidRPr="00CC4E0B" w:rsidRDefault="00E247AF" w:rsidP="00911A80">
            <w:pPr>
              <w:rPr>
                <w:rFonts w:ascii="Calibri" w:eastAsia="Times New Roman" w:hAnsi="Calibri" w:cs="Calibri"/>
                <w:color w:val="000000"/>
                <w:sz w:val="22"/>
                <w:szCs w:val="22"/>
                <w:lang w:eastAsia="en-US"/>
              </w:rPr>
            </w:pPr>
          </w:p>
        </w:tc>
        <w:tc>
          <w:tcPr>
            <w:tcW w:w="537" w:type="dxa"/>
            <w:tcBorders>
              <w:top w:val="nil"/>
              <w:left w:val="nil"/>
              <w:bottom w:val="single" w:sz="4" w:space="0" w:color="auto"/>
              <w:right w:val="single" w:sz="4" w:space="0" w:color="auto"/>
            </w:tcBorders>
            <w:shd w:val="clear" w:color="auto" w:fill="auto"/>
          </w:tcPr>
          <w:p w14:paraId="2EFA26F8" w14:textId="12A0464C" w:rsidR="00E247AF" w:rsidRPr="00CC4E0B" w:rsidRDefault="00E247AF" w:rsidP="00911A80">
            <w:pPr>
              <w:jc w:val="center"/>
              <w:rPr>
                <w:rFonts w:ascii="Calibri" w:eastAsia="Times New Roman" w:hAnsi="Calibri" w:cs="Calibri"/>
                <w:color w:val="000000"/>
                <w:sz w:val="22"/>
                <w:szCs w:val="22"/>
                <w:lang w:eastAsia="en-US"/>
              </w:rPr>
            </w:pPr>
          </w:p>
        </w:tc>
        <w:tc>
          <w:tcPr>
            <w:tcW w:w="522" w:type="dxa"/>
            <w:tcBorders>
              <w:top w:val="nil"/>
              <w:left w:val="nil"/>
              <w:bottom w:val="single" w:sz="4" w:space="0" w:color="auto"/>
              <w:right w:val="single" w:sz="4" w:space="0" w:color="auto"/>
            </w:tcBorders>
            <w:shd w:val="clear" w:color="auto" w:fill="auto"/>
          </w:tcPr>
          <w:p w14:paraId="4DB5BEC0" w14:textId="17818AF8" w:rsidR="00E247AF" w:rsidRPr="00CC4E0B" w:rsidRDefault="00E247AF" w:rsidP="00911A80">
            <w:pPr>
              <w:jc w:val="center"/>
              <w:rPr>
                <w:rFonts w:ascii="Calibri" w:eastAsia="Times New Roman" w:hAnsi="Calibri" w:cs="Calibri"/>
                <w:color w:val="000000"/>
                <w:sz w:val="22"/>
                <w:szCs w:val="22"/>
                <w:lang w:eastAsia="en-US"/>
              </w:rPr>
            </w:pPr>
          </w:p>
        </w:tc>
        <w:tc>
          <w:tcPr>
            <w:tcW w:w="1848" w:type="dxa"/>
            <w:tcBorders>
              <w:top w:val="nil"/>
              <w:left w:val="nil"/>
              <w:bottom w:val="single" w:sz="4" w:space="0" w:color="auto"/>
              <w:right w:val="single" w:sz="4" w:space="0" w:color="auto"/>
            </w:tcBorders>
            <w:shd w:val="clear" w:color="auto" w:fill="auto"/>
          </w:tcPr>
          <w:p w14:paraId="5063B09A" w14:textId="4989B43D" w:rsidR="00E247AF" w:rsidRPr="00CC4E0B" w:rsidRDefault="00E247AF" w:rsidP="00911A80">
            <w:pPr>
              <w:rPr>
                <w:rFonts w:ascii="Arial" w:eastAsia="Times New Roman" w:hAnsi="Arial" w:cs="Arial"/>
                <w:sz w:val="18"/>
                <w:szCs w:val="18"/>
                <w:lang w:eastAsia="en-US"/>
              </w:rPr>
            </w:pPr>
          </w:p>
        </w:tc>
        <w:tc>
          <w:tcPr>
            <w:tcW w:w="1085" w:type="dxa"/>
            <w:tcBorders>
              <w:top w:val="nil"/>
              <w:left w:val="nil"/>
              <w:bottom w:val="single" w:sz="4" w:space="0" w:color="auto"/>
              <w:right w:val="single" w:sz="4" w:space="0" w:color="auto"/>
            </w:tcBorders>
            <w:shd w:val="clear" w:color="auto" w:fill="auto"/>
          </w:tcPr>
          <w:p w14:paraId="1B7AF085" w14:textId="56F693F3" w:rsidR="00E247AF" w:rsidRPr="00CC4E0B" w:rsidRDefault="00E247AF" w:rsidP="00911A80">
            <w:pPr>
              <w:jc w:val="center"/>
              <w:rPr>
                <w:rFonts w:ascii="Calibri" w:eastAsia="Times New Roman" w:hAnsi="Calibri" w:cs="Calibri"/>
                <w:color w:val="000000"/>
                <w:sz w:val="22"/>
                <w:szCs w:val="22"/>
                <w:lang w:eastAsia="en-US"/>
              </w:rPr>
            </w:pPr>
          </w:p>
        </w:tc>
        <w:tc>
          <w:tcPr>
            <w:tcW w:w="3254" w:type="dxa"/>
            <w:gridSpan w:val="2"/>
            <w:tcBorders>
              <w:top w:val="nil"/>
              <w:left w:val="nil"/>
              <w:bottom w:val="single" w:sz="4" w:space="0" w:color="auto"/>
              <w:right w:val="single" w:sz="4" w:space="0" w:color="auto"/>
            </w:tcBorders>
            <w:shd w:val="clear" w:color="auto" w:fill="auto"/>
          </w:tcPr>
          <w:p w14:paraId="5669D95C" w14:textId="64B85387" w:rsidR="00E247AF" w:rsidRPr="00CC4E0B" w:rsidRDefault="00E247AF" w:rsidP="00911A80">
            <w:pPr>
              <w:jc w:val="center"/>
              <w:rPr>
                <w:rFonts w:ascii="Calibri" w:eastAsia="Times New Roman" w:hAnsi="Calibri" w:cs="Calibri"/>
                <w:color w:val="000000"/>
                <w:sz w:val="22"/>
                <w:szCs w:val="22"/>
                <w:lang w:eastAsia="en-US"/>
              </w:rPr>
            </w:pPr>
          </w:p>
        </w:tc>
      </w:tr>
      <w:tr w:rsidR="00AE0C66" w:rsidRPr="00CC4E0B" w14:paraId="0DB9979D"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tcPr>
          <w:p w14:paraId="4E09EB38" w14:textId="26F1971A" w:rsidR="00E247AF" w:rsidRPr="00CC4E0B" w:rsidRDefault="00E247AF" w:rsidP="00911A80">
            <w:pPr>
              <w:jc w:val="right"/>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auto" w:fill="auto"/>
          </w:tcPr>
          <w:p w14:paraId="6D91910B" w14:textId="673637A5" w:rsidR="00E247AF" w:rsidRPr="00CC4E0B" w:rsidRDefault="00E247AF" w:rsidP="00911A80">
            <w:pPr>
              <w:jc w:val="right"/>
              <w:rPr>
                <w:rFonts w:ascii="Calibri" w:eastAsia="Times New Roman" w:hAnsi="Calibri" w:cs="Calibri"/>
                <w:color w:val="000000"/>
                <w:sz w:val="22"/>
                <w:szCs w:val="22"/>
                <w:lang w:eastAsia="en-US"/>
              </w:rPr>
            </w:pPr>
          </w:p>
        </w:tc>
        <w:tc>
          <w:tcPr>
            <w:tcW w:w="2753" w:type="dxa"/>
            <w:tcBorders>
              <w:top w:val="nil"/>
              <w:left w:val="nil"/>
              <w:bottom w:val="single" w:sz="4" w:space="0" w:color="auto"/>
              <w:right w:val="single" w:sz="4" w:space="0" w:color="auto"/>
            </w:tcBorders>
            <w:shd w:val="clear" w:color="auto" w:fill="auto"/>
          </w:tcPr>
          <w:p w14:paraId="04763AB3" w14:textId="1A214B70" w:rsidR="00E247AF" w:rsidRPr="00CC4E0B" w:rsidRDefault="00E247AF" w:rsidP="00911A80">
            <w:pPr>
              <w:rPr>
                <w:rFonts w:ascii="Courier New" w:eastAsia="Times New Roman" w:hAnsi="Courier New" w:cs="Courier New"/>
                <w:b/>
                <w:bCs/>
                <w:sz w:val="20"/>
                <w:szCs w:val="20"/>
                <w:lang w:eastAsia="en-US"/>
              </w:rPr>
            </w:pPr>
          </w:p>
        </w:tc>
        <w:tc>
          <w:tcPr>
            <w:tcW w:w="682" w:type="dxa"/>
            <w:tcBorders>
              <w:top w:val="nil"/>
              <w:left w:val="nil"/>
              <w:bottom w:val="single" w:sz="4" w:space="0" w:color="auto"/>
              <w:right w:val="single" w:sz="4" w:space="0" w:color="auto"/>
            </w:tcBorders>
            <w:shd w:val="clear" w:color="auto" w:fill="auto"/>
          </w:tcPr>
          <w:p w14:paraId="46B6A77D" w14:textId="4EABF841" w:rsidR="00E247AF" w:rsidRPr="00CC4E0B" w:rsidRDefault="00E247AF" w:rsidP="00911A80">
            <w:pPr>
              <w:rPr>
                <w:rFonts w:ascii="Calibri" w:eastAsia="Times New Roman" w:hAnsi="Calibri" w:cs="Calibri"/>
                <w:color w:val="000000"/>
                <w:sz w:val="22"/>
                <w:szCs w:val="22"/>
                <w:lang w:eastAsia="en-US"/>
              </w:rPr>
            </w:pPr>
          </w:p>
        </w:tc>
        <w:tc>
          <w:tcPr>
            <w:tcW w:w="1329" w:type="dxa"/>
            <w:tcBorders>
              <w:top w:val="nil"/>
              <w:left w:val="nil"/>
              <w:bottom w:val="single" w:sz="4" w:space="0" w:color="auto"/>
              <w:right w:val="single" w:sz="4" w:space="0" w:color="auto"/>
            </w:tcBorders>
            <w:shd w:val="clear" w:color="auto" w:fill="auto"/>
          </w:tcPr>
          <w:p w14:paraId="684444AB" w14:textId="2EBEF470" w:rsidR="00E247AF" w:rsidRPr="00CC4E0B" w:rsidRDefault="00E247AF" w:rsidP="00911A80">
            <w:pPr>
              <w:rPr>
                <w:rFonts w:ascii="Calibri" w:eastAsia="Times New Roman" w:hAnsi="Calibri" w:cs="Calibri"/>
                <w:color w:val="000000"/>
                <w:sz w:val="22"/>
                <w:szCs w:val="22"/>
                <w:lang w:eastAsia="en-US"/>
              </w:rPr>
            </w:pPr>
          </w:p>
        </w:tc>
        <w:tc>
          <w:tcPr>
            <w:tcW w:w="537" w:type="dxa"/>
            <w:tcBorders>
              <w:top w:val="nil"/>
              <w:left w:val="nil"/>
              <w:bottom w:val="single" w:sz="4" w:space="0" w:color="auto"/>
              <w:right w:val="single" w:sz="4" w:space="0" w:color="auto"/>
            </w:tcBorders>
            <w:shd w:val="clear" w:color="auto" w:fill="auto"/>
          </w:tcPr>
          <w:p w14:paraId="1E0B414B" w14:textId="1E366A78" w:rsidR="00E247AF" w:rsidRPr="00CC4E0B" w:rsidRDefault="00E247AF" w:rsidP="00911A80">
            <w:pPr>
              <w:jc w:val="center"/>
              <w:rPr>
                <w:rFonts w:ascii="Calibri" w:eastAsia="Times New Roman" w:hAnsi="Calibri" w:cs="Calibri"/>
                <w:color w:val="000000"/>
                <w:sz w:val="22"/>
                <w:szCs w:val="22"/>
                <w:lang w:eastAsia="en-US"/>
              </w:rPr>
            </w:pPr>
          </w:p>
        </w:tc>
        <w:tc>
          <w:tcPr>
            <w:tcW w:w="522" w:type="dxa"/>
            <w:tcBorders>
              <w:top w:val="nil"/>
              <w:left w:val="nil"/>
              <w:bottom w:val="single" w:sz="4" w:space="0" w:color="auto"/>
              <w:right w:val="single" w:sz="4" w:space="0" w:color="auto"/>
            </w:tcBorders>
            <w:shd w:val="clear" w:color="auto" w:fill="auto"/>
          </w:tcPr>
          <w:p w14:paraId="30D4A6AD" w14:textId="310C32A6" w:rsidR="00E247AF" w:rsidRPr="00CC4E0B" w:rsidRDefault="00E247AF" w:rsidP="00911A80">
            <w:pPr>
              <w:jc w:val="center"/>
              <w:rPr>
                <w:rFonts w:ascii="Calibri" w:eastAsia="Times New Roman" w:hAnsi="Calibri" w:cs="Calibri"/>
                <w:color w:val="000000"/>
                <w:sz w:val="22"/>
                <w:szCs w:val="22"/>
                <w:lang w:eastAsia="en-US"/>
              </w:rPr>
            </w:pPr>
          </w:p>
        </w:tc>
        <w:tc>
          <w:tcPr>
            <w:tcW w:w="1848" w:type="dxa"/>
            <w:tcBorders>
              <w:top w:val="nil"/>
              <w:left w:val="nil"/>
              <w:bottom w:val="single" w:sz="4" w:space="0" w:color="auto"/>
              <w:right w:val="single" w:sz="4" w:space="0" w:color="auto"/>
            </w:tcBorders>
            <w:shd w:val="clear" w:color="auto" w:fill="auto"/>
          </w:tcPr>
          <w:p w14:paraId="690AF8D0" w14:textId="0B2255A2" w:rsidR="00E247AF" w:rsidRPr="00CC4E0B" w:rsidRDefault="00E247AF" w:rsidP="00911A80">
            <w:pPr>
              <w:rPr>
                <w:rFonts w:ascii="Arial" w:eastAsia="Times New Roman" w:hAnsi="Arial" w:cs="Arial"/>
                <w:sz w:val="18"/>
                <w:szCs w:val="18"/>
                <w:lang w:eastAsia="en-US"/>
              </w:rPr>
            </w:pPr>
          </w:p>
        </w:tc>
        <w:tc>
          <w:tcPr>
            <w:tcW w:w="1085" w:type="dxa"/>
            <w:tcBorders>
              <w:top w:val="nil"/>
              <w:left w:val="nil"/>
              <w:bottom w:val="single" w:sz="4" w:space="0" w:color="auto"/>
              <w:right w:val="single" w:sz="4" w:space="0" w:color="auto"/>
            </w:tcBorders>
            <w:shd w:val="clear" w:color="auto" w:fill="auto"/>
          </w:tcPr>
          <w:p w14:paraId="64F825B7" w14:textId="408261EC" w:rsidR="00E247AF" w:rsidRPr="00CC4E0B" w:rsidRDefault="00E247AF" w:rsidP="00911A80">
            <w:pPr>
              <w:jc w:val="center"/>
              <w:rPr>
                <w:rFonts w:ascii="Calibri" w:eastAsia="Times New Roman" w:hAnsi="Calibri" w:cs="Calibri"/>
                <w:color w:val="000000"/>
                <w:sz w:val="22"/>
                <w:szCs w:val="22"/>
                <w:lang w:eastAsia="en-US"/>
              </w:rPr>
            </w:pPr>
          </w:p>
        </w:tc>
        <w:tc>
          <w:tcPr>
            <w:tcW w:w="3254" w:type="dxa"/>
            <w:gridSpan w:val="2"/>
            <w:tcBorders>
              <w:top w:val="nil"/>
              <w:left w:val="nil"/>
              <w:bottom w:val="single" w:sz="4" w:space="0" w:color="auto"/>
              <w:right w:val="single" w:sz="4" w:space="0" w:color="auto"/>
            </w:tcBorders>
            <w:shd w:val="clear" w:color="auto" w:fill="auto"/>
          </w:tcPr>
          <w:p w14:paraId="1ECBDBBD" w14:textId="5FAB550F" w:rsidR="00E247AF" w:rsidRPr="00CC4E0B" w:rsidRDefault="00E247AF" w:rsidP="00911A80">
            <w:pPr>
              <w:jc w:val="center"/>
              <w:rPr>
                <w:rFonts w:ascii="Calibri" w:eastAsia="Times New Roman" w:hAnsi="Calibri" w:cs="Calibri"/>
                <w:color w:val="000000"/>
                <w:sz w:val="22"/>
                <w:szCs w:val="22"/>
                <w:lang w:eastAsia="en-US"/>
              </w:rPr>
            </w:pPr>
          </w:p>
        </w:tc>
      </w:tr>
      <w:tr w:rsidR="00AE0C66" w:rsidRPr="00CC4E0B" w14:paraId="5234349E" w14:textId="77777777" w:rsidTr="00992444">
        <w:trPr>
          <w:trHeight w:val="315"/>
        </w:trPr>
        <w:tc>
          <w:tcPr>
            <w:tcW w:w="977" w:type="dxa"/>
            <w:tcBorders>
              <w:top w:val="nil"/>
              <w:left w:val="single" w:sz="8" w:space="0" w:color="auto"/>
              <w:bottom w:val="single" w:sz="4" w:space="0" w:color="auto"/>
              <w:right w:val="single" w:sz="4" w:space="0" w:color="auto"/>
            </w:tcBorders>
            <w:shd w:val="clear" w:color="auto" w:fill="auto"/>
          </w:tcPr>
          <w:p w14:paraId="23FA0D1F" w14:textId="3E03FE34" w:rsidR="00E247AF" w:rsidRPr="00CC4E0B" w:rsidRDefault="00E247AF" w:rsidP="00911A80">
            <w:pPr>
              <w:jc w:val="right"/>
              <w:rPr>
                <w:rFonts w:ascii="Calibri" w:eastAsia="Times New Roman" w:hAnsi="Calibri" w:cs="Calibri"/>
                <w:color w:val="000000"/>
                <w:sz w:val="22"/>
                <w:szCs w:val="22"/>
                <w:lang w:eastAsia="en-US"/>
              </w:rPr>
            </w:pPr>
          </w:p>
        </w:tc>
        <w:tc>
          <w:tcPr>
            <w:tcW w:w="720" w:type="dxa"/>
            <w:tcBorders>
              <w:top w:val="single" w:sz="4" w:space="0" w:color="auto"/>
              <w:left w:val="nil"/>
              <w:bottom w:val="nil"/>
              <w:right w:val="single" w:sz="4" w:space="0" w:color="auto"/>
            </w:tcBorders>
            <w:shd w:val="clear" w:color="auto" w:fill="auto"/>
          </w:tcPr>
          <w:p w14:paraId="4AD622BF" w14:textId="34278B6F" w:rsidR="00E247AF" w:rsidRPr="00CC4E0B" w:rsidRDefault="00E247AF" w:rsidP="00911A80">
            <w:pPr>
              <w:jc w:val="right"/>
              <w:rPr>
                <w:rFonts w:ascii="Calibri" w:eastAsia="Times New Roman" w:hAnsi="Calibri" w:cs="Calibri"/>
                <w:color w:val="000000"/>
                <w:sz w:val="22"/>
                <w:szCs w:val="22"/>
                <w:lang w:eastAsia="en-US"/>
              </w:rPr>
            </w:pPr>
          </w:p>
        </w:tc>
        <w:tc>
          <w:tcPr>
            <w:tcW w:w="2753" w:type="dxa"/>
            <w:tcBorders>
              <w:top w:val="nil"/>
              <w:left w:val="nil"/>
              <w:bottom w:val="single" w:sz="4" w:space="0" w:color="auto"/>
              <w:right w:val="single" w:sz="4" w:space="0" w:color="auto"/>
            </w:tcBorders>
            <w:shd w:val="clear" w:color="auto" w:fill="auto"/>
          </w:tcPr>
          <w:p w14:paraId="13FFD3FA" w14:textId="2B2A8D7A" w:rsidR="00E247AF" w:rsidRPr="00CC4E0B" w:rsidRDefault="00E247AF" w:rsidP="00911A80">
            <w:pPr>
              <w:rPr>
                <w:rFonts w:ascii="Courier New" w:eastAsia="Times New Roman" w:hAnsi="Courier New" w:cs="Courier New"/>
                <w:b/>
                <w:bCs/>
                <w:sz w:val="20"/>
                <w:szCs w:val="20"/>
                <w:lang w:eastAsia="en-US"/>
              </w:rPr>
            </w:pPr>
          </w:p>
        </w:tc>
        <w:tc>
          <w:tcPr>
            <w:tcW w:w="682" w:type="dxa"/>
            <w:tcBorders>
              <w:top w:val="nil"/>
              <w:left w:val="nil"/>
              <w:bottom w:val="single" w:sz="4" w:space="0" w:color="auto"/>
              <w:right w:val="single" w:sz="4" w:space="0" w:color="auto"/>
            </w:tcBorders>
            <w:shd w:val="clear" w:color="auto" w:fill="auto"/>
          </w:tcPr>
          <w:p w14:paraId="5873E873" w14:textId="741374FB" w:rsidR="00E247AF" w:rsidRPr="00CC4E0B" w:rsidRDefault="00E247AF" w:rsidP="00911A80">
            <w:pPr>
              <w:rPr>
                <w:rFonts w:ascii="Calibri" w:eastAsia="Times New Roman" w:hAnsi="Calibri" w:cs="Calibri"/>
                <w:color w:val="000000"/>
                <w:sz w:val="22"/>
                <w:szCs w:val="22"/>
                <w:lang w:eastAsia="en-US"/>
              </w:rPr>
            </w:pPr>
          </w:p>
        </w:tc>
        <w:tc>
          <w:tcPr>
            <w:tcW w:w="1329" w:type="dxa"/>
            <w:tcBorders>
              <w:top w:val="nil"/>
              <w:left w:val="nil"/>
              <w:bottom w:val="single" w:sz="8" w:space="0" w:color="auto"/>
              <w:right w:val="single" w:sz="4" w:space="0" w:color="auto"/>
            </w:tcBorders>
            <w:shd w:val="clear" w:color="auto" w:fill="auto"/>
          </w:tcPr>
          <w:p w14:paraId="71A95A51" w14:textId="6FC7816C" w:rsidR="00E247AF" w:rsidRPr="00CC4E0B" w:rsidRDefault="00E247AF" w:rsidP="00911A80">
            <w:pPr>
              <w:rPr>
                <w:rFonts w:ascii="Calibri" w:eastAsia="Times New Roman" w:hAnsi="Calibri" w:cs="Calibri"/>
                <w:color w:val="000000"/>
                <w:sz w:val="22"/>
                <w:szCs w:val="22"/>
                <w:lang w:eastAsia="en-US"/>
              </w:rPr>
            </w:pPr>
          </w:p>
        </w:tc>
        <w:tc>
          <w:tcPr>
            <w:tcW w:w="537" w:type="dxa"/>
            <w:tcBorders>
              <w:top w:val="nil"/>
              <w:left w:val="nil"/>
              <w:bottom w:val="single" w:sz="8" w:space="0" w:color="auto"/>
              <w:right w:val="single" w:sz="4" w:space="0" w:color="auto"/>
            </w:tcBorders>
            <w:shd w:val="clear" w:color="auto" w:fill="auto"/>
          </w:tcPr>
          <w:p w14:paraId="08FACDC4" w14:textId="7CB0C05A" w:rsidR="00E247AF" w:rsidRPr="00CC4E0B" w:rsidRDefault="00E247AF" w:rsidP="00911A80">
            <w:pPr>
              <w:jc w:val="center"/>
              <w:rPr>
                <w:rFonts w:ascii="Calibri" w:eastAsia="Times New Roman" w:hAnsi="Calibri" w:cs="Calibri"/>
                <w:color w:val="000000"/>
                <w:sz w:val="22"/>
                <w:szCs w:val="22"/>
                <w:lang w:eastAsia="en-US"/>
              </w:rPr>
            </w:pPr>
          </w:p>
        </w:tc>
        <w:tc>
          <w:tcPr>
            <w:tcW w:w="522" w:type="dxa"/>
            <w:tcBorders>
              <w:top w:val="nil"/>
              <w:left w:val="nil"/>
              <w:bottom w:val="single" w:sz="8" w:space="0" w:color="auto"/>
              <w:right w:val="single" w:sz="4" w:space="0" w:color="auto"/>
            </w:tcBorders>
            <w:shd w:val="clear" w:color="auto" w:fill="auto"/>
          </w:tcPr>
          <w:p w14:paraId="18B480E4" w14:textId="67607A35" w:rsidR="00E247AF" w:rsidRPr="00CC4E0B" w:rsidRDefault="00E247AF" w:rsidP="00911A80">
            <w:pPr>
              <w:jc w:val="center"/>
              <w:rPr>
                <w:rFonts w:ascii="Calibri" w:eastAsia="Times New Roman" w:hAnsi="Calibri" w:cs="Calibri"/>
                <w:color w:val="000000"/>
                <w:sz w:val="22"/>
                <w:szCs w:val="22"/>
                <w:lang w:eastAsia="en-US"/>
              </w:rPr>
            </w:pPr>
          </w:p>
        </w:tc>
        <w:tc>
          <w:tcPr>
            <w:tcW w:w="1848" w:type="dxa"/>
            <w:tcBorders>
              <w:top w:val="nil"/>
              <w:left w:val="nil"/>
              <w:bottom w:val="single" w:sz="8" w:space="0" w:color="auto"/>
              <w:right w:val="single" w:sz="4" w:space="0" w:color="auto"/>
            </w:tcBorders>
            <w:shd w:val="clear" w:color="auto" w:fill="auto"/>
          </w:tcPr>
          <w:p w14:paraId="5FC17681" w14:textId="3DB86434" w:rsidR="00E247AF" w:rsidRPr="00CC4E0B" w:rsidRDefault="00E247AF" w:rsidP="00911A80">
            <w:pPr>
              <w:rPr>
                <w:rFonts w:ascii="Arial" w:eastAsia="Times New Roman" w:hAnsi="Arial" w:cs="Arial"/>
                <w:sz w:val="18"/>
                <w:szCs w:val="18"/>
                <w:lang w:eastAsia="en-US"/>
              </w:rPr>
            </w:pPr>
          </w:p>
        </w:tc>
        <w:tc>
          <w:tcPr>
            <w:tcW w:w="1085" w:type="dxa"/>
            <w:tcBorders>
              <w:top w:val="nil"/>
              <w:left w:val="nil"/>
              <w:bottom w:val="single" w:sz="8" w:space="0" w:color="auto"/>
              <w:right w:val="single" w:sz="4" w:space="0" w:color="auto"/>
            </w:tcBorders>
            <w:shd w:val="clear" w:color="auto" w:fill="auto"/>
          </w:tcPr>
          <w:p w14:paraId="1BEC1E3D" w14:textId="5C82A201" w:rsidR="00E247AF" w:rsidRPr="00CC4E0B" w:rsidRDefault="00E247AF" w:rsidP="00911A80">
            <w:pPr>
              <w:jc w:val="center"/>
              <w:rPr>
                <w:rFonts w:ascii="Calibri" w:eastAsia="Times New Roman" w:hAnsi="Calibri" w:cs="Calibri"/>
                <w:color w:val="000000"/>
                <w:sz w:val="22"/>
                <w:szCs w:val="22"/>
                <w:lang w:eastAsia="en-US"/>
              </w:rPr>
            </w:pPr>
          </w:p>
        </w:tc>
        <w:tc>
          <w:tcPr>
            <w:tcW w:w="3254" w:type="dxa"/>
            <w:gridSpan w:val="2"/>
            <w:tcBorders>
              <w:top w:val="nil"/>
              <w:left w:val="nil"/>
              <w:bottom w:val="single" w:sz="8" w:space="0" w:color="auto"/>
              <w:right w:val="single" w:sz="4" w:space="0" w:color="auto"/>
            </w:tcBorders>
            <w:shd w:val="clear" w:color="auto" w:fill="auto"/>
          </w:tcPr>
          <w:p w14:paraId="4C50C8CD" w14:textId="0BD6E4A3" w:rsidR="00E247AF" w:rsidRPr="00CC4E0B" w:rsidRDefault="00E247AF" w:rsidP="00911A80">
            <w:pPr>
              <w:jc w:val="center"/>
              <w:rPr>
                <w:rFonts w:ascii="Calibri" w:eastAsia="Times New Roman" w:hAnsi="Calibri" w:cs="Calibri"/>
                <w:color w:val="000000"/>
                <w:sz w:val="22"/>
                <w:szCs w:val="22"/>
                <w:lang w:eastAsia="en-US"/>
              </w:rPr>
            </w:pPr>
          </w:p>
        </w:tc>
      </w:tr>
      <w:tr w:rsidR="00AE0C66" w:rsidRPr="00E632AD" w14:paraId="53AAB955" w14:textId="77777777" w:rsidTr="00061490">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37D36A90" w14:textId="61B3F174" w:rsidR="00E247AF" w:rsidRPr="00992444" w:rsidRDefault="00F36FF3"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79</w:t>
            </w:r>
          </w:p>
        </w:tc>
        <w:tc>
          <w:tcPr>
            <w:tcW w:w="3473" w:type="dxa"/>
            <w:gridSpan w:val="2"/>
            <w:tcBorders>
              <w:top w:val="nil"/>
              <w:left w:val="nil"/>
              <w:bottom w:val="single" w:sz="4" w:space="0" w:color="auto"/>
              <w:right w:val="single" w:sz="4" w:space="0" w:color="auto"/>
            </w:tcBorders>
            <w:shd w:val="clear" w:color="auto" w:fill="auto"/>
            <w:hideMark/>
          </w:tcPr>
          <w:p w14:paraId="44ABF5FF" w14:textId="2B2C3160"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DISCRETE_OUTPUT_1</w:t>
            </w:r>
            <w:r w:rsidR="00AE0C66" w:rsidRPr="00992444">
              <w:rPr>
                <w:rFonts w:ascii="Courier New" w:eastAsia="Times New Roman" w:hAnsi="Courier New" w:cs="Courier New"/>
                <w:b/>
                <w:bCs/>
                <w:i/>
                <w:iCs/>
                <w:color w:val="FF0000"/>
                <w:sz w:val="20"/>
                <w:szCs w:val="20"/>
                <w:lang w:eastAsia="en-US"/>
              </w:rPr>
              <w:t xml:space="preserve"> STATE</w:t>
            </w:r>
          </w:p>
        </w:tc>
        <w:tc>
          <w:tcPr>
            <w:tcW w:w="682" w:type="dxa"/>
            <w:tcBorders>
              <w:top w:val="nil"/>
              <w:left w:val="nil"/>
              <w:bottom w:val="single" w:sz="4" w:space="0" w:color="auto"/>
              <w:right w:val="single" w:sz="4" w:space="0" w:color="auto"/>
            </w:tcBorders>
            <w:shd w:val="clear" w:color="auto" w:fill="auto"/>
            <w:hideMark/>
          </w:tcPr>
          <w:p w14:paraId="14090FC1"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3AAE29F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468CD42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22" w:type="dxa"/>
            <w:tcBorders>
              <w:top w:val="nil"/>
              <w:left w:val="nil"/>
              <w:bottom w:val="single" w:sz="4" w:space="0" w:color="auto"/>
              <w:right w:val="single" w:sz="4" w:space="0" w:color="auto"/>
            </w:tcBorders>
            <w:shd w:val="clear" w:color="auto" w:fill="auto"/>
            <w:hideMark/>
          </w:tcPr>
          <w:p w14:paraId="23B4AE5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65904FCF"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C52B81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3C6D999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14C806B3"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5794CC8B"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0277C219"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475DE524"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tcBorders>
              <w:top w:val="nil"/>
              <w:left w:val="nil"/>
              <w:bottom w:val="single" w:sz="4" w:space="0" w:color="auto"/>
              <w:right w:val="single" w:sz="4" w:space="0" w:color="auto"/>
            </w:tcBorders>
            <w:shd w:val="clear" w:color="auto" w:fill="auto"/>
            <w:hideMark/>
          </w:tcPr>
          <w:p w14:paraId="782C686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AAEFFF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069F06B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1DD08B38" w14:textId="60F411AD"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6479B1CB"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BA69968" w14:textId="77777777" w:rsidR="00E247AF" w:rsidRPr="00992444" w:rsidRDefault="00CE1EEA"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BAD</w:t>
            </w:r>
          </w:p>
        </w:tc>
        <w:tc>
          <w:tcPr>
            <w:tcW w:w="3254" w:type="dxa"/>
            <w:gridSpan w:val="2"/>
            <w:tcBorders>
              <w:top w:val="nil"/>
              <w:left w:val="nil"/>
              <w:bottom w:val="single" w:sz="4" w:space="0" w:color="auto"/>
              <w:right w:val="single" w:sz="4" w:space="0" w:color="auto"/>
            </w:tcBorders>
            <w:shd w:val="clear" w:color="auto" w:fill="auto"/>
            <w:hideMark/>
          </w:tcPr>
          <w:p w14:paraId="3157EA66" w14:textId="77777777" w:rsidR="00E247AF" w:rsidRPr="00992444" w:rsidRDefault="00CE1EEA"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BAD</w:t>
            </w:r>
          </w:p>
        </w:tc>
      </w:tr>
      <w:tr w:rsidR="00AE0C66" w:rsidRPr="00E632AD" w14:paraId="0D4514BE" w14:textId="77777777" w:rsidTr="00992444">
        <w:trPr>
          <w:trHeight w:val="315"/>
        </w:trPr>
        <w:tc>
          <w:tcPr>
            <w:tcW w:w="977" w:type="dxa"/>
            <w:tcBorders>
              <w:top w:val="nil"/>
              <w:left w:val="single" w:sz="8" w:space="0" w:color="auto"/>
              <w:bottom w:val="single" w:sz="4" w:space="0" w:color="auto"/>
              <w:right w:val="single" w:sz="4" w:space="0" w:color="auto"/>
            </w:tcBorders>
            <w:shd w:val="clear" w:color="auto" w:fill="auto"/>
            <w:hideMark/>
          </w:tcPr>
          <w:p w14:paraId="58B5CAFB"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5138E3BD"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0E859A5C"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tcBorders>
              <w:top w:val="nil"/>
              <w:left w:val="nil"/>
              <w:bottom w:val="single" w:sz="4" w:space="0" w:color="auto"/>
              <w:right w:val="single" w:sz="4" w:space="0" w:color="auto"/>
            </w:tcBorders>
            <w:shd w:val="clear" w:color="auto" w:fill="auto"/>
            <w:hideMark/>
          </w:tcPr>
          <w:p w14:paraId="367F86F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5568F5B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8" w:space="0" w:color="auto"/>
              <w:right w:val="single" w:sz="4" w:space="0" w:color="auto"/>
            </w:tcBorders>
            <w:shd w:val="clear" w:color="auto" w:fill="auto"/>
            <w:hideMark/>
          </w:tcPr>
          <w:p w14:paraId="36A7345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8" w:space="0" w:color="auto"/>
              <w:right w:val="single" w:sz="4" w:space="0" w:color="auto"/>
            </w:tcBorders>
            <w:shd w:val="clear" w:color="auto" w:fill="auto"/>
            <w:hideMark/>
          </w:tcPr>
          <w:p w14:paraId="4790A72E" w14:textId="6F27F0BE"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136A6FEC"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0,1</w:t>
            </w:r>
          </w:p>
        </w:tc>
        <w:tc>
          <w:tcPr>
            <w:tcW w:w="1085" w:type="dxa"/>
            <w:tcBorders>
              <w:top w:val="nil"/>
              <w:left w:val="nil"/>
              <w:bottom w:val="single" w:sz="8" w:space="0" w:color="auto"/>
              <w:right w:val="single" w:sz="4" w:space="0" w:color="auto"/>
            </w:tcBorders>
            <w:shd w:val="clear" w:color="auto" w:fill="auto"/>
            <w:hideMark/>
          </w:tcPr>
          <w:p w14:paraId="75546CE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42E2AE4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6E76563D" w14:textId="77777777" w:rsidTr="00061490">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2E3977EB" w14:textId="0CDE5F5A" w:rsidR="00E247AF" w:rsidRPr="00992444" w:rsidRDefault="00F36FF3"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80</w:t>
            </w:r>
          </w:p>
        </w:tc>
        <w:tc>
          <w:tcPr>
            <w:tcW w:w="3473" w:type="dxa"/>
            <w:gridSpan w:val="2"/>
            <w:tcBorders>
              <w:top w:val="nil"/>
              <w:left w:val="nil"/>
              <w:bottom w:val="single" w:sz="4" w:space="0" w:color="auto"/>
              <w:right w:val="single" w:sz="4" w:space="0" w:color="auto"/>
            </w:tcBorders>
            <w:shd w:val="clear" w:color="auto" w:fill="auto"/>
            <w:hideMark/>
          </w:tcPr>
          <w:p w14:paraId="6DBA435E" w14:textId="7AE60ED1"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DISCRETE_OUTPUT_2</w:t>
            </w:r>
            <w:r w:rsidR="00AE0C66" w:rsidRPr="00992444">
              <w:rPr>
                <w:rFonts w:ascii="Courier New" w:eastAsia="Times New Roman" w:hAnsi="Courier New" w:cs="Courier New"/>
                <w:b/>
                <w:bCs/>
                <w:i/>
                <w:iCs/>
                <w:color w:val="FF0000"/>
                <w:sz w:val="20"/>
                <w:szCs w:val="20"/>
                <w:lang w:eastAsia="en-US"/>
              </w:rPr>
              <w:t xml:space="preserve"> STATE</w:t>
            </w:r>
          </w:p>
        </w:tc>
        <w:tc>
          <w:tcPr>
            <w:tcW w:w="682" w:type="dxa"/>
            <w:tcBorders>
              <w:top w:val="nil"/>
              <w:left w:val="nil"/>
              <w:bottom w:val="single" w:sz="4" w:space="0" w:color="auto"/>
              <w:right w:val="single" w:sz="4" w:space="0" w:color="auto"/>
            </w:tcBorders>
            <w:shd w:val="clear" w:color="auto" w:fill="auto"/>
            <w:hideMark/>
          </w:tcPr>
          <w:p w14:paraId="1DB7548D"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1D33722D"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59AFF0B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22" w:type="dxa"/>
            <w:tcBorders>
              <w:top w:val="nil"/>
              <w:left w:val="nil"/>
              <w:bottom w:val="single" w:sz="4" w:space="0" w:color="auto"/>
              <w:right w:val="single" w:sz="4" w:space="0" w:color="auto"/>
            </w:tcBorders>
            <w:shd w:val="clear" w:color="auto" w:fill="auto"/>
            <w:hideMark/>
          </w:tcPr>
          <w:p w14:paraId="4DB2FB3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665D5409"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56DC74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F8362E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57CA6398"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4CD75B05"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7CCBA834"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2C00C77B"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tcBorders>
              <w:top w:val="nil"/>
              <w:left w:val="nil"/>
              <w:bottom w:val="single" w:sz="4" w:space="0" w:color="auto"/>
              <w:right w:val="single" w:sz="4" w:space="0" w:color="auto"/>
            </w:tcBorders>
            <w:shd w:val="clear" w:color="auto" w:fill="auto"/>
            <w:hideMark/>
          </w:tcPr>
          <w:p w14:paraId="34F1857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098E5AB"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74AF8BA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D8CE71A" w14:textId="1EF96A6F"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718A7FB9"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952CDA5" w14:textId="77777777" w:rsidR="00E247AF" w:rsidRPr="00992444" w:rsidRDefault="00CE1EEA"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BAD</w:t>
            </w:r>
          </w:p>
        </w:tc>
        <w:tc>
          <w:tcPr>
            <w:tcW w:w="3254" w:type="dxa"/>
            <w:gridSpan w:val="2"/>
            <w:tcBorders>
              <w:top w:val="nil"/>
              <w:left w:val="nil"/>
              <w:bottom w:val="single" w:sz="4" w:space="0" w:color="auto"/>
              <w:right w:val="single" w:sz="4" w:space="0" w:color="auto"/>
            </w:tcBorders>
            <w:shd w:val="clear" w:color="auto" w:fill="auto"/>
            <w:hideMark/>
          </w:tcPr>
          <w:p w14:paraId="28A83372" w14:textId="77777777" w:rsidR="00E247AF" w:rsidRPr="00992444" w:rsidRDefault="00CE1EEA"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BAD</w:t>
            </w:r>
          </w:p>
        </w:tc>
      </w:tr>
      <w:tr w:rsidR="00AE0C66" w:rsidRPr="00E632AD" w14:paraId="25E002AC" w14:textId="77777777" w:rsidTr="00992444">
        <w:trPr>
          <w:trHeight w:val="315"/>
        </w:trPr>
        <w:tc>
          <w:tcPr>
            <w:tcW w:w="977" w:type="dxa"/>
            <w:tcBorders>
              <w:top w:val="nil"/>
              <w:left w:val="single" w:sz="8" w:space="0" w:color="auto"/>
              <w:bottom w:val="single" w:sz="4" w:space="0" w:color="auto"/>
              <w:right w:val="single" w:sz="4" w:space="0" w:color="auto"/>
            </w:tcBorders>
            <w:shd w:val="clear" w:color="auto" w:fill="auto"/>
            <w:hideMark/>
          </w:tcPr>
          <w:p w14:paraId="0A5BAD7E"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7A1B6421"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07DD5062"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tcBorders>
              <w:top w:val="nil"/>
              <w:left w:val="nil"/>
              <w:bottom w:val="single" w:sz="4" w:space="0" w:color="auto"/>
              <w:right w:val="single" w:sz="4" w:space="0" w:color="auto"/>
            </w:tcBorders>
            <w:shd w:val="clear" w:color="auto" w:fill="auto"/>
            <w:hideMark/>
          </w:tcPr>
          <w:p w14:paraId="506185F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485CF75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8" w:space="0" w:color="auto"/>
              <w:right w:val="single" w:sz="4" w:space="0" w:color="auto"/>
            </w:tcBorders>
            <w:shd w:val="clear" w:color="auto" w:fill="auto"/>
            <w:hideMark/>
          </w:tcPr>
          <w:p w14:paraId="3189E80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8" w:space="0" w:color="auto"/>
              <w:right w:val="single" w:sz="4" w:space="0" w:color="auto"/>
            </w:tcBorders>
            <w:shd w:val="clear" w:color="auto" w:fill="auto"/>
            <w:hideMark/>
          </w:tcPr>
          <w:p w14:paraId="12970E17" w14:textId="7FFA48A1"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48044F03"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0,1</w:t>
            </w:r>
          </w:p>
        </w:tc>
        <w:tc>
          <w:tcPr>
            <w:tcW w:w="1085" w:type="dxa"/>
            <w:tcBorders>
              <w:top w:val="nil"/>
              <w:left w:val="nil"/>
              <w:bottom w:val="single" w:sz="8" w:space="0" w:color="auto"/>
              <w:right w:val="single" w:sz="4" w:space="0" w:color="auto"/>
            </w:tcBorders>
            <w:shd w:val="clear" w:color="auto" w:fill="auto"/>
            <w:hideMark/>
          </w:tcPr>
          <w:p w14:paraId="68580AF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14A8AC2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258D141F" w14:textId="77777777" w:rsidTr="00061490">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1DD3390F" w14:textId="041C1559" w:rsidR="00E247AF" w:rsidRPr="00992444" w:rsidRDefault="00F36FF3"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8</w:t>
            </w:r>
            <w:r w:rsidR="00186FF0" w:rsidRPr="00992444">
              <w:rPr>
                <w:rFonts w:ascii="Calibri" w:eastAsia="Times New Roman" w:hAnsi="Calibri" w:cs="Calibri"/>
                <w:i/>
                <w:iCs/>
                <w:color w:val="000000"/>
                <w:sz w:val="22"/>
                <w:szCs w:val="22"/>
                <w:lang w:eastAsia="en-US"/>
              </w:rPr>
              <w:t>1</w:t>
            </w:r>
          </w:p>
        </w:tc>
        <w:tc>
          <w:tcPr>
            <w:tcW w:w="3473" w:type="dxa"/>
            <w:gridSpan w:val="2"/>
            <w:tcBorders>
              <w:top w:val="nil"/>
              <w:left w:val="nil"/>
              <w:bottom w:val="single" w:sz="4" w:space="0" w:color="auto"/>
              <w:right w:val="single" w:sz="4" w:space="0" w:color="auto"/>
            </w:tcBorders>
            <w:shd w:val="clear" w:color="auto" w:fill="auto"/>
            <w:hideMark/>
          </w:tcPr>
          <w:p w14:paraId="4B40AD3F"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DISCRETE_INPUT</w:t>
            </w:r>
          </w:p>
        </w:tc>
        <w:tc>
          <w:tcPr>
            <w:tcW w:w="682" w:type="dxa"/>
            <w:tcBorders>
              <w:top w:val="nil"/>
              <w:left w:val="nil"/>
              <w:bottom w:val="single" w:sz="4" w:space="0" w:color="auto"/>
              <w:right w:val="single" w:sz="4" w:space="0" w:color="auto"/>
            </w:tcBorders>
            <w:shd w:val="clear" w:color="auto" w:fill="auto"/>
            <w:hideMark/>
          </w:tcPr>
          <w:p w14:paraId="0B43179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27ECBD3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4022E9A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22" w:type="dxa"/>
            <w:tcBorders>
              <w:top w:val="nil"/>
              <w:left w:val="nil"/>
              <w:bottom w:val="single" w:sz="4" w:space="0" w:color="auto"/>
              <w:right w:val="single" w:sz="4" w:space="0" w:color="auto"/>
            </w:tcBorders>
            <w:shd w:val="clear" w:color="auto" w:fill="auto"/>
            <w:hideMark/>
          </w:tcPr>
          <w:p w14:paraId="16697D6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67FC05C5"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A76495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36E90C6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214EF458"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3049C127"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1883D17B"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14082D22"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tcBorders>
              <w:top w:val="nil"/>
              <w:left w:val="nil"/>
              <w:bottom w:val="single" w:sz="4" w:space="0" w:color="auto"/>
              <w:right w:val="single" w:sz="4" w:space="0" w:color="auto"/>
            </w:tcBorders>
            <w:shd w:val="clear" w:color="auto" w:fill="auto"/>
            <w:hideMark/>
          </w:tcPr>
          <w:p w14:paraId="18B835D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DF62D5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1835E08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65F2B1C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A9AA48A"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09A7110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GOOD</w:t>
            </w:r>
          </w:p>
        </w:tc>
        <w:tc>
          <w:tcPr>
            <w:tcW w:w="3254" w:type="dxa"/>
            <w:gridSpan w:val="2"/>
            <w:tcBorders>
              <w:top w:val="nil"/>
              <w:left w:val="nil"/>
              <w:bottom w:val="single" w:sz="4" w:space="0" w:color="auto"/>
              <w:right w:val="single" w:sz="4" w:space="0" w:color="auto"/>
            </w:tcBorders>
            <w:shd w:val="clear" w:color="auto" w:fill="auto"/>
            <w:hideMark/>
          </w:tcPr>
          <w:p w14:paraId="6945440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GOOD</w:t>
            </w:r>
          </w:p>
        </w:tc>
      </w:tr>
      <w:tr w:rsidR="00AE0C66" w:rsidRPr="00E632AD" w14:paraId="60A69872" w14:textId="77777777" w:rsidTr="00992444">
        <w:trPr>
          <w:trHeight w:val="315"/>
        </w:trPr>
        <w:tc>
          <w:tcPr>
            <w:tcW w:w="977" w:type="dxa"/>
            <w:tcBorders>
              <w:top w:val="nil"/>
              <w:left w:val="single" w:sz="8" w:space="0" w:color="auto"/>
              <w:bottom w:val="single" w:sz="4" w:space="0" w:color="auto"/>
              <w:right w:val="single" w:sz="4" w:space="0" w:color="auto"/>
            </w:tcBorders>
            <w:shd w:val="clear" w:color="auto" w:fill="auto"/>
            <w:hideMark/>
          </w:tcPr>
          <w:p w14:paraId="6D0091DB"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49E8801C"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77878E41"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tcBorders>
              <w:top w:val="nil"/>
              <w:left w:val="nil"/>
              <w:bottom w:val="single" w:sz="4" w:space="0" w:color="auto"/>
              <w:right w:val="single" w:sz="4" w:space="0" w:color="auto"/>
            </w:tcBorders>
            <w:shd w:val="clear" w:color="auto" w:fill="auto"/>
            <w:hideMark/>
          </w:tcPr>
          <w:p w14:paraId="26695CE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331D1AF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8" w:space="0" w:color="auto"/>
              <w:right w:val="single" w:sz="4" w:space="0" w:color="auto"/>
            </w:tcBorders>
            <w:shd w:val="clear" w:color="auto" w:fill="auto"/>
            <w:hideMark/>
          </w:tcPr>
          <w:p w14:paraId="7E9FB5B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8" w:space="0" w:color="auto"/>
              <w:right w:val="single" w:sz="4" w:space="0" w:color="auto"/>
            </w:tcBorders>
            <w:shd w:val="clear" w:color="auto" w:fill="auto"/>
            <w:hideMark/>
          </w:tcPr>
          <w:p w14:paraId="500C0F3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79B09F0C"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0,1</w:t>
            </w:r>
          </w:p>
        </w:tc>
        <w:tc>
          <w:tcPr>
            <w:tcW w:w="1085" w:type="dxa"/>
            <w:tcBorders>
              <w:top w:val="nil"/>
              <w:left w:val="nil"/>
              <w:bottom w:val="single" w:sz="8" w:space="0" w:color="auto"/>
              <w:right w:val="single" w:sz="4" w:space="0" w:color="auto"/>
            </w:tcBorders>
            <w:shd w:val="clear" w:color="auto" w:fill="auto"/>
            <w:hideMark/>
          </w:tcPr>
          <w:p w14:paraId="07D2890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32E0443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3492BDBE" w14:textId="77777777" w:rsidTr="00061490">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723347C5" w14:textId="60911444" w:rsidR="00E247AF" w:rsidRPr="00CC4E0B" w:rsidRDefault="00F36FF3"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lastRenderedPageBreak/>
              <w:t>8</w:t>
            </w:r>
            <w:r w:rsidR="00186FF0">
              <w:rPr>
                <w:rFonts w:ascii="Calibri" w:eastAsia="Times New Roman" w:hAnsi="Calibri" w:cs="Calibri"/>
                <w:color w:val="000000"/>
                <w:sz w:val="22"/>
                <w:szCs w:val="22"/>
                <w:lang w:eastAsia="en-US"/>
              </w:rPr>
              <w:t>2</w:t>
            </w:r>
          </w:p>
        </w:tc>
        <w:tc>
          <w:tcPr>
            <w:tcW w:w="3473" w:type="dxa"/>
            <w:gridSpan w:val="2"/>
            <w:tcBorders>
              <w:top w:val="nil"/>
              <w:left w:val="nil"/>
              <w:bottom w:val="single" w:sz="4" w:space="0" w:color="auto"/>
              <w:right w:val="single" w:sz="4" w:space="0" w:color="auto"/>
            </w:tcBorders>
            <w:shd w:val="clear" w:color="auto" w:fill="auto"/>
            <w:hideMark/>
          </w:tcPr>
          <w:p w14:paraId="661A4C1F" w14:textId="77777777" w:rsidR="00E247AF" w:rsidRDefault="00E247AF" w:rsidP="00911A80">
            <w:pPr>
              <w:rPr>
                <w:rFonts w:ascii="Courier New" w:eastAsia="Times New Roman" w:hAnsi="Courier New" w:cs="Courier New"/>
                <w:b/>
                <w:bCs/>
                <w:color w:val="FF0000"/>
                <w:sz w:val="20"/>
                <w:szCs w:val="20"/>
                <w:lang w:eastAsia="en-US"/>
              </w:rPr>
            </w:pPr>
            <w:bookmarkStart w:id="1541" w:name="DO1"/>
            <w:bookmarkEnd w:id="1541"/>
            <w:r w:rsidRPr="00CC4E0B">
              <w:rPr>
                <w:rFonts w:ascii="Courier New" w:eastAsia="Times New Roman" w:hAnsi="Courier New" w:cs="Courier New"/>
                <w:b/>
                <w:bCs/>
                <w:color w:val="FF0000"/>
                <w:sz w:val="20"/>
                <w:szCs w:val="20"/>
                <w:lang w:eastAsia="en-US"/>
              </w:rPr>
              <w:t>DISCRETE_SWITCH_1_CONF</w:t>
            </w:r>
          </w:p>
          <w:p w14:paraId="34554229" w14:textId="19E72CDD" w:rsidR="00186FF0" w:rsidRPr="00CC4E0B" w:rsidRDefault="00186FF0" w:rsidP="00911A80">
            <w:pPr>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FF0000"/>
                <w:sz w:val="20"/>
                <w:szCs w:val="20"/>
                <w:lang w:eastAsia="en-US"/>
              </w:rPr>
              <w:t xml:space="preserve">See also </w:t>
            </w:r>
            <w:hyperlink w:anchor="DO_hart" w:history="1">
              <w:proofErr w:type="spellStart"/>
              <w:r w:rsidRPr="00186FF0">
                <w:rPr>
                  <w:rStyle w:val="Hyperlink"/>
                  <w:rFonts w:ascii="Courier New" w:eastAsia="Times New Roman" w:hAnsi="Courier New" w:cs="Courier New"/>
                  <w:b/>
                  <w:bCs/>
                  <w:sz w:val="20"/>
                  <w:szCs w:val="20"/>
                  <w:lang w:eastAsia="en-US"/>
                </w:rPr>
                <w:t>DO_hart</w:t>
              </w:r>
              <w:proofErr w:type="spellEnd"/>
            </w:hyperlink>
          </w:p>
        </w:tc>
        <w:tc>
          <w:tcPr>
            <w:tcW w:w="682" w:type="dxa"/>
            <w:tcBorders>
              <w:top w:val="nil"/>
              <w:left w:val="nil"/>
              <w:bottom w:val="single" w:sz="4" w:space="0" w:color="auto"/>
              <w:right w:val="single" w:sz="4" w:space="0" w:color="auto"/>
            </w:tcBorders>
            <w:shd w:val="clear" w:color="auto" w:fill="auto"/>
            <w:hideMark/>
          </w:tcPr>
          <w:p w14:paraId="45D7E07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5CABFE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4E2F9FE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22" w:type="dxa"/>
            <w:tcBorders>
              <w:top w:val="nil"/>
              <w:left w:val="nil"/>
              <w:bottom w:val="single" w:sz="4" w:space="0" w:color="auto"/>
              <w:right w:val="single" w:sz="4" w:space="0" w:color="auto"/>
            </w:tcBorders>
            <w:shd w:val="clear" w:color="auto" w:fill="auto"/>
            <w:hideMark/>
          </w:tcPr>
          <w:p w14:paraId="1416759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3CA970A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B529D5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3B6BE09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E1436E2"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7C85FC2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3B279E7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79F61E1A"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DIRECTION</w:t>
            </w:r>
          </w:p>
        </w:tc>
        <w:tc>
          <w:tcPr>
            <w:tcW w:w="682" w:type="dxa"/>
            <w:tcBorders>
              <w:top w:val="nil"/>
              <w:left w:val="nil"/>
              <w:bottom w:val="single" w:sz="4" w:space="0" w:color="auto"/>
              <w:right w:val="single" w:sz="4" w:space="0" w:color="auto"/>
            </w:tcBorders>
            <w:shd w:val="clear" w:color="auto" w:fill="auto"/>
            <w:hideMark/>
          </w:tcPr>
          <w:p w14:paraId="71EDCF7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B3D0A8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7FC9D87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7D8193D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F114D7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05D678AC" w14:textId="77777777" w:rsidR="00072C10" w:rsidRDefault="00072C10" w:rsidP="00072C10">
            <w:pPr>
              <w:jc w:val="center"/>
              <w:rPr>
                <w:rFonts w:ascii="Arial" w:hAnsi="Arial" w:cs="Arial"/>
                <w:sz w:val="20"/>
                <w:szCs w:val="20"/>
              </w:rPr>
            </w:pPr>
            <w:r>
              <w:rPr>
                <w:rFonts w:ascii="Arial" w:hAnsi="Arial" w:cs="Arial"/>
                <w:sz w:val="20"/>
                <w:szCs w:val="20"/>
              </w:rPr>
              <w:t>0x01</w:t>
            </w:r>
          </w:p>
          <w:p w14:paraId="0FE0243F" w14:textId="77777777" w:rsidR="00E247AF" w:rsidRPr="00CC4E0B" w:rsidRDefault="00E247AF" w:rsidP="00911A80">
            <w:pPr>
              <w:jc w:val="center"/>
              <w:rPr>
                <w:rFonts w:ascii="Calibri" w:eastAsia="Times New Roman" w:hAnsi="Calibri" w:cs="Calibri"/>
                <w:color w:val="000000"/>
                <w:sz w:val="22"/>
                <w:szCs w:val="22"/>
                <w:lang w:eastAsia="en-US"/>
              </w:rPr>
            </w:pPr>
          </w:p>
        </w:tc>
        <w:tc>
          <w:tcPr>
            <w:tcW w:w="3254" w:type="dxa"/>
            <w:gridSpan w:val="2"/>
            <w:tcBorders>
              <w:top w:val="nil"/>
              <w:left w:val="nil"/>
              <w:bottom w:val="single" w:sz="4" w:space="0" w:color="auto"/>
              <w:right w:val="single" w:sz="4" w:space="0" w:color="auto"/>
            </w:tcBorders>
            <w:shd w:val="clear" w:color="auto" w:fill="auto"/>
            <w:hideMark/>
          </w:tcPr>
          <w:p w14:paraId="24DB3C7C" w14:textId="77777777" w:rsidR="00072C10" w:rsidRDefault="00072C10" w:rsidP="00072C10">
            <w:pPr>
              <w:jc w:val="center"/>
              <w:rPr>
                <w:rFonts w:ascii="Arial" w:hAnsi="Arial" w:cs="Arial"/>
                <w:sz w:val="20"/>
                <w:szCs w:val="20"/>
              </w:rPr>
            </w:pPr>
            <w:r>
              <w:rPr>
                <w:rFonts w:ascii="Arial" w:hAnsi="Arial" w:cs="Arial"/>
                <w:sz w:val="20"/>
                <w:szCs w:val="20"/>
              </w:rPr>
              <w:t>0x01</w:t>
            </w:r>
          </w:p>
          <w:p w14:paraId="09AC3259" w14:textId="77777777" w:rsidR="00E247AF" w:rsidRPr="00CC4E0B" w:rsidRDefault="00E247AF" w:rsidP="00911A80">
            <w:pPr>
              <w:jc w:val="center"/>
              <w:rPr>
                <w:rFonts w:ascii="Calibri" w:eastAsia="Times New Roman" w:hAnsi="Calibri" w:cs="Calibri"/>
                <w:color w:val="000000"/>
                <w:sz w:val="22"/>
                <w:szCs w:val="22"/>
                <w:lang w:eastAsia="en-US"/>
              </w:rPr>
            </w:pPr>
          </w:p>
        </w:tc>
      </w:tr>
      <w:tr w:rsidR="00AE0C66" w:rsidRPr="00CC4E0B" w14:paraId="446EE326" w14:textId="77777777" w:rsidTr="00992444">
        <w:trPr>
          <w:trHeight w:val="315"/>
        </w:trPr>
        <w:tc>
          <w:tcPr>
            <w:tcW w:w="977" w:type="dxa"/>
            <w:tcBorders>
              <w:top w:val="nil"/>
              <w:left w:val="single" w:sz="8" w:space="0" w:color="auto"/>
              <w:bottom w:val="single" w:sz="4" w:space="0" w:color="auto"/>
              <w:right w:val="single" w:sz="4" w:space="0" w:color="auto"/>
            </w:tcBorders>
            <w:shd w:val="clear" w:color="auto" w:fill="auto"/>
            <w:hideMark/>
          </w:tcPr>
          <w:p w14:paraId="588A389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49A902E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73E1CEF4"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FUNCTION</w:t>
            </w:r>
          </w:p>
        </w:tc>
        <w:tc>
          <w:tcPr>
            <w:tcW w:w="682" w:type="dxa"/>
            <w:tcBorders>
              <w:top w:val="nil"/>
              <w:left w:val="nil"/>
              <w:bottom w:val="single" w:sz="4" w:space="0" w:color="auto"/>
              <w:right w:val="single" w:sz="4" w:space="0" w:color="auto"/>
            </w:tcBorders>
            <w:shd w:val="clear" w:color="auto" w:fill="auto"/>
            <w:hideMark/>
          </w:tcPr>
          <w:p w14:paraId="38CD61D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3A2EA6C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8" w:space="0" w:color="auto"/>
              <w:right w:val="single" w:sz="4" w:space="0" w:color="auto"/>
            </w:tcBorders>
            <w:shd w:val="clear" w:color="auto" w:fill="auto"/>
            <w:hideMark/>
          </w:tcPr>
          <w:p w14:paraId="2AC20DC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8" w:space="0" w:color="auto"/>
              <w:right w:val="single" w:sz="4" w:space="0" w:color="auto"/>
            </w:tcBorders>
            <w:shd w:val="clear" w:color="auto" w:fill="auto"/>
            <w:hideMark/>
          </w:tcPr>
          <w:p w14:paraId="7198003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6F4DCF5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0-13</w:t>
            </w:r>
          </w:p>
        </w:tc>
        <w:tc>
          <w:tcPr>
            <w:tcW w:w="1085" w:type="dxa"/>
            <w:tcBorders>
              <w:top w:val="nil"/>
              <w:left w:val="nil"/>
              <w:bottom w:val="single" w:sz="8" w:space="0" w:color="auto"/>
              <w:right w:val="single" w:sz="4" w:space="0" w:color="auto"/>
            </w:tcBorders>
            <w:shd w:val="clear" w:color="auto" w:fill="auto"/>
            <w:hideMark/>
          </w:tcPr>
          <w:p w14:paraId="1717483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8" w:space="0" w:color="auto"/>
              <w:right w:val="single" w:sz="4" w:space="0" w:color="auto"/>
            </w:tcBorders>
            <w:shd w:val="clear" w:color="auto" w:fill="auto"/>
            <w:hideMark/>
          </w:tcPr>
          <w:p w14:paraId="733B491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675DECA1" w14:textId="77777777" w:rsidTr="00061490">
        <w:trPr>
          <w:trHeight w:val="300"/>
        </w:trPr>
        <w:tc>
          <w:tcPr>
            <w:tcW w:w="977" w:type="dxa"/>
            <w:tcBorders>
              <w:top w:val="nil"/>
              <w:left w:val="single" w:sz="8" w:space="0" w:color="auto"/>
              <w:bottom w:val="nil"/>
              <w:right w:val="single" w:sz="4" w:space="0" w:color="auto"/>
            </w:tcBorders>
            <w:shd w:val="clear" w:color="auto" w:fill="auto"/>
            <w:hideMark/>
          </w:tcPr>
          <w:p w14:paraId="6D0CF7DA" w14:textId="17880185" w:rsidR="00E247AF" w:rsidRPr="00CC4E0B" w:rsidRDefault="00F36FF3"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83</w:t>
            </w:r>
          </w:p>
        </w:tc>
        <w:tc>
          <w:tcPr>
            <w:tcW w:w="3473" w:type="dxa"/>
            <w:gridSpan w:val="2"/>
            <w:tcBorders>
              <w:top w:val="nil"/>
              <w:left w:val="nil"/>
              <w:bottom w:val="nil"/>
              <w:right w:val="single" w:sz="4" w:space="0" w:color="auto"/>
            </w:tcBorders>
            <w:shd w:val="clear" w:color="auto" w:fill="auto"/>
            <w:hideMark/>
          </w:tcPr>
          <w:p w14:paraId="681AD8EB" w14:textId="77777777" w:rsidR="00E247AF" w:rsidRDefault="00E247AF" w:rsidP="00911A80">
            <w:pPr>
              <w:rPr>
                <w:rFonts w:ascii="Courier New" w:eastAsia="Times New Roman" w:hAnsi="Courier New" w:cs="Courier New"/>
                <w:b/>
                <w:bCs/>
                <w:color w:val="FF0000"/>
                <w:sz w:val="20"/>
                <w:szCs w:val="20"/>
                <w:lang w:eastAsia="en-US"/>
              </w:rPr>
            </w:pPr>
            <w:bookmarkStart w:id="1542" w:name="DO2"/>
            <w:bookmarkEnd w:id="1542"/>
            <w:r w:rsidRPr="00CC4E0B">
              <w:rPr>
                <w:rFonts w:ascii="Courier New" w:eastAsia="Times New Roman" w:hAnsi="Courier New" w:cs="Courier New"/>
                <w:b/>
                <w:bCs/>
                <w:color w:val="FF0000"/>
                <w:sz w:val="20"/>
                <w:szCs w:val="20"/>
                <w:lang w:eastAsia="en-US"/>
              </w:rPr>
              <w:t>DISCRETE_SWITCH_2_CONF</w:t>
            </w:r>
          </w:p>
          <w:p w14:paraId="258D583D" w14:textId="7CE431F5" w:rsidR="00186FF0" w:rsidRPr="00CC4E0B" w:rsidRDefault="00186FF0" w:rsidP="00911A80">
            <w:pPr>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FF0000"/>
                <w:sz w:val="20"/>
                <w:szCs w:val="20"/>
                <w:lang w:eastAsia="en-US"/>
              </w:rPr>
              <w:t xml:space="preserve">See also </w:t>
            </w:r>
            <w:hyperlink w:anchor="DO_hart" w:history="1">
              <w:proofErr w:type="spellStart"/>
              <w:r w:rsidRPr="00186FF0">
                <w:rPr>
                  <w:rStyle w:val="Hyperlink"/>
                  <w:rFonts w:ascii="Courier New" w:eastAsia="Times New Roman" w:hAnsi="Courier New" w:cs="Courier New"/>
                  <w:b/>
                  <w:bCs/>
                  <w:sz w:val="20"/>
                  <w:szCs w:val="20"/>
                  <w:lang w:eastAsia="en-US"/>
                </w:rPr>
                <w:t>DO_hart</w:t>
              </w:r>
              <w:proofErr w:type="spellEnd"/>
            </w:hyperlink>
          </w:p>
        </w:tc>
        <w:tc>
          <w:tcPr>
            <w:tcW w:w="682" w:type="dxa"/>
            <w:tcBorders>
              <w:top w:val="nil"/>
              <w:left w:val="nil"/>
              <w:bottom w:val="nil"/>
              <w:right w:val="single" w:sz="4" w:space="0" w:color="auto"/>
            </w:tcBorders>
            <w:shd w:val="clear" w:color="auto" w:fill="auto"/>
            <w:hideMark/>
          </w:tcPr>
          <w:p w14:paraId="3A7EE15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3096D35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nil"/>
              <w:left w:val="nil"/>
              <w:bottom w:val="nil"/>
              <w:right w:val="single" w:sz="4" w:space="0" w:color="auto"/>
            </w:tcBorders>
            <w:shd w:val="clear" w:color="auto" w:fill="auto"/>
            <w:hideMark/>
          </w:tcPr>
          <w:p w14:paraId="2537890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22" w:type="dxa"/>
            <w:tcBorders>
              <w:top w:val="nil"/>
              <w:left w:val="nil"/>
              <w:bottom w:val="nil"/>
              <w:right w:val="single" w:sz="4" w:space="0" w:color="auto"/>
            </w:tcBorders>
            <w:shd w:val="clear" w:color="auto" w:fill="auto"/>
            <w:hideMark/>
          </w:tcPr>
          <w:p w14:paraId="5E9191A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nil"/>
              <w:right w:val="single" w:sz="4" w:space="0" w:color="auto"/>
            </w:tcBorders>
            <w:shd w:val="clear" w:color="auto" w:fill="auto"/>
            <w:hideMark/>
          </w:tcPr>
          <w:p w14:paraId="118CF2D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nil"/>
              <w:right w:val="single" w:sz="4" w:space="0" w:color="auto"/>
            </w:tcBorders>
            <w:shd w:val="clear" w:color="auto" w:fill="auto"/>
            <w:hideMark/>
          </w:tcPr>
          <w:p w14:paraId="674D90D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25B9E39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5037A657"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194BBA3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0933FF7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single" w:sz="4" w:space="0" w:color="auto"/>
              <w:left w:val="nil"/>
              <w:bottom w:val="single" w:sz="4" w:space="0" w:color="auto"/>
              <w:right w:val="single" w:sz="4" w:space="0" w:color="auto"/>
            </w:tcBorders>
            <w:shd w:val="clear" w:color="auto" w:fill="auto"/>
            <w:hideMark/>
          </w:tcPr>
          <w:p w14:paraId="2ADC3B25"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DIRECTION</w:t>
            </w:r>
          </w:p>
        </w:tc>
        <w:tc>
          <w:tcPr>
            <w:tcW w:w="682" w:type="dxa"/>
            <w:tcBorders>
              <w:top w:val="nil"/>
              <w:left w:val="nil"/>
              <w:bottom w:val="single" w:sz="4" w:space="0" w:color="auto"/>
              <w:right w:val="single" w:sz="4" w:space="0" w:color="auto"/>
            </w:tcBorders>
            <w:shd w:val="clear" w:color="auto" w:fill="auto"/>
            <w:hideMark/>
          </w:tcPr>
          <w:p w14:paraId="5DD5B5C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4" w:space="0" w:color="auto"/>
              <w:right w:val="single" w:sz="4" w:space="0" w:color="auto"/>
            </w:tcBorders>
            <w:shd w:val="clear" w:color="auto" w:fill="auto"/>
            <w:hideMark/>
          </w:tcPr>
          <w:p w14:paraId="6AABB47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single" w:sz="4" w:space="0" w:color="auto"/>
              <w:left w:val="nil"/>
              <w:bottom w:val="single" w:sz="4" w:space="0" w:color="auto"/>
              <w:right w:val="single" w:sz="4" w:space="0" w:color="auto"/>
            </w:tcBorders>
            <w:shd w:val="clear" w:color="auto" w:fill="auto"/>
            <w:hideMark/>
          </w:tcPr>
          <w:p w14:paraId="583707E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4" w:space="0" w:color="auto"/>
              <w:right w:val="single" w:sz="4" w:space="0" w:color="auto"/>
            </w:tcBorders>
            <w:shd w:val="clear" w:color="auto" w:fill="auto"/>
            <w:hideMark/>
          </w:tcPr>
          <w:p w14:paraId="52371E7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4" w:space="0" w:color="auto"/>
              <w:right w:val="single" w:sz="4" w:space="0" w:color="auto"/>
            </w:tcBorders>
            <w:shd w:val="clear" w:color="auto" w:fill="auto"/>
            <w:hideMark/>
          </w:tcPr>
          <w:p w14:paraId="27992E4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4" w:space="0" w:color="auto"/>
              <w:left w:val="nil"/>
              <w:bottom w:val="single" w:sz="4" w:space="0" w:color="auto"/>
              <w:right w:val="single" w:sz="4" w:space="0" w:color="auto"/>
            </w:tcBorders>
            <w:shd w:val="clear" w:color="auto" w:fill="auto"/>
            <w:hideMark/>
          </w:tcPr>
          <w:p w14:paraId="3A91FCBD" w14:textId="77777777" w:rsidR="00072C10" w:rsidRDefault="00072C10" w:rsidP="00072C10">
            <w:pPr>
              <w:jc w:val="center"/>
              <w:rPr>
                <w:rFonts w:ascii="Arial" w:hAnsi="Arial" w:cs="Arial"/>
                <w:sz w:val="20"/>
                <w:szCs w:val="20"/>
              </w:rPr>
            </w:pPr>
            <w:r>
              <w:rPr>
                <w:rFonts w:ascii="Arial" w:hAnsi="Arial" w:cs="Arial"/>
                <w:sz w:val="20"/>
                <w:szCs w:val="20"/>
              </w:rPr>
              <w:t>0x01</w:t>
            </w:r>
          </w:p>
          <w:p w14:paraId="0D99C46B" w14:textId="77777777" w:rsidR="00E247AF" w:rsidRPr="00CC4E0B" w:rsidRDefault="00E247AF" w:rsidP="00911A80">
            <w:pPr>
              <w:jc w:val="center"/>
              <w:rPr>
                <w:rFonts w:ascii="Calibri" w:eastAsia="Times New Roman" w:hAnsi="Calibri" w:cs="Calibri"/>
                <w:color w:val="000000"/>
                <w:sz w:val="22"/>
                <w:szCs w:val="22"/>
                <w:lang w:eastAsia="en-US"/>
              </w:rPr>
            </w:pPr>
          </w:p>
        </w:tc>
        <w:tc>
          <w:tcPr>
            <w:tcW w:w="3254" w:type="dxa"/>
            <w:gridSpan w:val="2"/>
            <w:tcBorders>
              <w:top w:val="single" w:sz="4" w:space="0" w:color="auto"/>
              <w:left w:val="nil"/>
              <w:bottom w:val="single" w:sz="4" w:space="0" w:color="auto"/>
              <w:right w:val="single" w:sz="4" w:space="0" w:color="auto"/>
            </w:tcBorders>
            <w:shd w:val="clear" w:color="auto" w:fill="auto"/>
            <w:hideMark/>
          </w:tcPr>
          <w:p w14:paraId="5F10E39C" w14:textId="77777777" w:rsidR="00072C10" w:rsidRDefault="00072C10" w:rsidP="00072C10">
            <w:pPr>
              <w:jc w:val="center"/>
              <w:rPr>
                <w:rFonts w:ascii="Arial" w:hAnsi="Arial" w:cs="Arial"/>
                <w:sz w:val="20"/>
                <w:szCs w:val="20"/>
              </w:rPr>
            </w:pPr>
            <w:r>
              <w:rPr>
                <w:rFonts w:ascii="Arial" w:hAnsi="Arial" w:cs="Arial"/>
                <w:sz w:val="20"/>
                <w:szCs w:val="20"/>
              </w:rPr>
              <w:t>0x01</w:t>
            </w:r>
          </w:p>
          <w:p w14:paraId="25F8ADFE" w14:textId="77777777" w:rsidR="00E247AF" w:rsidRPr="00CC4E0B" w:rsidRDefault="00E247AF" w:rsidP="00911A80">
            <w:pPr>
              <w:jc w:val="center"/>
              <w:rPr>
                <w:rFonts w:ascii="Calibri" w:eastAsia="Times New Roman" w:hAnsi="Calibri" w:cs="Calibri"/>
                <w:color w:val="000000"/>
                <w:sz w:val="22"/>
                <w:szCs w:val="22"/>
                <w:lang w:eastAsia="en-US"/>
              </w:rPr>
            </w:pPr>
          </w:p>
        </w:tc>
      </w:tr>
      <w:tr w:rsidR="00AE0C66" w:rsidRPr="00CC4E0B" w14:paraId="2E6FC31B" w14:textId="77777777" w:rsidTr="00992444">
        <w:trPr>
          <w:trHeight w:val="315"/>
        </w:trPr>
        <w:tc>
          <w:tcPr>
            <w:tcW w:w="977" w:type="dxa"/>
            <w:tcBorders>
              <w:top w:val="nil"/>
              <w:left w:val="single" w:sz="8" w:space="0" w:color="auto"/>
              <w:bottom w:val="single" w:sz="4" w:space="0" w:color="auto"/>
              <w:right w:val="single" w:sz="4" w:space="0" w:color="auto"/>
            </w:tcBorders>
            <w:shd w:val="clear" w:color="auto" w:fill="auto"/>
            <w:hideMark/>
          </w:tcPr>
          <w:p w14:paraId="01F532D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36AD51A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3221654F"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FUNCTION</w:t>
            </w:r>
          </w:p>
        </w:tc>
        <w:tc>
          <w:tcPr>
            <w:tcW w:w="682" w:type="dxa"/>
            <w:tcBorders>
              <w:top w:val="nil"/>
              <w:left w:val="nil"/>
              <w:bottom w:val="single" w:sz="4" w:space="0" w:color="auto"/>
              <w:right w:val="single" w:sz="4" w:space="0" w:color="auto"/>
            </w:tcBorders>
            <w:shd w:val="clear" w:color="auto" w:fill="auto"/>
            <w:hideMark/>
          </w:tcPr>
          <w:p w14:paraId="46384DA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7908FF1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8" w:space="0" w:color="auto"/>
              <w:right w:val="single" w:sz="4" w:space="0" w:color="auto"/>
            </w:tcBorders>
            <w:shd w:val="clear" w:color="auto" w:fill="auto"/>
            <w:hideMark/>
          </w:tcPr>
          <w:p w14:paraId="692E673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8" w:space="0" w:color="auto"/>
              <w:right w:val="single" w:sz="4" w:space="0" w:color="auto"/>
            </w:tcBorders>
            <w:shd w:val="clear" w:color="auto" w:fill="auto"/>
            <w:hideMark/>
          </w:tcPr>
          <w:p w14:paraId="3439ED9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2D5B859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0-13</w:t>
            </w:r>
          </w:p>
        </w:tc>
        <w:tc>
          <w:tcPr>
            <w:tcW w:w="1085" w:type="dxa"/>
            <w:tcBorders>
              <w:top w:val="nil"/>
              <w:left w:val="nil"/>
              <w:bottom w:val="single" w:sz="8" w:space="0" w:color="auto"/>
              <w:right w:val="single" w:sz="4" w:space="0" w:color="auto"/>
            </w:tcBorders>
            <w:shd w:val="clear" w:color="auto" w:fill="auto"/>
            <w:hideMark/>
          </w:tcPr>
          <w:p w14:paraId="2B20578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8" w:space="0" w:color="auto"/>
              <w:right w:val="single" w:sz="4" w:space="0" w:color="auto"/>
            </w:tcBorders>
            <w:shd w:val="clear" w:color="auto" w:fill="auto"/>
            <w:hideMark/>
          </w:tcPr>
          <w:p w14:paraId="12CBC5C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715DF980" w14:textId="77777777" w:rsidTr="00061490">
        <w:trPr>
          <w:trHeight w:val="300"/>
        </w:trPr>
        <w:tc>
          <w:tcPr>
            <w:tcW w:w="977" w:type="dxa"/>
            <w:tcBorders>
              <w:top w:val="single" w:sz="8" w:space="0" w:color="auto"/>
              <w:left w:val="single" w:sz="8" w:space="0" w:color="auto"/>
              <w:bottom w:val="single" w:sz="4" w:space="0" w:color="auto"/>
              <w:right w:val="single" w:sz="4" w:space="0" w:color="auto"/>
            </w:tcBorders>
            <w:shd w:val="clear" w:color="auto" w:fill="auto"/>
            <w:hideMark/>
          </w:tcPr>
          <w:p w14:paraId="109CABCB" w14:textId="19402DF0" w:rsidR="00E247AF" w:rsidRPr="00CC4E0B" w:rsidRDefault="00F36FF3"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84</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6CEA39C7" w14:textId="77777777" w:rsidR="00E247AF" w:rsidRDefault="00E247AF" w:rsidP="00911A80">
            <w:pPr>
              <w:rPr>
                <w:rFonts w:ascii="Courier New" w:eastAsia="Times New Roman" w:hAnsi="Courier New" w:cs="Courier New"/>
                <w:b/>
                <w:bCs/>
                <w:color w:val="FF0000"/>
                <w:sz w:val="20"/>
                <w:szCs w:val="20"/>
                <w:lang w:eastAsia="en-US"/>
              </w:rPr>
            </w:pPr>
            <w:bookmarkStart w:id="1543" w:name="UI_access"/>
            <w:bookmarkEnd w:id="1543"/>
            <w:r w:rsidRPr="00CC4E0B">
              <w:rPr>
                <w:rFonts w:ascii="Courier New" w:eastAsia="Times New Roman" w:hAnsi="Courier New" w:cs="Courier New"/>
                <w:b/>
                <w:bCs/>
                <w:color w:val="FF0000"/>
                <w:sz w:val="20"/>
                <w:szCs w:val="20"/>
                <w:lang w:eastAsia="en-US"/>
              </w:rPr>
              <w:t>UI_ACCESS_CONTROL</w:t>
            </w:r>
          </w:p>
          <w:p w14:paraId="65773B13" w14:textId="1F6CAA23" w:rsidR="00F37424" w:rsidRPr="00CC4E0B" w:rsidRDefault="00F37424" w:rsidP="00911A80">
            <w:pPr>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FF0000"/>
                <w:sz w:val="20"/>
                <w:szCs w:val="20"/>
                <w:lang w:eastAsia="en-US"/>
              </w:rPr>
              <w:t xml:space="preserve">See also </w:t>
            </w:r>
            <w:hyperlink w:anchor="UI_access_hart" w:history="1">
              <w:proofErr w:type="spellStart"/>
              <w:r w:rsidRPr="00F37424">
                <w:rPr>
                  <w:rStyle w:val="Hyperlink"/>
                  <w:rFonts w:ascii="Courier New" w:eastAsia="Times New Roman" w:hAnsi="Courier New" w:cs="Courier New"/>
                  <w:b/>
                  <w:bCs/>
                  <w:sz w:val="20"/>
                  <w:szCs w:val="20"/>
                  <w:lang w:eastAsia="en-US"/>
                </w:rPr>
                <w:t>UI_access_hart</w:t>
              </w:r>
              <w:proofErr w:type="spellEnd"/>
            </w:hyperlink>
          </w:p>
        </w:tc>
        <w:tc>
          <w:tcPr>
            <w:tcW w:w="682" w:type="dxa"/>
            <w:tcBorders>
              <w:top w:val="single" w:sz="8" w:space="0" w:color="auto"/>
              <w:left w:val="nil"/>
              <w:bottom w:val="single" w:sz="4" w:space="0" w:color="auto"/>
              <w:right w:val="single" w:sz="4" w:space="0" w:color="auto"/>
            </w:tcBorders>
            <w:shd w:val="clear" w:color="auto" w:fill="auto"/>
            <w:hideMark/>
          </w:tcPr>
          <w:p w14:paraId="2A2227D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7B5E1D3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6493D23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22" w:type="dxa"/>
            <w:tcBorders>
              <w:top w:val="nil"/>
              <w:left w:val="nil"/>
              <w:bottom w:val="single" w:sz="4" w:space="0" w:color="auto"/>
              <w:right w:val="single" w:sz="4" w:space="0" w:color="auto"/>
            </w:tcBorders>
            <w:shd w:val="clear" w:color="auto" w:fill="auto"/>
            <w:hideMark/>
          </w:tcPr>
          <w:p w14:paraId="15F3B4E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416F3172"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1C8B91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6C7220B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7BFD2A62"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3D39886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6333B13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512248DF"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LOCK_LEVEL</w:t>
            </w:r>
          </w:p>
        </w:tc>
        <w:tc>
          <w:tcPr>
            <w:tcW w:w="682" w:type="dxa"/>
            <w:tcBorders>
              <w:top w:val="nil"/>
              <w:left w:val="nil"/>
              <w:bottom w:val="single" w:sz="4" w:space="0" w:color="auto"/>
              <w:right w:val="single" w:sz="4" w:space="0" w:color="auto"/>
            </w:tcBorders>
            <w:shd w:val="clear" w:color="auto" w:fill="auto"/>
            <w:hideMark/>
          </w:tcPr>
          <w:p w14:paraId="2B526E3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45A768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6D82681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3EDF4F8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17FA077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DFD46E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2895201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EEEB1EA"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3A4FE07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25643B6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1146F0E0"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PASSWORD_ENABLED</w:t>
            </w:r>
          </w:p>
        </w:tc>
        <w:tc>
          <w:tcPr>
            <w:tcW w:w="682" w:type="dxa"/>
            <w:tcBorders>
              <w:top w:val="nil"/>
              <w:left w:val="nil"/>
              <w:bottom w:val="single" w:sz="4" w:space="0" w:color="auto"/>
              <w:right w:val="single" w:sz="4" w:space="0" w:color="auto"/>
            </w:tcBorders>
            <w:shd w:val="clear" w:color="auto" w:fill="auto"/>
            <w:hideMark/>
          </w:tcPr>
          <w:p w14:paraId="699385C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B8043A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62AFB95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A65A1B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77F88C10" w14:textId="77777777" w:rsidR="00E247AF" w:rsidRPr="00CC4E0B" w:rsidRDefault="00E247AF" w:rsidP="00911A80">
            <w:pPr>
              <w:jc w:val="center"/>
              <w:rPr>
                <w:rFonts w:ascii="Arial" w:eastAsia="Times New Roman" w:hAnsi="Arial" w:cs="Arial"/>
                <w:sz w:val="18"/>
                <w:szCs w:val="18"/>
                <w:lang w:eastAsia="en-US"/>
              </w:rPr>
            </w:pPr>
            <w:r w:rsidRPr="00CC4E0B">
              <w:rPr>
                <w:rFonts w:ascii="Arial" w:eastAsia="Times New Roman" w:hAnsi="Arial" w:cs="Arial"/>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15224BA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5FBE347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w:t>
            </w:r>
          </w:p>
        </w:tc>
      </w:tr>
      <w:tr w:rsidR="00AE0C66" w:rsidRPr="00CC4E0B" w14:paraId="1A217D2B" w14:textId="77777777" w:rsidTr="00992444">
        <w:trPr>
          <w:trHeight w:val="315"/>
        </w:trPr>
        <w:tc>
          <w:tcPr>
            <w:tcW w:w="977" w:type="dxa"/>
            <w:tcBorders>
              <w:top w:val="nil"/>
              <w:left w:val="single" w:sz="8" w:space="0" w:color="auto"/>
              <w:bottom w:val="single" w:sz="8" w:space="0" w:color="auto"/>
              <w:right w:val="single" w:sz="4" w:space="0" w:color="auto"/>
            </w:tcBorders>
            <w:shd w:val="clear" w:color="auto" w:fill="auto"/>
            <w:hideMark/>
          </w:tcPr>
          <w:p w14:paraId="462C0FD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2368569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8" w:space="0" w:color="auto"/>
              <w:right w:val="single" w:sz="4" w:space="0" w:color="auto"/>
            </w:tcBorders>
            <w:shd w:val="clear" w:color="auto" w:fill="auto"/>
            <w:hideMark/>
          </w:tcPr>
          <w:p w14:paraId="74CDB9A3"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PASSWORD</w:t>
            </w:r>
          </w:p>
        </w:tc>
        <w:tc>
          <w:tcPr>
            <w:tcW w:w="682" w:type="dxa"/>
            <w:tcBorders>
              <w:top w:val="nil"/>
              <w:left w:val="nil"/>
              <w:bottom w:val="single" w:sz="8" w:space="0" w:color="auto"/>
              <w:right w:val="single" w:sz="4" w:space="0" w:color="auto"/>
            </w:tcBorders>
            <w:shd w:val="clear" w:color="auto" w:fill="auto"/>
            <w:hideMark/>
          </w:tcPr>
          <w:p w14:paraId="13578E9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2104F6F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Int16</w:t>
            </w:r>
          </w:p>
        </w:tc>
        <w:tc>
          <w:tcPr>
            <w:tcW w:w="537" w:type="dxa"/>
            <w:tcBorders>
              <w:top w:val="nil"/>
              <w:left w:val="nil"/>
              <w:bottom w:val="single" w:sz="8" w:space="0" w:color="auto"/>
              <w:right w:val="single" w:sz="4" w:space="0" w:color="auto"/>
            </w:tcBorders>
            <w:shd w:val="clear" w:color="auto" w:fill="auto"/>
            <w:hideMark/>
          </w:tcPr>
          <w:p w14:paraId="5683349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8" w:space="0" w:color="auto"/>
              <w:right w:val="single" w:sz="4" w:space="0" w:color="auto"/>
            </w:tcBorders>
            <w:shd w:val="clear" w:color="auto" w:fill="auto"/>
            <w:hideMark/>
          </w:tcPr>
          <w:p w14:paraId="0285CDB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6232A4A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8" w:space="0" w:color="auto"/>
              <w:right w:val="single" w:sz="4" w:space="0" w:color="auto"/>
            </w:tcBorders>
            <w:shd w:val="clear" w:color="auto" w:fill="auto"/>
            <w:hideMark/>
          </w:tcPr>
          <w:p w14:paraId="4BE45299" w14:textId="77777777" w:rsidR="00E247AF" w:rsidRPr="00CC4E0B" w:rsidRDefault="00CE1EEA" w:rsidP="00911A80">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w:t>
            </w:r>
          </w:p>
        </w:tc>
        <w:tc>
          <w:tcPr>
            <w:tcW w:w="3254" w:type="dxa"/>
            <w:gridSpan w:val="2"/>
            <w:tcBorders>
              <w:top w:val="nil"/>
              <w:left w:val="nil"/>
              <w:bottom w:val="single" w:sz="8" w:space="0" w:color="auto"/>
              <w:right w:val="single" w:sz="4" w:space="0" w:color="auto"/>
            </w:tcBorders>
            <w:shd w:val="clear" w:color="auto" w:fill="auto"/>
            <w:hideMark/>
          </w:tcPr>
          <w:p w14:paraId="11418895" w14:textId="77777777" w:rsidR="00E247AF" w:rsidRPr="00CC4E0B" w:rsidRDefault="00CE1EEA" w:rsidP="00911A80">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w:t>
            </w:r>
          </w:p>
        </w:tc>
      </w:tr>
      <w:tr w:rsidR="00AE0C66" w:rsidRPr="00CC4E0B" w14:paraId="581133F5" w14:textId="77777777" w:rsidTr="00061490">
        <w:trPr>
          <w:trHeight w:val="315"/>
        </w:trPr>
        <w:tc>
          <w:tcPr>
            <w:tcW w:w="977" w:type="dxa"/>
            <w:tcBorders>
              <w:top w:val="nil"/>
              <w:left w:val="single" w:sz="8" w:space="0" w:color="auto"/>
              <w:bottom w:val="single" w:sz="8" w:space="0" w:color="auto"/>
              <w:right w:val="single" w:sz="4" w:space="0" w:color="auto"/>
            </w:tcBorders>
            <w:shd w:val="clear" w:color="auto" w:fill="auto"/>
            <w:hideMark/>
          </w:tcPr>
          <w:p w14:paraId="11CBA793" w14:textId="341F225C" w:rsidR="00E247AF" w:rsidRPr="00CC4E0B" w:rsidRDefault="00F36FF3"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85</w:t>
            </w:r>
          </w:p>
        </w:tc>
        <w:tc>
          <w:tcPr>
            <w:tcW w:w="3473" w:type="dxa"/>
            <w:gridSpan w:val="2"/>
            <w:tcBorders>
              <w:top w:val="nil"/>
              <w:left w:val="nil"/>
              <w:bottom w:val="single" w:sz="8" w:space="0" w:color="auto"/>
              <w:right w:val="single" w:sz="4" w:space="0" w:color="000000"/>
            </w:tcBorders>
            <w:shd w:val="clear" w:color="auto" w:fill="auto"/>
            <w:hideMark/>
          </w:tcPr>
          <w:p w14:paraId="35E61EBA" w14:textId="77777777" w:rsidR="00E247AF" w:rsidRDefault="00E247AF" w:rsidP="00911A80">
            <w:pPr>
              <w:rPr>
                <w:rFonts w:ascii="Courier New" w:eastAsia="Times New Roman" w:hAnsi="Courier New" w:cs="Courier New"/>
                <w:b/>
                <w:bCs/>
                <w:color w:val="FF0000"/>
                <w:sz w:val="20"/>
                <w:szCs w:val="20"/>
                <w:lang w:eastAsia="en-US"/>
              </w:rPr>
            </w:pPr>
            <w:bookmarkStart w:id="1544" w:name="UI_lang"/>
            <w:bookmarkEnd w:id="1544"/>
            <w:r w:rsidRPr="00CC4E0B">
              <w:rPr>
                <w:rFonts w:ascii="Courier New" w:eastAsia="Times New Roman" w:hAnsi="Courier New" w:cs="Courier New"/>
                <w:b/>
                <w:bCs/>
                <w:color w:val="FF0000"/>
                <w:sz w:val="20"/>
                <w:szCs w:val="20"/>
                <w:lang w:eastAsia="en-US"/>
              </w:rPr>
              <w:t>UI_LANGUAGE</w:t>
            </w:r>
          </w:p>
          <w:p w14:paraId="4CE87AC8" w14:textId="5D9EF76C" w:rsidR="00F37424" w:rsidRPr="00CC4E0B" w:rsidRDefault="00F37424" w:rsidP="00911A80">
            <w:pPr>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FF0000"/>
                <w:sz w:val="20"/>
                <w:szCs w:val="20"/>
                <w:lang w:eastAsia="en-US"/>
              </w:rPr>
              <w:t xml:space="preserve">See also </w:t>
            </w:r>
            <w:hyperlink w:anchor="UI_lang_hart" w:history="1">
              <w:proofErr w:type="spellStart"/>
              <w:r w:rsidRPr="00F37424">
                <w:rPr>
                  <w:rStyle w:val="Hyperlink"/>
                  <w:rFonts w:ascii="Courier New" w:eastAsia="Times New Roman" w:hAnsi="Courier New" w:cs="Courier New"/>
                  <w:b/>
                  <w:bCs/>
                  <w:sz w:val="20"/>
                  <w:szCs w:val="20"/>
                  <w:lang w:eastAsia="en-US"/>
                </w:rPr>
                <w:t>UI_lang_hart</w:t>
              </w:r>
              <w:proofErr w:type="spellEnd"/>
            </w:hyperlink>
          </w:p>
        </w:tc>
        <w:tc>
          <w:tcPr>
            <w:tcW w:w="682" w:type="dxa"/>
            <w:tcBorders>
              <w:top w:val="nil"/>
              <w:left w:val="nil"/>
              <w:bottom w:val="single" w:sz="8" w:space="0" w:color="auto"/>
              <w:right w:val="single" w:sz="4" w:space="0" w:color="auto"/>
            </w:tcBorders>
            <w:shd w:val="clear" w:color="auto" w:fill="auto"/>
            <w:hideMark/>
          </w:tcPr>
          <w:p w14:paraId="0DBB365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Var</w:t>
            </w:r>
          </w:p>
        </w:tc>
        <w:tc>
          <w:tcPr>
            <w:tcW w:w="1329" w:type="dxa"/>
            <w:tcBorders>
              <w:top w:val="nil"/>
              <w:left w:val="nil"/>
              <w:bottom w:val="single" w:sz="8" w:space="0" w:color="auto"/>
              <w:right w:val="single" w:sz="4" w:space="0" w:color="auto"/>
            </w:tcBorders>
            <w:shd w:val="clear" w:color="auto" w:fill="auto"/>
            <w:hideMark/>
          </w:tcPr>
          <w:p w14:paraId="62200F0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8" w:space="0" w:color="auto"/>
              <w:right w:val="single" w:sz="4" w:space="0" w:color="auto"/>
            </w:tcBorders>
            <w:shd w:val="clear" w:color="auto" w:fill="auto"/>
            <w:hideMark/>
          </w:tcPr>
          <w:p w14:paraId="02ED699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8" w:space="0" w:color="auto"/>
              <w:right w:val="single" w:sz="4" w:space="0" w:color="auto"/>
            </w:tcBorders>
            <w:shd w:val="clear" w:color="auto" w:fill="auto"/>
            <w:hideMark/>
          </w:tcPr>
          <w:p w14:paraId="68F7BA5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02B46D3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to 6</w:t>
            </w:r>
          </w:p>
        </w:tc>
        <w:tc>
          <w:tcPr>
            <w:tcW w:w="1085" w:type="dxa"/>
            <w:tcBorders>
              <w:top w:val="nil"/>
              <w:left w:val="nil"/>
              <w:bottom w:val="single" w:sz="8" w:space="0" w:color="auto"/>
              <w:right w:val="single" w:sz="4" w:space="0" w:color="auto"/>
            </w:tcBorders>
            <w:shd w:val="clear" w:color="auto" w:fill="auto"/>
            <w:hideMark/>
          </w:tcPr>
          <w:p w14:paraId="5ECE4D5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8" w:space="0" w:color="auto"/>
              <w:right w:val="single" w:sz="4" w:space="0" w:color="auto"/>
            </w:tcBorders>
            <w:shd w:val="clear" w:color="auto" w:fill="auto"/>
            <w:hideMark/>
          </w:tcPr>
          <w:p w14:paraId="2B78E5B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D6E80F2" w14:textId="77777777" w:rsidTr="00061490">
        <w:trPr>
          <w:trHeight w:val="975"/>
        </w:trPr>
        <w:tc>
          <w:tcPr>
            <w:tcW w:w="977" w:type="dxa"/>
            <w:tcBorders>
              <w:top w:val="nil"/>
              <w:left w:val="single" w:sz="8" w:space="0" w:color="auto"/>
              <w:bottom w:val="nil"/>
              <w:right w:val="single" w:sz="4" w:space="0" w:color="auto"/>
            </w:tcBorders>
            <w:shd w:val="clear" w:color="auto" w:fill="auto"/>
            <w:hideMark/>
          </w:tcPr>
          <w:p w14:paraId="27032ABA" w14:textId="2548D0DC" w:rsidR="00E247AF" w:rsidRPr="00CC4E0B" w:rsidRDefault="00F36FF3"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86</w:t>
            </w:r>
          </w:p>
        </w:tc>
        <w:tc>
          <w:tcPr>
            <w:tcW w:w="3473" w:type="dxa"/>
            <w:gridSpan w:val="2"/>
            <w:tcBorders>
              <w:top w:val="single" w:sz="8" w:space="0" w:color="auto"/>
              <w:left w:val="nil"/>
              <w:bottom w:val="single" w:sz="8" w:space="0" w:color="auto"/>
              <w:right w:val="single" w:sz="4" w:space="0" w:color="000000"/>
            </w:tcBorders>
            <w:shd w:val="clear" w:color="auto" w:fill="auto"/>
            <w:hideMark/>
          </w:tcPr>
          <w:p w14:paraId="02B9EE22" w14:textId="77777777" w:rsidR="00E247AF" w:rsidRDefault="00E247AF" w:rsidP="00911A80">
            <w:pPr>
              <w:rPr>
                <w:rFonts w:ascii="Courier New" w:eastAsia="Times New Roman" w:hAnsi="Courier New" w:cs="Courier New"/>
                <w:b/>
                <w:bCs/>
                <w:color w:val="FF0000"/>
                <w:sz w:val="20"/>
                <w:szCs w:val="20"/>
                <w:lang w:eastAsia="en-US"/>
              </w:rPr>
            </w:pPr>
            <w:bookmarkStart w:id="1545" w:name="app_mode"/>
            <w:bookmarkEnd w:id="1545"/>
            <w:r w:rsidRPr="00CC4E0B">
              <w:rPr>
                <w:rFonts w:ascii="Courier New" w:eastAsia="Times New Roman" w:hAnsi="Courier New" w:cs="Courier New"/>
                <w:b/>
                <w:bCs/>
                <w:color w:val="FF0000"/>
                <w:sz w:val="20"/>
                <w:szCs w:val="20"/>
                <w:lang w:eastAsia="en-US"/>
              </w:rPr>
              <w:t>APP_MODE</w:t>
            </w:r>
          </w:p>
          <w:p w14:paraId="3F8AEA8D" w14:textId="23EAA55D" w:rsidR="00774BF9" w:rsidRPr="00CC4E0B" w:rsidRDefault="00774BF9" w:rsidP="00911A80">
            <w:pPr>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FF0000"/>
                <w:sz w:val="20"/>
                <w:szCs w:val="20"/>
                <w:lang w:eastAsia="en-US"/>
              </w:rPr>
              <w:t xml:space="preserve">See </w:t>
            </w:r>
            <w:hyperlink w:anchor="app_mode_hart" w:history="1">
              <w:proofErr w:type="spellStart"/>
              <w:r w:rsidRPr="00774BF9">
                <w:rPr>
                  <w:rStyle w:val="Hyperlink"/>
                  <w:rFonts w:ascii="Courier New" w:eastAsia="Times New Roman" w:hAnsi="Courier New" w:cs="Courier New"/>
                  <w:b/>
                  <w:bCs/>
                  <w:sz w:val="20"/>
                  <w:szCs w:val="20"/>
                  <w:lang w:eastAsia="en-US"/>
                </w:rPr>
                <w:t>app_mode_hart</w:t>
              </w:r>
              <w:proofErr w:type="spellEnd"/>
            </w:hyperlink>
          </w:p>
        </w:tc>
        <w:tc>
          <w:tcPr>
            <w:tcW w:w="682" w:type="dxa"/>
            <w:tcBorders>
              <w:top w:val="nil"/>
              <w:left w:val="nil"/>
              <w:bottom w:val="nil"/>
              <w:right w:val="single" w:sz="4" w:space="0" w:color="auto"/>
            </w:tcBorders>
            <w:shd w:val="clear" w:color="auto" w:fill="auto"/>
            <w:hideMark/>
          </w:tcPr>
          <w:p w14:paraId="4F54F9E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Var</w:t>
            </w:r>
          </w:p>
        </w:tc>
        <w:tc>
          <w:tcPr>
            <w:tcW w:w="1329" w:type="dxa"/>
            <w:tcBorders>
              <w:top w:val="nil"/>
              <w:left w:val="nil"/>
              <w:bottom w:val="nil"/>
              <w:right w:val="single" w:sz="4" w:space="0" w:color="auto"/>
            </w:tcBorders>
            <w:shd w:val="clear" w:color="auto" w:fill="auto"/>
            <w:hideMark/>
          </w:tcPr>
          <w:p w14:paraId="0A0465E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nil"/>
              <w:right w:val="single" w:sz="4" w:space="0" w:color="auto"/>
            </w:tcBorders>
            <w:shd w:val="clear" w:color="auto" w:fill="auto"/>
            <w:hideMark/>
          </w:tcPr>
          <w:p w14:paraId="65C6AF0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1235846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2A250344" w14:textId="38858148"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Normal, </w:t>
            </w:r>
            <w:r w:rsidR="00381807">
              <w:rPr>
                <w:rFonts w:ascii="Arial" w:eastAsia="Times New Roman" w:hAnsi="Arial" w:cs="Arial"/>
                <w:sz w:val="18"/>
                <w:szCs w:val="18"/>
                <w:lang w:eastAsia="en-US"/>
              </w:rPr>
              <w:t>Setup</w:t>
            </w:r>
            <w:r w:rsidRPr="00CC4E0B">
              <w:rPr>
                <w:rFonts w:ascii="Arial" w:eastAsia="Times New Roman" w:hAnsi="Arial" w:cs="Arial"/>
                <w:sz w:val="18"/>
                <w:szCs w:val="18"/>
                <w:lang w:eastAsia="en-US"/>
              </w:rPr>
              <w:t xml:space="preserve">, </w:t>
            </w:r>
            <w:proofErr w:type="spellStart"/>
            <w:r w:rsidRPr="00CC4E0B">
              <w:rPr>
                <w:rFonts w:ascii="Arial" w:eastAsia="Times New Roman" w:hAnsi="Arial" w:cs="Arial"/>
                <w:sz w:val="18"/>
                <w:szCs w:val="18"/>
                <w:lang w:eastAsia="en-US"/>
              </w:rPr>
              <w:t>FailSafe</w:t>
            </w:r>
            <w:proofErr w:type="spellEnd"/>
          </w:p>
        </w:tc>
        <w:tc>
          <w:tcPr>
            <w:tcW w:w="1085" w:type="dxa"/>
            <w:tcBorders>
              <w:top w:val="nil"/>
              <w:left w:val="nil"/>
              <w:bottom w:val="nil"/>
              <w:right w:val="single" w:sz="4" w:space="0" w:color="auto"/>
            </w:tcBorders>
            <w:shd w:val="clear" w:color="auto" w:fill="auto"/>
            <w:hideMark/>
          </w:tcPr>
          <w:p w14:paraId="68FB02B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Normal</w:t>
            </w:r>
          </w:p>
        </w:tc>
        <w:tc>
          <w:tcPr>
            <w:tcW w:w="3254" w:type="dxa"/>
            <w:gridSpan w:val="2"/>
            <w:tcBorders>
              <w:top w:val="nil"/>
              <w:left w:val="nil"/>
              <w:bottom w:val="nil"/>
              <w:right w:val="single" w:sz="4" w:space="0" w:color="auto"/>
            </w:tcBorders>
            <w:shd w:val="clear" w:color="auto" w:fill="auto"/>
            <w:hideMark/>
          </w:tcPr>
          <w:p w14:paraId="00A5385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Normal</w:t>
            </w:r>
          </w:p>
        </w:tc>
      </w:tr>
      <w:tr w:rsidR="00AE0C66" w:rsidRPr="00CC4E0B" w14:paraId="4D595DAB" w14:textId="77777777" w:rsidTr="00061490">
        <w:trPr>
          <w:trHeight w:val="315"/>
        </w:trPr>
        <w:tc>
          <w:tcPr>
            <w:tcW w:w="977" w:type="dxa"/>
            <w:tcBorders>
              <w:top w:val="single" w:sz="8" w:space="0" w:color="auto"/>
              <w:left w:val="single" w:sz="8" w:space="0" w:color="auto"/>
              <w:bottom w:val="single" w:sz="8" w:space="0" w:color="auto"/>
              <w:right w:val="single" w:sz="4" w:space="0" w:color="auto"/>
            </w:tcBorders>
            <w:shd w:val="clear" w:color="auto" w:fill="auto"/>
            <w:hideMark/>
          </w:tcPr>
          <w:p w14:paraId="7355B7FA" w14:textId="600D7A0F" w:rsidR="00E247AF" w:rsidRPr="00CC4E0B" w:rsidRDefault="00F36FF3"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87</w:t>
            </w:r>
          </w:p>
        </w:tc>
        <w:tc>
          <w:tcPr>
            <w:tcW w:w="3473" w:type="dxa"/>
            <w:gridSpan w:val="2"/>
            <w:tcBorders>
              <w:top w:val="single" w:sz="8" w:space="0" w:color="auto"/>
              <w:left w:val="nil"/>
              <w:bottom w:val="single" w:sz="8" w:space="0" w:color="auto"/>
              <w:right w:val="single" w:sz="4" w:space="0" w:color="auto"/>
            </w:tcBorders>
            <w:shd w:val="clear" w:color="auto" w:fill="auto"/>
            <w:noWrap/>
            <w:hideMark/>
          </w:tcPr>
          <w:p w14:paraId="3B61186F" w14:textId="77777777" w:rsidR="00E247AF" w:rsidRDefault="00E247AF" w:rsidP="00911A80">
            <w:pPr>
              <w:rPr>
                <w:rFonts w:ascii="Courier New" w:eastAsia="Times New Roman" w:hAnsi="Courier New" w:cs="Courier New"/>
                <w:b/>
                <w:bCs/>
                <w:color w:val="FF0000"/>
                <w:sz w:val="20"/>
                <w:szCs w:val="20"/>
                <w:lang w:eastAsia="en-US"/>
              </w:rPr>
            </w:pPr>
            <w:bookmarkStart w:id="1546" w:name="complete_status"/>
            <w:bookmarkEnd w:id="1546"/>
            <w:r w:rsidRPr="00CC4E0B">
              <w:rPr>
                <w:rFonts w:ascii="Courier New" w:eastAsia="Times New Roman" w:hAnsi="Courier New" w:cs="Courier New"/>
                <w:b/>
                <w:bCs/>
                <w:color w:val="FF0000"/>
                <w:sz w:val="20"/>
                <w:szCs w:val="20"/>
                <w:lang w:eastAsia="en-US"/>
              </w:rPr>
              <w:t>COMPLETE_STATUS</w:t>
            </w:r>
          </w:p>
          <w:p w14:paraId="3A7FE4FC" w14:textId="0FB56ADE" w:rsidR="00291545" w:rsidRPr="00CC4E0B" w:rsidRDefault="00291545" w:rsidP="00911A80">
            <w:pPr>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FF0000"/>
                <w:sz w:val="20"/>
                <w:szCs w:val="20"/>
                <w:lang w:eastAsia="en-US"/>
              </w:rPr>
              <w:t xml:space="preserve">See also </w:t>
            </w:r>
            <w:hyperlink w:anchor="faults_hart" w:history="1">
              <w:proofErr w:type="spellStart"/>
              <w:r w:rsidRPr="00291545">
                <w:rPr>
                  <w:rStyle w:val="Hyperlink"/>
                  <w:rFonts w:ascii="Courier New" w:eastAsia="Times New Roman" w:hAnsi="Courier New" w:cs="Courier New"/>
                  <w:b/>
                  <w:bCs/>
                  <w:sz w:val="20"/>
                  <w:szCs w:val="20"/>
                  <w:lang w:eastAsia="en-US"/>
                </w:rPr>
                <w:t>faults_hart</w:t>
              </w:r>
              <w:proofErr w:type="spellEnd"/>
            </w:hyperlink>
          </w:p>
        </w:tc>
        <w:tc>
          <w:tcPr>
            <w:tcW w:w="682" w:type="dxa"/>
            <w:tcBorders>
              <w:top w:val="single" w:sz="8" w:space="0" w:color="auto"/>
              <w:left w:val="nil"/>
              <w:bottom w:val="single" w:sz="8" w:space="0" w:color="auto"/>
              <w:right w:val="single" w:sz="4" w:space="0" w:color="auto"/>
            </w:tcBorders>
            <w:shd w:val="clear" w:color="auto" w:fill="auto"/>
            <w:hideMark/>
          </w:tcPr>
          <w:p w14:paraId="5780786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Array</w:t>
            </w:r>
          </w:p>
        </w:tc>
        <w:tc>
          <w:tcPr>
            <w:tcW w:w="1329" w:type="dxa"/>
            <w:tcBorders>
              <w:top w:val="single" w:sz="8" w:space="0" w:color="auto"/>
              <w:left w:val="nil"/>
              <w:bottom w:val="single" w:sz="8" w:space="0" w:color="auto"/>
              <w:right w:val="single" w:sz="4" w:space="0" w:color="auto"/>
            </w:tcBorders>
            <w:shd w:val="clear" w:color="auto" w:fill="auto"/>
            <w:hideMark/>
          </w:tcPr>
          <w:p w14:paraId="7698E87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single" w:sz="8" w:space="0" w:color="auto"/>
              <w:left w:val="nil"/>
              <w:bottom w:val="single" w:sz="8" w:space="0" w:color="auto"/>
              <w:right w:val="single" w:sz="4" w:space="0" w:color="auto"/>
            </w:tcBorders>
            <w:shd w:val="clear" w:color="auto" w:fill="auto"/>
            <w:hideMark/>
          </w:tcPr>
          <w:p w14:paraId="631B8C5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24</w:t>
            </w:r>
          </w:p>
        </w:tc>
        <w:tc>
          <w:tcPr>
            <w:tcW w:w="522" w:type="dxa"/>
            <w:tcBorders>
              <w:top w:val="single" w:sz="8" w:space="0" w:color="auto"/>
              <w:left w:val="nil"/>
              <w:bottom w:val="single" w:sz="8" w:space="0" w:color="auto"/>
              <w:right w:val="single" w:sz="4" w:space="0" w:color="auto"/>
            </w:tcBorders>
            <w:shd w:val="clear" w:color="auto" w:fill="auto"/>
            <w:hideMark/>
          </w:tcPr>
          <w:p w14:paraId="32E33DA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single" w:sz="8" w:space="0" w:color="auto"/>
              <w:left w:val="nil"/>
              <w:bottom w:val="single" w:sz="8" w:space="0" w:color="auto"/>
              <w:right w:val="single" w:sz="4" w:space="0" w:color="auto"/>
            </w:tcBorders>
            <w:shd w:val="clear" w:color="auto" w:fill="auto"/>
            <w:hideMark/>
          </w:tcPr>
          <w:p w14:paraId="52C1AA1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NA</w:t>
            </w:r>
          </w:p>
        </w:tc>
        <w:tc>
          <w:tcPr>
            <w:tcW w:w="1085" w:type="dxa"/>
            <w:tcBorders>
              <w:top w:val="single" w:sz="8" w:space="0" w:color="auto"/>
              <w:left w:val="nil"/>
              <w:bottom w:val="single" w:sz="8" w:space="0" w:color="auto"/>
              <w:right w:val="single" w:sz="4" w:space="0" w:color="auto"/>
            </w:tcBorders>
            <w:shd w:val="clear" w:color="auto" w:fill="auto"/>
            <w:hideMark/>
          </w:tcPr>
          <w:p w14:paraId="6AA69CC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NA</w:t>
            </w:r>
          </w:p>
        </w:tc>
        <w:tc>
          <w:tcPr>
            <w:tcW w:w="3254" w:type="dxa"/>
            <w:gridSpan w:val="2"/>
            <w:tcBorders>
              <w:top w:val="single" w:sz="8" w:space="0" w:color="auto"/>
              <w:left w:val="nil"/>
              <w:bottom w:val="single" w:sz="8" w:space="0" w:color="auto"/>
              <w:right w:val="single" w:sz="4" w:space="0" w:color="auto"/>
            </w:tcBorders>
            <w:shd w:val="clear" w:color="auto" w:fill="auto"/>
            <w:hideMark/>
          </w:tcPr>
          <w:p w14:paraId="14D869A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NA</w:t>
            </w:r>
          </w:p>
        </w:tc>
      </w:tr>
      <w:tr w:rsidR="00AE0C66" w:rsidRPr="00CC4E0B" w14:paraId="06BED254" w14:textId="77777777" w:rsidTr="00061490">
        <w:trPr>
          <w:trHeight w:val="315"/>
        </w:trPr>
        <w:tc>
          <w:tcPr>
            <w:tcW w:w="977" w:type="dxa"/>
            <w:tcBorders>
              <w:top w:val="nil"/>
              <w:left w:val="single" w:sz="8" w:space="0" w:color="auto"/>
              <w:bottom w:val="single" w:sz="8" w:space="0" w:color="auto"/>
              <w:right w:val="single" w:sz="4" w:space="0" w:color="auto"/>
            </w:tcBorders>
            <w:shd w:val="clear" w:color="auto" w:fill="auto"/>
            <w:hideMark/>
          </w:tcPr>
          <w:p w14:paraId="786B3F96" w14:textId="6D009B0C" w:rsidR="00E247AF" w:rsidRPr="00CC4E0B" w:rsidRDefault="00F36FF3"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88</w:t>
            </w:r>
          </w:p>
        </w:tc>
        <w:tc>
          <w:tcPr>
            <w:tcW w:w="3473" w:type="dxa"/>
            <w:gridSpan w:val="2"/>
            <w:tcBorders>
              <w:top w:val="single" w:sz="8" w:space="0" w:color="auto"/>
              <w:left w:val="nil"/>
              <w:bottom w:val="single" w:sz="8" w:space="0" w:color="auto"/>
              <w:right w:val="single" w:sz="4" w:space="0" w:color="auto"/>
            </w:tcBorders>
            <w:shd w:val="clear" w:color="auto" w:fill="auto"/>
            <w:noWrap/>
            <w:hideMark/>
          </w:tcPr>
          <w:p w14:paraId="03FC273A" w14:textId="77777777" w:rsidR="00E247AF" w:rsidRDefault="00E247AF" w:rsidP="00911A80">
            <w:pPr>
              <w:rPr>
                <w:rFonts w:ascii="Courier New" w:eastAsia="Times New Roman" w:hAnsi="Courier New" w:cs="Courier New"/>
                <w:b/>
                <w:bCs/>
                <w:color w:val="FF0000"/>
                <w:sz w:val="20"/>
                <w:szCs w:val="20"/>
                <w:lang w:eastAsia="en-US"/>
              </w:rPr>
            </w:pPr>
            <w:bookmarkStart w:id="1547" w:name="clear_status"/>
            <w:bookmarkEnd w:id="1547"/>
            <w:r w:rsidRPr="00CC4E0B">
              <w:rPr>
                <w:rFonts w:ascii="Courier New" w:eastAsia="Times New Roman" w:hAnsi="Courier New" w:cs="Courier New"/>
                <w:b/>
                <w:bCs/>
                <w:color w:val="FF0000"/>
                <w:sz w:val="20"/>
                <w:szCs w:val="20"/>
                <w:lang w:eastAsia="en-US"/>
              </w:rPr>
              <w:t>CLEAR_STATUS</w:t>
            </w:r>
          </w:p>
          <w:p w14:paraId="45734EDC" w14:textId="205C866C" w:rsidR="00291545" w:rsidRPr="00CC4E0B" w:rsidRDefault="00AD43DC" w:rsidP="00911A80">
            <w:pPr>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FF0000"/>
                <w:sz w:val="20"/>
                <w:szCs w:val="20"/>
                <w:lang w:eastAsia="en-US"/>
              </w:rPr>
              <w:t xml:space="preserve">See also </w:t>
            </w:r>
            <w:hyperlink w:anchor="faults_hart" w:history="1">
              <w:proofErr w:type="spellStart"/>
              <w:r w:rsidRPr="00291545">
                <w:rPr>
                  <w:rStyle w:val="Hyperlink"/>
                  <w:rFonts w:ascii="Courier New" w:eastAsia="Times New Roman" w:hAnsi="Courier New" w:cs="Courier New"/>
                  <w:b/>
                  <w:bCs/>
                  <w:sz w:val="20"/>
                  <w:szCs w:val="20"/>
                  <w:lang w:eastAsia="en-US"/>
                </w:rPr>
                <w:t>faults_hart</w:t>
              </w:r>
              <w:proofErr w:type="spellEnd"/>
            </w:hyperlink>
          </w:p>
        </w:tc>
        <w:tc>
          <w:tcPr>
            <w:tcW w:w="682" w:type="dxa"/>
            <w:tcBorders>
              <w:top w:val="nil"/>
              <w:left w:val="nil"/>
              <w:bottom w:val="single" w:sz="8" w:space="0" w:color="auto"/>
              <w:right w:val="single" w:sz="4" w:space="0" w:color="auto"/>
            </w:tcBorders>
            <w:shd w:val="clear" w:color="auto" w:fill="auto"/>
            <w:hideMark/>
          </w:tcPr>
          <w:p w14:paraId="73A5210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Array</w:t>
            </w:r>
          </w:p>
        </w:tc>
        <w:tc>
          <w:tcPr>
            <w:tcW w:w="1329" w:type="dxa"/>
            <w:tcBorders>
              <w:top w:val="nil"/>
              <w:left w:val="nil"/>
              <w:bottom w:val="single" w:sz="8" w:space="0" w:color="auto"/>
              <w:right w:val="single" w:sz="4" w:space="0" w:color="auto"/>
            </w:tcBorders>
            <w:shd w:val="clear" w:color="auto" w:fill="auto"/>
            <w:hideMark/>
          </w:tcPr>
          <w:p w14:paraId="20F0812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8" w:space="0" w:color="auto"/>
              <w:right w:val="single" w:sz="4" w:space="0" w:color="auto"/>
            </w:tcBorders>
            <w:shd w:val="clear" w:color="auto" w:fill="auto"/>
            <w:hideMark/>
          </w:tcPr>
          <w:p w14:paraId="459781D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16</w:t>
            </w:r>
          </w:p>
        </w:tc>
        <w:tc>
          <w:tcPr>
            <w:tcW w:w="522" w:type="dxa"/>
            <w:tcBorders>
              <w:top w:val="nil"/>
              <w:left w:val="nil"/>
              <w:bottom w:val="single" w:sz="8" w:space="0" w:color="auto"/>
              <w:right w:val="single" w:sz="4" w:space="0" w:color="auto"/>
            </w:tcBorders>
            <w:shd w:val="clear" w:color="auto" w:fill="auto"/>
            <w:hideMark/>
          </w:tcPr>
          <w:p w14:paraId="605C282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4A7D82B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NA</w:t>
            </w:r>
          </w:p>
        </w:tc>
        <w:tc>
          <w:tcPr>
            <w:tcW w:w="1085" w:type="dxa"/>
            <w:tcBorders>
              <w:top w:val="nil"/>
              <w:left w:val="nil"/>
              <w:bottom w:val="single" w:sz="8" w:space="0" w:color="auto"/>
              <w:right w:val="single" w:sz="4" w:space="0" w:color="auto"/>
            </w:tcBorders>
            <w:shd w:val="clear" w:color="auto" w:fill="auto"/>
            <w:hideMark/>
          </w:tcPr>
          <w:p w14:paraId="4C0B72F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NA</w:t>
            </w:r>
          </w:p>
        </w:tc>
        <w:tc>
          <w:tcPr>
            <w:tcW w:w="3254" w:type="dxa"/>
            <w:gridSpan w:val="2"/>
            <w:tcBorders>
              <w:top w:val="nil"/>
              <w:left w:val="nil"/>
              <w:bottom w:val="single" w:sz="8" w:space="0" w:color="auto"/>
              <w:right w:val="single" w:sz="4" w:space="0" w:color="auto"/>
            </w:tcBorders>
            <w:shd w:val="clear" w:color="auto" w:fill="auto"/>
            <w:hideMark/>
          </w:tcPr>
          <w:p w14:paraId="6E45CC6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NA</w:t>
            </w:r>
          </w:p>
        </w:tc>
      </w:tr>
      <w:tr w:rsidR="00AE0C66" w:rsidRPr="00CC4E0B" w14:paraId="1AD444D1" w14:textId="77777777" w:rsidTr="00061490">
        <w:trPr>
          <w:trHeight w:val="495"/>
        </w:trPr>
        <w:tc>
          <w:tcPr>
            <w:tcW w:w="977" w:type="dxa"/>
            <w:tcBorders>
              <w:top w:val="nil"/>
              <w:left w:val="single" w:sz="8" w:space="0" w:color="auto"/>
              <w:bottom w:val="single" w:sz="8" w:space="0" w:color="auto"/>
              <w:right w:val="single" w:sz="4" w:space="0" w:color="auto"/>
            </w:tcBorders>
            <w:shd w:val="clear" w:color="auto" w:fill="auto"/>
            <w:hideMark/>
          </w:tcPr>
          <w:p w14:paraId="61978468" w14:textId="1FFC243D" w:rsidR="00E247AF" w:rsidRPr="00CC4E0B" w:rsidRDefault="00F36FF3"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89</w:t>
            </w:r>
          </w:p>
        </w:tc>
        <w:bookmarkStart w:id="1548" w:name="OpenStopAdj"/>
        <w:bookmarkEnd w:id="1548"/>
        <w:tc>
          <w:tcPr>
            <w:tcW w:w="3473" w:type="dxa"/>
            <w:gridSpan w:val="2"/>
            <w:tcBorders>
              <w:top w:val="single" w:sz="8" w:space="0" w:color="auto"/>
              <w:left w:val="nil"/>
              <w:bottom w:val="single" w:sz="8" w:space="0" w:color="auto"/>
              <w:right w:val="single" w:sz="4" w:space="0" w:color="auto"/>
            </w:tcBorders>
            <w:shd w:val="clear" w:color="auto" w:fill="auto"/>
            <w:hideMark/>
          </w:tcPr>
          <w:p w14:paraId="52359A04" w14:textId="77777777" w:rsidR="00E247AF" w:rsidRDefault="00562C11" w:rsidP="00911A80">
            <w:pPr>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FF0000"/>
                <w:sz w:val="20"/>
                <w:szCs w:val="20"/>
                <w:lang w:eastAsia="en-US"/>
              </w:rPr>
              <w:fldChar w:fldCharType="begin"/>
            </w:r>
            <w:r>
              <w:rPr>
                <w:rFonts w:ascii="Courier New" w:eastAsia="Times New Roman" w:hAnsi="Courier New" w:cs="Courier New"/>
                <w:b/>
                <w:bCs/>
                <w:color w:val="FF0000"/>
                <w:sz w:val="20"/>
                <w:szCs w:val="20"/>
                <w:lang w:eastAsia="en-US"/>
              </w:rPr>
              <w:instrText xml:space="preserve"> REF OpenStopAdj_hart \h </w:instrText>
            </w:r>
            <w:r>
              <w:rPr>
                <w:rFonts w:ascii="Courier New" w:eastAsia="Times New Roman" w:hAnsi="Courier New" w:cs="Courier New"/>
                <w:b/>
                <w:bCs/>
                <w:color w:val="FF0000"/>
                <w:sz w:val="20"/>
                <w:szCs w:val="20"/>
                <w:lang w:eastAsia="en-US"/>
              </w:rPr>
            </w:r>
            <w:r>
              <w:rPr>
                <w:rFonts w:ascii="Courier New" w:eastAsia="Times New Roman" w:hAnsi="Courier New" w:cs="Courier New"/>
                <w:b/>
                <w:bCs/>
                <w:color w:val="FF0000"/>
                <w:sz w:val="20"/>
                <w:szCs w:val="20"/>
                <w:lang w:eastAsia="en-US"/>
              </w:rPr>
              <w:fldChar w:fldCharType="end"/>
            </w:r>
            <w:r>
              <w:rPr>
                <w:rFonts w:ascii="Courier New" w:eastAsia="Times New Roman" w:hAnsi="Courier New" w:cs="Courier New"/>
                <w:b/>
                <w:bCs/>
                <w:color w:val="FF0000"/>
                <w:sz w:val="20"/>
                <w:szCs w:val="20"/>
                <w:lang w:eastAsia="en-US"/>
              </w:rPr>
              <w:fldChar w:fldCharType="begin"/>
            </w:r>
            <w:r>
              <w:rPr>
                <w:rFonts w:ascii="Courier New" w:eastAsia="Times New Roman" w:hAnsi="Courier New" w:cs="Courier New"/>
                <w:b/>
                <w:bCs/>
                <w:color w:val="FF0000"/>
                <w:sz w:val="20"/>
                <w:szCs w:val="20"/>
                <w:lang w:eastAsia="en-US"/>
              </w:rPr>
              <w:instrText xml:space="preserve"> REF OpenStopAdj_hart \h </w:instrText>
            </w:r>
            <w:r>
              <w:rPr>
                <w:rFonts w:ascii="Courier New" w:eastAsia="Times New Roman" w:hAnsi="Courier New" w:cs="Courier New"/>
                <w:b/>
                <w:bCs/>
                <w:color w:val="FF0000"/>
                <w:sz w:val="20"/>
                <w:szCs w:val="20"/>
                <w:lang w:eastAsia="en-US"/>
              </w:rPr>
            </w:r>
            <w:r>
              <w:rPr>
                <w:rFonts w:ascii="Courier New" w:eastAsia="Times New Roman" w:hAnsi="Courier New" w:cs="Courier New"/>
                <w:b/>
                <w:bCs/>
                <w:color w:val="FF0000"/>
                <w:sz w:val="20"/>
                <w:szCs w:val="20"/>
                <w:lang w:eastAsia="en-US"/>
              </w:rPr>
              <w:fldChar w:fldCharType="end"/>
            </w:r>
            <w:r>
              <w:rPr>
                <w:rFonts w:ascii="Courier New" w:eastAsia="Times New Roman" w:hAnsi="Courier New" w:cs="Courier New"/>
                <w:b/>
                <w:bCs/>
                <w:color w:val="FF0000"/>
                <w:sz w:val="20"/>
                <w:szCs w:val="20"/>
                <w:lang w:eastAsia="en-US"/>
              </w:rPr>
              <w:fldChar w:fldCharType="begin"/>
            </w:r>
            <w:r>
              <w:rPr>
                <w:rFonts w:ascii="Courier New" w:eastAsia="Times New Roman" w:hAnsi="Courier New" w:cs="Courier New"/>
                <w:b/>
                <w:bCs/>
                <w:color w:val="FF0000"/>
                <w:sz w:val="20"/>
                <w:szCs w:val="20"/>
                <w:lang w:eastAsia="en-US"/>
              </w:rPr>
              <w:instrText xml:space="preserve"> REF OpenStopAdj_hart \h </w:instrText>
            </w:r>
            <w:r>
              <w:rPr>
                <w:rFonts w:ascii="Courier New" w:eastAsia="Times New Roman" w:hAnsi="Courier New" w:cs="Courier New"/>
                <w:b/>
                <w:bCs/>
                <w:color w:val="FF0000"/>
                <w:sz w:val="20"/>
                <w:szCs w:val="20"/>
                <w:lang w:eastAsia="en-US"/>
              </w:rPr>
            </w:r>
            <w:r>
              <w:rPr>
                <w:rFonts w:ascii="Courier New" w:eastAsia="Times New Roman" w:hAnsi="Courier New" w:cs="Courier New"/>
                <w:b/>
                <w:bCs/>
                <w:color w:val="FF0000"/>
                <w:sz w:val="20"/>
                <w:szCs w:val="20"/>
                <w:lang w:eastAsia="en-US"/>
              </w:rPr>
              <w:fldChar w:fldCharType="end"/>
            </w:r>
            <w:r w:rsidR="00E247AF" w:rsidRPr="00CC4E0B">
              <w:rPr>
                <w:rFonts w:ascii="Courier New" w:eastAsia="Times New Roman" w:hAnsi="Courier New" w:cs="Courier New"/>
                <w:b/>
                <w:bCs/>
                <w:color w:val="FF0000"/>
                <w:sz w:val="20"/>
                <w:szCs w:val="20"/>
                <w:lang w:eastAsia="en-US"/>
              </w:rPr>
              <w:t>OPEN_STOP_ADJUSTMENT</w:t>
            </w:r>
          </w:p>
          <w:p w14:paraId="0CBF63D9" w14:textId="6F893208" w:rsidR="00E632AD" w:rsidRPr="00CC4E0B" w:rsidRDefault="00E632AD" w:rsidP="00911A80">
            <w:pPr>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FF0000"/>
                <w:sz w:val="20"/>
                <w:szCs w:val="20"/>
                <w:lang w:eastAsia="en-US"/>
              </w:rPr>
              <w:t xml:space="preserve">See also </w:t>
            </w:r>
            <w:hyperlink w:anchor="OpenStopAdj_hart" w:history="1">
              <w:proofErr w:type="spellStart"/>
              <w:r w:rsidRPr="00E632AD">
                <w:rPr>
                  <w:rStyle w:val="Hyperlink"/>
                  <w:rFonts w:ascii="Courier New" w:eastAsia="Times New Roman" w:hAnsi="Courier New" w:cs="Courier New"/>
                  <w:b/>
                  <w:bCs/>
                  <w:sz w:val="20"/>
                  <w:szCs w:val="20"/>
                  <w:lang w:eastAsia="en-US"/>
                </w:rPr>
                <w:t>OpenStopAdj_hart</w:t>
              </w:r>
              <w:proofErr w:type="spellEnd"/>
            </w:hyperlink>
          </w:p>
        </w:tc>
        <w:tc>
          <w:tcPr>
            <w:tcW w:w="682" w:type="dxa"/>
            <w:tcBorders>
              <w:top w:val="nil"/>
              <w:left w:val="nil"/>
              <w:bottom w:val="single" w:sz="8" w:space="0" w:color="auto"/>
              <w:right w:val="single" w:sz="4" w:space="0" w:color="auto"/>
            </w:tcBorders>
            <w:shd w:val="clear" w:color="auto" w:fill="auto"/>
            <w:hideMark/>
          </w:tcPr>
          <w:p w14:paraId="25663C0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Var</w:t>
            </w:r>
          </w:p>
        </w:tc>
        <w:tc>
          <w:tcPr>
            <w:tcW w:w="1329" w:type="dxa"/>
            <w:tcBorders>
              <w:top w:val="nil"/>
              <w:left w:val="nil"/>
              <w:bottom w:val="single" w:sz="8" w:space="0" w:color="auto"/>
              <w:right w:val="single" w:sz="4" w:space="0" w:color="auto"/>
            </w:tcBorders>
            <w:shd w:val="clear" w:color="auto" w:fill="auto"/>
            <w:hideMark/>
          </w:tcPr>
          <w:p w14:paraId="5E1A656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hideMark/>
          </w:tcPr>
          <w:p w14:paraId="35B0565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48EC229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25F8BBE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60.00 to 100.00</w:t>
            </w:r>
          </w:p>
        </w:tc>
        <w:tc>
          <w:tcPr>
            <w:tcW w:w="1085" w:type="dxa"/>
            <w:tcBorders>
              <w:top w:val="nil"/>
              <w:left w:val="nil"/>
              <w:bottom w:val="single" w:sz="8" w:space="0" w:color="auto"/>
              <w:right w:val="single" w:sz="4" w:space="0" w:color="auto"/>
            </w:tcBorders>
            <w:shd w:val="clear" w:color="auto" w:fill="auto"/>
            <w:hideMark/>
          </w:tcPr>
          <w:p w14:paraId="524E333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1D10713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8359A7C" w14:textId="77777777" w:rsidTr="00061490">
        <w:trPr>
          <w:trHeight w:val="315"/>
        </w:trPr>
        <w:tc>
          <w:tcPr>
            <w:tcW w:w="977" w:type="dxa"/>
            <w:tcBorders>
              <w:top w:val="nil"/>
              <w:left w:val="single" w:sz="4" w:space="0" w:color="auto"/>
              <w:bottom w:val="nil"/>
              <w:right w:val="single" w:sz="4" w:space="0" w:color="auto"/>
            </w:tcBorders>
            <w:shd w:val="clear" w:color="auto" w:fill="auto"/>
            <w:hideMark/>
          </w:tcPr>
          <w:p w14:paraId="5C60C6BD" w14:textId="56858527" w:rsidR="00E247AF" w:rsidRPr="00CC4E0B" w:rsidRDefault="00F36FF3"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lastRenderedPageBreak/>
              <w:t>90</w:t>
            </w:r>
          </w:p>
        </w:tc>
        <w:tc>
          <w:tcPr>
            <w:tcW w:w="3473" w:type="dxa"/>
            <w:gridSpan w:val="2"/>
            <w:tcBorders>
              <w:top w:val="single" w:sz="8" w:space="0" w:color="auto"/>
              <w:left w:val="nil"/>
              <w:bottom w:val="nil"/>
              <w:right w:val="single" w:sz="4" w:space="0" w:color="auto"/>
            </w:tcBorders>
            <w:shd w:val="clear" w:color="auto" w:fill="auto"/>
            <w:hideMark/>
          </w:tcPr>
          <w:p w14:paraId="07B51F13"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SETPOINT_SOURCE</w:t>
            </w:r>
          </w:p>
        </w:tc>
        <w:tc>
          <w:tcPr>
            <w:tcW w:w="682" w:type="dxa"/>
            <w:tcBorders>
              <w:top w:val="nil"/>
              <w:left w:val="nil"/>
              <w:bottom w:val="nil"/>
              <w:right w:val="single" w:sz="4" w:space="0" w:color="auto"/>
            </w:tcBorders>
            <w:shd w:val="clear" w:color="auto" w:fill="auto"/>
            <w:hideMark/>
          </w:tcPr>
          <w:p w14:paraId="4A75CA4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Var</w:t>
            </w:r>
          </w:p>
        </w:tc>
        <w:tc>
          <w:tcPr>
            <w:tcW w:w="1329" w:type="dxa"/>
            <w:tcBorders>
              <w:top w:val="nil"/>
              <w:left w:val="nil"/>
              <w:bottom w:val="nil"/>
              <w:right w:val="single" w:sz="4" w:space="0" w:color="auto"/>
            </w:tcBorders>
            <w:shd w:val="clear" w:color="auto" w:fill="auto"/>
            <w:hideMark/>
          </w:tcPr>
          <w:p w14:paraId="23DE16B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nil"/>
              <w:right w:val="single" w:sz="4" w:space="0" w:color="auto"/>
            </w:tcBorders>
            <w:shd w:val="clear" w:color="auto" w:fill="auto"/>
            <w:hideMark/>
          </w:tcPr>
          <w:p w14:paraId="1A19DC7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6D2BC2B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42D96EC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1 or 2</w:t>
            </w:r>
          </w:p>
        </w:tc>
        <w:tc>
          <w:tcPr>
            <w:tcW w:w="1085" w:type="dxa"/>
            <w:tcBorders>
              <w:top w:val="nil"/>
              <w:left w:val="nil"/>
              <w:bottom w:val="nil"/>
              <w:right w:val="single" w:sz="4" w:space="0" w:color="auto"/>
            </w:tcBorders>
            <w:shd w:val="clear" w:color="auto" w:fill="auto"/>
            <w:hideMark/>
          </w:tcPr>
          <w:p w14:paraId="2A7C683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nil"/>
              <w:right w:val="single" w:sz="4" w:space="0" w:color="auto"/>
            </w:tcBorders>
            <w:shd w:val="clear" w:color="auto" w:fill="auto"/>
            <w:hideMark/>
          </w:tcPr>
          <w:p w14:paraId="01B7EE1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A77E8B" w14:paraId="6CC124B6" w14:textId="77777777" w:rsidTr="00061490">
        <w:trPr>
          <w:trHeight w:val="300"/>
        </w:trPr>
        <w:tc>
          <w:tcPr>
            <w:tcW w:w="977" w:type="dxa"/>
            <w:tcBorders>
              <w:top w:val="single" w:sz="8" w:space="0" w:color="auto"/>
              <w:left w:val="single" w:sz="8" w:space="0" w:color="auto"/>
              <w:bottom w:val="single" w:sz="4" w:space="0" w:color="auto"/>
              <w:right w:val="single" w:sz="4" w:space="0" w:color="auto"/>
            </w:tcBorders>
            <w:shd w:val="clear" w:color="auto" w:fill="auto"/>
            <w:hideMark/>
          </w:tcPr>
          <w:p w14:paraId="0B744E62" w14:textId="55C07AE6" w:rsidR="00E247AF" w:rsidRPr="00A77E8B" w:rsidRDefault="00F36FF3" w:rsidP="00911A80">
            <w:pPr>
              <w:jc w:val="right"/>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91</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07EFCD14" w14:textId="77777777" w:rsidR="00E247AF" w:rsidRPr="00A77E8B" w:rsidRDefault="00E247AF" w:rsidP="00911A80">
            <w:pPr>
              <w:rPr>
                <w:rFonts w:ascii="Courier New" w:eastAsia="Times New Roman" w:hAnsi="Courier New" w:cs="Courier New"/>
                <w:b/>
                <w:bCs/>
                <w:i/>
                <w:iCs/>
                <w:color w:val="FF0000"/>
                <w:sz w:val="20"/>
                <w:szCs w:val="20"/>
                <w:lang w:eastAsia="en-US"/>
              </w:rPr>
            </w:pPr>
            <w:r w:rsidRPr="00A77E8B">
              <w:rPr>
                <w:rFonts w:ascii="Courier New" w:eastAsia="Times New Roman" w:hAnsi="Courier New" w:cs="Courier New"/>
                <w:b/>
                <w:bCs/>
                <w:i/>
                <w:iCs/>
                <w:color w:val="FF0000"/>
                <w:sz w:val="20"/>
                <w:szCs w:val="20"/>
                <w:lang w:eastAsia="en-US"/>
              </w:rPr>
              <w:t>SETPOINT</w:t>
            </w:r>
          </w:p>
        </w:tc>
        <w:tc>
          <w:tcPr>
            <w:tcW w:w="682" w:type="dxa"/>
            <w:tcBorders>
              <w:top w:val="single" w:sz="8" w:space="0" w:color="auto"/>
              <w:left w:val="nil"/>
              <w:bottom w:val="single" w:sz="4" w:space="0" w:color="auto"/>
              <w:right w:val="single" w:sz="4" w:space="0" w:color="auto"/>
            </w:tcBorders>
            <w:shd w:val="clear" w:color="auto" w:fill="auto"/>
            <w:hideMark/>
          </w:tcPr>
          <w:p w14:paraId="159B276D" w14:textId="77777777" w:rsidR="00E247AF" w:rsidRPr="00A77E8B" w:rsidRDefault="00E247AF" w:rsidP="00911A80">
            <w:pP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7C444525" w14:textId="77777777" w:rsidR="00E247AF" w:rsidRPr="00A77E8B" w:rsidRDefault="00E247AF" w:rsidP="00911A80">
            <w:pP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621D951D" w14:textId="77777777" w:rsidR="00E247AF" w:rsidRPr="00A77E8B" w:rsidRDefault="00E247AF" w:rsidP="00911A80">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c>
          <w:tcPr>
            <w:tcW w:w="522" w:type="dxa"/>
            <w:tcBorders>
              <w:top w:val="single" w:sz="8" w:space="0" w:color="auto"/>
              <w:left w:val="nil"/>
              <w:bottom w:val="single" w:sz="4" w:space="0" w:color="auto"/>
              <w:right w:val="single" w:sz="4" w:space="0" w:color="auto"/>
            </w:tcBorders>
            <w:shd w:val="clear" w:color="auto" w:fill="auto"/>
            <w:hideMark/>
          </w:tcPr>
          <w:p w14:paraId="23EE54BA" w14:textId="77777777" w:rsidR="00E247AF" w:rsidRPr="00A77E8B" w:rsidRDefault="00E247AF" w:rsidP="00911A80">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09351939" w14:textId="77777777" w:rsidR="00E247AF" w:rsidRPr="00A77E8B" w:rsidRDefault="00E247AF" w:rsidP="00911A80">
            <w:pPr>
              <w:rPr>
                <w:rFonts w:ascii="Arial" w:eastAsia="Times New Roman" w:hAnsi="Arial" w:cs="Arial"/>
                <w:i/>
                <w:iCs/>
                <w:sz w:val="18"/>
                <w:szCs w:val="18"/>
                <w:lang w:eastAsia="en-US"/>
              </w:rPr>
            </w:pPr>
            <w:r w:rsidRPr="00A77E8B">
              <w:rPr>
                <w:rFonts w:ascii="Arial" w:eastAsia="Times New Roman" w:hAnsi="Arial" w:cs="Arial"/>
                <w:i/>
                <w:iCs/>
                <w:sz w:val="18"/>
                <w:szCs w:val="18"/>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55155548" w14:textId="77777777" w:rsidR="00E247AF" w:rsidRPr="00A77E8B" w:rsidRDefault="00E247AF" w:rsidP="00911A80">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2E758020" w14:textId="77777777" w:rsidR="00E247AF" w:rsidRPr="00A77E8B" w:rsidRDefault="00E247AF" w:rsidP="00911A80">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r>
      <w:tr w:rsidR="00AE0C66" w:rsidRPr="00A77E8B" w14:paraId="50EBF560"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48AA5932" w14:textId="77777777" w:rsidR="00E247AF" w:rsidRPr="00A77E8B" w:rsidRDefault="00E247AF" w:rsidP="00911A80">
            <w:pPr>
              <w:jc w:val="right"/>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4A2CAF67" w14:textId="77777777" w:rsidR="00E247AF" w:rsidRPr="00A77E8B" w:rsidRDefault="00E247AF" w:rsidP="00911A80">
            <w:pPr>
              <w:jc w:val="right"/>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2F51CCE6" w14:textId="77777777" w:rsidR="00E247AF" w:rsidRPr="00A77E8B" w:rsidRDefault="00E247AF" w:rsidP="00911A80">
            <w:pPr>
              <w:rPr>
                <w:rFonts w:ascii="Courier New" w:eastAsia="Times New Roman" w:hAnsi="Courier New" w:cs="Courier New"/>
                <w:b/>
                <w:bCs/>
                <w:i/>
                <w:iCs/>
                <w:sz w:val="20"/>
                <w:szCs w:val="20"/>
                <w:lang w:eastAsia="en-US"/>
              </w:rPr>
            </w:pPr>
            <w:r w:rsidRPr="00A77E8B">
              <w:rPr>
                <w:rFonts w:ascii="Courier New" w:eastAsia="Times New Roman" w:hAnsi="Courier New" w:cs="Courier New"/>
                <w:b/>
                <w:bCs/>
                <w:i/>
                <w:iCs/>
                <w:sz w:val="20"/>
                <w:szCs w:val="20"/>
                <w:lang w:eastAsia="en-US"/>
              </w:rPr>
              <w:t>STATUS</w:t>
            </w:r>
          </w:p>
        </w:tc>
        <w:tc>
          <w:tcPr>
            <w:tcW w:w="682" w:type="dxa"/>
            <w:tcBorders>
              <w:top w:val="nil"/>
              <w:left w:val="nil"/>
              <w:bottom w:val="single" w:sz="4" w:space="0" w:color="auto"/>
              <w:right w:val="single" w:sz="4" w:space="0" w:color="auto"/>
            </w:tcBorders>
            <w:shd w:val="clear" w:color="auto" w:fill="auto"/>
            <w:hideMark/>
          </w:tcPr>
          <w:p w14:paraId="702E5C28" w14:textId="77777777" w:rsidR="00E247AF" w:rsidRPr="00A77E8B" w:rsidRDefault="00E247AF" w:rsidP="00911A80">
            <w:pP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D926B1C" w14:textId="77777777" w:rsidR="00E247AF" w:rsidRPr="00A77E8B" w:rsidRDefault="00E247AF" w:rsidP="00911A80">
            <w:pP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3523DF53" w14:textId="77777777" w:rsidR="00E247AF" w:rsidRPr="00A77E8B" w:rsidRDefault="00E247AF" w:rsidP="00911A80">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3C3B37F0" w14:textId="77777777" w:rsidR="00E247AF" w:rsidRPr="00A77E8B" w:rsidRDefault="00E247AF" w:rsidP="00911A80">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46DDC249" w14:textId="77777777" w:rsidR="00E247AF" w:rsidRPr="00A77E8B" w:rsidRDefault="00E247AF" w:rsidP="00911A80">
            <w:pPr>
              <w:rPr>
                <w:rFonts w:ascii="Arial" w:eastAsia="Times New Roman" w:hAnsi="Arial" w:cs="Arial"/>
                <w:i/>
                <w:iCs/>
                <w:sz w:val="18"/>
                <w:szCs w:val="18"/>
                <w:lang w:eastAsia="en-US"/>
              </w:rPr>
            </w:pPr>
            <w:r w:rsidRPr="00A77E8B">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4734B07" w14:textId="77777777" w:rsidR="00E247AF" w:rsidRPr="00A77E8B" w:rsidRDefault="00E247AF" w:rsidP="00911A80">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GOOD</w:t>
            </w:r>
          </w:p>
        </w:tc>
        <w:tc>
          <w:tcPr>
            <w:tcW w:w="3254" w:type="dxa"/>
            <w:gridSpan w:val="2"/>
            <w:tcBorders>
              <w:top w:val="nil"/>
              <w:left w:val="nil"/>
              <w:bottom w:val="single" w:sz="4" w:space="0" w:color="auto"/>
              <w:right w:val="single" w:sz="4" w:space="0" w:color="auto"/>
            </w:tcBorders>
            <w:shd w:val="clear" w:color="auto" w:fill="auto"/>
            <w:hideMark/>
          </w:tcPr>
          <w:p w14:paraId="16122396" w14:textId="77777777" w:rsidR="00E247AF" w:rsidRPr="00A77E8B" w:rsidRDefault="00E247AF" w:rsidP="00911A80">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GOOD</w:t>
            </w:r>
          </w:p>
        </w:tc>
      </w:tr>
      <w:tr w:rsidR="00AE0C66" w:rsidRPr="00A77E8B" w14:paraId="6B3D23AD" w14:textId="77777777" w:rsidTr="00992444">
        <w:trPr>
          <w:trHeight w:val="315"/>
        </w:trPr>
        <w:tc>
          <w:tcPr>
            <w:tcW w:w="977" w:type="dxa"/>
            <w:tcBorders>
              <w:top w:val="nil"/>
              <w:left w:val="single" w:sz="8" w:space="0" w:color="auto"/>
              <w:bottom w:val="single" w:sz="8" w:space="0" w:color="auto"/>
              <w:right w:val="single" w:sz="4" w:space="0" w:color="auto"/>
            </w:tcBorders>
            <w:shd w:val="clear" w:color="auto" w:fill="auto"/>
            <w:hideMark/>
          </w:tcPr>
          <w:p w14:paraId="07315372" w14:textId="77777777" w:rsidR="00E247AF" w:rsidRPr="00A77E8B" w:rsidRDefault="00E247AF" w:rsidP="00911A80">
            <w:pPr>
              <w:jc w:val="right"/>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c>
          <w:tcPr>
            <w:tcW w:w="720" w:type="dxa"/>
            <w:tcBorders>
              <w:top w:val="single" w:sz="4" w:space="0" w:color="auto"/>
              <w:left w:val="nil"/>
              <w:bottom w:val="single" w:sz="8" w:space="0" w:color="auto"/>
              <w:right w:val="single" w:sz="4" w:space="0" w:color="auto"/>
            </w:tcBorders>
            <w:shd w:val="clear" w:color="auto" w:fill="auto"/>
            <w:hideMark/>
          </w:tcPr>
          <w:p w14:paraId="0A5B01A7" w14:textId="77777777" w:rsidR="00E247AF" w:rsidRPr="00A77E8B" w:rsidRDefault="00E247AF" w:rsidP="00911A80">
            <w:pPr>
              <w:jc w:val="right"/>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2</w:t>
            </w:r>
          </w:p>
        </w:tc>
        <w:tc>
          <w:tcPr>
            <w:tcW w:w="2753" w:type="dxa"/>
            <w:tcBorders>
              <w:top w:val="nil"/>
              <w:left w:val="nil"/>
              <w:bottom w:val="single" w:sz="8" w:space="0" w:color="auto"/>
              <w:right w:val="single" w:sz="4" w:space="0" w:color="auto"/>
            </w:tcBorders>
            <w:shd w:val="clear" w:color="auto" w:fill="auto"/>
            <w:hideMark/>
          </w:tcPr>
          <w:p w14:paraId="605B10D9" w14:textId="77777777" w:rsidR="00E247AF" w:rsidRPr="00A77E8B" w:rsidRDefault="00E247AF" w:rsidP="00911A80">
            <w:pPr>
              <w:rPr>
                <w:rFonts w:ascii="Courier New" w:eastAsia="Times New Roman" w:hAnsi="Courier New" w:cs="Courier New"/>
                <w:b/>
                <w:bCs/>
                <w:i/>
                <w:iCs/>
                <w:sz w:val="20"/>
                <w:szCs w:val="20"/>
                <w:lang w:eastAsia="en-US"/>
              </w:rPr>
            </w:pPr>
            <w:r w:rsidRPr="00A77E8B">
              <w:rPr>
                <w:rFonts w:ascii="Courier New" w:eastAsia="Times New Roman" w:hAnsi="Courier New" w:cs="Courier New"/>
                <w:b/>
                <w:bCs/>
                <w:i/>
                <w:iCs/>
                <w:sz w:val="20"/>
                <w:szCs w:val="20"/>
                <w:lang w:eastAsia="en-US"/>
              </w:rPr>
              <w:t>VALUE</w:t>
            </w:r>
          </w:p>
        </w:tc>
        <w:tc>
          <w:tcPr>
            <w:tcW w:w="682" w:type="dxa"/>
            <w:tcBorders>
              <w:top w:val="nil"/>
              <w:left w:val="nil"/>
              <w:bottom w:val="single" w:sz="8" w:space="0" w:color="auto"/>
              <w:right w:val="single" w:sz="4" w:space="0" w:color="auto"/>
            </w:tcBorders>
            <w:shd w:val="clear" w:color="auto" w:fill="auto"/>
            <w:hideMark/>
          </w:tcPr>
          <w:p w14:paraId="20A242FB" w14:textId="77777777" w:rsidR="00E247AF" w:rsidRPr="00A77E8B" w:rsidRDefault="00E247AF" w:rsidP="00911A80">
            <w:pP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0BF04B1D" w14:textId="77777777" w:rsidR="00E247AF" w:rsidRPr="00A77E8B" w:rsidRDefault="00E247AF" w:rsidP="00911A80">
            <w:pP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hideMark/>
          </w:tcPr>
          <w:p w14:paraId="1C7E464B" w14:textId="77777777" w:rsidR="00E247AF" w:rsidRPr="00A77E8B" w:rsidRDefault="00E247AF" w:rsidP="00911A80">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335B6BE9" w14:textId="77777777" w:rsidR="00E247AF" w:rsidRPr="00A77E8B" w:rsidRDefault="00E247AF" w:rsidP="00911A80">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55479A1E" w14:textId="77777777" w:rsidR="00E247AF" w:rsidRPr="00A77E8B" w:rsidRDefault="00E247AF" w:rsidP="00911A80">
            <w:pPr>
              <w:rPr>
                <w:rFonts w:ascii="Arial" w:eastAsia="Times New Roman" w:hAnsi="Arial" w:cs="Arial"/>
                <w:i/>
                <w:iCs/>
                <w:sz w:val="18"/>
                <w:szCs w:val="18"/>
                <w:lang w:eastAsia="en-US"/>
              </w:rPr>
            </w:pPr>
            <w:r w:rsidRPr="00A77E8B">
              <w:rPr>
                <w:rFonts w:ascii="Arial" w:eastAsia="Times New Roman" w:hAnsi="Arial" w:cs="Arial"/>
                <w:i/>
                <w:iCs/>
                <w:sz w:val="18"/>
                <w:szCs w:val="18"/>
                <w:lang w:eastAsia="en-US"/>
              </w:rPr>
              <w:t xml:space="preserve"> -50, 199</w:t>
            </w:r>
          </w:p>
        </w:tc>
        <w:tc>
          <w:tcPr>
            <w:tcW w:w="1085" w:type="dxa"/>
            <w:tcBorders>
              <w:top w:val="nil"/>
              <w:left w:val="nil"/>
              <w:bottom w:val="single" w:sz="8" w:space="0" w:color="auto"/>
              <w:right w:val="single" w:sz="4" w:space="0" w:color="auto"/>
            </w:tcBorders>
            <w:shd w:val="clear" w:color="auto" w:fill="auto"/>
            <w:hideMark/>
          </w:tcPr>
          <w:p w14:paraId="36F04DE3" w14:textId="77777777" w:rsidR="00E247AF" w:rsidRPr="00A77E8B" w:rsidRDefault="00E247AF" w:rsidP="00911A80">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3BE8C0E7" w14:textId="77777777" w:rsidR="00E247AF" w:rsidRPr="00A77E8B" w:rsidRDefault="00E247AF" w:rsidP="00911A80">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r>
      <w:tr w:rsidR="00AE0C66" w:rsidRPr="00E632AD" w14:paraId="6826FD4C" w14:textId="77777777" w:rsidTr="00061490">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238E81CF" w14:textId="18215A4A" w:rsidR="00E247AF" w:rsidRPr="00992444" w:rsidRDefault="00F36FF3"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92</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2D16B3A6"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ACTUAL_POSITION</w:t>
            </w:r>
          </w:p>
        </w:tc>
        <w:tc>
          <w:tcPr>
            <w:tcW w:w="682" w:type="dxa"/>
            <w:tcBorders>
              <w:top w:val="nil"/>
              <w:left w:val="nil"/>
              <w:bottom w:val="single" w:sz="4" w:space="0" w:color="auto"/>
              <w:right w:val="single" w:sz="4" w:space="0" w:color="auto"/>
            </w:tcBorders>
            <w:shd w:val="clear" w:color="auto" w:fill="auto"/>
            <w:hideMark/>
          </w:tcPr>
          <w:p w14:paraId="5AF6ABC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44293EF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7D61A11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22" w:type="dxa"/>
            <w:tcBorders>
              <w:top w:val="nil"/>
              <w:left w:val="nil"/>
              <w:bottom w:val="single" w:sz="4" w:space="0" w:color="auto"/>
              <w:right w:val="single" w:sz="4" w:space="0" w:color="auto"/>
            </w:tcBorders>
            <w:shd w:val="clear" w:color="auto" w:fill="auto"/>
            <w:hideMark/>
          </w:tcPr>
          <w:p w14:paraId="256D9F8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798E1CD0"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BF453C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473F72E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3EDFFA0A"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3AD04B77"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63EBDB8F"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6A52FA27"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STATUS</w:t>
            </w:r>
          </w:p>
        </w:tc>
        <w:tc>
          <w:tcPr>
            <w:tcW w:w="682" w:type="dxa"/>
            <w:tcBorders>
              <w:top w:val="nil"/>
              <w:left w:val="nil"/>
              <w:bottom w:val="single" w:sz="4" w:space="0" w:color="auto"/>
              <w:right w:val="single" w:sz="4" w:space="0" w:color="auto"/>
            </w:tcBorders>
            <w:shd w:val="clear" w:color="auto" w:fill="auto"/>
            <w:hideMark/>
          </w:tcPr>
          <w:p w14:paraId="0C53980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DFB8FDD"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36CB1D4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292E05C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65A081DA"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9A26AE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GOOD</w:t>
            </w:r>
          </w:p>
        </w:tc>
        <w:tc>
          <w:tcPr>
            <w:tcW w:w="3254" w:type="dxa"/>
            <w:gridSpan w:val="2"/>
            <w:tcBorders>
              <w:top w:val="nil"/>
              <w:left w:val="nil"/>
              <w:bottom w:val="single" w:sz="4" w:space="0" w:color="auto"/>
              <w:right w:val="single" w:sz="4" w:space="0" w:color="auto"/>
            </w:tcBorders>
            <w:shd w:val="clear" w:color="auto" w:fill="auto"/>
            <w:hideMark/>
          </w:tcPr>
          <w:p w14:paraId="46EAF5A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GOOD</w:t>
            </w:r>
          </w:p>
        </w:tc>
      </w:tr>
      <w:tr w:rsidR="00AE0C66" w:rsidRPr="00E632AD" w14:paraId="732CF4BB" w14:textId="77777777" w:rsidTr="00992444">
        <w:trPr>
          <w:trHeight w:val="315"/>
        </w:trPr>
        <w:tc>
          <w:tcPr>
            <w:tcW w:w="977" w:type="dxa"/>
            <w:tcBorders>
              <w:top w:val="nil"/>
              <w:left w:val="single" w:sz="8" w:space="0" w:color="auto"/>
              <w:bottom w:val="single" w:sz="8" w:space="0" w:color="auto"/>
              <w:right w:val="single" w:sz="4" w:space="0" w:color="auto"/>
            </w:tcBorders>
            <w:shd w:val="clear" w:color="auto" w:fill="auto"/>
            <w:hideMark/>
          </w:tcPr>
          <w:p w14:paraId="318825B4"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single" w:sz="4" w:space="0" w:color="auto"/>
              <w:left w:val="nil"/>
              <w:bottom w:val="single" w:sz="8" w:space="0" w:color="auto"/>
              <w:right w:val="single" w:sz="4" w:space="0" w:color="auto"/>
            </w:tcBorders>
            <w:shd w:val="clear" w:color="auto" w:fill="auto"/>
            <w:hideMark/>
          </w:tcPr>
          <w:p w14:paraId="4F1B3C96"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8" w:space="0" w:color="auto"/>
              <w:right w:val="single" w:sz="4" w:space="0" w:color="auto"/>
            </w:tcBorders>
            <w:shd w:val="clear" w:color="auto" w:fill="auto"/>
            <w:hideMark/>
          </w:tcPr>
          <w:p w14:paraId="62F02A4B" w14:textId="77777777" w:rsidR="00E247AF" w:rsidRPr="00992444" w:rsidRDefault="00E247AF" w:rsidP="00911A80">
            <w:pPr>
              <w:rPr>
                <w:rFonts w:ascii="Courier New" w:eastAsia="Times New Roman" w:hAnsi="Courier New" w:cs="Courier New"/>
                <w:b/>
                <w:bCs/>
                <w:i/>
                <w:iCs/>
                <w:sz w:val="20"/>
                <w:szCs w:val="20"/>
                <w:lang w:eastAsia="en-US"/>
              </w:rPr>
            </w:pPr>
            <w:r w:rsidRPr="00992444">
              <w:rPr>
                <w:rFonts w:ascii="Courier New" w:eastAsia="Times New Roman" w:hAnsi="Courier New" w:cs="Courier New"/>
                <w:b/>
                <w:bCs/>
                <w:i/>
                <w:iCs/>
                <w:sz w:val="20"/>
                <w:szCs w:val="20"/>
                <w:lang w:eastAsia="en-US"/>
              </w:rPr>
              <w:t>VALUE</w:t>
            </w:r>
          </w:p>
        </w:tc>
        <w:tc>
          <w:tcPr>
            <w:tcW w:w="682" w:type="dxa"/>
            <w:tcBorders>
              <w:top w:val="nil"/>
              <w:left w:val="nil"/>
              <w:bottom w:val="single" w:sz="8" w:space="0" w:color="auto"/>
              <w:right w:val="single" w:sz="4" w:space="0" w:color="auto"/>
            </w:tcBorders>
            <w:shd w:val="clear" w:color="auto" w:fill="auto"/>
            <w:hideMark/>
          </w:tcPr>
          <w:p w14:paraId="32937D5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5F3CB41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hideMark/>
          </w:tcPr>
          <w:p w14:paraId="36D4F03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2210CB2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794F1240"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xml:space="preserve"> -50, 199</w:t>
            </w:r>
          </w:p>
        </w:tc>
        <w:tc>
          <w:tcPr>
            <w:tcW w:w="1085" w:type="dxa"/>
            <w:tcBorders>
              <w:top w:val="nil"/>
              <w:left w:val="nil"/>
              <w:bottom w:val="single" w:sz="8" w:space="0" w:color="auto"/>
              <w:right w:val="single" w:sz="4" w:space="0" w:color="auto"/>
            </w:tcBorders>
            <w:shd w:val="clear" w:color="auto" w:fill="auto"/>
            <w:hideMark/>
          </w:tcPr>
          <w:p w14:paraId="697C151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5841E64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184A5E30" w14:textId="77777777" w:rsidTr="00061490">
        <w:trPr>
          <w:trHeight w:val="315"/>
        </w:trPr>
        <w:tc>
          <w:tcPr>
            <w:tcW w:w="977" w:type="dxa"/>
            <w:tcBorders>
              <w:top w:val="nil"/>
              <w:left w:val="single" w:sz="8" w:space="0" w:color="auto"/>
              <w:bottom w:val="single" w:sz="8" w:space="0" w:color="auto"/>
              <w:right w:val="single" w:sz="4" w:space="0" w:color="auto"/>
            </w:tcBorders>
            <w:shd w:val="clear" w:color="auto" w:fill="auto"/>
            <w:hideMark/>
          </w:tcPr>
          <w:p w14:paraId="1EB5A531" w14:textId="37BBD140" w:rsidR="00E247AF" w:rsidRPr="00992444" w:rsidRDefault="00F36FF3"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93</w:t>
            </w:r>
          </w:p>
        </w:tc>
        <w:tc>
          <w:tcPr>
            <w:tcW w:w="3473" w:type="dxa"/>
            <w:gridSpan w:val="2"/>
            <w:tcBorders>
              <w:top w:val="nil"/>
              <w:left w:val="nil"/>
              <w:bottom w:val="single" w:sz="8" w:space="0" w:color="auto"/>
              <w:right w:val="single" w:sz="4" w:space="0" w:color="000000"/>
            </w:tcBorders>
            <w:shd w:val="clear" w:color="auto" w:fill="auto"/>
            <w:hideMark/>
          </w:tcPr>
          <w:p w14:paraId="398F1AFF"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RAW_POSITION</w:t>
            </w:r>
          </w:p>
        </w:tc>
        <w:tc>
          <w:tcPr>
            <w:tcW w:w="682" w:type="dxa"/>
            <w:tcBorders>
              <w:top w:val="nil"/>
              <w:left w:val="nil"/>
              <w:bottom w:val="single" w:sz="8" w:space="0" w:color="auto"/>
              <w:right w:val="single" w:sz="4" w:space="0" w:color="auto"/>
            </w:tcBorders>
            <w:shd w:val="clear" w:color="auto" w:fill="auto"/>
            <w:hideMark/>
          </w:tcPr>
          <w:p w14:paraId="420B8C71"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Var</w:t>
            </w:r>
          </w:p>
        </w:tc>
        <w:tc>
          <w:tcPr>
            <w:tcW w:w="1329" w:type="dxa"/>
            <w:tcBorders>
              <w:top w:val="nil"/>
              <w:left w:val="nil"/>
              <w:bottom w:val="single" w:sz="8" w:space="0" w:color="auto"/>
              <w:right w:val="single" w:sz="4" w:space="0" w:color="auto"/>
            </w:tcBorders>
            <w:shd w:val="clear" w:color="auto" w:fill="auto"/>
            <w:hideMark/>
          </w:tcPr>
          <w:p w14:paraId="5017A2CB"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Int32</w:t>
            </w:r>
          </w:p>
        </w:tc>
        <w:tc>
          <w:tcPr>
            <w:tcW w:w="537" w:type="dxa"/>
            <w:tcBorders>
              <w:top w:val="nil"/>
              <w:left w:val="nil"/>
              <w:bottom w:val="single" w:sz="8" w:space="0" w:color="auto"/>
              <w:right w:val="single" w:sz="4" w:space="0" w:color="auto"/>
            </w:tcBorders>
            <w:shd w:val="clear" w:color="auto" w:fill="auto"/>
            <w:hideMark/>
          </w:tcPr>
          <w:p w14:paraId="35CD141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1789C2F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1B08CE61"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8" w:space="0" w:color="auto"/>
              <w:right w:val="single" w:sz="4" w:space="0" w:color="auto"/>
            </w:tcBorders>
            <w:shd w:val="clear" w:color="auto" w:fill="auto"/>
            <w:hideMark/>
          </w:tcPr>
          <w:p w14:paraId="3BE21A8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c>
          <w:tcPr>
            <w:tcW w:w="3254" w:type="dxa"/>
            <w:gridSpan w:val="2"/>
            <w:tcBorders>
              <w:top w:val="nil"/>
              <w:left w:val="nil"/>
              <w:bottom w:val="single" w:sz="8" w:space="0" w:color="auto"/>
              <w:right w:val="single" w:sz="4" w:space="0" w:color="auto"/>
            </w:tcBorders>
            <w:shd w:val="clear" w:color="auto" w:fill="auto"/>
            <w:hideMark/>
          </w:tcPr>
          <w:p w14:paraId="6C1FBAB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r>
      <w:tr w:rsidR="00AE0C66" w:rsidRPr="00CC4E0B" w14:paraId="7846EEEE"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780C2655" w14:textId="68C5D961" w:rsidR="00E247AF" w:rsidRPr="00CC4E0B" w:rsidRDefault="00F36FF3"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94</w:t>
            </w:r>
          </w:p>
        </w:tc>
        <w:tc>
          <w:tcPr>
            <w:tcW w:w="3473" w:type="dxa"/>
            <w:gridSpan w:val="2"/>
            <w:tcBorders>
              <w:top w:val="single" w:sz="8" w:space="0" w:color="auto"/>
              <w:left w:val="nil"/>
              <w:bottom w:val="single" w:sz="4" w:space="0" w:color="auto"/>
              <w:right w:val="single" w:sz="4" w:space="0" w:color="000000"/>
            </w:tcBorders>
            <w:shd w:val="clear" w:color="auto" w:fill="auto"/>
            <w:hideMark/>
          </w:tcPr>
          <w:p w14:paraId="0527955A"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ALERT_ACTION</w:t>
            </w:r>
          </w:p>
        </w:tc>
        <w:tc>
          <w:tcPr>
            <w:tcW w:w="682" w:type="dxa"/>
            <w:tcBorders>
              <w:top w:val="nil"/>
              <w:left w:val="nil"/>
              <w:bottom w:val="single" w:sz="4" w:space="0" w:color="auto"/>
              <w:right w:val="single" w:sz="4" w:space="0" w:color="auto"/>
            </w:tcBorders>
            <w:shd w:val="clear" w:color="auto" w:fill="auto"/>
            <w:hideMark/>
          </w:tcPr>
          <w:p w14:paraId="5A99449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4E8EC6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36C146C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20</w:t>
            </w:r>
          </w:p>
        </w:tc>
        <w:tc>
          <w:tcPr>
            <w:tcW w:w="522" w:type="dxa"/>
            <w:tcBorders>
              <w:top w:val="nil"/>
              <w:left w:val="nil"/>
              <w:bottom w:val="single" w:sz="4" w:space="0" w:color="auto"/>
              <w:right w:val="single" w:sz="4" w:space="0" w:color="auto"/>
            </w:tcBorders>
            <w:shd w:val="clear" w:color="auto" w:fill="auto"/>
            <w:hideMark/>
          </w:tcPr>
          <w:p w14:paraId="2FC58F6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491AF1A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9B4827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0CFD9B9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48EEBB64"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449230F"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4D2E75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tcPr>
          <w:p w14:paraId="7A02D0B8" w14:textId="533F2218" w:rsidR="00E247AF" w:rsidRPr="00CC4E0B" w:rsidRDefault="00037186" w:rsidP="00911A80">
            <w:pPr>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BLOCK_ERR_MAP</w:t>
            </w:r>
          </w:p>
        </w:tc>
        <w:tc>
          <w:tcPr>
            <w:tcW w:w="682" w:type="dxa"/>
            <w:tcBorders>
              <w:top w:val="nil"/>
              <w:left w:val="nil"/>
              <w:bottom w:val="single" w:sz="4" w:space="0" w:color="auto"/>
              <w:right w:val="single" w:sz="4" w:space="0" w:color="auto"/>
            </w:tcBorders>
            <w:shd w:val="clear" w:color="auto" w:fill="auto"/>
            <w:noWrap/>
            <w:hideMark/>
          </w:tcPr>
          <w:p w14:paraId="590E1F4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DD39B9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0A041EA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5B180A9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45AFF3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1FEFD29" w14:textId="380BC25E" w:rsidR="00E247AF" w:rsidRPr="00CC4E0B" w:rsidRDefault="00037186" w:rsidP="00911A80">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3</w:t>
            </w:r>
          </w:p>
        </w:tc>
        <w:tc>
          <w:tcPr>
            <w:tcW w:w="3254" w:type="dxa"/>
            <w:gridSpan w:val="2"/>
            <w:tcBorders>
              <w:top w:val="nil"/>
              <w:left w:val="nil"/>
              <w:bottom w:val="single" w:sz="4" w:space="0" w:color="auto"/>
              <w:right w:val="single" w:sz="4" w:space="0" w:color="auto"/>
            </w:tcBorders>
            <w:shd w:val="clear" w:color="auto" w:fill="auto"/>
            <w:hideMark/>
          </w:tcPr>
          <w:p w14:paraId="5E42EF99" w14:textId="362C6D36" w:rsidR="00E247AF" w:rsidRPr="00CC4E0B" w:rsidRDefault="00037186" w:rsidP="00911A80">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3</w:t>
            </w:r>
          </w:p>
        </w:tc>
      </w:tr>
      <w:tr w:rsidR="00AE0C66" w:rsidRPr="00CC4E0B" w14:paraId="51E3BE05"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0997BA02"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CC7879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noWrap/>
            <w:vAlign w:val="bottom"/>
            <w:hideMark/>
          </w:tcPr>
          <w:p w14:paraId="2DA878E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Deviation Alert</w:t>
            </w:r>
          </w:p>
        </w:tc>
        <w:tc>
          <w:tcPr>
            <w:tcW w:w="682" w:type="dxa"/>
            <w:tcBorders>
              <w:top w:val="nil"/>
              <w:left w:val="nil"/>
              <w:bottom w:val="single" w:sz="4" w:space="0" w:color="auto"/>
              <w:right w:val="single" w:sz="4" w:space="0" w:color="auto"/>
            </w:tcBorders>
            <w:shd w:val="clear" w:color="auto" w:fill="auto"/>
            <w:noWrap/>
            <w:hideMark/>
          </w:tcPr>
          <w:p w14:paraId="3333FF3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CD339D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7E5E20C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7C1B628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19ED95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0604966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3254" w:type="dxa"/>
            <w:gridSpan w:val="2"/>
            <w:tcBorders>
              <w:top w:val="nil"/>
              <w:left w:val="nil"/>
              <w:bottom w:val="single" w:sz="4" w:space="0" w:color="auto"/>
              <w:right w:val="single" w:sz="4" w:space="0" w:color="auto"/>
            </w:tcBorders>
            <w:shd w:val="clear" w:color="auto" w:fill="auto"/>
            <w:hideMark/>
          </w:tcPr>
          <w:p w14:paraId="790BB9C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r>
      <w:tr w:rsidR="00AE0C66" w:rsidRPr="00CC4E0B" w14:paraId="58EA3460"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8FDA9D9"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669B01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noWrap/>
            <w:vAlign w:val="bottom"/>
            <w:hideMark/>
          </w:tcPr>
          <w:p w14:paraId="3F9630E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Position </w:t>
            </w:r>
            <w:proofErr w:type="spellStart"/>
            <w:r w:rsidRPr="00CC4E0B">
              <w:rPr>
                <w:rFonts w:ascii="Calibri" w:eastAsia="Times New Roman" w:hAnsi="Calibri" w:cs="Calibri"/>
                <w:color w:val="000000"/>
                <w:sz w:val="22"/>
                <w:szCs w:val="22"/>
                <w:lang w:eastAsia="en-US"/>
              </w:rPr>
              <w:t>HiHi</w:t>
            </w:r>
            <w:proofErr w:type="spellEnd"/>
            <w:r w:rsidRPr="00CC4E0B">
              <w:rPr>
                <w:rFonts w:ascii="Calibri" w:eastAsia="Times New Roman" w:hAnsi="Calibri" w:cs="Calibri"/>
                <w:color w:val="000000"/>
                <w:sz w:val="22"/>
                <w:szCs w:val="22"/>
                <w:lang w:eastAsia="en-US"/>
              </w:rPr>
              <w:t xml:space="preserve"> Alert</w:t>
            </w:r>
          </w:p>
        </w:tc>
        <w:tc>
          <w:tcPr>
            <w:tcW w:w="682" w:type="dxa"/>
            <w:tcBorders>
              <w:top w:val="nil"/>
              <w:left w:val="nil"/>
              <w:bottom w:val="single" w:sz="4" w:space="0" w:color="auto"/>
              <w:right w:val="single" w:sz="4" w:space="0" w:color="auto"/>
            </w:tcBorders>
            <w:shd w:val="clear" w:color="auto" w:fill="auto"/>
            <w:noWrap/>
            <w:hideMark/>
          </w:tcPr>
          <w:p w14:paraId="7FDF357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112A90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33EBAEE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73A1148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59D65A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025051D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3254" w:type="dxa"/>
            <w:gridSpan w:val="2"/>
            <w:tcBorders>
              <w:top w:val="nil"/>
              <w:left w:val="nil"/>
              <w:bottom w:val="single" w:sz="4" w:space="0" w:color="auto"/>
              <w:right w:val="single" w:sz="4" w:space="0" w:color="auto"/>
            </w:tcBorders>
            <w:shd w:val="clear" w:color="auto" w:fill="auto"/>
            <w:hideMark/>
          </w:tcPr>
          <w:p w14:paraId="5E61619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r>
      <w:tr w:rsidR="00AE0C66" w:rsidRPr="00CC4E0B" w14:paraId="5EF1C2E5"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BE83924"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6E4F3F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noWrap/>
            <w:vAlign w:val="bottom"/>
            <w:hideMark/>
          </w:tcPr>
          <w:p w14:paraId="18712FEB" w14:textId="77777777" w:rsidR="00E247AF" w:rsidRPr="00CC4E0B" w:rsidRDefault="00E247AF" w:rsidP="00911A80">
            <w:pPr>
              <w:rPr>
                <w:rFonts w:ascii="Calibri" w:eastAsia="Times New Roman" w:hAnsi="Calibri" w:cs="Calibri"/>
                <w:color w:val="808080"/>
                <w:sz w:val="22"/>
                <w:szCs w:val="22"/>
                <w:lang w:eastAsia="en-US"/>
              </w:rPr>
            </w:pPr>
            <w:r w:rsidRPr="00CC4E0B">
              <w:rPr>
                <w:rFonts w:ascii="Calibri" w:eastAsia="Times New Roman" w:hAnsi="Calibri" w:cs="Calibri"/>
                <w:color w:val="808080"/>
                <w:sz w:val="22"/>
                <w:szCs w:val="22"/>
                <w:lang w:eastAsia="en-US"/>
              </w:rPr>
              <w:t xml:space="preserve">   Position Hi Alert</w:t>
            </w:r>
          </w:p>
        </w:tc>
        <w:tc>
          <w:tcPr>
            <w:tcW w:w="682" w:type="dxa"/>
            <w:tcBorders>
              <w:top w:val="nil"/>
              <w:left w:val="nil"/>
              <w:bottom w:val="single" w:sz="4" w:space="0" w:color="auto"/>
              <w:right w:val="single" w:sz="4" w:space="0" w:color="auto"/>
            </w:tcBorders>
            <w:shd w:val="clear" w:color="auto" w:fill="auto"/>
            <w:noWrap/>
            <w:hideMark/>
          </w:tcPr>
          <w:p w14:paraId="4947F94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932E76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60E3D5E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1F929C7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56898A5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758D619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4BE6590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2DF7AE25"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7BCEC03A"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5B166A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single" w:sz="4" w:space="0" w:color="auto"/>
              <w:right w:val="single" w:sz="4" w:space="0" w:color="auto"/>
            </w:tcBorders>
            <w:shd w:val="clear" w:color="auto" w:fill="auto"/>
            <w:noWrap/>
            <w:vAlign w:val="bottom"/>
            <w:hideMark/>
          </w:tcPr>
          <w:p w14:paraId="41BB2E8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Position Lo Alert</w:t>
            </w:r>
          </w:p>
        </w:tc>
        <w:tc>
          <w:tcPr>
            <w:tcW w:w="682" w:type="dxa"/>
            <w:tcBorders>
              <w:top w:val="nil"/>
              <w:left w:val="nil"/>
              <w:bottom w:val="single" w:sz="4" w:space="0" w:color="auto"/>
              <w:right w:val="single" w:sz="4" w:space="0" w:color="auto"/>
            </w:tcBorders>
            <w:shd w:val="clear" w:color="auto" w:fill="auto"/>
            <w:noWrap/>
            <w:hideMark/>
          </w:tcPr>
          <w:p w14:paraId="44F54E3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1C70F1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1C99CCA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534CF57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A71A50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04D5E73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1D14471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187256F9"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11E0A02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16CC26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nil"/>
              <w:left w:val="nil"/>
              <w:bottom w:val="single" w:sz="4" w:space="0" w:color="auto"/>
              <w:right w:val="single" w:sz="4" w:space="0" w:color="auto"/>
            </w:tcBorders>
            <w:shd w:val="clear" w:color="auto" w:fill="auto"/>
            <w:noWrap/>
            <w:vAlign w:val="bottom"/>
            <w:hideMark/>
          </w:tcPr>
          <w:p w14:paraId="746B834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Position LoLo Alert</w:t>
            </w:r>
          </w:p>
        </w:tc>
        <w:tc>
          <w:tcPr>
            <w:tcW w:w="682" w:type="dxa"/>
            <w:tcBorders>
              <w:top w:val="nil"/>
              <w:left w:val="nil"/>
              <w:bottom w:val="single" w:sz="4" w:space="0" w:color="auto"/>
              <w:right w:val="single" w:sz="4" w:space="0" w:color="auto"/>
            </w:tcBorders>
            <w:shd w:val="clear" w:color="auto" w:fill="auto"/>
            <w:noWrap/>
            <w:hideMark/>
          </w:tcPr>
          <w:p w14:paraId="5B98E15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3097B4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6DCB473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2A78869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CD1095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2A5FC29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3254" w:type="dxa"/>
            <w:gridSpan w:val="2"/>
            <w:tcBorders>
              <w:top w:val="nil"/>
              <w:left w:val="nil"/>
              <w:bottom w:val="single" w:sz="4" w:space="0" w:color="auto"/>
              <w:right w:val="single" w:sz="4" w:space="0" w:color="auto"/>
            </w:tcBorders>
            <w:shd w:val="clear" w:color="auto" w:fill="auto"/>
            <w:hideMark/>
          </w:tcPr>
          <w:p w14:paraId="36B9FED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r>
      <w:tr w:rsidR="00AE0C66" w:rsidRPr="00CC4E0B" w14:paraId="2E912C74"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757F5244"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083E34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w:t>
            </w:r>
          </w:p>
        </w:tc>
        <w:tc>
          <w:tcPr>
            <w:tcW w:w="2753" w:type="dxa"/>
            <w:tcBorders>
              <w:top w:val="nil"/>
              <w:left w:val="nil"/>
              <w:bottom w:val="single" w:sz="4" w:space="0" w:color="auto"/>
              <w:right w:val="single" w:sz="4" w:space="0" w:color="auto"/>
            </w:tcBorders>
            <w:shd w:val="clear" w:color="auto" w:fill="auto"/>
            <w:noWrap/>
            <w:vAlign w:val="bottom"/>
            <w:hideMark/>
          </w:tcPr>
          <w:p w14:paraId="4EB3F0B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Set Point Timeout Alert</w:t>
            </w:r>
          </w:p>
        </w:tc>
        <w:tc>
          <w:tcPr>
            <w:tcW w:w="682" w:type="dxa"/>
            <w:tcBorders>
              <w:top w:val="nil"/>
              <w:left w:val="nil"/>
              <w:bottom w:val="single" w:sz="4" w:space="0" w:color="auto"/>
              <w:right w:val="single" w:sz="4" w:space="0" w:color="auto"/>
            </w:tcBorders>
            <w:shd w:val="clear" w:color="auto" w:fill="auto"/>
            <w:noWrap/>
            <w:hideMark/>
          </w:tcPr>
          <w:p w14:paraId="6825897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317B24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3F1E7CD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FA94A4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C92AF4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525A0BF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3254" w:type="dxa"/>
            <w:gridSpan w:val="2"/>
            <w:tcBorders>
              <w:top w:val="nil"/>
              <w:left w:val="nil"/>
              <w:bottom w:val="single" w:sz="4" w:space="0" w:color="auto"/>
              <w:right w:val="single" w:sz="4" w:space="0" w:color="auto"/>
            </w:tcBorders>
            <w:shd w:val="clear" w:color="auto" w:fill="auto"/>
            <w:hideMark/>
          </w:tcPr>
          <w:p w14:paraId="63898A7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r>
      <w:tr w:rsidR="00AE0C66" w:rsidRPr="00CC4E0B" w14:paraId="505EB83A"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12632D5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1CF3C3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w:t>
            </w:r>
          </w:p>
        </w:tc>
        <w:tc>
          <w:tcPr>
            <w:tcW w:w="2753" w:type="dxa"/>
            <w:tcBorders>
              <w:top w:val="nil"/>
              <w:left w:val="nil"/>
              <w:bottom w:val="single" w:sz="4" w:space="0" w:color="auto"/>
              <w:right w:val="single" w:sz="4" w:space="0" w:color="auto"/>
            </w:tcBorders>
            <w:shd w:val="clear" w:color="auto" w:fill="auto"/>
            <w:noWrap/>
            <w:vAlign w:val="bottom"/>
            <w:hideMark/>
          </w:tcPr>
          <w:p w14:paraId="0646137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Near Close Alert</w:t>
            </w:r>
          </w:p>
        </w:tc>
        <w:tc>
          <w:tcPr>
            <w:tcW w:w="682" w:type="dxa"/>
            <w:tcBorders>
              <w:top w:val="nil"/>
              <w:left w:val="nil"/>
              <w:bottom w:val="single" w:sz="4" w:space="0" w:color="auto"/>
              <w:right w:val="single" w:sz="4" w:space="0" w:color="auto"/>
            </w:tcBorders>
            <w:shd w:val="clear" w:color="auto" w:fill="auto"/>
            <w:noWrap/>
            <w:hideMark/>
          </w:tcPr>
          <w:p w14:paraId="4965EEB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683A03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62A61BF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198AF51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2E88B6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2E39D74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7C0469E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118475A7"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CCE5AAA"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379248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9</w:t>
            </w:r>
          </w:p>
        </w:tc>
        <w:tc>
          <w:tcPr>
            <w:tcW w:w="2753" w:type="dxa"/>
            <w:tcBorders>
              <w:top w:val="nil"/>
              <w:left w:val="nil"/>
              <w:bottom w:val="single" w:sz="4" w:space="0" w:color="auto"/>
              <w:right w:val="single" w:sz="4" w:space="0" w:color="auto"/>
            </w:tcBorders>
            <w:shd w:val="clear" w:color="auto" w:fill="auto"/>
            <w:noWrap/>
            <w:vAlign w:val="bottom"/>
            <w:hideMark/>
          </w:tcPr>
          <w:p w14:paraId="097BBAD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Travel Accumulation </w:t>
            </w:r>
            <w:proofErr w:type="gramStart"/>
            <w:r w:rsidRPr="00CC4E0B">
              <w:rPr>
                <w:rFonts w:ascii="Calibri" w:eastAsia="Times New Roman" w:hAnsi="Calibri" w:cs="Calibri"/>
                <w:color w:val="000000"/>
                <w:sz w:val="22"/>
                <w:szCs w:val="22"/>
                <w:lang w:eastAsia="en-US"/>
              </w:rPr>
              <w:t>A</w:t>
            </w:r>
            <w:proofErr w:type="gramEnd"/>
            <w:r w:rsidRPr="00CC4E0B">
              <w:rPr>
                <w:rFonts w:ascii="Calibri" w:eastAsia="Times New Roman" w:hAnsi="Calibri" w:cs="Calibri"/>
                <w:color w:val="000000"/>
                <w:sz w:val="22"/>
                <w:szCs w:val="22"/>
                <w:lang w:eastAsia="en-US"/>
              </w:rPr>
              <w:t xml:space="preserve"> Alert</w:t>
            </w:r>
          </w:p>
        </w:tc>
        <w:tc>
          <w:tcPr>
            <w:tcW w:w="682" w:type="dxa"/>
            <w:tcBorders>
              <w:top w:val="nil"/>
              <w:left w:val="nil"/>
              <w:bottom w:val="single" w:sz="4" w:space="0" w:color="auto"/>
              <w:right w:val="single" w:sz="4" w:space="0" w:color="auto"/>
            </w:tcBorders>
            <w:shd w:val="clear" w:color="auto" w:fill="auto"/>
            <w:noWrap/>
            <w:hideMark/>
          </w:tcPr>
          <w:p w14:paraId="6ABBBBE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F25233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0EC44CE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1BC6C03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32C8BB5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59C8161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6C04DC4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243D75A3"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1A24EE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ABAA9F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w:t>
            </w:r>
          </w:p>
        </w:tc>
        <w:tc>
          <w:tcPr>
            <w:tcW w:w="2753" w:type="dxa"/>
            <w:tcBorders>
              <w:top w:val="nil"/>
              <w:left w:val="nil"/>
              <w:bottom w:val="single" w:sz="4" w:space="0" w:color="auto"/>
              <w:right w:val="single" w:sz="4" w:space="0" w:color="auto"/>
            </w:tcBorders>
            <w:shd w:val="clear" w:color="auto" w:fill="auto"/>
            <w:noWrap/>
            <w:vAlign w:val="bottom"/>
            <w:hideMark/>
          </w:tcPr>
          <w:p w14:paraId="1617811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Travel Accumulation B Alert</w:t>
            </w:r>
          </w:p>
        </w:tc>
        <w:tc>
          <w:tcPr>
            <w:tcW w:w="682" w:type="dxa"/>
            <w:tcBorders>
              <w:top w:val="nil"/>
              <w:left w:val="nil"/>
              <w:bottom w:val="single" w:sz="4" w:space="0" w:color="auto"/>
              <w:right w:val="single" w:sz="4" w:space="0" w:color="auto"/>
            </w:tcBorders>
            <w:shd w:val="clear" w:color="auto" w:fill="auto"/>
            <w:noWrap/>
            <w:hideMark/>
          </w:tcPr>
          <w:p w14:paraId="1EBF00D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090945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6596E18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685807A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1429C62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21A3295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0B750B4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61CB0D4E"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64D6AA75"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A5625D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11</w:t>
            </w:r>
          </w:p>
        </w:tc>
        <w:tc>
          <w:tcPr>
            <w:tcW w:w="2753" w:type="dxa"/>
            <w:tcBorders>
              <w:top w:val="nil"/>
              <w:left w:val="nil"/>
              <w:bottom w:val="single" w:sz="4" w:space="0" w:color="auto"/>
              <w:right w:val="single" w:sz="4" w:space="0" w:color="auto"/>
            </w:tcBorders>
            <w:shd w:val="clear" w:color="auto" w:fill="auto"/>
            <w:noWrap/>
            <w:vAlign w:val="bottom"/>
            <w:hideMark/>
          </w:tcPr>
          <w:p w14:paraId="75F6930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Cycle Counter </w:t>
            </w:r>
            <w:proofErr w:type="gramStart"/>
            <w:r w:rsidRPr="00CC4E0B">
              <w:rPr>
                <w:rFonts w:ascii="Calibri" w:eastAsia="Times New Roman" w:hAnsi="Calibri" w:cs="Calibri"/>
                <w:color w:val="000000"/>
                <w:sz w:val="22"/>
                <w:szCs w:val="22"/>
                <w:lang w:eastAsia="en-US"/>
              </w:rPr>
              <w:t>A</w:t>
            </w:r>
            <w:proofErr w:type="gramEnd"/>
            <w:r w:rsidRPr="00CC4E0B">
              <w:rPr>
                <w:rFonts w:ascii="Calibri" w:eastAsia="Times New Roman" w:hAnsi="Calibri" w:cs="Calibri"/>
                <w:color w:val="000000"/>
                <w:sz w:val="22"/>
                <w:szCs w:val="22"/>
                <w:lang w:eastAsia="en-US"/>
              </w:rPr>
              <w:t xml:space="preserve"> Alert</w:t>
            </w:r>
          </w:p>
        </w:tc>
        <w:tc>
          <w:tcPr>
            <w:tcW w:w="682" w:type="dxa"/>
            <w:tcBorders>
              <w:top w:val="nil"/>
              <w:left w:val="nil"/>
              <w:bottom w:val="single" w:sz="4" w:space="0" w:color="auto"/>
              <w:right w:val="single" w:sz="4" w:space="0" w:color="auto"/>
            </w:tcBorders>
            <w:shd w:val="clear" w:color="auto" w:fill="auto"/>
            <w:noWrap/>
            <w:hideMark/>
          </w:tcPr>
          <w:p w14:paraId="0F7453C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CBEF57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44DB15C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23DFDE7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5E67682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4012AA7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3254" w:type="dxa"/>
            <w:gridSpan w:val="2"/>
            <w:tcBorders>
              <w:top w:val="nil"/>
              <w:left w:val="nil"/>
              <w:bottom w:val="single" w:sz="4" w:space="0" w:color="auto"/>
              <w:right w:val="single" w:sz="4" w:space="0" w:color="auto"/>
            </w:tcBorders>
            <w:shd w:val="clear" w:color="auto" w:fill="auto"/>
            <w:hideMark/>
          </w:tcPr>
          <w:p w14:paraId="272216A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r>
      <w:tr w:rsidR="00AE0C66" w:rsidRPr="00CC4E0B" w14:paraId="48452A24"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45CA5BFA"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F375C3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12</w:t>
            </w:r>
          </w:p>
        </w:tc>
        <w:tc>
          <w:tcPr>
            <w:tcW w:w="2753" w:type="dxa"/>
            <w:tcBorders>
              <w:top w:val="nil"/>
              <w:left w:val="nil"/>
              <w:bottom w:val="single" w:sz="4" w:space="0" w:color="auto"/>
              <w:right w:val="single" w:sz="4" w:space="0" w:color="auto"/>
            </w:tcBorders>
            <w:shd w:val="clear" w:color="auto" w:fill="auto"/>
            <w:noWrap/>
            <w:vAlign w:val="bottom"/>
            <w:hideMark/>
          </w:tcPr>
          <w:p w14:paraId="09D96E05" w14:textId="77777777" w:rsidR="00E247AF" w:rsidRPr="00CC4E0B" w:rsidRDefault="00E247AF" w:rsidP="00911A80">
            <w:pPr>
              <w:rPr>
                <w:rFonts w:ascii="Arial" w:eastAsia="Times New Roman" w:hAnsi="Arial" w:cs="Arial"/>
                <w:color w:val="808080"/>
                <w:sz w:val="20"/>
                <w:szCs w:val="20"/>
                <w:lang w:eastAsia="en-US"/>
              </w:rPr>
            </w:pPr>
            <w:r w:rsidRPr="00CC4E0B">
              <w:rPr>
                <w:rFonts w:ascii="Arial" w:eastAsia="Times New Roman" w:hAnsi="Arial" w:cs="Arial"/>
                <w:color w:val="808080"/>
                <w:sz w:val="20"/>
                <w:szCs w:val="20"/>
                <w:lang w:eastAsia="en-US"/>
              </w:rPr>
              <w:t xml:space="preserve">  Cycle Counter B Alert</w:t>
            </w:r>
          </w:p>
        </w:tc>
        <w:tc>
          <w:tcPr>
            <w:tcW w:w="682" w:type="dxa"/>
            <w:tcBorders>
              <w:top w:val="nil"/>
              <w:left w:val="nil"/>
              <w:bottom w:val="single" w:sz="4" w:space="0" w:color="auto"/>
              <w:right w:val="single" w:sz="4" w:space="0" w:color="auto"/>
            </w:tcBorders>
            <w:shd w:val="clear" w:color="auto" w:fill="auto"/>
            <w:noWrap/>
            <w:hideMark/>
          </w:tcPr>
          <w:p w14:paraId="755E669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192B89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34BFB3D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39635A8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3393FC6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4F47BB3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3254" w:type="dxa"/>
            <w:gridSpan w:val="2"/>
            <w:tcBorders>
              <w:top w:val="nil"/>
              <w:left w:val="nil"/>
              <w:bottom w:val="single" w:sz="4" w:space="0" w:color="auto"/>
              <w:right w:val="single" w:sz="4" w:space="0" w:color="auto"/>
            </w:tcBorders>
            <w:shd w:val="clear" w:color="auto" w:fill="auto"/>
            <w:hideMark/>
          </w:tcPr>
          <w:p w14:paraId="0DE5E9C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r>
      <w:tr w:rsidR="00AE0C66" w:rsidRPr="00CC4E0B" w14:paraId="04EDA17E"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06E742E"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86BDF0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13</w:t>
            </w:r>
          </w:p>
        </w:tc>
        <w:tc>
          <w:tcPr>
            <w:tcW w:w="2753" w:type="dxa"/>
            <w:tcBorders>
              <w:top w:val="nil"/>
              <w:left w:val="nil"/>
              <w:bottom w:val="single" w:sz="4" w:space="0" w:color="auto"/>
              <w:right w:val="single" w:sz="4" w:space="0" w:color="auto"/>
            </w:tcBorders>
            <w:shd w:val="clear" w:color="000000" w:fill="FFFF00"/>
            <w:noWrap/>
            <w:vAlign w:val="bottom"/>
            <w:hideMark/>
          </w:tcPr>
          <w:p w14:paraId="6D57F2F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Working Time Alert</w:t>
            </w:r>
          </w:p>
        </w:tc>
        <w:tc>
          <w:tcPr>
            <w:tcW w:w="682" w:type="dxa"/>
            <w:tcBorders>
              <w:top w:val="nil"/>
              <w:left w:val="nil"/>
              <w:bottom w:val="single" w:sz="4" w:space="0" w:color="auto"/>
              <w:right w:val="single" w:sz="4" w:space="0" w:color="auto"/>
            </w:tcBorders>
            <w:shd w:val="clear" w:color="auto" w:fill="auto"/>
            <w:noWrap/>
            <w:hideMark/>
          </w:tcPr>
          <w:p w14:paraId="621115B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47B16F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412D343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7E38C8B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379112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3694355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6ECE8C6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13ADBFE9"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B59104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2D3364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14</w:t>
            </w:r>
          </w:p>
        </w:tc>
        <w:tc>
          <w:tcPr>
            <w:tcW w:w="2753" w:type="dxa"/>
            <w:tcBorders>
              <w:top w:val="nil"/>
              <w:left w:val="nil"/>
              <w:bottom w:val="single" w:sz="4" w:space="0" w:color="auto"/>
              <w:right w:val="single" w:sz="4" w:space="0" w:color="auto"/>
            </w:tcBorders>
            <w:shd w:val="clear" w:color="auto" w:fill="auto"/>
            <w:noWrap/>
            <w:vAlign w:val="bottom"/>
            <w:hideMark/>
          </w:tcPr>
          <w:p w14:paraId="4BD65FF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Supply Pressure Hi Alert</w:t>
            </w:r>
          </w:p>
        </w:tc>
        <w:tc>
          <w:tcPr>
            <w:tcW w:w="682" w:type="dxa"/>
            <w:tcBorders>
              <w:top w:val="nil"/>
              <w:left w:val="nil"/>
              <w:bottom w:val="single" w:sz="4" w:space="0" w:color="auto"/>
              <w:right w:val="single" w:sz="4" w:space="0" w:color="auto"/>
            </w:tcBorders>
            <w:shd w:val="clear" w:color="auto" w:fill="auto"/>
            <w:noWrap/>
            <w:hideMark/>
          </w:tcPr>
          <w:p w14:paraId="7A2C719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60E155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35560EC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41812C5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138F468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7A92382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3254" w:type="dxa"/>
            <w:gridSpan w:val="2"/>
            <w:tcBorders>
              <w:top w:val="nil"/>
              <w:left w:val="nil"/>
              <w:bottom w:val="single" w:sz="4" w:space="0" w:color="auto"/>
              <w:right w:val="single" w:sz="4" w:space="0" w:color="auto"/>
            </w:tcBorders>
            <w:shd w:val="clear" w:color="auto" w:fill="auto"/>
            <w:hideMark/>
          </w:tcPr>
          <w:p w14:paraId="568050E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r>
      <w:tr w:rsidR="00AE0C66" w:rsidRPr="00CC4E0B" w14:paraId="4EF2EE53"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0BA81461"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A2292B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15</w:t>
            </w:r>
          </w:p>
        </w:tc>
        <w:tc>
          <w:tcPr>
            <w:tcW w:w="2753" w:type="dxa"/>
            <w:tcBorders>
              <w:top w:val="nil"/>
              <w:left w:val="nil"/>
              <w:bottom w:val="single" w:sz="4" w:space="0" w:color="auto"/>
              <w:right w:val="single" w:sz="4" w:space="0" w:color="auto"/>
            </w:tcBorders>
            <w:shd w:val="clear" w:color="auto" w:fill="auto"/>
            <w:noWrap/>
            <w:vAlign w:val="bottom"/>
            <w:hideMark/>
          </w:tcPr>
          <w:p w14:paraId="2B629F1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Supply Pressure Lo Alert</w:t>
            </w:r>
          </w:p>
        </w:tc>
        <w:tc>
          <w:tcPr>
            <w:tcW w:w="682" w:type="dxa"/>
            <w:tcBorders>
              <w:top w:val="nil"/>
              <w:left w:val="nil"/>
              <w:bottom w:val="single" w:sz="4" w:space="0" w:color="auto"/>
              <w:right w:val="single" w:sz="4" w:space="0" w:color="auto"/>
            </w:tcBorders>
            <w:shd w:val="clear" w:color="auto" w:fill="auto"/>
            <w:noWrap/>
            <w:hideMark/>
          </w:tcPr>
          <w:p w14:paraId="017EFD5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FC8E7D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5972EDA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2914479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A0AFB2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6251700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69431E6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6907AD14"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8ADBEDE"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C8026E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16</w:t>
            </w:r>
          </w:p>
        </w:tc>
        <w:tc>
          <w:tcPr>
            <w:tcW w:w="2753" w:type="dxa"/>
            <w:tcBorders>
              <w:top w:val="nil"/>
              <w:left w:val="nil"/>
              <w:bottom w:val="single" w:sz="4" w:space="0" w:color="auto"/>
              <w:right w:val="single" w:sz="4" w:space="0" w:color="auto"/>
            </w:tcBorders>
            <w:shd w:val="clear" w:color="auto" w:fill="auto"/>
            <w:noWrap/>
            <w:vAlign w:val="bottom"/>
            <w:hideMark/>
          </w:tcPr>
          <w:p w14:paraId="7B609CF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Supply Pressure LoLo Alert</w:t>
            </w:r>
          </w:p>
        </w:tc>
        <w:tc>
          <w:tcPr>
            <w:tcW w:w="682" w:type="dxa"/>
            <w:tcBorders>
              <w:top w:val="nil"/>
              <w:left w:val="nil"/>
              <w:bottom w:val="single" w:sz="4" w:space="0" w:color="auto"/>
              <w:right w:val="single" w:sz="4" w:space="0" w:color="auto"/>
            </w:tcBorders>
            <w:shd w:val="clear" w:color="auto" w:fill="auto"/>
            <w:noWrap/>
            <w:hideMark/>
          </w:tcPr>
          <w:p w14:paraId="4471B88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9C0A09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4DDE2F6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5FCE4F9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8D17D9A"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67CC339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3254" w:type="dxa"/>
            <w:gridSpan w:val="2"/>
            <w:tcBorders>
              <w:top w:val="nil"/>
              <w:left w:val="nil"/>
              <w:bottom w:val="single" w:sz="4" w:space="0" w:color="auto"/>
              <w:right w:val="single" w:sz="4" w:space="0" w:color="auto"/>
            </w:tcBorders>
            <w:shd w:val="clear" w:color="auto" w:fill="auto"/>
            <w:hideMark/>
          </w:tcPr>
          <w:p w14:paraId="1FE32B7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r>
      <w:tr w:rsidR="00AE0C66" w:rsidRPr="00CC4E0B" w14:paraId="1FB18224"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6687B639"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F66A05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17</w:t>
            </w:r>
          </w:p>
        </w:tc>
        <w:tc>
          <w:tcPr>
            <w:tcW w:w="2753" w:type="dxa"/>
            <w:tcBorders>
              <w:top w:val="nil"/>
              <w:left w:val="nil"/>
              <w:bottom w:val="single" w:sz="4" w:space="0" w:color="auto"/>
              <w:right w:val="single" w:sz="4" w:space="0" w:color="auto"/>
            </w:tcBorders>
            <w:shd w:val="clear" w:color="auto" w:fill="auto"/>
            <w:noWrap/>
            <w:vAlign w:val="bottom"/>
            <w:hideMark/>
          </w:tcPr>
          <w:p w14:paraId="1F23131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Temperature Hi Alert</w:t>
            </w:r>
          </w:p>
        </w:tc>
        <w:tc>
          <w:tcPr>
            <w:tcW w:w="682" w:type="dxa"/>
            <w:tcBorders>
              <w:top w:val="nil"/>
              <w:left w:val="nil"/>
              <w:bottom w:val="single" w:sz="4" w:space="0" w:color="auto"/>
              <w:right w:val="single" w:sz="4" w:space="0" w:color="auto"/>
            </w:tcBorders>
            <w:shd w:val="clear" w:color="auto" w:fill="auto"/>
            <w:noWrap/>
            <w:hideMark/>
          </w:tcPr>
          <w:p w14:paraId="1F9F094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333D90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671A0BD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6D45A56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3E6456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5400EE5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42C521E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1A92562F"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77DA6AE7"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144193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18</w:t>
            </w:r>
          </w:p>
        </w:tc>
        <w:tc>
          <w:tcPr>
            <w:tcW w:w="2753" w:type="dxa"/>
            <w:tcBorders>
              <w:top w:val="nil"/>
              <w:left w:val="nil"/>
              <w:bottom w:val="single" w:sz="4" w:space="0" w:color="auto"/>
              <w:right w:val="single" w:sz="4" w:space="0" w:color="auto"/>
            </w:tcBorders>
            <w:shd w:val="clear" w:color="auto" w:fill="auto"/>
            <w:noWrap/>
            <w:vAlign w:val="bottom"/>
            <w:hideMark/>
          </w:tcPr>
          <w:p w14:paraId="7C88A2E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Temperature Lo Alert</w:t>
            </w:r>
          </w:p>
        </w:tc>
        <w:tc>
          <w:tcPr>
            <w:tcW w:w="682" w:type="dxa"/>
            <w:tcBorders>
              <w:top w:val="nil"/>
              <w:left w:val="nil"/>
              <w:bottom w:val="single" w:sz="4" w:space="0" w:color="auto"/>
              <w:right w:val="single" w:sz="4" w:space="0" w:color="auto"/>
            </w:tcBorders>
            <w:shd w:val="clear" w:color="auto" w:fill="auto"/>
            <w:noWrap/>
            <w:hideMark/>
          </w:tcPr>
          <w:p w14:paraId="20DE7A2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200AB9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3EC3AB0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7384157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D38306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5FA4AAE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4B3DBD4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2C72B0D9"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7B010E4E"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28EC03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19</w:t>
            </w:r>
          </w:p>
        </w:tc>
        <w:tc>
          <w:tcPr>
            <w:tcW w:w="2753" w:type="dxa"/>
            <w:tcBorders>
              <w:top w:val="nil"/>
              <w:left w:val="nil"/>
              <w:bottom w:val="single" w:sz="4" w:space="0" w:color="auto"/>
              <w:right w:val="single" w:sz="4" w:space="0" w:color="auto"/>
            </w:tcBorders>
            <w:shd w:val="clear" w:color="auto" w:fill="auto"/>
            <w:noWrap/>
            <w:vAlign w:val="bottom"/>
            <w:hideMark/>
          </w:tcPr>
          <w:p w14:paraId="6971F8B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IP Drive Current Alert HI</w:t>
            </w:r>
          </w:p>
        </w:tc>
        <w:tc>
          <w:tcPr>
            <w:tcW w:w="682" w:type="dxa"/>
            <w:tcBorders>
              <w:top w:val="nil"/>
              <w:left w:val="nil"/>
              <w:bottom w:val="single" w:sz="4" w:space="0" w:color="auto"/>
              <w:right w:val="single" w:sz="4" w:space="0" w:color="auto"/>
            </w:tcBorders>
            <w:shd w:val="clear" w:color="auto" w:fill="auto"/>
            <w:noWrap/>
            <w:hideMark/>
          </w:tcPr>
          <w:p w14:paraId="5460725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30FE50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63D1FA7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9824E3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6FE990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5041523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3254" w:type="dxa"/>
            <w:gridSpan w:val="2"/>
            <w:tcBorders>
              <w:top w:val="nil"/>
              <w:left w:val="nil"/>
              <w:bottom w:val="single" w:sz="4" w:space="0" w:color="auto"/>
              <w:right w:val="single" w:sz="4" w:space="0" w:color="auto"/>
            </w:tcBorders>
            <w:shd w:val="clear" w:color="auto" w:fill="auto"/>
            <w:hideMark/>
          </w:tcPr>
          <w:p w14:paraId="74FD174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r>
      <w:tr w:rsidR="00AE0C66" w:rsidRPr="00CC4E0B" w14:paraId="1D865880"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46F73532"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4C09A2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20</w:t>
            </w:r>
          </w:p>
        </w:tc>
        <w:tc>
          <w:tcPr>
            <w:tcW w:w="2753" w:type="dxa"/>
            <w:tcBorders>
              <w:top w:val="nil"/>
              <w:left w:val="nil"/>
              <w:bottom w:val="single" w:sz="4" w:space="0" w:color="auto"/>
              <w:right w:val="single" w:sz="4" w:space="0" w:color="auto"/>
            </w:tcBorders>
            <w:shd w:val="clear" w:color="auto" w:fill="auto"/>
            <w:noWrap/>
            <w:vAlign w:val="bottom"/>
            <w:hideMark/>
          </w:tcPr>
          <w:p w14:paraId="3BE5AB1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IP Drive Current Alert LO</w:t>
            </w:r>
          </w:p>
        </w:tc>
        <w:tc>
          <w:tcPr>
            <w:tcW w:w="682" w:type="dxa"/>
            <w:tcBorders>
              <w:top w:val="nil"/>
              <w:left w:val="nil"/>
              <w:bottom w:val="single" w:sz="4" w:space="0" w:color="auto"/>
              <w:right w:val="single" w:sz="4" w:space="0" w:color="auto"/>
            </w:tcBorders>
            <w:shd w:val="clear" w:color="auto" w:fill="auto"/>
            <w:noWrap/>
            <w:hideMark/>
          </w:tcPr>
          <w:p w14:paraId="74E1A00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EC4B3A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2B2D3E2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1B5226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1CF5758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0FAB7B8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3254" w:type="dxa"/>
            <w:gridSpan w:val="2"/>
            <w:tcBorders>
              <w:top w:val="nil"/>
              <w:left w:val="nil"/>
              <w:bottom w:val="single" w:sz="4" w:space="0" w:color="auto"/>
              <w:right w:val="single" w:sz="4" w:space="0" w:color="auto"/>
            </w:tcBorders>
            <w:shd w:val="clear" w:color="auto" w:fill="auto"/>
            <w:hideMark/>
          </w:tcPr>
          <w:p w14:paraId="40AF3B6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r>
      <w:tr w:rsidR="00AE0C66" w:rsidRPr="00CC4E0B" w14:paraId="27E4C76C"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45FDF2E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A5D526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21</w:t>
            </w:r>
          </w:p>
        </w:tc>
        <w:tc>
          <w:tcPr>
            <w:tcW w:w="2753" w:type="dxa"/>
            <w:tcBorders>
              <w:top w:val="nil"/>
              <w:left w:val="nil"/>
              <w:bottom w:val="single" w:sz="4" w:space="0" w:color="auto"/>
              <w:right w:val="single" w:sz="4" w:space="0" w:color="auto"/>
            </w:tcBorders>
            <w:shd w:val="clear" w:color="auto" w:fill="auto"/>
            <w:noWrap/>
            <w:vAlign w:val="bottom"/>
            <w:hideMark/>
          </w:tcPr>
          <w:p w14:paraId="293001C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Sensor Failure Alert</w:t>
            </w:r>
          </w:p>
        </w:tc>
        <w:tc>
          <w:tcPr>
            <w:tcW w:w="682" w:type="dxa"/>
            <w:tcBorders>
              <w:top w:val="nil"/>
              <w:left w:val="nil"/>
              <w:bottom w:val="single" w:sz="4" w:space="0" w:color="auto"/>
              <w:right w:val="single" w:sz="4" w:space="0" w:color="auto"/>
            </w:tcBorders>
            <w:shd w:val="clear" w:color="auto" w:fill="auto"/>
            <w:noWrap/>
            <w:hideMark/>
          </w:tcPr>
          <w:p w14:paraId="31C0210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2BEFFA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6463614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53986518" w14:textId="48B91E3F" w:rsidR="00E247AF" w:rsidRPr="00CC4E0B" w:rsidRDefault="00E247AF" w:rsidP="00911A80">
            <w:pPr>
              <w:jc w:val="cente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r</w:t>
            </w:r>
            <w:r w:rsidR="00E632AD">
              <w:rPr>
                <w:rFonts w:ascii="Calibri" w:eastAsia="Times New Roman" w:hAnsi="Calibri" w:cs="Calibri"/>
                <w:color w:val="000000"/>
                <w:sz w:val="22"/>
                <w:szCs w:val="22"/>
                <w:lang w:eastAsia="en-US"/>
              </w:rPr>
              <w:t>w</w:t>
            </w:r>
            <w:proofErr w:type="spellEnd"/>
          </w:p>
        </w:tc>
        <w:tc>
          <w:tcPr>
            <w:tcW w:w="1848" w:type="dxa"/>
            <w:tcBorders>
              <w:top w:val="nil"/>
              <w:left w:val="nil"/>
              <w:bottom w:val="single" w:sz="4" w:space="0" w:color="auto"/>
              <w:right w:val="single" w:sz="4" w:space="0" w:color="auto"/>
            </w:tcBorders>
            <w:shd w:val="clear" w:color="auto" w:fill="auto"/>
            <w:hideMark/>
          </w:tcPr>
          <w:p w14:paraId="186B244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615CB55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3254" w:type="dxa"/>
            <w:gridSpan w:val="2"/>
            <w:tcBorders>
              <w:top w:val="nil"/>
              <w:left w:val="nil"/>
              <w:bottom w:val="single" w:sz="4" w:space="0" w:color="auto"/>
              <w:right w:val="single" w:sz="4" w:space="0" w:color="auto"/>
            </w:tcBorders>
            <w:shd w:val="clear" w:color="auto" w:fill="auto"/>
            <w:hideMark/>
          </w:tcPr>
          <w:p w14:paraId="3CA52E0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r>
      <w:tr w:rsidR="00AE0C66" w:rsidRPr="00CC4E0B" w14:paraId="31E423B3"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0EC3492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4D98174"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22</w:t>
            </w:r>
          </w:p>
        </w:tc>
        <w:tc>
          <w:tcPr>
            <w:tcW w:w="2753" w:type="dxa"/>
            <w:tcBorders>
              <w:top w:val="nil"/>
              <w:left w:val="nil"/>
              <w:bottom w:val="single" w:sz="4" w:space="0" w:color="auto"/>
              <w:right w:val="single" w:sz="4" w:space="0" w:color="auto"/>
            </w:tcBorders>
            <w:shd w:val="clear" w:color="auto" w:fill="auto"/>
            <w:noWrap/>
            <w:vAlign w:val="bottom"/>
            <w:hideMark/>
          </w:tcPr>
          <w:p w14:paraId="574832C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Processor Alert</w:t>
            </w:r>
          </w:p>
        </w:tc>
        <w:tc>
          <w:tcPr>
            <w:tcW w:w="682" w:type="dxa"/>
            <w:tcBorders>
              <w:top w:val="nil"/>
              <w:left w:val="nil"/>
              <w:bottom w:val="single" w:sz="4" w:space="0" w:color="auto"/>
              <w:right w:val="single" w:sz="4" w:space="0" w:color="auto"/>
            </w:tcBorders>
            <w:shd w:val="clear" w:color="auto" w:fill="auto"/>
            <w:noWrap/>
            <w:hideMark/>
          </w:tcPr>
          <w:p w14:paraId="07CFFA7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0C7A33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15CD002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748B67C0" w14:textId="6AB683BF" w:rsidR="00E247AF" w:rsidRPr="00CC4E0B" w:rsidRDefault="00E247AF" w:rsidP="00911A80">
            <w:pPr>
              <w:jc w:val="cente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r</w:t>
            </w:r>
            <w:r w:rsidR="00E632AD">
              <w:rPr>
                <w:rFonts w:ascii="Calibri" w:eastAsia="Times New Roman" w:hAnsi="Calibri" w:cs="Calibri"/>
                <w:color w:val="000000"/>
                <w:sz w:val="22"/>
                <w:szCs w:val="22"/>
                <w:lang w:eastAsia="en-US"/>
              </w:rPr>
              <w:t>w</w:t>
            </w:r>
            <w:proofErr w:type="spellEnd"/>
          </w:p>
        </w:tc>
        <w:tc>
          <w:tcPr>
            <w:tcW w:w="1848" w:type="dxa"/>
            <w:tcBorders>
              <w:top w:val="nil"/>
              <w:left w:val="nil"/>
              <w:bottom w:val="single" w:sz="4" w:space="0" w:color="auto"/>
              <w:right w:val="single" w:sz="4" w:space="0" w:color="auto"/>
            </w:tcBorders>
            <w:shd w:val="clear" w:color="auto" w:fill="auto"/>
            <w:hideMark/>
          </w:tcPr>
          <w:p w14:paraId="2318289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70D8E0D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3254" w:type="dxa"/>
            <w:gridSpan w:val="2"/>
            <w:tcBorders>
              <w:top w:val="nil"/>
              <w:left w:val="nil"/>
              <w:bottom w:val="single" w:sz="4" w:space="0" w:color="auto"/>
              <w:right w:val="single" w:sz="4" w:space="0" w:color="auto"/>
            </w:tcBorders>
            <w:shd w:val="clear" w:color="auto" w:fill="auto"/>
            <w:hideMark/>
          </w:tcPr>
          <w:p w14:paraId="4B37AC9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r>
      <w:tr w:rsidR="00AE0C66" w:rsidRPr="00CC4E0B" w14:paraId="63C89976"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183A4885"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EFCDC8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23</w:t>
            </w:r>
          </w:p>
        </w:tc>
        <w:tc>
          <w:tcPr>
            <w:tcW w:w="2753" w:type="dxa"/>
            <w:tcBorders>
              <w:top w:val="nil"/>
              <w:left w:val="nil"/>
              <w:bottom w:val="single" w:sz="4" w:space="0" w:color="auto"/>
              <w:right w:val="single" w:sz="4" w:space="0" w:color="auto"/>
            </w:tcBorders>
            <w:shd w:val="clear" w:color="auto" w:fill="auto"/>
            <w:noWrap/>
            <w:vAlign w:val="bottom"/>
            <w:hideMark/>
          </w:tcPr>
          <w:p w14:paraId="15A4E21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Valve Control Alert</w:t>
            </w:r>
          </w:p>
        </w:tc>
        <w:tc>
          <w:tcPr>
            <w:tcW w:w="682" w:type="dxa"/>
            <w:tcBorders>
              <w:top w:val="nil"/>
              <w:left w:val="nil"/>
              <w:bottom w:val="single" w:sz="4" w:space="0" w:color="auto"/>
              <w:right w:val="single" w:sz="4" w:space="0" w:color="auto"/>
            </w:tcBorders>
            <w:shd w:val="clear" w:color="auto" w:fill="auto"/>
            <w:noWrap/>
            <w:hideMark/>
          </w:tcPr>
          <w:p w14:paraId="718244E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D9B174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31D80CD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4870F04A" w14:textId="153CB2A0" w:rsidR="00E247AF" w:rsidRPr="00CC4E0B" w:rsidRDefault="00E247AF" w:rsidP="00911A80">
            <w:pPr>
              <w:jc w:val="cente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r</w:t>
            </w:r>
            <w:r w:rsidR="00E632AD">
              <w:rPr>
                <w:rFonts w:ascii="Calibri" w:eastAsia="Times New Roman" w:hAnsi="Calibri" w:cs="Calibri"/>
                <w:color w:val="000000"/>
                <w:sz w:val="22"/>
                <w:szCs w:val="22"/>
                <w:lang w:eastAsia="en-US"/>
              </w:rPr>
              <w:t>w</w:t>
            </w:r>
            <w:proofErr w:type="spellEnd"/>
          </w:p>
        </w:tc>
        <w:tc>
          <w:tcPr>
            <w:tcW w:w="1848" w:type="dxa"/>
            <w:tcBorders>
              <w:top w:val="nil"/>
              <w:left w:val="nil"/>
              <w:bottom w:val="single" w:sz="4" w:space="0" w:color="auto"/>
              <w:right w:val="single" w:sz="4" w:space="0" w:color="auto"/>
            </w:tcBorders>
            <w:shd w:val="clear" w:color="auto" w:fill="auto"/>
            <w:hideMark/>
          </w:tcPr>
          <w:p w14:paraId="2FBF277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5359DF3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3254" w:type="dxa"/>
            <w:gridSpan w:val="2"/>
            <w:tcBorders>
              <w:top w:val="nil"/>
              <w:left w:val="nil"/>
              <w:bottom w:val="single" w:sz="4" w:space="0" w:color="auto"/>
              <w:right w:val="single" w:sz="4" w:space="0" w:color="auto"/>
            </w:tcBorders>
            <w:shd w:val="clear" w:color="auto" w:fill="auto"/>
            <w:hideMark/>
          </w:tcPr>
          <w:p w14:paraId="39D60D4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r>
      <w:tr w:rsidR="00AE0C66" w:rsidRPr="00CC4E0B" w14:paraId="464A583E"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1B42BF2"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806A1D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24</w:t>
            </w:r>
          </w:p>
        </w:tc>
        <w:tc>
          <w:tcPr>
            <w:tcW w:w="2753" w:type="dxa"/>
            <w:tcBorders>
              <w:top w:val="nil"/>
              <w:left w:val="nil"/>
              <w:bottom w:val="single" w:sz="4" w:space="0" w:color="auto"/>
              <w:right w:val="single" w:sz="4" w:space="0" w:color="auto"/>
            </w:tcBorders>
            <w:shd w:val="clear" w:color="auto" w:fill="auto"/>
            <w:noWrap/>
            <w:vAlign w:val="bottom"/>
            <w:hideMark/>
          </w:tcPr>
          <w:p w14:paraId="517C183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Commissioning Alert</w:t>
            </w:r>
          </w:p>
        </w:tc>
        <w:tc>
          <w:tcPr>
            <w:tcW w:w="682" w:type="dxa"/>
            <w:tcBorders>
              <w:top w:val="nil"/>
              <w:left w:val="nil"/>
              <w:bottom w:val="single" w:sz="4" w:space="0" w:color="auto"/>
              <w:right w:val="single" w:sz="4" w:space="0" w:color="auto"/>
            </w:tcBorders>
            <w:shd w:val="clear" w:color="auto" w:fill="auto"/>
            <w:noWrap/>
            <w:hideMark/>
          </w:tcPr>
          <w:p w14:paraId="20B9BEA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0D43A9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38D809C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52FC9C44" w14:textId="6A08A9C7" w:rsidR="00E247AF" w:rsidRPr="00CC4E0B" w:rsidRDefault="00E247AF" w:rsidP="00911A80">
            <w:pPr>
              <w:jc w:val="cente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r</w:t>
            </w:r>
            <w:r w:rsidR="00E632AD">
              <w:rPr>
                <w:rFonts w:ascii="Calibri" w:eastAsia="Times New Roman" w:hAnsi="Calibri" w:cs="Calibri"/>
                <w:color w:val="000000"/>
                <w:sz w:val="22"/>
                <w:szCs w:val="22"/>
                <w:lang w:eastAsia="en-US"/>
              </w:rPr>
              <w:t>w</w:t>
            </w:r>
            <w:proofErr w:type="spellEnd"/>
          </w:p>
        </w:tc>
        <w:tc>
          <w:tcPr>
            <w:tcW w:w="1848" w:type="dxa"/>
            <w:tcBorders>
              <w:top w:val="nil"/>
              <w:left w:val="nil"/>
              <w:bottom w:val="single" w:sz="4" w:space="0" w:color="auto"/>
              <w:right w:val="single" w:sz="4" w:space="0" w:color="auto"/>
            </w:tcBorders>
            <w:shd w:val="clear" w:color="auto" w:fill="auto"/>
            <w:hideMark/>
          </w:tcPr>
          <w:p w14:paraId="4003CFA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6D41B8D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0D5D106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736164CC"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D2817C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625955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25</w:t>
            </w:r>
          </w:p>
        </w:tc>
        <w:tc>
          <w:tcPr>
            <w:tcW w:w="2753" w:type="dxa"/>
            <w:tcBorders>
              <w:top w:val="nil"/>
              <w:left w:val="nil"/>
              <w:bottom w:val="single" w:sz="4" w:space="0" w:color="auto"/>
              <w:right w:val="single" w:sz="4" w:space="0" w:color="auto"/>
            </w:tcBorders>
            <w:shd w:val="clear" w:color="auto" w:fill="auto"/>
            <w:noWrap/>
            <w:vAlign w:val="bottom"/>
            <w:hideMark/>
          </w:tcPr>
          <w:p w14:paraId="1ADF3F9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Air Supply Alert</w:t>
            </w:r>
          </w:p>
        </w:tc>
        <w:tc>
          <w:tcPr>
            <w:tcW w:w="682" w:type="dxa"/>
            <w:tcBorders>
              <w:top w:val="nil"/>
              <w:left w:val="nil"/>
              <w:bottom w:val="single" w:sz="4" w:space="0" w:color="auto"/>
              <w:right w:val="single" w:sz="4" w:space="0" w:color="auto"/>
            </w:tcBorders>
            <w:shd w:val="clear" w:color="auto" w:fill="auto"/>
            <w:noWrap/>
            <w:hideMark/>
          </w:tcPr>
          <w:p w14:paraId="0196550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F49901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442A91D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30289F85" w14:textId="3BE4F876" w:rsidR="00E247AF" w:rsidRPr="00CC4E0B" w:rsidRDefault="00E247AF" w:rsidP="00911A80">
            <w:pPr>
              <w:jc w:val="cente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r</w:t>
            </w:r>
            <w:r w:rsidR="00E632AD">
              <w:rPr>
                <w:rFonts w:ascii="Calibri" w:eastAsia="Times New Roman" w:hAnsi="Calibri" w:cs="Calibri"/>
                <w:color w:val="000000"/>
                <w:sz w:val="22"/>
                <w:szCs w:val="22"/>
                <w:lang w:eastAsia="en-US"/>
              </w:rPr>
              <w:t>w</w:t>
            </w:r>
            <w:proofErr w:type="spellEnd"/>
          </w:p>
        </w:tc>
        <w:tc>
          <w:tcPr>
            <w:tcW w:w="1848" w:type="dxa"/>
            <w:tcBorders>
              <w:top w:val="nil"/>
              <w:left w:val="nil"/>
              <w:bottom w:val="single" w:sz="4" w:space="0" w:color="auto"/>
              <w:right w:val="single" w:sz="4" w:space="0" w:color="auto"/>
            </w:tcBorders>
            <w:shd w:val="clear" w:color="auto" w:fill="auto"/>
            <w:hideMark/>
          </w:tcPr>
          <w:p w14:paraId="217C8BA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single" w:sz="4" w:space="0" w:color="auto"/>
              <w:right w:val="single" w:sz="4" w:space="0" w:color="auto"/>
            </w:tcBorders>
            <w:shd w:val="clear" w:color="auto" w:fill="auto"/>
            <w:hideMark/>
          </w:tcPr>
          <w:p w14:paraId="42076E4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321F3C8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313E8DA5"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7A64E5EF"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0BD5FD8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26</w:t>
            </w:r>
          </w:p>
        </w:tc>
        <w:tc>
          <w:tcPr>
            <w:tcW w:w="2753" w:type="dxa"/>
            <w:tcBorders>
              <w:top w:val="nil"/>
              <w:left w:val="nil"/>
              <w:bottom w:val="nil"/>
              <w:right w:val="single" w:sz="4" w:space="0" w:color="auto"/>
            </w:tcBorders>
            <w:shd w:val="clear" w:color="auto" w:fill="auto"/>
            <w:noWrap/>
            <w:vAlign w:val="bottom"/>
            <w:hideMark/>
          </w:tcPr>
          <w:p w14:paraId="2B6C200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Supporting Hardware Alert</w:t>
            </w:r>
          </w:p>
        </w:tc>
        <w:tc>
          <w:tcPr>
            <w:tcW w:w="682" w:type="dxa"/>
            <w:tcBorders>
              <w:top w:val="nil"/>
              <w:left w:val="nil"/>
              <w:bottom w:val="nil"/>
              <w:right w:val="single" w:sz="4" w:space="0" w:color="auto"/>
            </w:tcBorders>
            <w:shd w:val="clear" w:color="auto" w:fill="auto"/>
            <w:noWrap/>
            <w:hideMark/>
          </w:tcPr>
          <w:p w14:paraId="6E165DC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6B195B7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nil"/>
              <w:right w:val="single" w:sz="4" w:space="0" w:color="auto"/>
            </w:tcBorders>
            <w:shd w:val="clear" w:color="auto" w:fill="auto"/>
            <w:hideMark/>
          </w:tcPr>
          <w:p w14:paraId="46D69D8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3267026A" w14:textId="7E4C014C" w:rsidR="00E247AF" w:rsidRPr="00CC4E0B" w:rsidRDefault="00E247AF" w:rsidP="00911A80">
            <w:pPr>
              <w:jc w:val="cente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r</w:t>
            </w:r>
            <w:r w:rsidR="00E632AD">
              <w:rPr>
                <w:rFonts w:ascii="Calibri" w:eastAsia="Times New Roman" w:hAnsi="Calibri" w:cs="Calibri"/>
                <w:color w:val="000000"/>
                <w:sz w:val="22"/>
                <w:szCs w:val="22"/>
                <w:lang w:eastAsia="en-US"/>
              </w:rPr>
              <w:t>w</w:t>
            </w:r>
            <w:proofErr w:type="spellEnd"/>
          </w:p>
        </w:tc>
        <w:tc>
          <w:tcPr>
            <w:tcW w:w="1848" w:type="dxa"/>
            <w:tcBorders>
              <w:top w:val="nil"/>
              <w:left w:val="nil"/>
              <w:bottom w:val="nil"/>
              <w:right w:val="single" w:sz="4" w:space="0" w:color="auto"/>
            </w:tcBorders>
            <w:shd w:val="clear" w:color="auto" w:fill="auto"/>
            <w:hideMark/>
          </w:tcPr>
          <w:p w14:paraId="34D46E5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0 - 3</w:t>
            </w:r>
          </w:p>
        </w:tc>
        <w:tc>
          <w:tcPr>
            <w:tcW w:w="1085" w:type="dxa"/>
            <w:tcBorders>
              <w:top w:val="nil"/>
              <w:left w:val="nil"/>
              <w:bottom w:val="nil"/>
              <w:right w:val="single" w:sz="4" w:space="0" w:color="auto"/>
            </w:tcBorders>
            <w:shd w:val="clear" w:color="auto" w:fill="auto"/>
            <w:hideMark/>
          </w:tcPr>
          <w:p w14:paraId="549973D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nil"/>
              <w:right w:val="single" w:sz="4" w:space="0" w:color="auto"/>
            </w:tcBorders>
            <w:shd w:val="clear" w:color="auto" w:fill="auto"/>
            <w:hideMark/>
          </w:tcPr>
          <w:p w14:paraId="1DFDEB7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E632AD" w14:paraId="75277C99"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47CCB7E0" w14:textId="5108B173" w:rsidR="00E247AF" w:rsidRPr="00992444" w:rsidRDefault="006F401D"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95</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13B6EA6A"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ALERT_STATE</w:t>
            </w:r>
          </w:p>
        </w:tc>
        <w:tc>
          <w:tcPr>
            <w:tcW w:w="682" w:type="dxa"/>
            <w:tcBorders>
              <w:top w:val="single" w:sz="8" w:space="0" w:color="auto"/>
              <w:left w:val="nil"/>
              <w:bottom w:val="single" w:sz="4" w:space="0" w:color="auto"/>
              <w:right w:val="single" w:sz="4" w:space="0" w:color="auto"/>
            </w:tcBorders>
            <w:shd w:val="clear" w:color="auto" w:fill="auto"/>
            <w:hideMark/>
          </w:tcPr>
          <w:p w14:paraId="6B4B966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single" w:sz="8" w:space="0" w:color="auto"/>
              <w:left w:val="nil"/>
              <w:bottom w:val="single" w:sz="4" w:space="0" w:color="auto"/>
              <w:right w:val="single" w:sz="4" w:space="0" w:color="auto"/>
            </w:tcBorders>
            <w:shd w:val="clear" w:color="auto" w:fill="auto"/>
            <w:hideMark/>
          </w:tcPr>
          <w:p w14:paraId="4DD612E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28A13E1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25</w:t>
            </w:r>
          </w:p>
        </w:tc>
        <w:tc>
          <w:tcPr>
            <w:tcW w:w="522" w:type="dxa"/>
            <w:tcBorders>
              <w:top w:val="single" w:sz="8" w:space="0" w:color="auto"/>
              <w:left w:val="nil"/>
              <w:bottom w:val="single" w:sz="4" w:space="0" w:color="auto"/>
              <w:right w:val="single" w:sz="4" w:space="0" w:color="auto"/>
            </w:tcBorders>
            <w:shd w:val="clear" w:color="auto" w:fill="auto"/>
            <w:hideMark/>
          </w:tcPr>
          <w:p w14:paraId="4CD85F2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23C68693"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12258C7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458AB3F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4F2BFF53"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06E3E050"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F2111BC"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noWrap/>
            <w:vAlign w:val="bottom"/>
            <w:hideMark/>
          </w:tcPr>
          <w:p w14:paraId="62B24DB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Deviation Alert</w:t>
            </w:r>
          </w:p>
        </w:tc>
        <w:tc>
          <w:tcPr>
            <w:tcW w:w="682" w:type="dxa"/>
            <w:tcBorders>
              <w:top w:val="nil"/>
              <w:left w:val="nil"/>
              <w:bottom w:val="single" w:sz="4" w:space="0" w:color="auto"/>
              <w:right w:val="single" w:sz="4" w:space="0" w:color="auto"/>
            </w:tcBorders>
            <w:shd w:val="clear" w:color="auto" w:fill="auto"/>
            <w:noWrap/>
            <w:hideMark/>
          </w:tcPr>
          <w:p w14:paraId="6D5D09A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547214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34D49F3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5BEC2B6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0E4A4AB7"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532113B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36FE270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2DE7FF42"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65EEED70"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A17DD2C"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noWrap/>
            <w:vAlign w:val="bottom"/>
            <w:hideMark/>
          </w:tcPr>
          <w:p w14:paraId="208CA1A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Position </w:t>
            </w:r>
            <w:proofErr w:type="spellStart"/>
            <w:r w:rsidRPr="00992444">
              <w:rPr>
                <w:rFonts w:ascii="Calibri" w:eastAsia="Times New Roman" w:hAnsi="Calibri" w:cs="Calibri"/>
                <w:i/>
                <w:iCs/>
                <w:color w:val="000000"/>
                <w:sz w:val="22"/>
                <w:szCs w:val="22"/>
                <w:lang w:eastAsia="en-US"/>
              </w:rPr>
              <w:t>HiHi</w:t>
            </w:r>
            <w:proofErr w:type="spellEnd"/>
            <w:r w:rsidRPr="00992444">
              <w:rPr>
                <w:rFonts w:ascii="Calibri" w:eastAsia="Times New Roman" w:hAnsi="Calibri" w:cs="Calibri"/>
                <w:i/>
                <w:iCs/>
                <w:color w:val="000000"/>
                <w:sz w:val="22"/>
                <w:szCs w:val="22"/>
                <w:lang w:eastAsia="en-US"/>
              </w:rPr>
              <w:t xml:space="preserve"> Alert</w:t>
            </w:r>
          </w:p>
        </w:tc>
        <w:tc>
          <w:tcPr>
            <w:tcW w:w="682" w:type="dxa"/>
            <w:tcBorders>
              <w:top w:val="nil"/>
              <w:left w:val="nil"/>
              <w:bottom w:val="single" w:sz="4" w:space="0" w:color="auto"/>
              <w:right w:val="single" w:sz="4" w:space="0" w:color="auto"/>
            </w:tcBorders>
            <w:shd w:val="clear" w:color="auto" w:fill="auto"/>
            <w:noWrap/>
            <w:hideMark/>
          </w:tcPr>
          <w:p w14:paraId="4E222DC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043084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76A1759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2B290DF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610A0DDB"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59C262D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1156117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029B14F8"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8384D56"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2FBA538"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noWrap/>
            <w:vAlign w:val="bottom"/>
            <w:hideMark/>
          </w:tcPr>
          <w:p w14:paraId="6AFE526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Position Hi Alert</w:t>
            </w:r>
          </w:p>
        </w:tc>
        <w:tc>
          <w:tcPr>
            <w:tcW w:w="682" w:type="dxa"/>
            <w:tcBorders>
              <w:top w:val="nil"/>
              <w:left w:val="nil"/>
              <w:bottom w:val="single" w:sz="4" w:space="0" w:color="auto"/>
              <w:right w:val="single" w:sz="4" w:space="0" w:color="auto"/>
            </w:tcBorders>
            <w:shd w:val="clear" w:color="auto" w:fill="auto"/>
            <w:noWrap/>
            <w:hideMark/>
          </w:tcPr>
          <w:p w14:paraId="39ABF2F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494B46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27D91ED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4F80247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0204FD8C"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147F9C6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7EA1071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5F113A33"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1280265E"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94CA76F"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noWrap/>
            <w:vAlign w:val="bottom"/>
            <w:hideMark/>
          </w:tcPr>
          <w:p w14:paraId="6CC0428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Position Lo Alert</w:t>
            </w:r>
          </w:p>
        </w:tc>
        <w:tc>
          <w:tcPr>
            <w:tcW w:w="682" w:type="dxa"/>
            <w:tcBorders>
              <w:top w:val="nil"/>
              <w:left w:val="nil"/>
              <w:bottom w:val="single" w:sz="4" w:space="0" w:color="auto"/>
              <w:right w:val="single" w:sz="4" w:space="0" w:color="auto"/>
            </w:tcBorders>
            <w:shd w:val="clear" w:color="auto" w:fill="auto"/>
            <w:noWrap/>
            <w:hideMark/>
          </w:tcPr>
          <w:p w14:paraId="26C478B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A58490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07F6094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4CFA99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DA8C3F1"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3E71CB1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2E8929B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1735CA30"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2F29AA2"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023061B"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5</w:t>
            </w:r>
          </w:p>
        </w:tc>
        <w:tc>
          <w:tcPr>
            <w:tcW w:w="2753" w:type="dxa"/>
            <w:tcBorders>
              <w:top w:val="nil"/>
              <w:left w:val="nil"/>
              <w:bottom w:val="single" w:sz="4" w:space="0" w:color="auto"/>
              <w:right w:val="single" w:sz="4" w:space="0" w:color="auto"/>
            </w:tcBorders>
            <w:shd w:val="clear" w:color="auto" w:fill="auto"/>
            <w:noWrap/>
            <w:vAlign w:val="bottom"/>
            <w:hideMark/>
          </w:tcPr>
          <w:p w14:paraId="7AADF7B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Position LoLo Alert</w:t>
            </w:r>
          </w:p>
        </w:tc>
        <w:tc>
          <w:tcPr>
            <w:tcW w:w="682" w:type="dxa"/>
            <w:tcBorders>
              <w:top w:val="nil"/>
              <w:left w:val="nil"/>
              <w:bottom w:val="single" w:sz="4" w:space="0" w:color="auto"/>
              <w:right w:val="single" w:sz="4" w:space="0" w:color="auto"/>
            </w:tcBorders>
            <w:shd w:val="clear" w:color="auto" w:fill="auto"/>
            <w:noWrap/>
            <w:hideMark/>
          </w:tcPr>
          <w:p w14:paraId="7F04693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7453F11"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6691522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7009A05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3C594BAD"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48B9017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7C7B09D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6CCF9D4A"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059A4CC3"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B7F8699"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6</w:t>
            </w:r>
          </w:p>
        </w:tc>
        <w:tc>
          <w:tcPr>
            <w:tcW w:w="2753" w:type="dxa"/>
            <w:tcBorders>
              <w:top w:val="nil"/>
              <w:left w:val="nil"/>
              <w:bottom w:val="single" w:sz="4" w:space="0" w:color="auto"/>
              <w:right w:val="single" w:sz="4" w:space="0" w:color="auto"/>
            </w:tcBorders>
            <w:shd w:val="clear" w:color="auto" w:fill="auto"/>
            <w:noWrap/>
            <w:vAlign w:val="bottom"/>
            <w:hideMark/>
          </w:tcPr>
          <w:p w14:paraId="365B401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Set Point Timeout Alert</w:t>
            </w:r>
          </w:p>
        </w:tc>
        <w:tc>
          <w:tcPr>
            <w:tcW w:w="682" w:type="dxa"/>
            <w:tcBorders>
              <w:top w:val="nil"/>
              <w:left w:val="nil"/>
              <w:bottom w:val="single" w:sz="4" w:space="0" w:color="auto"/>
              <w:right w:val="single" w:sz="4" w:space="0" w:color="auto"/>
            </w:tcBorders>
            <w:shd w:val="clear" w:color="auto" w:fill="auto"/>
            <w:noWrap/>
            <w:hideMark/>
          </w:tcPr>
          <w:p w14:paraId="65B5DDF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D11F88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0577D65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6166A12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3940E49B"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098ED1D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4714320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488EEEF0"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73D217EA"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DEC6BE9"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7</w:t>
            </w:r>
          </w:p>
        </w:tc>
        <w:tc>
          <w:tcPr>
            <w:tcW w:w="2753" w:type="dxa"/>
            <w:tcBorders>
              <w:top w:val="nil"/>
              <w:left w:val="nil"/>
              <w:bottom w:val="single" w:sz="4" w:space="0" w:color="auto"/>
              <w:right w:val="single" w:sz="4" w:space="0" w:color="auto"/>
            </w:tcBorders>
            <w:shd w:val="clear" w:color="auto" w:fill="auto"/>
            <w:noWrap/>
            <w:vAlign w:val="bottom"/>
            <w:hideMark/>
          </w:tcPr>
          <w:p w14:paraId="51F4A5E1"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Near Close Alert</w:t>
            </w:r>
          </w:p>
        </w:tc>
        <w:tc>
          <w:tcPr>
            <w:tcW w:w="682" w:type="dxa"/>
            <w:tcBorders>
              <w:top w:val="nil"/>
              <w:left w:val="nil"/>
              <w:bottom w:val="single" w:sz="4" w:space="0" w:color="auto"/>
              <w:right w:val="single" w:sz="4" w:space="0" w:color="auto"/>
            </w:tcBorders>
            <w:shd w:val="clear" w:color="auto" w:fill="auto"/>
            <w:noWrap/>
            <w:hideMark/>
          </w:tcPr>
          <w:p w14:paraId="318C999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9ECB1BB"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086B538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186F96B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0BF6BBD0"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138FC44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0D6A781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3666BBDE"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E715770"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D342CE4"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8</w:t>
            </w:r>
          </w:p>
        </w:tc>
        <w:tc>
          <w:tcPr>
            <w:tcW w:w="2753" w:type="dxa"/>
            <w:tcBorders>
              <w:top w:val="nil"/>
              <w:left w:val="nil"/>
              <w:bottom w:val="single" w:sz="4" w:space="0" w:color="auto"/>
              <w:right w:val="single" w:sz="4" w:space="0" w:color="auto"/>
            </w:tcBorders>
            <w:shd w:val="clear" w:color="auto" w:fill="auto"/>
            <w:noWrap/>
            <w:vAlign w:val="bottom"/>
            <w:hideMark/>
          </w:tcPr>
          <w:p w14:paraId="65AB126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Travel Accumulation </w:t>
            </w:r>
            <w:proofErr w:type="gramStart"/>
            <w:r w:rsidRPr="00992444">
              <w:rPr>
                <w:rFonts w:ascii="Calibri" w:eastAsia="Times New Roman" w:hAnsi="Calibri" w:cs="Calibri"/>
                <w:i/>
                <w:iCs/>
                <w:color w:val="000000"/>
                <w:sz w:val="22"/>
                <w:szCs w:val="22"/>
                <w:lang w:eastAsia="en-US"/>
              </w:rPr>
              <w:t>A</w:t>
            </w:r>
            <w:proofErr w:type="gramEnd"/>
            <w:r w:rsidRPr="00992444">
              <w:rPr>
                <w:rFonts w:ascii="Calibri" w:eastAsia="Times New Roman" w:hAnsi="Calibri" w:cs="Calibri"/>
                <w:i/>
                <w:iCs/>
                <w:color w:val="000000"/>
                <w:sz w:val="22"/>
                <w:szCs w:val="22"/>
                <w:lang w:eastAsia="en-US"/>
              </w:rPr>
              <w:t xml:space="preserve"> Alert</w:t>
            </w:r>
          </w:p>
        </w:tc>
        <w:tc>
          <w:tcPr>
            <w:tcW w:w="682" w:type="dxa"/>
            <w:tcBorders>
              <w:top w:val="nil"/>
              <w:left w:val="nil"/>
              <w:bottom w:val="single" w:sz="4" w:space="0" w:color="auto"/>
              <w:right w:val="single" w:sz="4" w:space="0" w:color="auto"/>
            </w:tcBorders>
            <w:shd w:val="clear" w:color="auto" w:fill="auto"/>
            <w:noWrap/>
            <w:hideMark/>
          </w:tcPr>
          <w:p w14:paraId="6EEEB32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65B5A3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09A1172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401C98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39BEBEC"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1FB68DF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3970C5F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6A302F13"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1E41FD28"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499A246"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9</w:t>
            </w:r>
          </w:p>
        </w:tc>
        <w:tc>
          <w:tcPr>
            <w:tcW w:w="2753" w:type="dxa"/>
            <w:tcBorders>
              <w:top w:val="nil"/>
              <w:left w:val="nil"/>
              <w:bottom w:val="single" w:sz="4" w:space="0" w:color="auto"/>
              <w:right w:val="single" w:sz="4" w:space="0" w:color="auto"/>
            </w:tcBorders>
            <w:shd w:val="clear" w:color="auto" w:fill="auto"/>
            <w:noWrap/>
            <w:vAlign w:val="bottom"/>
            <w:hideMark/>
          </w:tcPr>
          <w:p w14:paraId="74F340D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Travel Accumulation B Alert</w:t>
            </w:r>
          </w:p>
        </w:tc>
        <w:tc>
          <w:tcPr>
            <w:tcW w:w="682" w:type="dxa"/>
            <w:tcBorders>
              <w:top w:val="nil"/>
              <w:left w:val="nil"/>
              <w:bottom w:val="single" w:sz="4" w:space="0" w:color="auto"/>
              <w:right w:val="single" w:sz="4" w:space="0" w:color="auto"/>
            </w:tcBorders>
            <w:shd w:val="clear" w:color="auto" w:fill="auto"/>
            <w:noWrap/>
            <w:hideMark/>
          </w:tcPr>
          <w:p w14:paraId="330BDAD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8D7367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235103D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760E1B8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6443AD5"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5291B6D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3B2088E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6B35EE45"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58AD819"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A911C03"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10</w:t>
            </w:r>
          </w:p>
        </w:tc>
        <w:tc>
          <w:tcPr>
            <w:tcW w:w="2753" w:type="dxa"/>
            <w:tcBorders>
              <w:top w:val="nil"/>
              <w:left w:val="nil"/>
              <w:bottom w:val="single" w:sz="4" w:space="0" w:color="auto"/>
              <w:right w:val="single" w:sz="4" w:space="0" w:color="auto"/>
            </w:tcBorders>
            <w:shd w:val="clear" w:color="auto" w:fill="auto"/>
            <w:noWrap/>
            <w:vAlign w:val="bottom"/>
            <w:hideMark/>
          </w:tcPr>
          <w:p w14:paraId="3BEC6C4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Cycle Counter </w:t>
            </w:r>
            <w:proofErr w:type="gramStart"/>
            <w:r w:rsidRPr="00992444">
              <w:rPr>
                <w:rFonts w:ascii="Calibri" w:eastAsia="Times New Roman" w:hAnsi="Calibri" w:cs="Calibri"/>
                <w:i/>
                <w:iCs/>
                <w:color w:val="000000"/>
                <w:sz w:val="22"/>
                <w:szCs w:val="22"/>
                <w:lang w:eastAsia="en-US"/>
              </w:rPr>
              <w:t>A</w:t>
            </w:r>
            <w:proofErr w:type="gramEnd"/>
            <w:r w:rsidRPr="00992444">
              <w:rPr>
                <w:rFonts w:ascii="Calibri" w:eastAsia="Times New Roman" w:hAnsi="Calibri" w:cs="Calibri"/>
                <w:i/>
                <w:iCs/>
                <w:color w:val="000000"/>
                <w:sz w:val="22"/>
                <w:szCs w:val="22"/>
                <w:lang w:eastAsia="en-US"/>
              </w:rPr>
              <w:t xml:space="preserve"> Alert</w:t>
            </w:r>
          </w:p>
        </w:tc>
        <w:tc>
          <w:tcPr>
            <w:tcW w:w="682" w:type="dxa"/>
            <w:tcBorders>
              <w:top w:val="nil"/>
              <w:left w:val="nil"/>
              <w:bottom w:val="single" w:sz="4" w:space="0" w:color="auto"/>
              <w:right w:val="single" w:sz="4" w:space="0" w:color="auto"/>
            </w:tcBorders>
            <w:shd w:val="clear" w:color="auto" w:fill="auto"/>
            <w:noWrap/>
            <w:hideMark/>
          </w:tcPr>
          <w:p w14:paraId="780249F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ADD4E3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670E95F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359C9DA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4588627"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631F5D6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454E62E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0E119167"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0F02B48C"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5D50C7D"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11</w:t>
            </w:r>
          </w:p>
        </w:tc>
        <w:tc>
          <w:tcPr>
            <w:tcW w:w="2753" w:type="dxa"/>
            <w:tcBorders>
              <w:top w:val="nil"/>
              <w:left w:val="nil"/>
              <w:bottom w:val="single" w:sz="4" w:space="0" w:color="auto"/>
              <w:right w:val="single" w:sz="4" w:space="0" w:color="auto"/>
            </w:tcBorders>
            <w:shd w:val="clear" w:color="auto" w:fill="auto"/>
            <w:noWrap/>
            <w:vAlign w:val="bottom"/>
            <w:hideMark/>
          </w:tcPr>
          <w:p w14:paraId="094D0901"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Cycle Counter B Alert</w:t>
            </w:r>
          </w:p>
        </w:tc>
        <w:tc>
          <w:tcPr>
            <w:tcW w:w="682" w:type="dxa"/>
            <w:tcBorders>
              <w:top w:val="nil"/>
              <w:left w:val="nil"/>
              <w:bottom w:val="single" w:sz="4" w:space="0" w:color="auto"/>
              <w:right w:val="single" w:sz="4" w:space="0" w:color="auto"/>
            </w:tcBorders>
            <w:shd w:val="clear" w:color="auto" w:fill="auto"/>
            <w:noWrap/>
            <w:hideMark/>
          </w:tcPr>
          <w:p w14:paraId="6B5F2CE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D4B577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0E67424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2A6673A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376FFA61"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5DE528D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3B5D870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6F56B518"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303D3F0"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4E68EE1"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12</w:t>
            </w:r>
          </w:p>
        </w:tc>
        <w:tc>
          <w:tcPr>
            <w:tcW w:w="2753" w:type="dxa"/>
            <w:tcBorders>
              <w:top w:val="nil"/>
              <w:left w:val="nil"/>
              <w:bottom w:val="single" w:sz="4" w:space="0" w:color="auto"/>
              <w:right w:val="single" w:sz="4" w:space="0" w:color="auto"/>
            </w:tcBorders>
            <w:shd w:val="clear" w:color="000000" w:fill="FFFF00"/>
            <w:noWrap/>
            <w:vAlign w:val="bottom"/>
            <w:hideMark/>
          </w:tcPr>
          <w:p w14:paraId="2C042EC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Working Time Alert</w:t>
            </w:r>
          </w:p>
        </w:tc>
        <w:tc>
          <w:tcPr>
            <w:tcW w:w="682" w:type="dxa"/>
            <w:tcBorders>
              <w:top w:val="nil"/>
              <w:left w:val="nil"/>
              <w:bottom w:val="single" w:sz="4" w:space="0" w:color="auto"/>
              <w:right w:val="single" w:sz="4" w:space="0" w:color="auto"/>
            </w:tcBorders>
            <w:shd w:val="clear" w:color="auto" w:fill="auto"/>
            <w:noWrap/>
            <w:hideMark/>
          </w:tcPr>
          <w:p w14:paraId="37831E06"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C23999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3CC7B4F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5475EDF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4B36600A"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000F348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625EF12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2F01B7B8"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6C6E4337"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D158B97"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13</w:t>
            </w:r>
          </w:p>
        </w:tc>
        <w:tc>
          <w:tcPr>
            <w:tcW w:w="2753" w:type="dxa"/>
            <w:tcBorders>
              <w:top w:val="nil"/>
              <w:left w:val="nil"/>
              <w:bottom w:val="single" w:sz="4" w:space="0" w:color="auto"/>
              <w:right w:val="single" w:sz="4" w:space="0" w:color="auto"/>
            </w:tcBorders>
            <w:shd w:val="clear" w:color="auto" w:fill="auto"/>
            <w:noWrap/>
            <w:vAlign w:val="bottom"/>
            <w:hideMark/>
          </w:tcPr>
          <w:p w14:paraId="1E990E61"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Supply Pressure Hi Alert</w:t>
            </w:r>
          </w:p>
        </w:tc>
        <w:tc>
          <w:tcPr>
            <w:tcW w:w="682" w:type="dxa"/>
            <w:tcBorders>
              <w:top w:val="nil"/>
              <w:left w:val="nil"/>
              <w:bottom w:val="single" w:sz="4" w:space="0" w:color="auto"/>
              <w:right w:val="single" w:sz="4" w:space="0" w:color="auto"/>
            </w:tcBorders>
            <w:shd w:val="clear" w:color="auto" w:fill="auto"/>
            <w:noWrap/>
            <w:hideMark/>
          </w:tcPr>
          <w:p w14:paraId="70C94FA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6012D7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2639A41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C59D8C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6DDF42BB"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290FEF5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635E2D6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334E0ABC"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6FF1D0C1"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AE25DD2"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14</w:t>
            </w:r>
          </w:p>
        </w:tc>
        <w:tc>
          <w:tcPr>
            <w:tcW w:w="2753" w:type="dxa"/>
            <w:tcBorders>
              <w:top w:val="nil"/>
              <w:left w:val="nil"/>
              <w:bottom w:val="single" w:sz="4" w:space="0" w:color="auto"/>
              <w:right w:val="single" w:sz="4" w:space="0" w:color="auto"/>
            </w:tcBorders>
            <w:shd w:val="clear" w:color="auto" w:fill="auto"/>
            <w:noWrap/>
            <w:vAlign w:val="bottom"/>
            <w:hideMark/>
          </w:tcPr>
          <w:p w14:paraId="493615B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Supply Pressure Lo Alert</w:t>
            </w:r>
          </w:p>
        </w:tc>
        <w:tc>
          <w:tcPr>
            <w:tcW w:w="682" w:type="dxa"/>
            <w:tcBorders>
              <w:top w:val="nil"/>
              <w:left w:val="nil"/>
              <w:bottom w:val="single" w:sz="4" w:space="0" w:color="auto"/>
              <w:right w:val="single" w:sz="4" w:space="0" w:color="auto"/>
            </w:tcBorders>
            <w:shd w:val="clear" w:color="auto" w:fill="auto"/>
            <w:noWrap/>
            <w:hideMark/>
          </w:tcPr>
          <w:p w14:paraId="3AEC9BF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2286EA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0429FCA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59CE291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50A7D4A"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0E75735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4AD6F3A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4C47154F"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3FEA98F"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BBBB5ED"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15</w:t>
            </w:r>
          </w:p>
        </w:tc>
        <w:tc>
          <w:tcPr>
            <w:tcW w:w="2753" w:type="dxa"/>
            <w:tcBorders>
              <w:top w:val="nil"/>
              <w:left w:val="nil"/>
              <w:bottom w:val="single" w:sz="4" w:space="0" w:color="auto"/>
              <w:right w:val="single" w:sz="4" w:space="0" w:color="auto"/>
            </w:tcBorders>
            <w:shd w:val="clear" w:color="auto" w:fill="auto"/>
            <w:noWrap/>
            <w:vAlign w:val="bottom"/>
            <w:hideMark/>
          </w:tcPr>
          <w:p w14:paraId="1B3F434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Supply Pressure LoLo Alert</w:t>
            </w:r>
          </w:p>
        </w:tc>
        <w:tc>
          <w:tcPr>
            <w:tcW w:w="682" w:type="dxa"/>
            <w:tcBorders>
              <w:top w:val="nil"/>
              <w:left w:val="nil"/>
              <w:bottom w:val="single" w:sz="4" w:space="0" w:color="auto"/>
              <w:right w:val="single" w:sz="4" w:space="0" w:color="auto"/>
            </w:tcBorders>
            <w:shd w:val="clear" w:color="auto" w:fill="auto"/>
            <w:noWrap/>
            <w:hideMark/>
          </w:tcPr>
          <w:p w14:paraId="6504D02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4B1A44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2DF848A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2907269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12609AD2"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1F20189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2D5C62C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2D33E683"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5E095270"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6AC6B41"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16</w:t>
            </w:r>
          </w:p>
        </w:tc>
        <w:tc>
          <w:tcPr>
            <w:tcW w:w="2753" w:type="dxa"/>
            <w:tcBorders>
              <w:top w:val="nil"/>
              <w:left w:val="nil"/>
              <w:bottom w:val="single" w:sz="4" w:space="0" w:color="auto"/>
              <w:right w:val="single" w:sz="4" w:space="0" w:color="auto"/>
            </w:tcBorders>
            <w:shd w:val="clear" w:color="auto" w:fill="auto"/>
            <w:noWrap/>
            <w:vAlign w:val="bottom"/>
            <w:hideMark/>
          </w:tcPr>
          <w:p w14:paraId="3F9B6AE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Temperature Hi Alert</w:t>
            </w:r>
          </w:p>
        </w:tc>
        <w:tc>
          <w:tcPr>
            <w:tcW w:w="682" w:type="dxa"/>
            <w:tcBorders>
              <w:top w:val="nil"/>
              <w:left w:val="nil"/>
              <w:bottom w:val="single" w:sz="4" w:space="0" w:color="auto"/>
              <w:right w:val="single" w:sz="4" w:space="0" w:color="auto"/>
            </w:tcBorders>
            <w:shd w:val="clear" w:color="auto" w:fill="auto"/>
            <w:noWrap/>
            <w:hideMark/>
          </w:tcPr>
          <w:p w14:paraId="486165B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B887EC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1E74ECA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6A7209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4998ECD"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220841C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31D0AAC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2E6FB403"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B1F0A1B"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0D37178"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17</w:t>
            </w:r>
          </w:p>
        </w:tc>
        <w:tc>
          <w:tcPr>
            <w:tcW w:w="2753" w:type="dxa"/>
            <w:tcBorders>
              <w:top w:val="nil"/>
              <w:left w:val="nil"/>
              <w:bottom w:val="single" w:sz="4" w:space="0" w:color="auto"/>
              <w:right w:val="single" w:sz="4" w:space="0" w:color="auto"/>
            </w:tcBorders>
            <w:shd w:val="clear" w:color="auto" w:fill="auto"/>
            <w:noWrap/>
            <w:vAlign w:val="bottom"/>
            <w:hideMark/>
          </w:tcPr>
          <w:p w14:paraId="3AB4E34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Temperature Lo Alert</w:t>
            </w:r>
          </w:p>
        </w:tc>
        <w:tc>
          <w:tcPr>
            <w:tcW w:w="682" w:type="dxa"/>
            <w:tcBorders>
              <w:top w:val="nil"/>
              <w:left w:val="nil"/>
              <w:bottom w:val="single" w:sz="4" w:space="0" w:color="auto"/>
              <w:right w:val="single" w:sz="4" w:space="0" w:color="auto"/>
            </w:tcBorders>
            <w:shd w:val="clear" w:color="auto" w:fill="auto"/>
            <w:noWrap/>
            <w:hideMark/>
          </w:tcPr>
          <w:p w14:paraId="487F2C9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1DDD5D3"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4660D20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B65156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3FF1F9BD"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410696C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34D36FA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432C9E75"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0E59961C"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DE05A6F"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18</w:t>
            </w:r>
          </w:p>
        </w:tc>
        <w:tc>
          <w:tcPr>
            <w:tcW w:w="2753" w:type="dxa"/>
            <w:tcBorders>
              <w:top w:val="nil"/>
              <w:left w:val="nil"/>
              <w:bottom w:val="single" w:sz="4" w:space="0" w:color="auto"/>
              <w:right w:val="single" w:sz="4" w:space="0" w:color="auto"/>
            </w:tcBorders>
            <w:shd w:val="clear" w:color="auto" w:fill="auto"/>
            <w:noWrap/>
            <w:vAlign w:val="bottom"/>
            <w:hideMark/>
          </w:tcPr>
          <w:p w14:paraId="42FA18E2"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IP Drive Current Alert HI</w:t>
            </w:r>
          </w:p>
        </w:tc>
        <w:tc>
          <w:tcPr>
            <w:tcW w:w="682" w:type="dxa"/>
            <w:tcBorders>
              <w:top w:val="nil"/>
              <w:left w:val="nil"/>
              <w:bottom w:val="single" w:sz="4" w:space="0" w:color="auto"/>
              <w:right w:val="single" w:sz="4" w:space="0" w:color="auto"/>
            </w:tcBorders>
            <w:shd w:val="clear" w:color="auto" w:fill="auto"/>
            <w:noWrap/>
            <w:hideMark/>
          </w:tcPr>
          <w:p w14:paraId="0F9977A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D9054E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7515F8D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66F7F83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1F95088"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64935E5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0497809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6A415F85"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1C7CF8A"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9719D3B"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19</w:t>
            </w:r>
          </w:p>
        </w:tc>
        <w:tc>
          <w:tcPr>
            <w:tcW w:w="2753" w:type="dxa"/>
            <w:tcBorders>
              <w:top w:val="nil"/>
              <w:left w:val="nil"/>
              <w:bottom w:val="single" w:sz="4" w:space="0" w:color="auto"/>
              <w:right w:val="single" w:sz="4" w:space="0" w:color="auto"/>
            </w:tcBorders>
            <w:shd w:val="clear" w:color="auto" w:fill="auto"/>
            <w:noWrap/>
            <w:vAlign w:val="bottom"/>
            <w:hideMark/>
          </w:tcPr>
          <w:p w14:paraId="66A9877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IP Drive Current Alert LO</w:t>
            </w:r>
          </w:p>
        </w:tc>
        <w:tc>
          <w:tcPr>
            <w:tcW w:w="682" w:type="dxa"/>
            <w:tcBorders>
              <w:top w:val="nil"/>
              <w:left w:val="nil"/>
              <w:bottom w:val="single" w:sz="4" w:space="0" w:color="auto"/>
              <w:right w:val="single" w:sz="4" w:space="0" w:color="auto"/>
            </w:tcBorders>
            <w:shd w:val="clear" w:color="auto" w:fill="auto"/>
            <w:noWrap/>
            <w:hideMark/>
          </w:tcPr>
          <w:p w14:paraId="10BEF8C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95B09F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049A257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289D27A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30079D3E"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2F28305C"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33D4154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230A92E4"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68FA4E86"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5A36962"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20</w:t>
            </w:r>
          </w:p>
        </w:tc>
        <w:tc>
          <w:tcPr>
            <w:tcW w:w="2753" w:type="dxa"/>
            <w:tcBorders>
              <w:top w:val="nil"/>
              <w:left w:val="nil"/>
              <w:bottom w:val="single" w:sz="4" w:space="0" w:color="auto"/>
              <w:right w:val="single" w:sz="4" w:space="0" w:color="auto"/>
            </w:tcBorders>
            <w:shd w:val="clear" w:color="auto" w:fill="auto"/>
            <w:noWrap/>
            <w:vAlign w:val="bottom"/>
            <w:hideMark/>
          </w:tcPr>
          <w:p w14:paraId="490EB45C"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Sensor Failure Alert</w:t>
            </w:r>
          </w:p>
        </w:tc>
        <w:tc>
          <w:tcPr>
            <w:tcW w:w="682" w:type="dxa"/>
            <w:tcBorders>
              <w:top w:val="nil"/>
              <w:left w:val="nil"/>
              <w:bottom w:val="single" w:sz="4" w:space="0" w:color="auto"/>
              <w:right w:val="single" w:sz="4" w:space="0" w:color="auto"/>
            </w:tcBorders>
            <w:shd w:val="clear" w:color="auto" w:fill="auto"/>
            <w:noWrap/>
            <w:hideMark/>
          </w:tcPr>
          <w:p w14:paraId="542A0C81"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C2E9DF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536EABD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57C2A62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616DF518"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5260975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5E9C08C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12046123"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67B1F650"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14351D3"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21</w:t>
            </w:r>
          </w:p>
        </w:tc>
        <w:tc>
          <w:tcPr>
            <w:tcW w:w="2753" w:type="dxa"/>
            <w:tcBorders>
              <w:top w:val="nil"/>
              <w:left w:val="nil"/>
              <w:bottom w:val="single" w:sz="4" w:space="0" w:color="auto"/>
              <w:right w:val="single" w:sz="4" w:space="0" w:color="auto"/>
            </w:tcBorders>
            <w:shd w:val="clear" w:color="auto" w:fill="auto"/>
            <w:noWrap/>
            <w:vAlign w:val="bottom"/>
            <w:hideMark/>
          </w:tcPr>
          <w:p w14:paraId="7EA6E1AB"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Processor Alert</w:t>
            </w:r>
          </w:p>
        </w:tc>
        <w:tc>
          <w:tcPr>
            <w:tcW w:w="682" w:type="dxa"/>
            <w:tcBorders>
              <w:top w:val="nil"/>
              <w:left w:val="nil"/>
              <w:bottom w:val="single" w:sz="4" w:space="0" w:color="auto"/>
              <w:right w:val="single" w:sz="4" w:space="0" w:color="auto"/>
            </w:tcBorders>
            <w:shd w:val="clear" w:color="auto" w:fill="auto"/>
            <w:noWrap/>
            <w:hideMark/>
          </w:tcPr>
          <w:p w14:paraId="632C4B0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547AA7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19630C9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07E6DEA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3EF7EEA1"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488A610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7FB9B29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2C57AED0"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4D0F23F3"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8E30FDF"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22</w:t>
            </w:r>
          </w:p>
        </w:tc>
        <w:tc>
          <w:tcPr>
            <w:tcW w:w="2753" w:type="dxa"/>
            <w:tcBorders>
              <w:top w:val="nil"/>
              <w:left w:val="nil"/>
              <w:bottom w:val="single" w:sz="4" w:space="0" w:color="auto"/>
              <w:right w:val="single" w:sz="4" w:space="0" w:color="auto"/>
            </w:tcBorders>
            <w:shd w:val="clear" w:color="auto" w:fill="auto"/>
            <w:noWrap/>
            <w:vAlign w:val="bottom"/>
            <w:hideMark/>
          </w:tcPr>
          <w:p w14:paraId="19E4BBC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Valve Control Alert</w:t>
            </w:r>
          </w:p>
        </w:tc>
        <w:tc>
          <w:tcPr>
            <w:tcW w:w="682" w:type="dxa"/>
            <w:tcBorders>
              <w:top w:val="nil"/>
              <w:left w:val="nil"/>
              <w:bottom w:val="single" w:sz="4" w:space="0" w:color="auto"/>
              <w:right w:val="single" w:sz="4" w:space="0" w:color="auto"/>
            </w:tcBorders>
            <w:shd w:val="clear" w:color="auto" w:fill="auto"/>
            <w:noWrap/>
            <w:hideMark/>
          </w:tcPr>
          <w:p w14:paraId="77037124"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A185B5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73756D7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7AF5BCBB"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405642DA"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484F74D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2B425F88"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16E7202D"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ADA2333"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D8539DC"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23</w:t>
            </w:r>
          </w:p>
        </w:tc>
        <w:tc>
          <w:tcPr>
            <w:tcW w:w="2753" w:type="dxa"/>
            <w:tcBorders>
              <w:top w:val="nil"/>
              <w:left w:val="nil"/>
              <w:bottom w:val="single" w:sz="4" w:space="0" w:color="auto"/>
              <w:right w:val="single" w:sz="4" w:space="0" w:color="auto"/>
            </w:tcBorders>
            <w:shd w:val="clear" w:color="auto" w:fill="auto"/>
            <w:noWrap/>
            <w:vAlign w:val="bottom"/>
            <w:hideMark/>
          </w:tcPr>
          <w:p w14:paraId="5B09A10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Commissioning Alert</w:t>
            </w:r>
          </w:p>
        </w:tc>
        <w:tc>
          <w:tcPr>
            <w:tcW w:w="682" w:type="dxa"/>
            <w:tcBorders>
              <w:top w:val="nil"/>
              <w:left w:val="nil"/>
              <w:bottom w:val="single" w:sz="4" w:space="0" w:color="auto"/>
              <w:right w:val="single" w:sz="4" w:space="0" w:color="auto"/>
            </w:tcBorders>
            <w:shd w:val="clear" w:color="auto" w:fill="auto"/>
            <w:noWrap/>
            <w:hideMark/>
          </w:tcPr>
          <w:p w14:paraId="1B74AB1F"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5D5829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4B002C9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60BB136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03E4A7B2"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7602178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494C806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32BB1DF6"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3BCA24A2"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4EC1CDD"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24</w:t>
            </w:r>
          </w:p>
        </w:tc>
        <w:tc>
          <w:tcPr>
            <w:tcW w:w="2753" w:type="dxa"/>
            <w:tcBorders>
              <w:top w:val="nil"/>
              <w:left w:val="nil"/>
              <w:bottom w:val="single" w:sz="4" w:space="0" w:color="auto"/>
              <w:right w:val="single" w:sz="4" w:space="0" w:color="auto"/>
            </w:tcBorders>
            <w:shd w:val="clear" w:color="auto" w:fill="auto"/>
            <w:noWrap/>
            <w:vAlign w:val="bottom"/>
            <w:hideMark/>
          </w:tcPr>
          <w:p w14:paraId="011C251A"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Air Supply Alert</w:t>
            </w:r>
          </w:p>
        </w:tc>
        <w:tc>
          <w:tcPr>
            <w:tcW w:w="682" w:type="dxa"/>
            <w:tcBorders>
              <w:top w:val="nil"/>
              <w:left w:val="nil"/>
              <w:bottom w:val="single" w:sz="4" w:space="0" w:color="auto"/>
              <w:right w:val="single" w:sz="4" w:space="0" w:color="auto"/>
            </w:tcBorders>
            <w:shd w:val="clear" w:color="auto" w:fill="auto"/>
            <w:noWrap/>
            <w:hideMark/>
          </w:tcPr>
          <w:p w14:paraId="2FC80F9E"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90BEA9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49330E5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46BAD8C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091ACA99"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63DAF891"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627EBA3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E632AD" w14:paraId="0FB4F6CC"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4F792681"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nil"/>
              <w:right w:val="single" w:sz="4" w:space="0" w:color="auto"/>
            </w:tcBorders>
            <w:shd w:val="clear" w:color="auto" w:fill="auto"/>
            <w:hideMark/>
          </w:tcPr>
          <w:p w14:paraId="75C70F48" w14:textId="77777777" w:rsidR="00E247AF" w:rsidRPr="00992444" w:rsidRDefault="00E247AF"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25</w:t>
            </w:r>
          </w:p>
        </w:tc>
        <w:tc>
          <w:tcPr>
            <w:tcW w:w="2753" w:type="dxa"/>
            <w:tcBorders>
              <w:top w:val="nil"/>
              <w:left w:val="nil"/>
              <w:bottom w:val="nil"/>
              <w:right w:val="single" w:sz="4" w:space="0" w:color="auto"/>
            </w:tcBorders>
            <w:shd w:val="clear" w:color="auto" w:fill="auto"/>
            <w:noWrap/>
            <w:vAlign w:val="bottom"/>
            <w:hideMark/>
          </w:tcPr>
          <w:p w14:paraId="70A236FD"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xml:space="preserve">   Supporting Hardware Alert</w:t>
            </w:r>
          </w:p>
        </w:tc>
        <w:tc>
          <w:tcPr>
            <w:tcW w:w="682" w:type="dxa"/>
            <w:tcBorders>
              <w:top w:val="nil"/>
              <w:left w:val="nil"/>
              <w:bottom w:val="nil"/>
              <w:right w:val="single" w:sz="4" w:space="0" w:color="auto"/>
            </w:tcBorders>
            <w:shd w:val="clear" w:color="auto" w:fill="auto"/>
            <w:noWrap/>
            <w:hideMark/>
          </w:tcPr>
          <w:p w14:paraId="1A246F3D"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02CC3D3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nil"/>
              <w:right w:val="single" w:sz="4" w:space="0" w:color="auto"/>
            </w:tcBorders>
            <w:shd w:val="clear" w:color="auto" w:fill="auto"/>
            <w:hideMark/>
          </w:tcPr>
          <w:p w14:paraId="705560D0"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166FF2BE"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nil"/>
              <w:right w:val="single" w:sz="4" w:space="0" w:color="auto"/>
            </w:tcBorders>
            <w:shd w:val="clear" w:color="auto" w:fill="auto"/>
            <w:hideMark/>
          </w:tcPr>
          <w:p w14:paraId="5FC03212"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T/F</w:t>
            </w:r>
          </w:p>
        </w:tc>
        <w:tc>
          <w:tcPr>
            <w:tcW w:w="1085" w:type="dxa"/>
            <w:tcBorders>
              <w:top w:val="nil"/>
              <w:left w:val="nil"/>
              <w:bottom w:val="single" w:sz="4" w:space="0" w:color="auto"/>
              <w:right w:val="single" w:sz="4" w:space="0" w:color="auto"/>
            </w:tcBorders>
            <w:shd w:val="clear" w:color="auto" w:fill="auto"/>
            <w:hideMark/>
          </w:tcPr>
          <w:p w14:paraId="6B4DCE9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c>
          <w:tcPr>
            <w:tcW w:w="3254" w:type="dxa"/>
            <w:gridSpan w:val="2"/>
            <w:tcBorders>
              <w:top w:val="nil"/>
              <w:left w:val="nil"/>
              <w:bottom w:val="single" w:sz="4" w:space="0" w:color="auto"/>
              <w:right w:val="single" w:sz="4" w:space="0" w:color="auto"/>
            </w:tcBorders>
            <w:shd w:val="clear" w:color="auto" w:fill="auto"/>
            <w:hideMark/>
          </w:tcPr>
          <w:p w14:paraId="22FAEF2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w:t>
            </w:r>
          </w:p>
        </w:tc>
      </w:tr>
      <w:tr w:rsidR="00AE0C66" w:rsidRPr="00CC4E0B" w14:paraId="5FD8B8DE"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2C6CA4DC" w14:textId="5E2F5EC5"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96</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5EFD60F7"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ALERT_COUNTERS</w:t>
            </w:r>
          </w:p>
        </w:tc>
        <w:tc>
          <w:tcPr>
            <w:tcW w:w="682" w:type="dxa"/>
            <w:tcBorders>
              <w:top w:val="single" w:sz="8" w:space="0" w:color="auto"/>
              <w:left w:val="nil"/>
              <w:bottom w:val="single" w:sz="4" w:space="0" w:color="auto"/>
              <w:right w:val="single" w:sz="4" w:space="0" w:color="auto"/>
            </w:tcBorders>
            <w:shd w:val="clear" w:color="auto" w:fill="auto"/>
            <w:hideMark/>
          </w:tcPr>
          <w:p w14:paraId="397DC3C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28CCF0F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single" w:sz="8" w:space="0" w:color="auto"/>
              <w:left w:val="nil"/>
              <w:bottom w:val="single" w:sz="4" w:space="0" w:color="auto"/>
              <w:right w:val="single" w:sz="4" w:space="0" w:color="auto"/>
            </w:tcBorders>
            <w:shd w:val="clear" w:color="auto" w:fill="auto"/>
            <w:hideMark/>
          </w:tcPr>
          <w:p w14:paraId="5945836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50</w:t>
            </w:r>
          </w:p>
        </w:tc>
        <w:tc>
          <w:tcPr>
            <w:tcW w:w="522" w:type="dxa"/>
            <w:tcBorders>
              <w:top w:val="single" w:sz="8" w:space="0" w:color="auto"/>
              <w:left w:val="nil"/>
              <w:bottom w:val="single" w:sz="4" w:space="0" w:color="auto"/>
              <w:right w:val="single" w:sz="4" w:space="0" w:color="auto"/>
            </w:tcBorders>
            <w:shd w:val="clear" w:color="auto" w:fill="auto"/>
            <w:hideMark/>
          </w:tcPr>
          <w:p w14:paraId="5AD0004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8" w:space="0" w:color="auto"/>
              <w:left w:val="nil"/>
              <w:bottom w:val="single" w:sz="4" w:space="0" w:color="auto"/>
              <w:right w:val="single" w:sz="4" w:space="0" w:color="auto"/>
            </w:tcBorders>
            <w:shd w:val="clear" w:color="auto" w:fill="auto"/>
            <w:hideMark/>
          </w:tcPr>
          <w:p w14:paraId="78A7A48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525F5E6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2FB5786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49DA31E2"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1839185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16830A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noWrap/>
            <w:vAlign w:val="bottom"/>
            <w:hideMark/>
          </w:tcPr>
          <w:p w14:paraId="751E549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Deviation Alert</w:t>
            </w:r>
          </w:p>
        </w:tc>
        <w:tc>
          <w:tcPr>
            <w:tcW w:w="682" w:type="dxa"/>
            <w:tcBorders>
              <w:top w:val="nil"/>
              <w:left w:val="nil"/>
              <w:bottom w:val="single" w:sz="4" w:space="0" w:color="auto"/>
              <w:right w:val="single" w:sz="4" w:space="0" w:color="auto"/>
            </w:tcBorders>
            <w:shd w:val="clear" w:color="auto" w:fill="auto"/>
            <w:noWrap/>
            <w:hideMark/>
          </w:tcPr>
          <w:p w14:paraId="27A04FB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C1E188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39A0147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4D3CF04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35DA49E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1251FDA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6E7CEE9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50C364F"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52B87DE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AC2AF6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noWrap/>
            <w:vAlign w:val="bottom"/>
            <w:hideMark/>
          </w:tcPr>
          <w:p w14:paraId="69CEF95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Position </w:t>
            </w:r>
            <w:proofErr w:type="spellStart"/>
            <w:r w:rsidRPr="00CC4E0B">
              <w:rPr>
                <w:rFonts w:ascii="Calibri" w:eastAsia="Times New Roman" w:hAnsi="Calibri" w:cs="Calibri"/>
                <w:color w:val="000000"/>
                <w:sz w:val="22"/>
                <w:szCs w:val="22"/>
                <w:lang w:eastAsia="en-US"/>
              </w:rPr>
              <w:t>HiHi</w:t>
            </w:r>
            <w:proofErr w:type="spellEnd"/>
            <w:r w:rsidRPr="00CC4E0B">
              <w:rPr>
                <w:rFonts w:ascii="Calibri" w:eastAsia="Times New Roman" w:hAnsi="Calibri" w:cs="Calibri"/>
                <w:color w:val="000000"/>
                <w:sz w:val="22"/>
                <w:szCs w:val="22"/>
                <w:lang w:eastAsia="en-US"/>
              </w:rPr>
              <w:t xml:space="preserve"> Alert</w:t>
            </w:r>
          </w:p>
        </w:tc>
        <w:tc>
          <w:tcPr>
            <w:tcW w:w="682" w:type="dxa"/>
            <w:tcBorders>
              <w:top w:val="nil"/>
              <w:left w:val="nil"/>
              <w:bottom w:val="single" w:sz="4" w:space="0" w:color="auto"/>
              <w:right w:val="single" w:sz="4" w:space="0" w:color="auto"/>
            </w:tcBorders>
            <w:shd w:val="clear" w:color="auto" w:fill="auto"/>
            <w:noWrap/>
            <w:hideMark/>
          </w:tcPr>
          <w:p w14:paraId="4441A93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606B9C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6B1172E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1772454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15D7F57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18F136D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78D2AB8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644F97E4"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008C58BC"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334C43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noWrap/>
            <w:vAlign w:val="bottom"/>
            <w:hideMark/>
          </w:tcPr>
          <w:p w14:paraId="3A585A5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Position Hi Alert</w:t>
            </w:r>
          </w:p>
        </w:tc>
        <w:tc>
          <w:tcPr>
            <w:tcW w:w="682" w:type="dxa"/>
            <w:tcBorders>
              <w:top w:val="nil"/>
              <w:left w:val="nil"/>
              <w:bottom w:val="single" w:sz="4" w:space="0" w:color="auto"/>
              <w:right w:val="single" w:sz="4" w:space="0" w:color="auto"/>
            </w:tcBorders>
            <w:shd w:val="clear" w:color="auto" w:fill="auto"/>
            <w:noWrap/>
            <w:hideMark/>
          </w:tcPr>
          <w:p w14:paraId="6A8F3B5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3E599A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6A449C5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652DCAE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8CE0D4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03E1602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783354F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7D5ADD35"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5C82F1F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688D53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single" w:sz="4" w:space="0" w:color="auto"/>
              <w:right w:val="single" w:sz="4" w:space="0" w:color="auto"/>
            </w:tcBorders>
            <w:shd w:val="clear" w:color="auto" w:fill="auto"/>
            <w:noWrap/>
            <w:vAlign w:val="bottom"/>
            <w:hideMark/>
          </w:tcPr>
          <w:p w14:paraId="6A69567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Position Lo Alert</w:t>
            </w:r>
          </w:p>
        </w:tc>
        <w:tc>
          <w:tcPr>
            <w:tcW w:w="682" w:type="dxa"/>
            <w:tcBorders>
              <w:top w:val="nil"/>
              <w:left w:val="nil"/>
              <w:bottom w:val="single" w:sz="4" w:space="0" w:color="auto"/>
              <w:right w:val="single" w:sz="4" w:space="0" w:color="auto"/>
            </w:tcBorders>
            <w:shd w:val="clear" w:color="auto" w:fill="auto"/>
            <w:noWrap/>
            <w:hideMark/>
          </w:tcPr>
          <w:p w14:paraId="6626A36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357FC5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11785F7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51F3F5C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1728DC6A"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159C916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283979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3F9178B5"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21E52F4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0541F9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single" w:sz="4" w:space="0" w:color="auto"/>
              <w:right w:val="single" w:sz="4" w:space="0" w:color="auto"/>
            </w:tcBorders>
            <w:shd w:val="clear" w:color="auto" w:fill="auto"/>
            <w:noWrap/>
            <w:vAlign w:val="bottom"/>
            <w:hideMark/>
          </w:tcPr>
          <w:p w14:paraId="664CF1C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Position LoLo Alert</w:t>
            </w:r>
          </w:p>
        </w:tc>
        <w:tc>
          <w:tcPr>
            <w:tcW w:w="682" w:type="dxa"/>
            <w:tcBorders>
              <w:top w:val="nil"/>
              <w:left w:val="nil"/>
              <w:bottom w:val="single" w:sz="4" w:space="0" w:color="auto"/>
              <w:right w:val="single" w:sz="4" w:space="0" w:color="auto"/>
            </w:tcBorders>
            <w:shd w:val="clear" w:color="auto" w:fill="auto"/>
            <w:noWrap/>
            <w:hideMark/>
          </w:tcPr>
          <w:p w14:paraId="30E3ED9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31F216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4C5090C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49CF1CE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9939D82"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1F0E5FC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057DA0E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009C61F0"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4AD08E9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DFB4B1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nil"/>
              <w:left w:val="nil"/>
              <w:bottom w:val="single" w:sz="4" w:space="0" w:color="auto"/>
              <w:right w:val="single" w:sz="4" w:space="0" w:color="auto"/>
            </w:tcBorders>
            <w:shd w:val="clear" w:color="auto" w:fill="auto"/>
            <w:noWrap/>
            <w:vAlign w:val="bottom"/>
            <w:hideMark/>
          </w:tcPr>
          <w:p w14:paraId="6C7B899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Set Point Timeout Alert</w:t>
            </w:r>
          </w:p>
        </w:tc>
        <w:tc>
          <w:tcPr>
            <w:tcW w:w="682" w:type="dxa"/>
            <w:tcBorders>
              <w:top w:val="nil"/>
              <w:left w:val="nil"/>
              <w:bottom w:val="single" w:sz="4" w:space="0" w:color="auto"/>
              <w:right w:val="single" w:sz="4" w:space="0" w:color="auto"/>
            </w:tcBorders>
            <w:shd w:val="clear" w:color="auto" w:fill="auto"/>
            <w:noWrap/>
            <w:hideMark/>
          </w:tcPr>
          <w:p w14:paraId="5A5A4B7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50DAD0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08B3EA7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7936B9E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38701F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2D62AD1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D97B8E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37393E5"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0A65F1A2"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03F3853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w:t>
            </w:r>
          </w:p>
        </w:tc>
        <w:tc>
          <w:tcPr>
            <w:tcW w:w="2753" w:type="dxa"/>
            <w:tcBorders>
              <w:top w:val="nil"/>
              <w:left w:val="nil"/>
              <w:bottom w:val="single" w:sz="4" w:space="0" w:color="auto"/>
              <w:right w:val="single" w:sz="4" w:space="0" w:color="auto"/>
            </w:tcBorders>
            <w:shd w:val="clear" w:color="auto" w:fill="auto"/>
            <w:noWrap/>
            <w:vAlign w:val="bottom"/>
            <w:hideMark/>
          </w:tcPr>
          <w:p w14:paraId="304B025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Near Close Alert</w:t>
            </w:r>
          </w:p>
        </w:tc>
        <w:tc>
          <w:tcPr>
            <w:tcW w:w="682" w:type="dxa"/>
            <w:tcBorders>
              <w:top w:val="nil"/>
              <w:left w:val="nil"/>
              <w:bottom w:val="single" w:sz="4" w:space="0" w:color="auto"/>
              <w:right w:val="single" w:sz="4" w:space="0" w:color="auto"/>
            </w:tcBorders>
            <w:shd w:val="clear" w:color="auto" w:fill="auto"/>
            <w:noWrap/>
            <w:hideMark/>
          </w:tcPr>
          <w:p w14:paraId="48A4790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8C438C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4AC31F0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3A8A4F9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71C645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4741590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10261E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FEE4FE5"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43FD8704"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031819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w:t>
            </w:r>
          </w:p>
        </w:tc>
        <w:tc>
          <w:tcPr>
            <w:tcW w:w="2753" w:type="dxa"/>
            <w:tcBorders>
              <w:top w:val="nil"/>
              <w:left w:val="nil"/>
              <w:bottom w:val="single" w:sz="4" w:space="0" w:color="auto"/>
              <w:right w:val="single" w:sz="4" w:space="0" w:color="auto"/>
            </w:tcBorders>
            <w:shd w:val="clear" w:color="auto" w:fill="auto"/>
            <w:noWrap/>
            <w:vAlign w:val="bottom"/>
            <w:hideMark/>
          </w:tcPr>
          <w:p w14:paraId="36454F3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Travel Accumulation </w:t>
            </w:r>
            <w:proofErr w:type="gramStart"/>
            <w:r w:rsidRPr="00CC4E0B">
              <w:rPr>
                <w:rFonts w:ascii="Calibri" w:eastAsia="Times New Roman" w:hAnsi="Calibri" w:cs="Calibri"/>
                <w:color w:val="000000"/>
                <w:sz w:val="22"/>
                <w:szCs w:val="22"/>
                <w:lang w:eastAsia="en-US"/>
              </w:rPr>
              <w:t>A</w:t>
            </w:r>
            <w:proofErr w:type="gramEnd"/>
            <w:r w:rsidRPr="00CC4E0B">
              <w:rPr>
                <w:rFonts w:ascii="Calibri" w:eastAsia="Times New Roman" w:hAnsi="Calibri" w:cs="Calibri"/>
                <w:color w:val="000000"/>
                <w:sz w:val="22"/>
                <w:szCs w:val="22"/>
                <w:lang w:eastAsia="en-US"/>
              </w:rPr>
              <w:t xml:space="preserve"> Alert</w:t>
            </w:r>
          </w:p>
        </w:tc>
        <w:tc>
          <w:tcPr>
            <w:tcW w:w="682" w:type="dxa"/>
            <w:tcBorders>
              <w:top w:val="nil"/>
              <w:left w:val="nil"/>
              <w:bottom w:val="single" w:sz="4" w:space="0" w:color="auto"/>
              <w:right w:val="single" w:sz="4" w:space="0" w:color="auto"/>
            </w:tcBorders>
            <w:shd w:val="clear" w:color="auto" w:fill="auto"/>
            <w:noWrap/>
            <w:hideMark/>
          </w:tcPr>
          <w:p w14:paraId="1BFD481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EC3D3B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199E6EF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6E1314B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D0F031A"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73F6ED0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62F158F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306D119D"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547BFA6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343199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9</w:t>
            </w:r>
          </w:p>
        </w:tc>
        <w:tc>
          <w:tcPr>
            <w:tcW w:w="2753" w:type="dxa"/>
            <w:tcBorders>
              <w:top w:val="nil"/>
              <w:left w:val="nil"/>
              <w:bottom w:val="single" w:sz="4" w:space="0" w:color="auto"/>
              <w:right w:val="single" w:sz="4" w:space="0" w:color="auto"/>
            </w:tcBorders>
            <w:shd w:val="clear" w:color="auto" w:fill="auto"/>
            <w:noWrap/>
            <w:vAlign w:val="bottom"/>
            <w:hideMark/>
          </w:tcPr>
          <w:p w14:paraId="30388DB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Travel Accumulation B Alert</w:t>
            </w:r>
          </w:p>
        </w:tc>
        <w:tc>
          <w:tcPr>
            <w:tcW w:w="682" w:type="dxa"/>
            <w:tcBorders>
              <w:top w:val="nil"/>
              <w:left w:val="nil"/>
              <w:bottom w:val="single" w:sz="4" w:space="0" w:color="auto"/>
              <w:right w:val="single" w:sz="4" w:space="0" w:color="auto"/>
            </w:tcBorders>
            <w:shd w:val="clear" w:color="auto" w:fill="auto"/>
            <w:noWrap/>
            <w:hideMark/>
          </w:tcPr>
          <w:p w14:paraId="04A18E9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4E8A41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2BEB6FF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0232B19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DD2DDEA"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4D985CD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692E4DD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7ACA370"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63498C1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78F9F2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w:t>
            </w:r>
          </w:p>
        </w:tc>
        <w:tc>
          <w:tcPr>
            <w:tcW w:w="2753" w:type="dxa"/>
            <w:tcBorders>
              <w:top w:val="nil"/>
              <w:left w:val="nil"/>
              <w:bottom w:val="single" w:sz="4" w:space="0" w:color="auto"/>
              <w:right w:val="single" w:sz="4" w:space="0" w:color="auto"/>
            </w:tcBorders>
            <w:shd w:val="clear" w:color="auto" w:fill="auto"/>
            <w:noWrap/>
            <w:vAlign w:val="bottom"/>
            <w:hideMark/>
          </w:tcPr>
          <w:p w14:paraId="7BD9645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Cycle Counter </w:t>
            </w:r>
            <w:proofErr w:type="gramStart"/>
            <w:r w:rsidRPr="00CC4E0B">
              <w:rPr>
                <w:rFonts w:ascii="Calibri" w:eastAsia="Times New Roman" w:hAnsi="Calibri" w:cs="Calibri"/>
                <w:color w:val="000000"/>
                <w:sz w:val="22"/>
                <w:szCs w:val="22"/>
                <w:lang w:eastAsia="en-US"/>
              </w:rPr>
              <w:t>A</w:t>
            </w:r>
            <w:proofErr w:type="gramEnd"/>
            <w:r w:rsidRPr="00CC4E0B">
              <w:rPr>
                <w:rFonts w:ascii="Calibri" w:eastAsia="Times New Roman" w:hAnsi="Calibri" w:cs="Calibri"/>
                <w:color w:val="000000"/>
                <w:sz w:val="22"/>
                <w:szCs w:val="22"/>
                <w:lang w:eastAsia="en-US"/>
              </w:rPr>
              <w:t xml:space="preserve"> Alert</w:t>
            </w:r>
          </w:p>
        </w:tc>
        <w:tc>
          <w:tcPr>
            <w:tcW w:w="682" w:type="dxa"/>
            <w:tcBorders>
              <w:top w:val="nil"/>
              <w:left w:val="nil"/>
              <w:bottom w:val="single" w:sz="4" w:space="0" w:color="auto"/>
              <w:right w:val="single" w:sz="4" w:space="0" w:color="auto"/>
            </w:tcBorders>
            <w:shd w:val="clear" w:color="auto" w:fill="auto"/>
            <w:noWrap/>
            <w:hideMark/>
          </w:tcPr>
          <w:p w14:paraId="5DEC7C1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46211B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514E87A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4CB5DF6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7848BAA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192C732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94A6FB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6A6AAAD8"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5506BF00"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EDA4F7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11</w:t>
            </w:r>
          </w:p>
        </w:tc>
        <w:tc>
          <w:tcPr>
            <w:tcW w:w="2753" w:type="dxa"/>
            <w:tcBorders>
              <w:top w:val="nil"/>
              <w:left w:val="nil"/>
              <w:bottom w:val="single" w:sz="4" w:space="0" w:color="auto"/>
              <w:right w:val="single" w:sz="4" w:space="0" w:color="auto"/>
            </w:tcBorders>
            <w:shd w:val="clear" w:color="auto" w:fill="auto"/>
            <w:noWrap/>
            <w:vAlign w:val="bottom"/>
            <w:hideMark/>
          </w:tcPr>
          <w:p w14:paraId="1828959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Cycle Counter B Alert</w:t>
            </w:r>
          </w:p>
        </w:tc>
        <w:tc>
          <w:tcPr>
            <w:tcW w:w="682" w:type="dxa"/>
            <w:tcBorders>
              <w:top w:val="nil"/>
              <w:left w:val="nil"/>
              <w:bottom w:val="single" w:sz="4" w:space="0" w:color="auto"/>
              <w:right w:val="single" w:sz="4" w:space="0" w:color="auto"/>
            </w:tcBorders>
            <w:shd w:val="clear" w:color="auto" w:fill="auto"/>
            <w:noWrap/>
            <w:hideMark/>
          </w:tcPr>
          <w:p w14:paraId="67FF0B8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E6A462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0E12600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71F98FF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E14671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3FC2F8E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5D2935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21B19634"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19291C8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9391F4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12</w:t>
            </w:r>
          </w:p>
        </w:tc>
        <w:tc>
          <w:tcPr>
            <w:tcW w:w="2753" w:type="dxa"/>
            <w:tcBorders>
              <w:top w:val="nil"/>
              <w:left w:val="nil"/>
              <w:bottom w:val="single" w:sz="4" w:space="0" w:color="auto"/>
              <w:right w:val="single" w:sz="4" w:space="0" w:color="auto"/>
            </w:tcBorders>
            <w:shd w:val="clear" w:color="000000" w:fill="FFFF00"/>
            <w:noWrap/>
            <w:vAlign w:val="bottom"/>
            <w:hideMark/>
          </w:tcPr>
          <w:p w14:paraId="7F716FE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Working Time Alert</w:t>
            </w:r>
          </w:p>
        </w:tc>
        <w:tc>
          <w:tcPr>
            <w:tcW w:w="682" w:type="dxa"/>
            <w:tcBorders>
              <w:top w:val="nil"/>
              <w:left w:val="nil"/>
              <w:bottom w:val="single" w:sz="4" w:space="0" w:color="auto"/>
              <w:right w:val="single" w:sz="4" w:space="0" w:color="auto"/>
            </w:tcBorders>
            <w:shd w:val="clear" w:color="auto" w:fill="auto"/>
            <w:noWrap/>
            <w:hideMark/>
          </w:tcPr>
          <w:p w14:paraId="3DE003C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5FEE9E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2F60044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11901A7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05318F2"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6EF0E91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2B2ABD6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2C5091D"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34DC04AF"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7AC857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13</w:t>
            </w:r>
          </w:p>
        </w:tc>
        <w:tc>
          <w:tcPr>
            <w:tcW w:w="2753" w:type="dxa"/>
            <w:tcBorders>
              <w:top w:val="nil"/>
              <w:left w:val="nil"/>
              <w:bottom w:val="single" w:sz="4" w:space="0" w:color="auto"/>
              <w:right w:val="single" w:sz="4" w:space="0" w:color="auto"/>
            </w:tcBorders>
            <w:shd w:val="clear" w:color="auto" w:fill="auto"/>
            <w:noWrap/>
            <w:vAlign w:val="bottom"/>
            <w:hideMark/>
          </w:tcPr>
          <w:p w14:paraId="3089028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Supply Pressure Hi Alert</w:t>
            </w:r>
          </w:p>
        </w:tc>
        <w:tc>
          <w:tcPr>
            <w:tcW w:w="682" w:type="dxa"/>
            <w:tcBorders>
              <w:top w:val="nil"/>
              <w:left w:val="nil"/>
              <w:bottom w:val="single" w:sz="4" w:space="0" w:color="auto"/>
              <w:right w:val="single" w:sz="4" w:space="0" w:color="auto"/>
            </w:tcBorders>
            <w:shd w:val="clear" w:color="auto" w:fill="auto"/>
            <w:noWrap/>
            <w:hideMark/>
          </w:tcPr>
          <w:p w14:paraId="13335FF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4F48B6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2494A2A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75305E9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5BA8DD9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78496F2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43AE73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78114626"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6BFB791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9618C9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14</w:t>
            </w:r>
          </w:p>
        </w:tc>
        <w:tc>
          <w:tcPr>
            <w:tcW w:w="2753" w:type="dxa"/>
            <w:tcBorders>
              <w:top w:val="nil"/>
              <w:left w:val="nil"/>
              <w:bottom w:val="single" w:sz="4" w:space="0" w:color="auto"/>
              <w:right w:val="single" w:sz="4" w:space="0" w:color="auto"/>
            </w:tcBorders>
            <w:shd w:val="clear" w:color="auto" w:fill="auto"/>
            <w:noWrap/>
            <w:vAlign w:val="bottom"/>
            <w:hideMark/>
          </w:tcPr>
          <w:p w14:paraId="1E5AAAD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Supply Pressure Lo Alert</w:t>
            </w:r>
          </w:p>
        </w:tc>
        <w:tc>
          <w:tcPr>
            <w:tcW w:w="682" w:type="dxa"/>
            <w:tcBorders>
              <w:top w:val="nil"/>
              <w:left w:val="nil"/>
              <w:bottom w:val="single" w:sz="4" w:space="0" w:color="auto"/>
              <w:right w:val="single" w:sz="4" w:space="0" w:color="auto"/>
            </w:tcBorders>
            <w:shd w:val="clear" w:color="auto" w:fill="auto"/>
            <w:noWrap/>
            <w:hideMark/>
          </w:tcPr>
          <w:p w14:paraId="1757A50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862277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08904BE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22BDCB8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636646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4FB73D4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43B7AA6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61BFCF77"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49BD0EFF"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4F53BC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15</w:t>
            </w:r>
          </w:p>
        </w:tc>
        <w:tc>
          <w:tcPr>
            <w:tcW w:w="2753" w:type="dxa"/>
            <w:tcBorders>
              <w:top w:val="nil"/>
              <w:left w:val="nil"/>
              <w:bottom w:val="single" w:sz="4" w:space="0" w:color="auto"/>
              <w:right w:val="single" w:sz="4" w:space="0" w:color="auto"/>
            </w:tcBorders>
            <w:shd w:val="clear" w:color="auto" w:fill="auto"/>
            <w:noWrap/>
            <w:vAlign w:val="bottom"/>
            <w:hideMark/>
          </w:tcPr>
          <w:p w14:paraId="7F02434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Supply Pressure LoLo Alert</w:t>
            </w:r>
          </w:p>
        </w:tc>
        <w:tc>
          <w:tcPr>
            <w:tcW w:w="682" w:type="dxa"/>
            <w:tcBorders>
              <w:top w:val="nil"/>
              <w:left w:val="nil"/>
              <w:bottom w:val="single" w:sz="4" w:space="0" w:color="auto"/>
              <w:right w:val="single" w:sz="4" w:space="0" w:color="auto"/>
            </w:tcBorders>
            <w:shd w:val="clear" w:color="auto" w:fill="auto"/>
            <w:noWrap/>
            <w:hideMark/>
          </w:tcPr>
          <w:p w14:paraId="14DB4DC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C43056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72326EB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13CF6FA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17FC150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3CC00EA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2EFE02D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6EEF1438"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1686EE83"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178C8B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16</w:t>
            </w:r>
          </w:p>
        </w:tc>
        <w:tc>
          <w:tcPr>
            <w:tcW w:w="2753" w:type="dxa"/>
            <w:tcBorders>
              <w:top w:val="nil"/>
              <w:left w:val="nil"/>
              <w:bottom w:val="single" w:sz="4" w:space="0" w:color="auto"/>
              <w:right w:val="single" w:sz="4" w:space="0" w:color="auto"/>
            </w:tcBorders>
            <w:shd w:val="clear" w:color="auto" w:fill="auto"/>
            <w:noWrap/>
            <w:vAlign w:val="bottom"/>
            <w:hideMark/>
          </w:tcPr>
          <w:p w14:paraId="21BA00D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Temperature Hi Alert</w:t>
            </w:r>
          </w:p>
        </w:tc>
        <w:tc>
          <w:tcPr>
            <w:tcW w:w="682" w:type="dxa"/>
            <w:tcBorders>
              <w:top w:val="nil"/>
              <w:left w:val="nil"/>
              <w:bottom w:val="single" w:sz="4" w:space="0" w:color="auto"/>
              <w:right w:val="single" w:sz="4" w:space="0" w:color="auto"/>
            </w:tcBorders>
            <w:shd w:val="clear" w:color="auto" w:fill="auto"/>
            <w:noWrap/>
            <w:hideMark/>
          </w:tcPr>
          <w:p w14:paraId="77BFB79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0F3C4A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72CBDA3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117F358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5834D202"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7D69746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1A2D5C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7B210AF4"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64E790A4"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2A4DDC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17</w:t>
            </w:r>
          </w:p>
        </w:tc>
        <w:tc>
          <w:tcPr>
            <w:tcW w:w="2753" w:type="dxa"/>
            <w:tcBorders>
              <w:top w:val="nil"/>
              <w:left w:val="nil"/>
              <w:bottom w:val="single" w:sz="4" w:space="0" w:color="auto"/>
              <w:right w:val="single" w:sz="4" w:space="0" w:color="auto"/>
            </w:tcBorders>
            <w:shd w:val="clear" w:color="auto" w:fill="auto"/>
            <w:noWrap/>
            <w:vAlign w:val="bottom"/>
            <w:hideMark/>
          </w:tcPr>
          <w:p w14:paraId="29DD4BA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Temperature Lo Alert</w:t>
            </w:r>
          </w:p>
        </w:tc>
        <w:tc>
          <w:tcPr>
            <w:tcW w:w="682" w:type="dxa"/>
            <w:tcBorders>
              <w:top w:val="nil"/>
              <w:left w:val="nil"/>
              <w:bottom w:val="single" w:sz="4" w:space="0" w:color="auto"/>
              <w:right w:val="single" w:sz="4" w:space="0" w:color="auto"/>
            </w:tcBorders>
            <w:shd w:val="clear" w:color="auto" w:fill="auto"/>
            <w:noWrap/>
            <w:hideMark/>
          </w:tcPr>
          <w:p w14:paraId="29ACF5A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B58DE4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4B546F7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0144CCB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76E9A4A"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7921F4D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26BB510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72BDC1D2"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3DAE2B6D"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5DC4C6F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18</w:t>
            </w:r>
          </w:p>
        </w:tc>
        <w:tc>
          <w:tcPr>
            <w:tcW w:w="2753" w:type="dxa"/>
            <w:tcBorders>
              <w:top w:val="nil"/>
              <w:left w:val="nil"/>
              <w:bottom w:val="single" w:sz="4" w:space="0" w:color="auto"/>
              <w:right w:val="single" w:sz="4" w:space="0" w:color="auto"/>
            </w:tcBorders>
            <w:shd w:val="clear" w:color="auto" w:fill="auto"/>
            <w:noWrap/>
            <w:vAlign w:val="bottom"/>
            <w:hideMark/>
          </w:tcPr>
          <w:p w14:paraId="6110FD4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IP Drive Current Alert HI</w:t>
            </w:r>
          </w:p>
        </w:tc>
        <w:tc>
          <w:tcPr>
            <w:tcW w:w="682" w:type="dxa"/>
            <w:tcBorders>
              <w:top w:val="nil"/>
              <w:left w:val="nil"/>
              <w:bottom w:val="single" w:sz="4" w:space="0" w:color="auto"/>
              <w:right w:val="single" w:sz="4" w:space="0" w:color="auto"/>
            </w:tcBorders>
            <w:shd w:val="clear" w:color="auto" w:fill="auto"/>
            <w:noWrap/>
            <w:hideMark/>
          </w:tcPr>
          <w:p w14:paraId="63D1F5B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8CD6F8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4C3BC73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2C57300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7DB21B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1CAA204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45A5551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10393435"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74C1822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3EAB35E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19</w:t>
            </w:r>
          </w:p>
        </w:tc>
        <w:tc>
          <w:tcPr>
            <w:tcW w:w="2753" w:type="dxa"/>
            <w:tcBorders>
              <w:top w:val="nil"/>
              <w:left w:val="nil"/>
              <w:bottom w:val="single" w:sz="4" w:space="0" w:color="auto"/>
              <w:right w:val="single" w:sz="4" w:space="0" w:color="auto"/>
            </w:tcBorders>
            <w:shd w:val="clear" w:color="auto" w:fill="auto"/>
            <w:noWrap/>
            <w:vAlign w:val="bottom"/>
            <w:hideMark/>
          </w:tcPr>
          <w:p w14:paraId="493F1AF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IP Drive Current Alert LO</w:t>
            </w:r>
          </w:p>
        </w:tc>
        <w:tc>
          <w:tcPr>
            <w:tcW w:w="682" w:type="dxa"/>
            <w:tcBorders>
              <w:top w:val="nil"/>
              <w:left w:val="nil"/>
              <w:bottom w:val="single" w:sz="4" w:space="0" w:color="auto"/>
              <w:right w:val="single" w:sz="4" w:space="0" w:color="auto"/>
            </w:tcBorders>
            <w:shd w:val="clear" w:color="auto" w:fill="auto"/>
            <w:noWrap/>
            <w:hideMark/>
          </w:tcPr>
          <w:p w14:paraId="14FA0C8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7BEB97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4ADD9C5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32C473F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35A20FA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253EEDE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7A39A34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0D503BFA"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7D949A42"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8EEE15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20</w:t>
            </w:r>
          </w:p>
        </w:tc>
        <w:tc>
          <w:tcPr>
            <w:tcW w:w="2753" w:type="dxa"/>
            <w:tcBorders>
              <w:top w:val="nil"/>
              <w:left w:val="nil"/>
              <w:bottom w:val="single" w:sz="4" w:space="0" w:color="auto"/>
              <w:right w:val="single" w:sz="4" w:space="0" w:color="auto"/>
            </w:tcBorders>
            <w:shd w:val="clear" w:color="auto" w:fill="auto"/>
            <w:noWrap/>
            <w:vAlign w:val="bottom"/>
            <w:hideMark/>
          </w:tcPr>
          <w:p w14:paraId="0F47C11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Sensor Failure Alert</w:t>
            </w:r>
          </w:p>
        </w:tc>
        <w:tc>
          <w:tcPr>
            <w:tcW w:w="682" w:type="dxa"/>
            <w:tcBorders>
              <w:top w:val="nil"/>
              <w:left w:val="nil"/>
              <w:bottom w:val="single" w:sz="4" w:space="0" w:color="auto"/>
              <w:right w:val="single" w:sz="4" w:space="0" w:color="auto"/>
            </w:tcBorders>
            <w:shd w:val="clear" w:color="auto" w:fill="auto"/>
            <w:noWrap/>
            <w:hideMark/>
          </w:tcPr>
          <w:p w14:paraId="4EC84EB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58008B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4BDB063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2C8AF6A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A2529C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2EBF96B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0706073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35FE1633"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5A199B9E"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2373E64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21</w:t>
            </w:r>
          </w:p>
        </w:tc>
        <w:tc>
          <w:tcPr>
            <w:tcW w:w="2753" w:type="dxa"/>
            <w:tcBorders>
              <w:top w:val="nil"/>
              <w:left w:val="nil"/>
              <w:bottom w:val="single" w:sz="4" w:space="0" w:color="auto"/>
              <w:right w:val="single" w:sz="4" w:space="0" w:color="auto"/>
            </w:tcBorders>
            <w:shd w:val="clear" w:color="auto" w:fill="auto"/>
            <w:noWrap/>
            <w:vAlign w:val="bottom"/>
            <w:hideMark/>
          </w:tcPr>
          <w:p w14:paraId="3055D82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Processor Alert</w:t>
            </w:r>
          </w:p>
        </w:tc>
        <w:tc>
          <w:tcPr>
            <w:tcW w:w="682" w:type="dxa"/>
            <w:tcBorders>
              <w:top w:val="nil"/>
              <w:left w:val="nil"/>
              <w:bottom w:val="single" w:sz="4" w:space="0" w:color="auto"/>
              <w:right w:val="single" w:sz="4" w:space="0" w:color="auto"/>
            </w:tcBorders>
            <w:shd w:val="clear" w:color="auto" w:fill="auto"/>
            <w:noWrap/>
            <w:hideMark/>
          </w:tcPr>
          <w:p w14:paraId="6852505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8E21E2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55ACCA7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60E0057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D3E254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242820F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3285118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33D4AE6D"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6FA6782B"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05CFB1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22</w:t>
            </w:r>
          </w:p>
        </w:tc>
        <w:tc>
          <w:tcPr>
            <w:tcW w:w="2753" w:type="dxa"/>
            <w:tcBorders>
              <w:top w:val="nil"/>
              <w:left w:val="nil"/>
              <w:bottom w:val="single" w:sz="4" w:space="0" w:color="auto"/>
              <w:right w:val="single" w:sz="4" w:space="0" w:color="auto"/>
            </w:tcBorders>
            <w:shd w:val="clear" w:color="auto" w:fill="auto"/>
            <w:noWrap/>
            <w:vAlign w:val="bottom"/>
            <w:hideMark/>
          </w:tcPr>
          <w:p w14:paraId="6A186EF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Valve Control Alert</w:t>
            </w:r>
          </w:p>
        </w:tc>
        <w:tc>
          <w:tcPr>
            <w:tcW w:w="682" w:type="dxa"/>
            <w:tcBorders>
              <w:top w:val="nil"/>
              <w:left w:val="nil"/>
              <w:bottom w:val="single" w:sz="4" w:space="0" w:color="auto"/>
              <w:right w:val="single" w:sz="4" w:space="0" w:color="auto"/>
            </w:tcBorders>
            <w:shd w:val="clear" w:color="auto" w:fill="auto"/>
            <w:noWrap/>
            <w:hideMark/>
          </w:tcPr>
          <w:p w14:paraId="46654DD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767608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13F01DA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7DAF338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558153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5F33875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6DB3D8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48AAAEFD"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0134568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FE8451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23</w:t>
            </w:r>
          </w:p>
        </w:tc>
        <w:tc>
          <w:tcPr>
            <w:tcW w:w="2753" w:type="dxa"/>
            <w:tcBorders>
              <w:top w:val="nil"/>
              <w:left w:val="nil"/>
              <w:bottom w:val="single" w:sz="4" w:space="0" w:color="auto"/>
              <w:right w:val="single" w:sz="4" w:space="0" w:color="auto"/>
            </w:tcBorders>
            <w:shd w:val="clear" w:color="auto" w:fill="auto"/>
            <w:noWrap/>
            <w:vAlign w:val="bottom"/>
            <w:hideMark/>
          </w:tcPr>
          <w:p w14:paraId="1CAF919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Commissioning Alert</w:t>
            </w:r>
          </w:p>
        </w:tc>
        <w:tc>
          <w:tcPr>
            <w:tcW w:w="682" w:type="dxa"/>
            <w:tcBorders>
              <w:top w:val="nil"/>
              <w:left w:val="nil"/>
              <w:bottom w:val="single" w:sz="4" w:space="0" w:color="auto"/>
              <w:right w:val="single" w:sz="4" w:space="0" w:color="auto"/>
            </w:tcBorders>
            <w:shd w:val="clear" w:color="auto" w:fill="auto"/>
            <w:noWrap/>
            <w:hideMark/>
          </w:tcPr>
          <w:p w14:paraId="167069E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19B90E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7813649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1B06807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37B5B6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0E6F4AA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E8FAB4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54AC4F5E"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570804D6"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9AE794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24</w:t>
            </w:r>
          </w:p>
        </w:tc>
        <w:tc>
          <w:tcPr>
            <w:tcW w:w="2753" w:type="dxa"/>
            <w:tcBorders>
              <w:top w:val="nil"/>
              <w:left w:val="nil"/>
              <w:bottom w:val="single" w:sz="4" w:space="0" w:color="auto"/>
              <w:right w:val="single" w:sz="4" w:space="0" w:color="auto"/>
            </w:tcBorders>
            <w:shd w:val="clear" w:color="auto" w:fill="auto"/>
            <w:noWrap/>
            <w:vAlign w:val="bottom"/>
            <w:hideMark/>
          </w:tcPr>
          <w:p w14:paraId="656F9C7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Air Supply Alert</w:t>
            </w:r>
          </w:p>
        </w:tc>
        <w:tc>
          <w:tcPr>
            <w:tcW w:w="682" w:type="dxa"/>
            <w:tcBorders>
              <w:top w:val="nil"/>
              <w:left w:val="nil"/>
              <w:bottom w:val="single" w:sz="4" w:space="0" w:color="auto"/>
              <w:right w:val="single" w:sz="4" w:space="0" w:color="auto"/>
            </w:tcBorders>
            <w:shd w:val="clear" w:color="auto" w:fill="auto"/>
            <w:noWrap/>
            <w:hideMark/>
          </w:tcPr>
          <w:p w14:paraId="05D17A5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04FF70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26C5D9E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0F4582D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78B9E2C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0E3DB04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6F9F7DD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0FC93265" w14:textId="77777777" w:rsidTr="00992444">
        <w:trPr>
          <w:trHeight w:val="495"/>
        </w:trPr>
        <w:tc>
          <w:tcPr>
            <w:tcW w:w="977" w:type="dxa"/>
            <w:vMerge/>
            <w:tcBorders>
              <w:top w:val="nil"/>
              <w:left w:val="single" w:sz="8" w:space="0" w:color="auto"/>
              <w:bottom w:val="single" w:sz="8" w:space="0" w:color="000000"/>
              <w:right w:val="single" w:sz="4" w:space="0" w:color="auto"/>
            </w:tcBorders>
            <w:vAlign w:val="center"/>
            <w:hideMark/>
          </w:tcPr>
          <w:p w14:paraId="716D991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single" w:sz="4" w:space="0" w:color="auto"/>
            </w:tcBorders>
            <w:shd w:val="clear" w:color="auto" w:fill="auto"/>
            <w:hideMark/>
          </w:tcPr>
          <w:p w14:paraId="149726A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25</w:t>
            </w:r>
          </w:p>
        </w:tc>
        <w:tc>
          <w:tcPr>
            <w:tcW w:w="2753" w:type="dxa"/>
            <w:tcBorders>
              <w:top w:val="nil"/>
              <w:left w:val="nil"/>
              <w:bottom w:val="single" w:sz="8" w:space="0" w:color="auto"/>
              <w:right w:val="single" w:sz="4" w:space="0" w:color="auto"/>
            </w:tcBorders>
            <w:shd w:val="clear" w:color="auto" w:fill="auto"/>
            <w:noWrap/>
            <w:vAlign w:val="bottom"/>
            <w:hideMark/>
          </w:tcPr>
          <w:p w14:paraId="05B2B51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Supporting Hardware Alert</w:t>
            </w:r>
          </w:p>
        </w:tc>
        <w:tc>
          <w:tcPr>
            <w:tcW w:w="682" w:type="dxa"/>
            <w:tcBorders>
              <w:top w:val="nil"/>
              <w:left w:val="nil"/>
              <w:bottom w:val="single" w:sz="8" w:space="0" w:color="auto"/>
              <w:right w:val="single" w:sz="4" w:space="0" w:color="auto"/>
            </w:tcBorders>
            <w:shd w:val="clear" w:color="auto" w:fill="auto"/>
            <w:noWrap/>
            <w:hideMark/>
          </w:tcPr>
          <w:p w14:paraId="33DA778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5F27F15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8" w:space="0" w:color="auto"/>
              <w:right w:val="single" w:sz="4" w:space="0" w:color="auto"/>
            </w:tcBorders>
            <w:shd w:val="clear" w:color="auto" w:fill="auto"/>
            <w:hideMark/>
          </w:tcPr>
          <w:p w14:paraId="1A61C5F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8" w:space="0" w:color="auto"/>
              <w:right w:val="single" w:sz="4" w:space="0" w:color="auto"/>
            </w:tcBorders>
            <w:shd w:val="clear" w:color="auto" w:fill="auto"/>
            <w:hideMark/>
          </w:tcPr>
          <w:p w14:paraId="33F51D4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5D71FB1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0 - 0xFFFF</w:t>
            </w:r>
          </w:p>
        </w:tc>
        <w:tc>
          <w:tcPr>
            <w:tcW w:w="1085" w:type="dxa"/>
            <w:tcBorders>
              <w:top w:val="nil"/>
              <w:left w:val="nil"/>
              <w:bottom w:val="single" w:sz="4" w:space="0" w:color="auto"/>
              <w:right w:val="single" w:sz="4" w:space="0" w:color="auto"/>
            </w:tcBorders>
            <w:shd w:val="clear" w:color="auto" w:fill="auto"/>
            <w:hideMark/>
          </w:tcPr>
          <w:p w14:paraId="78BBC08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55D60D4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E632AD" w14:paraId="6A23F0D2"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349F03FD" w14:textId="70B79A68" w:rsidR="00E247AF" w:rsidRPr="00992444" w:rsidRDefault="006F401D" w:rsidP="00911A80">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97</w:t>
            </w:r>
          </w:p>
        </w:tc>
        <w:tc>
          <w:tcPr>
            <w:tcW w:w="3473" w:type="dxa"/>
            <w:gridSpan w:val="2"/>
            <w:tcBorders>
              <w:top w:val="nil"/>
              <w:left w:val="nil"/>
              <w:bottom w:val="single" w:sz="4" w:space="0" w:color="auto"/>
              <w:right w:val="single" w:sz="4" w:space="0" w:color="auto"/>
            </w:tcBorders>
            <w:shd w:val="clear" w:color="auto" w:fill="auto"/>
            <w:hideMark/>
          </w:tcPr>
          <w:p w14:paraId="5368DCB2" w14:textId="77777777" w:rsidR="00E247AF" w:rsidRPr="00992444" w:rsidRDefault="00E247AF" w:rsidP="00911A80">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ALERT_LOG</w:t>
            </w:r>
          </w:p>
        </w:tc>
        <w:tc>
          <w:tcPr>
            <w:tcW w:w="682" w:type="dxa"/>
            <w:tcBorders>
              <w:top w:val="nil"/>
              <w:left w:val="nil"/>
              <w:bottom w:val="single" w:sz="4" w:space="0" w:color="auto"/>
              <w:right w:val="single" w:sz="4" w:space="0" w:color="auto"/>
            </w:tcBorders>
            <w:shd w:val="clear" w:color="auto" w:fill="auto"/>
            <w:hideMark/>
          </w:tcPr>
          <w:p w14:paraId="78E7860E"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50ECEC7"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041FA6B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12</w:t>
            </w:r>
          </w:p>
        </w:tc>
        <w:tc>
          <w:tcPr>
            <w:tcW w:w="522" w:type="dxa"/>
            <w:tcBorders>
              <w:top w:val="nil"/>
              <w:left w:val="nil"/>
              <w:bottom w:val="single" w:sz="4" w:space="0" w:color="auto"/>
              <w:right w:val="single" w:sz="4" w:space="0" w:color="auto"/>
            </w:tcBorders>
            <w:shd w:val="clear" w:color="auto" w:fill="auto"/>
            <w:hideMark/>
          </w:tcPr>
          <w:p w14:paraId="4D4AE4E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4D3CAE36"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BF43937"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5343C686"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7D2885F8"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7FDAA8F0"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vAlign w:val="center"/>
            <w:hideMark/>
          </w:tcPr>
          <w:p w14:paraId="028FFAAC" w14:textId="77777777" w:rsidR="00E247AF" w:rsidRPr="00992444" w:rsidRDefault="00E247AF" w:rsidP="00911A80">
            <w:pPr>
              <w:jc w:val="cente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1</w:t>
            </w:r>
          </w:p>
        </w:tc>
        <w:tc>
          <w:tcPr>
            <w:tcW w:w="2753" w:type="dxa"/>
            <w:tcBorders>
              <w:top w:val="nil"/>
              <w:left w:val="nil"/>
              <w:bottom w:val="single" w:sz="4" w:space="0" w:color="auto"/>
              <w:right w:val="single" w:sz="4" w:space="0" w:color="auto"/>
            </w:tcBorders>
            <w:shd w:val="clear" w:color="auto" w:fill="auto"/>
            <w:hideMark/>
          </w:tcPr>
          <w:p w14:paraId="68905925"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COMMAND</w:t>
            </w:r>
          </w:p>
        </w:tc>
        <w:tc>
          <w:tcPr>
            <w:tcW w:w="682" w:type="dxa"/>
            <w:tcBorders>
              <w:top w:val="nil"/>
              <w:left w:val="nil"/>
              <w:bottom w:val="single" w:sz="4" w:space="0" w:color="auto"/>
              <w:right w:val="single" w:sz="4" w:space="0" w:color="auto"/>
            </w:tcBorders>
            <w:shd w:val="clear" w:color="auto" w:fill="auto"/>
            <w:hideMark/>
          </w:tcPr>
          <w:p w14:paraId="04B8D74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227B2C8"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0802836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637759E9"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74C11D87"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F96B4BD"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43A07154"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518BD6C5" w14:textId="77777777" w:rsidTr="00992444">
        <w:trPr>
          <w:trHeight w:val="600"/>
        </w:trPr>
        <w:tc>
          <w:tcPr>
            <w:tcW w:w="977" w:type="dxa"/>
            <w:vMerge/>
            <w:tcBorders>
              <w:top w:val="nil"/>
              <w:left w:val="single" w:sz="8" w:space="0" w:color="auto"/>
              <w:bottom w:val="single" w:sz="8" w:space="0" w:color="000000"/>
              <w:right w:val="single" w:sz="4" w:space="0" w:color="auto"/>
            </w:tcBorders>
            <w:vAlign w:val="center"/>
            <w:hideMark/>
          </w:tcPr>
          <w:p w14:paraId="16A86EDC"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vAlign w:val="center"/>
            <w:hideMark/>
          </w:tcPr>
          <w:p w14:paraId="56B1B9D3" w14:textId="77777777" w:rsidR="00E247AF" w:rsidRPr="00992444" w:rsidRDefault="00E247AF" w:rsidP="00911A80">
            <w:pPr>
              <w:jc w:val="cente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2</w:t>
            </w:r>
          </w:p>
        </w:tc>
        <w:tc>
          <w:tcPr>
            <w:tcW w:w="2753" w:type="dxa"/>
            <w:tcBorders>
              <w:top w:val="nil"/>
              <w:left w:val="nil"/>
              <w:bottom w:val="single" w:sz="4" w:space="0" w:color="auto"/>
              <w:right w:val="single" w:sz="4" w:space="0" w:color="auto"/>
            </w:tcBorders>
            <w:shd w:val="clear" w:color="auto" w:fill="auto"/>
            <w:hideMark/>
          </w:tcPr>
          <w:p w14:paraId="7B32AD90"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ALERT_TIME</w:t>
            </w:r>
          </w:p>
        </w:tc>
        <w:tc>
          <w:tcPr>
            <w:tcW w:w="682" w:type="dxa"/>
            <w:tcBorders>
              <w:top w:val="nil"/>
              <w:left w:val="nil"/>
              <w:bottom w:val="single" w:sz="4" w:space="0" w:color="auto"/>
              <w:right w:val="single" w:sz="4" w:space="0" w:color="auto"/>
            </w:tcBorders>
            <w:shd w:val="clear" w:color="auto" w:fill="auto"/>
            <w:hideMark/>
          </w:tcPr>
          <w:p w14:paraId="62396C50"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FFD34C5"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TIME_VALUE</w:t>
            </w:r>
          </w:p>
        </w:tc>
        <w:tc>
          <w:tcPr>
            <w:tcW w:w="537" w:type="dxa"/>
            <w:tcBorders>
              <w:top w:val="nil"/>
              <w:left w:val="nil"/>
              <w:bottom w:val="single" w:sz="4" w:space="0" w:color="auto"/>
              <w:right w:val="single" w:sz="4" w:space="0" w:color="auto"/>
            </w:tcBorders>
            <w:shd w:val="clear" w:color="auto" w:fill="auto"/>
            <w:hideMark/>
          </w:tcPr>
          <w:p w14:paraId="3FDE3F2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7</w:t>
            </w:r>
          </w:p>
        </w:tc>
        <w:tc>
          <w:tcPr>
            <w:tcW w:w="522" w:type="dxa"/>
            <w:tcBorders>
              <w:top w:val="nil"/>
              <w:left w:val="nil"/>
              <w:bottom w:val="single" w:sz="4" w:space="0" w:color="auto"/>
              <w:right w:val="single" w:sz="4" w:space="0" w:color="auto"/>
            </w:tcBorders>
            <w:shd w:val="clear" w:color="auto" w:fill="auto"/>
            <w:hideMark/>
          </w:tcPr>
          <w:p w14:paraId="4C28E5D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5805ADC3"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CE7F11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19183A93"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E632AD" w14:paraId="7406384A"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7CBB1456" w14:textId="77777777" w:rsidR="00E247AF" w:rsidRPr="00992444" w:rsidRDefault="00E247AF" w:rsidP="00911A80">
            <w:pPr>
              <w:rPr>
                <w:rFonts w:ascii="Calibri" w:eastAsia="Times New Roman" w:hAnsi="Calibri" w:cs="Calibri"/>
                <w:i/>
                <w:iCs/>
                <w:color w:val="000000"/>
                <w:sz w:val="22"/>
                <w:szCs w:val="22"/>
                <w:lang w:eastAsia="en-US"/>
              </w:rPr>
            </w:pPr>
          </w:p>
        </w:tc>
        <w:tc>
          <w:tcPr>
            <w:tcW w:w="720" w:type="dxa"/>
            <w:tcBorders>
              <w:top w:val="nil"/>
              <w:left w:val="nil"/>
              <w:bottom w:val="single" w:sz="8" w:space="0" w:color="auto"/>
              <w:right w:val="single" w:sz="4" w:space="0" w:color="auto"/>
            </w:tcBorders>
            <w:shd w:val="clear" w:color="auto" w:fill="auto"/>
            <w:vAlign w:val="center"/>
            <w:hideMark/>
          </w:tcPr>
          <w:p w14:paraId="3008201A" w14:textId="77777777" w:rsidR="00E247AF" w:rsidRPr="00992444" w:rsidRDefault="00E247AF" w:rsidP="00911A80">
            <w:pPr>
              <w:jc w:val="cente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3</w:t>
            </w:r>
          </w:p>
        </w:tc>
        <w:tc>
          <w:tcPr>
            <w:tcW w:w="2753" w:type="dxa"/>
            <w:tcBorders>
              <w:top w:val="nil"/>
              <w:left w:val="nil"/>
              <w:bottom w:val="single" w:sz="8" w:space="0" w:color="auto"/>
              <w:right w:val="single" w:sz="4" w:space="0" w:color="auto"/>
            </w:tcBorders>
            <w:shd w:val="clear" w:color="auto" w:fill="auto"/>
            <w:hideMark/>
          </w:tcPr>
          <w:p w14:paraId="42C45ED6" w14:textId="77777777" w:rsidR="00E247AF" w:rsidRPr="00992444" w:rsidRDefault="00E247AF" w:rsidP="00911A80">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ALERT_DATA</w:t>
            </w:r>
          </w:p>
        </w:tc>
        <w:tc>
          <w:tcPr>
            <w:tcW w:w="682" w:type="dxa"/>
            <w:tcBorders>
              <w:top w:val="nil"/>
              <w:left w:val="nil"/>
              <w:bottom w:val="single" w:sz="8" w:space="0" w:color="auto"/>
              <w:right w:val="single" w:sz="4" w:space="0" w:color="auto"/>
            </w:tcBorders>
            <w:shd w:val="clear" w:color="auto" w:fill="auto"/>
            <w:hideMark/>
          </w:tcPr>
          <w:p w14:paraId="027705F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2B2CC6D9" w14:textId="77777777" w:rsidR="00E247AF" w:rsidRPr="00992444" w:rsidRDefault="00E247AF" w:rsidP="00911A80">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UInt32</w:t>
            </w:r>
          </w:p>
        </w:tc>
        <w:tc>
          <w:tcPr>
            <w:tcW w:w="537" w:type="dxa"/>
            <w:tcBorders>
              <w:top w:val="nil"/>
              <w:left w:val="nil"/>
              <w:bottom w:val="single" w:sz="8" w:space="0" w:color="auto"/>
              <w:right w:val="single" w:sz="4" w:space="0" w:color="auto"/>
            </w:tcBorders>
            <w:shd w:val="clear" w:color="auto" w:fill="auto"/>
            <w:hideMark/>
          </w:tcPr>
          <w:p w14:paraId="6FD53ECF"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62D78315"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00CCAE73" w14:textId="77777777" w:rsidR="00E247AF" w:rsidRPr="00992444" w:rsidRDefault="00E247AF" w:rsidP="00911A80">
            <w:pPr>
              <w:rPr>
                <w:rFonts w:ascii="Arial" w:eastAsia="Times New Roman" w:hAnsi="Arial" w:cs="Arial"/>
                <w:i/>
                <w:iCs/>
                <w:sz w:val="18"/>
                <w:szCs w:val="18"/>
                <w:lang w:eastAsia="en-US"/>
              </w:rPr>
            </w:pPr>
            <w:r w:rsidRPr="00992444">
              <w:rPr>
                <w:rFonts w:ascii="Arial" w:eastAsia="Times New Roman" w:hAnsi="Arial" w:cs="Arial"/>
                <w:i/>
                <w:iCs/>
                <w:sz w:val="18"/>
                <w:szCs w:val="18"/>
                <w:lang w:eastAsia="en-US"/>
              </w:rPr>
              <w:t> </w:t>
            </w:r>
          </w:p>
        </w:tc>
        <w:tc>
          <w:tcPr>
            <w:tcW w:w="1085" w:type="dxa"/>
            <w:tcBorders>
              <w:top w:val="nil"/>
              <w:left w:val="nil"/>
              <w:bottom w:val="single" w:sz="8" w:space="0" w:color="auto"/>
              <w:right w:val="single" w:sz="4" w:space="0" w:color="auto"/>
            </w:tcBorders>
            <w:shd w:val="clear" w:color="auto" w:fill="auto"/>
            <w:hideMark/>
          </w:tcPr>
          <w:p w14:paraId="474D21E2"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7519A61A" w14:textId="77777777" w:rsidR="00E247AF" w:rsidRPr="00992444" w:rsidRDefault="00E247AF" w:rsidP="00911A80">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r>
      <w:tr w:rsidR="00AE0C66" w:rsidRPr="00CC4E0B" w14:paraId="656D4C93"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2DAA7109" w14:textId="75A1ECB6"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98</w:t>
            </w:r>
          </w:p>
        </w:tc>
        <w:tc>
          <w:tcPr>
            <w:tcW w:w="3473" w:type="dxa"/>
            <w:gridSpan w:val="2"/>
            <w:tcBorders>
              <w:top w:val="nil"/>
              <w:left w:val="nil"/>
              <w:bottom w:val="single" w:sz="4" w:space="0" w:color="auto"/>
              <w:right w:val="single" w:sz="4" w:space="0" w:color="auto"/>
            </w:tcBorders>
            <w:shd w:val="clear" w:color="auto" w:fill="auto"/>
            <w:hideMark/>
          </w:tcPr>
          <w:p w14:paraId="7EBF2D5F"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WORKING TIMES</w:t>
            </w:r>
          </w:p>
        </w:tc>
        <w:tc>
          <w:tcPr>
            <w:tcW w:w="682" w:type="dxa"/>
            <w:tcBorders>
              <w:top w:val="nil"/>
              <w:left w:val="nil"/>
              <w:bottom w:val="single" w:sz="4" w:space="0" w:color="auto"/>
              <w:right w:val="single" w:sz="4" w:space="0" w:color="auto"/>
            </w:tcBorders>
            <w:shd w:val="clear" w:color="auto" w:fill="auto"/>
            <w:hideMark/>
          </w:tcPr>
          <w:p w14:paraId="073CA42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C73263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288D097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22" w:type="dxa"/>
            <w:tcBorders>
              <w:top w:val="nil"/>
              <w:left w:val="nil"/>
              <w:bottom w:val="single" w:sz="4" w:space="0" w:color="auto"/>
              <w:right w:val="single" w:sz="4" w:space="0" w:color="auto"/>
            </w:tcBorders>
            <w:shd w:val="clear" w:color="auto" w:fill="auto"/>
            <w:hideMark/>
          </w:tcPr>
          <w:p w14:paraId="45B0974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22A98852"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CDF645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011A34E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5A31DAB3"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2D1F937F"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vAlign w:val="center"/>
            <w:hideMark/>
          </w:tcPr>
          <w:p w14:paraId="2F6A4A40" w14:textId="77777777" w:rsidR="00E247AF" w:rsidRPr="00CC4E0B" w:rsidRDefault="00E247AF" w:rsidP="00911A80">
            <w:pPr>
              <w:jc w:val="cente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1</w:t>
            </w:r>
          </w:p>
        </w:tc>
        <w:tc>
          <w:tcPr>
            <w:tcW w:w="2753" w:type="dxa"/>
            <w:tcBorders>
              <w:top w:val="nil"/>
              <w:left w:val="nil"/>
              <w:bottom w:val="single" w:sz="4" w:space="0" w:color="auto"/>
              <w:right w:val="single" w:sz="4" w:space="0" w:color="auto"/>
            </w:tcBorders>
            <w:shd w:val="clear" w:color="auto" w:fill="auto"/>
            <w:hideMark/>
          </w:tcPr>
          <w:p w14:paraId="1BAF4E4C"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SINCE_POWERUP</w:t>
            </w:r>
          </w:p>
        </w:tc>
        <w:tc>
          <w:tcPr>
            <w:tcW w:w="682" w:type="dxa"/>
            <w:tcBorders>
              <w:top w:val="nil"/>
              <w:left w:val="nil"/>
              <w:bottom w:val="single" w:sz="4" w:space="0" w:color="auto"/>
              <w:right w:val="single" w:sz="4" w:space="0" w:color="auto"/>
            </w:tcBorders>
            <w:shd w:val="clear" w:color="auto" w:fill="auto"/>
            <w:hideMark/>
          </w:tcPr>
          <w:p w14:paraId="2F5B734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2634BE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1664C61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22" w:type="dxa"/>
            <w:tcBorders>
              <w:top w:val="nil"/>
              <w:left w:val="nil"/>
              <w:bottom w:val="single" w:sz="4" w:space="0" w:color="auto"/>
              <w:right w:val="single" w:sz="4" w:space="0" w:color="auto"/>
            </w:tcBorders>
            <w:shd w:val="clear" w:color="auto" w:fill="auto"/>
            <w:hideMark/>
          </w:tcPr>
          <w:p w14:paraId="330F8DD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76C20B4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0D37CB9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308ADC4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49EFD46E"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459FDA5F"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vAlign w:val="center"/>
            <w:hideMark/>
          </w:tcPr>
          <w:p w14:paraId="20894415" w14:textId="77777777" w:rsidR="00E247AF" w:rsidRPr="00CC4E0B" w:rsidRDefault="00E247AF" w:rsidP="00911A80">
            <w:pPr>
              <w:jc w:val="cente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2</w:t>
            </w:r>
          </w:p>
        </w:tc>
        <w:tc>
          <w:tcPr>
            <w:tcW w:w="2753" w:type="dxa"/>
            <w:tcBorders>
              <w:top w:val="nil"/>
              <w:left w:val="nil"/>
              <w:bottom w:val="single" w:sz="4" w:space="0" w:color="auto"/>
              <w:right w:val="single" w:sz="4" w:space="0" w:color="auto"/>
            </w:tcBorders>
            <w:shd w:val="clear" w:color="auto" w:fill="auto"/>
            <w:hideMark/>
          </w:tcPr>
          <w:p w14:paraId="4D059DBD"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SINCE_RESET</w:t>
            </w:r>
          </w:p>
        </w:tc>
        <w:tc>
          <w:tcPr>
            <w:tcW w:w="682" w:type="dxa"/>
            <w:tcBorders>
              <w:top w:val="nil"/>
              <w:left w:val="nil"/>
              <w:bottom w:val="single" w:sz="4" w:space="0" w:color="auto"/>
              <w:right w:val="single" w:sz="4" w:space="0" w:color="auto"/>
            </w:tcBorders>
            <w:shd w:val="clear" w:color="auto" w:fill="auto"/>
            <w:hideMark/>
          </w:tcPr>
          <w:p w14:paraId="6B8139C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79219C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1AF4A23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22" w:type="dxa"/>
            <w:tcBorders>
              <w:top w:val="nil"/>
              <w:left w:val="nil"/>
              <w:bottom w:val="single" w:sz="4" w:space="0" w:color="auto"/>
              <w:right w:val="single" w:sz="4" w:space="0" w:color="auto"/>
            </w:tcBorders>
            <w:shd w:val="clear" w:color="auto" w:fill="auto"/>
            <w:hideMark/>
          </w:tcPr>
          <w:p w14:paraId="3600028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396DDA1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655B26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60A8E1E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362D8CA" w14:textId="77777777" w:rsidTr="00992444">
        <w:trPr>
          <w:trHeight w:val="315"/>
        </w:trPr>
        <w:tc>
          <w:tcPr>
            <w:tcW w:w="977" w:type="dxa"/>
            <w:vMerge/>
            <w:tcBorders>
              <w:top w:val="nil"/>
              <w:left w:val="single" w:sz="8" w:space="0" w:color="auto"/>
              <w:bottom w:val="single" w:sz="8" w:space="0" w:color="000000"/>
              <w:right w:val="single" w:sz="4" w:space="0" w:color="auto"/>
            </w:tcBorders>
            <w:vAlign w:val="center"/>
            <w:hideMark/>
          </w:tcPr>
          <w:p w14:paraId="10B5548F"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single" w:sz="4" w:space="0" w:color="auto"/>
            </w:tcBorders>
            <w:shd w:val="clear" w:color="auto" w:fill="auto"/>
            <w:vAlign w:val="center"/>
            <w:hideMark/>
          </w:tcPr>
          <w:p w14:paraId="1779A833" w14:textId="77777777" w:rsidR="00E247AF" w:rsidRPr="00CC4E0B" w:rsidRDefault="00E247AF" w:rsidP="00911A80">
            <w:pPr>
              <w:jc w:val="cente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3</w:t>
            </w:r>
          </w:p>
        </w:tc>
        <w:tc>
          <w:tcPr>
            <w:tcW w:w="2753" w:type="dxa"/>
            <w:tcBorders>
              <w:top w:val="nil"/>
              <w:left w:val="nil"/>
              <w:bottom w:val="single" w:sz="8" w:space="0" w:color="auto"/>
              <w:right w:val="single" w:sz="4" w:space="0" w:color="auto"/>
            </w:tcBorders>
            <w:shd w:val="clear" w:color="auto" w:fill="auto"/>
            <w:hideMark/>
          </w:tcPr>
          <w:p w14:paraId="3136737C"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TOTAL_TIME</w:t>
            </w:r>
          </w:p>
        </w:tc>
        <w:tc>
          <w:tcPr>
            <w:tcW w:w="682" w:type="dxa"/>
            <w:tcBorders>
              <w:top w:val="nil"/>
              <w:left w:val="nil"/>
              <w:bottom w:val="single" w:sz="8" w:space="0" w:color="auto"/>
              <w:right w:val="single" w:sz="4" w:space="0" w:color="auto"/>
            </w:tcBorders>
            <w:shd w:val="clear" w:color="auto" w:fill="auto"/>
            <w:hideMark/>
          </w:tcPr>
          <w:p w14:paraId="10F9366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43A9363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8" w:space="0" w:color="auto"/>
              <w:right w:val="single" w:sz="4" w:space="0" w:color="auto"/>
            </w:tcBorders>
            <w:shd w:val="clear" w:color="auto" w:fill="auto"/>
            <w:hideMark/>
          </w:tcPr>
          <w:p w14:paraId="4D92585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22" w:type="dxa"/>
            <w:tcBorders>
              <w:top w:val="nil"/>
              <w:left w:val="nil"/>
              <w:bottom w:val="single" w:sz="8" w:space="0" w:color="auto"/>
              <w:right w:val="single" w:sz="4" w:space="0" w:color="auto"/>
            </w:tcBorders>
            <w:shd w:val="clear" w:color="auto" w:fill="auto"/>
            <w:hideMark/>
          </w:tcPr>
          <w:p w14:paraId="0253D27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hideMark/>
          </w:tcPr>
          <w:p w14:paraId="64BD859A"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8" w:space="0" w:color="auto"/>
              <w:right w:val="single" w:sz="4" w:space="0" w:color="auto"/>
            </w:tcBorders>
            <w:shd w:val="clear" w:color="auto" w:fill="auto"/>
            <w:hideMark/>
          </w:tcPr>
          <w:p w14:paraId="55BB608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1072138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6F401D" w:rsidRPr="00CC4E0B" w14:paraId="151BC747" w14:textId="77777777" w:rsidTr="00061490">
        <w:trPr>
          <w:trHeight w:val="300"/>
        </w:trPr>
        <w:tc>
          <w:tcPr>
            <w:tcW w:w="977" w:type="dxa"/>
            <w:vMerge w:val="restart"/>
            <w:tcBorders>
              <w:top w:val="nil"/>
              <w:left w:val="single" w:sz="8" w:space="0" w:color="auto"/>
              <w:bottom w:val="single" w:sz="8" w:space="0" w:color="000000"/>
              <w:right w:val="single" w:sz="4" w:space="0" w:color="auto"/>
            </w:tcBorders>
            <w:shd w:val="clear" w:color="auto" w:fill="auto"/>
            <w:hideMark/>
          </w:tcPr>
          <w:p w14:paraId="02237535" w14:textId="63835BF4"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99</w:t>
            </w:r>
          </w:p>
        </w:tc>
        <w:tc>
          <w:tcPr>
            <w:tcW w:w="3473" w:type="dxa"/>
            <w:gridSpan w:val="2"/>
            <w:tcBorders>
              <w:top w:val="single" w:sz="8" w:space="0" w:color="auto"/>
              <w:left w:val="nil"/>
              <w:bottom w:val="single" w:sz="4" w:space="0" w:color="auto"/>
              <w:right w:val="single" w:sz="4" w:space="0" w:color="000000"/>
            </w:tcBorders>
            <w:shd w:val="clear" w:color="auto" w:fill="auto"/>
            <w:noWrap/>
            <w:hideMark/>
          </w:tcPr>
          <w:p w14:paraId="25543218"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WORKING_TIME_ALERT</w:t>
            </w:r>
          </w:p>
        </w:tc>
        <w:tc>
          <w:tcPr>
            <w:tcW w:w="682" w:type="dxa"/>
            <w:tcBorders>
              <w:top w:val="nil"/>
              <w:left w:val="nil"/>
              <w:bottom w:val="single" w:sz="4" w:space="0" w:color="auto"/>
              <w:right w:val="single" w:sz="4" w:space="0" w:color="auto"/>
            </w:tcBorders>
            <w:shd w:val="clear" w:color="auto" w:fill="auto"/>
            <w:hideMark/>
          </w:tcPr>
          <w:p w14:paraId="2A12934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2388" w:type="dxa"/>
            <w:gridSpan w:val="3"/>
            <w:tcBorders>
              <w:top w:val="single" w:sz="8" w:space="0" w:color="auto"/>
              <w:left w:val="nil"/>
              <w:bottom w:val="single" w:sz="4" w:space="0" w:color="auto"/>
              <w:right w:val="single" w:sz="4" w:space="0" w:color="auto"/>
            </w:tcBorders>
            <w:shd w:val="clear" w:color="auto" w:fill="auto"/>
            <w:hideMark/>
          </w:tcPr>
          <w:p w14:paraId="25A892A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4F0F3A0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163125B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67F84E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74089748"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65B8AB68"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894B2F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hideMark/>
          </w:tcPr>
          <w:p w14:paraId="7BA25CB5"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TOTAL_TIME</w:t>
            </w:r>
          </w:p>
        </w:tc>
        <w:tc>
          <w:tcPr>
            <w:tcW w:w="682" w:type="dxa"/>
            <w:tcBorders>
              <w:top w:val="nil"/>
              <w:left w:val="nil"/>
              <w:bottom w:val="single" w:sz="4" w:space="0" w:color="auto"/>
              <w:right w:val="single" w:sz="4" w:space="0" w:color="auto"/>
            </w:tcBorders>
            <w:shd w:val="clear" w:color="auto" w:fill="auto"/>
            <w:hideMark/>
          </w:tcPr>
          <w:p w14:paraId="1ECB87C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1240EF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5F60073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02023DE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2B0E63B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21473A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45A55DB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170D4259" w14:textId="77777777" w:rsidTr="00992444">
        <w:trPr>
          <w:trHeight w:val="480"/>
        </w:trPr>
        <w:tc>
          <w:tcPr>
            <w:tcW w:w="977" w:type="dxa"/>
            <w:vMerge/>
            <w:tcBorders>
              <w:top w:val="nil"/>
              <w:left w:val="single" w:sz="8" w:space="0" w:color="auto"/>
              <w:bottom w:val="single" w:sz="8" w:space="0" w:color="000000"/>
              <w:right w:val="single" w:sz="4" w:space="0" w:color="auto"/>
            </w:tcBorders>
            <w:vAlign w:val="center"/>
            <w:hideMark/>
          </w:tcPr>
          <w:p w14:paraId="08A09DA5"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14CC796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hideMark/>
          </w:tcPr>
          <w:p w14:paraId="035AB360"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ALERT_POINT</w:t>
            </w:r>
          </w:p>
        </w:tc>
        <w:tc>
          <w:tcPr>
            <w:tcW w:w="682" w:type="dxa"/>
            <w:tcBorders>
              <w:top w:val="nil"/>
              <w:left w:val="nil"/>
              <w:bottom w:val="single" w:sz="4" w:space="0" w:color="auto"/>
              <w:right w:val="single" w:sz="4" w:space="0" w:color="auto"/>
            </w:tcBorders>
            <w:shd w:val="clear" w:color="auto" w:fill="auto"/>
            <w:hideMark/>
          </w:tcPr>
          <w:p w14:paraId="49A0118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CCCABC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tcBorders>
              <w:top w:val="nil"/>
              <w:left w:val="nil"/>
              <w:bottom w:val="single" w:sz="4" w:space="0" w:color="auto"/>
              <w:right w:val="single" w:sz="4" w:space="0" w:color="auto"/>
            </w:tcBorders>
            <w:shd w:val="clear" w:color="auto" w:fill="auto"/>
            <w:hideMark/>
          </w:tcPr>
          <w:p w14:paraId="72E7AFC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3D509E5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xml:space="preserve"> r/w</w:t>
            </w:r>
          </w:p>
        </w:tc>
        <w:tc>
          <w:tcPr>
            <w:tcW w:w="1848" w:type="dxa"/>
            <w:tcBorders>
              <w:top w:val="nil"/>
              <w:left w:val="nil"/>
              <w:bottom w:val="single" w:sz="4" w:space="0" w:color="auto"/>
              <w:right w:val="single" w:sz="4" w:space="0" w:color="auto"/>
            </w:tcBorders>
            <w:shd w:val="clear" w:color="auto" w:fill="auto"/>
            <w:hideMark/>
          </w:tcPr>
          <w:p w14:paraId="58D68F0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&lt;0xFFFFFFFF</w:t>
            </w:r>
          </w:p>
        </w:tc>
        <w:tc>
          <w:tcPr>
            <w:tcW w:w="1085" w:type="dxa"/>
            <w:tcBorders>
              <w:top w:val="nil"/>
              <w:left w:val="nil"/>
              <w:bottom w:val="single" w:sz="4" w:space="0" w:color="auto"/>
              <w:right w:val="single" w:sz="4" w:space="0" w:color="auto"/>
            </w:tcBorders>
            <w:shd w:val="clear" w:color="auto" w:fill="auto"/>
            <w:hideMark/>
          </w:tcPr>
          <w:p w14:paraId="3A39ADD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8760</w:t>
            </w:r>
          </w:p>
        </w:tc>
        <w:tc>
          <w:tcPr>
            <w:tcW w:w="3254" w:type="dxa"/>
            <w:gridSpan w:val="2"/>
            <w:tcBorders>
              <w:top w:val="nil"/>
              <w:left w:val="nil"/>
              <w:bottom w:val="single" w:sz="4" w:space="0" w:color="auto"/>
              <w:right w:val="single" w:sz="4" w:space="0" w:color="auto"/>
            </w:tcBorders>
            <w:shd w:val="clear" w:color="auto" w:fill="auto"/>
            <w:hideMark/>
          </w:tcPr>
          <w:p w14:paraId="51CF416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8760</w:t>
            </w:r>
          </w:p>
        </w:tc>
      </w:tr>
      <w:tr w:rsidR="00AE0C66" w:rsidRPr="00CC4E0B" w14:paraId="306AFC55" w14:textId="77777777" w:rsidTr="00992444">
        <w:trPr>
          <w:trHeight w:val="300"/>
        </w:trPr>
        <w:tc>
          <w:tcPr>
            <w:tcW w:w="977" w:type="dxa"/>
            <w:vMerge/>
            <w:tcBorders>
              <w:top w:val="nil"/>
              <w:left w:val="single" w:sz="8" w:space="0" w:color="auto"/>
              <w:bottom w:val="single" w:sz="8" w:space="0" w:color="000000"/>
              <w:right w:val="single" w:sz="4" w:space="0" w:color="auto"/>
            </w:tcBorders>
            <w:vAlign w:val="center"/>
            <w:hideMark/>
          </w:tcPr>
          <w:p w14:paraId="72B704B4"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723C6C5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single" w:sz="4" w:space="0" w:color="auto"/>
              <w:right w:val="single" w:sz="4" w:space="0" w:color="auto"/>
            </w:tcBorders>
            <w:shd w:val="clear" w:color="auto" w:fill="auto"/>
            <w:hideMark/>
          </w:tcPr>
          <w:p w14:paraId="1314543E"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ALERT</w:t>
            </w:r>
          </w:p>
        </w:tc>
        <w:tc>
          <w:tcPr>
            <w:tcW w:w="682" w:type="dxa"/>
            <w:tcBorders>
              <w:top w:val="nil"/>
              <w:left w:val="nil"/>
              <w:bottom w:val="single" w:sz="4" w:space="0" w:color="auto"/>
              <w:right w:val="single" w:sz="4" w:space="0" w:color="auto"/>
            </w:tcBorders>
            <w:shd w:val="clear" w:color="auto" w:fill="auto"/>
            <w:hideMark/>
          </w:tcPr>
          <w:p w14:paraId="0DF088E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FC07FC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single" w:sz="4" w:space="0" w:color="auto"/>
              <w:right w:val="single" w:sz="4" w:space="0" w:color="auto"/>
            </w:tcBorders>
            <w:shd w:val="clear" w:color="auto" w:fill="auto"/>
            <w:hideMark/>
          </w:tcPr>
          <w:p w14:paraId="76F2ACD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56DC984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7C9D6A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1085" w:type="dxa"/>
            <w:tcBorders>
              <w:top w:val="nil"/>
              <w:left w:val="nil"/>
              <w:bottom w:val="single" w:sz="4" w:space="0" w:color="auto"/>
              <w:right w:val="single" w:sz="4" w:space="0" w:color="auto"/>
            </w:tcBorders>
            <w:shd w:val="clear" w:color="auto" w:fill="auto"/>
            <w:hideMark/>
          </w:tcPr>
          <w:p w14:paraId="453C5A6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3254" w:type="dxa"/>
            <w:gridSpan w:val="2"/>
            <w:tcBorders>
              <w:top w:val="nil"/>
              <w:left w:val="nil"/>
              <w:bottom w:val="single" w:sz="4" w:space="0" w:color="auto"/>
              <w:right w:val="single" w:sz="4" w:space="0" w:color="auto"/>
            </w:tcBorders>
            <w:shd w:val="clear" w:color="auto" w:fill="auto"/>
            <w:hideMark/>
          </w:tcPr>
          <w:p w14:paraId="3764C875" w14:textId="77777777" w:rsidR="00E247AF" w:rsidRPr="00CC4E0B" w:rsidRDefault="00E247AF" w:rsidP="00911A80">
            <w:pPr>
              <w:jc w:val="center"/>
              <w:rPr>
                <w:rFonts w:ascii="Arial" w:eastAsia="Times New Roman" w:hAnsi="Arial" w:cs="Arial"/>
                <w:sz w:val="22"/>
                <w:szCs w:val="22"/>
                <w:lang w:eastAsia="en-US"/>
              </w:rPr>
            </w:pPr>
            <w:r w:rsidRPr="00CC4E0B">
              <w:rPr>
                <w:rFonts w:ascii="Arial" w:eastAsia="Times New Roman" w:hAnsi="Arial" w:cs="Arial"/>
                <w:sz w:val="22"/>
                <w:szCs w:val="22"/>
                <w:lang w:eastAsia="en-US"/>
              </w:rPr>
              <w:t>FALSE</w:t>
            </w:r>
          </w:p>
        </w:tc>
      </w:tr>
      <w:tr w:rsidR="00AE0C66" w:rsidRPr="00CC4E0B" w14:paraId="2EB58405" w14:textId="77777777" w:rsidTr="00992444">
        <w:trPr>
          <w:trHeight w:val="495"/>
        </w:trPr>
        <w:tc>
          <w:tcPr>
            <w:tcW w:w="977" w:type="dxa"/>
            <w:vMerge/>
            <w:tcBorders>
              <w:top w:val="nil"/>
              <w:left w:val="single" w:sz="8" w:space="0" w:color="auto"/>
              <w:bottom w:val="single" w:sz="8" w:space="0" w:color="000000"/>
              <w:right w:val="single" w:sz="4" w:space="0" w:color="auto"/>
            </w:tcBorders>
            <w:vAlign w:val="center"/>
            <w:hideMark/>
          </w:tcPr>
          <w:p w14:paraId="135F1BD4"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42BB4A6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nil"/>
              <w:left w:val="nil"/>
              <w:bottom w:val="nil"/>
              <w:right w:val="single" w:sz="4" w:space="0" w:color="auto"/>
            </w:tcBorders>
            <w:shd w:val="clear" w:color="auto" w:fill="auto"/>
            <w:hideMark/>
          </w:tcPr>
          <w:p w14:paraId="26229967"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HISTORIC ALERT</w:t>
            </w:r>
          </w:p>
        </w:tc>
        <w:tc>
          <w:tcPr>
            <w:tcW w:w="682" w:type="dxa"/>
            <w:tcBorders>
              <w:top w:val="nil"/>
              <w:left w:val="nil"/>
              <w:bottom w:val="nil"/>
              <w:right w:val="single" w:sz="4" w:space="0" w:color="auto"/>
            </w:tcBorders>
            <w:shd w:val="clear" w:color="auto" w:fill="auto"/>
            <w:hideMark/>
          </w:tcPr>
          <w:p w14:paraId="1863D68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492A48F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nil"/>
              <w:left w:val="nil"/>
              <w:bottom w:val="nil"/>
              <w:right w:val="single" w:sz="4" w:space="0" w:color="auto"/>
            </w:tcBorders>
            <w:shd w:val="clear" w:color="auto" w:fill="auto"/>
            <w:hideMark/>
          </w:tcPr>
          <w:p w14:paraId="763E2DF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4A75DE0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26D2A9A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True - False</w:t>
            </w:r>
          </w:p>
        </w:tc>
        <w:tc>
          <w:tcPr>
            <w:tcW w:w="1085" w:type="dxa"/>
            <w:tcBorders>
              <w:top w:val="nil"/>
              <w:left w:val="nil"/>
              <w:bottom w:val="single" w:sz="4" w:space="0" w:color="auto"/>
              <w:right w:val="single" w:sz="4" w:space="0" w:color="auto"/>
            </w:tcBorders>
            <w:shd w:val="clear" w:color="auto" w:fill="auto"/>
            <w:hideMark/>
          </w:tcPr>
          <w:p w14:paraId="7AC3249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FALSE</w:t>
            </w:r>
          </w:p>
        </w:tc>
        <w:tc>
          <w:tcPr>
            <w:tcW w:w="3254" w:type="dxa"/>
            <w:gridSpan w:val="2"/>
            <w:tcBorders>
              <w:top w:val="nil"/>
              <w:left w:val="nil"/>
              <w:bottom w:val="single" w:sz="4" w:space="0" w:color="auto"/>
              <w:right w:val="single" w:sz="4" w:space="0" w:color="auto"/>
            </w:tcBorders>
            <w:shd w:val="clear" w:color="auto" w:fill="auto"/>
            <w:hideMark/>
          </w:tcPr>
          <w:p w14:paraId="2B6076AD" w14:textId="77777777" w:rsidR="00E247AF" w:rsidRPr="00CC4E0B" w:rsidRDefault="00E247AF" w:rsidP="00911A80">
            <w:pPr>
              <w:jc w:val="center"/>
              <w:rPr>
                <w:rFonts w:ascii="Arial" w:eastAsia="Times New Roman" w:hAnsi="Arial" w:cs="Arial"/>
                <w:sz w:val="22"/>
                <w:szCs w:val="22"/>
                <w:lang w:eastAsia="en-US"/>
              </w:rPr>
            </w:pPr>
            <w:r w:rsidRPr="00CC4E0B">
              <w:rPr>
                <w:rFonts w:ascii="Arial" w:eastAsia="Times New Roman" w:hAnsi="Arial" w:cs="Arial"/>
                <w:sz w:val="22"/>
                <w:szCs w:val="22"/>
                <w:lang w:eastAsia="en-US"/>
              </w:rPr>
              <w:t>FALSE</w:t>
            </w:r>
          </w:p>
        </w:tc>
      </w:tr>
      <w:tr w:rsidR="00AE0C66" w:rsidRPr="00CC4E0B" w14:paraId="2F1CE0D4" w14:textId="77777777" w:rsidTr="00992444">
        <w:trPr>
          <w:trHeight w:val="495"/>
        </w:trPr>
        <w:tc>
          <w:tcPr>
            <w:tcW w:w="977" w:type="dxa"/>
            <w:vMerge/>
            <w:tcBorders>
              <w:top w:val="nil"/>
              <w:left w:val="single" w:sz="8" w:space="0" w:color="auto"/>
              <w:bottom w:val="single" w:sz="8" w:space="0" w:color="000000"/>
              <w:right w:val="single" w:sz="4" w:space="0" w:color="auto"/>
            </w:tcBorders>
            <w:vAlign w:val="center"/>
            <w:hideMark/>
          </w:tcPr>
          <w:p w14:paraId="04967E00" w14:textId="77777777" w:rsidR="00E247AF" w:rsidRPr="00CC4E0B" w:rsidRDefault="00E247AF" w:rsidP="00911A80">
            <w:pPr>
              <w:rPr>
                <w:rFonts w:ascii="Calibri" w:eastAsia="Times New Roman" w:hAnsi="Calibri" w:cs="Calibri"/>
                <w:color w:val="000000"/>
                <w:sz w:val="22"/>
                <w:szCs w:val="22"/>
                <w:lang w:eastAsia="en-US"/>
              </w:rPr>
            </w:pPr>
          </w:p>
        </w:tc>
        <w:tc>
          <w:tcPr>
            <w:tcW w:w="720" w:type="dxa"/>
            <w:tcBorders>
              <w:top w:val="nil"/>
              <w:left w:val="nil"/>
              <w:bottom w:val="single" w:sz="8" w:space="0" w:color="auto"/>
              <w:right w:val="nil"/>
            </w:tcBorders>
            <w:shd w:val="clear" w:color="auto" w:fill="auto"/>
            <w:hideMark/>
          </w:tcPr>
          <w:p w14:paraId="1C6C72B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single" w:sz="4" w:space="0" w:color="auto"/>
              <w:left w:val="single" w:sz="4" w:space="0" w:color="auto"/>
              <w:bottom w:val="single" w:sz="8" w:space="0" w:color="auto"/>
              <w:right w:val="single" w:sz="4" w:space="0" w:color="auto"/>
            </w:tcBorders>
            <w:shd w:val="clear" w:color="auto" w:fill="auto"/>
            <w:hideMark/>
          </w:tcPr>
          <w:p w14:paraId="077A5AA3" w14:textId="77777777" w:rsidR="00E247AF" w:rsidRPr="00CC4E0B" w:rsidRDefault="00E247AF" w:rsidP="00911A80">
            <w:pPr>
              <w:rPr>
                <w:rFonts w:ascii="Courier New" w:eastAsia="Times New Roman" w:hAnsi="Courier New" w:cs="Courier New"/>
                <w:b/>
                <w:bCs/>
                <w:sz w:val="20"/>
                <w:szCs w:val="20"/>
                <w:lang w:eastAsia="en-US"/>
              </w:rPr>
            </w:pPr>
            <w:r w:rsidRPr="00CC4E0B">
              <w:rPr>
                <w:rFonts w:ascii="Courier New" w:eastAsia="Times New Roman" w:hAnsi="Courier New" w:cs="Courier New"/>
                <w:b/>
                <w:bCs/>
                <w:sz w:val="20"/>
                <w:szCs w:val="20"/>
                <w:lang w:eastAsia="en-US"/>
              </w:rPr>
              <w:t>ENABLE</w:t>
            </w:r>
          </w:p>
        </w:tc>
        <w:tc>
          <w:tcPr>
            <w:tcW w:w="682" w:type="dxa"/>
            <w:tcBorders>
              <w:top w:val="single" w:sz="4" w:space="0" w:color="auto"/>
              <w:left w:val="nil"/>
              <w:bottom w:val="single" w:sz="8" w:space="0" w:color="auto"/>
              <w:right w:val="single" w:sz="4" w:space="0" w:color="auto"/>
            </w:tcBorders>
            <w:shd w:val="clear" w:color="auto" w:fill="auto"/>
            <w:hideMark/>
          </w:tcPr>
          <w:p w14:paraId="7BF3C58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8" w:space="0" w:color="auto"/>
              <w:right w:val="single" w:sz="4" w:space="0" w:color="auto"/>
            </w:tcBorders>
            <w:shd w:val="clear" w:color="auto" w:fill="auto"/>
            <w:hideMark/>
          </w:tcPr>
          <w:p w14:paraId="51ECB8B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Bool</w:t>
            </w:r>
          </w:p>
        </w:tc>
        <w:tc>
          <w:tcPr>
            <w:tcW w:w="537" w:type="dxa"/>
            <w:tcBorders>
              <w:top w:val="single" w:sz="4" w:space="0" w:color="auto"/>
              <w:left w:val="nil"/>
              <w:bottom w:val="single" w:sz="8" w:space="0" w:color="auto"/>
              <w:right w:val="single" w:sz="4" w:space="0" w:color="auto"/>
            </w:tcBorders>
            <w:shd w:val="clear" w:color="auto" w:fill="auto"/>
            <w:hideMark/>
          </w:tcPr>
          <w:p w14:paraId="0177DA3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8" w:space="0" w:color="auto"/>
              <w:right w:val="single" w:sz="4" w:space="0" w:color="auto"/>
            </w:tcBorders>
            <w:shd w:val="clear" w:color="auto" w:fill="auto"/>
            <w:hideMark/>
          </w:tcPr>
          <w:p w14:paraId="6DFC3D1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8" w:space="0" w:color="auto"/>
              <w:right w:val="single" w:sz="4" w:space="0" w:color="auto"/>
            </w:tcBorders>
            <w:shd w:val="clear" w:color="auto" w:fill="auto"/>
            <w:hideMark/>
          </w:tcPr>
          <w:p w14:paraId="00C14B0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True - False</w:t>
            </w:r>
          </w:p>
        </w:tc>
        <w:tc>
          <w:tcPr>
            <w:tcW w:w="1085" w:type="dxa"/>
            <w:tcBorders>
              <w:top w:val="nil"/>
              <w:left w:val="nil"/>
              <w:bottom w:val="single" w:sz="8" w:space="0" w:color="auto"/>
              <w:right w:val="single" w:sz="4" w:space="0" w:color="auto"/>
            </w:tcBorders>
            <w:shd w:val="clear" w:color="auto" w:fill="auto"/>
            <w:hideMark/>
          </w:tcPr>
          <w:p w14:paraId="1268AB5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8" w:space="0" w:color="auto"/>
              <w:right w:val="single" w:sz="4" w:space="0" w:color="auto"/>
            </w:tcBorders>
            <w:shd w:val="clear" w:color="auto" w:fill="auto"/>
            <w:hideMark/>
          </w:tcPr>
          <w:p w14:paraId="54828B0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A77E8B" w14:paraId="52906F91" w14:textId="77777777" w:rsidTr="00061490">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01E9ED40" w14:textId="48944953" w:rsidR="00E247AF" w:rsidRPr="00A77E8B" w:rsidRDefault="006F401D" w:rsidP="00911A80">
            <w:pPr>
              <w:jc w:val="right"/>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100</w:t>
            </w:r>
          </w:p>
        </w:tc>
        <w:tc>
          <w:tcPr>
            <w:tcW w:w="3473" w:type="dxa"/>
            <w:gridSpan w:val="2"/>
            <w:tcBorders>
              <w:top w:val="nil"/>
              <w:left w:val="nil"/>
              <w:bottom w:val="single" w:sz="4" w:space="0" w:color="auto"/>
              <w:right w:val="single" w:sz="4" w:space="0" w:color="auto"/>
            </w:tcBorders>
            <w:shd w:val="clear" w:color="auto" w:fill="auto"/>
            <w:hideMark/>
          </w:tcPr>
          <w:p w14:paraId="063F67A0" w14:textId="77777777" w:rsidR="00E247AF" w:rsidRPr="00A77E8B" w:rsidRDefault="00E247AF" w:rsidP="00911A80">
            <w:pPr>
              <w:rPr>
                <w:rFonts w:ascii="Courier New" w:eastAsia="Times New Roman" w:hAnsi="Courier New" w:cs="Courier New"/>
                <w:b/>
                <w:bCs/>
                <w:i/>
                <w:iCs/>
                <w:color w:val="FF0000"/>
                <w:sz w:val="20"/>
                <w:szCs w:val="20"/>
                <w:lang w:eastAsia="en-US"/>
              </w:rPr>
            </w:pPr>
            <w:r w:rsidRPr="00A77E8B">
              <w:rPr>
                <w:rFonts w:ascii="Courier New" w:eastAsia="Times New Roman" w:hAnsi="Courier New" w:cs="Courier New"/>
                <w:b/>
                <w:bCs/>
                <w:i/>
                <w:iCs/>
                <w:color w:val="FF0000"/>
                <w:sz w:val="20"/>
                <w:szCs w:val="20"/>
                <w:lang w:eastAsia="en-US"/>
              </w:rPr>
              <w:t>FACTORY_USE_1</w:t>
            </w:r>
          </w:p>
        </w:tc>
        <w:tc>
          <w:tcPr>
            <w:tcW w:w="682" w:type="dxa"/>
            <w:tcBorders>
              <w:top w:val="nil"/>
              <w:left w:val="nil"/>
              <w:bottom w:val="single" w:sz="4" w:space="0" w:color="auto"/>
              <w:right w:val="single" w:sz="4" w:space="0" w:color="auto"/>
            </w:tcBorders>
            <w:shd w:val="clear" w:color="auto" w:fill="auto"/>
            <w:noWrap/>
            <w:hideMark/>
          </w:tcPr>
          <w:p w14:paraId="49772185" w14:textId="77777777" w:rsidR="00E247AF" w:rsidRPr="00A77E8B" w:rsidRDefault="00E247AF" w:rsidP="00911A80">
            <w:pP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Array</w:t>
            </w:r>
          </w:p>
        </w:tc>
        <w:tc>
          <w:tcPr>
            <w:tcW w:w="1329" w:type="dxa"/>
            <w:tcBorders>
              <w:top w:val="nil"/>
              <w:left w:val="nil"/>
              <w:bottom w:val="single" w:sz="4" w:space="0" w:color="auto"/>
              <w:right w:val="single" w:sz="4" w:space="0" w:color="auto"/>
            </w:tcBorders>
            <w:shd w:val="clear" w:color="auto" w:fill="auto"/>
            <w:noWrap/>
            <w:hideMark/>
          </w:tcPr>
          <w:p w14:paraId="7A4DC538" w14:textId="77777777" w:rsidR="00E247AF" w:rsidRPr="00A77E8B" w:rsidRDefault="00E247AF" w:rsidP="00911A80">
            <w:pP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1493E511" w14:textId="77777777" w:rsidR="00E247AF" w:rsidRPr="00A77E8B" w:rsidRDefault="00E247AF" w:rsidP="00911A80">
            <w:pPr>
              <w:jc w:val="right"/>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100</w:t>
            </w:r>
          </w:p>
        </w:tc>
        <w:tc>
          <w:tcPr>
            <w:tcW w:w="522" w:type="dxa"/>
            <w:tcBorders>
              <w:top w:val="nil"/>
              <w:left w:val="nil"/>
              <w:bottom w:val="single" w:sz="4" w:space="0" w:color="auto"/>
              <w:right w:val="single" w:sz="4" w:space="0" w:color="auto"/>
            </w:tcBorders>
            <w:shd w:val="clear" w:color="auto" w:fill="auto"/>
            <w:hideMark/>
          </w:tcPr>
          <w:p w14:paraId="08C76A10" w14:textId="77777777" w:rsidR="00E247AF" w:rsidRPr="00A77E8B" w:rsidRDefault="00E247AF" w:rsidP="00911A80">
            <w:pP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53C93B8" w14:textId="77777777" w:rsidR="00E247AF" w:rsidRPr="00A77E8B" w:rsidRDefault="00E247AF" w:rsidP="00911A80">
            <w:pP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5FFBE49D" w14:textId="77777777" w:rsidR="00E247AF" w:rsidRPr="00A77E8B" w:rsidRDefault="00E247AF" w:rsidP="00911A80">
            <w:pP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5D7E5504" w14:textId="77777777" w:rsidR="00E247AF" w:rsidRPr="00A77E8B" w:rsidRDefault="00E247AF" w:rsidP="00911A80">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r>
      <w:tr w:rsidR="00AE0C66" w:rsidRPr="00A77E8B" w14:paraId="20639CD6" w14:textId="77777777" w:rsidTr="00061490">
        <w:trPr>
          <w:trHeight w:val="315"/>
        </w:trPr>
        <w:tc>
          <w:tcPr>
            <w:tcW w:w="977" w:type="dxa"/>
            <w:tcBorders>
              <w:top w:val="nil"/>
              <w:left w:val="single" w:sz="8" w:space="0" w:color="auto"/>
              <w:bottom w:val="single" w:sz="4" w:space="0" w:color="auto"/>
              <w:right w:val="single" w:sz="4" w:space="0" w:color="auto"/>
            </w:tcBorders>
            <w:shd w:val="clear" w:color="auto" w:fill="auto"/>
            <w:hideMark/>
          </w:tcPr>
          <w:p w14:paraId="0A14E3D9" w14:textId="3A0DE22C" w:rsidR="00E247AF" w:rsidRPr="00A77E8B" w:rsidRDefault="006F401D" w:rsidP="00911A80">
            <w:pPr>
              <w:jc w:val="right"/>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101</w:t>
            </w:r>
          </w:p>
        </w:tc>
        <w:tc>
          <w:tcPr>
            <w:tcW w:w="3473" w:type="dxa"/>
            <w:gridSpan w:val="2"/>
            <w:tcBorders>
              <w:top w:val="nil"/>
              <w:left w:val="nil"/>
              <w:bottom w:val="single" w:sz="4" w:space="0" w:color="auto"/>
              <w:right w:val="single" w:sz="4" w:space="0" w:color="auto"/>
            </w:tcBorders>
            <w:shd w:val="clear" w:color="auto" w:fill="auto"/>
            <w:hideMark/>
          </w:tcPr>
          <w:p w14:paraId="5E75AAF6" w14:textId="77777777" w:rsidR="00E247AF" w:rsidRPr="00A77E8B" w:rsidRDefault="00E247AF" w:rsidP="00911A80">
            <w:pPr>
              <w:rPr>
                <w:rFonts w:ascii="Courier New" w:eastAsia="Times New Roman" w:hAnsi="Courier New" w:cs="Courier New"/>
                <w:b/>
                <w:bCs/>
                <w:i/>
                <w:iCs/>
                <w:color w:val="FF0000"/>
                <w:sz w:val="20"/>
                <w:szCs w:val="20"/>
                <w:lang w:eastAsia="en-US"/>
              </w:rPr>
            </w:pPr>
            <w:r w:rsidRPr="00A77E8B">
              <w:rPr>
                <w:rFonts w:ascii="Courier New" w:eastAsia="Times New Roman" w:hAnsi="Courier New" w:cs="Courier New"/>
                <w:b/>
                <w:bCs/>
                <w:i/>
                <w:iCs/>
                <w:color w:val="FF0000"/>
                <w:sz w:val="20"/>
                <w:szCs w:val="20"/>
                <w:lang w:eastAsia="en-US"/>
              </w:rPr>
              <w:t>FACTORY_USE_2</w:t>
            </w:r>
          </w:p>
        </w:tc>
        <w:tc>
          <w:tcPr>
            <w:tcW w:w="682" w:type="dxa"/>
            <w:tcBorders>
              <w:top w:val="nil"/>
              <w:left w:val="nil"/>
              <w:bottom w:val="single" w:sz="4" w:space="0" w:color="auto"/>
              <w:right w:val="single" w:sz="4" w:space="0" w:color="auto"/>
            </w:tcBorders>
            <w:shd w:val="clear" w:color="auto" w:fill="auto"/>
            <w:noWrap/>
            <w:hideMark/>
          </w:tcPr>
          <w:p w14:paraId="632C82DF" w14:textId="77777777" w:rsidR="00E247AF" w:rsidRPr="00A77E8B" w:rsidRDefault="00E247AF" w:rsidP="00911A80">
            <w:pP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Array</w:t>
            </w:r>
          </w:p>
        </w:tc>
        <w:tc>
          <w:tcPr>
            <w:tcW w:w="1329" w:type="dxa"/>
            <w:tcBorders>
              <w:top w:val="nil"/>
              <w:left w:val="nil"/>
              <w:bottom w:val="single" w:sz="4" w:space="0" w:color="auto"/>
              <w:right w:val="single" w:sz="4" w:space="0" w:color="auto"/>
            </w:tcBorders>
            <w:shd w:val="clear" w:color="auto" w:fill="auto"/>
            <w:noWrap/>
            <w:hideMark/>
          </w:tcPr>
          <w:p w14:paraId="3DA5873E" w14:textId="77777777" w:rsidR="00E247AF" w:rsidRPr="00A77E8B" w:rsidRDefault="00E247AF" w:rsidP="00911A80">
            <w:pP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12423463" w14:textId="77777777" w:rsidR="00E247AF" w:rsidRPr="00A77E8B" w:rsidRDefault="00E247AF" w:rsidP="00911A80">
            <w:pPr>
              <w:jc w:val="right"/>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100</w:t>
            </w:r>
          </w:p>
        </w:tc>
        <w:tc>
          <w:tcPr>
            <w:tcW w:w="522" w:type="dxa"/>
            <w:tcBorders>
              <w:top w:val="nil"/>
              <w:left w:val="nil"/>
              <w:bottom w:val="single" w:sz="4" w:space="0" w:color="auto"/>
              <w:right w:val="single" w:sz="4" w:space="0" w:color="auto"/>
            </w:tcBorders>
            <w:shd w:val="clear" w:color="auto" w:fill="auto"/>
            <w:hideMark/>
          </w:tcPr>
          <w:p w14:paraId="10E06BCC" w14:textId="77777777" w:rsidR="00E247AF" w:rsidRPr="00A77E8B" w:rsidRDefault="00E247AF" w:rsidP="00911A80">
            <w:pP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C941C92" w14:textId="77777777" w:rsidR="00E247AF" w:rsidRPr="00A77E8B" w:rsidRDefault="00E247AF" w:rsidP="00911A80">
            <w:pP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c>
          <w:tcPr>
            <w:tcW w:w="1085" w:type="dxa"/>
            <w:tcBorders>
              <w:top w:val="nil"/>
              <w:left w:val="nil"/>
              <w:bottom w:val="single" w:sz="4" w:space="0" w:color="auto"/>
              <w:right w:val="single" w:sz="4" w:space="0" w:color="auto"/>
            </w:tcBorders>
            <w:shd w:val="clear" w:color="auto" w:fill="auto"/>
            <w:hideMark/>
          </w:tcPr>
          <w:p w14:paraId="2918CE01" w14:textId="77777777" w:rsidR="00E247AF" w:rsidRPr="00A77E8B" w:rsidRDefault="00E247AF" w:rsidP="00911A80">
            <w:pP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37A3C259" w14:textId="77777777" w:rsidR="00E247AF" w:rsidRPr="00A77E8B" w:rsidRDefault="00E247AF" w:rsidP="00911A80">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r>
      <w:tr w:rsidR="00AE0C66" w:rsidRPr="00CC4E0B" w14:paraId="72A1783F" w14:textId="77777777" w:rsidTr="00061490">
        <w:trPr>
          <w:trHeight w:val="300"/>
        </w:trPr>
        <w:tc>
          <w:tcPr>
            <w:tcW w:w="977" w:type="dxa"/>
            <w:tcBorders>
              <w:top w:val="nil"/>
              <w:left w:val="single" w:sz="4" w:space="0" w:color="auto"/>
              <w:bottom w:val="nil"/>
              <w:right w:val="single" w:sz="4" w:space="0" w:color="auto"/>
            </w:tcBorders>
            <w:shd w:val="clear" w:color="auto" w:fill="auto"/>
            <w:hideMark/>
          </w:tcPr>
          <w:p w14:paraId="288482AE" w14:textId="098D9AB6"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102</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7E9604E1"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ACTUATOR_1</w:t>
            </w:r>
          </w:p>
        </w:tc>
        <w:tc>
          <w:tcPr>
            <w:tcW w:w="682" w:type="dxa"/>
            <w:tcBorders>
              <w:top w:val="single" w:sz="8" w:space="0" w:color="auto"/>
              <w:left w:val="nil"/>
              <w:bottom w:val="single" w:sz="4" w:space="0" w:color="auto"/>
              <w:right w:val="single" w:sz="4" w:space="0" w:color="auto"/>
            </w:tcBorders>
            <w:shd w:val="clear" w:color="auto" w:fill="auto"/>
            <w:hideMark/>
          </w:tcPr>
          <w:p w14:paraId="5C462A5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0AD4311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096C0A2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96</w:t>
            </w:r>
          </w:p>
        </w:tc>
        <w:tc>
          <w:tcPr>
            <w:tcW w:w="522" w:type="dxa"/>
            <w:tcBorders>
              <w:top w:val="single" w:sz="8" w:space="0" w:color="auto"/>
              <w:left w:val="nil"/>
              <w:bottom w:val="single" w:sz="4" w:space="0" w:color="auto"/>
              <w:right w:val="single" w:sz="4" w:space="0" w:color="auto"/>
            </w:tcBorders>
            <w:shd w:val="clear" w:color="auto" w:fill="auto"/>
            <w:hideMark/>
          </w:tcPr>
          <w:p w14:paraId="10CD9ED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3B531B1C" w14:textId="77777777" w:rsidR="00E247AF" w:rsidRPr="00CC4E0B" w:rsidRDefault="00E247AF" w:rsidP="00911A80">
            <w:pPr>
              <w:rPr>
                <w:rFonts w:ascii="Arial" w:eastAsia="Times New Roman" w:hAnsi="Arial" w:cs="Arial"/>
                <w:sz w:val="16"/>
                <w:szCs w:val="16"/>
                <w:lang w:eastAsia="en-US"/>
              </w:rPr>
            </w:pPr>
            <w:r w:rsidRPr="00CC4E0B">
              <w:rPr>
                <w:rFonts w:ascii="Arial" w:eastAsia="Times New Roman" w:hAnsi="Arial" w:cs="Arial"/>
                <w:sz w:val="16"/>
                <w:szCs w:val="16"/>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7E43D0D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0AAEE55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FD3D162" w14:textId="77777777" w:rsidTr="00992444">
        <w:trPr>
          <w:trHeight w:val="300"/>
        </w:trPr>
        <w:tc>
          <w:tcPr>
            <w:tcW w:w="977" w:type="dxa"/>
            <w:tcBorders>
              <w:top w:val="nil"/>
              <w:left w:val="single" w:sz="4" w:space="0" w:color="auto"/>
              <w:bottom w:val="nil"/>
              <w:right w:val="single" w:sz="4" w:space="0" w:color="auto"/>
            </w:tcBorders>
            <w:shd w:val="clear" w:color="auto" w:fill="auto"/>
            <w:hideMark/>
          </w:tcPr>
          <w:p w14:paraId="378EFED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03D2BAE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single" w:sz="4" w:space="0" w:color="auto"/>
            </w:tcBorders>
            <w:shd w:val="clear" w:color="auto" w:fill="auto"/>
            <w:noWrap/>
            <w:hideMark/>
          </w:tcPr>
          <w:p w14:paraId="4658BFA7"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ACT_MAN_ID</w:t>
            </w:r>
          </w:p>
        </w:tc>
        <w:tc>
          <w:tcPr>
            <w:tcW w:w="682" w:type="dxa"/>
            <w:tcBorders>
              <w:top w:val="nil"/>
              <w:left w:val="nil"/>
              <w:bottom w:val="single" w:sz="4" w:space="0" w:color="auto"/>
              <w:right w:val="single" w:sz="4" w:space="0" w:color="auto"/>
            </w:tcBorders>
            <w:shd w:val="clear" w:color="auto" w:fill="auto"/>
            <w:hideMark/>
          </w:tcPr>
          <w:p w14:paraId="55BD490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9A85A54"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2A9E23D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0FD24C2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11BFFB2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0D12437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10B1CB6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F4DA18B" w14:textId="77777777" w:rsidTr="00992444">
        <w:trPr>
          <w:trHeight w:val="300"/>
        </w:trPr>
        <w:tc>
          <w:tcPr>
            <w:tcW w:w="977" w:type="dxa"/>
            <w:tcBorders>
              <w:top w:val="nil"/>
              <w:left w:val="single" w:sz="4" w:space="0" w:color="auto"/>
              <w:bottom w:val="nil"/>
              <w:right w:val="single" w:sz="4" w:space="0" w:color="auto"/>
            </w:tcBorders>
            <w:shd w:val="clear" w:color="auto" w:fill="auto"/>
            <w:hideMark/>
          </w:tcPr>
          <w:p w14:paraId="4C14563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433C965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4" w:space="0" w:color="auto"/>
              <w:right w:val="single" w:sz="4" w:space="0" w:color="auto"/>
            </w:tcBorders>
            <w:shd w:val="clear" w:color="auto" w:fill="auto"/>
            <w:noWrap/>
            <w:hideMark/>
          </w:tcPr>
          <w:p w14:paraId="06601B9D"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ACT_MODEL_NUM</w:t>
            </w:r>
          </w:p>
        </w:tc>
        <w:tc>
          <w:tcPr>
            <w:tcW w:w="682" w:type="dxa"/>
            <w:tcBorders>
              <w:top w:val="nil"/>
              <w:left w:val="nil"/>
              <w:bottom w:val="single" w:sz="4" w:space="0" w:color="auto"/>
              <w:right w:val="single" w:sz="4" w:space="0" w:color="auto"/>
            </w:tcBorders>
            <w:shd w:val="clear" w:color="auto" w:fill="auto"/>
            <w:hideMark/>
          </w:tcPr>
          <w:p w14:paraId="30101C9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526B748"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695235D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11E8A6D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5564EB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B179C6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53D8CD6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4582850" w14:textId="77777777" w:rsidTr="00992444">
        <w:trPr>
          <w:trHeight w:val="300"/>
        </w:trPr>
        <w:tc>
          <w:tcPr>
            <w:tcW w:w="977" w:type="dxa"/>
            <w:tcBorders>
              <w:top w:val="nil"/>
              <w:left w:val="single" w:sz="4" w:space="0" w:color="auto"/>
              <w:bottom w:val="nil"/>
              <w:right w:val="single" w:sz="4" w:space="0" w:color="auto"/>
            </w:tcBorders>
            <w:shd w:val="clear" w:color="auto" w:fill="auto"/>
            <w:hideMark/>
          </w:tcPr>
          <w:p w14:paraId="203B2E4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196A6ED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nil"/>
              <w:right w:val="single" w:sz="4" w:space="0" w:color="auto"/>
            </w:tcBorders>
            <w:shd w:val="clear" w:color="auto" w:fill="auto"/>
            <w:noWrap/>
            <w:hideMark/>
          </w:tcPr>
          <w:p w14:paraId="232C3323"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ACT_SN</w:t>
            </w:r>
          </w:p>
        </w:tc>
        <w:tc>
          <w:tcPr>
            <w:tcW w:w="682" w:type="dxa"/>
            <w:tcBorders>
              <w:top w:val="nil"/>
              <w:left w:val="nil"/>
              <w:bottom w:val="nil"/>
              <w:right w:val="single" w:sz="4" w:space="0" w:color="auto"/>
            </w:tcBorders>
            <w:shd w:val="clear" w:color="auto" w:fill="auto"/>
            <w:hideMark/>
          </w:tcPr>
          <w:p w14:paraId="71B27C2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6753194C"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nil"/>
              <w:right w:val="single" w:sz="4" w:space="0" w:color="auto"/>
            </w:tcBorders>
            <w:shd w:val="clear" w:color="auto" w:fill="auto"/>
            <w:hideMark/>
          </w:tcPr>
          <w:p w14:paraId="79FE6D1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nil"/>
              <w:right w:val="single" w:sz="4" w:space="0" w:color="auto"/>
            </w:tcBorders>
            <w:shd w:val="clear" w:color="auto" w:fill="auto"/>
            <w:hideMark/>
          </w:tcPr>
          <w:p w14:paraId="30AD296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7E1A716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nil"/>
              <w:right w:val="single" w:sz="4" w:space="0" w:color="auto"/>
            </w:tcBorders>
            <w:shd w:val="clear" w:color="auto" w:fill="auto"/>
            <w:hideMark/>
          </w:tcPr>
          <w:p w14:paraId="577CF7C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703A36E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D7928CC" w14:textId="77777777" w:rsidTr="00992444">
        <w:trPr>
          <w:trHeight w:val="315"/>
        </w:trPr>
        <w:tc>
          <w:tcPr>
            <w:tcW w:w="977" w:type="dxa"/>
            <w:tcBorders>
              <w:top w:val="nil"/>
              <w:left w:val="single" w:sz="4" w:space="0" w:color="auto"/>
              <w:bottom w:val="nil"/>
              <w:right w:val="single" w:sz="4" w:space="0" w:color="auto"/>
            </w:tcBorders>
            <w:shd w:val="clear" w:color="auto" w:fill="auto"/>
            <w:hideMark/>
          </w:tcPr>
          <w:p w14:paraId="450F3F2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74F5CC6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single" w:sz="4" w:space="0" w:color="auto"/>
              <w:left w:val="nil"/>
              <w:bottom w:val="nil"/>
              <w:right w:val="single" w:sz="4" w:space="0" w:color="auto"/>
            </w:tcBorders>
            <w:shd w:val="clear" w:color="auto" w:fill="auto"/>
            <w:noWrap/>
            <w:hideMark/>
          </w:tcPr>
          <w:p w14:paraId="14B0399B"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 </w:t>
            </w:r>
          </w:p>
        </w:tc>
        <w:tc>
          <w:tcPr>
            <w:tcW w:w="682" w:type="dxa"/>
            <w:tcBorders>
              <w:top w:val="single" w:sz="4" w:space="0" w:color="auto"/>
              <w:left w:val="nil"/>
              <w:bottom w:val="nil"/>
              <w:right w:val="single" w:sz="4" w:space="0" w:color="auto"/>
            </w:tcBorders>
            <w:shd w:val="clear" w:color="auto" w:fill="auto"/>
            <w:hideMark/>
          </w:tcPr>
          <w:p w14:paraId="479EB83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nil"/>
              <w:right w:val="single" w:sz="4" w:space="0" w:color="auto"/>
            </w:tcBorders>
            <w:shd w:val="clear" w:color="auto" w:fill="auto"/>
            <w:hideMark/>
          </w:tcPr>
          <w:p w14:paraId="2F0DE5B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4" w:space="0" w:color="auto"/>
              <w:left w:val="nil"/>
              <w:bottom w:val="nil"/>
              <w:right w:val="single" w:sz="4" w:space="0" w:color="auto"/>
            </w:tcBorders>
            <w:shd w:val="clear" w:color="auto" w:fill="auto"/>
            <w:hideMark/>
          </w:tcPr>
          <w:p w14:paraId="43320E6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22" w:type="dxa"/>
            <w:tcBorders>
              <w:top w:val="single" w:sz="4" w:space="0" w:color="auto"/>
              <w:left w:val="nil"/>
              <w:bottom w:val="nil"/>
              <w:right w:val="single" w:sz="4" w:space="0" w:color="auto"/>
            </w:tcBorders>
            <w:shd w:val="clear" w:color="auto" w:fill="auto"/>
            <w:hideMark/>
          </w:tcPr>
          <w:p w14:paraId="72600B8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4" w:space="0" w:color="auto"/>
              <w:left w:val="nil"/>
              <w:bottom w:val="nil"/>
              <w:right w:val="single" w:sz="4" w:space="0" w:color="auto"/>
            </w:tcBorders>
            <w:shd w:val="clear" w:color="auto" w:fill="auto"/>
            <w:hideMark/>
          </w:tcPr>
          <w:p w14:paraId="69A6AF5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4" w:space="0" w:color="auto"/>
              <w:left w:val="nil"/>
              <w:bottom w:val="nil"/>
              <w:right w:val="single" w:sz="4" w:space="0" w:color="auto"/>
            </w:tcBorders>
            <w:shd w:val="clear" w:color="auto" w:fill="auto"/>
            <w:hideMark/>
          </w:tcPr>
          <w:p w14:paraId="3AA1046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4" w:space="0" w:color="auto"/>
              <w:left w:val="nil"/>
              <w:bottom w:val="nil"/>
              <w:right w:val="single" w:sz="4" w:space="0" w:color="auto"/>
            </w:tcBorders>
            <w:shd w:val="clear" w:color="auto" w:fill="auto"/>
            <w:hideMark/>
          </w:tcPr>
          <w:p w14:paraId="4E32C9E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2408F6E" w14:textId="77777777" w:rsidTr="00061490">
        <w:trPr>
          <w:trHeight w:val="300"/>
        </w:trPr>
        <w:tc>
          <w:tcPr>
            <w:tcW w:w="977" w:type="dxa"/>
            <w:tcBorders>
              <w:top w:val="single" w:sz="4" w:space="0" w:color="auto"/>
              <w:left w:val="single" w:sz="4" w:space="0" w:color="auto"/>
              <w:bottom w:val="nil"/>
              <w:right w:val="single" w:sz="4" w:space="0" w:color="auto"/>
            </w:tcBorders>
            <w:shd w:val="clear" w:color="auto" w:fill="auto"/>
            <w:hideMark/>
          </w:tcPr>
          <w:p w14:paraId="7C1EC736" w14:textId="6531D633"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103</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43CD7028"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ACTUATOR_2</w:t>
            </w:r>
          </w:p>
        </w:tc>
        <w:tc>
          <w:tcPr>
            <w:tcW w:w="682" w:type="dxa"/>
            <w:tcBorders>
              <w:top w:val="single" w:sz="8" w:space="0" w:color="auto"/>
              <w:left w:val="nil"/>
              <w:bottom w:val="single" w:sz="4" w:space="0" w:color="auto"/>
              <w:right w:val="single" w:sz="4" w:space="0" w:color="auto"/>
            </w:tcBorders>
            <w:shd w:val="clear" w:color="auto" w:fill="auto"/>
            <w:hideMark/>
          </w:tcPr>
          <w:p w14:paraId="3B548D0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35B2AE2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22D067B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98</w:t>
            </w:r>
          </w:p>
        </w:tc>
        <w:tc>
          <w:tcPr>
            <w:tcW w:w="522" w:type="dxa"/>
            <w:tcBorders>
              <w:top w:val="single" w:sz="8" w:space="0" w:color="auto"/>
              <w:left w:val="nil"/>
              <w:bottom w:val="single" w:sz="4" w:space="0" w:color="auto"/>
              <w:right w:val="single" w:sz="4" w:space="0" w:color="auto"/>
            </w:tcBorders>
            <w:shd w:val="clear" w:color="auto" w:fill="auto"/>
            <w:hideMark/>
          </w:tcPr>
          <w:p w14:paraId="30268A0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518A0622" w14:textId="77777777" w:rsidR="00E247AF" w:rsidRPr="00CC4E0B" w:rsidRDefault="00E247AF" w:rsidP="00911A80">
            <w:pPr>
              <w:rPr>
                <w:rFonts w:ascii="Arial" w:eastAsia="Times New Roman" w:hAnsi="Arial" w:cs="Arial"/>
                <w:sz w:val="16"/>
                <w:szCs w:val="16"/>
                <w:lang w:eastAsia="en-US"/>
              </w:rPr>
            </w:pPr>
            <w:r w:rsidRPr="00CC4E0B">
              <w:rPr>
                <w:rFonts w:ascii="Arial" w:eastAsia="Times New Roman" w:hAnsi="Arial" w:cs="Arial"/>
                <w:sz w:val="16"/>
                <w:szCs w:val="16"/>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371A2D2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0243131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623CB2A" w14:textId="77777777" w:rsidTr="00992444">
        <w:trPr>
          <w:trHeight w:val="300"/>
        </w:trPr>
        <w:tc>
          <w:tcPr>
            <w:tcW w:w="977" w:type="dxa"/>
            <w:tcBorders>
              <w:top w:val="nil"/>
              <w:left w:val="single" w:sz="4" w:space="0" w:color="auto"/>
              <w:bottom w:val="nil"/>
              <w:right w:val="single" w:sz="4" w:space="0" w:color="auto"/>
            </w:tcBorders>
            <w:shd w:val="clear" w:color="auto" w:fill="auto"/>
            <w:hideMark/>
          </w:tcPr>
          <w:p w14:paraId="61CB57A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50EDEF8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nil"/>
              <w:right w:val="single" w:sz="4" w:space="0" w:color="auto"/>
            </w:tcBorders>
            <w:shd w:val="clear" w:color="auto" w:fill="auto"/>
            <w:noWrap/>
            <w:hideMark/>
          </w:tcPr>
          <w:p w14:paraId="530B6D7A"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ACT_TYPE</w:t>
            </w:r>
          </w:p>
        </w:tc>
        <w:tc>
          <w:tcPr>
            <w:tcW w:w="682" w:type="dxa"/>
            <w:tcBorders>
              <w:top w:val="nil"/>
              <w:left w:val="nil"/>
              <w:bottom w:val="nil"/>
              <w:right w:val="single" w:sz="4" w:space="0" w:color="auto"/>
            </w:tcBorders>
            <w:shd w:val="clear" w:color="auto" w:fill="auto"/>
            <w:hideMark/>
          </w:tcPr>
          <w:p w14:paraId="7873D42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0E9FFA60"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nil"/>
              <w:right w:val="single" w:sz="4" w:space="0" w:color="auto"/>
            </w:tcBorders>
            <w:shd w:val="clear" w:color="auto" w:fill="auto"/>
            <w:hideMark/>
          </w:tcPr>
          <w:p w14:paraId="2A54EC8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nil"/>
              <w:right w:val="single" w:sz="4" w:space="0" w:color="auto"/>
            </w:tcBorders>
            <w:shd w:val="clear" w:color="auto" w:fill="auto"/>
            <w:hideMark/>
          </w:tcPr>
          <w:p w14:paraId="17038F2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7E96976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nil"/>
              <w:right w:val="single" w:sz="4" w:space="0" w:color="auto"/>
            </w:tcBorders>
            <w:shd w:val="clear" w:color="auto" w:fill="auto"/>
            <w:hideMark/>
          </w:tcPr>
          <w:p w14:paraId="723BA0B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749152D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C12FD57" w14:textId="77777777" w:rsidTr="00992444">
        <w:trPr>
          <w:trHeight w:val="300"/>
        </w:trPr>
        <w:tc>
          <w:tcPr>
            <w:tcW w:w="977" w:type="dxa"/>
            <w:tcBorders>
              <w:top w:val="nil"/>
              <w:left w:val="single" w:sz="4" w:space="0" w:color="auto"/>
              <w:bottom w:val="nil"/>
              <w:right w:val="single" w:sz="4" w:space="0" w:color="auto"/>
            </w:tcBorders>
            <w:shd w:val="clear" w:color="auto" w:fill="auto"/>
            <w:hideMark/>
          </w:tcPr>
          <w:p w14:paraId="2635C1A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lastRenderedPageBreak/>
              <w:t> </w:t>
            </w:r>
          </w:p>
        </w:tc>
        <w:tc>
          <w:tcPr>
            <w:tcW w:w="720" w:type="dxa"/>
            <w:tcBorders>
              <w:top w:val="nil"/>
              <w:left w:val="nil"/>
              <w:bottom w:val="single" w:sz="4" w:space="0" w:color="auto"/>
              <w:right w:val="single" w:sz="4" w:space="0" w:color="auto"/>
            </w:tcBorders>
            <w:shd w:val="clear" w:color="auto" w:fill="auto"/>
            <w:hideMark/>
          </w:tcPr>
          <w:p w14:paraId="7752203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single" w:sz="4" w:space="0" w:color="auto"/>
              <w:left w:val="nil"/>
              <w:bottom w:val="nil"/>
              <w:right w:val="single" w:sz="4" w:space="0" w:color="auto"/>
            </w:tcBorders>
            <w:shd w:val="clear" w:color="auto" w:fill="auto"/>
            <w:noWrap/>
            <w:hideMark/>
          </w:tcPr>
          <w:p w14:paraId="24ABD3CD"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ACT_SIZE</w:t>
            </w:r>
          </w:p>
        </w:tc>
        <w:tc>
          <w:tcPr>
            <w:tcW w:w="682" w:type="dxa"/>
            <w:tcBorders>
              <w:top w:val="single" w:sz="4" w:space="0" w:color="auto"/>
              <w:left w:val="nil"/>
              <w:bottom w:val="nil"/>
              <w:right w:val="single" w:sz="4" w:space="0" w:color="auto"/>
            </w:tcBorders>
            <w:shd w:val="clear" w:color="auto" w:fill="auto"/>
            <w:hideMark/>
          </w:tcPr>
          <w:p w14:paraId="6EE91AE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nil"/>
              <w:right w:val="single" w:sz="4" w:space="0" w:color="auto"/>
            </w:tcBorders>
            <w:shd w:val="clear" w:color="auto" w:fill="auto"/>
            <w:hideMark/>
          </w:tcPr>
          <w:p w14:paraId="7FB9783D"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single" w:sz="4" w:space="0" w:color="auto"/>
              <w:left w:val="nil"/>
              <w:bottom w:val="nil"/>
              <w:right w:val="single" w:sz="4" w:space="0" w:color="auto"/>
            </w:tcBorders>
            <w:shd w:val="clear" w:color="auto" w:fill="auto"/>
            <w:hideMark/>
          </w:tcPr>
          <w:p w14:paraId="0946AD1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single" w:sz="4" w:space="0" w:color="auto"/>
              <w:left w:val="nil"/>
              <w:bottom w:val="nil"/>
              <w:right w:val="single" w:sz="4" w:space="0" w:color="auto"/>
            </w:tcBorders>
            <w:shd w:val="clear" w:color="auto" w:fill="auto"/>
            <w:hideMark/>
          </w:tcPr>
          <w:p w14:paraId="776AA7E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nil"/>
              <w:right w:val="single" w:sz="4" w:space="0" w:color="auto"/>
            </w:tcBorders>
            <w:shd w:val="clear" w:color="auto" w:fill="auto"/>
            <w:hideMark/>
          </w:tcPr>
          <w:p w14:paraId="51B8991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4" w:space="0" w:color="auto"/>
              <w:left w:val="nil"/>
              <w:bottom w:val="nil"/>
              <w:right w:val="single" w:sz="4" w:space="0" w:color="auto"/>
            </w:tcBorders>
            <w:shd w:val="clear" w:color="auto" w:fill="auto"/>
            <w:hideMark/>
          </w:tcPr>
          <w:p w14:paraId="31D5121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4" w:space="0" w:color="auto"/>
              <w:left w:val="nil"/>
              <w:bottom w:val="nil"/>
              <w:right w:val="single" w:sz="4" w:space="0" w:color="auto"/>
            </w:tcBorders>
            <w:shd w:val="clear" w:color="auto" w:fill="auto"/>
            <w:hideMark/>
          </w:tcPr>
          <w:p w14:paraId="5623F24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4942DBAB" w14:textId="77777777" w:rsidTr="00992444">
        <w:trPr>
          <w:trHeight w:val="300"/>
        </w:trPr>
        <w:tc>
          <w:tcPr>
            <w:tcW w:w="977" w:type="dxa"/>
            <w:tcBorders>
              <w:top w:val="nil"/>
              <w:left w:val="single" w:sz="4" w:space="0" w:color="auto"/>
              <w:bottom w:val="nil"/>
              <w:right w:val="single" w:sz="4" w:space="0" w:color="auto"/>
            </w:tcBorders>
            <w:shd w:val="clear" w:color="auto" w:fill="auto"/>
            <w:hideMark/>
          </w:tcPr>
          <w:p w14:paraId="3F8DC12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3C36F69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single" w:sz="4" w:space="0" w:color="auto"/>
              <w:left w:val="nil"/>
              <w:bottom w:val="nil"/>
              <w:right w:val="single" w:sz="4" w:space="0" w:color="auto"/>
            </w:tcBorders>
            <w:shd w:val="clear" w:color="auto" w:fill="auto"/>
            <w:noWrap/>
            <w:hideMark/>
          </w:tcPr>
          <w:p w14:paraId="239FC6E5"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ACT_ROTARY_MOMENT_ARM</w:t>
            </w:r>
          </w:p>
        </w:tc>
        <w:tc>
          <w:tcPr>
            <w:tcW w:w="682" w:type="dxa"/>
            <w:tcBorders>
              <w:top w:val="single" w:sz="4" w:space="0" w:color="auto"/>
              <w:left w:val="nil"/>
              <w:bottom w:val="nil"/>
              <w:right w:val="single" w:sz="4" w:space="0" w:color="auto"/>
            </w:tcBorders>
            <w:shd w:val="clear" w:color="auto" w:fill="auto"/>
            <w:hideMark/>
          </w:tcPr>
          <w:p w14:paraId="439DFB3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nil"/>
              <w:right w:val="single" w:sz="4" w:space="0" w:color="auto"/>
            </w:tcBorders>
            <w:shd w:val="clear" w:color="auto" w:fill="auto"/>
            <w:hideMark/>
          </w:tcPr>
          <w:p w14:paraId="1EBB0D0D"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single" w:sz="4" w:space="0" w:color="auto"/>
              <w:left w:val="nil"/>
              <w:bottom w:val="nil"/>
              <w:right w:val="single" w:sz="4" w:space="0" w:color="auto"/>
            </w:tcBorders>
            <w:shd w:val="clear" w:color="auto" w:fill="auto"/>
            <w:hideMark/>
          </w:tcPr>
          <w:p w14:paraId="08F07BA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single" w:sz="4" w:space="0" w:color="auto"/>
              <w:left w:val="nil"/>
              <w:bottom w:val="nil"/>
              <w:right w:val="single" w:sz="4" w:space="0" w:color="auto"/>
            </w:tcBorders>
            <w:shd w:val="clear" w:color="auto" w:fill="auto"/>
            <w:hideMark/>
          </w:tcPr>
          <w:p w14:paraId="0CC5480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nil"/>
              <w:right w:val="single" w:sz="4" w:space="0" w:color="auto"/>
            </w:tcBorders>
            <w:shd w:val="clear" w:color="auto" w:fill="auto"/>
            <w:hideMark/>
          </w:tcPr>
          <w:p w14:paraId="076A215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4" w:space="0" w:color="auto"/>
              <w:left w:val="nil"/>
              <w:bottom w:val="nil"/>
              <w:right w:val="single" w:sz="4" w:space="0" w:color="auto"/>
            </w:tcBorders>
            <w:shd w:val="clear" w:color="auto" w:fill="auto"/>
            <w:hideMark/>
          </w:tcPr>
          <w:p w14:paraId="0D8EFCA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4" w:space="0" w:color="auto"/>
              <w:left w:val="nil"/>
              <w:bottom w:val="nil"/>
              <w:right w:val="single" w:sz="4" w:space="0" w:color="auto"/>
            </w:tcBorders>
            <w:shd w:val="clear" w:color="auto" w:fill="auto"/>
            <w:hideMark/>
          </w:tcPr>
          <w:p w14:paraId="417F3C8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4A98FD6" w14:textId="77777777" w:rsidTr="00992444">
        <w:trPr>
          <w:trHeight w:val="315"/>
        </w:trPr>
        <w:tc>
          <w:tcPr>
            <w:tcW w:w="977" w:type="dxa"/>
            <w:tcBorders>
              <w:top w:val="nil"/>
              <w:left w:val="single" w:sz="4" w:space="0" w:color="auto"/>
              <w:bottom w:val="nil"/>
              <w:right w:val="single" w:sz="4" w:space="0" w:color="auto"/>
            </w:tcBorders>
            <w:shd w:val="clear" w:color="auto" w:fill="auto"/>
            <w:hideMark/>
          </w:tcPr>
          <w:p w14:paraId="24F1FEE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72CD685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single" w:sz="4" w:space="0" w:color="auto"/>
              <w:left w:val="nil"/>
              <w:bottom w:val="nil"/>
              <w:right w:val="single" w:sz="4" w:space="0" w:color="auto"/>
            </w:tcBorders>
            <w:shd w:val="clear" w:color="auto" w:fill="auto"/>
            <w:noWrap/>
            <w:hideMark/>
          </w:tcPr>
          <w:p w14:paraId="4D29C6AC"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ACT_EFFECTIVE_AREA</w:t>
            </w:r>
          </w:p>
        </w:tc>
        <w:tc>
          <w:tcPr>
            <w:tcW w:w="682" w:type="dxa"/>
            <w:tcBorders>
              <w:top w:val="single" w:sz="4" w:space="0" w:color="auto"/>
              <w:left w:val="nil"/>
              <w:bottom w:val="nil"/>
              <w:right w:val="single" w:sz="4" w:space="0" w:color="auto"/>
            </w:tcBorders>
            <w:shd w:val="clear" w:color="auto" w:fill="auto"/>
            <w:hideMark/>
          </w:tcPr>
          <w:p w14:paraId="56B79D4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nil"/>
              <w:right w:val="single" w:sz="4" w:space="0" w:color="auto"/>
            </w:tcBorders>
            <w:shd w:val="clear" w:color="auto" w:fill="auto"/>
            <w:hideMark/>
          </w:tcPr>
          <w:p w14:paraId="5D1ABDF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single" w:sz="4" w:space="0" w:color="auto"/>
              <w:left w:val="nil"/>
              <w:bottom w:val="nil"/>
              <w:right w:val="single" w:sz="4" w:space="0" w:color="auto"/>
            </w:tcBorders>
            <w:shd w:val="clear" w:color="auto" w:fill="auto"/>
            <w:hideMark/>
          </w:tcPr>
          <w:p w14:paraId="65F64D2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single" w:sz="4" w:space="0" w:color="auto"/>
              <w:left w:val="nil"/>
              <w:bottom w:val="nil"/>
              <w:right w:val="single" w:sz="4" w:space="0" w:color="auto"/>
            </w:tcBorders>
            <w:shd w:val="clear" w:color="auto" w:fill="auto"/>
            <w:hideMark/>
          </w:tcPr>
          <w:p w14:paraId="34FB83C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nil"/>
              <w:right w:val="single" w:sz="4" w:space="0" w:color="auto"/>
            </w:tcBorders>
            <w:shd w:val="clear" w:color="auto" w:fill="auto"/>
            <w:hideMark/>
          </w:tcPr>
          <w:p w14:paraId="2FFB274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4" w:space="0" w:color="auto"/>
              <w:left w:val="nil"/>
              <w:bottom w:val="nil"/>
              <w:right w:val="single" w:sz="4" w:space="0" w:color="auto"/>
            </w:tcBorders>
            <w:shd w:val="clear" w:color="auto" w:fill="auto"/>
            <w:hideMark/>
          </w:tcPr>
          <w:p w14:paraId="511DF12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4" w:space="0" w:color="auto"/>
              <w:left w:val="nil"/>
              <w:bottom w:val="nil"/>
              <w:right w:val="single" w:sz="4" w:space="0" w:color="auto"/>
            </w:tcBorders>
            <w:shd w:val="clear" w:color="auto" w:fill="auto"/>
            <w:hideMark/>
          </w:tcPr>
          <w:p w14:paraId="04B87D3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4D7A7013" w14:textId="77777777" w:rsidTr="00061490">
        <w:trPr>
          <w:trHeight w:val="300"/>
        </w:trPr>
        <w:tc>
          <w:tcPr>
            <w:tcW w:w="977" w:type="dxa"/>
            <w:tcBorders>
              <w:top w:val="single" w:sz="4" w:space="0" w:color="auto"/>
              <w:left w:val="single" w:sz="4" w:space="0" w:color="auto"/>
              <w:bottom w:val="nil"/>
              <w:right w:val="single" w:sz="4" w:space="0" w:color="auto"/>
            </w:tcBorders>
            <w:shd w:val="clear" w:color="auto" w:fill="auto"/>
            <w:hideMark/>
          </w:tcPr>
          <w:p w14:paraId="67FFD630" w14:textId="401169F3"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104</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5CC8DA49"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ACTUATOR_3</w:t>
            </w:r>
          </w:p>
        </w:tc>
        <w:tc>
          <w:tcPr>
            <w:tcW w:w="682" w:type="dxa"/>
            <w:tcBorders>
              <w:top w:val="single" w:sz="8" w:space="0" w:color="auto"/>
              <w:left w:val="nil"/>
              <w:bottom w:val="single" w:sz="4" w:space="0" w:color="auto"/>
              <w:right w:val="single" w:sz="4" w:space="0" w:color="auto"/>
            </w:tcBorders>
            <w:shd w:val="clear" w:color="auto" w:fill="auto"/>
            <w:hideMark/>
          </w:tcPr>
          <w:p w14:paraId="206AFD1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437CE5C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2988C00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19</w:t>
            </w:r>
          </w:p>
        </w:tc>
        <w:tc>
          <w:tcPr>
            <w:tcW w:w="522" w:type="dxa"/>
            <w:tcBorders>
              <w:top w:val="single" w:sz="8" w:space="0" w:color="auto"/>
              <w:left w:val="nil"/>
              <w:bottom w:val="single" w:sz="4" w:space="0" w:color="auto"/>
              <w:right w:val="single" w:sz="4" w:space="0" w:color="auto"/>
            </w:tcBorders>
            <w:shd w:val="clear" w:color="auto" w:fill="auto"/>
            <w:hideMark/>
          </w:tcPr>
          <w:p w14:paraId="7E3B2B6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3EFDC37F" w14:textId="77777777" w:rsidR="00E247AF" w:rsidRPr="00CC4E0B" w:rsidRDefault="00E247AF" w:rsidP="00911A80">
            <w:pPr>
              <w:rPr>
                <w:rFonts w:ascii="Arial" w:eastAsia="Times New Roman" w:hAnsi="Arial" w:cs="Arial"/>
                <w:sz w:val="16"/>
                <w:szCs w:val="16"/>
                <w:lang w:eastAsia="en-US"/>
              </w:rPr>
            </w:pPr>
            <w:r w:rsidRPr="00CC4E0B">
              <w:rPr>
                <w:rFonts w:ascii="Arial" w:eastAsia="Times New Roman" w:hAnsi="Arial" w:cs="Arial"/>
                <w:sz w:val="16"/>
                <w:szCs w:val="16"/>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2841C35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7DEECEA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F1A4883" w14:textId="77777777" w:rsidTr="00992444">
        <w:trPr>
          <w:trHeight w:val="300"/>
        </w:trPr>
        <w:tc>
          <w:tcPr>
            <w:tcW w:w="977" w:type="dxa"/>
            <w:tcBorders>
              <w:top w:val="nil"/>
              <w:left w:val="single" w:sz="4" w:space="0" w:color="auto"/>
              <w:bottom w:val="nil"/>
              <w:right w:val="single" w:sz="4" w:space="0" w:color="auto"/>
            </w:tcBorders>
            <w:shd w:val="clear" w:color="auto" w:fill="auto"/>
            <w:hideMark/>
          </w:tcPr>
          <w:p w14:paraId="6D2A648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0E5FE19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nil"/>
              <w:right w:val="single" w:sz="4" w:space="0" w:color="auto"/>
            </w:tcBorders>
            <w:shd w:val="clear" w:color="auto" w:fill="auto"/>
            <w:noWrap/>
            <w:hideMark/>
          </w:tcPr>
          <w:p w14:paraId="0F5E4795" w14:textId="77777777" w:rsidR="00E247AF" w:rsidRPr="00CC4E0B" w:rsidRDefault="00E247AF" w:rsidP="00911A80">
            <w:pPr>
              <w:rPr>
                <w:rFonts w:ascii="Courier New" w:eastAsia="Times New Roman" w:hAnsi="Courier New" w:cs="Courier New"/>
                <w:sz w:val="20"/>
                <w:szCs w:val="20"/>
                <w:lang w:eastAsia="en-US"/>
              </w:rPr>
            </w:pPr>
            <w:proofErr w:type="spellStart"/>
            <w:r w:rsidRPr="00CC4E0B">
              <w:rPr>
                <w:rFonts w:ascii="Courier New" w:eastAsia="Times New Roman" w:hAnsi="Courier New" w:cs="Courier New"/>
                <w:sz w:val="20"/>
                <w:szCs w:val="20"/>
                <w:lang w:eastAsia="en-US"/>
              </w:rPr>
              <w:t>Shutoff_DP</w:t>
            </w:r>
            <w:proofErr w:type="spellEnd"/>
          </w:p>
        </w:tc>
        <w:tc>
          <w:tcPr>
            <w:tcW w:w="682" w:type="dxa"/>
            <w:tcBorders>
              <w:top w:val="nil"/>
              <w:left w:val="nil"/>
              <w:bottom w:val="nil"/>
              <w:right w:val="single" w:sz="4" w:space="0" w:color="auto"/>
            </w:tcBorders>
            <w:shd w:val="clear" w:color="auto" w:fill="auto"/>
            <w:hideMark/>
          </w:tcPr>
          <w:p w14:paraId="2EECDDE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500A627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nil"/>
              <w:right w:val="single" w:sz="4" w:space="0" w:color="auto"/>
            </w:tcBorders>
            <w:shd w:val="clear" w:color="auto" w:fill="auto"/>
            <w:hideMark/>
          </w:tcPr>
          <w:p w14:paraId="396FCD1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nil"/>
              <w:right w:val="single" w:sz="4" w:space="0" w:color="auto"/>
            </w:tcBorders>
            <w:shd w:val="clear" w:color="auto" w:fill="auto"/>
            <w:hideMark/>
          </w:tcPr>
          <w:p w14:paraId="111ABF4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nil"/>
              <w:right w:val="single" w:sz="4" w:space="0" w:color="auto"/>
            </w:tcBorders>
            <w:shd w:val="clear" w:color="auto" w:fill="auto"/>
            <w:hideMark/>
          </w:tcPr>
          <w:p w14:paraId="4A27A4F5" w14:textId="77777777" w:rsidR="00E247AF" w:rsidRPr="00CC4E0B" w:rsidRDefault="00E247AF" w:rsidP="00911A80">
            <w:pPr>
              <w:rPr>
                <w:rFonts w:ascii="Arial" w:eastAsia="Times New Roman" w:hAnsi="Arial" w:cs="Arial"/>
                <w:sz w:val="16"/>
                <w:szCs w:val="16"/>
                <w:lang w:eastAsia="en-US"/>
              </w:rPr>
            </w:pPr>
            <w:r w:rsidRPr="00CC4E0B">
              <w:rPr>
                <w:rFonts w:ascii="Arial" w:eastAsia="Times New Roman" w:hAnsi="Arial" w:cs="Arial"/>
                <w:sz w:val="16"/>
                <w:szCs w:val="16"/>
                <w:lang w:eastAsia="en-US"/>
              </w:rPr>
              <w:t> </w:t>
            </w:r>
          </w:p>
        </w:tc>
        <w:tc>
          <w:tcPr>
            <w:tcW w:w="1085" w:type="dxa"/>
            <w:tcBorders>
              <w:top w:val="nil"/>
              <w:left w:val="nil"/>
              <w:bottom w:val="nil"/>
              <w:right w:val="single" w:sz="4" w:space="0" w:color="auto"/>
            </w:tcBorders>
            <w:shd w:val="clear" w:color="auto" w:fill="auto"/>
            <w:hideMark/>
          </w:tcPr>
          <w:p w14:paraId="6DF0395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33D5E0B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43B121FB" w14:textId="77777777" w:rsidTr="00992444">
        <w:trPr>
          <w:trHeight w:val="300"/>
        </w:trPr>
        <w:tc>
          <w:tcPr>
            <w:tcW w:w="977" w:type="dxa"/>
            <w:tcBorders>
              <w:top w:val="nil"/>
              <w:left w:val="single" w:sz="4" w:space="0" w:color="auto"/>
              <w:bottom w:val="nil"/>
              <w:right w:val="single" w:sz="4" w:space="0" w:color="auto"/>
            </w:tcBorders>
            <w:shd w:val="clear" w:color="auto" w:fill="auto"/>
            <w:hideMark/>
          </w:tcPr>
          <w:p w14:paraId="1E5C8B6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5F5BCE2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single" w:sz="4" w:space="0" w:color="auto"/>
              <w:left w:val="nil"/>
              <w:bottom w:val="nil"/>
              <w:right w:val="single" w:sz="4" w:space="0" w:color="auto"/>
            </w:tcBorders>
            <w:shd w:val="clear" w:color="auto" w:fill="auto"/>
            <w:noWrap/>
            <w:hideMark/>
          </w:tcPr>
          <w:p w14:paraId="60004D56" w14:textId="77777777" w:rsidR="00E247AF" w:rsidRPr="00CC4E0B" w:rsidRDefault="00E247AF" w:rsidP="00911A80">
            <w:pPr>
              <w:rPr>
                <w:rFonts w:ascii="Courier New" w:eastAsia="Times New Roman" w:hAnsi="Courier New" w:cs="Courier New"/>
                <w:sz w:val="20"/>
                <w:szCs w:val="20"/>
                <w:lang w:eastAsia="en-US"/>
              </w:rPr>
            </w:pPr>
            <w:proofErr w:type="spellStart"/>
            <w:r w:rsidRPr="00CC4E0B">
              <w:rPr>
                <w:rFonts w:ascii="Courier New" w:eastAsia="Times New Roman" w:hAnsi="Courier New" w:cs="Courier New"/>
                <w:sz w:val="20"/>
                <w:szCs w:val="20"/>
                <w:lang w:eastAsia="en-US"/>
              </w:rPr>
              <w:t>Hand_Wheel</w:t>
            </w:r>
            <w:proofErr w:type="spellEnd"/>
          </w:p>
        </w:tc>
        <w:tc>
          <w:tcPr>
            <w:tcW w:w="682" w:type="dxa"/>
            <w:tcBorders>
              <w:top w:val="nil"/>
              <w:left w:val="nil"/>
              <w:bottom w:val="nil"/>
              <w:right w:val="single" w:sz="4" w:space="0" w:color="auto"/>
            </w:tcBorders>
            <w:shd w:val="clear" w:color="auto" w:fill="auto"/>
            <w:hideMark/>
          </w:tcPr>
          <w:p w14:paraId="06A3CBA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54C8F00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nil"/>
              <w:right w:val="single" w:sz="4" w:space="0" w:color="auto"/>
            </w:tcBorders>
            <w:shd w:val="clear" w:color="auto" w:fill="auto"/>
            <w:hideMark/>
          </w:tcPr>
          <w:p w14:paraId="3BAE24E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22C96C6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nil"/>
              <w:right w:val="single" w:sz="4" w:space="0" w:color="auto"/>
            </w:tcBorders>
            <w:shd w:val="clear" w:color="auto" w:fill="auto"/>
            <w:hideMark/>
          </w:tcPr>
          <w:p w14:paraId="2450B31D" w14:textId="77777777" w:rsidR="00E247AF" w:rsidRPr="00CC4E0B" w:rsidRDefault="00E247AF" w:rsidP="00911A80">
            <w:pPr>
              <w:rPr>
                <w:rFonts w:ascii="Arial" w:eastAsia="Times New Roman" w:hAnsi="Arial" w:cs="Arial"/>
                <w:sz w:val="16"/>
                <w:szCs w:val="16"/>
                <w:lang w:eastAsia="en-US"/>
              </w:rPr>
            </w:pPr>
            <w:r w:rsidRPr="00CC4E0B">
              <w:rPr>
                <w:rFonts w:ascii="Arial" w:eastAsia="Times New Roman" w:hAnsi="Arial" w:cs="Arial"/>
                <w:sz w:val="16"/>
                <w:szCs w:val="16"/>
                <w:lang w:eastAsia="en-US"/>
              </w:rPr>
              <w:t> </w:t>
            </w:r>
          </w:p>
        </w:tc>
        <w:tc>
          <w:tcPr>
            <w:tcW w:w="1085" w:type="dxa"/>
            <w:tcBorders>
              <w:top w:val="nil"/>
              <w:left w:val="nil"/>
              <w:bottom w:val="nil"/>
              <w:right w:val="single" w:sz="4" w:space="0" w:color="auto"/>
            </w:tcBorders>
            <w:shd w:val="clear" w:color="auto" w:fill="auto"/>
            <w:hideMark/>
          </w:tcPr>
          <w:p w14:paraId="46F4378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22020CC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6200851" w14:textId="77777777" w:rsidTr="00992444">
        <w:trPr>
          <w:trHeight w:val="300"/>
        </w:trPr>
        <w:tc>
          <w:tcPr>
            <w:tcW w:w="977" w:type="dxa"/>
            <w:tcBorders>
              <w:top w:val="nil"/>
              <w:left w:val="single" w:sz="4" w:space="0" w:color="auto"/>
              <w:bottom w:val="nil"/>
              <w:right w:val="single" w:sz="4" w:space="0" w:color="auto"/>
            </w:tcBorders>
            <w:shd w:val="clear" w:color="auto" w:fill="auto"/>
            <w:hideMark/>
          </w:tcPr>
          <w:p w14:paraId="7D71856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0717BDD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single" w:sz="4" w:space="0" w:color="auto"/>
              <w:left w:val="nil"/>
              <w:bottom w:val="nil"/>
              <w:right w:val="single" w:sz="4" w:space="0" w:color="auto"/>
            </w:tcBorders>
            <w:shd w:val="clear" w:color="auto" w:fill="auto"/>
            <w:noWrap/>
            <w:hideMark/>
          </w:tcPr>
          <w:p w14:paraId="34DB0A5F" w14:textId="4097685E" w:rsidR="00E247AF" w:rsidRPr="00CC4E0B" w:rsidRDefault="001E6C8A" w:rsidP="00911A80">
            <w:pPr>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ACT_</w:t>
            </w:r>
            <w:r w:rsidR="00E247AF" w:rsidRPr="00CC4E0B">
              <w:rPr>
                <w:rFonts w:ascii="Courier New" w:eastAsia="Times New Roman" w:hAnsi="Courier New" w:cs="Courier New"/>
                <w:sz w:val="20"/>
                <w:szCs w:val="20"/>
                <w:lang w:eastAsia="en-US"/>
              </w:rPr>
              <w:t>STYLE</w:t>
            </w:r>
          </w:p>
        </w:tc>
        <w:tc>
          <w:tcPr>
            <w:tcW w:w="682" w:type="dxa"/>
            <w:tcBorders>
              <w:top w:val="single" w:sz="4" w:space="0" w:color="auto"/>
              <w:left w:val="nil"/>
              <w:bottom w:val="nil"/>
              <w:right w:val="single" w:sz="4" w:space="0" w:color="auto"/>
            </w:tcBorders>
            <w:shd w:val="clear" w:color="auto" w:fill="auto"/>
            <w:hideMark/>
          </w:tcPr>
          <w:p w14:paraId="52299E8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nil"/>
              <w:right w:val="single" w:sz="4" w:space="0" w:color="auto"/>
            </w:tcBorders>
            <w:shd w:val="clear" w:color="auto" w:fill="auto"/>
            <w:hideMark/>
          </w:tcPr>
          <w:p w14:paraId="21B272F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single" w:sz="4" w:space="0" w:color="auto"/>
              <w:left w:val="nil"/>
              <w:bottom w:val="nil"/>
              <w:right w:val="single" w:sz="4" w:space="0" w:color="auto"/>
            </w:tcBorders>
            <w:shd w:val="clear" w:color="auto" w:fill="auto"/>
            <w:hideMark/>
          </w:tcPr>
          <w:p w14:paraId="55F2094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nil"/>
              <w:right w:val="single" w:sz="4" w:space="0" w:color="auto"/>
            </w:tcBorders>
            <w:shd w:val="clear" w:color="auto" w:fill="auto"/>
            <w:hideMark/>
          </w:tcPr>
          <w:p w14:paraId="415A0F6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t>
            </w:r>
          </w:p>
        </w:tc>
        <w:tc>
          <w:tcPr>
            <w:tcW w:w="1848" w:type="dxa"/>
            <w:tcBorders>
              <w:top w:val="single" w:sz="4" w:space="0" w:color="auto"/>
              <w:left w:val="nil"/>
              <w:bottom w:val="nil"/>
              <w:right w:val="single" w:sz="4" w:space="0" w:color="auto"/>
            </w:tcBorders>
            <w:shd w:val="clear" w:color="auto" w:fill="auto"/>
            <w:hideMark/>
          </w:tcPr>
          <w:p w14:paraId="370DC7D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4" w:space="0" w:color="auto"/>
              <w:left w:val="nil"/>
              <w:bottom w:val="nil"/>
              <w:right w:val="single" w:sz="4" w:space="0" w:color="auto"/>
            </w:tcBorders>
            <w:shd w:val="clear" w:color="auto" w:fill="auto"/>
            <w:hideMark/>
          </w:tcPr>
          <w:p w14:paraId="26B98D9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single" w:sz="4" w:space="0" w:color="auto"/>
              <w:left w:val="nil"/>
              <w:bottom w:val="nil"/>
              <w:right w:val="single" w:sz="4" w:space="0" w:color="auto"/>
            </w:tcBorders>
            <w:shd w:val="clear" w:color="auto" w:fill="auto"/>
            <w:hideMark/>
          </w:tcPr>
          <w:p w14:paraId="377A33B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77556AB7" w14:textId="77777777" w:rsidTr="00992444">
        <w:trPr>
          <w:trHeight w:val="720"/>
        </w:trPr>
        <w:tc>
          <w:tcPr>
            <w:tcW w:w="977" w:type="dxa"/>
            <w:tcBorders>
              <w:top w:val="nil"/>
              <w:left w:val="single" w:sz="4" w:space="0" w:color="auto"/>
              <w:bottom w:val="nil"/>
              <w:right w:val="single" w:sz="4" w:space="0" w:color="auto"/>
            </w:tcBorders>
            <w:shd w:val="clear" w:color="auto" w:fill="auto"/>
            <w:hideMark/>
          </w:tcPr>
          <w:p w14:paraId="75EBF4C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781A389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single" w:sz="4" w:space="0" w:color="auto"/>
              <w:left w:val="nil"/>
              <w:bottom w:val="nil"/>
              <w:right w:val="single" w:sz="4" w:space="0" w:color="auto"/>
            </w:tcBorders>
            <w:shd w:val="clear" w:color="auto" w:fill="auto"/>
            <w:noWrap/>
            <w:hideMark/>
          </w:tcPr>
          <w:p w14:paraId="2A4F7751" w14:textId="77777777" w:rsidR="00E247AF" w:rsidRDefault="00E247AF" w:rsidP="00911A80">
            <w:pPr>
              <w:rPr>
                <w:rFonts w:ascii="Courier New" w:eastAsia="Times New Roman" w:hAnsi="Courier New" w:cs="Courier New"/>
                <w:sz w:val="20"/>
                <w:szCs w:val="20"/>
                <w:lang w:eastAsia="en-US"/>
              </w:rPr>
            </w:pPr>
            <w:bookmarkStart w:id="1549" w:name="AirAction"/>
            <w:bookmarkEnd w:id="1549"/>
            <w:r w:rsidRPr="00CC4E0B">
              <w:rPr>
                <w:rFonts w:ascii="Courier New" w:eastAsia="Times New Roman" w:hAnsi="Courier New" w:cs="Courier New"/>
                <w:sz w:val="20"/>
                <w:szCs w:val="20"/>
                <w:lang w:eastAsia="en-US"/>
              </w:rPr>
              <w:t>ACT_FAIL_ACTION</w:t>
            </w:r>
          </w:p>
          <w:p w14:paraId="20FA62B5" w14:textId="3C82BA6F" w:rsidR="00FC0988" w:rsidRPr="00CC4E0B" w:rsidRDefault="00FC0988" w:rsidP="00911A80">
            <w:pPr>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See also </w:t>
            </w:r>
            <w:hyperlink w:anchor="AirAction_hart" w:history="1">
              <w:proofErr w:type="spellStart"/>
              <w:r w:rsidRPr="00FC0988">
                <w:rPr>
                  <w:rStyle w:val="Hyperlink"/>
                  <w:rFonts w:ascii="Courier New" w:eastAsia="Times New Roman" w:hAnsi="Courier New" w:cs="Courier New"/>
                  <w:sz w:val="20"/>
                  <w:szCs w:val="20"/>
                  <w:lang w:eastAsia="en-US"/>
                </w:rPr>
                <w:t>AirAction_hart</w:t>
              </w:r>
              <w:proofErr w:type="spellEnd"/>
            </w:hyperlink>
          </w:p>
        </w:tc>
        <w:tc>
          <w:tcPr>
            <w:tcW w:w="682" w:type="dxa"/>
            <w:tcBorders>
              <w:top w:val="single" w:sz="4" w:space="0" w:color="auto"/>
              <w:left w:val="nil"/>
              <w:bottom w:val="nil"/>
              <w:right w:val="single" w:sz="4" w:space="0" w:color="auto"/>
            </w:tcBorders>
            <w:shd w:val="clear" w:color="auto" w:fill="auto"/>
            <w:hideMark/>
          </w:tcPr>
          <w:p w14:paraId="40A98FD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nil"/>
              <w:right w:val="single" w:sz="4" w:space="0" w:color="auto"/>
            </w:tcBorders>
            <w:shd w:val="clear" w:color="auto" w:fill="auto"/>
            <w:hideMark/>
          </w:tcPr>
          <w:p w14:paraId="4400465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single" w:sz="4" w:space="0" w:color="auto"/>
              <w:left w:val="nil"/>
              <w:bottom w:val="nil"/>
              <w:right w:val="single" w:sz="4" w:space="0" w:color="auto"/>
            </w:tcBorders>
            <w:shd w:val="clear" w:color="auto" w:fill="auto"/>
            <w:hideMark/>
          </w:tcPr>
          <w:p w14:paraId="5997F8A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nil"/>
              <w:right w:val="single" w:sz="4" w:space="0" w:color="auto"/>
            </w:tcBorders>
            <w:shd w:val="clear" w:color="auto" w:fill="auto"/>
            <w:hideMark/>
          </w:tcPr>
          <w:p w14:paraId="362C336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nil"/>
              <w:right w:val="single" w:sz="4" w:space="0" w:color="auto"/>
            </w:tcBorders>
            <w:shd w:val="clear" w:color="auto" w:fill="auto"/>
            <w:hideMark/>
          </w:tcPr>
          <w:p w14:paraId="58BDE55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See Description</w:t>
            </w:r>
          </w:p>
        </w:tc>
        <w:tc>
          <w:tcPr>
            <w:tcW w:w="1085" w:type="dxa"/>
            <w:tcBorders>
              <w:top w:val="single" w:sz="4" w:space="0" w:color="auto"/>
              <w:left w:val="nil"/>
              <w:bottom w:val="nil"/>
              <w:right w:val="single" w:sz="4" w:space="0" w:color="auto"/>
            </w:tcBorders>
            <w:shd w:val="clear" w:color="auto" w:fill="auto"/>
            <w:hideMark/>
          </w:tcPr>
          <w:p w14:paraId="0814276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single" w:sz="4" w:space="0" w:color="auto"/>
              <w:left w:val="nil"/>
              <w:bottom w:val="nil"/>
              <w:right w:val="single" w:sz="4" w:space="0" w:color="auto"/>
            </w:tcBorders>
            <w:shd w:val="clear" w:color="auto" w:fill="auto"/>
            <w:hideMark/>
          </w:tcPr>
          <w:p w14:paraId="08386A5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7BC6E3EB" w14:textId="77777777" w:rsidTr="00992444">
        <w:trPr>
          <w:trHeight w:val="300"/>
        </w:trPr>
        <w:tc>
          <w:tcPr>
            <w:tcW w:w="977" w:type="dxa"/>
            <w:tcBorders>
              <w:top w:val="nil"/>
              <w:left w:val="single" w:sz="4" w:space="0" w:color="auto"/>
              <w:bottom w:val="nil"/>
              <w:right w:val="single" w:sz="4" w:space="0" w:color="auto"/>
            </w:tcBorders>
            <w:shd w:val="clear" w:color="auto" w:fill="auto"/>
            <w:hideMark/>
          </w:tcPr>
          <w:p w14:paraId="2A610E3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686BA4E1" w14:textId="3818C8BF" w:rsidR="00E247AF" w:rsidRPr="00CC4E0B" w:rsidRDefault="009900B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5</w:t>
            </w:r>
          </w:p>
        </w:tc>
        <w:tc>
          <w:tcPr>
            <w:tcW w:w="2753" w:type="dxa"/>
            <w:tcBorders>
              <w:top w:val="single" w:sz="4" w:space="0" w:color="auto"/>
              <w:left w:val="nil"/>
              <w:bottom w:val="nil"/>
              <w:right w:val="single" w:sz="4" w:space="0" w:color="auto"/>
            </w:tcBorders>
            <w:shd w:val="clear" w:color="auto" w:fill="auto"/>
            <w:noWrap/>
            <w:hideMark/>
          </w:tcPr>
          <w:p w14:paraId="160F3312" w14:textId="77777777" w:rsidR="00E247AF"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RELAY_TYPE</w:t>
            </w:r>
          </w:p>
          <w:p w14:paraId="04A13577" w14:textId="117B3D7A" w:rsidR="009900BD" w:rsidRPr="00CC4E0B" w:rsidRDefault="009900BD" w:rsidP="00911A80">
            <w:pPr>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See also </w:t>
            </w:r>
            <w:hyperlink w:anchor="sensortype_hart" w:history="1">
              <w:proofErr w:type="spellStart"/>
              <w:r w:rsidRPr="009900BD">
                <w:rPr>
                  <w:rStyle w:val="Hyperlink"/>
                  <w:rFonts w:ascii="Courier New" w:eastAsia="Times New Roman" w:hAnsi="Courier New" w:cs="Courier New"/>
                  <w:sz w:val="20"/>
                  <w:szCs w:val="20"/>
                  <w:lang w:eastAsia="en-US"/>
                </w:rPr>
                <w:t>sensortype_hart</w:t>
              </w:r>
              <w:proofErr w:type="spellEnd"/>
            </w:hyperlink>
          </w:p>
        </w:tc>
        <w:tc>
          <w:tcPr>
            <w:tcW w:w="682" w:type="dxa"/>
            <w:tcBorders>
              <w:top w:val="single" w:sz="4" w:space="0" w:color="auto"/>
              <w:left w:val="nil"/>
              <w:bottom w:val="nil"/>
              <w:right w:val="single" w:sz="4" w:space="0" w:color="auto"/>
            </w:tcBorders>
            <w:shd w:val="clear" w:color="auto" w:fill="auto"/>
            <w:hideMark/>
          </w:tcPr>
          <w:p w14:paraId="378CD50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nil"/>
              <w:right w:val="single" w:sz="4" w:space="0" w:color="auto"/>
            </w:tcBorders>
            <w:shd w:val="clear" w:color="auto" w:fill="auto"/>
            <w:hideMark/>
          </w:tcPr>
          <w:p w14:paraId="30D502E6" w14:textId="6EA49FF1" w:rsidR="00E247AF" w:rsidRPr="00CC4E0B" w:rsidRDefault="009900BD" w:rsidP="00911A80">
            <w:pPr>
              <w:rPr>
                <w:rFonts w:ascii="Calibri" w:eastAsia="Times New Roman" w:hAnsi="Calibri" w:cs="Calibri"/>
                <w:color w:val="000000"/>
                <w:sz w:val="22"/>
                <w:szCs w:val="22"/>
                <w:lang w:eastAsia="en-US"/>
              </w:rPr>
            </w:pPr>
            <w:proofErr w:type="spellStart"/>
            <w:r>
              <w:rPr>
                <w:rFonts w:ascii="Calibri" w:eastAsia="Times New Roman" w:hAnsi="Calibri" w:cs="Calibri"/>
                <w:color w:val="000000"/>
                <w:sz w:val="22"/>
                <w:szCs w:val="22"/>
                <w:lang w:eastAsia="en-US"/>
              </w:rPr>
              <w:t>enu</w:t>
            </w:r>
            <w:proofErr w:type="spellEnd"/>
          </w:p>
        </w:tc>
        <w:tc>
          <w:tcPr>
            <w:tcW w:w="537" w:type="dxa"/>
            <w:tcBorders>
              <w:top w:val="single" w:sz="4" w:space="0" w:color="auto"/>
              <w:left w:val="nil"/>
              <w:bottom w:val="nil"/>
              <w:right w:val="single" w:sz="4" w:space="0" w:color="auto"/>
            </w:tcBorders>
            <w:shd w:val="clear" w:color="auto" w:fill="auto"/>
            <w:hideMark/>
          </w:tcPr>
          <w:p w14:paraId="76DD027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nil"/>
              <w:right w:val="single" w:sz="4" w:space="0" w:color="auto"/>
            </w:tcBorders>
            <w:shd w:val="clear" w:color="auto" w:fill="auto"/>
            <w:hideMark/>
          </w:tcPr>
          <w:p w14:paraId="17B4E2C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nil"/>
              <w:right w:val="single" w:sz="4" w:space="0" w:color="auto"/>
            </w:tcBorders>
            <w:shd w:val="clear" w:color="auto" w:fill="auto"/>
            <w:hideMark/>
          </w:tcPr>
          <w:p w14:paraId="116BD74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4" w:space="0" w:color="auto"/>
              <w:left w:val="nil"/>
              <w:bottom w:val="nil"/>
              <w:right w:val="single" w:sz="4" w:space="0" w:color="auto"/>
            </w:tcBorders>
            <w:shd w:val="clear" w:color="auto" w:fill="auto"/>
            <w:hideMark/>
          </w:tcPr>
          <w:p w14:paraId="712DF45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single" w:sz="4" w:space="0" w:color="auto"/>
              <w:left w:val="nil"/>
              <w:bottom w:val="nil"/>
              <w:right w:val="single" w:sz="4" w:space="0" w:color="auto"/>
            </w:tcBorders>
            <w:shd w:val="clear" w:color="auto" w:fill="auto"/>
            <w:hideMark/>
          </w:tcPr>
          <w:p w14:paraId="0B028C2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009B28FA" w14:textId="77777777" w:rsidTr="00992444">
        <w:trPr>
          <w:trHeight w:val="300"/>
        </w:trPr>
        <w:tc>
          <w:tcPr>
            <w:tcW w:w="977" w:type="dxa"/>
            <w:tcBorders>
              <w:top w:val="nil"/>
              <w:left w:val="single" w:sz="4" w:space="0" w:color="auto"/>
              <w:bottom w:val="nil"/>
              <w:right w:val="single" w:sz="4" w:space="0" w:color="auto"/>
            </w:tcBorders>
            <w:shd w:val="clear" w:color="auto" w:fill="auto"/>
            <w:hideMark/>
          </w:tcPr>
          <w:p w14:paraId="182299F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027992A5" w14:textId="1B403B72" w:rsidR="00E247AF" w:rsidRPr="00CC4E0B" w:rsidRDefault="009900B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6</w:t>
            </w:r>
          </w:p>
        </w:tc>
        <w:tc>
          <w:tcPr>
            <w:tcW w:w="2753" w:type="dxa"/>
            <w:tcBorders>
              <w:top w:val="single" w:sz="4" w:space="0" w:color="auto"/>
              <w:left w:val="nil"/>
              <w:bottom w:val="nil"/>
              <w:right w:val="single" w:sz="4" w:space="0" w:color="auto"/>
            </w:tcBorders>
            <w:shd w:val="clear" w:color="auto" w:fill="auto"/>
            <w:noWrap/>
            <w:hideMark/>
          </w:tcPr>
          <w:p w14:paraId="0CFB655D"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SUPPLY_PRS_MAX</w:t>
            </w:r>
          </w:p>
        </w:tc>
        <w:tc>
          <w:tcPr>
            <w:tcW w:w="682" w:type="dxa"/>
            <w:tcBorders>
              <w:top w:val="single" w:sz="4" w:space="0" w:color="auto"/>
              <w:left w:val="nil"/>
              <w:bottom w:val="nil"/>
              <w:right w:val="single" w:sz="4" w:space="0" w:color="auto"/>
            </w:tcBorders>
            <w:shd w:val="clear" w:color="auto" w:fill="auto"/>
            <w:hideMark/>
          </w:tcPr>
          <w:p w14:paraId="236C54B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nil"/>
              <w:right w:val="single" w:sz="4" w:space="0" w:color="auto"/>
            </w:tcBorders>
            <w:shd w:val="clear" w:color="auto" w:fill="auto"/>
            <w:hideMark/>
          </w:tcPr>
          <w:p w14:paraId="0DFAB63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single" w:sz="4" w:space="0" w:color="auto"/>
              <w:left w:val="nil"/>
              <w:bottom w:val="nil"/>
              <w:right w:val="single" w:sz="4" w:space="0" w:color="auto"/>
            </w:tcBorders>
            <w:shd w:val="clear" w:color="auto" w:fill="auto"/>
            <w:hideMark/>
          </w:tcPr>
          <w:p w14:paraId="662DC42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single" w:sz="4" w:space="0" w:color="auto"/>
              <w:left w:val="nil"/>
              <w:bottom w:val="nil"/>
              <w:right w:val="single" w:sz="4" w:space="0" w:color="auto"/>
            </w:tcBorders>
            <w:shd w:val="clear" w:color="auto" w:fill="auto"/>
            <w:hideMark/>
          </w:tcPr>
          <w:p w14:paraId="04CAA54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nil"/>
              <w:right w:val="single" w:sz="4" w:space="0" w:color="auto"/>
            </w:tcBorders>
            <w:shd w:val="clear" w:color="auto" w:fill="auto"/>
            <w:hideMark/>
          </w:tcPr>
          <w:p w14:paraId="6D348C0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4" w:space="0" w:color="auto"/>
              <w:left w:val="nil"/>
              <w:bottom w:val="nil"/>
              <w:right w:val="single" w:sz="4" w:space="0" w:color="auto"/>
            </w:tcBorders>
            <w:shd w:val="clear" w:color="auto" w:fill="auto"/>
            <w:hideMark/>
          </w:tcPr>
          <w:p w14:paraId="13ED01E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241.3</w:t>
            </w:r>
          </w:p>
        </w:tc>
        <w:tc>
          <w:tcPr>
            <w:tcW w:w="3254" w:type="dxa"/>
            <w:gridSpan w:val="2"/>
            <w:tcBorders>
              <w:top w:val="single" w:sz="4" w:space="0" w:color="auto"/>
              <w:left w:val="nil"/>
              <w:bottom w:val="nil"/>
              <w:right w:val="single" w:sz="4" w:space="0" w:color="auto"/>
            </w:tcBorders>
            <w:shd w:val="clear" w:color="auto" w:fill="auto"/>
            <w:hideMark/>
          </w:tcPr>
          <w:p w14:paraId="066F8DA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241.3</w:t>
            </w:r>
          </w:p>
        </w:tc>
      </w:tr>
      <w:tr w:rsidR="00AE0C66" w:rsidRPr="00CC4E0B" w14:paraId="464AD78B" w14:textId="77777777" w:rsidTr="00992444">
        <w:trPr>
          <w:trHeight w:val="300"/>
        </w:trPr>
        <w:tc>
          <w:tcPr>
            <w:tcW w:w="977" w:type="dxa"/>
            <w:tcBorders>
              <w:top w:val="nil"/>
              <w:left w:val="single" w:sz="4" w:space="0" w:color="auto"/>
              <w:bottom w:val="nil"/>
              <w:right w:val="single" w:sz="4" w:space="0" w:color="auto"/>
            </w:tcBorders>
            <w:shd w:val="clear" w:color="auto" w:fill="auto"/>
            <w:hideMark/>
          </w:tcPr>
          <w:p w14:paraId="5B7FAD5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4C2A27D1" w14:textId="4C603DA0" w:rsidR="00E247AF" w:rsidRPr="00CC4E0B" w:rsidRDefault="009900B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7</w:t>
            </w:r>
          </w:p>
        </w:tc>
        <w:tc>
          <w:tcPr>
            <w:tcW w:w="2753" w:type="dxa"/>
            <w:tcBorders>
              <w:top w:val="single" w:sz="4" w:space="0" w:color="auto"/>
              <w:left w:val="nil"/>
              <w:bottom w:val="nil"/>
              <w:right w:val="single" w:sz="4" w:space="0" w:color="auto"/>
            </w:tcBorders>
            <w:shd w:val="clear" w:color="auto" w:fill="auto"/>
            <w:noWrap/>
            <w:hideMark/>
          </w:tcPr>
          <w:p w14:paraId="0846653B"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PRS_CONTROL_HI</w:t>
            </w:r>
          </w:p>
        </w:tc>
        <w:tc>
          <w:tcPr>
            <w:tcW w:w="682" w:type="dxa"/>
            <w:tcBorders>
              <w:top w:val="single" w:sz="4" w:space="0" w:color="auto"/>
              <w:left w:val="nil"/>
              <w:bottom w:val="nil"/>
              <w:right w:val="single" w:sz="4" w:space="0" w:color="auto"/>
            </w:tcBorders>
            <w:shd w:val="clear" w:color="auto" w:fill="auto"/>
            <w:hideMark/>
          </w:tcPr>
          <w:p w14:paraId="0FA635E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nil"/>
              <w:right w:val="single" w:sz="4" w:space="0" w:color="auto"/>
            </w:tcBorders>
            <w:shd w:val="clear" w:color="auto" w:fill="auto"/>
            <w:hideMark/>
          </w:tcPr>
          <w:p w14:paraId="766F35A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single" w:sz="4" w:space="0" w:color="auto"/>
              <w:left w:val="nil"/>
              <w:bottom w:val="nil"/>
              <w:right w:val="single" w:sz="4" w:space="0" w:color="auto"/>
            </w:tcBorders>
            <w:shd w:val="clear" w:color="auto" w:fill="auto"/>
            <w:hideMark/>
          </w:tcPr>
          <w:p w14:paraId="236A849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single" w:sz="4" w:space="0" w:color="auto"/>
              <w:left w:val="nil"/>
              <w:bottom w:val="nil"/>
              <w:right w:val="single" w:sz="4" w:space="0" w:color="auto"/>
            </w:tcBorders>
            <w:shd w:val="clear" w:color="auto" w:fill="auto"/>
            <w:hideMark/>
          </w:tcPr>
          <w:p w14:paraId="486C5F0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nil"/>
              <w:right w:val="single" w:sz="4" w:space="0" w:color="auto"/>
            </w:tcBorders>
            <w:shd w:val="clear" w:color="auto" w:fill="auto"/>
            <w:hideMark/>
          </w:tcPr>
          <w:p w14:paraId="0085894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4" w:space="0" w:color="auto"/>
              <w:left w:val="nil"/>
              <w:bottom w:val="nil"/>
              <w:right w:val="single" w:sz="4" w:space="0" w:color="auto"/>
            </w:tcBorders>
            <w:shd w:val="clear" w:color="auto" w:fill="auto"/>
            <w:hideMark/>
          </w:tcPr>
          <w:p w14:paraId="1DF0091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103.4</w:t>
            </w:r>
          </w:p>
        </w:tc>
        <w:tc>
          <w:tcPr>
            <w:tcW w:w="3254" w:type="dxa"/>
            <w:gridSpan w:val="2"/>
            <w:tcBorders>
              <w:top w:val="single" w:sz="4" w:space="0" w:color="auto"/>
              <w:left w:val="nil"/>
              <w:bottom w:val="nil"/>
              <w:right w:val="single" w:sz="4" w:space="0" w:color="auto"/>
            </w:tcBorders>
            <w:shd w:val="clear" w:color="auto" w:fill="auto"/>
            <w:hideMark/>
          </w:tcPr>
          <w:p w14:paraId="1C9975D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103.4</w:t>
            </w:r>
          </w:p>
        </w:tc>
      </w:tr>
      <w:tr w:rsidR="00AE0C66" w:rsidRPr="00CC4E0B" w14:paraId="2223FE90" w14:textId="77777777" w:rsidTr="00992444">
        <w:trPr>
          <w:trHeight w:val="315"/>
        </w:trPr>
        <w:tc>
          <w:tcPr>
            <w:tcW w:w="977" w:type="dxa"/>
            <w:tcBorders>
              <w:top w:val="nil"/>
              <w:left w:val="single" w:sz="4" w:space="0" w:color="auto"/>
              <w:bottom w:val="nil"/>
              <w:right w:val="single" w:sz="4" w:space="0" w:color="auto"/>
            </w:tcBorders>
            <w:shd w:val="clear" w:color="auto" w:fill="auto"/>
            <w:hideMark/>
          </w:tcPr>
          <w:p w14:paraId="403BB93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4E3C45BF" w14:textId="505B5AF7" w:rsidR="00E247AF" w:rsidRPr="00CC4E0B" w:rsidRDefault="009900B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8</w:t>
            </w:r>
          </w:p>
        </w:tc>
        <w:tc>
          <w:tcPr>
            <w:tcW w:w="2753" w:type="dxa"/>
            <w:tcBorders>
              <w:top w:val="single" w:sz="4" w:space="0" w:color="auto"/>
              <w:left w:val="nil"/>
              <w:bottom w:val="nil"/>
              <w:right w:val="single" w:sz="4" w:space="0" w:color="auto"/>
            </w:tcBorders>
            <w:shd w:val="clear" w:color="auto" w:fill="auto"/>
            <w:noWrap/>
            <w:hideMark/>
          </w:tcPr>
          <w:p w14:paraId="794C8C05"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PRS_CONTROL_LO</w:t>
            </w:r>
          </w:p>
        </w:tc>
        <w:tc>
          <w:tcPr>
            <w:tcW w:w="682" w:type="dxa"/>
            <w:tcBorders>
              <w:top w:val="single" w:sz="4" w:space="0" w:color="auto"/>
              <w:left w:val="nil"/>
              <w:bottom w:val="nil"/>
              <w:right w:val="single" w:sz="4" w:space="0" w:color="auto"/>
            </w:tcBorders>
            <w:shd w:val="clear" w:color="auto" w:fill="auto"/>
            <w:hideMark/>
          </w:tcPr>
          <w:p w14:paraId="08A4A1A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nil"/>
              <w:right w:val="single" w:sz="4" w:space="0" w:color="auto"/>
            </w:tcBorders>
            <w:shd w:val="clear" w:color="auto" w:fill="auto"/>
            <w:hideMark/>
          </w:tcPr>
          <w:p w14:paraId="2ED9D3F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single" w:sz="4" w:space="0" w:color="auto"/>
              <w:left w:val="nil"/>
              <w:bottom w:val="nil"/>
              <w:right w:val="single" w:sz="4" w:space="0" w:color="auto"/>
            </w:tcBorders>
            <w:shd w:val="clear" w:color="auto" w:fill="auto"/>
            <w:hideMark/>
          </w:tcPr>
          <w:p w14:paraId="75A4835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single" w:sz="4" w:space="0" w:color="auto"/>
              <w:left w:val="nil"/>
              <w:bottom w:val="nil"/>
              <w:right w:val="single" w:sz="4" w:space="0" w:color="auto"/>
            </w:tcBorders>
            <w:shd w:val="clear" w:color="auto" w:fill="auto"/>
            <w:hideMark/>
          </w:tcPr>
          <w:p w14:paraId="434F82B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nil"/>
              <w:right w:val="single" w:sz="4" w:space="0" w:color="auto"/>
            </w:tcBorders>
            <w:shd w:val="clear" w:color="auto" w:fill="auto"/>
            <w:hideMark/>
          </w:tcPr>
          <w:p w14:paraId="5C556AE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4" w:space="0" w:color="auto"/>
              <w:left w:val="nil"/>
              <w:bottom w:val="nil"/>
              <w:right w:val="single" w:sz="4" w:space="0" w:color="auto"/>
            </w:tcBorders>
            <w:shd w:val="clear" w:color="auto" w:fill="auto"/>
            <w:hideMark/>
          </w:tcPr>
          <w:p w14:paraId="53F43A3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20.6</w:t>
            </w:r>
          </w:p>
        </w:tc>
        <w:tc>
          <w:tcPr>
            <w:tcW w:w="3254" w:type="dxa"/>
            <w:gridSpan w:val="2"/>
            <w:tcBorders>
              <w:top w:val="single" w:sz="4" w:space="0" w:color="auto"/>
              <w:left w:val="nil"/>
              <w:bottom w:val="nil"/>
              <w:right w:val="single" w:sz="4" w:space="0" w:color="auto"/>
            </w:tcBorders>
            <w:shd w:val="clear" w:color="auto" w:fill="auto"/>
            <w:hideMark/>
          </w:tcPr>
          <w:p w14:paraId="5B6A900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20.6</w:t>
            </w:r>
          </w:p>
        </w:tc>
      </w:tr>
      <w:tr w:rsidR="00AE0C66" w:rsidRPr="00CC4E0B" w14:paraId="0935085A" w14:textId="77777777" w:rsidTr="00061490">
        <w:trPr>
          <w:trHeight w:val="300"/>
        </w:trPr>
        <w:tc>
          <w:tcPr>
            <w:tcW w:w="977" w:type="dxa"/>
            <w:tcBorders>
              <w:top w:val="single" w:sz="8" w:space="0" w:color="auto"/>
              <w:left w:val="single" w:sz="8" w:space="0" w:color="auto"/>
              <w:bottom w:val="nil"/>
              <w:right w:val="single" w:sz="4" w:space="0" w:color="auto"/>
            </w:tcBorders>
            <w:shd w:val="clear" w:color="auto" w:fill="auto"/>
            <w:hideMark/>
          </w:tcPr>
          <w:p w14:paraId="59E99F9F" w14:textId="25D5C0E1"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105</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729D7146"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ACTUATOR_INFO</w:t>
            </w:r>
          </w:p>
        </w:tc>
        <w:tc>
          <w:tcPr>
            <w:tcW w:w="682" w:type="dxa"/>
            <w:tcBorders>
              <w:top w:val="single" w:sz="8" w:space="0" w:color="auto"/>
              <w:left w:val="nil"/>
              <w:bottom w:val="nil"/>
              <w:right w:val="single" w:sz="4" w:space="0" w:color="auto"/>
            </w:tcBorders>
            <w:shd w:val="clear" w:color="auto" w:fill="auto"/>
            <w:hideMark/>
          </w:tcPr>
          <w:p w14:paraId="1D0F747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nil"/>
              <w:right w:val="single" w:sz="4" w:space="0" w:color="auto"/>
            </w:tcBorders>
            <w:shd w:val="clear" w:color="auto" w:fill="auto"/>
            <w:hideMark/>
          </w:tcPr>
          <w:p w14:paraId="74F360E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nil"/>
              <w:right w:val="single" w:sz="4" w:space="0" w:color="auto"/>
            </w:tcBorders>
            <w:shd w:val="clear" w:color="auto" w:fill="auto"/>
            <w:hideMark/>
          </w:tcPr>
          <w:p w14:paraId="37D8704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104</w:t>
            </w:r>
          </w:p>
        </w:tc>
        <w:tc>
          <w:tcPr>
            <w:tcW w:w="522" w:type="dxa"/>
            <w:tcBorders>
              <w:top w:val="single" w:sz="8" w:space="0" w:color="auto"/>
              <w:left w:val="nil"/>
              <w:bottom w:val="nil"/>
              <w:right w:val="single" w:sz="4" w:space="0" w:color="auto"/>
            </w:tcBorders>
            <w:shd w:val="clear" w:color="auto" w:fill="auto"/>
            <w:hideMark/>
          </w:tcPr>
          <w:p w14:paraId="05592EC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nil"/>
              <w:right w:val="single" w:sz="4" w:space="0" w:color="auto"/>
            </w:tcBorders>
            <w:shd w:val="clear" w:color="auto" w:fill="auto"/>
            <w:hideMark/>
          </w:tcPr>
          <w:p w14:paraId="4964B5A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8" w:space="0" w:color="auto"/>
              <w:left w:val="nil"/>
              <w:bottom w:val="nil"/>
              <w:right w:val="single" w:sz="4" w:space="0" w:color="auto"/>
            </w:tcBorders>
            <w:shd w:val="clear" w:color="auto" w:fill="auto"/>
            <w:hideMark/>
          </w:tcPr>
          <w:p w14:paraId="379A93D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nil"/>
              <w:right w:val="single" w:sz="4" w:space="0" w:color="auto"/>
            </w:tcBorders>
            <w:shd w:val="clear" w:color="auto" w:fill="auto"/>
            <w:hideMark/>
          </w:tcPr>
          <w:p w14:paraId="4025E7A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4DABB0C3"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528E22E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31DD2F2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nil"/>
              <w:right w:val="single" w:sz="4" w:space="0" w:color="auto"/>
            </w:tcBorders>
            <w:shd w:val="clear" w:color="auto" w:fill="auto"/>
            <w:noWrap/>
            <w:hideMark/>
          </w:tcPr>
          <w:p w14:paraId="0D6729CA"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DESCRIPTOR</w:t>
            </w:r>
          </w:p>
        </w:tc>
        <w:tc>
          <w:tcPr>
            <w:tcW w:w="682" w:type="dxa"/>
            <w:tcBorders>
              <w:top w:val="single" w:sz="4" w:space="0" w:color="auto"/>
              <w:left w:val="nil"/>
              <w:bottom w:val="nil"/>
              <w:right w:val="single" w:sz="4" w:space="0" w:color="auto"/>
            </w:tcBorders>
            <w:shd w:val="clear" w:color="auto" w:fill="auto"/>
            <w:hideMark/>
          </w:tcPr>
          <w:p w14:paraId="49BAE17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4" w:space="0" w:color="auto"/>
              <w:right w:val="single" w:sz="4" w:space="0" w:color="auto"/>
            </w:tcBorders>
            <w:shd w:val="clear" w:color="auto" w:fill="auto"/>
            <w:hideMark/>
          </w:tcPr>
          <w:p w14:paraId="21680C63"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single" w:sz="4" w:space="0" w:color="auto"/>
              <w:left w:val="nil"/>
              <w:bottom w:val="single" w:sz="4" w:space="0" w:color="auto"/>
              <w:right w:val="single" w:sz="4" w:space="0" w:color="auto"/>
            </w:tcBorders>
            <w:shd w:val="clear" w:color="auto" w:fill="auto"/>
            <w:hideMark/>
          </w:tcPr>
          <w:p w14:paraId="2FB0055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single" w:sz="4" w:space="0" w:color="auto"/>
              <w:left w:val="nil"/>
              <w:bottom w:val="single" w:sz="4" w:space="0" w:color="auto"/>
              <w:right w:val="single" w:sz="4" w:space="0" w:color="auto"/>
            </w:tcBorders>
            <w:shd w:val="clear" w:color="auto" w:fill="auto"/>
            <w:hideMark/>
          </w:tcPr>
          <w:p w14:paraId="0ECA7AA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4" w:space="0" w:color="auto"/>
              <w:right w:val="single" w:sz="4" w:space="0" w:color="auto"/>
            </w:tcBorders>
            <w:shd w:val="clear" w:color="auto" w:fill="auto"/>
            <w:hideMark/>
          </w:tcPr>
          <w:p w14:paraId="08CF550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4" w:space="0" w:color="auto"/>
              <w:left w:val="nil"/>
              <w:bottom w:val="single" w:sz="4" w:space="0" w:color="auto"/>
              <w:right w:val="single" w:sz="4" w:space="0" w:color="auto"/>
            </w:tcBorders>
            <w:shd w:val="clear" w:color="auto" w:fill="auto"/>
            <w:hideMark/>
          </w:tcPr>
          <w:p w14:paraId="14FD753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4" w:space="0" w:color="auto"/>
              <w:left w:val="nil"/>
              <w:bottom w:val="single" w:sz="4" w:space="0" w:color="auto"/>
              <w:right w:val="single" w:sz="4" w:space="0" w:color="auto"/>
            </w:tcBorders>
            <w:shd w:val="clear" w:color="auto" w:fill="auto"/>
            <w:hideMark/>
          </w:tcPr>
          <w:p w14:paraId="5A857A2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4D35C627"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4EA90214"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44C19FE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single" w:sz="4" w:space="0" w:color="auto"/>
              <w:left w:val="nil"/>
              <w:bottom w:val="nil"/>
              <w:right w:val="single" w:sz="4" w:space="0" w:color="auto"/>
            </w:tcBorders>
            <w:shd w:val="clear" w:color="auto" w:fill="auto"/>
            <w:noWrap/>
            <w:hideMark/>
          </w:tcPr>
          <w:p w14:paraId="5320CE5D"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MESSAGE</w:t>
            </w:r>
          </w:p>
        </w:tc>
        <w:tc>
          <w:tcPr>
            <w:tcW w:w="682" w:type="dxa"/>
            <w:tcBorders>
              <w:top w:val="single" w:sz="4" w:space="0" w:color="auto"/>
              <w:left w:val="nil"/>
              <w:bottom w:val="nil"/>
              <w:right w:val="single" w:sz="4" w:space="0" w:color="auto"/>
            </w:tcBorders>
            <w:shd w:val="clear" w:color="auto" w:fill="auto"/>
            <w:hideMark/>
          </w:tcPr>
          <w:p w14:paraId="2C99B76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01CC5CE"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0ADD20D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6041AA0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5223B04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3E2F157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2F578FD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952B075"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22FFB5F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46F4788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single" w:sz="4" w:space="0" w:color="auto"/>
              <w:left w:val="nil"/>
              <w:bottom w:val="nil"/>
              <w:right w:val="single" w:sz="4" w:space="0" w:color="auto"/>
            </w:tcBorders>
            <w:shd w:val="clear" w:color="auto" w:fill="auto"/>
            <w:noWrap/>
            <w:hideMark/>
          </w:tcPr>
          <w:p w14:paraId="2BBFDA69"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DATE</w:t>
            </w:r>
          </w:p>
        </w:tc>
        <w:tc>
          <w:tcPr>
            <w:tcW w:w="682" w:type="dxa"/>
            <w:tcBorders>
              <w:top w:val="single" w:sz="4" w:space="0" w:color="auto"/>
              <w:left w:val="nil"/>
              <w:bottom w:val="nil"/>
              <w:right w:val="single" w:sz="4" w:space="0" w:color="auto"/>
            </w:tcBorders>
            <w:shd w:val="clear" w:color="auto" w:fill="auto"/>
            <w:hideMark/>
          </w:tcPr>
          <w:p w14:paraId="7A2AB70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53BD3D72"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nil"/>
              <w:right w:val="single" w:sz="4" w:space="0" w:color="auto"/>
            </w:tcBorders>
            <w:shd w:val="clear" w:color="auto" w:fill="auto"/>
            <w:hideMark/>
          </w:tcPr>
          <w:p w14:paraId="1DEB227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w:t>
            </w:r>
          </w:p>
        </w:tc>
        <w:tc>
          <w:tcPr>
            <w:tcW w:w="522" w:type="dxa"/>
            <w:tcBorders>
              <w:top w:val="nil"/>
              <w:left w:val="nil"/>
              <w:bottom w:val="nil"/>
              <w:right w:val="single" w:sz="4" w:space="0" w:color="auto"/>
            </w:tcBorders>
            <w:shd w:val="clear" w:color="auto" w:fill="auto"/>
            <w:hideMark/>
          </w:tcPr>
          <w:p w14:paraId="609535B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5739D60A"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nil"/>
              <w:right w:val="single" w:sz="4" w:space="0" w:color="auto"/>
            </w:tcBorders>
            <w:shd w:val="clear" w:color="auto" w:fill="auto"/>
            <w:hideMark/>
          </w:tcPr>
          <w:p w14:paraId="60D5187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6A17ACF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8A94E61" w14:textId="77777777" w:rsidTr="00992444">
        <w:trPr>
          <w:trHeight w:val="315"/>
        </w:trPr>
        <w:tc>
          <w:tcPr>
            <w:tcW w:w="977" w:type="dxa"/>
            <w:tcBorders>
              <w:top w:val="nil"/>
              <w:left w:val="single" w:sz="8" w:space="0" w:color="auto"/>
              <w:bottom w:val="single" w:sz="8" w:space="0" w:color="auto"/>
              <w:right w:val="single" w:sz="4" w:space="0" w:color="auto"/>
            </w:tcBorders>
            <w:shd w:val="clear" w:color="auto" w:fill="auto"/>
            <w:hideMark/>
          </w:tcPr>
          <w:p w14:paraId="64484B9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single" w:sz="4" w:space="0" w:color="auto"/>
              <w:left w:val="nil"/>
              <w:bottom w:val="single" w:sz="8" w:space="0" w:color="auto"/>
              <w:right w:val="single" w:sz="4" w:space="0" w:color="auto"/>
            </w:tcBorders>
            <w:shd w:val="clear" w:color="auto" w:fill="auto"/>
            <w:hideMark/>
          </w:tcPr>
          <w:p w14:paraId="4489174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single" w:sz="4" w:space="0" w:color="auto"/>
              <w:left w:val="nil"/>
              <w:bottom w:val="single" w:sz="8" w:space="0" w:color="auto"/>
              <w:right w:val="single" w:sz="4" w:space="0" w:color="auto"/>
            </w:tcBorders>
            <w:shd w:val="clear" w:color="auto" w:fill="auto"/>
            <w:noWrap/>
            <w:hideMark/>
          </w:tcPr>
          <w:p w14:paraId="5A4EF1CE"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SPEC_SHEET</w:t>
            </w:r>
          </w:p>
        </w:tc>
        <w:tc>
          <w:tcPr>
            <w:tcW w:w="682" w:type="dxa"/>
            <w:tcBorders>
              <w:top w:val="single" w:sz="4" w:space="0" w:color="auto"/>
              <w:left w:val="nil"/>
              <w:bottom w:val="single" w:sz="8" w:space="0" w:color="auto"/>
              <w:right w:val="single" w:sz="4" w:space="0" w:color="auto"/>
            </w:tcBorders>
            <w:shd w:val="clear" w:color="auto" w:fill="auto"/>
            <w:hideMark/>
          </w:tcPr>
          <w:p w14:paraId="219F651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8" w:space="0" w:color="auto"/>
              <w:right w:val="single" w:sz="4" w:space="0" w:color="auto"/>
            </w:tcBorders>
            <w:shd w:val="clear" w:color="auto" w:fill="auto"/>
            <w:hideMark/>
          </w:tcPr>
          <w:p w14:paraId="7AF53954"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single" w:sz="4" w:space="0" w:color="auto"/>
              <w:left w:val="nil"/>
              <w:bottom w:val="single" w:sz="8" w:space="0" w:color="auto"/>
              <w:right w:val="single" w:sz="4" w:space="0" w:color="auto"/>
            </w:tcBorders>
            <w:shd w:val="clear" w:color="auto" w:fill="auto"/>
            <w:hideMark/>
          </w:tcPr>
          <w:p w14:paraId="2CA54AE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single" w:sz="4" w:space="0" w:color="auto"/>
              <w:left w:val="nil"/>
              <w:bottom w:val="single" w:sz="8" w:space="0" w:color="auto"/>
              <w:right w:val="single" w:sz="4" w:space="0" w:color="auto"/>
            </w:tcBorders>
            <w:shd w:val="clear" w:color="auto" w:fill="auto"/>
            <w:hideMark/>
          </w:tcPr>
          <w:p w14:paraId="5C3704F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8" w:space="0" w:color="auto"/>
              <w:right w:val="single" w:sz="4" w:space="0" w:color="auto"/>
            </w:tcBorders>
            <w:shd w:val="clear" w:color="auto" w:fill="auto"/>
            <w:hideMark/>
          </w:tcPr>
          <w:p w14:paraId="45C54B8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single" w:sz="4" w:space="0" w:color="auto"/>
              <w:left w:val="nil"/>
              <w:bottom w:val="single" w:sz="8" w:space="0" w:color="auto"/>
              <w:right w:val="single" w:sz="4" w:space="0" w:color="auto"/>
            </w:tcBorders>
            <w:shd w:val="clear" w:color="auto" w:fill="auto"/>
            <w:hideMark/>
          </w:tcPr>
          <w:p w14:paraId="3CF003F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4" w:space="0" w:color="auto"/>
              <w:left w:val="nil"/>
              <w:bottom w:val="single" w:sz="8" w:space="0" w:color="auto"/>
              <w:right w:val="single" w:sz="4" w:space="0" w:color="auto"/>
            </w:tcBorders>
            <w:shd w:val="clear" w:color="auto" w:fill="auto"/>
            <w:hideMark/>
          </w:tcPr>
          <w:p w14:paraId="5ED4E6D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429308E" w14:textId="77777777" w:rsidTr="00061490">
        <w:trPr>
          <w:trHeight w:val="300"/>
        </w:trPr>
        <w:tc>
          <w:tcPr>
            <w:tcW w:w="977" w:type="dxa"/>
            <w:tcBorders>
              <w:top w:val="nil"/>
              <w:left w:val="single" w:sz="8" w:space="0" w:color="auto"/>
              <w:bottom w:val="nil"/>
              <w:right w:val="single" w:sz="4" w:space="0" w:color="auto"/>
            </w:tcBorders>
            <w:shd w:val="clear" w:color="auto" w:fill="auto"/>
            <w:hideMark/>
          </w:tcPr>
          <w:p w14:paraId="0230AB85" w14:textId="432F0D8B"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lastRenderedPageBreak/>
              <w:t>106</w:t>
            </w:r>
          </w:p>
        </w:tc>
        <w:tc>
          <w:tcPr>
            <w:tcW w:w="3473" w:type="dxa"/>
            <w:gridSpan w:val="2"/>
            <w:tcBorders>
              <w:top w:val="nil"/>
              <w:left w:val="nil"/>
              <w:bottom w:val="single" w:sz="4" w:space="0" w:color="auto"/>
              <w:right w:val="single" w:sz="4" w:space="0" w:color="auto"/>
            </w:tcBorders>
            <w:shd w:val="clear" w:color="auto" w:fill="auto"/>
            <w:hideMark/>
          </w:tcPr>
          <w:p w14:paraId="2030BD59"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VALVE_IDENTIFICATION</w:t>
            </w:r>
          </w:p>
        </w:tc>
        <w:tc>
          <w:tcPr>
            <w:tcW w:w="682" w:type="dxa"/>
            <w:tcBorders>
              <w:top w:val="nil"/>
              <w:left w:val="nil"/>
              <w:bottom w:val="single" w:sz="4" w:space="0" w:color="auto"/>
              <w:right w:val="single" w:sz="4" w:space="0" w:color="auto"/>
            </w:tcBorders>
            <w:shd w:val="clear" w:color="auto" w:fill="auto"/>
            <w:hideMark/>
          </w:tcPr>
          <w:p w14:paraId="08DCC35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183FDB4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64CCA68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96</w:t>
            </w:r>
          </w:p>
        </w:tc>
        <w:tc>
          <w:tcPr>
            <w:tcW w:w="522" w:type="dxa"/>
            <w:tcBorders>
              <w:top w:val="nil"/>
              <w:left w:val="nil"/>
              <w:bottom w:val="single" w:sz="4" w:space="0" w:color="auto"/>
              <w:right w:val="single" w:sz="4" w:space="0" w:color="auto"/>
            </w:tcBorders>
            <w:shd w:val="clear" w:color="auto" w:fill="auto"/>
            <w:hideMark/>
          </w:tcPr>
          <w:p w14:paraId="1A1DAAE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7F31AD7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FD98B3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47BFCD0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5E144B6C"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5B38751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1FF1452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single" w:sz="4" w:space="0" w:color="auto"/>
              <w:right w:val="single" w:sz="4" w:space="0" w:color="auto"/>
            </w:tcBorders>
            <w:shd w:val="clear" w:color="auto" w:fill="auto"/>
            <w:noWrap/>
            <w:hideMark/>
          </w:tcPr>
          <w:p w14:paraId="05F6D9CA"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VALVE_MAN_ID</w:t>
            </w:r>
          </w:p>
        </w:tc>
        <w:tc>
          <w:tcPr>
            <w:tcW w:w="682" w:type="dxa"/>
            <w:tcBorders>
              <w:top w:val="nil"/>
              <w:left w:val="nil"/>
              <w:bottom w:val="single" w:sz="4" w:space="0" w:color="auto"/>
              <w:right w:val="single" w:sz="4" w:space="0" w:color="auto"/>
            </w:tcBorders>
            <w:shd w:val="clear" w:color="auto" w:fill="auto"/>
            <w:hideMark/>
          </w:tcPr>
          <w:p w14:paraId="6A0DCE1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EA7E235"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799DD84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377F118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0CF697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00EC24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613F8D1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F7901F7"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4B9E648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1684216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single" w:sz="4" w:space="0" w:color="auto"/>
              <w:right w:val="single" w:sz="4" w:space="0" w:color="auto"/>
            </w:tcBorders>
            <w:shd w:val="clear" w:color="auto" w:fill="auto"/>
            <w:noWrap/>
            <w:hideMark/>
          </w:tcPr>
          <w:p w14:paraId="6603593E"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VALVE_MODEL_NUM</w:t>
            </w:r>
          </w:p>
        </w:tc>
        <w:tc>
          <w:tcPr>
            <w:tcW w:w="682" w:type="dxa"/>
            <w:tcBorders>
              <w:top w:val="nil"/>
              <w:left w:val="nil"/>
              <w:bottom w:val="single" w:sz="4" w:space="0" w:color="auto"/>
              <w:right w:val="single" w:sz="4" w:space="0" w:color="auto"/>
            </w:tcBorders>
            <w:shd w:val="clear" w:color="auto" w:fill="auto"/>
            <w:hideMark/>
          </w:tcPr>
          <w:p w14:paraId="2983890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62C7B6E"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6387F30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7183BCC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5EEA2B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0EE63B8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3187529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46AEB67F" w14:textId="77777777" w:rsidTr="00992444">
        <w:trPr>
          <w:trHeight w:val="315"/>
        </w:trPr>
        <w:tc>
          <w:tcPr>
            <w:tcW w:w="977" w:type="dxa"/>
            <w:tcBorders>
              <w:top w:val="nil"/>
              <w:left w:val="single" w:sz="8" w:space="0" w:color="auto"/>
              <w:bottom w:val="nil"/>
              <w:right w:val="single" w:sz="4" w:space="0" w:color="auto"/>
            </w:tcBorders>
            <w:shd w:val="clear" w:color="auto" w:fill="auto"/>
            <w:hideMark/>
          </w:tcPr>
          <w:p w14:paraId="504D2BA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3B90BE7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nil"/>
              <w:right w:val="single" w:sz="4" w:space="0" w:color="auto"/>
            </w:tcBorders>
            <w:shd w:val="clear" w:color="auto" w:fill="auto"/>
            <w:noWrap/>
            <w:hideMark/>
          </w:tcPr>
          <w:p w14:paraId="3AE70344"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VALVE_SN</w:t>
            </w:r>
          </w:p>
        </w:tc>
        <w:tc>
          <w:tcPr>
            <w:tcW w:w="682" w:type="dxa"/>
            <w:tcBorders>
              <w:top w:val="nil"/>
              <w:left w:val="nil"/>
              <w:bottom w:val="single" w:sz="4" w:space="0" w:color="auto"/>
              <w:right w:val="single" w:sz="4" w:space="0" w:color="auto"/>
            </w:tcBorders>
            <w:shd w:val="clear" w:color="auto" w:fill="auto"/>
            <w:hideMark/>
          </w:tcPr>
          <w:p w14:paraId="4B75181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62A7376"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059C63C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5BAD01C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17299DB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3293287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5284AB5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27BFE6A" w14:textId="77777777" w:rsidTr="00061490">
        <w:trPr>
          <w:trHeight w:val="300"/>
        </w:trPr>
        <w:tc>
          <w:tcPr>
            <w:tcW w:w="977" w:type="dxa"/>
            <w:tcBorders>
              <w:top w:val="single" w:sz="8" w:space="0" w:color="auto"/>
              <w:left w:val="single" w:sz="8" w:space="0" w:color="auto"/>
              <w:bottom w:val="nil"/>
              <w:right w:val="single" w:sz="4" w:space="0" w:color="auto"/>
            </w:tcBorders>
            <w:shd w:val="clear" w:color="auto" w:fill="auto"/>
            <w:hideMark/>
          </w:tcPr>
          <w:p w14:paraId="379C0A51" w14:textId="2000C0C7"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107</w:t>
            </w:r>
          </w:p>
        </w:tc>
        <w:tc>
          <w:tcPr>
            <w:tcW w:w="3473" w:type="dxa"/>
            <w:gridSpan w:val="2"/>
            <w:tcBorders>
              <w:top w:val="single" w:sz="8" w:space="0" w:color="auto"/>
              <w:left w:val="nil"/>
              <w:bottom w:val="single" w:sz="4" w:space="0" w:color="auto"/>
              <w:right w:val="single" w:sz="8" w:space="0" w:color="000000"/>
            </w:tcBorders>
            <w:shd w:val="clear" w:color="auto" w:fill="auto"/>
            <w:hideMark/>
          </w:tcPr>
          <w:p w14:paraId="784499A4"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VALVE_SERVICE</w:t>
            </w:r>
          </w:p>
        </w:tc>
        <w:tc>
          <w:tcPr>
            <w:tcW w:w="682" w:type="dxa"/>
            <w:tcBorders>
              <w:top w:val="nil"/>
              <w:left w:val="single" w:sz="4" w:space="0" w:color="auto"/>
              <w:bottom w:val="single" w:sz="4" w:space="0" w:color="auto"/>
              <w:right w:val="single" w:sz="4" w:space="0" w:color="auto"/>
            </w:tcBorders>
            <w:shd w:val="clear" w:color="auto" w:fill="auto"/>
            <w:hideMark/>
          </w:tcPr>
          <w:p w14:paraId="7AC72F1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nil"/>
              <w:left w:val="nil"/>
              <w:bottom w:val="nil"/>
              <w:right w:val="single" w:sz="4" w:space="0" w:color="auto"/>
            </w:tcBorders>
            <w:shd w:val="clear" w:color="auto" w:fill="auto"/>
            <w:hideMark/>
          </w:tcPr>
          <w:p w14:paraId="4665C78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49A4D8A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33</w:t>
            </w:r>
          </w:p>
        </w:tc>
        <w:tc>
          <w:tcPr>
            <w:tcW w:w="522" w:type="dxa"/>
            <w:tcBorders>
              <w:top w:val="nil"/>
              <w:left w:val="nil"/>
              <w:bottom w:val="nil"/>
              <w:right w:val="single" w:sz="4" w:space="0" w:color="auto"/>
            </w:tcBorders>
            <w:shd w:val="clear" w:color="auto" w:fill="auto"/>
            <w:hideMark/>
          </w:tcPr>
          <w:p w14:paraId="5418E24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nil"/>
              <w:right w:val="single" w:sz="4" w:space="0" w:color="auto"/>
            </w:tcBorders>
            <w:shd w:val="clear" w:color="auto" w:fill="auto"/>
            <w:hideMark/>
          </w:tcPr>
          <w:p w14:paraId="59AE771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nil"/>
              <w:right w:val="single" w:sz="4" w:space="0" w:color="auto"/>
            </w:tcBorders>
            <w:shd w:val="clear" w:color="auto" w:fill="auto"/>
            <w:hideMark/>
          </w:tcPr>
          <w:p w14:paraId="151AB1E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3C26AB0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C22247" w:rsidRPr="00CC4E0B" w14:paraId="4D1DF602" w14:textId="77777777" w:rsidTr="00C22247">
        <w:trPr>
          <w:trHeight w:val="300"/>
        </w:trPr>
        <w:tc>
          <w:tcPr>
            <w:tcW w:w="977" w:type="dxa"/>
            <w:tcBorders>
              <w:top w:val="nil"/>
              <w:left w:val="single" w:sz="8" w:space="0" w:color="auto"/>
              <w:bottom w:val="nil"/>
              <w:right w:val="single" w:sz="4" w:space="0" w:color="auto"/>
            </w:tcBorders>
            <w:shd w:val="clear" w:color="auto" w:fill="auto"/>
            <w:hideMark/>
          </w:tcPr>
          <w:p w14:paraId="59DBFE4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67B7A8F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single" w:sz="4" w:space="0" w:color="auto"/>
              <w:right w:val="single" w:sz="8" w:space="0" w:color="auto"/>
            </w:tcBorders>
            <w:shd w:val="clear" w:color="auto" w:fill="auto"/>
            <w:noWrap/>
            <w:hideMark/>
          </w:tcPr>
          <w:p w14:paraId="0BDAC3A9"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SERVICE</w:t>
            </w:r>
          </w:p>
        </w:tc>
        <w:tc>
          <w:tcPr>
            <w:tcW w:w="682" w:type="dxa"/>
            <w:tcBorders>
              <w:top w:val="nil"/>
              <w:left w:val="single" w:sz="4" w:space="0" w:color="auto"/>
              <w:bottom w:val="single" w:sz="4" w:space="0" w:color="auto"/>
              <w:right w:val="single" w:sz="4" w:space="0" w:color="auto"/>
            </w:tcBorders>
            <w:shd w:val="clear" w:color="auto" w:fill="auto"/>
            <w:hideMark/>
          </w:tcPr>
          <w:p w14:paraId="6290E46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4" w:space="0" w:color="auto"/>
              <w:right w:val="single" w:sz="4" w:space="0" w:color="auto"/>
            </w:tcBorders>
            <w:shd w:val="clear" w:color="auto" w:fill="auto"/>
            <w:hideMark/>
          </w:tcPr>
          <w:p w14:paraId="6B969A6E"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0BAF607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single" w:sz="4" w:space="0" w:color="auto"/>
              <w:left w:val="nil"/>
              <w:bottom w:val="single" w:sz="4" w:space="0" w:color="auto"/>
              <w:right w:val="single" w:sz="4" w:space="0" w:color="auto"/>
            </w:tcBorders>
            <w:shd w:val="clear" w:color="auto" w:fill="auto"/>
            <w:hideMark/>
          </w:tcPr>
          <w:p w14:paraId="62140A9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35E75BD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nil"/>
              <w:right w:val="single" w:sz="4" w:space="0" w:color="auto"/>
            </w:tcBorders>
            <w:shd w:val="clear" w:color="auto" w:fill="auto"/>
            <w:hideMark/>
          </w:tcPr>
          <w:p w14:paraId="07BBDD5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Water</w:t>
            </w:r>
          </w:p>
        </w:tc>
        <w:tc>
          <w:tcPr>
            <w:tcW w:w="3254" w:type="dxa"/>
            <w:gridSpan w:val="2"/>
            <w:tcBorders>
              <w:top w:val="nil"/>
              <w:left w:val="nil"/>
              <w:bottom w:val="nil"/>
              <w:right w:val="single" w:sz="4" w:space="0" w:color="auto"/>
            </w:tcBorders>
            <w:shd w:val="clear" w:color="auto" w:fill="auto"/>
            <w:hideMark/>
          </w:tcPr>
          <w:p w14:paraId="4D26307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7B6B7516" w14:textId="77777777" w:rsidTr="00992444">
        <w:trPr>
          <w:trHeight w:val="315"/>
        </w:trPr>
        <w:tc>
          <w:tcPr>
            <w:tcW w:w="977" w:type="dxa"/>
            <w:tcBorders>
              <w:top w:val="nil"/>
              <w:left w:val="single" w:sz="8" w:space="0" w:color="auto"/>
              <w:bottom w:val="single" w:sz="8" w:space="0" w:color="auto"/>
              <w:right w:val="single" w:sz="4" w:space="0" w:color="auto"/>
            </w:tcBorders>
            <w:shd w:val="clear" w:color="auto" w:fill="auto"/>
            <w:hideMark/>
          </w:tcPr>
          <w:p w14:paraId="11738E1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8" w:space="0" w:color="auto"/>
              <w:right w:val="single" w:sz="4" w:space="0" w:color="auto"/>
            </w:tcBorders>
            <w:shd w:val="clear" w:color="auto" w:fill="auto"/>
            <w:hideMark/>
          </w:tcPr>
          <w:p w14:paraId="191E8FE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single" w:sz="8" w:space="0" w:color="auto"/>
              <w:right w:val="single" w:sz="8" w:space="0" w:color="auto"/>
            </w:tcBorders>
            <w:shd w:val="clear" w:color="auto" w:fill="auto"/>
            <w:noWrap/>
            <w:hideMark/>
          </w:tcPr>
          <w:p w14:paraId="448437D6" w14:textId="77777777" w:rsidR="00E247AF" w:rsidRPr="00CC4E0B" w:rsidRDefault="00E247AF" w:rsidP="00911A80">
            <w:pPr>
              <w:rPr>
                <w:rFonts w:ascii="Courier New" w:eastAsia="Times New Roman" w:hAnsi="Courier New" w:cs="Courier New"/>
                <w:sz w:val="20"/>
                <w:szCs w:val="20"/>
                <w:lang w:eastAsia="en-US"/>
              </w:rPr>
            </w:pPr>
            <w:proofErr w:type="spellStart"/>
            <w:r w:rsidRPr="00CC4E0B">
              <w:rPr>
                <w:rFonts w:ascii="Courier New" w:eastAsia="Times New Roman" w:hAnsi="Courier New" w:cs="Courier New"/>
                <w:sz w:val="20"/>
                <w:szCs w:val="20"/>
                <w:lang w:eastAsia="en-US"/>
              </w:rPr>
              <w:t>PID_No</w:t>
            </w:r>
            <w:proofErr w:type="spellEnd"/>
          </w:p>
        </w:tc>
        <w:tc>
          <w:tcPr>
            <w:tcW w:w="682" w:type="dxa"/>
            <w:tcBorders>
              <w:top w:val="nil"/>
              <w:left w:val="single" w:sz="4" w:space="0" w:color="auto"/>
              <w:bottom w:val="nil"/>
              <w:right w:val="single" w:sz="4" w:space="0" w:color="auto"/>
            </w:tcBorders>
            <w:shd w:val="clear" w:color="auto" w:fill="auto"/>
            <w:hideMark/>
          </w:tcPr>
          <w:p w14:paraId="1F5EE43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1664B7F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nil"/>
              <w:right w:val="single" w:sz="4" w:space="0" w:color="auto"/>
            </w:tcBorders>
            <w:shd w:val="clear" w:color="auto" w:fill="auto"/>
            <w:hideMark/>
          </w:tcPr>
          <w:p w14:paraId="30F15C5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nil"/>
              <w:right w:val="single" w:sz="4" w:space="0" w:color="auto"/>
            </w:tcBorders>
            <w:shd w:val="clear" w:color="auto" w:fill="auto"/>
            <w:hideMark/>
          </w:tcPr>
          <w:p w14:paraId="36711E0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2C99958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nil"/>
              <w:right w:val="single" w:sz="4" w:space="0" w:color="auto"/>
            </w:tcBorders>
            <w:shd w:val="clear" w:color="auto" w:fill="auto"/>
            <w:hideMark/>
          </w:tcPr>
          <w:p w14:paraId="1B0A7BF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7C4197D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7BE7D20C" w14:textId="77777777" w:rsidTr="00061490">
        <w:trPr>
          <w:trHeight w:val="300"/>
        </w:trPr>
        <w:tc>
          <w:tcPr>
            <w:tcW w:w="977" w:type="dxa"/>
            <w:tcBorders>
              <w:top w:val="nil"/>
              <w:left w:val="single" w:sz="8" w:space="0" w:color="auto"/>
              <w:bottom w:val="nil"/>
              <w:right w:val="single" w:sz="4" w:space="0" w:color="auto"/>
            </w:tcBorders>
            <w:shd w:val="clear" w:color="auto" w:fill="auto"/>
            <w:hideMark/>
          </w:tcPr>
          <w:p w14:paraId="6477C699" w14:textId="23DF6878"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108</w:t>
            </w:r>
          </w:p>
        </w:tc>
        <w:tc>
          <w:tcPr>
            <w:tcW w:w="3473" w:type="dxa"/>
            <w:gridSpan w:val="2"/>
            <w:tcBorders>
              <w:top w:val="single" w:sz="8" w:space="0" w:color="auto"/>
              <w:left w:val="nil"/>
              <w:bottom w:val="single" w:sz="4" w:space="0" w:color="auto"/>
              <w:right w:val="single" w:sz="8" w:space="0" w:color="000000"/>
            </w:tcBorders>
            <w:shd w:val="clear" w:color="auto" w:fill="auto"/>
            <w:hideMark/>
          </w:tcPr>
          <w:p w14:paraId="620AD44A"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VALVE_BODY_1</w:t>
            </w:r>
          </w:p>
        </w:tc>
        <w:tc>
          <w:tcPr>
            <w:tcW w:w="682" w:type="dxa"/>
            <w:tcBorders>
              <w:top w:val="single" w:sz="8" w:space="0" w:color="auto"/>
              <w:left w:val="nil"/>
              <w:bottom w:val="single" w:sz="4" w:space="0" w:color="auto"/>
              <w:right w:val="single" w:sz="4" w:space="0" w:color="auto"/>
            </w:tcBorders>
            <w:shd w:val="clear" w:color="auto" w:fill="auto"/>
            <w:hideMark/>
          </w:tcPr>
          <w:p w14:paraId="547F0C9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291425A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04F43A4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99</w:t>
            </w:r>
          </w:p>
        </w:tc>
        <w:tc>
          <w:tcPr>
            <w:tcW w:w="522" w:type="dxa"/>
            <w:tcBorders>
              <w:top w:val="single" w:sz="8" w:space="0" w:color="auto"/>
              <w:left w:val="nil"/>
              <w:bottom w:val="single" w:sz="4" w:space="0" w:color="auto"/>
              <w:right w:val="single" w:sz="4" w:space="0" w:color="auto"/>
            </w:tcBorders>
            <w:shd w:val="clear" w:color="auto" w:fill="auto"/>
            <w:hideMark/>
          </w:tcPr>
          <w:p w14:paraId="286B7BE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3E7CE77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58C7BF6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0207AF9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8EF1105"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07721E4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40008DB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single" w:sz="4" w:space="0" w:color="auto"/>
              <w:right w:val="single" w:sz="8" w:space="0" w:color="auto"/>
            </w:tcBorders>
            <w:shd w:val="clear" w:color="auto" w:fill="auto"/>
            <w:noWrap/>
            <w:hideMark/>
          </w:tcPr>
          <w:p w14:paraId="704A86D7"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VALVE_TYPE</w:t>
            </w:r>
          </w:p>
        </w:tc>
        <w:tc>
          <w:tcPr>
            <w:tcW w:w="682" w:type="dxa"/>
            <w:tcBorders>
              <w:top w:val="nil"/>
              <w:left w:val="nil"/>
              <w:bottom w:val="single" w:sz="4" w:space="0" w:color="auto"/>
              <w:right w:val="single" w:sz="4" w:space="0" w:color="auto"/>
            </w:tcBorders>
            <w:shd w:val="clear" w:color="auto" w:fill="auto"/>
            <w:hideMark/>
          </w:tcPr>
          <w:p w14:paraId="7623D79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813CFC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hideMark/>
          </w:tcPr>
          <w:p w14:paraId="0B17814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1FC7552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3D1AF3F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E0E1E0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0EA3B1F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r>
      <w:tr w:rsidR="00AE0C66" w:rsidRPr="00CC4E0B" w14:paraId="1D5F97A3"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466CC0D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552DB6C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single" w:sz="4" w:space="0" w:color="auto"/>
              <w:right w:val="single" w:sz="8" w:space="0" w:color="auto"/>
            </w:tcBorders>
            <w:shd w:val="clear" w:color="auto" w:fill="auto"/>
            <w:noWrap/>
            <w:hideMark/>
          </w:tcPr>
          <w:p w14:paraId="55CA4B4F"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BODY SIZE</w:t>
            </w:r>
          </w:p>
        </w:tc>
        <w:tc>
          <w:tcPr>
            <w:tcW w:w="682" w:type="dxa"/>
            <w:tcBorders>
              <w:top w:val="nil"/>
              <w:left w:val="nil"/>
              <w:bottom w:val="single" w:sz="4" w:space="0" w:color="auto"/>
              <w:right w:val="single" w:sz="4" w:space="0" w:color="auto"/>
            </w:tcBorders>
            <w:shd w:val="clear" w:color="auto" w:fill="auto"/>
            <w:hideMark/>
          </w:tcPr>
          <w:p w14:paraId="4CB7ED1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70E771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hideMark/>
          </w:tcPr>
          <w:p w14:paraId="10FADBD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hideMark/>
          </w:tcPr>
          <w:p w14:paraId="02D0629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F63A13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C2B6FD9" w14:textId="77777777" w:rsidR="00E247AF" w:rsidRPr="00CC4E0B" w:rsidRDefault="00072C10" w:rsidP="00911A80">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296EDEA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538D087C"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7749173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4A0B778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single" w:sz="4" w:space="0" w:color="auto"/>
              <w:right w:val="single" w:sz="8" w:space="0" w:color="auto"/>
            </w:tcBorders>
            <w:shd w:val="clear" w:color="auto" w:fill="auto"/>
            <w:noWrap/>
            <w:hideMark/>
          </w:tcPr>
          <w:p w14:paraId="34F4A5CC"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PACKING</w:t>
            </w:r>
          </w:p>
        </w:tc>
        <w:tc>
          <w:tcPr>
            <w:tcW w:w="682" w:type="dxa"/>
            <w:tcBorders>
              <w:top w:val="nil"/>
              <w:left w:val="nil"/>
              <w:bottom w:val="single" w:sz="4" w:space="0" w:color="auto"/>
              <w:right w:val="single" w:sz="4" w:space="0" w:color="auto"/>
            </w:tcBorders>
            <w:shd w:val="clear" w:color="auto" w:fill="auto"/>
            <w:hideMark/>
          </w:tcPr>
          <w:p w14:paraId="2889485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5A92B84"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35F72EB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66C8BC9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3DF79B9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F1996B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3B7217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1441E77"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648B66E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52F8387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single" w:sz="4" w:space="0" w:color="auto"/>
              <w:right w:val="single" w:sz="8" w:space="0" w:color="auto"/>
            </w:tcBorders>
            <w:shd w:val="clear" w:color="auto" w:fill="auto"/>
            <w:noWrap/>
            <w:hideMark/>
          </w:tcPr>
          <w:p w14:paraId="179AE0B6"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PLUG_TYPE</w:t>
            </w:r>
          </w:p>
        </w:tc>
        <w:tc>
          <w:tcPr>
            <w:tcW w:w="682" w:type="dxa"/>
            <w:tcBorders>
              <w:top w:val="nil"/>
              <w:left w:val="nil"/>
              <w:bottom w:val="single" w:sz="4" w:space="0" w:color="auto"/>
              <w:right w:val="single" w:sz="4" w:space="0" w:color="auto"/>
            </w:tcBorders>
            <w:shd w:val="clear" w:color="auto" w:fill="auto"/>
            <w:hideMark/>
          </w:tcPr>
          <w:p w14:paraId="2BAB516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65F9BFC"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7CF0072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1F4E957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4C8E8A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4A91E9C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5AC2E12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8F3DAE8" w14:textId="77777777" w:rsidTr="00992444">
        <w:trPr>
          <w:trHeight w:val="315"/>
        </w:trPr>
        <w:tc>
          <w:tcPr>
            <w:tcW w:w="977" w:type="dxa"/>
            <w:tcBorders>
              <w:top w:val="nil"/>
              <w:left w:val="single" w:sz="8" w:space="0" w:color="auto"/>
              <w:bottom w:val="single" w:sz="8" w:space="0" w:color="auto"/>
              <w:right w:val="single" w:sz="4" w:space="0" w:color="auto"/>
            </w:tcBorders>
            <w:shd w:val="clear" w:color="auto" w:fill="auto"/>
            <w:hideMark/>
          </w:tcPr>
          <w:p w14:paraId="2D515C6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8" w:space="0" w:color="auto"/>
              <w:right w:val="single" w:sz="4" w:space="0" w:color="auto"/>
            </w:tcBorders>
            <w:shd w:val="clear" w:color="auto" w:fill="auto"/>
            <w:hideMark/>
          </w:tcPr>
          <w:p w14:paraId="255386F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single" w:sz="8" w:space="0" w:color="auto"/>
              <w:right w:val="single" w:sz="8" w:space="0" w:color="auto"/>
            </w:tcBorders>
            <w:shd w:val="clear" w:color="auto" w:fill="auto"/>
            <w:noWrap/>
            <w:hideMark/>
          </w:tcPr>
          <w:p w14:paraId="106E382C"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SEAT_RING_TYPE</w:t>
            </w:r>
          </w:p>
        </w:tc>
        <w:tc>
          <w:tcPr>
            <w:tcW w:w="682" w:type="dxa"/>
            <w:tcBorders>
              <w:top w:val="nil"/>
              <w:left w:val="nil"/>
              <w:bottom w:val="single" w:sz="8" w:space="0" w:color="auto"/>
              <w:right w:val="single" w:sz="4" w:space="0" w:color="auto"/>
            </w:tcBorders>
            <w:shd w:val="clear" w:color="auto" w:fill="auto"/>
            <w:hideMark/>
          </w:tcPr>
          <w:p w14:paraId="6F6D97C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5A65BBA6"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8" w:space="0" w:color="auto"/>
              <w:right w:val="single" w:sz="4" w:space="0" w:color="auto"/>
            </w:tcBorders>
            <w:shd w:val="clear" w:color="auto" w:fill="auto"/>
            <w:hideMark/>
          </w:tcPr>
          <w:p w14:paraId="0BDCB0A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8" w:space="0" w:color="auto"/>
              <w:right w:val="single" w:sz="4" w:space="0" w:color="auto"/>
            </w:tcBorders>
            <w:shd w:val="clear" w:color="auto" w:fill="auto"/>
            <w:hideMark/>
          </w:tcPr>
          <w:p w14:paraId="2C71352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0E1208F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8" w:space="0" w:color="auto"/>
              <w:right w:val="single" w:sz="4" w:space="0" w:color="auto"/>
            </w:tcBorders>
            <w:shd w:val="clear" w:color="auto" w:fill="auto"/>
            <w:hideMark/>
          </w:tcPr>
          <w:p w14:paraId="64EFC59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5D7C69C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11A6FA76" w14:textId="77777777" w:rsidTr="00061490">
        <w:trPr>
          <w:trHeight w:val="300"/>
        </w:trPr>
        <w:tc>
          <w:tcPr>
            <w:tcW w:w="977" w:type="dxa"/>
            <w:tcBorders>
              <w:top w:val="nil"/>
              <w:left w:val="single" w:sz="8" w:space="0" w:color="auto"/>
              <w:bottom w:val="nil"/>
              <w:right w:val="single" w:sz="4" w:space="0" w:color="auto"/>
            </w:tcBorders>
            <w:shd w:val="clear" w:color="auto" w:fill="auto"/>
            <w:hideMark/>
          </w:tcPr>
          <w:p w14:paraId="0E21AC4F" w14:textId="024425C7"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109</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3CDC04C0"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VALVE_BODY_2</w:t>
            </w:r>
          </w:p>
        </w:tc>
        <w:tc>
          <w:tcPr>
            <w:tcW w:w="682" w:type="dxa"/>
            <w:tcBorders>
              <w:top w:val="nil"/>
              <w:left w:val="nil"/>
              <w:bottom w:val="single" w:sz="4" w:space="0" w:color="auto"/>
              <w:right w:val="single" w:sz="4" w:space="0" w:color="auto"/>
            </w:tcBorders>
            <w:shd w:val="clear" w:color="auto" w:fill="auto"/>
            <w:hideMark/>
          </w:tcPr>
          <w:p w14:paraId="5FAF207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5C7DC34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5FB98EA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64</w:t>
            </w:r>
          </w:p>
        </w:tc>
        <w:tc>
          <w:tcPr>
            <w:tcW w:w="522" w:type="dxa"/>
            <w:tcBorders>
              <w:top w:val="nil"/>
              <w:left w:val="nil"/>
              <w:bottom w:val="single" w:sz="4" w:space="0" w:color="auto"/>
              <w:right w:val="single" w:sz="4" w:space="0" w:color="auto"/>
            </w:tcBorders>
            <w:shd w:val="clear" w:color="auto" w:fill="auto"/>
            <w:hideMark/>
          </w:tcPr>
          <w:p w14:paraId="6CA1786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0995C172"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12AEFC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73D9C6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DFA63F2"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4DE333E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204AA66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single" w:sz="4" w:space="0" w:color="auto"/>
              <w:right w:val="single" w:sz="4" w:space="0" w:color="auto"/>
            </w:tcBorders>
            <w:shd w:val="clear" w:color="auto" w:fill="auto"/>
            <w:noWrap/>
            <w:hideMark/>
          </w:tcPr>
          <w:p w14:paraId="6ADF229F"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CHARACTERISTIC</w:t>
            </w:r>
          </w:p>
        </w:tc>
        <w:tc>
          <w:tcPr>
            <w:tcW w:w="682" w:type="dxa"/>
            <w:tcBorders>
              <w:top w:val="nil"/>
              <w:left w:val="nil"/>
              <w:bottom w:val="single" w:sz="4" w:space="0" w:color="auto"/>
              <w:right w:val="single" w:sz="4" w:space="0" w:color="auto"/>
            </w:tcBorders>
            <w:shd w:val="clear" w:color="auto" w:fill="auto"/>
            <w:hideMark/>
          </w:tcPr>
          <w:p w14:paraId="0D40201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01C667A"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0C9438C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2D52F7D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2FAF33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50520F8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7297F0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2ECB3E0" w14:textId="77777777" w:rsidTr="00992444">
        <w:trPr>
          <w:trHeight w:val="315"/>
        </w:trPr>
        <w:tc>
          <w:tcPr>
            <w:tcW w:w="977" w:type="dxa"/>
            <w:tcBorders>
              <w:top w:val="nil"/>
              <w:left w:val="single" w:sz="8" w:space="0" w:color="auto"/>
              <w:bottom w:val="nil"/>
              <w:right w:val="single" w:sz="4" w:space="0" w:color="auto"/>
            </w:tcBorders>
            <w:shd w:val="clear" w:color="auto" w:fill="auto"/>
            <w:hideMark/>
          </w:tcPr>
          <w:p w14:paraId="59D8E3E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70ABD61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single" w:sz="4" w:space="0" w:color="auto"/>
              <w:right w:val="single" w:sz="4" w:space="0" w:color="auto"/>
            </w:tcBorders>
            <w:shd w:val="clear" w:color="auto" w:fill="auto"/>
            <w:noWrap/>
            <w:hideMark/>
          </w:tcPr>
          <w:p w14:paraId="0B41A4B3"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LEAKAGE_CLASS</w:t>
            </w:r>
          </w:p>
        </w:tc>
        <w:tc>
          <w:tcPr>
            <w:tcW w:w="682" w:type="dxa"/>
            <w:tcBorders>
              <w:top w:val="nil"/>
              <w:left w:val="nil"/>
              <w:bottom w:val="single" w:sz="4" w:space="0" w:color="auto"/>
              <w:right w:val="single" w:sz="4" w:space="0" w:color="auto"/>
            </w:tcBorders>
            <w:shd w:val="clear" w:color="auto" w:fill="auto"/>
            <w:hideMark/>
          </w:tcPr>
          <w:p w14:paraId="7058273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0E6428E"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1C93EA9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719ACA9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5A5AE93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CB2E4C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25FFD72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4864C79D" w14:textId="77777777" w:rsidTr="00061490">
        <w:trPr>
          <w:trHeight w:val="300"/>
        </w:trPr>
        <w:tc>
          <w:tcPr>
            <w:tcW w:w="977" w:type="dxa"/>
            <w:tcBorders>
              <w:top w:val="single" w:sz="8" w:space="0" w:color="auto"/>
              <w:left w:val="single" w:sz="8" w:space="0" w:color="auto"/>
              <w:bottom w:val="nil"/>
              <w:right w:val="single" w:sz="4" w:space="0" w:color="auto"/>
            </w:tcBorders>
            <w:shd w:val="clear" w:color="auto" w:fill="auto"/>
            <w:hideMark/>
          </w:tcPr>
          <w:p w14:paraId="2DBD7CA1" w14:textId="4B57D9B2"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110</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596307AD"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VALVE_BODY_3</w:t>
            </w:r>
          </w:p>
        </w:tc>
        <w:tc>
          <w:tcPr>
            <w:tcW w:w="682" w:type="dxa"/>
            <w:tcBorders>
              <w:top w:val="single" w:sz="8" w:space="0" w:color="auto"/>
              <w:left w:val="nil"/>
              <w:bottom w:val="single" w:sz="4" w:space="0" w:color="auto"/>
              <w:right w:val="single" w:sz="4" w:space="0" w:color="auto"/>
            </w:tcBorders>
            <w:shd w:val="clear" w:color="auto" w:fill="auto"/>
            <w:hideMark/>
          </w:tcPr>
          <w:p w14:paraId="472A53D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3DDFFAD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54A79EE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64</w:t>
            </w:r>
          </w:p>
        </w:tc>
        <w:tc>
          <w:tcPr>
            <w:tcW w:w="522" w:type="dxa"/>
            <w:tcBorders>
              <w:top w:val="single" w:sz="8" w:space="0" w:color="auto"/>
              <w:left w:val="nil"/>
              <w:bottom w:val="single" w:sz="4" w:space="0" w:color="auto"/>
              <w:right w:val="single" w:sz="4" w:space="0" w:color="auto"/>
            </w:tcBorders>
            <w:shd w:val="clear" w:color="auto" w:fill="auto"/>
            <w:hideMark/>
          </w:tcPr>
          <w:p w14:paraId="3D8769E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0EF7351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3CBC693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231DC6E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D7EE6E5"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5D4AAC3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14BEE16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single" w:sz="4" w:space="0" w:color="auto"/>
              <w:right w:val="single" w:sz="4" w:space="0" w:color="auto"/>
            </w:tcBorders>
            <w:shd w:val="clear" w:color="auto" w:fill="auto"/>
            <w:noWrap/>
            <w:hideMark/>
          </w:tcPr>
          <w:p w14:paraId="79D9F133"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FLOW_ACTION</w:t>
            </w:r>
          </w:p>
        </w:tc>
        <w:tc>
          <w:tcPr>
            <w:tcW w:w="682" w:type="dxa"/>
            <w:tcBorders>
              <w:top w:val="nil"/>
              <w:left w:val="nil"/>
              <w:bottom w:val="single" w:sz="4" w:space="0" w:color="auto"/>
              <w:right w:val="single" w:sz="4" w:space="0" w:color="auto"/>
            </w:tcBorders>
            <w:shd w:val="clear" w:color="auto" w:fill="auto"/>
            <w:hideMark/>
          </w:tcPr>
          <w:p w14:paraId="390727F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295F57E"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2DF7C1C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14D1FBC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56B5179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C5730A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37F2825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718C4E1"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386CCE3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lastRenderedPageBreak/>
              <w:t> </w:t>
            </w:r>
          </w:p>
        </w:tc>
        <w:tc>
          <w:tcPr>
            <w:tcW w:w="720" w:type="dxa"/>
            <w:tcBorders>
              <w:top w:val="nil"/>
              <w:left w:val="nil"/>
              <w:bottom w:val="nil"/>
              <w:right w:val="single" w:sz="4" w:space="0" w:color="auto"/>
            </w:tcBorders>
            <w:shd w:val="clear" w:color="auto" w:fill="auto"/>
            <w:hideMark/>
          </w:tcPr>
          <w:p w14:paraId="4130B52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single" w:sz="4" w:space="0" w:color="auto"/>
              <w:right w:val="single" w:sz="4" w:space="0" w:color="auto"/>
            </w:tcBorders>
            <w:shd w:val="clear" w:color="auto" w:fill="auto"/>
            <w:noWrap/>
            <w:hideMark/>
          </w:tcPr>
          <w:p w14:paraId="04A18AF5"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RATED_ADJ_CV</w:t>
            </w:r>
          </w:p>
        </w:tc>
        <w:tc>
          <w:tcPr>
            <w:tcW w:w="682" w:type="dxa"/>
            <w:tcBorders>
              <w:top w:val="nil"/>
              <w:left w:val="nil"/>
              <w:bottom w:val="single" w:sz="4" w:space="0" w:color="auto"/>
              <w:right w:val="single" w:sz="4" w:space="0" w:color="auto"/>
            </w:tcBorders>
            <w:shd w:val="clear" w:color="auto" w:fill="auto"/>
            <w:hideMark/>
          </w:tcPr>
          <w:p w14:paraId="445C95E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EF04C10"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53A2C6A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26AC8B8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4727C9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723451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1F1E43B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51F48D63" w14:textId="77777777" w:rsidTr="00992444">
        <w:trPr>
          <w:trHeight w:val="315"/>
        </w:trPr>
        <w:tc>
          <w:tcPr>
            <w:tcW w:w="977" w:type="dxa"/>
            <w:tcBorders>
              <w:top w:val="nil"/>
              <w:left w:val="single" w:sz="8" w:space="0" w:color="auto"/>
              <w:bottom w:val="single" w:sz="8" w:space="0" w:color="auto"/>
              <w:right w:val="single" w:sz="4" w:space="0" w:color="auto"/>
            </w:tcBorders>
            <w:shd w:val="clear" w:color="auto" w:fill="auto"/>
            <w:hideMark/>
          </w:tcPr>
          <w:p w14:paraId="3C45E02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8" w:space="0" w:color="auto"/>
              <w:right w:val="single" w:sz="4" w:space="0" w:color="auto"/>
            </w:tcBorders>
            <w:shd w:val="clear" w:color="auto" w:fill="auto"/>
            <w:hideMark/>
          </w:tcPr>
          <w:p w14:paraId="5FB6028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single" w:sz="8" w:space="0" w:color="auto"/>
              <w:right w:val="single" w:sz="4" w:space="0" w:color="auto"/>
            </w:tcBorders>
            <w:shd w:val="clear" w:color="auto" w:fill="auto"/>
            <w:noWrap/>
            <w:hideMark/>
          </w:tcPr>
          <w:p w14:paraId="648BC943"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 </w:t>
            </w:r>
          </w:p>
        </w:tc>
        <w:tc>
          <w:tcPr>
            <w:tcW w:w="682" w:type="dxa"/>
            <w:tcBorders>
              <w:top w:val="nil"/>
              <w:left w:val="nil"/>
              <w:bottom w:val="single" w:sz="8" w:space="0" w:color="auto"/>
              <w:right w:val="single" w:sz="4" w:space="0" w:color="auto"/>
            </w:tcBorders>
            <w:shd w:val="clear" w:color="auto" w:fill="auto"/>
            <w:hideMark/>
          </w:tcPr>
          <w:p w14:paraId="61B4EF7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7553D08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nil"/>
              <w:left w:val="nil"/>
              <w:bottom w:val="single" w:sz="8" w:space="0" w:color="auto"/>
              <w:right w:val="single" w:sz="4" w:space="0" w:color="auto"/>
            </w:tcBorders>
            <w:shd w:val="clear" w:color="auto" w:fill="auto"/>
            <w:hideMark/>
          </w:tcPr>
          <w:p w14:paraId="2B7356C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22" w:type="dxa"/>
            <w:tcBorders>
              <w:top w:val="nil"/>
              <w:left w:val="nil"/>
              <w:bottom w:val="single" w:sz="8" w:space="0" w:color="auto"/>
              <w:right w:val="single" w:sz="4" w:space="0" w:color="auto"/>
            </w:tcBorders>
            <w:shd w:val="clear" w:color="auto" w:fill="auto"/>
            <w:hideMark/>
          </w:tcPr>
          <w:p w14:paraId="02D60A9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8" w:space="0" w:color="auto"/>
              <w:right w:val="single" w:sz="4" w:space="0" w:color="auto"/>
            </w:tcBorders>
            <w:shd w:val="clear" w:color="auto" w:fill="auto"/>
            <w:hideMark/>
          </w:tcPr>
          <w:p w14:paraId="6861BA1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8" w:space="0" w:color="auto"/>
              <w:right w:val="single" w:sz="4" w:space="0" w:color="auto"/>
            </w:tcBorders>
            <w:shd w:val="clear" w:color="auto" w:fill="auto"/>
            <w:hideMark/>
          </w:tcPr>
          <w:p w14:paraId="082DFAA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8" w:space="0" w:color="auto"/>
              <w:right w:val="single" w:sz="4" w:space="0" w:color="auto"/>
            </w:tcBorders>
            <w:shd w:val="clear" w:color="auto" w:fill="auto"/>
            <w:hideMark/>
          </w:tcPr>
          <w:p w14:paraId="66F4A1E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79834A1A" w14:textId="77777777" w:rsidTr="00061490">
        <w:trPr>
          <w:trHeight w:val="300"/>
        </w:trPr>
        <w:tc>
          <w:tcPr>
            <w:tcW w:w="977" w:type="dxa"/>
            <w:tcBorders>
              <w:top w:val="nil"/>
              <w:left w:val="single" w:sz="8" w:space="0" w:color="auto"/>
              <w:bottom w:val="nil"/>
              <w:right w:val="single" w:sz="4" w:space="0" w:color="auto"/>
            </w:tcBorders>
            <w:shd w:val="clear" w:color="auto" w:fill="auto"/>
            <w:hideMark/>
          </w:tcPr>
          <w:p w14:paraId="2DE0E0B7" w14:textId="5FA3890F"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111</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2719867A"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VALVE_INFO</w:t>
            </w:r>
          </w:p>
        </w:tc>
        <w:tc>
          <w:tcPr>
            <w:tcW w:w="682" w:type="dxa"/>
            <w:tcBorders>
              <w:top w:val="nil"/>
              <w:left w:val="nil"/>
              <w:bottom w:val="nil"/>
              <w:right w:val="single" w:sz="4" w:space="0" w:color="auto"/>
            </w:tcBorders>
            <w:shd w:val="clear" w:color="auto" w:fill="auto"/>
            <w:hideMark/>
          </w:tcPr>
          <w:p w14:paraId="1948C06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nil"/>
              <w:left w:val="nil"/>
              <w:bottom w:val="nil"/>
              <w:right w:val="single" w:sz="4" w:space="0" w:color="auto"/>
            </w:tcBorders>
            <w:shd w:val="clear" w:color="auto" w:fill="auto"/>
            <w:hideMark/>
          </w:tcPr>
          <w:p w14:paraId="170AE1B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nil"/>
              <w:left w:val="nil"/>
              <w:bottom w:val="nil"/>
              <w:right w:val="single" w:sz="4" w:space="0" w:color="auto"/>
            </w:tcBorders>
            <w:shd w:val="clear" w:color="auto" w:fill="auto"/>
            <w:hideMark/>
          </w:tcPr>
          <w:p w14:paraId="1782650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105</w:t>
            </w:r>
          </w:p>
        </w:tc>
        <w:tc>
          <w:tcPr>
            <w:tcW w:w="522" w:type="dxa"/>
            <w:tcBorders>
              <w:top w:val="nil"/>
              <w:left w:val="nil"/>
              <w:bottom w:val="nil"/>
              <w:right w:val="single" w:sz="4" w:space="0" w:color="auto"/>
            </w:tcBorders>
            <w:shd w:val="clear" w:color="auto" w:fill="auto"/>
            <w:hideMark/>
          </w:tcPr>
          <w:p w14:paraId="006A89D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nil"/>
              <w:right w:val="single" w:sz="4" w:space="0" w:color="auto"/>
            </w:tcBorders>
            <w:shd w:val="clear" w:color="auto" w:fill="auto"/>
            <w:hideMark/>
          </w:tcPr>
          <w:p w14:paraId="123613A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nil"/>
              <w:right w:val="single" w:sz="4" w:space="0" w:color="auto"/>
            </w:tcBorders>
            <w:shd w:val="clear" w:color="auto" w:fill="auto"/>
            <w:hideMark/>
          </w:tcPr>
          <w:p w14:paraId="3F9DE49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2758175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50EE4C4"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3CBEB2D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7ADEE10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nil"/>
              <w:right w:val="single" w:sz="4" w:space="0" w:color="auto"/>
            </w:tcBorders>
            <w:shd w:val="clear" w:color="auto" w:fill="auto"/>
            <w:noWrap/>
            <w:hideMark/>
          </w:tcPr>
          <w:p w14:paraId="536ABE7A"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SAME_AS_ACTUATOR</w:t>
            </w:r>
          </w:p>
        </w:tc>
        <w:tc>
          <w:tcPr>
            <w:tcW w:w="682" w:type="dxa"/>
            <w:tcBorders>
              <w:top w:val="single" w:sz="4" w:space="0" w:color="auto"/>
              <w:left w:val="nil"/>
              <w:bottom w:val="single" w:sz="4" w:space="0" w:color="auto"/>
              <w:right w:val="single" w:sz="4" w:space="0" w:color="auto"/>
            </w:tcBorders>
            <w:shd w:val="clear" w:color="auto" w:fill="auto"/>
            <w:hideMark/>
          </w:tcPr>
          <w:p w14:paraId="411A235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single" w:sz="4" w:space="0" w:color="auto"/>
              <w:right w:val="single" w:sz="4" w:space="0" w:color="auto"/>
            </w:tcBorders>
            <w:shd w:val="clear" w:color="auto" w:fill="auto"/>
            <w:hideMark/>
          </w:tcPr>
          <w:p w14:paraId="22CB86D8"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single" w:sz="4" w:space="0" w:color="auto"/>
              <w:left w:val="nil"/>
              <w:bottom w:val="single" w:sz="4" w:space="0" w:color="auto"/>
              <w:right w:val="single" w:sz="4" w:space="0" w:color="auto"/>
            </w:tcBorders>
            <w:shd w:val="clear" w:color="auto" w:fill="auto"/>
            <w:hideMark/>
          </w:tcPr>
          <w:p w14:paraId="7500E10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single" w:sz="4" w:space="0" w:color="auto"/>
              <w:left w:val="nil"/>
              <w:bottom w:val="single" w:sz="4" w:space="0" w:color="auto"/>
              <w:right w:val="single" w:sz="4" w:space="0" w:color="auto"/>
            </w:tcBorders>
            <w:shd w:val="clear" w:color="auto" w:fill="auto"/>
            <w:hideMark/>
          </w:tcPr>
          <w:p w14:paraId="3DC6FF6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single" w:sz="4" w:space="0" w:color="auto"/>
              <w:right w:val="single" w:sz="4" w:space="0" w:color="auto"/>
            </w:tcBorders>
            <w:shd w:val="clear" w:color="auto" w:fill="auto"/>
            <w:hideMark/>
          </w:tcPr>
          <w:p w14:paraId="1641BF8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T/F</w:t>
            </w:r>
          </w:p>
        </w:tc>
        <w:tc>
          <w:tcPr>
            <w:tcW w:w="1085" w:type="dxa"/>
            <w:tcBorders>
              <w:top w:val="single" w:sz="4" w:space="0" w:color="auto"/>
              <w:left w:val="nil"/>
              <w:bottom w:val="single" w:sz="4" w:space="0" w:color="auto"/>
              <w:right w:val="single" w:sz="4" w:space="0" w:color="auto"/>
            </w:tcBorders>
            <w:shd w:val="clear" w:color="auto" w:fill="auto"/>
            <w:hideMark/>
          </w:tcPr>
          <w:p w14:paraId="735E84F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w:t>
            </w:r>
          </w:p>
        </w:tc>
        <w:tc>
          <w:tcPr>
            <w:tcW w:w="3254" w:type="dxa"/>
            <w:gridSpan w:val="2"/>
            <w:tcBorders>
              <w:top w:val="single" w:sz="4" w:space="0" w:color="auto"/>
              <w:left w:val="nil"/>
              <w:bottom w:val="single" w:sz="4" w:space="0" w:color="auto"/>
              <w:right w:val="single" w:sz="4" w:space="0" w:color="auto"/>
            </w:tcBorders>
            <w:shd w:val="clear" w:color="auto" w:fill="auto"/>
            <w:hideMark/>
          </w:tcPr>
          <w:p w14:paraId="0C1F3A5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T</w:t>
            </w:r>
          </w:p>
        </w:tc>
      </w:tr>
      <w:tr w:rsidR="00AE0C66" w:rsidRPr="00CC4E0B" w14:paraId="5E1733AC"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476B0B0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7092942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single" w:sz="4" w:space="0" w:color="auto"/>
              <w:left w:val="nil"/>
              <w:bottom w:val="nil"/>
              <w:right w:val="single" w:sz="4" w:space="0" w:color="auto"/>
            </w:tcBorders>
            <w:shd w:val="clear" w:color="auto" w:fill="auto"/>
            <w:noWrap/>
            <w:hideMark/>
          </w:tcPr>
          <w:p w14:paraId="424ABE76"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DESCRIPTOR</w:t>
            </w:r>
          </w:p>
        </w:tc>
        <w:tc>
          <w:tcPr>
            <w:tcW w:w="682" w:type="dxa"/>
            <w:tcBorders>
              <w:top w:val="nil"/>
              <w:left w:val="nil"/>
              <w:bottom w:val="nil"/>
              <w:right w:val="single" w:sz="4" w:space="0" w:color="auto"/>
            </w:tcBorders>
            <w:shd w:val="clear" w:color="auto" w:fill="auto"/>
            <w:hideMark/>
          </w:tcPr>
          <w:p w14:paraId="48799F7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CE86A74"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7B48E17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35FF9AA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9DBF612"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67BD35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0768E49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145B02BA"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3B26491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46CFD28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single" w:sz="4" w:space="0" w:color="auto"/>
              <w:left w:val="nil"/>
              <w:bottom w:val="nil"/>
              <w:right w:val="single" w:sz="4" w:space="0" w:color="auto"/>
            </w:tcBorders>
            <w:shd w:val="clear" w:color="auto" w:fill="auto"/>
            <w:noWrap/>
            <w:hideMark/>
          </w:tcPr>
          <w:p w14:paraId="2DCB40BB"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MESSAGE</w:t>
            </w:r>
          </w:p>
        </w:tc>
        <w:tc>
          <w:tcPr>
            <w:tcW w:w="682" w:type="dxa"/>
            <w:tcBorders>
              <w:top w:val="single" w:sz="4" w:space="0" w:color="auto"/>
              <w:left w:val="nil"/>
              <w:bottom w:val="nil"/>
              <w:right w:val="single" w:sz="4" w:space="0" w:color="auto"/>
            </w:tcBorders>
            <w:shd w:val="clear" w:color="auto" w:fill="auto"/>
            <w:hideMark/>
          </w:tcPr>
          <w:p w14:paraId="697F23A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D8839E0"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7E212FA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5A2DD50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B51A88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76BB5E7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0D230A9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B7C1A7D" w14:textId="77777777" w:rsidTr="00992444">
        <w:trPr>
          <w:trHeight w:val="300"/>
        </w:trPr>
        <w:tc>
          <w:tcPr>
            <w:tcW w:w="977" w:type="dxa"/>
            <w:tcBorders>
              <w:top w:val="nil"/>
              <w:left w:val="single" w:sz="8" w:space="0" w:color="auto"/>
              <w:bottom w:val="nil"/>
              <w:right w:val="single" w:sz="4" w:space="0" w:color="auto"/>
            </w:tcBorders>
            <w:shd w:val="clear" w:color="auto" w:fill="auto"/>
            <w:hideMark/>
          </w:tcPr>
          <w:p w14:paraId="02845D4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2AFC5AF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single" w:sz="4" w:space="0" w:color="auto"/>
              <w:left w:val="nil"/>
              <w:bottom w:val="nil"/>
              <w:right w:val="single" w:sz="4" w:space="0" w:color="auto"/>
            </w:tcBorders>
            <w:shd w:val="clear" w:color="auto" w:fill="auto"/>
            <w:noWrap/>
            <w:hideMark/>
          </w:tcPr>
          <w:p w14:paraId="2E3AA993"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DATE</w:t>
            </w:r>
          </w:p>
        </w:tc>
        <w:tc>
          <w:tcPr>
            <w:tcW w:w="682" w:type="dxa"/>
            <w:tcBorders>
              <w:top w:val="single" w:sz="4" w:space="0" w:color="auto"/>
              <w:left w:val="nil"/>
              <w:bottom w:val="nil"/>
              <w:right w:val="single" w:sz="4" w:space="0" w:color="auto"/>
            </w:tcBorders>
            <w:shd w:val="clear" w:color="auto" w:fill="auto"/>
            <w:hideMark/>
          </w:tcPr>
          <w:p w14:paraId="1B882FD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52A010DD"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nil"/>
              <w:right w:val="single" w:sz="4" w:space="0" w:color="auto"/>
            </w:tcBorders>
            <w:shd w:val="clear" w:color="auto" w:fill="auto"/>
            <w:hideMark/>
          </w:tcPr>
          <w:p w14:paraId="61B3CC3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w:t>
            </w:r>
          </w:p>
        </w:tc>
        <w:tc>
          <w:tcPr>
            <w:tcW w:w="522" w:type="dxa"/>
            <w:tcBorders>
              <w:top w:val="nil"/>
              <w:left w:val="nil"/>
              <w:bottom w:val="nil"/>
              <w:right w:val="single" w:sz="4" w:space="0" w:color="auto"/>
            </w:tcBorders>
            <w:shd w:val="clear" w:color="auto" w:fill="auto"/>
            <w:hideMark/>
          </w:tcPr>
          <w:p w14:paraId="49AF5E2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67BD0DF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nil"/>
              <w:right w:val="single" w:sz="4" w:space="0" w:color="auto"/>
            </w:tcBorders>
            <w:shd w:val="clear" w:color="auto" w:fill="auto"/>
            <w:hideMark/>
          </w:tcPr>
          <w:p w14:paraId="5ACE5F6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3A2DD61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5D5EB587" w14:textId="77777777" w:rsidTr="00992444">
        <w:trPr>
          <w:trHeight w:val="315"/>
        </w:trPr>
        <w:tc>
          <w:tcPr>
            <w:tcW w:w="977" w:type="dxa"/>
            <w:tcBorders>
              <w:top w:val="nil"/>
              <w:left w:val="single" w:sz="8" w:space="0" w:color="auto"/>
              <w:bottom w:val="nil"/>
              <w:right w:val="single" w:sz="4" w:space="0" w:color="auto"/>
            </w:tcBorders>
            <w:shd w:val="clear" w:color="auto" w:fill="auto"/>
            <w:hideMark/>
          </w:tcPr>
          <w:p w14:paraId="3310DBD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single" w:sz="4" w:space="0" w:color="auto"/>
              <w:left w:val="nil"/>
              <w:bottom w:val="nil"/>
              <w:right w:val="single" w:sz="4" w:space="0" w:color="auto"/>
            </w:tcBorders>
            <w:shd w:val="clear" w:color="auto" w:fill="auto"/>
            <w:hideMark/>
          </w:tcPr>
          <w:p w14:paraId="28CF9EC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single" w:sz="4" w:space="0" w:color="auto"/>
              <w:left w:val="nil"/>
              <w:bottom w:val="nil"/>
              <w:right w:val="single" w:sz="4" w:space="0" w:color="auto"/>
            </w:tcBorders>
            <w:shd w:val="clear" w:color="auto" w:fill="auto"/>
            <w:noWrap/>
            <w:hideMark/>
          </w:tcPr>
          <w:p w14:paraId="400BFF6E"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SPEC_SHEET</w:t>
            </w:r>
          </w:p>
        </w:tc>
        <w:tc>
          <w:tcPr>
            <w:tcW w:w="682" w:type="dxa"/>
            <w:tcBorders>
              <w:top w:val="single" w:sz="4" w:space="0" w:color="auto"/>
              <w:left w:val="nil"/>
              <w:bottom w:val="nil"/>
              <w:right w:val="single" w:sz="4" w:space="0" w:color="auto"/>
            </w:tcBorders>
            <w:shd w:val="clear" w:color="auto" w:fill="auto"/>
            <w:hideMark/>
          </w:tcPr>
          <w:p w14:paraId="2752FA7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4" w:space="0" w:color="auto"/>
              <w:left w:val="nil"/>
              <w:bottom w:val="nil"/>
              <w:right w:val="single" w:sz="4" w:space="0" w:color="auto"/>
            </w:tcBorders>
            <w:shd w:val="clear" w:color="auto" w:fill="auto"/>
            <w:hideMark/>
          </w:tcPr>
          <w:p w14:paraId="355EDF4D"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single" w:sz="4" w:space="0" w:color="auto"/>
              <w:left w:val="nil"/>
              <w:bottom w:val="nil"/>
              <w:right w:val="single" w:sz="4" w:space="0" w:color="auto"/>
            </w:tcBorders>
            <w:shd w:val="clear" w:color="auto" w:fill="auto"/>
            <w:hideMark/>
          </w:tcPr>
          <w:p w14:paraId="13A9586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single" w:sz="4" w:space="0" w:color="auto"/>
              <w:left w:val="nil"/>
              <w:bottom w:val="nil"/>
              <w:right w:val="single" w:sz="4" w:space="0" w:color="auto"/>
            </w:tcBorders>
            <w:shd w:val="clear" w:color="auto" w:fill="auto"/>
            <w:hideMark/>
          </w:tcPr>
          <w:p w14:paraId="62B2241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single" w:sz="4" w:space="0" w:color="auto"/>
              <w:left w:val="nil"/>
              <w:bottom w:val="nil"/>
              <w:right w:val="single" w:sz="4" w:space="0" w:color="auto"/>
            </w:tcBorders>
            <w:shd w:val="clear" w:color="auto" w:fill="auto"/>
            <w:hideMark/>
          </w:tcPr>
          <w:p w14:paraId="671E6B2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single" w:sz="4" w:space="0" w:color="auto"/>
              <w:left w:val="nil"/>
              <w:bottom w:val="nil"/>
              <w:right w:val="single" w:sz="4" w:space="0" w:color="auto"/>
            </w:tcBorders>
            <w:shd w:val="clear" w:color="auto" w:fill="auto"/>
            <w:hideMark/>
          </w:tcPr>
          <w:p w14:paraId="150296B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4" w:space="0" w:color="auto"/>
              <w:left w:val="nil"/>
              <w:bottom w:val="nil"/>
              <w:right w:val="single" w:sz="4" w:space="0" w:color="auto"/>
            </w:tcBorders>
            <w:shd w:val="clear" w:color="auto" w:fill="auto"/>
            <w:hideMark/>
          </w:tcPr>
          <w:p w14:paraId="1F5D67A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19FDA0DA" w14:textId="77777777" w:rsidTr="00061490">
        <w:trPr>
          <w:trHeight w:val="300"/>
        </w:trPr>
        <w:tc>
          <w:tcPr>
            <w:tcW w:w="977" w:type="dxa"/>
            <w:tcBorders>
              <w:top w:val="single" w:sz="8" w:space="0" w:color="auto"/>
              <w:left w:val="single" w:sz="8" w:space="0" w:color="auto"/>
              <w:bottom w:val="single" w:sz="4" w:space="0" w:color="auto"/>
              <w:right w:val="single" w:sz="4" w:space="0" w:color="auto"/>
            </w:tcBorders>
            <w:shd w:val="clear" w:color="auto" w:fill="auto"/>
            <w:hideMark/>
          </w:tcPr>
          <w:p w14:paraId="1566F4E8" w14:textId="358838E4"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112</w:t>
            </w:r>
          </w:p>
        </w:tc>
        <w:tc>
          <w:tcPr>
            <w:tcW w:w="3473" w:type="dxa"/>
            <w:gridSpan w:val="2"/>
            <w:tcBorders>
              <w:top w:val="single" w:sz="8" w:space="0" w:color="auto"/>
              <w:left w:val="nil"/>
              <w:bottom w:val="single" w:sz="4" w:space="0" w:color="auto"/>
              <w:right w:val="single" w:sz="8" w:space="0" w:color="000000"/>
            </w:tcBorders>
            <w:shd w:val="clear" w:color="auto" w:fill="auto"/>
            <w:hideMark/>
          </w:tcPr>
          <w:p w14:paraId="29CE1B3C"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BOOSTER</w:t>
            </w:r>
          </w:p>
        </w:tc>
        <w:tc>
          <w:tcPr>
            <w:tcW w:w="682" w:type="dxa"/>
            <w:tcBorders>
              <w:top w:val="single" w:sz="8" w:space="0" w:color="auto"/>
              <w:left w:val="nil"/>
              <w:bottom w:val="single" w:sz="4" w:space="0" w:color="auto"/>
              <w:right w:val="single" w:sz="4" w:space="0" w:color="auto"/>
            </w:tcBorders>
            <w:shd w:val="clear" w:color="auto" w:fill="auto"/>
            <w:hideMark/>
          </w:tcPr>
          <w:p w14:paraId="62F7940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8" w:space="0" w:color="auto"/>
              <w:left w:val="nil"/>
              <w:bottom w:val="single" w:sz="4" w:space="0" w:color="auto"/>
              <w:right w:val="single" w:sz="4" w:space="0" w:color="auto"/>
            </w:tcBorders>
            <w:shd w:val="clear" w:color="auto" w:fill="auto"/>
            <w:hideMark/>
          </w:tcPr>
          <w:p w14:paraId="4EF7ACF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0EB324F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96</w:t>
            </w:r>
          </w:p>
        </w:tc>
        <w:tc>
          <w:tcPr>
            <w:tcW w:w="522" w:type="dxa"/>
            <w:tcBorders>
              <w:top w:val="single" w:sz="8" w:space="0" w:color="auto"/>
              <w:left w:val="nil"/>
              <w:bottom w:val="single" w:sz="4" w:space="0" w:color="auto"/>
              <w:right w:val="single" w:sz="4" w:space="0" w:color="auto"/>
            </w:tcBorders>
            <w:shd w:val="clear" w:color="auto" w:fill="auto"/>
            <w:hideMark/>
          </w:tcPr>
          <w:p w14:paraId="099E228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129E4B4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5DBA1D1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47FB97D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5E23D316"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32107B1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3D4E645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single" w:sz="4" w:space="0" w:color="auto"/>
              <w:right w:val="single" w:sz="8" w:space="0" w:color="auto"/>
            </w:tcBorders>
            <w:shd w:val="clear" w:color="auto" w:fill="auto"/>
            <w:noWrap/>
            <w:vAlign w:val="center"/>
            <w:hideMark/>
          </w:tcPr>
          <w:p w14:paraId="036D232C" w14:textId="77777777" w:rsidR="00E247AF" w:rsidRPr="00CC4E0B" w:rsidRDefault="00E247AF" w:rsidP="00911A80">
            <w:pPr>
              <w:jc w:val="both"/>
              <w:rPr>
                <w:rFonts w:eastAsia="Times New Roman"/>
                <w:sz w:val="22"/>
                <w:szCs w:val="22"/>
                <w:lang w:eastAsia="en-US"/>
              </w:rPr>
            </w:pPr>
            <w:r w:rsidRPr="00CC4E0B">
              <w:rPr>
                <w:rFonts w:eastAsia="Times New Roman"/>
                <w:sz w:val="22"/>
                <w:szCs w:val="22"/>
                <w:lang w:eastAsia="en-US"/>
              </w:rPr>
              <w:t>Manufacturer</w:t>
            </w:r>
          </w:p>
        </w:tc>
        <w:tc>
          <w:tcPr>
            <w:tcW w:w="682" w:type="dxa"/>
            <w:tcBorders>
              <w:top w:val="nil"/>
              <w:left w:val="nil"/>
              <w:bottom w:val="single" w:sz="4" w:space="0" w:color="auto"/>
              <w:right w:val="single" w:sz="4" w:space="0" w:color="auto"/>
            </w:tcBorders>
            <w:shd w:val="clear" w:color="auto" w:fill="auto"/>
            <w:hideMark/>
          </w:tcPr>
          <w:p w14:paraId="0CEB0B3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01A8B69"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0562FEB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41D31FA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5B71393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21AC784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708FF7D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5BD03D4B"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1F65E70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235DEBC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single" w:sz="4" w:space="0" w:color="auto"/>
              <w:right w:val="single" w:sz="8" w:space="0" w:color="auto"/>
            </w:tcBorders>
            <w:shd w:val="clear" w:color="auto" w:fill="auto"/>
            <w:noWrap/>
            <w:vAlign w:val="center"/>
            <w:hideMark/>
          </w:tcPr>
          <w:p w14:paraId="652B66D8" w14:textId="77777777" w:rsidR="00E247AF" w:rsidRPr="00CC4E0B" w:rsidRDefault="00E247AF" w:rsidP="00911A80">
            <w:pPr>
              <w:jc w:val="both"/>
              <w:rPr>
                <w:rFonts w:eastAsia="Times New Roman"/>
                <w:sz w:val="22"/>
                <w:szCs w:val="22"/>
                <w:lang w:eastAsia="en-US"/>
              </w:rPr>
            </w:pPr>
            <w:r w:rsidRPr="00CC4E0B">
              <w:rPr>
                <w:rFonts w:eastAsia="Times New Roman"/>
                <w:sz w:val="22"/>
                <w:szCs w:val="22"/>
                <w:lang w:eastAsia="en-US"/>
              </w:rPr>
              <w:t>Model</w:t>
            </w:r>
          </w:p>
        </w:tc>
        <w:tc>
          <w:tcPr>
            <w:tcW w:w="682" w:type="dxa"/>
            <w:tcBorders>
              <w:top w:val="nil"/>
              <w:left w:val="nil"/>
              <w:bottom w:val="single" w:sz="4" w:space="0" w:color="auto"/>
              <w:right w:val="single" w:sz="4" w:space="0" w:color="auto"/>
            </w:tcBorders>
            <w:shd w:val="clear" w:color="auto" w:fill="auto"/>
            <w:hideMark/>
          </w:tcPr>
          <w:p w14:paraId="4D154AB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4E0AEBE"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7A9C7B7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6038CF1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7E6E210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1F65B7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4320C91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76492E2" w14:textId="77777777" w:rsidTr="00992444">
        <w:trPr>
          <w:trHeight w:val="315"/>
        </w:trPr>
        <w:tc>
          <w:tcPr>
            <w:tcW w:w="977" w:type="dxa"/>
            <w:tcBorders>
              <w:top w:val="nil"/>
              <w:left w:val="single" w:sz="8" w:space="0" w:color="auto"/>
              <w:bottom w:val="nil"/>
              <w:right w:val="single" w:sz="4" w:space="0" w:color="auto"/>
            </w:tcBorders>
            <w:shd w:val="clear" w:color="auto" w:fill="auto"/>
            <w:hideMark/>
          </w:tcPr>
          <w:p w14:paraId="5ECC4554"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5D8C949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nil"/>
              <w:right w:val="single" w:sz="8" w:space="0" w:color="auto"/>
            </w:tcBorders>
            <w:shd w:val="clear" w:color="auto" w:fill="auto"/>
            <w:noWrap/>
            <w:vAlign w:val="center"/>
            <w:hideMark/>
          </w:tcPr>
          <w:p w14:paraId="752E107E" w14:textId="77777777" w:rsidR="00E247AF" w:rsidRPr="00CC4E0B" w:rsidRDefault="00E247AF" w:rsidP="00911A80">
            <w:pPr>
              <w:jc w:val="both"/>
              <w:rPr>
                <w:rFonts w:eastAsia="Times New Roman"/>
                <w:sz w:val="22"/>
                <w:szCs w:val="22"/>
                <w:lang w:eastAsia="en-US"/>
              </w:rPr>
            </w:pPr>
            <w:r w:rsidRPr="00CC4E0B">
              <w:rPr>
                <w:rFonts w:eastAsia="Times New Roman"/>
                <w:sz w:val="22"/>
                <w:szCs w:val="22"/>
                <w:lang w:eastAsia="en-US"/>
              </w:rPr>
              <w:t>Qty</w:t>
            </w:r>
          </w:p>
        </w:tc>
        <w:tc>
          <w:tcPr>
            <w:tcW w:w="682" w:type="dxa"/>
            <w:tcBorders>
              <w:top w:val="nil"/>
              <w:left w:val="nil"/>
              <w:bottom w:val="nil"/>
              <w:right w:val="single" w:sz="4" w:space="0" w:color="auto"/>
            </w:tcBorders>
            <w:shd w:val="clear" w:color="auto" w:fill="auto"/>
            <w:hideMark/>
          </w:tcPr>
          <w:p w14:paraId="033B9A3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20985EA4"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nil"/>
              <w:right w:val="single" w:sz="4" w:space="0" w:color="auto"/>
            </w:tcBorders>
            <w:shd w:val="clear" w:color="auto" w:fill="auto"/>
            <w:hideMark/>
          </w:tcPr>
          <w:p w14:paraId="10737C9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nil"/>
              <w:right w:val="single" w:sz="4" w:space="0" w:color="auto"/>
            </w:tcBorders>
            <w:shd w:val="clear" w:color="auto" w:fill="auto"/>
            <w:hideMark/>
          </w:tcPr>
          <w:p w14:paraId="397E9FF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nil"/>
              <w:right w:val="single" w:sz="4" w:space="0" w:color="auto"/>
            </w:tcBorders>
            <w:shd w:val="clear" w:color="auto" w:fill="auto"/>
            <w:hideMark/>
          </w:tcPr>
          <w:p w14:paraId="49CC9A8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nil"/>
              <w:right w:val="single" w:sz="4" w:space="0" w:color="auto"/>
            </w:tcBorders>
            <w:shd w:val="clear" w:color="auto" w:fill="auto"/>
            <w:hideMark/>
          </w:tcPr>
          <w:p w14:paraId="4951234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nil"/>
              <w:right w:val="single" w:sz="4" w:space="0" w:color="auto"/>
            </w:tcBorders>
            <w:shd w:val="clear" w:color="auto" w:fill="auto"/>
            <w:hideMark/>
          </w:tcPr>
          <w:p w14:paraId="48C34CC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40A41CED" w14:textId="77777777" w:rsidTr="00061490">
        <w:trPr>
          <w:trHeight w:val="300"/>
        </w:trPr>
        <w:tc>
          <w:tcPr>
            <w:tcW w:w="977" w:type="dxa"/>
            <w:tcBorders>
              <w:top w:val="single" w:sz="8" w:space="0" w:color="auto"/>
              <w:left w:val="single" w:sz="8" w:space="0" w:color="auto"/>
              <w:bottom w:val="single" w:sz="4" w:space="0" w:color="auto"/>
              <w:right w:val="single" w:sz="4" w:space="0" w:color="auto"/>
            </w:tcBorders>
            <w:shd w:val="clear" w:color="auto" w:fill="auto"/>
            <w:hideMark/>
          </w:tcPr>
          <w:p w14:paraId="3863AADD" w14:textId="54AD340A"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113</w:t>
            </w:r>
          </w:p>
        </w:tc>
        <w:tc>
          <w:tcPr>
            <w:tcW w:w="3473" w:type="dxa"/>
            <w:gridSpan w:val="2"/>
            <w:tcBorders>
              <w:top w:val="single" w:sz="8" w:space="0" w:color="auto"/>
              <w:left w:val="nil"/>
              <w:bottom w:val="single" w:sz="4" w:space="0" w:color="auto"/>
              <w:right w:val="single" w:sz="8" w:space="0" w:color="000000"/>
            </w:tcBorders>
            <w:shd w:val="clear" w:color="auto" w:fill="auto"/>
            <w:hideMark/>
          </w:tcPr>
          <w:p w14:paraId="629EB40E"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ACCESSORY</w:t>
            </w:r>
          </w:p>
        </w:tc>
        <w:tc>
          <w:tcPr>
            <w:tcW w:w="682" w:type="dxa"/>
            <w:tcBorders>
              <w:top w:val="single" w:sz="8" w:space="0" w:color="auto"/>
              <w:left w:val="nil"/>
              <w:bottom w:val="single" w:sz="4" w:space="0" w:color="auto"/>
              <w:right w:val="single" w:sz="4" w:space="0" w:color="auto"/>
            </w:tcBorders>
            <w:shd w:val="clear" w:color="auto" w:fill="auto"/>
            <w:hideMark/>
          </w:tcPr>
          <w:p w14:paraId="7D6E59C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single" w:sz="8" w:space="0" w:color="auto"/>
              <w:left w:val="nil"/>
              <w:bottom w:val="single" w:sz="4" w:space="0" w:color="auto"/>
              <w:right w:val="single" w:sz="4" w:space="0" w:color="auto"/>
            </w:tcBorders>
            <w:shd w:val="clear" w:color="auto" w:fill="auto"/>
            <w:hideMark/>
          </w:tcPr>
          <w:p w14:paraId="0D76CED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21EA7DC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single" w:sz="8" w:space="0" w:color="auto"/>
              <w:left w:val="nil"/>
              <w:bottom w:val="single" w:sz="4" w:space="0" w:color="auto"/>
              <w:right w:val="single" w:sz="4" w:space="0" w:color="auto"/>
            </w:tcBorders>
            <w:shd w:val="clear" w:color="auto" w:fill="auto"/>
            <w:hideMark/>
          </w:tcPr>
          <w:p w14:paraId="3BE8FDE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7462993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059C68D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5C6F9B4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BCDD8B2"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72F683CA"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762AD87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single" w:sz="4" w:space="0" w:color="auto"/>
              <w:right w:val="single" w:sz="8" w:space="0" w:color="auto"/>
            </w:tcBorders>
            <w:shd w:val="clear" w:color="auto" w:fill="auto"/>
            <w:noWrap/>
            <w:hideMark/>
          </w:tcPr>
          <w:p w14:paraId="64BF1F46"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SOLENOID</w:t>
            </w:r>
          </w:p>
        </w:tc>
        <w:tc>
          <w:tcPr>
            <w:tcW w:w="682" w:type="dxa"/>
            <w:tcBorders>
              <w:top w:val="nil"/>
              <w:left w:val="nil"/>
              <w:bottom w:val="single" w:sz="4" w:space="0" w:color="auto"/>
              <w:right w:val="single" w:sz="4" w:space="0" w:color="auto"/>
            </w:tcBorders>
            <w:shd w:val="clear" w:color="auto" w:fill="auto"/>
            <w:hideMark/>
          </w:tcPr>
          <w:p w14:paraId="131FBCB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3985F40" w14:textId="77777777" w:rsidR="00E247AF" w:rsidRPr="00CC4E0B" w:rsidRDefault="00E247AF" w:rsidP="00911A80">
            <w:pPr>
              <w:rPr>
                <w:rFonts w:ascii="Calibri" w:eastAsia="Times New Roman" w:hAnsi="Calibri" w:cs="Calibri"/>
                <w:color w:val="000000"/>
                <w:sz w:val="22"/>
                <w:szCs w:val="22"/>
                <w:lang w:eastAsia="en-US"/>
              </w:rPr>
            </w:pPr>
            <w:proofErr w:type="spellStart"/>
            <w:r w:rsidRPr="00CC4E0B">
              <w:rPr>
                <w:rFonts w:ascii="Calibri" w:eastAsia="Times New Roman" w:hAnsi="Calibri" w:cs="Calibri"/>
                <w:color w:val="000000"/>
                <w:sz w:val="22"/>
                <w:szCs w:val="22"/>
                <w:lang w:eastAsia="en-US"/>
              </w:rPr>
              <w:t>VStr</w:t>
            </w:r>
            <w:proofErr w:type="spellEnd"/>
          </w:p>
        </w:tc>
        <w:tc>
          <w:tcPr>
            <w:tcW w:w="537" w:type="dxa"/>
            <w:tcBorders>
              <w:top w:val="nil"/>
              <w:left w:val="nil"/>
              <w:bottom w:val="single" w:sz="4" w:space="0" w:color="auto"/>
              <w:right w:val="single" w:sz="4" w:space="0" w:color="auto"/>
            </w:tcBorders>
            <w:shd w:val="clear" w:color="auto" w:fill="auto"/>
            <w:hideMark/>
          </w:tcPr>
          <w:p w14:paraId="478AE3C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3650443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05601C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3E8EABD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0263700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5A3CD6D7" w14:textId="77777777" w:rsidTr="00992444">
        <w:trPr>
          <w:trHeight w:val="495"/>
        </w:trPr>
        <w:tc>
          <w:tcPr>
            <w:tcW w:w="977" w:type="dxa"/>
            <w:tcBorders>
              <w:top w:val="nil"/>
              <w:left w:val="single" w:sz="8" w:space="0" w:color="auto"/>
              <w:bottom w:val="single" w:sz="8" w:space="0" w:color="auto"/>
              <w:right w:val="single" w:sz="4" w:space="0" w:color="auto"/>
            </w:tcBorders>
            <w:shd w:val="clear" w:color="auto" w:fill="auto"/>
            <w:hideMark/>
          </w:tcPr>
          <w:p w14:paraId="62FEECD2"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8" w:space="0" w:color="auto"/>
              <w:right w:val="single" w:sz="4" w:space="0" w:color="auto"/>
            </w:tcBorders>
            <w:shd w:val="clear" w:color="auto" w:fill="auto"/>
            <w:hideMark/>
          </w:tcPr>
          <w:p w14:paraId="68D0220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2753" w:type="dxa"/>
            <w:tcBorders>
              <w:top w:val="nil"/>
              <w:left w:val="nil"/>
              <w:bottom w:val="single" w:sz="8" w:space="0" w:color="auto"/>
              <w:right w:val="single" w:sz="8" w:space="0" w:color="auto"/>
            </w:tcBorders>
            <w:shd w:val="clear" w:color="auto" w:fill="auto"/>
            <w:noWrap/>
            <w:hideMark/>
          </w:tcPr>
          <w:p w14:paraId="35340706" w14:textId="77777777" w:rsidR="00E247AF" w:rsidRDefault="00E247AF" w:rsidP="00911A80">
            <w:pPr>
              <w:rPr>
                <w:rFonts w:ascii="Courier New" w:eastAsia="Times New Roman" w:hAnsi="Courier New" w:cs="Courier New"/>
                <w:sz w:val="20"/>
                <w:szCs w:val="20"/>
                <w:lang w:eastAsia="en-US"/>
              </w:rPr>
            </w:pPr>
            <w:bookmarkStart w:id="1550" w:name="sensortype"/>
            <w:bookmarkEnd w:id="1550"/>
            <w:r w:rsidRPr="00CC4E0B">
              <w:rPr>
                <w:rFonts w:ascii="Courier New" w:eastAsia="Times New Roman" w:hAnsi="Courier New" w:cs="Courier New"/>
                <w:sz w:val="20"/>
                <w:szCs w:val="20"/>
                <w:lang w:eastAsia="en-US"/>
              </w:rPr>
              <w:t>REMOTE_SENSOR</w:t>
            </w:r>
          </w:p>
          <w:p w14:paraId="13B77743" w14:textId="13696099" w:rsidR="001E6C8A" w:rsidRPr="00CC4E0B" w:rsidRDefault="001E6C8A" w:rsidP="00911A80">
            <w:pPr>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See also </w:t>
            </w:r>
            <w:hyperlink w:anchor="sensortype_hart" w:history="1">
              <w:proofErr w:type="spellStart"/>
              <w:r w:rsidRPr="001E6C8A">
                <w:rPr>
                  <w:rStyle w:val="Hyperlink"/>
                  <w:rFonts w:ascii="Courier New" w:eastAsia="Times New Roman" w:hAnsi="Courier New" w:cs="Courier New"/>
                  <w:sz w:val="20"/>
                  <w:szCs w:val="20"/>
                  <w:lang w:eastAsia="en-US"/>
                </w:rPr>
                <w:t>sensortype_hart</w:t>
              </w:r>
              <w:proofErr w:type="spellEnd"/>
            </w:hyperlink>
          </w:p>
        </w:tc>
        <w:tc>
          <w:tcPr>
            <w:tcW w:w="682" w:type="dxa"/>
            <w:tcBorders>
              <w:top w:val="nil"/>
              <w:left w:val="nil"/>
              <w:bottom w:val="single" w:sz="8" w:space="0" w:color="auto"/>
              <w:right w:val="single" w:sz="4" w:space="0" w:color="auto"/>
            </w:tcBorders>
            <w:shd w:val="clear" w:color="auto" w:fill="auto"/>
            <w:hideMark/>
          </w:tcPr>
          <w:p w14:paraId="006708B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0BC5A02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UInt8</w:t>
            </w:r>
          </w:p>
        </w:tc>
        <w:tc>
          <w:tcPr>
            <w:tcW w:w="537" w:type="dxa"/>
            <w:tcBorders>
              <w:top w:val="nil"/>
              <w:left w:val="nil"/>
              <w:bottom w:val="single" w:sz="8" w:space="0" w:color="auto"/>
              <w:right w:val="single" w:sz="4" w:space="0" w:color="auto"/>
            </w:tcBorders>
            <w:shd w:val="clear" w:color="auto" w:fill="auto"/>
            <w:hideMark/>
          </w:tcPr>
          <w:p w14:paraId="379EE6C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522" w:type="dxa"/>
            <w:tcBorders>
              <w:top w:val="nil"/>
              <w:left w:val="nil"/>
              <w:bottom w:val="single" w:sz="8" w:space="0" w:color="auto"/>
              <w:right w:val="single" w:sz="4" w:space="0" w:color="auto"/>
            </w:tcBorders>
            <w:shd w:val="clear" w:color="auto" w:fill="auto"/>
            <w:hideMark/>
          </w:tcPr>
          <w:p w14:paraId="6608D90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7C7B6DB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0-1 read</w:t>
            </w:r>
            <w:r w:rsidRPr="00CC4E0B">
              <w:rPr>
                <w:rFonts w:ascii="Arial" w:eastAsia="Times New Roman" w:hAnsi="Arial" w:cs="Arial"/>
                <w:sz w:val="18"/>
                <w:szCs w:val="18"/>
                <w:lang w:eastAsia="en-US"/>
              </w:rPr>
              <w:br/>
              <w:t>2-3 write</w:t>
            </w:r>
          </w:p>
        </w:tc>
        <w:tc>
          <w:tcPr>
            <w:tcW w:w="1085" w:type="dxa"/>
            <w:tcBorders>
              <w:top w:val="nil"/>
              <w:left w:val="nil"/>
              <w:bottom w:val="single" w:sz="8" w:space="0" w:color="auto"/>
              <w:right w:val="single" w:sz="4" w:space="0" w:color="auto"/>
            </w:tcBorders>
            <w:shd w:val="clear" w:color="auto" w:fill="auto"/>
            <w:hideMark/>
          </w:tcPr>
          <w:p w14:paraId="262CBC7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c>
          <w:tcPr>
            <w:tcW w:w="3254" w:type="dxa"/>
            <w:gridSpan w:val="2"/>
            <w:tcBorders>
              <w:top w:val="nil"/>
              <w:left w:val="nil"/>
              <w:bottom w:val="single" w:sz="8" w:space="0" w:color="auto"/>
              <w:right w:val="single" w:sz="4" w:space="0" w:color="auto"/>
            </w:tcBorders>
            <w:shd w:val="clear" w:color="auto" w:fill="auto"/>
            <w:hideMark/>
          </w:tcPr>
          <w:p w14:paraId="1D477AC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0</w:t>
            </w:r>
          </w:p>
        </w:tc>
      </w:tr>
      <w:tr w:rsidR="00AE0C66" w:rsidRPr="00CC4E0B" w14:paraId="71019793" w14:textId="77777777" w:rsidTr="00061490">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6B0ACDB2" w14:textId="50564CF5"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114</w:t>
            </w:r>
          </w:p>
        </w:tc>
        <w:tc>
          <w:tcPr>
            <w:tcW w:w="3473" w:type="dxa"/>
            <w:gridSpan w:val="2"/>
            <w:tcBorders>
              <w:top w:val="nil"/>
              <w:left w:val="nil"/>
              <w:bottom w:val="single" w:sz="4" w:space="0" w:color="auto"/>
              <w:right w:val="single" w:sz="4" w:space="0" w:color="auto"/>
            </w:tcBorders>
            <w:shd w:val="clear" w:color="auto" w:fill="auto"/>
            <w:hideMark/>
          </w:tcPr>
          <w:p w14:paraId="18820C78"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POSITION_EXTREMES</w:t>
            </w:r>
          </w:p>
        </w:tc>
        <w:tc>
          <w:tcPr>
            <w:tcW w:w="682" w:type="dxa"/>
            <w:tcBorders>
              <w:top w:val="nil"/>
              <w:left w:val="nil"/>
              <w:bottom w:val="single" w:sz="4" w:space="0" w:color="auto"/>
              <w:right w:val="single" w:sz="4" w:space="0" w:color="auto"/>
            </w:tcBorders>
            <w:shd w:val="clear" w:color="auto" w:fill="auto"/>
            <w:hideMark/>
          </w:tcPr>
          <w:p w14:paraId="5025132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395CF53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3E39343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339458D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5D21723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6728A69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1D8ACDB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7DEBD6B"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6520DCE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38C7AFE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nil"/>
              <w:right w:val="single" w:sz="4" w:space="0" w:color="auto"/>
            </w:tcBorders>
            <w:shd w:val="clear" w:color="auto" w:fill="auto"/>
            <w:noWrap/>
            <w:hideMark/>
          </w:tcPr>
          <w:p w14:paraId="5FB357C0"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FINAL_VALUE_MAX</w:t>
            </w:r>
          </w:p>
        </w:tc>
        <w:tc>
          <w:tcPr>
            <w:tcW w:w="682" w:type="dxa"/>
            <w:tcBorders>
              <w:top w:val="nil"/>
              <w:left w:val="nil"/>
              <w:bottom w:val="single" w:sz="4" w:space="0" w:color="auto"/>
              <w:right w:val="single" w:sz="4" w:space="0" w:color="auto"/>
            </w:tcBorders>
            <w:shd w:val="clear" w:color="auto" w:fill="auto"/>
            <w:hideMark/>
          </w:tcPr>
          <w:p w14:paraId="7E3A5B1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FC60C6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0BD68CF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0EB508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1E7E031F"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-50 to 199</w:t>
            </w:r>
          </w:p>
        </w:tc>
        <w:tc>
          <w:tcPr>
            <w:tcW w:w="1085" w:type="dxa"/>
            <w:tcBorders>
              <w:top w:val="nil"/>
              <w:left w:val="nil"/>
              <w:bottom w:val="single" w:sz="4" w:space="0" w:color="auto"/>
              <w:right w:val="single" w:sz="4" w:space="0" w:color="auto"/>
            </w:tcBorders>
            <w:shd w:val="clear" w:color="auto" w:fill="auto"/>
            <w:hideMark/>
          </w:tcPr>
          <w:p w14:paraId="634A843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-50</w:t>
            </w:r>
          </w:p>
        </w:tc>
        <w:tc>
          <w:tcPr>
            <w:tcW w:w="3254" w:type="dxa"/>
            <w:gridSpan w:val="2"/>
            <w:tcBorders>
              <w:top w:val="nil"/>
              <w:left w:val="nil"/>
              <w:bottom w:val="single" w:sz="4" w:space="0" w:color="auto"/>
              <w:right w:val="single" w:sz="4" w:space="0" w:color="auto"/>
            </w:tcBorders>
            <w:shd w:val="clear" w:color="auto" w:fill="auto"/>
            <w:hideMark/>
          </w:tcPr>
          <w:p w14:paraId="3CBE340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178E580"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671599A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lastRenderedPageBreak/>
              <w:t> </w:t>
            </w:r>
          </w:p>
        </w:tc>
        <w:tc>
          <w:tcPr>
            <w:tcW w:w="720" w:type="dxa"/>
            <w:tcBorders>
              <w:top w:val="nil"/>
              <w:left w:val="nil"/>
              <w:bottom w:val="single" w:sz="4" w:space="0" w:color="auto"/>
              <w:right w:val="single" w:sz="4" w:space="0" w:color="auto"/>
            </w:tcBorders>
            <w:shd w:val="clear" w:color="auto" w:fill="auto"/>
            <w:hideMark/>
          </w:tcPr>
          <w:p w14:paraId="42B43EB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single" w:sz="4" w:space="0" w:color="auto"/>
              <w:left w:val="nil"/>
              <w:bottom w:val="single" w:sz="4" w:space="0" w:color="auto"/>
              <w:right w:val="single" w:sz="4" w:space="0" w:color="auto"/>
            </w:tcBorders>
            <w:shd w:val="clear" w:color="auto" w:fill="auto"/>
            <w:noWrap/>
            <w:hideMark/>
          </w:tcPr>
          <w:p w14:paraId="17D78C70"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FINAL_VALUE_MIN</w:t>
            </w:r>
          </w:p>
        </w:tc>
        <w:tc>
          <w:tcPr>
            <w:tcW w:w="682" w:type="dxa"/>
            <w:tcBorders>
              <w:top w:val="nil"/>
              <w:left w:val="nil"/>
              <w:bottom w:val="single" w:sz="4" w:space="0" w:color="auto"/>
              <w:right w:val="single" w:sz="4" w:space="0" w:color="auto"/>
            </w:tcBorders>
            <w:shd w:val="clear" w:color="auto" w:fill="auto"/>
            <w:hideMark/>
          </w:tcPr>
          <w:p w14:paraId="43336BD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6BE12E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64E8911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91329B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7F35710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-50 to 199</w:t>
            </w:r>
          </w:p>
        </w:tc>
        <w:tc>
          <w:tcPr>
            <w:tcW w:w="1085" w:type="dxa"/>
            <w:tcBorders>
              <w:top w:val="nil"/>
              <w:left w:val="nil"/>
              <w:bottom w:val="single" w:sz="4" w:space="0" w:color="auto"/>
              <w:right w:val="single" w:sz="4" w:space="0" w:color="auto"/>
            </w:tcBorders>
            <w:shd w:val="clear" w:color="auto" w:fill="auto"/>
            <w:hideMark/>
          </w:tcPr>
          <w:p w14:paraId="403E284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199</w:t>
            </w:r>
          </w:p>
        </w:tc>
        <w:tc>
          <w:tcPr>
            <w:tcW w:w="3254" w:type="dxa"/>
            <w:gridSpan w:val="2"/>
            <w:tcBorders>
              <w:top w:val="nil"/>
              <w:left w:val="nil"/>
              <w:bottom w:val="single" w:sz="4" w:space="0" w:color="auto"/>
              <w:right w:val="single" w:sz="4" w:space="0" w:color="auto"/>
            </w:tcBorders>
            <w:shd w:val="clear" w:color="auto" w:fill="auto"/>
            <w:hideMark/>
          </w:tcPr>
          <w:p w14:paraId="2B9C2D0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178D9AE7"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3609258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17F2B26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nil"/>
              <w:right w:val="single" w:sz="4" w:space="0" w:color="auto"/>
            </w:tcBorders>
            <w:shd w:val="clear" w:color="auto" w:fill="auto"/>
            <w:noWrap/>
            <w:hideMark/>
          </w:tcPr>
          <w:p w14:paraId="54B39A0C"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FINAL_POS_VALUE_MAX</w:t>
            </w:r>
          </w:p>
        </w:tc>
        <w:tc>
          <w:tcPr>
            <w:tcW w:w="682" w:type="dxa"/>
            <w:tcBorders>
              <w:top w:val="nil"/>
              <w:left w:val="nil"/>
              <w:bottom w:val="single" w:sz="4" w:space="0" w:color="auto"/>
              <w:right w:val="single" w:sz="4" w:space="0" w:color="auto"/>
            </w:tcBorders>
            <w:shd w:val="clear" w:color="auto" w:fill="auto"/>
            <w:hideMark/>
          </w:tcPr>
          <w:p w14:paraId="09299CC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C70065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0AEEF4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21D28F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53B966D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-50 to 199</w:t>
            </w:r>
          </w:p>
        </w:tc>
        <w:tc>
          <w:tcPr>
            <w:tcW w:w="1085" w:type="dxa"/>
            <w:tcBorders>
              <w:top w:val="nil"/>
              <w:left w:val="nil"/>
              <w:bottom w:val="single" w:sz="4" w:space="0" w:color="auto"/>
              <w:right w:val="single" w:sz="4" w:space="0" w:color="auto"/>
            </w:tcBorders>
            <w:shd w:val="clear" w:color="auto" w:fill="auto"/>
            <w:hideMark/>
          </w:tcPr>
          <w:p w14:paraId="0AAB418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-50</w:t>
            </w:r>
          </w:p>
        </w:tc>
        <w:tc>
          <w:tcPr>
            <w:tcW w:w="3254" w:type="dxa"/>
            <w:gridSpan w:val="2"/>
            <w:tcBorders>
              <w:top w:val="nil"/>
              <w:left w:val="nil"/>
              <w:bottom w:val="single" w:sz="4" w:space="0" w:color="auto"/>
              <w:right w:val="single" w:sz="4" w:space="0" w:color="auto"/>
            </w:tcBorders>
            <w:shd w:val="clear" w:color="auto" w:fill="auto"/>
            <w:hideMark/>
          </w:tcPr>
          <w:p w14:paraId="66FD1EA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475D6F3A"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2E7C462B"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709CA69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single" w:sz="4" w:space="0" w:color="auto"/>
              <w:left w:val="nil"/>
              <w:bottom w:val="single" w:sz="4" w:space="0" w:color="auto"/>
              <w:right w:val="single" w:sz="4" w:space="0" w:color="auto"/>
            </w:tcBorders>
            <w:shd w:val="clear" w:color="auto" w:fill="auto"/>
            <w:noWrap/>
            <w:hideMark/>
          </w:tcPr>
          <w:p w14:paraId="44AF5621"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FINAL_POS_VALUE_MIN</w:t>
            </w:r>
          </w:p>
        </w:tc>
        <w:tc>
          <w:tcPr>
            <w:tcW w:w="682" w:type="dxa"/>
            <w:tcBorders>
              <w:top w:val="nil"/>
              <w:left w:val="nil"/>
              <w:bottom w:val="single" w:sz="4" w:space="0" w:color="auto"/>
              <w:right w:val="single" w:sz="4" w:space="0" w:color="auto"/>
            </w:tcBorders>
            <w:shd w:val="clear" w:color="auto" w:fill="auto"/>
            <w:hideMark/>
          </w:tcPr>
          <w:p w14:paraId="15880C3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F49D78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6EDF04D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7CC9133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8F38C95"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-50 to 199</w:t>
            </w:r>
          </w:p>
        </w:tc>
        <w:tc>
          <w:tcPr>
            <w:tcW w:w="1085" w:type="dxa"/>
            <w:tcBorders>
              <w:top w:val="nil"/>
              <w:left w:val="nil"/>
              <w:bottom w:val="single" w:sz="4" w:space="0" w:color="auto"/>
              <w:right w:val="single" w:sz="4" w:space="0" w:color="auto"/>
            </w:tcBorders>
            <w:shd w:val="clear" w:color="auto" w:fill="auto"/>
            <w:hideMark/>
          </w:tcPr>
          <w:p w14:paraId="42651B5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199</w:t>
            </w:r>
          </w:p>
        </w:tc>
        <w:tc>
          <w:tcPr>
            <w:tcW w:w="3254" w:type="dxa"/>
            <w:gridSpan w:val="2"/>
            <w:tcBorders>
              <w:top w:val="nil"/>
              <w:left w:val="nil"/>
              <w:bottom w:val="single" w:sz="4" w:space="0" w:color="auto"/>
              <w:right w:val="single" w:sz="4" w:space="0" w:color="auto"/>
            </w:tcBorders>
            <w:shd w:val="clear" w:color="auto" w:fill="auto"/>
            <w:hideMark/>
          </w:tcPr>
          <w:p w14:paraId="3BD722C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8CA3922"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6680DC7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789767C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single" w:sz="4" w:space="0" w:color="auto"/>
              <w:right w:val="single" w:sz="4" w:space="0" w:color="auto"/>
            </w:tcBorders>
            <w:shd w:val="clear" w:color="auto" w:fill="auto"/>
            <w:noWrap/>
            <w:hideMark/>
          </w:tcPr>
          <w:p w14:paraId="6374F1E4"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WORKING_SP_MAX</w:t>
            </w:r>
          </w:p>
        </w:tc>
        <w:tc>
          <w:tcPr>
            <w:tcW w:w="682" w:type="dxa"/>
            <w:tcBorders>
              <w:top w:val="nil"/>
              <w:left w:val="nil"/>
              <w:bottom w:val="single" w:sz="4" w:space="0" w:color="auto"/>
              <w:right w:val="single" w:sz="4" w:space="0" w:color="auto"/>
            </w:tcBorders>
            <w:shd w:val="clear" w:color="auto" w:fill="auto"/>
            <w:hideMark/>
          </w:tcPr>
          <w:p w14:paraId="1870A57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487FCA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5FF45E4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3CD1617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79521B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-50 to 199</w:t>
            </w:r>
          </w:p>
        </w:tc>
        <w:tc>
          <w:tcPr>
            <w:tcW w:w="1085" w:type="dxa"/>
            <w:tcBorders>
              <w:top w:val="nil"/>
              <w:left w:val="nil"/>
              <w:bottom w:val="single" w:sz="4" w:space="0" w:color="auto"/>
              <w:right w:val="single" w:sz="4" w:space="0" w:color="auto"/>
            </w:tcBorders>
            <w:shd w:val="clear" w:color="auto" w:fill="auto"/>
            <w:hideMark/>
          </w:tcPr>
          <w:p w14:paraId="3F3B639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-50</w:t>
            </w:r>
          </w:p>
        </w:tc>
        <w:tc>
          <w:tcPr>
            <w:tcW w:w="3254" w:type="dxa"/>
            <w:gridSpan w:val="2"/>
            <w:tcBorders>
              <w:top w:val="nil"/>
              <w:left w:val="nil"/>
              <w:bottom w:val="single" w:sz="4" w:space="0" w:color="auto"/>
              <w:right w:val="single" w:sz="4" w:space="0" w:color="auto"/>
            </w:tcBorders>
            <w:shd w:val="clear" w:color="auto" w:fill="auto"/>
            <w:hideMark/>
          </w:tcPr>
          <w:p w14:paraId="64695AB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D825F61"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40FEA398"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03D6DAA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nil"/>
              <w:left w:val="nil"/>
              <w:bottom w:val="single" w:sz="4" w:space="0" w:color="auto"/>
              <w:right w:val="single" w:sz="4" w:space="0" w:color="auto"/>
            </w:tcBorders>
            <w:shd w:val="clear" w:color="auto" w:fill="auto"/>
            <w:noWrap/>
            <w:hideMark/>
          </w:tcPr>
          <w:p w14:paraId="64902498"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WORKING_SP_MIN</w:t>
            </w:r>
          </w:p>
        </w:tc>
        <w:tc>
          <w:tcPr>
            <w:tcW w:w="682" w:type="dxa"/>
            <w:tcBorders>
              <w:top w:val="nil"/>
              <w:left w:val="nil"/>
              <w:bottom w:val="single" w:sz="4" w:space="0" w:color="auto"/>
              <w:right w:val="single" w:sz="4" w:space="0" w:color="auto"/>
            </w:tcBorders>
            <w:shd w:val="clear" w:color="auto" w:fill="auto"/>
            <w:hideMark/>
          </w:tcPr>
          <w:p w14:paraId="08D8BDD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DF722F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0D062DD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11A24C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230156D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-50 to 199</w:t>
            </w:r>
          </w:p>
        </w:tc>
        <w:tc>
          <w:tcPr>
            <w:tcW w:w="1085" w:type="dxa"/>
            <w:tcBorders>
              <w:top w:val="nil"/>
              <w:left w:val="nil"/>
              <w:bottom w:val="single" w:sz="4" w:space="0" w:color="auto"/>
              <w:right w:val="single" w:sz="4" w:space="0" w:color="auto"/>
            </w:tcBorders>
            <w:shd w:val="clear" w:color="auto" w:fill="auto"/>
            <w:hideMark/>
          </w:tcPr>
          <w:p w14:paraId="056DFFB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199</w:t>
            </w:r>
          </w:p>
        </w:tc>
        <w:tc>
          <w:tcPr>
            <w:tcW w:w="3254" w:type="dxa"/>
            <w:gridSpan w:val="2"/>
            <w:tcBorders>
              <w:top w:val="nil"/>
              <w:left w:val="nil"/>
              <w:bottom w:val="single" w:sz="4" w:space="0" w:color="auto"/>
              <w:right w:val="single" w:sz="4" w:space="0" w:color="auto"/>
            </w:tcBorders>
            <w:shd w:val="clear" w:color="auto" w:fill="auto"/>
            <w:hideMark/>
          </w:tcPr>
          <w:p w14:paraId="67F8592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49CFD32A"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4D91D704"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6EF298EE"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w:t>
            </w:r>
          </w:p>
        </w:tc>
        <w:tc>
          <w:tcPr>
            <w:tcW w:w="2753" w:type="dxa"/>
            <w:tcBorders>
              <w:top w:val="nil"/>
              <w:left w:val="nil"/>
              <w:bottom w:val="single" w:sz="4" w:space="0" w:color="auto"/>
              <w:right w:val="single" w:sz="4" w:space="0" w:color="auto"/>
            </w:tcBorders>
            <w:shd w:val="clear" w:color="auto" w:fill="auto"/>
            <w:noWrap/>
            <w:hideMark/>
          </w:tcPr>
          <w:p w14:paraId="6BE1D28D"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WORKING_POS_MAX</w:t>
            </w:r>
          </w:p>
        </w:tc>
        <w:tc>
          <w:tcPr>
            <w:tcW w:w="682" w:type="dxa"/>
            <w:tcBorders>
              <w:top w:val="nil"/>
              <w:left w:val="nil"/>
              <w:bottom w:val="single" w:sz="4" w:space="0" w:color="auto"/>
              <w:right w:val="single" w:sz="4" w:space="0" w:color="auto"/>
            </w:tcBorders>
            <w:shd w:val="clear" w:color="auto" w:fill="auto"/>
            <w:hideMark/>
          </w:tcPr>
          <w:p w14:paraId="5157613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03A17E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6FB4FD3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0D624B0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EE5C3C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-50 to 199</w:t>
            </w:r>
          </w:p>
        </w:tc>
        <w:tc>
          <w:tcPr>
            <w:tcW w:w="1085" w:type="dxa"/>
            <w:tcBorders>
              <w:top w:val="nil"/>
              <w:left w:val="nil"/>
              <w:bottom w:val="single" w:sz="4" w:space="0" w:color="auto"/>
              <w:right w:val="single" w:sz="4" w:space="0" w:color="auto"/>
            </w:tcBorders>
            <w:shd w:val="clear" w:color="auto" w:fill="auto"/>
            <w:hideMark/>
          </w:tcPr>
          <w:p w14:paraId="1F94A0E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-50</w:t>
            </w:r>
          </w:p>
        </w:tc>
        <w:tc>
          <w:tcPr>
            <w:tcW w:w="3254" w:type="dxa"/>
            <w:gridSpan w:val="2"/>
            <w:tcBorders>
              <w:top w:val="nil"/>
              <w:left w:val="nil"/>
              <w:bottom w:val="single" w:sz="4" w:space="0" w:color="auto"/>
              <w:right w:val="single" w:sz="4" w:space="0" w:color="auto"/>
            </w:tcBorders>
            <w:shd w:val="clear" w:color="auto" w:fill="auto"/>
            <w:hideMark/>
          </w:tcPr>
          <w:p w14:paraId="23ECADA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54E1C488" w14:textId="77777777" w:rsidTr="00992444">
        <w:trPr>
          <w:trHeight w:val="495"/>
        </w:trPr>
        <w:tc>
          <w:tcPr>
            <w:tcW w:w="977" w:type="dxa"/>
            <w:tcBorders>
              <w:top w:val="nil"/>
              <w:left w:val="single" w:sz="8" w:space="0" w:color="auto"/>
              <w:bottom w:val="single" w:sz="8" w:space="0" w:color="auto"/>
              <w:right w:val="single" w:sz="4" w:space="0" w:color="auto"/>
            </w:tcBorders>
            <w:shd w:val="clear" w:color="auto" w:fill="auto"/>
            <w:hideMark/>
          </w:tcPr>
          <w:p w14:paraId="44E4BBC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8" w:space="0" w:color="auto"/>
              <w:right w:val="single" w:sz="4" w:space="0" w:color="auto"/>
            </w:tcBorders>
            <w:shd w:val="clear" w:color="auto" w:fill="auto"/>
            <w:hideMark/>
          </w:tcPr>
          <w:p w14:paraId="160408F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w:t>
            </w:r>
          </w:p>
        </w:tc>
        <w:tc>
          <w:tcPr>
            <w:tcW w:w="2753" w:type="dxa"/>
            <w:tcBorders>
              <w:top w:val="nil"/>
              <w:left w:val="nil"/>
              <w:bottom w:val="single" w:sz="8" w:space="0" w:color="auto"/>
              <w:right w:val="single" w:sz="4" w:space="0" w:color="auto"/>
            </w:tcBorders>
            <w:shd w:val="clear" w:color="auto" w:fill="auto"/>
            <w:noWrap/>
            <w:hideMark/>
          </w:tcPr>
          <w:p w14:paraId="33D81557"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WORKING_POS_MIN</w:t>
            </w:r>
          </w:p>
        </w:tc>
        <w:tc>
          <w:tcPr>
            <w:tcW w:w="682" w:type="dxa"/>
            <w:tcBorders>
              <w:top w:val="nil"/>
              <w:left w:val="nil"/>
              <w:bottom w:val="single" w:sz="8" w:space="0" w:color="auto"/>
              <w:right w:val="single" w:sz="4" w:space="0" w:color="auto"/>
            </w:tcBorders>
            <w:shd w:val="clear" w:color="auto" w:fill="auto"/>
            <w:hideMark/>
          </w:tcPr>
          <w:p w14:paraId="03B773E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2FE597A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hideMark/>
          </w:tcPr>
          <w:p w14:paraId="15F84A8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7150A50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3DD76138"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-50 to 199</w:t>
            </w:r>
          </w:p>
        </w:tc>
        <w:tc>
          <w:tcPr>
            <w:tcW w:w="1085" w:type="dxa"/>
            <w:tcBorders>
              <w:top w:val="nil"/>
              <w:left w:val="nil"/>
              <w:bottom w:val="single" w:sz="4" w:space="0" w:color="auto"/>
              <w:right w:val="single" w:sz="4" w:space="0" w:color="auto"/>
            </w:tcBorders>
            <w:shd w:val="clear" w:color="auto" w:fill="auto"/>
            <w:hideMark/>
          </w:tcPr>
          <w:p w14:paraId="0AB9886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199</w:t>
            </w:r>
          </w:p>
        </w:tc>
        <w:tc>
          <w:tcPr>
            <w:tcW w:w="3254" w:type="dxa"/>
            <w:gridSpan w:val="2"/>
            <w:tcBorders>
              <w:top w:val="nil"/>
              <w:left w:val="nil"/>
              <w:bottom w:val="single" w:sz="4" w:space="0" w:color="auto"/>
              <w:right w:val="single" w:sz="4" w:space="0" w:color="auto"/>
            </w:tcBorders>
            <w:shd w:val="clear" w:color="auto" w:fill="auto"/>
            <w:hideMark/>
          </w:tcPr>
          <w:p w14:paraId="0AB174F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132CB70E" w14:textId="77777777" w:rsidTr="00061490">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743D7F34" w14:textId="094A0407"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115</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7645DA02"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PRESSURE_EXTREMES</w:t>
            </w:r>
          </w:p>
        </w:tc>
        <w:tc>
          <w:tcPr>
            <w:tcW w:w="682" w:type="dxa"/>
            <w:tcBorders>
              <w:top w:val="nil"/>
              <w:left w:val="nil"/>
              <w:bottom w:val="single" w:sz="4" w:space="0" w:color="auto"/>
              <w:right w:val="single" w:sz="4" w:space="0" w:color="auto"/>
            </w:tcBorders>
            <w:shd w:val="clear" w:color="auto" w:fill="auto"/>
            <w:hideMark/>
          </w:tcPr>
          <w:p w14:paraId="70C9831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7DB83AF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1FBAF59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32</w:t>
            </w:r>
          </w:p>
        </w:tc>
        <w:tc>
          <w:tcPr>
            <w:tcW w:w="522" w:type="dxa"/>
            <w:tcBorders>
              <w:top w:val="nil"/>
              <w:left w:val="nil"/>
              <w:bottom w:val="single" w:sz="4" w:space="0" w:color="auto"/>
              <w:right w:val="single" w:sz="4" w:space="0" w:color="auto"/>
            </w:tcBorders>
            <w:shd w:val="clear" w:color="auto" w:fill="auto"/>
            <w:hideMark/>
          </w:tcPr>
          <w:p w14:paraId="626B7B7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506B67A1"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4373739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3F25409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A3BBCC7"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35775CC4"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3F2EAC6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nil"/>
              <w:right w:val="nil"/>
            </w:tcBorders>
            <w:shd w:val="clear" w:color="auto" w:fill="auto"/>
            <w:noWrap/>
            <w:hideMark/>
          </w:tcPr>
          <w:p w14:paraId="7C981BFE"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SUPPLY_PRESSURE_MAX</w:t>
            </w:r>
          </w:p>
        </w:tc>
        <w:tc>
          <w:tcPr>
            <w:tcW w:w="682" w:type="dxa"/>
            <w:tcBorders>
              <w:top w:val="nil"/>
              <w:left w:val="nil"/>
              <w:bottom w:val="single" w:sz="4" w:space="0" w:color="auto"/>
              <w:right w:val="single" w:sz="4" w:space="0" w:color="auto"/>
            </w:tcBorders>
            <w:shd w:val="clear" w:color="auto" w:fill="auto"/>
            <w:hideMark/>
          </w:tcPr>
          <w:p w14:paraId="7276CAC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24EC0C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3245CBC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3AA7BAC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FB55F8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-25 to 1050</w:t>
            </w:r>
          </w:p>
        </w:tc>
        <w:tc>
          <w:tcPr>
            <w:tcW w:w="1085" w:type="dxa"/>
            <w:tcBorders>
              <w:top w:val="nil"/>
              <w:left w:val="nil"/>
              <w:bottom w:val="single" w:sz="4" w:space="0" w:color="auto"/>
              <w:right w:val="single" w:sz="4" w:space="0" w:color="auto"/>
            </w:tcBorders>
            <w:shd w:val="clear" w:color="auto" w:fill="auto"/>
            <w:hideMark/>
          </w:tcPr>
          <w:p w14:paraId="7C1F765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-25</w:t>
            </w:r>
          </w:p>
        </w:tc>
        <w:tc>
          <w:tcPr>
            <w:tcW w:w="3254" w:type="dxa"/>
            <w:gridSpan w:val="2"/>
            <w:tcBorders>
              <w:top w:val="nil"/>
              <w:left w:val="nil"/>
              <w:bottom w:val="single" w:sz="4" w:space="0" w:color="auto"/>
              <w:right w:val="single" w:sz="4" w:space="0" w:color="auto"/>
            </w:tcBorders>
            <w:shd w:val="clear" w:color="auto" w:fill="auto"/>
            <w:hideMark/>
          </w:tcPr>
          <w:p w14:paraId="5E0BEAC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7E88DAE0"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30C5CCE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2F526CA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single" w:sz="4" w:space="0" w:color="auto"/>
              <w:left w:val="nil"/>
              <w:bottom w:val="single" w:sz="4" w:space="0" w:color="auto"/>
              <w:right w:val="nil"/>
            </w:tcBorders>
            <w:shd w:val="clear" w:color="auto" w:fill="auto"/>
            <w:noWrap/>
            <w:hideMark/>
          </w:tcPr>
          <w:p w14:paraId="081ECEA9"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SUPPLY_PRESSURE_MIN</w:t>
            </w:r>
          </w:p>
        </w:tc>
        <w:tc>
          <w:tcPr>
            <w:tcW w:w="682" w:type="dxa"/>
            <w:tcBorders>
              <w:top w:val="nil"/>
              <w:left w:val="nil"/>
              <w:bottom w:val="single" w:sz="4" w:space="0" w:color="auto"/>
              <w:right w:val="single" w:sz="4" w:space="0" w:color="auto"/>
            </w:tcBorders>
            <w:shd w:val="clear" w:color="auto" w:fill="auto"/>
            <w:hideMark/>
          </w:tcPr>
          <w:p w14:paraId="20EADF4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6D84248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017AD77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60A8CA8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66E2570"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-25 to 1050</w:t>
            </w:r>
          </w:p>
        </w:tc>
        <w:tc>
          <w:tcPr>
            <w:tcW w:w="1085" w:type="dxa"/>
            <w:tcBorders>
              <w:top w:val="nil"/>
              <w:left w:val="nil"/>
              <w:bottom w:val="single" w:sz="4" w:space="0" w:color="auto"/>
              <w:right w:val="single" w:sz="4" w:space="0" w:color="auto"/>
            </w:tcBorders>
            <w:shd w:val="clear" w:color="auto" w:fill="auto"/>
            <w:hideMark/>
          </w:tcPr>
          <w:p w14:paraId="0A9F05D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1050</w:t>
            </w:r>
          </w:p>
        </w:tc>
        <w:tc>
          <w:tcPr>
            <w:tcW w:w="3254" w:type="dxa"/>
            <w:gridSpan w:val="2"/>
            <w:tcBorders>
              <w:top w:val="nil"/>
              <w:left w:val="nil"/>
              <w:bottom w:val="single" w:sz="4" w:space="0" w:color="auto"/>
              <w:right w:val="single" w:sz="4" w:space="0" w:color="auto"/>
            </w:tcBorders>
            <w:shd w:val="clear" w:color="auto" w:fill="auto"/>
            <w:hideMark/>
          </w:tcPr>
          <w:p w14:paraId="11AEEB6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7364509"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6341C02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6C749C7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3</w:t>
            </w:r>
          </w:p>
        </w:tc>
        <w:tc>
          <w:tcPr>
            <w:tcW w:w="2753" w:type="dxa"/>
            <w:tcBorders>
              <w:top w:val="nil"/>
              <w:left w:val="nil"/>
              <w:bottom w:val="nil"/>
              <w:right w:val="nil"/>
            </w:tcBorders>
            <w:shd w:val="clear" w:color="auto" w:fill="auto"/>
            <w:noWrap/>
            <w:hideMark/>
          </w:tcPr>
          <w:p w14:paraId="50A338FA"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ACTUATOR_A_MAX</w:t>
            </w:r>
          </w:p>
        </w:tc>
        <w:tc>
          <w:tcPr>
            <w:tcW w:w="682" w:type="dxa"/>
            <w:tcBorders>
              <w:top w:val="nil"/>
              <w:left w:val="nil"/>
              <w:bottom w:val="single" w:sz="4" w:space="0" w:color="auto"/>
              <w:right w:val="single" w:sz="4" w:space="0" w:color="auto"/>
            </w:tcBorders>
            <w:shd w:val="clear" w:color="auto" w:fill="auto"/>
            <w:hideMark/>
          </w:tcPr>
          <w:p w14:paraId="20CDAE0E"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D9B23C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13B786B2"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02B71D8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5F3923D"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-25 to 1050</w:t>
            </w:r>
          </w:p>
        </w:tc>
        <w:tc>
          <w:tcPr>
            <w:tcW w:w="1085" w:type="dxa"/>
            <w:tcBorders>
              <w:top w:val="nil"/>
              <w:left w:val="nil"/>
              <w:bottom w:val="single" w:sz="4" w:space="0" w:color="auto"/>
              <w:right w:val="single" w:sz="4" w:space="0" w:color="auto"/>
            </w:tcBorders>
            <w:shd w:val="clear" w:color="auto" w:fill="auto"/>
            <w:hideMark/>
          </w:tcPr>
          <w:p w14:paraId="2C3E06B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-25</w:t>
            </w:r>
          </w:p>
        </w:tc>
        <w:tc>
          <w:tcPr>
            <w:tcW w:w="3254" w:type="dxa"/>
            <w:gridSpan w:val="2"/>
            <w:tcBorders>
              <w:top w:val="nil"/>
              <w:left w:val="nil"/>
              <w:bottom w:val="single" w:sz="4" w:space="0" w:color="auto"/>
              <w:right w:val="single" w:sz="4" w:space="0" w:color="auto"/>
            </w:tcBorders>
            <w:shd w:val="clear" w:color="auto" w:fill="auto"/>
            <w:hideMark/>
          </w:tcPr>
          <w:p w14:paraId="6294F2D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77B4ECEC"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48030C9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3806B7AD"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2753" w:type="dxa"/>
            <w:tcBorders>
              <w:top w:val="single" w:sz="4" w:space="0" w:color="auto"/>
              <w:left w:val="nil"/>
              <w:bottom w:val="single" w:sz="4" w:space="0" w:color="auto"/>
              <w:right w:val="nil"/>
            </w:tcBorders>
            <w:shd w:val="clear" w:color="auto" w:fill="auto"/>
            <w:noWrap/>
            <w:hideMark/>
          </w:tcPr>
          <w:p w14:paraId="74C131E0"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ACTUATOR_A_MIN</w:t>
            </w:r>
          </w:p>
        </w:tc>
        <w:tc>
          <w:tcPr>
            <w:tcW w:w="682" w:type="dxa"/>
            <w:tcBorders>
              <w:top w:val="nil"/>
              <w:left w:val="nil"/>
              <w:bottom w:val="single" w:sz="4" w:space="0" w:color="auto"/>
              <w:right w:val="single" w:sz="4" w:space="0" w:color="auto"/>
            </w:tcBorders>
            <w:shd w:val="clear" w:color="auto" w:fill="auto"/>
            <w:hideMark/>
          </w:tcPr>
          <w:p w14:paraId="32A349E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3D56C93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4571C92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393DA66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0D262FE4"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-25 to 1050</w:t>
            </w:r>
          </w:p>
        </w:tc>
        <w:tc>
          <w:tcPr>
            <w:tcW w:w="1085" w:type="dxa"/>
            <w:tcBorders>
              <w:top w:val="nil"/>
              <w:left w:val="nil"/>
              <w:bottom w:val="single" w:sz="4" w:space="0" w:color="auto"/>
              <w:right w:val="single" w:sz="4" w:space="0" w:color="auto"/>
            </w:tcBorders>
            <w:shd w:val="clear" w:color="auto" w:fill="auto"/>
            <w:hideMark/>
          </w:tcPr>
          <w:p w14:paraId="0D07E93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1050</w:t>
            </w:r>
          </w:p>
        </w:tc>
        <w:tc>
          <w:tcPr>
            <w:tcW w:w="3254" w:type="dxa"/>
            <w:gridSpan w:val="2"/>
            <w:tcBorders>
              <w:top w:val="nil"/>
              <w:left w:val="nil"/>
              <w:bottom w:val="single" w:sz="4" w:space="0" w:color="auto"/>
              <w:right w:val="single" w:sz="4" w:space="0" w:color="auto"/>
            </w:tcBorders>
            <w:shd w:val="clear" w:color="auto" w:fill="auto"/>
            <w:hideMark/>
          </w:tcPr>
          <w:p w14:paraId="038A9CFB"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2230699"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72F20C39"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4ACBD58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5</w:t>
            </w:r>
          </w:p>
        </w:tc>
        <w:tc>
          <w:tcPr>
            <w:tcW w:w="2753" w:type="dxa"/>
            <w:tcBorders>
              <w:top w:val="nil"/>
              <w:left w:val="nil"/>
              <w:bottom w:val="single" w:sz="4" w:space="0" w:color="auto"/>
              <w:right w:val="nil"/>
            </w:tcBorders>
            <w:shd w:val="clear" w:color="auto" w:fill="auto"/>
            <w:noWrap/>
            <w:hideMark/>
          </w:tcPr>
          <w:p w14:paraId="08CB6866"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ACTUATOR_B_MAX</w:t>
            </w:r>
          </w:p>
        </w:tc>
        <w:tc>
          <w:tcPr>
            <w:tcW w:w="682" w:type="dxa"/>
            <w:tcBorders>
              <w:top w:val="nil"/>
              <w:left w:val="nil"/>
              <w:bottom w:val="single" w:sz="4" w:space="0" w:color="auto"/>
              <w:right w:val="single" w:sz="4" w:space="0" w:color="auto"/>
            </w:tcBorders>
            <w:shd w:val="clear" w:color="auto" w:fill="auto"/>
            <w:hideMark/>
          </w:tcPr>
          <w:p w14:paraId="7E70C80C"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7B78100"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65DCB49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5F08EBA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74456DF6"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-25 to 1050</w:t>
            </w:r>
          </w:p>
        </w:tc>
        <w:tc>
          <w:tcPr>
            <w:tcW w:w="1085" w:type="dxa"/>
            <w:tcBorders>
              <w:top w:val="nil"/>
              <w:left w:val="nil"/>
              <w:bottom w:val="single" w:sz="4" w:space="0" w:color="auto"/>
              <w:right w:val="single" w:sz="4" w:space="0" w:color="auto"/>
            </w:tcBorders>
            <w:shd w:val="clear" w:color="auto" w:fill="auto"/>
            <w:hideMark/>
          </w:tcPr>
          <w:p w14:paraId="26985FB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-25</w:t>
            </w:r>
          </w:p>
        </w:tc>
        <w:tc>
          <w:tcPr>
            <w:tcW w:w="3254" w:type="dxa"/>
            <w:gridSpan w:val="2"/>
            <w:tcBorders>
              <w:top w:val="nil"/>
              <w:left w:val="nil"/>
              <w:bottom w:val="single" w:sz="4" w:space="0" w:color="auto"/>
              <w:right w:val="single" w:sz="4" w:space="0" w:color="auto"/>
            </w:tcBorders>
            <w:shd w:val="clear" w:color="auto" w:fill="auto"/>
            <w:hideMark/>
          </w:tcPr>
          <w:p w14:paraId="3E9CD84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FEB2893"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34C0E264"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66B9E2C1"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6</w:t>
            </w:r>
          </w:p>
        </w:tc>
        <w:tc>
          <w:tcPr>
            <w:tcW w:w="2753" w:type="dxa"/>
            <w:tcBorders>
              <w:top w:val="nil"/>
              <w:left w:val="nil"/>
              <w:bottom w:val="single" w:sz="4" w:space="0" w:color="auto"/>
              <w:right w:val="nil"/>
            </w:tcBorders>
            <w:shd w:val="clear" w:color="auto" w:fill="auto"/>
            <w:noWrap/>
            <w:hideMark/>
          </w:tcPr>
          <w:p w14:paraId="043CEA72"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ACTUATOR_B_MIN</w:t>
            </w:r>
          </w:p>
        </w:tc>
        <w:tc>
          <w:tcPr>
            <w:tcW w:w="682" w:type="dxa"/>
            <w:tcBorders>
              <w:top w:val="nil"/>
              <w:left w:val="nil"/>
              <w:bottom w:val="single" w:sz="4" w:space="0" w:color="auto"/>
              <w:right w:val="single" w:sz="4" w:space="0" w:color="auto"/>
            </w:tcBorders>
            <w:shd w:val="clear" w:color="auto" w:fill="auto"/>
            <w:hideMark/>
          </w:tcPr>
          <w:p w14:paraId="2FFAD33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4485702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4E2C17C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0C98189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1F310C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-25 to 1050</w:t>
            </w:r>
          </w:p>
        </w:tc>
        <w:tc>
          <w:tcPr>
            <w:tcW w:w="1085" w:type="dxa"/>
            <w:tcBorders>
              <w:top w:val="nil"/>
              <w:left w:val="nil"/>
              <w:bottom w:val="single" w:sz="4" w:space="0" w:color="auto"/>
              <w:right w:val="single" w:sz="4" w:space="0" w:color="auto"/>
            </w:tcBorders>
            <w:shd w:val="clear" w:color="auto" w:fill="auto"/>
            <w:hideMark/>
          </w:tcPr>
          <w:p w14:paraId="24D83CB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1050</w:t>
            </w:r>
          </w:p>
        </w:tc>
        <w:tc>
          <w:tcPr>
            <w:tcW w:w="3254" w:type="dxa"/>
            <w:gridSpan w:val="2"/>
            <w:tcBorders>
              <w:top w:val="nil"/>
              <w:left w:val="nil"/>
              <w:bottom w:val="single" w:sz="4" w:space="0" w:color="auto"/>
              <w:right w:val="single" w:sz="4" w:space="0" w:color="auto"/>
            </w:tcBorders>
            <w:shd w:val="clear" w:color="auto" w:fill="auto"/>
            <w:hideMark/>
          </w:tcPr>
          <w:p w14:paraId="169D69A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2B51B392"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6B80615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37246EC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7</w:t>
            </w:r>
          </w:p>
        </w:tc>
        <w:tc>
          <w:tcPr>
            <w:tcW w:w="2753" w:type="dxa"/>
            <w:tcBorders>
              <w:top w:val="nil"/>
              <w:left w:val="nil"/>
              <w:bottom w:val="single" w:sz="4" w:space="0" w:color="auto"/>
              <w:right w:val="nil"/>
            </w:tcBorders>
            <w:shd w:val="clear" w:color="auto" w:fill="auto"/>
            <w:noWrap/>
            <w:hideMark/>
          </w:tcPr>
          <w:p w14:paraId="0BBA861D"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PILOT_MAX</w:t>
            </w:r>
          </w:p>
        </w:tc>
        <w:tc>
          <w:tcPr>
            <w:tcW w:w="682" w:type="dxa"/>
            <w:tcBorders>
              <w:top w:val="nil"/>
              <w:left w:val="nil"/>
              <w:bottom w:val="single" w:sz="4" w:space="0" w:color="auto"/>
              <w:right w:val="single" w:sz="4" w:space="0" w:color="auto"/>
            </w:tcBorders>
            <w:shd w:val="clear" w:color="auto" w:fill="auto"/>
            <w:hideMark/>
          </w:tcPr>
          <w:p w14:paraId="0DB7B465"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5B90407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4805CA6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2133B67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57EB4779"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-25 to 1050</w:t>
            </w:r>
          </w:p>
        </w:tc>
        <w:tc>
          <w:tcPr>
            <w:tcW w:w="1085" w:type="dxa"/>
            <w:tcBorders>
              <w:top w:val="nil"/>
              <w:left w:val="nil"/>
              <w:bottom w:val="single" w:sz="4" w:space="0" w:color="auto"/>
              <w:right w:val="single" w:sz="4" w:space="0" w:color="auto"/>
            </w:tcBorders>
            <w:shd w:val="clear" w:color="auto" w:fill="auto"/>
            <w:hideMark/>
          </w:tcPr>
          <w:p w14:paraId="7821C3C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-25</w:t>
            </w:r>
          </w:p>
        </w:tc>
        <w:tc>
          <w:tcPr>
            <w:tcW w:w="3254" w:type="dxa"/>
            <w:gridSpan w:val="2"/>
            <w:tcBorders>
              <w:top w:val="nil"/>
              <w:left w:val="nil"/>
              <w:bottom w:val="single" w:sz="4" w:space="0" w:color="auto"/>
              <w:right w:val="single" w:sz="4" w:space="0" w:color="auto"/>
            </w:tcBorders>
            <w:shd w:val="clear" w:color="auto" w:fill="auto"/>
            <w:hideMark/>
          </w:tcPr>
          <w:p w14:paraId="426156F4"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653159F5" w14:textId="77777777" w:rsidTr="00992444">
        <w:trPr>
          <w:trHeight w:val="495"/>
        </w:trPr>
        <w:tc>
          <w:tcPr>
            <w:tcW w:w="977" w:type="dxa"/>
            <w:tcBorders>
              <w:top w:val="nil"/>
              <w:left w:val="single" w:sz="8" w:space="0" w:color="auto"/>
              <w:bottom w:val="nil"/>
              <w:right w:val="single" w:sz="4" w:space="0" w:color="auto"/>
            </w:tcBorders>
            <w:shd w:val="clear" w:color="auto" w:fill="auto"/>
            <w:hideMark/>
          </w:tcPr>
          <w:p w14:paraId="7862B53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nil"/>
              <w:right w:val="single" w:sz="4" w:space="0" w:color="auto"/>
            </w:tcBorders>
            <w:shd w:val="clear" w:color="auto" w:fill="auto"/>
            <w:hideMark/>
          </w:tcPr>
          <w:p w14:paraId="7DCEDC4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w:t>
            </w:r>
          </w:p>
        </w:tc>
        <w:tc>
          <w:tcPr>
            <w:tcW w:w="2753" w:type="dxa"/>
            <w:tcBorders>
              <w:top w:val="nil"/>
              <w:left w:val="nil"/>
              <w:bottom w:val="nil"/>
              <w:right w:val="nil"/>
            </w:tcBorders>
            <w:shd w:val="clear" w:color="auto" w:fill="auto"/>
            <w:noWrap/>
            <w:hideMark/>
          </w:tcPr>
          <w:p w14:paraId="03E4FC17"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PILOT_MIN</w:t>
            </w:r>
          </w:p>
        </w:tc>
        <w:tc>
          <w:tcPr>
            <w:tcW w:w="682" w:type="dxa"/>
            <w:tcBorders>
              <w:top w:val="nil"/>
              <w:left w:val="nil"/>
              <w:bottom w:val="nil"/>
              <w:right w:val="single" w:sz="4" w:space="0" w:color="auto"/>
            </w:tcBorders>
            <w:shd w:val="clear" w:color="auto" w:fill="auto"/>
            <w:hideMark/>
          </w:tcPr>
          <w:p w14:paraId="02A7BAAD"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nil"/>
              <w:right w:val="single" w:sz="4" w:space="0" w:color="auto"/>
            </w:tcBorders>
            <w:shd w:val="clear" w:color="auto" w:fill="auto"/>
            <w:hideMark/>
          </w:tcPr>
          <w:p w14:paraId="77B13ACA"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nil"/>
              <w:right w:val="single" w:sz="4" w:space="0" w:color="auto"/>
            </w:tcBorders>
            <w:shd w:val="clear" w:color="auto" w:fill="auto"/>
            <w:hideMark/>
          </w:tcPr>
          <w:p w14:paraId="65293D36"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nil"/>
              <w:right w:val="single" w:sz="4" w:space="0" w:color="auto"/>
            </w:tcBorders>
            <w:shd w:val="clear" w:color="auto" w:fill="auto"/>
            <w:hideMark/>
          </w:tcPr>
          <w:p w14:paraId="7A1E2BB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727EEE6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-25 to 1050</w:t>
            </w:r>
          </w:p>
        </w:tc>
        <w:tc>
          <w:tcPr>
            <w:tcW w:w="1085" w:type="dxa"/>
            <w:tcBorders>
              <w:top w:val="nil"/>
              <w:left w:val="nil"/>
              <w:bottom w:val="single" w:sz="4" w:space="0" w:color="auto"/>
              <w:right w:val="single" w:sz="4" w:space="0" w:color="auto"/>
            </w:tcBorders>
            <w:shd w:val="clear" w:color="auto" w:fill="auto"/>
            <w:hideMark/>
          </w:tcPr>
          <w:p w14:paraId="0A8DD69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1050</w:t>
            </w:r>
          </w:p>
        </w:tc>
        <w:tc>
          <w:tcPr>
            <w:tcW w:w="3254" w:type="dxa"/>
            <w:gridSpan w:val="2"/>
            <w:tcBorders>
              <w:top w:val="nil"/>
              <w:left w:val="nil"/>
              <w:bottom w:val="nil"/>
              <w:right w:val="single" w:sz="4" w:space="0" w:color="auto"/>
            </w:tcBorders>
            <w:shd w:val="clear" w:color="auto" w:fill="auto"/>
            <w:hideMark/>
          </w:tcPr>
          <w:p w14:paraId="7E6E369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7C31E4F0" w14:textId="77777777" w:rsidTr="00061490">
        <w:trPr>
          <w:trHeight w:val="300"/>
        </w:trPr>
        <w:tc>
          <w:tcPr>
            <w:tcW w:w="977" w:type="dxa"/>
            <w:tcBorders>
              <w:top w:val="single" w:sz="8" w:space="0" w:color="auto"/>
              <w:left w:val="single" w:sz="8" w:space="0" w:color="auto"/>
              <w:bottom w:val="single" w:sz="4" w:space="0" w:color="auto"/>
              <w:right w:val="single" w:sz="4" w:space="0" w:color="auto"/>
            </w:tcBorders>
            <w:shd w:val="clear" w:color="auto" w:fill="auto"/>
            <w:hideMark/>
          </w:tcPr>
          <w:p w14:paraId="3154E5D8" w14:textId="700A1690"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lastRenderedPageBreak/>
              <w:t>116</w:t>
            </w:r>
          </w:p>
        </w:tc>
        <w:tc>
          <w:tcPr>
            <w:tcW w:w="3473" w:type="dxa"/>
            <w:gridSpan w:val="2"/>
            <w:tcBorders>
              <w:top w:val="single" w:sz="8" w:space="0" w:color="auto"/>
              <w:left w:val="nil"/>
              <w:bottom w:val="single" w:sz="4" w:space="0" w:color="auto"/>
              <w:right w:val="single" w:sz="4" w:space="0" w:color="auto"/>
            </w:tcBorders>
            <w:shd w:val="clear" w:color="auto" w:fill="auto"/>
            <w:hideMark/>
          </w:tcPr>
          <w:p w14:paraId="21026125"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TEMPERATURE_EXTREMES</w:t>
            </w:r>
          </w:p>
        </w:tc>
        <w:tc>
          <w:tcPr>
            <w:tcW w:w="682" w:type="dxa"/>
            <w:tcBorders>
              <w:top w:val="single" w:sz="8" w:space="0" w:color="auto"/>
              <w:left w:val="nil"/>
              <w:bottom w:val="single" w:sz="4" w:space="0" w:color="auto"/>
              <w:right w:val="single" w:sz="4" w:space="0" w:color="auto"/>
            </w:tcBorders>
            <w:shd w:val="clear" w:color="auto" w:fill="auto"/>
            <w:hideMark/>
          </w:tcPr>
          <w:p w14:paraId="73557B77"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single" w:sz="8" w:space="0" w:color="auto"/>
              <w:left w:val="nil"/>
              <w:bottom w:val="single" w:sz="4" w:space="0" w:color="auto"/>
              <w:right w:val="single" w:sz="4" w:space="0" w:color="auto"/>
            </w:tcBorders>
            <w:shd w:val="clear" w:color="auto" w:fill="auto"/>
            <w:hideMark/>
          </w:tcPr>
          <w:p w14:paraId="316E78D2"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single" w:sz="8" w:space="0" w:color="auto"/>
              <w:left w:val="nil"/>
              <w:bottom w:val="single" w:sz="4" w:space="0" w:color="auto"/>
              <w:right w:val="single" w:sz="4" w:space="0" w:color="auto"/>
            </w:tcBorders>
            <w:shd w:val="clear" w:color="auto" w:fill="auto"/>
            <w:hideMark/>
          </w:tcPr>
          <w:p w14:paraId="761DDC0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w:t>
            </w:r>
          </w:p>
        </w:tc>
        <w:tc>
          <w:tcPr>
            <w:tcW w:w="522" w:type="dxa"/>
            <w:tcBorders>
              <w:top w:val="single" w:sz="8" w:space="0" w:color="auto"/>
              <w:left w:val="nil"/>
              <w:bottom w:val="single" w:sz="4" w:space="0" w:color="auto"/>
              <w:right w:val="single" w:sz="4" w:space="0" w:color="auto"/>
            </w:tcBorders>
            <w:shd w:val="clear" w:color="auto" w:fill="auto"/>
            <w:hideMark/>
          </w:tcPr>
          <w:p w14:paraId="728F5DF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single" w:sz="8" w:space="0" w:color="auto"/>
              <w:left w:val="nil"/>
              <w:bottom w:val="single" w:sz="4" w:space="0" w:color="auto"/>
              <w:right w:val="single" w:sz="4" w:space="0" w:color="auto"/>
            </w:tcBorders>
            <w:shd w:val="clear" w:color="auto" w:fill="auto"/>
            <w:hideMark/>
          </w:tcPr>
          <w:p w14:paraId="0114FA7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single" w:sz="8" w:space="0" w:color="auto"/>
              <w:left w:val="nil"/>
              <w:bottom w:val="single" w:sz="4" w:space="0" w:color="auto"/>
              <w:right w:val="single" w:sz="4" w:space="0" w:color="auto"/>
            </w:tcBorders>
            <w:shd w:val="clear" w:color="auto" w:fill="auto"/>
            <w:hideMark/>
          </w:tcPr>
          <w:p w14:paraId="1CDA6FF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single" w:sz="8" w:space="0" w:color="auto"/>
              <w:left w:val="nil"/>
              <w:bottom w:val="single" w:sz="4" w:space="0" w:color="auto"/>
              <w:right w:val="single" w:sz="4" w:space="0" w:color="auto"/>
            </w:tcBorders>
            <w:shd w:val="clear" w:color="auto" w:fill="auto"/>
            <w:hideMark/>
          </w:tcPr>
          <w:p w14:paraId="030544E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7D8684D5" w14:textId="77777777" w:rsidTr="00992444">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2128D38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36478616"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single" w:sz="4" w:space="0" w:color="auto"/>
              <w:right w:val="nil"/>
            </w:tcBorders>
            <w:shd w:val="clear" w:color="auto" w:fill="auto"/>
            <w:noWrap/>
            <w:hideMark/>
          </w:tcPr>
          <w:p w14:paraId="70EFBBA0"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TEMPERATURE_MAX</w:t>
            </w:r>
          </w:p>
        </w:tc>
        <w:tc>
          <w:tcPr>
            <w:tcW w:w="682" w:type="dxa"/>
            <w:tcBorders>
              <w:top w:val="nil"/>
              <w:left w:val="nil"/>
              <w:bottom w:val="single" w:sz="4" w:space="0" w:color="auto"/>
              <w:right w:val="single" w:sz="4" w:space="0" w:color="auto"/>
            </w:tcBorders>
            <w:shd w:val="clear" w:color="auto" w:fill="auto"/>
            <w:hideMark/>
          </w:tcPr>
          <w:p w14:paraId="37FDEDD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23998581"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53A3752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0D1A04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4FF629E"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-40 to 85</w:t>
            </w:r>
          </w:p>
        </w:tc>
        <w:tc>
          <w:tcPr>
            <w:tcW w:w="1085" w:type="dxa"/>
            <w:tcBorders>
              <w:top w:val="nil"/>
              <w:left w:val="nil"/>
              <w:bottom w:val="single" w:sz="4" w:space="0" w:color="auto"/>
              <w:right w:val="single" w:sz="4" w:space="0" w:color="auto"/>
            </w:tcBorders>
            <w:shd w:val="clear" w:color="auto" w:fill="auto"/>
            <w:hideMark/>
          </w:tcPr>
          <w:p w14:paraId="14772D87"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-40</w:t>
            </w:r>
          </w:p>
        </w:tc>
        <w:tc>
          <w:tcPr>
            <w:tcW w:w="3254" w:type="dxa"/>
            <w:gridSpan w:val="2"/>
            <w:tcBorders>
              <w:top w:val="nil"/>
              <w:left w:val="nil"/>
              <w:bottom w:val="single" w:sz="4" w:space="0" w:color="auto"/>
              <w:right w:val="single" w:sz="4" w:space="0" w:color="auto"/>
            </w:tcBorders>
            <w:shd w:val="clear" w:color="auto" w:fill="auto"/>
            <w:hideMark/>
          </w:tcPr>
          <w:p w14:paraId="3B1A5DA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063A7786" w14:textId="77777777" w:rsidTr="00992444">
        <w:trPr>
          <w:trHeight w:val="315"/>
        </w:trPr>
        <w:tc>
          <w:tcPr>
            <w:tcW w:w="977" w:type="dxa"/>
            <w:tcBorders>
              <w:top w:val="nil"/>
              <w:left w:val="single" w:sz="8" w:space="0" w:color="auto"/>
              <w:bottom w:val="single" w:sz="8" w:space="0" w:color="auto"/>
              <w:right w:val="single" w:sz="4" w:space="0" w:color="auto"/>
            </w:tcBorders>
            <w:shd w:val="clear" w:color="auto" w:fill="auto"/>
            <w:hideMark/>
          </w:tcPr>
          <w:p w14:paraId="2CA2EB0C"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8" w:space="0" w:color="auto"/>
              <w:right w:val="single" w:sz="4" w:space="0" w:color="auto"/>
            </w:tcBorders>
            <w:shd w:val="clear" w:color="auto" w:fill="auto"/>
            <w:hideMark/>
          </w:tcPr>
          <w:p w14:paraId="011FF505"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nil"/>
              <w:left w:val="nil"/>
              <w:bottom w:val="single" w:sz="8" w:space="0" w:color="auto"/>
              <w:right w:val="nil"/>
            </w:tcBorders>
            <w:shd w:val="clear" w:color="auto" w:fill="auto"/>
            <w:noWrap/>
            <w:hideMark/>
          </w:tcPr>
          <w:p w14:paraId="42076322"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TEMPERATURE_MIN</w:t>
            </w:r>
          </w:p>
        </w:tc>
        <w:tc>
          <w:tcPr>
            <w:tcW w:w="682" w:type="dxa"/>
            <w:tcBorders>
              <w:top w:val="nil"/>
              <w:left w:val="nil"/>
              <w:bottom w:val="single" w:sz="8" w:space="0" w:color="auto"/>
              <w:right w:val="single" w:sz="4" w:space="0" w:color="auto"/>
            </w:tcBorders>
            <w:shd w:val="clear" w:color="auto" w:fill="auto"/>
            <w:hideMark/>
          </w:tcPr>
          <w:p w14:paraId="3072F089"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8" w:space="0" w:color="auto"/>
              <w:right w:val="single" w:sz="4" w:space="0" w:color="auto"/>
            </w:tcBorders>
            <w:shd w:val="clear" w:color="auto" w:fill="auto"/>
            <w:hideMark/>
          </w:tcPr>
          <w:p w14:paraId="44828D4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hideMark/>
          </w:tcPr>
          <w:p w14:paraId="5F7226D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hideMark/>
          </w:tcPr>
          <w:p w14:paraId="39490EB3"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8" w:space="0" w:color="auto"/>
              <w:right w:val="single" w:sz="4" w:space="0" w:color="auto"/>
            </w:tcBorders>
            <w:shd w:val="clear" w:color="auto" w:fill="auto"/>
            <w:hideMark/>
          </w:tcPr>
          <w:p w14:paraId="42C5C7E3"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-40 to 85</w:t>
            </w:r>
          </w:p>
        </w:tc>
        <w:tc>
          <w:tcPr>
            <w:tcW w:w="1085" w:type="dxa"/>
            <w:tcBorders>
              <w:top w:val="nil"/>
              <w:left w:val="nil"/>
              <w:bottom w:val="single" w:sz="8" w:space="0" w:color="auto"/>
              <w:right w:val="single" w:sz="4" w:space="0" w:color="auto"/>
            </w:tcBorders>
            <w:shd w:val="clear" w:color="auto" w:fill="auto"/>
            <w:hideMark/>
          </w:tcPr>
          <w:p w14:paraId="389227A8"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85</w:t>
            </w:r>
          </w:p>
        </w:tc>
        <w:tc>
          <w:tcPr>
            <w:tcW w:w="3254" w:type="dxa"/>
            <w:gridSpan w:val="2"/>
            <w:tcBorders>
              <w:top w:val="nil"/>
              <w:left w:val="nil"/>
              <w:bottom w:val="single" w:sz="8" w:space="0" w:color="auto"/>
              <w:right w:val="single" w:sz="4" w:space="0" w:color="auto"/>
            </w:tcBorders>
            <w:shd w:val="clear" w:color="auto" w:fill="auto"/>
            <w:hideMark/>
          </w:tcPr>
          <w:p w14:paraId="5A0829D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FC6BCB" w:rsidRPr="00CC4E0B" w14:paraId="4B81767B" w14:textId="77777777" w:rsidTr="00992444">
        <w:trPr>
          <w:trHeight w:val="315"/>
        </w:trPr>
        <w:tc>
          <w:tcPr>
            <w:tcW w:w="977" w:type="dxa"/>
            <w:tcBorders>
              <w:top w:val="nil"/>
              <w:left w:val="single" w:sz="8" w:space="0" w:color="auto"/>
              <w:bottom w:val="single" w:sz="8" w:space="0" w:color="auto"/>
              <w:right w:val="single" w:sz="4" w:space="0" w:color="auto"/>
            </w:tcBorders>
            <w:shd w:val="clear" w:color="auto" w:fill="auto"/>
          </w:tcPr>
          <w:p w14:paraId="74583993" w14:textId="77777777" w:rsidR="00FC6BCB" w:rsidRPr="00CC4E0B" w:rsidRDefault="00FC6BCB" w:rsidP="00911A80">
            <w:pPr>
              <w:jc w:val="right"/>
              <w:rPr>
                <w:rFonts w:ascii="Calibri" w:eastAsia="Times New Roman" w:hAnsi="Calibri" w:cs="Calibri"/>
                <w:color w:val="000000"/>
                <w:sz w:val="22"/>
                <w:szCs w:val="22"/>
                <w:lang w:eastAsia="en-US"/>
              </w:rPr>
            </w:pPr>
          </w:p>
        </w:tc>
        <w:tc>
          <w:tcPr>
            <w:tcW w:w="720" w:type="dxa"/>
            <w:tcBorders>
              <w:top w:val="nil"/>
              <w:left w:val="nil"/>
              <w:bottom w:val="single" w:sz="8" w:space="0" w:color="auto"/>
              <w:right w:val="single" w:sz="4" w:space="0" w:color="auto"/>
            </w:tcBorders>
            <w:shd w:val="clear" w:color="auto" w:fill="auto"/>
          </w:tcPr>
          <w:p w14:paraId="77A5C093" w14:textId="679E8B94" w:rsidR="00FC6BCB" w:rsidRPr="00CC4E0B" w:rsidRDefault="00AA7F24"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3</w:t>
            </w:r>
          </w:p>
        </w:tc>
        <w:tc>
          <w:tcPr>
            <w:tcW w:w="2753" w:type="dxa"/>
            <w:tcBorders>
              <w:top w:val="nil"/>
              <w:left w:val="nil"/>
              <w:bottom w:val="single" w:sz="8" w:space="0" w:color="auto"/>
              <w:right w:val="nil"/>
            </w:tcBorders>
            <w:shd w:val="clear" w:color="auto" w:fill="auto"/>
            <w:noWrap/>
          </w:tcPr>
          <w:p w14:paraId="274792B8" w14:textId="77777777" w:rsidR="00FC6BCB" w:rsidRDefault="00AA7F24" w:rsidP="00911A80">
            <w:pPr>
              <w:rPr>
                <w:rFonts w:ascii="Courier New" w:eastAsia="Times New Roman" w:hAnsi="Courier New" w:cs="Courier New"/>
                <w:sz w:val="20"/>
                <w:szCs w:val="20"/>
                <w:lang w:eastAsia="en-US"/>
              </w:rPr>
            </w:pPr>
            <w:bookmarkStart w:id="1551" w:name="tempr_lifetime"/>
            <w:bookmarkEnd w:id="1551"/>
            <w:r>
              <w:rPr>
                <w:rFonts w:ascii="Courier New" w:eastAsia="Times New Roman" w:hAnsi="Courier New" w:cs="Courier New"/>
                <w:sz w:val="20"/>
                <w:szCs w:val="20"/>
                <w:lang w:eastAsia="en-US"/>
              </w:rPr>
              <w:t>TEMPERATURE_MAX_LIFETIME</w:t>
            </w:r>
          </w:p>
          <w:p w14:paraId="2CD9B121" w14:textId="2E6BBD37" w:rsidR="00AA7F24" w:rsidRPr="00CC4E0B" w:rsidRDefault="00AA7F24" w:rsidP="00911A80">
            <w:pPr>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See also </w:t>
            </w:r>
            <w:hyperlink w:anchor="tempr_hart" w:history="1">
              <w:proofErr w:type="spellStart"/>
              <w:r w:rsidRPr="00AA7F24">
                <w:rPr>
                  <w:rStyle w:val="Hyperlink"/>
                  <w:rFonts w:ascii="Courier New" w:eastAsia="Times New Roman" w:hAnsi="Courier New" w:cs="Courier New"/>
                  <w:sz w:val="20"/>
                  <w:szCs w:val="20"/>
                  <w:lang w:eastAsia="en-US"/>
                </w:rPr>
                <w:t>tempr_hart</w:t>
              </w:r>
              <w:proofErr w:type="spellEnd"/>
            </w:hyperlink>
          </w:p>
        </w:tc>
        <w:tc>
          <w:tcPr>
            <w:tcW w:w="682" w:type="dxa"/>
            <w:tcBorders>
              <w:top w:val="nil"/>
              <w:left w:val="nil"/>
              <w:bottom w:val="single" w:sz="8" w:space="0" w:color="auto"/>
              <w:right w:val="single" w:sz="4" w:space="0" w:color="auto"/>
            </w:tcBorders>
            <w:shd w:val="clear" w:color="auto" w:fill="auto"/>
          </w:tcPr>
          <w:p w14:paraId="366CFDDB" w14:textId="77777777" w:rsidR="00FC6BCB" w:rsidRPr="00CC4E0B" w:rsidRDefault="00FC6BCB" w:rsidP="00911A80">
            <w:pPr>
              <w:rPr>
                <w:rFonts w:ascii="Calibri" w:eastAsia="Times New Roman" w:hAnsi="Calibri" w:cs="Calibri"/>
                <w:color w:val="000000"/>
                <w:sz w:val="22"/>
                <w:szCs w:val="22"/>
                <w:lang w:eastAsia="en-US"/>
              </w:rPr>
            </w:pPr>
          </w:p>
        </w:tc>
        <w:tc>
          <w:tcPr>
            <w:tcW w:w="1329" w:type="dxa"/>
            <w:tcBorders>
              <w:top w:val="nil"/>
              <w:left w:val="nil"/>
              <w:bottom w:val="single" w:sz="8" w:space="0" w:color="auto"/>
              <w:right w:val="single" w:sz="4" w:space="0" w:color="auto"/>
            </w:tcBorders>
            <w:shd w:val="clear" w:color="auto" w:fill="auto"/>
          </w:tcPr>
          <w:p w14:paraId="0E537D40" w14:textId="33AA9601" w:rsidR="00FC6BCB" w:rsidRPr="00CC4E0B" w:rsidRDefault="00AA7F24" w:rsidP="00911A8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tcPr>
          <w:p w14:paraId="33F8A6B0" w14:textId="32497DE7" w:rsidR="00FC6BCB" w:rsidRPr="00CC4E0B" w:rsidRDefault="00AA7F24" w:rsidP="00911A80">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tcPr>
          <w:p w14:paraId="651F8EBE" w14:textId="486FE314" w:rsidR="00FC6BCB" w:rsidRPr="00CC4E0B" w:rsidRDefault="00AA7F24" w:rsidP="00911A80">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tcPr>
          <w:p w14:paraId="06B402F1" w14:textId="69AADFFA" w:rsidR="00FC6BCB" w:rsidRPr="00CC4E0B" w:rsidRDefault="00AA7F24" w:rsidP="00911A80">
            <w:pPr>
              <w:rPr>
                <w:rFonts w:ascii="Arial" w:eastAsia="Times New Roman" w:hAnsi="Arial" w:cs="Arial"/>
                <w:sz w:val="18"/>
                <w:szCs w:val="18"/>
                <w:lang w:eastAsia="en-US"/>
              </w:rPr>
            </w:pPr>
            <w:r>
              <w:rPr>
                <w:rFonts w:ascii="Arial" w:eastAsia="Times New Roman" w:hAnsi="Arial" w:cs="Arial"/>
                <w:sz w:val="18"/>
                <w:szCs w:val="18"/>
                <w:lang w:eastAsia="en-US"/>
              </w:rPr>
              <w:t>Actual</w:t>
            </w:r>
          </w:p>
        </w:tc>
        <w:tc>
          <w:tcPr>
            <w:tcW w:w="1085" w:type="dxa"/>
            <w:tcBorders>
              <w:top w:val="nil"/>
              <w:left w:val="nil"/>
              <w:bottom w:val="single" w:sz="8" w:space="0" w:color="auto"/>
              <w:right w:val="single" w:sz="4" w:space="0" w:color="auto"/>
            </w:tcBorders>
            <w:shd w:val="clear" w:color="auto" w:fill="auto"/>
          </w:tcPr>
          <w:p w14:paraId="42E18AF4" w14:textId="4B9D9C0A" w:rsidR="00FC6BCB" w:rsidRPr="00CC4E0B" w:rsidRDefault="00AA7F24" w:rsidP="00911A80">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Actual</w:t>
            </w:r>
          </w:p>
        </w:tc>
        <w:tc>
          <w:tcPr>
            <w:tcW w:w="3254" w:type="dxa"/>
            <w:gridSpan w:val="2"/>
            <w:tcBorders>
              <w:top w:val="nil"/>
              <w:left w:val="nil"/>
              <w:bottom w:val="single" w:sz="8" w:space="0" w:color="auto"/>
              <w:right w:val="single" w:sz="4" w:space="0" w:color="auto"/>
            </w:tcBorders>
            <w:shd w:val="clear" w:color="auto" w:fill="auto"/>
          </w:tcPr>
          <w:p w14:paraId="619C7D58" w14:textId="77777777" w:rsidR="00FC6BCB" w:rsidRPr="00CC4E0B" w:rsidRDefault="00FC6BCB" w:rsidP="00911A80">
            <w:pPr>
              <w:jc w:val="center"/>
              <w:rPr>
                <w:rFonts w:ascii="Calibri" w:eastAsia="Times New Roman" w:hAnsi="Calibri" w:cs="Calibri"/>
                <w:color w:val="000000"/>
                <w:sz w:val="22"/>
                <w:szCs w:val="22"/>
                <w:lang w:eastAsia="en-US"/>
              </w:rPr>
            </w:pPr>
          </w:p>
        </w:tc>
      </w:tr>
      <w:tr w:rsidR="00AA7F24" w:rsidRPr="00CC4E0B" w14:paraId="3DCABF8E" w14:textId="77777777" w:rsidTr="00992444">
        <w:trPr>
          <w:trHeight w:val="315"/>
        </w:trPr>
        <w:tc>
          <w:tcPr>
            <w:tcW w:w="977" w:type="dxa"/>
            <w:tcBorders>
              <w:top w:val="nil"/>
              <w:left w:val="single" w:sz="8" w:space="0" w:color="auto"/>
              <w:bottom w:val="single" w:sz="8" w:space="0" w:color="auto"/>
              <w:right w:val="single" w:sz="4" w:space="0" w:color="auto"/>
            </w:tcBorders>
            <w:shd w:val="clear" w:color="auto" w:fill="auto"/>
          </w:tcPr>
          <w:p w14:paraId="5D8DD7C0" w14:textId="77777777" w:rsidR="00AA7F24" w:rsidRPr="00CC4E0B" w:rsidRDefault="00AA7F24" w:rsidP="003439EA">
            <w:pPr>
              <w:jc w:val="right"/>
              <w:rPr>
                <w:rFonts w:ascii="Calibri" w:eastAsia="Times New Roman" w:hAnsi="Calibri" w:cs="Calibri"/>
                <w:color w:val="000000"/>
                <w:sz w:val="22"/>
                <w:szCs w:val="22"/>
                <w:lang w:eastAsia="en-US"/>
              </w:rPr>
            </w:pPr>
          </w:p>
        </w:tc>
        <w:tc>
          <w:tcPr>
            <w:tcW w:w="720" w:type="dxa"/>
            <w:tcBorders>
              <w:top w:val="nil"/>
              <w:left w:val="nil"/>
              <w:bottom w:val="single" w:sz="8" w:space="0" w:color="auto"/>
              <w:right w:val="single" w:sz="4" w:space="0" w:color="auto"/>
            </w:tcBorders>
            <w:shd w:val="clear" w:color="auto" w:fill="auto"/>
          </w:tcPr>
          <w:p w14:paraId="259AC348" w14:textId="40CC5544" w:rsidR="00AA7F24" w:rsidRPr="00CC4E0B" w:rsidRDefault="00AA7F24" w:rsidP="003439EA">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4</w:t>
            </w:r>
          </w:p>
        </w:tc>
        <w:tc>
          <w:tcPr>
            <w:tcW w:w="2753" w:type="dxa"/>
            <w:tcBorders>
              <w:top w:val="nil"/>
              <w:left w:val="nil"/>
              <w:bottom w:val="single" w:sz="8" w:space="0" w:color="auto"/>
              <w:right w:val="nil"/>
            </w:tcBorders>
            <w:shd w:val="clear" w:color="auto" w:fill="auto"/>
            <w:noWrap/>
          </w:tcPr>
          <w:p w14:paraId="0A5E08E5" w14:textId="77777777" w:rsidR="00AA7F24" w:rsidRDefault="00AA7F24" w:rsidP="003439EA">
            <w:pPr>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TEMPERATURE_MIN_LIFETIME</w:t>
            </w:r>
          </w:p>
          <w:p w14:paraId="3D427587" w14:textId="5487F19D" w:rsidR="00AA7F24" w:rsidRPr="00CC4E0B" w:rsidRDefault="00AA7F24" w:rsidP="003439EA">
            <w:pPr>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See also </w:t>
            </w:r>
            <w:hyperlink w:anchor="tempr_hart" w:history="1">
              <w:proofErr w:type="spellStart"/>
              <w:r w:rsidRPr="00AA7F24">
                <w:rPr>
                  <w:rStyle w:val="Hyperlink"/>
                  <w:rFonts w:ascii="Courier New" w:eastAsia="Times New Roman" w:hAnsi="Courier New" w:cs="Courier New"/>
                  <w:sz w:val="20"/>
                  <w:szCs w:val="20"/>
                  <w:lang w:eastAsia="en-US"/>
                </w:rPr>
                <w:t>tempr_hart</w:t>
              </w:r>
              <w:proofErr w:type="spellEnd"/>
            </w:hyperlink>
          </w:p>
        </w:tc>
        <w:tc>
          <w:tcPr>
            <w:tcW w:w="682" w:type="dxa"/>
            <w:tcBorders>
              <w:top w:val="nil"/>
              <w:left w:val="nil"/>
              <w:bottom w:val="single" w:sz="8" w:space="0" w:color="auto"/>
              <w:right w:val="single" w:sz="4" w:space="0" w:color="auto"/>
            </w:tcBorders>
            <w:shd w:val="clear" w:color="auto" w:fill="auto"/>
          </w:tcPr>
          <w:p w14:paraId="39A383C0" w14:textId="77777777" w:rsidR="00AA7F24" w:rsidRPr="00CC4E0B" w:rsidRDefault="00AA7F24" w:rsidP="003439EA">
            <w:pPr>
              <w:rPr>
                <w:rFonts w:ascii="Calibri" w:eastAsia="Times New Roman" w:hAnsi="Calibri" w:cs="Calibri"/>
                <w:color w:val="000000"/>
                <w:sz w:val="22"/>
                <w:szCs w:val="22"/>
                <w:lang w:eastAsia="en-US"/>
              </w:rPr>
            </w:pPr>
          </w:p>
        </w:tc>
        <w:tc>
          <w:tcPr>
            <w:tcW w:w="1329" w:type="dxa"/>
            <w:tcBorders>
              <w:top w:val="nil"/>
              <w:left w:val="nil"/>
              <w:bottom w:val="single" w:sz="8" w:space="0" w:color="auto"/>
              <w:right w:val="single" w:sz="4" w:space="0" w:color="auto"/>
            </w:tcBorders>
            <w:shd w:val="clear" w:color="auto" w:fill="auto"/>
          </w:tcPr>
          <w:p w14:paraId="51023012" w14:textId="77777777" w:rsidR="00AA7F24" w:rsidRPr="00CC4E0B" w:rsidRDefault="00AA7F24" w:rsidP="003439E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Float</w:t>
            </w:r>
          </w:p>
        </w:tc>
        <w:tc>
          <w:tcPr>
            <w:tcW w:w="537" w:type="dxa"/>
            <w:tcBorders>
              <w:top w:val="nil"/>
              <w:left w:val="nil"/>
              <w:bottom w:val="single" w:sz="8" w:space="0" w:color="auto"/>
              <w:right w:val="single" w:sz="4" w:space="0" w:color="auto"/>
            </w:tcBorders>
            <w:shd w:val="clear" w:color="auto" w:fill="auto"/>
          </w:tcPr>
          <w:p w14:paraId="5BFAFBC7" w14:textId="77777777" w:rsidR="00AA7F24" w:rsidRPr="00CC4E0B" w:rsidRDefault="00AA7F24" w:rsidP="003439EA">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4</w:t>
            </w:r>
          </w:p>
        </w:tc>
        <w:tc>
          <w:tcPr>
            <w:tcW w:w="522" w:type="dxa"/>
            <w:tcBorders>
              <w:top w:val="nil"/>
              <w:left w:val="nil"/>
              <w:bottom w:val="single" w:sz="8" w:space="0" w:color="auto"/>
              <w:right w:val="single" w:sz="4" w:space="0" w:color="auto"/>
            </w:tcBorders>
            <w:shd w:val="clear" w:color="auto" w:fill="auto"/>
          </w:tcPr>
          <w:p w14:paraId="4699E7F2" w14:textId="77777777" w:rsidR="00AA7F24" w:rsidRPr="00CC4E0B" w:rsidRDefault="00AA7F24" w:rsidP="003439EA">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r</w:t>
            </w:r>
          </w:p>
        </w:tc>
        <w:tc>
          <w:tcPr>
            <w:tcW w:w="1848" w:type="dxa"/>
            <w:tcBorders>
              <w:top w:val="nil"/>
              <w:left w:val="nil"/>
              <w:bottom w:val="single" w:sz="8" w:space="0" w:color="auto"/>
              <w:right w:val="single" w:sz="4" w:space="0" w:color="auto"/>
            </w:tcBorders>
            <w:shd w:val="clear" w:color="auto" w:fill="auto"/>
          </w:tcPr>
          <w:p w14:paraId="196402E9" w14:textId="77777777" w:rsidR="00AA7F24" w:rsidRPr="00CC4E0B" w:rsidRDefault="00AA7F24" w:rsidP="003439EA">
            <w:pPr>
              <w:rPr>
                <w:rFonts w:ascii="Arial" w:eastAsia="Times New Roman" w:hAnsi="Arial" w:cs="Arial"/>
                <w:sz w:val="18"/>
                <w:szCs w:val="18"/>
                <w:lang w:eastAsia="en-US"/>
              </w:rPr>
            </w:pPr>
            <w:r>
              <w:rPr>
                <w:rFonts w:ascii="Arial" w:eastAsia="Times New Roman" w:hAnsi="Arial" w:cs="Arial"/>
                <w:sz w:val="18"/>
                <w:szCs w:val="18"/>
                <w:lang w:eastAsia="en-US"/>
              </w:rPr>
              <w:t>Actual</w:t>
            </w:r>
          </w:p>
        </w:tc>
        <w:tc>
          <w:tcPr>
            <w:tcW w:w="1085" w:type="dxa"/>
            <w:tcBorders>
              <w:top w:val="nil"/>
              <w:left w:val="nil"/>
              <w:bottom w:val="single" w:sz="8" w:space="0" w:color="auto"/>
              <w:right w:val="single" w:sz="4" w:space="0" w:color="auto"/>
            </w:tcBorders>
            <w:shd w:val="clear" w:color="auto" w:fill="auto"/>
          </w:tcPr>
          <w:p w14:paraId="2CD06FE0" w14:textId="77777777" w:rsidR="00AA7F24" w:rsidRPr="00CC4E0B" w:rsidRDefault="00AA7F24" w:rsidP="003439EA">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Actual</w:t>
            </w:r>
          </w:p>
        </w:tc>
        <w:tc>
          <w:tcPr>
            <w:tcW w:w="3254" w:type="dxa"/>
            <w:gridSpan w:val="2"/>
            <w:tcBorders>
              <w:top w:val="nil"/>
              <w:left w:val="nil"/>
              <w:bottom w:val="single" w:sz="8" w:space="0" w:color="auto"/>
              <w:right w:val="single" w:sz="4" w:space="0" w:color="auto"/>
            </w:tcBorders>
            <w:shd w:val="clear" w:color="auto" w:fill="auto"/>
          </w:tcPr>
          <w:p w14:paraId="5360A5F0" w14:textId="77777777" w:rsidR="00AA7F24" w:rsidRPr="00CC4E0B" w:rsidRDefault="00AA7F24" w:rsidP="003439EA">
            <w:pPr>
              <w:jc w:val="center"/>
              <w:rPr>
                <w:rFonts w:ascii="Calibri" w:eastAsia="Times New Roman" w:hAnsi="Calibri" w:cs="Calibri"/>
                <w:color w:val="000000"/>
                <w:sz w:val="22"/>
                <w:szCs w:val="22"/>
                <w:lang w:eastAsia="en-US"/>
              </w:rPr>
            </w:pPr>
          </w:p>
        </w:tc>
      </w:tr>
      <w:tr w:rsidR="00AE0C66" w:rsidRPr="00CC4E0B" w14:paraId="5EF3975F" w14:textId="77777777" w:rsidTr="00061490">
        <w:trPr>
          <w:trHeight w:val="300"/>
        </w:trPr>
        <w:tc>
          <w:tcPr>
            <w:tcW w:w="977" w:type="dxa"/>
            <w:tcBorders>
              <w:top w:val="nil"/>
              <w:left w:val="single" w:sz="8" w:space="0" w:color="auto"/>
              <w:bottom w:val="single" w:sz="4" w:space="0" w:color="auto"/>
              <w:right w:val="single" w:sz="4" w:space="0" w:color="auto"/>
            </w:tcBorders>
            <w:shd w:val="clear" w:color="auto" w:fill="auto"/>
            <w:hideMark/>
          </w:tcPr>
          <w:p w14:paraId="0C0815AB" w14:textId="46E278F5" w:rsidR="00E247AF" w:rsidRPr="00CC4E0B" w:rsidRDefault="006F401D"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117</w:t>
            </w:r>
          </w:p>
        </w:tc>
        <w:tc>
          <w:tcPr>
            <w:tcW w:w="3473" w:type="dxa"/>
            <w:gridSpan w:val="2"/>
            <w:tcBorders>
              <w:top w:val="nil"/>
              <w:left w:val="nil"/>
              <w:bottom w:val="single" w:sz="4" w:space="0" w:color="auto"/>
              <w:right w:val="single" w:sz="4" w:space="0" w:color="auto"/>
            </w:tcBorders>
            <w:shd w:val="clear" w:color="auto" w:fill="auto"/>
            <w:hideMark/>
          </w:tcPr>
          <w:p w14:paraId="2D33E743" w14:textId="77777777" w:rsidR="00E247AF" w:rsidRPr="00CC4E0B" w:rsidRDefault="00E247AF" w:rsidP="00911A80">
            <w:pPr>
              <w:rPr>
                <w:rFonts w:ascii="Courier New" w:eastAsia="Times New Roman" w:hAnsi="Courier New" w:cs="Courier New"/>
                <w:b/>
                <w:bCs/>
                <w:color w:val="FF0000"/>
                <w:sz w:val="20"/>
                <w:szCs w:val="20"/>
                <w:lang w:eastAsia="en-US"/>
              </w:rPr>
            </w:pPr>
            <w:r w:rsidRPr="00CC4E0B">
              <w:rPr>
                <w:rFonts w:ascii="Courier New" w:eastAsia="Times New Roman" w:hAnsi="Courier New" w:cs="Courier New"/>
                <w:b/>
                <w:bCs/>
                <w:color w:val="FF0000"/>
                <w:sz w:val="20"/>
                <w:szCs w:val="20"/>
                <w:lang w:eastAsia="en-US"/>
              </w:rPr>
              <w:t>IP_CURRENT_EXTREMES</w:t>
            </w:r>
          </w:p>
        </w:tc>
        <w:tc>
          <w:tcPr>
            <w:tcW w:w="682" w:type="dxa"/>
            <w:tcBorders>
              <w:top w:val="nil"/>
              <w:left w:val="nil"/>
              <w:bottom w:val="single" w:sz="4" w:space="0" w:color="auto"/>
              <w:right w:val="single" w:sz="4" w:space="0" w:color="auto"/>
            </w:tcBorders>
            <w:shd w:val="clear" w:color="auto" w:fill="auto"/>
            <w:hideMark/>
          </w:tcPr>
          <w:p w14:paraId="3B3BBA4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Rec</w:t>
            </w:r>
          </w:p>
        </w:tc>
        <w:tc>
          <w:tcPr>
            <w:tcW w:w="1329" w:type="dxa"/>
            <w:tcBorders>
              <w:top w:val="nil"/>
              <w:left w:val="nil"/>
              <w:bottom w:val="single" w:sz="4" w:space="0" w:color="auto"/>
              <w:right w:val="single" w:sz="4" w:space="0" w:color="auto"/>
            </w:tcBorders>
            <w:shd w:val="clear" w:color="auto" w:fill="auto"/>
            <w:hideMark/>
          </w:tcPr>
          <w:p w14:paraId="7D65ED76"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537" w:type="dxa"/>
            <w:tcBorders>
              <w:top w:val="nil"/>
              <w:left w:val="nil"/>
              <w:bottom w:val="single" w:sz="4" w:space="0" w:color="auto"/>
              <w:right w:val="single" w:sz="4" w:space="0" w:color="auto"/>
            </w:tcBorders>
            <w:shd w:val="clear" w:color="auto" w:fill="auto"/>
            <w:hideMark/>
          </w:tcPr>
          <w:p w14:paraId="4A53C67F"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8</w:t>
            </w:r>
          </w:p>
        </w:tc>
        <w:tc>
          <w:tcPr>
            <w:tcW w:w="522" w:type="dxa"/>
            <w:tcBorders>
              <w:top w:val="nil"/>
              <w:left w:val="nil"/>
              <w:bottom w:val="single" w:sz="4" w:space="0" w:color="auto"/>
              <w:right w:val="single" w:sz="4" w:space="0" w:color="auto"/>
            </w:tcBorders>
            <w:shd w:val="clear" w:color="auto" w:fill="auto"/>
            <w:hideMark/>
          </w:tcPr>
          <w:p w14:paraId="0AF2CF1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848" w:type="dxa"/>
            <w:tcBorders>
              <w:top w:val="nil"/>
              <w:left w:val="nil"/>
              <w:bottom w:val="single" w:sz="4" w:space="0" w:color="auto"/>
              <w:right w:val="single" w:sz="4" w:space="0" w:color="auto"/>
            </w:tcBorders>
            <w:shd w:val="clear" w:color="auto" w:fill="auto"/>
            <w:hideMark/>
          </w:tcPr>
          <w:p w14:paraId="1FFEFD0C"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tcBorders>
              <w:top w:val="nil"/>
              <w:left w:val="nil"/>
              <w:bottom w:val="single" w:sz="4" w:space="0" w:color="auto"/>
              <w:right w:val="single" w:sz="4" w:space="0" w:color="auto"/>
            </w:tcBorders>
            <w:shd w:val="clear" w:color="auto" w:fill="auto"/>
            <w:hideMark/>
          </w:tcPr>
          <w:p w14:paraId="143E737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3AE0D90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7400AA03"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4202F493"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066D75CF"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w:t>
            </w:r>
          </w:p>
        </w:tc>
        <w:tc>
          <w:tcPr>
            <w:tcW w:w="2753" w:type="dxa"/>
            <w:tcBorders>
              <w:top w:val="nil"/>
              <w:left w:val="nil"/>
              <w:bottom w:val="nil"/>
              <w:right w:val="single" w:sz="4" w:space="0" w:color="auto"/>
            </w:tcBorders>
            <w:shd w:val="clear" w:color="auto" w:fill="auto"/>
            <w:noWrap/>
            <w:hideMark/>
          </w:tcPr>
          <w:p w14:paraId="304D47D6"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IP_CURRENT_MAX</w:t>
            </w:r>
          </w:p>
        </w:tc>
        <w:tc>
          <w:tcPr>
            <w:tcW w:w="682" w:type="dxa"/>
            <w:tcBorders>
              <w:top w:val="nil"/>
              <w:left w:val="nil"/>
              <w:bottom w:val="single" w:sz="4" w:space="0" w:color="auto"/>
              <w:right w:val="single" w:sz="4" w:space="0" w:color="auto"/>
            </w:tcBorders>
            <w:shd w:val="clear" w:color="auto" w:fill="auto"/>
            <w:hideMark/>
          </w:tcPr>
          <w:p w14:paraId="1FC9BB14"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191ABC0B"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31ACBA4E"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4A7400AD"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5F4ACB7B"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-25 to 150</w:t>
            </w:r>
          </w:p>
        </w:tc>
        <w:tc>
          <w:tcPr>
            <w:tcW w:w="1085" w:type="dxa"/>
            <w:tcBorders>
              <w:top w:val="nil"/>
              <w:left w:val="nil"/>
              <w:bottom w:val="single" w:sz="4" w:space="0" w:color="auto"/>
              <w:right w:val="single" w:sz="4" w:space="0" w:color="auto"/>
            </w:tcBorders>
            <w:shd w:val="clear" w:color="auto" w:fill="auto"/>
            <w:hideMark/>
          </w:tcPr>
          <w:p w14:paraId="536D1755"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-25</w:t>
            </w:r>
          </w:p>
        </w:tc>
        <w:tc>
          <w:tcPr>
            <w:tcW w:w="3254" w:type="dxa"/>
            <w:gridSpan w:val="2"/>
            <w:tcBorders>
              <w:top w:val="nil"/>
              <w:left w:val="nil"/>
              <w:bottom w:val="single" w:sz="4" w:space="0" w:color="auto"/>
              <w:right w:val="single" w:sz="4" w:space="0" w:color="auto"/>
            </w:tcBorders>
            <w:shd w:val="clear" w:color="auto" w:fill="auto"/>
            <w:hideMark/>
          </w:tcPr>
          <w:p w14:paraId="1B24F611"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AE0C66" w:rsidRPr="00CC4E0B" w14:paraId="364EE1BE"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58872C00"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54AFE007" w14:textId="77777777" w:rsidR="00E247AF" w:rsidRPr="00CC4E0B" w:rsidRDefault="00E247AF" w:rsidP="00911A80">
            <w:pPr>
              <w:jc w:val="right"/>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2</w:t>
            </w:r>
          </w:p>
        </w:tc>
        <w:tc>
          <w:tcPr>
            <w:tcW w:w="2753" w:type="dxa"/>
            <w:tcBorders>
              <w:top w:val="single" w:sz="4" w:space="0" w:color="auto"/>
              <w:left w:val="nil"/>
              <w:bottom w:val="single" w:sz="4" w:space="0" w:color="auto"/>
              <w:right w:val="single" w:sz="4" w:space="0" w:color="auto"/>
            </w:tcBorders>
            <w:shd w:val="clear" w:color="auto" w:fill="auto"/>
            <w:noWrap/>
            <w:hideMark/>
          </w:tcPr>
          <w:p w14:paraId="7A325930" w14:textId="77777777" w:rsidR="00E247AF" w:rsidRPr="00CC4E0B" w:rsidRDefault="00E247AF" w:rsidP="00911A80">
            <w:pPr>
              <w:rPr>
                <w:rFonts w:ascii="Courier New" w:eastAsia="Times New Roman" w:hAnsi="Courier New" w:cs="Courier New"/>
                <w:sz w:val="20"/>
                <w:szCs w:val="20"/>
                <w:lang w:eastAsia="en-US"/>
              </w:rPr>
            </w:pPr>
            <w:r w:rsidRPr="00CC4E0B">
              <w:rPr>
                <w:rFonts w:ascii="Courier New" w:eastAsia="Times New Roman" w:hAnsi="Courier New" w:cs="Courier New"/>
                <w:sz w:val="20"/>
                <w:szCs w:val="20"/>
                <w:lang w:eastAsia="en-US"/>
              </w:rPr>
              <w:t>IP_CURRENT_MIN</w:t>
            </w:r>
          </w:p>
        </w:tc>
        <w:tc>
          <w:tcPr>
            <w:tcW w:w="682" w:type="dxa"/>
            <w:tcBorders>
              <w:top w:val="nil"/>
              <w:left w:val="nil"/>
              <w:bottom w:val="single" w:sz="4" w:space="0" w:color="auto"/>
              <w:right w:val="single" w:sz="4" w:space="0" w:color="auto"/>
            </w:tcBorders>
            <w:shd w:val="clear" w:color="auto" w:fill="auto"/>
            <w:hideMark/>
          </w:tcPr>
          <w:p w14:paraId="78946ECF"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16BFC73" w14:textId="77777777" w:rsidR="00E247AF" w:rsidRPr="00CC4E0B" w:rsidRDefault="00E247AF"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hideMark/>
          </w:tcPr>
          <w:p w14:paraId="56C0AE5A"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hideMark/>
          </w:tcPr>
          <w:p w14:paraId="38EDA629"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100C4937" w14:textId="77777777" w:rsidR="00E247AF" w:rsidRPr="00CC4E0B" w:rsidRDefault="00E247AF"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xml:space="preserve"> -25 to 150</w:t>
            </w:r>
          </w:p>
        </w:tc>
        <w:tc>
          <w:tcPr>
            <w:tcW w:w="1085" w:type="dxa"/>
            <w:tcBorders>
              <w:top w:val="nil"/>
              <w:left w:val="nil"/>
              <w:bottom w:val="single" w:sz="4" w:space="0" w:color="auto"/>
              <w:right w:val="single" w:sz="4" w:space="0" w:color="auto"/>
            </w:tcBorders>
            <w:shd w:val="clear" w:color="auto" w:fill="auto"/>
            <w:hideMark/>
          </w:tcPr>
          <w:p w14:paraId="4261800C"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150</w:t>
            </w:r>
          </w:p>
        </w:tc>
        <w:tc>
          <w:tcPr>
            <w:tcW w:w="3254" w:type="dxa"/>
            <w:gridSpan w:val="2"/>
            <w:tcBorders>
              <w:top w:val="nil"/>
              <w:left w:val="nil"/>
              <w:bottom w:val="single" w:sz="4" w:space="0" w:color="auto"/>
              <w:right w:val="single" w:sz="4" w:space="0" w:color="auto"/>
            </w:tcBorders>
            <w:shd w:val="clear" w:color="auto" w:fill="auto"/>
            <w:hideMark/>
          </w:tcPr>
          <w:p w14:paraId="317A27A0" w14:textId="77777777" w:rsidR="00E247AF" w:rsidRPr="00CC4E0B" w:rsidRDefault="00E247AF"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r>
      <w:tr w:rsidR="00987079" w:rsidRPr="00CC4E0B" w14:paraId="37098E88" w14:textId="77777777" w:rsidTr="00336AFB">
        <w:trPr>
          <w:trHeight w:val="270"/>
        </w:trPr>
        <w:tc>
          <w:tcPr>
            <w:tcW w:w="977" w:type="dxa"/>
            <w:vMerge w:val="restart"/>
            <w:tcBorders>
              <w:top w:val="nil"/>
              <w:left w:val="single" w:sz="8" w:space="0" w:color="auto"/>
              <w:right w:val="single" w:sz="4" w:space="0" w:color="auto"/>
            </w:tcBorders>
            <w:shd w:val="clear" w:color="auto" w:fill="auto"/>
            <w:hideMark/>
          </w:tcPr>
          <w:p w14:paraId="0B370DD8" w14:textId="32E696A7" w:rsidR="00987079" w:rsidRPr="00CC4E0B" w:rsidRDefault="00987079" w:rsidP="00911A80">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118</w:t>
            </w:r>
          </w:p>
        </w:tc>
        <w:tc>
          <w:tcPr>
            <w:tcW w:w="3473" w:type="dxa"/>
            <w:gridSpan w:val="2"/>
            <w:vMerge w:val="restart"/>
            <w:tcBorders>
              <w:top w:val="nil"/>
              <w:left w:val="nil"/>
              <w:right w:val="single" w:sz="4" w:space="0" w:color="auto"/>
            </w:tcBorders>
            <w:shd w:val="clear" w:color="auto" w:fill="auto"/>
            <w:hideMark/>
          </w:tcPr>
          <w:p w14:paraId="5A1AC673" w14:textId="77777777" w:rsidR="00987079" w:rsidRPr="00CC4E0B" w:rsidRDefault="00987079" w:rsidP="00911A80">
            <w:pPr>
              <w:rPr>
                <w:rFonts w:ascii="Courier New" w:eastAsia="Times New Roman" w:hAnsi="Courier New" w:cs="Courier New"/>
                <w:b/>
                <w:bCs/>
                <w:color w:val="FF0000"/>
                <w:sz w:val="20"/>
                <w:szCs w:val="20"/>
                <w:lang w:eastAsia="en-US"/>
              </w:rPr>
            </w:pPr>
            <w:bookmarkStart w:id="1552" w:name="ADAVNCED"/>
            <w:bookmarkEnd w:id="1552"/>
            <w:r w:rsidRPr="00CC4E0B">
              <w:rPr>
                <w:rFonts w:ascii="Courier New" w:eastAsia="Times New Roman" w:hAnsi="Courier New" w:cs="Courier New"/>
                <w:b/>
                <w:bCs/>
                <w:color w:val="FF0000"/>
                <w:sz w:val="20"/>
                <w:szCs w:val="20"/>
                <w:lang w:eastAsia="en-US"/>
              </w:rPr>
              <w:t>ADVANCED</w:t>
            </w:r>
          </w:p>
        </w:tc>
        <w:tc>
          <w:tcPr>
            <w:tcW w:w="682" w:type="dxa"/>
            <w:vMerge w:val="restart"/>
            <w:tcBorders>
              <w:top w:val="nil"/>
              <w:left w:val="nil"/>
              <w:right w:val="single" w:sz="4" w:space="0" w:color="auto"/>
            </w:tcBorders>
            <w:shd w:val="clear" w:color="auto" w:fill="auto"/>
            <w:hideMark/>
          </w:tcPr>
          <w:p w14:paraId="503BFF58" w14:textId="77777777" w:rsidR="00987079" w:rsidRPr="00CC4E0B" w:rsidRDefault="00987079"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Array</w:t>
            </w:r>
          </w:p>
        </w:tc>
        <w:tc>
          <w:tcPr>
            <w:tcW w:w="1329" w:type="dxa"/>
            <w:vMerge w:val="restart"/>
            <w:tcBorders>
              <w:top w:val="nil"/>
              <w:left w:val="nil"/>
              <w:right w:val="single" w:sz="4" w:space="0" w:color="auto"/>
            </w:tcBorders>
            <w:shd w:val="clear" w:color="auto" w:fill="auto"/>
            <w:hideMark/>
          </w:tcPr>
          <w:p w14:paraId="28BFBD72" w14:textId="77777777" w:rsidR="00987079" w:rsidRPr="00CC4E0B" w:rsidRDefault="00987079" w:rsidP="00911A80">
            <w:pP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UInt32</w:t>
            </w:r>
          </w:p>
        </w:tc>
        <w:tc>
          <w:tcPr>
            <w:tcW w:w="537" w:type="dxa"/>
            <w:vMerge w:val="restart"/>
            <w:tcBorders>
              <w:top w:val="nil"/>
              <w:left w:val="nil"/>
              <w:right w:val="single" w:sz="4" w:space="0" w:color="auto"/>
            </w:tcBorders>
            <w:shd w:val="clear" w:color="auto" w:fill="auto"/>
            <w:hideMark/>
          </w:tcPr>
          <w:p w14:paraId="5ED37629" w14:textId="77777777" w:rsidR="00987079" w:rsidRPr="00CC4E0B" w:rsidRDefault="00987079"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10</w:t>
            </w:r>
          </w:p>
        </w:tc>
        <w:tc>
          <w:tcPr>
            <w:tcW w:w="522" w:type="dxa"/>
            <w:vMerge w:val="restart"/>
            <w:tcBorders>
              <w:top w:val="nil"/>
              <w:left w:val="nil"/>
              <w:right w:val="single" w:sz="4" w:space="0" w:color="auto"/>
            </w:tcBorders>
            <w:shd w:val="clear" w:color="auto" w:fill="auto"/>
            <w:hideMark/>
          </w:tcPr>
          <w:p w14:paraId="7168E220" w14:textId="77777777" w:rsidR="00987079" w:rsidRPr="00CC4E0B" w:rsidRDefault="00987079"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r/w</w:t>
            </w:r>
          </w:p>
        </w:tc>
        <w:tc>
          <w:tcPr>
            <w:tcW w:w="1848" w:type="dxa"/>
            <w:vMerge w:val="restart"/>
            <w:tcBorders>
              <w:top w:val="nil"/>
              <w:left w:val="nil"/>
              <w:right w:val="single" w:sz="4" w:space="0" w:color="auto"/>
            </w:tcBorders>
            <w:shd w:val="clear" w:color="auto" w:fill="auto"/>
            <w:hideMark/>
          </w:tcPr>
          <w:p w14:paraId="5FB7E0A8" w14:textId="77777777" w:rsidR="00987079" w:rsidRPr="00CC4E0B" w:rsidRDefault="00987079" w:rsidP="00911A80">
            <w:pPr>
              <w:rPr>
                <w:rFonts w:ascii="Arial" w:eastAsia="Times New Roman" w:hAnsi="Arial" w:cs="Arial"/>
                <w:sz w:val="18"/>
                <w:szCs w:val="18"/>
                <w:lang w:eastAsia="en-US"/>
              </w:rPr>
            </w:pPr>
            <w:r w:rsidRPr="00CC4E0B">
              <w:rPr>
                <w:rFonts w:ascii="Arial" w:eastAsia="Times New Roman" w:hAnsi="Arial" w:cs="Arial"/>
                <w:sz w:val="18"/>
                <w:szCs w:val="18"/>
                <w:lang w:eastAsia="en-US"/>
              </w:rPr>
              <w:t> </w:t>
            </w:r>
          </w:p>
        </w:tc>
        <w:tc>
          <w:tcPr>
            <w:tcW w:w="1085" w:type="dxa"/>
            <w:vMerge w:val="restart"/>
            <w:tcBorders>
              <w:top w:val="nil"/>
              <w:left w:val="nil"/>
              <w:right w:val="single" w:sz="4" w:space="0" w:color="auto"/>
            </w:tcBorders>
            <w:shd w:val="clear" w:color="auto" w:fill="auto"/>
            <w:hideMark/>
          </w:tcPr>
          <w:p w14:paraId="2C3270C3" w14:textId="77777777" w:rsidR="00987079" w:rsidRPr="00CC4E0B" w:rsidRDefault="00987079"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 </w:t>
            </w:r>
          </w:p>
        </w:tc>
        <w:tc>
          <w:tcPr>
            <w:tcW w:w="3254" w:type="dxa"/>
            <w:gridSpan w:val="2"/>
            <w:tcBorders>
              <w:top w:val="nil"/>
              <w:left w:val="nil"/>
              <w:bottom w:val="single" w:sz="4" w:space="0" w:color="auto"/>
              <w:right w:val="single" w:sz="4" w:space="0" w:color="auto"/>
            </w:tcBorders>
            <w:shd w:val="clear" w:color="auto" w:fill="auto"/>
            <w:hideMark/>
          </w:tcPr>
          <w:p w14:paraId="45BF2BBB" w14:textId="77777777" w:rsidR="00987079" w:rsidRDefault="00987079" w:rsidP="00911A80">
            <w:pPr>
              <w:jc w:val="center"/>
              <w:rPr>
                <w:rFonts w:ascii="Calibri" w:eastAsia="Times New Roman" w:hAnsi="Calibri" w:cs="Calibri"/>
                <w:color w:val="000000"/>
                <w:sz w:val="22"/>
                <w:szCs w:val="22"/>
                <w:lang w:eastAsia="en-US"/>
              </w:rPr>
            </w:pPr>
            <w:r w:rsidRPr="00CC4E0B">
              <w:rPr>
                <w:rFonts w:ascii="Calibri" w:eastAsia="Times New Roman" w:hAnsi="Calibri" w:cs="Calibri"/>
                <w:color w:val="000000"/>
                <w:sz w:val="22"/>
                <w:szCs w:val="22"/>
                <w:lang w:eastAsia="en-US"/>
              </w:rPr>
              <w:t>Special</w:t>
            </w:r>
          </w:p>
          <w:p w14:paraId="261CB99D" w14:textId="652E8C09" w:rsidR="00987079" w:rsidRPr="00CC4E0B" w:rsidRDefault="00987079" w:rsidP="00911A80">
            <w:pPr>
              <w:jc w:val="center"/>
              <w:rPr>
                <w:rFonts w:ascii="Calibri" w:eastAsia="Times New Roman" w:hAnsi="Calibri" w:cs="Calibri"/>
                <w:color w:val="000000"/>
                <w:sz w:val="22"/>
                <w:szCs w:val="22"/>
                <w:lang w:eastAsia="en-US"/>
              </w:rPr>
            </w:pPr>
          </w:p>
        </w:tc>
      </w:tr>
      <w:tr w:rsidR="00987079" w:rsidRPr="00CC4E0B" w14:paraId="2D10F4BA" w14:textId="77777777" w:rsidTr="008B41E4">
        <w:trPr>
          <w:trHeight w:val="30"/>
        </w:trPr>
        <w:tc>
          <w:tcPr>
            <w:tcW w:w="977" w:type="dxa"/>
            <w:vMerge/>
            <w:tcBorders>
              <w:left w:val="single" w:sz="8" w:space="0" w:color="auto"/>
              <w:right w:val="single" w:sz="4" w:space="0" w:color="auto"/>
            </w:tcBorders>
            <w:shd w:val="clear" w:color="auto" w:fill="auto"/>
          </w:tcPr>
          <w:p w14:paraId="56A569DE" w14:textId="77777777" w:rsidR="00987079" w:rsidRDefault="00987079" w:rsidP="00987079">
            <w:pPr>
              <w:jc w:val="right"/>
              <w:rPr>
                <w:rFonts w:ascii="Calibri" w:eastAsia="Times New Roman" w:hAnsi="Calibri" w:cs="Calibri"/>
                <w:color w:val="000000"/>
                <w:sz w:val="22"/>
                <w:szCs w:val="22"/>
                <w:lang w:eastAsia="en-US"/>
              </w:rPr>
            </w:pPr>
          </w:p>
        </w:tc>
        <w:tc>
          <w:tcPr>
            <w:tcW w:w="3473" w:type="dxa"/>
            <w:gridSpan w:val="2"/>
            <w:vMerge/>
            <w:tcBorders>
              <w:left w:val="nil"/>
              <w:right w:val="single" w:sz="4" w:space="0" w:color="auto"/>
            </w:tcBorders>
            <w:shd w:val="clear" w:color="auto" w:fill="auto"/>
          </w:tcPr>
          <w:p w14:paraId="22DB3ED8" w14:textId="77777777" w:rsidR="00987079" w:rsidRPr="00CC4E0B" w:rsidRDefault="00987079" w:rsidP="00987079">
            <w:pPr>
              <w:rPr>
                <w:rFonts w:ascii="Courier New" w:eastAsia="Times New Roman" w:hAnsi="Courier New" w:cs="Courier New"/>
                <w:b/>
                <w:bCs/>
                <w:color w:val="FF0000"/>
                <w:sz w:val="20"/>
                <w:szCs w:val="20"/>
                <w:lang w:eastAsia="en-US"/>
              </w:rPr>
            </w:pPr>
          </w:p>
        </w:tc>
        <w:tc>
          <w:tcPr>
            <w:tcW w:w="682" w:type="dxa"/>
            <w:vMerge/>
            <w:tcBorders>
              <w:left w:val="nil"/>
              <w:right w:val="single" w:sz="4" w:space="0" w:color="auto"/>
            </w:tcBorders>
            <w:shd w:val="clear" w:color="auto" w:fill="auto"/>
          </w:tcPr>
          <w:p w14:paraId="5006AC19" w14:textId="77777777" w:rsidR="00987079" w:rsidRPr="00CC4E0B" w:rsidRDefault="00987079" w:rsidP="00987079">
            <w:pPr>
              <w:rPr>
                <w:rFonts w:ascii="Calibri" w:eastAsia="Times New Roman" w:hAnsi="Calibri" w:cs="Calibri"/>
                <w:color w:val="000000"/>
                <w:sz w:val="22"/>
                <w:szCs w:val="22"/>
                <w:lang w:eastAsia="en-US"/>
              </w:rPr>
            </w:pPr>
          </w:p>
        </w:tc>
        <w:tc>
          <w:tcPr>
            <w:tcW w:w="1329" w:type="dxa"/>
            <w:vMerge/>
            <w:tcBorders>
              <w:left w:val="nil"/>
              <w:right w:val="single" w:sz="4" w:space="0" w:color="auto"/>
            </w:tcBorders>
            <w:shd w:val="clear" w:color="auto" w:fill="auto"/>
          </w:tcPr>
          <w:p w14:paraId="2B052DCD" w14:textId="77777777" w:rsidR="00987079" w:rsidRPr="00CC4E0B" w:rsidRDefault="00987079" w:rsidP="00987079">
            <w:pPr>
              <w:rPr>
                <w:rFonts w:ascii="Calibri" w:eastAsia="Times New Roman" w:hAnsi="Calibri" w:cs="Calibri"/>
                <w:color w:val="000000"/>
                <w:sz w:val="22"/>
                <w:szCs w:val="22"/>
                <w:lang w:eastAsia="en-US"/>
              </w:rPr>
            </w:pPr>
          </w:p>
        </w:tc>
        <w:tc>
          <w:tcPr>
            <w:tcW w:w="537" w:type="dxa"/>
            <w:vMerge/>
            <w:tcBorders>
              <w:left w:val="nil"/>
              <w:right w:val="single" w:sz="4" w:space="0" w:color="auto"/>
            </w:tcBorders>
            <w:shd w:val="clear" w:color="auto" w:fill="auto"/>
          </w:tcPr>
          <w:p w14:paraId="00BAC879"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522" w:type="dxa"/>
            <w:vMerge/>
            <w:tcBorders>
              <w:left w:val="nil"/>
              <w:right w:val="single" w:sz="4" w:space="0" w:color="auto"/>
            </w:tcBorders>
            <w:shd w:val="clear" w:color="auto" w:fill="auto"/>
          </w:tcPr>
          <w:p w14:paraId="18A989E0"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848" w:type="dxa"/>
            <w:vMerge/>
            <w:tcBorders>
              <w:left w:val="nil"/>
              <w:right w:val="single" w:sz="4" w:space="0" w:color="auto"/>
            </w:tcBorders>
            <w:shd w:val="clear" w:color="auto" w:fill="auto"/>
          </w:tcPr>
          <w:p w14:paraId="3B1B0788" w14:textId="77777777" w:rsidR="00987079" w:rsidRPr="00CC4E0B" w:rsidRDefault="00987079" w:rsidP="00987079">
            <w:pPr>
              <w:rPr>
                <w:rFonts w:ascii="Arial" w:eastAsia="Times New Roman" w:hAnsi="Arial" w:cs="Arial"/>
                <w:sz w:val="18"/>
                <w:szCs w:val="18"/>
                <w:lang w:eastAsia="en-US"/>
              </w:rPr>
            </w:pPr>
          </w:p>
        </w:tc>
        <w:tc>
          <w:tcPr>
            <w:tcW w:w="1085" w:type="dxa"/>
            <w:vMerge/>
            <w:tcBorders>
              <w:left w:val="nil"/>
              <w:right w:val="single" w:sz="4" w:space="0" w:color="auto"/>
            </w:tcBorders>
            <w:shd w:val="clear" w:color="auto" w:fill="auto"/>
          </w:tcPr>
          <w:p w14:paraId="16FCB161"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627" w:type="dxa"/>
            <w:tcBorders>
              <w:top w:val="nil"/>
              <w:left w:val="nil"/>
              <w:bottom w:val="single" w:sz="4" w:space="0" w:color="auto"/>
              <w:right w:val="single" w:sz="4" w:space="0" w:color="auto"/>
            </w:tcBorders>
            <w:shd w:val="clear" w:color="auto" w:fill="auto"/>
          </w:tcPr>
          <w:p w14:paraId="70BAA6F1" w14:textId="182068B7" w:rsidR="00987079" w:rsidRPr="00CC4E0B" w:rsidRDefault="00987079" w:rsidP="00987079">
            <w:pPr>
              <w:jc w:val="center"/>
              <w:rPr>
                <w:rFonts w:ascii="Calibri" w:eastAsia="Times New Roman" w:hAnsi="Calibri" w:cs="Calibri"/>
                <w:color w:val="000000"/>
                <w:sz w:val="22"/>
                <w:szCs w:val="22"/>
                <w:lang w:eastAsia="en-US"/>
              </w:rPr>
            </w:pPr>
            <w:r>
              <w:rPr>
                <w:color w:val="4F6228"/>
                <w:lang w:eastAsia="de-DE"/>
              </w:rPr>
              <w:t>(Advanced)</w:t>
            </w:r>
          </w:p>
        </w:tc>
        <w:tc>
          <w:tcPr>
            <w:tcW w:w="1627" w:type="dxa"/>
            <w:tcBorders>
              <w:top w:val="nil"/>
              <w:left w:val="nil"/>
              <w:bottom w:val="single" w:sz="4" w:space="0" w:color="auto"/>
              <w:right w:val="single" w:sz="4" w:space="0" w:color="auto"/>
            </w:tcBorders>
            <w:shd w:val="clear" w:color="auto" w:fill="auto"/>
          </w:tcPr>
          <w:p w14:paraId="772DA49C" w14:textId="61E8200B" w:rsidR="00987079" w:rsidRPr="00CC4E0B" w:rsidRDefault="00987079" w:rsidP="00987079">
            <w:pPr>
              <w:jc w:val="center"/>
              <w:rPr>
                <w:rFonts w:ascii="Calibri" w:eastAsia="Times New Roman" w:hAnsi="Calibri" w:cs="Calibri"/>
                <w:color w:val="000000"/>
                <w:sz w:val="22"/>
                <w:szCs w:val="22"/>
                <w:lang w:eastAsia="en-US"/>
              </w:rPr>
            </w:pPr>
            <w:r>
              <w:rPr>
                <w:lang w:eastAsia="de-DE"/>
              </w:rPr>
              <w:t>(Standard)</w:t>
            </w:r>
          </w:p>
        </w:tc>
      </w:tr>
      <w:tr w:rsidR="00987079" w:rsidRPr="00CC4E0B" w14:paraId="0903EE82" w14:textId="77777777" w:rsidTr="008B41E4">
        <w:trPr>
          <w:trHeight w:val="20"/>
        </w:trPr>
        <w:tc>
          <w:tcPr>
            <w:tcW w:w="977" w:type="dxa"/>
            <w:vMerge/>
            <w:tcBorders>
              <w:left w:val="single" w:sz="8" w:space="0" w:color="auto"/>
              <w:right w:val="single" w:sz="4" w:space="0" w:color="auto"/>
            </w:tcBorders>
            <w:shd w:val="clear" w:color="auto" w:fill="auto"/>
          </w:tcPr>
          <w:p w14:paraId="4DBC0B66" w14:textId="77777777" w:rsidR="00987079" w:rsidRDefault="00987079" w:rsidP="00987079">
            <w:pPr>
              <w:jc w:val="right"/>
              <w:rPr>
                <w:rFonts w:ascii="Calibri" w:eastAsia="Times New Roman" w:hAnsi="Calibri" w:cs="Calibri"/>
                <w:color w:val="000000"/>
                <w:sz w:val="22"/>
                <w:szCs w:val="22"/>
                <w:lang w:eastAsia="en-US"/>
              </w:rPr>
            </w:pPr>
          </w:p>
        </w:tc>
        <w:tc>
          <w:tcPr>
            <w:tcW w:w="3473" w:type="dxa"/>
            <w:gridSpan w:val="2"/>
            <w:vMerge/>
            <w:tcBorders>
              <w:left w:val="nil"/>
              <w:right w:val="single" w:sz="4" w:space="0" w:color="auto"/>
            </w:tcBorders>
            <w:shd w:val="clear" w:color="auto" w:fill="auto"/>
          </w:tcPr>
          <w:p w14:paraId="420E37B3" w14:textId="77777777" w:rsidR="00987079" w:rsidRPr="00CC4E0B" w:rsidRDefault="00987079" w:rsidP="00987079">
            <w:pPr>
              <w:rPr>
                <w:rFonts w:ascii="Courier New" w:eastAsia="Times New Roman" w:hAnsi="Courier New" w:cs="Courier New"/>
                <w:b/>
                <w:bCs/>
                <w:color w:val="FF0000"/>
                <w:sz w:val="20"/>
                <w:szCs w:val="20"/>
                <w:lang w:eastAsia="en-US"/>
              </w:rPr>
            </w:pPr>
          </w:p>
        </w:tc>
        <w:tc>
          <w:tcPr>
            <w:tcW w:w="682" w:type="dxa"/>
            <w:vMerge/>
            <w:tcBorders>
              <w:left w:val="nil"/>
              <w:right w:val="single" w:sz="4" w:space="0" w:color="auto"/>
            </w:tcBorders>
            <w:shd w:val="clear" w:color="auto" w:fill="auto"/>
          </w:tcPr>
          <w:p w14:paraId="367B9A3B" w14:textId="77777777" w:rsidR="00987079" w:rsidRPr="00CC4E0B" w:rsidRDefault="00987079" w:rsidP="00987079">
            <w:pPr>
              <w:rPr>
                <w:rFonts w:ascii="Calibri" w:eastAsia="Times New Roman" w:hAnsi="Calibri" w:cs="Calibri"/>
                <w:color w:val="000000"/>
                <w:sz w:val="22"/>
                <w:szCs w:val="22"/>
                <w:lang w:eastAsia="en-US"/>
              </w:rPr>
            </w:pPr>
          </w:p>
        </w:tc>
        <w:tc>
          <w:tcPr>
            <w:tcW w:w="1329" w:type="dxa"/>
            <w:vMerge/>
            <w:tcBorders>
              <w:left w:val="nil"/>
              <w:right w:val="single" w:sz="4" w:space="0" w:color="auto"/>
            </w:tcBorders>
            <w:shd w:val="clear" w:color="auto" w:fill="auto"/>
          </w:tcPr>
          <w:p w14:paraId="3ED898DC" w14:textId="77777777" w:rsidR="00987079" w:rsidRPr="00CC4E0B" w:rsidRDefault="00987079" w:rsidP="00987079">
            <w:pPr>
              <w:rPr>
                <w:rFonts w:ascii="Calibri" w:eastAsia="Times New Roman" w:hAnsi="Calibri" w:cs="Calibri"/>
                <w:color w:val="000000"/>
                <w:sz w:val="22"/>
                <w:szCs w:val="22"/>
                <w:lang w:eastAsia="en-US"/>
              </w:rPr>
            </w:pPr>
          </w:p>
        </w:tc>
        <w:tc>
          <w:tcPr>
            <w:tcW w:w="537" w:type="dxa"/>
            <w:vMerge/>
            <w:tcBorders>
              <w:left w:val="nil"/>
              <w:right w:val="single" w:sz="4" w:space="0" w:color="auto"/>
            </w:tcBorders>
            <w:shd w:val="clear" w:color="auto" w:fill="auto"/>
          </w:tcPr>
          <w:p w14:paraId="166CF815"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522" w:type="dxa"/>
            <w:vMerge/>
            <w:tcBorders>
              <w:left w:val="nil"/>
              <w:right w:val="single" w:sz="4" w:space="0" w:color="auto"/>
            </w:tcBorders>
            <w:shd w:val="clear" w:color="auto" w:fill="auto"/>
          </w:tcPr>
          <w:p w14:paraId="6D75EE08"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848" w:type="dxa"/>
            <w:vMerge/>
            <w:tcBorders>
              <w:left w:val="nil"/>
              <w:right w:val="single" w:sz="4" w:space="0" w:color="auto"/>
            </w:tcBorders>
            <w:shd w:val="clear" w:color="auto" w:fill="auto"/>
          </w:tcPr>
          <w:p w14:paraId="60398FC8" w14:textId="77777777" w:rsidR="00987079" w:rsidRPr="00CC4E0B" w:rsidRDefault="00987079" w:rsidP="00987079">
            <w:pPr>
              <w:rPr>
                <w:rFonts w:ascii="Arial" w:eastAsia="Times New Roman" w:hAnsi="Arial" w:cs="Arial"/>
                <w:sz w:val="18"/>
                <w:szCs w:val="18"/>
                <w:lang w:eastAsia="en-US"/>
              </w:rPr>
            </w:pPr>
          </w:p>
        </w:tc>
        <w:tc>
          <w:tcPr>
            <w:tcW w:w="1085" w:type="dxa"/>
            <w:vMerge/>
            <w:tcBorders>
              <w:left w:val="nil"/>
              <w:right w:val="single" w:sz="4" w:space="0" w:color="auto"/>
            </w:tcBorders>
            <w:shd w:val="clear" w:color="auto" w:fill="auto"/>
          </w:tcPr>
          <w:p w14:paraId="1B4DD4A2"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627" w:type="dxa"/>
            <w:tcBorders>
              <w:top w:val="nil"/>
              <w:left w:val="nil"/>
              <w:bottom w:val="single" w:sz="4" w:space="0" w:color="auto"/>
              <w:right w:val="single" w:sz="4" w:space="0" w:color="auto"/>
            </w:tcBorders>
            <w:shd w:val="clear" w:color="auto" w:fill="auto"/>
          </w:tcPr>
          <w:p w14:paraId="691E9F3B" w14:textId="2E5DFE49" w:rsidR="00987079" w:rsidRPr="00CC4E0B" w:rsidRDefault="00987079" w:rsidP="00987079">
            <w:pPr>
              <w:jc w:val="center"/>
              <w:rPr>
                <w:rFonts w:ascii="Calibri" w:eastAsia="Times New Roman" w:hAnsi="Calibri" w:cs="Calibri"/>
                <w:color w:val="000000"/>
                <w:sz w:val="22"/>
                <w:szCs w:val="22"/>
                <w:lang w:eastAsia="en-US"/>
              </w:rPr>
            </w:pPr>
            <w:r w:rsidRPr="00CD328E">
              <w:rPr>
                <w:rFonts w:ascii="Courier New" w:hAnsi="Courier New" w:cs="Courier New"/>
                <w:b/>
                <w:bCs/>
                <w:color w:val="4F6228"/>
                <w:sz w:val="20"/>
                <w:szCs w:val="20"/>
              </w:rPr>
              <w:t>0xFFFFFFFF</w:t>
            </w:r>
          </w:p>
        </w:tc>
        <w:tc>
          <w:tcPr>
            <w:tcW w:w="1627" w:type="dxa"/>
            <w:tcBorders>
              <w:top w:val="nil"/>
              <w:left w:val="nil"/>
              <w:bottom w:val="single" w:sz="4" w:space="0" w:color="auto"/>
              <w:right w:val="single" w:sz="4" w:space="0" w:color="auto"/>
            </w:tcBorders>
            <w:shd w:val="clear" w:color="auto" w:fill="auto"/>
          </w:tcPr>
          <w:p w14:paraId="13E310B0" w14:textId="21221E7D" w:rsidR="00987079" w:rsidRPr="00CC4E0B" w:rsidRDefault="00987079" w:rsidP="00987079">
            <w:pPr>
              <w:jc w:val="center"/>
              <w:rPr>
                <w:rFonts w:ascii="Calibri" w:eastAsia="Times New Roman" w:hAnsi="Calibri" w:cs="Calibri"/>
                <w:color w:val="000000"/>
                <w:sz w:val="22"/>
                <w:szCs w:val="22"/>
                <w:lang w:eastAsia="en-US"/>
              </w:rPr>
            </w:pPr>
            <w:r>
              <w:rPr>
                <w:lang w:eastAsia="de-DE"/>
              </w:rPr>
              <w:t>0x7FFFFFFF</w:t>
            </w:r>
          </w:p>
        </w:tc>
      </w:tr>
      <w:tr w:rsidR="00987079" w:rsidRPr="00CC4E0B" w14:paraId="64F5FC4B" w14:textId="77777777" w:rsidTr="008B41E4">
        <w:trPr>
          <w:trHeight w:val="20"/>
        </w:trPr>
        <w:tc>
          <w:tcPr>
            <w:tcW w:w="977" w:type="dxa"/>
            <w:vMerge/>
            <w:tcBorders>
              <w:left w:val="single" w:sz="8" w:space="0" w:color="auto"/>
              <w:right w:val="single" w:sz="4" w:space="0" w:color="auto"/>
            </w:tcBorders>
            <w:shd w:val="clear" w:color="auto" w:fill="auto"/>
          </w:tcPr>
          <w:p w14:paraId="76E19809" w14:textId="77777777" w:rsidR="00987079" w:rsidRDefault="00987079" w:rsidP="00987079">
            <w:pPr>
              <w:jc w:val="right"/>
              <w:rPr>
                <w:rFonts w:ascii="Calibri" w:eastAsia="Times New Roman" w:hAnsi="Calibri" w:cs="Calibri"/>
                <w:color w:val="000000"/>
                <w:sz w:val="22"/>
                <w:szCs w:val="22"/>
                <w:lang w:eastAsia="en-US"/>
              </w:rPr>
            </w:pPr>
          </w:p>
        </w:tc>
        <w:tc>
          <w:tcPr>
            <w:tcW w:w="3473" w:type="dxa"/>
            <w:gridSpan w:val="2"/>
            <w:vMerge/>
            <w:tcBorders>
              <w:left w:val="nil"/>
              <w:right w:val="single" w:sz="4" w:space="0" w:color="auto"/>
            </w:tcBorders>
            <w:shd w:val="clear" w:color="auto" w:fill="auto"/>
          </w:tcPr>
          <w:p w14:paraId="479294EB" w14:textId="77777777" w:rsidR="00987079" w:rsidRPr="00CC4E0B" w:rsidRDefault="00987079" w:rsidP="00987079">
            <w:pPr>
              <w:rPr>
                <w:rFonts w:ascii="Courier New" w:eastAsia="Times New Roman" w:hAnsi="Courier New" w:cs="Courier New"/>
                <w:b/>
                <w:bCs/>
                <w:color w:val="FF0000"/>
                <w:sz w:val="20"/>
                <w:szCs w:val="20"/>
                <w:lang w:eastAsia="en-US"/>
              </w:rPr>
            </w:pPr>
          </w:p>
        </w:tc>
        <w:tc>
          <w:tcPr>
            <w:tcW w:w="682" w:type="dxa"/>
            <w:vMerge/>
            <w:tcBorders>
              <w:left w:val="nil"/>
              <w:right w:val="single" w:sz="4" w:space="0" w:color="auto"/>
            </w:tcBorders>
            <w:shd w:val="clear" w:color="auto" w:fill="auto"/>
          </w:tcPr>
          <w:p w14:paraId="5D67DAC1" w14:textId="77777777" w:rsidR="00987079" w:rsidRPr="00CC4E0B" w:rsidRDefault="00987079" w:rsidP="00987079">
            <w:pPr>
              <w:rPr>
                <w:rFonts w:ascii="Calibri" w:eastAsia="Times New Roman" w:hAnsi="Calibri" w:cs="Calibri"/>
                <w:color w:val="000000"/>
                <w:sz w:val="22"/>
                <w:szCs w:val="22"/>
                <w:lang w:eastAsia="en-US"/>
              </w:rPr>
            </w:pPr>
          </w:p>
        </w:tc>
        <w:tc>
          <w:tcPr>
            <w:tcW w:w="1329" w:type="dxa"/>
            <w:vMerge/>
            <w:tcBorders>
              <w:left w:val="nil"/>
              <w:right w:val="single" w:sz="4" w:space="0" w:color="auto"/>
            </w:tcBorders>
            <w:shd w:val="clear" w:color="auto" w:fill="auto"/>
          </w:tcPr>
          <w:p w14:paraId="744000B7" w14:textId="77777777" w:rsidR="00987079" w:rsidRPr="00CC4E0B" w:rsidRDefault="00987079" w:rsidP="00987079">
            <w:pPr>
              <w:rPr>
                <w:rFonts w:ascii="Calibri" w:eastAsia="Times New Roman" w:hAnsi="Calibri" w:cs="Calibri"/>
                <w:color w:val="000000"/>
                <w:sz w:val="22"/>
                <w:szCs w:val="22"/>
                <w:lang w:eastAsia="en-US"/>
              </w:rPr>
            </w:pPr>
          </w:p>
        </w:tc>
        <w:tc>
          <w:tcPr>
            <w:tcW w:w="537" w:type="dxa"/>
            <w:vMerge/>
            <w:tcBorders>
              <w:left w:val="nil"/>
              <w:right w:val="single" w:sz="4" w:space="0" w:color="auto"/>
            </w:tcBorders>
            <w:shd w:val="clear" w:color="auto" w:fill="auto"/>
          </w:tcPr>
          <w:p w14:paraId="56686E2E"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522" w:type="dxa"/>
            <w:vMerge/>
            <w:tcBorders>
              <w:left w:val="nil"/>
              <w:right w:val="single" w:sz="4" w:space="0" w:color="auto"/>
            </w:tcBorders>
            <w:shd w:val="clear" w:color="auto" w:fill="auto"/>
          </w:tcPr>
          <w:p w14:paraId="7F57C4BB"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848" w:type="dxa"/>
            <w:vMerge/>
            <w:tcBorders>
              <w:left w:val="nil"/>
              <w:right w:val="single" w:sz="4" w:space="0" w:color="auto"/>
            </w:tcBorders>
            <w:shd w:val="clear" w:color="auto" w:fill="auto"/>
          </w:tcPr>
          <w:p w14:paraId="65233AF5" w14:textId="77777777" w:rsidR="00987079" w:rsidRPr="00CC4E0B" w:rsidRDefault="00987079" w:rsidP="00987079">
            <w:pPr>
              <w:rPr>
                <w:rFonts w:ascii="Arial" w:eastAsia="Times New Roman" w:hAnsi="Arial" w:cs="Arial"/>
                <w:sz w:val="18"/>
                <w:szCs w:val="18"/>
                <w:lang w:eastAsia="en-US"/>
              </w:rPr>
            </w:pPr>
          </w:p>
        </w:tc>
        <w:tc>
          <w:tcPr>
            <w:tcW w:w="1085" w:type="dxa"/>
            <w:vMerge/>
            <w:tcBorders>
              <w:left w:val="nil"/>
              <w:right w:val="single" w:sz="4" w:space="0" w:color="auto"/>
            </w:tcBorders>
            <w:shd w:val="clear" w:color="auto" w:fill="auto"/>
          </w:tcPr>
          <w:p w14:paraId="1399C11E"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627" w:type="dxa"/>
            <w:tcBorders>
              <w:top w:val="nil"/>
              <w:left w:val="nil"/>
              <w:bottom w:val="single" w:sz="4" w:space="0" w:color="auto"/>
              <w:right w:val="single" w:sz="4" w:space="0" w:color="auto"/>
            </w:tcBorders>
            <w:shd w:val="clear" w:color="auto" w:fill="auto"/>
          </w:tcPr>
          <w:p w14:paraId="3A012904" w14:textId="66F10D22" w:rsidR="00987079" w:rsidRPr="00CC4E0B" w:rsidRDefault="00987079" w:rsidP="00987079">
            <w:pPr>
              <w:jc w:val="center"/>
              <w:rPr>
                <w:rFonts w:ascii="Calibri" w:eastAsia="Times New Roman" w:hAnsi="Calibri" w:cs="Calibri"/>
                <w:color w:val="000000"/>
                <w:sz w:val="22"/>
                <w:szCs w:val="22"/>
                <w:lang w:eastAsia="en-US"/>
              </w:rPr>
            </w:pPr>
            <w:r w:rsidRPr="00CD328E">
              <w:rPr>
                <w:rFonts w:ascii="Courier New" w:hAnsi="Courier New" w:cs="Courier New"/>
                <w:b/>
                <w:bCs/>
                <w:color w:val="4F6228"/>
                <w:sz w:val="20"/>
                <w:szCs w:val="20"/>
              </w:rPr>
              <w:t>0xFFFFFFFF</w:t>
            </w:r>
          </w:p>
        </w:tc>
        <w:tc>
          <w:tcPr>
            <w:tcW w:w="1627" w:type="dxa"/>
            <w:tcBorders>
              <w:top w:val="nil"/>
              <w:left w:val="nil"/>
              <w:bottom w:val="single" w:sz="4" w:space="0" w:color="auto"/>
              <w:right w:val="single" w:sz="4" w:space="0" w:color="auto"/>
            </w:tcBorders>
            <w:shd w:val="clear" w:color="auto" w:fill="auto"/>
          </w:tcPr>
          <w:p w14:paraId="0C9255E5" w14:textId="34F868BE" w:rsidR="00987079" w:rsidRPr="00CC4E0B" w:rsidRDefault="00987079" w:rsidP="00987079">
            <w:pPr>
              <w:jc w:val="center"/>
              <w:rPr>
                <w:rFonts w:ascii="Calibri" w:eastAsia="Times New Roman" w:hAnsi="Calibri" w:cs="Calibri"/>
                <w:color w:val="000000"/>
                <w:sz w:val="22"/>
                <w:szCs w:val="22"/>
                <w:lang w:eastAsia="en-US"/>
              </w:rPr>
            </w:pPr>
            <w:r>
              <w:rPr>
                <w:lang w:eastAsia="de-DE"/>
              </w:rPr>
              <w:t>0x180BFE00</w:t>
            </w:r>
          </w:p>
        </w:tc>
      </w:tr>
      <w:tr w:rsidR="00987079" w:rsidRPr="00CC4E0B" w14:paraId="7DC44F22" w14:textId="77777777" w:rsidTr="008B41E4">
        <w:trPr>
          <w:trHeight w:val="20"/>
        </w:trPr>
        <w:tc>
          <w:tcPr>
            <w:tcW w:w="977" w:type="dxa"/>
            <w:vMerge/>
            <w:tcBorders>
              <w:left w:val="single" w:sz="8" w:space="0" w:color="auto"/>
              <w:right w:val="single" w:sz="4" w:space="0" w:color="auto"/>
            </w:tcBorders>
            <w:shd w:val="clear" w:color="auto" w:fill="auto"/>
          </w:tcPr>
          <w:p w14:paraId="4BDCBBBC" w14:textId="77777777" w:rsidR="00987079" w:rsidRDefault="00987079" w:rsidP="00987079">
            <w:pPr>
              <w:jc w:val="right"/>
              <w:rPr>
                <w:rFonts w:ascii="Calibri" w:eastAsia="Times New Roman" w:hAnsi="Calibri" w:cs="Calibri"/>
                <w:color w:val="000000"/>
                <w:sz w:val="22"/>
                <w:szCs w:val="22"/>
                <w:lang w:eastAsia="en-US"/>
              </w:rPr>
            </w:pPr>
          </w:p>
        </w:tc>
        <w:tc>
          <w:tcPr>
            <w:tcW w:w="3473" w:type="dxa"/>
            <w:gridSpan w:val="2"/>
            <w:vMerge/>
            <w:tcBorders>
              <w:left w:val="nil"/>
              <w:right w:val="single" w:sz="4" w:space="0" w:color="auto"/>
            </w:tcBorders>
            <w:shd w:val="clear" w:color="auto" w:fill="auto"/>
          </w:tcPr>
          <w:p w14:paraId="6E1B0A1D" w14:textId="77777777" w:rsidR="00987079" w:rsidRPr="00CC4E0B" w:rsidRDefault="00987079" w:rsidP="00987079">
            <w:pPr>
              <w:rPr>
                <w:rFonts w:ascii="Courier New" w:eastAsia="Times New Roman" w:hAnsi="Courier New" w:cs="Courier New"/>
                <w:b/>
                <w:bCs/>
                <w:color w:val="FF0000"/>
                <w:sz w:val="20"/>
                <w:szCs w:val="20"/>
                <w:lang w:eastAsia="en-US"/>
              </w:rPr>
            </w:pPr>
          </w:p>
        </w:tc>
        <w:tc>
          <w:tcPr>
            <w:tcW w:w="682" w:type="dxa"/>
            <w:vMerge/>
            <w:tcBorders>
              <w:left w:val="nil"/>
              <w:right w:val="single" w:sz="4" w:space="0" w:color="auto"/>
            </w:tcBorders>
            <w:shd w:val="clear" w:color="auto" w:fill="auto"/>
          </w:tcPr>
          <w:p w14:paraId="1E5FED2E" w14:textId="77777777" w:rsidR="00987079" w:rsidRPr="00CC4E0B" w:rsidRDefault="00987079" w:rsidP="00987079">
            <w:pPr>
              <w:rPr>
                <w:rFonts w:ascii="Calibri" w:eastAsia="Times New Roman" w:hAnsi="Calibri" w:cs="Calibri"/>
                <w:color w:val="000000"/>
                <w:sz w:val="22"/>
                <w:szCs w:val="22"/>
                <w:lang w:eastAsia="en-US"/>
              </w:rPr>
            </w:pPr>
          </w:p>
        </w:tc>
        <w:tc>
          <w:tcPr>
            <w:tcW w:w="1329" w:type="dxa"/>
            <w:vMerge/>
            <w:tcBorders>
              <w:left w:val="nil"/>
              <w:right w:val="single" w:sz="4" w:space="0" w:color="auto"/>
            </w:tcBorders>
            <w:shd w:val="clear" w:color="auto" w:fill="auto"/>
          </w:tcPr>
          <w:p w14:paraId="611AADE3" w14:textId="77777777" w:rsidR="00987079" w:rsidRPr="00CC4E0B" w:rsidRDefault="00987079" w:rsidP="00987079">
            <w:pPr>
              <w:rPr>
                <w:rFonts w:ascii="Calibri" w:eastAsia="Times New Roman" w:hAnsi="Calibri" w:cs="Calibri"/>
                <w:color w:val="000000"/>
                <w:sz w:val="22"/>
                <w:szCs w:val="22"/>
                <w:lang w:eastAsia="en-US"/>
              </w:rPr>
            </w:pPr>
          </w:p>
        </w:tc>
        <w:tc>
          <w:tcPr>
            <w:tcW w:w="537" w:type="dxa"/>
            <w:vMerge/>
            <w:tcBorders>
              <w:left w:val="nil"/>
              <w:right w:val="single" w:sz="4" w:space="0" w:color="auto"/>
            </w:tcBorders>
            <w:shd w:val="clear" w:color="auto" w:fill="auto"/>
          </w:tcPr>
          <w:p w14:paraId="578DD5CC"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522" w:type="dxa"/>
            <w:vMerge/>
            <w:tcBorders>
              <w:left w:val="nil"/>
              <w:right w:val="single" w:sz="4" w:space="0" w:color="auto"/>
            </w:tcBorders>
            <w:shd w:val="clear" w:color="auto" w:fill="auto"/>
          </w:tcPr>
          <w:p w14:paraId="774FE85E"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848" w:type="dxa"/>
            <w:vMerge/>
            <w:tcBorders>
              <w:left w:val="nil"/>
              <w:right w:val="single" w:sz="4" w:space="0" w:color="auto"/>
            </w:tcBorders>
            <w:shd w:val="clear" w:color="auto" w:fill="auto"/>
          </w:tcPr>
          <w:p w14:paraId="4F92689E" w14:textId="77777777" w:rsidR="00987079" w:rsidRPr="00CC4E0B" w:rsidRDefault="00987079" w:rsidP="00987079">
            <w:pPr>
              <w:rPr>
                <w:rFonts w:ascii="Arial" w:eastAsia="Times New Roman" w:hAnsi="Arial" w:cs="Arial"/>
                <w:sz w:val="18"/>
                <w:szCs w:val="18"/>
                <w:lang w:eastAsia="en-US"/>
              </w:rPr>
            </w:pPr>
          </w:p>
        </w:tc>
        <w:tc>
          <w:tcPr>
            <w:tcW w:w="1085" w:type="dxa"/>
            <w:vMerge/>
            <w:tcBorders>
              <w:left w:val="nil"/>
              <w:right w:val="single" w:sz="4" w:space="0" w:color="auto"/>
            </w:tcBorders>
            <w:shd w:val="clear" w:color="auto" w:fill="auto"/>
          </w:tcPr>
          <w:p w14:paraId="3EC442A6"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627" w:type="dxa"/>
            <w:tcBorders>
              <w:top w:val="nil"/>
              <w:left w:val="nil"/>
              <w:bottom w:val="single" w:sz="4" w:space="0" w:color="auto"/>
              <w:right w:val="single" w:sz="4" w:space="0" w:color="auto"/>
            </w:tcBorders>
            <w:shd w:val="clear" w:color="auto" w:fill="auto"/>
          </w:tcPr>
          <w:p w14:paraId="2BD9C0C6" w14:textId="4891D0A8" w:rsidR="00987079" w:rsidRPr="00CC4E0B" w:rsidRDefault="00987079" w:rsidP="00987079">
            <w:pPr>
              <w:jc w:val="center"/>
              <w:rPr>
                <w:rFonts w:ascii="Calibri" w:eastAsia="Times New Roman" w:hAnsi="Calibri" w:cs="Calibri"/>
                <w:color w:val="000000"/>
                <w:sz w:val="22"/>
                <w:szCs w:val="22"/>
                <w:lang w:eastAsia="en-US"/>
              </w:rPr>
            </w:pPr>
            <w:r w:rsidRPr="00CD328E">
              <w:rPr>
                <w:rFonts w:ascii="Courier New" w:hAnsi="Courier New" w:cs="Courier New"/>
                <w:b/>
                <w:bCs/>
                <w:color w:val="4F6228"/>
                <w:sz w:val="20"/>
                <w:szCs w:val="20"/>
              </w:rPr>
              <w:t>0xFFFFFFFF</w:t>
            </w:r>
          </w:p>
        </w:tc>
        <w:tc>
          <w:tcPr>
            <w:tcW w:w="1627" w:type="dxa"/>
            <w:tcBorders>
              <w:top w:val="nil"/>
              <w:left w:val="nil"/>
              <w:bottom w:val="single" w:sz="4" w:space="0" w:color="auto"/>
              <w:right w:val="single" w:sz="4" w:space="0" w:color="auto"/>
            </w:tcBorders>
            <w:shd w:val="clear" w:color="auto" w:fill="auto"/>
          </w:tcPr>
          <w:p w14:paraId="0A3DBE90" w14:textId="38D717DE" w:rsidR="00987079" w:rsidRPr="00CC4E0B" w:rsidRDefault="00987079" w:rsidP="00987079">
            <w:pPr>
              <w:jc w:val="center"/>
              <w:rPr>
                <w:rFonts w:ascii="Calibri" w:eastAsia="Times New Roman" w:hAnsi="Calibri" w:cs="Calibri"/>
                <w:color w:val="000000"/>
                <w:sz w:val="22"/>
                <w:szCs w:val="22"/>
                <w:lang w:eastAsia="en-US"/>
              </w:rPr>
            </w:pPr>
            <w:r>
              <w:rPr>
                <w:lang w:eastAsia="de-DE"/>
              </w:rPr>
              <w:t>0xFFFFFFF8</w:t>
            </w:r>
          </w:p>
        </w:tc>
      </w:tr>
      <w:tr w:rsidR="00987079" w:rsidRPr="00CC4E0B" w14:paraId="69ACCF6C" w14:textId="77777777" w:rsidTr="008B41E4">
        <w:trPr>
          <w:trHeight w:val="20"/>
        </w:trPr>
        <w:tc>
          <w:tcPr>
            <w:tcW w:w="977" w:type="dxa"/>
            <w:vMerge/>
            <w:tcBorders>
              <w:left w:val="single" w:sz="8" w:space="0" w:color="auto"/>
              <w:right w:val="single" w:sz="4" w:space="0" w:color="auto"/>
            </w:tcBorders>
            <w:shd w:val="clear" w:color="auto" w:fill="auto"/>
          </w:tcPr>
          <w:p w14:paraId="6F1CCDB9" w14:textId="77777777" w:rsidR="00987079" w:rsidRDefault="00987079" w:rsidP="00987079">
            <w:pPr>
              <w:jc w:val="right"/>
              <w:rPr>
                <w:rFonts w:ascii="Calibri" w:eastAsia="Times New Roman" w:hAnsi="Calibri" w:cs="Calibri"/>
                <w:color w:val="000000"/>
                <w:sz w:val="22"/>
                <w:szCs w:val="22"/>
                <w:lang w:eastAsia="en-US"/>
              </w:rPr>
            </w:pPr>
          </w:p>
        </w:tc>
        <w:tc>
          <w:tcPr>
            <w:tcW w:w="3473" w:type="dxa"/>
            <w:gridSpan w:val="2"/>
            <w:vMerge/>
            <w:tcBorders>
              <w:left w:val="nil"/>
              <w:right w:val="single" w:sz="4" w:space="0" w:color="auto"/>
            </w:tcBorders>
            <w:shd w:val="clear" w:color="auto" w:fill="auto"/>
          </w:tcPr>
          <w:p w14:paraId="3F0D3482" w14:textId="77777777" w:rsidR="00987079" w:rsidRPr="00CC4E0B" w:rsidRDefault="00987079" w:rsidP="00987079">
            <w:pPr>
              <w:rPr>
                <w:rFonts w:ascii="Courier New" w:eastAsia="Times New Roman" w:hAnsi="Courier New" w:cs="Courier New"/>
                <w:b/>
                <w:bCs/>
                <w:color w:val="FF0000"/>
                <w:sz w:val="20"/>
                <w:szCs w:val="20"/>
                <w:lang w:eastAsia="en-US"/>
              </w:rPr>
            </w:pPr>
          </w:p>
        </w:tc>
        <w:tc>
          <w:tcPr>
            <w:tcW w:w="682" w:type="dxa"/>
            <w:vMerge/>
            <w:tcBorders>
              <w:left w:val="nil"/>
              <w:right w:val="single" w:sz="4" w:space="0" w:color="auto"/>
            </w:tcBorders>
            <w:shd w:val="clear" w:color="auto" w:fill="auto"/>
          </w:tcPr>
          <w:p w14:paraId="78A43444" w14:textId="77777777" w:rsidR="00987079" w:rsidRPr="00CC4E0B" w:rsidRDefault="00987079" w:rsidP="00987079">
            <w:pPr>
              <w:rPr>
                <w:rFonts w:ascii="Calibri" w:eastAsia="Times New Roman" w:hAnsi="Calibri" w:cs="Calibri"/>
                <w:color w:val="000000"/>
                <w:sz w:val="22"/>
                <w:szCs w:val="22"/>
                <w:lang w:eastAsia="en-US"/>
              </w:rPr>
            </w:pPr>
          </w:p>
        </w:tc>
        <w:tc>
          <w:tcPr>
            <w:tcW w:w="1329" w:type="dxa"/>
            <w:vMerge/>
            <w:tcBorders>
              <w:left w:val="nil"/>
              <w:right w:val="single" w:sz="4" w:space="0" w:color="auto"/>
            </w:tcBorders>
            <w:shd w:val="clear" w:color="auto" w:fill="auto"/>
          </w:tcPr>
          <w:p w14:paraId="4E761B20" w14:textId="77777777" w:rsidR="00987079" w:rsidRPr="00CC4E0B" w:rsidRDefault="00987079" w:rsidP="00987079">
            <w:pPr>
              <w:rPr>
                <w:rFonts w:ascii="Calibri" w:eastAsia="Times New Roman" w:hAnsi="Calibri" w:cs="Calibri"/>
                <w:color w:val="000000"/>
                <w:sz w:val="22"/>
                <w:szCs w:val="22"/>
                <w:lang w:eastAsia="en-US"/>
              </w:rPr>
            </w:pPr>
          </w:p>
        </w:tc>
        <w:tc>
          <w:tcPr>
            <w:tcW w:w="537" w:type="dxa"/>
            <w:vMerge/>
            <w:tcBorders>
              <w:left w:val="nil"/>
              <w:right w:val="single" w:sz="4" w:space="0" w:color="auto"/>
            </w:tcBorders>
            <w:shd w:val="clear" w:color="auto" w:fill="auto"/>
          </w:tcPr>
          <w:p w14:paraId="23FB6F5F"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522" w:type="dxa"/>
            <w:vMerge/>
            <w:tcBorders>
              <w:left w:val="nil"/>
              <w:right w:val="single" w:sz="4" w:space="0" w:color="auto"/>
            </w:tcBorders>
            <w:shd w:val="clear" w:color="auto" w:fill="auto"/>
          </w:tcPr>
          <w:p w14:paraId="7FEC53B1"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848" w:type="dxa"/>
            <w:vMerge/>
            <w:tcBorders>
              <w:left w:val="nil"/>
              <w:right w:val="single" w:sz="4" w:space="0" w:color="auto"/>
            </w:tcBorders>
            <w:shd w:val="clear" w:color="auto" w:fill="auto"/>
          </w:tcPr>
          <w:p w14:paraId="2853B8BE" w14:textId="77777777" w:rsidR="00987079" w:rsidRPr="00CC4E0B" w:rsidRDefault="00987079" w:rsidP="00987079">
            <w:pPr>
              <w:rPr>
                <w:rFonts w:ascii="Arial" w:eastAsia="Times New Roman" w:hAnsi="Arial" w:cs="Arial"/>
                <w:sz w:val="18"/>
                <w:szCs w:val="18"/>
                <w:lang w:eastAsia="en-US"/>
              </w:rPr>
            </w:pPr>
          </w:p>
        </w:tc>
        <w:tc>
          <w:tcPr>
            <w:tcW w:w="1085" w:type="dxa"/>
            <w:vMerge/>
            <w:tcBorders>
              <w:left w:val="nil"/>
              <w:right w:val="single" w:sz="4" w:space="0" w:color="auto"/>
            </w:tcBorders>
            <w:shd w:val="clear" w:color="auto" w:fill="auto"/>
          </w:tcPr>
          <w:p w14:paraId="2EE32C36"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627" w:type="dxa"/>
            <w:tcBorders>
              <w:top w:val="nil"/>
              <w:left w:val="nil"/>
              <w:bottom w:val="single" w:sz="4" w:space="0" w:color="auto"/>
              <w:right w:val="single" w:sz="4" w:space="0" w:color="auto"/>
            </w:tcBorders>
            <w:shd w:val="clear" w:color="auto" w:fill="auto"/>
          </w:tcPr>
          <w:p w14:paraId="359AE587" w14:textId="1CFE87D0" w:rsidR="00987079" w:rsidRPr="00CC4E0B" w:rsidRDefault="00987079" w:rsidP="00987079">
            <w:pPr>
              <w:jc w:val="center"/>
              <w:rPr>
                <w:rFonts w:ascii="Calibri" w:eastAsia="Times New Roman" w:hAnsi="Calibri" w:cs="Calibri"/>
                <w:color w:val="000000"/>
                <w:sz w:val="22"/>
                <w:szCs w:val="22"/>
                <w:lang w:eastAsia="en-US"/>
              </w:rPr>
            </w:pPr>
            <w:r w:rsidRPr="00CD328E">
              <w:rPr>
                <w:rFonts w:ascii="Courier New" w:hAnsi="Courier New" w:cs="Courier New"/>
                <w:b/>
                <w:bCs/>
                <w:color w:val="4F6228"/>
                <w:sz w:val="20"/>
                <w:szCs w:val="20"/>
              </w:rPr>
              <w:t>0x</w:t>
            </w:r>
            <w:r>
              <w:rPr>
                <w:rFonts w:ascii="Courier New" w:hAnsi="Courier New" w:cs="Courier New"/>
                <w:b/>
                <w:bCs/>
                <w:color w:val="4F6228"/>
                <w:sz w:val="20"/>
                <w:szCs w:val="20"/>
              </w:rPr>
              <w:t>7F</w:t>
            </w:r>
            <w:r w:rsidRPr="00CD328E">
              <w:rPr>
                <w:rFonts w:ascii="Courier New" w:hAnsi="Courier New" w:cs="Courier New"/>
                <w:b/>
                <w:bCs/>
                <w:color w:val="4F6228"/>
                <w:sz w:val="20"/>
                <w:szCs w:val="20"/>
              </w:rPr>
              <w:t>FFFFFF</w:t>
            </w:r>
          </w:p>
        </w:tc>
        <w:tc>
          <w:tcPr>
            <w:tcW w:w="1627" w:type="dxa"/>
            <w:tcBorders>
              <w:top w:val="nil"/>
              <w:left w:val="nil"/>
              <w:bottom w:val="single" w:sz="4" w:space="0" w:color="auto"/>
              <w:right w:val="single" w:sz="4" w:space="0" w:color="auto"/>
            </w:tcBorders>
            <w:shd w:val="clear" w:color="auto" w:fill="auto"/>
          </w:tcPr>
          <w:p w14:paraId="5C23EFA1" w14:textId="2EBB6722" w:rsidR="00987079" w:rsidRPr="00CC4E0B" w:rsidRDefault="00987079" w:rsidP="00987079">
            <w:pPr>
              <w:jc w:val="center"/>
              <w:rPr>
                <w:rFonts w:ascii="Calibri" w:eastAsia="Times New Roman" w:hAnsi="Calibri" w:cs="Calibri"/>
                <w:color w:val="000000"/>
                <w:sz w:val="22"/>
                <w:szCs w:val="22"/>
                <w:lang w:eastAsia="en-US"/>
              </w:rPr>
            </w:pPr>
            <w:r>
              <w:rPr>
                <w:lang w:eastAsia="de-DE"/>
              </w:rPr>
              <w:t>0x20FFFFFF</w:t>
            </w:r>
          </w:p>
        </w:tc>
      </w:tr>
      <w:tr w:rsidR="00987079" w:rsidRPr="00CC4E0B" w14:paraId="3194A743" w14:textId="77777777" w:rsidTr="008B41E4">
        <w:trPr>
          <w:trHeight w:val="20"/>
        </w:trPr>
        <w:tc>
          <w:tcPr>
            <w:tcW w:w="977" w:type="dxa"/>
            <w:vMerge/>
            <w:tcBorders>
              <w:left w:val="single" w:sz="8" w:space="0" w:color="auto"/>
              <w:right w:val="single" w:sz="4" w:space="0" w:color="auto"/>
            </w:tcBorders>
            <w:shd w:val="clear" w:color="auto" w:fill="auto"/>
          </w:tcPr>
          <w:p w14:paraId="259E5D91" w14:textId="77777777" w:rsidR="00987079" w:rsidRDefault="00987079" w:rsidP="00987079">
            <w:pPr>
              <w:jc w:val="right"/>
              <w:rPr>
                <w:rFonts w:ascii="Calibri" w:eastAsia="Times New Roman" w:hAnsi="Calibri" w:cs="Calibri"/>
                <w:color w:val="000000"/>
                <w:sz w:val="22"/>
                <w:szCs w:val="22"/>
                <w:lang w:eastAsia="en-US"/>
              </w:rPr>
            </w:pPr>
          </w:p>
        </w:tc>
        <w:tc>
          <w:tcPr>
            <w:tcW w:w="3473" w:type="dxa"/>
            <w:gridSpan w:val="2"/>
            <w:vMerge/>
            <w:tcBorders>
              <w:left w:val="nil"/>
              <w:right w:val="single" w:sz="4" w:space="0" w:color="auto"/>
            </w:tcBorders>
            <w:shd w:val="clear" w:color="auto" w:fill="auto"/>
          </w:tcPr>
          <w:p w14:paraId="47785CC4" w14:textId="77777777" w:rsidR="00987079" w:rsidRPr="00CC4E0B" w:rsidRDefault="00987079" w:rsidP="00987079">
            <w:pPr>
              <w:rPr>
                <w:rFonts w:ascii="Courier New" w:eastAsia="Times New Roman" w:hAnsi="Courier New" w:cs="Courier New"/>
                <w:b/>
                <w:bCs/>
                <w:color w:val="FF0000"/>
                <w:sz w:val="20"/>
                <w:szCs w:val="20"/>
                <w:lang w:eastAsia="en-US"/>
              </w:rPr>
            </w:pPr>
          </w:p>
        </w:tc>
        <w:tc>
          <w:tcPr>
            <w:tcW w:w="682" w:type="dxa"/>
            <w:vMerge/>
            <w:tcBorders>
              <w:left w:val="nil"/>
              <w:right w:val="single" w:sz="4" w:space="0" w:color="auto"/>
            </w:tcBorders>
            <w:shd w:val="clear" w:color="auto" w:fill="auto"/>
          </w:tcPr>
          <w:p w14:paraId="6F8BA3EA" w14:textId="77777777" w:rsidR="00987079" w:rsidRPr="00CC4E0B" w:rsidRDefault="00987079" w:rsidP="00987079">
            <w:pPr>
              <w:rPr>
                <w:rFonts w:ascii="Calibri" w:eastAsia="Times New Roman" w:hAnsi="Calibri" w:cs="Calibri"/>
                <w:color w:val="000000"/>
                <w:sz w:val="22"/>
                <w:szCs w:val="22"/>
                <w:lang w:eastAsia="en-US"/>
              </w:rPr>
            </w:pPr>
          </w:p>
        </w:tc>
        <w:tc>
          <w:tcPr>
            <w:tcW w:w="1329" w:type="dxa"/>
            <w:vMerge/>
            <w:tcBorders>
              <w:left w:val="nil"/>
              <w:right w:val="single" w:sz="4" w:space="0" w:color="auto"/>
            </w:tcBorders>
            <w:shd w:val="clear" w:color="auto" w:fill="auto"/>
          </w:tcPr>
          <w:p w14:paraId="5B1C4A9B" w14:textId="77777777" w:rsidR="00987079" w:rsidRPr="00CC4E0B" w:rsidRDefault="00987079" w:rsidP="00987079">
            <w:pPr>
              <w:rPr>
                <w:rFonts w:ascii="Calibri" w:eastAsia="Times New Roman" w:hAnsi="Calibri" w:cs="Calibri"/>
                <w:color w:val="000000"/>
                <w:sz w:val="22"/>
                <w:szCs w:val="22"/>
                <w:lang w:eastAsia="en-US"/>
              </w:rPr>
            </w:pPr>
          </w:p>
        </w:tc>
        <w:tc>
          <w:tcPr>
            <w:tcW w:w="537" w:type="dxa"/>
            <w:vMerge/>
            <w:tcBorders>
              <w:left w:val="nil"/>
              <w:right w:val="single" w:sz="4" w:space="0" w:color="auto"/>
            </w:tcBorders>
            <w:shd w:val="clear" w:color="auto" w:fill="auto"/>
          </w:tcPr>
          <w:p w14:paraId="67670D39"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522" w:type="dxa"/>
            <w:vMerge/>
            <w:tcBorders>
              <w:left w:val="nil"/>
              <w:right w:val="single" w:sz="4" w:space="0" w:color="auto"/>
            </w:tcBorders>
            <w:shd w:val="clear" w:color="auto" w:fill="auto"/>
          </w:tcPr>
          <w:p w14:paraId="777339A4"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848" w:type="dxa"/>
            <w:vMerge/>
            <w:tcBorders>
              <w:left w:val="nil"/>
              <w:right w:val="single" w:sz="4" w:space="0" w:color="auto"/>
            </w:tcBorders>
            <w:shd w:val="clear" w:color="auto" w:fill="auto"/>
          </w:tcPr>
          <w:p w14:paraId="1A774509" w14:textId="77777777" w:rsidR="00987079" w:rsidRPr="00CC4E0B" w:rsidRDefault="00987079" w:rsidP="00987079">
            <w:pPr>
              <w:rPr>
                <w:rFonts w:ascii="Arial" w:eastAsia="Times New Roman" w:hAnsi="Arial" w:cs="Arial"/>
                <w:sz w:val="18"/>
                <w:szCs w:val="18"/>
                <w:lang w:eastAsia="en-US"/>
              </w:rPr>
            </w:pPr>
          </w:p>
        </w:tc>
        <w:tc>
          <w:tcPr>
            <w:tcW w:w="1085" w:type="dxa"/>
            <w:vMerge/>
            <w:tcBorders>
              <w:left w:val="nil"/>
              <w:right w:val="single" w:sz="4" w:space="0" w:color="auto"/>
            </w:tcBorders>
            <w:shd w:val="clear" w:color="auto" w:fill="auto"/>
          </w:tcPr>
          <w:p w14:paraId="6CA038DE"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627" w:type="dxa"/>
            <w:tcBorders>
              <w:top w:val="nil"/>
              <w:left w:val="nil"/>
              <w:bottom w:val="single" w:sz="4" w:space="0" w:color="auto"/>
              <w:right w:val="single" w:sz="4" w:space="0" w:color="auto"/>
            </w:tcBorders>
            <w:shd w:val="clear" w:color="auto" w:fill="auto"/>
          </w:tcPr>
          <w:p w14:paraId="34B68186" w14:textId="6BACF4AD" w:rsidR="00987079" w:rsidRPr="00CC4E0B" w:rsidRDefault="00987079" w:rsidP="00987079">
            <w:pPr>
              <w:jc w:val="center"/>
              <w:rPr>
                <w:rFonts w:ascii="Calibri" w:eastAsia="Times New Roman" w:hAnsi="Calibri" w:cs="Calibri"/>
                <w:color w:val="000000"/>
                <w:sz w:val="22"/>
                <w:szCs w:val="22"/>
                <w:lang w:eastAsia="en-US"/>
              </w:rPr>
            </w:pPr>
            <w:r w:rsidRPr="00CD328E">
              <w:rPr>
                <w:rFonts w:ascii="Courier New" w:hAnsi="Courier New" w:cs="Courier New"/>
                <w:b/>
                <w:bCs/>
                <w:color w:val="4F6228"/>
                <w:sz w:val="20"/>
                <w:szCs w:val="20"/>
              </w:rPr>
              <w:t>0x</w:t>
            </w:r>
            <w:r>
              <w:rPr>
                <w:rFonts w:ascii="Courier New" w:hAnsi="Courier New" w:cs="Courier New"/>
                <w:b/>
                <w:bCs/>
                <w:color w:val="4F6228"/>
                <w:sz w:val="20"/>
                <w:szCs w:val="20"/>
              </w:rPr>
              <w:t>0</w:t>
            </w:r>
          </w:p>
        </w:tc>
        <w:tc>
          <w:tcPr>
            <w:tcW w:w="1627" w:type="dxa"/>
            <w:tcBorders>
              <w:top w:val="nil"/>
              <w:left w:val="nil"/>
              <w:bottom w:val="single" w:sz="4" w:space="0" w:color="auto"/>
              <w:right w:val="single" w:sz="4" w:space="0" w:color="auto"/>
            </w:tcBorders>
            <w:shd w:val="clear" w:color="auto" w:fill="auto"/>
          </w:tcPr>
          <w:p w14:paraId="59B28B3E" w14:textId="667041C4" w:rsidR="00987079" w:rsidRPr="00CC4E0B" w:rsidRDefault="00987079" w:rsidP="00987079">
            <w:pPr>
              <w:jc w:val="center"/>
              <w:rPr>
                <w:rFonts w:ascii="Calibri" w:eastAsia="Times New Roman" w:hAnsi="Calibri" w:cs="Calibri"/>
                <w:color w:val="000000"/>
                <w:sz w:val="22"/>
                <w:szCs w:val="22"/>
                <w:lang w:eastAsia="en-US"/>
              </w:rPr>
            </w:pPr>
            <w:r>
              <w:rPr>
                <w:lang w:eastAsia="de-DE"/>
              </w:rPr>
              <w:t>0x0</w:t>
            </w:r>
          </w:p>
        </w:tc>
      </w:tr>
      <w:tr w:rsidR="00987079" w:rsidRPr="00CC4E0B" w14:paraId="3A51A74D" w14:textId="77777777" w:rsidTr="008B41E4">
        <w:trPr>
          <w:trHeight w:val="20"/>
        </w:trPr>
        <w:tc>
          <w:tcPr>
            <w:tcW w:w="977" w:type="dxa"/>
            <w:vMerge/>
            <w:tcBorders>
              <w:left w:val="single" w:sz="8" w:space="0" w:color="auto"/>
              <w:right w:val="single" w:sz="4" w:space="0" w:color="auto"/>
            </w:tcBorders>
            <w:shd w:val="clear" w:color="auto" w:fill="auto"/>
          </w:tcPr>
          <w:p w14:paraId="2EE171BC" w14:textId="77777777" w:rsidR="00987079" w:rsidRDefault="00987079" w:rsidP="00987079">
            <w:pPr>
              <w:jc w:val="right"/>
              <w:rPr>
                <w:rFonts w:ascii="Calibri" w:eastAsia="Times New Roman" w:hAnsi="Calibri" w:cs="Calibri"/>
                <w:color w:val="000000"/>
                <w:sz w:val="22"/>
                <w:szCs w:val="22"/>
                <w:lang w:eastAsia="en-US"/>
              </w:rPr>
            </w:pPr>
          </w:p>
        </w:tc>
        <w:tc>
          <w:tcPr>
            <w:tcW w:w="3473" w:type="dxa"/>
            <w:gridSpan w:val="2"/>
            <w:vMerge/>
            <w:tcBorders>
              <w:left w:val="nil"/>
              <w:right w:val="single" w:sz="4" w:space="0" w:color="auto"/>
            </w:tcBorders>
            <w:shd w:val="clear" w:color="auto" w:fill="auto"/>
          </w:tcPr>
          <w:p w14:paraId="19D4FC36" w14:textId="77777777" w:rsidR="00987079" w:rsidRPr="00CC4E0B" w:rsidRDefault="00987079" w:rsidP="00987079">
            <w:pPr>
              <w:rPr>
                <w:rFonts w:ascii="Courier New" w:eastAsia="Times New Roman" w:hAnsi="Courier New" w:cs="Courier New"/>
                <w:b/>
                <w:bCs/>
                <w:color w:val="FF0000"/>
                <w:sz w:val="20"/>
                <w:szCs w:val="20"/>
                <w:lang w:eastAsia="en-US"/>
              </w:rPr>
            </w:pPr>
          </w:p>
        </w:tc>
        <w:tc>
          <w:tcPr>
            <w:tcW w:w="682" w:type="dxa"/>
            <w:vMerge/>
            <w:tcBorders>
              <w:left w:val="nil"/>
              <w:right w:val="single" w:sz="4" w:space="0" w:color="auto"/>
            </w:tcBorders>
            <w:shd w:val="clear" w:color="auto" w:fill="auto"/>
          </w:tcPr>
          <w:p w14:paraId="1ADC5EF7" w14:textId="77777777" w:rsidR="00987079" w:rsidRPr="00CC4E0B" w:rsidRDefault="00987079" w:rsidP="00987079">
            <w:pPr>
              <w:rPr>
                <w:rFonts w:ascii="Calibri" w:eastAsia="Times New Roman" w:hAnsi="Calibri" w:cs="Calibri"/>
                <w:color w:val="000000"/>
                <w:sz w:val="22"/>
                <w:szCs w:val="22"/>
                <w:lang w:eastAsia="en-US"/>
              </w:rPr>
            </w:pPr>
          </w:p>
        </w:tc>
        <w:tc>
          <w:tcPr>
            <w:tcW w:w="1329" w:type="dxa"/>
            <w:vMerge/>
            <w:tcBorders>
              <w:left w:val="nil"/>
              <w:right w:val="single" w:sz="4" w:space="0" w:color="auto"/>
            </w:tcBorders>
            <w:shd w:val="clear" w:color="auto" w:fill="auto"/>
          </w:tcPr>
          <w:p w14:paraId="1333D7D0" w14:textId="77777777" w:rsidR="00987079" w:rsidRPr="00CC4E0B" w:rsidRDefault="00987079" w:rsidP="00987079">
            <w:pPr>
              <w:rPr>
                <w:rFonts w:ascii="Calibri" w:eastAsia="Times New Roman" w:hAnsi="Calibri" w:cs="Calibri"/>
                <w:color w:val="000000"/>
                <w:sz w:val="22"/>
                <w:szCs w:val="22"/>
                <w:lang w:eastAsia="en-US"/>
              </w:rPr>
            </w:pPr>
          </w:p>
        </w:tc>
        <w:tc>
          <w:tcPr>
            <w:tcW w:w="537" w:type="dxa"/>
            <w:vMerge/>
            <w:tcBorders>
              <w:left w:val="nil"/>
              <w:right w:val="single" w:sz="4" w:space="0" w:color="auto"/>
            </w:tcBorders>
            <w:shd w:val="clear" w:color="auto" w:fill="auto"/>
          </w:tcPr>
          <w:p w14:paraId="46EB153D"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522" w:type="dxa"/>
            <w:vMerge/>
            <w:tcBorders>
              <w:left w:val="nil"/>
              <w:right w:val="single" w:sz="4" w:space="0" w:color="auto"/>
            </w:tcBorders>
            <w:shd w:val="clear" w:color="auto" w:fill="auto"/>
          </w:tcPr>
          <w:p w14:paraId="439A945C"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848" w:type="dxa"/>
            <w:vMerge/>
            <w:tcBorders>
              <w:left w:val="nil"/>
              <w:right w:val="single" w:sz="4" w:space="0" w:color="auto"/>
            </w:tcBorders>
            <w:shd w:val="clear" w:color="auto" w:fill="auto"/>
          </w:tcPr>
          <w:p w14:paraId="1C3A670A" w14:textId="77777777" w:rsidR="00987079" w:rsidRPr="00CC4E0B" w:rsidRDefault="00987079" w:rsidP="00987079">
            <w:pPr>
              <w:rPr>
                <w:rFonts w:ascii="Arial" w:eastAsia="Times New Roman" w:hAnsi="Arial" w:cs="Arial"/>
                <w:sz w:val="18"/>
                <w:szCs w:val="18"/>
                <w:lang w:eastAsia="en-US"/>
              </w:rPr>
            </w:pPr>
          </w:p>
        </w:tc>
        <w:tc>
          <w:tcPr>
            <w:tcW w:w="1085" w:type="dxa"/>
            <w:vMerge/>
            <w:tcBorders>
              <w:left w:val="nil"/>
              <w:right w:val="single" w:sz="4" w:space="0" w:color="auto"/>
            </w:tcBorders>
            <w:shd w:val="clear" w:color="auto" w:fill="auto"/>
          </w:tcPr>
          <w:p w14:paraId="078FA767"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627" w:type="dxa"/>
            <w:tcBorders>
              <w:top w:val="nil"/>
              <w:left w:val="nil"/>
              <w:bottom w:val="single" w:sz="4" w:space="0" w:color="auto"/>
              <w:right w:val="single" w:sz="4" w:space="0" w:color="auto"/>
            </w:tcBorders>
            <w:shd w:val="clear" w:color="auto" w:fill="auto"/>
          </w:tcPr>
          <w:p w14:paraId="6995A569" w14:textId="653380F0" w:rsidR="00987079" w:rsidRPr="00CC4E0B" w:rsidRDefault="00987079" w:rsidP="00987079">
            <w:pPr>
              <w:jc w:val="center"/>
              <w:rPr>
                <w:rFonts w:ascii="Calibri" w:eastAsia="Times New Roman" w:hAnsi="Calibri" w:cs="Calibri"/>
                <w:color w:val="000000"/>
                <w:sz w:val="22"/>
                <w:szCs w:val="22"/>
                <w:lang w:eastAsia="en-US"/>
              </w:rPr>
            </w:pPr>
            <w:r w:rsidRPr="00CD328E">
              <w:rPr>
                <w:rFonts w:ascii="Courier New" w:hAnsi="Courier New" w:cs="Courier New"/>
                <w:b/>
                <w:bCs/>
                <w:color w:val="4F6228"/>
                <w:sz w:val="20"/>
                <w:szCs w:val="20"/>
              </w:rPr>
              <w:t>0xFFFFFFFF</w:t>
            </w:r>
          </w:p>
        </w:tc>
        <w:tc>
          <w:tcPr>
            <w:tcW w:w="1627" w:type="dxa"/>
            <w:tcBorders>
              <w:top w:val="nil"/>
              <w:left w:val="nil"/>
              <w:bottom w:val="single" w:sz="4" w:space="0" w:color="auto"/>
              <w:right w:val="single" w:sz="4" w:space="0" w:color="auto"/>
            </w:tcBorders>
            <w:shd w:val="clear" w:color="auto" w:fill="auto"/>
          </w:tcPr>
          <w:p w14:paraId="2D15D9CF" w14:textId="7B97E1CD" w:rsidR="00987079" w:rsidRPr="00CC4E0B" w:rsidRDefault="00987079" w:rsidP="00987079">
            <w:pPr>
              <w:jc w:val="center"/>
              <w:rPr>
                <w:rFonts w:ascii="Calibri" w:eastAsia="Times New Roman" w:hAnsi="Calibri" w:cs="Calibri"/>
                <w:color w:val="000000"/>
                <w:sz w:val="22"/>
                <w:szCs w:val="22"/>
                <w:lang w:eastAsia="en-US"/>
              </w:rPr>
            </w:pPr>
            <w:r>
              <w:rPr>
                <w:lang w:eastAsia="de-DE"/>
              </w:rPr>
              <w:t>0x7FFFFFFF</w:t>
            </w:r>
          </w:p>
        </w:tc>
      </w:tr>
      <w:tr w:rsidR="00987079" w:rsidRPr="00CC4E0B" w14:paraId="2248C8CD" w14:textId="77777777" w:rsidTr="008B41E4">
        <w:trPr>
          <w:trHeight w:val="20"/>
        </w:trPr>
        <w:tc>
          <w:tcPr>
            <w:tcW w:w="977" w:type="dxa"/>
            <w:vMerge/>
            <w:tcBorders>
              <w:left w:val="single" w:sz="8" w:space="0" w:color="auto"/>
              <w:right w:val="single" w:sz="4" w:space="0" w:color="auto"/>
            </w:tcBorders>
            <w:shd w:val="clear" w:color="auto" w:fill="auto"/>
          </w:tcPr>
          <w:p w14:paraId="698C0B4A" w14:textId="77777777" w:rsidR="00987079" w:rsidRDefault="00987079" w:rsidP="00987079">
            <w:pPr>
              <w:jc w:val="right"/>
              <w:rPr>
                <w:rFonts w:ascii="Calibri" w:eastAsia="Times New Roman" w:hAnsi="Calibri" w:cs="Calibri"/>
                <w:color w:val="000000"/>
                <w:sz w:val="22"/>
                <w:szCs w:val="22"/>
                <w:lang w:eastAsia="en-US"/>
              </w:rPr>
            </w:pPr>
          </w:p>
        </w:tc>
        <w:tc>
          <w:tcPr>
            <w:tcW w:w="3473" w:type="dxa"/>
            <w:gridSpan w:val="2"/>
            <w:vMerge/>
            <w:tcBorders>
              <w:left w:val="nil"/>
              <w:right w:val="single" w:sz="4" w:space="0" w:color="auto"/>
            </w:tcBorders>
            <w:shd w:val="clear" w:color="auto" w:fill="auto"/>
          </w:tcPr>
          <w:p w14:paraId="3C99F950" w14:textId="77777777" w:rsidR="00987079" w:rsidRPr="00CC4E0B" w:rsidRDefault="00987079" w:rsidP="00987079">
            <w:pPr>
              <w:rPr>
                <w:rFonts w:ascii="Courier New" w:eastAsia="Times New Roman" w:hAnsi="Courier New" w:cs="Courier New"/>
                <w:b/>
                <w:bCs/>
                <w:color w:val="FF0000"/>
                <w:sz w:val="20"/>
                <w:szCs w:val="20"/>
                <w:lang w:eastAsia="en-US"/>
              </w:rPr>
            </w:pPr>
          </w:p>
        </w:tc>
        <w:tc>
          <w:tcPr>
            <w:tcW w:w="682" w:type="dxa"/>
            <w:vMerge/>
            <w:tcBorders>
              <w:left w:val="nil"/>
              <w:right w:val="single" w:sz="4" w:space="0" w:color="auto"/>
            </w:tcBorders>
            <w:shd w:val="clear" w:color="auto" w:fill="auto"/>
          </w:tcPr>
          <w:p w14:paraId="79FE4D52" w14:textId="77777777" w:rsidR="00987079" w:rsidRPr="00CC4E0B" w:rsidRDefault="00987079" w:rsidP="00987079">
            <w:pPr>
              <w:rPr>
                <w:rFonts w:ascii="Calibri" w:eastAsia="Times New Roman" w:hAnsi="Calibri" w:cs="Calibri"/>
                <w:color w:val="000000"/>
                <w:sz w:val="22"/>
                <w:szCs w:val="22"/>
                <w:lang w:eastAsia="en-US"/>
              </w:rPr>
            </w:pPr>
          </w:p>
        </w:tc>
        <w:tc>
          <w:tcPr>
            <w:tcW w:w="1329" w:type="dxa"/>
            <w:vMerge/>
            <w:tcBorders>
              <w:left w:val="nil"/>
              <w:right w:val="single" w:sz="4" w:space="0" w:color="auto"/>
            </w:tcBorders>
            <w:shd w:val="clear" w:color="auto" w:fill="auto"/>
          </w:tcPr>
          <w:p w14:paraId="2BE94C22" w14:textId="77777777" w:rsidR="00987079" w:rsidRPr="00CC4E0B" w:rsidRDefault="00987079" w:rsidP="00987079">
            <w:pPr>
              <w:rPr>
                <w:rFonts w:ascii="Calibri" w:eastAsia="Times New Roman" w:hAnsi="Calibri" w:cs="Calibri"/>
                <w:color w:val="000000"/>
                <w:sz w:val="22"/>
                <w:szCs w:val="22"/>
                <w:lang w:eastAsia="en-US"/>
              </w:rPr>
            </w:pPr>
          </w:p>
        </w:tc>
        <w:tc>
          <w:tcPr>
            <w:tcW w:w="537" w:type="dxa"/>
            <w:vMerge/>
            <w:tcBorders>
              <w:left w:val="nil"/>
              <w:right w:val="single" w:sz="4" w:space="0" w:color="auto"/>
            </w:tcBorders>
            <w:shd w:val="clear" w:color="auto" w:fill="auto"/>
          </w:tcPr>
          <w:p w14:paraId="301A8C3E"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522" w:type="dxa"/>
            <w:vMerge/>
            <w:tcBorders>
              <w:left w:val="nil"/>
              <w:right w:val="single" w:sz="4" w:space="0" w:color="auto"/>
            </w:tcBorders>
            <w:shd w:val="clear" w:color="auto" w:fill="auto"/>
          </w:tcPr>
          <w:p w14:paraId="058302D7"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848" w:type="dxa"/>
            <w:vMerge/>
            <w:tcBorders>
              <w:left w:val="nil"/>
              <w:right w:val="single" w:sz="4" w:space="0" w:color="auto"/>
            </w:tcBorders>
            <w:shd w:val="clear" w:color="auto" w:fill="auto"/>
          </w:tcPr>
          <w:p w14:paraId="0E109D31" w14:textId="77777777" w:rsidR="00987079" w:rsidRPr="00CC4E0B" w:rsidRDefault="00987079" w:rsidP="00987079">
            <w:pPr>
              <w:rPr>
                <w:rFonts w:ascii="Arial" w:eastAsia="Times New Roman" w:hAnsi="Arial" w:cs="Arial"/>
                <w:sz w:val="18"/>
                <w:szCs w:val="18"/>
                <w:lang w:eastAsia="en-US"/>
              </w:rPr>
            </w:pPr>
          </w:p>
        </w:tc>
        <w:tc>
          <w:tcPr>
            <w:tcW w:w="1085" w:type="dxa"/>
            <w:vMerge/>
            <w:tcBorders>
              <w:left w:val="nil"/>
              <w:right w:val="single" w:sz="4" w:space="0" w:color="auto"/>
            </w:tcBorders>
            <w:shd w:val="clear" w:color="auto" w:fill="auto"/>
          </w:tcPr>
          <w:p w14:paraId="2E6B2549"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627" w:type="dxa"/>
            <w:tcBorders>
              <w:top w:val="nil"/>
              <w:left w:val="nil"/>
              <w:bottom w:val="single" w:sz="4" w:space="0" w:color="auto"/>
              <w:right w:val="single" w:sz="4" w:space="0" w:color="auto"/>
            </w:tcBorders>
            <w:shd w:val="clear" w:color="auto" w:fill="auto"/>
          </w:tcPr>
          <w:p w14:paraId="4ED9270B" w14:textId="03E66D34" w:rsidR="00987079" w:rsidRPr="00CC4E0B" w:rsidRDefault="00987079" w:rsidP="00987079">
            <w:pPr>
              <w:jc w:val="center"/>
              <w:rPr>
                <w:rFonts w:ascii="Calibri" w:eastAsia="Times New Roman" w:hAnsi="Calibri" w:cs="Calibri"/>
                <w:color w:val="000000"/>
                <w:sz w:val="22"/>
                <w:szCs w:val="22"/>
                <w:lang w:eastAsia="en-US"/>
              </w:rPr>
            </w:pPr>
            <w:r w:rsidRPr="00CD328E">
              <w:rPr>
                <w:rFonts w:ascii="Courier New" w:hAnsi="Courier New" w:cs="Courier New"/>
                <w:b/>
                <w:bCs/>
                <w:color w:val="4F6228"/>
                <w:sz w:val="20"/>
                <w:szCs w:val="20"/>
              </w:rPr>
              <w:t>0xFFFFFFFF</w:t>
            </w:r>
          </w:p>
        </w:tc>
        <w:tc>
          <w:tcPr>
            <w:tcW w:w="1627" w:type="dxa"/>
            <w:tcBorders>
              <w:top w:val="nil"/>
              <w:left w:val="nil"/>
              <w:bottom w:val="single" w:sz="4" w:space="0" w:color="auto"/>
              <w:right w:val="single" w:sz="4" w:space="0" w:color="auto"/>
            </w:tcBorders>
            <w:shd w:val="clear" w:color="auto" w:fill="auto"/>
          </w:tcPr>
          <w:p w14:paraId="5F823C1B" w14:textId="0CBE815E" w:rsidR="00987079" w:rsidRPr="00CC4E0B" w:rsidRDefault="00987079" w:rsidP="00987079">
            <w:pPr>
              <w:jc w:val="center"/>
              <w:rPr>
                <w:rFonts w:ascii="Calibri" w:eastAsia="Times New Roman" w:hAnsi="Calibri" w:cs="Calibri"/>
                <w:color w:val="000000"/>
                <w:sz w:val="22"/>
                <w:szCs w:val="22"/>
                <w:lang w:eastAsia="en-US"/>
              </w:rPr>
            </w:pPr>
            <w:r>
              <w:rPr>
                <w:lang w:eastAsia="de-DE"/>
              </w:rPr>
              <w:t>0x180BFE00</w:t>
            </w:r>
          </w:p>
        </w:tc>
      </w:tr>
      <w:tr w:rsidR="00987079" w:rsidRPr="00CC4E0B" w14:paraId="69400030" w14:textId="77777777" w:rsidTr="008B41E4">
        <w:trPr>
          <w:trHeight w:val="20"/>
        </w:trPr>
        <w:tc>
          <w:tcPr>
            <w:tcW w:w="977" w:type="dxa"/>
            <w:vMerge/>
            <w:tcBorders>
              <w:left w:val="single" w:sz="8" w:space="0" w:color="auto"/>
              <w:right w:val="single" w:sz="4" w:space="0" w:color="auto"/>
            </w:tcBorders>
            <w:shd w:val="clear" w:color="auto" w:fill="auto"/>
          </w:tcPr>
          <w:p w14:paraId="5D4C3703" w14:textId="77777777" w:rsidR="00987079" w:rsidRDefault="00987079" w:rsidP="00987079">
            <w:pPr>
              <w:jc w:val="right"/>
              <w:rPr>
                <w:rFonts w:ascii="Calibri" w:eastAsia="Times New Roman" w:hAnsi="Calibri" w:cs="Calibri"/>
                <w:color w:val="000000"/>
                <w:sz w:val="22"/>
                <w:szCs w:val="22"/>
                <w:lang w:eastAsia="en-US"/>
              </w:rPr>
            </w:pPr>
          </w:p>
        </w:tc>
        <w:tc>
          <w:tcPr>
            <w:tcW w:w="3473" w:type="dxa"/>
            <w:gridSpan w:val="2"/>
            <w:vMerge/>
            <w:tcBorders>
              <w:left w:val="nil"/>
              <w:right w:val="single" w:sz="4" w:space="0" w:color="auto"/>
            </w:tcBorders>
            <w:shd w:val="clear" w:color="auto" w:fill="auto"/>
          </w:tcPr>
          <w:p w14:paraId="4FE7666D" w14:textId="77777777" w:rsidR="00987079" w:rsidRPr="00CC4E0B" w:rsidRDefault="00987079" w:rsidP="00987079">
            <w:pPr>
              <w:rPr>
                <w:rFonts w:ascii="Courier New" w:eastAsia="Times New Roman" w:hAnsi="Courier New" w:cs="Courier New"/>
                <w:b/>
                <w:bCs/>
                <w:color w:val="FF0000"/>
                <w:sz w:val="20"/>
                <w:szCs w:val="20"/>
                <w:lang w:eastAsia="en-US"/>
              </w:rPr>
            </w:pPr>
          </w:p>
        </w:tc>
        <w:tc>
          <w:tcPr>
            <w:tcW w:w="682" w:type="dxa"/>
            <w:vMerge/>
            <w:tcBorders>
              <w:left w:val="nil"/>
              <w:right w:val="single" w:sz="4" w:space="0" w:color="auto"/>
            </w:tcBorders>
            <w:shd w:val="clear" w:color="auto" w:fill="auto"/>
          </w:tcPr>
          <w:p w14:paraId="7B51327E" w14:textId="77777777" w:rsidR="00987079" w:rsidRPr="00CC4E0B" w:rsidRDefault="00987079" w:rsidP="00987079">
            <w:pPr>
              <w:rPr>
                <w:rFonts w:ascii="Calibri" w:eastAsia="Times New Roman" w:hAnsi="Calibri" w:cs="Calibri"/>
                <w:color w:val="000000"/>
                <w:sz w:val="22"/>
                <w:szCs w:val="22"/>
                <w:lang w:eastAsia="en-US"/>
              </w:rPr>
            </w:pPr>
          </w:p>
        </w:tc>
        <w:tc>
          <w:tcPr>
            <w:tcW w:w="1329" w:type="dxa"/>
            <w:vMerge/>
            <w:tcBorders>
              <w:left w:val="nil"/>
              <w:right w:val="single" w:sz="4" w:space="0" w:color="auto"/>
            </w:tcBorders>
            <w:shd w:val="clear" w:color="auto" w:fill="auto"/>
          </w:tcPr>
          <w:p w14:paraId="750B163D" w14:textId="77777777" w:rsidR="00987079" w:rsidRPr="00CC4E0B" w:rsidRDefault="00987079" w:rsidP="00987079">
            <w:pPr>
              <w:rPr>
                <w:rFonts w:ascii="Calibri" w:eastAsia="Times New Roman" w:hAnsi="Calibri" w:cs="Calibri"/>
                <w:color w:val="000000"/>
                <w:sz w:val="22"/>
                <w:szCs w:val="22"/>
                <w:lang w:eastAsia="en-US"/>
              </w:rPr>
            </w:pPr>
          </w:p>
        </w:tc>
        <w:tc>
          <w:tcPr>
            <w:tcW w:w="537" w:type="dxa"/>
            <w:vMerge/>
            <w:tcBorders>
              <w:left w:val="nil"/>
              <w:right w:val="single" w:sz="4" w:space="0" w:color="auto"/>
            </w:tcBorders>
            <w:shd w:val="clear" w:color="auto" w:fill="auto"/>
          </w:tcPr>
          <w:p w14:paraId="456115C6"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522" w:type="dxa"/>
            <w:vMerge/>
            <w:tcBorders>
              <w:left w:val="nil"/>
              <w:right w:val="single" w:sz="4" w:space="0" w:color="auto"/>
            </w:tcBorders>
            <w:shd w:val="clear" w:color="auto" w:fill="auto"/>
          </w:tcPr>
          <w:p w14:paraId="388D3142"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848" w:type="dxa"/>
            <w:vMerge/>
            <w:tcBorders>
              <w:left w:val="nil"/>
              <w:right w:val="single" w:sz="4" w:space="0" w:color="auto"/>
            </w:tcBorders>
            <w:shd w:val="clear" w:color="auto" w:fill="auto"/>
          </w:tcPr>
          <w:p w14:paraId="1BA79323" w14:textId="77777777" w:rsidR="00987079" w:rsidRPr="00CC4E0B" w:rsidRDefault="00987079" w:rsidP="00987079">
            <w:pPr>
              <w:rPr>
                <w:rFonts w:ascii="Arial" w:eastAsia="Times New Roman" w:hAnsi="Arial" w:cs="Arial"/>
                <w:sz w:val="18"/>
                <w:szCs w:val="18"/>
                <w:lang w:eastAsia="en-US"/>
              </w:rPr>
            </w:pPr>
          </w:p>
        </w:tc>
        <w:tc>
          <w:tcPr>
            <w:tcW w:w="1085" w:type="dxa"/>
            <w:vMerge/>
            <w:tcBorders>
              <w:left w:val="nil"/>
              <w:right w:val="single" w:sz="4" w:space="0" w:color="auto"/>
            </w:tcBorders>
            <w:shd w:val="clear" w:color="auto" w:fill="auto"/>
          </w:tcPr>
          <w:p w14:paraId="06C4573F"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627" w:type="dxa"/>
            <w:tcBorders>
              <w:top w:val="nil"/>
              <w:left w:val="nil"/>
              <w:bottom w:val="single" w:sz="4" w:space="0" w:color="auto"/>
              <w:right w:val="single" w:sz="4" w:space="0" w:color="auto"/>
            </w:tcBorders>
            <w:shd w:val="clear" w:color="auto" w:fill="auto"/>
          </w:tcPr>
          <w:p w14:paraId="4AF128E9" w14:textId="39F81A97" w:rsidR="00987079" w:rsidRPr="00CC4E0B" w:rsidRDefault="00987079" w:rsidP="00987079">
            <w:pPr>
              <w:jc w:val="center"/>
              <w:rPr>
                <w:rFonts w:ascii="Calibri" w:eastAsia="Times New Roman" w:hAnsi="Calibri" w:cs="Calibri"/>
                <w:color w:val="000000"/>
                <w:sz w:val="22"/>
                <w:szCs w:val="22"/>
                <w:lang w:eastAsia="en-US"/>
              </w:rPr>
            </w:pPr>
            <w:r w:rsidRPr="00CD328E">
              <w:rPr>
                <w:rFonts w:ascii="Courier New" w:hAnsi="Courier New" w:cs="Courier New"/>
                <w:b/>
                <w:bCs/>
                <w:color w:val="4F6228"/>
                <w:sz w:val="20"/>
                <w:szCs w:val="20"/>
              </w:rPr>
              <w:t>0x</w:t>
            </w:r>
            <w:r>
              <w:rPr>
                <w:rFonts w:ascii="Courier New" w:hAnsi="Courier New" w:cs="Courier New"/>
                <w:b/>
                <w:bCs/>
                <w:color w:val="4F6228"/>
                <w:sz w:val="20"/>
                <w:szCs w:val="20"/>
              </w:rPr>
              <w:t>FF</w:t>
            </w:r>
            <w:r w:rsidRPr="00CD328E">
              <w:rPr>
                <w:rFonts w:ascii="Courier New" w:hAnsi="Courier New" w:cs="Courier New"/>
                <w:b/>
                <w:bCs/>
                <w:color w:val="4F6228"/>
                <w:sz w:val="20"/>
                <w:szCs w:val="20"/>
              </w:rPr>
              <w:t>FFFFFF</w:t>
            </w:r>
          </w:p>
        </w:tc>
        <w:tc>
          <w:tcPr>
            <w:tcW w:w="1627" w:type="dxa"/>
            <w:tcBorders>
              <w:top w:val="nil"/>
              <w:left w:val="nil"/>
              <w:bottom w:val="single" w:sz="4" w:space="0" w:color="auto"/>
              <w:right w:val="single" w:sz="4" w:space="0" w:color="auto"/>
            </w:tcBorders>
            <w:shd w:val="clear" w:color="auto" w:fill="auto"/>
          </w:tcPr>
          <w:p w14:paraId="3553C1D6" w14:textId="0375AB6C" w:rsidR="00987079" w:rsidRPr="00CC4E0B" w:rsidRDefault="00987079" w:rsidP="00987079">
            <w:pPr>
              <w:jc w:val="center"/>
              <w:rPr>
                <w:rFonts w:ascii="Calibri" w:eastAsia="Times New Roman" w:hAnsi="Calibri" w:cs="Calibri"/>
                <w:color w:val="000000"/>
                <w:sz w:val="22"/>
                <w:szCs w:val="22"/>
                <w:lang w:eastAsia="en-US"/>
              </w:rPr>
            </w:pPr>
            <w:r>
              <w:rPr>
                <w:lang w:eastAsia="de-DE"/>
              </w:rPr>
              <w:t>0x180BFE00</w:t>
            </w:r>
          </w:p>
        </w:tc>
      </w:tr>
      <w:tr w:rsidR="00987079" w:rsidRPr="00CC4E0B" w14:paraId="450D4E43" w14:textId="77777777" w:rsidTr="008B41E4">
        <w:trPr>
          <w:trHeight w:val="20"/>
        </w:trPr>
        <w:tc>
          <w:tcPr>
            <w:tcW w:w="977" w:type="dxa"/>
            <w:vMerge/>
            <w:tcBorders>
              <w:left w:val="single" w:sz="8" w:space="0" w:color="auto"/>
              <w:right w:val="single" w:sz="4" w:space="0" w:color="auto"/>
            </w:tcBorders>
            <w:shd w:val="clear" w:color="auto" w:fill="auto"/>
          </w:tcPr>
          <w:p w14:paraId="57541C49" w14:textId="77777777" w:rsidR="00987079" w:rsidRDefault="00987079" w:rsidP="00987079">
            <w:pPr>
              <w:jc w:val="right"/>
              <w:rPr>
                <w:rFonts w:ascii="Calibri" w:eastAsia="Times New Roman" w:hAnsi="Calibri" w:cs="Calibri"/>
                <w:color w:val="000000"/>
                <w:sz w:val="22"/>
                <w:szCs w:val="22"/>
                <w:lang w:eastAsia="en-US"/>
              </w:rPr>
            </w:pPr>
          </w:p>
        </w:tc>
        <w:tc>
          <w:tcPr>
            <w:tcW w:w="3473" w:type="dxa"/>
            <w:gridSpan w:val="2"/>
            <w:vMerge/>
            <w:tcBorders>
              <w:left w:val="nil"/>
              <w:right w:val="single" w:sz="4" w:space="0" w:color="auto"/>
            </w:tcBorders>
            <w:shd w:val="clear" w:color="auto" w:fill="auto"/>
          </w:tcPr>
          <w:p w14:paraId="50CDF71B" w14:textId="77777777" w:rsidR="00987079" w:rsidRPr="00CC4E0B" w:rsidRDefault="00987079" w:rsidP="00987079">
            <w:pPr>
              <w:rPr>
                <w:rFonts w:ascii="Courier New" w:eastAsia="Times New Roman" w:hAnsi="Courier New" w:cs="Courier New"/>
                <w:b/>
                <w:bCs/>
                <w:color w:val="FF0000"/>
                <w:sz w:val="20"/>
                <w:szCs w:val="20"/>
                <w:lang w:eastAsia="en-US"/>
              </w:rPr>
            </w:pPr>
          </w:p>
        </w:tc>
        <w:tc>
          <w:tcPr>
            <w:tcW w:w="682" w:type="dxa"/>
            <w:vMerge/>
            <w:tcBorders>
              <w:left w:val="nil"/>
              <w:right w:val="single" w:sz="4" w:space="0" w:color="auto"/>
            </w:tcBorders>
            <w:shd w:val="clear" w:color="auto" w:fill="auto"/>
          </w:tcPr>
          <w:p w14:paraId="088DB7CE" w14:textId="77777777" w:rsidR="00987079" w:rsidRPr="00CC4E0B" w:rsidRDefault="00987079" w:rsidP="00987079">
            <w:pPr>
              <w:rPr>
                <w:rFonts w:ascii="Calibri" w:eastAsia="Times New Roman" w:hAnsi="Calibri" w:cs="Calibri"/>
                <w:color w:val="000000"/>
                <w:sz w:val="22"/>
                <w:szCs w:val="22"/>
                <w:lang w:eastAsia="en-US"/>
              </w:rPr>
            </w:pPr>
          </w:p>
        </w:tc>
        <w:tc>
          <w:tcPr>
            <w:tcW w:w="1329" w:type="dxa"/>
            <w:vMerge/>
            <w:tcBorders>
              <w:left w:val="nil"/>
              <w:right w:val="single" w:sz="4" w:space="0" w:color="auto"/>
            </w:tcBorders>
            <w:shd w:val="clear" w:color="auto" w:fill="auto"/>
          </w:tcPr>
          <w:p w14:paraId="3FD10A04" w14:textId="77777777" w:rsidR="00987079" w:rsidRPr="00CC4E0B" w:rsidRDefault="00987079" w:rsidP="00987079">
            <w:pPr>
              <w:rPr>
                <w:rFonts w:ascii="Calibri" w:eastAsia="Times New Roman" w:hAnsi="Calibri" w:cs="Calibri"/>
                <w:color w:val="000000"/>
                <w:sz w:val="22"/>
                <w:szCs w:val="22"/>
                <w:lang w:eastAsia="en-US"/>
              </w:rPr>
            </w:pPr>
          </w:p>
        </w:tc>
        <w:tc>
          <w:tcPr>
            <w:tcW w:w="537" w:type="dxa"/>
            <w:vMerge/>
            <w:tcBorders>
              <w:left w:val="nil"/>
              <w:right w:val="single" w:sz="4" w:space="0" w:color="auto"/>
            </w:tcBorders>
            <w:shd w:val="clear" w:color="auto" w:fill="auto"/>
          </w:tcPr>
          <w:p w14:paraId="517A0D6D"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522" w:type="dxa"/>
            <w:vMerge/>
            <w:tcBorders>
              <w:left w:val="nil"/>
              <w:right w:val="single" w:sz="4" w:space="0" w:color="auto"/>
            </w:tcBorders>
            <w:shd w:val="clear" w:color="auto" w:fill="auto"/>
          </w:tcPr>
          <w:p w14:paraId="5261DD7F"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848" w:type="dxa"/>
            <w:vMerge/>
            <w:tcBorders>
              <w:left w:val="nil"/>
              <w:right w:val="single" w:sz="4" w:space="0" w:color="auto"/>
            </w:tcBorders>
            <w:shd w:val="clear" w:color="auto" w:fill="auto"/>
          </w:tcPr>
          <w:p w14:paraId="0F7B353F" w14:textId="77777777" w:rsidR="00987079" w:rsidRPr="00CC4E0B" w:rsidRDefault="00987079" w:rsidP="00987079">
            <w:pPr>
              <w:rPr>
                <w:rFonts w:ascii="Arial" w:eastAsia="Times New Roman" w:hAnsi="Arial" w:cs="Arial"/>
                <w:sz w:val="18"/>
                <w:szCs w:val="18"/>
                <w:lang w:eastAsia="en-US"/>
              </w:rPr>
            </w:pPr>
          </w:p>
        </w:tc>
        <w:tc>
          <w:tcPr>
            <w:tcW w:w="1085" w:type="dxa"/>
            <w:vMerge/>
            <w:tcBorders>
              <w:left w:val="nil"/>
              <w:right w:val="single" w:sz="4" w:space="0" w:color="auto"/>
            </w:tcBorders>
            <w:shd w:val="clear" w:color="auto" w:fill="auto"/>
          </w:tcPr>
          <w:p w14:paraId="04B658C7"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627" w:type="dxa"/>
            <w:tcBorders>
              <w:top w:val="nil"/>
              <w:left w:val="nil"/>
              <w:bottom w:val="single" w:sz="4" w:space="0" w:color="auto"/>
              <w:right w:val="single" w:sz="4" w:space="0" w:color="auto"/>
            </w:tcBorders>
            <w:shd w:val="clear" w:color="auto" w:fill="auto"/>
          </w:tcPr>
          <w:p w14:paraId="21636638" w14:textId="7E20DD41" w:rsidR="00987079" w:rsidRPr="00CC4E0B" w:rsidRDefault="00987079" w:rsidP="00987079">
            <w:pPr>
              <w:jc w:val="center"/>
              <w:rPr>
                <w:rFonts w:ascii="Calibri" w:eastAsia="Times New Roman" w:hAnsi="Calibri" w:cs="Calibri"/>
                <w:color w:val="000000"/>
                <w:sz w:val="22"/>
                <w:szCs w:val="22"/>
                <w:lang w:eastAsia="en-US"/>
              </w:rPr>
            </w:pPr>
            <w:r>
              <w:rPr>
                <w:rFonts w:ascii="Courier New" w:hAnsi="Courier New" w:cs="Courier New"/>
                <w:b/>
                <w:bCs/>
                <w:color w:val="4F6228"/>
                <w:sz w:val="20"/>
                <w:szCs w:val="20"/>
              </w:rPr>
              <w:t>0x7FFFFFFF</w:t>
            </w:r>
          </w:p>
        </w:tc>
        <w:tc>
          <w:tcPr>
            <w:tcW w:w="1627" w:type="dxa"/>
            <w:tcBorders>
              <w:top w:val="nil"/>
              <w:left w:val="nil"/>
              <w:bottom w:val="single" w:sz="4" w:space="0" w:color="auto"/>
              <w:right w:val="single" w:sz="4" w:space="0" w:color="auto"/>
            </w:tcBorders>
            <w:shd w:val="clear" w:color="auto" w:fill="auto"/>
          </w:tcPr>
          <w:p w14:paraId="6278882F" w14:textId="543E1185" w:rsidR="00987079" w:rsidRPr="00CC4E0B" w:rsidRDefault="00987079" w:rsidP="00987079">
            <w:pPr>
              <w:jc w:val="center"/>
              <w:rPr>
                <w:rFonts w:ascii="Calibri" w:eastAsia="Times New Roman" w:hAnsi="Calibri" w:cs="Calibri"/>
                <w:color w:val="000000"/>
                <w:sz w:val="22"/>
                <w:szCs w:val="22"/>
                <w:lang w:eastAsia="en-US"/>
              </w:rPr>
            </w:pPr>
            <w:r>
              <w:rPr>
                <w:lang w:eastAsia="de-DE"/>
              </w:rPr>
              <w:t>0x20FFFFFF</w:t>
            </w:r>
          </w:p>
        </w:tc>
      </w:tr>
      <w:tr w:rsidR="00987079" w:rsidRPr="00CC4E0B" w14:paraId="01A636EE" w14:textId="77777777" w:rsidTr="008B41E4">
        <w:trPr>
          <w:trHeight w:val="20"/>
        </w:trPr>
        <w:tc>
          <w:tcPr>
            <w:tcW w:w="977" w:type="dxa"/>
            <w:vMerge/>
            <w:tcBorders>
              <w:left w:val="single" w:sz="8" w:space="0" w:color="auto"/>
              <w:right w:val="single" w:sz="4" w:space="0" w:color="auto"/>
            </w:tcBorders>
            <w:shd w:val="clear" w:color="auto" w:fill="auto"/>
          </w:tcPr>
          <w:p w14:paraId="2A803C5A" w14:textId="77777777" w:rsidR="00987079" w:rsidRDefault="00987079" w:rsidP="00987079">
            <w:pPr>
              <w:jc w:val="right"/>
              <w:rPr>
                <w:rFonts w:ascii="Calibri" w:eastAsia="Times New Roman" w:hAnsi="Calibri" w:cs="Calibri"/>
                <w:color w:val="000000"/>
                <w:sz w:val="22"/>
                <w:szCs w:val="22"/>
                <w:lang w:eastAsia="en-US"/>
              </w:rPr>
            </w:pPr>
          </w:p>
        </w:tc>
        <w:tc>
          <w:tcPr>
            <w:tcW w:w="3473" w:type="dxa"/>
            <w:gridSpan w:val="2"/>
            <w:vMerge/>
            <w:tcBorders>
              <w:left w:val="nil"/>
              <w:right w:val="single" w:sz="4" w:space="0" w:color="auto"/>
            </w:tcBorders>
            <w:shd w:val="clear" w:color="auto" w:fill="auto"/>
          </w:tcPr>
          <w:p w14:paraId="149824A3" w14:textId="77777777" w:rsidR="00987079" w:rsidRPr="00CC4E0B" w:rsidRDefault="00987079" w:rsidP="00987079">
            <w:pPr>
              <w:rPr>
                <w:rFonts w:ascii="Courier New" w:eastAsia="Times New Roman" w:hAnsi="Courier New" w:cs="Courier New"/>
                <w:b/>
                <w:bCs/>
                <w:color w:val="FF0000"/>
                <w:sz w:val="20"/>
                <w:szCs w:val="20"/>
                <w:lang w:eastAsia="en-US"/>
              </w:rPr>
            </w:pPr>
          </w:p>
        </w:tc>
        <w:tc>
          <w:tcPr>
            <w:tcW w:w="682" w:type="dxa"/>
            <w:vMerge/>
            <w:tcBorders>
              <w:left w:val="nil"/>
              <w:right w:val="single" w:sz="4" w:space="0" w:color="auto"/>
            </w:tcBorders>
            <w:shd w:val="clear" w:color="auto" w:fill="auto"/>
          </w:tcPr>
          <w:p w14:paraId="2BC22FD2" w14:textId="77777777" w:rsidR="00987079" w:rsidRPr="00CC4E0B" w:rsidRDefault="00987079" w:rsidP="00987079">
            <w:pPr>
              <w:rPr>
                <w:rFonts w:ascii="Calibri" w:eastAsia="Times New Roman" w:hAnsi="Calibri" w:cs="Calibri"/>
                <w:color w:val="000000"/>
                <w:sz w:val="22"/>
                <w:szCs w:val="22"/>
                <w:lang w:eastAsia="en-US"/>
              </w:rPr>
            </w:pPr>
          </w:p>
        </w:tc>
        <w:tc>
          <w:tcPr>
            <w:tcW w:w="1329" w:type="dxa"/>
            <w:vMerge/>
            <w:tcBorders>
              <w:left w:val="nil"/>
              <w:right w:val="single" w:sz="4" w:space="0" w:color="auto"/>
            </w:tcBorders>
            <w:shd w:val="clear" w:color="auto" w:fill="auto"/>
          </w:tcPr>
          <w:p w14:paraId="53B16461" w14:textId="77777777" w:rsidR="00987079" w:rsidRPr="00CC4E0B" w:rsidRDefault="00987079" w:rsidP="00987079">
            <w:pPr>
              <w:rPr>
                <w:rFonts w:ascii="Calibri" w:eastAsia="Times New Roman" w:hAnsi="Calibri" w:cs="Calibri"/>
                <w:color w:val="000000"/>
                <w:sz w:val="22"/>
                <w:szCs w:val="22"/>
                <w:lang w:eastAsia="en-US"/>
              </w:rPr>
            </w:pPr>
          </w:p>
        </w:tc>
        <w:tc>
          <w:tcPr>
            <w:tcW w:w="537" w:type="dxa"/>
            <w:vMerge/>
            <w:tcBorders>
              <w:left w:val="nil"/>
              <w:right w:val="single" w:sz="4" w:space="0" w:color="auto"/>
            </w:tcBorders>
            <w:shd w:val="clear" w:color="auto" w:fill="auto"/>
          </w:tcPr>
          <w:p w14:paraId="5764B5F4"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522" w:type="dxa"/>
            <w:vMerge/>
            <w:tcBorders>
              <w:left w:val="nil"/>
              <w:right w:val="single" w:sz="4" w:space="0" w:color="auto"/>
            </w:tcBorders>
            <w:shd w:val="clear" w:color="auto" w:fill="auto"/>
          </w:tcPr>
          <w:p w14:paraId="4DA52DE0"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848" w:type="dxa"/>
            <w:vMerge/>
            <w:tcBorders>
              <w:left w:val="nil"/>
              <w:right w:val="single" w:sz="4" w:space="0" w:color="auto"/>
            </w:tcBorders>
            <w:shd w:val="clear" w:color="auto" w:fill="auto"/>
          </w:tcPr>
          <w:p w14:paraId="54DDDB37" w14:textId="77777777" w:rsidR="00987079" w:rsidRPr="00CC4E0B" w:rsidRDefault="00987079" w:rsidP="00987079">
            <w:pPr>
              <w:rPr>
                <w:rFonts w:ascii="Arial" w:eastAsia="Times New Roman" w:hAnsi="Arial" w:cs="Arial"/>
                <w:sz w:val="18"/>
                <w:szCs w:val="18"/>
                <w:lang w:eastAsia="en-US"/>
              </w:rPr>
            </w:pPr>
          </w:p>
        </w:tc>
        <w:tc>
          <w:tcPr>
            <w:tcW w:w="1085" w:type="dxa"/>
            <w:vMerge/>
            <w:tcBorders>
              <w:left w:val="nil"/>
              <w:right w:val="single" w:sz="4" w:space="0" w:color="auto"/>
            </w:tcBorders>
            <w:shd w:val="clear" w:color="auto" w:fill="auto"/>
          </w:tcPr>
          <w:p w14:paraId="5E2FBBF3"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627" w:type="dxa"/>
            <w:tcBorders>
              <w:top w:val="nil"/>
              <w:left w:val="nil"/>
              <w:bottom w:val="single" w:sz="4" w:space="0" w:color="auto"/>
              <w:right w:val="single" w:sz="4" w:space="0" w:color="auto"/>
            </w:tcBorders>
            <w:shd w:val="clear" w:color="auto" w:fill="auto"/>
          </w:tcPr>
          <w:p w14:paraId="3D7C6E73" w14:textId="4DD514FA" w:rsidR="00987079" w:rsidRPr="00CC4E0B" w:rsidRDefault="00987079" w:rsidP="00987079">
            <w:pPr>
              <w:jc w:val="center"/>
              <w:rPr>
                <w:rFonts w:ascii="Calibri" w:eastAsia="Times New Roman" w:hAnsi="Calibri" w:cs="Calibri"/>
                <w:color w:val="000000"/>
                <w:sz w:val="22"/>
                <w:szCs w:val="22"/>
                <w:lang w:eastAsia="en-US"/>
              </w:rPr>
            </w:pPr>
            <w:r>
              <w:rPr>
                <w:rFonts w:ascii="Courier New" w:hAnsi="Courier New" w:cs="Courier New"/>
                <w:b/>
                <w:bCs/>
                <w:color w:val="4F6228"/>
                <w:sz w:val="20"/>
                <w:szCs w:val="20"/>
              </w:rPr>
              <w:t>0x0</w:t>
            </w:r>
          </w:p>
        </w:tc>
        <w:tc>
          <w:tcPr>
            <w:tcW w:w="1627" w:type="dxa"/>
            <w:tcBorders>
              <w:top w:val="nil"/>
              <w:left w:val="nil"/>
              <w:bottom w:val="single" w:sz="4" w:space="0" w:color="auto"/>
              <w:right w:val="single" w:sz="4" w:space="0" w:color="auto"/>
            </w:tcBorders>
            <w:shd w:val="clear" w:color="auto" w:fill="auto"/>
          </w:tcPr>
          <w:p w14:paraId="684A337D" w14:textId="6C32F980" w:rsidR="00987079" w:rsidRPr="00CC4E0B" w:rsidRDefault="00987079" w:rsidP="00987079">
            <w:pPr>
              <w:jc w:val="center"/>
              <w:rPr>
                <w:rFonts w:ascii="Calibri" w:eastAsia="Times New Roman" w:hAnsi="Calibri" w:cs="Calibri"/>
                <w:color w:val="000000"/>
                <w:sz w:val="22"/>
                <w:szCs w:val="22"/>
                <w:lang w:eastAsia="en-US"/>
              </w:rPr>
            </w:pPr>
            <w:r>
              <w:rPr>
                <w:lang w:eastAsia="de-DE"/>
              </w:rPr>
              <w:t>0x0</w:t>
            </w:r>
          </w:p>
        </w:tc>
      </w:tr>
      <w:tr w:rsidR="00987079" w:rsidRPr="00CC4E0B" w14:paraId="17736089" w14:textId="77777777" w:rsidTr="008B41E4">
        <w:trPr>
          <w:trHeight w:val="20"/>
        </w:trPr>
        <w:tc>
          <w:tcPr>
            <w:tcW w:w="977" w:type="dxa"/>
            <w:vMerge/>
            <w:tcBorders>
              <w:left w:val="single" w:sz="8" w:space="0" w:color="auto"/>
              <w:right w:val="single" w:sz="4" w:space="0" w:color="auto"/>
            </w:tcBorders>
            <w:shd w:val="clear" w:color="auto" w:fill="auto"/>
          </w:tcPr>
          <w:p w14:paraId="6095E6E1" w14:textId="77777777" w:rsidR="00987079" w:rsidRDefault="00987079" w:rsidP="00987079">
            <w:pPr>
              <w:jc w:val="right"/>
              <w:rPr>
                <w:rFonts w:ascii="Calibri" w:eastAsia="Times New Roman" w:hAnsi="Calibri" w:cs="Calibri"/>
                <w:color w:val="000000"/>
                <w:sz w:val="22"/>
                <w:szCs w:val="22"/>
                <w:lang w:eastAsia="en-US"/>
              </w:rPr>
            </w:pPr>
          </w:p>
        </w:tc>
        <w:tc>
          <w:tcPr>
            <w:tcW w:w="3473" w:type="dxa"/>
            <w:gridSpan w:val="2"/>
            <w:vMerge/>
            <w:tcBorders>
              <w:left w:val="nil"/>
              <w:right w:val="single" w:sz="4" w:space="0" w:color="auto"/>
            </w:tcBorders>
            <w:shd w:val="clear" w:color="auto" w:fill="auto"/>
          </w:tcPr>
          <w:p w14:paraId="71C73C33" w14:textId="77777777" w:rsidR="00987079" w:rsidRPr="00CC4E0B" w:rsidRDefault="00987079" w:rsidP="00987079">
            <w:pPr>
              <w:rPr>
                <w:rFonts w:ascii="Courier New" w:eastAsia="Times New Roman" w:hAnsi="Courier New" w:cs="Courier New"/>
                <w:b/>
                <w:bCs/>
                <w:color w:val="FF0000"/>
                <w:sz w:val="20"/>
                <w:szCs w:val="20"/>
                <w:lang w:eastAsia="en-US"/>
              </w:rPr>
            </w:pPr>
          </w:p>
        </w:tc>
        <w:tc>
          <w:tcPr>
            <w:tcW w:w="682" w:type="dxa"/>
            <w:vMerge/>
            <w:tcBorders>
              <w:left w:val="nil"/>
              <w:right w:val="single" w:sz="4" w:space="0" w:color="auto"/>
            </w:tcBorders>
            <w:shd w:val="clear" w:color="auto" w:fill="auto"/>
          </w:tcPr>
          <w:p w14:paraId="035D5C81" w14:textId="77777777" w:rsidR="00987079" w:rsidRPr="00CC4E0B" w:rsidRDefault="00987079" w:rsidP="00987079">
            <w:pPr>
              <w:rPr>
                <w:rFonts w:ascii="Calibri" w:eastAsia="Times New Roman" w:hAnsi="Calibri" w:cs="Calibri"/>
                <w:color w:val="000000"/>
                <w:sz w:val="22"/>
                <w:szCs w:val="22"/>
                <w:lang w:eastAsia="en-US"/>
              </w:rPr>
            </w:pPr>
          </w:p>
        </w:tc>
        <w:tc>
          <w:tcPr>
            <w:tcW w:w="1329" w:type="dxa"/>
            <w:vMerge/>
            <w:tcBorders>
              <w:left w:val="nil"/>
              <w:right w:val="single" w:sz="4" w:space="0" w:color="auto"/>
            </w:tcBorders>
            <w:shd w:val="clear" w:color="auto" w:fill="auto"/>
          </w:tcPr>
          <w:p w14:paraId="2FB26A9A" w14:textId="77777777" w:rsidR="00987079" w:rsidRPr="00CC4E0B" w:rsidRDefault="00987079" w:rsidP="00987079">
            <w:pPr>
              <w:rPr>
                <w:rFonts w:ascii="Calibri" w:eastAsia="Times New Roman" w:hAnsi="Calibri" w:cs="Calibri"/>
                <w:color w:val="000000"/>
                <w:sz w:val="22"/>
                <w:szCs w:val="22"/>
                <w:lang w:eastAsia="en-US"/>
              </w:rPr>
            </w:pPr>
          </w:p>
        </w:tc>
        <w:tc>
          <w:tcPr>
            <w:tcW w:w="537" w:type="dxa"/>
            <w:vMerge/>
            <w:tcBorders>
              <w:left w:val="nil"/>
              <w:right w:val="single" w:sz="4" w:space="0" w:color="auto"/>
            </w:tcBorders>
            <w:shd w:val="clear" w:color="auto" w:fill="auto"/>
          </w:tcPr>
          <w:p w14:paraId="6AB05016"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522" w:type="dxa"/>
            <w:vMerge/>
            <w:tcBorders>
              <w:left w:val="nil"/>
              <w:right w:val="single" w:sz="4" w:space="0" w:color="auto"/>
            </w:tcBorders>
            <w:shd w:val="clear" w:color="auto" w:fill="auto"/>
          </w:tcPr>
          <w:p w14:paraId="08FD5A66"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848" w:type="dxa"/>
            <w:vMerge/>
            <w:tcBorders>
              <w:left w:val="nil"/>
              <w:right w:val="single" w:sz="4" w:space="0" w:color="auto"/>
            </w:tcBorders>
            <w:shd w:val="clear" w:color="auto" w:fill="auto"/>
          </w:tcPr>
          <w:p w14:paraId="7A81BEF0" w14:textId="77777777" w:rsidR="00987079" w:rsidRPr="00CC4E0B" w:rsidRDefault="00987079" w:rsidP="00987079">
            <w:pPr>
              <w:rPr>
                <w:rFonts w:ascii="Arial" w:eastAsia="Times New Roman" w:hAnsi="Arial" w:cs="Arial"/>
                <w:sz w:val="18"/>
                <w:szCs w:val="18"/>
                <w:lang w:eastAsia="en-US"/>
              </w:rPr>
            </w:pPr>
          </w:p>
        </w:tc>
        <w:tc>
          <w:tcPr>
            <w:tcW w:w="1085" w:type="dxa"/>
            <w:vMerge/>
            <w:tcBorders>
              <w:left w:val="nil"/>
              <w:right w:val="single" w:sz="4" w:space="0" w:color="auto"/>
            </w:tcBorders>
            <w:shd w:val="clear" w:color="auto" w:fill="auto"/>
          </w:tcPr>
          <w:p w14:paraId="5E86ECC1"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627" w:type="dxa"/>
            <w:tcBorders>
              <w:top w:val="nil"/>
              <w:left w:val="nil"/>
              <w:bottom w:val="single" w:sz="4" w:space="0" w:color="auto"/>
              <w:right w:val="single" w:sz="4" w:space="0" w:color="auto"/>
            </w:tcBorders>
            <w:shd w:val="clear" w:color="auto" w:fill="auto"/>
          </w:tcPr>
          <w:p w14:paraId="3401F8F9" w14:textId="02929929" w:rsidR="00987079" w:rsidRPr="00CC4E0B" w:rsidRDefault="00987079" w:rsidP="00987079">
            <w:pPr>
              <w:jc w:val="center"/>
              <w:rPr>
                <w:rFonts w:ascii="Calibri" w:eastAsia="Times New Roman" w:hAnsi="Calibri" w:cs="Calibri"/>
                <w:color w:val="000000"/>
                <w:sz w:val="22"/>
                <w:szCs w:val="22"/>
                <w:lang w:eastAsia="en-US"/>
              </w:rPr>
            </w:pPr>
            <w:r>
              <w:rPr>
                <w:rFonts w:ascii="Courier New" w:hAnsi="Courier New" w:cs="Courier New"/>
                <w:b/>
                <w:bCs/>
                <w:color w:val="4F6228"/>
                <w:sz w:val="20"/>
                <w:szCs w:val="20"/>
              </w:rPr>
              <w:t>0x7FFF</w:t>
            </w:r>
          </w:p>
        </w:tc>
        <w:tc>
          <w:tcPr>
            <w:tcW w:w="1627" w:type="dxa"/>
            <w:tcBorders>
              <w:top w:val="nil"/>
              <w:left w:val="nil"/>
              <w:bottom w:val="single" w:sz="4" w:space="0" w:color="auto"/>
              <w:right w:val="single" w:sz="4" w:space="0" w:color="auto"/>
            </w:tcBorders>
            <w:shd w:val="clear" w:color="auto" w:fill="auto"/>
          </w:tcPr>
          <w:p w14:paraId="793593C8" w14:textId="7A9A89B3" w:rsidR="00987079" w:rsidRPr="00CC4E0B" w:rsidRDefault="00987079" w:rsidP="00987079">
            <w:pPr>
              <w:jc w:val="center"/>
              <w:rPr>
                <w:rFonts w:ascii="Calibri" w:eastAsia="Times New Roman" w:hAnsi="Calibri" w:cs="Calibri"/>
                <w:color w:val="000000"/>
                <w:sz w:val="22"/>
                <w:szCs w:val="22"/>
                <w:lang w:eastAsia="en-US"/>
              </w:rPr>
            </w:pPr>
            <w:r>
              <w:rPr>
                <w:lang w:eastAsia="de-DE"/>
              </w:rPr>
              <w:t>0x5FFE</w:t>
            </w:r>
          </w:p>
        </w:tc>
      </w:tr>
      <w:tr w:rsidR="00987079" w:rsidRPr="00CC4E0B" w14:paraId="0759A1B9" w14:textId="77777777" w:rsidTr="008B41E4">
        <w:trPr>
          <w:trHeight w:val="20"/>
        </w:trPr>
        <w:tc>
          <w:tcPr>
            <w:tcW w:w="977" w:type="dxa"/>
            <w:vMerge/>
            <w:tcBorders>
              <w:left w:val="single" w:sz="8" w:space="0" w:color="auto"/>
              <w:right w:val="single" w:sz="4" w:space="0" w:color="auto"/>
            </w:tcBorders>
            <w:shd w:val="clear" w:color="auto" w:fill="auto"/>
          </w:tcPr>
          <w:p w14:paraId="21976153" w14:textId="77777777" w:rsidR="00987079" w:rsidRDefault="00987079" w:rsidP="00987079">
            <w:pPr>
              <w:jc w:val="right"/>
              <w:rPr>
                <w:rFonts w:ascii="Calibri" w:eastAsia="Times New Roman" w:hAnsi="Calibri" w:cs="Calibri"/>
                <w:color w:val="000000"/>
                <w:sz w:val="22"/>
                <w:szCs w:val="22"/>
                <w:lang w:eastAsia="en-US"/>
              </w:rPr>
            </w:pPr>
          </w:p>
        </w:tc>
        <w:tc>
          <w:tcPr>
            <w:tcW w:w="3473" w:type="dxa"/>
            <w:gridSpan w:val="2"/>
            <w:vMerge/>
            <w:tcBorders>
              <w:left w:val="nil"/>
              <w:right w:val="single" w:sz="4" w:space="0" w:color="auto"/>
            </w:tcBorders>
            <w:shd w:val="clear" w:color="auto" w:fill="auto"/>
          </w:tcPr>
          <w:p w14:paraId="477D7CBA" w14:textId="77777777" w:rsidR="00987079" w:rsidRPr="00CC4E0B" w:rsidRDefault="00987079" w:rsidP="00987079">
            <w:pPr>
              <w:rPr>
                <w:rFonts w:ascii="Courier New" w:eastAsia="Times New Roman" w:hAnsi="Courier New" w:cs="Courier New"/>
                <w:b/>
                <w:bCs/>
                <w:color w:val="FF0000"/>
                <w:sz w:val="20"/>
                <w:szCs w:val="20"/>
                <w:lang w:eastAsia="en-US"/>
              </w:rPr>
            </w:pPr>
          </w:p>
        </w:tc>
        <w:tc>
          <w:tcPr>
            <w:tcW w:w="682" w:type="dxa"/>
            <w:vMerge/>
            <w:tcBorders>
              <w:left w:val="nil"/>
              <w:right w:val="single" w:sz="4" w:space="0" w:color="auto"/>
            </w:tcBorders>
            <w:shd w:val="clear" w:color="auto" w:fill="auto"/>
          </w:tcPr>
          <w:p w14:paraId="3426C1AA" w14:textId="77777777" w:rsidR="00987079" w:rsidRPr="00CC4E0B" w:rsidRDefault="00987079" w:rsidP="00987079">
            <w:pPr>
              <w:rPr>
                <w:rFonts w:ascii="Calibri" w:eastAsia="Times New Roman" w:hAnsi="Calibri" w:cs="Calibri"/>
                <w:color w:val="000000"/>
                <w:sz w:val="22"/>
                <w:szCs w:val="22"/>
                <w:lang w:eastAsia="en-US"/>
              </w:rPr>
            </w:pPr>
          </w:p>
        </w:tc>
        <w:tc>
          <w:tcPr>
            <w:tcW w:w="1329" w:type="dxa"/>
            <w:vMerge/>
            <w:tcBorders>
              <w:left w:val="nil"/>
              <w:right w:val="single" w:sz="4" w:space="0" w:color="auto"/>
            </w:tcBorders>
            <w:shd w:val="clear" w:color="auto" w:fill="auto"/>
          </w:tcPr>
          <w:p w14:paraId="4DE06548" w14:textId="77777777" w:rsidR="00987079" w:rsidRPr="00CC4E0B" w:rsidRDefault="00987079" w:rsidP="00987079">
            <w:pPr>
              <w:rPr>
                <w:rFonts w:ascii="Calibri" w:eastAsia="Times New Roman" w:hAnsi="Calibri" w:cs="Calibri"/>
                <w:color w:val="000000"/>
                <w:sz w:val="22"/>
                <w:szCs w:val="22"/>
                <w:lang w:eastAsia="en-US"/>
              </w:rPr>
            </w:pPr>
          </w:p>
        </w:tc>
        <w:tc>
          <w:tcPr>
            <w:tcW w:w="537" w:type="dxa"/>
            <w:vMerge/>
            <w:tcBorders>
              <w:left w:val="nil"/>
              <w:right w:val="single" w:sz="4" w:space="0" w:color="auto"/>
            </w:tcBorders>
            <w:shd w:val="clear" w:color="auto" w:fill="auto"/>
          </w:tcPr>
          <w:p w14:paraId="349A62C8"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522" w:type="dxa"/>
            <w:vMerge/>
            <w:tcBorders>
              <w:left w:val="nil"/>
              <w:right w:val="single" w:sz="4" w:space="0" w:color="auto"/>
            </w:tcBorders>
            <w:shd w:val="clear" w:color="auto" w:fill="auto"/>
          </w:tcPr>
          <w:p w14:paraId="21CC7484"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848" w:type="dxa"/>
            <w:vMerge/>
            <w:tcBorders>
              <w:left w:val="nil"/>
              <w:right w:val="single" w:sz="4" w:space="0" w:color="auto"/>
            </w:tcBorders>
            <w:shd w:val="clear" w:color="auto" w:fill="auto"/>
          </w:tcPr>
          <w:p w14:paraId="3B9EA7F9" w14:textId="77777777" w:rsidR="00987079" w:rsidRPr="00CC4E0B" w:rsidRDefault="00987079" w:rsidP="00987079">
            <w:pPr>
              <w:rPr>
                <w:rFonts w:ascii="Arial" w:eastAsia="Times New Roman" w:hAnsi="Arial" w:cs="Arial"/>
                <w:sz w:val="18"/>
                <w:szCs w:val="18"/>
                <w:lang w:eastAsia="en-US"/>
              </w:rPr>
            </w:pPr>
          </w:p>
        </w:tc>
        <w:tc>
          <w:tcPr>
            <w:tcW w:w="1085" w:type="dxa"/>
            <w:vMerge/>
            <w:tcBorders>
              <w:left w:val="nil"/>
              <w:right w:val="single" w:sz="4" w:space="0" w:color="auto"/>
            </w:tcBorders>
            <w:shd w:val="clear" w:color="auto" w:fill="auto"/>
          </w:tcPr>
          <w:p w14:paraId="509EC1E4"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627" w:type="dxa"/>
            <w:tcBorders>
              <w:top w:val="nil"/>
              <w:left w:val="nil"/>
              <w:bottom w:val="single" w:sz="4" w:space="0" w:color="auto"/>
              <w:right w:val="single" w:sz="4" w:space="0" w:color="auto"/>
            </w:tcBorders>
            <w:shd w:val="clear" w:color="auto" w:fill="auto"/>
          </w:tcPr>
          <w:p w14:paraId="758117C6" w14:textId="4D0A614E" w:rsidR="00987079" w:rsidRPr="00CC4E0B" w:rsidRDefault="00987079" w:rsidP="00987079">
            <w:pPr>
              <w:jc w:val="center"/>
              <w:rPr>
                <w:rFonts w:ascii="Calibri" w:eastAsia="Times New Roman" w:hAnsi="Calibri" w:cs="Calibri"/>
                <w:color w:val="000000"/>
                <w:sz w:val="22"/>
                <w:szCs w:val="22"/>
                <w:lang w:eastAsia="en-US"/>
              </w:rPr>
            </w:pPr>
            <w:r>
              <w:rPr>
                <w:rFonts w:ascii="Courier New" w:hAnsi="Courier New" w:cs="Courier New"/>
                <w:b/>
                <w:bCs/>
                <w:color w:val="4F6228"/>
                <w:sz w:val="20"/>
                <w:szCs w:val="20"/>
              </w:rPr>
              <w:t>0x0</w:t>
            </w:r>
          </w:p>
        </w:tc>
        <w:tc>
          <w:tcPr>
            <w:tcW w:w="1627" w:type="dxa"/>
            <w:tcBorders>
              <w:top w:val="nil"/>
              <w:left w:val="nil"/>
              <w:bottom w:val="single" w:sz="4" w:space="0" w:color="auto"/>
              <w:right w:val="single" w:sz="4" w:space="0" w:color="auto"/>
            </w:tcBorders>
            <w:shd w:val="clear" w:color="auto" w:fill="auto"/>
          </w:tcPr>
          <w:p w14:paraId="7479FFDC" w14:textId="15A18EF1" w:rsidR="00987079" w:rsidRPr="00CC4E0B" w:rsidRDefault="00987079" w:rsidP="00987079">
            <w:pPr>
              <w:jc w:val="center"/>
              <w:rPr>
                <w:rFonts w:ascii="Calibri" w:eastAsia="Times New Roman" w:hAnsi="Calibri" w:cs="Calibri"/>
                <w:color w:val="000000"/>
                <w:sz w:val="22"/>
                <w:szCs w:val="22"/>
                <w:lang w:eastAsia="en-US"/>
              </w:rPr>
            </w:pPr>
            <w:r>
              <w:rPr>
                <w:lang w:eastAsia="de-DE"/>
              </w:rPr>
              <w:t>0x0</w:t>
            </w:r>
          </w:p>
        </w:tc>
      </w:tr>
      <w:tr w:rsidR="00987079" w:rsidRPr="00CC4E0B" w14:paraId="631806D2" w14:textId="77777777" w:rsidTr="008B41E4">
        <w:trPr>
          <w:trHeight w:val="20"/>
        </w:trPr>
        <w:tc>
          <w:tcPr>
            <w:tcW w:w="977" w:type="dxa"/>
            <w:vMerge/>
            <w:tcBorders>
              <w:left w:val="single" w:sz="8" w:space="0" w:color="auto"/>
              <w:right w:val="single" w:sz="4" w:space="0" w:color="auto"/>
            </w:tcBorders>
            <w:shd w:val="clear" w:color="auto" w:fill="auto"/>
          </w:tcPr>
          <w:p w14:paraId="0542A49F" w14:textId="77777777" w:rsidR="00987079" w:rsidRDefault="00987079" w:rsidP="00987079">
            <w:pPr>
              <w:jc w:val="right"/>
              <w:rPr>
                <w:rFonts w:ascii="Calibri" w:eastAsia="Times New Roman" w:hAnsi="Calibri" w:cs="Calibri"/>
                <w:color w:val="000000"/>
                <w:sz w:val="22"/>
                <w:szCs w:val="22"/>
                <w:lang w:eastAsia="en-US"/>
              </w:rPr>
            </w:pPr>
          </w:p>
        </w:tc>
        <w:tc>
          <w:tcPr>
            <w:tcW w:w="3473" w:type="dxa"/>
            <w:gridSpan w:val="2"/>
            <w:vMerge/>
            <w:tcBorders>
              <w:left w:val="nil"/>
              <w:right w:val="single" w:sz="4" w:space="0" w:color="auto"/>
            </w:tcBorders>
            <w:shd w:val="clear" w:color="auto" w:fill="auto"/>
          </w:tcPr>
          <w:p w14:paraId="68B2152B" w14:textId="77777777" w:rsidR="00987079" w:rsidRPr="00CC4E0B" w:rsidRDefault="00987079" w:rsidP="00987079">
            <w:pPr>
              <w:rPr>
                <w:rFonts w:ascii="Courier New" w:eastAsia="Times New Roman" w:hAnsi="Courier New" w:cs="Courier New"/>
                <w:b/>
                <w:bCs/>
                <w:color w:val="FF0000"/>
                <w:sz w:val="20"/>
                <w:szCs w:val="20"/>
                <w:lang w:eastAsia="en-US"/>
              </w:rPr>
            </w:pPr>
          </w:p>
        </w:tc>
        <w:tc>
          <w:tcPr>
            <w:tcW w:w="682" w:type="dxa"/>
            <w:vMerge/>
            <w:tcBorders>
              <w:left w:val="nil"/>
              <w:right w:val="single" w:sz="4" w:space="0" w:color="auto"/>
            </w:tcBorders>
            <w:shd w:val="clear" w:color="auto" w:fill="auto"/>
          </w:tcPr>
          <w:p w14:paraId="12E2EF4F" w14:textId="77777777" w:rsidR="00987079" w:rsidRPr="00CC4E0B" w:rsidRDefault="00987079" w:rsidP="00987079">
            <w:pPr>
              <w:rPr>
                <w:rFonts w:ascii="Calibri" w:eastAsia="Times New Roman" w:hAnsi="Calibri" w:cs="Calibri"/>
                <w:color w:val="000000"/>
                <w:sz w:val="22"/>
                <w:szCs w:val="22"/>
                <w:lang w:eastAsia="en-US"/>
              </w:rPr>
            </w:pPr>
          </w:p>
        </w:tc>
        <w:tc>
          <w:tcPr>
            <w:tcW w:w="1329" w:type="dxa"/>
            <w:vMerge/>
            <w:tcBorders>
              <w:left w:val="nil"/>
              <w:right w:val="single" w:sz="4" w:space="0" w:color="auto"/>
            </w:tcBorders>
            <w:shd w:val="clear" w:color="auto" w:fill="auto"/>
          </w:tcPr>
          <w:p w14:paraId="270377A0" w14:textId="77777777" w:rsidR="00987079" w:rsidRPr="00CC4E0B" w:rsidRDefault="00987079" w:rsidP="00987079">
            <w:pPr>
              <w:rPr>
                <w:rFonts w:ascii="Calibri" w:eastAsia="Times New Roman" w:hAnsi="Calibri" w:cs="Calibri"/>
                <w:color w:val="000000"/>
                <w:sz w:val="22"/>
                <w:szCs w:val="22"/>
                <w:lang w:eastAsia="en-US"/>
              </w:rPr>
            </w:pPr>
          </w:p>
        </w:tc>
        <w:tc>
          <w:tcPr>
            <w:tcW w:w="537" w:type="dxa"/>
            <w:vMerge/>
            <w:tcBorders>
              <w:left w:val="nil"/>
              <w:right w:val="single" w:sz="4" w:space="0" w:color="auto"/>
            </w:tcBorders>
            <w:shd w:val="clear" w:color="auto" w:fill="auto"/>
          </w:tcPr>
          <w:p w14:paraId="4B110B5E"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522" w:type="dxa"/>
            <w:vMerge/>
            <w:tcBorders>
              <w:left w:val="nil"/>
              <w:right w:val="single" w:sz="4" w:space="0" w:color="auto"/>
            </w:tcBorders>
            <w:shd w:val="clear" w:color="auto" w:fill="auto"/>
          </w:tcPr>
          <w:p w14:paraId="67EDF19C"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848" w:type="dxa"/>
            <w:vMerge/>
            <w:tcBorders>
              <w:left w:val="nil"/>
              <w:right w:val="single" w:sz="4" w:space="0" w:color="auto"/>
            </w:tcBorders>
            <w:shd w:val="clear" w:color="auto" w:fill="auto"/>
          </w:tcPr>
          <w:p w14:paraId="2E5ACD0F" w14:textId="77777777" w:rsidR="00987079" w:rsidRPr="00CC4E0B" w:rsidRDefault="00987079" w:rsidP="00987079">
            <w:pPr>
              <w:rPr>
                <w:rFonts w:ascii="Arial" w:eastAsia="Times New Roman" w:hAnsi="Arial" w:cs="Arial"/>
                <w:sz w:val="18"/>
                <w:szCs w:val="18"/>
                <w:lang w:eastAsia="en-US"/>
              </w:rPr>
            </w:pPr>
          </w:p>
        </w:tc>
        <w:tc>
          <w:tcPr>
            <w:tcW w:w="1085" w:type="dxa"/>
            <w:vMerge/>
            <w:tcBorders>
              <w:left w:val="nil"/>
              <w:right w:val="single" w:sz="4" w:space="0" w:color="auto"/>
            </w:tcBorders>
            <w:shd w:val="clear" w:color="auto" w:fill="auto"/>
          </w:tcPr>
          <w:p w14:paraId="6C7974B0"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627" w:type="dxa"/>
            <w:tcBorders>
              <w:top w:val="nil"/>
              <w:left w:val="nil"/>
              <w:bottom w:val="single" w:sz="4" w:space="0" w:color="auto"/>
              <w:right w:val="single" w:sz="4" w:space="0" w:color="auto"/>
            </w:tcBorders>
            <w:shd w:val="clear" w:color="auto" w:fill="auto"/>
          </w:tcPr>
          <w:p w14:paraId="0A7E85A4" w14:textId="2243DC02" w:rsidR="00987079" w:rsidRPr="00CC4E0B" w:rsidRDefault="00987079" w:rsidP="00987079">
            <w:pPr>
              <w:jc w:val="center"/>
              <w:rPr>
                <w:rFonts w:ascii="Calibri" w:eastAsia="Times New Roman" w:hAnsi="Calibri" w:cs="Calibri"/>
                <w:color w:val="000000"/>
                <w:sz w:val="22"/>
                <w:szCs w:val="22"/>
                <w:lang w:eastAsia="en-US"/>
              </w:rPr>
            </w:pPr>
            <w:r w:rsidRPr="00CD328E">
              <w:rPr>
                <w:color w:val="4F6228"/>
                <w:lang w:eastAsia="de-DE"/>
              </w:rPr>
              <w:t>Generated key</w:t>
            </w:r>
          </w:p>
        </w:tc>
        <w:tc>
          <w:tcPr>
            <w:tcW w:w="1627" w:type="dxa"/>
            <w:tcBorders>
              <w:top w:val="nil"/>
              <w:left w:val="nil"/>
              <w:bottom w:val="single" w:sz="4" w:space="0" w:color="auto"/>
              <w:right w:val="single" w:sz="4" w:space="0" w:color="auto"/>
            </w:tcBorders>
            <w:shd w:val="clear" w:color="auto" w:fill="auto"/>
          </w:tcPr>
          <w:p w14:paraId="32D9A83D" w14:textId="71F57137" w:rsidR="00987079" w:rsidRPr="00CC4E0B" w:rsidRDefault="00987079" w:rsidP="00987079">
            <w:pPr>
              <w:jc w:val="center"/>
              <w:rPr>
                <w:rFonts w:ascii="Calibri" w:eastAsia="Times New Roman" w:hAnsi="Calibri" w:cs="Calibri"/>
                <w:color w:val="000000"/>
                <w:sz w:val="22"/>
                <w:szCs w:val="22"/>
                <w:lang w:eastAsia="en-US"/>
              </w:rPr>
            </w:pPr>
            <w:r w:rsidRPr="00CD328E">
              <w:rPr>
                <w:color w:val="4F6228"/>
                <w:lang w:eastAsia="de-DE"/>
              </w:rPr>
              <w:t>Generated key</w:t>
            </w:r>
          </w:p>
        </w:tc>
      </w:tr>
      <w:tr w:rsidR="00987079" w:rsidRPr="00CC4E0B" w14:paraId="15026880" w14:textId="77777777" w:rsidTr="008B41E4">
        <w:trPr>
          <w:trHeight w:val="20"/>
        </w:trPr>
        <w:tc>
          <w:tcPr>
            <w:tcW w:w="977" w:type="dxa"/>
            <w:vMerge/>
            <w:tcBorders>
              <w:left w:val="single" w:sz="8" w:space="0" w:color="auto"/>
              <w:bottom w:val="single" w:sz="4" w:space="0" w:color="auto"/>
              <w:right w:val="single" w:sz="4" w:space="0" w:color="auto"/>
            </w:tcBorders>
            <w:shd w:val="clear" w:color="auto" w:fill="auto"/>
          </w:tcPr>
          <w:p w14:paraId="404B2B6E" w14:textId="77777777" w:rsidR="00987079" w:rsidRDefault="00987079" w:rsidP="00987079">
            <w:pPr>
              <w:jc w:val="right"/>
              <w:rPr>
                <w:rFonts w:ascii="Calibri" w:eastAsia="Times New Roman" w:hAnsi="Calibri" w:cs="Calibri"/>
                <w:color w:val="000000"/>
                <w:sz w:val="22"/>
                <w:szCs w:val="22"/>
                <w:lang w:eastAsia="en-US"/>
              </w:rPr>
            </w:pPr>
          </w:p>
        </w:tc>
        <w:tc>
          <w:tcPr>
            <w:tcW w:w="3473" w:type="dxa"/>
            <w:gridSpan w:val="2"/>
            <w:vMerge/>
            <w:tcBorders>
              <w:left w:val="nil"/>
              <w:bottom w:val="single" w:sz="4" w:space="0" w:color="auto"/>
              <w:right w:val="single" w:sz="4" w:space="0" w:color="auto"/>
            </w:tcBorders>
            <w:shd w:val="clear" w:color="auto" w:fill="auto"/>
          </w:tcPr>
          <w:p w14:paraId="1ECDF5A0" w14:textId="77777777" w:rsidR="00987079" w:rsidRPr="00CC4E0B" w:rsidRDefault="00987079" w:rsidP="00987079">
            <w:pPr>
              <w:rPr>
                <w:rFonts w:ascii="Courier New" w:eastAsia="Times New Roman" w:hAnsi="Courier New" w:cs="Courier New"/>
                <w:b/>
                <w:bCs/>
                <w:color w:val="FF0000"/>
                <w:sz w:val="20"/>
                <w:szCs w:val="20"/>
                <w:lang w:eastAsia="en-US"/>
              </w:rPr>
            </w:pPr>
          </w:p>
        </w:tc>
        <w:tc>
          <w:tcPr>
            <w:tcW w:w="682" w:type="dxa"/>
            <w:vMerge/>
            <w:tcBorders>
              <w:left w:val="nil"/>
              <w:bottom w:val="single" w:sz="4" w:space="0" w:color="auto"/>
              <w:right w:val="single" w:sz="4" w:space="0" w:color="auto"/>
            </w:tcBorders>
            <w:shd w:val="clear" w:color="auto" w:fill="auto"/>
          </w:tcPr>
          <w:p w14:paraId="5E54CCB8" w14:textId="77777777" w:rsidR="00987079" w:rsidRPr="00CC4E0B" w:rsidRDefault="00987079" w:rsidP="00987079">
            <w:pPr>
              <w:rPr>
                <w:rFonts w:ascii="Calibri" w:eastAsia="Times New Roman" w:hAnsi="Calibri" w:cs="Calibri"/>
                <w:color w:val="000000"/>
                <w:sz w:val="22"/>
                <w:szCs w:val="22"/>
                <w:lang w:eastAsia="en-US"/>
              </w:rPr>
            </w:pPr>
          </w:p>
        </w:tc>
        <w:tc>
          <w:tcPr>
            <w:tcW w:w="1329" w:type="dxa"/>
            <w:vMerge/>
            <w:tcBorders>
              <w:left w:val="nil"/>
              <w:bottom w:val="single" w:sz="4" w:space="0" w:color="auto"/>
              <w:right w:val="single" w:sz="4" w:space="0" w:color="auto"/>
            </w:tcBorders>
            <w:shd w:val="clear" w:color="auto" w:fill="auto"/>
          </w:tcPr>
          <w:p w14:paraId="763EA7A0" w14:textId="77777777" w:rsidR="00987079" w:rsidRPr="00CC4E0B" w:rsidRDefault="00987079" w:rsidP="00987079">
            <w:pPr>
              <w:rPr>
                <w:rFonts w:ascii="Calibri" w:eastAsia="Times New Roman" w:hAnsi="Calibri" w:cs="Calibri"/>
                <w:color w:val="000000"/>
                <w:sz w:val="22"/>
                <w:szCs w:val="22"/>
                <w:lang w:eastAsia="en-US"/>
              </w:rPr>
            </w:pPr>
          </w:p>
        </w:tc>
        <w:tc>
          <w:tcPr>
            <w:tcW w:w="537" w:type="dxa"/>
            <w:vMerge/>
            <w:tcBorders>
              <w:left w:val="nil"/>
              <w:bottom w:val="single" w:sz="4" w:space="0" w:color="auto"/>
              <w:right w:val="single" w:sz="4" w:space="0" w:color="auto"/>
            </w:tcBorders>
            <w:shd w:val="clear" w:color="auto" w:fill="auto"/>
          </w:tcPr>
          <w:p w14:paraId="5CB19DD5"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522" w:type="dxa"/>
            <w:vMerge/>
            <w:tcBorders>
              <w:left w:val="nil"/>
              <w:bottom w:val="single" w:sz="4" w:space="0" w:color="auto"/>
              <w:right w:val="single" w:sz="4" w:space="0" w:color="auto"/>
            </w:tcBorders>
            <w:shd w:val="clear" w:color="auto" w:fill="auto"/>
          </w:tcPr>
          <w:p w14:paraId="2500E632"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848" w:type="dxa"/>
            <w:vMerge/>
            <w:tcBorders>
              <w:left w:val="nil"/>
              <w:bottom w:val="single" w:sz="4" w:space="0" w:color="auto"/>
              <w:right w:val="single" w:sz="4" w:space="0" w:color="auto"/>
            </w:tcBorders>
            <w:shd w:val="clear" w:color="auto" w:fill="auto"/>
          </w:tcPr>
          <w:p w14:paraId="2E8BE2A2" w14:textId="77777777" w:rsidR="00987079" w:rsidRPr="00CC4E0B" w:rsidRDefault="00987079" w:rsidP="00987079">
            <w:pPr>
              <w:rPr>
                <w:rFonts w:ascii="Arial" w:eastAsia="Times New Roman" w:hAnsi="Arial" w:cs="Arial"/>
                <w:sz w:val="18"/>
                <w:szCs w:val="18"/>
                <w:lang w:eastAsia="en-US"/>
              </w:rPr>
            </w:pPr>
          </w:p>
        </w:tc>
        <w:tc>
          <w:tcPr>
            <w:tcW w:w="1085" w:type="dxa"/>
            <w:vMerge/>
            <w:tcBorders>
              <w:left w:val="nil"/>
              <w:bottom w:val="single" w:sz="4" w:space="0" w:color="auto"/>
              <w:right w:val="single" w:sz="4" w:space="0" w:color="auto"/>
            </w:tcBorders>
            <w:shd w:val="clear" w:color="auto" w:fill="auto"/>
          </w:tcPr>
          <w:p w14:paraId="47822BDB" w14:textId="77777777" w:rsidR="00987079" w:rsidRPr="00CC4E0B" w:rsidRDefault="00987079" w:rsidP="00987079">
            <w:pPr>
              <w:jc w:val="center"/>
              <w:rPr>
                <w:rFonts w:ascii="Calibri" w:eastAsia="Times New Roman" w:hAnsi="Calibri" w:cs="Calibri"/>
                <w:color w:val="000000"/>
                <w:sz w:val="22"/>
                <w:szCs w:val="22"/>
                <w:lang w:eastAsia="en-US"/>
              </w:rPr>
            </w:pPr>
          </w:p>
        </w:tc>
        <w:tc>
          <w:tcPr>
            <w:tcW w:w="1627" w:type="dxa"/>
            <w:tcBorders>
              <w:top w:val="nil"/>
              <w:left w:val="nil"/>
              <w:bottom w:val="single" w:sz="4" w:space="0" w:color="auto"/>
              <w:right w:val="single" w:sz="4" w:space="0" w:color="auto"/>
            </w:tcBorders>
            <w:shd w:val="clear" w:color="auto" w:fill="auto"/>
          </w:tcPr>
          <w:p w14:paraId="780DAD29" w14:textId="205C0E12" w:rsidR="00987079" w:rsidRPr="00CC4E0B" w:rsidRDefault="00987079" w:rsidP="00987079">
            <w:pPr>
              <w:jc w:val="center"/>
              <w:rPr>
                <w:rFonts w:ascii="Calibri" w:eastAsia="Times New Roman" w:hAnsi="Calibri" w:cs="Calibri"/>
                <w:color w:val="000000"/>
                <w:sz w:val="22"/>
                <w:szCs w:val="22"/>
                <w:lang w:eastAsia="en-US"/>
              </w:rPr>
            </w:pPr>
            <w:r w:rsidRPr="00CD328E">
              <w:rPr>
                <w:color w:val="4F6228"/>
                <w:lang w:eastAsia="de-DE"/>
              </w:rPr>
              <w:t>0</w:t>
            </w:r>
            <w:r>
              <w:rPr>
                <w:color w:val="4F6228"/>
                <w:lang w:eastAsia="de-DE"/>
              </w:rPr>
              <w:t>x0</w:t>
            </w:r>
          </w:p>
        </w:tc>
        <w:tc>
          <w:tcPr>
            <w:tcW w:w="1627" w:type="dxa"/>
            <w:tcBorders>
              <w:top w:val="nil"/>
              <w:left w:val="nil"/>
              <w:bottom w:val="single" w:sz="4" w:space="0" w:color="auto"/>
              <w:right w:val="single" w:sz="4" w:space="0" w:color="auto"/>
            </w:tcBorders>
            <w:shd w:val="clear" w:color="auto" w:fill="auto"/>
          </w:tcPr>
          <w:p w14:paraId="67D94394" w14:textId="700537A0" w:rsidR="00987079" w:rsidRPr="00CC4E0B" w:rsidRDefault="00987079" w:rsidP="00987079">
            <w:pPr>
              <w:jc w:val="center"/>
              <w:rPr>
                <w:rFonts w:ascii="Calibri" w:eastAsia="Times New Roman" w:hAnsi="Calibri" w:cs="Calibri"/>
                <w:color w:val="000000"/>
                <w:sz w:val="22"/>
                <w:szCs w:val="22"/>
                <w:lang w:eastAsia="en-US"/>
              </w:rPr>
            </w:pPr>
            <w:r>
              <w:rPr>
                <w:lang w:eastAsia="de-DE"/>
              </w:rPr>
              <w:t>0x0</w:t>
            </w:r>
          </w:p>
        </w:tc>
      </w:tr>
      <w:tr w:rsidR="00987079" w:rsidRPr="00A77E8B" w14:paraId="242D511D" w14:textId="77777777" w:rsidTr="00061490">
        <w:trPr>
          <w:trHeight w:val="315"/>
        </w:trPr>
        <w:tc>
          <w:tcPr>
            <w:tcW w:w="977" w:type="dxa"/>
            <w:tcBorders>
              <w:top w:val="nil"/>
              <w:left w:val="single" w:sz="4" w:space="0" w:color="auto"/>
              <w:bottom w:val="nil"/>
              <w:right w:val="single" w:sz="4" w:space="0" w:color="auto"/>
            </w:tcBorders>
            <w:shd w:val="clear" w:color="auto" w:fill="auto"/>
            <w:noWrap/>
            <w:hideMark/>
          </w:tcPr>
          <w:p w14:paraId="04ADD0BA" w14:textId="091D26D1" w:rsidR="00987079" w:rsidRPr="00A77E8B" w:rsidRDefault="00987079" w:rsidP="00987079">
            <w:pPr>
              <w:jc w:val="right"/>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119</w:t>
            </w:r>
          </w:p>
        </w:tc>
        <w:tc>
          <w:tcPr>
            <w:tcW w:w="3473" w:type="dxa"/>
            <w:gridSpan w:val="2"/>
            <w:tcBorders>
              <w:top w:val="single" w:sz="8" w:space="0" w:color="auto"/>
              <w:left w:val="nil"/>
              <w:bottom w:val="single" w:sz="8" w:space="0" w:color="auto"/>
              <w:right w:val="single" w:sz="4" w:space="0" w:color="auto"/>
            </w:tcBorders>
            <w:shd w:val="clear" w:color="auto" w:fill="auto"/>
            <w:hideMark/>
          </w:tcPr>
          <w:p w14:paraId="1B2D1077" w14:textId="77777777" w:rsidR="00987079" w:rsidRPr="00A77E8B" w:rsidRDefault="00987079" w:rsidP="00987079">
            <w:pPr>
              <w:rPr>
                <w:rFonts w:ascii="Courier New" w:eastAsia="Times New Roman" w:hAnsi="Courier New" w:cs="Courier New"/>
                <w:b/>
                <w:bCs/>
                <w:i/>
                <w:iCs/>
                <w:color w:val="FF0000"/>
                <w:sz w:val="20"/>
                <w:szCs w:val="20"/>
                <w:lang w:eastAsia="en-US"/>
              </w:rPr>
            </w:pPr>
            <w:r w:rsidRPr="00A77E8B">
              <w:rPr>
                <w:rFonts w:ascii="Courier New" w:eastAsia="Times New Roman" w:hAnsi="Courier New" w:cs="Courier New"/>
                <w:b/>
                <w:bCs/>
                <w:i/>
                <w:iCs/>
                <w:color w:val="FF0000"/>
                <w:sz w:val="20"/>
                <w:szCs w:val="20"/>
                <w:lang w:eastAsia="en-US"/>
              </w:rPr>
              <w:t xml:space="preserve">BLOCK_ERR_DESC_1 </w:t>
            </w:r>
          </w:p>
        </w:tc>
        <w:tc>
          <w:tcPr>
            <w:tcW w:w="682" w:type="dxa"/>
            <w:tcBorders>
              <w:top w:val="single" w:sz="8" w:space="0" w:color="auto"/>
              <w:left w:val="single" w:sz="4" w:space="0" w:color="666699"/>
              <w:bottom w:val="single" w:sz="8" w:space="0" w:color="auto"/>
              <w:right w:val="single" w:sz="4" w:space="0" w:color="666699"/>
            </w:tcBorders>
            <w:shd w:val="clear" w:color="auto" w:fill="auto"/>
            <w:hideMark/>
          </w:tcPr>
          <w:p w14:paraId="2ADD751B" w14:textId="77777777" w:rsidR="00987079" w:rsidRPr="00A77E8B" w:rsidRDefault="00987079" w:rsidP="00987079">
            <w:pP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Var</w:t>
            </w:r>
          </w:p>
        </w:tc>
        <w:tc>
          <w:tcPr>
            <w:tcW w:w="1329" w:type="dxa"/>
            <w:tcBorders>
              <w:top w:val="single" w:sz="8" w:space="0" w:color="auto"/>
              <w:left w:val="nil"/>
              <w:bottom w:val="single" w:sz="8" w:space="0" w:color="auto"/>
              <w:right w:val="single" w:sz="4" w:space="0" w:color="666699"/>
            </w:tcBorders>
            <w:shd w:val="clear" w:color="auto" w:fill="auto"/>
            <w:hideMark/>
          </w:tcPr>
          <w:p w14:paraId="0CE2586A" w14:textId="77777777" w:rsidR="00987079" w:rsidRPr="00A77E8B" w:rsidRDefault="00987079" w:rsidP="00987079">
            <w:pPr>
              <w:rPr>
                <w:rFonts w:ascii="Calibri" w:eastAsia="Times New Roman" w:hAnsi="Calibri" w:cs="Calibri"/>
                <w:i/>
                <w:iCs/>
                <w:color w:val="000000"/>
                <w:sz w:val="22"/>
                <w:szCs w:val="22"/>
                <w:lang w:eastAsia="en-US"/>
              </w:rPr>
            </w:pPr>
            <w:proofErr w:type="spellStart"/>
            <w:r w:rsidRPr="00A77E8B">
              <w:rPr>
                <w:rFonts w:ascii="Calibri" w:eastAsia="Times New Roman" w:hAnsi="Calibri" w:cs="Calibri"/>
                <w:i/>
                <w:iCs/>
                <w:color w:val="000000"/>
                <w:sz w:val="22"/>
                <w:szCs w:val="22"/>
                <w:lang w:eastAsia="en-US"/>
              </w:rPr>
              <w:t>BitStr</w:t>
            </w:r>
            <w:proofErr w:type="spellEnd"/>
          </w:p>
        </w:tc>
        <w:tc>
          <w:tcPr>
            <w:tcW w:w="537" w:type="dxa"/>
            <w:tcBorders>
              <w:top w:val="single" w:sz="8" w:space="0" w:color="auto"/>
              <w:left w:val="nil"/>
              <w:bottom w:val="single" w:sz="8" w:space="0" w:color="auto"/>
              <w:right w:val="single" w:sz="4" w:space="0" w:color="666699"/>
            </w:tcBorders>
            <w:shd w:val="clear" w:color="auto" w:fill="auto"/>
            <w:hideMark/>
          </w:tcPr>
          <w:p w14:paraId="6266988C" w14:textId="77777777" w:rsidR="00987079" w:rsidRPr="00A77E8B" w:rsidRDefault="00987079" w:rsidP="00987079">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4</w:t>
            </w:r>
          </w:p>
        </w:tc>
        <w:tc>
          <w:tcPr>
            <w:tcW w:w="522" w:type="dxa"/>
            <w:tcBorders>
              <w:top w:val="single" w:sz="8" w:space="0" w:color="auto"/>
              <w:left w:val="nil"/>
              <w:bottom w:val="single" w:sz="8" w:space="0" w:color="auto"/>
              <w:right w:val="single" w:sz="4" w:space="0" w:color="666699"/>
            </w:tcBorders>
            <w:shd w:val="clear" w:color="auto" w:fill="auto"/>
            <w:hideMark/>
          </w:tcPr>
          <w:p w14:paraId="14F71BFD" w14:textId="77777777" w:rsidR="00987079" w:rsidRPr="00A77E8B" w:rsidRDefault="00987079" w:rsidP="00987079">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xml:space="preserve"> r</w:t>
            </w:r>
          </w:p>
        </w:tc>
        <w:tc>
          <w:tcPr>
            <w:tcW w:w="1848" w:type="dxa"/>
            <w:tcBorders>
              <w:top w:val="single" w:sz="8" w:space="0" w:color="auto"/>
              <w:left w:val="nil"/>
              <w:bottom w:val="single" w:sz="8" w:space="0" w:color="auto"/>
              <w:right w:val="nil"/>
            </w:tcBorders>
            <w:shd w:val="clear" w:color="auto" w:fill="auto"/>
            <w:hideMark/>
          </w:tcPr>
          <w:p w14:paraId="66F96651" w14:textId="77777777" w:rsidR="00987079" w:rsidRPr="00A77E8B" w:rsidRDefault="00987079" w:rsidP="00987079">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c>
          <w:tcPr>
            <w:tcW w:w="1085" w:type="dxa"/>
            <w:tcBorders>
              <w:top w:val="single" w:sz="8" w:space="0" w:color="auto"/>
              <w:left w:val="single" w:sz="4" w:space="0" w:color="666699"/>
              <w:bottom w:val="single" w:sz="8" w:space="0" w:color="auto"/>
              <w:right w:val="nil"/>
            </w:tcBorders>
            <w:shd w:val="clear" w:color="auto" w:fill="auto"/>
            <w:hideMark/>
          </w:tcPr>
          <w:p w14:paraId="08D70E1E" w14:textId="77777777" w:rsidR="00987079" w:rsidRPr="00A77E8B" w:rsidRDefault="00987079" w:rsidP="00987079">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c>
          <w:tcPr>
            <w:tcW w:w="3254" w:type="dxa"/>
            <w:gridSpan w:val="2"/>
            <w:tcBorders>
              <w:top w:val="single" w:sz="8" w:space="0" w:color="auto"/>
              <w:left w:val="single" w:sz="4" w:space="0" w:color="666699"/>
              <w:bottom w:val="single" w:sz="8" w:space="0" w:color="auto"/>
              <w:right w:val="nil"/>
            </w:tcBorders>
            <w:shd w:val="clear" w:color="auto" w:fill="auto"/>
            <w:hideMark/>
          </w:tcPr>
          <w:p w14:paraId="3D453C76" w14:textId="77777777" w:rsidR="00987079" w:rsidRPr="00A77E8B" w:rsidRDefault="00987079" w:rsidP="00987079">
            <w:pPr>
              <w:jc w:val="center"/>
              <w:rPr>
                <w:rFonts w:ascii="Calibri" w:eastAsia="Times New Roman" w:hAnsi="Calibri" w:cs="Calibri"/>
                <w:i/>
                <w:iCs/>
                <w:color w:val="000000"/>
                <w:sz w:val="22"/>
                <w:szCs w:val="22"/>
                <w:lang w:eastAsia="en-US"/>
              </w:rPr>
            </w:pPr>
            <w:r w:rsidRPr="00A77E8B">
              <w:rPr>
                <w:rFonts w:ascii="Calibri" w:eastAsia="Times New Roman" w:hAnsi="Calibri" w:cs="Calibri"/>
                <w:i/>
                <w:iCs/>
                <w:color w:val="000000"/>
                <w:sz w:val="22"/>
                <w:szCs w:val="22"/>
                <w:lang w:eastAsia="en-US"/>
              </w:rPr>
              <w:t> </w:t>
            </w:r>
          </w:p>
        </w:tc>
      </w:tr>
      <w:tr w:rsidR="00987079" w:rsidRPr="00A77E8B" w14:paraId="7428F9F2" w14:textId="77777777" w:rsidTr="00061490">
        <w:trPr>
          <w:trHeight w:val="315"/>
        </w:trPr>
        <w:tc>
          <w:tcPr>
            <w:tcW w:w="977" w:type="dxa"/>
            <w:tcBorders>
              <w:top w:val="nil"/>
              <w:left w:val="single" w:sz="4" w:space="0" w:color="auto"/>
              <w:bottom w:val="nil"/>
              <w:right w:val="single" w:sz="4" w:space="0" w:color="auto"/>
            </w:tcBorders>
            <w:shd w:val="clear" w:color="auto" w:fill="auto"/>
            <w:noWrap/>
          </w:tcPr>
          <w:p w14:paraId="20E457C6" w14:textId="4570DEBC" w:rsidR="00987079" w:rsidRPr="00A77E8B" w:rsidRDefault="00987079" w:rsidP="00987079">
            <w:pPr>
              <w:jc w:val="right"/>
              <w:rPr>
                <w:rFonts w:ascii="Calibri" w:eastAsia="Times New Roman" w:hAnsi="Calibri" w:cs="Calibri"/>
                <w:i/>
                <w:iCs/>
                <w:color w:val="000000"/>
                <w:sz w:val="22"/>
                <w:szCs w:val="22"/>
                <w:lang w:eastAsia="en-US"/>
                <w:rPrChange w:id="1553"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54" w:author="Khasin, Ark" w:date="2022-10-19T16:11:00Z">
                  <w:rPr>
                    <w:rFonts w:ascii="Calibri" w:eastAsia="Times New Roman" w:hAnsi="Calibri" w:cs="Calibri"/>
                    <w:color w:val="000000"/>
                    <w:sz w:val="22"/>
                    <w:szCs w:val="22"/>
                    <w:lang w:eastAsia="en-US"/>
                  </w:rPr>
                </w:rPrChange>
              </w:rPr>
              <w:t>120</w:t>
            </w:r>
          </w:p>
        </w:tc>
        <w:tc>
          <w:tcPr>
            <w:tcW w:w="3473" w:type="dxa"/>
            <w:gridSpan w:val="2"/>
            <w:tcBorders>
              <w:top w:val="single" w:sz="8" w:space="0" w:color="auto"/>
              <w:left w:val="nil"/>
              <w:bottom w:val="single" w:sz="8" w:space="0" w:color="auto"/>
              <w:right w:val="single" w:sz="4" w:space="0" w:color="auto"/>
            </w:tcBorders>
            <w:shd w:val="clear" w:color="auto" w:fill="auto"/>
          </w:tcPr>
          <w:p w14:paraId="521DF243" w14:textId="77777777" w:rsidR="00987079" w:rsidRPr="00A77E8B" w:rsidRDefault="00987079" w:rsidP="00987079">
            <w:pPr>
              <w:rPr>
                <w:rFonts w:ascii="Courier New" w:eastAsia="Times New Roman" w:hAnsi="Courier New" w:cs="Courier New"/>
                <w:b/>
                <w:bCs/>
                <w:i/>
                <w:iCs/>
                <w:color w:val="FF0000"/>
                <w:sz w:val="20"/>
                <w:szCs w:val="20"/>
                <w:lang w:eastAsia="en-US"/>
                <w:rPrChange w:id="1555" w:author="Khasin, Ark" w:date="2022-10-19T16:11:00Z">
                  <w:rPr>
                    <w:rFonts w:ascii="Courier New" w:eastAsia="Times New Roman" w:hAnsi="Courier New" w:cs="Courier New"/>
                    <w:b/>
                    <w:bCs/>
                    <w:color w:val="FF0000"/>
                    <w:sz w:val="20"/>
                    <w:szCs w:val="20"/>
                    <w:lang w:eastAsia="en-US"/>
                  </w:rPr>
                </w:rPrChange>
              </w:rPr>
            </w:pPr>
            <w:bookmarkStart w:id="1556" w:name="PST_trigger"/>
            <w:bookmarkEnd w:id="1556"/>
            <w:r w:rsidRPr="00A77E8B">
              <w:rPr>
                <w:rFonts w:ascii="Courier New" w:eastAsia="Times New Roman" w:hAnsi="Courier New" w:cs="Courier New"/>
                <w:b/>
                <w:bCs/>
                <w:i/>
                <w:iCs/>
                <w:color w:val="FF0000"/>
                <w:sz w:val="20"/>
                <w:szCs w:val="20"/>
                <w:lang w:eastAsia="en-US"/>
                <w:rPrChange w:id="1557" w:author="Khasin, Ark" w:date="2022-10-19T16:11:00Z">
                  <w:rPr>
                    <w:rFonts w:ascii="Courier New" w:eastAsia="Times New Roman" w:hAnsi="Courier New" w:cs="Courier New"/>
                    <w:b/>
                    <w:bCs/>
                    <w:color w:val="FF0000"/>
                    <w:sz w:val="20"/>
                    <w:szCs w:val="20"/>
                    <w:lang w:eastAsia="en-US"/>
                  </w:rPr>
                </w:rPrChange>
              </w:rPr>
              <w:t>PST_TRIGGER</w:t>
            </w:r>
          </w:p>
          <w:p w14:paraId="7307FEF9" w14:textId="49713AA4" w:rsidR="00987079" w:rsidRPr="00A77E8B" w:rsidRDefault="00987079" w:rsidP="00987079">
            <w:pPr>
              <w:rPr>
                <w:rFonts w:ascii="Courier New" w:eastAsia="Times New Roman" w:hAnsi="Courier New" w:cs="Courier New"/>
                <w:b/>
                <w:bCs/>
                <w:i/>
                <w:iCs/>
                <w:color w:val="FF0000"/>
                <w:sz w:val="20"/>
                <w:szCs w:val="20"/>
                <w:lang w:eastAsia="en-US"/>
                <w:rPrChange w:id="1558" w:author="Khasin, Ark" w:date="2022-10-19T16:11:00Z">
                  <w:rPr>
                    <w:rFonts w:ascii="Courier New" w:eastAsia="Times New Roman" w:hAnsi="Courier New" w:cs="Courier New"/>
                    <w:b/>
                    <w:bCs/>
                    <w:color w:val="FF0000"/>
                    <w:sz w:val="20"/>
                    <w:szCs w:val="20"/>
                    <w:lang w:eastAsia="en-US"/>
                  </w:rPr>
                </w:rPrChange>
              </w:rPr>
            </w:pPr>
            <w:r w:rsidRPr="00A77E8B">
              <w:rPr>
                <w:rFonts w:ascii="Courier New" w:eastAsia="Times New Roman" w:hAnsi="Courier New" w:cs="Courier New"/>
                <w:b/>
                <w:bCs/>
                <w:i/>
                <w:iCs/>
                <w:color w:val="FF0000"/>
                <w:sz w:val="20"/>
                <w:szCs w:val="20"/>
                <w:lang w:eastAsia="en-US"/>
                <w:rPrChange w:id="1559" w:author="Khasin, Ark" w:date="2022-10-19T16:11:00Z">
                  <w:rPr>
                    <w:rFonts w:ascii="Courier New" w:eastAsia="Times New Roman" w:hAnsi="Courier New" w:cs="Courier New"/>
                    <w:b/>
                    <w:bCs/>
                    <w:color w:val="FF0000"/>
                    <w:sz w:val="20"/>
                    <w:szCs w:val="20"/>
                    <w:lang w:eastAsia="en-US"/>
                  </w:rPr>
                </w:rPrChange>
              </w:rPr>
              <w:t xml:space="preserve">See also </w:t>
            </w:r>
            <w:r w:rsidR="0076535B" w:rsidRPr="00A77E8B">
              <w:rPr>
                <w:i/>
                <w:iCs/>
                <w:rPrChange w:id="1560" w:author="Khasin, Ark" w:date="2022-10-19T16:11:00Z">
                  <w:rPr/>
                </w:rPrChange>
              </w:rPr>
              <w:fldChar w:fldCharType="begin"/>
            </w:r>
            <w:r w:rsidR="0076535B" w:rsidRPr="00A77E8B">
              <w:rPr>
                <w:i/>
                <w:iCs/>
                <w:rPrChange w:id="1561" w:author="Khasin, Ark" w:date="2022-10-19T16:11:00Z">
                  <w:rPr/>
                </w:rPrChange>
              </w:rPr>
              <w:instrText xml:space="preserve"> HYPERLINK \l "PST_trigger_hart" </w:instrText>
            </w:r>
            <w:r w:rsidR="0076535B" w:rsidRPr="00A77E8B">
              <w:rPr>
                <w:i/>
                <w:iCs/>
                <w:rPrChange w:id="1562" w:author="Khasin, Ark" w:date="2022-10-19T16:11:00Z">
                  <w:rPr>
                    <w:rStyle w:val="Hyperlink"/>
                    <w:rFonts w:ascii="Courier New" w:eastAsia="Times New Roman" w:hAnsi="Courier New" w:cs="Courier New"/>
                    <w:b/>
                    <w:bCs/>
                    <w:sz w:val="20"/>
                    <w:szCs w:val="20"/>
                    <w:lang w:eastAsia="en-US"/>
                  </w:rPr>
                </w:rPrChange>
              </w:rPr>
              <w:fldChar w:fldCharType="separate"/>
            </w:r>
            <w:proofErr w:type="spellStart"/>
            <w:r w:rsidRPr="00A77E8B">
              <w:rPr>
                <w:rStyle w:val="Hyperlink"/>
                <w:rFonts w:ascii="Courier New" w:eastAsia="Times New Roman" w:hAnsi="Courier New" w:cs="Courier New"/>
                <w:b/>
                <w:bCs/>
                <w:i/>
                <w:iCs/>
                <w:sz w:val="20"/>
                <w:szCs w:val="20"/>
                <w:lang w:eastAsia="en-US"/>
                <w:rPrChange w:id="1563" w:author="Khasin, Ark" w:date="2022-10-19T16:11:00Z">
                  <w:rPr>
                    <w:rStyle w:val="Hyperlink"/>
                    <w:rFonts w:ascii="Courier New" w:eastAsia="Times New Roman" w:hAnsi="Courier New" w:cs="Courier New"/>
                    <w:b/>
                    <w:bCs/>
                    <w:sz w:val="20"/>
                    <w:szCs w:val="20"/>
                    <w:lang w:eastAsia="en-US"/>
                  </w:rPr>
                </w:rPrChange>
              </w:rPr>
              <w:t>PST_trigger_hart</w:t>
            </w:r>
            <w:proofErr w:type="spellEnd"/>
            <w:r w:rsidR="0076535B" w:rsidRPr="00A77E8B">
              <w:rPr>
                <w:rStyle w:val="Hyperlink"/>
                <w:rFonts w:ascii="Courier New" w:eastAsia="Times New Roman" w:hAnsi="Courier New" w:cs="Courier New"/>
                <w:b/>
                <w:bCs/>
                <w:i/>
                <w:iCs/>
                <w:sz w:val="20"/>
                <w:szCs w:val="20"/>
                <w:lang w:eastAsia="en-US"/>
                <w:rPrChange w:id="1564" w:author="Khasin, Ark" w:date="2022-10-19T16:11:00Z">
                  <w:rPr>
                    <w:rStyle w:val="Hyperlink"/>
                    <w:rFonts w:ascii="Courier New" w:eastAsia="Times New Roman" w:hAnsi="Courier New" w:cs="Courier New"/>
                    <w:b/>
                    <w:bCs/>
                    <w:sz w:val="20"/>
                    <w:szCs w:val="20"/>
                    <w:lang w:eastAsia="en-US"/>
                  </w:rPr>
                </w:rPrChange>
              </w:rPr>
              <w:fldChar w:fldCharType="end"/>
            </w:r>
          </w:p>
        </w:tc>
        <w:tc>
          <w:tcPr>
            <w:tcW w:w="682" w:type="dxa"/>
            <w:tcBorders>
              <w:top w:val="single" w:sz="8" w:space="0" w:color="auto"/>
              <w:left w:val="single" w:sz="4" w:space="0" w:color="666699"/>
              <w:bottom w:val="single" w:sz="8" w:space="0" w:color="auto"/>
              <w:right w:val="single" w:sz="4" w:space="0" w:color="666699"/>
            </w:tcBorders>
            <w:shd w:val="clear" w:color="auto" w:fill="auto"/>
          </w:tcPr>
          <w:p w14:paraId="14CD9191" w14:textId="3336A25C" w:rsidR="00987079" w:rsidRPr="00A77E8B" w:rsidRDefault="00987079" w:rsidP="00987079">
            <w:pPr>
              <w:rPr>
                <w:rFonts w:ascii="Calibri" w:eastAsia="Times New Roman" w:hAnsi="Calibri" w:cs="Calibri"/>
                <w:i/>
                <w:iCs/>
                <w:color w:val="000000"/>
                <w:sz w:val="22"/>
                <w:szCs w:val="22"/>
                <w:lang w:eastAsia="en-US"/>
                <w:rPrChange w:id="1565"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66" w:author="Khasin, Ark" w:date="2022-10-19T16:11:00Z">
                  <w:rPr>
                    <w:rFonts w:ascii="Calibri" w:eastAsia="Times New Roman" w:hAnsi="Calibri" w:cs="Calibri"/>
                    <w:color w:val="000000"/>
                    <w:sz w:val="22"/>
                    <w:szCs w:val="22"/>
                    <w:lang w:eastAsia="en-US"/>
                  </w:rPr>
                </w:rPrChange>
              </w:rPr>
              <w:t>Rec</w:t>
            </w:r>
          </w:p>
        </w:tc>
        <w:tc>
          <w:tcPr>
            <w:tcW w:w="1329" w:type="dxa"/>
            <w:tcBorders>
              <w:top w:val="single" w:sz="8" w:space="0" w:color="auto"/>
              <w:left w:val="nil"/>
              <w:bottom w:val="single" w:sz="8" w:space="0" w:color="auto"/>
              <w:right w:val="single" w:sz="4" w:space="0" w:color="666699"/>
            </w:tcBorders>
            <w:shd w:val="clear" w:color="auto" w:fill="auto"/>
          </w:tcPr>
          <w:p w14:paraId="2D562BF0" w14:textId="77777777" w:rsidR="00987079" w:rsidRPr="00A77E8B" w:rsidRDefault="00987079" w:rsidP="00987079">
            <w:pPr>
              <w:rPr>
                <w:rFonts w:ascii="Calibri" w:eastAsia="Times New Roman" w:hAnsi="Calibri" w:cs="Calibri"/>
                <w:i/>
                <w:iCs/>
                <w:color w:val="000000"/>
                <w:sz w:val="22"/>
                <w:szCs w:val="22"/>
                <w:lang w:eastAsia="en-US"/>
                <w:rPrChange w:id="1567" w:author="Khasin, Ark" w:date="2022-10-19T16:11:00Z">
                  <w:rPr>
                    <w:rFonts w:ascii="Calibri" w:eastAsia="Times New Roman" w:hAnsi="Calibri" w:cs="Calibri"/>
                    <w:color w:val="000000"/>
                    <w:sz w:val="22"/>
                    <w:szCs w:val="22"/>
                    <w:lang w:eastAsia="en-US"/>
                  </w:rPr>
                </w:rPrChange>
              </w:rPr>
            </w:pPr>
          </w:p>
        </w:tc>
        <w:tc>
          <w:tcPr>
            <w:tcW w:w="537" w:type="dxa"/>
            <w:tcBorders>
              <w:top w:val="single" w:sz="8" w:space="0" w:color="auto"/>
              <w:left w:val="nil"/>
              <w:bottom w:val="single" w:sz="8" w:space="0" w:color="auto"/>
              <w:right w:val="single" w:sz="4" w:space="0" w:color="666699"/>
            </w:tcBorders>
            <w:shd w:val="clear" w:color="auto" w:fill="auto"/>
          </w:tcPr>
          <w:p w14:paraId="5DE05BDF" w14:textId="77777777" w:rsidR="00987079" w:rsidRPr="00A77E8B" w:rsidRDefault="00987079" w:rsidP="00987079">
            <w:pPr>
              <w:jc w:val="center"/>
              <w:rPr>
                <w:rFonts w:ascii="Calibri" w:eastAsia="Times New Roman" w:hAnsi="Calibri" w:cs="Calibri"/>
                <w:i/>
                <w:iCs/>
                <w:color w:val="000000"/>
                <w:sz w:val="22"/>
                <w:szCs w:val="22"/>
                <w:lang w:eastAsia="en-US"/>
                <w:rPrChange w:id="1568" w:author="Khasin, Ark" w:date="2022-10-19T16:11:00Z">
                  <w:rPr>
                    <w:rFonts w:ascii="Calibri" w:eastAsia="Times New Roman" w:hAnsi="Calibri" w:cs="Calibri"/>
                    <w:color w:val="000000"/>
                    <w:sz w:val="22"/>
                    <w:szCs w:val="22"/>
                    <w:lang w:eastAsia="en-US"/>
                  </w:rPr>
                </w:rPrChange>
              </w:rPr>
            </w:pPr>
          </w:p>
        </w:tc>
        <w:tc>
          <w:tcPr>
            <w:tcW w:w="522" w:type="dxa"/>
            <w:tcBorders>
              <w:top w:val="single" w:sz="8" w:space="0" w:color="auto"/>
              <w:left w:val="nil"/>
              <w:bottom w:val="single" w:sz="8" w:space="0" w:color="auto"/>
              <w:right w:val="single" w:sz="4" w:space="0" w:color="666699"/>
            </w:tcBorders>
            <w:shd w:val="clear" w:color="auto" w:fill="auto"/>
          </w:tcPr>
          <w:p w14:paraId="03315102" w14:textId="77777777" w:rsidR="00987079" w:rsidRPr="00A77E8B" w:rsidRDefault="00987079" w:rsidP="00987079">
            <w:pPr>
              <w:jc w:val="center"/>
              <w:rPr>
                <w:rFonts w:ascii="Calibri" w:eastAsia="Times New Roman" w:hAnsi="Calibri" w:cs="Calibri"/>
                <w:i/>
                <w:iCs/>
                <w:color w:val="000000"/>
                <w:sz w:val="22"/>
                <w:szCs w:val="22"/>
                <w:lang w:eastAsia="en-US"/>
                <w:rPrChange w:id="1569" w:author="Khasin, Ark" w:date="2022-10-19T16:11:00Z">
                  <w:rPr>
                    <w:rFonts w:ascii="Calibri" w:eastAsia="Times New Roman" w:hAnsi="Calibri" w:cs="Calibri"/>
                    <w:color w:val="000000"/>
                    <w:sz w:val="22"/>
                    <w:szCs w:val="22"/>
                    <w:lang w:eastAsia="en-US"/>
                  </w:rPr>
                </w:rPrChange>
              </w:rPr>
            </w:pPr>
          </w:p>
        </w:tc>
        <w:tc>
          <w:tcPr>
            <w:tcW w:w="1848" w:type="dxa"/>
            <w:tcBorders>
              <w:top w:val="single" w:sz="8" w:space="0" w:color="auto"/>
              <w:left w:val="nil"/>
              <w:bottom w:val="single" w:sz="8" w:space="0" w:color="auto"/>
              <w:right w:val="nil"/>
            </w:tcBorders>
            <w:shd w:val="clear" w:color="auto" w:fill="auto"/>
          </w:tcPr>
          <w:p w14:paraId="15FD68C9" w14:textId="77777777" w:rsidR="00987079" w:rsidRPr="00A77E8B" w:rsidRDefault="00987079" w:rsidP="00987079">
            <w:pPr>
              <w:jc w:val="center"/>
              <w:rPr>
                <w:rFonts w:ascii="Calibri" w:eastAsia="Times New Roman" w:hAnsi="Calibri" w:cs="Calibri"/>
                <w:i/>
                <w:iCs/>
                <w:color w:val="000000"/>
                <w:sz w:val="22"/>
                <w:szCs w:val="22"/>
                <w:lang w:eastAsia="en-US"/>
                <w:rPrChange w:id="1570" w:author="Khasin, Ark" w:date="2022-10-19T16:11:00Z">
                  <w:rPr>
                    <w:rFonts w:ascii="Calibri" w:eastAsia="Times New Roman" w:hAnsi="Calibri" w:cs="Calibri"/>
                    <w:color w:val="000000"/>
                    <w:sz w:val="22"/>
                    <w:szCs w:val="22"/>
                    <w:lang w:eastAsia="en-US"/>
                  </w:rPr>
                </w:rPrChange>
              </w:rPr>
            </w:pPr>
          </w:p>
        </w:tc>
        <w:tc>
          <w:tcPr>
            <w:tcW w:w="1085" w:type="dxa"/>
            <w:tcBorders>
              <w:top w:val="single" w:sz="8" w:space="0" w:color="auto"/>
              <w:left w:val="single" w:sz="4" w:space="0" w:color="666699"/>
              <w:bottom w:val="single" w:sz="8" w:space="0" w:color="auto"/>
              <w:right w:val="nil"/>
            </w:tcBorders>
            <w:shd w:val="clear" w:color="auto" w:fill="auto"/>
          </w:tcPr>
          <w:p w14:paraId="35A99D32" w14:textId="77777777" w:rsidR="00987079" w:rsidRPr="00A77E8B" w:rsidRDefault="00987079" w:rsidP="00987079">
            <w:pPr>
              <w:jc w:val="center"/>
              <w:rPr>
                <w:rFonts w:ascii="Calibri" w:eastAsia="Times New Roman" w:hAnsi="Calibri" w:cs="Calibri"/>
                <w:i/>
                <w:iCs/>
                <w:color w:val="000000"/>
                <w:sz w:val="22"/>
                <w:szCs w:val="22"/>
                <w:lang w:eastAsia="en-US"/>
                <w:rPrChange w:id="1571" w:author="Khasin, Ark" w:date="2022-10-19T16:11:00Z">
                  <w:rPr>
                    <w:rFonts w:ascii="Calibri" w:eastAsia="Times New Roman" w:hAnsi="Calibri" w:cs="Calibri"/>
                    <w:color w:val="000000"/>
                    <w:sz w:val="22"/>
                    <w:szCs w:val="22"/>
                    <w:lang w:eastAsia="en-US"/>
                  </w:rPr>
                </w:rPrChange>
              </w:rPr>
            </w:pPr>
          </w:p>
        </w:tc>
        <w:tc>
          <w:tcPr>
            <w:tcW w:w="3254" w:type="dxa"/>
            <w:gridSpan w:val="2"/>
            <w:tcBorders>
              <w:top w:val="single" w:sz="8" w:space="0" w:color="auto"/>
              <w:left w:val="single" w:sz="4" w:space="0" w:color="666699"/>
              <w:bottom w:val="single" w:sz="8" w:space="0" w:color="auto"/>
              <w:right w:val="nil"/>
            </w:tcBorders>
            <w:shd w:val="clear" w:color="auto" w:fill="auto"/>
          </w:tcPr>
          <w:p w14:paraId="47005E28" w14:textId="77777777" w:rsidR="00987079" w:rsidRPr="00A77E8B" w:rsidRDefault="00987079" w:rsidP="00987079">
            <w:pPr>
              <w:jc w:val="center"/>
              <w:rPr>
                <w:rFonts w:ascii="Calibri" w:eastAsia="Times New Roman" w:hAnsi="Calibri" w:cs="Calibri"/>
                <w:i/>
                <w:iCs/>
                <w:color w:val="000000"/>
                <w:sz w:val="22"/>
                <w:szCs w:val="22"/>
                <w:lang w:eastAsia="en-US"/>
                <w:rPrChange w:id="1572" w:author="Khasin, Ark" w:date="2022-10-19T16:11:00Z">
                  <w:rPr>
                    <w:rFonts w:ascii="Calibri" w:eastAsia="Times New Roman" w:hAnsi="Calibri" w:cs="Calibri"/>
                    <w:color w:val="000000"/>
                    <w:sz w:val="22"/>
                    <w:szCs w:val="22"/>
                    <w:lang w:eastAsia="en-US"/>
                  </w:rPr>
                </w:rPrChange>
              </w:rPr>
            </w:pPr>
          </w:p>
        </w:tc>
      </w:tr>
      <w:tr w:rsidR="00987079" w:rsidRPr="00A77E8B" w14:paraId="3E1BA252"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2D7A9DE5" w14:textId="77777777" w:rsidR="00987079" w:rsidRPr="00A77E8B" w:rsidRDefault="00987079" w:rsidP="00987079">
            <w:pPr>
              <w:jc w:val="right"/>
              <w:rPr>
                <w:rFonts w:ascii="Calibri" w:eastAsia="Times New Roman" w:hAnsi="Calibri" w:cs="Calibri"/>
                <w:i/>
                <w:iCs/>
                <w:color w:val="000000"/>
                <w:sz w:val="22"/>
                <w:szCs w:val="22"/>
                <w:lang w:eastAsia="en-US"/>
                <w:rPrChange w:id="1573"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74" w:author="Khasin, Ark" w:date="2022-10-19T16:11:00Z">
                  <w:rPr>
                    <w:rFonts w:ascii="Calibri" w:eastAsia="Times New Roman" w:hAnsi="Calibri" w:cs="Calibri"/>
                    <w:color w:val="000000"/>
                    <w:sz w:val="22"/>
                    <w:szCs w:val="22"/>
                    <w:lang w:eastAsia="en-US"/>
                  </w:rPr>
                </w:rPrChange>
              </w:rPr>
              <w:t> </w:t>
            </w:r>
          </w:p>
        </w:tc>
        <w:tc>
          <w:tcPr>
            <w:tcW w:w="720" w:type="dxa"/>
            <w:tcBorders>
              <w:top w:val="nil"/>
              <w:left w:val="nil"/>
              <w:bottom w:val="single" w:sz="4" w:space="0" w:color="auto"/>
              <w:right w:val="single" w:sz="4" w:space="0" w:color="auto"/>
            </w:tcBorders>
            <w:shd w:val="clear" w:color="auto" w:fill="auto"/>
            <w:hideMark/>
          </w:tcPr>
          <w:p w14:paraId="54081F80" w14:textId="77777777" w:rsidR="00987079" w:rsidRPr="00A77E8B" w:rsidRDefault="00987079" w:rsidP="00987079">
            <w:pPr>
              <w:jc w:val="right"/>
              <w:rPr>
                <w:rFonts w:ascii="Calibri" w:eastAsia="Times New Roman" w:hAnsi="Calibri" w:cs="Calibri"/>
                <w:i/>
                <w:iCs/>
                <w:color w:val="000000"/>
                <w:sz w:val="22"/>
                <w:szCs w:val="22"/>
                <w:lang w:eastAsia="en-US"/>
                <w:rPrChange w:id="1575"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76" w:author="Khasin, Ark" w:date="2022-10-19T16:11:00Z">
                  <w:rPr>
                    <w:rFonts w:ascii="Calibri" w:eastAsia="Times New Roman" w:hAnsi="Calibri" w:cs="Calibri"/>
                    <w:color w:val="000000"/>
                    <w:sz w:val="22"/>
                    <w:szCs w:val="22"/>
                    <w:lang w:eastAsia="en-US"/>
                  </w:rPr>
                </w:rPrChange>
              </w:rPr>
              <w:t>1</w:t>
            </w:r>
          </w:p>
        </w:tc>
        <w:tc>
          <w:tcPr>
            <w:tcW w:w="2753" w:type="dxa"/>
            <w:tcBorders>
              <w:top w:val="nil"/>
              <w:left w:val="nil"/>
              <w:bottom w:val="nil"/>
              <w:right w:val="single" w:sz="4" w:space="0" w:color="auto"/>
            </w:tcBorders>
            <w:shd w:val="clear" w:color="auto" w:fill="auto"/>
            <w:noWrap/>
            <w:hideMark/>
          </w:tcPr>
          <w:p w14:paraId="56AD4C03" w14:textId="65E47EFA" w:rsidR="00987079" w:rsidRPr="00A77E8B" w:rsidRDefault="00987079" w:rsidP="00987079">
            <w:pPr>
              <w:rPr>
                <w:rFonts w:ascii="Courier New" w:eastAsia="Times New Roman" w:hAnsi="Courier New" w:cs="Courier New"/>
                <w:i/>
                <w:iCs/>
                <w:sz w:val="20"/>
                <w:szCs w:val="20"/>
                <w:lang w:eastAsia="en-US"/>
                <w:rPrChange w:id="1577"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578" w:author="Khasin, Ark" w:date="2022-10-19T16:11:00Z">
                  <w:rPr>
                    <w:rFonts w:ascii="Courier New" w:eastAsia="Times New Roman" w:hAnsi="Courier New" w:cs="Courier New"/>
                    <w:sz w:val="20"/>
                    <w:szCs w:val="20"/>
                    <w:lang w:eastAsia="en-US"/>
                  </w:rPr>
                </w:rPrChange>
              </w:rPr>
              <w:t>PST_Trigger_On_Demand</w:t>
            </w:r>
            <w:proofErr w:type="spellEnd"/>
          </w:p>
        </w:tc>
        <w:tc>
          <w:tcPr>
            <w:tcW w:w="682" w:type="dxa"/>
            <w:tcBorders>
              <w:top w:val="nil"/>
              <w:left w:val="nil"/>
              <w:bottom w:val="single" w:sz="4" w:space="0" w:color="auto"/>
              <w:right w:val="single" w:sz="4" w:space="0" w:color="auto"/>
            </w:tcBorders>
            <w:shd w:val="clear" w:color="auto" w:fill="auto"/>
            <w:hideMark/>
          </w:tcPr>
          <w:p w14:paraId="5149F91D" w14:textId="079DF602" w:rsidR="00987079" w:rsidRPr="00A77E8B" w:rsidRDefault="00987079" w:rsidP="00987079">
            <w:pPr>
              <w:rPr>
                <w:rFonts w:ascii="Calibri" w:eastAsia="Times New Roman" w:hAnsi="Calibri" w:cs="Calibri"/>
                <w:i/>
                <w:iCs/>
                <w:color w:val="000000"/>
                <w:sz w:val="22"/>
                <w:szCs w:val="22"/>
                <w:lang w:eastAsia="en-US"/>
                <w:rPrChange w:id="1579"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hideMark/>
          </w:tcPr>
          <w:p w14:paraId="1DE6A833" w14:textId="12E08E48" w:rsidR="00987079" w:rsidRPr="00A77E8B" w:rsidRDefault="00987079" w:rsidP="00987079">
            <w:pPr>
              <w:rPr>
                <w:rFonts w:ascii="Calibri" w:eastAsia="Times New Roman" w:hAnsi="Calibri" w:cs="Calibri"/>
                <w:i/>
                <w:iCs/>
                <w:color w:val="000000"/>
                <w:sz w:val="22"/>
                <w:szCs w:val="22"/>
                <w:lang w:eastAsia="en-US"/>
                <w:rPrChange w:id="1580"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581" w:author="Khasin, Ark" w:date="2022-10-19T16:11:00Z">
                  <w:rPr>
                    <w:rFonts w:ascii="Calibri" w:eastAsia="Times New Roman" w:hAnsi="Calibri" w:cs="Calibri"/>
                    <w:color w:val="000000"/>
                    <w:sz w:val="22"/>
                    <w:szCs w:val="22"/>
                    <w:lang w:eastAsia="en-US"/>
                  </w:rPr>
                </w:rPrChange>
              </w:rPr>
              <w:t>enu</w:t>
            </w:r>
            <w:proofErr w:type="spellEnd"/>
          </w:p>
        </w:tc>
        <w:tc>
          <w:tcPr>
            <w:tcW w:w="537" w:type="dxa"/>
            <w:tcBorders>
              <w:top w:val="nil"/>
              <w:left w:val="nil"/>
              <w:bottom w:val="single" w:sz="4" w:space="0" w:color="auto"/>
              <w:right w:val="single" w:sz="4" w:space="0" w:color="auto"/>
            </w:tcBorders>
            <w:shd w:val="clear" w:color="auto" w:fill="auto"/>
            <w:hideMark/>
          </w:tcPr>
          <w:p w14:paraId="34CF7E20" w14:textId="7D44154E" w:rsidR="00987079" w:rsidRPr="00A77E8B" w:rsidRDefault="00987079" w:rsidP="00987079">
            <w:pPr>
              <w:jc w:val="center"/>
              <w:rPr>
                <w:rFonts w:ascii="Calibri" w:eastAsia="Times New Roman" w:hAnsi="Calibri" w:cs="Calibri"/>
                <w:i/>
                <w:iCs/>
                <w:color w:val="000000"/>
                <w:sz w:val="22"/>
                <w:szCs w:val="22"/>
                <w:lang w:eastAsia="en-US"/>
                <w:rPrChange w:id="1582"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83" w:author="Khasin, Ark" w:date="2022-10-19T16:11:00Z">
                  <w:rPr>
                    <w:rFonts w:ascii="Calibri" w:eastAsia="Times New Roman" w:hAnsi="Calibri" w:cs="Calibri"/>
                    <w:color w:val="000000"/>
                    <w:sz w:val="22"/>
                    <w:szCs w:val="22"/>
                    <w:lang w:eastAsia="en-US"/>
                  </w:rPr>
                </w:rPrChange>
              </w:rPr>
              <w:t>1</w:t>
            </w:r>
          </w:p>
        </w:tc>
        <w:tc>
          <w:tcPr>
            <w:tcW w:w="522" w:type="dxa"/>
            <w:tcBorders>
              <w:top w:val="nil"/>
              <w:left w:val="nil"/>
              <w:bottom w:val="single" w:sz="4" w:space="0" w:color="auto"/>
              <w:right w:val="single" w:sz="4" w:space="0" w:color="auto"/>
            </w:tcBorders>
            <w:shd w:val="clear" w:color="auto" w:fill="auto"/>
            <w:hideMark/>
          </w:tcPr>
          <w:p w14:paraId="1726640D" w14:textId="77777777" w:rsidR="00987079" w:rsidRPr="00A77E8B" w:rsidRDefault="00987079" w:rsidP="00987079">
            <w:pPr>
              <w:jc w:val="center"/>
              <w:rPr>
                <w:rFonts w:ascii="Calibri" w:eastAsia="Times New Roman" w:hAnsi="Calibri" w:cs="Calibri"/>
                <w:i/>
                <w:iCs/>
                <w:color w:val="000000"/>
                <w:sz w:val="22"/>
                <w:szCs w:val="22"/>
                <w:lang w:eastAsia="en-US"/>
                <w:rPrChange w:id="1584"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85" w:author="Khasin, Ark" w:date="2022-10-19T16:11:00Z">
                  <w:rPr>
                    <w:rFonts w:ascii="Calibri" w:eastAsia="Times New Roman" w:hAnsi="Calibri" w:cs="Calibri"/>
                    <w:color w:val="000000"/>
                    <w:sz w:val="22"/>
                    <w:szCs w:val="22"/>
                    <w:lang w:eastAsia="en-US"/>
                  </w:rPr>
                </w:rPrChange>
              </w:rPr>
              <w:t>r/w</w:t>
            </w:r>
          </w:p>
        </w:tc>
        <w:tc>
          <w:tcPr>
            <w:tcW w:w="1848" w:type="dxa"/>
            <w:tcBorders>
              <w:top w:val="nil"/>
              <w:left w:val="nil"/>
              <w:bottom w:val="single" w:sz="4" w:space="0" w:color="auto"/>
              <w:right w:val="single" w:sz="4" w:space="0" w:color="auto"/>
            </w:tcBorders>
            <w:shd w:val="clear" w:color="auto" w:fill="auto"/>
            <w:hideMark/>
          </w:tcPr>
          <w:p w14:paraId="36D8F2B5" w14:textId="394BF1F5" w:rsidR="00987079" w:rsidRPr="00A77E8B" w:rsidRDefault="00987079" w:rsidP="00987079">
            <w:pPr>
              <w:rPr>
                <w:rFonts w:ascii="Arial" w:eastAsia="Times New Roman" w:hAnsi="Arial" w:cs="Arial"/>
                <w:i/>
                <w:iCs/>
                <w:sz w:val="18"/>
                <w:szCs w:val="18"/>
                <w:lang w:eastAsia="en-US"/>
                <w:rPrChange w:id="1586" w:author="Khasin, Ark" w:date="2022-10-19T16:11:00Z">
                  <w:rPr>
                    <w:rFonts w:ascii="Arial" w:eastAsia="Times New Roman" w:hAnsi="Arial" w:cs="Arial"/>
                    <w:sz w:val="18"/>
                    <w:szCs w:val="18"/>
                    <w:lang w:eastAsia="en-US"/>
                  </w:rPr>
                </w:rPrChange>
              </w:rPr>
            </w:pPr>
            <w:r w:rsidRPr="00A77E8B">
              <w:rPr>
                <w:rFonts w:ascii="Arial" w:eastAsia="Times New Roman" w:hAnsi="Arial" w:cs="Arial"/>
                <w:i/>
                <w:iCs/>
                <w:sz w:val="18"/>
                <w:szCs w:val="18"/>
                <w:lang w:eastAsia="en-US"/>
                <w:rPrChange w:id="1587" w:author="Khasin, Ark" w:date="2022-10-19T16:11:00Z">
                  <w:rPr>
                    <w:rFonts w:ascii="Arial" w:eastAsia="Times New Roman" w:hAnsi="Arial" w:cs="Arial"/>
                    <w:sz w:val="18"/>
                    <w:szCs w:val="18"/>
                    <w:lang w:eastAsia="en-US"/>
                  </w:rPr>
                </w:rPrChange>
              </w:rPr>
              <w:t>0,1</w:t>
            </w:r>
          </w:p>
        </w:tc>
        <w:tc>
          <w:tcPr>
            <w:tcW w:w="1085" w:type="dxa"/>
            <w:tcBorders>
              <w:top w:val="nil"/>
              <w:left w:val="nil"/>
              <w:bottom w:val="single" w:sz="4" w:space="0" w:color="auto"/>
              <w:right w:val="single" w:sz="4" w:space="0" w:color="auto"/>
            </w:tcBorders>
            <w:shd w:val="clear" w:color="auto" w:fill="auto"/>
            <w:hideMark/>
          </w:tcPr>
          <w:p w14:paraId="3BE3D522" w14:textId="324A0E18" w:rsidR="00987079" w:rsidRPr="00A77E8B" w:rsidRDefault="00987079" w:rsidP="00987079">
            <w:pPr>
              <w:jc w:val="center"/>
              <w:rPr>
                <w:rFonts w:ascii="Calibri" w:eastAsia="Times New Roman" w:hAnsi="Calibri" w:cs="Calibri"/>
                <w:i/>
                <w:iCs/>
                <w:color w:val="000000"/>
                <w:sz w:val="22"/>
                <w:szCs w:val="22"/>
                <w:lang w:eastAsia="en-US"/>
                <w:rPrChange w:id="1588"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89" w:author="Khasin, Ark" w:date="2022-10-19T16:11:00Z">
                  <w:rPr>
                    <w:rFonts w:ascii="Calibri" w:eastAsia="Times New Roman" w:hAnsi="Calibri" w:cs="Calibri"/>
                    <w:color w:val="000000"/>
                    <w:sz w:val="22"/>
                    <w:szCs w:val="22"/>
                    <w:lang w:eastAsia="en-US"/>
                  </w:rPr>
                </w:rPrChange>
              </w:rPr>
              <w:t>1</w:t>
            </w:r>
          </w:p>
        </w:tc>
        <w:tc>
          <w:tcPr>
            <w:tcW w:w="3254" w:type="dxa"/>
            <w:gridSpan w:val="2"/>
            <w:tcBorders>
              <w:top w:val="nil"/>
              <w:left w:val="nil"/>
              <w:bottom w:val="single" w:sz="4" w:space="0" w:color="auto"/>
              <w:right w:val="single" w:sz="4" w:space="0" w:color="auto"/>
            </w:tcBorders>
            <w:shd w:val="clear" w:color="auto" w:fill="auto"/>
            <w:hideMark/>
          </w:tcPr>
          <w:p w14:paraId="2E7448DA" w14:textId="77777777" w:rsidR="00987079" w:rsidRPr="00A77E8B" w:rsidRDefault="00987079" w:rsidP="00987079">
            <w:pPr>
              <w:jc w:val="center"/>
              <w:rPr>
                <w:rFonts w:ascii="Calibri" w:eastAsia="Times New Roman" w:hAnsi="Calibri" w:cs="Calibri"/>
                <w:i/>
                <w:iCs/>
                <w:color w:val="000000"/>
                <w:sz w:val="22"/>
                <w:szCs w:val="22"/>
                <w:lang w:eastAsia="en-US"/>
                <w:rPrChange w:id="1590"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91" w:author="Khasin, Ark" w:date="2022-10-19T16:11:00Z">
                  <w:rPr>
                    <w:rFonts w:ascii="Calibri" w:eastAsia="Times New Roman" w:hAnsi="Calibri" w:cs="Calibri"/>
                    <w:color w:val="000000"/>
                    <w:sz w:val="22"/>
                    <w:szCs w:val="22"/>
                    <w:lang w:eastAsia="en-US"/>
                  </w:rPr>
                </w:rPrChange>
              </w:rPr>
              <w:t> </w:t>
            </w:r>
          </w:p>
        </w:tc>
      </w:tr>
      <w:tr w:rsidR="00987079" w:rsidRPr="00A77E8B" w14:paraId="22639A00"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77DC408E" w14:textId="77777777" w:rsidR="00987079" w:rsidRPr="00A77E8B" w:rsidRDefault="00987079" w:rsidP="00987079">
            <w:pPr>
              <w:jc w:val="right"/>
              <w:rPr>
                <w:rFonts w:ascii="Calibri" w:eastAsia="Times New Roman" w:hAnsi="Calibri" w:cs="Calibri"/>
                <w:i/>
                <w:iCs/>
                <w:color w:val="000000"/>
                <w:sz w:val="22"/>
                <w:szCs w:val="22"/>
                <w:lang w:eastAsia="en-US"/>
                <w:rPrChange w:id="1592"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57A574E8" w14:textId="6217ACAB" w:rsidR="00987079" w:rsidRPr="00A77E8B" w:rsidRDefault="00987079" w:rsidP="00987079">
            <w:pPr>
              <w:jc w:val="right"/>
              <w:rPr>
                <w:rFonts w:ascii="Calibri" w:eastAsia="Times New Roman" w:hAnsi="Calibri" w:cs="Calibri"/>
                <w:i/>
                <w:iCs/>
                <w:color w:val="000000"/>
                <w:sz w:val="22"/>
                <w:szCs w:val="22"/>
                <w:lang w:eastAsia="en-US"/>
                <w:rPrChange w:id="1593"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594" w:author="Khasin, Ark" w:date="2022-10-19T16:11:00Z">
                  <w:rPr>
                    <w:rFonts w:ascii="Calibri" w:eastAsia="Times New Roman" w:hAnsi="Calibri" w:cs="Calibri"/>
                    <w:color w:val="000000"/>
                    <w:sz w:val="22"/>
                    <w:szCs w:val="22"/>
                    <w:lang w:eastAsia="en-US"/>
                  </w:rPr>
                </w:rPrChange>
              </w:rPr>
              <w:t>2</w:t>
            </w:r>
          </w:p>
        </w:tc>
        <w:tc>
          <w:tcPr>
            <w:tcW w:w="2753" w:type="dxa"/>
            <w:tcBorders>
              <w:top w:val="nil"/>
              <w:left w:val="nil"/>
              <w:bottom w:val="nil"/>
              <w:right w:val="single" w:sz="4" w:space="0" w:color="auto"/>
            </w:tcBorders>
            <w:shd w:val="clear" w:color="auto" w:fill="auto"/>
            <w:noWrap/>
          </w:tcPr>
          <w:p w14:paraId="0182C2B9" w14:textId="22B3473D" w:rsidR="00987079" w:rsidRPr="00A77E8B" w:rsidRDefault="00987079" w:rsidP="00987079">
            <w:pPr>
              <w:rPr>
                <w:rFonts w:ascii="Courier New" w:eastAsia="Times New Roman" w:hAnsi="Courier New" w:cs="Courier New"/>
                <w:i/>
                <w:iCs/>
                <w:sz w:val="20"/>
                <w:szCs w:val="20"/>
                <w:lang w:eastAsia="en-US"/>
                <w:rPrChange w:id="1595"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596" w:author="Khasin, Ark" w:date="2022-10-19T16:11:00Z">
                  <w:rPr>
                    <w:rFonts w:ascii="Courier New" w:eastAsia="Times New Roman" w:hAnsi="Courier New" w:cs="Courier New"/>
                    <w:sz w:val="20"/>
                    <w:szCs w:val="20"/>
                    <w:lang w:eastAsia="en-US"/>
                  </w:rPr>
                </w:rPrChange>
              </w:rPr>
              <w:t>PST_Trigger_by_UI</w:t>
            </w:r>
            <w:proofErr w:type="spellEnd"/>
          </w:p>
        </w:tc>
        <w:tc>
          <w:tcPr>
            <w:tcW w:w="682" w:type="dxa"/>
            <w:tcBorders>
              <w:top w:val="nil"/>
              <w:left w:val="nil"/>
              <w:bottom w:val="single" w:sz="4" w:space="0" w:color="auto"/>
              <w:right w:val="single" w:sz="4" w:space="0" w:color="auto"/>
            </w:tcBorders>
            <w:shd w:val="clear" w:color="auto" w:fill="auto"/>
          </w:tcPr>
          <w:p w14:paraId="1074EFE7" w14:textId="77777777" w:rsidR="00987079" w:rsidRPr="00A77E8B" w:rsidRDefault="00987079" w:rsidP="00987079">
            <w:pPr>
              <w:rPr>
                <w:rFonts w:ascii="Calibri" w:eastAsia="Times New Roman" w:hAnsi="Calibri" w:cs="Calibri"/>
                <w:i/>
                <w:iCs/>
                <w:color w:val="000000"/>
                <w:sz w:val="22"/>
                <w:szCs w:val="22"/>
                <w:lang w:eastAsia="en-US"/>
                <w:rPrChange w:id="1597"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71242956" w14:textId="5A06024B" w:rsidR="00987079" w:rsidRPr="00A77E8B" w:rsidRDefault="00987079" w:rsidP="00987079">
            <w:pPr>
              <w:rPr>
                <w:rFonts w:ascii="Calibri" w:eastAsia="Times New Roman" w:hAnsi="Calibri" w:cs="Calibri"/>
                <w:i/>
                <w:iCs/>
                <w:color w:val="000000"/>
                <w:sz w:val="22"/>
                <w:szCs w:val="22"/>
                <w:lang w:eastAsia="en-US"/>
                <w:rPrChange w:id="1598"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599" w:author="Khasin, Ark" w:date="2022-10-19T16:11:00Z">
                  <w:rPr>
                    <w:rFonts w:ascii="Calibri" w:eastAsia="Times New Roman" w:hAnsi="Calibri" w:cs="Calibri"/>
                    <w:color w:val="000000"/>
                    <w:sz w:val="22"/>
                    <w:szCs w:val="22"/>
                    <w:lang w:eastAsia="en-US"/>
                  </w:rPr>
                </w:rPrChange>
              </w:rPr>
              <w:t>BitStr</w:t>
            </w:r>
            <w:proofErr w:type="spellEnd"/>
          </w:p>
        </w:tc>
        <w:tc>
          <w:tcPr>
            <w:tcW w:w="537" w:type="dxa"/>
            <w:tcBorders>
              <w:top w:val="nil"/>
              <w:left w:val="nil"/>
              <w:bottom w:val="single" w:sz="4" w:space="0" w:color="auto"/>
              <w:right w:val="single" w:sz="4" w:space="0" w:color="auto"/>
            </w:tcBorders>
            <w:shd w:val="clear" w:color="auto" w:fill="auto"/>
          </w:tcPr>
          <w:p w14:paraId="1352CB55" w14:textId="3392D522" w:rsidR="00987079" w:rsidRPr="00A77E8B" w:rsidRDefault="00987079" w:rsidP="00987079">
            <w:pPr>
              <w:jc w:val="center"/>
              <w:rPr>
                <w:rFonts w:ascii="Calibri" w:eastAsia="Times New Roman" w:hAnsi="Calibri" w:cs="Calibri"/>
                <w:i/>
                <w:iCs/>
                <w:color w:val="000000"/>
                <w:sz w:val="22"/>
                <w:szCs w:val="22"/>
                <w:lang w:eastAsia="en-US"/>
                <w:rPrChange w:id="1600"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01" w:author="Khasin, Ark" w:date="2022-10-19T16:11:00Z">
                  <w:rPr>
                    <w:rFonts w:ascii="Calibri" w:eastAsia="Times New Roman" w:hAnsi="Calibri" w:cs="Calibri"/>
                    <w:color w:val="000000"/>
                    <w:sz w:val="22"/>
                    <w:szCs w:val="22"/>
                    <w:lang w:eastAsia="en-US"/>
                  </w:rPr>
                </w:rPrChange>
              </w:rPr>
              <w:t>1</w:t>
            </w:r>
          </w:p>
        </w:tc>
        <w:tc>
          <w:tcPr>
            <w:tcW w:w="522" w:type="dxa"/>
            <w:tcBorders>
              <w:top w:val="nil"/>
              <w:left w:val="nil"/>
              <w:bottom w:val="single" w:sz="4" w:space="0" w:color="auto"/>
              <w:right w:val="single" w:sz="4" w:space="0" w:color="auto"/>
            </w:tcBorders>
            <w:shd w:val="clear" w:color="auto" w:fill="auto"/>
          </w:tcPr>
          <w:p w14:paraId="6A4F3A24" w14:textId="3D32331B" w:rsidR="00987079" w:rsidRPr="00A77E8B" w:rsidRDefault="00987079" w:rsidP="00987079">
            <w:pPr>
              <w:jc w:val="center"/>
              <w:rPr>
                <w:rFonts w:ascii="Calibri" w:eastAsia="Times New Roman" w:hAnsi="Calibri" w:cs="Calibri"/>
                <w:i/>
                <w:iCs/>
                <w:color w:val="000000"/>
                <w:sz w:val="22"/>
                <w:szCs w:val="22"/>
                <w:lang w:eastAsia="en-US"/>
                <w:rPrChange w:id="1602"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603"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7C76751B" w14:textId="1A9F6BFB" w:rsidR="00987079" w:rsidRPr="00A77E8B" w:rsidRDefault="00987079" w:rsidP="00987079">
            <w:pPr>
              <w:rPr>
                <w:rFonts w:ascii="Arial" w:eastAsia="Times New Roman" w:hAnsi="Arial" w:cs="Arial"/>
                <w:i/>
                <w:iCs/>
                <w:sz w:val="18"/>
                <w:szCs w:val="18"/>
                <w:lang w:eastAsia="en-US"/>
                <w:rPrChange w:id="1604" w:author="Khasin, Ark" w:date="2022-10-19T16:11:00Z">
                  <w:rPr>
                    <w:rFonts w:ascii="Arial" w:eastAsia="Times New Roman" w:hAnsi="Arial" w:cs="Arial"/>
                    <w:sz w:val="18"/>
                    <w:szCs w:val="18"/>
                    <w:lang w:eastAsia="en-US"/>
                  </w:rPr>
                </w:rPrChange>
              </w:rPr>
            </w:pPr>
            <w:r w:rsidRPr="00A77E8B">
              <w:rPr>
                <w:rFonts w:ascii="Arial" w:eastAsia="Times New Roman" w:hAnsi="Arial" w:cs="Arial"/>
                <w:i/>
                <w:iCs/>
                <w:sz w:val="18"/>
                <w:szCs w:val="18"/>
                <w:lang w:eastAsia="en-US"/>
                <w:rPrChange w:id="1605" w:author="Khasin, Ark" w:date="2022-10-19T16:11:00Z">
                  <w:rPr>
                    <w:rFonts w:ascii="Arial" w:eastAsia="Times New Roman" w:hAnsi="Arial" w:cs="Arial"/>
                    <w:sz w:val="18"/>
                    <w:szCs w:val="18"/>
                    <w:lang w:eastAsia="en-US"/>
                  </w:rPr>
                </w:rPrChange>
              </w:rPr>
              <w:t>N/A</w:t>
            </w:r>
          </w:p>
        </w:tc>
        <w:tc>
          <w:tcPr>
            <w:tcW w:w="1085" w:type="dxa"/>
            <w:tcBorders>
              <w:top w:val="nil"/>
              <w:left w:val="nil"/>
              <w:bottom w:val="single" w:sz="4" w:space="0" w:color="auto"/>
              <w:right w:val="single" w:sz="4" w:space="0" w:color="auto"/>
            </w:tcBorders>
            <w:shd w:val="clear" w:color="auto" w:fill="auto"/>
          </w:tcPr>
          <w:p w14:paraId="67777A94" w14:textId="70FE4995" w:rsidR="00987079" w:rsidRPr="00A77E8B" w:rsidRDefault="00987079" w:rsidP="00987079">
            <w:pPr>
              <w:jc w:val="center"/>
              <w:rPr>
                <w:rFonts w:ascii="Calibri" w:eastAsia="Times New Roman" w:hAnsi="Calibri" w:cs="Calibri"/>
                <w:i/>
                <w:iCs/>
                <w:color w:val="000000"/>
                <w:sz w:val="22"/>
                <w:szCs w:val="22"/>
                <w:lang w:eastAsia="en-US"/>
                <w:rPrChange w:id="1606"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07" w:author="Khasin, Ark" w:date="2022-10-19T16:11:00Z">
                  <w:rPr>
                    <w:rFonts w:ascii="Calibri" w:eastAsia="Times New Roman" w:hAnsi="Calibri" w:cs="Calibri"/>
                    <w:color w:val="000000"/>
                    <w:sz w:val="22"/>
                    <w:szCs w:val="22"/>
                    <w:lang w:eastAsia="en-US"/>
                  </w:rPr>
                </w:rPrChange>
              </w:rPr>
              <w:t>0</w:t>
            </w:r>
          </w:p>
        </w:tc>
        <w:tc>
          <w:tcPr>
            <w:tcW w:w="3254" w:type="dxa"/>
            <w:gridSpan w:val="2"/>
            <w:tcBorders>
              <w:top w:val="nil"/>
              <w:left w:val="nil"/>
              <w:bottom w:val="single" w:sz="4" w:space="0" w:color="auto"/>
              <w:right w:val="single" w:sz="4" w:space="0" w:color="auto"/>
            </w:tcBorders>
            <w:shd w:val="clear" w:color="auto" w:fill="auto"/>
          </w:tcPr>
          <w:p w14:paraId="6DA65DA6" w14:textId="6983A6C5" w:rsidR="00987079" w:rsidRPr="00A77E8B" w:rsidRDefault="00987079" w:rsidP="00987079">
            <w:pPr>
              <w:jc w:val="center"/>
              <w:rPr>
                <w:rFonts w:ascii="Calibri" w:eastAsia="Times New Roman" w:hAnsi="Calibri" w:cs="Calibri"/>
                <w:i/>
                <w:iCs/>
                <w:color w:val="000000"/>
                <w:sz w:val="22"/>
                <w:szCs w:val="22"/>
                <w:lang w:eastAsia="en-US"/>
                <w:rPrChange w:id="1608"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09" w:author="Khasin, Ark" w:date="2022-10-19T16:11:00Z">
                  <w:rPr>
                    <w:rFonts w:ascii="Calibri" w:eastAsia="Times New Roman" w:hAnsi="Calibri" w:cs="Calibri"/>
                    <w:color w:val="000000"/>
                    <w:sz w:val="22"/>
                    <w:szCs w:val="22"/>
                    <w:lang w:eastAsia="en-US"/>
                  </w:rPr>
                </w:rPrChange>
              </w:rPr>
              <w:t>Reserved</w:t>
            </w:r>
          </w:p>
        </w:tc>
      </w:tr>
      <w:tr w:rsidR="00987079" w:rsidRPr="00A77E8B" w14:paraId="559CDE82"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6E71138E" w14:textId="77777777" w:rsidR="00987079" w:rsidRPr="00A77E8B" w:rsidRDefault="00987079" w:rsidP="00987079">
            <w:pPr>
              <w:jc w:val="right"/>
              <w:rPr>
                <w:rFonts w:ascii="Calibri" w:eastAsia="Times New Roman" w:hAnsi="Calibri" w:cs="Calibri"/>
                <w:i/>
                <w:iCs/>
                <w:color w:val="000000"/>
                <w:sz w:val="22"/>
                <w:szCs w:val="22"/>
                <w:lang w:eastAsia="en-US"/>
                <w:rPrChange w:id="1610"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03082B32" w14:textId="7E10F61E" w:rsidR="00987079" w:rsidRPr="00A77E8B" w:rsidRDefault="00987079" w:rsidP="00987079">
            <w:pPr>
              <w:jc w:val="right"/>
              <w:rPr>
                <w:rFonts w:ascii="Calibri" w:eastAsia="Times New Roman" w:hAnsi="Calibri" w:cs="Calibri"/>
                <w:i/>
                <w:iCs/>
                <w:color w:val="000000"/>
                <w:sz w:val="22"/>
                <w:szCs w:val="22"/>
                <w:lang w:eastAsia="en-US"/>
                <w:rPrChange w:id="1611"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12" w:author="Khasin, Ark" w:date="2022-10-19T16:11:00Z">
                  <w:rPr>
                    <w:rFonts w:ascii="Calibri" w:eastAsia="Times New Roman" w:hAnsi="Calibri" w:cs="Calibri"/>
                    <w:color w:val="000000"/>
                    <w:sz w:val="22"/>
                    <w:szCs w:val="22"/>
                    <w:lang w:eastAsia="en-US"/>
                  </w:rPr>
                </w:rPrChange>
              </w:rPr>
              <w:t>3</w:t>
            </w:r>
          </w:p>
        </w:tc>
        <w:tc>
          <w:tcPr>
            <w:tcW w:w="2753" w:type="dxa"/>
            <w:tcBorders>
              <w:top w:val="nil"/>
              <w:left w:val="nil"/>
              <w:bottom w:val="nil"/>
              <w:right w:val="single" w:sz="4" w:space="0" w:color="auto"/>
            </w:tcBorders>
            <w:shd w:val="clear" w:color="auto" w:fill="auto"/>
            <w:noWrap/>
          </w:tcPr>
          <w:p w14:paraId="6B6DD356" w14:textId="00A0229F" w:rsidR="00987079" w:rsidRPr="00A77E8B" w:rsidRDefault="00987079" w:rsidP="00987079">
            <w:pPr>
              <w:rPr>
                <w:rFonts w:ascii="Courier New" w:eastAsia="Times New Roman" w:hAnsi="Courier New" w:cs="Courier New"/>
                <w:i/>
                <w:iCs/>
                <w:sz w:val="20"/>
                <w:szCs w:val="20"/>
                <w:lang w:eastAsia="en-US"/>
                <w:rPrChange w:id="1613"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614" w:author="Khasin, Ark" w:date="2022-10-19T16:11:00Z">
                  <w:rPr>
                    <w:rFonts w:ascii="Courier New" w:eastAsia="Times New Roman" w:hAnsi="Courier New" w:cs="Courier New"/>
                    <w:sz w:val="20"/>
                    <w:szCs w:val="20"/>
                    <w:lang w:eastAsia="en-US"/>
                  </w:rPr>
                </w:rPrChange>
              </w:rPr>
              <w:t>PST_Trigger_By_DI_Switch</w:t>
            </w:r>
            <w:proofErr w:type="spellEnd"/>
          </w:p>
        </w:tc>
        <w:tc>
          <w:tcPr>
            <w:tcW w:w="682" w:type="dxa"/>
            <w:tcBorders>
              <w:top w:val="nil"/>
              <w:left w:val="nil"/>
              <w:bottom w:val="single" w:sz="4" w:space="0" w:color="auto"/>
              <w:right w:val="single" w:sz="4" w:space="0" w:color="auto"/>
            </w:tcBorders>
            <w:shd w:val="clear" w:color="auto" w:fill="auto"/>
          </w:tcPr>
          <w:p w14:paraId="6F517098" w14:textId="77777777" w:rsidR="00987079" w:rsidRPr="00A77E8B" w:rsidRDefault="00987079" w:rsidP="00987079">
            <w:pPr>
              <w:rPr>
                <w:rFonts w:ascii="Calibri" w:eastAsia="Times New Roman" w:hAnsi="Calibri" w:cs="Calibri"/>
                <w:i/>
                <w:iCs/>
                <w:color w:val="000000"/>
                <w:sz w:val="22"/>
                <w:szCs w:val="22"/>
                <w:lang w:eastAsia="en-US"/>
                <w:rPrChange w:id="1615"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22596CC9" w14:textId="1AB0593C" w:rsidR="00987079" w:rsidRPr="00A77E8B" w:rsidRDefault="00987079" w:rsidP="00987079">
            <w:pPr>
              <w:rPr>
                <w:rFonts w:ascii="Calibri" w:eastAsia="Times New Roman" w:hAnsi="Calibri" w:cs="Calibri"/>
                <w:i/>
                <w:iCs/>
                <w:color w:val="000000"/>
                <w:sz w:val="22"/>
                <w:szCs w:val="22"/>
                <w:lang w:eastAsia="en-US"/>
                <w:rPrChange w:id="1616"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617" w:author="Khasin, Ark" w:date="2022-10-19T16:11:00Z">
                  <w:rPr>
                    <w:rFonts w:ascii="Calibri" w:eastAsia="Times New Roman" w:hAnsi="Calibri" w:cs="Calibri"/>
                    <w:color w:val="000000"/>
                    <w:sz w:val="22"/>
                    <w:szCs w:val="22"/>
                    <w:lang w:eastAsia="en-US"/>
                  </w:rPr>
                </w:rPrChange>
              </w:rPr>
              <w:t>enu</w:t>
            </w:r>
            <w:proofErr w:type="spellEnd"/>
          </w:p>
        </w:tc>
        <w:tc>
          <w:tcPr>
            <w:tcW w:w="537" w:type="dxa"/>
            <w:tcBorders>
              <w:top w:val="nil"/>
              <w:left w:val="nil"/>
              <w:bottom w:val="single" w:sz="4" w:space="0" w:color="auto"/>
              <w:right w:val="single" w:sz="4" w:space="0" w:color="auto"/>
            </w:tcBorders>
            <w:shd w:val="clear" w:color="auto" w:fill="auto"/>
          </w:tcPr>
          <w:p w14:paraId="5BAF0E58" w14:textId="7A5C213E" w:rsidR="00987079" w:rsidRPr="00A77E8B" w:rsidRDefault="00987079" w:rsidP="00987079">
            <w:pPr>
              <w:jc w:val="center"/>
              <w:rPr>
                <w:rFonts w:ascii="Calibri" w:eastAsia="Times New Roman" w:hAnsi="Calibri" w:cs="Calibri"/>
                <w:i/>
                <w:iCs/>
                <w:color w:val="000000"/>
                <w:sz w:val="22"/>
                <w:szCs w:val="22"/>
                <w:lang w:eastAsia="en-US"/>
                <w:rPrChange w:id="1618"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19" w:author="Khasin, Ark" w:date="2022-10-19T16:11:00Z">
                  <w:rPr>
                    <w:rFonts w:ascii="Calibri" w:eastAsia="Times New Roman" w:hAnsi="Calibri" w:cs="Calibri"/>
                    <w:color w:val="000000"/>
                    <w:sz w:val="22"/>
                    <w:szCs w:val="22"/>
                    <w:lang w:eastAsia="en-US"/>
                  </w:rPr>
                </w:rPrChange>
              </w:rPr>
              <w:t>1</w:t>
            </w:r>
          </w:p>
        </w:tc>
        <w:tc>
          <w:tcPr>
            <w:tcW w:w="522" w:type="dxa"/>
            <w:tcBorders>
              <w:top w:val="nil"/>
              <w:left w:val="nil"/>
              <w:bottom w:val="single" w:sz="4" w:space="0" w:color="auto"/>
              <w:right w:val="single" w:sz="4" w:space="0" w:color="auto"/>
            </w:tcBorders>
            <w:shd w:val="clear" w:color="auto" w:fill="auto"/>
          </w:tcPr>
          <w:p w14:paraId="65C63011" w14:textId="1B0A5179" w:rsidR="00987079" w:rsidRPr="00A77E8B" w:rsidRDefault="00987079" w:rsidP="00987079">
            <w:pPr>
              <w:jc w:val="center"/>
              <w:rPr>
                <w:rFonts w:ascii="Calibri" w:eastAsia="Times New Roman" w:hAnsi="Calibri" w:cs="Calibri"/>
                <w:i/>
                <w:iCs/>
                <w:color w:val="000000"/>
                <w:sz w:val="22"/>
                <w:szCs w:val="22"/>
                <w:lang w:eastAsia="en-US"/>
                <w:rPrChange w:id="1620"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621"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7F2EDDCE" w14:textId="1929A247" w:rsidR="00987079" w:rsidRPr="00A77E8B" w:rsidRDefault="00987079" w:rsidP="00987079">
            <w:pPr>
              <w:rPr>
                <w:rFonts w:ascii="Arial" w:eastAsia="Times New Roman" w:hAnsi="Arial" w:cs="Arial"/>
                <w:i/>
                <w:iCs/>
                <w:sz w:val="18"/>
                <w:szCs w:val="18"/>
                <w:lang w:eastAsia="en-US"/>
                <w:rPrChange w:id="1622" w:author="Khasin, Ark" w:date="2022-10-19T16:11:00Z">
                  <w:rPr>
                    <w:rFonts w:ascii="Arial" w:eastAsia="Times New Roman" w:hAnsi="Arial" w:cs="Arial"/>
                    <w:sz w:val="18"/>
                    <w:szCs w:val="18"/>
                    <w:lang w:eastAsia="en-US"/>
                  </w:rPr>
                </w:rPrChange>
              </w:rPr>
            </w:pPr>
            <w:r w:rsidRPr="00A77E8B">
              <w:rPr>
                <w:rFonts w:ascii="Arial" w:eastAsia="Times New Roman" w:hAnsi="Arial" w:cs="Arial"/>
                <w:i/>
                <w:iCs/>
                <w:sz w:val="18"/>
                <w:szCs w:val="18"/>
                <w:lang w:eastAsia="en-US"/>
                <w:rPrChange w:id="1623" w:author="Khasin, Ark" w:date="2022-10-19T16:11:00Z">
                  <w:rPr>
                    <w:rFonts w:ascii="Arial" w:eastAsia="Times New Roman" w:hAnsi="Arial" w:cs="Arial"/>
                    <w:sz w:val="18"/>
                    <w:szCs w:val="18"/>
                    <w:lang w:eastAsia="en-US"/>
                  </w:rPr>
                </w:rPrChange>
              </w:rPr>
              <w:t>0,1,2</w:t>
            </w:r>
          </w:p>
        </w:tc>
        <w:tc>
          <w:tcPr>
            <w:tcW w:w="1085" w:type="dxa"/>
            <w:tcBorders>
              <w:top w:val="nil"/>
              <w:left w:val="nil"/>
              <w:bottom w:val="single" w:sz="4" w:space="0" w:color="auto"/>
              <w:right w:val="single" w:sz="4" w:space="0" w:color="auto"/>
            </w:tcBorders>
            <w:shd w:val="clear" w:color="auto" w:fill="auto"/>
          </w:tcPr>
          <w:p w14:paraId="44001BAD" w14:textId="6D433F34" w:rsidR="00987079" w:rsidRPr="00A77E8B" w:rsidRDefault="00987079" w:rsidP="00987079">
            <w:pPr>
              <w:jc w:val="center"/>
              <w:rPr>
                <w:rFonts w:ascii="Calibri" w:eastAsia="Times New Roman" w:hAnsi="Calibri" w:cs="Calibri"/>
                <w:i/>
                <w:iCs/>
                <w:color w:val="000000"/>
                <w:sz w:val="22"/>
                <w:szCs w:val="22"/>
                <w:lang w:eastAsia="en-US"/>
                <w:rPrChange w:id="1624"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25" w:author="Khasin, Ark" w:date="2022-10-19T16:11:00Z">
                  <w:rPr>
                    <w:rFonts w:ascii="Calibri" w:eastAsia="Times New Roman" w:hAnsi="Calibri" w:cs="Calibri"/>
                    <w:color w:val="000000"/>
                    <w:sz w:val="22"/>
                    <w:szCs w:val="22"/>
                    <w:lang w:eastAsia="en-US"/>
                  </w:rPr>
                </w:rPrChange>
              </w:rPr>
              <w:t>0</w:t>
            </w:r>
          </w:p>
        </w:tc>
        <w:tc>
          <w:tcPr>
            <w:tcW w:w="3254" w:type="dxa"/>
            <w:gridSpan w:val="2"/>
            <w:tcBorders>
              <w:top w:val="nil"/>
              <w:left w:val="nil"/>
              <w:bottom w:val="single" w:sz="4" w:space="0" w:color="auto"/>
              <w:right w:val="single" w:sz="4" w:space="0" w:color="auto"/>
            </w:tcBorders>
            <w:shd w:val="clear" w:color="auto" w:fill="auto"/>
          </w:tcPr>
          <w:p w14:paraId="53328ECB" w14:textId="77777777" w:rsidR="00987079" w:rsidRPr="00A77E8B" w:rsidRDefault="00987079" w:rsidP="00987079">
            <w:pPr>
              <w:jc w:val="center"/>
              <w:rPr>
                <w:rFonts w:ascii="Calibri" w:eastAsia="Times New Roman" w:hAnsi="Calibri" w:cs="Calibri"/>
                <w:i/>
                <w:iCs/>
                <w:color w:val="000000"/>
                <w:sz w:val="22"/>
                <w:szCs w:val="22"/>
                <w:lang w:eastAsia="en-US"/>
                <w:rPrChange w:id="1626" w:author="Khasin, Ark" w:date="2022-10-19T16:11:00Z">
                  <w:rPr>
                    <w:rFonts w:ascii="Calibri" w:eastAsia="Times New Roman" w:hAnsi="Calibri" w:cs="Calibri"/>
                    <w:color w:val="000000"/>
                    <w:sz w:val="22"/>
                    <w:szCs w:val="22"/>
                    <w:lang w:eastAsia="en-US"/>
                  </w:rPr>
                </w:rPrChange>
              </w:rPr>
            </w:pPr>
          </w:p>
        </w:tc>
      </w:tr>
      <w:tr w:rsidR="00987079" w:rsidRPr="00A77E8B" w14:paraId="6CF96A79"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7A49ED4E" w14:textId="77777777" w:rsidR="00987079" w:rsidRPr="00A77E8B" w:rsidRDefault="00987079" w:rsidP="00987079">
            <w:pPr>
              <w:jc w:val="right"/>
              <w:rPr>
                <w:rFonts w:ascii="Calibri" w:eastAsia="Times New Roman" w:hAnsi="Calibri" w:cs="Calibri"/>
                <w:i/>
                <w:iCs/>
                <w:color w:val="000000"/>
                <w:sz w:val="22"/>
                <w:szCs w:val="22"/>
                <w:lang w:eastAsia="en-US"/>
                <w:rPrChange w:id="1627"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0121CCEA" w14:textId="3776A5F5" w:rsidR="00987079" w:rsidRPr="00A77E8B" w:rsidRDefault="00987079" w:rsidP="00987079">
            <w:pPr>
              <w:jc w:val="right"/>
              <w:rPr>
                <w:rFonts w:ascii="Calibri" w:eastAsia="Times New Roman" w:hAnsi="Calibri" w:cs="Calibri"/>
                <w:i/>
                <w:iCs/>
                <w:color w:val="000000"/>
                <w:sz w:val="22"/>
                <w:szCs w:val="22"/>
                <w:lang w:eastAsia="en-US"/>
                <w:rPrChange w:id="1628"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29" w:author="Khasin, Ark" w:date="2022-10-19T16:11:00Z">
                  <w:rPr>
                    <w:rFonts w:ascii="Calibri" w:eastAsia="Times New Roman" w:hAnsi="Calibri" w:cs="Calibri"/>
                    <w:color w:val="000000"/>
                    <w:sz w:val="22"/>
                    <w:szCs w:val="22"/>
                    <w:lang w:eastAsia="en-US"/>
                  </w:rPr>
                </w:rPrChange>
              </w:rPr>
              <w:t>4</w:t>
            </w:r>
          </w:p>
        </w:tc>
        <w:tc>
          <w:tcPr>
            <w:tcW w:w="2753" w:type="dxa"/>
            <w:tcBorders>
              <w:top w:val="nil"/>
              <w:left w:val="nil"/>
              <w:bottom w:val="nil"/>
              <w:right w:val="single" w:sz="4" w:space="0" w:color="auto"/>
            </w:tcBorders>
            <w:shd w:val="clear" w:color="auto" w:fill="auto"/>
            <w:noWrap/>
          </w:tcPr>
          <w:p w14:paraId="08BEDEFD" w14:textId="058A505E" w:rsidR="00987079" w:rsidRPr="00A77E8B" w:rsidRDefault="00987079" w:rsidP="00987079">
            <w:pPr>
              <w:rPr>
                <w:rFonts w:ascii="Courier New" w:eastAsia="Times New Roman" w:hAnsi="Courier New" w:cs="Courier New"/>
                <w:i/>
                <w:iCs/>
                <w:sz w:val="20"/>
                <w:szCs w:val="20"/>
                <w:lang w:eastAsia="en-US"/>
                <w:rPrChange w:id="1630"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631" w:author="Khasin, Ark" w:date="2022-10-19T16:11:00Z">
                  <w:rPr>
                    <w:rFonts w:ascii="Courier New" w:eastAsia="Times New Roman" w:hAnsi="Courier New" w:cs="Courier New"/>
                    <w:sz w:val="20"/>
                    <w:szCs w:val="20"/>
                    <w:lang w:eastAsia="en-US"/>
                  </w:rPr>
                </w:rPrChange>
              </w:rPr>
              <w:t>PST_Trigger_By_AI_Input</w:t>
            </w:r>
            <w:proofErr w:type="spellEnd"/>
          </w:p>
        </w:tc>
        <w:tc>
          <w:tcPr>
            <w:tcW w:w="682" w:type="dxa"/>
            <w:tcBorders>
              <w:top w:val="nil"/>
              <w:left w:val="nil"/>
              <w:bottom w:val="single" w:sz="4" w:space="0" w:color="auto"/>
              <w:right w:val="single" w:sz="4" w:space="0" w:color="auto"/>
            </w:tcBorders>
            <w:shd w:val="clear" w:color="auto" w:fill="auto"/>
          </w:tcPr>
          <w:p w14:paraId="1D7D494F" w14:textId="77777777" w:rsidR="00987079" w:rsidRPr="00A77E8B" w:rsidRDefault="00987079" w:rsidP="00987079">
            <w:pPr>
              <w:rPr>
                <w:rFonts w:ascii="Calibri" w:eastAsia="Times New Roman" w:hAnsi="Calibri" w:cs="Calibri"/>
                <w:i/>
                <w:iCs/>
                <w:color w:val="000000"/>
                <w:sz w:val="22"/>
                <w:szCs w:val="22"/>
                <w:lang w:eastAsia="en-US"/>
                <w:rPrChange w:id="1632"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6A721FEB" w14:textId="776F2649" w:rsidR="00987079" w:rsidRPr="00A77E8B" w:rsidRDefault="00987079" w:rsidP="00987079">
            <w:pPr>
              <w:rPr>
                <w:rFonts w:ascii="Calibri" w:eastAsia="Times New Roman" w:hAnsi="Calibri" w:cs="Calibri"/>
                <w:i/>
                <w:iCs/>
                <w:color w:val="000000"/>
                <w:sz w:val="22"/>
                <w:szCs w:val="22"/>
                <w:lang w:eastAsia="en-US"/>
                <w:rPrChange w:id="1633"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634" w:author="Khasin, Ark" w:date="2022-10-19T16:11:00Z">
                  <w:rPr>
                    <w:rFonts w:ascii="Calibri" w:eastAsia="Times New Roman" w:hAnsi="Calibri" w:cs="Calibri"/>
                    <w:color w:val="000000"/>
                    <w:sz w:val="22"/>
                    <w:szCs w:val="22"/>
                    <w:lang w:eastAsia="en-US"/>
                  </w:rPr>
                </w:rPrChange>
              </w:rPr>
              <w:t>enu</w:t>
            </w:r>
            <w:proofErr w:type="spellEnd"/>
          </w:p>
        </w:tc>
        <w:tc>
          <w:tcPr>
            <w:tcW w:w="537" w:type="dxa"/>
            <w:tcBorders>
              <w:top w:val="nil"/>
              <w:left w:val="nil"/>
              <w:bottom w:val="single" w:sz="4" w:space="0" w:color="auto"/>
              <w:right w:val="single" w:sz="4" w:space="0" w:color="auto"/>
            </w:tcBorders>
            <w:shd w:val="clear" w:color="auto" w:fill="auto"/>
          </w:tcPr>
          <w:p w14:paraId="373F761E" w14:textId="7E1CC011" w:rsidR="00987079" w:rsidRPr="00A77E8B" w:rsidRDefault="00987079" w:rsidP="00987079">
            <w:pPr>
              <w:jc w:val="center"/>
              <w:rPr>
                <w:rFonts w:ascii="Calibri" w:eastAsia="Times New Roman" w:hAnsi="Calibri" w:cs="Calibri"/>
                <w:i/>
                <w:iCs/>
                <w:color w:val="000000"/>
                <w:sz w:val="22"/>
                <w:szCs w:val="22"/>
                <w:lang w:eastAsia="en-US"/>
                <w:rPrChange w:id="1635"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36" w:author="Khasin, Ark" w:date="2022-10-19T16:11:00Z">
                  <w:rPr>
                    <w:rFonts w:ascii="Calibri" w:eastAsia="Times New Roman" w:hAnsi="Calibri" w:cs="Calibri"/>
                    <w:color w:val="000000"/>
                    <w:sz w:val="22"/>
                    <w:szCs w:val="22"/>
                    <w:lang w:eastAsia="en-US"/>
                  </w:rPr>
                </w:rPrChange>
              </w:rPr>
              <w:t>1</w:t>
            </w:r>
          </w:p>
        </w:tc>
        <w:tc>
          <w:tcPr>
            <w:tcW w:w="522" w:type="dxa"/>
            <w:tcBorders>
              <w:top w:val="nil"/>
              <w:left w:val="nil"/>
              <w:bottom w:val="single" w:sz="4" w:space="0" w:color="auto"/>
              <w:right w:val="single" w:sz="4" w:space="0" w:color="auto"/>
            </w:tcBorders>
            <w:shd w:val="clear" w:color="auto" w:fill="auto"/>
          </w:tcPr>
          <w:p w14:paraId="18A322BC" w14:textId="5031955E" w:rsidR="00987079" w:rsidRPr="00A77E8B" w:rsidRDefault="00987079" w:rsidP="00987079">
            <w:pPr>
              <w:jc w:val="center"/>
              <w:rPr>
                <w:rFonts w:ascii="Calibri" w:eastAsia="Times New Roman" w:hAnsi="Calibri" w:cs="Calibri"/>
                <w:i/>
                <w:iCs/>
                <w:color w:val="000000"/>
                <w:sz w:val="22"/>
                <w:szCs w:val="22"/>
                <w:lang w:eastAsia="en-US"/>
                <w:rPrChange w:id="1637"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638"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457844DD" w14:textId="3BC4C3A7" w:rsidR="00987079" w:rsidRPr="00A77E8B" w:rsidRDefault="00987079" w:rsidP="00987079">
            <w:pPr>
              <w:rPr>
                <w:rFonts w:ascii="Arial" w:eastAsia="Times New Roman" w:hAnsi="Arial" w:cs="Arial"/>
                <w:i/>
                <w:iCs/>
                <w:sz w:val="18"/>
                <w:szCs w:val="18"/>
                <w:lang w:eastAsia="en-US"/>
                <w:rPrChange w:id="1639" w:author="Khasin, Ark" w:date="2022-10-19T16:11:00Z">
                  <w:rPr>
                    <w:rFonts w:ascii="Arial" w:eastAsia="Times New Roman" w:hAnsi="Arial" w:cs="Arial"/>
                    <w:sz w:val="18"/>
                    <w:szCs w:val="18"/>
                    <w:lang w:eastAsia="en-US"/>
                  </w:rPr>
                </w:rPrChange>
              </w:rPr>
            </w:pPr>
            <w:r w:rsidRPr="00A77E8B">
              <w:rPr>
                <w:rFonts w:ascii="Arial" w:eastAsia="Times New Roman" w:hAnsi="Arial" w:cs="Arial"/>
                <w:i/>
                <w:iCs/>
                <w:sz w:val="18"/>
                <w:szCs w:val="18"/>
                <w:lang w:eastAsia="en-US"/>
                <w:rPrChange w:id="1640" w:author="Khasin, Ark" w:date="2022-10-19T16:11:00Z">
                  <w:rPr>
                    <w:rFonts w:ascii="Arial" w:eastAsia="Times New Roman" w:hAnsi="Arial" w:cs="Arial"/>
                    <w:sz w:val="18"/>
                    <w:szCs w:val="18"/>
                    <w:lang w:eastAsia="en-US"/>
                  </w:rPr>
                </w:rPrChange>
              </w:rPr>
              <w:t>0,1,2</w:t>
            </w:r>
          </w:p>
        </w:tc>
        <w:tc>
          <w:tcPr>
            <w:tcW w:w="1085" w:type="dxa"/>
            <w:tcBorders>
              <w:top w:val="nil"/>
              <w:left w:val="nil"/>
              <w:bottom w:val="single" w:sz="4" w:space="0" w:color="auto"/>
              <w:right w:val="single" w:sz="4" w:space="0" w:color="auto"/>
            </w:tcBorders>
            <w:shd w:val="clear" w:color="auto" w:fill="auto"/>
          </w:tcPr>
          <w:p w14:paraId="31F69F76" w14:textId="0692A3CE" w:rsidR="00987079" w:rsidRPr="00A77E8B" w:rsidRDefault="00987079" w:rsidP="00987079">
            <w:pPr>
              <w:jc w:val="center"/>
              <w:rPr>
                <w:rFonts w:ascii="Calibri" w:eastAsia="Times New Roman" w:hAnsi="Calibri" w:cs="Calibri"/>
                <w:i/>
                <w:iCs/>
                <w:color w:val="000000"/>
                <w:sz w:val="22"/>
                <w:szCs w:val="22"/>
                <w:lang w:eastAsia="en-US"/>
                <w:rPrChange w:id="1641"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42" w:author="Khasin, Ark" w:date="2022-10-19T16:11:00Z">
                  <w:rPr>
                    <w:rFonts w:ascii="Calibri" w:eastAsia="Times New Roman" w:hAnsi="Calibri" w:cs="Calibri"/>
                    <w:color w:val="000000"/>
                    <w:sz w:val="22"/>
                    <w:szCs w:val="22"/>
                    <w:lang w:eastAsia="en-US"/>
                  </w:rPr>
                </w:rPrChange>
              </w:rPr>
              <w:t>0</w:t>
            </w:r>
          </w:p>
        </w:tc>
        <w:tc>
          <w:tcPr>
            <w:tcW w:w="3254" w:type="dxa"/>
            <w:gridSpan w:val="2"/>
            <w:tcBorders>
              <w:top w:val="nil"/>
              <w:left w:val="nil"/>
              <w:bottom w:val="single" w:sz="4" w:space="0" w:color="auto"/>
              <w:right w:val="single" w:sz="4" w:space="0" w:color="auto"/>
            </w:tcBorders>
            <w:shd w:val="clear" w:color="auto" w:fill="auto"/>
          </w:tcPr>
          <w:p w14:paraId="5D504F27" w14:textId="77777777" w:rsidR="00987079" w:rsidRPr="00A77E8B" w:rsidRDefault="00987079" w:rsidP="00987079">
            <w:pPr>
              <w:jc w:val="center"/>
              <w:rPr>
                <w:rFonts w:ascii="Calibri" w:eastAsia="Times New Roman" w:hAnsi="Calibri" w:cs="Calibri"/>
                <w:i/>
                <w:iCs/>
                <w:color w:val="000000"/>
                <w:sz w:val="22"/>
                <w:szCs w:val="22"/>
                <w:lang w:eastAsia="en-US"/>
                <w:rPrChange w:id="1643" w:author="Khasin, Ark" w:date="2022-10-19T16:11:00Z">
                  <w:rPr>
                    <w:rFonts w:ascii="Calibri" w:eastAsia="Times New Roman" w:hAnsi="Calibri" w:cs="Calibri"/>
                    <w:color w:val="000000"/>
                    <w:sz w:val="22"/>
                    <w:szCs w:val="22"/>
                    <w:lang w:eastAsia="en-US"/>
                  </w:rPr>
                </w:rPrChange>
              </w:rPr>
            </w:pPr>
          </w:p>
        </w:tc>
      </w:tr>
      <w:tr w:rsidR="00987079" w:rsidRPr="00A77E8B" w14:paraId="4E7207B1"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7941E206" w14:textId="77777777" w:rsidR="00987079" w:rsidRPr="00A77E8B" w:rsidRDefault="00987079" w:rsidP="00987079">
            <w:pPr>
              <w:jc w:val="right"/>
              <w:rPr>
                <w:rFonts w:ascii="Calibri" w:eastAsia="Times New Roman" w:hAnsi="Calibri" w:cs="Calibri"/>
                <w:i/>
                <w:iCs/>
                <w:color w:val="000000"/>
                <w:sz w:val="22"/>
                <w:szCs w:val="22"/>
                <w:lang w:eastAsia="en-US"/>
                <w:rPrChange w:id="1644"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6F88FAFC" w14:textId="51F362FF" w:rsidR="00987079" w:rsidRPr="00A77E8B" w:rsidRDefault="00987079" w:rsidP="00987079">
            <w:pPr>
              <w:jc w:val="right"/>
              <w:rPr>
                <w:rFonts w:ascii="Calibri" w:eastAsia="Times New Roman" w:hAnsi="Calibri" w:cs="Calibri"/>
                <w:i/>
                <w:iCs/>
                <w:color w:val="000000"/>
                <w:sz w:val="22"/>
                <w:szCs w:val="22"/>
                <w:lang w:eastAsia="en-US"/>
                <w:rPrChange w:id="1645"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46" w:author="Khasin, Ark" w:date="2022-10-19T16:11:00Z">
                  <w:rPr>
                    <w:rFonts w:ascii="Calibri" w:eastAsia="Times New Roman" w:hAnsi="Calibri" w:cs="Calibri"/>
                    <w:color w:val="000000"/>
                    <w:sz w:val="22"/>
                    <w:szCs w:val="22"/>
                    <w:lang w:eastAsia="en-US"/>
                  </w:rPr>
                </w:rPrChange>
              </w:rPr>
              <w:t>5</w:t>
            </w:r>
          </w:p>
        </w:tc>
        <w:tc>
          <w:tcPr>
            <w:tcW w:w="2753" w:type="dxa"/>
            <w:tcBorders>
              <w:top w:val="nil"/>
              <w:left w:val="nil"/>
              <w:bottom w:val="nil"/>
              <w:right w:val="single" w:sz="4" w:space="0" w:color="auto"/>
            </w:tcBorders>
            <w:shd w:val="clear" w:color="auto" w:fill="auto"/>
            <w:noWrap/>
          </w:tcPr>
          <w:p w14:paraId="75118AA8" w14:textId="35CF8B3D" w:rsidR="00987079" w:rsidRPr="00A77E8B" w:rsidRDefault="00987079" w:rsidP="00987079">
            <w:pPr>
              <w:rPr>
                <w:rFonts w:ascii="Courier New" w:eastAsia="Times New Roman" w:hAnsi="Courier New" w:cs="Courier New"/>
                <w:i/>
                <w:iCs/>
                <w:sz w:val="20"/>
                <w:szCs w:val="20"/>
                <w:lang w:eastAsia="en-US"/>
                <w:rPrChange w:id="1647"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648" w:author="Khasin, Ark" w:date="2022-10-19T16:11:00Z">
                  <w:rPr>
                    <w:rFonts w:ascii="Courier New" w:eastAsia="Times New Roman" w:hAnsi="Courier New" w:cs="Courier New"/>
                    <w:sz w:val="20"/>
                    <w:szCs w:val="20"/>
                    <w:lang w:eastAsia="en-US"/>
                  </w:rPr>
                </w:rPrChange>
              </w:rPr>
              <w:t>PST_AI_Trigger_Input_Threshold</w:t>
            </w:r>
            <w:proofErr w:type="spellEnd"/>
          </w:p>
        </w:tc>
        <w:tc>
          <w:tcPr>
            <w:tcW w:w="682" w:type="dxa"/>
            <w:tcBorders>
              <w:top w:val="nil"/>
              <w:left w:val="nil"/>
              <w:bottom w:val="single" w:sz="4" w:space="0" w:color="auto"/>
              <w:right w:val="single" w:sz="4" w:space="0" w:color="auto"/>
            </w:tcBorders>
            <w:shd w:val="clear" w:color="auto" w:fill="auto"/>
          </w:tcPr>
          <w:p w14:paraId="3D014BA3" w14:textId="77777777" w:rsidR="00987079" w:rsidRPr="00A77E8B" w:rsidRDefault="00987079" w:rsidP="00987079">
            <w:pPr>
              <w:rPr>
                <w:rFonts w:ascii="Calibri" w:eastAsia="Times New Roman" w:hAnsi="Calibri" w:cs="Calibri"/>
                <w:i/>
                <w:iCs/>
                <w:color w:val="000000"/>
                <w:sz w:val="22"/>
                <w:szCs w:val="22"/>
                <w:lang w:eastAsia="en-US"/>
                <w:rPrChange w:id="1649"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75BF88C0" w14:textId="2C7DBC86" w:rsidR="00987079" w:rsidRPr="00A77E8B" w:rsidRDefault="00987079" w:rsidP="00987079">
            <w:pPr>
              <w:rPr>
                <w:rFonts w:ascii="Calibri" w:eastAsia="Times New Roman" w:hAnsi="Calibri" w:cs="Calibri"/>
                <w:i/>
                <w:iCs/>
                <w:color w:val="000000"/>
                <w:sz w:val="22"/>
                <w:szCs w:val="22"/>
                <w:lang w:eastAsia="en-US"/>
                <w:rPrChange w:id="1650"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51" w:author="Khasin, Ark" w:date="2022-10-19T16:11:00Z">
                  <w:rPr>
                    <w:rFonts w:ascii="Calibri" w:eastAsia="Times New Roman" w:hAnsi="Calibri" w:cs="Calibri"/>
                    <w:color w:val="000000"/>
                    <w:sz w:val="22"/>
                    <w:szCs w:val="22"/>
                    <w:lang w:eastAsia="en-US"/>
                  </w:rPr>
                </w:rPrChange>
              </w:rPr>
              <w:t>Float</w:t>
            </w:r>
          </w:p>
        </w:tc>
        <w:tc>
          <w:tcPr>
            <w:tcW w:w="537" w:type="dxa"/>
            <w:tcBorders>
              <w:top w:val="nil"/>
              <w:left w:val="nil"/>
              <w:bottom w:val="single" w:sz="4" w:space="0" w:color="auto"/>
              <w:right w:val="single" w:sz="4" w:space="0" w:color="auto"/>
            </w:tcBorders>
            <w:shd w:val="clear" w:color="auto" w:fill="auto"/>
          </w:tcPr>
          <w:p w14:paraId="4FEE141A" w14:textId="6EB62CE1" w:rsidR="00987079" w:rsidRPr="00A77E8B" w:rsidRDefault="00987079" w:rsidP="00987079">
            <w:pPr>
              <w:jc w:val="center"/>
              <w:rPr>
                <w:rFonts w:ascii="Calibri" w:eastAsia="Times New Roman" w:hAnsi="Calibri" w:cs="Calibri"/>
                <w:i/>
                <w:iCs/>
                <w:color w:val="000000"/>
                <w:sz w:val="22"/>
                <w:szCs w:val="22"/>
                <w:lang w:eastAsia="en-US"/>
                <w:rPrChange w:id="1652"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53" w:author="Khasin, Ark" w:date="2022-10-19T16:11:00Z">
                  <w:rPr>
                    <w:rFonts w:ascii="Calibri" w:eastAsia="Times New Roman" w:hAnsi="Calibri" w:cs="Calibri"/>
                    <w:color w:val="000000"/>
                    <w:sz w:val="22"/>
                    <w:szCs w:val="22"/>
                    <w:lang w:eastAsia="en-US"/>
                  </w:rPr>
                </w:rPrChange>
              </w:rPr>
              <w:t>4</w:t>
            </w:r>
          </w:p>
        </w:tc>
        <w:tc>
          <w:tcPr>
            <w:tcW w:w="522" w:type="dxa"/>
            <w:tcBorders>
              <w:top w:val="nil"/>
              <w:left w:val="nil"/>
              <w:bottom w:val="single" w:sz="4" w:space="0" w:color="auto"/>
              <w:right w:val="single" w:sz="4" w:space="0" w:color="auto"/>
            </w:tcBorders>
            <w:shd w:val="clear" w:color="auto" w:fill="auto"/>
          </w:tcPr>
          <w:p w14:paraId="7B860814" w14:textId="7483BB24" w:rsidR="00987079" w:rsidRPr="00A77E8B" w:rsidRDefault="00987079" w:rsidP="00987079">
            <w:pPr>
              <w:jc w:val="center"/>
              <w:rPr>
                <w:rFonts w:ascii="Calibri" w:eastAsia="Times New Roman" w:hAnsi="Calibri" w:cs="Calibri"/>
                <w:i/>
                <w:iCs/>
                <w:color w:val="000000"/>
                <w:sz w:val="22"/>
                <w:szCs w:val="22"/>
                <w:lang w:eastAsia="en-US"/>
                <w:rPrChange w:id="1654"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655"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5FF0D0EA" w14:textId="77777777" w:rsidR="00987079" w:rsidRPr="00A77E8B" w:rsidRDefault="00987079" w:rsidP="00987079">
            <w:pPr>
              <w:rPr>
                <w:rFonts w:ascii="Arial" w:eastAsia="Times New Roman" w:hAnsi="Arial" w:cs="Arial"/>
                <w:i/>
                <w:iCs/>
                <w:sz w:val="18"/>
                <w:szCs w:val="18"/>
                <w:lang w:eastAsia="en-US"/>
                <w:rPrChange w:id="1656" w:author="Khasin, Ark" w:date="2022-10-19T16:11:00Z">
                  <w:rPr>
                    <w:rFonts w:ascii="Arial" w:eastAsia="Times New Roman" w:hAnsi="Arial" w:cs="Arial"/>
                    <w:sz w:val="18"/>
                    <w:szCs w:val="18"/>
                    <w:lang w:eastAsia="en-US"/>
                  </w:rPr>
                </w:rPrChange>
              </w:rPr>
            </w:pPr>
          </w:p>
        </w:tc>
        <w:tc>
          <w:tcPr>
            <w:tcW w:w="1085" w:type="dxa"/>
            <w:tcBorders>
              <w:top w:val="nil"/>
              <w:left w:val="nil"/>
              <w:bottom w:val="single" w:sz="4" w:space="0" w:color="auto"/>
              <w:right w:val="single" w:sz="4" w:space="0" w:color="auto"/>
            </w:tcBorders>
            <w:shd w:val="clear" w:color="auto" w:fill="auto"/>
          </w:tcPr>
          <w:p w14:paraId="348B7F58" w14:textId="2528F907" w:rsidR="00987079" w:rsidRPr="00A77E8B" w:rsidRDefault="00987079" w:rsidP="00987079">
            <w:pPr>
              <w:jc w:val="center"/>
              <w:rPr>
                <w:rFonts w:ascii="Calibri" w:eastAsia="Times New Roman" w:hAnsi="Calibri" w:cs="Calibri"/>
                <w:i/>
                <w:iCs/>
                <w:color w:val="000000"/>
                <w:sz w:val="22"/>
                <w:szCs w:val="22"/>
                <w:lang w:eastAsia="en-US"/>
                <w:rPrChange w:id="1657"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58" w:author="Khasin, Ark" w:date="2022-10-19T16:11:00Z">
                  <w:rPr>
                    <w:rFonts w:ascii="Calibri" w:eastAsia="Times New Roman" w:hAnsi="Calibri" w:cs="Calibri"/>
                    <w:color w:val="000000"/>
                    <w:sz w:val="22"/>
                    <w:szCs w:val="22"/>
                    <w:lang w:eastAsia="en-US"/>
                  </w:rPr>
                </w:rPrChange>
              </w:rPr>
              <w:t>12.0</w:t>
            </w:r>
          </w:p>
        </w:tc>
        <w:tc>
          <w:tcPr>
            <w:tcW w:w="3254" w:type="dxa"/>
            <w:gridSpan w:val="2"/>
            <w:tcBorders>
              <w:top w:val="nil"/>
              <w:left w:val="nil"/>
              <w:bottom w:val="single" w:sz="4" w:space="0" w:color="auto"/>
              <w:right w:val="single" w:sz="4" w:space="0" w:color="auto"/>
            </w:tcBorders>
            <w:shd w:val="clear" w:color="auto" w:fill="auto"/>
          </w:tcPr>
          <w:p w14:paraId="66A120BE" w14:textId="77777777" w:rsidR="00987079" w:rsidRPr="00A77E8B" w:rsidRDefault="00987079" w:rsidP="00987079">
            <w:pPr>
              <w:jc w:val="center"/>
              <w:rPr>
                <w:rFonts w:ascii="Calibri" w:eastAsia="Times New Roman" w:hAnsi="Calibri" w:cs="Calibri"/>
                <w:i/>
                <w:iCs/>
                <w:color w:val="000000"/>
                <w:sz w:val="22"/>
                <w:szCs w:val="22"/>
                <w:lang w:eastAsia="en-US"/>
                <w:rPrChange w:id="1659" w:author="Khasin, Ark" w:date="2022-10-19T16:11:00Z">
                  <w:rPr>
                    <w:rFonts w:ascii="Calibri" w:eastAsia="Times New Roman" w:hAnsi="Calibri" w:cs="Calibri"/>
                    <w:color w:val="000000"/>
                    <w:sz w:val="22"/>
                    <w:szCs w:val="22"/>
                    <w:lang w:eastAsia="en-US"/>
                  </w:rPr>
                </w:rPrChange>
              </w:rPr>
            </w:pPr>
          </w:p>
        </w:tc>
      </w:tr>
      <w:tr w:rsidR="00987079" w:rsidRPr="00A77E8B" w14:paraId="56C00BBF" w14:textId="77777777" w:rsidTr="00061490">
        <w:trPr>
          <w:trHeight w:val="315"/>
        </w:trPr>
        <w:tc>
          <w:tcPr>
            <w:tcW w:w="977" w:type="dxa"/>
            <w:tcBorders>
              <w:top w:val="nil"/>
              <w:left w:val="single" w:sz="4" w:space="0" w:color="auto"/>
              <w:bottom w:val="nil"/>
              <w:right w:val="single" w:sz="4" w:space="0" w:color="auto"/>
            </w:tcBorders>
            <w:shd w:val="clear" w:color="auto" w:fill="auto"/>
            <w:noWrap/>
          </w:tcPr>
          <w:p w14:paraId="6DD1DE01" w14:textId="5E2097FF" w:rsidR="00987079" w:rsidRPr="00A77E8B" w:rsidRDefault="00987079" w:rsidP="00987079">
            <w:pPr>
              <w:jc w:val="right"/>
              <w:rPr>
                <w:rFonts w:ascii="Calibri" w:eastAsia="Times New Roman" w:hAnsi="Calibri" w:cs="Calibri"/>
                <w:i/>
                <w:iCs/>
                <w:color w:val="000000"/>
                <w:sz w:val="22"/>
                <w:szCs w:val="22"/>
                <w:lang w:eastAsia="en-US"/>
                <w:rPrChange w:id="1660"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61" w:author="Khasin, Ark" w:date="2022-10-19T16:11:00Z">
                  <w:rPr>
                    <w:rFonts w:ascii="Calibri" w:eastAsia="Times New Roman" w:hAnsi="Calibri" w:cs="Calibri"/>
                    <w:color w:val="000000"/>
                    <w:sz w:val="22"/>
                    <w:szCs w:val="22"/>
                    <w:lang w:eastAsia="en-US"/>
                  </w:rPr>
                </w:rPrChange>
              </w:rPr>
              <w:t>121</w:t>
            </w:r>
          </w:p>
        </w:tc>
        <w:tc>
          <w:tcPr>
            <w:tcW w:w="3473" w:type="dxa"/>
            <w:gridSpan w:val="2"/>
            <w:tcBorders>
              <w:top w:val="single" w:sz="8" w:space="0" w:color="auto"/>
              <w:left w:val="nil"/>
              <w:bottom w:val="single" w:sz="8" w:space="0" w:color="auto"/>
              <w:right w:val="single" w:sz="4" w:space="0" w:color="auto"/>
            </w:tcBorders>
            <w:shd w:val="clear" w:color="auto" w:fill="auto"/>
          </w:tcPr>
          <w:p w14:paraId="1DD7549B" w14:textId="77777777" w:rsidR="00987079" w:rsidRPr="00A77E8B" w:rsidRDefault="00987079" w:rsidP="00987079">
            <w:pPr>
              <w:rPr>
                <w:rFonts w:ascii="Courier New" w:eastAsia="Times New Roman" w:hAnsi="Courier New" w:cs="Courier New"/>
                <w:b/>
                <w:bCs/>
                <w:i/>
                <w:iCs/>
                <w:color w:val="FF0000"/>
                <w:sz w:val="20"/>
                <w:szCs w:val="20"/>
                <w:lang w:eastAsia="en-US"/>
                <w:rPrChange w:id="1662" w:author="Khasin, Ark" w:date="2022-10-19T16:11:00Z">
                  <w:rPr>
                    <w:rFonts w:ascii="Courier New" w:eastAsia="Times New Roman" w:hAnsi="Courier New" w:cs="Courier New"/>
                    <w:b/>
                    <w:bCs/>
                    <w:color w:val="FF0000"/>
                    <w:sz w:val="20"/>
                    <w:szCs w:val="20"/>
                    <w:lang w:eastAsia="en-US"/>
                  </w:rPr>
                </w:rPrChange>
              </w:rPr>
            </w:pPr>
            <w:bookmarkStart w:id="1663" w:name="PST_conf"/>
            <w:bookmarkEnd w:id="1663"/>
            <w:r w:rsidRPr="00A77E8B">
              <w:rPr>
                <w:rFonts w:ascii="Courier New" w:eastAsia="Times New Roman" w:hAnsi="Courier New" w:cs="Courier New"/>
                <w:b/>
                <w:bCs/>
                <w:i/>
                <w:iCs/>
                <w:color w:val="FF0000"/>
                <w:sz w:val="20"/>
                <w:szCs w:val="20"/>
                <w:lang w:eastAsia="en-US"/>
                <w:rPrChange w:id="1664" w:author="Khasin, Ark" w:date="2022-10-19T16:11:00Z">
                  <w:rPr>
                    <w:rFonts w:ascii="Courier New" w:eastAsia="Times New Roman" w:hAnsi="Courier New" w:cs="Courier New"/>
                    <w:b/>
                    <w:bCs/>
                    <w:color w:val="FF0000"/>
                    <w:sz w:val="20"/>
                    <w:szCs w:val="20"/>
                    <w:lang w:eastAsia="en-US"/>
                  </w:rPr>
                </w:rPrChange>
              </w:rPr>
              <w:t>PST_CONFIG</w:t>
            </w:r>
          </w:p>
          <w:p w14:paraId="273EACF3" w14:textId="395129F4" w:rsidR="00987079" w:rsidRPr="00A77E8B" w:rsidRDefault="00987079" w:rsidP="00987079">
            <w:pPr>
              <w:rPr>
                <w:rFonts w:ascii="Courier New" w:eastAsia="Times New Roman" w:hAnsi="Courier New" w:cs="Courier New"/>
                <w:b/>
                <w:bCs/>
                <w:i/>
                <w:iCs/>
                <w:color w:val="FF0000"/>
                <w:sz w:val="20"/>
                <w:szCs w:val="20"/>
                <w:lang w:eastAsia="en-US"/>
                <w:rPrChange w:id="1665" w:author="Khasin, Ark" w:date="2022-10-19T16:11:00Z">
                  <w:rPr>
                    <w:rFonts w:ascii="Courier New" w:eastAsia="Times New Roman" w:hAnsi="Courier New" w:cs="Courier New"/>
                    <w:b/>
                    <w:bCs/>
                    <w:color w:val="FF0000"/>
                    <w:sz w:val="20"/>
                    <w:szCs w:val="20"/>
                    <w:lang w:eastAsia="en-US"/>
                  </w:rPr>
                </w:rPrChange>
              </w:rPr>
            </w:pPr>
            <w:r w:rsidRPr="00A77E8B">
              <w:rPr>
                <w:rFonts w:ascii="Courier New" w:eastAsia="Times New Roman" w:hAnsi="Courier New" w:cs="Courier New"/>
                <w:b/>
                <w:bCs/>
                <w:i/>
                <w:iCs/>
                <w:color w:val="FF0000"/>
                <w:sz w:val="20"/>
                <w:szCs w:val="20"/>
                <w:lang w:eastAsia="en-US"/>
                <w:rPrChange w:id="1666" w:author="Khasin, Ark" w:date="2022-10-19T16:11:00Z">
                  <w:rPr>
                    <w:rFonts w:ascii="Courier New" w:eastAsia="Times New Roman" w:hAnsi="Courier New" w:cs="Courier New"/>
                    <w:b/>
                    <w:bCs/>
                    <w:color w:val="FF0000"/>
                    <w:sz w:val="20"/>
                    <w:szCs w:val="20"/>
                    <w:lang w:eastAsia="en-US"/>
                  </w:rPr>
                </w:rPrChange>
              </w:rPr>
              <w:t xml:space="preserve">See also </w:t>
            </w:r>
            <w:r w:rsidR="0076535B" w:rsidRPr="00A77E8B">
              <w:rPr>
                <w:i/>
                <w:iCs/>
                <w:rPrChange w:id="1667" w:author="Khasin, Ark" w:date="2022-10-19T16:11:00Z">
                  <w:rPr/>
                </w:rPrChange>
              </w:rPr>
              <w:fldChar w:fldCharType="begin"/>
            </w:r>
            <w:r w:rsidR="0076535B" w:rsidRPr="00A77E8B">
              <w:rPr>
                <w:i/>
                <w:iCs/>
                <w:rPrChange w:id="1668" w:author="Khasin, Ark" w:date="2022-10-19T16:11:00Z">
                  <w:rPr/>
                </w:rPrChange>
              </w:rPr>
              <w:instrText xml:space="preserve"> HYPERLINK \l "PST_conf_hart" </w:instrText>
            </w:r>
            <w:r w:rsidR="0076535B" w:rsidRPr="00A77E8B">
              <w:rPr>
                <w:i/>
                <w:iCs/>
                <w:rPrChange w:id="1669" w:author="Khasin, Ark" w:date="2022-10-19T16:11:00Z">
                  <w:rPr>
                    <w:rStyle w:val="Hyperlink"/>
                    <w:rFonts w:ascii="Courier New" w:eastAsia="Times New Roman" w:hAnsi="Courier New" w:cs="Courier New"/>
                    <w:b/>
                    <w:bCs/>
                    <w:sz w:val="20"/>
                    <w:szCs w:val="20"/>
                    <w:lang w:eastAsia="en-US"/>
                  </w:rPr>
                </w:rPrChange>
              </w:rPr>
              <w:fldChar w:fldCharType="separate"/>
            </w:r>
            <w:proofErr w:type="spellStart"/>
            <w:r w:rsidRPr="00A77E8B">
              <w:rPr>
                <w:rStyle w:val="Hyperlink"/>
                <w:rFonts w:ascii="Courier New" w:eastAsia="Times New Roman" w:hAnsi="Courier New" w:cs="Courier New"/>
                <w:b/>
                <w:bCs/>
                <w:i/>
                <w:iCs/>
                <w:sz w:val="20"/>
                <w:szCs w:val="20"/>
                <w:lang w:eastAsia="en-US"/>
                <w:rPrChange w:id="1670" w:author="Khasin, Ark" w:date="2022-10-19T16:11:00Z">
                  <w:rPr>
                    <w:rStyle w:val="Hyperlink"/>
                    <w:rFonts w:ascii="Courier New" w:eastAsia="Times New Roman" w:hAnsi="Courier New" w:cs="Courier New"/>
                    <w:b/>
                    <w:bCs/>
                    <w:sz w:val="20"/>
                    <w:szCs w:val="20"/>
                    <w:lang w:eastAsia="en-US"/>
                  </w:rPr>
                </w:rPrChange>
              </w:rPr>
              <w:t>PST_conf_hart</w:t>
            </w:r>
            <w:proofErr w:type="spellEnd"/>
            <w:r w:rsidR="0076535B" w:rsidRPr="00A77E8B">
              <w:rPr>
                <w:rStyle w:val="Hyperlink"/>
                <w:rFonts w:ascii="Courier New" w:eastAsia="Times New Roman" w:hAnsi="Courier New" w:cs="Courier New"/>
                <w:b/>
                <w:bCs/>
                <w:i/>
                <w:iCs/>
                <w:sz w:val="20"/>
                <w:szCs w:val="20"/>
                <w:lang w:eastAsia="en-US"/>
                <w:rPrChange w:id="1671" w:author="Khasin, Ark" w:date="2022-10-19T16:11:00Z">
                  <w:rPr>
                    <w:rStyle w:val="Hyperlink"/>
                    <w:rFonts w:ascii="Courier New" w:eastAsia="Times New Roman" w:hAnsi="Courier New" w:cs="Courier New"/>
                    <w:b/>
                    <w:bCs/>
                    <w:sz w:val="20"/>
                    <w:szCs w:val="20"/>
                    <w:lang w:eastAsia="en-US"/>
                  </w:rPr>
                </w:rPrChange>
              </w:rPr>
              <w:fldChar w:fldCharType="end"/>
            </w:r>
          </w:p>
        </w:tc>
        <w:tc>
          <w:tcPr>
            <w:tcW w:w="682" w:type="dxa"/>
            <w:tcBorders>
              <w:top w:val="single" w:sz="8" w:space="0" w:color="auto"/>
              <w:left w:val="single" w:sz="4" w:space="0" w:color="666699"/>
              <w:bottom w:val="single" w:sz="8" w:space="0" w:color="auto"/>
              <w:right w:val="single" w:sz="4" w:space="0" w:color="666699"/>
            </w:tcBorders>
            <w:shd w:val="clear" w:color="auto" w:fill="auto"/>
          </w:tcPr>
          <w:p w14:paraId="2A7D9F00" w14:textId="16C93251" w:rsidR="00987079" w:rsidRPr="00A77E8B" w:rsidRDefault="00987079" w:rsidP="00987079">
            <w:pPr>
              <w:rPr>
                <w:rFonts w:ascii="Calibri" w:eastAsia="Times New Roman" w:hAnsi="Calibri" w:cs="Calibri"/>
                <w:i/>
                <w:iCs/>
                <w:color w:val="000000"/>
                <w:sz w:val="22"/>
                <w:szCs w:val="22"/>
                <w:lang w:eastAsia="en-US"/>
                <w:rPrChange w:id="1672"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73" w:author="Khasin, Ark" w:date="2022-10-19T16:11:00Z">
                  <w:rPr>
                    <w:rFonts w:ascii="Calibri" w:eastAsia="Times New Roman" w:hAnsi="Calibri" w:cs="Calibri"/>
                    <w:color w:val="000000"/>
                    <w:sz w:val="22"/>
                    <w:szCs w:val="22"/>
                    <w:lang w:eastAsia="en-US"/>
                  </w:rPr>
                </w:rPrChange>
              </w:rPr>
              <w:t>Rec</w:t>
            </w:r>
          </w:p>
        </w:tc>
        <w:tc>
          <w:tcPr>
            <w:tcW w:w="1329" w:type="dxa"/>
            <w:tcBorders>
              <w:top w:val="single" w:sz="8" w:space="0" w:color="auto"/>
              <w:left w:val="nil"/>
              <w:bottom w:val="single" w:sz="8" w:space="0" w:color="auto"/>
              <w:right w:val="single" w:sz="4" w:space="0" w:color="666699"/>
            </w:tcBorders>
            <w:shd w:val="clear" w:color="auto" w:fill="auto"/>
          </w:tcPr>
          <w:p w14:paraId="304989BC" w14:textId="77777777" w:rsidR="00987079" w:rsidRPr="00A77E8B" w:rsidRDefault="00987079" w:rsidP="00987079">
            <w:pPr>
              <w:rPr>
                <w:rFonts w:ascii="Calibri" w:eastAsia="Times New Roman" w:hAnsi="Calibri" w:cs="Calibri"/>
                <w:i/>
                <w:iCs/>
                <w:color w:val="000000"/>
                <w:sz w:val="22"/>
                <w:szCs w:val="22"/>
                <w:lang w:eastAsia="en-US"/>
                <w:rPrChange w:id="1674" w:author="Khasin, Ark" w:date="2022-10-19T16:11:00Z">
                  <w:rPr>
                    <w:rFonts w:ascii="Calibri" w:eastAsia="Times New Roman" w:hAnsi="Calibri" w:cs="Calibri"/>
                    <w:color w:val="000000"/>
                    <w:sz w:val="22"/>
                    <w:szCs w:val="22"/>
                    <w:lang w:eastAsia="en-US"/>
                  </w:rPr>
                </w:rPrChange>
              </w:rPr>
            </w:pPr>
          </w:p>
        </w:tc>
        <w:tc>
          <w:tcPr>
            <w:tcW w:w="537" w:type="dxa"/>
            <w:tcBorders>
              <w:top w:val="single" w:sz="8" w:space="0" w:color="auto"/>
              <w:left w:val="nil"/>
              <w:bottom w:val="single" w:sz="8" w:space="0" w:color="auto"/>
              <w:right w:val="single" w:sz="4" w:space="0" w:color="666699"/>
            </w:tcBorders>
            <w:shd w:val="clear" w:color="auto" w:fill="auto"/>
          </w:tcPr>
          <w:p w14:paraId="1035B6C2" w14:textId="77777777" w:rsidR="00987079" w:rsidRPr="00A77E8B" w:rsidRDefault="00987079" w:rsidP="00987079">
            <w:pPr>
              <w:jc w:val="center"/>
              <w:rPr>
                <w:rFonts w:ascii="Calibri" w:eastAsia="Times New Roman" w:hAnsi="Calibri" w:cs="Calibri"/>
                <w:i/>
                <w:iCs/>
                <w:color w:val="000000"/>
                <w:sz w:val="22"/>
                <w:szCs w:val="22"/>
                <w:lang w:eastAsia="en-US"/>
                <w:rPrChange w:id="1675" w:author="Khasin, Ark" w:date="2022-10-19T16:11:00Z">
                  <w:rPr>
                    <w:rFonts w:ascii="Calibri" w:eastAsia="Times New Roman" w:hAnsi="Calibri" w:cs="Calibri"/>
                    <w:color w:val="000000"/>
                    <w:sz w:val="22"/>
                    <w:szCs w:val="22"/>
                    <w:lang w:eastAsia="en-US"/>
                  </w:rPr>
                </w:rPrChange>
              </w:rPr>
            </w:pPr>
          </w:p>
        </w:tc>
        <w:tc>
          <w:tcPr>
            <w:tcW w:w="522" w:type="dxa"/>
            <w:tcBorders>
              <w:top w:val="single" w:sz="8" w:space="0" w:color="auto"/>
              <w:left w:val="nil"/>
              <w:bottom w:val="single" w:sz="8" w:space="0" w:color="auto"/>
              <w:right w:val="single" w:sz="4" w:space="0" w:color="666699"/>
            </w:tcBorders>
            <w:shd w:val="clear" w:color="auto" w:fill="auto"/>
          </w:tcPr>
          <w:p w14:paraId="77B0F28F" w14:textId="77777777" w:rsidR="00987079" w:rsidRPr="00A77E8B" w:rsidRDefault="00987079" w:rsidP="00987079">
            <w:pPr>
              <w:jc w:val="center"/>
              <w:rPr>
                <w:rFonts w:ascii="Calibri" w:eastAsia="Times New Roman" w:hAnsi="Calibri" w:cs="Calibri"/>
                <w:i/>
                <w:iCs/>
                <w:color w:val="000000"/>
                <w:sz w:val="22"/>
                <w:szCs w:val="22"/>
                <w:lang w:eastAsia="en-US"/>
                <w:rPrChange w:id="1676" w:author="Khasin, Ark" w:date="2022-10-19T16:11:00Z">
                  <w:rPr>
                    <w:rFonts w:ascii="Calibri" w:eastAsia="Times New Roman" w:hAnsi="Calibri" w:cs="Calibri"/>
                    <w:color w:val="000000"/>
                    <w:sz w:val="22"/>
                    <w:szCs w:val="22"/>
                    <w:lang w:eastAsia="en-US"/>
                  </w:rPr>
                </w:rPrChange>
              </w:rPr>
            </w:pPr>
          </w:p>
        </w:tc>
        <w:tc>
          <w:tcPr>
            <w:tcW w:w="1848" w:type="dxa"/>
            <w:tcBorders>
              <w:top w:val="single" w:sz="8" w:space="0" w:color="auto"/>
              <w:left w:val="nil"/>
              <w:bottom w:val="single" w:sz="8" w:space="0" w:color="auto"/>
              <w:right w:val="nil"/>
            </w:tcBorders>
            <w:shd w:val="clear" w:color="auto" w:fill="auto"/>
          </w:tcPr>
          <w:p w14:paraId="5A566018" w14:textId="77777777" w:rsidR="00987079" w:rsidRPr="00A77E8B" w:rsidRDefault="00987079" w:rsidP="00987079">
            <w:pPr>
              <w:jc w:val="center"/>
              <w:rPr>
                <w:rFonts w:ascii="Calibri" w:eastAsia="Times New Roman" w:hAnsi="Calibri" w:cs="Calibri"/>
                <w:i/>
                <w:iCs/>
                <w:color w:val="000000"/>
                <w:sz w:val="22"/>
                <w:szCs w:val="22"/>
                <w:lang w:eastAsia="en-US"/>
                <w:rPrChange w:id="1677" w:author="Khasin, Ark" w:date="2022-10-19T16:11:00Z">
                  <w:rPr>
                    <w:rFonts w:ascii="Calibri" w:eastAsia="Times New Roman" w:hAnsi="Calibri" w:cs="Calibri"/>
                    <w:color w:val="000000"/>
                    <w:sz w:val="22"/>
                    <w:szCs w:val="22"/>
                    <w:lang w:eastAsia="en-US"/>
                  </w:rPr>
                </w:rPrChange>
              </w:rPr>
            </w:pPr>
          </w:p>
        </w:tc>
        <w:tc>
          <w:tcPr>
            <w:tcW w:w="1085" w:type="dxa"/>
            <w:tcBorders>
              <w:top w:val="single" w:sz="8" w:space="0" w:color="auto"/>
              <w:left w:val="single" w:sz="4" w:space="0" w:color="666699"/>
              <w:bottom w:val="single" w:sz="8" w:space="0" w:color="auto"/>
              <w:right w:val="nil"/>
            </w:tcBorders>
            <w:shd w:val="clear" w:color="auto" w:fill="auto"/>
          </w:tcPr>
          <w:p w14:paraId="3EB15435" w14:textId="77777777" w:rsidR="00987079" w:rsidRPr="00A77E8B" w:rsidRDefault="00987079" w:rsidP="00987079">
            <w:pPr>
              <w:jc w:val="center"/>
              <w:rPr>
                <w:rFonts w:ascii="Calibri" w:eastAsia="Times New Roman" w:hAnsi="Calibri" w:cs="Calibri"/>
                <w:i/>
                <w:iCs/>
                <w:color w:val="000000"/>
                <w:sz w:val="22"/>
                <w:szCs w:val="22"/>
                <w:lang w:eastAsia="en-US"/>
                <w:rPrChange w:id="1678" w:author="Khasin, Ark" w:date="2022-10-19T16:11:00Z">
                  <w:rPr>
                    <w:rFonts w:ascii="Calibri" w:eastAsia="Times New Roman" w:hAnsi="Calibri" w:cs="Calibri"/>
                    <w:color w:val="000000"/>
                    <w:sz w:val="22"/>
                    <w:szCs w:val="22"/>
                    <w:lang w:eastAsia="en-US"/>
                  </w:rPr>
                </w:rPrChange>
              </w:rPr>
            </w:pPr>
          </w:p>
        </w:tc>
        <w:tc>
          <w:tcPr>
            <w:tcW w:w="3254" w:type="dxa"/>
            <w:gridSpan w:val="2"/>
            <w:tcBorders>
              <w:top w:val="single" w:sz="8" w:space="0" w:color="auto"/>
              <w:left w:val="single" w:sz="4" w:space="0" w:color="666699"/>
              <w:bottom w:val="single" w:sz="8" w:space="0" w:color="auto"/>
              <w:right w:val="nil"/>
            </w:tcBorders>
            <w:shd w:val="clear" w:color="auto" w:fill="auto"/>
          </w:tcPr>
          <w:p w14:paraId="33F846C7" w14:textId="77777777" w:rsidR="00987079" w:rsidRPr="00A77E8B" w:rsidRDefault="00987079" w:rsidP="00987079">
            <w:pPr>
              <w:jc w:val="center"/>
              <w:rPr>
                <w:rFonts w:ascii="Calibri" w:eastAsia="Times New Roman" w:hAnsi="Calibri" w:cs="Calibri"/>
                <w:i/>
                <w:iCs/>
                <w:color w:val="000000"/>
                <w:sz w:val="22"/>
                <w:szCs w:val="22"/>
                <w:lang w:eastAsia="en-US"/>
                <w:rPrChange w:id="1679" w:author="Khasin, Ark" w:date="2022-10-19T16:11:00Z">
                  <w:rPr>
                    <w:rFonts w:ascii="Calibri" w:eastAsia="Times New Roman" w:hAnsi="Calibri" w:cs="Calibri"/>
                    <w:color w:val="000000"/>
                    <w:sz w:val="22"/>
                    <w:szCs w:val="22"/>
                    <w:lang w:eastAsia="en-US"/>
                  </w:rPr>
                </w:rPrChange>
              </w:rPr>
            </w:pPr>
          </w:p>
        </w:tc>
      </w:tr>
      <w:tr w:rsidR="00987079" w:rsidRPr="00A77E8B" w14:paraId="1815A24C"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24F2F4C4" w14:textId="77777777" w:rsidR="00987079" w:rsidRPr="00A77E8B" w:rsidRDefault="00987079" w:rsidP="00987079">
            <w:pPr>
              <w:jc w:val="right"/>
              <w:rPr>
                <w:rFonts w:ascii="Calibri" w:eastAsia="Times New Roman" w:hAnsi="Calibri" w:cs="Calibri"/>
                <w:i/>
                <w:iCs/>
                <w:color w:val="000000"/>
                <w:sz w:val="22"/>
                <w:szCs w:val="22"/>
                <w:lang w:eastAsia="en-US"/>
                <w:rPrChange w:id="1680"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81" w:author="Khasin, Ark" w:date="2022-10-19T16:11:00Z">
                  <w:rPr>
                    <w:rFonts w:ascii="Calibri" w:eastAsia="Times New Roman" w:hAnsi="Calibri" w:cs="Calibri"/>
                    <w:color w:val="000000"/>
                    <w:sz w:val="22"/>
                    <w:szCs w:val="22"/>
                    <w:lang w:eastAsia="en-US"/>
                  </w:rPr>
                </w:rPrChange>
              </w:rPr>
              <w:t> </w:t>
            </w:r>
          </w:p>
        </w:tc>
        <w:tc>
          <w:tcPr>
            <w:tcW w:w="720" w:type="dxa"/>
            <w:tcBorders>
              <w:top w:val="nil"/>
              <w:left w:val="nil"/>
              <w:bottom w:val="single" w:sz="4" w:space="0" w:color="auto"/>
              <w:right w:val="single" w:sz="4" w:space="0" w:color="auto"/>
            </w:tcBorders>
            <w:shd w:val="clear" w:color="auto" w:fill="auto"/>
            <w:hideMark/>
          </w:tcPr>
          <w:p w14:paraId="17A4D567" w14:textId="77777777" w:rsidR="00987079" w:rsidRPr="00A77E8B" w:rsidRDefault="00987079" w:rsidP="00987079">
            <w:pPr>
              <w:jc w:val="right"/>
              <w:rPr>
                <w:rFonts w:ascii="Calibri" w:eastAsia="Times New Roman" w:hAnsi="Calibri" w:cs="Calibri"/>
                <w:i/>
                <w:iCs/>
                <w:color w:val="000000"/>
                <w:sz w:val="22"/>
                <w:szCs w:val="22"/>
                <w:lang w:eastAsia="en-US"/>
                <w:rPrChange w:id="1682"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83" w:author="Khasin, Ark" w:date="2022-10-19T16:11:00Z">
                  <w:rPr>
                    <w:rFonts w:ascii="Calibri" w:eastAsia="Times New Roman" w:hAnsi="Calibri" w:cs="Calibri"/>
                    <w:color w:val="000000"/>
                    <w:sz w:val="22"/>
                    <w:szCs w:val="22"/>
                    <w:lang w:eastAsia="en-US"/>
                  </w:rPr>
                </w:rPrChange>
              </w:rPr>
              <w:t>1</w:t>
            </w:r>
          </w:p>
        </w:tc>
        <w:tc>
          <w:tcPr>
            <w:tcW w:w="2753" w:type="dxa"/>
            <w:tcBorders>
              <w:top w:val="nil"/>
              <w:left w:val="nil"/>
              <w:bottom w:val="nil"/>
              <w:right w:val="single" w:sz="4" w:space="0" w:color="auto"/>
            </w:tcBorders>
            <w:shd w:val="clear" w:color="auto" w:fill="auto"/>
            <w:noWrap/>
            <w:hideMark/>
          </w:tcPr>
          <w:p w14:paraId="299B8DDC" w14:textId="3724217E" w:rsidR="00987079" w:rsidRPr="00A77E8B" w:rsidRDefault="00987079" w:rsidP="00987079">
            <w:pPr>
              <w:rPr>
                <w:rFonts w:ascii="Courier New" w:eastAsia="Times New Roman" w:hAnsi="Courier New" w:cs="Courier New"/>
                <w:i/>
                <w:iCs/>
                <w:sz w:val="20"/>
                <w:szCs w:val="20"/>
                <w:lang w:eastAsia="en-US"/>
                <w:rPrChange w:id="1684"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685" w:author="Khasin, Ark" w:date="2022-10-19T16:11:00Z">
                  <w:rPr>
                    <w:rFonts w:ascii="Courier New" w:eastAsia="Times New Roman" w:hAnsi="Courier New" w:cs="Courier New"/>
                    <w:sz w:val="20"/>
                    <w:szCs w:val="20"/>
                    <w:lang w:eastAsia="en-US"/>
                  </w:rPr>
                </w:rPrChange>
              </w:rPr>
              <w:t>setpoint_change_threshold</w:t>
            </w:r>
            <w:proofErr w:type="spellEnd"/>
          </w:p>
        </w:tc>
        <w:tc>
          <w:tcPr>
            <w:tcW w:w="682" w:type="dxa"/>
            <w:tcBorders>
              <w:top w:val="nil"/>
              <w:left w:val="nil"/>
              <w:bottom w:val="single" w:sz="4" w:space="0" w:color="auto"/>
              <w:right w:val="single" w:sz="4" w:space="0" w:color="auto"/>
            </w:tcBorders>
            <w:shd w:val="clear" w:color="auto" w:fill="auto"/>
            <w:hideMark/>
          </w:tcPr>
          <w:p w14:paraId="4F9E08AA" w14:textId="0129BA4A" w:rsidR="00987079" w:rsidRPr="00A77E8B" w:rsidRDefault="00987079" w:rsidP="00987079">
            <w:pPr>
              <w:rPr>
                <w:rFonts w:ascii="Calibri" w:eastAsia="Times New Roman" w:hAnsi="Calibri" w:cs="Calibri"/>
                <w:i/>
                <w:iCs/>
                <w:color w:val="000000"/>
                <w:sz w:val="22"/>
                <w:szCs w:val="22"/>
                <w:lang w:eastAsia="en-US"/>
                <w:rPrChange w:id="1686"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hideMark/>
          </w:tcPr>
          <w:p w14:paraId="7CBF3021" w14:textId="77777777" w:rsidR="00987079" w:rsidRPr="00A77E8B" w:rsidRDefault="00987079" w:rsidP="00987079">
            <w:pPr>
              <w:rPr>
                <w:rFonts w:ascii="Calibri" w:eastAsia="Times New Roman" w:hAnsi="Calibri" w:cs="Calibri"/>
                <w:i/>
                <w:iCs/>
                <w:color w:val="000000"/>
                <w:sz w:val="22"/>
                <w:szCs w:val="22"/>
                <w:lang w:eastAsia="en-US"/>
                <w:rPrChange w:id="1687"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88" w:author="Khasin, Ark" w:date="2022-10-19T16:11:00Z">
                  <w:rPr>
                    <w:rFonts w:ascii="Calibri" w:eastAsia="Times New Roman" w:hAnsi="Calibri" w:cs="Calibri"/>
                    <w:color w:val="000000"/>
                    <w:sz w:val="22"/>
                    <w:szCs w:val="22"/>
                    <w:lang w:eastAsia="en-US"/>
                  </w:rPr>
                </w:rPrChange>
              </w:rPr>
              <w:t>Float</w:t>
            </w:r>
          </w:p>
        </w:tc>
        <w:tc>
          <w:tcPr>
            <w:tcW w:w="537" w:type="dxa"/>
            <w:tcBorders>
              <w:top w:val="nil"/>
              <w:left w:val="nil"/>
              <w:bottom w:val="single" w:sz="4" w:space="0" w:color="auto"/>
              <w:right w:val="single" w:sz="4" w:space="0" w:color="auto"/>
            </w:tcBorders>
            <w:shd w:val="clear" w:color="auto" w:fill="auto"/>
            <w:hideMark/>
          </w:tcPr>
          <w:p w14:paraId="4DA6620A" w14:textId="77777777" w:rsidR="00987079" w:rsidRPr="00A77E8B" w:rsidRDefault="00987079" w:rsidP="00987079">
            <w:pPr>
              <w:jc w:val="center"/>
              <w:rPr>
                <w:rFonts w:ascii="Calibri" w:eastAsia="Times New Roman" w:hAnsi="Calibri" w:cs="Calibri"/>
                <w:i/>
                <w:iCs/>
                <w:color w:val="000000"/>
                <w:sz w:val="22"/>
                <w:szCs w:val="22"/>
                <w:lang w:eastAsia="en-US"/>
                <w:rPrChange w:id="1689"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90" w:author="Khasin, Ark" w:date="2022-10-19T16:11:00Z">
                  <w:rPr>
                    <w:rFonts w:ascii="Calibri" w:eastAsia="Times New Roman" w:hAnsi="Calibri" w:cs="Calibri"/>
                    <w:color w:val="000000"/>
                    <w:sz w:val="22"/>
                    <w:szCs w:val="22"/>
                    <w:lang w:eastAsia="en-US"/>
                  </w:rPr>
                </w:rPrChange>
              </w:rPr>
              <w:t>4</w:t>
            </w:r>
          </w:p>
        </w:tc>
        <w:tc>
          <w:tcPr>
            <w:tcW w:w="522" w:type="dxa"/>
            <w:tcBorders>
              <w:top w:val="nil"/>
              <w:left w:val="nil"/>
              <w:bottom w:val="single" w:sz="4" w:space="0" w:color="auto"/>
              <w:right w:val="single" w:sz="4" w:space="0" w:color="auto"/>
            </w:tcBorders>
            <w:shd w:val="clear" w:color="auto" w:fill="auto"/>
            <w:hideMark/>
          </w:tcPr>
          <w:p w14:paraId="030C03CF" w14:textId="77777777" w:rsidR="00987079" w:rsidRPr="00A77E8B" w:rsidRDefault="00987079" w:rsidP="00987079">
            <w:pPr>
              <w:jc w:val="center"/>
              <w:rPr>
                <w:rFonts w:ascii="Calibri" w:eastAsia="Times New Roman" w:hAnsi="Calibri" w:cs="Calibri"/>
                <w:i/>
                <w:iCs/>
                <w:color w:val="000000"/>
                <w:sz w:val="22"/>
                <w:szCs w:val="22"/>
                <w:lang w:eastAsia="en-US"/>
                <w:rPrChange w:id="1691"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92" w:author="Khasin, Ark" w:date="2022-10-19T16:11:00Z">
                  <w:rPr>
                    <w:rFonts w:ascii="Calibri" w:eastAsia="Times New Roman" w:hAnsi="Calibri" w:cs="Calibri"/>
                    <w:color w:val="000000"/>
                    <w:sz w:val="22"/>
                    <w:szCs w:val="22"/>
                    <w:lang w:eastAsia="en-US"/>
                  </w:rPr>
                </w:rPrChange>
              </w:rPr>
              <w:t>r/w</w:t>
            </w:r>
          </w:p>
        </w:tc>
        <w:tc>
          <w:tcPr>
            <w:tcW w:w="1848" w:type="dxa"/>
            <w:tcBorders>
              <w:top w:val="nil"/>
              <w:left w:val="nil"/>
              <w:bottom w:val="single" w:sz="4" w:space="0" w:color="auto"/>
              <w:right w:val="single" w:sz="4" w:space="0" w:color="auto"/>
            </w:tcBorders>
            <w:shd w:val="clear" w:color="auto" w:fill="auto"/>
            <w:hideMark/>
          </w:tcPr>
          <w:p w14:paraId="7EFADE6F" w14:textId="4FD59B15" w:rsidR="00987079" w:rsidRPr="00A77E8B" w:rsidRDefault="00987079" w:rsidP="00987079">
            <w:pPr>
              <w:rPr>
                <w:rFonts w:ascii="Arial" w:eastAsia="Times New Roman" w:hAnsi="Arial" w:cs="Arial"/>
                <w:i/>
                <w:iCs/>
                <w:sz w:val="18"/>
                <w:szCs w:val="18"/>
                <w:lang w:eastAsia="en-US"/>
                <w:rPrChange w:id="1693" w:author="Khasin, Ark" w:date="2022-10-19T16:11:00Z">
                  <w:rPr>
                    <w:rFonts w:ascii="Arial" w:eastAsia="Times New Roman" w:hAnsi="Arial" w:cs="Arial"/>
                    <w:sz w:val="18"/>
                    <w:szCs w:val="18"/>
                    <w:lang w:eastAsia="en-US"/>
                  </w:rPr>
                </w:rPrChange>
              </w:rPr>
            </w:pPr>
          </w:p>
        </w:tc>
        <w:tc>
          <w:tcPr>
            <w:tcW w:w="1085" w:type="dxa"/>
            <w:tcBorders>
              <w:top w:val="nil"/>
              <w:left w:val="nil"/>
              <w:bottom w:val="single" w:sz="4" w:space="0" w:color="auto"/>
              <w:right w:val="single" w:sz="4" w:space="0" w:color="auto"/>
            </w:tcBorders>
            <w:shd w:val="clear" w:color="auto" w:fill="auto"/>
            <w:hideMark/>
          </w:tcPr>
          <w:p w14:paraId="7934380B" w14:textId="3EBF66C0" w:rsidR="00987079" w:rsidRPr="00A77E8B" w:rsidRDefault="00987079" w:rsidP="00987079">
            <w:pPr>
              <w:jc w:val="center"/>
              <w:rPr>
                <w:rFonts w:ascii="Calibri" w:eastAsia="Times New Roman" w:hAnsi="Calibri" w:cs="Calibri"/>
                <w:i/>
                <w:iCs/>
                <w:color w:val="000000"/>
                <w:sz w:val="22"/>
                <w:szCs w:val="22"/>
                <w:lang w:eastAsia="en-US"/>
                <w:rPrChange w:id="1694"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95" w:author="Khasin, Ark" w:date="2022-10-19T16:11:00Z">
                  <w:rPr>
                    <w:rFonts w:ascii="Calibri" w:eastAsia="Times New Roman" w:hAnsi="Calibri" w:cs="Calibri"/>
                    <w:color w:val="000000"/>
                    <w:sz w:val="22"/>
                    <w:szCs w:val="22"/>
                    <w:lang w:eastAsia="en-US"/>
                  </w:rPr>
                </w:rPrChange>
              </w:rPr>
              <w:t>5.0</w:t>
            </w:r>
          </w:p>
        </w:tc>
        <w:tc>
          <w:tcPr>
            <w:tcW w:w="3254" w:type="dxa"/>
            <w:gridSpan w:val="2"/>
            <w:tcBorders>
              <w:top w:val="nil"/>
              <w:left w:val="nil"/>
              <w:bottom w:val="single" w:sz="4" w:space="0" w:color="auto"/>
              <w:right w:val="single" w:sz="4" w:space="0" w:color="auto"/>
            </w:tcBorders>
            <w:shd w:val="clear" w:color="auto" w:fill="auto"/>
            <w:hideMark/>
          </w:tcPr>
          <w:p w14:paraId="6356E82B" w14:textId="77777777" w:rsidR="00987079" w:rsidRPr="00A77E8B" w:rsidRDefault="00987079" w:rsidP="00987079">
            <w:pPr>
              <w:jc w:val="center"/>
              <w:rPr>
                <w:rFonts w:ascii="Calibri" w:eastAsia="Times New Roman" w:hAnsi="Calibri" w:cs="Calibri"/>
                <w:i/>
                <w:iCs/>
                <w:color w:val="000000"/>
                <w:sz w:val="22"/>
                <w:szCs w:val="22"/>
                <w:lang w:eastAsia="en-US"/>
                <w:rPrChange w:id="1696"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697" w:author="Khasin, Ark" w:date="2022-10-19T16:11:00Z">
                  <w:rPr>
                    <w:rFonts w:ascii="Calibri" w:eastAsia="Times New Roman" w:hAnsi="Calibri" w:cs="Calibri"/>
                    <w:color w:val="000000"/>
                    <w:sz w:val="22"/>
                    <w:szCs w:val="22"/>
                    <w:lang w:eastAsia="en-US"/>
                  </w:rPr>
                </w:rPrChange>
              </w:rPr>
              <w:t> </w:t>
            </w:r>
          </w:p>
        </w:tc>
      </w:tr>
      <w:tr w:rsidR="00987079" w:rsidRPr="00A77E8B" w14:paraId="33864BB2"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4D9C79CF" w14:textId="77777777" w:rsidR="00987079" w:rsidRPr="00A77E8B" w:rsidRDefault="00987079" w:rsidP="00987079">
            <w:pPr>
              <w:jc w:val="right"/>
              <w:rPr>
                <w:rFonts w:ascii="Calibri" w:eastAsia="Times New Roman" w:hAnsi="Calibri" w:cs="Calibri"/>
                <w:i/>
                <w:iCs/>
                <w:color w:val="000000"/>
                <w:sz w:val="22"/>
                <w:szCs w:val="22"/>
                <w:lang w:eastAsia="en-US"/>
                <w:rPrChange w:id="1698"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06F9DE02" w14:textId="4212BEE9" w:rsidR="00987079" w:rsidRPr="00A77E8B" w:rsidRDefault="00987079" w:rsidP="00987079">
            <w:pPr>
              <w:jc w:val="right"/>
              <w:rPr>
                <w:rFonts w:ascii="Calibri" w:eastAsia="Times New Roman" w:hAnsi="Calibri" w:cs="Calibri"/>
                <w:i/>
                <w:iCs/>
                <w:color w:val="000000"/>
                <w:sz w:val="22"/>
                <w:szCs w:val="22"/>
                <w:lang w:eastAsia="en-US"/>
                <w:rPrChange w:id="1699"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00" w:author="Khasin, Ark" w:date="2022-10-19T16:11:00Z">
                  <w:rPr>
                    <w:rFonts w:ascii="Calibri" w:eastAsia="Times New Roman" w:hAnsi="Calibri" w:cs="Calibri"/>
                    <w:color w:val="000000"/>
                    <w:sz w:val="22"/>
                    <w:szCs w:val="22"/>
                    <w:lang w:eastAsia="en-US"/>
                  </w:rPr>
                </w:rPrChange>
              </w:rPr>
              <w:t>2</w:t>
            </w:r>
          </w:p>
        </w:tc>
        <w:tc>
          <w:tcPr>
            <w:tcW w:w="2753" w:type="dxa"/>
            <w:tcBorders>
              <w:top w:val="nil"/>
              <w:left w:val="nil"/>
              <w:bottom w:val="nil"/>
              <w:right w:val="single" w:sz="4" w:space="0" w:color="auto"/>
            </w:tcBorders>
            <w:shd w:val="clear" w:color="auto" w:fill="auto"/>
            <w:noWrap/>
          </w:tcPr>
          <w:p w14:paraId="3AC6A41B" w14:textId="629AB2DE" w:rsidR="00987079" w:rsidRPr="00A77E8B" w:rsidRDefault="00987079" w:rsidP="00987079">
            <w:pPr>
              <w:rPr>
                <w:rFonts w:ascii="Courier New" w:eastAsia="Times New Roman" w:hAnsi="Courier New" w:cs="Courier New"/>
                <w:i/>
                <w:iCs/>
                <w:sz w:val="20"/>
                <w:szCs w:val="20"/>
                <w:lang w:eastAsia="en-US"/>
                <w:rPrChange w:id="1701"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702" w:author="Khasin, Ark" w:date="2022-10-19T16:11:00Z">
                  <w:rPr>
                    <w:rFonts w:ascii="Courier New" w:eastAsia="Times New Roman" w:hAnsi="Courier New" w:cs="Courier New"/>
                    <w:sz w:val="20"/>
                    <w:szCs w:val="20"/>
                    <w:lang w:eastAsia="en-US"/>
                  </w:rPr>
                </w:rPrChange>
              </w:rPr>
              <w:t>pst_travel</w:t>
            </w:r>
            <w:proofErr w:type="spellEnd"/>
          </w:p>
        </w:tc>
        <w:tc>
          <w:tcPr>
            <w:tcW w:w="682" w:type="dxa"/>
            <w:tcBorders>
              <w:top w:val="nil"/>
              <w:left w:val="nil"/>
              <w:bottom w:val="single" w:sz="4" w:space="0" w:color="auto"/>
              <w:right w:val="single" w:sz="4" w:space="0" w:color="auto"/>
            </w:tcBorders>
            <w:shd w:val="clear" w:color="auto" w:fill="auto"/>
          </w:tcPr>
          <w:p w14:paraId="71926E2E" w14:textId="77777777" w:rsidR="00987079" w:rsidRPr="00A77E8B" w:rsidRDefault="00987079" w:rsidP="00987079">
            <w:pPr>
              <w:rPr>
                <w:rFonts w:ascii="Calibri" w:eastAsia="Times New Roman" w:hAnsi="Calibri" w:cs="Calibri"/>
                <w:i/>
                <w:iCs/>
                <w:color w:val="000000"/>
                <w:sz w:val="22"/>
                <w:szCs w:val="22"/>
                <w:lang w:eastAsia="en-US"/>
                <w:rPrChange w:id="1703"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1999DAC4" w14:textId="5288B89A" w:rsidR="00987079" w:rsidRPr="00A77E8B" w:rsidRDefault="00987079" w:rsidP="00987079">
            <w:pPr>
              <w:rPr>
                <w:rFonts w:ascii="Calibri" w:eastAsia="Times New Roman" w:hAnsi="Calibri" w:cs="Calibri"/>
                <w:i/>
                <w:iCs/>
                <w:color w:val="000000"/>
                <w:sz w:val="22"/>
                <w:szCs w:val="22"/>
                <w:lang w:eastAsia="en-US"/>
                <w:rPrChange w:id="1704"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05" w:author="Khasin, Ark" w:date="2022-10-19T16:11:00Z">
                  <w:rPr>
                    <w:rFonts w:ascii="Calibri" w:eastAsia="Times New Roman" w:hAnsi="Calibri" w:cs="Calibri"/>
                    <w:color w:val="000000"/>
                    <w:sz w:val="22"/>
                    <w:szCs w:val="22"/>
                    <w:lang w:eastAsia="en-US"/>
                  </w:rPr>
                </w:rPrChange>
              </w:rPr>
              <w:t>Float</w:t>
            </w:r>
          </w:p>
        </w:tc>
        <w:tc>
          <w:tcPr>
            <w:tcW w:w="537" w:type="dxa"/>
            <w:tcBorders>
              <w:top w:val="nil"/>
              <w:left w:val="nil"/>
              <w:bottom w:val="single" w:sz="4" w:space="0" w:color="auto"/>
              <w:right w:val="single" w:sz="4" w:space="0" w:color="auto"/>
            </w:tcBorders>
            <w:shd w:val="clear" w:color="auto" w:fill="auto"/>
          </w:tcPr>
          <w:p w14:paraId="3E6A5503" w14:textId="621ECFF9" w:rsidR="00987079" w:rsidRPr="00A77E8B" w:rsidRDefault="00987079" w:rsidP="00987079">
            <w:pPr>
              <w:jc w:val="center"/>
              <w:rPr>
                <w:rFonts w:ascii="Calibri" w:eastAsia="Times New Roman" w:hAnsi="Calibri" w:cs="Calibri"/>
                <w:i/>
                <w:iCs/>
                <w:color w:val="000000"/>
                <w:sz w:val="22"/>
                <w:szCs w:val="22"/>
                <w:lang w:eastAsia="en-US"/>
                <w:rPrChange w:id="1706"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07" w:author="Khasin, Ark" w:date="2022-10-19T16:11:00Z">
                  <w:rPr>
                    <w:rFonts w:ascii="Calibri" w:eastAsia="Times New Roman" w:hAnsi="Calibri" w:cs="Calibri"/>
                    <w:color w:val="000000"/>
                    <w:sz w:val="22"/>
                    <w:szCs w:val="22"/>
                    <w:lang w:eastAsia="en-US"/>
                  </w:rPr>
                </w:rPrChange>
              </w:rPr>
              <w:t>4</w:t>
            </w:r>
          </w:p>
        </w:tc>
        <w:tc>
          <w:tcPr>
            <w:tcW w:w="522" w:type="dxa"/>
            <w:tcBorders>
              <w:top w:val="nil"/>
              <w:left w:val="nil"/>
              <w:bottom w:val="single" w:sz="4" w:space="0" w:color="auto"/>
              <w:right w:val="single" w:sz="4" w:space="0" w:color="auto"/>
            </w:tcBorders>
            <w:shd w:val="clear" w:color="auto" w:fill="auto"/>
          </w:tcPr>
          <w:p w14:paraId="104C3CB1" w14:textId="531D701A" w:rsidR="00987079" w:rsidRPr="00A77E8B" w:rsidRDefault="00987079" w:rsidP="00987079">
            <w:pPr>
              <w:jc w:val="center"/>
              <w:rPr>
                <w:rFonts w:ascii="Calibri" w:eastAsia="Times New Roman" w:hAnsi="Calibri" w:cs="Calibri"/>
                <w:i/>
                <w:iCs/>
                <w:color w:val="000000"/>
                <w:sz w:val="22"/>
                <w:szCs w:val="22"/>
                <w:lang w:eastAsia="en-US"/>
                <w:rPrChange w:id="1708"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09" w:author="Khasin, Ark" w:date="2022-10-19T16:11:00Z">
                  <w:rPr>
                    <w:rFonts w:ascii="Calibri" w:eastAsia="Times New Roman" w:hAnsi="Calibri" w:cs="Calibri"/>
                    <w:color w:val="000000"/>
                    <w:sz w:val="22"/>
                    <w:szCs w:val="22"/>
                    <w:lang w:eastAsia="en-US"/>
                  </w:rPr>
                </w:rPrChange>
              </w:rPr>
              <w:t>r/w</w:t>
            </w:r>
          </w:p>
        </w:tc>
        <w:tc>
          <w:tcPr>
            <w:tcW w:w="1848" w:type="dxa"/>
            <w:tcBorders>
              <w:top w:val="nil"/>
              <w:left w:val="nil"/>
              <w:bottom w:val="single" w:sz="4" w:space="0" w:color="auto"/>
              <w:right w:val="single" w:sz="4" w:space="0" w:color="auto"/>
            </w:tcBorders>
            <w:shd w:val="clear" w:color="auto" w:fill="auto"/>
          </w:tcPr>
          <w:p w14:paraId="57C11BA8" w14:textId="77777777" w:rsidR="00987079" w:rsidRPr="00A77E8B" w:rsidRDefault="00987079" w:rsidP="00987079">
            <w:pPr>
              <w:rPr>
                <w:rFonts w:ascii="Arial" w:eastAsia="Times New Roman" w:hAnsi="Arial" w:cs="Arial"/>
                <w:i/>
                <w:iCs/>
                <w:sz w:val="18"/>
                <w:szCs w:val="18"/>
                <w:lang w:eastAsia="en-US"/>
                <w:rPrChange w:id="1710" w:author="Khasin, Ark" w:date="2022-10-19T16:11:00Z">
                  <w:rPr>
                    <w:rFonts w:ascii="Arial" w:eastAsia="Times New Roman" w:hAnsi="Arial" w:cs="Arial"/>
                    <w:sz w:val="18"/>
                    <w:szCs w:val="18"/>
                    <w:lang w:eastAsia="en-US"/>
                  </w:rPr>
                </w:rPrChange>
              </w:rPr>
            </w:pPr>
          </w:p>
        </w:tc>
        <w:tc>
          <w:tcPr>
            <w:tcW w:w="1085" w:type="dxa"/>
            <w:tcBorders>
              <w:top w:val="nil"/>
              <w:left w:val="nil"/>
              <w:bottom w:val="single" w:sz="4" w:space="0" w:color="auto"/>
              <w:right w:val="single" w:sz="4" w:space="0" w:color="auto"/>
            </w:tcBorders>
            <w:shd w:val="clear" w:color="auto" w:fill="auto"/>
          </w:tcPr>
          <w:p w14:paraId="264ECF34" w14:textId="666BD20E" w:rsidR="00987079" w:rsidRPr="00A77E8B" w:rsidRDefault="00E54030" w:rsidP="00987079">
            <w:pPr>
              <w:jc w:val="center"/>
              <w:rPr>
                <w:rFonts w:ascii="Calibri" w:eastAsia="Times New Roman" w:hAnsi="Calibri" w:cs="Calibri"/>
                <w:i/>
                <w:iCs/>
                <w:color w:val="000000"/>
                <w:sz w:val="22"/>
                <w:szCs w:val="22"/>
                <w:lang w:eastAsia="en-US"/>
                <w:rPrChange w:id="1711" w:author="Khasin, Ark" w:date="2022-10-19T16:11:00Z">
                  <w:rPr>
                    <w:rFonts w:ascii="Calibri" w:eastAsia="Times New Roman" w:hAnsi="Calibri" w:cs="Calibri"/>
                    <w:color w:val="000000"/>
                    <w:sz w:val="22"/>
                    <w:szCs w:val="22"/>
                    <w:lang w:eastAsia="en-US"/>
                  </w:rPr>
                </w:rPrChange>
              </w:rPr>
            </w:pPr>
            <w:ins w:id="1712" w:author="Khasin, Ark" w:date="2022-10-19T16:01:00Z">
              <w:r w:rsidRPr="00A77E8B">
                <w:rPr>
                  <w:rFonts w:ascii="Calibri" w:eastAsia="Times New Roman" w:hAnsi="Calibri" w:cs="Calibri"/>
                  <w:i/>
                  <w:iCs/>
                  <w:color w:val="000000"/>
                  <w:sz w:val="22"/>
                  <w:szCs w:val="22"/>
                  <w:lang w:eastAsia="en-US"/>
                  <w:rPrChange w:id="1713" w:author="Khasin, Ark" w:date="2022-10-19T16:11:00Z">
                    <w:rPr>
                      <w:rFonts w:ascii="Calibri" w:eastAsia="Times New Roman" w:hAnsi="Calibri" w:cs="Calibri"/>
                      <w:color w:val="000000"/>
                      <w:sz w:val="22"/>
                      <w:szCs w:val="22"/>
                      <w:lang w:eastAsia="en-US"/>
                    </w:rPr>
                  </w:rPrChange>
                </w:rPr>
                <w:t>5</w:t>
              </w:r>
            </w:ins>
            <w:del w:id="1714" w:author="Khasin, Ark" w:date="2022-10-19T16:01:00Z">
              <w:r w:rsidR="00987079" w:rsidRPr="00A77E8B" w:rsidDel="00E54030">
                <w:rPr>
                  <w:rFonts w:ascii="Calibri" w:eastAsia="Times New Roman" w:hAnsi="Calibri" w:cs="Calibri"/>
                  <w:i/>
                  <w:iCs/>
                  <w:color w:val="000000"/>
                  <w:sz w:val="22"/>
                  <w:szCs w:val="22"/>
                  <w:lang w:eastAsia="en-US"/>
                  <w:rPrChange w:id="1715" w:author="Khasin, Ark" w:date="2022-10-19T16:11:00Z">
                    <w:rPr>
                      <w:rFonts w:ascii="Calibri" w:eastAsia="Times New Roman" w:hAnsi="Calibri" w:cs="Calibri"/>
                      <w:color w:val="000000"/>
                      <w:sz w:val="22"/>
                      <w:szCs w:val="22"/>
                      <w:lang w:eastAsia="en-US"/>
                    </w:rPr>
                  </w:rPrChange>
                </w:rPr>
                <w:delText>3</w:delText>
              </w:r>
            </w:del>
            <w:r w:rsidR="00987079" w:rsidRPr="00A77E8B">
              <w:rPr>
                <w:rFonts w:ascii="Calibri" w:eastAsia="Times New Roman" w:hAnsi="Calibri" w:cs="Calibri"/>
                <w:i/>
                <w:iCs/>
                <w:color w:val="000000"/>
                <w:sz w:val="22"/>
                <w:szCs w:val="22"/>
                <w:lang w:eastAsia="en-US"/>
                <w:rPrChange w:id="1716" w:author="Khasin, Ark" w:date="2022-10-19T16:11:00Z">
                  <w:rPr>
                    <w:rFonts w:ascii="Calibri" w:eastAsia="Times New Roman" w:hAnsi="Calibri" w:cs="Calibri"/>
                    <w:color w:val="000000"/>
                    <w:sz w:val="22"/>
                    <w:szCs w:val="22"/>
                    <w:lang w:eastAsia="en-US"/>
                  </w:rPr>
                </w:rPrChange>
              </w:rPr>
              <w:t>.0</w:t>
            </w:r>
          </w:p>
        </w:tc>
        <w:tc>
          <w:tcPr>
            <w:tcW w:w="3254" w:type="dxa"/>
            <w:gridSpan w:val="2"/>
            <w:tcBorders>
              <w:top w:val="nil"/>
              <w:left w:val="nil"/>
              <w:bottom w:val="single" w:sz="4" w:space="0" w:color="auto"/>
              <w:right w:val="single" w:sz="4" w:space="0" w:color="auto"/>
            </w:tcBorders>
            <w:shd w:val="clear" w:color="auto" w:fill="auto"/>
          </w:tcPr>
          <w:p w14:paraId="386FC932" w14:textId="77777777" w:rsidR="00987079" w:rsidRPr="00A77E8B" w:rsidRDefault="00987079" w:rsidP="00987079">
            <w:pPr>
              <w:jc w:val="center"/>
              <w:rPr>
                <w:rFonts w:ascii="Calibri" w:eastAsia="Times New Roman" w:hAnsi="Calibri" w:cs="Calibri"/>
                <w:i/>
                <w:iCs/>
                <w:color w:val="000000"/>
                <w:sz w:val="22"/>
                <w:szCs w:val="22"/>
                <w:lang w:eastAsia="en-US"/>
                <w:rPrChange w:id="1717" w:author="Khasin, Ark" w:date="2022-10-19T16:11:00Z">
                  <w:rPr>
                    <w:rFonts w:ascii="Calibri" w:eastAsia="Times New Roman" w:hAnsi="Calibri" w:cs="Calibri"/>
                    <w:color w:val="000000"/>
                    <w:sz w:val="22"/>
                    <w:szCs w:val="22"/>
                    <w:lang w:eastAsia="en-US"/>
                  </w:rPr>
                </w:rPrChange>
              </w:rPr>
            </w:pPr>
          </w:p>
        </w:tc>
      </w:tr>
      <w:tr w:rsidR="00987079" w:rsidRPr="00A77E8B" w14:paraId="61AF1D00"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234E25CC" w14:textId="77777777" w:rsidR="00987079" w:rsidRPr="00A77E8B" w:rsidRDefault="00987079" w:rsidP="00987079">
            <w:pPr>
              <w:jc w:val="right"/>
              <w:rPr>
                <w:rFonts w:ascii="Calibri" w:eastAsia="Times New Roman" w:hAnsi="Calibri" w:cs="Calibri"/>
                <w:i/>
                <w:iCs/>
                <w:color w:val="000000"/>
                <w:sz w:val="22"/>
                <w:szCs w:val="22"/>
                <w:lang w:eastAsia="en-US"/>
                <w:rPrChange w:id="1718"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080CB58A" w14:textId="15F8860F" w:rsidR="00987079" w:rsidRPr="00A77E8B" w:rsidRDefault="00987079" w:rsidP="00987079">
            <w:pPr>
              <w:jc w:val="right"/>
              <w:rPr>
                <w:rFonts w:ascii="Calibri" w:eastAsia="Times New Roman" w:hAnsi="Calibri" w:cs="Calibri"/>
                <w:i/>
                <w:iCs/>
                <w:color w:val="000000"/>
                <w:sz w:val="22"/>
                <w:szCs w:val="22"/>
                <w:lang w:eastAsia="en-US"/>
                <w:rPrChange w:id="1719"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20" w:author="Khasin, Ark" w:date="2022-10-19T16:11:00Z">
                  <w:rPr>
                    <w:rFonts w:ascii="Calibri" w:eastAsia="Times New Roman" w:hAnsi="Calibri" w:cs="Calibri"/>
                    <w:color w:val="000000"/>
                    <w:sz w:val="22"/>
                    <w:szCs w:val="22"/>
                    <w:lang w:eastAsia="en-US"/>
                  </w:rPr>
                </w:rPrChange>
              </w:rPr>
              <w:t>3</w:t>
            </w:r>
          </w:p>
        </w:tc>
        <w:tc>
          <w:tcPr>
            <w:tcW w:w="2753" w:type="dxa"/>
            <w:tcBorders>
              <w:top w:val="nil"/>
              <w:left w:val="nil"/>
              <w:bottom w:val="nil"/>
              <w:right w:val="single" w:sz="4" w:space="0" w:color="auto"/>
            </w:tcBorders>
            <w:shd w:val="clear" w:color="auto" w:fill="auto"/>
            <w:noWrap/>
          </w:tcPr>
          <w:p w14:paraId="6A9D2BF9" w14:textId="14CDCD0C" w:rsidR="00987079" w:rsidRPr="00A77E8B" w:rsidRDefault="00987079" w:rsidP="00987079">
            <w:pPr>
              <w:rPr>
                <w:rFonts w:ascii="Courier New" w:eastAsia="Times New Roman" w:hAnsi="Courier New" w:cs="Courier New"/>
                <w:i/>
                <w:iCs/>
                <w:sz w:val="20"/>
                <w:szCs w:val="20"/>
                <w:lang w:eastAsia="en-US"/>
                <w:rPrChange w:id="1721"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722" w:author="Khasin, Ark" w:date="2022-10-19T16:11:00Z">
                  <w:rPr>
                    <w:rFonts w:ascii="Courier New" w:eastAsia="Times New Roman" w:hAnsi="Courier New" w:cs="Courier New"/>
                    <w:sz w:val="20"/>
                    <w:szCs w:val="20"/>
                    <w:lang w:eastAsia="en-US"/>
                  </w:rPr>
                </w:rPrChange>
              </w:rPr>
              <w:t>pst_setpoint_rate</w:t>
            </w:r>
            <w:proofErr w:type="spellEnd"/>
          </w:p>
        </w:tc>
        <w:tc>
          <w:tcPr>
            <w:tcW w:w="682" w:type="dxa"/>
            <w:tcBorders>
              <w:top w:val="nil"/>
              <w:left w:val="nil"/>
              <w:bottom w:val="single" w:sz="4" w:space="0" w:color="auto"/>
              <w:right w:val="single" w:sz="4" w:space="0" w:color="auto"/>
            </w:tcBorders>
            <w:shd w:val="clear" w:color="auto" w:fill="auto"/>
          </w:tcPr>
          <w:p w14:paraId="2AACDC2E" w14:textId="77777777" w:rsidR="00987079" w:rsidRPr="00A77E8B" w:rsidRDefault="00987079" w:rsidP="00987079">
            <w:pPr>
              <w:rPr>
                <w:rFonts w:ascii="Calibri" w:eastAsia="Times New Roman" w:hAnsi="Calibri" w:cs="Calibri"/>
                <w:i/>
                <w:iCs/>
                <w:color w:val="000000"/>
                <w:sz w:val="22"/>
                <w:szCs w:val="22"/>
                <w:lang w:eastAsia="en-US"/>
                <w:rPrChange w:id="1723"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448799B1" w14:textId="73EDDB38" w:rsidR="00987079" w:rsidRPr="00A77E8B" w:rsidRDefault="00987079" w:rsidP="00987079">
            <w:pPr>
              <w:rPr>
                <w:rFonts w:ascii="Calibri" w:eastAsia="Times New Roman" w:hAnsi="Calibri" w:cs="Calibri"/>
                <w:i/>
                <w:iCs/>
                <w:color w:val="000000"/>
                <w:sz w:val="22"/>
                <w:szCs w:val="22"/>
                <w:lang w:eastAsia="en-US"/>
                <w:rPrChange w:id="1724"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25" w:author="Khasin, Ark" w:date="2022-10-19T16:11:00Z">
                  <w:rPr>
                    <w:rFonts w:ascii="Calibri" w:eastAsia="Times New Roman" w:hAnsi="Calibri" w:cs="Calibri"/>
                    <w:color w:val="000000"/>
                    <w:sz w:val="22"/>
                    <w:szCs w:val="22"/>
                    <w:lang w:eastAsia="en-US"/>
                  </w:rPr>
                </w:rPrChange>
              </w:rPr>
              <w:t>Float</w:t>
            </w:r>
          </w:p>
        </w:tc>
        <w:tc>
          <w:tcPr>
            <w:tcW w:w="537" w:type="dxa"/>
            <w:tcBorders>
              <w:top w:val="nil"/>
              <w:left w:val="nil"/>
              <w:bottom w:val="single" w:sz="4" w:space="0" w:color="auto"/>
              <w:right w:val="single" w:sz="4" w:space="0" w:color="auto"/>
            </w:tcBorders>
            <w:shd w:val="clear" w:color="auto" w:fill="auto"/>
          </w:tcPr>
          <w:p w14:paraId="211FF1FF" w14:textId="06FFF5A6" w:rsidR="00987079" w:rsidRPr="00A77E8B" w:rsidRDefault="00987079" w:rsidP="00987079">
            <w:pPr>
              <w:jc w:val="center"/>
              <w:rPr>
                <w:rFonts w:ascii="Calibri" w:eastAsia="Times New Roman" w:hAnsi="Calibri" w:cs="Calibri"/>
                <w:i/>
                <w:iCs/>
                <w:color w:val="000000"/>
                <w:sz w:val="22"/>
                <w:szCs w:val="22"/>
                <w:lang w:eastAsia="en-US"/>
                <w:rPrChange w:id="1726"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27" w:author="Khasin, Ark" w:date="2022-10-19T16:11:00Z">
                  <w:rPr>
                    <w:rFonts w:ascii="Calibri" w:eastAsia="Times New Roman" w:hAnsi="Calibri" w:cs="Calibri"/>
                    <w:color w:val="000000"/>
                    <w:sz w:val="22"/>
                    <w:szCs w:val="22"/>
                    <w:lang w:eastAsia="en-US"/>
                  </w:rPr>
                </w:rPrChange>
              </w:rPr>
              <w:t>4</w:t>
            </w:r>
          </w:p>
        </w:tc>
        <w:tc>
          <w:tcPr>
            <w:tcW w:w="522" w:type="dxa"/>
            <w:tcBorders>
              <w:top w:val="nil"/>
              <w:left w:val="nil"/>
              <w:bottom w:val="single" w:sz="4" w:space="0" w:color="auto"/>
              <w:right w:val="single" w:sz="4" w:space="0" w:color="auto"/>
            </w:tcBorders>
            <w:shd w:val="clear" w:color="auto" w:fill="auto"/>
          </w:tcPr>
          <w:p w14:paraId="61937D2E" w14:textId="247F8FFD" w:rsidR="00987079" w:rsidRPr="00A77E8B" w:rsidRDefault="00987079" w:rsidP="00987079">
            <w:pPr>
              <w:jc w:val="center"/>
              <w:rPr>
                <w:rFonts w:ascii="Calibri" w:eastAsia="Times New Roman" w:hAnsi="Calibri" w:cs="Calibri"/>
                <w:i/>
                <w:iCs/>
                <w:color w:val="000000"/>
                <w:sz w:val="22"/>
                <w:szCs w:val="22"/>
                <w:lang w:eastAsia="en-US"/>
                <w:rPrChange w:id="1728"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29" w:author="Khasin, Ark" w:date="2022-10-19T16:11:00Z">
                  <w:rPr>
                    <w:rFonts w:ascii="Calibri" w:eastAsia="Times New Roman" w:hAnsi="Calibri" w:cs="Calibri"/>
                    <w:color w:val="000000"/>
                    <w:sz w:val="22"/>
                    <w:szCs w:val="22"/>
                    <w:lang w:eastAsia="en-US"/>
                  </w:rPr>
                </w:rPrChange>
              </w:rPr>
              <w:t>r/w</w:t>
            </w:r>
          </w:p>
        </w:tc>
        <w:tc>
          <w:tcPr>
            <w:tcW w:w="1848" w:type="dxa"/>
            <w:tcBorders>
              <w:top w:val="nil"/>
              <w:left w:val="nil"/>
              <w:bottom w:val="single" w:sz="4" w:space="0" w:color="auto"/>
              <w:right w:val="single" w:sz="4" w:space="0" w:color="auto"/>
            </w:tcBorders>
            <w:shd w:val="clear" w:color="auto" w:fill="auto"/>
          </w:tcPr>
          <w:p w14:paraId="72363ABB" w14:textId="77777777" w:rsidR="00987079" w:rsidRPr="00A77E8B" w:rsidRDefault="00987079" w:rsidP="00987079">
            <w:pPr>
              <w:rPr>
                <w:rFonts w:ascii="Arial" w:eastAsia="Times New Roman" w:hAnsi="Arial" w:cs="Arial"/>
                <w:i/>
                <w:iCs/>
                <w:sz w:val="18"/>
                <w:szCs w:val="18"/>
                <w:lang w:eastAsia="en-US"/>
                <w:rPrChange w:id="1730" w:author="Khasin, Ark" w:date="2022-10-19T16:11:00Z">
                  <w:rPr>
                    <w:rFonts w:ascii="Arial" w:eastAsia="Times New Roman" w:hAnsi="Arial" w:cs="Arial"/>
                    <w:sz w:val="18"/>
                    <w:szCs w:val="18"/>
                    <w:lang w:eastAsia="en-US"/>
                  </w:rPr>
                </w:rPrChange>
              </w:rPr>
            </w:pPr>
          </w:p>
        </w:tc>
        <w:tc>
          <w:tcPr>
            <w:tcW w:w="1085" w:type="dxa"/>
            <w:tcBorders>
              <w:top w:val="nil"/>
              <w:left w:val="nil"/>
              <w:bottom w:val="single" w:sz="4" w:space="0" w:color="auto"/>
              <w:right w:val="single" w:sz="4" w:space="0" w:color="auto"/>
            </w:tcBorders>
            <w:shd w:val="clear" w:color="auto" w:fill="auto"/>
          </w:tcPr>
          <w:p w14:paraId="2577FCCA" w14:textId="313C3D45" w:rsidR="00987079" w:rsidRPr="00A77E8B" w:rsidRDefault="00987079" w:rsidP="00987079">
            <w:pPr>
              <w:jc w:val="center"/>
              <w:rPr>
                <w:rFonts w:ascii="Calibri" w:eastAsia="Times New Roman" w:hAnsi="Calibri" w:cs="Calibri"/>
                <w:i/>
                <w:iCs/>
                <w:color w:val="000000"/>
                <w:sz w:val="22"/>
                <w:szCs w:val="22"/>
                <w:lang w:eastAsia="en-US"/>
                <w:rPrChange w:id="1731" w:author="Khasin, Ark" w:date="2022-10-19T16:11:00Z">
                  <w:rPr>
                    <w:rFonts w:ascii="Calibri" w:eastAsia="Times New Roman" w:hAnsi="Calibri" w:cs="Calibri"/>
                    <w:color w:val="000000"/>
                    <w:sz w:val="22"/>
                    <w:szCs w:val="22"/>
                    <w:lang w:eastAsia="en-US"/>
                  </w:rPr>
                </w:rPrChange>
              </w:rPr>
            </w:pPr>
            <w:del w:id="1732" w:author="Khasin, Ark" w:date="2022-10-19T15:59:00Z">
              <w:r w:rsidRPr="00A77E8B" w:rsidDel="00E54030">
                <w:rPr>
                  <w:rFonts w:ascii="Calibri" w:eastAsia="Times New Roman" w:hAnsi="Calibri" w:cs="Calibri"/>
                  <w:i/>
                  <w:iCs/>
                  <w:color w:val="000000"/>
                  <w:sz w:val="22"/>
                  <w:szCs w:val="22"/>
                  <w:lang w:eastAsia="en-US"/>
                  <w:rPrChange w:id="1733" w:author="Khasin, Ark" w:date="2022-10-19T16:11:00Z">
                    <w:rPr>
                      <w:rFonts w:ascii="Calibri" w:eastAsia="Times New Roman" w:hAnsi="Calibri" w:cs="Calibri"/>
                      <w:color w:val="000000"/>
                      <w:sz w:val="22"/>
                      <w:szCs w:val="22"/>
                      <w:lang w:eastAsia="en-US"/>
                    </w:rPr>
                  </w:rPrChange>
                </w:rPr>
                <w:delText>10.0</w:delText>
              </w:r>
            </w:del>
            <w:ins w:id="1734" w:author="Khasin, Ark" w:date="2022-10-19T15:59:00Z">
              <w:r w:rsidR="00E54030" w:rsidRPr="00A77E8B">
                <w:rPr>
                  <w:rFonts w:ascii="Calibri" w:eastAsia="Times New Roman" w:hAnsi="Calibri" w:cs="Calibri"/>
                  <w:i/>
                  <w:iCs/>
                  <w:color w:val="000000"/>
                  <w:sz w:val="22"/>
                  <w:szCs w:val="22"/>
                  <w:lang w:eastAsia="en-US"/>
                  <w:rPrChange w:id="1735" w:author="Khasin, Ark" w:date="2022-10-19T16:11:00Z">
                    <w:rPr>
                      <w:rFonts w:ascii="Calibri" w:eastAsia="Times New Roman" w:hAnsi="Calibri" w:cs="Calibri"/>
                      <w:color w:val="000000"/>
                      <w:sz w:val="22"/>
                      <w:szCs w:val="22"/>
                      <w:lang w:eastAsia="en-US"/>
                    </w:rPr>
                  </w:rPrChange>
                </w:rPr>
                <w:t>199.9</w:t>
              </w:r>
            </w:ins>
          </w:p>
        </w:tc>
        <w:tc>
          <w:tcPr>
            <w:tcW w:w="3254" w:type="dxa"/>
            <w:gridSpan w:val="2"/>
            <w:tcBorders>
              <w:top w:val="nil"/>
              <w:left w:val="nil"/>
              <w:bottom w:val="single" w:sz="4" w:space="0" w:color="auto"/>
              <w:right w:val="single" w:sz="4" w:space="0" w:color="auto"/>
            </w:tcBorders>
            <w:shd w:val="clear" w:color="auto" w:fill="auto"/>
          </w:tcPr>
          <w:p w14:paraId="072997BF" w14:textId="77777777" w:rsidR="00987079" w:rsidRPr="00A77E8B" w:rsidRDefault="00987079" w:rsidP="00987079">
            <w:pPr>
              <w:jc w:val="center"/>
              <w:rPr>
                <w:rFonts w:ascii="Calibri" w:eastAsia="Times New Roman" w:hAnsi="Calibri" w:cs="Calibri"/>
                <w:i/>
                <w:iCs/>
                <w:color w:val="000000"/>
                <w:sz w:val="22"/>
                <w:szCs w:val="22"/>
                <w:lang w:eastAsia="en-US"/>
                <w:rPrChange w:id="1736" w:author="Khasin, Ark" w:date="2022-10-19T16:11:00Z">
                  <w:rPr>
                    <w:rFonts w:ascii="Calibri" w:eastAsia="Times New Roman" w:hAnsi="Calibri" w:cs="Calibri"/>
                    <w:color w:val="000000"/>
                    <w:sz w:val="22"/>
                    <w:szCs w:val="22"/>
                    <w:lang w:eastAsia="en-US"/>
                  </w:rPr>
                </w:rPrChange>
              </w:rPr>
            </w:pPr>
          </w:p>
        </w:tc>
      </w:tr>
      <w:tr w:rsidR="00987079" w:rsidRPr="00A77E8B" w14:paraId="14C71E90"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650B4429" w14:textId="77777777" w:rsidR="00987079" w:rsidRPr="00A77E8B" w:rsidRDefault="00987079" w:rsidP="00987079">
            <w:pPr>
              <w:jc w:val="right"/>
              <w:rPr>
                <w:rFonts w:ascii="Calibri" w:eastAsia="Times New Roman" w:hAnsi="Calibri" w:cs="Calibri"/>
                <w:i/>
                <w:iCs/>
                <w:color w:val="000000"/>
                <w:sz w:val="22"/>
                <w:szCs w:val="22"/>
                <w:lang w:eastAsia="en-US"/>
                <w:rPrChange w:id="1737"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7C42B62D" w14:textId="35EC3B47" w:rsidR="00987079" w:rsidRPr="00A77E8B" w:rsidRDefault="00987079" w:rsidP="00987079">
            <w:pPr>
              <w:jc w:val="right"/>
              <w:rPr>
                <w:rFonts w:ascii="Calibri" w:eastAsia="Times New Roman" w:hAnsi="Calibri" w:cs="Calibri"/>
                <w:i/>
                <w:iCs/>
                <w:color w:val="000000"/>
                <w:sz w:val="22"/>
                <w:szCs w:val="22"/>
                <w:lang w:eastAsia="en-US"/>
                <w:rPrChange w:id="1738"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39" w:author="Khasin, Ark" w:date="2022-10-19T16:11:00Z">
                  <w:rPr>
                    <w:rFonts w:ascii="Calibri" w:eastAsia="Times New Roman" w:hAnsi="Calibri" w:cs="Calibri"/>
                    <w:color w:val="000000"/>
                    <w:sz w:val="22"/>
                    <w:szCs w:val="22"/>
                    <w:lang w:eastAsia="en-US"/>
                  </w:rPr>
                </w:rPrChange>
              </w:rPr>
              <w:t>4</w:t>
            </w:r>
          </w:p>
        </w:tc>
        <w:tc>
          <w:tcPr>
            <w:tcW w:w="2753" w:type="dxa"/>
            <w:tcBorders>
              <w:top w:val="nil"/>
              <w:left w:val="nil"/>
              <w:bottom w:val="nil"/>
              <w:right w:val="single" w:sz="4" w:space="0" w:color="auto"/>
            </w:tcBorders>
            <w:shd w:val="clear" w:color="auto" w:fill="auto"/>
            <w:noWrap/>
          </w:tcPr>
          <w:p w14:paraId="2653E206" w14:textId="7FD6304F" w:rsidR="00987079" w:rsidRPr="00A77E8B" w:rsidRDefault="00987079" w:rsidP="00987079">
            <w:pPr>
              <w:rPr>
                <w:rFonts w:ascii="Courier New" w:eastAsia="Times New Roman" w:hAnsi="Courier New" w:cs="Courier New"/>
                <w:i/>
                <w:iCs/>
                <w:sz w:val="20"/>
                <w:szCs w:val="20"/>
                <w:lang w:eastAsia="en-US"/>
                <w:rPrChange w:id="1740"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741" w:author="Khasin, Ark" w:date="2022-10-19T16:11:00Z">
                  <w:rPr>
                    <w:rFonts w:ascii="Courier New" w:eastAsia="Times New Roman" w:hAnsi="Courier New" w:cs="Courier New"/>
                    <w:sz w:val="20"/>
                    <w:szCs w:val="20"/>
                    <w:lang w:eastAsia="en-US"/>
                  </w:rPr>
                </w:rPrChange>
              </w:rPr>
              <w:t>pilot_threshold</w:t>
            </w:r>
            <w:proofErr w:type="spellEnd"/>
          </w:p>
        </w:tc>
        <w:tc>
          <w:tcPr>
            <w:tcW w:w="682" w:type="dxa"/>
            <w:tcBorders>
              <w:top w:val="nil"/>
              <w:left w:val="nil"/>
              <w:bottom w:val="single" w:sz="4" w:space="0" w:color="auto"/>
              <w:right w:val="single" w:sz="4" w:space="0" w:color="auto"/>
            </w:tcBorders>
            <w:shd w:val="clear" w:color="auto" w:fill="auto"/>
          </w:tcPr>
          <w:p w14:paraId="7B12B573" w14:textId="77777777" w:rsidR="00987079" w:rsidRPr="00A77E8B" w:rsidRDefault="00987079" w:rsidP="00987079">
            <w:pPr>
              <w:rPr>
                <w:rFonts w:ascii="Calibri" w:eastAsia="Times New Roman" w:hAnsi="Calibri" w:cs="Calibri"/>
                <w:i/>
                <w:iCs/>
                <w:color w:val="000000"/>
                <w:sz w:val="22"/>
                <w:szCs w:val="22"/>
                <w:lang w:eastAsia="en-US"/>
                <w:rPrChange w:id="1742"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17C8029A" w14:textId="01ECC230" w:rsidR="00987079" w:rsidRPr="00A77E8B" w:rsidRDefault="00987079" w:rsidP="00987079">
            <w:pPr>
              <w:rPr>
                <w:rFonts w:ascii="Calibri" w:eastAsia="Times New Roman" w:hAnsi="Calibri" w:cs="Calibri"/>
                <w:i/>
                <w:iCs/>
                <w:color w:val="000000"/>
                <w:sz w:val="22"/>
                <w:szCs w:val="22"/>
                <w:lang w:eastAsia="en-US"/>
                <w:rPrChange w:id="1743"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44" w:author="Khasin, Ark" w:date="2022-10-19T16:11:00Z">
                  <w:rPr>
                    <w:rFonts w:ascii="Calibri" w:eastAsia="Times New Roman" w:hAnsi="Calibri" w:cs="Calibri"/>
                    <w:color w:val="000000"/>
                    <w:sz w:val="22"/>
                    <w:szCs w:val="22"/>
                    <w:lang w:eastAsia="en-US"/>
                  </w:rPr>
                </w:rPrChange>
              </w:rPr>
              <w:t>Float</w:t>
            </w:r>
          </w:p>
        </w:tc>
        <w:tc>
          <w:tcPr>
            <w:tcW w:w="537" w:type="dxa"/>
            <w:tcBorders>
              <w:top w:val="nil"/>
              <w:left w:val="nil"/>
              <w:bottom w:val="single" w:sz="4" w:space="0" w:color="auto"/>
              <w:right w:val="single" w:sz="4" w:space="0" w:color="auto"/>
            </w:tcBorders>
            <w:shd w:val="clear" w:color="auto" w:fill="auto"/>
          </w:tcPr>
          <w:p w14:paraId="6F18914E" w14:textId="72E254B8" w:rsidR="00987079" w:rsidRPr="00A77E8B" w:rsidRDefault="00987079" w:rsidP="00987079">
            <w:pPr>
              <w:jc w:val="center"/>
              <w:rPr>
                <w:rFonts w:ascii="Calibri" w:eastAsia="Times New Roman" w:hAnsi="Calibri" w:cs="Calibri"/>
                <w:i/>
                <w:iCs/>
                <w:color w:val="000000"/>
                <w:sz w:val="22"/>
                <w:szCs w:val="22"/>
                <w:lang w:eastAsia="en-US"/>
                <w:rPrChange w:id="1745"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46" w:author="Khasin, Ark" w:date="2022-10-19T16:11:00Z">
                  <w:rPr>
                    <w:rFonts w:ascii="Calibri" w:eastAsia="Times New Roman" w:hAnsi="Calibri" w:cs="Calibri"/>
                    <w:color w:val="000000"/>
                    <w:sz w:val="22"/>
                    <w:szCs w:val="22"/>
                    <w:lang w:eastAsia="en-US"/>
                  </w:rPr>
                </w:rPrChange>
              </w:rPr>
              <w:t>4</w:t>
            </w:r>
          </w:p>
        </w:tc>
        <w:tc>
          <w:tcPr>
            <w:tcW w:w="522" w:type="dxa"/>
            <w:tcBorders>
              <w:top w:val="nil"/>
              <w:left w:val="nil"/>
              <w:bottom w:val="single" w:sz="4" w:space="0" w:color="auto"/>
              <w:right w:val="single" w:sz="4" w:space="0" w:color="auto"/>
            </w:tcBorders>
            <w:shd w:val="clear" w:color="auto" w:fill="auto"/>
          </w:tcPr>
          <w:p w14:paraId="1C8B427E" w14:textId="6FD91A45" w:rsidR="00987079" w:rsidRPr="00A77E8B" w:rsidRDefault="00987079" w:rsidP="00987079">
            <w:pPr>
              <w:jc w:val="center"/>
              <w:rPr>
                <w:rFonts w:ascii="Calibri" w:eastAsia="Times New Roman" w:hAnsi="Calibri" w:cs="Calibri"/>
                <w:i/>
                <w:iCs/>
                <w:color w:val="000000"/>
                <w:sz w:val="22"/>
                <w:szCs w:val="22"/>
                <w:lang w:eastAsia="en-US"/>
                <w:rPrChange w:id="1747"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48" w:author="Khasin, Ark" w:date="2022-10-19T16:11:00Z">
                  <w:rPr>
                    <w:rFonts w:ascii="Calibri" w:eastAsia="Times New Roman" w:hAnsi="Calibri" w:cs="Calibri"/>
                    <w:color w:val="000000"/>
                    <w:sz w:val="22"/>
                    <w:szCs w:val="22"/>
                    <w:lang w:eastAsia="en-US"/>
                  </w:rPr>
                </w:rPrChange>
              </w:rPr>
              <w:t>r/w</w:t>
            </w:r>
          </w:p>
        </w:tc>
        <w:tc>
          <w:tcPr>
            <w:tcW w:w="1848" w:type="dxa"/>
            <w:tcBorders>
              <w:top w:val="nil"/>
              <w:left w:val="nil"/>
              <w:bottom w:val="single" w:sz="4" w:space="0" w:color="auto"/>
              <w:right w:val="single" w:sz="4" w:space="0" w:color="auto"/>
            </w:tcBorders>
            <w:shd w:val="clear" w:color="auto" w:fill="auto"/>
          </w:tcPr>
          <w:p w14:paraId="258297A5" w14:textId="77777777" w:rsidR="00987079" w:rsidRPr="00A77E8B" w:rsidRDefault="00987079" w:rsidP="00987079">
            <w:pPr>
              <w:rPr>
                <w:rFonts w:ascii="Arial" w:eastAsia="Times New Roman" w:hAnsi="Arial" w:cs="Arial"/>
                <w:i/>
                <w:iCs/>
                <w:sz w:val="18"/>
                <w:szCs w:val="18"/>
                <w:lang w:eastAsia="en-US"/>
                <w:rPrChange w:id="1749" w:author="Khasin, Ark" w:date="2022-10-19T16:11:00Z">
                  <w:rPr>
                    <w:rFonts w:ascii="Arial" w:eastAsia="Times New Roman" w:hAnsi="Arial" w:cs="Arial"/>
                    <w:sz w:val="18"/>
                    <w:szCs w:val="18"/>
                    <w:lang w:eastAsia="en-US"/>
                  </w:rPr>
                </w:rPrChange>
              </w:rPr>
            </w:pPr>
          </w:p>
        </w:tc>
        <w:tc>
          <w:tcPr>
            <w:tcW w:w="1085" w:type="dxa"/>
            <w:tcBorders>
              <w:top w:val="nil"/>
              <w:left w:val="nil"/>
              <w:bottom w:val="single" w:sz="4" w:space="0" w:color="auto"/>
              <w:right w:val="single" w:sz="4" w:space="0" w:color="auto"/>
            </w:tcBorders>
            <w:shd w:val="clear" w:color="auto" w:fill="auto"/>
          </w:tcPr>
          <w:p w14:paraId="1E004D71" w14:textId="335D45A0" w:rsidR="00987079" w:rsidRPr="00A77E8B" w:rsidRDefault="00987079" w:rsidP="00987079">
            <w:pPr>
              <w:jc w:val="center"/>
              <w:rPr>
                <w:rFonts w:ascii="Calibri" w:eastAsia="Times New Roman" w:hAnsi="Calibri" w:cs="Calibri"/>
                <w:i/>
                <w:iCs/>
                <w:color w:val="000000"/>
                <w:sz w:val="22"/>
                <w:szCs w:val="22"/>
                <w:lang w:eastAsia="en-US"/>
                <w:rPrChange w:id="1750" w:author="Khasin, Ark" w:date="2022-10-19T16:11:00Z">
                  <w:rPr>
                    <w:rFonts w:ascii="Calibri" w:eastAsia="Times New Roman" w:hAnsi="Calibri" w:cs="Calibri"/>
                    <w:color w:val="000000"/>
                    <w:sz w:val="22"/>
                    <w:szCs w:val="22"/>
                    <w:lang w:eastAsia="en-US"/>
                  </w:rPr>
                </w:rPrChange>
              </w:rPr>
            </w:pPr>
            <w:del w:id="1751" w:author="Khasin, Ark" w:date="2022-10-19T16:02:00Z">
              <w:r w:rsidRPr="00A77E8B" w:rsidDel="00E54030">
                <w:rPr>
                  <w:rFonts w:ascii="Calibri" w:eastAsia="Times New Roman" w:hAnsi="Calibri" w:cs="Calibri"/>
                  <w:i/>
                  <w:iCs/>
                  <w:color w:val="000000"/>
                  <w:sz w:val="22"/>
                  <w:szCs w:val="22"/>
                  <w:lang w:eastAsia="en-US"/>
                  <w:rPrChange w:id="1752" w:author="Khasin, Ark" w:date="2022-10-19T16:11:00Z">
                    <w:rPr>
                      <w:rFonts w:ascii="Calibri" w:eastAsia="Times New Roman" w:hAnsi="Calibri" w:cs="Calibri"/>
                      <w:color w:val="000000"/>
                      <w:sz w:val="22"/>
                      <w:szCs w:val="22"/>
                      <w:lang w:eastAsia="en-US"/>
                    </w:rPr>
                  </w:rPrChange>
                </w:rPr>
                <w:delText>100</w:delText>
              </w:r>
            </w:del>
            <w:ins w:id="1753" w:author="Khasin, Ark" w:date="2022-10-19T16:02:00Z">
              <w:r w:rsidR="00E54030" w:rsidRPr="00A77E8B">
                <w:rPr>
                  <w:rFonts w:ascii="Calibri" w:eastAsia="Times New Roman" w:hAnsi="Calibri" w:cs="Calibri"/>
                  <w:i/>
                  <w:iCs/>
                  <w:color w:val="000000"/>
                  <w:sz w:val="22"/>
                  <w:szCs w:val="22"/>
                  <w:lang w:eastAsia="en-US"/>
                  <w:rPrChange w:id="1754" w:author="Khasin, Ark" w:date="2022-10-19T16:11:00Z">
                    <w:rPr>
                      <w:rFonts w:ascii="Calibri" w:eastAsia="Times New Roman" w:hAnsi="Calibri" w:cs="Calibri"/>
                      <w:color w:val="000000"/>
                      <w:sz w:val="22"/>
                      <w:szCs w:val="22"/>
                      <w:lang w:eastAsia="en-US"/>
                    </w:rPr>
                  </w:rPrChange>
                </w:rPr>
                <w:t>12</w:t>
              </w:r>
            </w:ins>
            <w:r w:rsidRPr="00A77E8B">
              <w:rPr>
                <w:rFonts w:ascii="Calibri" w:eastAsia="Times New Roman" w:hAnsi="Calibri" w:cs="Calibri"/>
                <w:i/>
                <w:iCs/>
                <w:color w:val="000000"/>
                <w:sz w:val="22"/>
                <w:szCs w:val="22"/>
                <w:lang w:eastAsia="en-US"/>
                <w:rPrChange w:id="1755" w:author="Khasin, Ark" w:date="2022-10-19T16:11:00Z">
                  <w:rPr>
                    <w:rFonts w:ascii="Calibri" w:eastAsia="Times New Roman" w:hAnsi="Calibri" w:cs="Calibri"/>
                    <w:color w:val="000000"/>
                    <w:sz w:val="22"/>
                    <w:szCs w:val="22"/>
                    <w:lang w:eastAsia="en-US"/>
                  </w:rPr>
                </w:rPrChange>
              </w:rPr>
              <w:t>.0</w:t>
            </w:r>
          </w:p>
        </w:tc>
        <w:tc>
          <w:tcPr>
            <w:tcW w:w="3254" w:type="dxa"/>
            <w:gridSpan w:val="2"/>
            <w:tcBorders>
              <w:top w:val="nil"/>
              <w:left w:val="nil"/>
              <w:bottom w:val="single" w:sz="4" w:space="0" w:color="auto"/>
              <w:right w:val="single" w:sz="4" w:space="0" w:color="auto"/>
            </w:tcBorders>
            <w:shd w:val="clear" w:color="auto" w:fill="auto"/>
          </w:tcPr>
          <w:p w14:paraId="0CA799E2" w14:textId="77777777" w:rsidR="00987079" w:rsidRPr="00A77E8B" w:rsidRDefault="00987079" w:rsidP="00987079">
            <w:pPr>
              <w:jc w:val="center"/>
              <w:rPr>
                <w:rFonts w:ascii="Calibri" w:eastAsia="Times New Roman" w:hAnsi="Calibri" w:cs="Calibri"/>
                <w:i/>
                <w:iCs/>
                <w:color w:val="000000"/>
                <w:sz w:val="22"/>
                <w:szCs w:val="22"/>
                <w:lang w:eastAsia="en-US"/>
                <w:rPrChange w:id="1756" w:author="Khasin, Ark" w:date="2022-10-19T16:11:00Z">
                  <w:rPr>
                    <w:rFonts w:ascii="Calibri" w:eastAsia="Times New Roman" w:hAnsi="Calibri" w:cs="Calibri"/>
                    <w:color w:val="000000"/>
                    <w:sz w:val="22"/>
                    <w:szCs w:val="22"/>
                    <w:lang w:eastAsia="en-US"/>
                  </w:rPr>
                </w:rPrChange>
              </w:rPr>
            </w:pPr>
          </w:p>
        </w:tc>
      </w:tr>
      <w:tr w:rsidR="00987079" w:rsidRPr="00A77E8B" w14:paraId="6C491BFD"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291D572E" w14:textId="77777777" w:rsidR="00987079" w:rsidRPr="00A77E8B" w:rsidRDefault="00987079" w:rsidP="00987079">
            <w:pPr>
              <w:jc w:val="right"/>
              <w:rPr>
                <w:rFonts w:ascii="Calibri" w:eastAsia="Times New Roman" w:hAnsi="Calibri" w:cs="Calibri"/>
                <w:i/>
                <w:iCs/>
                <w:color w:val="000000"/>
                <w:sz w:val="22"/>
                <w:szCs w:val="22"/>
                <w:lang w:eastAsia="en-US"/>
                <w:rPrChange w:id="1757"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65A64CA9" w14:textId="7E65E35A" w:rsidR="00987079" w:rsidRPr="00A77E8B" w:rsidRDefault="00987079" w:rsidP="00987079">
            <w:pPr>
              <w:jc w:val="right"/>
              <w:rPr>
                <w:rFonts w:ascii="Calibri" w:eastAsia="Times New Roman" w:hAnsi="Calibri" w:cs="Calibri"/>
                <w:i/>
                <w:iCs/>
                <w:color w:val="000000"/>
                <w:sz w:val="22"/>
                <w:szCs w:val="22"/>
                <w:lang w:eastAsia="en-US"/>
                <w:rPrChange w:id="1758"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59" w:author="Khasin, Ark" w:date="2022-10-19T16:11:00Z">
                  <w:rPr>
                    <w:rFonts w:ascii="Calibri" w:eastAsia="Times New Roman" w:hAnsi="Calibri" w:cs="Calibri"/>
                    <w:color w:val="000000"/>
                    <w:sz w:val="22"/>
                    <w:szCs w:val="22"/>
                    <w:lang w:eastAsia="en-US"/>
                  </w:rPr>
                </w:rPrChange>
              </w:rPr>
              <w:t>5</w:t>
            </w:r>
          </w:p>
        </w:tc>
        <w:tc>
          <w:tcPr>
            <w:tcW w:w="2753" w:type="dxa"/>
            <w:tcBorders>
              <w:top w:val="nil"/>
              <w:left w:val="nil"/>
              <w:bottom w:val="nil"/>
              <w:right w:val="single" w:sz="4" w:space="0" w:color="auto"/>
            </w:tcBorders>
            <w:shd w:val="clear" w:color="auto" w:fill="auto"/>
            <w:noWrap/>
          </w:tcPr>
          <w:p w14:paraId="37D7DE24" w14:textId="21675F0F" w:rsidR="00987079" w:rsidRPr="00A77E8B" w:rsidRDefault="00987079" w:rsidP="00987079">
            <w:pPr>
              <w:rPr>
                <w:rFonts w:ascii="Courier New" w:eastAsia="Times New Roman" w:hAnsi="Courier New" w:cs="Courier New"/>
                <w:i/>
                <w:iCs/>
                <w:sz w:val="20"/>
                <w:szCs w:val="20"/>
                <w:lang w:eastAsia="en-US"/>
                <w:rPrChange w:id="1760"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761" w:author="Khasin, Ark" w:date="2022-10-19T16:11:00Z">
                  <w:rPr>
                    <w:rFonts w:ascii="Courier New" w:eastAsia="Times New Roman" w:hAnsi="Courier New" w:cs="Courier New"/>
                    <w:sz w:val="20"/>
                    <w:szCs w:val="20"/>
                    <w:lang w:eastAsia="en-US"/>
                  </w:rPr>
                </w:rPrChange>
              </w:rPr>
              <w:t>actuator_threshold</w:t>
            </w:r>
            <w:proofErr w:type="spellEnd"/>
          </w:p>
        </w:tc>
        <w:tc>
          <w:tcPr>
            <w:tcW w:w="682" w:type="dxa"/>
            <w:tcBorders>
              <w:top w:val="nil"/>
              <w:left w:val="nil"/>
              <w:bottom w:val="single" w:sz="4" w:space="0" w:color="auto"/>
              <w:right w:val="single" w:sz="4" w:space="0" w:color="auto"/>
            </w:tcBorders>
            <w:shd w:val="clear" w:color="auto" w:fill="auto"/>
          </w:tcPr>
          <w:p w14:paraId="6F71D062" w14:textId="77777777" w:rsidR="00987079" w:rsidRPr="00A77E8B" w:rsidRDefault="00987079" w:rsidP="00987079">
            <w:pPr>
              <w:rPr>
                <w:rFonts w:ascii="Calibri" w:eastAsia="Times New Roman" w:hAnsi="Calibri" w:cs="Calibri"/>
                <w:i/>
                <w:iCs/>
                <w:color w:val="000000"/>
                <w:sz w:val="22"/>
                <w:szCs w:val="22"/>
                <w:lang w:eastAsia="en-US"/>
                <w:rPrChange w:id="1762"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7C54407A" w14:textId="4C133E78" w:rsidR="00987079" w:rsidRPr="00A77E8B" w:rsidRDefault="00987079" w:rsidP="00987079">
            <w:pPr>
              <w:rPr>
                <w:rFonts w:ascii="Calibri" w:eastAsia="Times New Roman" w:hAnsi="Calibri" w:cs="Calibri"/>
                <w:i/>
                <w:iCs/>
                <w:color w:val="000000"/>
                <w:sz w:val="22"/>
                <w:szCs w:val="22"/>
                <w:lang w:eastAsia="en-US"/>
                <w:rPrChange w:id="1763"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64" w:author="Khasin, Ark" w:date="2022-10-19T16:11:00Z">
                  <w:rPr>
                    <w:rFonts w:ascii="Calibri" w:eastAsia="Times New Roman" w:hAnsi="Calibri" w:cs="Calibri"/>
                    <w:color w:val="000000"/>
                    <w:sz w:val="22"/>
                    <w:szCs w:val="22"/>
                    <w:lang w:eastAsia="en-US"/>
                  </w:rPr>
                </w:rPrChange>
              </w:rPr>
              <w:t>Float</w:t>
            </w:r>
          </w:p>
        </w:tc>
        <w:tc>
          <w:tcPr>
            <w:tcW w:w="537" w:type="dxa"/>
            <w:tcBorders>
              <w:top w:val="nil"/>
              <w:left w:val="nil"/>
              <w:bottom w:val="single" w:sz="4" w:space="0" w:color="auto"/>
              <w:right w:val="single" w:sz="4" w:space="0" w:color="auto"/>
            </w:tcBorders>
            <w:shd w:val="clear" w:color="auto" w:fill="auto"/>
          </w:tcPr>
          <w:p w14:paraId="473A7258" w14:textId="19506DB8" w:rsidR="00987079" w:rsidRPr="00A77E8B" w:rsidRDefault="00987079" w:rsidP="00987079">
            <w:pPr>
              <w:jc w:val="center"/>
              <w:rPr>
                <w:rFonts w:ascii="Calibri" w:eastAsia="Times New Roman" w:hAnsi="Calibri" w:cs="Calibri"/>
                <w:i/>
                <w:iCs/>
                <w:color w:val="000000"/>
                <w:sz w:val="22"/>
                <w:szCs w:val="22"/>
                <w:lang w:eastAsia="en-US"/>
                <w:rPrChange w:id="1765"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66" w:author="Khasin, Ark" w:date="2022-10-19T16:11:00Z">
                  <w:rPr>
                    <w:rFonts w:ascii="Calibri" w:eastAsia="Times New Roman" w:hAnsi="Calibri" w:cs="Calibri"/>
                    <w:color w:val="000000"/>
                    <w:sz w:val="22"/>
                    <w:szCs w:val="22"/>
                    <w:lang w:eastAsia="en-US"/>
                  </w:rPr>
                </w:rPrChange>
              </w:rPr>
              <w:t>4</w:t>
            </w:r>
          </w:p>
        </w:tc>
        <w:tc>
          <w:tcPr>
            <w:tcW w:w="522" w:type="dxa"/>
            <w:tcBorders>
              <w:top w:val="nil"/>
              <w:left w:val="nil"/>
              <w:bottom w:val="single" w:sz="4" w:space="0" w:color="auto"/>
              <w:right w:val="single" w:sz="4" w:space="0" w:color="auto"/>
            </w:tcBorders>
            <w:shd w:val="clear" w:color="auto" w:fill="auto"/>
          </w:tcPr>
          <w:p w14:paraId="284174B5" w14:textId="3D8DE371" w:rsidR="00987079" w:rsidRPr="00A77E8B" w:rsidRDefault="00987079" w:rsidP="00987079">
            <w:pPr>
              <w:jc w:val="center"/>
              <w:rPr>
                <w:rFonts w:ascii="Calibri" w:eastAsia="Times New Roman" w:hAnsi="Calibri" w:cs="Calibri"/>
                <w:i/>
                <w:iCs/>
                <w:color w:val="000000"/>
                <w:sz w:val="22"/>
                <w:szCs w:val="22"/>
                <w:lang w:eastAsia="en-US"/>
                <w:rPrChange w:id="1767"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68" w:author="Khasin, Ark" w:date="2022-10-19T16:11:00Z">
                  <w:rPr>
                    <w:rFonts w:ascii="Calibri" w:eastAsia="Times New Roman" w:hAnsi="Calibri" w:cs="Calibri"/>
                    <w:color w:val="000000"/>
                    <w:sz w:val="22"/>
                    <w:szCs w:val="22"/>
                    <w:lang w:eastAsia="en-US"/>
                  </w:rPr>
                </w:rPrChange>
              </w:rPr>
              <w:t>r/w</w:t>
            </w:r>
          </w:p>
        </w:tc>
        <w:tc>
          <w:tcPr>
            <w:tcW w:w="1848" w:type="dxa"/>
            <w:tcBorders>
              <w:top w:val="nil"/>
              <w:left w:val="nil"/>
              <w:bottom w:val="single" w:sz="4" w:space="0" w:color="auto"/>
              <w:right w:val="single" w:sz="4" w:space="0" w:color="auto"/>
            </w:tcBorders>
            <w:shd w:val="clear" w:color="auto" w:fill="auto"/>
          </w:tcPr>
          <w:p w14:paraId="72271C51" w14:textId="77777777" w:rsidR="00987079" w:rsidRPr="00A77E8B" w:rsidRDefault="00987079" w:rsidP="00987079">
            <w:pPr>
              <w:rPr>
                <w:rFonts w:ascii="Arial" w:eastAsia="Times New Roman" w:hAnsi="Arial" w:cs="Arial"/>
                <w:i/>
                <w:iCs/>
                <w:sz w:val="18"/>
                <w:szCs w:val="18"/>
                <w:lang w:eastAsia="en-US"/>
                <w:rPrChange w:id="1769" w:author="Khasin, Ark" w:date="2022-10-19T16:11:00Z">
                  <w:rPr>
                    <w:rFonts w:ascii="Arial" w:eastAsia="Times New Roman" w:hAnsi="Arial" w:cs="Arial"/>
                    <w:sz w:val="18"/>
                    <w:szCs w:val="18"/>
                    <w:lang w:eastAsia="en-US"/>
                  </w:rPr>
                </w:rPrChange>
              </w:rPr>
            </w:pPr>
          </w:p>
        </w:tc>
        <w:tc>
          <w:tcPr>
            <w:tcW w:w="1085" w:type="dxa"/>
            <w:tcBorders>
              <w:top w:val="nil"/>
              <w:left w:val="nil"/>
              <w:bottom w:val="single" w:sz="4" w:space="0" w:color="auto"/>
              <w:right w:val="single" w:sz="4" w:space="0" w:color="auto"/>
            </w:tcBorders>
            <w:shd w:val="clear" w:color="auto" w:fill="auto"/>
          </w:tcPr>
          <w:p w14:paraId="61764416" w14:textId="3AA11C0D" w:rsidR="00987079" w:rsidRPr="00A77E8B" w:rsidRDefault="00987079" w:rsidP="00987079">
            <w:pPr>
              <w:jc w:val="center"/>
              <w:rPr>
                <w:rFonts w:ascii="Calibri" w:eastAsia="Times New Roman" w:hAnsi="Calibri" w:cs="Calibri"/>
                <w:i/>
                <w:iCs/>
                <w:color w:val="000000"/>
                <w:sz w:val="22"/>
                <w:szCs w:val="22"/>
                <w:lang w:eastAsia="en-US"/>
                <w:rPrChange w:id="1770" w:author="Khasin, Ark" w:date="2022-10-19T16:11:00Z">
                  <w:rPr>
                    <w:rFonts w:ascii="Calibri" w:eastAsia="Times New Roman" w:hAnsi="Calibri" w:cs="Calibri"/>
                    <w:color w:val="000000"/>
                    <w:sz w:val="22"/>
                    <w:szCs w:val="22"/>
                    <w:lang w:eastAsia="en-US"/>
                  </w:rPr>
                </w:rPrChange>
              </w:rPr>
            </w:pPr>
            <w:del w:id="1771" w:author="Khasin, Ark" w:date="2022-10-19T16:02:00Z">
              <w:r w:rsidRPr="00A77E8B" w:rsidDel="00E54030">
                <w:rPr>
                  <w:rFonts w:ascii="Calibri" w:eastAsia="Times New Roman" w:hAnsi="Calibri" w:cs="Calibri"/>
                  <w:i/>
                  <w:iCs/>
                  <w:color w:val="000000"/>
                  <w:sz w:val="22"/>
                  <w:szCs w:val="22"/>
                  <w:lang w:eastAsia="en-US"/>
                  <w:rPrChange w:id="1772" w:author="Khasin, Ark" w:date="2022-10-19T16:11:00Z">
                    <w:rPr>
                      <w:rFonts w:ascii="Calibri" w:eastAsia="Times New Roman" w:hAnsi="Calibri" w:cs="Calibri"/>
                      <w:color w:val="000000"/>
                      <w:sz w:val="22"/>
                      <w:szCs w:val="22"/>
                      <w:lang w:eastAsia="en-US"/>
                    </w:rPr>
                  </w:rPrChange>
                </w:rPr>
                <w:delText>100</w:delText>
              </w:r>
            </w:del>
            <w:ins w:id="1773" w:author="Khasin, Ark" w:date="2022-10-19T16:02:00Z">
              <w:r w:rsidR="00E54030" w:rsidRPr="00A77E8B">
                <w:rPr>
                  <w:rFonts w:ascii="Calibri" w:eastAsia="Times New Roman" w:hAnsi="Calibri" w:cs="Calibri"/>
                  <w:i/>
                  <w:iCs/>
                  <w:color w:val="000000"/>
                  <w:sz w:val="22"/>
                  <w:szCs w:val="22"/>
                  <w:lang w:eastAsia="en-US"/>
                  <w:rPrChange w:id="1774" w:author="Khasin, Ark" w:date="2022-10-19T16:11:00Z">
                    <w:rPr>
                      <w:rFonts w:ascii="Calibri" w:eastAsia="Times New Roman" w:hAnsi="Calibri" w:cs="Calibri"/>
                      <w:color w:val="000000"/>
                      <w:sz w:val="22"/>
                      <w:szCs w:val="22"/>
                      <w:lang w:eastAsia="en-US"/>
                    </w:rPr>
                  </w:rPrChange>
                </w:rPr>
                <w:t>12</w:t>
              </w:r>
            </w:ins>
            <w:r w:rsidRPr="00A77E8B">
              <w:rPr>
                <w:rFonts w:ascii="Calibri" w:eastAsia="Times New Roman" w:hAnsi="Calibri" w:cs="Calibri"/>
                <w:i/>
                <w:iCs/>
                <w:color w:val="000000"/>
                <w:sz w:val="22"/>
                <w:szCs w:val="22"/>
                <w:lang w:eastAsia="en-US"/>
                <w:rPrChange w:id="1775" w:author="Khasin, Ark" w:date="2022-10-19T16:11:00Z">
                  <w:rPr>
                    <w:rFonts w:ascii="Calibri" w:eastAsia="Times New Roman" w:hAnsi="Calibri" w:cs="Calibri"/>
                    <w:color w:val="000000"/>
                    <w:sz w:val="22"/>
                    <w:szCs w:val="22"/>
                    <w:lang w:eastAsia="en-US"/>
                  </w:rPr>
                </w:rPrChange>
              </w:rPr>
              <w:t>.0</w:t>
            </w:r>
          </w:p>
        </w:tc>
        <w:tc>
          <w:tcPr>
            <w:tcW w:w="3254" w:type="dxa"/>
            <w:gridSpan w:val="2"/>
            <w:tcBorders>
              <w:top w:val="nil"/>
              <w:left w:val="nil"/>
              <w:bottom w:val="single" w:sz="4" w:space="0" w:color="auto"/>
              <w:right w:val="single" w:sz="4" w:space="0" w:color="auto"/>
            </w:tcBorders>
            <w:shd w:val="clear" w:color="auto" w:fill="auto"/>
          </w:tcPr>
          <w:p w14:paraId="111EF928" w14:textId="77777777" w:rsidR="00987079" w:rsidRPr="00A77E8B" w:rsidRDefault="00987079" w:rsidP="00987079">
            <w:pPr>
              <w:jc w:val="center"/>
              <w:rPr>
                <w:rFonts w:ascii="Calibri" w:eastAsia="Times New Roman" w:hAnsi="Calibri" w:cs="Calibri"/>
                <w:i/>
                <w:iCs/>
                <w:color w:val="000000"/>
                <w:sz w:val="22"/>
                <w:szCs w:val="22"/>
                <w:lang w:eastAsia="en-US"/>
                <w:rPrChange w:id="1776" w:author="Khasin, Ark" w:date="2022-10-19T16:11:00Z">
                  <w:rPr>
                    <w:rFonts w:ascii="Calibri" w:eastAsia="Times New Roman" w:hAnsi="Calibri" w:cs="Calibri"/>
                    <w:color w:val="000000"/>
                    <w:sz w:val="22"/>
                    <w:szCs w:val="22"/>
                    <w:lang w:eastAsia="en-US"/>
                  </w:rPr>
                </w:rPrChange>
              </w:rPr>
            </w:pPr>
          </w:p>
        </w:tc>
      </w:tr>
      <w:tr w:rsidR="00987079" w:rsidRPr="00A77E8B" w14:paraId="19C68A66"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7E881853" w14:textId="77777777" w:rsidR="00987079" w:rsidRPr="00A77E8B" w:rsidRDefault="00987079" w:rsidP="00987079">
            <w:pPr>
              <w:jc w:val="right"/>
              <w:rPr>
                <w:rFonts w:ascii="Calibri" w:eastAsia="Times New Roman" w:hAnsi="Calibri" w:cs="Calibri"/>
                <w:i/>
                <w:iCs/>
                <w:color w:val="000000"/>
                <w:sz w:val="22"/>
                <w:szCs w:val="22"/>
                <w:lang w:eastAsia="en-US"/>
                <w:rPrChange w:id="1777"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461A34F1" w14:textId="70B83767" w:rsidR="00987079" w:rsidRPr="00A77E8B" w:rsidRDefault="00987079" w:rsidP="00987079">
            <w:pPr>
              <w:jc w:val="right"/>
              <w:rPr>
                <w:rFonts w:ascii="Calibri" w:eastAsia="Times New Roman" w:hAnsi="Calibri" w:cs="Calibri"/>
                <w:i/>
                <w:iCs/>
                <w:color w:val="000000"/>
                <w:sz w:val="22"/>
                <w:szCs w:val="22"/>
                <w:lang w:eastAsia="en-US"/>
                <w:rPrChange w:id="1778"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79" w:author="Khasin, Ark" w:date="2022-10-19T16:11:00Z">
                  <w:rPr>
                    <w:rFonts w:ascii="Calibri" w:eastAsia="Times New Roman" w:hAnsi="Calibri" w:cs="Calibri"/>
                    <w:color w:val="000000"/>
                    <w:sz w:val="22"/>
                    <w:szCs w:val="22"/>
                    <w:lang w:eastAsia="en-US"/>
                  </w:rPr>
                </w:rPrChange>
              </w:rPr>
              <w:t>6</w:t>
            </w:r>
          </w:p>
        </w:tc>
        <w:tc>
          <w:tcPr>
            <w:tcW w:w="2753" w:type="dxa"/>
            <w:tcBorders>
              <w:top w:val="nil"/>
              <w:left w:val="nil"/>
              <w:bottom w:val="nil"/>
              <w:right w:val="single" w:sz="4" w:space="0" w:color="auto"/>
            </w:tcBorders>
            <w:shd w:val="clear" w:color="auto" w:fill="auto"/>
            <w:noWrap/>
          </w:tcPr>
          <w:p w14:paraId="766DE713" w14:textId="20A57B9E" w:rsidR="00987079" w:rsidRPr="00A77E8B" w:rsidRDefault="00987079" w:rsidP="00987079">
            <w:pPr>
              <w:rPr>
                <w:rFonts w:ascii="Courier New" w:eastAsia="Times New Roman" w:hAnsi="Courier New" w:cs="Courier New"/>
                <w:i/>
                <w:iCs/>
                <w:sz w:val="20"/>
                <w:szCs w:val="20"/>
                <w:lang w:eastAsia="en-US"/>
                <w:rPrChange w:id="1780"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781" w:author="Khasin, Ark" w:date="2022-10-19T16:11:00Z">
                  <w:rPr>
                    <w:rFonts w:ascii="Courier New" w:eastAsia="Times New Roman" w:hAnsi="Courier New" w:cs="Courier New"/>
                    <w:sz w:val="20"/>
                    <w:szCs w:val="20"/>
                    <w:lang w:eastAsia="en-US"/>
                  </w:rPr>
                </w:rPrChange>
              </w:rPr>
              <w:t>stroke_timeout_override</w:t>
            </w:r>
            <w:proofErr w:type="spellEnd"/>
          </w:p>
        </w:tc>
        <w:tc>
          <w:tcPr>
            <w:tcW w:w="682" w:type="dxa"/>
            <w:tcBorders>
              <w:top w:val="nil"/>
              <w:left w:val="nil"/>
              <w:bottom w:val="single" w:sz="4" w:space="0" w:color="auto"/>
              <w:right w:val="single" w:sz="4" w:space="0" w:color="auto"/>
            </w:tcBorders>
            <w:shd w:val="clear" w:color="auto" w:fill="auto"/>
          </w:tcPr>
          <w:p w14:paraId="7146C8D3" w14:textId="77777777" w:rsidR="00987079" w:rsidRPr="00A77E8B" w:rsidRDefault="00987079" w:rsidP="00987079">
            <w:pPr>
              <w:rPr>
                <w:rFonts w:ascii="Calibri" w:eastAsia="Times New Roman" w:hAnsi="Calibri" w:cs="Calibri"/>
                <w:i/>
                <w:iCs/>
                <w:color w:val="000000"/>
                <w:sz w:val="22"/>
                <w:szCs w:val="22"/>
                <w:lang w:eastAsia="en-US"/>
                <w:rPrChange w:id="1782"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4393297C" w14:textId="5ECA3C63" w:rsidR="00987079" w:rsidRPr="00A77E8B" w:rsidRDefault="00987079" w:rsidP="00987079">
            <w:pPr>
              <w:rPr>
                <w:rFonts w:ascii="Calibri" w:eastAsia="Times New Roman" w:hAnsi="Calibri" w:cs="Calibri"/>
                <w:i/>
                <w:iCs/>
                <w:color w:val="000000"/>
                <w:sz w:val="22"/>
                <w:szCs w:val="22"/>
                <w:lang w:eastAsia="en-US"/>
                <w:rPrChange w:id="1783"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84" w:author="Khasin, Ark" w:date="2022-10-19T16:11:00Z">
                  <w:rPr>
                    <w:rFonts w:ascii="Calibri" w:eastAsia="Times New Roman" w:hAnsi="Calibri" w:cs="Calibri"/>
                    <w:color w:val="000000"/>
                    <w:sz w:val="22"/>
                    <w:szCs w:val="22"/>
                    <w:lang w:eastAsia="en-US"/>
                  </w:rPr>
                </w:rPrChange>
              </w:rPr>
              <w:t>UInt32</w:t>
            </w:r>
          </w:p>
        </w:tc>
        <w:tc>
          <w:tcPr>
            <w:tcW w:w="537" w:type="dxa"/>
            <w:tcBorders>
              <w:top w:val="nil"/>
              <w:left w:val="nil"/>
              <w:bottom w:val="single" w:sz="4" w:space="0" w:color="auto"/>
              <w:right w:val="single" w:sz="4" w:space="0" w:color="auto"/>
            </w:tcBorders>
            <w:shd w:val="clear" w:color="auto" w:fill="auto"/>
          </w:tcPr>
          <w:p w14:paraId="7FAB43FF" w14:textId="2411DFB5" w:rsidR="00987079" w:rsidRPr="00A77E8B" w:rsidRDefault="00987079" w:rsidP="00987079">
            <w:pPr>
              <w:jc w:val="center"/>
              <w:rPr>
                <w:rFonts w:ascii="Calibri" w:eastAsia="Times New Roman" w:hAnsi="Calibri" w:cs="Calibri"/>
                <w:i/>
                <w:iCs/>
                <w:color w:val="000000"/>
                <w:sz w:val="22"/>
                <w:szCs w:val="22"/>
                <w:lang w:eastAsia="en-US"/>
                <w:rPrChange w:id="1785"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86" w:author="Khasin, Ark" w:date="2022-10-19T16:11:00Z">
                  <w:rPr>
                    <w:rFonts w:ascii="Calibri" w:eastAsia="Times New Roman" w:hAnsi="Calibri" w:cs="Calibri"/>
                    <w:color w:val="000000"/>
                    <w:sz w:val="22"/>
                    <w:szCs w:val="22"/>
                    <w:lang w:eastAsia="en-US"/>
                  </w:rPr>
                </w:rPrChange>
              </w:rPr>
              <w:t>4</w:t>
            </w:r>
          </w:p>
        </w:tc>
        <w:tc>
          <w:tcPr>
            <w:tcW w:w="522" w:type="dxa"/>
            <w:tcBorders>
              <w:top w:val="nil"/>
              <w:left w:val="nil"/>
              <w:bottom w:val="single" w:sz="4" w:space="0" w:color="auto"/>
              <w:right w:val="single" w:sz="4" w:space="0" w:color="auto"/>
            </w:tcBorders>
            <w:shd w:val="clear" w:color="auto" w:fill="auto"/>
          </w:tcPr>
          <w:p w14:paraId="685C988D" w14:textId="469BA654" w:rsidR="00987079" w:rsidRPr="00A77E8B" w:rsidRDefault="00987079" w:rsidP="00987079">
            <w:pPr>
              <w:jc w:val="center"/>
              <w:rPr>
                <w:rFonts w:ascii="Calibri" w:eastAsia="Times New Roman" w:hAnsi="Calibri" w:cs="Calibri"/>
                <w:i/>
                <w:iCs/>
                <w:color w:val="000000"/>
                <w:sz w:val="22"/>
                <w:szCs w:val="22"/>
                <w:lang w:eastAsia="en-US"/>
                <w:rPrChange w:id="1787"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788"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4355506F" w14:textId="546EFA85" w:rsidR="00987079" w:rsidRPr="00A77E8B" w:rsidRDefault="00987079" w:rsidP="00987079">
            <w:pPr>
              <w:rPr>
                <w:rFonts w:ascii="Arial" w:eastAsia="Times New Roman" w:hAnsi="Arial" w:cs="Arial"/>
                <w:i/>
                <w:iCs/>
                <w:sz w:val="18"/>
                <w:szCs w:val="18"/>
                <w:lang w:eastAsia="en-US"/>
                <w:rPrChange w:id="1789" w:author="Khasin, Ark" w:date="2022-10-19T16:11:00Z">
                  <w:rPr>
                    <w:rFonts w:ascii="Arial" w:eastAsia="Times New Roman" w:hAnsi="Arial" w:cs="Arial"/>
                    <w:sz w:val="18"/>
                    <w:szCs w:val="18"/>
                    <w:lang w:eastAsia="en-US"/>
                  </w:rPr>
                </w:rPrChange>
              </w:rPr>
            </w:pPr>
            <w:r w:rsidRPr="00A77E8B">
              <w:rPr>
                <w:rFonts w:ascii="Arial" w:eastAsia="Times New Roman" w:hAnsi="Arial" w:cs="Arial"/>
                <w:i/>
                <w:iCs/>
                <w:sz w:val="18"/>
                <w:szCs w:val="18"/>
                <w:lang w:eastAsia="en-US"/>
                <w:rPrChange w:id="1790" w:author="Khasin, Ark" w:date="2022-10-19T16:11:00Z">
                  <w:rPr>
                    <w:rFonts w:ascii="Arial" w:eastAsia="Times New Roman" w:hAnsi="Arial" w:cs="Arial"/>
                    <w:sz w:val="18"/>
                    <w:szCs w:val="18"/>
                    <w:lang w:eastAsia="en-US"/>
                  </w:rPr>
                </w:rPrChange>
              </w:rPr>
              <w:t>0-…</w:t>
            </w:r>
          </w:p>
        </w:tc>
        <w:tc>
          <w:tcPr>
            <w:tcW w:w="1085" w:type="dxa"/>
            <w:tcBorders>
              <w:top w:val="nil"/>
              <w:left w:val="nil"/>
              <w:bottom w:val="single" w:sz="4" w:space="0" w:color="auto"/>
              <w:right w:val="single" w:sz="4" w:space="0" w:color="auto"/>
            </w:tcBorders>
            <w:shd w:val="clear" w:color="auto" w:fill="auto"/>
          </w:tcPr>
          <w:p w14:paraId="3AFB8BCA" w14:textId="408D99B5" w:rsidR="00987079" w:rsidRPr="00A77E8B" w:rsidRDefault="00987079" w:rsidP="00987079">
            <w:pPr>
              <w:jc w:val="center"/>
              <w:rPr>
                <w:rFonts w:ascii="Calibri" w:eastAsia="Times New Roman" w:hAnsi="Calibri" w:cs="Calibri"/>
                <w:i/>
                <w:iCs/>
                <w:color w:val="000000"/>
                <w:sz w:val="22"/>
                <w:szCs w:val="22"/>
                <w:lang w:eastAsia="en-US"/>
                <w:rPrChange w:id="1791"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92" w:author="Khasin, Ark" w:date="2022-10-19T16:11:00Z">
                  <w:rPr>
                    <w:rFonts w:ascii="Calibri" w:eastAsia="Times New Roman" w:hAnsi="Calibri" w:cs="Calibri"/>
                    <w:color w:val="000000"/>
                    <w:sz w:val="22"/>
                    <w:szCs w:val="22"/>
                    <w:lang w:eastAsia="en-US"/>
                  </w:rPr>
                </w:rPrChange>
              </w:rPr>
              <w:t>0</w:t>
            </w:r>
          </w:p>
        </w:tc>
        <w:tc>
          <w:tcPr>
            <w:tcW w:w="3254" w:type="dxa"/>
            <w:gridSpan w:val="2"/>
            <w:tcBorders>
              <w:top w:val="nil"/>
              <w:left w:val="nil"/>
              <w:bottom w:val="single" w:sz="4" w:space="0" w:color="auto"/>
              <w:right w:val="single" w:sz="4" w:space="0" w:color="auto"/>
            </w:tcBorders>
            <w:shd w:val="clear" w:color="auto" w:fill="auto"/>
          </w:tcPr>
          <w:p w14:paraId="5F2E9993" w14:textId="174E4DD8" w:rsidR="00987079" w:rsidRPr="00A77E8B" w:rsidRDefault="00987079" w:rsidP="00987079">
            <w:pPr>
              <w:jc w:val="center"/>
              <w:rPr>
                <w:rFonts w:ascii="Calibri" w:eastAsia="Times New Roman" w:hAnsi="Calibri" w:cs="Calibri"/>
                <w:i/>
                <w:iCs/>
                <w:color w:val="000000"/>
                <w:sz w:val="22"/>
                <w:szCs w:val="22"/>
                <w:lang w:eastAsia="en-US"/>
                <w:rPrChange w:id="1793"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94" w:author="Khasin, Ark" w:date="2022-10-19T16:11:00Z">
                  <w:rPr>
                    <w:rFonts w:ascii="Calibri" w:eastAsia="Times New Roman" w:hAnsi="Calibri" w:cs="Calibri"/>
                    <w:color w:val="000000"/>
                    <w:sz w:val="22"/>
                    <w:szCs w:val="22"/>
                    <w:lang w:eastAsia="en-US"/>
                  </w:rPr>
                </w:rPrChange>
              </w:rPr>
              <w:t>Calculated automatically if 0 is written</w:t>
            </w:r>
          </w:p>
        </w:tc>
      </w:tr>
      <w:tr w:rsidR="00987079" w:rsidRPr="00A77E8B" w14:paraId="5793B4CC"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3F03F0A6" w14:textId="77777777" w:rsidR="00987079" w:rsidRPr="00A77E8B" w:rsidRDefault="00987079" w:rsidP="00987079">
            <w:pPr>
              <w:jc w:val="right"/>
              <w:rPr>
                <w:rFonts w:ascii="Calibri" w:eastAsia="Times New Roman" w:hAnsi="Calibri" w:cs="Calibri"/>
                <w:i/>
                <w:iCs/>
                <w:color w:val="000000"/>
                <w:sz w:val="22"/>
                <w:szCs w:val="22"/>
                <w:lang w:eastAsia="en-US"/>
                <w:rPrChange w:id="1795"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1533DE3C" w14:textId="588BDD5C" w:rsidR="00987079" w:rsidRPr="00A77E8B" w:rsidRDefault="00987079" w:rsidP="00987079">
            <w:pPr>
              <w:jc w:val="right"/>
              <w:rPr>
                <w:rFonts w:ascii="Calibri" w:eastAsia="Times New Roman" w:hAnsi="Calibri" w:cs="Calibri"/>
                <w:i/>
                <w:iCs/>
                <w:color w:val="000000"/>
                <w:sz w:val="22"/>
                <w:szCs w:val="22"/>
                <w:lang w:eastAsia="en-US"/>
                <w:rPrChange w:id="1796"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797" w:author="Khasin, Ark" w:date="2022-10-19T16:11:00Z">
                  <w:rPr>
                    <w:rFonts w:ascii="Calibri" w:eastAsia="Times New Roman" w:hAnsi="Calibri" w:cs="Calibri"/>
                    <w:color w:val="000000"/>
                    <w:sz w:val="22"/>
                    <w:szCs w:val="22"/>
                    <w:lang w:eastAsia="en-US"/>
                  </w:rPr>
                </w:rPrChange>
              </w:rPr>
              <w:t>7</w:t>
            </w:r>
          </w:p>
        </w:tc>
        <w:tc>
          <w:tcPr>
            <w:tcW w:w="2753" w:type="dxa"/>
            <w:tcBorders>
              <w:top w:val="nil"/>
              <w:left w:val="nil"/>
              <w:bottom w:val="nil"/>
              <w:right w:val="single" w:sz="4" w:space="0" w:color="auto"/>
            </w:tcBorders>
            <w:shd w:val="clear" w:color="auto" w:fill="auto"/>
            <w:noWrap/>
          </w:tcPr>
          <w:p w14:paraId="01E153AE" w14:textId="46AAF678" w:rsidR="00987079" w:rsidRPr="00A77E8B" w:rsidRDefault="00987079" w:rsidP="00987079">
            <w:pPr>
              <w:rPr>
                <w:rFonts w:ascii="Courier New" w:eastAsia="Times New Roman" w:hAnsi="Courier New" w:cs="Courier New"/>
                <w:i/>
                <w:iCs/>
                <w:sz w:val="20"/>
                <w:szCs w:val="20"/>
                <w:lang w:eastAsia="en-US"/>
                <w:rPrChange w:id="1798"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799" w:author="Khasin, Ark" w:date="2022-10-19T16:11:00Z">
                  <w:rPr>
                    <w:rFonts w:ascii="Courier New" w:eastAsia="Times New Roman" w:hAnsi="Courier New" w:cs="Courier New"/>
                    <w:sz w:val="20"/>
                    <w:szCs w:val="20"/>
                    <w:lang w:eastAsia="en-US"/>
                  </w:rPr>
                </w:rPrChange>
              </w:rPr>
              <w:t>pst_pause</w:t>
            </w:r>
            <w:proofErr w:type="spellEnd"/>
          </w:p>
        </w:tc>
        <w:tc>
          <w:tcPr>
            <w:tcW w:w="682" w:type="dxa"/>
            <w:tcBorders>
              <w:top w:val="nil"/>
              <w:left w:val="nil"/>
              <w:bottom w:val="single" w:sz="4" w:space="0" w:color="auto"/>
              <w:right w:val="single" w:sz="4" w:space="0" w:color="auto"/>
            </w:tcBorders>
            <w:shd w:val="clear" w:color="auto" w:fill="auto"/>
          </w:tcPr>
          <w:p w14:paraId="3C53F04F" w14:textId="77777777" w:rsidR="00987079" w:rsidRPr="00A77E8B" w:rsidRDefault="00987079" w:rsidP="00987079">
            <w:pPr>
              <w:rPr>
                <w:rFonts w:ascii="Calibri" w:eastAsia="Times New Roman" w:hAnsi="Calibri" w:cs="Calibri"/>
                <w:i/>
                <w:iCs/>
                <w:color w:val="000000"/>
                <w:sz w:val="22"/>
                <w:szCs w:val="22"/>
                <w:lang w:eastAsia="en-US"/>
                <w:rPrChange w:id="1800"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7B36E615" w14:textId="3EAB23D4" w:rsidR="00987079" w:rsidRPr="00A77E8B" w:rsidRDefault="00987079" w:rsidP="00987079">
            <w:pPr>
              <w:rPr>
                <w:rFonts w:ascii="Calibri" w:eastAsia="Times New Roman" w:hAnsi="Calibri" w:cs="Calibri"/>
                <w:i/>
                <w:iCs/>
                <w:color w:val="000000"/>
                <w:sz w:val="22"/>
                <w:szCs w:val="22"/>
                <w:lang w:eastAsia="en-US"/>
                <w:rPrChange w:id="1801"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02" w:author="Khasin, Ark" w:date="2022-10-19T16:11:00Z">
                  <w:rPr>
                    <w:rFonts w:ascii="Calibri" w:eastAsia="Times New Roman" w:hAnsi="Calibri" w:cs="Calibri"/>
                    <w:color w:val="000000"/>
                    <w:sz w:val="22"/>
                    <w:szCs w:val="22"/>
                    <w:lang w:eastAsia="en-US"/>
                  </w:rPr>
                </w:rPrChange>
              </w:rPr>
              <w:t>UInt16</w:t>
            </w:r>
          </w:p>
        </w:tc>
        <w:tc>
          <w:tcPr>
            <w:tcW w:w="537" w:type="dxa"/>
            <w:tcBorders>
              <w:top w:val="nil"/>
              <w:left w:val="nil"/>
              <w:bottom w:val="single" w:sz="4" w:space="0" w:color="auto"/>
              <w:right w:val="single" w:sz="4" w:space="0" w:color="auto"/>
            </w:tcBorders>
            <w:shd w:val="clear" w:color="auto" w:fill="auto"/>
          </w:tcPr>
          <w:p w14:paraId="0425AD3E" w14:textId="468A4A8A" w:rsidR="00987079" w:rsidRPr="00A77E8B" w:rsidRDefault="00987079" w:rsidP="00987079">
            <w:pPr>
              <w:jc w:val="center"/>
              <w:rPr>
                <w:rFonts w:ascii="Calibri" w:eastAsia="Times New Roman" w:hAnsi="Calibri" w:cs="Calibri"/>
                <w:i/>
                <w:iCs/>
                <w:color w:val="000000"/>
                <w:sz w:val="22"/>
                <w:szCs w:val="22"/>
                <w:lang w:eastAsia="en-US"/>
                <w:rPrChange w:id="1803"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04" w:author="Khasin, Ark" w:date="2022-10-19T16:11:00Z">
                  <w:rPr>
                    <w:rFonts w:ascii="Calibri" w:eastAsia="Times New Roman" w:hAnsi="Calibri" w:cs="Calibri"/>
                    <w:color w:val="000000"/>
                    <w:sz w:val="22"/>
                    <w:szCs w:val="22"/>
                    <w:lang w:eastAsia="en-US"/>
                  </w:rPr>
                </w:rPrChange>
              </w:rPr>
              <w:t>2</w:t>
            </w:r>
          </w:p>
        </w:tc>
        <w:tc>
          <w:tcPr>
            <w:tcW w:w="522" w:type="dxa"/>
            <w:tcBorders>
              <w:top w:val="nil"/>
              <w:left w:val="nil"/>
              <w:bottom w:val="single" w:sz="4" w:space="0" w:color="auto"/>
              <w:right w:val="single" w:sz="4" w:space="0" w:color="auto"/>
            </w:tcBorders>
            <w:shd w:val="clear" w:color="auto" w:fill="auto"/>
          </w:tcPr>
          <w:p w14:paraId="3473CF82" w14:textId="23B12F56" w:rsidR="00987079" w:rsidRPr="00A77E8B" w:rsidRDefault="00987079" w:rsidP="00987079">
            <w:pPr>
              <w:jc w:val="center"/>
              <w:rPr>
                <w:rFonts w:ascii="Calibri" w:eastAsia="Times New Roman" w:hAnsi="Calibri" w:cs="Calibri"/>
                <w:i/>
                <w:iCs/>
                <w:color w:val="000000"/>
                <w:sz w:val="22"/>
                <w:szCs w:val="22"/>
                <w:lang w:eastAsia="en-US"/>
                <w:rPrChange w:id="1805"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806"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59EC799A" w14:textId="27D07AC6" w:rsidR="00987079" w:rsidRPr="00A77E8B" w:rsidRDefault="00987079" w:rsidP="00987079">
            <w:pPr>
              <w:rPr>
                <w:rFonts w:ascii="Arial" w:eastAsia="Times New Roman" w:hAnsi="Arial" w:cs="Arial"/>
                <w:i/>
                <w:iCs/>
                <w:sz w:val="18"/>
                <w:szCs w:val="18"/>
                <w:lang w:eastAsia="en-US"/>
                <w:rPrChange w:id="1807" w:author="Khasin, Ark" w:date="2022-10-19T16:11:00Z">
                  <w:rPr>
                    <w:rFonts w:ascii="Arial" w:eastAsia="Times New Roman" w:hAnsi="Arial" w:cs="Arial"/>
                    <w:sz w:val="18"/>
                    <w:szCs w:val="18"/>
                    <w:lang w:eastAsia="en-US"/>
                  </w:rPr>
                </w:rPrChange>
              </w:rPr>
            </w:pPr>
            <w:r w:rsidRPr="00A77E8B">
              <w:rPr>
                <w:rFonts w:ascii="Arial" w:eastAsia="Times New Roman" w:hAnsi="Arial" w:cs="Arial"/>
                <w:i/>
                <w:iCs/>
                <w:sz w:val="18"/>
                <w:szCs w:val="18"/>
                <w:lang w:eastAsia="en-US"/>
                <w:rPrChange w:id="1808" w:author="Khasin, Ark" w:date="2022-10-19T16:11:00Z">
                  <w:rPr>
                    <w:rFonts w:ascii="Arial" w:eastAsia="Times New Roman" w:hAnsi="Arial" w:cs="Arial"/>
                    <w:sz w:val="18"/>
                    <w:szCs w:val="18"/>
                    <w:lang w:eastAsia="en-US"/>
                  </w:rPr>
                </w:rPrChange>
              </w:rPr>
              <w:t>0-</w:t>
            </w:r>
          </w:p>
        </w:tc>
        <w:tc>
          <w:tcPr>
            <w:tcW w:w="1085" w:type="dxa"/>
            <w:tcBorders>
              <w:top w:val="nil"/>
              <w:left w:val="nil"/>
              <w:bottom w:val="single" w:sz="4" w:space="0" w:color="auto"/>
              <w:right w:val="single" w:sz="4" w:space="0" w:color="auto"/>
            </w:tcBorders>
            <w:shd w:val="clear" w:color="auto" w:fill="auto"/>
          </w:tcPr>
          <w:p w14:paraId="6001FECE" w14:textId="0E08CDFC" w:rsidR="00987079" w:rsidRPr="00A77E8B" w:rsidRDefault="00987079" w:rsidP="00987079">
            <w:pPr>
              <w:jc w:val="center"/>
              <w:rPr>
                <w:rFonts w:ascii="Calibri" w:eastAsia="Times New Roman" w:hAnsi="Calibri" w:cs="Calibri"/>
                <w:i/>
                <w:iCs/>
                <w:color w:val="000000"/>
                <w:sz w:val="22"/>
                <w:szCs w:val="22"/>
                <w:lang w:eastAsia="en-US"/>
                <w:rPrChange w:id="1809"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10" w:author="Khasin, Ark" w:date="2022-10-19T16:11:00Z">
                  <w:rPr>
                    <w:rFonts w:ascii="Calibri" w:eastAsia="Times New Roman" w:hAnsi="Calibri" w:cs="Calibri"/>
                    <w:color w:val="000000"/>
                    <w:sz w:val="22"/>
                    <w:szCs w:val="22"/>
                    <w:lang w:eastAsia="en-US"/>
                  </w:rPr>
                </w:rPrChange>
              </w:rPr>
              <w:t>300</w:t>
            </w:r>
          </w:p>
        </w:tc>
        <w:tc>
          <w:tcPr>
            <w:tcW w:w="3254" w:type="dxa"/>
            <w:gridSpan w:val="2"/>
            <w:tcBorders>
              <w:top w:val="nil"/>
              <w:left w:val="nil"/>
              <w:bottom w:val="single" w:sz="4" w:space="0" w:color="auto"/>
              <w:right w:val="single" w:sz="4" w:space="0" w:color="auto"/>
            </w:tcBorders>
            <w:shd w:val="clear" w:color="auto" w:fill="auto"/>
          </w:tcPr>
          <w:p w14:paraId="47991A53" w14:textId="77777777" w:rsidR="00987079" w:rsidRPr="00A77E8B" w:rsidRDefault="00987079" w:rsidP="00987079">
            <w:pPr>
              <w:jc w:val="center"/>
              <w:rPr>
                <w:rFonts w:ascii="Calibri" w:eastAsia="Times New Roman" w:hAnsi="Calibri" w:cs="Calibri"/>
                <w:i/>
                <w:iCs/>
                <w:color w:val="000000"/>
                <w:sz w:val="22"/>
                <w:szCs w:val="22"/>
                <w:lang w:eastAsia="en-US"/>
                <w:rPrChange w:id="1811" w:author="Khasin, Ark" w:date="2022-10-19T16:11:00Z">
                  <w:rPr>
                    <w:rFonts w:ascii="Calibri" w:eastAsia="Times New Roman" w:hAnsi="Calibri" w:cs="Calibri"/>
                    <w:color w:val="000000"/>
                    <w:sz w:val="22"/>
                    <w:szCs w:val="22"/>
                    <w:lang w:eastAsia="en-US"/>
                  </w:rPr>
                </w:rPrChange>
              </w:rPr>
            </w:pPr>
          </w:p>
        </w:tc>
      </w:tr>
      <w:tr w:rsidR="00987079" w:rsidRPr="00A77E8B" w14:paraId="0BD085BE"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29AE4998" w14:textId="77777777" w:rsidR="00987079" w:rsidRPr="00A77E8B" w:rsidRDefault="00987079" w:rsidP="00987079">
            <w:pPr>
              <w:jc w:val="right"/>
              <w:rPr>
                <w:rFonts w:ascii="Calibri" w:eastAsia="Times New Roman" w:hAnsi="Calibri" w:cs="Calibri"/>
                <w:i/>
                <w:iCs/>
                <w:color w:val="000000"/>
                <w:sz w:val="22"/>
                <w:szCs w:val="22"/>
                <w:lang w:eastAsia="en-US"/>
                <w:rPrChange w:id="1812"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1E4A0863" w14:textId="59A7758E" w:rsidR="00987079" w:rsidRPr="00A77E8B" w:rsidRDefault="00987079" w:rsidP="00987079">
            <w:pPr>
              <w:jc w:val="right"/>
              <w:rPr>
                <w:rFonts w:ascii="Calibri" w:eastAsia="Times New Roman" w:hAnsi="Calibri" w:cs="Calibri"/>
                <w:i/>
                <w:iCs/>
                <w:color w:val="000000"/>
                <w:sz w:val="22"/>
                <w:szCs w:val="22"/>
                <w:lang w:eastAsia="en-US"/>
                <w:rPrChange w:id="1813"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14" w:author="Khasin, Ark" w:date="2022-10-19T16:11:00Z">
                  <w:rPr>
                    <w:rFonts w:ascii="Calibri" w:eastAsia="Times New Roman" w:hAnsi="Calibri" w:cs="Calibri"/>
                    <w:color w:val="000000"/>
                    <w:sz w:val="22"/>
                    <w:szCs w:val="22"/>
                    <w:lang w:eastAsia="en-US"/>
                  </w:rPr>
                </w:rPrChange>
              </w:rPr>
              <w:t>8</w:t>
            </w:r>
          </w:p>
        </w:tc>
        <w:tc>
          <w:tcPr>
            <w:tcW w:w="2753" w:type="dxa"/>
            <w:tcBorders>
              <w:top w:val="nil"/>
              <w:left w:val="nil"/>
              <w:bottom w:val="nil"/>
              <w:right w:val="single" w:sz="4" w:space="0" w:color="auto"/>
            </w:tcBorders>
            <w:shd w:val="clear" w:color="auto" w:fill="auto"/>
            <w:noWrap/>
          </w:tcPr>
          <w:p w14:paraId="19309256" w14:textId="4A56A650" w:rsidR="00987079" w:rsidRPr="00A77E8B" w:rsidRDefault="00987079" w:rsidP="00987079">
            <w:pPr>
              <w:rPr>
                <w:rFonts w:ascii="Courier New" w:eastAsia="Times New Roman" w:hAnsi="Courier New" w:cs="Courier New"/>
                <w:i/>
                <w:iCs/>
                <w:sz w:val="20"/>
                <w:szCs w:val="20"/>
                <w:lang w:eastAsia="en-US"/>
                <w:rPrChange w:id="1815"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816" w:author="Khasin, Ark" w:date="2022-10-19T16:11:00Z">
                  <w:rPr>
                    <w:rFonts w:ascii="Courier New" w:eastAsia="Times New Roman" w:hAnsi="Courier New" w:cs="Courier New"/>
                    <w:sz w:val="20"/>
                    <w:szCs w:val="20"/>
                    <w:lang w:eastAsia="en-US"/>
                  </w:rPr>
                </w:rPrChange>
              </w:rPr>
              <w:t>pst_leadtime</w:t>
            </w:r>
            <w:proofErr w:type="spellEnd"/>
          </w:p>
        </w:tc>
        <w:tc>
          <w:tcPr>
            <w:tcW w:w="682" w:type="dxa"/>
            <w:tcBorders>
              <w:top w:val="nil"/>
              <w:left w:val="nil"/>
              <w:bottom w:val="single" w:sz="4" w:space="0" w:color="auto"/>
              <w:right w:val="single" w:sz="4" w:space="0" w:color="auto"/>
            </w:tcBorders>
            <w:shd w:val="clear" w:color="auto" w:fill="auto"/>
          </w:tcPr>
          <w:p w14:paraId="776AB4F2" w14:textId="77777777" w:rsidR="00987079" w:rsidRPr="00A77E8B" w:rsidRDefault="00987079" w:rsidP="00987079">
            <w:pPr>
              <w:rPr>
                <w:rFonts w:ascii="Calibri" w:eastAsia="Times New Roman" w:hAnsi="Calibri" w:cs="Calibri"/>
                <w:i/>
                <w:iCs/>
                <w:color w:val="000000"/>
                <w:sz w:val="22"/>
                <w:szCs w:val="22"/>
                <w:lang w:eastAsia="en-US"/>
                <w:rPrChange w:id="1817"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53ACA199" w14:textId="13CFB128" w:rsidR="00987079" w:rsidRPr="00A77E8B" w:rsidRDefault="00987079" w:rsidP="00987079">
            <w:pPr>
              <w:rPr>
                <w:rFonts w:ascii="Calibri" w:eastAsia="Times New Roman" w:hAnsi="Calibri" w:cs="Calibri"/>
                <w:i/>
                <w:iCs/>
                <w:color w:val="000000"/>
                <w:sz w:val="22"/>
                <w:szCs w:val="22"/>
                <w:lang w:eastAsia="en-US"/>
                <w:rPrChange w:id="1818"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19" w:author="Khasin, Ark" w:date="2022-10-19T16:11:00Z">
                  <w:rPr>
                    <w:rFonts w:ascii="Calibri" w:eastAsia="Times New Roman" w:hAnsi="Calibri" w:cs="Calibri"/>
                    <w:color w:val="000000"/>
                    <w:sz w:val="22"/>
                    <w:szCs w:val="22"/>
                    <w:lang w:eastAsia="en-US"/>
                  </w:rPr>
                </w:rPrChange>
              </w:rPr>
              <w:t>UInt16</w:t>
            </w:r>
          </w:p>
        </w:tc>
        <w:tc>
          <w:tcPr>
            <w:tcW w:w="537" w:type="dxa"/>
            <w:tcBorders>
              <w:top w:val="nil"/>
              <w:left w:val="nil"/>
              <w:bottom w:val="single" w:sz="4" w:space="0" w:color="auto"/>
              <w:right w:val="single" w:sz="4" w:space="0" w:color="auto"/>
            </w:tcBorders>
            <w:shd w:val="clear" w:color="auto" w:fill="auto"/>
          </w:tcPr>
          <w:p w14:paraId="20C043D3" w14:textId="21CC12B7" w:rsidR="00987079" w:rsidRPr="00A77E8B" w:rsidRDefault="00987079" w:rsidP="00987079">
            <w:pPr>
              <w:jc w:val="center"/>
              <w:rPr>
                <w:rFonts w:ascii="Calibri" w:eastAsia="Times New Roman" w:hAnsi="Calibri" w:cs="Calibri"/>
                <w:i/>
                <w:iCs/>
                <w:color w:val="000000"/>
                <w:sz w:val="22"/>
                <w:szCs w:val="22"/>
                <w:lang w:eastAsia="en-US"/>
                <w:rPrChange w:id="1820"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21" w:author="Khasin, Ark" w:date="2022-10-19T16:11:00Z">
                  <w:rPr>
                    <w:rFonts w:ascii="Calibri" w:eastAsia="Times New Roman" w:hAnsi="Calibri" w:cs="Calibri"/>
                    <w:color w:val="000000"/>
                    <w:sz w:val="22"/>
                    <w:szCs w:val="22"/>
                    <w:lang w:eastAsia="en-US"/>
                  </w:rPr>
                </w:rPrChange>
              </w:rPr>
              <w:t>2</w:t>
            </w:r>
          </w:p>
        </w:tc>
        <w:tc>
          <w:tcPr>
            <w:tcW w:w="522" w:type="dxa"/>
            <w:tcBorders>
              <w:top w:val="nil"/>
              <w:left w:val="nil"/>
              <w:bottom w:val="single" w:sz="4" w:space="0" w:color="auto"/>
              <w:right w:val="single" w:sz="4" w:space="0" w:color="auto"/>
            </w:tcBorders>
            <w:shd w:val="clear" w:color="auto" w:fill="auto"/>
          </w:tcPr>
          <w:p w14:paraId="0AF6B5F2" w14:textId="2CF6BF63" w:rsidR="00987079" w:rsidRPr="00A77E8B" w:rsidRDefault="00987079" w:rsidP="00987079">
            <w:pPr>
              <w:jc w:val="center"/>
              <w:rPr>
                <w:rFonts w:ascii="Calibri" w:eastAsia="Times New Roman" w:hAnsi="Calibri" w:cs="Calibri"/>
                <w:i/>
                <w:iCs/>
                <w:color w:val="000000"/>
                <w:sz w:val="22"/>
                <w:szCs w:val="22"/>
                <w:lang w:eastAsia="en-US"/>
                <w:rPrChange w:id="1822"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823"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35AEB28C" w14:textId="111908B1" w:rsidR="00987079" w:rsidRPr="00A77E8B" w:rsidRDefault="00987079" w:rsidP="00987079">
            <w:pPr>
              <w:rPr>
                <w:rFonts w:ascii="Arial" w:eastAsia="Times New Roman" w:hAnsi="Arial" w:cs="Arial"/>
                <w:i/>
                <w:iCs/>
                <w:sz w:val="18"/>
                <w:szCs w:val="18"/>
                <w:lang w:eastAsia="en-US"/>
                <w:rPrChange w:id="1824" w:author="Khasin, Ark" w:date="2022-10-19T16:11:00Z">
                  <w:rPr>
                    <w:rFonts w:ascii="Arial" w:eastAsia="Times New Roman" w:hAnsi="Arial" w:cs="Arial"/>
                    <w:sz w:val="18"/>
                    <w:szCs w:val="18"/>
                    <w:lang w:eastAsia="en-US"/>
                  </w:rPr>
                </w:rPrChange>
              </w:rPr>
            </w:pPr>
            <w:r w:rsidRPr="00A77E8B">
              <w:rPr>
                <w:rFonts w:ascii="Arial" w:eastAsia="Times New Roman" w:hAnsi="Arial" w:cs="Arial"/>
                <w:i/>
                <w:iCs/>
                <w:sz w:val="18"/>
                <w:szCs w:val="18"/>
                <w:lang w:eastAsia="en-US"/>
                <w:rPrChange w:id="1825" w:author="Khasin, Ark" w:date="2022-10-19T16:11:00Z">
                  <w:rPr>
                    <w:rFonts w:ascii="Arial" w:eastAsia="Times New Roman" w:hAnsi="Arial" w:cs="Arial"/>
                    <w:sz w:val="18"/>
                    <w:szCs w:val="18"/>
                    <w:lang w:eastAsia="en-US"/>
                  </w:rPr>
                </w:rPrChange>
              </w:rPr>
              <w:t>0-</w:t>
            </w:r>
          </w:p>
        </w:tc>
        <w:tc>
          <w:tcPr>
            <w:tcW w:w="1085" w:type="dxa"/>
            <w:tcBorders>
              <w:top w:val="nil"/>
              <w:left w:val="nil"/>
              <w:bottom w:val="single" w:sz="4" w:space="0" w:color="auto"/>
              <w:right w:val="single" w:sz="4" w:space="0" w:color="auto"/>
            </w:tcBorders>
            <w:shd w:val="clear" w:color="auto" w:fill="auto"/>
          </w:tcPr>
          <w:p w14:paraId="0A047017" w14:textId="17A4151C" w:rsidR="00987079" w:rsidRPr="00A77E8B" w:rsidRDefault="00987079" w:rsidP="00987079">
            <w:pPr>
              <w:jc w:val="center"/>
              <w:rPr>
                <w:rFonts w:ascii="Calibri" w:eastAsia="Times New Roman" w:hAnsi="Calibri" w:cs="Calibri"/>
                <w:i/>
                <w:iCs/>
                <w:color w:val="000000"/>
                <w:sz w:val="22"/>
                <w:szCs w:val="22"/>
                <w:lang w:eastAsia="en-US"/>
                <w:rPrChange w:id="1826"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27" w:author="Khasin, Ark" w:date="2022-10-19T16:11:00Z">
                  <w:rPr>
                    <w:rFonts w:ascii="Calibri" w:eastAsia="Times New Roman" w:hAnsi="Calibri" w:cs="Calibri"/>
                    <w:color w:val="000000"/>
                    <w:sz w:val="22"/>
                    <w:szCs w:val="22"/>
                    <w:lang w:eastAsia="en-US"/>
                  </w:rPr>
                </w:rPrChange>
              </w:rPr>
              <w:t>3</w:t>
            </w:r>
          </w:p>
        </w:tc>
        <w:tc>
          <w:tcPr>
            <w:tcW w:w="3254" w:type="dxa"/>
            <w:gridSpan w:val="2"/>
            <w:tcBorders>
              <w:top w:val="nil"/>
              <w:left w:val="nil"/>
              <w:bottom w:val="single" w:sz="4" w:space="0" w:color="auto"/>
              <w:right w:val="single" w:sz="4" w:space="0" w:color="auto"/>
            </w:tcBorders>
            <w:shd w:val="clear" w:color="auto" w:fill="auto"/>
          </w:tcPr>
          <w:p w14:paraId="674CE3EA" w14:textId="77777777" w:rsidR="00987079" w:rsidRPr="00A77E8B" w:rsidRDefault="00987079" w:rsidP="00987079">
            <w:pPr>
              <w:jc w:val="center"/>
              <w:rPr>
                <w:rFonts w:ascii="Calibri" w:eastAsia="Times New Roman" w:hAnsi="Calibri" w:cs="Calibri"/>
                <w:i/>
                <w:iCs/>
                <w:color w:val="000000"/>
                <w:sz w:val="22"/>
                <w:szCs w:val="22"/>
                <w:lang w:eastAsia="en-US"/>
                <w:rPrChange w:id="1828" w:author="Khasin, Ark" w:date="2022-10-19T16:11:00Z">
                  <w:rPr>
                    <w:rFonts w:ascii="Calibri" w:eastAsia="Times New Roman" w:hAnsi="Calibri" w:cs="Calibri"/>
                    <w:color w:val="000000"/>
                    <w:sz w:val="22"/>
                    <w:szCs w:val="22"/>
                    <w:lang w:eastAsia="en-US"/>
                  </w:rPr>
                </w:rPrChange>
              </w:rPr>
            </w:pPr>
          </w:p>
        </w:tc>
      </w:tr>
      <w:tr w:rsidR="00987079" w:rsidRPr="00A77E8B" w14:paraId="696FF01B"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4E535257" w14:textId="77777777" w:rsidR="00987079" w:rsidRPr="00A77E8B" w:rsidRDefault="00987079" w:rsidP="00987079">
            <w:pPr>
              <w:jc w:val="right"/>
              <w:rPr>
                <w:rFonts w:ascii="Calibri" w:eastAsia="Times New Roman" w:hAnsi="Calibri" w:cs="Calibri"/>
                <w:i/>
                <w:iCs/>
                <w:color w:val="000000"/>
                <w:sz w:val="22"/>
                <w:szCs w:val="22"/>
                <w:lang w:eastAsia="en-US"/>
                <w:rPrChange w:id="1829"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6D8AB90E" w14:textId="065B1B59" w:rsidR="00987079" w:rsidRPr="00A77E8B" w:rsidRDefault="00987079" w:rsidP="00987079">
            <w:pPr>
              <w:jc w:val="right"/>
              <w:rPr>
                <w:rFonts w:ascii="Calibri" w:eastAsia="Times New Roman" w:hAnsi="Calibri" w:cs="Calibri"/>
                <w:i/>
                <w:iCs/>
                <w:color w:val="000000"/>
                <w:sz w:val="22"/>
                <w:szCs w:val="22"/>
                <w:lang w:eastAsia="en-US"/>
                <w:rPrChange w:id="1830"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31" w:author="Khasin, Ark" w:date="2022-10-19T16:11:00Z">
                  <w:rPr>
                    <w:rFonts w:ascii="Calibri" w:eastAsia="Times New Roman" w:hAnsi="Calibri" w:cs="Calibri"/>
                    <w:color w:val="000000"/>
                    <w:sz w:val="22"/>
                    <w:szCs w:val="22"/>
                    <w:lang w:eastAsia="en-US"/>
                  </w:rPr>
                </w:rPrChange>
              </w:rPr>
              <w:t>9</w:t>
            </w:r>
          </w:p>
        </w:tc>
        <w:tc>
          <w:tcPr>
            <w:tcW w:w="2753" w:type="dxa"/>
            <w:tcBorders>
              <w:top w:val="nil"/>
              <w:left w:val="nil"/>
              <w:bottom w:val="nil"/>
              <w:right w:val="single" w:sz="4" w:space="0" w:color="auto"/>
            </w:tcBorders>
            <w:shd w:val="clear" w:color="auto" w:fill="auto"/>
            <w:noWrap/>
          </w:tcPr>
          <w:p w14:paraId="7DEA4C09" w14:textId="0035101B" w:rsidR="00987079" w:rsidRPr="00A77E8B" w:rsidRDefault="00987079" w:rsidP="00987079">
            <w:pPr>
              <w:rPr>
                <w:rFonts w:ascii="Courier New" w:eastAsia="Times New Roman" w:hAnsi="Courier New" w:cs="Courier New"/>
                <w:i/>
                <w:iCs/>
                <w:sz w:val="20"/>
                <w:szCs w:val="20"/>
                <w:lang w:eastAsia="en-US"/>
                <w:rPrChange w:id="1832"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833" w:author="Khasin, Ark" w:date="2022-10-19T16:11:00Z">
                  <w:rPr>
                    <w:rFonts w:ascii="Courier New" w:eastAsia="Times New Roman" w:hAnsi="Courier New" w:cs="Courier New"/>
                    <w:sz w:val="20"/>
                    <w:szCs w:val="20"/>
                    <w:lang w:eastAsia="en-US"/>
                  </w:rPr>
                </w:rPrChange>
              </w:rPr>
              <w:t>pst_maxtime</w:t>
            </w:r>
            <w:proofErr w:type="spellEnd"/>
          </w:p>
        </w:tc>
        <w:tc>
          <w:tcPr>
            <w:tcW w:w="682" w:type="dxa"/>
            <w:tcBorders>
              <w:top w:val="nil"/>
              <w:left w:val="nil"/>
              <w:bottom w:val="single" w:sz="4" w:space="0" w:color="auto"/>
              <w:right w:val="single" w:sz="4" w:space="0" w:color="auto"/>
            </w:tcBorders>
            <w:shd w:val="clear" w:color="auto" w:fill="auto"/>
          </w:tcPr>
          <w:p w14:paraId="20740283" w14:textId="77777777" w:rsidR="00987079" w:rsidRPr="00A77E8B" w:rsidRDefault="00987079" w:rsidP="00987079">
            <w:pPr>
              <w:rPr>
                <w:rFonts w:ascii="Calibri" w:eastAsia="Times New Roman" w:hAnsi="Calibri" w:cs="Calibri"/>
                <w:i/>
                <w:iCs/>
                <w:color w:val="000000"/>
                <w:sz w:val="22"/>
                <w:szCs w:val="22"/>
                <w:lang w:eastAsia="en-US"/>
                <w:rPrChange w:id="1834"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1D911E34" w14:textId="37163A69" w:rsidR="00987079" w:rsidRPr="00A77E8B" w:rsidRDefault="00987079" w:rsidP="00987079">
            <w:pPr>
              <w:rPr>
                <w:rFonts w:ascii="Calibri" w:eastAsia="Times New Roman" w:hAnsi="Calibri" w:cs="Calibri"/>
                <w:i/>
                <w:iCs/>
                <w:color w:val="000000"/>
                <w:sz w:val="22"/>
                <w:szCs w:val="22"/>
                <w:lang w:eastAsia="en-US"/>
                <w:rPrChange w:id="1835"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36" w:author="Khasin, Ark" w:date="2022-10-19T16:11:00Z">
                  <w:rPr>
                    <w:rFonts w:ascii="Calibri" w:eastAsia="Times New Roman" w:hAnsi="Calibri" w:cs="Calibri"/>
                    <w:color w:val="000000"/>
                    <w:sz w:val="22"/>
                    <w:szCs w:val="22"/>
                    <w:lang w:eastAsia="en-US"/>
                  </w:rPr>
                </w:rPrChange>
              </w:rPr>
              <w:t>UInt16</w:t>
            </w:r>
          </w:p>
        </w:tc>
        <w:tc>
          <w:tcPr>
            <w:tcW w:w="537" w:type="dxa"/>
            <w:tcBorders>
              <w:top w:val="nil"/>
              <w:left w:val="nil"/>
              <w:bottom w:val="single" w:sz="4" w:space="0" w:color="auto"/>
              <w:right w:val="single" w:sz="4" w:space="0" w:color="auto"/>
            </w:tcBorders>
            <w:shd w:val="clear" w:color="auto" w:fill="auto"/>
          </w:tcPr>
          <w:p w14:paraId="634076B9" w14:textId="6ACBAFB3" w:rsidR="00987079" w:rsidRPr="00A77E8B" w:rsidRDefault="00987079" w:rsidP="00987079">
            <w:pPr>
              <w:jc w:val="center"/>
              <w:rPr>
                <w:rFonts w:ascii="Calibri" w:eastAsia="Times New Roman" w:hAnsi="Calibri" w:cs="Calibri"/>
                <w:i/>
                <w:iCs/>
                <w:color w:val="000000"/>
                <w:sz w:val="22"/>
                <w:szCs w:val="22"/>
                <w:lang w:eastAsia="en-US"/>
                <w:rPrChange w:id="1837"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38" w:author="Khasin, Ark" w:date="2022-10-19T16:11:00Z">
                  <w:rPr>
                    <w:rFonts w:ascii="Calibri" w:eastAsia="Times New Roman" w:hAnsi="Calibri" w:cs="Calibri"/>
                    <w:color w:val="000000"/>
                    <w:sz w:val="22"/>
                    <w:szCs w:val="22"/>
                    <w:lang w:eastAsia="en-US"/>
                  </w:rPr>
                </w:rPrChange>
              </w:rPr>
              <w:t>2</w:t>
            </w:r>
          </w:p>
        </w:tc>
        <w:tc>
          <w:tcPr>
            <w:tcW w:w="522" w:type="dxa"/>
            <w:tcBorders>
              <w:top w:val="nil"/>
              <w:left w:val="nil"/>
              <w:bottom w:val="single" w:sz="4" w:space="0" w:color="auto"/>
              <w:right w:val="single" w:sz="4" w:space="0" w:color="auto"/>
            </w:tcBorders>
            <w:shd w:val="clear" w:color="auto" w:fill="auto"/>
          </w:tcPr>
          <w:p w14:paraId="3B177C23" w14:textId="232052E6" w:rsidR="00987079" w:rsidRPr="00A77E8B" w:rsidRDefault="00987079" w:rsidP="00987079">
            <w:pPr>
              <w:jc w:val="center"/>
              <w:rPr>
                <w:rFonts w:ascii="Calibri" w:eastAsia="Times New Roman" w:hAnsi="Calibri" w:cs="Calibri"/>
                <w:i/>
                <w:iCs/>
                <w:color w:val="000000"/>
                <w:sz w:val="22"/>
                <w:szCs w:val="22"/>
                <w:lang w:eastAsia="en-US"/>
                <w:rPrChange w:id="1839"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840"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0F0217E5" w14:textId="2A19188C" w:rsidR="00987079" w:rsidRPr="00A77E8B" w:rsidRDefault="00987079" w:rsidP="00987079">
            <w:pPr>
              <w:rPr>
                <w:rFonts w:ascii="Arial" w:eastAsia="Times New Roman" w:hAnsi="Arial" w:cs="Arial"/>
                <w:i/>
                <w:iCs/>
                <w:sz w:val="18"/>
                <w:szCs w:val="18"/>
                <w:lang w:eastAsia="en-US"/>
                <w:rPrChange w:id="1841" w:author="Khasin, Ark" w:date="2022-10-19T16:11:00Z">
                  <w:rPr>
                    <w:rFonts w:ascii="Arial" w:eastAsia="Times New Roman" w:hAnsi="Arial" w:cs="Arial"/>
                    <w:sz w:val="18"/>
                    <w:szCs w:val="18"/>
                    <w:lang w:eastAsia="en-US"/>
                  </w:rPr>
                </w:rPrChange>
              </w:rPr>
            </w:pPr>
            <w:r w:rsidRPr="00A77E8B">
              <w:rPr>
                <w:rFonts w:ascii="Arial" w:eastAsia="Times New Roman" w:hAnsi="Arial" w:cs="Arial"/>
                <w:i/>
                <w:iCs/>
                <w:sz w:val="18"/>
                <w:szCs w:val="18"/>
                <w:lang w:eastAsia="en-US"/>
                <w:rPrChange w:id="1842" w:author="Khasin, Ark" w:date="2022-10-19T16:11:00Z">
                  <w:rPr>
                    <w:rFonts w:ascii="Arial" w:eastAsia="Times New Roman" w:hAnsi="Arial" w:cs="Arial"/>
                    <w:sz w:val="18"/>
                    <w:szCs w:val="18"/>
                    <w:lang w:eastAsia="en-US"/>
                  </w:rPr>
                </w:rPrChange>
              </w:rPr>
              <w:t>0-</w:t>
            </w:r>
          </w:p>
        </w:tc>
        <w:tc>
          <w:tcPr>
            <w:tcW w:w="1085" w:type="dxa"/>
            <w:tcBorders>
              <w:top w:val="nil"/>
              <w:left w:val="nil"/>
              <w:bottom w:val="single" w:sz="4" w:space="0" w:color="auto"/>
              <w:right w:val="single" w:sz="4" w:space="0" w:color="auto"/>
            </w:tcBorders>
            <w:shd w:val="clear" w:color="auto" w:fill="auto"/>
          </w:tcPr>
          <w:p w14:paraId="5E5B631D" w14:textId="1172B057" w:rsidR="00987079" w:rsidRPr="00A77E8B" w:rsidRDefault="00987079" w:rsidP="00987079">
            <w:pPr>
              <w:jc w:val="center"/>
              <w:rPr>
                <w:rFonts w:ascii="Calibri" w:eastAsia="Times New Roman" w:hAnsi="Calibri" w:cs="Calibri"/>
                <w:i/>
                <w:iCs/>
                <w:color w:val="000000"/>
                <w:sz w:val="22"/>
                <w:szCs w:val="22"/>
                <w:lang w:eastAsia="en-US"/>
                <w:rPrChange w:id="1843"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44" w:author="Khasin, Ark" w:date="2022-10-19T16:11:00Z">
                  <w:rPr>
                    <w:rFonts w:ascii="Calibri" w:eastAsia="Times New Roman" w:hAnsi="Calibri" w:cs="Calibri"/>
                    <w:color w:val="000000"/>
                    <w:sz w:val="22"/>
                    <w:szCs w:val="22"/>
                    <w:lang w:eastAsia="en-US"/>
                  </w:rPr>
                </w:rPrChange>
              </w:rPr>
              <w:t>60</w:t>
            </w:r>
          </w:p>
        </w:tc>
        <w:tc>
          <w:tcPr>
            <w:tcW w:w="3254" w:type="dxa"/>
            <w:gridSpan w:val="2"/>
            <w:tcBorders>
              <w:top w:val="nil"/>
              <w:left w:val="nil"/>
              <w:bottom w:val="single" w:sz="4" w:space="0" w:color="auto"/>
              <w:right w:val="single" w:sz="4" w:space="0" w:color="auto"/>
            </w:tcBorders>
            <w:shd w:val="clear" w:color="auto" w:fill="auto"/>
          </w:tcPr>
          <w:p w14:paraId="72F62ED7" w14:textId="77777777" w:rsidR="00987079" w:rsidRPr="00A77E8B" w:rsidRDefault="00987079" w:rsidP="00987079">
            <w:pPr>
              <w:jc w:val="center"/>
              <w:rPr>
                <w:rFonts w:ascii="Calibri" w:eastAsia="Times New Roman" w:hAnsi="Calibri" w:cs="Calibri"/>
                <w:i/>
                <w:iCs/>
                <w:color w:val="000000"/>
                <w:sz w:val="22"/>
                <w:szCs w:val="22"/>
                <w:lang w:eastAsia="en-US"/>
                <w:rPrChange w:id="1845" w:author="Khasin, Ark" w:date="2022-10-19T16:11:00Z">
                  <w:rPr>
                    <w:rFonts w:ascii="Calibri" w:eastAsia="Times New Roman" w:hAnsi="Calibri" w:cs="Calibri"/>
                    <w:color w:val="000000"/>
                    <w:sz w:val="22"/>
                    <w:szCs w:val="22"/>
                    <w:lang w:eastAsia="en-US"/>
                  </w:rPr>
                </w:rPrChange>
              </w:rPr>
            </w:pPr>
          </w:p>
        </w:tc>
      </w:tr>
      <w:tr w:rsidR="00987079" w:rsidRPr="00A77E8B" w14:paraId="7C0CC0C5"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72265CB3" w14:textId="77777777" w:rsidR="00987079" w:rsidRPr="00A77E8B" w:rsidRDefault="00987079" w:rsidP="00987079">
            <w:pPr>
              <w:jc w:val="right"/>
              <w:rPr>
                <w:rFonts w:ascii="Calibri" w:eastAsia="Times New Roman" w:hAnsi="Calibri" w:cs="Calibri"/>
                <w:i/>
                <w:iCs/>
                <w:color w:val="000000"/>
                <w:sz w:val="22"/>
                <w:szCs w:val="22"/>
                <w:lang w:eastAsia="en-US"/>
                <w:rPrChange w:id="1846"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44BF20A9" w14:textId="593D06F7" w:rsidR="00987079" w:rsidRPr="00A77E8B" w:rsidRDefault="00987079" w:rsidP="00987079">
            <w:pPr>
              <w:jc w:val="right"/>
              <w:rPr>
                <w:rFonts w:ascii="Calibri" w:eastAsia="Times New Roman" w:hAnsi="Calibri" w:cs="Calibri"/>
                <w:i/>
                <w:iCs/>
                <w:color w:val="000000"/>
                <w:sz w:val="22"/>
                <w:szCs w:val="22"/>
                <w:lang w:eastAsia="en-US"/>
                <w:rPrChange w:id="1847"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48" w:author="Khasin, Ark" w:date="2022-10-19T16:11:00Z">
                  <w:rPr>
                    <w:rFonts w:ascii="Calibri" w:eastAsia="Times New Roman" w:hAnsi="Calibri" w:cs="Calibri"/>
                    <w:color w:val="000000"/>
                    <w:sz w:val="22"/>
                    <w:szCs w:val="22"/>
                    <w:lang w:eastAsia="en-US"/>
                  </w:rPr>
                </w:rPrChange>
              </w:rPr>
              <w:t>10</w:t>
            </w:r>
          </w:p>
        </w:tc>
        <w:tc>
          <w:tcPr>
            <w:tcW w:w="2753" w:type="dxa"/>
            <w:tcBorders>
              <w:top w:val="nil"/>
              <w:left w:val="nil"/>
              <w:bottom w:val="nil"/>
              <w:right w:val="single" w:sz="4" w:space="0" w:color="auto"/>
            </w:tcBorders>
            <w:shd w:val="clear" w:color="auto" w:fill="auto"/>
            <w:noWrap/>
          </w:tcPr>
          <w:p w14:paraId="7354C0F1" w14:textId="48116015" w:rsidR="00987079" w:rsidRPr="00A77E8B" w:rsidRDefault="00987079" w:rsidP="00987079">
            <w:pPr>
              <w:rPr>
                <w:rFonts w:ascii="Courier New" w:eastAsia="Times New Roman" w:hAnsi="Courier New" w:cs="Courier New"/>
                <w:i/>
                <w:iCs/>
                <w:sz w:val="20"/>
                <w:szCs w:val="20"/>
                <w:lang w:eastAsia="en-US"/>
                <w:rPrChange w:id="1849"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850" w:author="Khasin, Ark" w:date="2022-10-19T16:11:00Z">
                  <w:rPr>
                    <w:rFonts w:ascii="Courier New" w:eastAsia="Times New Roman" w:hAnsi="Courier New" w:cs="Courier New"/>
                    <w:sz w:val="20"/>
                    <w:szCs w:val="20"/>
                    <w:lang w:eastAsia="en-US"/>
                  </w:rPr>
                </w:rPrChange>
              </w:rPr>
              <w:t>pst_datamap</w:t>
            </w:r>
            <w:proofErr w:type="spellEnd"/>
          </w:p>
        </w:tc>
        <w:tc>
          <w:tcPr>
            <w:tcW w:w="682" w:type="dxa"/>
            <w:tcBorders>
              <w:top w:val="nil"/>
              <w:left w:val="nil"/>
              <w:bottom w:val="single" w:sz="4" w:space="0" w:color="auto"/>
              <w:right w:val="single" w:sz="4" w:space="0" w:color="auto"/>
            </w:tcBorders>
            <w:shd w:val="clear" w:color="auto" w:fill="auto"/>
          </w:tcPr>
          <w:p w14:paraId="157ADDAE" w14:textId="77777777" w:rsidR="00987079" w:rsidRPr="00A77E8B" w:rsidRDefault="00987079" w:rsidP="00987079">
            <w:pPr>
              <w:rPr>
                <w:rFonts w:ascii="Calibri" w:eastAsia="Times New Roman" w:hAnsi="Calibri" w:cs="Calibri"/>
                <w:i/>
                <w:iCs/>
                <w:color w:val="000000"/>
                <w:sz w:val="22"/>
                <w:szCs w:val="22"/>
                <w:lang w:eastAsia="en-US"/>
                <w:rPrChange w:id="1851"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25972711" w14:textId="24E412AF" w:rsidR="00987079" w:rsidRPr="00A77E8B" w:rsidRDefault="00987079" w:rsidP="00987079">
            <w:pPr>
              <w:rPr>
                <w:rFonts w:ascii="Calibri" w:eastAsia="Times New Roman" w:hAnsi="Calibri" w:cs="Calibri"/>
                <w:i/>
                <w:iCs/>
                <w:color w:val="000000"/>
                <w:sz w:val="22"/>
                <w:szCs w:val="22"/>
                <w:lang w:eastAsia="en-US"/>
                <w:rPrChange w:id="1852"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853" w:author="Khasin, Ark" w:date="2022-10-19T16:11:00Z">
                  <w:rPr>
                    <w:rFonts w:ascii="Calibri" w:eastAsia="Times New Roman" w:hAnsi="Calibri" w:cs="Calibri"/>
                    <w:color w:val="000000"/>
                    <w:sz w:val="22"/>
                    <w:szCs w:val="22"/>
                    <w:lang w:eastAsia="en-US"/>
                  </w:rPr>
                </w:rPrChange>
              </w:rPr>
              <w:t>BitStr</w:t>
            </w:r>
            <w:proofErr w:type="spellEnd"/>
          </w:p>
        </w:tc>
        <w:tc>
          <w:tcPr>
            <w:tcW w:w="537" w:type="dxa"/>
            <w:tcBorders>
              <w:top w:val="nil"/>
              <w:left w:val="nil"/>
              <w:bottom w:val="single" w:sz="4" w:space="0" w:color="auto"/>
              <w:right w:val="single" w:sz="4" w:space="0" w:color="auto"/>
            </w:tcBorders>
            <w:shd w:val="clear" w:color="auto" w:fill="auto"/>
          </w:tcPr>
          <w:p w14:paraId="32C27C43" w14:textId="5CAD886F" w:rsidR="00987079" w:rsidRPr="00A77E8B" w:rsidRDefault="00987079" w:rsidP="00987079">
            <w:pPr>
              <w:jc w:val="center"/>
              <w:rPr>
                <w:rFonts w:ascii="Calibri" w:eastAsia="Times New Roman" w:hAnsi="Calibri" w:cs="Calibri"/>
                <w:i/>
                <w:iCs/>
                <w:color w:val="000000"/>
                <w:sz w:val="22"/>
                <w:szCs w:val="22"/>
                <w:lang w:eastAsia="en-US"/>
                <w:rPrChange w:id="1854"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55" w:author="Khasin, Ark" w:date="2022-10-19T16:11:00Z">
                  <w:rPr>
                    <w:rFonts w:ascii="Calibri" w:eastAsia="Times New Roman" w:hAnsi="Calibri" w:cs="Calibri"/>
                    <w:color w:val="000000"/>
                    <w:sz w:val="22"/>
                    <w:szCs w:val="22"/>
                    <w:lang w:eastAsia="en-US"/>
                  </w:rPr>
                </w:rPrChange>
              </w:rPr>
              <w:t>2</w:t>
            </w:r>
          </w:p>
        </w:tc>
        <w:tc>
          <w:tcPr>
            <w:tcW w:w="522" w:type="dxa"/>
            <w:tcBorders>
              <w:top w:val="nil"/>
              <w:left w:val="nil"/>
              <w:bottom w:val="single" w:sz="4" w:space="0" w:color="auto"/>
              <w:right w:val="single" w:sz="4" w:space="0" w:color="auto"/>
            </w:tcBorders>
            <w:shd w:val="clear" w:color="auto" w:fill="auto"/>
          </w:tcPr>
          <w:p w14:paraId="6A25DBF2" w14:textId="36BBE8EB" w:rsidR="00987079" w:rsidRPr="00A77E8B" w:rsidRDefault="00987079" w:rsidP="00987079">
            <w:pPr>
              <w:jc w:val="center"/>
              <w:rPr>
                <w:rFonts w:ascii="Calibri" w:eastAsia="Times New Roman" w:hAnsi="Calibri" w:cs="Calibri"/>
                <w:i/>
                <w:iCs/>
                <w:color w:val="000000"/>
                <w:sz w:val="22"/>
                <w:szCs w:val="22"/>
                <w:lang w:eastAsia="en-US"/>
                <w:rPrChange w:id="1856"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857"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4973C94D" w14:textId="6A0D5C59" w:rsidR="00987079" w:rsidRPr="00A77E8B" w:rsidRDefault="00987079" w:rsidP="00987079">
            <w:pPr>
              <w:rPr>
                <w:rFonts w:ascii="Arial" w:eastAsia="Times New Roman" w:hAnsi="Arial" w:cs="Arial"/>
                <w:i/>
                <w:iCs/>
                <w:sz w:val="18"/>
                <w:szCs w:val="18"/>
                <w:lang w:eastAsia="en-US"/>
                <w:rPrChange w:id="1858" w:author="Khasin, Ark" w:date="2022-10-19T16:11:00Z">
                  <w:rPr>
                    <w:rFonts w:ascii="Arial" w:eastAsia="Times New Roman" w:hAnsi="Arial" w:cs="Arial"/>
                    <w:sz w:val="18"/>
                    <w:szCs w:val="18"/>
                    <w:lang w:eastAsia="en-US"/>
                  </w:rPr>
                </w:rPrChange>
              </w:rPr>
            </w:pPr>
            <w:r w:rsidRPr="00A77E8B">
              <w:rPr>
                <w:rFonts w:ascii="Arial" w:eastAsia="Times New Roman" w:hAnsi="Arial" w:cs="Arial"/>
                <w:i/>
                <w:iCs/>
                <w:sz w:val="18"/>
                <w:szCs w:val="18"/>
                <w:lang w:eastAsia="en-US"/>
                <w:rPrChange w:id="1859" w:author="Khasin, Ark" w:date="2022-10-19T16:11:00Z">
                  <w:rPr>
                    <w:rFonts w:ascii="Arial" w:eastAsia="Times New Roman" w:hAnsi="Arial" w:cs="Arial"/>
                    <w:sz w:val="18"/>
                    <w:szCs w:val="18"/>
                    <w:lang w:eastAsia="en-US"/>
                  </w:rPr>
                </w:rPrChange>
              </w:rPr>
              <w:t>1-</w:t>
            </w:r>
          </w:p>
        </w:tc>
        <w:tc>
          <w:tcPr>
            <w:tcW w:w="1085" w:type="dxa"/>
            <w:tcBorders>
              <w:top w:val="nil"/>
              <w:left w:val="nil"/>
              <w:bottom w:val="single" w:sz="4" w:space="0" w:color="auto"/>
              <w:right w:val="single" w:sz="4" w:space="0" w:color="auto"/>
            </w:tcBorders>
            <w:shd w:val="clear" w:color="auto" w:fill="auto"/>
          </w:tcPr>
          <w:p w14:paraId="79FE6882" w14:textId="0D655815" w:rsidR="00987079" w:rsidRPr="00A77E8B" w:rsidRDefault="00987079" w:rsidP="00987079">
            <w:pPr>
              <w:jc w:val="center"/>
              <w:rPr>
                <w:rFonts w:ascii="Calibri" w:eastAsia="Times New Roman" w:hAnsi="Calibri" w:cs="Calibri"/>
                <w:i/>
                <w:iCs/>
                <w:color w:val="000000"/>
                <w:sz w:val="22"/>
                <w:szCs w:val="22"/>
                <w:lang w:eastAsia="en-US"/>
                <w:rPrChange w:id="1860"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61" w:author="Khasin, Ark" w:date="2022-10-19T16:11:00Z">
                  <w:rPr>
                    <w:rFonts w:ascii="Calibri" w:eastAsia="Times New Roman" w:hAnsi="Calibri" w:cs="Calibri"/>
                    <w:color w:val="000000"/>
                    <w:sz w:val="22"/>
                    <w:szCs w:val="22"/>
                    <w:lang w:eastAsia="en-US"/>
                  </w:rPr>
                </w:rPrChange>
              </w:rPr>
              <w:t>0x7F</w:t>
            </w:r>
          </w:p>
        </w:tc>
        <w:tc>
          <w:tcPr>
            <w:tcW w:w="3254" w:type="dxa"/>
            <w:gridSpan w:val="2"/>
            <w:tcBorders>
              <w:top w:val="nil"/>
              <w:left w:val="nil"/>
              <w:bottom w:val="single" w:sz="4" w:space="0" w:color="auto"/>
              <w:right w:val="single" w:sz="4" w:space="0" w:color="auto"/>
            </w:tcBorders>
            <w:shd w:val="clear" w:color="auto" w:fill="auto"/>
          </w:tcPr>
          <w:p w14:paraId="2FFC45C1" w14:textId="77777777" w:rsidR="00987079" w:rsidRPr="00A77E8B" w:rsidRDefault="00987079" w:rsidP="00987079">
            <w:pPr>
              <w:jc w:val="center"/>
              <w:rPr>
                <w:rFonts w:ascii="Calibri" w:eastAsia="Times New Roman" w:hAnsi="Calibri" w:cs="Calibri"/>
                <w:i/>
                <w:iCs/>
                <w:color w:val="000000"/>
                <w:sz w:val="22"/>
                <w:szCs w:val="22"/>
                <w:lang w:eastAsia="en-US"/>
                <w:rPrChange w:id="1862" w:author="Khasin, Ark" w:date="2022-10-19T16:11:00Z">
                  <w:rPr>
                    <w:rFonts w:ascii="Calibri" w:eastAsia="Times New Roman" w:hAnsi="Calibri" w:cs="Calibri"/>
                    <w:color w:val="000000"/>
                    <w:sz w:val="22"/>
                    <w:szCs w:val="22"/>
                    <w:lang w:eastAsia="en-US"/>
                  </w:rPr>
                </w:rPrChange>
              </w:rPr>
            </w:pPr>
          </w:p>
        </w:tc>
      </w:tr>
      <w:tr w:rsidR="00987079" w:rsidRPr="00A77E8B" w14:paraId="19C10EC6"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3161437E" w14:textId="77777777" w:rsidR="00987079" w:rsidRPr="00A77E8B" w:rsidRDefault="00987079" w:rsidP="00987079">
            <w:pPr>
              <w:jc w:val="right"/>
              <w:rPr>
                <w:rFonts w:ascii="Calibri" w:eastAsia="Times New Roman" w:hAnsi="Calibri" w:cs="Calibri"/>
                <w:i/>
                <w:iCs/>
                <w:color w:val="000000"/>
                <w:sz w:val="22"/>
                <w:szCs w:val="22"/>
                <w:lang w:eastAsia="en-US"/>
                <w:rPrChange w:id="1863"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7B670E6A" w14:textId="799E193F" w:rsidR="00987079" w:rsidRPr="00A77E8B" w:rsidRDefault="00987079" w:rsidP="00987079">
            <w:pPr>
              <w:jc w:val="right"/>
              <w:rPr>
                <w:rFonts w:ascii="Calibri" w:eastAsia="Times New Roman" w:hAnsi="Calibri" w:cs="Calibri"/>
                <w:i/>
                <w:iCs/>
                <w:color w:val="000000"/>
                <w:sz w:val="22"/>
                <w:szCs w:val="22"/>
                <w:lang w:eastAsia="en-US"/>
                <w:rPrChange w:id="1864"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65" w:author="Khasin, Ark" w:date="2022-10-19T16:11:00Z">
                  <w:rPr>
                    <w:rFonts w:ascii="Calibri" w:eastAsia="Times New Roman" w:hAnsi="Calibri" w:cs="Calibri"/>
                    <w:color w:val="000000"/>
                    <w:sz w:val="22"/>
                    <w:szCs w:val="22"/>
                    <w:lang w:eastAsia="en-US"/>
                  </w:rPr>
                </w:rPrChange>
              </w:rPr>
              <w:t>11</w:t>
            </w:r>
          </w:p>
        </w:tc>
        <w:tc>
          <w:tcPr>
            <w:tcW w:w="2753" w:type="dxa"/>
            <w:tcBorders>
              <w:top w:val="nil"/>
              <w:left w:val="nil"/>
              <w:bottom w:val="nil"/>
              <w:right w:val="single" w:sz="4" w:space="0" w:color="auto"/>
            </w:tcBorders>
            <w:shd w:val="clear" w:color="auto" w:fill="auto"/>
            <w:noWrap/>
          </w:tcPr>
          <w:p w14:paraId="3BA0E9F3" w14:textId="63BC694B" w:rsidR="00987079" w:rsidRPr="00A77E8B" w:rsidRDefault="00987079" w:rsidP="00987079">
            <w:pPr>
              <w:rPr>
                <w:rFonts w:ascii="Courier New" w:eastAsia="Times New Roman" w:hAnsi="Courier New" w:cs="Courier New"/>
                <w:i/>
                <w:iCs/>
                <w:sz w:val="20"/>
                <w:szCs w:val="20"/>
                <w:lang w:eastAsia="en-US"/>
                <w:rPrChange w:id="1866"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867" w:author="Khasin, Ark" w:date="2022-10-19T16:11:00Z">
                  <w:rPr>
                    <w:rFonts w:ascii="Courier New" w:eastAsia="Times New Roman" w:hAnsi="Courier New" w:cs="Courier New"/>
                    <w:sz w:val="20"/>
                    <w:szCs w:val="20"/>
                    <w:lang w:eastAsia="en-US"/>
                  </w:rPr>
                </w:rPrChange>
              </w:rPr>
              <w:t>pst_skip_count</w:t>
            </w:r>
            <w:proofErr w:type="spellEnd"/>
          </w:p>
        </w:tc>
        <w:tc>
          <w:tcPr>
            <w:tcW w:w="682" w:type="dxa"/>
            <w:tcBorders>
              <w:top w:val="nil"/>
              <w:left w:val="nil"/>
              <w:bottom w:val="single" w:sz="4" w:space="0" w:color="auto"/>
              <w:right w:val="single" w:sz="4" w:space="0" w:color="auto"/>
            </w:tcBorders>
            <w:shd w:val="clear" w:color="auto" w:fill="auto"/>
          </w:tcPr>
          <w:p w14:paraId="273BE96B" w14:textId="77777777" w:rsidR="00987079" w:rsidRPr="00A77E8B" w:rsidRDefault="00987079" w:rsidP="00987079">
            <w:pPr>
              <w:rPr>
                <w:rFonts w:ascii="Calibri" w:eastAsia="Times New Roman" w:hAnsi="Calibri" w:cs="Calibri"/>
                <w:i/>
                <w:iCs/>
                <w:color w:val="000000"/>
                <w:sz w:val="22"/>
                <w:szCs w:val="22"/>
                <w:lang w:eastAsia="en-US"/>
                <w:rPrChange w:id="1868"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4076750E" w14:textId="775C0F31" w:rsidR="00987079" w:rsidRPr="00A77E8B" w:rsidRDefault="00987079" w:rsidP="00987079">
            <w:pPr>
              <w:rPr>
                <w:rFonts w:ascii="Calibri" w:eastAsia="Times New Roman" w:hAnsi="Calibri" w:cs="Calibri"/>
                <w:i/>
                <w:iCs/>
                <w:color w:val="000000"/>
                <w:sz w:val="22"/>
                <w:szCs w:val="22"/>
                <w:lang w:eastAsia="en-US"/>
                <w:rPrChange w:id="1869"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70" w:author="Khasin, Ark" w:date="2022-10-19T16:11:00Z">
                  <w:rPr>
                    <w:rFonts w:ascii="Calibri" w:eastAsia="Times New Roman" w:hAnsi="Calibri" w:cs="Calibri"/>
                    <w:color w:val="000000"/>
                    <w:sz w:val="22"/>
                    <w:szCs w:val="22"/>
                    <w:lang w:eastAsia="en-US"/>
                  </w:rPr>
                </w:rPrChange>
              </w:rPr>
              <w:t>Uint16</w:t>
            </w:r>
          </w:p>
        </w:tc>
        <w:tc>
          <w:tcPr>
            <w:tcW w:w="537" w:type="dxa"/>
            <w:tcBorders>
              <w:top w:val="nil"/>
              <w:left w:val="nil"/>
              <w:bottom w:val="single" w:sz="4" w:space="0" w:color="auto"/>
              <w:right w:val="single" w:sz="4" w:space="0" w:color="auto"/>
            </w:tcBorders>
            <w:shd w:val="clear" w:color="auto" w:fill="auto"/>
          </w:tcPr>
          <w:p w14:paraId="1B7562FE" w14:textId="21BFC2FD" w:rsidR="00987079" w:rsidRPr="00A77E8B" w:rsidRDefault="00987079" w:rsidP="00987079">
            <w:pPr>
              <w:jc w:val="center"/>
              <w:rPr>
                <w:rFonts w:ascii="Calibri" w:eastAsia="Times New Roman" w:hAnsi="Calibri" w:cs="Calibri"/>
                <w:i/>
                <w:iCs/>
                <w:color w:val="000000"/>
                <w:sz w:val="22"/>
                <w:szCs w:val="22"/>
                <w:lang w:eastAsia="en-US"/>
                <w:rPrChange w:id="1871"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72" w:author="Khasin, Ark" w:date="2022-10-19T16:11:00Z">
                  <w:rPr>
                    <w:rFonts w:ascii="Calibri" w:eastAsia="Times New Roman" w:hAnsi="Calibri" w:cs="Calibri"/>
                    <w:color w:val="000000"/>
                    <w:sz w:val="22"/>
                    <w:szCs w:val="22"/>
                    <w:lang w:eastAsia="en-US"/>
                  </w:rPr>
                </w:rPrChange>
              </w:rPr>
              <w:t>2</w:t>
            </w:r>
          </w:p>
        </w:tc>
        <w:tc>
          <w:tcPr>
            <w:tcW w:w="522" w:type="dxa"/>
            <w:tcBorders>
              <w:top w:val="nil"/>
              <w:left w:val="nil"/>
              <w:bottom w:val="single" w:sz="4" w:space="0" w:color="auto"/>
              <w:right w:val="single" w:sz="4" w:space="0" w:color="auto"/>
            </w:tcBorders>
            <w:shd w:val="clear" w:color="auto" w:fill="auto"/>
          </w:tcPr>
          <w:p w14:paraId="01637A00" w14:textId="519B6B5B" w:rsidR="00987079" w:rsidRPr="00A77E8B" w:rsidRDefault="00987079" w:rsidP="00987079">
            <w:pPr>
              <w:jc w:val="center"/>
              <w:rPr>
                <w:rFonts w:ascii="Calibri" w:eastAsia="Times New Roman" w:hAnsi="Calibri" w:cs="Calibri"/>
                <w:i/>
                <w:iCs/>
                <w:color w:val="000000"/>
                <w:sz w:val="22"/>
                <w:szCs w:val="22"/>
                <w:lang w:eastAsia="en-US"/>
                <w:rPrChange w:id="1873"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874"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604C0FAA" w14:textId="77777777" w:rsidR="00987079" w:rsidRPr="00A77E8B" w:rsidRDefault="00987079" w:rsidP="00987079">
            <w:pPr>
              <w:rPr>
                <w:rFonts w:ascii="Arial" w:eastAsia="Times New Roman" w:hAnsi="Arial" w:cs="Arial"/>
                <w:i/>
                <w:iCs/>
                <w:sz w:val="18"/>
                <w:szCs w:val="18"/>
                <w:lang w:eastAsia="en-US"/>
                <w:rPrChange w:id="1875" w:author="Khasin, Ark" w:date="2022-10-19T16:11:00Z">
                  <w:rPr>
                    <w:rFonts w:ascii="Arial" w:eastAsia="Times New Roman" w:hAnsi="Arial" w:cs="Arial"/>
                    <w:sz w:val="18"/>
                    <w:szCs w:val="18"/>
                    <w:lang w:eastAsia="en-US"/>
                  </w:rPr>
                </w:rPrChange>
              </w:rPr>
            </w:pPr>
          </w:p>
        </w:tc>
        <w:tc>
          <w:tcPr>
            <w:tcW w:w="1085" w:type="dxa"/>
            <w:tcBorders>
              <w:top w:val="nil"/>
              <w:left w:val="nil"/>
              <w:bottom w:val="single" w:sz="4" w:space="0" w:color="auto"/>
              <w:right w:val="single" w:sz="4" w:space="0" w:color="auto"/>
            </w:tcBorders>
            <w:shd w:val="clear" w:color="auto" w:fill="auto"/>
          </w:tcPr>
          <w:p w14:paraId="6101D967" w14:textId="527274EC" w:rsidR="00987079" w:rsidRPr="00A77E8B" w:rsidRDefault="00987079" w:rsidP="00987079">
            <w:pPr>
              <w:jc w:val="center"/>
              <w:rPr>
                <w:rFonts w:ascii="Calibri" w:eastAsia="Times New Roman" w:hAnsi="Calibri" w:cs="Calibri"/>
                <w:i/>
                <w:iCs/>
                <w:color w:val="000000"/>
                <w:sz w:val="22"/>
                <w:szCs w:val="22"/>
                <w:lang w:eastAsia="en-US"/>
                <w:rPrChange w:id="1876"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77" w:author="Khasin, Ark" w:date="2022-10-19T16:11:00Z">
                  <w:rPr>
                    <w:rFonts w:ascii="Calibri" w:eastAsia="Times New Roman" w:hAnsi="Calibri" w:cs="Calibri"/>
                    <w:color w:val="000000"/>
                    <w:sz w:val="22"/>
                    <w:szCs w:val="22"/>
                    <w:lang w:eastAsia="en-US"/>
                  </w:rPr>
                </w:rPrChange>
              </w:rPr>
              <w:t>0</w:t>
            </w:r>
          </w:p>
        </w:tc>
        <w:tc>
          <w:tcPr>
            <w:tcW w:w="3254" w:type="dxa"/>
            <w:gridSpan w:val="2"/>
            <w:tcBorders>
              <w:top w:val="nil"/>
              <w:left w:val="nil"/>
              <w:bottom w:val="single" w:sz="4" w:space="0" w:color="auto"/>
              <w:right w:val="single" w:sz="4" w:space="0" w:color="auto"/>
            </w:tcBorders>
            <w:shd w:val="clear" w:color="auto" w:fill="auto"/>
          </w:tcPr>
          <w:p w14:paraId="1EFE3842" w14:textId="77777777" w:rsidR="00987079" w:rsidRPr="00A77E8B" w:rsidRDefault="00987079" w:rsidP="00987079">
            <w:pPr>
              <w:jc w:val="center"/>
              <w:rPr>
                <w:rFonts w:ascii="Calibri" w:eastAsia="Times New Roman" w:hAnsi="Calibri" w:cs="Calibri"/>
                <w:i/>
                <w:iCs/>
                <w:color w:val="000000"/>
                <w:sz w:val="22"/>
                <w:szCs w:val="22"/>
                <w:lang w:eastAsia="en-US"/>
                <w:rPrChange w:id="1878" w:author="Khasin, Ark" w:date="2022-10-19T16:11:00Z">
                  <w:rPr>
                    <w:rFonts w:ascii="Calibri" w:eastAsia="Times New Roman" w:hAnsi="Calibri" w:cs="Calibri"/>
                    <w:color w:val="000000"/>
                    <w:sz w:val="22"/>
                    <w:szCs w:val="22"/>
                    <w:lang w:eastAsia="en-US"/>
                  </w:rPr>
                </w:rPrChange>
              </w:rPr>
            </w:pPr>
          </w:p>
        </w:tc>
      </w:tr>
      <w:tr w:rsidR="00987079" w:rsidRPr="00A77E8B" w14:paraId="52F73048"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10D596C7" w14:textId="77777777" w:rsidR="00987079" w:rsidRPr="00A77E8B" w:rsidRDefault="00987079" w:rsidP="00987079">
            <w:pPr>
              <w:jc w:val="right"/>
              <w:rPr>
                <w:rFonts w:ascii="Calibri" w:eastAsia="Times New Roman" w:hAnsi="Calibri" w:cs="Calibri"/>
                <w:i/>
                <w:iCs/>
                <w:color w:val="000000"/>
                <w:sz w:val="22"/>
                <w:szCs w:val="22"/>
                <w:lang w:eastAsia="en-US"/>
                <w:rPrChange w:id="1879"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6D061A05" w14:textId="667A5B13" w:rsidR="00987079" w:rsidRPr="00A77E8B" w:rsidRDefault="00987079" w:rsidP="00987079">
            <w:pPr>
              <w:jc w:val="right"/>
              <w:rPr>
                <w:rFonts w:ascii="Calibri" w:eastAsia="Times New Roman" w:hAnsi="Calibri" w:cs="Calibri"/>
                <w:i/>
                <w:iCs/>
                <w:color w:val="000000"/>
                <w:sz w:val="22"/>
                <w:szCs w:val="22"/>
                <w:lang w:eastAsia="en-US"/>
                <w:rPrChange w:id="1880"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81" w:author="Khasin, Ark" w:date="2022-10-19T16:11:00Z">
                  <w:rPr>
                    <w:rFonts w:ascii="Calibri" w:eastAsia="Times New Roman" w:hAnsi="Calibri" w:cs="Calibri"/>
                    <w:color w:val="000000"/>
                    <w:sz w:val="22"/>
                    <w:szCs w:val="22"/>
                    <w:lang w:eastAsia="en-US"/>
                  </w:rPr>
                </w:rPrChange>
              </w:rPr>
              <w:t>12</w:t>
            </w:r>
          </w:p>
        </w:tc>
        <w:tc>
          <w:tcPr>
            <w:tcW w:w="2753" w:type="dxa"/>
            <w:tcBorders>
              <w:top w:val="nil"/>
              <w:left w:val="nil"/>
              <w:bottom w:val="nil"/>
              <w:right w:val="single" w:sz="4" w:space="0" w:color="auto"/>
            </w:tcBorders>
            <w:shd w:val="clear" w:color="auto" w:fill="auto"/>
            <w:noWrap/>
          </w:tcPr>
          <w:p w14:paraId="1E2127D5" w14:textId="18C98AF7" w:rsidR="00987079" w:rsidRPr="00A77E8B" w:rsidRDefault="00987079" w:rsidP="00987079">
            <w:pPr>
              <w:rPr>
                <w:rFonts w:ascii="Courier New" w:eastAsia="Times New Roman" w:hAnsi="Courier New" w:cs="Courier New"/>
                <w:i/>
                <w:iCs/>
                <w:sz w:val="20"/>
                <w:szCs w:val="20"/>
                <w:lang w:eastAsia="en-US"/>
                <w:rPrChange w:id="1882"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883" w:author="Khasin, Ark" w:date="2022-10-19T16:11:00Z">
                  <w:rPr>
                    <w:rFonts w:ascii="Courier New" w:eastAsia="Times New Roman" w:hAnsi="Courier New" w:cs="Courier New"/>
                    <w:sz w:val="20"/>
                    <w:szCs w:val="20"/>
                    <w:lang w:eastAsia="en-US"/>
                  </w:rPr>
                </w:rPrChange>
              </w:rPr>
              <w:t>pst_freeze_options</w:t>
            </w:r>
            <w:proofErr w:type="spellEnd"/>
          </w:p>
        </w:tc>
        <w:tc>
          <w:tcPr>
            <w:tcW w:w="682" w:type="dxa"/>
            <w:tcBorders>
              <w:top w:val="nil"/>
              <w:left w:val="nil"/>
              <w:bottom w:val="single" w:sz="4" w:space="0" w:color="auto"/>
              <w:right w:val="single" w:sz="4" w:space="0" w:color="auto"/>
            </w:tcBorders>
            <w:shd w:val="clear" w:color="auto" w:fill="auto"/>
          </w:tcPr>
          <w:p w14:paraId="7901CD26" w14:textId="77777777" w:rsidR="00987079" w:rsidRPr="00A77E8B" w:rsidRDefault="00987079" w:rsidP="00987079">
            <w:pPr>
              <w:rPr>
                <w:rFonts w:ascii="Calibri" w:eastAsia="Times New Roman" w:hAnsi="Calibri" w:cs="Calibri"/>
                <w:i/>
                <w:iCs/>
                <w:color w:val="000000"/>
                <w:sz w:val="22"/>
                <w:szCs w:val="22"/>
                <w:lang w:eastAsia="en-US"/>
                <w:rPrChange w:id="1884"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5528228A" w14:textId="0D68D90B" w:rsidR="00987079" w:rsidRPr="00A77E8B" w:rsidRDefault="00987079" w:rsidP="00987079">
            <w:pPr>
              <w:rPr>
                <w:rFonts w:ascii="Calibri" w:eastAsia="Times New Roman" w:hAnsi="Calibri" w:cs="Calibri"/>
                <w:i/>
                <w:iCs/>
                <w:color w:val="000000"/>
                <w:sz w:val="22"/>
                <w:szCs w:val="22"/>
                <w:lang w:eastAsia="en-US"/>
                <w:rPrChange w:id="1885"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886" w:author="Khasin, Ark" w:date="2022-10-19T16:11:00Z">
                  <w:rPr>
                    <w:rFonts w:ascii="Calibri" w:eastAsia="Times New Roman" w:hAnsi="Calibri" w:cs="Calibri"/>
                    <w:color w:val="000000"/>
                    <w:sz w:val="22"/>
                    <w:szCs w:val="22"/>
                    <w:lang w:eastAsia="en-US"/>
                  </w:rPr>
                </w:rPrChange>
              </w:rPr>
              <w:t>BitStr</w:t>
            </w:r>
            <w:proofErr w:type="spellEnd"/>
          </w:p>
        </w:tc>
        <w:tc>
          <w:tcPr>
            <w:tcW w:w="537" w:type="dxa"/>
            <w:tcBorders>
              <w:top w:val="nil"/>
              <w:left w:val="nil"/>
              <w:bottom w:val="single" w:sz="4" w:space="0" w:color="auto"/>
              <w:right w:val="single" w:sz="4" w:space="0" w:color="auto"/>
            </w:tcBorders>
            <w:shd w:val="clear" w:color="auto" w:fill="auto"/>
          </w:tcPr>
          <w:p w14:paraId="7FC1EC29" w14:textId="0A5B2961" w:rsidR="00987079" w:rsidRPr="00A77E8B" w:rsidRDefault="00987079" w:rsidP="00987079">
            <w:pPr>
              <w:jc w:val="center"/>
              <w:rPr>
                <w:rFonts w:ascii="Calibri" w:eastAsia="Times New Roman" w:hAnsi="Calibri" w:cs="Calibri"/>
                <w:i/>
                <w:iCs/>
                <w:color w:val="000000"/>
                <w:sz w:val="22"/>
                <w:szCs w:val="22"/>
                <w:lang w:eastAsia="en-US"/>
                <w:rPrChange w:id="1887"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88" w:author="Khasin, Ark" w:date="2022-10-19T16:11:00Z">
                  <w:rPr>
                    <w:rFonts w:ascii="Calibri" w:eastAsia="Times New Roman" w:hAnsi="Calibri" w:cs="Calibri"/>
                    <w:color w:val="000000"/>
                    <w:sz w:val="22"/>
                    <w:szCs w:val="22"/>
                    <w:lang w:eastAsia="en-US"/>
                  </w:rPr>
                </w:rPrChange>
              </w:rPr>
              <w:t>2</w:t>
            </w:r>
          </w:p>
        </w:tc>
        <w:tc>
          <w:tcPr>
            <w:tcW w:w="522" w:type="dxa"/>
            <w:tcBorders>
              <w:top w:val="nil"/>
              <w:left w:val="nil"/>
              <w:bottom w:val="single" w:sz="4" w:space="0" w:color="auto"/>
              <w:right w:val="single" w:sz="4" w:space="0" w:color="auto"/>
            </w:tcBorders>
            <w:shd w:val="clear" w:color="auto" w:fill="auto"/>
          </w:tcPr>
          <w:p w14:paraId="4D8DCD8A" w14:textId="074E3E51" w:rsidR="00987079" w:rsidRPr="00A77E8B" w:rsidRDefault="00987079" w:rsidP="00987079">
            <w:pPr>
              <w:jc w:val="center"/>
              <w:rPr>
                <w:rFonts w:ascii="Calibri" w:eastAsia="Times New Roman" w:hAnsi="Calibri" w:cs="Calibri"/>
                <w:i/>
                <w:iCs/>
                <w:color w:val="000000"/>
                <w:sz w:val="22"/>
                <w:szCs w:val="22"/>
                <w:lang w:eastAsia="en-US"/>
                <w:rPrChange w:id="1889"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890"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54130FA8" w14:textId="77777777" w:rsidR="00987079" w:rsidRPr="00A77E8B" w:rsidRDefault="00987079" w:rsidP="00987079">
            <w:pPr>
              <w:rPr>
                <w:rFonts w:ascii="Arial" w:eastAsia="Times New Roman" w:hAnsi="Arial" w:cs="Arial"/>
                <w:i/>
                <w:iCs/>
                <w:sz w:val="18"/>
                <w:szCs w:val="18"/>
                <w:lang w:eastAsia="en-US"/>
                <w:rPrChange w:id="1891" w:author="Khasin, Ark" w:date="2022-10-19T16:11:00Z">
                  <w:rPr>
                    <w:rFonts w:ascii="Arial" w:eastAsia="Times New Roman" w:hAnsi="Arial" w:cs="Arial"/>
                    <w:sz w:val="18"/>
                    <w:szCs w:val="18"/>
                    <w:lang w:eastAsia="en-US"/>
                  </w:rPr>
                </w:rPrChange>
              </w:rPr>
            </w:pPr>
          </w:p>
        </w:tc>
        <w:tc>
          <w:tcPr>
            <w:tcW w:w="1085" w:type="dxa"/>
            <w:tcBorders>
              <w:top w:val="nil"/>
              <w:left w:val="nil"/>
              <w:bottom w:val="single" w:sz="4" w:space="0" w:color="auto"/>
              <w:right w:val="single" w:sz="4" w:space="0" w:color="auto"/>
            </w:tcBorders>
            <w:shd w:val="clear" w:color="auto" w:fill="auto"/>
          </w:tcPr>
          <w:p w14:paraId="7A4C88C7" w14:textId="135397D7" w:rsidR="00987079" w:rsidRPr="00A77E8B" w:rsidRDefault="00987079" w:rsidP="00987079">
            <w:pPr>
              <w:jc w:val="center"/>
              <w:rPr>
                <w:rFonts w:ascii="Calibri" w:eastAsia="Times New Roman" w:hAnsi="Calibri" w:cs="Calibri"/>
                <w:i/>
                <w:iCs/>
                <w:color w:val="000000"/>
                <w:sz w:val="22"/>
                <w:szCs w:val="22"/>
                <w:lang w:eastAsia="en-US"/>
                <w:rPrChange w:id="1892"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93" w:author="Khasin, Ark" w:date="2022-10-19T16:11:00Z">
                  <w:rPr>
                    <w:rFonts w:ascii="Calibri" w:eastAsia="Times New Roman" w:hAnsi="Calibri" w:cs="Calibri"/>
                    <w:color w:val="000000"/>
                    <w:sz w:val="22"/>
                    <w:szCs w:val="22"/>
                    <w:lang w:eastAsia="en-US"/>
                  </w:rPr>
                </w:rPrChange>
              </w:rPr>
              <w:t>0x3c</w:t>
            </w:r>
          </w:p>
        </w:tc>
        <w:tc>
          <w:tcPr>
            <w:tcW w:w="3254" w:type="dxa"/>
            <w:gridSpan w:val="2"/>
            <w:tcBorders>
              <w:top w:val="nil"/>
              <w:left w:val="nil"/>
              <w:bottom w:val="single" w:sz="4" w:space="0" w:color="auto"/>
              <w:right w:val="single" w:sz="4" w:space="0" w:color="auto"/>
            </w:tcBorders>
            <w:shd w:val="clear" w:color="auto" w:fill="auto"/>
          </w:tcPr>
          <w:p w14:paraId="652837F2" w14:textId="77777777" w:rsidR="00987079" w:rsidRPr="00A77E8B" w:rsidRDefault="00987079" w:rsidP="00987079">
            <w:pPr>
              <w:jc w:val="center"/>
              <w:rPr>
                <w:rFonts w:ascii="Calibri" w:eastAsia="Times New Roman" w:hAnsi="Calibri" w:cs="Calibri"/>
                <w:i/>
                <w:iCs/>
                <w:color w:val="000000"/>
                <w:sz w:val="22"/>
                <w:szCs w:val="22"/>
                <w:lang w:eastAsia="en-US"/>
                <w:rPrChange w:id="1894" w:author="Khasin, Ark" w:date="2022-10-19T16:11:00Z">
                  <w:rPr>
                    <w:rFonts w:ascii="Calibri" w:eastAsia="Times New Roman" w:hAnsi="Calibri" w:cs="Calibri"/>
                    <w:color w:val="000000"/>
                    <w:sz w:val="22"/>
                    <w:szCs w:val="22"/>
                    <w:lang w:eastAsia="en-US"/>
                  </w:rPr>
                </w:rPrChange>
              </w:rPr>
            </w:pPr>
          </w:p>
        </w:tc>
      </w:tr>
      <w:tr w:rsidR="00987079" w:rsidRPr="00A77E8B" w14:paraId="1295C9CD"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39A0A0DD" w14:textId="77777777" w:rsidR="00987079" w:rsidRPr="00A77E8B" w:rsidRDefault="00987079" w:rsidP="00987079">
            <w:pPr>
              <w:jc w:val="right"/>
              <w:rPr>
                <w:rFonts w:ascii="Calibri" w:eastAsia="Times New Roman" w:hAnsi="Calibri" w:cs="Calibri"/>
                <w:i/>
                <w:iCs/>
                <w:color w:val="000000"/>
                <w:sz w:val="22"/>
                <w:szCs w:val="22"/>
                <w:lang w:eastAsia="en-US"/>
                <w:rPrChange w:id="1895"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624804CA" w14:textId="137F21EC" w:rsidR="00987079" w:rsidRPr="00A77E8B" w:rsidRDefault="00987079" w:rsidP="00987079">
            <w:pPr>
              <w:jc w:val="right"/>
              <w:rPr>
                <w:rFonts w:ascii="Calibri" w:eastAsia="Times New Roman" w:hAnsi="Calibri" w:cs="Calibri"/>
                <w:i/>
                <w:iCs/>
                <w:color w:val="000000"/>
                <w:sz w:val="22"/>
                <w:szCs w:val="22"/>
                <w:lang w:eastAsia="en-US"/>
                <w:rPrChange w:id="1896"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897" w:author="Khasin, Ark" w:date="2022-10-19T16:11:00Z">
                  <w:rPr>
                    <w:rFonts w:ascii="Calibri" w:eastAsia="Times New Roman" w:hAnsi="Calibri" w:cs="Calibri"/>
                    <w:color w:val="000000"/>
                    <w:sz w:val="22"/>
                    <w:szCs w:val="22"/>
                    <w:lang w:eastAsia="en-US"/>
                  </w:rPr>
                </w:rPrChange>
              </w:rPr>
              <w:t>13</w:t>
            </w:r>
          </w:p>
        </w:tc>
        <w:tc>
          <w:tcPr>
            <w:tcW w:w="2753" w:type="dxa"/>
            <w:tcBorders>
              <w:top w:val="nil"/>
              <w:left w:val="nil"/>
              <w:bottom w:val="nil"/>
              <w:right w:val="single" w:sz="4" w:space="0" w:color="auto"/>
            </w:tcBorders>
            <w:shd w:val="clear" w:color="auto" w:fill="auto"/>
            <w:noWrap/>
          </w:tcPr>
          <w:p w14:paraId="7FECB6A9" w14:textId="3D6783A8" w:rsidR="00987079" w:rsidRPr="00A77E8B" w:rsidRDefault="00987079" w:rsidP="00987079">
            <w:pPr>
              <w:rPr>
                <w:rFonts w:ascii="Courier New" w:eastAsia="Times New Roman" w:hAnsi="Courier New" w:cs="Courier New"/>
                <w:i/>
                <w:iCs/>
                <w:sz w:val="20"/>
                <w:szCs w:val="20"/>
                <w:lang w:eastAsia="en-US"/>
                <w:rPrChange w:id="1898"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899" w:author="Khasin, Ark" w:date="2022-10-19T16:11:00Z">
                  <w:rPr>
                    <w:rFonts w:ascii="Courier New" w:eastAsia="Times New Roman" w:hAnsi="Courier New" w:cs="Courier New"/>
                    <w:sz w:val="20"/>
                    <w:szCs w:val="20"/>
                    <w:lang w:eastAsia="en-US"/>
                  </w:rPr>
                </w:rPrChange>
              </w:rPr>
              <w:t>pst_pattern</w:t>
            </w:r>
            <w:proofErr w:type="spellEnd"/>
          </w:p>
        </w:tc>
        <w:tc>
          <w:tcPr>
            <w:tcW w:w="682" w:type="dxa"/>
            <w:tcBorders>
              <w:top w:val="nil"/>
              <w:left w:val="nil"/>
              <w:bottom w:val="single" w:sz="4" w:space="0" w:color="auto"/>
              <w:right w:val="single" w:sz="4" w:space="0" w:color="auto"/>
            </w:tcBorders>
            <w:shd w:val="clear" w:color="auto" w:fill="auto"/>
          </w:tcPr>
          <w:p w14:paraId="37286635" w14:textId="77777777" w:rsidR="00987079" w:rsidRPr="00A77E8B" w:rsidRDefault="00987079" w:rsidP="00987079">
            <w:pPr>
              <w:rPr>
                <w:rFonts w:ascii="Calibri" w:eastAsia="Times New Roman" w:hAnsi="Calibri" w:cs="Calibri"/>
                <w:i/>
                <w:iCs/>
                <w:color w:val="000000"/>
                <w:sz w:val="22"/>
                <w:szCs w:val="22"/>
                <w:lang w:eastAsia="en-US"/>
                <w:rPrChange w:id="1900"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23E5DFFD" w14:textId="227AF138" w:rsidR="00987079" w:rsidRPr="00A77E8B" w:rsidRDefault="00987079" w:rsidP="00987079">
            <w:pPr>
              <w:rPr>
                <w:rFonts w:ascii="Calibri" w:eastAsia="Times New Roman" w:hAnsi="Calibri" w:cs="Calibri"/>
                <w:i/>
                <w:iCs/>
                <w:color w:val="000000"/>
                <w:sz w:val="22"/>
                <w:szCs w:val="22"/>
                <w:lang w:eastAsia="en-US"/>
                <w:rPrChange w:id="1901"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902" w:author="Khasin, Ark" w:date="2022-10-19T16:11:00Z">
                  <w:rPr>
                    <w:rFonts w:ascii="Calibri" w:eastAsia="Times New Roman" w:hAnsi="Calibri" w:cs="Calibri"/>
                    <w:color w:val="000000"/>
                    <w:sz w:val="22"/>
                    <w:szCs w:val="22"/>
                    <w:lang w:eastAsia="en-US"/>
                  </w:rPr>
                </w:rPrChange>
              </w:rPr>
              <w:t>enu</w:t>
            </w:r>
            <w:proofErr w:type="spellEnd"/>
          </w:p>
        </w:tc>
        <w:tc>
          <w:tcPr>
            <w:tcW w:w="537" w:type="dxa"/>
            <w:tcBorders>
              <w:top w:val="nil"/>
              <w:left w:val="nil"/>
              <w:bottom w:val="single" w:sz="4" w:space="0" w:color="auto"/>
              <w:right w:val="single" w:sz="4" w:space="0" w:color="auto"/>
            </w:tcBorders>
            <w:shd w:val="clear" w:color="auto" w:fill="auto"/>
          </w:tcPr>
          <w:p w14:paraId="44CEB37E" w14:textId="6184BA8C" w:rsidR="00987079" w:rsidRPr="00A77E8B" w:rsidRDefault="00987079" w:rsidP="00987079">
            <w:pPr>
              <w:jc w:val="center"/>
              <w:rPr>
                <w:rFonts w:ascii="Calibri" w:eastAsia="Times New Roman" w:hAnsi="Calibri" w:cs="Calibri"/>
                <w:i/>
                <w:iCs/>
                <w:color w:val="000000"/>
                <w:sz w:val="22"/>
                <w:szCs w:val="22"/>
                <w:lang w:eastAsia="en-US"/>
                <w:rPrChange w:id="1903"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04" w:author="Khasin, Ark" w:date="2022-10-19T16:11:00Z">
                  <w:rPr>
                    <w:rFonts w:ascii="Calibri" w:eastAsia="Times New Roman" w:hAnsi="Calibri" w:cs="Calibri"/>
                    <w:color w:val="000000"/>
                    <w:sz w:val="22"/>
                    <w:szCs w:val="22"/>
                    <w:lang w:eastAsia="en-US"/>
                  </w:rPr>
                </w:rPrChange>
              </w:rPr>
              <w:t>1</w:t>
            </w:r>
          </w:p>
        </w:tc>
        <w:tc>
          <w:tcPr>
            <w:tcW w:w="522" w:type="dxa"/>
            <w:tcBorders>
              <w:top w:val="nil"/>
              <w:left w:val="nil"/>
              <w:bottom w:val="single" w:sz="4" w:space="0" w:color="auto"/>
              <w:right w:val="single" w:sz="4" w:space="0" w:color="auto"/>
            </w:tcBorders>
            <w:shd w:val="clear" w:color="auto" w:fill="auto"/>
          </w:tcPr>
          <w:p w14:paraId="48C8C6A9" w14:textId="531AF40C" w:rsidR="00987079" w:rsidRPr="00A77E8B" w:rsidRDefault="00987079" w:rsidP="00987079">
            <w:pPr>
              <w:jc w:val="center"/>
              <w:rPr>
                <w:rFonts w:ascii="Calibri" w:eastAsia="Times New Roman" w:hAnsi="Calibri" w:cs="Calibri"/>
                <w:i/>
                <w:iCs/>
                <w:color w:val="000000"/>
                <w:sz w:val="22"/>
                <w:szCs w:val="22"/>
                <w:lang w:eastAsia="en-US"/>
                <w:rPrChange w:id="1905"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906"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597A0BB9" w14:textId="5E4D6D8B" w:rsidR="00987079" w:rsidRPr="00A77E8B" w:rsidRDefault="00987079" w:rsidP="00987079">
            <w:pPr>
              <w:rPr>
                <w:rFonts w:ascii="Arial" w:eastAsia="Times New Roman" w:hAnsi="Arial" w:cs="Arial"/>
                <w:i/>
                <w:iCs/>
                <w:sz w:val="18"/>
                <w:szCs w:val="18"/>
                <w:lang w:eastAsia="en-US"/>
                <w:rPrChange w:id="1907" w:author="Khasin, Ark" w:date="2022-10-19T16:11:00Z">
                  <w:rPr>
                    <w:rFonts w:ascii="Arial" w:eastAsia="Times New Roman" w:hAnsi="Arial" w:cs="Arial"/>
                    <w:sz w:val="18"/>
                    <w:szCs w:val="18"/>
                    <w:lang w:eastAsia="en-US"/>
                  </w:rPr>
                </w:rPrChange>
              </w:rPr>
            </w:pPr>
            <w:r w:rsidRPr="00A77E8B">
              <w:rPr>
                <w:rFonts w:ascii="Arial" w:eastAsia="Times New Roman" w:hAnsi="Arial" w:cs="Arial"/>
                <w:i/>
                <w:iCs/>
                <w:sz w:val="18"/>
                <w:szCs w:val="18"/>
                <w:lang w:eastAsia="en-US"/>
                <w:rPrChange w:id="1908" w:author="Khasin, Ark" w:date="2022-10-19T16:11:00Z">
                  <w:rPr>
                    <w:rFonts w:ascii="Arial" w:eastAsia="Times New Roman" w:hAnsi="Arial" w:cs="Arial"/>
                    <w:sz w:val="18"/>
                    <w:szCs w:val="18"/>
                    <w:lang w:eastAsia="en-US"/>
                  </w:rPr>
                </w:rPrChange>
              </w:rPr>
              <w:t>0-5</w:t>
            </w:r>
          </w:p>
        </w:tc>
        <w:tc>
          <w:tcPr>
            <w:tcW w:w="1085" w:type="dxa"/>
            <w:tcBorders>
              <w:top w:val="nil"/>
              <w:left w:val="nil"/>
              <w:bottom w:val="single" w:sz="4" w:space="0" w:color="auto"/>
              <w:right w:val="single" w:sz="4" w:space="0" w:color="auto"/>
            </w:tcBorders>
            <w:shd w:val="clear" w:color="auto" w:fill="auto"/>
          </w:tcPr>
          <w:p w14:paraId="3A20993D" w14:textId="4C115E81" w:rsidR="00987079" w:rsidRPr="00A77E8B" w:rsidRDefault="00987079" w:rsidP="00987079">
            <w:pPr>
              <w:jc w:val="center"/>
              <w:rPr>
                <w:rFonts w:ascii="Calibri" w:eastAsia="Times New Roman" w:hAnsi="Calibri" w:cs="Calibri"/>
                <w:i/>
                <w:iCs/>
                <w:color w:val="000000"/>
                <w:sz w:val="22"/>
                <w:szCs w:val="22"/>
                <w:lang w:eastAsia="en-US"/>
                <w:rPrChange w:id="1909"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10" w:author="Khasin, Ark" w:date="2022-10-19T16:11:00Z">
                  <w:rPr>
                    <w:rFonts w:ascii="Calibri" w:eastAsia="Times New Roman" w:hAnsi="Calibri" w:cs="Calibri"/>
                    <w:color w:val="000000"/>
                    <w:sz w:val="22"/>
                    <w:szCs w:val="22"/>
                    <w:lang w:eastAsia="en-US"/>
                  </w:rPr>
                </w:rPrChange>
              </w:rPr>
              <w:t>0</w:t>
            </w:r>
          </w:p>
        </w:tc>
        <w:tc>
          <w:tcPr>
            <w:tcW w:w="3254" w:type="dxa"/>
            <w:gridSpan w:val="2"/>
            <w:tcBorders>
              <w:top w:val="nil"/>
              <w:left w:val="nil"/>
              <w:bottom w:val="single" w:sz="4" w:space="0" w:color="auto"/>
              <w:right w:val="single" w:sz="4" w:space="0" w:color="auto"/>
            </w:tcBorders>
            <w:shd w:val="clear" w:color="auto" w:fill="auto"/>
          </w:tcPr>
          <w:p w14:paraId="0FA39B9F" w14:textId="77777777" w:rsidR="00987079" w:rsidRPr="00A77E8B" w:rsidRDefault="00987079" w:rsidP="00987079">
            <w:pPr>
              <w:jc w:val="center"/>
              <w:rPr>
                <w:rFonts w:ascii="Calibri" w:eastAsia="Times New Roman" w:hAnsi="Calibri" w:cs="Calibri"/>
                <w:i/>
                <w:iCs/>
                <w:color w:val="000000"/>
                <w:sz w:val="22"/>
                <w:szCs w:val="22"/>
                <w:lang w:eastAsia="en-US"/>
                <w:rPrChange w:id="1911" w:author="Khasin, Ark" w:date="2022-10-19T16:11:00Z">
                  <w:rPr>
                    <w:rFonts w:ascii="Calibri" w:eastAsia="Times New Roman" w:hAnsi="Calibri" w:cs="Calibri"/>
                    <w:color w:val="000000"/>
                    <w:sz w:val="22"/>
                    <w:szCs w:val="22"/>
                    <w:lang w:eastAsia="en-US"/>
                  </w:rPr>
                </w:rPrChange>
              </w:rPr>
            </w:pPr>
          </w:p>
        </w:tc>
      </w:tr>
      <w:tr w:rsidR="00987079" w:rsidRPr="00A77E8B" w14:paraId="7121CDFB" w14:textId="77777777" w:rsidTr="006E6371">
        <w:trPr>
          <w:trHeight w:val="315"/>
        </w:trPr>
        <w:tc>
          <w:tcPr>
            <w:tcW w:w="977" w:type="dxa"/>
            <w:tcBorders>
              <w:top w:val="nil"/>
              <w:left w:val="single" w:sz="4" w:space="0" w:color="auto"/>
              <w:bottom w:val="nil"/>
              <w:right w:val="single" w:sz="4" w:space="0" w:color="auto"/>
            </w:tcBorders>
            <w:shd w:val="clear" w:color="auto" w:fill="auto"/>
            <w:noWrap/>
          </w:tcPr>
          <w:p w14:paraId="35EC677A" w14:textId="30F25AEF" w:rsidR="00987079" w:rsidRPr="00A77E8B" w:rsidRDefault="00987079" w:rsidP="00987079">
            <w:pPr>
              <w:jc w:val="right"/>
              <w:rPr>
                <w:rFonts w:ascii="Calibri" w:eastAsia="Times New Roman" w:hAnsi="Calibri" w:cs="Calibri"/>
                <w:i/>
                <w:iCs/>
                <w:color w:val="000000"/>
                <w:sz w:val="22"/>
                <w:szCs w:val="22"/>
                <w:lang w:eastAsia="en-US"/>
                <w:rPrChange w:id="1912"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13" w:author="Khasin, Ark" w:date="2022-10-19T16:11:00Z">
                  <w:rPr>
                    <w:rFonts w:ascii="Calibri" w:eastAsia="Times New Roman" w:hAnsi="Calibri" w:cs="Calibri"/>
                    <w:color w:val="000000"/>
                    <w:sz w:val="22"/>
                    <w:szCs w:val="22"/>
                    <w:lang w:eastAsia="en-US"/>
                  </w:rPr>
                </w:rPrChange>
              </w:rPr>
              <w:t>122</w:t>
            </w:r>
          </w:p>
        </w:tc>
        <w:tc>
          <w:tcPr>
            <w:tcW w:w="3473" w:type="dxa"/>
            <w:gridSpan w:val="2"/>
            <w:tcBorders>
              <w:top w:val="single" w:sz="8" w:space="0" w:color="auto"/>
              <w:left w:val="nil"/>
              <w:bottom w:val="single" w:sz="8" w:space="0" w:color="auto"/>
              <w:right w:val="single" w:sz="4" w:space="0" w:color="auto"/>
            </w:tcBorders>
            <w:shd w:val="clear" w:color="auto" w:fill="auto"/>
          </w:tcPr>
          <w:p w14:paraId="3CECCDF3" w14:textId="77777777" w:rsidR="00987079" w:rsidRPr="00A77E8B" w:rsidRDefault="00987079" w:rsidP="00987079">
            <w:pPr>
              <w:rPr>
                <w:rFonts w:ascii="Courier New" w:eastAsia="Times New Roman" w:hAnsi="Courier New" w:cs="Courier New"/>
                <w:b/>
                <w:bCs/>
                <w:i/>
                <w:iCs/>
                <w:color w:val="FF0000"/>
                <w:sz w:val="20"/>
                <w:szCs w:val="20"/>
                <w:lang w:eastAsia="en-US"/>
                <w:rPrChange w:id="1914" w:author="Khasin, Ark" w:date="2022-10-19T16:11:00Z">
                  <w:rPr>
                    <w:rFonts w:ascii="Courier New" w:eastAsia="Times New Roman" w:hAnsi="Courier New" w:cs="Courier New"/>
                    <w:b/>
                    <w:bCs/>
                    <w:color w:val="FF0000"/>
                    <w:sz w:val="20"/>
                    <w:szCs w:val="20"/>
                    <w:lang w:eastAsia="en-US"/>
                  </w:rPr>
                </w:rPrChange>
              </w:rPr>
            </w:pPr>
            <w:bookmarkStart w:id="1915" w:name="Data_Collection"/>
            <w:bookmarkEnd w:id="1915"/>
            <w:r w:rsidRPr="00A77E8B">
              <w:rPr>
                <w:rFonts w:ascii="Courier New" w:eastAsia="Times New Roman" w:hAnsi="Courier New" w:cs="Courier New"/>
                <w:b/>
                <w:bCs/>
                <w:i/>
                <w:iCs/>
                <w:color w:val="FF0000"/>
                <w:sz w:val="20"/>
                <w:szCs w:val="20"/>
                <w:lang w:eastAsia="en-US"/>
                <w:rPrChange w:id="1916" w:author="Khasin, Ark" w:date="2022-10-19T16:11:00Z">
                  <w:rPr>
                    <w:rFonts w:ascii="Courier New" w:eastAsia="Times New Roman" w:hAnsi="Courier New" w:cs="Courier New"/>
                    <w:b/>
                    <w:bCs/>
                    <w:color w:val="FF0000"/>
                    <w:sz w:val="20"/>
                    <w:szCs w:val="20"/>
                    <w:lang w:eastAsia="en-US"/>
                  </w:rPr>
                </w:rPrChange>
              </w:rPr>
              <w:t>DATA_CONFIG_PERM</w:t>
            </w:r>
          </w:p>
          <w:p w14:paraId="494A78C7" w14:textId="135A0AB4" w:rsidR="00987079" w:rsidRPr="00A77E8B" w:rsidRDefault="00987079" w:rsidP="00987079">
            <w:pPr>
              <w:rPr>
                <w:rFonts w:ascii="Courier New" w:eastAsia="Times New Roman" w:hAnsi="Courier New" w:cs="Courier New"/>
                <w:b/>
                <w:bCs/>
                <w:i/>
                <w:iCs/>
                <w:color w:val="FF0000"/>
                <w:sz w:val="20"/>
                <w:szCs w:val="20"/>
                <w:lang w:eastAsia="en-US"/>
                <w:rPrChange w:id="1917" w:author="Khasin, Ark" w:date="2022-10-19T16:11:00Z">
                  <w:rPr>
                    <w:rFonts w:ascii="Courier New" w:eastAsia="Times New Roman" w:hAnsi="Courier New" w:cs="Courier New"/>
                    <w:b/>
                    <w:bCs/>
                    <w:color w:val="FF0000"/>
                    <w:sz w:val="20"/>
                    <w:szCs w:val="20"/>
                    <w:lang w:eastAsia="en-US"/>
                  </w:rPr>
                </w:rPrChange>
              </w:rPr>
            </w:pPr>
            <w:r w:rsidRPr="00A77E8B">
              <w:rPr>
                <w:rFonts w:ascii="Courier New" w:eastAsia="Times New Roman" w:hAnsi="Courier New" w:cs="Courier New"/>
                <w:b/>
                <w:bCs/>
                <w:i/>
                <w:iCs/>
                <w:color w:val="FF0000"/>
                <w:sz w:val="20"/>
                <w:szCs w:val="20"/>
                <w:lang w:eastAsia="en-US"/>
                <w:rPrChange w:id="1918" w:author="Khasin, Ark" w:date="2022-10-19T16:11:00Z">
                  <w:rPr>
                    <w:rFonts w:ascii="Courier New" w:eastAsia="Times New Roman" w:hAnsi="Courier New" w:cs="Courier New"/>
                    <w:b/>
                    <w:bCs/>
                    <w:color w:val="FF0000"/>
                    <w:sz w:val="20"/>
                    <w:szCs w:val="20"/>
                    <w:lang w:eastAsia="en-US"/>
                  </w:rPr>
                </w:rPrChange>
              </w:rPr>
              <w:t xml:space="preserve">See also </w:t>
            </w:r>
            <w:r w:rsidR="0076535B" w:rsidRPr="00A77E8B">
              <w:rPr>
                <w:i/>
                <w:iCs/>
                <w:rPrChange w:id="1919" w:author="Khasin, Ark" w:date="2022-10-19T16:11:00Z">
                  <w:rPr/>
                </w:rPrChange>
              </w:rPr>
              <w:fldChar w:fldCharType="begin"/>
            </w:r>
            <w:r w:rsidR="0076535B" w:rsidRPr="00A77E8B">
              <w:rPr>
                <w:i/>
                <w:iCs/>
                <w:rPrChange w:id="1920" w:author="Khasin, Ark" w:date="2022-10-19T16:11:00Z">
                  <w:rPr/>
                </w:rPrChange>
              </w:rPr>
              <w:instrText xml:space="preserve"> HYPERLINK \l "Data_Collection_hart" </w:instrText>
            </w:r>
            <w:r w:rsidR="0076535B" w:rsidRPr="00A77E8B">
              <w:rPr>
                <w:i/>
                <w:iCs/>
                <w:rPrChange w:id="1921" w:author="Khasin, Ark" w:date="2022-10-19T16:11:00Z">
                  <w:rPr>
                    <w:rStyle w:val="Hyperlink"/>
                    <w:rFonts w:ascii="Courier New" w:eastAsia="Times New Roman" w:hAnsi="Courier New" w:cs="Courier New"/>
                    <w:b/>
                    <w:bCs/>
                    <w:sz w:val="20"/>
                    <w:szCs w:val="20"/>
                    <w:lang w:eastAsia="en-US"/>
                  </w:rPr>
                </w:rPrChange>
              </w:rPr>
              <w:fldChar w:fldCharType="separate"/>
            </w:r>
            <w:proofErr w:type="spellStart"/>
            <w:r w:rsidRPr="00A77E8B">
              <w:rPr>
                <w:rStyle w:val="Hyperlink"/>
                <w:rFonts w:ascii="Courier New" w:eastAsia="Times New Roman" w:hAnsi="Courier New" w:cs="Courier New"/>
                <w:b/>
                <w:bCs/>
                <w:i/>
                <w:iCs/>
                <w:sz w:val="20"/>
                <w:szCs w:val="20"/>
                <w:lang w:eastAsia="en-US"/>
                <w:rPrChange w:id="1922" w:author="Khasin, Ark" w:date="2022-10-19T16:11:00Z">
                  <w:rPr>
                    <w:rStyle w:val="Hyperlink"/>
                    <w:rFonts w:ascii="Courier New" w:eastAsia="Times New Roman" w:hAnsi="Courier New" w:cs="Courier New"/>
                    <w:b/>
                    <w:bCs/>
                    <w:sz w:val="20"/>
                    <w:szCs w:val="20"/>
                    <w:lang w:eastAsia="en-US"/>
                  </w:rPr>
                </w:rPrChange>
              </w:rPr>
              <w:t>Data_Collection_hart</w:t>
            </w:r>
            <w:proofErr w:type="spellEnd"/>
            <w:r w:rsidR="0076535B" w:rsidRPr="00A77E8B">
              <w:rPr>
                <w:rStyle w:val="Hyperlink"/>
                <w:rFonts w:ascii="Courier New" w:eastAsia="Times New Roman" w:hAnsi="Courier New" w:cs="Courier New"/>
                <w:b/>
                <w:bCs/>
                <w:i/>
                <w:iCs/>
                <w:sz w:val="20"/>
                <w:szCs w:val="20"/>
                <w:lang w:eastAsia="en-US"/>
                <w:rPrChange w:id="1923" w:author="Khasin, Ark" w:date="2022-10-19T16:11:00Z">
                  <w:rPr>
                    <w:rStyle w:val="Hyperlink"/>
                    <w:rFonts w:ascii="Courier New" w:eastAsia="Times New Roman" w:hAnsi="Courier New" w:cs="Courier New"/>
                    <w:b/>
                    <w:bCs/>
                    <w:sz w:val="20"/>
                    <w:szCs w:val="20"/>
                    <w:lang w:eastAsia="en-US"/>
                  </w:rPr>
                </w:rPrChange>
              </w:rPr>
              <w:fldChar w:fldCharType="end"/>
            </w:r>
          </w:p>
        </w:tc>
        <w:tc>
          <w:tcPr>
            <w:tcW w:w="682" w:type="dxa"/>
            <w:tcBorders>
              <w:top w:val="single" w:sz="8" w:space="0" w:color="auto"/>
              <w:left w:val="single" w:sz="4" w:space="0" w:color="666699"/>
              <w:bottom w:val="single" w:sz="8" w:space="0" w:color="auto"/>
              <w:right w:val="single" w:sz="4" w:space="0" w:color="666699"/>
            </w:tcBorders>
            <w:shd w:val="clear" w:color="auto" w:fill="auto"/>
          </w:tcPr>
          <w:p w14:paraId="490852BE" w14:textId="564062D6" w:rsidR="00987079" w:rsidRPr="00A77E8B" w:rsidRDefault="00987079" w:rsidP="00987079">
            <w:pPr>
              <w:rPr>
                <w:rFonts w:ascii="Calibri" w:eastAsia="Times New Roman" w:hAnsi="Calibri" w:cs="Calibri"/>
                <w:i/>
                <w:iCs/>
                <w:color w:val="000000"/>
                <w:sz w:val="22"/>
                <w:szCs w:val="22"/>
                <w:lang w:eastAsia="en-US"/>
                <w:rPrChange w:id="1924"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25" w:author="Khasin, Ark" w:date="2022-10-19T16:11:00Z">
                  <w:rPr>
                    <w:rFonts w:ascii="Calibri" w:eastAsia="Times New Roman" w:hAnsi="Calibri" w:cs="Calibri"/>
                    <w:color w:val="000000"/>
                    <w:sz w:val="22"/>
                    <w:szCs w:val="22"/>
                    <w:lang w:eastAsia="en-US"/>
                  </w:rPr>
                </w:rPrChange>
              </w:rPr>
              <w:t>Rec</w:t>
            </w:r>
          </w:p>
        </w:tc>
        <w:tc>
          <w:tcPr>
            <w:tcW w:w="1329" w:type="dxa"/>
            <w:tcBorders>
              <w:top w:val="single" w:sz="8" w:space="0" w:color="auto"/>
              <w:left w:val="nil"/>
              <w:bottom w:val="single" w:sz="8" w:space="0" w:color="auto"/>
              <w:right w:val="single" w:sz="4" w:space="0" w:color="666699"/>
            </w:tcBorders>
            <w:shd w:val="clear" w:color="auto" w:fill="auto"/>
          </w:tcPr>
          <w:p w14:paraId="5F5B24CE" w14:textId="77777777" w:rsidR="00987079" w:rsidRPr="00A77E8B" w:rsidRDefault="00987079" w:rsidP="00987079">
            <w:pPr>
              <w:rPr>
                <w:rFonts w:ascii="Calibri" w:eastAsia="Times New Roman" w:hAnsi="Calibri" w:cs="Calibri"/>
                <w:i/>
                <w:iCs/>
                <w:color w:val="000000"/>
                <w:sz w:val="22"/>
                <w:szCs w:val="22"/>
                <w:lang w:eastAsia="en-US"/>
                <w:rPrChange w:id="1926" w:author="Khasin, Ark" w:date="2022-10-19T16:11:00Z">
                  <w:rPr>
                    <w:rFonts w:ascii="Calibri" w:eastAsia="Times New Roman" w:hAnsi="Calibri" w:cs="Calibri"/>
                    <w:color w:val="000000"/>
                    <w:sz w:val="22"/>
                    <w:szCs w:val="22"/>
                    <w:lang w:eastAsia="en-US"/>
                  </w:rPr>
                </w:rPrChange>
              </w:rPr>
            </w:pPr>
          </w:p>
        </w:tc>
        <w:tc>
          <w:tcPr>
            <w:tcW w:w="537" w:type="dxa"/>
            <w:tcBorders>
              <w:top w:val="single" w:sz="8" w:space="0" w:color="auto"/>
              <w:left w:val="nil"/>
              <w:bottom w:val="single" w:sz="8" w:space="0" w:color="auto"/>
              <w:right w:val="single" w:sz="4" w:space="0" w:color="666699"/>
            </w:tcBorders>
            <w:shd w:val="clear" w:color="auto" w:fill="auto"/>
          </w:tcPr>
          <w:p w14:paraId="469FCE40" w14:textId="77777777" w:rsidR="00987079" w:rsidRPr="00A77E8B" w:rsidRDefault="00987079" w:rsidP="00987079">
            <w:pPr>
              <w:jc w:val="center"/>
              <w:rPr>
                <w:rFonts w:ascii="Calibri" w:eastAsia="Times New Roman" w:hAnsi="Calibri" w:cs="Calibri"/>
                <w:i/>
                <w:iCs/>
                <w:color w:val="000000"/>
                <w:sz w:val="22"/>
                <w:szCs w:val="22"/>
                <w:lang w:eastAsia="en-US"/>
                <w:rPrChange w:id="1927" w:author="Khasin, Ark" w:date="2022-10-19T16:11:00Z">
                  <w:rPr>
                    <w:rFonts w:ascii="Calibri" w:eastAsia="Times New Roman" w:hAnsi="Calibri" w:cs="Calibri"/>
                    <w:color w:val="000000"/>
                    <w:sz w:val="22"/>
                    <w:szCs w:val="22"/>
                    <w:lang w:eastAsia="en-US"/>
                  </w:rPr>
                </w:rPrChange>
              </w:rPr>
            </w:pPr>
          </w:p>
        </w:tc>
        <w:tc>
          <w:tcPr>
            <w:tcW w:w="522" w:type="dxa"/>
            <w:tcBorders>
              <w:top w:val="single" w:sz="8" w:space="0" w:color="auto"/>
              <w:left w:val="nil"/>
              <w:bottom w:val="single" w:sz="8" w:space="0" w:color="auto"/>
              <w:right w:val="single" w:sz="4" w:space="0" w:color="666699"/>
            </w:tcBorders>
            <w:shd w:val="clear" w:color="auto" w:fill="auto"/>
          </w:tcPr>
          <w:p w14:paraId="7BB837CD" w14:textId="77777777" w:rsidR="00987079" w:rsidRPr="00A77E8B" w:rsidRDefault="00987079" w:rsidP="00987079">
            <w:pPr>
              <w:jc w:val="center"/>
              <w:rPr>
                <w:rFonts w:ascii="Calibri" w:eastAsia="Times New Roman" w:hAnsi="Calibri" w:cs="Calibri"/>
                <w:i/>
                <w:iCs/>
                <w:color w:val="000000"/>
                <w:sz w:val="22"/>
                <w:szCs w:val="22"/>
                <w:lang w:eastAsia="en-US"/>
                <w:rPrChange w:id="1928" w:author="Khasin, Ark" w:date="2022-10-19T16:11:00Z">
                  <w:rPr>
                    <w:rFonts w:ascii="Calibri" w:eastAsia="Times New Roman" w:hAnsi="Calibri" w:cs="Calibri"/>
                    <w:color w:val="000000"/>
                    <w:sz w:val="22"/>
                    <w:szCs w:val="22"/>
                    <w:lang w:eastAsia="en-US"/>
                  </w:rPr>
                </w:rPrChange>
              </w:rPr>
            </w:pPr>
          </w:p>
        </w:tc>
        <w:tc>
          <w:tcPr>
            <w:tcW w:w="1848" w:type="dxa"/>
            <w:tcBorders>
              <w:top w:val="single" w:sz="8" w:space="0" w:color="auto"/>
              <w:left w:val="nil"/>
              <w:bottom w:val="single" w:sz="8" w:space="0" w:color="auto"/>
              <w:right w:val="nil"/>
            </w:tcBorders>
            <w:shd w:val="clear" w:color="auto" w:fill="auto"/>
          </w:tcPr>
          <w:p w14:paraId="6541A968" w14:textId="77777777" w:rsidR="00987079" w:rsidRPr="00A77E8B" w:rsidRDefault="00987079" w:rsidP="00987079">
            <w:pPr>
              <w:jc w:val="center"/>
              <w:rPr>
                <w:rFonts w:ascii="Calibri" w:eastAsia="Times New Roman" w:hAnsi="Calibri" w:cs="Calibri"/>
                <w:i/>
                <w:iCs/>
                <w:color w:val="000000"/>
                <w:sz w:val="22"/>
                <w:szCs w:val="22"/>
                <w:lang w:eastAsia="en-US"/>
                <w:rPrChange w:id="1929" w:author="Khasin, Ark" w:date="2022-10-19T16:11:00Z">
                  <w:rPr>
                    <w:rFonts w:ascii="Calibri" w:eastAsia="Times New Roman" w:hAnsi="Calibri" w:cs="Calibri"/>
                    <w:color w:val="000000"/>
                    <w:sz w:val="22"/>
                    <w:szCs w:val="22"/>
                    <w:lang w:eastAsia="en-US"/>
                  </w:rPr>
                </w:rPrChange>
              </w:rPr>
            </w:pPr>
          </w:p>
        </w:tc>
        <w:tc>
          <w:tcPr>
            <w:tcW w:w="1085" w:type="dxa"/>
            <w:tcBorders>
              <w:top w:val="single" w:sz="8" w:space="0" w:color="auto"/>
              <w:left w:val="single" w:sz="4" w:space="0" w:color="666699"/>
              <w:bottom w:val="single" w:sz="8" w:space="0" w:color="auto"/>
              <w:right w:val="nil"/>
            </w:tcBorders>
            <w:shd w:val="clear" w:color="auto" w:fill="auto"/>
          </w:tcPr>
          <w:p w14:paraId="230CF764" w14:textId="77777777" w:rsidR="00987079" w:rsidRPr="00A77E8B" w:rsidRDefault="00987079" w:rsidP="00987079">
            <w:pPr>
              <w:jc w:val="center"/>
              <w:rPr>
                <w:rFonts w:ascii="Calibri" w:eastAsia="Times New Roman" w:hAnsi="Calibri" w:cs="Calibri"/>
                <w:i/>
                <w:iCs/>
                <w:color w:val="000000"/>
                <w:sz w:val="22"/>
                <w:szCs w:val="22"/>
                <w:lang w:eastAsia="en-US"/>
                <w:rPrChange w:id="1930" w:author="Khasin, Ark" w:date="2022-10-19T16:11:00Z">
                  <w:rPr>
                    <w:rFonts w:ascii="Calibri" w:eastAsia="Times New Roman" w:hAnsi="Calibri" w:cs="Calibri"/>
                    <w:color w:val="000000"/>
                    <w:sz w:val="22"/>
                    <w:szCs w:val="22"/>
                    <w:lang w:eastAsia="en-US"/>
                  </w:rPr>
                </w:rPrChange>
              </w:rPr>
            </w:pPr>
          </w:p>
        </w:tc>
        <w:tc>
          <w:tcPr>
            <w:tcW w:w="3254" w:type="dxa"/>
            <w:gridSpan w:val="2"/>
            <w:tcBorders>
              <w:top w:val="single" w:sz="8" w:space="0" w:color="auto"/>
              <w:left w:val="single" w:sz="4" w:space="0" w:color="666699"/>
              <w:bottom w:val="single" w:sz="8" w:space="0" w:color="auto"/>
              <w:right w:val="nil"/>
            </w:tcBorders>
            <w:shd w:val="clear" w:color="auto" w:fill="auto"/>
          </w:tcPr>
          <w:p w14:paraId="437B6D6D" w14:textId="77777777" w:rsidR="00987079" w:rsidRPr="00A77E8B" w:rsidRDefault="00987079" w:rsidP="00987079">
            <w:pPr>
              <w:jc w:val="center"/>
              <w:rPr>
                <w:rFonts w:ascii="Calibri" w:eastAsia="Times New Roman" w:hAnsi="Calibri" w:cs="Calibri"/>
                <w:i/>
                <w:iCs/>
                <w:color w:val="000000"/>
                <w:sz w:val="22"/>
                <w:szCs w:val="22"/>
                <w:lang w:eastAsia="en-US"/>
                <w:rPrChange w:id="1931" w:author="Khasin, Ark" w:date="2022-10-19T16:11:00Z">
                  <w:rPr>
                    <w:rFonts w:ascii="Calibri" w:eastAsia="Times New Roman" w:hAnsi="Calibri" w:cs="Calibri"/>
                    <w:color w:val="000000"/>
                    <w:sz w:val="22"/>
                    <w:szCs w:val="22"/>
                    <w:lang w:eastAsia="en-US"/>
                  </w:rPr>
                </w:rPrChange>
              </w:rPr>
            </w:pPr>
          </w:p>
        </w:tc>
      </w:tr>
      <w:tr w:rsidR="00987079" w:rsidRPr="00A77E8B" w14:paraId="6C5B3AF9"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4915550D" w14:textId="77777777" w:rsidR="00987079" w:rsidRPr="00A77E8B" w:rsidRDefault="00987079" w:rsidP="00987079">
            <w:pPr>
              <w:jc w:val="right"/>
              <w:rPr>
                <w:rFonts w:ascii="Calibri" w:eastAsia="Times New Roman" w:hAnsi="Calibri" w:cs="Calibri"/>
                <w:i/>
                <w:iCs/>
                <w:color w:val="000000"/>
                <w:sz w:val="22"/>
                <w:szCs w:val="22"/>
                <w:lang w:eastAsia="en-US"/>
                <w:rPrChange w:id="1932"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33" w:author="Khasin, Ark" w:date="2022-10-19T16:11:00Z">
                  <w:rPr>
                    <w:rFonts w:ascii="Calibri" w:eastAsia="Times New Roman" w:hAnsi="Calibri" w:cs="Calibri"/>
                    <w:color w:val="000000"/>
                    <w:sz w:val="22"/>
                    <w:szCs w:val="22"/>
                    <w:lang w:eastAsia="en-US"/>
                  </w:rPr>
                </w:rPrChange>
              </w:rPr>
              <w:t> </w:t>
            </w:r>
          </w:p>
        </w:tc>
        <w:tc>
          <w:tcPr>
            <w:tcW w:w="720" w:type="dxa"/>
            <w:tcBorders>
              <w:top w:val="nil"/>
              <w:left w:val="nil"/>
              <w:bottom w:val="single" w:sz="4" w:space="0" w:color="auto"/>
              <w:right w:val="single" w:sz="4" w:space="0" w:color="auto"/>
            </w:tcBorders>
            <w:shd w:val="clear" w:color="auto" w:fill="auto"/>
            <w:hideMark/>
          </w:tcPr>
          <w:p w14:paraId="526CBF18" w14:textId="77777777" w:rsidR="00987079" w:rsidRPr="00A77E8B" w:rsidRDefault="00987079" w:rsidP="00987079">
            <w:pPr>
              <w:jc w:val="right"/>
              <w:rPr>
                <w:rFonts w:ascii="Calibri" w:eastAsia="Times New Roman" w:hAnsi="Calibri" w:cs="Calibri"/>
                <w:i/>
                <w:iCs/>
                <w:color w:val="000000"/>
                <w:sz w:val="22"/>
                <w:szCs w:val="22"/>
                <w:lang w:eastAsia="en-US"/>
                <w:rPrChange w:id="1934"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35" w:author="Khasin, Ark" w:date="2022-10-19T16:11:00Z">
                  <w:rPr>
                    <w:rFonts w:ascii="Calibri" w:eastAsia="Times New Roman" w:hAnsi="Calibri" w:cs="Calibri"/>
                    <w:color w:val="000000"/>
                    <w:sz w:val="22"/>
                    <w:szCs w:val="22"/>
                    <w:lang w:eastAsia="en-US"/>
                  </w:rPr>
                </w:rPrChange>
              </w:rPr>
              <w:t>1</w:t>
            </w:r>
          </w:p>
        </w:tc>
        <w:tc>
          <w:tcPr>
            <w:tcW w:w="2753" w:type="dxa"/>
            <w:tcBorders>
              <w:top w:val="nil"/>
              <w:left w:val="nil"/>
              <w:bottom w:val="nil"/>
              <w:right w:val="single" w:sz="4" w:space="0" w:color="auto"/>
            </w:tcBorders>
            <w:shd w:val="clear" w:color="auto" w:fill="auto"/>
            <w:noWrap/>
            <w:hideMark/>
          </w:tcPr>
          <w:p w14:paraId="30EBE0B9" w14:textId="52111817" w:rsidR="00987079" w:rsidRPr="00A77E8B" w:rsidRDefault="00987079" w:rsidP="00987079">
            <w:pPr>
              <w:rPr>
                <w:rFonts w:ascii="Courier New" w:eastAsia="Times New Roman" w:hAnsi="Courier New" w:cs="Courier New"/>
                <w:i/>
                <w:iCs/>
                <w:sz w:val="20"/>
                <w:szCs w:val="20"/>
                <w:lang w:eastAsia="en-US"/>
                <w:rPrChange w:id="1936"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937" w:author="Khasin, Ark" w:date="2022-10-19T16:11:00Z">
                  <w:rPr>
                    <w:rFonts w:ascii="Courier New" w:eastAsia="Times New Roman" w:hAnsi="Courier New" w:cs="Courier New"/>
                    <w:sz w:val="20"/>
                    <w:szCs w:val="20"/>
                    <w:lang w:eastAsia="en-US"/>
                  </w:rPr>
                </w:rPrChange>
              </w:rPr>
              <w:t>DataCollectBase</w:t>
            </w:r>
            <w:proofErr w:type="spellEnd"/>
          </w:p>
        </w:tc>
        <w:tc>
          <w:tcPr>
            <w:tcW w:w="682" w:type="dxa"/>
            <w:tcBorders>
              <w:top w:val="nil"/>
              <w:left w:val="nil"/>
              <w:bottom w:val="single" w:sz="4" w:space="0" w:color="auto"/>
              <w:right w:val="single" w:sz="4" w:space="0" w:color="auto"/>
            </w:tcBorders>
            <w:shd w:val="clear" w:color="auto" w:fill="auto"/>
            <w:hideMark/>
          </w:tcPr>
          <w:p w14:paraId="6418ED5A" w14:textId="38DC60B5" w:rsidR="00987079" w:rsidRPr="00A77E8B" w:rsidRDefault="00987079" w:rsidP="00987079">
            <w:pPr>
              <w:rPr>
                <w:rFonts w:ascii="Calibri" w:eastAsia="Times New Roman" w:hAnsi="Calibri" w:cs="Calibri"/>
                <w:i/>
                <w:iCs/>
                <w:color w:val="000000"/>
                <w:sz w:val="22"/>
                <w:szCs w:val="22"/>
                <w:lang w:eastAsia="en-US"/>
                <w:rPrChange w:id="1938"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hideMark/>
          </w:tcPr>
          <w:p w14:paraId="2B566EDD" w14:textId="4DCD5FF9" w:rsidR="00987079" w:rsidRPr="00A77E8B" w:rsidRDefault="00987079" w:rsidP="00987079">
            <w:pPr>
              <w:rPr>
                <w:rFonts w:ascii="Calibri" w:eastAsia="Times New Roman" w:hAnsi="Calibri" w:cs="Calibri"/>
                <w:i/>
                <w:iCs/>
                <w:color w:val="000000"/>
                <w:sz w:val="22"/>
                <w:szCs w:val="22"/>
                <w:lang w:eastAsia="en-US"/>
                <w:rPrChange w:id="1939"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940" w:author="Khasin, Ark" w:date="2022-10-19T16:11:00Z">
                  <w:rPr>
                    <w:rFonts w:ascii="Calibri" w:eastAsia="Times New Roman" w:hAnsi="Calibri" w:cs="Calibri"/>
                    <w:color w:val="000000"/>
                    <w:sz w:val="22"/>
                    <w:szCs w:val="22"/>
                    <w:lang w:eastAsia="en-US"/>
                  </w:rPr>
                </w:rPrChange>
              </w:rPr>
              <w:t>enu</w:t>
            </w:r>
            <w:proofErr w:type="spellEnd"/>
          </w:p>
        </w:tc>
        <w:tc>
          <w:tcPr>
            <w:tcW w:w="537" w:type="dxa"/>
            <w:tcBorders>
              <w:top w:val="nil"/>
              <w:left w:val="nil"/>
              <w:bottom w:val="single" w:sz="4" w:space="0" w:color="auto"/>
              <w:right w:val="single" w:sz="4" w:space="0" w:color="auto"/>
            </w:tcBorders>
            <w:shd w:val="clear" w:color="auto" w:fill="auto"/>
            <w:hideMark/>
          </w:tcPr>
          <w:p w14:paraId="2DE7CD9B" w14:textId="6823ED09" w:rsidR="00987079" w:rsidRPr="00A77E8B" w:rsidRDefault="00987079" w:rsidP="00987079">
            <w:pPr>
              <w:jc w:val="center"/>
              <w:rPr>
                <w:rFonts w:ascii="Calibri" w:eastAsia="Times New Roman" w:hAnsi="Calibri" w:cs="Calibri"/>
                <w:i/>
                <w:iCs/>
                <w:color w:val="000000"/>
                <w:sz w:val="22"/>
                <w:szCs w:val="22"/>
                <w:lang w:eastAsia="en-US"/>
                <w:rPrChange w:id="1941"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42" w:author="Khasin, Ark" w:date="2022-10-19T16:11:00Z">
                  <w:rPr>
                    <w:rFonts w:ascii="Calibri" w:eastAsia="Times New Roman" w:hAnsi="Calibri" w:cs="Calibri"/>
                    <w:color w:val="000000"/>
                    <w:sz w:val="22"/>
                    <w:szCs w:val="22"/>
                    <w:lang w:eastAsia="en-US"/>
                  </w:rPr>
                </w:rPrChange>
              </w:rPr>
              <w:t>1</w:t>
            </w:r>
          </w:p>
        </w:tc>
        <w:tc>
          <w:tcPr>
            <w:tcW w:w="522" w:type="dxa"/>
            <w:tcBorders>
              <w:top w:val="nil"/>
              <w:left w:val="nil"/>
              <w:bottom w:val="single" w:sz="4" w:space="0" w:color="auto"/>
              <w:right w:val="single" w:sz="4" w:space="0" w:color="auto"/>
            </w:tcBorders>
            <w:shd w:val="clear" w:color="auto" w:fill="auto"/>
            <w:hideMark/>
          </w:tcPr>
          <w:p w14:paraId="30C78B6D" w14:textId="77777777" w:rsidR="00987079" w:rsidRPr="00A77E8B" w:rsidRDefault="00987079" w:rsidP="00987079">
            <w:pPr>
              <w:jc w:val="center"/>
              <w:rPr>
                <w:rFonts w:ascii="Calibri" w:eastAsia="Times New Roman" w:hAnsi="Calibri" w:cs="Calibri"/>
                <w:i/>
                <w:iCs/>
                <w:color w:val="000000"/>
                <w:sz w:val="22"/>
                <w:szCs w:val="22"/>
                <w:lang w:eastAsia="en-US"/>
                <w:rPrChange w:id="1943"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44" w:author="Khasin, Ark" w:date="2022-10-19T16:11:00Z">
                  <w:rPr>
                    <w:rFonts w:ascii="Calibri" w:eastAsia="Times New Roman" w:hAnsi="Calibri" w:cs="Calibri"/>
                    <w:color w:val="000000"/>
                    <w:sz w:val="22"/>
                    <w:szCs w:val="22"/>
                    <w:lang w:eastAsia="en-US"/>
                  </w:rPr>
                </w:rPrChange>
              </w:rPr>
              <w:t>r/w</w:t>
            </w:r>
          </w:p>
        </w:tc>
        <w:tc>
          <w:tcPr>
            <w:tcW w:w="1848" w:type="dxa"/>
            <w:tcBorders>
              <w:top w:val="nil"/>
              <w:left w:val="nil"/>
              <w:bottom w:val="single" w:sz="4" w:space="0" w:color="auto"/>
              <w:right w:val="single" w:sz="4" w:space="0" w:color="auto"/>
            </w:tcBorders>
            <w:shd w:val="clear" w:color="auto" w:fill="auto"/>
            <w:hideMark/>
          </w:tcPr>
          <w:p w14:paraId="723C9F73" w14:textId="48F4EC6C" w:rsidR="00987079" w:rsidRPr="00A77E8B" w:rsidRDefault="00987079" w:rsidP="00987079">
            <w:pPr>
              <w:rPr>
                <w:rFonts w:ascii="Arial" w:eastAsia="Times New Roman" w:hAnsi="Arial" w:cs="Arial"/>
                <w:i/>
                <w:iCs/>
                <w:sz w:val="18"/>
                <w:szCs w:val="18"/>
                <w:lang w:eastAsia="en-US"/>
                <w:rPrChange w:id="1945" w:author="Khasin, Ark" w:date="2022-10-19T16:11:00Z">
                  <w:rPr>
                    <w:rFonts w:ascii="Arial" w:eastAsia="Times New Roman" w:hAnsi="Arial" w:cs="Arial"/>
                    <w:sz w:val="18"/>
                    <w:szCs w:val="18"/>
                    <w:lang w:eastAsia="en-US"/>
                  </w:rPr>
                </w:rPrChange>
              </w:rPr>
            </w:pPr>
            <w:r w:rsidRPr="00A77E8B">
              <w:rPr>
                <w:rFonts w:ascii="Arial" w:eastAsia="Times New Roman" w:hAnsi="Arial" w:cs="Arial"/>
                <w:i/>
                <w:iCs/>
                <w:sz w:val="18"/>
                <w:szCs w:val="18"/>
                <w:lang w:eastAsia="en-US"/>
                <w:rPrChange w:id="1946" w:author="Khasin, Ark" w:date="2022-10-19T16:11:00Z">
                  <w:rPr>
                    <w:rFonts w:ascii="Arial" w:eastAsia="Times New Roman" w:hAnsi="Arial" w:cs="Arial"/>
                    <w:sz w:val="18"/>
                    <w:szCs w:val="18"/>
                    <w:lang w:eastAsia="en-US"/>
                  </w:rPr>
                </w:rPrChange>
              </w:rPr>
              <w:t>0,1</w:t>
            </w:r>
          </w:p>
        </w:tc>
        <w:tc>
          <w:tcPr>
            <w:tcW w:w="1085" w:type="dxa"/>
            <w:tcBorders>
              <w:top w:val="nil"/>
              <w:left w:val="nil"/>
              <w:bottom w:val="single" w:sz="4" w:space="0" w:color="auto"/>
              <w:right w:val="single" w:sz="4" w:space="0" w:color="auto"/>
            </w:tcBorders>
            <w:shd w:val="clear" w:color="auto" w:fill="auto"/>
            <w:hideMark/>
          </w:tcPr>
          <w:p w14:paraId="1ABDEA3A" w14:textId="75161D91" w:rsidR="00987079" w:rsidRPr="00A77E8B" w:rsidRDefault="00987079" w:rsidP="00987079">
            <w:pPr>
              <w:jc w:val="center"/>
              <w:rPr>
                <w:rFonts w:ascii="Calibri" w:eastAsia="Times New Roman" w:hAnsi="Calibri" w:cs="Calibri"/>
                <w:i/>
                <w:iCs/>
                <w:color w:val="000000"/>
                <w:sz w:val="22"/>
                <w:szCs w:val="22"/>
                <w:lang w:eastAsia="en-US"/>
                <w:rPrChange w:id="1947"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48" w:author="Khasin, Ark" w:date="2022-10-19T16:11:00Z">
                  <w:rPr>
                    <w:rFonts w:ascii="Calibri" w:eastAsia="Times New Roman" w:hAnsi="Calibri" w:cs="Calibri"/>
                    <w:color w:val="000000"/>
                    <w:sz w:val="22"/>
                    <w:szCs w:val="22"/>
                    <w:lang w:eastAsia="en-US"/>
                  </w:rPr>
                </w:rPrChange>
              </w:rPr>
              <w:t>1</w:t>
            </w:r>
          </w:p>
        </w:tc>
        <w:tc>
          <w:tcPr>
            <w:tcW w:w="3254" w:type="dxa"/>
            <w:gridSpan w:val="2"/>
            <w:tcBorders>
              <w:top w:val="nil"/>
              <w:left w:val="nil"/>
              <w:bottom w:val="single" w:sz="4" w:space="0" w:color="auto"/>
              <w:right w:val="single" w:sz="4" w:space="0" w:color="auto"/>
            </w:tcBorders>
            <w:shd w:val="clear" w:color="auto" w:fill="auto"/>
            <w:hideMark/>
          </w:tcPr>
          <w:p w14:paraId="02CF78D5" w14:textId="77777777" w:rsidR="00987079" w:rsidRPr="00A77E8B" w:rsidRDefault="00987079" w:rsidP="00987079">
            <w:pPr>
              <w:jc w:val="center"/>
              <w:rPr>
                <w:rFonts w:ascii="Calibri" w:eastAsia="Times New Roman" w:hAnsi="Calibri" w:cs="Calibri"/>
                <w:i/>
                <w:iCs/>
                <w:color w:val="000000"/>
                <w:sz w:val="22"/>
                <w:szCs w:val="22"/>
                <w:lang w:eastAsia="en-US"/>
                <w:rPrChange w:id="1949"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50" w:author="Khasin, Ark" w:date="2022-10-19T16:11:00Z">
                  <w:rPr>
                    <w:rFonts w:ascii="Calibri" w:eastAsia="Times New Roman" w:hAnsi="Calibri" w:cs="Calibri"/>
                    <w:color w:val="000000"/>
                    <w:sz w:val="22"/>
                    <w:szCs w:val="22"/>
                    <w:lang w:eastAsia="en-US"/>
                  </w:rPr>
                </w:rPrChange>
              </w:rPr>
              <w:t> </w:t>
            </w:r>
          </w:p>
        </w:tc>
      </w:tr>
      <w:tr w:rsidR="00987079" w:rsidRPr="00A77E8B" w14:paraId="15EBDA2A"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36679F45" w14:textId="77777777" w:rsidR="00987079" w:rsidRPr="00A77E8B" w:rsidRDefault="00987079" w:rsidP="00987079">
            <w:pPr>
              <w:jc w:val="right"/>
              <w:rPr>
                <w:rFonts w:ascii="Calibri" w:eastAsia="Times New Roman" w:hAnsi="Calibri" w:cs="Calibri"/>
                <w:i/>
                <w:iCs/>
                <w:color w:val="000000"/>
                <w:sz w:val="22"/>
                <w:szCs w:val="22"/>
                <w:lang w:eastAsia="en-US"/>
                <w:rPrChange w:id="1951"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4055FC11" w14:textId="141D2C3E" w:rsidR="00987079" w:rsidRPr="00A77E8B" w:rsidRDefault="00987079" w:rsidP="00987079">
            <w:pPr>
              <w:jc w:val="right"/>
              <w:rPr>
                <w:rFonts w:ascii="Calibri" w:eastAsia="Times New Roman" w:hAnsi="Calibri" w:cs="Calibri"/>
                <w:i/>
                <w:iCs/>
                <w:color w:val="000000"/>
                <w:sz w:val="22"/>
                <w:szCs w:val="22"/>
                <w:lang w:eastAsia="en-US"/>
                <w:rPrChange w:id="1952"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53" w:author="Khasin, Ark" w:date="2022-10-19T16:11:00Z">
                  <w:rPr>
                    <w:rFonts w:ascii="Calibri" w:eastAsia="Times New Roman" w:hAnsi="Calibri" w:cs="Calibri"/>
                    <w:color w:val="000000"/>
                    <w:sz w:val="22"/>
                    <w:szCs w:val="22"/>
                    <w:lang w:eastAsia="en-US"/>
                  </w:rPr>
                </w:rPrChange>
              </w:rPr>
              <w:t>2</w:t>
            </w:r>
          </w:p>
        </w:tc>
        <w:tc>
          <w:tcPr>
            <w:tcW w:w="2753" w:type="dxa"/>
            <w:tcBorders>
              <w:top w:val="nil"/>
              <w:left w:val="nil"/>
              <w:bottom w:val="nil"/>
              <w:right w:val="single" w:sz="4" w:space="0" w:color="auto"/>
            </w:tcBorders>
            <w:shd w:val="clear" w:color="auto" w:fill="auto"/>
            <w:noWrap/>
          </w:tcPr>
          <w:p w14:paraId="3DB3F83C" w14:textId="281721E3" w:rsidR="00987079" w:rsidRPr="00A77E8B" w:rsidRDefault="00987079" w:rsidP="00987079">
            <w:pPr>
              <w:rPr>
                <w:rFonts w:ascii="Courier New" w:eastAsia="Times New Roman" w:hAnsi="Courier New" w:cs="Courier New"/>
                <w:i/>
                <w:iCs/>
                <w:sz w:val="20"/>
                <w:szCs w:val="20"/>
                <w:lang w:eastAsia="en-US"/>
                <w:rPrChange w:id="1954"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955" w:author="Khasin, Ark" w:date="2022-10-19T16:11:00Z">
                  <w:rPr>
                    <w:rFonts w:ascii="Courier New" w:eastAsia="Times New Roman" w:hAnsi="Courier New" w:cs="Courier New"/>
                    <w:sz w:val="20"/>
                    <w:szCs w:val="20"/>
                    <w:lang w:eastAsia="en-US"/>
                  </w:rPr>
                </w:rPrChange>
              </w:rPr>
              <w:t>DataCollectSkipCount</w:t>
            </w:r>
            <w:proofErr w:type="spellEnd"/>
          </w:p>
        </w:tc>
        <w:tc>
          <w:tcPr>
            <w:tcW w:w="682" w:type="dxa"/>
            <w:tcBorders>
              <w:top w:val="nil"/>
              <w:left w:val="nil"/>
              <w:bottom w:val="single" w:sz="4" w:space="0" w:color="auto"/>
              <w:right w:val="single" w:sz="4" w:space="0" w:color="auto"/>
            </w:tcBorders>
            <w:shd w:val="clear" w:color="auto" w:fill="auto"/>
          </w:tcPr>
          <w:p w14:paraId="3C46EA64" w14:textId="77777777" w:rsidR="00987079" w:rsidRPr="00A77E8B" w:rsidRDefault="00987079" w:rsidP="00987079">
            <w:pPr>
              <w:rPr>
                <w:rFonts w:ascii="Calibri" w:eastAsia="Times New Roman" w:hAnsi="Calibri" w:cs="Calibri"/>
                <w:i/>
                <w:iCs/>
                <w:color w:val="000000"/>
                <w:sz w:val="22"/>
                <w:szCs w:val="22"/>
                <w:lang w:eastAsia="en-US"/>
                <w:rPrChange w:id="1956"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079ADAF1" w14:textId="4713FAC2" w:rsidR="00987079" w:rsidRPr="00A77E8B" w:rsidRDefault="00987079" w:rsidP="00987079">
            <w:pPr>
              <w:rPr>
                <w:rFonts w:ascii="Calibri" w:eastAsia="Times New Roman" w:hAnsi="Calibri" w:cs="Calibri"/>
                <w:i/>
                <w:iCs/>
                <w:color w:val="000000"/>
                <w:sz w:val="22"/>
                <w:szCs w:val="22"/>
                <w:lang w:eastAsia="en-US"/>
                <w:rPrChange w:id="1957"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58" w:author="Khasin, Ark" w:date="2022-10-19T16:11:00Z">
                  <w:rPr>
                    <w:rFonts w:ascii="Calibri" w:eastAsia="Times New Roman" w:hAnsi="Calibri" w:cs="Calibri"/>
                    <w:color w:val="000000"/>
                    <w:sz w:val="22"/>
                    <w:szCs w:val="22"/>
                    <w:lang w:eastAsia="en-US"/>
                  </w:rPr>
                </w:rPrChange>
              </w:rPr>
              <w:t>Uint16</w:t>
            </w:r>
          </w:p>
        </w:tc>
        <w:tc>
          <w:tcPr>
            <w:tcW w:w="537" w:type="dxa"/>
            <w:tcBorders>
              <w:top w:val="nil"/>
              <w:left w:val="nil"/>
              <w:bottom w:val="single" w:sz="4" w:space="0" w:color="auto"/>
              <w:right w:val="single" w:sz="4" w:space="0" w:color="auto"/>
            </w:tcBorders>
            <w:shd w:val="clear" w:color="auto" w:fill="auto"/>
          </w:tcPr>
          <w:p w14:paraId="5ACE1682" w14:textId="6487BF4A" w:rsidR="00987079" w:rsidRPr="00A77E8B" w:rsidRDefault="00987079" w:rsidP="00987079">
            <w:pPr>
              <w:jc w:val="center"/>
              <w:rPr>
                <w:rFonts w:ascii="Calibri" w:eastAsia="Times New Roman" w:hAnsi="Calibri" w:cs="Calibri"/>
                <w:i/>
                <w:iCs/>
                <w:color w:val="000000"/>
                <w:sz w:val="22"/>
                <w:szCs w:val="22"/>
                <w:lang w:eastAsia="en-US"/>
                <w:rPrChange w:id="1959"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60" w:author="Khasin, Ark" w:date="2022-10-19T16:11:00Z">
                  <w:rPr>
                    <w:rFonts w:ascii="Calibri" w:eastAsia="Times New Roman" w:hAnsi="Calibri" w:cs="Calibri"/>
                    <w:color w:val="000000"/>
                    <w:sz w:val="22"/>
                    <w:szCs w:val="22"/>
                    <w:lang w:eastAsia="en-US"/>
                  </w:rPr>
                </w:rPrChange>
              </w:rPr>
              <w:t>2</w:t>
            </w:r>
          </w:p>
        </w:tc>
        <w:tc>
          <w:tcPr>
            <w:tcW w:w="522" w:type="dxa"/>
            <w:tcBorders>
              <w:top w:val="nil"/>
              <w:left w:val="nil"/>
              <w:bottom w:val="single" w:sz="4" w:space="0" w:color="auto"/>
              <w:right w:val="single" w:sz="4" w:space="0" w:color="auto"/>
            </w:tcBorders>
            <w:shd w:val="clear" w:color="auto" w:fill="auto"/>
          </w:tcPr>
          <w:p w14:paraId="2F425397" w14:textId="28ED280D" w:rsidR="00987079" w:rsidRPr="00A77E8B" w:rsidRDefault="00987079" w:rsidP="00987079">
            <w:pPr>
              <w:jc w:val="center"/>
              <w:rPr>
                <w:rFonts w:ascii="Calibri" w:eastAsia="Times New Roman" w:hAnsi="Calibri" w:cs="Calibri"/>
                <w:i/>
                <w:iCs/>
                <w:color w:val="000000"/>
                <w:sz w:val="22"/>
                <w:szCs w:val="22"/>
                <w:lang w:eastAsia="en-US"/>
                <w:rPrChange w:id="1961"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962"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1E8DA3F2" w14:textId="77777777" w:rsidR="00987079" w:rsidRPr="00A77E8B" w:rsidRDefault="00987079" w:rsidP="00987079">
            <w:pPr>
              <w:rPr>
                <w:rFonts w:ascii="Arial" w:eastAsia="Times New Roman" w:hAnsi="Arial" w:cs="Arial"/>
                <w:i/>
                <w:iCs/>
                <w:sz w:val="18"/>
                <w:szCs w:val="18"/>
                <w:lang w:eastAsia="en-US"/>
                <w:rPrChange w:id="1963" w:author="Khasin, Ark" w:date="2022-10-19T16:11:00Z">
                  <w:rPr>
                    <w:rFonts w:ascii="Arial" w:eastAsia="Times New Roman" w:hAnsi="Arial" w:cs="Arial"/>
                    <w:sz w:val="18"/>
                    <w:szCs w:val="18"/>
                    <w:lang w:eastAsia="en-US"/>
                  </w:rPr>
                </w:rPrChange>
              </w:rPr>
            </w:pPr>
          </w:p>
        </w:tc>
        <w:tc>
          <w:tcPr>
            <w:tcW w:w="1085" w:type="dxa"/>
            <w:tcBorders>
              <w:top w:val="nil"/>
              <w:left w:val="nil"/>
              <w:bottom w:val="single" w:sz="4" w:space="0" w:color="auto"/>
              <w:right w:val="single" w:sz="4" w:space="0" w:color="auto"/>
            </w:tcBorders>
            <w:shd w:val="clear" w:color="auto" w:fill="auto"/>
          </w:tcPr>
          <w:p w14:paraId="3AD73775" w14:textId="2D264DD2" w:rsidR="00987079" w:rsidRPr="00A77E8B" w:rsidRDefault="00987079" w:rsidP="00987079">
            <w:pPr>
              <w:jc w:val="center"/>
              <w:rPr>
                <w:rFonts w:ascii="Calibri" w:eastAsia="Times New Roman" w:hAnsi="Calibri" w:cs="Calibri"/>
                <w:i/>
                <w:iCs/>
                <w:color w:val="000000"/>
                <w:sz w:val="22"/>
                <w:szCs w:val="22"/>
                <w:lang w:eastAsia="en-US"/>
                <w:rPrChange w:id="1964"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65" w:author="Khasin, Ark" w:date="2022-10-19T16:11:00Z">
                  <w:rPr>
                    <w:rFonts w:ascii="Calibri" w:eastAsia="Times New Roman" w:hAnsi="Calibri" w:cs="Calibri"/>
                    <w:color w:val="000000"/>
                    <w:sz w:val="22"/>
                    <w:szCs w:val="22"/>
                    <w:lang w:eastAsia="en-US"/>
                  </w:rPr>
                </w:rPrChange>
              </w:rPr>
              <w:t>0</w:t>
            </w:r>
          </w:p>
        </w:tc>
        <w:tc>
          <w:tcPr>
            <w:tcW w:w="3254" w:type="dxa"/>
            <w:gridSpan w:val="2"/>
            <w:tcBorders>
              <w:top w:val="nil"/>
              <w:left w:val="nil"/>
              <w:bottom w:val="single" w:sz="4" w:space="0" w:color="auto"/>
              <w:right w:val="single" w:sz="4" w:space="0" w:color="auto"/>
            </w:tcBorders>
            <w:shd w:val="clear" w:color="auto" w:fill="auto"/>
          </w:tcPr>
          <w:p w14:paraId="6D775459" w14:textId="77777777" w:rsidR="00987079" w:rsidRPr="00A77E8B" w:rsidRDefault="00987079" w:rsidP="00987079">
            <w:pPr>
              <w:jc w:val="center"/>
              <w:rPr>
                <w:rFonts w:ascii="Calibri" w:eastAsia="Times New Roman" w:hAnsi="Calibri" w:cs="Calibri"/>
                <w:i/>
                <w:iCs/>
                <w:color w:val="000000"/>
                <w:sz w:val="22"/>
                <w:szCs w:val="22"/>
                <w:lang w:eastAsia="en-US"/>
                <w:rPrChange w:id="1966" w:author="Khasin, Ark" w:date="2022-10-19T16:11:00Z">
                  <w:rPr>
                    <w:rFonts w:ascii="Calibri" w:eastAsia="Times New Roman" w:hAnsi="Calibri" w:cs="Calibri"/>
                    <w:color w:val="000000"/>
                    <w:sz w:val="22"/>
                    <w:szCs w:val="22"/>
                    <w:lang w:eastAsia="en-US"/>
                  </w:rPr>
                </w:rPrChange>
              </w:rPr>
            </w:pPr>
          </w:p>
        </w:tc>
      </w:tr>
      <w:tr w:rsidR="00987079" w:rsidRPr="00A77E8B" w14:paraId="05655381"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42B8A8AC" w14:textId="77777777" w:rsidR="00987079" w:rsidRPr="00A77E8B" w:rsidRDefault="00987079" w:rsidP="00987079">
            <w:pPr>
              <w:jc w:val="right"/>
              <w:rPr>
                <w:rFonts w:ascii="Calibri" w:eastAsia="Times New Roman" w:hAnsi="Calibri" w:cs="Calibri"/>
                <w:i/>
                <w:iCs/>
                <w:color w:val="000000"/>
                <w:sz w:val="22"/>
                <w:szCs w:val="22"/>
                <w:lang w:eastAsia="en-US"/>
                <w:rPrChange w:id="1967"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412B9524" w14:textId="1B411C76" w:rsidR="00987079" w:rsidRPr="00A77E8B" w:rsidRDefault="00987079" w:rsidP="00987079">
            <w:pPr>
              <w:jc w:val="right"/>
              <w:rPr>
                <w:rFonts w:ascii="Calibri" w:eastAsia="Times New Roman" w:hAnsi="Calibri" w:cs="Calibri"/>
                <w:i/>
                <w:iCs/>
                <w:color w:val="000000"/>
                <w:sz w:val="22"/>
                <w:szCs w:val="22"/>
                <w:lang w:eastAsia="en-US"/>
                <w:rPrChange w:id="1968"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69" w:author="Khasin, Ark" w:date="2022-10-19T16:11:00Z">
                  <w:rPr>
                    <w:rFonts w:ascii="Calibri" w:eastAsia="Times New Roman" w:hAnsi="Calibri" w:cs="Calibri"/>
                    <w:color w:val="000000"/>
                    <w:sz w:val="22"/>
                    <w:szCs w:val="22"/>
                    <w:lang w:eastAsia="en-US"/>
                  </w:rPr>
                </w:rPrChange>
              </w:rPr>
              <w:t>3</w:t>
            </w:r>
          </w:p>
        </w:tc>
        <w:tc>
          <w:tcPr>
            <w:tcW w:w="2753" w:type="dxa"/>
            <w:tcBorders>
              <w:top w:val="nil"/>
              <w:left w:val="nil"/>
              <w:bottom w:val="nil"/>
              <w:right w:val="single" w:sz="4" w:space="0" w:color="auto"/>
            </w:tcBorders>
            <w:shd w:val="clear" w:color="auto" w:fill="auto"/>
            <w:noWrap/>
          </w:tcPr>
          <w:p w14:paraId="40056AEF" w14:textId="0D1A6D05" w:rsidR="00987079" w:rsidRPr="00A77E8B" w:rsidRDefault="00987079" w:rsidP="00987079">
            <w:pPr>
              <w:rPr>
                <w:rFonts w:ascii="Courier New" w:eastAsia="Times New Roman" w:hAnsi="Courier New" w:cs="Courier New"/>
                <w:i/>
                <w:iCs/>
                <w:sz w:val="20"/>
                <w:szCs w:val="20"/>
                <w:lang w:eastAsia="en-US"/>
                <w:rPrChange w:id="1970"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971" w:author="Khasin, Ark" w:date="2022-10-19T16:11:00Z">
                  <w:rPr>
                    <w:rFonts w:ascii="Courier New" w:eastAsia="Times New Roman" w:hAnsi="Courier New" w:cs="Courier New"/>
                    <w:sz w:val="20"/>
                    <w:szCs w:val="20"/>
                    <w:lang w:eastAsia="en-US"/>
                  </w:rPr>
                </w:rPrChange>
              </w:rPr>
              <w:t>DataCollectBitmap</w:t>
            </w:r>
            <w:proofErr w:type="spellEnd"/>
          </w:p>
        </w:tc>
        <w:tc>
          <w:tcPr>
            <w:tcW w:w="682" w:type="dxa"/>
            <w:tcBorders>
              <w:top w:val="nil"/>
              <w:left w:val="nil"/>
              <w:bottom w:val="single" w:sz="4" w:space="0" w:color="auto"/>
              <w:right w:val="single" w:sz="4" w:space="0" w:color="auto"/>
            </w:tcBorders>
            <w:shd w:val="clear" w:color="auto" w:fill="auto"/>
          </w:tcPr>
          <w:p w14:paraId="2AE41909" w14:textId="77777777" w:rsidR="00987079" w:rsidRPr="00A77E8B" w:rsidRDefault="00987079" w:rsidP="00987079">
            <w:pPr>
              <w:rPr>
                <w:rFonts w:ascii="Calibri" w:eastAsia="Times New Roman" w:hAnsi="Calibri" w:cs="Calibri"/>
                <w:i/>
                <w:iCs/>
                <w:color w:val="000000"/>
                <w:sz w:val="22"/>
                <w:szCs w:val="22"/>
                <w:lang w:eastAsia="en-US"/>
                <w:rPrChange w:id="1972"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0BA12951" w14:textId="16CEDE2D" w:rsidR="00987079" w:rsidRPr="00A77E8B" w:rsidRDefault="00987079" w:rsidP="00987079">
            <w:pPr>
              <w:rPr>
                <w:rFonts w:ascii="Calibri" w:eastAsia="Times New Roman" w:hAnsi="Calibri" w:cs="Calibri"/>
                <w:i/>
                <w:iCs/>
                <w:color w:val="000000"/>
                <w:sz w:val="22"/>
                <w:szCs w:val="22"/>
                <w:lang w:eastAsia="en-US"/>
                <w:rPrChange w:id="1973"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974" w:author="Khasin, Ark" w:date="2022-10-19T16:11:00Z">
                  <w:rPr>
                    <w:rFonts w:ascii="Calibri" w:eastAsia="Times New Roman" w:hAnsi="Calibri" w:cs="Calibri"/>
                    <w:color w:val="000000"/>
                    <w:sz w:val="22"/>
                    <w:szCs w:val="22"/>
                    <w:lang w:eastAsia="en-US"/>
                  </w:rPr>
                </w:rPrChange>
              </w:rPr>
              <w:t>BitStr</w:t>
            </w:r>
            <w:proofErr w:type="spellEnd"/>
          </w:p>
        </w:tc>
        <w:tc>
          <w:tcPr>
            <w:tcW w:w="537" w:type="dxa"/>
            <w:tcBorders>
              <w:top w:val="nil"/>
              <w:left w:val="nil"/>
              <w:bottom w:val="single" w:sz="4" w:space="0" w:color="auto"/>
              <w:right w:val="single" w:sz="4" w:space="0" w:color="auto"/>
            </w:tcBorders>
            <w:shd w:val="clear" w:color="auto" w:fill="auto"/>
          </w:tcPr>
          <w:p w14:paraId="40BAC0FF" w14:textId="192E20E4" w:rsidR="00987079" w:rsidRPr="00A77E8B" w:rsidRDefault="00987079" w:rsidP="00987079">
            <w:pPr>
              <w:jc w:val="center"/>
              <w:rPr>
                <w:rFonts w:ascii="Calibri" w:eastAsia="Times New Roman" w:hAnsi="Calibri" w:cs="Calibri"/>
                <w:i/>
                <w:iCs/>
                <w:color w:val="000000"/>
                <w:sz w:val="22"/>
                <w:szCs w:val="22"/>
                <w:lang w:eastAsia="en-US"/>
                <w:rPrChange w:id="1975"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76" w:author="Khasin, Ark" w:date="2022-10-19T16:11:00Z">
                  <w:rPr>
                    <w:rFonts w:ascii="Calibri" w:eastAsia="Times New Roman" w:hAnsi="Calibri" w:cs="Calibri"/>
                    <w:color w:val="000000"/>
                    <w:sz w:val="22"/>
                    <w:szCs w:val="22"/>
                    <w:lang w:eastAsia="en-US"/>
                  </w:rPr>
                </w:rPrChange>
              </w:rPr>
              <w:t>2</w:t>
            </w:r>
          </w:p>
        </w:tc>
        <w:tc>
          <w:tcPr>
            <w:tcW w:w="522" w:type="dxa"/>
            <w:tcBorders>
              <w:top w:val="nil"/>
              <w:left w:val="nil"/>
              <w:bottom w:val="single" w:sz="4" w:space="0" w:color="auto"/>
              <w:right w:val="single" w:sz="4" w:space="0" w:color="auto"/>
            </w:tcBorders>
            <w:shd w:val="clear" w:color="auto" w:fill="auto"/>
          </w:tcPr>
          <w:p w14:paraId="578AD5CB" w14:textId="27511550" w:rsidR="00987079" w:rsidRPr="00A77E8B" w:rsidRDefault="00987079" w:rsidP="00987079">
            <w:pPr>
              <w:jc w:val="center"/>
              <w:rPr>
                <w:rFonts w:ascii="Calibri" w:eastAsia="Times New Roman" w:hAnsi="Calibri" w:cs="Calibri"/>
                <w:i/>
                <w:iCs/>
                <w:color w:val="000000"/>
                <w:sz w:val="22"/>
                <w:szCs w:val="22"/>
                <w:lang w:eastAsia="en-US"/>
                <w:rPrChange w:id="1977"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978"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0438C0D0" w14:textId="77777777" w:rsidR="00987079" w:rsidRPr="00A77E8B" w:rsidRDefault="00987079" w:rsidP="00987079">
            <w:pPr>
              <w:rPr>
                <w:rFonts w:ascii="Arial" w:eastAsia="Times New Roman" w:hAnsi="Arial" w:cs="Arial"/>
                <w:i/>
                <w:iCs/>
                <w:sz w:val="18"/>
                <w:szCs w:val="18"/>
                <w:lang w:eastAsia="en-US"/>
                <w:rPrChange w:id="1979" w:author="Khasin, Ark" w:date="2022-10-19T16:11:00Z">
                  <w:rPr>
                    <w:rFonts w:ascii="Arial" w:eastAsia="Times New Roman" w:hAnsi="Arial" w:cs="Arial"/>
                    <w:sz w:val="18"/>
                    <w:szCs w:val="18"/>
                    <w:lang w:eastAsia="en-US"/>
                  </w:rPr>
                </w:rPrChange>
              </w:rPr>
            </w:pPr>
          </w:p>
        </w:tc>
        <w:tc>
          <w:tcPr>
            <w:tcW w:w="1085" w:type="dxa"/>
            <w:tcBorders>
              <w:top w:val="nil"/>
              <w:left w:val="nil"/>
              <w:bottom w:val="single" w:sz="4" w:space="0" w:color="auto"/>
              <w:right w:val="single" w:sz="4" w:space="0" w:color="auto"/>
            </w:tcBorders>
            <w:shd w:val="clear" w:color="auto" w:fill="auto"/>
          </w:tcPr>
          <w:p w14:paraId="1049ACE7" w14:textId="6CAB7341" w:rsidR="00987079" w:rsidRPr="00A77E8B" w:rsidRDefault="00987079" w:rsidP="00987079">
            <w:pPr>
              <w:jc w:val="center"/>
              <w:rPr>
                <w:rFonts w:ascii="Calibri" w:eastAsia="Times New Roman" w:hAnsi="Calibri" w:cs="Calibri"/>
                <w:i/>
                <w:iCs/>
                <w:color w:val="000000"/>
                <w:sz w:val="22"/>
                <w:szCs w:val="22"/>
                <w:lang w:eastAsia="en-US"/>
                <w:rPrChange w:id="1980"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81" w:author="Khasin, Ark" w:date="2022-10-19T16:11:00Z">
                  <w:rPr>
                    <w:rFonts w:ascii="Calibri" w:eastAsia="Times New Roman" w:hAnsi="Calibri" w:cs="Calibri"/>
                    <w:color w:val="000000"/>
                    <w:sz w:val="22"/>
                    <w:szCs w:val="22"/>
                    <w:lang w:eastAsia="en-US"/>
                  </w:rPr>
                </w:rPrChange>
              </w:rPr>
              <w:t>1</w:t>
            </w:r>
          </w:p>
        </w:tc>
        <w:tc>
          <w:tcPr>
            <w:tcW w:w="3254" w:type="dxa"/>
            <w:gridSpan w:val="2"/>
            <w:tcBorders>
              <w:top w:val="nil"/>
              <w:left w:val="nil"/>
              <w:bottom w:val="single" w:sz="4" w:space="0" w:color="auto"/>
              <w:right w:val="single" w:sz="4" w:space="0" w:color="auto"/>
            </w:tcBorders>
            <w:shd w:val="clear" w:color="auto" w:fill="auto"/>
          </w:tcPr>
          <w:p w14:paraId="757ADC60" w14:textId="77777777" w:rsidR="00987079" w:rsidRPr="00A77E8B" w:rsidRDefault="00987079" w:rsidP="00987079">
            <w:pPr>
              <w:jc w:val="center"/>
              <w:rPr>
                <w:rFonts w:ascii="Calibri" w:eastAsia="Times New Roman" w:hAnsi="Calibri" w:cs="Calibri"/>
                <w:i/>
                <w:iCs/>
                <w:color w:val="000000"/>
                <w:sz w:val="22"/>
                <w:szCs w:val="22"/>
                <w:lang w:eastAsia="en-US"/>
                <w:rPrChange w:id="1982" w:author="Khasin, Ark" w:date="2022-10-19T16:11:00Z">
                  <w:rPr>
                    <w:rFonts w:ascii="Calibri" w:eastAsia="Times New Roman" w:hAnsi="Calibri" w:cs="Calibri"/>
                    <w:color w:val="000000"/>
                    <w:sz w:val="22"/>
                    <w:szCs w:val="22"/>
                    <w:lang w:eastAsia="en-US"/>
                  </w:rPr>
                </w:rPrChange>
              </w:rPr>
            </w:pPr>
          </w:p>
        </w:tc>
      </w:tr>
      <w:tr w:rsidR="00987079" w:rsidRPr="00A77E8B" w14:paraId="741402F0"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75C43192" w14:textId="77777777" w:rsidR="00987079" w:rsidRPr="00A77E8B" w:rsidRDefault="00987079" w:rsidP="00987079">
            <w:pPr>
              <w:jc w:val="right"/>
              <w:rPr>
                <w:rFonts w:ascii="Calibri" w:eastAsia="Times New Roman" w:hAnsi="Calibri" w:cs="Calibri"/>
                <w:i/>
                <w:iCs/>
                <w:color w:val="000000"/>
                <w:sz w:val="22"/>
                <w:szCs w:val="22"/>
                <w:lang w:eastAsia="en-US"/>
                <w:rPrChange w:id="1983"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02AE9B10" w14:textId="3EC199A3" w:rsidR="00987079" w:rsidRPr="00A77E8B" w:rsidRDefault="00987079" w:rsidP="00987079">
            <w:pPr>
              <w:jc w:val="right"/>
              <w:rPr>
                <w:rFonts w:ascii="Calibri" w:eastAsia="Times New Roman" w:hAnsi="Calibri" w:cs="Calibri"/>
                <w:i/>
                <w:iCs/>
                <w:color w:val="000000"/>
                <w:sz w:val="22"/>
                <w:szCs w:val="22"/>
                <w:lang w:eastAsia="en-US"/>
                <w:rPrChange w:id="1984"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85" w:author="Khasin, Ark" w:date="2022-10-19T16:11:00Z">
                  <w:rPr>
                    <w:rFonts w:ascii="Calibri" w:eastAsia="Times New Roman" w:hAnsi="Calibri" w:cs="Calibri"/>
                    <w:color w:val="000000"/>
                    <w:sz w:val="22"/>
                    <w:szCs w:val="22"/>
                    <w:lang w:eastAsia="en-US"/>
                  </w:rPr>
                </w:rPrChange>
              </w:rPr>
              <w:t>4</w:t>
            </w:r>
          </w:p>
        </w:tc>
        <w:tc>
          <w:tcPr>
            <w:tcW w:w="2753" w:type="dxa"/>
            <w:tcBorders>
              <w:top w:val="nil"/>
              <w:left w:val="nil"/>
              <w:bottom w:val="nil"/>
              <w:right w:val="single" w:sz="4" w:space="0" w:color="auto"/>
            </w:tcBorders>
            <w:shd w:val="clear" w:color="auto" w:fill="auto"/>
            <w:noWrap/>
          </w:tcPr>
          <w:p w14:paraId="7F7F7360" w14:textId="5C43B261" w:rsidR="00987079" w:rsidRPr="00A77E8B" w:rsidRDefault="00987079" w:rsidP="00987079">
            <w:pPr>
              <w:rPr>
                <w:rFonts w:ascii="Courier New" w:eastAsia="Times New Roman" w:hAnsi="Courier New" w:cs="Courier New"/>
                <w:i/>
                <w:iCs/>
                <w:sz w:val="20"/>
                <w:szCs w:val="20"/>
                <w:lang w:eastAsia="en-US"/>
                <w:rPrChange w:id="1986"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1987" w:author="Khasin, Ark" w:date="2022-10-19T16:11:00Z">
                  <w:rPr>
                    <w:rFonts w:ascii="Courier New" w:eastAsia="Times New Roman" w:hAnsi="Courier New" w:cs="Courier New"/>
                    <w:sz w:val="20"/>
                    <w:szCs w:val="20"/>
                    <w:lang w:eastAsia="en-US"/>
                  </w:rPr>
                </w:rPrChange>
              </w:rPr>
              <w:t>DataCollectMaxSamples</w:t>
            </w:r>
            <w:proofErr w:type="spellEnd"/>
          </w:p>
        </w:tc>
        <w:tc>
          <w:tcPr>
            <w:tcW w:w="682" w:type="dxa"/>
            <w:tcBorders>
              <w:top w:val="nil"/>
              <w:left w:val="nil"/>
              <w:bottom w:val="single" w:sz="4" w:space="0" w:color="auto"/>
              <w:right w:val="single" w:sz="4" w:space="0" w:color="auto"/>
            </w:tcBorders>
            <w:shd w:val="clear" w:color="auto" w:fill="auto"/>
          </w:tcPr>
          <w:p w14:paraId="577A1D6A" w14:textId="77777777" w:rsidR="00987079" w:rsidRPr="00A77E8B" w:rsidRDefault="00987079" w:rsidP="00987079">
            <w:pPr>
              <w:rPr>
                <w:rFonts w:ascii="Calibri" w:eastAsia="Times New Roman" w:hAnsi="Calibri" w:cs="Calibri"/>
                <w:i/>
                <w:iCs/>
                <w:color w:val="000000"/>
                <w:sz w:val="22"/>
                <w:szCs w:val="22"/>
                <w:lang w:eastAsia="en-US"/>
                <w:rPrChange w:id="1988"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02C75FE0" w14:textId="058E4F6E" w:rsidR="00987079" w:rsidRPr="00A77E8B" w:rsidRDefault="00987079" w:rsidP="00987079">
            <w:pPr>
              <w:rPr>
                <w:rFonts w:ascii="Calibri" w:eastAsia="Times New Roman" w:hAnsi="Calibri" w:cs="Calibri"/>
                <w:i/>
                <w:iCs/>
                <w:color w:val="000000"/>
                <w:sz w:val="22"/>
                <w:szCs w:val="22"/>
                <w:lang w:eastAsia="en-US"/>
                <w:rPrChange w:id="1989"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90" w:author="Khasin, Ark" w:date="2022-10-19T16:11:00Z">
                  <w:rPr>
                    <w:rFonts w:ascii="Calibri" w:eastAsia="Times New Roman" w:hAnsi="Calibri" w:cs="Calibri"/>
                    <w:color w:val="000000"/>
                    <w:sz w:val="22"/>
                    <w:szCs w:val="22"/>
                    <w:lang w:eastAsia="en-US"/>
                  </w:rPr>
                </w:rPrChange>
              </w:rPr>
              <w:t>UInt16</w:t>
            </w:r>
          </w:p>
        </w:tc>
        <w:tc>
          <w:tcPr>
            <w:tcW w:w="537" w:type="dxa"/>
            <w:tcBorders>
              <w:top w:val="nil"/>
              <w:left w:val="nil"/>
              <w:bottom w:val="single" w:sz="4" w:space="0" w:color="auto"/>
              <w:right w:val="single" w:sz="4" w:space="0" w:color="auto"/>
            </w:tcBorders>
            <w:shd w:val="clear" w:color="auto" w:fill="auto"/>
          </w:tcPr>
          <w:p w14:paraId="35B5CB39" w14:textId="3F89E0CA" w:rsidR="00987079" w:rsidRPr="00A77E8B" w:rsidRDefault="00987079" w:rsidP="00987079">
            <w:pPr>
              <w:jc w:val="center"/>
              <w:rPr>
                <w:rFonts w:ascii="Calibri" w:eastAsia="Times New Roman" w:hAnsi="Calibri" w:cs="Calibri"/>
                <w:i/>
                <w:iCs/>
                <w:color w:val="000000"/>
                <w:sz w:val="22"/>
                <w:szCs w:val="22"/>
                <w:lang w:eastAsia="en-US"/>
                <w:rPrChange w:id="1991"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92" w:author="Khasin, Ark" w:date="2022-10-19T16:11:00Z">
                  <w:rPr>
                    <w:rFonts w:ascii="Calibri" w:eastAsia="Times New Roman" w:hAnsi="Calibri" w:cs="Calibri"/>
                    <w:color w:val="000000"/>
                    <w:sz w:val="22"/>
                    <w:szCs w:val="22"/>
                    <w:lang w:eastAsia="en-US"/>
                  </w:rPr>
                </w:rPrChange>
              </w:rPr>
              <w:t>2</w:t>
            </w:r>
          </w:p>
        </w:tc>
        <w:tc>
          <w:tcPr>
            <w:tcW w:w="522" w:type="dxa"/>
            <w:tcBorders>
              <w:top w:val="nil"/>
              <w:left w:val="nil"/>
              <w:bottom w:val="single" w:sz="4" w:space="0" w:color="auto"/>
              <w:right w:val="single" w:sz="4" w:space="0" w:color="auto"/>
            </w:tcBorders>
            <w:shd w:val="clear" w:color="auto" w:fill="auto"/>
          </w:tcPr>
          <w:p w14:paraId="1A42220D" w14:textId="6BC4ED4F" w:rsidR="00987079" w:rsidRPr="00A77E8B" w:rsidRDefault="00987079" w:rsidP="00987079">
            <w:pPr>
              <w:jc w:val="center"/>
              <w:rPr>
                <w:rFonts w:ascii="Calibri" w:eastAsia="Times New Roman" w:hAnsi="Calibri" w:cs="Calibri"/>
                <w:i/>
                <w:iCs/>
                <w:color w:val="000000"/>
                <w:sz w:val="22"/>
                <w:szCs w:val="22"/>
                <w:lang w:eastAsia="en-US"/>
                <w:rPrChange w:id="1993"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1994"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76211D1E" w14:textId="77777777" w:rsidR="00987079" w:rsidRPr="00A77E8B" w:rsidRDefault="00987079" w:rsidP="00987079">
            <w:pPr>
              <w:rPr>
                <w:rFonts w:ascii="Arial" w:eastAsia="Times New Roman" w:hAnsi="Arial" w:cs="Arial"/>
                <w:i/>
                <w:iCs/>
                <w:sz w:val="18"/>
                <w:szCs w:val="18"/>
                <w:lang w:eastAsia="en-US"/>
                <w:rPrChange w:id="1995" w:author="Khasin, Ark" w:date="2022-10-19T16:11:00Z">
                  <w:rPr>
                    <w:rFonts w:ascii="Arial" w:eastAsia="Times New Roman" w:hAnsi="Arial" w:cs="Arial"/>
                    <w:sz w:val="18"/>
                    <w:szCs w:val="18"/>
                    <w:lang w:eastAsia="en-US"/>
                  </w:rPr>
                </w:rPrChange>
              </w:rPr>
            </w:pPr>
          </w:p>
        </w:tc>
        <w:tc>
          <w:tcPr>
            <w:tcW w:w="1085" w:type="dxa"/>
            <w:tcBorders>
              <w:top w:val="nil"/>
              <w:left w:val="nil"/>
              <w:bottom w:val="single" w:sz="4" w:space="0" w:color="auto"/>
              <w:right w:val="single" w:sz="4" w:space="0" w:color="auto"/>
            </w:tcBorders>
            <w:shd w:val="clear" w:color="auto" w:fill="auto"/>
          </w:tcPr>
          <w:p w14:paraId="6F670447" w14:textId="7CD0D2E7" w:rsidR="00987079" w:rsidRPr="00A77E8B" w:rsidRDefault="00987079" w:rsidP="00987079">
            <w:pPr>
              <w:jc w:val="center"/>
              <w:rPr>
                <w:rFonts w:ascii="Calibri" w:eastAsia="Times New Roman" w:hAnsi="Calibri" w:cs="Calibri"/>
                <w:i/>
                <w:iCs/>
                <w:color w:val="000000"/>
                <w:sz w:val="22"/>
                <w:szCs w:val="22"/>
                <w:lang w:eastAsia="en-US"/>
                <w:rPrChange w:id="1996"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97" w:author="Khasin, Ark" w:date="2022-10-19T16:11:00Z">
                  <w:rPr>
                    <w:rFonts w:ascii="Calibri" w:eastAsia="Times New Roman" w:hAnsi="Calibri" w:cs="Calibri"/>
                    <w:color w:val="000000"/>
                    <w:sz w:val="22"/>
                    <w:szCs w:val="22"/>
                    <w:lang w:eastAsia="en-US"/>
                  </w:rPr>
                </w:rPrChange>
              </w:rPr>
              <w:t>0</w:t>
            </w:r>
          </w:p>
        </w:tc>
        <w:tc>
          <w:tcPr>
            <w:tcW w:w="3254" w:type="dxa"/>
            <w:gridSpan w:val="2"/>
            <w:tcBorders>
              <w:top w:val="nil"/>
              <w:left w:val="nil"/>
              <w:bottom w:val="single" w:sz="4" w:space="0" w:color="auto"/>
              <w:right w:val="single" w:sz="4" w:space="0" w:color="auto"/>
            </w:tcBorders>
            <w:shd w:val="clear" w:color="auto" w:fill="auto"/>
          </w:tcPr>
          <w:p w14:paraId="5E1C05B6" w14:textId="6970B972" w:rsidR="00987079" w:rsidRPr="00A77E8B" w:rsidRDefault="00987079" w:rsidP="00987079">
            <w:pPr>
              <w:jc w:val="center"/>
              <w:rPr>
                <w:rFonts w:ascii="Calibri" w:eastAsia="Times New Roman" w:hAnsi="Calibri" w:cs="Calibri"/>
                <w:i/>
                <w:iCs/>
                <w:color w:val="000000"/>
                <w:sz w:val="22"/>
                <w:szCs w:val="22"/>
                <w:lang w:eastAsia="en-US"/>
                <w:rPrChange w:id="1998"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1999" w:author="Khasin, Ark" w:date="2022-10-19T16:11:00Z">
                  <w:rPr>
                    <w:rFonts w:ascii="Calibri" w:eastAsia="Times New Roman" w:hAnsi="Calibri" w:cs="Calibri"/>
                    <w:color w:val="000000"/>
                    <w:sz w:val="22"/>
                    <w:szCs w:val="22"/>
                    <w:lang w:eastAsia="en-US"/>
                  </w:rPr>
                </w:rPrChange>
              </w:rPr>
              <w:t>0 means up to the buffer size</w:t>
            </w:r>
          </w:p>
        </w:tc>
      </w:tr>
      <w:tr w:rsidR="00987079" w:rsidRPr="00A77E8B" w14:paraId="5D0DB253"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45EE481B" w14:textId="77777777" w:rsidR="00987079" w:rsidRPr="00A77E8B" w:rsidRDefault="00987079" w:rsidP="00987079">
            <w:pPr>
              <w:jc w:val="right"/>
              <w:rPr>
                <w:rFonts w:ascii="Calibri" w:eastAsia="Times New Roman" w:hAnsi="Calibri" w:cs="Calibri"/>
                <w:i/>
                <w:iCs/>
                <w:color w:val="000000"/>
                <w:sz w:val="22"/>
                <w:szCs w:val="22"/>
                <w:lang w:eastAsia="en-US"/>
                <w:rPrChange w:id="2000"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61510627" w14:textId="717EFE41" w:rsidR="00987079" w:rsidRPr="00A77E8B" w:rsidRDefault="00987079" w:rsidP="00987079">
            <w:pPr>
              <w:jc w:val="right"/>
              <w:rPr>
                <w:rFonts w:ascii="Calibri" w:eastAsia="Times New Roman" w:hAnsi="Calibri" w:cs="Calibri"/>
                <w:i/>
                <w:iCs/>
                <w:color w:val="000000"/>
                <w:sz w:val="22"/>
                <w:szCs w:val="22"/>
                <w:lang w:eastAsia="en-US"/>
                <w:rPrChange w:id="2001"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02" w:author="Khasin, Ark" w:date="2022-10-19T16:11:00Z">
                  <w:rPr>
                    <w:rFonts w:ascii="Calibri" w:eastAsia="Times New Roman" w:hAnsi="Calibri" w:cs="Calibri"/>
                    <w:color w:val="000000"/>
                    <w:sz w:val="22"/>
                    <w:szCs w:val="22"/>
                    <w:lang w:eastAsia="en-US"/>
                  </w:rPr>
                </w:rPrChange>
              </w:rPr>
              <w:t>5</w:t>
            </w:r>
          </w:p>
        </w:tc>
        <w:tc>
          <w:tcPr>
            <w:tcW w:w="2753" w:type="dxa"/>
            <w:tcBorders>
              <w:top w:val="nil"/>
              <w:left w:val="nil"/>
              <w:bottom w:val="nil"/>
              <w:right w:val="single" w:sz="4" w:space="0" w:color="auto"/>
            </w:tcBorders>
            <w:shd w:val="clear" w:color="auto" w:fill="auto"/>
            <w:noWrap/>
          </w:tcPr>
          <w:p w14:paraId="7C65F7E8" w14:textId="69417205" w:rsidR="00987079" w:rsidRPr="00A77E8B" w:rsidRDefault="00987079" w:rsidP="00987079">
            <w:pPr>
              <w:rPr>
                <w:rFonts w:ascii="Courier New" w:eastAsia="Times New Roman" w:hAnsi="Courier New" w:cs="Courier New"/>
                <w:i/>
                <w:iCs/>
                <w:sz w:val="20"/>
                <w:szCs w:val="20"/>
                <w:lang w:eastAsia="en-US"/>
                <w:rPrChange w:id="2003"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2004" w:author="Khasin, Ark" w:date="2022-10-19T16:11:00Z">
                  <w:rPr>
                    <w:rFonts w:ascii="Courier New" w:eastAsia="Times New Roman" w:hAnsi="Courier New" w:cs="Courier New"/>
                    <w:sz w:val="20"/>
                    <w:szCs w:val="20"/>
                    <w:lang w:eastAsia="en-US"/>
                  </w:rPr>
                </w:rPrChange>
              </w:rPr>
              <w:t>DataCollectMaxPreSamples</w:t>
            </w:r>
            <w:proofErr w:type="spellEnd"/>
          </w:p>
        </w:tc>
        <w:tc>
          <w:tcPr>
            <w:tcW w:w="682" w:type="dxa"/>
            <w:tcBorders>
              <w:top w:val="nil"/>
              <w:left w:val="nil"/>
              <w:bottom w:val="single" w:sz="4" w:space="0" w:color="auto"/>
              <w:right w:val="single" w:sz="4" w:space="0" w:color="auto"/>
            </w:tcBorders>
            <w:shd w:val="clear" w:color="auto" w:fill="auto"/>
          </w:tcPr>
          <w:p w14:paraId="6EE47524" w14:textId="77777777" w:rsidR="00987079" w:rsidRPr="00A77E8B" w:rsidRDefault="00987079" w:rsidP="00987079">
            <w:pPr>
              <w:rPr>
                <w:rFonts w:ascii="Calibri" w:eastAsia="Times New Roman" w:hAnsi="Calibri" w:cs="Calibri"/>
                <w:i/>
                <w:iCs/>
                <w:color w:val="000000"/>
                <w:sz w:val="22"/>
                <w:szCs w:val="22"/>
                <w:lang w:eastAsia="en-US"/>
                <w:rPrChange w:id="2005"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4D6EDBA4" w14:textId="1C14454B" w:rsidR="00987079" w:rsidRPr="00A77E8B" w:rsidRDefault="00987079" w:rsidP="00987079">
            <w:pPr>
              <w:rPr>
                <w:rFonts w:ascii="Calibri" w:eastAsia="Times New Roman" w:hAnsi="Calibri" w:cs="Calibri"/>
                <w:i/>
                <w:iCs/>
                <w:color w:val="000000"/>
                <w:sz w:val="22"/>
                <w:szCs w:val="22"/>
                <w:lang w:eastAsia="en-US"/>
                <w:rPrChange w:id="2006"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07" w:author="Khasin, Ark" w:date="2022-10-19T16:11:00Z">
                  <w:rPr>
                    <w:rFonts w:ascii="Calibri" w:eastAsia="Times New Roman" w:hAnsi="Calibri" w:cs="Calibri"/>
                    <w:color w:val="000000"/>
                    <w:sz w:val="22"/>
                    <w:szCs w:val="22"/>
                    <w:lang w:eastAsia="en-US"/>
                  </w:rPr>
                </w:rPrChange>
              </w:rPr>
              <w:t>UInt16</w:t>
            </w:r>
          </w:p>
        </w:tc>
        <w:tc>
          <w:tcPr>
            <w:tcW w:w="537" w:type="dxa"/>
            <w:tcBorders>
              <w:top w:val="nil"/>
              <w:left w:val="nil"/>
              <w:bottom w:val="single" w:sz="4" w:space="0" w:color="auto"/>
              <w:right w:val="single" w:sz="4" w:space="0" w:color="auto"/>
            </w:tcBorders>
            <w:shd w:val="clear" w:color="auto" w:fill="auto"/>
          </w:tcPr>
          <w:p w14:paraId="30ECFC45" w14:textId="50B319D9" w:rsidR="00987079" w:rsidRPr="00A77E8B" w:rsidRDefault="00987079" w:rsidP="00987079">
            <w:pPr>
              <w:jc w:val="center"/>
              <w:rPr>
                <w:rFonts w:ascii="Calibri" w:eastAsia="Times New Roman" w:hAnsi="Calibri" w:cs="Calibri"/>
                <w:i/>
                <w:iCs/>
                <w:color w:val="000000"/>
                <w:sz w:val="22"/>
                <w:szCs w:val="22"/>
                <w:lang w:eastAsia="en-US"/>
                <w:rPrChange w:id="2008"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09" w:author="Khasin, Ark" w:date="2022-10-19T16:11:00Z">
                  <w:rPr>
                    <w:rFonts w:ascii="Calibri" w:eastAsia="Times New Roman" w:hAnsi="Calibri" w:cs="Calibri"/>
                    <w:color w:val="000000"/>
                    <w:sz w:val="22"/>
                    <w:szCs w:val="22"/>
                    <w:lang w:eastAsia="en-US"/>
                  </w:rPr>
                </w:rPrChange>
              </w:rPr>
              <w:t>2</w:t>
            </w:r>
          </w:p>
        </w:tc>
        <w:tc>
          <w:tcPr>
            <w:tcW w:w="522" w:type="dxa"/>
            <w:tcBorders>
              <w:top w:val="nil"/>
              <w:left w:val="nil"/>
              <w:bottom w:val="single" w:sz="4" w:space="0" w:color="auto"/>
              <w:right w:val="single" w:sz="4" w:space="0" w:color="auto"/>
            </w:tcBorders>
            <w:shd w:val="clear" w:color="auto" w:fill="auto"/>
          </w:tcPr>
          <w:p w14:paraId="0E96A6CE" w14:textId="01F37E3D" w:rsidR="00987079" w:rsidRPr="00A77E8B" w:rsidRDefault="00987079" w:rsidP="00987079">
            <w:pPr>
              <w:jc w:val="center"/>
              <w:rPr>
                <w:rFonts w:ascii="Calibri" w:eastAsia="Times New Roman" w:hAnsi="Calibri" w:cs="Calibri"/>
                <w:i/>
                <w:iCs/>
                <w:color w:val="000000"/>
                <w:sz w:val="22"/>
                <w:szCs w:val="22"/>
                <w:lang w:eastAsia="en-US"/>
                <w:rPrChange w:id="2010"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2011"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4489E81B" w14:textId="77777777" w:rsidR="00987079" w:rsidRPr="00A77E8B" w:rsidRDefault="00987079" w:rsidP="00987079">
            <w:pPr>
              <w:rPr>
                <w:rFonts w:ascii="Arial" w:eastAsia="Times New Roman" w:hAnsi="Arial" w:cs="Arial"/>
                <w:i/>
                <w:iCs/>
                <w:sz w:val="18"/>
                <w:szCs w:val="18"/>
                <w:lang w:eastAsia="en-US"/>
                <w:rPrChange w:id="2012" w:author="Khasin, Ark" w:date="2022-10-19T16:11:00Z">
                  <w:rPr>
                    <w:rFonts w:ascii="Arial" w:eastAsia="Times New Roman" w:hAnsi="Arial" w:cs="Arial"/>
                    <w:sz w:val="18"/>
                    <w:szCs w:val="18"/>
                    <w:lang w:eastAsia="en-US"/>
                  </w:rPr>
                </w:rPrChange>
              </w:rPr>
            </w:pPr>
          </w:p>
        </w:tc>
        <w:tc>
          <w:tcPr>
            <w:tcW w:w="1085" w:type="dxa"/>
            <w:tcBorders>
              <w:top w:val="nil"/>
              <w:left w:val="nil"/>
              <w:bottom w:val="single" w:sz="4" w:space="0" w:color="auto"/>
              <w:right w:val="single" w:sz="4" w:space="0" w:color="auto"/>
            </w:tcBorders>
            <w:shd w:val="clear" w:color="auto" w:fill="auto"/>
          </w:tcPr>
          <w:p w14:paraId="799A2148" w14:textId="753EACEB" w:rsidR="00987079" w:rsidRPr="00A77E8B" w:rsidRDefault="00987079" w:rsidP="00987079">
            <w:pPr>
              <w:jc w:val="center"/>
              <w:rPr>
                <w:rFonts w:ascii="Calibri" w:eastAsia="Times New Roman" w:hAnsi="Calibri" w:cs="Calibri"/>
                <w:i/>
                <w:iCs/>
                <w:color w:val="000000"/>
                <w:sz w:val="22"/>
                <w:szCs w:val="22"/>
                <w:lang w:eastAsia="en-US"/>
                <w:rPrChange w:id="2013"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14" w:author="Khasin, Ark" w:date="2022-10-19T16:11:00Z">
                  <w:rPr>
                    <w:rFonts w:ascii="Calibri" w:eastAsia="Times New Roman" w:hAnsi="Calibri" w:cs="Calibri"/>
                    <w:color w:val="000000"/>
                    <w:sz w:val="22"/>
                    <w:szCs w:val="22"/>
                    <w:lang w:eastAsia="en-US"/>
                  </w:rPr>
                </w:rPrChange>
              </w:rPr>
              <w:t>0</w:t>
            </w:r>
          </w:p>
        </w:tc>
        <w:tc>
          <w:tcPr>
            <w:tcW w:w="3254" w:type="dxa"/>
            <w:gridSpan w:val="2"/>
            <w:tcBorders>
              <w:top w:val="nil"/>
              <w:left w:val="nil"/>
              <w:bottom w:val="single" w:sz="4" w:space="0" w:color="auto"/>
              <w:right w:val="single" w:sz="4" w:space="0" w:color="auto"/>
            </w:tcBorders>
            <w:shd w:val="clear" w:color="auto" w:fill="auto"/>
          </w:tcPr>
          <w:p w14:paraId="28FBC051" w14:textId="77777777" w:rsidR="00987079" w:rsidRPr="00A77E8B" w:rsidRDefault="00987079" w:rsidP="00987079">
            <w:pPr>
              <w:jc w:val="center"/>
              <w:rPr>
                <w:rFonts w:ascii="Calibri" w:eastAsia="Times New Roman" w:hAnsi="Calibri" w:cs="Calibri"/>
                <w:i/>
                <w:iCs/>
                <w:color w:val="000000"/>
                <w:sz w:val="22"/>
                <w:szCs w:val="22"/>
                <w:lang w:eastAsia="en-US"/>
                <w:rPrChange w:id="2015" w:author="Khasin, Ark" w:date="2022-10-19T16:11:00Z">
                  <w:rPr>
                    <w:rFonts w:ascii="Calibri" w:eastAsia="Times New Roman" w:hAnsi="Calibri" w:cs="Calibri"/>
                    <w:color w:val="000000"/>
                    <w:sz w:val="22"/>
                    <w:szCs w:val="22"/>
                    <w:lang w:eastAsia="en-US"/>
                  </w:rPr>
                </w:rPrChange>
              </w:rPr>
            </w:pPr>
          </w:p>
        </w:tc>
      </w:tr>
      <w:tr w:rsidR="00987079" w:rsidRPr="00A77E8B" w14:paraId="369E6FBB" w14:textId="77777777" w:rsidTr="006E6371">
        <w:trPr>
          <w:trHeight w:val="315"/>
        </w:trPr>
        <w:tc>
          <w:tcPr>
            <w:tcW w:w="977" w:type="dxa"/>
            <w:tcBorders>
              <w:top w:val="nil"/>
              <w:left w:val="single" w:sz="4" w:space="0" w:color="auto"/>
              <w:bottom w:val="nil"/>
              <w:right w:val="single" w:sz="4" w:space="0" w:color="auto"/>
            </w:tcBorders>
            <w:shd w:val="clear" w:color="auto" w:fill="auto"/>
            <w:noWrap/>
          </w:tcPr>
          <w:p w14:paraId="7A8987A9" w14:textId="337D71F1" w:rsidR="00987079" w:rsidRPr="00A77E8B" w:rsidRDefault="00987079" w:rsidP="00987079">
            <w:pPr>
              <w:jc w:val="right"/>
              <w:rPr>
                <w:rFonts w:ascii="Calibri" w:eastAsia="Times New Roman" w:hAnsi="Calibri" w:cs="Calibri"/>
                <w:i/>
                <w:iCs/>
                <w:color w:val="000000"/>
                <w:sz w:val="22"/>
                <w:szCs w:val="22"/>
                <w:lang w:eastAsia="en-US"/>
                <w:rPrChange w:id="2016"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17" w:author="Khasin, Ark" w:date="2022-10-19T16:11:00Z">
                  <w:rPr>
                    <w:rFonts w:ascii="Calibri" w:eastAsia="Times New Roman" w:hAnsi="Calibri" w:cs="Calibri"/>
                    <w:color w:val="000000"/>
                    <w:sz w:val="22"/>
                    <w:szCs w:val="22"/>
                    <w:lang w:eastAsia="en-US"/>
                  </w:rPr>
                </w:rPrChange>
              </w:rPr>
              <w:t>123</w:t>
            </w:r>
          </w:p>
        </w:tc>
        <w:tc>
          <w:tcPr>
            <w:tcW w:w="3473" w:type="dxa"/>
            <w:gridSpan w:val="2"/>
            <w:tcBorders>
              <w:top w:val="single" w:sz="8" w:space="0" w:color="auto"/>
              <w:left w:val="nil"/>
              <w:bottom w:val="single" w:sz="8" w:space="0" w:color="auto"/>
              <w:right w:val="single" w:sz="4" w:space="0" w:color="auto"/>
            </w:tcBorders>
            <w:shd w:val="clear" w:color="auto" w:fill="auto"/>
          </w:tcPr>
          <w:p w14:paraId="1205CFF3" w14:textId="77777777" w:rsidR="00987079" w:rsidRPr="00A77E8B" w:rsidRDefault="00987079" w:rsidP="00987079">
            <w:pPr>
              <w:rPr>
                <w:rFonts w:ascii="Courier New" w:eastAsia="Times New Roman" w:hAnsi="Courier New" w:cs="Courier New"/>
                <w:b/>
                <w:bCs/>
                <w:i/>
                <w:iCs/>
                <w:color w:val="FF0000"/>
                <w:sz w:val="20"/>
                <w:szCs w:val="20"/>
                <w:lang w:eastAsia="en-US"/>
                <w:rPrChange w:id="2018" w:author="Khasin, Ark" w:date="2022-10-19T16:11:00Z">
                  <w:rPr>
                    <w:rFonts w:ascii="Courier New" w:eastAsia="Times New Roman" w:hAnsi="Courier New" w:cs="Courier New"/>
                    <w:b/>
                    <w:bCs/>
                    <w:color w:val="FF0000"/>
                    <w:sz w:val="20"/>
                    <w:szCs w:val="20"/>
                    <w:lang w:eastAsia="en-US"/>
                  </w:rPr>
                </w:rPrChange>
              </w:rPr>
            </w:pPr>
            <w:bookmarkStart w:id="2019" w:name="Data_CollectionTrigger"/>
            <w:bookmarkEnd w:id="2019"/>
            <w:r w:rsidRPr="00A77E8B">
              <w:rPr>
                <w:rFonts w:ascii="Courier New" w:eastAsia="Times New Roman" w:hAnsi="Courier New" w:cs="Courier New"/>
                <w:b/>
                <w:bCs/>
                <w:i/>
                <w:iCs/>
                <w:color w:val="FF0000"/>
                <w:sz w:val="20"/>
                <w:szCs w:val="20"/>
                <w:lang w:eastAsia="en-US"/>
                <w:rPrChange w:id="2020" w:author="Khasin, Ark" w:date="2022-10-19T16:11:00Z">
                  <w:rPr>
                    <w:rFonts w:ascii="Courier New" w:eastAsia="Times New Roman" w:hAnsi="Courier New" w:cs="Courier New"/>
                    <w:b/>
                    <w:bCs/>
                    <w:color w:val="FF0000"/>
                    <w:sz w:val="20"/>
                    <w:szCs w:val="20"/>
                    <w:lang w:eastAsia="en-US"/>
                  </w:rPr>
                </w:rPrChange>
              </w:rPr>
              <w:t>DATA_COLLECTION_TRIGGER</w:t>
            </w:r>
          </w:p>
          <w:p w14:paraId="09264B45" w14:textId="69440EBD" w:rsidR="00987079" w:rsidRPr="00A77E8B" w:rsidRDefault="00987079" w:rsidP="00987079">
            <w:pPr>
              <w:rPr>
                <w:rFonts w:ascii="Courier New" w:eastAsia="Times New Roman" w:hAnsi="Courier New" w:cs="Courier New"/>
                <w:b/>
                <w:bCs/>
                <w:i/>
                <w:iCs/>
                <w:color w:val="FF0000"/>
                <w:sz w:val="20"/>
                <w:szCs w:val="20"/>
                <w:lang w:eastAsia="en-US"/>
                <w:rPrChange w:id="2021" w:author="Khasin, Ark" w:date="2022-10-19T16:11:00Z">
                  <w:rPr>
                    <w:rFonts w:ascii="Courier New" w:eastAsia="Times New Roman" w:hAnsi="Courier New" w:cs="Courier New"/>
                    <w:b/>
                    <w:bCs/>
                    <w:color w:val="FF0000"/>
                    <w:sz w:val="20"/>
                    <w:szCs w:val="20"/>
                    <w:lang w:eastAsia="en-US"/>
                  </w:rPr>
                </w:rPrChange>
              </w:rPr>
            </w:pPr>
            <w:r w:rsidRPr="00A77E8B">
              <w:rPr>
                <w:rFonts w:ascii="Courier New" w:eastAsia="Times New Roman" w:hAnsi="Courier New" w:cs="Courier New"/>
                <w:b/>
                <w:bCs/>
                <w:i/>
                <w:iCs/>
                <w:color w:val="FF0000"/>
                <w:sz w:val="20"/>
                <w:szCs w:val="20"/>
                <w:lang w:eastAsia="en-US"/>
                <w:rPrChange w:id="2022" w:author="Khasin, Ark" w:date="2022-10-19T16:11:00Z">
                  <w:rPr>
                    <w:rFonts w:ascii="Courier New" w:eastAsia="Times New Roman" w:hAnsi="Courier New" w:cs="Courier New"/>
                    <w:b/>
                    <w:bCs/>
                    <w:color w:val="FF0000"/>
                    <w:sz w:val="20"/>
                    <w:szCs w:val="20"/>
                    <w:lang w:eastAsia="en-US"/>
                  </w:rPr>
                </w:rPrChange>
              </w:rPr>
              <w:t xml:space="preserve">See also </w:t>
            </w:r>
            <w:r w:rsidR="0076535B" w:rsidRPr="00A77E8B">
              <w:rPr>
                <w:i/>
                <w:iCs/>
                <w:rPrChange w:id="2023" w:author="Khasin, Ark" w:date="2022-10-19T16:11:00Z">
                  <w:rPr/>
                </w:rPrChange>
              </w:rPr>
              <w:fldChar w:fldCharType="begin"/>
            </w:r>
            <w:r w:rsidR="0076535B" w:rsidRPr="00A77E8B">
              <w:rPr>
                <w:i/>
                <w:iCs/>
                <w:rPrChange w:id="2024" w:author="Khasin, Ark" w:date="2022-10-19T16:11:00Z">
                  <w:rPr/>
                </w:rPrChange>
              </w:rPr>
              <w:instrText xml:space="preserve"> HYPERLINK \l "Data_CollectionTrigger_hart" </w:instrText>
            </w:r>
            <w:r w:rsidR="0076535B" w:rsidRPr="00A77E8B">
              <w:rPr>
                <w:i/>
                <w:iCs/>
                <w:rPrChange w:id="2025" w:author="Khasin, Ark" w:date="2022-10-19T16:11:00Z">
                  <w:rPr>
                    <w:rStyle w:val="Hyperlink"/>
                    <w:rFonts w:ascii="Courier New" w:eastAsia="Times New Roman" w:hAnsi="Courier New" w:cs="Courier New"/>
                    <w:b/>
                    <w:bCs/>
                    <w:sz w:val="20"/>
                    <w:szCs w:val="20"/>
                    <w:lang w:eastAsia="en-US"/>
                  </w:rPr>
                </w:rPrChange>
              </w:rPr>
              <w:fldChar w:fldCharType="separate"/>
            </w:r>
            <w:proofErr w:type="spellStart"/>
            <w:r w:rsidRPr="00A77E8B">
              <w:rPr>
                <w:rStyle w:val="Hyperlink"/>
                <w:rFonts w:ascii="Courier New" w:eastAsia="Times New Roman" w:hAnsi="Courier New" w:cs="Courier New"/>
                <w:b/>
                <w:bCs/>
                <w:i/>
                <w:iCs/>
                <w:sz w:val="20"/>
                <w:szCs w:val="20"/>
                <w:lang w:eastAsia="en-US"/>
                <w:rPrChange w:id="2026" w:author="Khasin, Ark" w:date="2022-10-19T16:11:00Z">
                  <w:rPr>
                    <w:rStyle w:val="Hyperlink"/>
                    <w:rFonts w:ascii="Courier New" w:eastAsia="Times New Roman" w:hAnsi="Courier New" w:cs="Courier New"/>
                    <w:b/>
                    <w:bCs/>
                    <w:sz w:val="20"/>
                    <w:szCs w:val="20"/>
                    <w:lang w:eastAsia="en-US"/>
                  </w:rPr>
                </w:rPrChange>
              </w:rPr>
              <w:t>Data_CollectionTrigger_hart</w:t>
            </w:r>
            <w:proofErr w:type="spellEnd"/>
            <w:r w:rsidR="0076535B" w:rsidRPr="00A77E8B">
              <w:rPr>
                <w:rStyle w:val="Hyperlink"/>
                <w:rFonts w:ascii="Courier New" w:eastAsia="Times New Roman" w:hAnsi="Courier New" w:cs="Courier New"/>
                <w:b/>
                <w:bCs/>
                <w:i/>
                <w:iCs/>
                <w:sz w:val="20"/>
                <w:szCs w:val="20"/>
                <w:lang w:eastAsia="en-US"/>
                <w:rPrChange w:id="2027" w:author="Khasin, Ark" w:date="2022-10-19T16:11:00Z">
                  <w:rPr>
                    <w:rStyle w:val="Hyperlink"/>
                    <w:rFonts w:ascii="Courier New" w:eastAsia="Times New Roman" w:hAnsi="Courier New" w:cs="Courier New"/>
                    <w:b/>
                    <w:bCs/>
                    <w:sz w:val="20"/>
                    <w:szCs w:val="20"/>
                    <w:lang w:eastAsia="en-US"/>
                  </w:rPr>
                </w:rPrChange>
              </w:rPr>
              <w:fldChar w:fldCharType="end"/>
            </w:r>
          </w:p>
        </w:tc>
        <w:tc>
          <w:tcPr>
            <w:tcW w:w="682" w:type="dxa"/>
            <w:tcBorders>
              <w:top w:val="single" w:sz="8" w:space="0" w:color="auto"/>
              <w:left w:val="single" w:sz="4" w:space="0" w:color="666699"/>
              <w:bottom w:val="single" w:sz="8" w:space="0" w:color="auto"/>
              <w:right w:val="single" w:sz="4" w:space="0" w:color="666699"/>
            </w:tcBorders>
            <w:shd w:val="clear" w:color="auto" w:fill="auto"/>
          </w:tcPr>
          <w:p w14:paraId="1D2246B3" w14:textId="6A3E631C" w:rsidR="00987079" w:rsidRPr="00A77E8B" w:rsidRDefault="00987079" w:rsidP="00987079">
            <w:pPr>
              <w:rPr>
                <w:rFonts w:ascii="Calibri" w:eastAsia="Times New Roman" w:hAnsi="Calibri" w:cs="Calibri"/>
                <w:i/>
                <w:iCs/>
                <w:color w:val="000000"/>
                <w:sz w:val="22"/>
                <w:szCs w:val="22"/>
                <w:lang w:eastAsia="en-US"/>
                <w:rPrChange w:id="2028"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29" w:author="Khasin, Ark" w:date="2022-10-19T16:11:00Z">
                  <w:rPr>
                    <w:rFonts w:ascii="Calibri" w:eastAsia="Times New Roman" w:hAnsi="Calibri" w:cs="Calibri"/>
                    <w:color w:val="000000"/>
                    <w:sz w:val="22"/>
                    <w:szCs w:val="22"/>
                    <w:lang w:eastAsia="en-US"/>
                  </w:rPr>
                </w:rPrChange>
              </w:rPr>
              <w:t>Rec</w:t>
            </w:r>
          </w:p>
        </w:tc>
        <w:tc>
          <w:tcPr>
            <w:tcW w:w="1329" w:type="dxa"/>
            <w:tcBorders>
              <w:top w:val="single" w:sz="8" w:space="0" w:color="auto"/>
              <w:left w:val="nil"/>
              <w:bottom w:val="single" w:sz="8" w:space="0" w:color="auto"/>
              <w:right w:val="single" w:sz="4" w:space="0" w:color="666699"/>
            </w:tcBorders>
            <w:shd w:val="clear" w:color="auto" w:fill="auto"/>
          </w:tcPr>
          <w:p w14:paraId="46FEF015" w14:textId="77777777" w:rsidR="00987079" w:rsidRPr="00A77E8B" w:rsidRDefault="00987079" w:rsidP="00987079">
            <w:pPr>
              <w:rPr>
                <w:rFonts w:ascii="Calibri" w:eastAsia="Times New Roman" w:hAnsi="Calibri" w:cs="Calibri"/>
                <w:i/>
                <w:iCs/>
                <w:color w:val="000000"/>
                <w:sz w:val="22"/>
                <w:szCs w:val="22"/>
                <w:lang w:eastAsia="en-US"/>
                <w:rPrChange w:id="2030" w:author="Khasin, Ark" w:date="2022-10-19T16:11:00Z">
                  <w:rPr>
                    <w:rFonts w:ascii="Calibri" w:eastAsia="Times New Roman" w:hAnsi="Calibri" w:cs="Calibri"/>
                    <w:color w:val="000000"/>
                    <w:sz w:val="22"/>
                    <w:szCs w:val="22"/>
                    <w:lang w:eastAsia="en-US"/>
                  </w:rPr>
                </w:rPrChange>
              </w:rPr>
            </w:pPr>
          </w:p>
        </w:tc>
        <w:tc>
          <w:tcPr>
            <w:tcW w:w="537" w:type="dxa"/>
            <w:tcBorders>
              <w:top w:val="single" w:sz="8" w:space="0" w:color="auto"/>
              <w:left w:val="nil"/>
              <w:bottom w:val="single" w:sz="8" w:space="0" w:color="auto"/>
              <w:right w:val="single" w:sz="4" w:space="0" w:color="666699"/>
            </w:tcBorders>
            <w:shd w:val="clear" w:color="auto" w:fill="auto"/>
          </w:tcPr>
          <w:p w14:paraId="3D4D322A" w14:textId="77777777" w:rsidR="00987079" w:rsidRPr="00A77E8B" w:rsidRDefault="00987079" w:rsidP="00987079">
            <w:pPr>
              <w:jc w:val="center"/>
              <w:rPr>
                <w:rFonts w:ascii="Calibri" w:eastAsia="Times New Roman" w:hAnsi="Calibri" w:cs="Calibri"/>
                <w:i/>
                <w:iCs/>
                <w:color w:val="000000"/>
                <w:sz w:val="22"/>
                <w:szCs w:val="22"/>
                <w:lang w:eastAsia="en-US"/>
                <w:rPrChange w:id="2031" w:author="Khasin, Ark" w:date="2022-10-19T16:11:00Z">
                  <w:rPr>
                    <w:rFonts w:ascii="Calibri" w:eastAsia="Times New Roman" w:hAnsi="Calibri" w:cs="Calibri"/>
                    <w:color w:val="000000"/>
                    <w:sz w:val="22"/>
                    <w:szCs w:val="22"/>
                    <w:lang w:eastAsia="en-US"/>
                  </w:rPr>
                </w:rPrChange>
              </w:rPr>
            </w:pPr>
          </w:p>
        </w:tc>
        <w:tc>
          <w:tcPr>
            <w:tcW w:w="522" w:type="dxa"/>
            <w:tcBorders>
              <w:top w:val="single" w:sz="8" w:space="0" w:color="auto"/>
              <w:left w:val="nil"/>
              <w:bottom w:val="single" w:sz="8" w:space="0" w:color="auto"/>
              <w:right w:val="single" w:sz="4" w:space="0" w:color="666699"/>
            </w:tcBorders>
            <w:shd w:val="clear" w:color="auto" w:fill="auto"/>
          </w:tcPr>
          <w:p w14:paraId="558A5B9C" w14:textId="77777777" w:rsidR="00987079" w:rsidRPr="00A77E8B" w:rsidRDefault="00987079" w:rsidP="00987079">
            <w:pPr>
              <w:jc w:val="center"/>
              <w:rPr>
                <w:rFonts w:ascii="Calibri" w:eastAsia="Times New Roman" w:hAnsi="Calibri" w:cs="Calibri"/>
                <w:i/>
                <w:iCs/>
                <w:color w:val="000000"/>
                <w:sz w:val="22"/>
                <w:szCs w:val="22"/>
                <w:lang w:eastAsia="en-US"/>
                <w:rPrChange w:id="2032" w:author="Khasin, Ark" w:date="2022-10-19T16:11:00Z">
                  <w:rPr>
                    <w:rFonts w:ascii="Calibri" w:eastAsia="Times New Roman" w:hAnsi="Calibri" w:cs="Calibri"/>
                    <w:color w:val="000000"/>
                    <w:sz w:val="22"/>
                    <w:szCs w:val="22"/>
                    <w:lang w:eastAsia="en-US"/>
                  </w:rPr>
                </w:rPrChange>
              </w:rPr>
            </w:pPr>
          </w:p>
        </w:tc>
        <w:tc>
          <w:tcPr>
            <w:tcW w:w="1848" w:type="dxa"/>
            <w:tcBorders>
              <w:top w:val="single" w:sz="8" w:space="0" w:color="auto"/>
              <w:left w:val="nil"/>
              <w:bottom w:val="single" w:sz="8" w:space="0" w:color="auto"/>
              <w:right w:val="nil"/>
            </w:tcBorders>
            <w:shd w:val="clear" w:color="auto" w:fill="auto"/>
          </w:tcPr>
          <w:p w14:paraId="37E94E28" w14:textId="77777777" w:rsidR="00987079" w:rsidRPr="00A77E8B" w:rsidRDefault="00987079" w:rsidP="00987079">
            <w:pPr>
              <w:jc w:val="center"/>
              <w:rPr>
                <w:rFonts w:ascii="Calibri" w:eastAsia="Times New Roman" w:hAnsi="Calibri" w:cs="Calibri"/>
                <w:i/>
                <w:iCs/>
                <w:color w:val="000000"/>
                <w:sz w:val="22"/>
                <w:szCs w:val="22"/>
                <w:lang w:eastAsia="en-US"/>
                <w:rPrChange w:id="2033" w:author="Khasin, Ark" w:date="2022-10-19T16:11:00Z">
                  <w:rPr>
                    <w:rFonts w:ascii="Calibri" w:eastAsia="Times New Roman" w:hAnsi="Calibri" w:cs="Calibri"/>
                    <w:color w:val="000000"/>
                    <w:sz w:val="22"/>
                    <w:szCs w:val="22"/>
                    <w:lang w:eastAsia="en-US"/>
                  </w:rPr>
                </w:rPrChange>
              </w:rPr>
            </w:pPr>
          </w:p>
        </w:tc>
        <w:tc>
          <w:tcPr>
            <w:tcW w:w="1085" w:type="dxa"/>
            <w:tcBorders>
              <w:top w:val="single" w:sz="8" w:space="0" w:color="auto"/>
              <w:left w:val="single" w:sz="4" w:space="0" w:color="666699"/>
              <w:bottom w:val="single" w:sz="8" w:space="0" w:color="auto"/>
              <w:right w:val="nil"/>
            </w:tcBorders>
            <w:shd w:val="clear" w:color="auto" w:fill="auto"/>
          </w:tcPr>
          <w:p w14:paraId="0C68303F" w14:textId="77777777" w:rsidR="00987079" w:rsidRPr="00A77E8B" w:rsidRDefault="00987079" w:rsidP="00987079">
            <w:pPr>
              <w:jc w:val="center"/>
              <w:rPr>
                <w:rFonts w:ascii="Calibri" w:eastAsia="Times New Roman" w:hAnsi="Calibri" w:cs="Calibri"/>
                <w:i/>
                <w:iCs/>
                <w:color w:val="000000"/>
                <w:sz w:val="22"/>
                <w:szCs w:val="22"/>
                <w:lang w:eastAsia="en-US"/>
                <w:rPrChange w:id="2034" w:author="Khasin, Ark" w:date="2022-10-19T16:11:00Z">
                  <w:rPr>
                    <w:rFonts w:ascii="Calibri" w:eastAsia="Times New Roman" w:hAnsi="Calibri" w:cs="Calibri"/>
                    <w:color w:val="000000"/>
                    <w:sz w:val="22"/>
                    <w:szCs w:val="22"/>
                    <w:lang w:eastAsia="en-US"/>
                  </w:rPr>
                </w:rPrChange>
              </w:rPr>
            </w:pPr>
          </w:p>
        </w:tc>
        <w:tc>
          <w:tcPr>
            <w:tcW w:w="3254" w:type="dxa"/>
            <w:gridSpan w:val="2"/>
            <w:tcBorders>
              <w:top w:val="single" w:sz="8" w:space="0" w:color="auto"/>
              <w:left w:val="single" w:sz="4" w:space="0" w:color="666699"/>
              <w:bottom w:val="single" w:sz="8" w:space="0" w:color="auto"/>
              <w:right w:val="nil"/>
            </w:tcBorders>
            <w:shd w:val="clear" w:color="auto" w:fill="auto"/>
          </w:tcPr>
          <w:p w14:paraId="140FA0F4" w14:textId="77777777" w:rsidR="00987079" w:rsidRPr="00A77E8B" w:rsidRDefault="00987079" w:rsidP="00987079">
            <w:pPr>
              <w:jc w:val="center"/>
              <w:rPr>
                <w:rFonts w:ascii="Calibri" w:eastAsia="Times New Roman" w:hAnsi="Calibri" w:cs="Calibri"/>
                <w:i/>
                <w:iCs/>
                <w:color w:val="000000"/>
                <w:sz w:val="22"/>
                <w:szCs w:val="22"/>
                <w:lang w:eastAsia="en-US"/>
                <w:rPrChange w:id="2035" w:author="Khasin, Ark" w:date="2022-10-19T16:11:00Z">
                  <w:rPr>
                    <w:rFonts w:ascii="Calibri" w:eastAsia="Times New Roman" w:hAnsi="Calibri" w:cs="Calibri"/>
                    <w:color w:val="000000"/>
                    <w:sz w:val="22"/>
                    <w:szCs w:val="22"/>
                    <w:lang w:eastAsia="en-US"/>
                  </w:rPr>
                </w:rPrChange>
              </w:rPr>
            </w:pPr>
          </w:p>
        </w:tc>
      </w:tr>
      <w:tr w:rsidR="00987079" w:rsidRPr="00A77E8B" w14:paraId="7A265806"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6A291954" w14:textId="77777777" w:rsidR="00987079" w:rsidRPr="00A77E8B" w:rsidRDefault="00987079" w:rsidP="00987079">
            <w:pPr>
              <w:jc w:val="right"/>
              <w:rPr>
                <w:rFonts w:ascii="Calibri" w:eastAsia="Times New Roman" w:hAnsi="Calibri" w:cs="Calibri"/>
                <w:i/>
                <w:iCs/>
                <w:color w:val="000000"/>
                <w:sz w:val="22"/>
                <w:szCs w:val="22"/>
                <w:lang w:eastAsia="en-US"/>
                <w:rPrChange w:id="2036"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37" w:author="Khasin, Ark" w:date="2022-10-19T16:11:00Z">
                  <w:rPr>
                    <w:rFonts w:ascii="Calibri" w:eastAsia="Times New Roman" w:hAnsi="Calibri" w:cs="Calibri"/>
                    <w:color w:val="000000"/>
                    <w:sz w:val="22"/>
                    <w:szCs w:val="22"/>
                    <w:lang w:eastAsia="en-US"/>
                  </w:rPr>
                </w:rPrChange>
              </w:rPr>
              <w:t> </w:t>
            </w:r>
          </w:p>
        </w:tc>
        <w:tc>
          <w:tcPr>
            <w:tcW w:w="720" w:type="dxa"/>
            <w:tcBorders>
              <w:top w:val="nil"/>
              <w:left w:val="nil"/>
              <w:bottom w:val="single" w:sz="4" w:space="0" w:color="auto"/>
              <w:right w:val="single" w:sz="4" w:space="0" w:color="auto"/>
            </w:tcBorders>
            <w:shd w:val="clear" w:color="auto" w:fill="auto"/>
            <w:hideMark/>
          </w:tcPr>
          <w:p w14:paraId="45BD8D39" w14:textId="77777777" w:rsidR="00987079" w:rsidRPr="00A77E8B" w:rsidRDefault="00987079" w:rsidP="00987079">
            <w:pPr>
              <w:jc w:val="right"/>
              <w:rPr>
                <w:rFonts w:ascii="Calibri" w:eastAsia="Times New Roman" w:hAnsi="Calibri" w:cs="Calibri"/>
                <w:i/>
                <w:iCs/>
                <w:color w:val="000000"/>
                <w:sz w:val="22"/>
                <w:szCs w:val="22"/>
                <w:lang w:eastAsia="en-US"/>
                <w:rPrChange w:id="2038"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39" w:author="Khasin, Ark" w:date="2022-10-19T16:11:00Z">
                  <w:rPr>
                    <w:rFonts w:ascii="Calibri" w:eastAsia="Times New Roman" w:hAnsi="Calibri" w:cs="Calibri"/>
                    <w:color w:val="000000"/>
                    <w:sz w:val="22"/>
                    <w:szCs w:val="22"/>
                    <w:lang w:eastAsia="en-US"/>
                  </w:rPr>
                </w:rPrChange>
              </w:rPr>
              <w:t>1</w:t>
            </w:r>
          </w:p>
        </w:tc>
        <w:tc>
          <w:tcPr>
            <w:tcW w:w="2753" w:type="dxa"/>
            <w:tcBorders>
              <w:top w:val="nil"/>
              <w:left w:val="nil"/>
              <w:bottom w:val="nil"/>
              <w:right w:val="single" w:sz="4" w:space="0" w:color="auto"/>
            </w:tcBorders>
            <w:shd w:val="clear" w:color="auto" w:fill="auto"/>
            <w:noWrap/>
            <w:hideMark/>
          </w:tcPr>
          <w:p w14:paraId="13DF9827" w14:textId="42E44482" w:rsidR="00987079" w:rsidRPr="00A77E8B" w:rsidRDefault="00987079" w:rsidP="00987079">
            <w:pPr>
              <w:rPr>
                <w:rFonts w:ascii="Courier New" w:eastAsia="Times New Roman" w:hAnsi="Courier New" w:cs="Courier New"/>
                <w:i/>
                <w:iCs/>
                <w:sz w:val="20"/>
                <w:szCs w:val="20"/>
                <w:lang w:eastAsia="en-US"/>
                <w:rPrChange w:id="2040"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2041" w:author="Khasin, Ark" w:date="2022-10-19T16:11:00Z">
                  <w:rPr>
                    <w:rFonts w:ascii="Courier New" w:eastAsia="Times New Roman" w:hAnsi="Courier New" w:cs="Courier New"/>
                    <w:sz w:val="20"/>
                    <w:szCs w:val="20"/>
                    <w:lang w:eastAsia="en-US"/>
                  </w:rPr>
                </w:rPrChange>
              </w:rPr>
              <w:t>TriggerEnabled</w:t>
            </w:r>
            <w:proofErr w:type="spellEnd"/>
          </w:p>
        </w:tc>
        <w:tc>
          <w:tcPr>
            <w:tcW w:w="682" w:type="dxa"/>
            <w:tcBorders>
              <w:top w:val="nil"/>
              <w:left w:val="nil"/>
              <w:bottom w:val="single" w:sz="4" w:space="0" w:color="auto"/>
              <w:right w:val="single" w:sz="4" w:space="0" w:color="auto"/>
            </w:tcBorders>
            <w:shd w:val="clear" w:color="auto" w:fill="auto"/>
            <w:hideMark/>
          </w:tcPr>
          <w:p w14:paraId="03DCDED9" w14:textId="77777777" w:rsidR="00987079" w:rsidRPr="00A77E8B" w:rsidRDefault="00987079" w:rsidP="00987079">
            <w:pPr>
              <w:rPr>
                <w:rFonts w:ascii="Calibri" w:eastAsia="Times New Roman" w:hAnsi="Calibri" w:cs="Calibri"/>
                <w:i/>
                <w:iCs/>
                <w:color w:val="000000"/>
                <w:sz w:val="22"/>
                <w:szCs w:val="22"/>
                <w:lang w:eastAsia="en-US"/>
                <w:rPrChange w:id="2042"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43" w:author="Khasin, Ark" w:date="2022-10-19T16:11:00Z">
                  <w:rPr>
                    <w:rFonts w:ascii="Calibri" w:eastAsia="Times New Roman" w:hAnsi="Calibri" w:cs="Calibri"/>
                    <w:color w:val="000000"/>
                    <w:sz w:val="22"/>
                    <w:szCs w:val="22"/>
                    <w:lang w:eastAsia="en-US"/>
                  </w:rPr>
                </w:rPrChange>
              </w:rPr>
              <w:t> </w:t>
            </w:r>
          </w:p>
        </w:tc>
        <w:tc>
          <w:tcPr>
            <w:tcW w:w="1329" w:type="dxa"/>
            <w:tcBorders>
              <w:top w:val="nil"/>
              <w:left w:val="nil"/>
              <w:bottom w:val="single" w:sz="4" w:space="0" w:color="auto"/>
              <w:right w:val="single" w:sz="4" w:space="0" w:color="auto"/>
            </w:tcBorders>
            <w:shd w:val="clear" w:color="auto" w:fill="auto"/>
            <w:hideMark/>
          </w:tcPr>
          <w:p w14:paraId="4B5DD3AB" w14:textId="642D9844" w:rsidR="00987079" w:rsidRPr="00A77E8B" w:rsidRDefault="00987079" w:rsidP="00987079">
            <w:pPr>
              <w:rPr>
                <w:rFonts w:ascii="Calibri" w:eastAsia="Times New Roman" w:hAnsi="Calibri" w:cs="Calibri"/>
                <w:i/>
                <w:iCs/>
                <w:color w:val="000000"/>
                <w:sz w:val="22"/>
                <w:szCs w:val="22"/>
                <w:lang w:eastAsia="en-US"/>
                <w:rPrChange w:id="2044"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2045" w:author="Khasin, Ark" w:date="2022-10-19T16:11:00Z">
                  <w:rPr>
                    <w:rFonts w:ascii="Calibri" w:eastAsia="Times New Roman" w:hAnsi="Calibri" w:cs="Calibri"/>
                    <w:color w:val="000000"/>
                    <w:sz w:val="22"/>
                    <w:szCs w:val="22"/>
                    <w:lang w:eastAsia="en-US"/>
                  </w:rPr>
                </w:rPrChange>
              </w:rPr>
              <w:t>BitStr</w:t>
            </w:r>
            <w:proofErr w:type="spellEnd"/>
          </w:p>
        </w:tc>
        <w:tc>
          <w:tcPr>
            <w:tcW w:w="537" w:type="dxa"/>
            <w:tcBorders>
              <w:top w:val="nil"/>
              <w:left w:val="nil"/>
              <w:bottom w:val="single" w:sz="4" w:space="0" w:color="auto"/>
              <w:right w:val="single" w:sz="4" w:space="0" w:color="auto"/>
            </w:tcBorders>
            <w:shd w:val="clear" w:color="auto" w:fill="auto"/>
            <w:hideMark/>
          </w:tcPr>
          <w:p w14:paraId="698E20BC" w14:textId="77777777" w:rsidR="00987079" w:rsidRPr="00A77E8B" w:rsidRDefault="00987079" w:rsidP="00987079">
            <w:pPr>
              <w:jc w:val="center"/>
              <w:rPr>
                <w:rFonts w:ascii="Calibri" w:eastAsia="Times New Roman" w:hAnsi="Calibri" w:cs="Calibri"/>
                <w:i/>
                <w:iCs/>
                <w:color w:val="000000"/>
                <w:sz w:val="22"/>
                <w:szCs w:val="22"/>
                <w:lang w:eastAsia="en-US"/>
                <w:rPrChange w:id="2046"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47" w:author="Khasin, Ark" w:date="2022-10-19T16:11:00Z">
                  <w:rPr>
                    <w:rFonts w:ascii="Calibri" w:eastAsia="Times New Roman" w:hAnsi="Calibri" w:cs="Calibri"/>
                    <w:color w:val="000000"/>
                    <w:sz w:val="22"/>
                    <w:szCs w:val="22"/>
                    <w:lang w:eastAsia="en-US"/>
                  </w:rPr>
                </w:rPrChange>
              </w:rPr>
              <w:t>4</w:t>
            </w:r>
          </w:p>
        </w:tc>
        <w:tc>
          <w:tcPr>
            <w:tcW w:w="522" w:type="dxa"/>
            <w:tcBorders>
              <w:top w:val="nil"/>
              <w:left w:val="nil"/>
              <w:bottom w:val="single" w:sz="4" w:space="0" w:color="auto"/>
              <w:right w:val="single" w:sz="4" w:space="0" w:color="auto"/>
            </w:tcBorders>
            <w:shd w:val="clear" w:color="auto" w:fill="auto"/>
            <w:hideMark/>
          </w:tcPr>
          <w:p w14:paraId="0C8AAF6E" w14:textId="77777777" w:rsidR="00987079" w:rsidRPr="00A77E8B" w:rsidRDefault="00987079" w:rsidP="00987079">
            <w:pPr>
              <w:jc w:val="center"/>
              <w:rPr>
                <w:rFonts w:ascii="Calibri" w:eastAsia="Times New Roman" w:hAnsi="Calibri" w:cs="Calibri"/>
                <w:i/>
                <w:iCs/>
                <w:color w:val="000000"/>
                <w:sz w:val="22"/>
                <w:szCs w:val="22"/>
                <w:lang w:eastAsia="en-US"/>
                <w:rPrChange w:id="2048"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49" w:author="Khasin, Ark" w:date="2022-10-19T16:11:00Z">
                  <w:rPr>
                    <w:rFonts w:ascii="Calibri" w:eastAsia="Times New Roman" w:hAnsi="Calibri" w:cs="Calibri"/>
                    <w:color w:val="000000"/>
                    <w:sz w:val="22"/>
                    <w:szCs w:val="22"/>
                    <w:lang w:eastAsia="en-US"/>
                  </w:rPr>
                </w:rPrChange>
              </w:rPr>
              <w:t>r/w</w:t>
            </w:r>
          </w:p>
        </w:tc>
        <w:tc>
          <w:tcPr>
            <w:tcW w:w="1848" w:type="dxa"/>
            <w:tcBorders>
              <w:top w:val="nil"/>
              <w:left w:val="nil"/>
              <w:bottom w:val="single" w:sz="4" w:space="0" w:color="auto"/>
              <w:right w:val="single" w:sz="4" w:space="0" w:color="auto"/>
            </w:tcBorders>
            <w:shd w:val="clear" w:color="auto" w:fill="auto"/>
          </w:tcPr>
          <w:p w14:paraId="3F78CE5A" w14:textId="44375B91" w:rsidR="00987079" w:rsidRPr="00A77E8B" w:rsidRDefault="00987079" w:rsidP="00987079">
            <w:pPr>
              <w:rPr>
                <w:rFonts w:ascii="Arial" w:eastAsia="Times New Roman" w:hAnsi="Arial" w:cs="Arial"/>
                <w:i/>
                <w:iCs/>
                <w:sz w:val="18"/>
                <w:szCs w:val="18"/>
                <w:lang w:eastAsia="en-US"/>
                <w:rPrChange w:id="2050" w:author="Khasin, Ark" w:date="2022-10-19T16:11:00Z">
                  <w:rPr>
                    <w:rFonts w:ascii="Arial" w:eastAsia="Times New Roman" w:hAnsi="Arial" w:cs="Arial"/>
                    <w:sz w:val="18"/>
                    <w:szCs w:val="18"/>
                    <w:lang w:eastAsia="en-US"/>
                  </w:rPr>
                </w:rPrChange>
              </w:rPr>
            </w:pPr>
          </w:p>
        </w:tc>
        <w:tc>
          <w:tcPr>
            <w:tcW w:w="1085" w:type="dxa"/>
            <w:tcBorders>
              <w:top w:val="nil"/>
              <w:left w:val="nil"/>
              <w:bottom w:val="single" w:sz="4" w:space="0" w:color="auto"/>
              <w:right w:val="single" w:sz="4" w:space="0" w:color="auto"/>
            </w:tcBorders>
            <w:shd w:val="clear" w:color="auto" w:fill="auto"/>
            <w:hideMark/>
          </w:tcPr>
          <w:p w14:paraId="18911FCD" w14:textId="6DEB927D" w:rsidR="00987079" w:rsidRPr="00A77E8B" w:rsidRDefault="00987079" w:rsidP="00987079">
            <w:pPr>
              <w:jc w:val="center"/>
              <w:rPr>
                <w:rFonts w:ascii="Calibri" w:eastAsia="Times New Roman" w:hAnsi="Calibri" w:cs="Calibri"/>
                <w:i/>
                <w:iCs/>
                <w:color w:val="000000"/>
                <w:sz w:val="22"/>
                <w:szCs w:val="22"/>
                <w:lang w:eastAsia="en-US"/>
                <w:rPrChange w:id="2051"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52" w:author="Khasin, Ark" w:date="2022-10-19T16:11:00Z">
                  <w:rPr>
                    <w:rFonts w:ascii="Calibri" w:eastAsia="Times New Roman" w:hAnsi="Calibri" w:cs="Calibri"/>
                    <w:color w:val="000000"/>
                    <w:sz w:val="22"/>
                    <w:szCs w:val="22"/>
                    <w:lang w:eastAsia="en-US"/>
                  </w:rPr>
                </w:rPrChange>
              </w:rPr>
              <w:t>0</w:t>
            </w:r>
          </w:p>
        </w:tc>
        <w:tc>
          <w:tcPr>
            <w:tcW w:w="3254" w:type="dxa"/>
            <w:gridSpan w:val="2"/>
            <w:tcBorders>
              <w:top w:val="nil"/>
              <w:left w:val="nil"/>
              <w:bottom w:val="single" w:sz="4" w:space="0" w:color="auto"/>
              <w:right w:val="single" w:sz="4" w:space="0" w:color="auto"/>
            </w:tcBorders>
            <w:shd w:val="clear" w:color="auto" w:fill="auto"/>
            <w:hideMark/>
          </w:tcPr>
          <w:p w14:paraId="127DAB6E" w14:textId="77777777" w:rsidR="00987079" w:rsidRPr="00A77E8B" w:rsidRDefault="00987079" w:rsidP="00987079">
            <w:pPr>
              <w:jc w:val="center"/>
              <w:rPr>
                <w:rFonts w:ascii="Calibri" w:eastAsia="Times New Roman" w:hAnsi="Calibri" w:cs="Calibri"/>
                <w:i/>
                <w:iCs/>
                <w:color w:val="000000"/>
                <w:sz w:val="22"/>
                <w:szCs w:val="22"/>
                <w:lang w:eastAsia="en-US"/>
                <w:rPrChange w:id="2053"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54" w:author="Khasin, Ark" w:date="2022-10-19T16:11:00Z">
                  <w:rPr>
                    <w:rFonts w:ascii="Calibri" w:eastAsia="Times New Roman" w:hAnsi="Calibri" w:cs="Calibri"/>
                    <w:color w:val="000000"/>
                    <w:sz w:val="22"/>
                    <w:szCs w:val="22"/>
                    <w:lang w:eastAsia="en-US"/>
                  </w:rPr>
                </w:rPrChange>
              </w:rPr>
              <w:t> </w:t>
            </w:r>
          </w:p>
        </w:tc>
      </w:tr>
      <w:tr w:rsidR="00987079" w:rsidRPr="00A77E8B" w14:paraId="40CB33AC"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4C1A21F0" w14:textId="77777777" w:rsidR="00987079" w:rsidRPr="00A77E8B" w:rsidRDefault="00987079" w:rsidP="00987079">
            <w:pPr>
              <w:jc w:val="right"/>
              <w:rPr>
                <w:rFonts w:ascii="Calibri" w:eastAsia="Times New Roman" w:hAnsi="Calibri" w:cs="Calibri"/>
                <w:i/>
                <w:iCs/>
                <w:color w:val="000000"/>
                <w:sz w:val="22"/>
                <w:szCs w:val="22"/>
                <w:lang w:eastAsia="en-US"/>
                <w:rPrChange w:id="2055"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2194D6A5" w14:textId="4E8A2C91" w:rsidR="00987079" w:rsidRPr="00A77E8B" w:rsidRDefault="00987079" w:rsidP="00987079">
            <w:pPr>
              <w:jc w:val="right"/>
              <w:rPr>
                <w:rFonts w:ascii="Calibri" w:eastAsia="Times New Roman" w:hAnsi="Calibri" w:cs="Calibri"/>
                <w:i/>
                <w:iCs/>
                <w:color w:val="000000"/>
                <w:sz w:val="22"/>
                <w:szCs w:val="22"/>
                <w:lang w:eastAsia="en-US"/>
                <w:rPrChange w:id="2056"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57" w:author="Khasin, Ark" w:date="2022-10-19T16:11:00Z">
                  <w:rPr>
                    <w:rFonts w:ascii="Calibri" w:eastAsia="Times New Roman" w:hAnsi="Calibri" w:cs="Calibri"/>
                    <w:color w:val="000000"/>
                    <w:sz w:val="22"/>
                    <w:szCs w:val="22"/>
                    <w:lang w:eastAsia="en-US"/>
                  </w:rPr>
                </w:rPrChange>
              </w:rPr>
              <w:t>2</w:t>
            </w:r>
          </w:p>
        </w:tc>
        <w:tc>
          <w:tcPr>
            <w:tcW w:w="2753" w:type="dxa"/>
            <w:tcBorders>
              <w:top w:val="nil"/>
              <w:left w:val="nil"/>
              <w:bottom w:val="nil"/>
              <w:right w:val="single" w:sz="4" w:space="0" w:color="auto"/>
            </w:tcBorders>
            <w:shd w:val="clear" w:color="auto" w:fill="auto"/>
            <w:noWrap/>
          </w:tcPr>
          <w:p w14:paraId="65FB4557" w14:textId="7D069193" w:rsidR="00987079" w:rsidRPr="00A77E8B" w:rsidRDefault="00987079" w:rsidP="00987079">
            <w:pPr>
              <w:rPr>
                <w:rFonts w:ascii="Courier New" w:eastAsia="Times New Roman" w:hAnsi="Courier New" w:cs="Courier New"/>
                <w:i/>
                <w:iCs/>
                <w:sz w:val="20"/>
                <w:szCs w:val="20"/>
                <w:lang w:eastAsia="en-US"/>
                <w:rPrChange w:id="2058"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2059" w:author="Khasin, Ark" w:date="2022-10-19T16:11:00Z">
                  <w:rPr>
                    <w:rFonts w:ascii="Courier New" w:eastAsia="Times New Roman" w:hAnsi="Courier New" w:cs="Courier New"/>
                    <w:sz w:val="20"/>
                    <w:szCs w:val="20"/>
                    <w:lang w:eastAsia="en-US"/>
                  </w:rPr>
                </w:rPrChange>
              </w:rPr>
              <w:t>AI_Trigger_ThresholdLow</w:t>
            </w:r>
            <w:proofErr w:type="spellEnd"/>
          </w:p>
        </w:tc>
        <w:tc>
          <w:tcPr>
            <w:tcW w:w="682" w:type="dxa"/>
            <w:tcBorders>
              <w:top w:val="nil"/>
              <w:left w:val="nil"/>
              <w:bottom w:val="single" w:sz="4" w:space="0" w:color="auto"/>
              <w:right w:val="single" w:sz="4" w:space="0" w:color="auto"/>
            </w:tcBorders>
            <w:shd w:val="clear" w:color="auto" w:fill="auto"/>
          </w:tcPr>
          <w:p w14:paraId="73A00CCB" w14:textId="77777777" w:rsidR="00987079" w:rsidRPr="00A77E8B" w:rsidRDefault="00987079" w:rsidP="00987079">
            <w:pPr>
              <w:rPr>
                <w:rFonts w:ascii="Calibri" w:eastAsia="Times New Roman" w:hAnsi="Calibri" w:cs="Calibri"/>
                <w:i/>
                <w:iCs/>
                <w:color w:val="000000"/>
                <w:sz w:val="22"/>
                <w:szCs w:val="22"/>
                <w:lang w:eastAsia="en-US"/>
                <w:rPrChange w:id="2060"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5E17C10E" w14:textId="70CE6B99" w:rsidR="00987079" w:rsidRPr="00A77E8B" w:rsidRDefault="00987079" w:rsidP="00987079">
            <w:pPr>
              <w:rPr>
                <w:rFonts w:ascii="Calibri" w:eastAsia="Times New Roman" w:hAnsi="Calibri" w:cs="Calibri"/>
                <w:i/>
                <w:iCs/>
                <w:color w:val="000000"/>
                <w:sz w:val="22"/>
                <w:szCs w:val="22"/>
                <w:lang w:eastAsia="en-US"/>
                <w:rPrChange w:id="2061"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62" w:author="Khasin, Ark" w:date="2022-10-19T16:11:00Z">
                  <w:rPr>
                    <w:rFonts w:ascii="Calibri" w:eastAsia="Times New Roman" w:hAnsi="Calibri" w:cs="Calibri"/>
                    <w:color w:val="000000"/>
                    <w:sz w:val="22"/>
                    <w:szCs w:val="22"/>
                    <w:lang w:eastAsia="en-US"/>
                  </w:rPr>
                </w:rPrChange>
              </w:rPr>
              <w:t>Float</w:t>
            </w:r>
          </w:p>
        </w:tc>
        <w:tc>
          <w:tcPr>
            <w:tcW w:w="537" w:type="dxa"/>
            <w:tcBorders>
              <w:top w:val="nil"/>
              <w:left w:val="nil"/>
              <w:bottom w:val="single" w:sz="4" w:space="0" w:color="auto"/>
              <w:right w:val="single" w:sz="4" w:space="0" w:color="auto"/>
            </w:tcBorders>
            <w:shd w:val="clear" w:color="auto" w:fill="auto"/>
          </w:tcPr>
          <w:p w14:paraId="505612EC" w14:textId="3A02B21C" w:rsidR="00987079" w:rsidRPr="00A77E8B" w:rsidRDefault="00987079" w:rsidP="00987079">
            <w:pPr>
              <w:jc w:val="center"/>
              <w:rPr>
                <w:rFonts w:ascii="Calibri" w:eastAsia="Times New Roman" w:hAnsi="Calibri" w:cs="Calibri"/>
                <w:i/>
                <w:iCs/>
                <w:color w:val="000000"/>
                <w:sz w:val="22"/>
                <w:szCs w:val="22"/>
                <w:lang w:eastAsia="en-US"/>
                <w:rPrChange w:id="2063"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64" w:author="Khasin, Ark" w:date="2022-10-19T16:11:00Z">
                  <w:rPr>
                    <w:rFonts w:ascii="Calibri" w:eastAsia="Times New Roman" w:hAnsi="Calibri" w:cs="Calibri"/>
                    <w:color w:val="000000"/>
                    <w:sz w:val="22"/>
                    <w:szCs w:val="22"/>
                    <w:lang w:eastAsia="en-US"/>
                  </w:rPr>
                </w:rPrChange>
              </w:rPr>
              <w:t>4</w:t>
            </w:r>
          </w:p>
        </w:tc>
        <w:tc>
          <w:tcPr>
            <w:tcW w:w="522" w:type="dxa"/>
            <w:tcBorders>
              <w:top w:val="nil"/>
              <w:left w:val="nil"/>
              <w:bottom w:val="single" w:sz="4" w:space="0" w:color="auto"/>
              <w:right w:val="single" w:sz="4" w:space="0" w:color="auto"/>
            </w:tcBorders>
            <w:shd w:val="clear" w:color="auto" w:fill="auto"/>
          </w:tcPr>
          <w:p w14:paraId="1120C39A" w14:textId="50465A7C" w:rsidR="00987079" w:rsidRPr="00A77E8B" w:rsidRDefault="00987079" w:rsidP="00987079">
            <w:pPr>
              <w:jc w:val="center"/>
              <w:rPr>
                <w:rFonts w:ascii="Calibri" w:eastAsia="Times New Roman" w:hAnsi="Calibri" w:cs="Calibri"/>
                <w:i/>
                <w:iCs/>
                <w:color w:val="000000"/>
                <w:sz w:val="22"/>
                <w:szCs w:val="22"/>
                <w:lang w:eastAsia="en-US"/>
                <w:rPrChange w:id="2065"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2066"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30FC9295" w14:textId="77777777" w:rsidR="00987079" w:rsidRPr="00A77E8B" w:rsidRDefault="00987079" w:rsidP="00987079">
            <w:pPr>
              <w:rPr>
                <w:rFonts w:ascii="Arial" w:eastAsia="Times New Roman" w:hAnsi="Arial" w:cs="Arial"/>
                <w:i/>
                <w:iCs/>
                <w:sz w:val="18"/>
                <w:szCs w:val="18"/>
                <w:lang w:eastAsia="en-US"/>
                <w:rPrChange w:id="2067" w:author="Khasin, Ark" w:date="2022-10-19T16:11:00Z">
                  <w:rPr>
                    <w:rFonts w:ascii="Arial" w:eastAsia="Times New Roman" w:hAnsi="Arial" w:cs="Arial"/>
                    <w:sz w:val="18"/>
                    <w:szCs w:val="18"/>
                    <w:lang w:eastAsia="en-US"/>
                  </w:rPr>
                </w:rPrChange>
              </w:rPr>
            </w:pPr>
          </w:p>
        </w:tc>
        <w:tc>
          <w:tcPr>
            <w:tcW w:w="1085" w:type="dxa"/>
            <w:tcBorders>
              <w:top w:val="nil"/>
              <w:left w:val="nil"/>
              <w:bottom w:val="single" w:sz="4" w:space="0" w:color="auto"/>
              <w:right w:val="single" w:sz="4" w:space="0" w:color="auto"/>
            </w:tcBorders>
            <w:shd w:val="clear" w:color="auto" w:fill="auto"/>
          </w:tcPr>
          <w:p w14:paraId="64903B56" w14:textId="395843BB" w:rsidR="00987079" w:rsidRPr="00A77E8B" w:rsidRDefault="00987079" w:rsidP="00987079">
            <w:pPr>
              <w:jc w:val="center"/>
              <w:rPr>
                <w:rFonts w:ascii="Calibri" w:eastAsia="Times New Roman" w:hAnsi="Calibri" w:cs="Calibri"/>
                <w:i/>
                <w:iCs/>
                <w:color w:val="000000"/>
                <w:sz w:val="22"/>
                <w:szCs w:val="22"/>
                <w:lang w:eastAsia="en-US"/>
                <w:rPrChange w:id="2068"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69" w:author="Khasin, Ark" w:date="2022-10-19T16:11:00Z">
                  <w:rPr>
                    <w:rFonts w:ascii="Calibri" w:eastAsia="Times New Roman" w:hAnsi="Calibri" w:cs="Calibri"/>
                    <w:color w:val="000000"/>
                    <w:sz w:val="22"/>
                    <w:szCs w:val="22"/>
                    <w:lang w:eastAsia="en-US"/>
                  </w:rPr>
                </w:rPrChange>
              </w:rPr>
              <w:t>12.0</w:t>
            </w:r>
          </w:p>
        </w:tc>
        <w:tc>
          <w:tcPr>
            <w:tcW w:w="3254" w:type="dxa"/>
            <w:gridSpan w:val="2"/>
            <w:tcBorders>
              <w:top w:val="nil"/>
              <w:left w:val="nil"/>
              <w:bottom w:val="single" w:sz="4" w:space="0" w:color="auto"/>
              <w:right w:val="single" w:sz="4" w:space="0" w:color="auto"/>
            </w:tcBorders>
            <w:shd w:val="clear" w:color="auto" w:fill="auto"/>
          </w:tcPr>
          <w:p w14:paraId="0C4150F3" w14:textId="77777777" w:rsidR="00987079" w:rsidRPr="00A77E8B" w:rsidRDefault="00987079" w:rsidP="00987079">
            <w:pPr>
              <w:jc w:val="center"/>
              <w:rPr>
                <w:rFonts w:ascii="Calibri" w:eastAsia="Times New Roman" w:hAnsi="Calibri" w:cs="Calibri"/>
                <w:i/>
                <w:iCs/>
                <w:color w:val="000000"/>
                <w:sz w:val="22"/>
                <w:szCs w:val="22"/>
                <w:lang w:eastAsia="en-US"/>
                <w:rPrChange w:id="2070" w:author="Khasin, Ark" w:date="2022-10-19T16:11:00Z">
                  <w:rPr>
                    <w:rFonts w:ascii="Calibri" w:eastAsia="Times New Roman" w:hAnsi="Calibri" w:cs="Calibri"/>
                    <w:color w:val="000000"/>
                    <w:sz w:val="22"/>
                    <w:szCs w:val="22"/>
                    <w:lang w:eastAsia="en-US"/>
                  </w:rPr>
                </w:rPrChange>
              </w:rPr>
            </w:pPr>
          </w:p>
        </w:tc>
      </w:tr>
      <w:tr w:rsidR="00987079" w:rsidRPr="00A77E8B" w14:paraId="1372C081"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56885BF7" w14:textId="77777777" w:rsidR="00987079" w:rsidRPr="00A77E8B" w:rsidRDefault="00987079" w:rsidP="00987079">
            <w:pPr>
              <w:jc w:val="right"/>
              <w:rPr>
                <w:rFonts w:ascii="Calibri" w:eastAsia="Times New Roman" w:hAnsi="Calibri" w:cs="Calibri"/>
                <w:i/>
                <w:iCs/>
                <w:color w:val="000000"/>
                <w:sz w:val="22"/>
                <w:szCs w:val="22"/>
                <w:lang w:eastAsia="en-US"/>
                <w:rPrChange w:id="2071"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483D048C" w14:textId="28F68D8A" w:rsidR="00987079" w:rsidRPr="00A77E8B" w:rsidRDefault="00987079" w:rsidP="00987079">
            <w:pPr>
              <w:jc w:val="right"/>
              <w:rPr>
                <w:rFonts w:ascii="Calibri" w:eastAsia="Times New Roman" w:hAnsi="Calibri" w:cs="Calibri"/>
                <w:i/>
                <w:iCs/>
                <w:color w:val="000000"/>
                <w:sz w:val="22"/>
                <w:szCs w:val="22"/>
                <w:lang w:eastAsia="en-US"/>
                <w:rPrChange w:id="2072"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73" w:author="Khasin, Ark" w:date="2022-10-19T16:11:00Z">
                  <w:rPr>
                    <w:rFonts w:ascii="Calibri" w:eastAsia="Times New Roman" w:hAnsi="Calibri" w:cs="Calibri"/>
                    <w:color w:val="000000"/>
                    <w:sz w:val="22"/>
                    <w:szCs w:val="22"/>
                    <w:lang w:eastAsia="en-US"/>
                  </w:rPr>
                </w:rPrChange>
              </w:rPr>
              <w:t>3</w:t>
            </w:r>
          </w:p>
        </w:tc>
        <w:tc>
          <w:tcPr>
            <w:tcW w:w="2753" w:type="dxa"/>
            <w:tcBorders>
              <w:top w:val="nil"/>
              <w:left w:val="nil"/>
              <w:bottom w:val="nil"/>
              <w:right w:val="single" w:sz="4" w:space="0" w:color="auto"/>
            </w:tcBorders>
            <w:shd w:val="clear" w:color="auto" w:fill="auto"/>
            <w:noWrap/>
          </w:tcPr>
          <w:p w14:paraId="67E44553" w14:textId="1B1C5506" w:rsidR="00987079" w:rsidRPr="00A77E8B" w:rsidRDefault="00987079" w:rsidP="00987079">
            <w:pPr>
              <w:rPr>
                <w:rFonts w:ascii="Courier New" w:eastAsia="Times New Roman" w:hAnsi="Courier New" w:cs="Courier New"/>
                <w:i/>
                <w:iCs/>
                <w:sz w:val="20"/>
                <w:szCs w:val="20"/>
                <w:lang w:eastAsia="en-US"/>
                <w:rPrChange w:id="2074" w:author="Khasin, Ark" w:date="2022-10-19T16:11:00Z">
                  <w:rPr>
                    <w:rFonts w:ascii="Courier New" w:eastAsia="Times New Roman" w:hAnsi="Courier New" w:cs="Courier New"/>
                    <w:sz w:val="20"/>
                    <w:szCs w:val="20"/>
                    <w:lang w:eastAsia="en-US"/>
                  </w:rPr>
                </w:rPrChange>
              </w:rPr>
            </w:pPr>
            <w:proofErr w:type="spellStart"/>
            <w:r w:rsidRPr="00A77E8B">
              <w:rPr>
                <w:rFonts w:ascii="Courier New" w:eastAsia="Times New Roman" w:hAnsi="Courier New" w:cs="Courier New"/>
                <w:i/>
                <w:iCs/>
                <w:sz w:val="20"/>
                <w:szCs w:val="20"/>
                <w:lang w:eastAsia="en-US"/>
                <w:rPrChange w:id="2075" w:author="Khasin, Ark" w:date="2022-10-19T16:11:00Z">
                  <w:rPr>
                    <w:rFonts w:ascii="Courier New" w:eastAsia="Times New Roman" w:hAnsi="Courier New" w:cs="Courier New"/>
                    <w:sz w:val="20"/>
                    <w:szCs w:val="20"/>
                    <w:lang w:eastAsia="en-US"/>
                  </w:rPr>
                </w:rPrChange>
              </w:rPr>
              <w:t>AI_Trigger_ThresholdHigh</w:t>
            </w:r>
            <w:proofErr w:type="spellEnd"/>
          </w:p>
        </w:tc>
        <w:tc>
          <w:tcPr>
            <w:tcW w:w="682" w:type="dxa"/>
            <w:tcBorders>
              <w:top w:val="nil"/>
              <w:left w:val="nil"/>
              <w:bottom w:val="single" w:sz="4" w:space="0" w:color="auto"/>
              <w:right w:val="single" w:sz="4" w:space="0" w:color="auto"/>
            </w:tcBorders>
            <w:shd w:val="clear" w:color="auto" w:fill="auto"/>
          </w:tcPr>
          <w:p w14:paraId="3B447285" w14:textId="77777777" w:rsidR="00987079" w:rsidRPr="00A77E8B" w:rsidRDefault="00987079" w:rsidP="00987079">
            <w:pPr>
              <w:rPr>
                <w:rFonts w:ascii="Calibri" w:eastAsia="Times New Roman" w:hAnsi="Calibri" w:cs="Calibri"/>
                <w:i/>
                <w:iCs/>
                <w:color w:val="000000"/>
                <w:sz w:val="22"/>
                <w:szCs w:val="22"/>
                <w:lang w:eastAsia="en-US"/>
                <w:rPrChange w:id="2076"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4BEA2B56" w14:textId="04406E33" w:rsidR="00987079" w:rsidRPr="00A77E8B" w:rsidRDefault="00987079" w:rsidP="00987079">
            <w:pPr>
              <w:rPr>
                <w:rFonts w:ascii="Calibri" w:eastAsia="Times New Roman" w:hAnsi="Calibri" w:cs="Calibri"/>
                <w:i/>
                <w:iCs/>
                <w:color w:val="000000"/>
                <w:sz w:val="22"/>
                <w:szCs w:val="22"/>
                <w:lang w:eastAsia="en-US"/>
                <w:rPrChange w:id="2077"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78" w:author="Khasin, Ark" w:date="2022-10-19T16:11:00Z">
                  <w:rPr>
                    <w:rFonts w:ascii="Calibri" w:eastAsia="Times New Roman" w:hAnsi="Calibri" w:cs="Calibri"/>
                    <w:color w:val="000000"/>
                    <w:sz w:val="22"/>
                    <w:szCs w:val="22"/>
                    <w:lang w:eastAsia="en-US"/>
                  </w:rPr>
                </w:rPrChange>
              </w:rPr>
              <w:t>Float</w:t>
            </w:r>
          </w:p>
        </w:tc>
        <w:tc>
          <w:tcPr>
            <w:tcW w:w="537" w:type="dxa"/>
            <w:tcBorders>
              <w:top w:val="nil"/>
              <w:left w:val="nil"/>
              <w:bottom w:val="single" w:sz="4" w:space="0" w:color="auto"/>
              <w:right w:val="single" w:sz="4" w:space="0" w:color="auto"/>
            </w:tcBorders>
            <w:shd w:val="clear" w:color="auto" w:fill="auto"/>
          </w:tcPr>
          <w:p w14:paraId="718D65F8" w14:textId="36D03FB1" w:rsidR="00987079" w:rsidRPr="00A77E8B" w:rsidRDefault="00987079" w:rsidP="00987079">
            <w:pPr>
              <w:jc w:val="center"/>
              <w:rPr>
                <w:rFonts w:ascii="Calibri" w:eastAsia="Times New Roman" w:hAnsi="Calibri" w:cs="Calibri"/>
                <w:i/>
                <w:iCs/>
                <w:color w:val="000000"/>
                <w:sz w:val="22"/>
                <w:szCs w:val="22"/>
                <w:lang w:eastAsia="en-US"/>
                <w:rPrChange w:id="2079"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80" w:author="Khasin, Ark" w:date="2022-10-19T16:11:00Z">
                  <w:rPr>
                    <w:rFonts w:ascii="Calibri" w:eastAsia="Times New Roman" w:hAnsi="Calibri" w:cs="Calibri"/>
                    <w:color w:val="000000"/>
                    <w:sz w:val="22"/>
                    <w:szCs w:val="22"/>
                    <w:lang w:eastAsia="en-US"/>
                  </w:rPr>
                </w:rPrChange>
              </w:rPr>
              <w:t>4</w:t>
            </w:r>
          </w:p>
        </w:tc>
        <w:tc>
          <w:tcPr>
            <w:tcW w:w="522" w:type="dxa"/>
            <w:tcBorders>
              <w:top w:val="nil"/>
              <w:left w:val="nil"/>
              <w:bottom w:val="single" w:sz="4" w:space="0" w:color="auto"/>
              <w:right w:val="single" w:sz="4" w:space="0" w:color="auto"/>
            </w:tcBorders>
            <w:shd w:val="clear" w:color="auto" w:fill="auto"/>
          </w:tcPr>
          <w:p w14:paraId="588DD23B" w14:textId="6E2846BC" w:rsidR="00987079" w:rsidRPr="00A77E8B" w:rsidRDefault="00987079" w:rsidP="00987079">
            <w:pPr>
              <w:jc w:val="center"/>
              <w:rPr>
                <w:rFonts w:ascii="Calibri" w:eastAsia="Times New Roman" w:hAnsi="Calibri" w:cs="Calibri"/>
                <w:i/>
                <w:iCs/>
                <w:color w:val="000000"/>
                <w:sz w:val="22"/>
                <w:szCs w:val="22"/>
                <w:lang w:eastAsia="en-US"/>
                <w:rPrChange w:id="2081"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2082"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53C6F414" w14:textId="77777777" w:rsidR="00987079" w:rsidRPr="00A77E8B" w:rsidRDefault="00987079" w:rsidP="00987079">
            <w:pPr>
              <w:rPr>
                <w:rFonts w:ascii="Arial" w:eastAsia="Times New Roman" w:hAnsi="Arial" w:cs="Arial"/>
                <w:i/>
                <w:iCs/>
                <w:sz w:val="18"/>
                <w:szCs w:val="18"/>
                <w:lang w:eastAsia="en-US"/>
                <w:rPrChange w:id="2083" w:author="Khasin, Ark" w:date="2022-10-19T16:11:00Z">
                  <w:rPr>
                    <w:rFonts w:ascii="Arial" w:eastAsia="Times New Roman" w:hAnsi="Arial" w:cs="Arial"/>
                    <w:sz w:val="18"/>
                    <w:szCs w:val="18"/>
                    <w:lang w:eastAsia="en-US"/>
                  </w:rPr>
                </w:rPrChange>
              </w:rPr>
            </w:pPr>
          </w:p>
        </w:tc>
        <w:tc>
          <w:tcPr>
            <w:tcW w:w="1085" w:type="dxa"/>
            <w:tcBorders>
              <w:top w:val="nil"/>
              <w:left w:val="nil"/>
              <w:bottom w:val="single" w:sz="4" w:space="0" w:color="auto"/>
              <w:right w:val="single" w:sz="4" w:space="0" w:color="auto"/>
            </w:tcBorders>
            <w:shd w:val="clear" w:color="auto" w:fill="auto"/>
          </w:tcPr>
          <w:p w14:paraId="128E8A85" w14:textId="1A2E878C" w:rsidR="00987079" w:rsidRPr="00A77E8B" w:rsidRDefault="00987079" w:rsidP="00987079">
            <w:pPr>
              <w:jc w:val="center"/>
              <w:rPr>
                <w:rFonts w:ascii="Calibri" w:eastAsia="Times New Roman" w:hAnsi="Calibri" w:cs="Calibri"/>
                <w:i/>
                <w:iCs/>
                <w:color w:val="000000"/>
                <w:sz w:val="22"/>
                <w:szCs w:val="22"/>
                <w:lang w:eastAsia="en-US"/>
                <w:rPrChange w:id="2084"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85" w:author="Khasin, Ark" w:date="2022-10-19T16:11:00Z">
                  <w:rPr>
                    <w:rFonts w:ascii="Calibri" w:eastAsia="Times New Roman" w:hAnsi="Calibri" w:cs="Calibri"/>
                    <w:color w:val="000000"/>
                    <w:sz w:val="22"/>
                    <w:szCs w:val="22"/>
                    <w:lang w:eastAsia="en-US"/>
                  </w:rPr>
                </w:rPrChange>
              </w:rPr>
              <w:t>12.0</w:t>
            </w:r>
          </w:p>
        </w:tc>
        <w:tc>
          <w:tcPr>
            <w:tcW w:w="3254" w:type="dxa"/>
            <w:gridSpan w:val="2"/>
            <w:tcBorders>
              <w:top w:val="nil"/>
              <w:left w:val="nil"/>
              <w:bottom w:val="single" w:sz="4" w:space="0" w:color="auto"/>
              <w:right w:val="single" w:sz="4" w:space="0" w:color="auto"/>
            </w:tcBorders>
            <w:shd w:val="clear" w:color="auto" w:fill="auto"/>
          </w:tcPr>
          <w:p w14:paraId="0164CF56" w14:textId="77777777" w:rsidR="00987079" w:rsidRPr="00A77E8B" w:rsidRDefault="00987079" w:rsidP="00987079">
            <w:pPr>
              <w:jc w:val="center"/>
              <w:rPr>
                <w:rFonts w:ascii="Calibri" w:eastAsia="Times New Roman" w:hAnsi="Calibri" w:cs="Calibri"/>
                <w:i/>
                <w:iCs/>
                <w:color w:val="000000"/>
                <w:sz w:val="22"/>
                <w:szCs w:val="22"/>
                <w:lang w:eastAsia="en-US"/>
                <w:rPrChange w:id="2086" w:author="Khasin, Ark" w:date="2022-10-19T16:11:00Z">
                  <w:rPr>
                    <w:rFonts w:ascii="Calibri" w:eastAsia="Times New Roman" w:hAnsi="Calibri" w:cs="Calibri"/>
                    <w:color w:val="000000"/>
                    <w:sz w:val="22"/>
                    <w:szCs w:val="22"/>
                    <w:lang w:eastAsia="en-US"/>
                  </w:rPr>
                </w:rPrChange>
              </w:rPr>
            </w:pPr>
          </w:p>
        </w:tc>
      </w:tr>
      <w:tr w:rsidR="00987079" w:rsidRPr="00A77E8B" w14:paraId="2A6BDAC4"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717591A8" w14:textId="77777777" w:rsidR="00987079" w:rsidRPr="00A77E8B" w:rsidRDefault="00987079" w:rsidP="00987079">
            <w:pPr>
              <w:jc w:val="right"/>
              <w:rPr>
                <w:rFonts w:ascii="Calibri" w:eastAsia="Times New Roman" w:hAnsi="Calibri" w:cs="Calibri"/>
                <w:i/>
                <w:iCs/>
                <w:color w:val="000000"/>
                <w:sz w:val="22"/>
                <w:szCs w:val="22"/>
                <w:lang w:eastAsia="en-US"/>
                <w:rPrChange w:id="2087"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4661C9D3" w14:textId="06B45D42" w:rsidR="00987079" w:rsidRPr="00A77E8B" w:rsidRDefault="00987079" w:rsidP="00987079">
            <w:pPr>
              <w:jc w:val="right"/>
              <w:rPr>
                <w:rFonts w:ascii="Calibri" w:eastAsia="Times New Roman" w:hAnsi="Calibri" w:cs="Calibri"/>
                <w:i/>
                <w:iCs/>
                <w:color w:val="000000"/>
                <w:sz w:val="22"/>
                <w:szCs w:val="22"/>
                <w:lang w:eastAsia="en-US"/>
                <w:rPrChange w:id="2088"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89" w:author="Khasin, Ark" w:date="2022-10-19T16:11:00Z">
                  <w:rPr>
                    <w:rFonts w:ascii="Calibri" w:eastAsia="Times New Roman" w:hAnsi="Calibri" w:cs="Calibri"/>
                    <w:color w:val="000000"/>
                    <w:sz w:val="22"/>
                    <w:szCs w:val="22"/>
                    <w:lang w:eastAsia="en-US"/>
                  </w:rPr>
                </w:rPrChange>
              </w:rPr>
              <w:t>4</w:t>
            </w:r>
          </w:p>
        </w:tc>
        <w:tc>
          <w:tcPr>
            <w:tcW w:w="2753" w:type="dxa"/>
            <w:tcBorders>
              <w:top w:val="nil"/>
              <w:left w:val="nil"/>
              <w:bottom w:val="nil"/>
              <w:right w:val="single" w:sz="4" w:space="0" w:color="auto"/>
            </w:tcBorders>
            <w:shd w:val="clear" w:color="auto" w:fill="auto"/>
            <w:noWrap/>
          </w:tcPr>
          <w:p w14:paraId="30887DCB" w14:textId="1AA382A5" w:rsidR="00987079" w:rsidRPr="00A77E8B" w:rsidRDefault="00987079" w:rsidP="00987079">
            <w:pPr>
              <w:pStyle w:val="Heading3"/>
              <w:numPr>
                <w:ilvl w:val="0"/>
                <w:numId w:val="0"/>
              </w:numPr>
              <w:ind w:left="778" w:hanging="720"/>
              <w:rPr>
                <w:rFonts w:ascii="Courier New" w:hAnsi="Courier New" w:cs="Courier New"/>
                <w:i/>
                <w:sz w:val="20"/>
                <w:szCs w:val="20"/>
                <w:lang w:eastAsia="en-US"/>
                <w:rPrChange w:id="2090" w:author="Khasin, Ark" w:date="2022-10-19T16:11:00Z">
                  <w:rPr>
                    <w:rFonts w:ascii="Courier New" w:hAnsi="Courier New" w:cs="Courier New"/>
                    <w:sz w:val="20"/>
                    <w:szCs w:val="20"/>
                    <w:lang w:eastAsia="en-US"/>
                  </w:rPr>
                </w:rPrChange>
              </w:rPr>
            </w:pPr>
            <w:proofErr w:type="spellStart"/>
            <w:r w:rsidRPr="00A77E8B">
              <w:rPr>
                <w:rFonts w:ascii="Courier New" w:hAnsi="Courier New" w:cs="Courier New"/>
                <w:i/>
                <w:sz w:val="20"/>
                <w:szCs w:val="20"/>
                <w:lang w:eastAsia="en-US"/>
                <w:rPrChange w:id="2091" w:author="Khasin, Ark" w:date="2022-10-19T16:11:00Z">
                  <w:rPr>
                    <w:rFonts w:ascii="Courier New" w:hAnsi="Courier New" w:cs="Courier New"/>
                    <w:sz w:val="20"/>
                    <w:szCs w:val="20"/>
                    <w:lang w:eastAsia="en-US"/>
                  </w:rPr>
                </w:rPrChange>
              </w:rPr>
              <w:t>Position_Threshold</w:t>
            </w:r>
            <w:proofErr w:type="spellEnd"/>
          </w:p>
        </w:tc>
        <w:tc>
          <w:tcPr>
            <w:tcW w:w="682" w:type="dxa"/>
            <w:tcBorders>
              <w:top w:val="nil"/>
              <w:left w:val="nil"/>
              <w:bottom w:val="single" w:sz="4" w:space="0" w:color="auto"/>
              <w:right w:val="single" w:sz="4" w:space="0" w:color="auto"/>
            </w:tcBorders>
            <w:shd w:val="clear" w:color="auto" w:fill="auto"/>
          </w:tcPr>
          <w:p w14:paraId="7F4E9BED" w14:textId="77777777" w:rsidR="00987079" w:rsidRPr="00A77E8B" w:rsidRDefault="00987079" w:rsidP="00987079">
            <w:pPr>
              <w:rPr>
                <w:rFonts w:ascii="Calibri" w:eastAsia="Times New Roman" w:hAnsi="Calibri" w:cs="Calibri"/>
                <w:i/>
                <w:iCs/>
                <w:color w:val="000000"/>
                <w:sz w:val="22"/>
                <w:szCs w:val="22"/>
                <w:lang w:eastAsia="en-US"/>
                <w:rPrChange w:id="2092"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05C0C25F" w14:textId="4856F8CE" w:rsidR="00987079" w:rsidRPr="00A77E8B" w:rsidRDefault="00987079" w:rsidP="00987079">
            <w:pPr>
              <w:rPr>
                <w:rFonts w:ascii="Calibri" w:eastAsia="Times New Roman" w:hAnsi="Calibri" w:cs="Calibri"/>
                <w:i/>
                <w:iCs/>
                <w:color w:val="000000"/>
                <w:sz w:val="22"/>
                <w:szCs w:val="22"/>
                <w:lang w:eastAsia="en-US"/>
                <w:rPrChange w:id="2093"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94" w:author="Khasin, Ark" w:date="2022-10-19T16:11:00Z">
                  <w:rPr>
                    <w:rFonts w:ascii="Calibri" w:eastAsia="Times New Roman" w:hAnsi="Calibri" w:cs="Calibri"/>
                    <w:color w:val="000000"/>
                    <w:sz w:val="22"/>
                    <w:szCs w:val="22"/>
                    <w:lang w:eastAsia="en-US"/>
                  </w:rPr>
                </w:rPrChange>
              </w:rPr>
              <w:t>Float</w:t>
            </w:r>
          </w:p>
        </w:tc>
        <w:tc>
          <w:tcPr>
            <w:tcW w:w="537" w:type="dxa"/>
            <w:tcBorders>
              <w:top w:val="nil"/>
              <w:left w:val="nil"/>
              <w:bottom w:val="single" w:sz="4" w:space="0" w:color="auto"/>
              <w:right w:val="single" w:sz="4" w:space="0" w:color="auto"/>
            </w:tcBorders>
            <w:shd w:val="clear" w:color="auto" w:fill="auto"/>
          </w:tcPr>
          <w:p w14:paraId="4EED5FF2" w14:textId="4B93D253" w:rsidR="00987079" w:rsidRPr="00A77E8B" w:rsidRDefault="00987079" w:rsidP="00987079">
            <w:pPr>
              <w:jc w:val="center"/>
              <w:rPr>
                <w:rFonts w:ascii="Calibri" w:eastAsia="Times New Roman" w:hAnsi="Calibri" w:cs="Calibri"/>
                <w:i/>
                <w:iCs/>
                <w:color w:val="000000"/>
                <w:sz w:val="22"/>
                <w:szCs w:val="22"/>
                <w:lang w:eastAsia="en-US"/>
                <w:rPrChange w:id="2095"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096" w:author="Khasin, Ark" w:date="2022-10-19T16:11:00Z">
                  <w:rPr>
                    <w:rFonts w:ascii="Calibri" w:eastAsia="Times New Roman" w:hAnsi="Calibri" w:cs="Calibri"/>
                    <w:color w:val="000000"/>
                    <w:sz w:val="22"/>
                    <w:szCs w:val="22"/>
                    <w:lang w:eastAsia="en-US"/>
                  </w:rPr>
                </w:rPrChange>
              </w:rPr>
              <w:t>4</w:t>
            </w:r>
          </w:p>
        </w:tc>
        <w:tc>
          <w:tcPr>
            <w:tcW w:w="522" w:type="dxa"/>
            <w:tcBorders>
              <w:top w:val="nil"/>
              <w:left w:val="nil"/>
              <w:bottom w:val="single" w:sz="4" w:space="0" w:color="auto"/>
              <w:right w:val="single" w:sz="4" w:space="0" w:color="auto"/>
            </w:tcBorders>
            <w:shd w:val="clear" w:color="auto" w:fill="auto"/>
          </w:tcPr>
          <w:p w14:paraId="0386B1EA" w14:textId="00F88BAE" w:rsidR="00987079" w:rsidRPr="00A77E8B" w:rsidRDefault="00987079" w:rsidP="00987079">
            <w:pPr>
              <w:jc w:val="center"/>
              <w:rPr>
                <w:rFonts w:ascii="Calibri" w:eastAsia="Times New Roman" w:hAnsi="Calibri" w:cs="Calibri"/>
                <w:i/>
                <w:iCs/>
                <w:color w:val="000000"/>
                <w:sz w:val="22"/>
                <w:szCs w:val="22"/>
                <w:lang w:eastAsia="en-US"/>
                <w:rPrChange w:id="2097"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2098"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6164202B" w14:textId="77777777" w:rsidR="00987079" w:rsidRPr="00A77E8B" w:rsidRDefault="00987079" w:rsidP="00987079">
            <w:pPr>
              <w:rPr>
                <w:rFonts w:ascii="Arial" w:eastAsia="Times New Roman" w:hAnsi="Arial" w:cs="Arial"/>
                <w:i/>
                <w:iCs/>
                <w:sz w:val="18"/>
                <w:szCs w:val="18"/>
                <w:lang w:eastAsia="en-US"/>
                <w:rPrChange w:id="2099" w:author="Khasin, Ark" w:date="2022-10-19T16:11:00Z">
                  <w:rPr>
                    <w:rFonts w:ascii="Arial" w:eastAsia="Times New Roman" w:hAnsi="Arial" w:cs="Arial"/>
                    <w:sz w:val="18"/>
                    <w:szCs w:val="18"/>
                    <w:lang w:eastAsia="en-US"/>
                  </w:rPr>
                </w:rPrChange>
              </w:rPr>
            </w:pPr>
          </w:p>
        </w:tc>
        <w:tc>
          <w:tcPr>
            <w:tcW w:w="1085" w:type="dxa"/>
            <w:tcBorders>
              <w:top w:val="nil"/>
              <w:left w:val="nil"/>
              <w:bottom w:val="single" w:sz="4" w:space="0" w:color="auto"/>
              <w:right w:val="single" w:sz="4" w:space="0" w:color="auto"/>
            </w:tcBorders>
            <w:shd w:val="clear" w:color="auto" w:fill="auto"/>
          </w:tcPr>
          <w:p w14:paraId="5932FA5F" w14:textId="1F64C4D0" w:rsidR="00987079" w:rsidRPr="00A77E8B" w:rsidRDefault="00987079" w:rsidP="00987079">
            <w:pPr>
              <w:jc w:val="center"/>
              <w:rPr>
                <w:rFonts w:ascii="Calibri" w:eastAsia="Times New Roman" w:hAnsi="Calibri" w:cs="Calibri"/>
                <w:i/>
                <w:iCs/>
                <w:color w:val="000000"/>
                <w:sz w:val="22"/>
                <w:szCs w:val="22"/>
                <w:lang w:eastAsia="en-US"/>
                <w:rPrChange w:id="2100"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101" w:author="Khasin, Ark" w:date="2022-10-19T16:11:00Z">
                  <w:rPr>
                    <w:rFonts w:ascii="Calibri" w:eastAsia="Times New Roman" w:hAnsi="Calibri" w:cs="Calibri"/>
                    <w:color w:val="000000"/>
                    <w:sz w:val="22"/>
                    <w:szCs w:val="22"/>
                    <w:lang w:eastAsia="en-US"/>
                  </w:rPr>
                </w:rPrChange>
              </w:rPr>
              <w:t>0.5</w:t>
            </w:r>
          </w:p>
        </w:tc>
        <w:tc>
          <w:tcPr>
            <w:tcW w:w="3254" w:type="dxa"/>
            <w:gridSpan w:val="2"/>
            <w:tcBorders>
              <w:top w:val="nil"/>
              <w:left w:val="nil"/>
              <w:bottom w:val="single" w:sz="4" w:space="0" w:color="auto"/>
              <w:right w:val="single" w:sz="4" w:space="0" w:color="auto"/>
            </w:tcBorders>
            <w:shd w:val="clear" w:color="auto" w:fill="auto"/>
          </w:tcPr>
          <w:p w14:paraId="13BBE5CE" w14:textId="77777777" w:rsidR="00987079" w:rsidRPr="00A77E8B" w:rsidRDefault="00987079" w:rsidP="00987079">
            <w:pPr>
              <w:jc w:val="center"/>
              <w:rPr>
                <w:rFonts w:ascii="Calibri" w:eastAsia="Times New Roman" w:hAnsi="Calibri" w:cs="Calibri"/>
                <w:i/>
                <w:iCs/>
                <w:color w:val="000000"/>
                <w:sz w:val="22"/>
                <w:szCs w:val="22"/>
                <w:lang w:eastAsia="en-US"/>
                <w:rPrChange w:id="2102" w:author="Khasin, Ark" w:date="2022-10-19T16:11:00Z">
                  <w:rPr>
                    <w:rFonts w:ascii="Calibri" w:eastAsia="Times New Roman" w:hAnsi="Calibri" w:cs="Calibri"/>
                    <w:color w:val="000000"/>
                    <w:sz w:val="22"/>
                    <w:szCs w:val="22"/>
                    <w:lang w:eastAsia="en-US"/>
                  </w:rPr>
                </w:rPrChange>
              </w:rPr>
            </w:pPr>
          </w:p>
        </w:tc>
      </w:tr>
      <w:tr w:rsidR="00987079" w:rsidRPr="00A77E8B" w14:paraId="0AB2721A"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415E3097" w14:textId="77777777" w:rsidR="00987079" w:rsidRPr="00A77E8B" w:rsidRDefault="00987079" w:rsidP="00987079">
            <w:pPr>
              <w:jc w:val="right"/>
              <w:rPr>
                <w:rFonts w:ascii="Calibri" w:eastAsia="Times New Roman" w:hAnsi="Calibri" w:cs="Calibri"/>
                <w:i/>
                <w:iCs/>
                <w:color w:val="000000"/>
                <w:sz w:val="22"/>
                <w:szCs w:val="22"/>
                <w:lang w:eastAsia="en-US"/>
                <w:rPrChange w:id="2103" w:author="Khasin, Ark" w:date="2022-10-19T16:11:00Z">
                  <w:rPr>
                    <w:rFonts w:ascii="Calibri" w:eastAsia="Times New Roman" w:hAnsi="Calibri" w:cs="Calibri"/>
                    <w:color w:val="000000"/>
                    <w:sz w:val="22"/>
                    <w:szCs w:val="22"/>
                    <w:lang w:eastAsia="en-US"/>
                  </w:rPr>
                </w:rPrChange>
              </w:rPr>
            </w:pPr>
          </w:p>
        </w:tc>
        <w:tc>
          <w:tcPr>
            <w:tcW w:w="720" w:type="dxa"/>
            <w:tcBorders>
              <w:top w:val="nil"/>
              <w:left w:val="nil"/>
              <w:bottom w:val="single" w:sz="4" w:space="0" w:color="auto"/>
              <w:right w:val="single" w:sz="4" w:space="0" w:color="auto"/>
            </w:tcBorders>
            <w:shd w:val="clear" w:color="auto" w:fill="auto"/>
          </w:tcPr>
          <w:p w14:paraId="557AED51" w14:textId="7AD018F2" w:rsidR="00987079" w:rsidRPr="00A77E8B" w:rsidRDefault="00987079" w:rsidP="00987079">
            <w:pPr>
              <w:jc w:val="right"/>
              <w:rPr>
                <w:rFonts w:ascii="Calibri" w:eastAsia="Times New Roman" w:hAnsi="Calibri" w:cs="Calibri"/>
                <w:i/>
                <w:iCs/>
                <w:color w:val="000000"/>
                <w:sz w:val="22"/>
                <w:szCs w:val="22"/>
                <w:lang w:eastAsia="en-US"/>
                <w:rPrChange w:id="2104"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105" w:author="Khasin, Ark" w:date="2022-10-19T16:11:00Z">
                  <w:rPr>
                    <w:rFonts w:ascii="Calibri" w:eastAsia="Times New Roman" w:hAnsi="Calibri" w:cs="Calibri"/>
                    <w:color w:val="000000"/>
                    <w:sz w:val="22"/>
                    <w:szCs w:val="22"/>
                    <w:lang w:eastAsia="en-US"/>
                  </w:rPr>
                </w:rPrChange>
              </w:rPr>
              <w:t>5</w:t>
            </w:r>
          </w:p>
        </w:tc>
        <w:tc>
          <w:tcPr>
            <w:tcW w:w="2753" w:type="dxa"/>
            <w:tcBorders>
              <w:top w:val="nil"/>
              <w:left w:val="nil"/>
              <w:bottom w:val="nil"/>
              <w:right w:val="single" w:sz="4" w:space="0" w:color="auto"/>
            </w:tcBorders>
            <w:shd w:val="clear" w:color="auto" w:fill="auto"/>
            <w:noWrap/>
          </w:tcPr>
          <w:p w14:paraId="67EF1BCF" w14:textId="5C53356D" w:rsidR="00987079" w:rsidRPr="00A77E8B" w:rsidRDefault="00987079" w:rsidP="00987079">
            <w:pPr>
              <w:pStyle w:val="Heading3"/>
              <w:numPr>
                <w:ilvl w:val="0"/>
                <w:numId w:val="0"/>
              </w:numPr>
              <w:ind w:left="778" w:hanging="720"/>
              <w:rPr>
                <w:rFonts w:ascii="Courier New" w:hAnsi="Courier New" w:cs="Courier New"/>
                <w:i/>
                <w:sz w:val="20"/>
                <w:szCs w:val="20"/>
                <w:lang w:eastAsia="en-US"/>
                <w:rPrChange w:id="2106" w:author="Khasin, Ark" w:date="2022-10-19T16:11:00Z">
                  <w:rPr>
                    <w:rFonts w:ascii="Courier New" w:hAnsi="Courier New" w:cs="Courier New"/>
                    <w:sz w:val="20"/>
                    <w:szCs w:val="20"/>
                    <w:lang w:eastAsia="en-US"/>
                  </w:rPr>
                </w:rPrChange>
              </w:rPr>
            </w:pPr>
            <w:proofErr w:type="spellStart"/>
            <w:r w:rsidRPr="00A77E8B">
              <w:rPr>
                <w:rFonts w:ascii="Courier New" w:hAnsi="Courier New" w:cs="Courier New"/>
                <w:i/>
                <w:sz w:val="20"/>
                <w:szCs w:val="20"/>
                <w:lang w:eastAsia="en-US"/>
                <w:rPrChange w:id="2107" w:author="Khasin, Ark" w:date="2022-10-19T16:11:00Z">
                  <w:rPr>
                    <w:rFonts w:ascii="Courier New" w:hAnsi="Courier New" w:cs="Courier New"/>
                    <w:sz w:val="20"/>
                    <w:szCs w:val="20"/>
                    <w:lang w:eastAsia="en-US"/>
                  </w:rPr>
                </w:rPrChange>
              </w:rPr>
              <w:t>Pressure_Threshold</w:t>
            </w:r>
            <w:proofErr w:type="spellEnd"/>
          </w:p>
        </w:tc>
        <w:tc>
          <w:tcPr>
            <w:tcW w:w="682" w:type="dxa"/>
            <w:tcBorders>
              <w:top w:val="nil"/>
              <w:left w:val="nil"/>
              <w:bottom w:val="single" w:sz="4" w:space="0" w:color="auto"/>
              <w:right w:val="single" w:sz="4" w:space="0" w:color="auto"/>
            </w:tcBorders>
            <w:shd w:val="clear" w:color="auto" w:fill="auto"/>
          </w:tcPr>
          <w:p w14:paraId="5B0AB6CE" w14:textId="77777777" w:rsidR="00987079" w:rsidRPr="00A77E8B" w:rsidRDefault="00987079" w:rsidP="00987079">
            <w:pPr>
              <w:rPr>
                <w:rFonts w:ascii="Calibri" w:eastAsia="Times New Roman" w:hAnsi="Calibri" w:cs="Calibri"/>
                <w:i/>
                <w:iCs/>
                <w:color w:val="000000"/>
                <w:sz w:val="22"/>
                <w:szCs w:val="22"/>
                <w:lang w:eastAsia="en-US"/>
                <w:rPrChange w:id="2108" w:author="Khasin, Ark" w:date="2022-10-19T16:11:00Z">
                  <w:rPr>
                    <w:rFonts w:ascii="Calibri" w:eastAsia="Times New Roman" w:hAnsi="Calibri" w:cs="Calibri"/>
                    <w:color w:val="000000"/>
                    <w:sz w:val="22"/>
                    <w:szCs w:val="22"/>
                    <w:lang w:eastAsia="en-US"/>
                  </w:rPr>
                </w:rPrChange>
              </w:rPr>
            </w:pPr>
          </w:p>
        </w:tc>
        <w:tc>
          <w:tcPr>
            <w:tcW w:w="1329" w:type="dxa"/>
            <w:tcBorders>
              <w:top w:val="nil"/>
              <w:left w:val="nil"/>
              <w:bottom w:val="single" w:sz="4" w:space="0" w:color="auto"/>
              <w:right w:val="single" w:sz="4" w:space="0" w:color="auto"/>
            </w:tcBorders>
            <w:shd w:val="clear" w:color="auto" w:fill="auto"/>
          </w:tcPr>
          <w:p w14:paraId="4513D82C" w14:textId="2CB08F87" w:rsidR="00987079" w:rsidRPr="00A77E8B" w:rsidRDefault="00987079" w:rsidP="00987079">
            <w:pPr>
              <w:rPr>
                <w:rFonts w:ascii="Calibri" w:eastAsia="Times New Roman" w:hAnsi="Calibri" w:cs="Calibri"/>
                <w:i/>
                <w:iCs/>
                <w:color w:val="000000"/>
                <w:sz w:val="22"/>
                <w:szCs w:val="22"/>
                <w:lang w:eastAsia="en-US"/>
                <w:rPrChange w:id="2109"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110" w:author="Khasin, Ark" w:date="2022-10-19T16:11:00Z">
                  <w:rPr>
                    <w:rFonts w:ascii="Calibri" w:eastAsia="Times New Roman" w:hAnsi="Calibri" w:cs="Calibri"/>
                    <w:color w:val="000000"/>
                    <w:sz w:val="22"/>
                    <w:szCs w:val="22"/>
                    <w:lang w:eastAsia="en-US"/>
                  </w:rPr>
                </w:rPrChange>
              </w:rPr>
              <w:t>Float</w:t>
            </w:r>
          </w:p>
        </w:tc>
        <w:tc>
          <w:tcPr>
            <w:tcW w:w="537" w:type="dxa"/>
            <w:tcBorders>
              <w:top w:val="nil"/>
              <w:left w:val="nil"/>
              <w:bottom w:val="single" w:sz="4" w:space="0" w:color="auto"/>
              <w:right w:val="single" w:sz="4" w:space="0" w:color="auto"/>
            </w:tcBorders>
            <w:shd w:val="clear" w:color="auto" w:fill="auto"/>
          </w:tcPr>
          <w:p w14:paraId="2558F9EF" w14:textId="0C7F00D8" w:rsidR="00987079" w:rsidRPr="00A77E8B" w:rsidRDefault="00987079" w:rsidP="00987079">
            <w:pPr>
              <w:jc w:val="center"/>
              <w:rPr>
                <w:rFonts w:ascii="Calibri" w:eastAsia="Times New Roman" w:hAnsi="Calibri" w:cs="Calibri"/>
                <w:i/>
                <w:iCs/>
                <w:color w:val="000000"/>
                <w:sz w:val="22"/>
                <w:szCs w:val="22"/>
                <w:lang w:eastAsia="en-US"/>
                <w:rPrChange w:id="2111"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112" w:author="Khasin, Ark" w:date="2022-10-19T16:11:00Z">
                  <w:rPr>
                    <w:rFonts w:ascii="Calibri" w:eastAsia="Times New Roman" w:hAnsi="Calibri" w:cs="Calibri"/>
                    <w:color w:val="000000"/>
                    <w:sz w:val="22"/>
                    <w:szCs w:val="22"/>
                    <w:lang w:eastAsia="en-US"/>
                  </w:rPr>
                </w:rPrChange>
              </w:rPr>
              <w:t>4</w:t>
            </w:r>
          </w:p>
        </w:tc>
        <w:tc>
          <w:tcPr>
            <w:tcW w:w="522" w:type="dxa"/>
            <w:tcBorders>
              <w:top w:val="nil"/>
              <w:left w:val="nil"/>
              <w:bottom w:val="single" w:sz="4" w:space="0" w:color="auto"/>
              <w:right w:val="single" w:sz="4" w:space="0" w:color="auto"/>
            </w:tcBorders>
            <w:shd w:val="clear" w:color="auto" w:fill="auto"/>
          </w:tcPr>
          <w:p w14:paraId="61791984" w14:textId="7F5006ED" w:rsidR="00987079" w:rsidRPr="00A77E8B" w:rsidRDefault="00987079" w:rsidP="00987079">
            <w:pPr>
              <w:jc w:val="center"/>
              <w:rPr>
                <w:rFonts w:ascii="Calibri" w:eastAsia="Times New Roman" w:hAnsi="Calibri" w:cs="Calibri"/>
                <w:i/>
                <w:iCs/>
                <w:color w:val="000000"/>
                <w:sz w:val="22"/>
                <w:szCs w:val="22"/>
                <w:lang w:eastAsia="en-US"/>
                <w:rPrChange w:id="2113" w:author="Khasin, Ark" w:date="2022-10-19T16:11:00Z">
                  <w:rPr>
                    <w:rFonts w:ascii="Calibri" w:eastAsia="Times New Roman" w:hAnsi="Calibri" w:cs="Calibri"/>
                    <w:color w:val="000000"/>
                    <w:sz w:val="22"/>
                    <w:szCs w:val="22"/>
                    <w:lang w:eastAsia="en-US"/>
                  </w:rPr>
                </w:rPrChange>
              </w:rPr>
            </w:pPr>
            <w:proofErr w:type="spellStart"/>
            <w:r w:rsidRPr="00A77E8B">
              <w:rPr>
                <w:rFonts w:ascii="Calibri" w:eastAsia="Times New Roman" w:hAnsi="Calibri" w:cs="Calibri"/>
                <w:i/>
                <w:iCs/>
                <w:color w:val="000000"/>
                <w:sz w:val="22"/>
                <w:szCs w:val="22"/>
                <w:lang w:eastAsia="en-US"/>
                <w:rPrChange w:id="2114" w:author="Khasin, Ark" w:date="2022-10-19T16:11:00Z">
                  <w:rPr>
                    <w:rFonts w:ascii="Calibri" w:eastAsia="Times New Roman" w:hAnsi="Calibri" w:cs="Calibri"/>
                    <w:color w:val="000000"/>
                    <w:sz w:val="22"/>
                    <w:szCs w:val="22"/>
                    <w:lang w:eastAsia="en-US"/>
                  </w:rPr>
                </w:rPrChange>
              </w:rPr>
              <w:t>rw</w:t>
            </w:r>
            <w:proofErr w:type="spellEnd"/>
          </w:p>
        </w:tc>
        <w:tc>
          <w:tcPr>
            <w:tcW w:w="1848" w:type="dxa"/>
            <w:tcBorders>
              <w:top w:val="nil"/>
              <w:left w:val="nil"/>
              <w:bottom w:val="single" w:sz="4" w:space="0" w:color="auto"/>
              <w:right w:val="single" w:sz="4" w:space="0" w:color="auto"/>
            </w:tcBorders>
            <w:shd w:val="clear" w:color="auto" w:fill="auto"/>
          </w:tcPr>
          <w:p w14:paraId="7DD4D908" w14:textId="77777777" w:rsidR="00987079" w:rsidRPr="00A77E8B" w:rsidRDefault="00987079" w:rsidP="00987079">
            <w:pPr>
              <w:rPr>
                <w:rFonts w:ascii="Arial" w:eastAsia="Times New Roman" w:hAnsi="Arial" w:cs="Arial"/>
                <w:i/>
                <w:iCs/>
                <w:sz w:val="18"/>
                <w:szCs w:val="18"/>
                <w:lang w:eastAsia="en-US"/>
                <w:rPrChange w:id="2115" w:author="Khasin, Ark" w:date="2022-10-19T16:11:00Z">
                  <w:rPr>
                    <w:rFonts w:ascii="Arial" w:eastAsia="Times New Roman" w:hAnsi="Arial" w:cs="Arial"/>
                    <w:sz w:val="18"/>
                    <w:szCs w:val="18"/>
                    <w:lang w:eastAsia="en-US"/>
                  </w:rPr>
                </w:rPrChange>
              </w:rPr>
            </w:pPr>
          </w:p>
        </w:tc>
        <w:tc>
          <w:tcPr>
            <w:tcW w:w="1085" w:type="dxa"/>
            <w:tcBorders>
              <w:top w:val="nil"/>
              <w:left w:val="nil"/>
              <w:bottom w:val="single" w:sz="4" w:space="0" w:color="auto"/>
              <w:right w:val="single" w:sz="4" w:space="0" w:color="auto"/>
            </w:tcBorders>
            <w:shd w:val="clear" w:color="auto" w:fill="auto"/>
          </w:tcPr>
          <w:p w14:paraId="69970050" w14:textId="339E0AE1" w:rsidR="00987079" w:rsidRPr="00A77E8B" w:rsidRDefault="00987079" w:rsidP="00987079">
            <w:pPr>
              <w:jc w:val="center"/>
              <w:rPr>
                <w:rFonts w:ascii="Calibri" w:eastAsia="Times New Roman" w:hAnsi="Calibri" w:cs="Calibri"/>
                <w:i/>
                <w:iCs/>
                <w:color w:val="000000"/>
                <w:sz w:val="22"/>
                <w:szCs w:val="22"/>
                <w:lang w:eastAsia="en-US"/>
                <w:rPrChange w:id="2116" w:author="Khasin, Ark" w:date="2022-10-19T16:11:00Z">
                  <w:rPr>
                    <w:rFonts w:ascii="Calibri" w:eastAsia="Times New Roman" w:hAnsi="Calibri" w:cs="Calibri"/>
                    <w:color w:val="000000"/>
                    <w:sz w:val="22"/>
                    <w:szCs w:val="22"/>
                    <w:lang w:eastAsia="en-US"/>
                  </w:rPr>
                </w:rPrChange>
              </w:rPr>
            </w:pPr>
            <w:r w:rsidRPr="00A77E8B">
              <w:rPr>
                <w:rFonts w:ascii="Calibri" w:eastAsia="Times New Roman" w:hAnsi="Calibri" w:cs="Calibri"/>
                <w:i/>
                <w:iCs/>
                <w:color w:val="000000"/>
                <w:sz w:val="22"/>
                <w:szCs w:val="22"/>
                <w:lang w:eastAsia="en-US"/>
                <w:rPrChange w:id="2117" w:author="Khasin, Ark" w:date="2022-10-19T16:11:00Z">
                  <w:rPr>
                    <w:rFonts w:ascii="Calibri" w:eastAsia="Times New Roman" w:hAnsi="Calibri" w:cs="Calibri"/>
                    <w:color w:val="000000"/>
                    <w:sz w:val="22"/>
                    <w:szCs w:val="22"/>
                    <w:lang w:eastAsia="en-US"/>
                  </w:rPr>
                </w:rPrChange>
              </w:rPr>
              <w:t>5.0</w:t>
            </w:r>
          </w:p>
        </w:tc>
        <w:tc>
          <w:tcPr>
            <w:tcW w:w="3254" w:type="dxa"/>
            <w:gridSpan w:val="2"/>
            <w:tcBorders>
              <w:top w:val="nil"/>
              <w:left w:val="nil"/>
              <w:bottom w:val="single" w:sz="4" w:space="0" w:color="auto"/>
              <w:right w:val="single" w:sz="4" w:space="0" w:color="auto"/>
            </w:tcBorders>
            <w:shd w:val="clear" w:color="auto" w:fill="auto"/>
          </w:tcPr>
          <w:p w14:paraId="60F3F95E" w14:textId="77777777" w:rsidR="00987079" w:rsidRPr="00A77E8B" w:rsidRDefault="00987079" w:rsidP="00987079">
            <w:pPr>
              <w:jc w:val="center"/>
              <w:rPr>
                <w:rFonts w:ascii="Calibri" w:eastAsia="Times New Roman" w:hAnsi="Calibri" w:cs="Calibri"/>
                <w:i/>
                <w:iCs/>
                <w:color w:val="000000"/>
                <w:sz w:val="22"/>
                <w:szCs w:val="22"/>
                <w:lang w:eastAsia="en-US"/>
                <w:rPrChange w:id="2118" w:author="Khasin, Ark" w:date="2022-10-19T16:11:00Z">
                  <w:rPr>
                    <w:rFonts w:ascii="Calibri" w:eastAsia="Times New Roman" w:hAnsi="Calibri" w:cs="Calibri"/>
                    <w:color w:val="000000"/>
                    <w:sz w:val="22"/>
                    <w:szCs w:val="22"/>
                    <w:lang w:eastAsia="en-US"/>
                  </w:rPr>
                </w:rPrChange>
              </w:rPr>
            </w:pPr>
          </w:p>
        </w:tc>
      </w:tr>
      <w:tr w:rsidR="00987079" w:rsidRPr="00CC4E0B" w14:paraId="0486FB4B"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33BC324E" w14:textId="77777777" w:rsidR="00987079" w:rsidRPr="00CC4E0B" w:rsidRDefault="00987079" w:rsidP="00987079">
            <w:pPr>
              <w:jc w:val="right"/>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tcPr>
          <w:p w14:paraId="55E2B6CC" w14:textId="49631382" w:rsidR="00987079" w:rsidRDefault="00987079" w:rsidP="00987079">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6</w:t>
            </w:r>
          </w:p>
        </w:tc>
        <w:tc>
          <w:tcPr>
            <w:tcW w:w="2753" w:type="dxa"/>
            <w:tcBorders>
              <w:top w:val="nil"/>
              <w:left w:val="nil"/>
              <w:bottom w:val="nil"/>
              <w:right w:val="single" w:sz="4" w:space="0" w:color="auto"/>
            </w:tcBorders>
            <w:shd w:val="clear" w:color="auto" w:fill="auto"/>
            <w:noWrap/>
          </w:tcPr>
          <w:p w14:paraId="758B8F7D" w14:textId="5F1A801C" w:rsidR="00987079" w:rsidRPr="00093E42" w:rsidRDefault="00987079" w:rsidP="00987079">
            <w:pPr>
              <w:pStyle w:val="Heading3"/>
              <w:numPr>
                <w:ilvl w:val="0"/>
                <w:numId w:val="0"/>
              </w:numPr>
              <w:ind w:left="778" w:hanging="720"/>
              <w:rPr>
                <w:rFonts w:ascii="Courier New" w:hAnsi="Courier New" w:cs="Courier New"/>
                <w:sz w:val="20"/>
                <w:szCs w:val="20"/>
                <w:lang w:eastAsia="en-US"/>
              </w:rPr>
            </w:pPr>
            <w:proofErr w:type="spellStart"/>
            <w:r w:rsidRPr="00093E42">
              <w:rPr>
                <w:rFonts w:ascii="Courier New" w:hAnsi="Courier New" w:cs="Courier New"/>
                <w:sz w:val="20"/>
                <w:szCs w:val="20"/>
                <w:lang w:eastAsia="en-US"/>
              </w:rPr>
              <w:t>Setpont_Threshold</w:t>
            </w:r>
            <w:proofErr w:type="spellEnd"/>
          </w:p>
        </w:tc>
        <w:tc>
          <w:tcPr>
            <w:tcW w:w="682" w:type="dxa"/>
            <w:tcBorders>
              <w:top w:val="nil"/>
              <w:left w:val="nil"/>
              <w:bottom w:val="single" w:sz="4" w:space="0" w:color="auto"/>
              <w:right w:val="single" w:sz="4" w:space="0" w:color="auto"/>
            </w:tcBorders>
            <w:shd w:val="clear" w:color="auto" w:fill="auto"/>
          </w:tcPr>
          <w:p w14:paraId="060CB762" w14:textId="77777777" w:rsidR="00987079" w:rsidRPr="00CC4E0B" w:rsidRDefault="00987079" w:rsidP="00987079">
            <w:pPr>
              <w:rPr>
                <w:rFonts w:ascii="Calibri" w:eastAsia="Times New Roman" w:hAnsi="Calibri" w:cs="Calibri"/>
                <w:color w:val="000000"/>
                <w:sz w:val="22"/>
                <w:szCs w:val="22"/>
                <w:lang w:eastAsia="en-US"/>
              </w:rPr>
            </w:pPr>
          </w:p>
        </w:tc>
        <w:tc>
          <w:tcPr>
            <w:tcW w:w="1329" w:type="dxa"/>
            <w:tcBorders>
              <w:top w:val="nil"/>
              <w:left w:val="nil"/>
              <w:bottom w:val="single" w:sz="4" w:space="0" w:color="auto"/>
              <w:right w:val="single" w:sz="4" w:space="0" w:color="auto"/>
            </w:tcBorders>
            <w:shd w:val="clear" w:color="auto" w:fill="auto"/>
          </w:tcPr>
          <w:p w14:paraId="30E3DF94" w14:textId="4F0977BC" w:rsidR="00987079" w:rsidRDefault="00987079" w:rsidP="00987079">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tcPr>
          <w:p w14:paraId="3104F45A" w14:textId="39434E79" w:rsidR="00987079" w:rsidRDefault="00987079" w:rsidP="00987079">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tcPr>
          <w:p w14:paraId="261EF464" w14:textId="6626565D" w:rsidR="00987079" w:rsidRDefault="00987079" w:rsidP="00987079">
            <w:pPr>
              <w:jc w:val="center"/>
              <w:rPr>
                <w:rFonts w:ascii="Calibri" w:eastAsia="Times New Roman" w:hAnsi="Calibri" w:cs="Calibri"/>
                <w:color w:val="000000"/>
                <w:sz w:val="22"/>
                <w:szCs w:val="22"/>
                <w:lang w:eastAsia="en-US"/>
              </w:rPr>
            </w:pPr>
            <w:proofErr w:type="spellStart"/>
            <w:r>
              <w:rPr>
                <w:rFonts w:ascii="Calibri" w:eastAsia="Times New Roman" w:hAnsi="Calibri" w:cs="Calibri"/>
                <w:color w:val="000000"/>
                <w:sz w:val="22"/>
                <w:szCs w:val="22"/>
                <w:lang w:eastAsia="en-US"/>
              </w:rPr>
              <w:t>rw</w:t>
            </w:r>
            <w:proofErr w:type="spellEnd"/>
          </w:p>
        </w:tc>
        <w:tc>
          <w:tcPr>
            <w:tcW w:w="1848" w:type="dxa"/>
            <w:tcBorders>
              <w:top w:val="nil"/>
              <w:left w:val="nil"/>
              <w:bottom w:val="single" w:sz="4" w:space="0" w:color="auto"/>
              <w:right w:val="single" w:sz="4" w:space="0" w:color="auto"/>
            </w:tcBorders>
            <w:shd w:val="clear" w:color="auto" w:fill="auto"/>
          </w:tcPr>
          <w:p w14:paraId="0C92760D" w14:textId="77777777" w:rsidR="00987079" w:rsidRPr="00CC4E0B" w:rsidRDefault="00987079" w:rsidP="00987079">
            <w:pPr>
              <w:rPr>
                <w:rFonts w:ascii="Arial" w:eastAsia="Times New Roman" w:hAnsi="Arial" w:cs="Arial"/>
                <w:sz w:val="18"/>
                <w:szCs w:val="18"/>
                <w:lang w:eastAsia="en-US"/>
              </w:rPr>
            </w:pPr>
          </w:p>
        </w:tc>
        <w:tc>
          <w:tcPr>
            <w:tcW w:w="1085" w:type="dxa"/>
            <w:tcBorders>
              <w:top w:val="nil"/>
              <w:left w:val="nil"/>
              <w:bottom w:val="single" w:sz="4" w:space="0" w:color="auto"/>
              <w:right w:val="single" w:sz="4" w:space="0" w:color="auto"/>
            </w:tcBorders>
            <w:shd w:val="clear" w:color="auto" w:fill="auto"/>
          </w:tcPr>
          <w:p w14:paraId="69C77C67" w14:textId="67CC28E4" w:rsidR="00987079" w:rsidRDefault="00987079" w:rsidP="00987079">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0.5</w:t>
            </w:r>
          </w:p>
        </w:tc>
        <w:tc>
          <w:tcPr>
            <w:tcW w:w="3254" w:type="dxa"/>
            <w:gridSpan w:val="2"/>
            <w:tcBorders>
              <w:top w:val="nil"/>
              <w:left w:val="nil"/>
              <w:bottom w:val="single" w:sz="4" w:space="0" w:color="auto"/>
              <w:right w:val="single" w:sz="4" w:space="0" w:color="auto"/>
            </w:tcBorders>
            <w:shd w:val="clear" w:color="auto" w:fill="auto"/>
          </w:tcPr>
          <w:p w14:paraId="24FC77A7" w14:textId="77777777" w:rsidR="00987079" w:rsidRPr="00CC4E0B" w:rsidRDefault="00987079" w:rsidP="00987079">
            <w:pPr>
              <w:jc w:val="center"/>
              <w:rPr>
                <w:rFonts w:ascii="Calibri" w:eastAsia="Times New Roman" w:hAnsi="Calibri" w:cs="Calibri"/>
                <w:color w:val="000000"/>
                <w:sz w:val="22"/>
                <w:szCs w:val="22"/>
                <w:lang w:eastAsia="en-US"/>
              </w:rPr>
            </w:pPr>
          </w:p>
        </w:tc>
      </w:tr>
      <w:tr w:rsidR="00987079" w:rsidRPr="00CC4E0B" w14:paraId="6B740B93"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4007D2C7" w14:textId="77777777" w:rsidR="00987079" w:rsidRPr="00CC4E0B" w:rsidRDefault="00987079" w:rsidP="00987079">
            <w:pPr>
              <w:jc w:val="right"/>
              <w:rPr>
                <w:rFonts w:ascii="Calibri" w:eastAsia="Times New Roman" w:hAnsi="Calibri" w:cs="Calibri"/>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tcPr>
          <w:p w14:paraId="072DED12" w14:textId="5DECF931" w:rsidR="00987079" w:rsidRDefault="00987079" w:rsidP="00987079">
            <w:pPr>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7</w:t>
            </w:r>
          </w:p>
        </w:tc>
        <w:tc>
          <w:tcPr>
            <w:tcW w:w="2753" w:type="dxa"/>
            <w:tcBorders>
              <w:top w:val="nil"/>
              <w:left w:val="nil"/>
              <w:bottom w:val="nil"/>
              <w:right w:val="single" w:sz="4" w:space="0" w:color="auto"/>
            </w:tcBorders>
            <w:shd w:val="clear" w:color="auto" w:fill="auto"/>
            <w:noWrap/>
          </w:tcPr>
          <w:p w14:paraId="07EC8EAE" w14:textId="77973B35" w:rsidR="00987079" w:rsidRPr="00093E42" w:rsidRDefault="00987079" w:rsidP="00987079">
            <w:pPr>
              <w:pStyle w:val="Heading3"/>
              <w:numPr>
                <w:ilvl w:val="0"/>
                <w:numId w:val="0"/>
              </w:numPr>
              <w:ind w:left="778" w:hanging="720"/>
              <w:rPr>
                <w:rFonts w:ascii="Courier New" w:hAnsi="Courier New" w:cs="Courier New"/>
                <w:sz w:val="20"/>
                <w:szCs w:val="20"/>
                <w:lang w:eastAsia="en-US"/>
              </w:rPr>
            </w:pPr>
            <w:proofErr w:type="spellStart"/>
            <w:r w:rsidRPr="00093E42">
              <w:rPr>
                <w:rFonts w:ascii="Courier New" w:hAnsi="Courier New" w:cs="Courier New"/>
                <w:sz w:val="20"/>
                <w:szCs w:val="20"/>
                <w:lang w:eastAsia="en-US"/>
              </w:rPr>
              <w:t>FilterCoef</w:t>
            </w:r>
            <w:proofErr w:type="spellEnd"/>
          </w:p>
        </w:tc>
        <w:tc>
          <w:tcPr>
            <w:tcW w:w="682" w:type="dxa"/>
            <w:tcBorders>
              <w:top w:val="nil"/>
              <w:left w:val="nil"/>
              <w:bottom w:val="single" w:sz="4" w:space="0" w:color="auto"/>
              <w:right w:val="single" w:sz="4" w:space="0" w:color="auto"/>
            </w:tcBorders>
            <w:shd w:val="clear" w:color="auto" w:fill="auto"/>
          </w:tcPr>
          <w:p w14:paraId="192A5319" w14:textId="77777777" w:rsidR="00987079" w:rsidRPr="00CC4E0B" w:rsidRDefault="00987079" w:rsidP="00987079">
            <w:pPr>
              <w:rPr>
                <w:rFonts w:ascii="Calibri" w:eastAsia="Times New Roman" w:hAnsi="Calibri" w:cs="Calibri"/>
                <w:color w:val="000000"/>
                <w:sz w:val="22"/>
                <w:szCs w:val="22"/>
                <w:lang w:eastAsia="en-US"/>
              </w:rPr>
            </w:pPr>
          </w:p>
        </w:tc>
        <w:tc>
          <w:tcPr>
            <w:tcW w:w="1329" w:type="dxa"/>
            <w:tcBorders>
              <w:top w:val="nil"/>
              <w:left w:val="nil"/>
              <w:bottom w:val="single" w:sz="4" w:space="0" w:color="auto"/>
              <w:right w:val="single" w:sz="4" w:space="0" w:color="auto"/>
            </w:tcBorders>
            <w:shd w:val="clear" w:color="auto" w:fill="auto"/>
          </w:tcPr>
          <w:p w14:paraId="07C2AE2B" w14:textId="08E9D418" w:rsidR="00987079" w:rsidRDefault="00987079" w:rsidP="00987079">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UInt8</w:t>
            </w:r>
          </w:p>
        </w:tc>
        <w:tc>
          <w:tcPr>
            <w:tcW w:w="537" w:type="dxa"/>
            <w:tcBorders>
              <w:top w:val="nil"/>
              <w:left w:val="nil"/>
              <w:bottom w:val="single" w:sz="4" w:space="0" w:color="auto"/>
              <w:right w:val="single" w:sz="4" w:space="0" w:color="auto"/>
            </w:tcBorders>
            <w:shd w:val="clear" w:color="auto" w:fill="auto"/>
          </w:tcPr>
          <w:p w14:paraId="52A0510E" w14:textId="0D7A59B7" w:rsidR="00987079" w:rsidRDefault="00987079" w:rsidP="00987079">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tcPr>
          <w:p w14:paraId="6B527115" w14:textId="3C4EF63F" w:rsidR="00987079" w:rsidRDefault="00987079" w:rsidP="00987079">
            <w:pPr>
              <w:jc w:val="center"/>
              <w:rPr>
                <w:rFonts w:ascii="Calibri" w:eastAsia="Times New Roman" w:hAnsi="Calibri" w:cs="Calibri"/>
                <w:color w:val="000000"/>
                <w:sz w:val="22"/>
                <w:szCs w:val="22"/>
                <w:lang w:eastAsia="en-US"/>
              </w:rPr>
            </w:pPr>
            <w:proofErr w:type="spellStart"/>
            <w:r>
              <w:rPr>
                <w:rFonts w:ascii="Calibri" w:eastAsia="Times New Roman" w:hAnsi="Calibri" w:cs="Calibri"/>
                <w:color w:val="000000"/>
                <w:sz w:val="22"/>
                <w:szCs w:val="22"/>
                <w:lang w:eastAsia="en-US"/>
              </w:rPr>
              <w:t>rw</w:t>
            </w:r>
            <w:proofErr w:type="spellEnd"/>
          </w:p>
        </w:tc>
        <w:tc>
          <w:tcPr>
            <w:tcW w:w="1848" w:type="dxa"/>
            <w:tcBorders>
              <w:top w:val="nil"/>
              <w:left w:val="nil"/>
              <w:bottom w:val="single" w:sz="4" w:space="0" w:color="auto"/>
              <w:right w:val="single" w:sz="4" w:space="0" w:color="auto"/>
            </w:tcBorders>
            <w:shd w:val="clear" w:color="auto" w:fill="auto"/>
          </w:tcPr>
          <w:p w14:paraId="54C91B27" w14:textId="77777777" w:rsidR="00987079" w:rsidRPr="00CC4E0B" w:rsidRDefault="00987079" w:rsidP="00987079">
            <w:pPr>
              <w:rPr>
                <w:rFonts w:ascii="Arial" w:eastAsia="Times New Roman" w:hAnsi="Arial" w:cs="Arial"/>
                <w:sz w:val="18"/>
                <w:szCs w:val="18"/>
                <w:lang w:eastAsia="en-US"/>
              </w:rPr>
            </w:pPr>
          </w:p>
        </w:tc>
        <w:tc>
          <w:tcPr>
            <w:tcW w:w="1085" w:type="dxa"/>
            <w:tcBorders>
              <w:top w:val="nil"/>
              <w:left w:val="nil"/>
              <w:bottom w:val="single" w:sz="4" w:space="0" w:color="auto"/>
              <w:right w:val="single" w:sz="4" w:space="0" w:color="auto"/>
            </w:tcBorders>
            <w:shd w:val="clear" w:color="auto" w:fill="auto"/>
          </w:tcPr>
          <w:p w14:paraId="42238FFE" w14:textId="3C49A654" w:rsidR="00987079" w:rsidRDefault="00987079" w:rsidP="00987079">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6</w:t>
            </w:r>
          </w:p>
        </w:tc>
        <w:tc>
          <w:tcPr>
            <w:tcW w:w="3254" w:type="dxa"/>
            <w:gridSpan w:val="2"/>
            <w:tcBorders>
              <w:top w:val="nil"/>
              <w:left w:val="nil"/>
              <w:bottom w:val="single" w:sz="4" w:space="0" w:color="auto"/>
              <w:right w:val="single" w:sz="4" w:space="0" w:color="auto"/>
            </w:tcBorders>
            <w:shd w:val="clear" w:color="auto" w:fill="auto"/>
          </w:tcPr>
          <w:p w14:paraId="6957E188" w14:textId="77777777" w:rsidR="00987079" w:rsidRPr="00CC4E0B" w:rsidRDefault="00987079" w:rsidP="00987079">
            <w:pPr>
              <w:jc w:val="center"/>
              <w:rPr>
                <w:rFonts w:ascii="Calibri" w:eastAsia="Times New Roman" w:hAnsi="Calibri" w:cs="Calibri"/>
                <w:color w:val="000000"/>
                <w:sz w:val="22"/>
                <w:szCs w:val="22"/>
                <w:lang w:eastAsia="en-US"/>
              </w:rPr>
            </w:pPr>
          </w:p>
        </w:tc>
      </w:tr>
      <w:tr w:rsidR="00987079" w:rsidRPr="00504F28" w14:paraId="58CC70B6" w14:textId="77777777" w:rsidTr="006E6371">
        <w:trPr>
          <w:trHeight w:val="315"/>
        </w:trPr>
        <w:tc>
          <w:tcPr>
            <w:tcW w:w="977" w:type="dxa"/>
            <w:tcBorders>
              <w:top w:val="nil"/>
              <w:left w:val="single" w:sz="4" w:space="0" w:color="auto"/>
              <w:bottom w:val="nil"/>
              <w:right w:val="single" w:sz="4" w:space="0" w:color="auto"/>
            </w:tcBorders>
            <w:shd w:val="clear" w:color="auto" w:fill="auto"/>
            <w:noWrap/>
          </w:tcPr>
          <w:p w14:paraId="54439A5E" w14:textId="1988A15B" w:rsidR="00987079" w:rsidRPr="00992444" w:rsidRDefault="00987079" w:rsidP="00987079">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124</w:t>
            </w:r>
          </w:p>
        </w:tc>
        <w:tc>
          <w:tcPr>
            <w:tcW w:w="3473" w:type="dxa"/>
            <w:gridSpan w:val="2"/>
            <w:tcBorders>
              <w:top w:val="single" w:sz="8" w:space="0" w:color="auto"/>
              <w:left w:val="nil"/>
              <w:bottom w:val="single" w:sz="8" w:space="0" w:color="auto"/>
              <w:right w:val="single" w:sz="4" w:space="0" w:color="auto"/>
            </w:tcBorders>
            <w:shd w:val="clear" w:color="auto" w:fill="auto"/>
          </w:tcPr>
          <w:p w14:paraId="4085F1A6" w14:textId="62EA684F" w:rsidR="00987079" w:rsidRPr="00992444" w:rsidRDefault="00987079" w:rsidP="00987079">
            <w:pPr>
              <w:rPr>
                <w:rFonts w:ascii="Courier New" w:eastAsia="Times New Roman" w:hAnsi="Courier New" w:cs="Courier New"/>
                <w:b/>
                <w:bCs/>
                <w:i/>
                <w:iCs/>
                <w:color w:val="FF0000"/>
                <w:sz w:val="20"/>
                <w:szCs w:val="20"/>
                <w:lang w:eastAsia="en-US"/>
              </w:rPr>
            </w:pPr>
            <w:r w:rsidRPr="00992444">
              <w:rPr>
                <w:rFonts w:ascii="Courier New" w:eastAsia="Times New Roman" w:hAnsi="Courier New" w:cs="Courier New"/>
                <w:b/>
                <w:bCs/>
                <w:i/>
                <w:iCs/>
                <w:color w:val="FF0000"/>
                <w:sz w:val="20"/>
                <w:szCs w:val="20"/>
                <w:lang w:eastAsia="en-US"/>
              </w:rPr>
              <w:t>ANALOG_INPUT</w:t>
            </w:r>
          </w:p>
        </w:tc>
        <w:tc>
          <w:tcPr>
            <w:tcW w:w="682" w:type="dxa"/>
            <w:tcBorders>
              <w:top w:val="single" w:sz="8" w:space="0" w:color="auto"/>
              <w:left w:val="single" w:sz="4" w:space="0" w:color="666699"/>
              <w:bottom w:val="single" w:sz="8" w:space="0" w:color="auto"/>
              <w:right w:val="single" w:sz="4" w:space="0" w:color="666699"/>
            </w:tcBorders>
            <w:shd w:val="clear" w:color="auto" w:fill="auto"/>
          </w:tcPr>
          <w:p w14:paraId="6D943D8D" w14:textId="1FFB3BF7" w:rsidR="00987079" w:rsidRPr="00992444" w:rsidRDefault="00987079" w:rsidP="00987079">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Rec</w:t>
            </w:r>
          </w:p>
        </w:tc>
        <w:tc>
          <w:tcPr>
            <w:tcW w:w="1329" w:type="dxa"/>
            <w:tcBorders>
              <w:top w:val="single" w:sz="8" w:space="0" w:color="auto"/>
              <w:left w:val="nil"/>
              <w:bottom w:val="single" w:sz="8" w:space="0" w:color="auto"/>
              <w:right w:val="single" w:sz="4" w:space="0" w:color="666699"/>
            </w:tcBorders>
            <w:shd w:val="clear" w:color="auto" w:fill="auto"/>
          </w:tcPr>
          <w:p w14:paraId="6B0A38AA" w14:textId="77777777" w:rsidR="00987079" w:rsidRPr="00992444" w:rsidRDefault="00987079" w:rsidP="00987079">
            <w:pPr>
              <w:rPr>
                <w:rFonts w:ascii="Calibri" w:eastAsia="Times New Roman" w:hAnsi="Calibri" w:cs="Calibri"/>
                <w:i/>
                <w:iCs/>
                <w:color w:val="000000"/>
                <w:sz w:val="22"/>
                <w:szCs w:val="22"/>
                <w:lang w:eastAsia="en-US"/>
              </w:rPr>
            </w:pPr>
          </w:p>
        </w:tc>
        <w:tc>
          <w:tcPr>
            <w:tcW w:w="537" w:type="dxa"/>
            <w:tcBorders>
              <w:top w:val="single" w:sz="8" w:space="0" w:color="auto"/>
              <w:left w:val="nil"/>
              <w:bottom w:val="single" w:sz="8" w:space="0" w:color="auto"/>
              <w:right w:val="single" w:sz="4" w:space="0" w:color="666699"/>
            </w:tcBorders>
            <w:shd w:val="clear" w:color="auto" w:fill="auto"/>
          </w:tcPr>
          <w:p w14:paraId="022CC813" w14:textId="77777777" w:rsidR="00987079" w:rsidRPr="00992444" w:rsidRDefault="00987079" w:rsidP="00987079">
            <w:pPr>
              <w:jc w:val="center"/>
              <w:rPr>
                <w:rFonts w:ascii="Calibri" w:eastAsia="Times New Roman" w:hAnsi="Calibri" w:cs="Calibri"/>
                <w:i/>
                <w:iCs/>
                <w:color w:val="000000"/>
                <w:sz w:val="22"/>
                <w:szCs w:val="22"/>
                <w:lang w:eastAsia="en-US"/>
              </w:rPr>
            </w:pPr>
          </w:p>
        </w:tc>
        <w:tc>
          <w:tcPr>
            <w:tcW w:w="522" w:type="dxa"/>
            <w:tcBorders>
              <w:top w:val="single" w:sz="8" w:space="0" w:color="auto"/>
              <w:left w:val="nil"/>
              <w:bottom w:val="single" w:sz="8" w:space="0" w:color="auto"/>
              <w:right w:val="single" w:sz="4" w:space="0" w:color="666699"/>
            </w:tcBorders>
            <w:shd w:val="clear" w:color="auto" w:fill="auto"/>
          </w:tcPr>
          <w:p w14:paraId="0B042D30" w14:textId="77777777" w:rsidR="00987079" w:rsidRPr="00992444" w:rsidRDefault="00987079" w:rsidP="00987079">
            <w:pPr>
              <w:jc w:val="center"/>
              <w:rPr>
                <w:rFonts w:ascii="Calibri" w:eastAsia="Times New Roman" w:hAnsi="Calibri" w:cs="Calibri"/>
                <w:i/>
                <w:iCs/>
                <w:color w:val="000000"/>
                <w:sz w:val="22"/>
                <w:szCs w:val="22"/>
                <w:lang w:eastAsia="en-US"/>
              </w:rPr>
            </w:pPr>
          </w:p>
        </w:tc>
        <w:tc>
          <w:tcPr>
            <w:tcW w:w="1848" w:type="dxa"/>
            <w:tcBorders>
              <w:top w:val="single" w:sz="8" w:space="0" w:color="auto"/>
              <w:left w:val="nil"/>
              <w:bottom w:val="single" w:sz="8" w:space="0" w:color="auto"/>
              <w:right w:val="nil"/>
            </w:tcBorders>
            <w:shd w:val="clear" w:color="auto" w:fill="auto"/>
          </w:tcPr>
          <w:p w14:paraId="3A464B54" w14:textId="77777777" w:rsidR="00987079" w:rsidRPr="00992444" w:rsidRDefault="00987079" w:rsidP="00987079">
            <w:pPr>
              <w:jc w:val="center"/>
              <w:rPr>
                <w:rFonts w:ascii="Calibri" w:eastAsia="Times New Roman" w:hAnsi="Calibri" w:cs="Calibri"/>
                <w:i/>
                <w:iCs/>
                <w:color w:val="000000"/>
                <w:sz w:val="22"/>
                <w:szCs w:val="22"/>
                <w:lang w:eastAsia="en-US"/>
              </w:rPr>
            </w:pPr>
          </w:p>
        </w:tc>
        <w:tc>
          <w:tcPr>
            <w:tcW w:w="1085" w:type="dxa"/>
            <w:tcBorders>
              <w:top w:val="single" w:sz="8" w:space="0" w:color="auto"/>
              <w:left w:val="single" w:sz="4" w:space="0" w:color="666699"/>
              <w:bottom w:val="single" w:sz="8" w:space="0" w:color="auto"/>
              <w:right w:val="nil"/>
            </w:tcBorders>
            <w:shd w:val="clear" w:color="auto" w:fill="auto"/>
          </w:tcPr>
          <w:p w14:paraId="35C4AB86" w14:textId="77777777" w:rsidR="00987079" w:rsidRPr="00992444" w:rsidRDefault="00987079" w:rsidP="00987079">
            <w:pPr>
              <w:jc w:val="center"/>
              <w:rPr>
                <w:rFonts w:ascii="Calibri" w:eastAsia="Times New Roman" w:hAnsi="Calibri" w:cs="Calibri"/>
                <w:i/>
                <w:iCs/>
                <w:color w:val="000000"/>
                <w:sz w:val="22"/>
                <w:szCs w:val="22"/>
                <w:lang w:eastAsia="en-US"/>
              </w:rPr>
            </w:pPr>
          </w:p>
        </w:tc>
        <w:tc>
          <w:tcPr>
            <w:tcW w:w="3254" w:type="dxa"/>
            <w:gridSpan w:val="2"/>
            <w:tcBorders>
              <w:top w:val="single" w:sz="8" w:space="0" w:color="auto"/>
              <w:left w:val="single" w:sz="4" w:space="0" w:color="666699"/>
              <w:bottom w:val="single" w:sz="8" w:space="0" w:color="auto"/>
              <w:right w:val="nil"/>
            </w:tcBorders>
            <w:shd w:val="clear" w:color="auto" w:fill="auto"/>
          </w:tcPr>
          <w:p w14:paraId="54F51250" w14:textId="77777777" w:rsidR="00987079" w:rsidRPr="00992444" w:rsidRDefault="00987079" w:rsidP="00987079">
            <w:pPr>
              <w:jc w:val="center"/>
              <w:rPr>
                <w:rFonts w:ascii="Calibri" w:eastAsia="Times New Roman" w:hAnsi="Calibri" w:cs="Calibri"/>
                <w:i/>
                <w:iCs/>
                <w:color w:val="000000"/>
                <w:sz w:val="22"/>
                <w:szCs w:val="22"/>
                <w:lang w:eastAsia="en-US"/>
              </w:rPr>
            </w:pPr>
          </w:p>
        </w:tc>
      </w:tr>
      <w:tr w:rsidR="00987079" w:rsidRPr="00504F28" w14:paraId="5A8F3510"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32B21D7C" w14:textId="77777777" w:rsidR="00987079" w:rsidRPr="00992444" w:rsidRDefault="00987079" w:rsidP="00987079">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7621EB25" w14:textId="77777777" w:rsidR="00987079" w:rsidRPr="00992444" w:rsidRDefault="00987079" w:rsidP="00987079">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2753" w:type="dxa"/>
            <w:tcBorders>
              <w:top w:val="nil"/>
              <w:left w:val="nil"/>
              <w:bottom w:val="nil"/>
              <w:right w:val="single" w:sz="4" w:space="0" w:color="auto"/>
            </w:tcBorders>
            <w:shd w:val="clear" w:color="auto" w:fill="auto"/>
            <w:noWrap/>
            <w:hideMark/>
          </w:tcPr>
          <w:p w14:paraId="0E46E720" w14:textId="611D09B1" w:rsidR="00987079" w:rsidRPr="00992444" w:rsidRDefault="00987079" w:rsidP="00987079">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Status</w:t>
            </w:r>
          </w:p>
        </w:tc>
        <w:tc>
          <w:tcPr>
            <w:tcW w:w="682" w:type="dxa"/>
            <w:tcBorders>
              <w:top w:val="nil"/>
              <w:left w:val="nil"/>
              <w:bottom w:val="single" w:sz="4" w:space="0" w:color="auto"/>
              <w:right w:val="single" w:sz="4" w:space="0" w:color="auto"/>
            </w:tcBorders>
            <w:shd w:val="clear" w:color="auto" w:fill="auto"/>
            <w:hideMark/>
          </w:tcPr>
          <w:p w14:paraId="511D73B1" w14:textId="77777777" w:rsidR="00987079" w:rsidRPr="00992444" w:rsidRDefault="00987079" w:rsidP="00987079">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71EC2890" w14:textId="672D64D8" w:rsidR="00987079" w:rsidRPr="00992444" w:rsidRDefault="00987079" w:rsidP="00987079">
            <w:pPr>
              <w:rPr>
                <w:rFonts w:ascii="Calibri" w:eastAsia="Times New Roman" w:hAnsi="Calibri" w:cs="Calibri"/>
                <w:i/>
                <w:iCs/>
                <w:color w:val="000000"/>
                <w:sz w:val="22"/>
                <w:szCs w:val="22"/>
                <w:lang w:eastAsia="en-US"/>
              </w:rPr>
            </w:pPr>
            <w:proofErr w:type="spellStart"/>
            <w:r w:rsidRPr="00992444">
              <w:rPr>
                <w:rFonts w:ascii="Calibri" w:eastAsia="Times New Roman" w:hAnsi="Calibri" w:cs="Calibri"/>
                <w:i/>
                <w:iCs/>
                <w:color w:val="000000"/>
                <w:sz w:val="22"/>
                <w:szCs w:val="22"/>
                <w:lang w:eastAsia="en-US"/>
              </w:rPr>
              <w:t>BitStr</w:t>
            </w:r>
            <w:proofErr w:type="spellEnd"/>
          </w:p>
        </w:tc>
        <w:tc>
          <w:tcPr>
            <w:tcW w:w="537" w:type="dxa"/>
            <w:tcBorders>
              <w:top w:val="nil"/>
              <w:left w:val="nil"/>
              <w:bottom w:val="single" w:sz="4" w:space="0" w:color="auto"/>
              <w:right w:val="single" w:sz="4" w:space="0" w:color="auto"/>
            </w:tcBorders>
            <w:shd w:val="clear" w:color="auto" w:fill="auto"/>
            <w:hideMark/>
          </w:tcPr>
          <w:p w14:paraId="0BDCFF4C" w14:textId="364C4B0A" w:rsidR="00987079" w:rsidRPr="00992444" w:rsidRDefault="00987079" w:rsidP="00987079">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383AB823" w14:textId="541F2F6B" w:rsidR="00987079" w:rsidRPr="00992444" w:rsidRDefault="00987079" w:rsidP="00987079">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hideMark/>
          </w:tcPr>
          <w:p w14:paraId="3FB6F307" w14:textId="4B5D7E6E" w:rsidR="00987079" w:rsidRPr="00992444" w:rsidRDefault="00987079" w:rsidP="00987079">
            <w:pPr>
              <w:rPr>
                <w:rFonts w:ascii="Arial" w:eastAsia="Times New Roman" w:hAnsi="Arial" w:cs="Arial"/>
                <w:i/>
                <w:iCs/>
                <w:sz w:val="18"/>
                <w:szCs w:val="18"/>
                <w:lang w:eastAsia="en-US"/>
              </w:rPr>
            </w:pPr>
          </w:p>
        </w:tc>
        <w:tc>
          <w:tcPr>
            <w:tcW w:w="1085" w:type="dxa"/>
            <w:tcBorders>
              <w:top w:val="nil"/>
              <w:left w:val="nil"/>
              <w:bottom w:val="single" w:sz="4" w:space="0" w:color="auto"/>
              <w:right w:val="single" w:sz="4" w:space="0" w:color="auto"/>
            </w:tcBorders>
            <w:shd w:val="clear" w:color="auto" w:fill="auto"/>
            <w:hideMark/>
          </w:tcPr>
          <w:p w14:paraId="689624FD" w14:textId="21BF84FC" w:rsidR="00987079" w:rsidRPr="00992444" w:rsidRDefault="00987079" w:rsidP="00987079">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0x1c</w:t>
            </w:r>
          </w:p>
        </w:tc>
        <w:tc>
          <w:tcPr>
            <w:tcW w:w="3254" w:type="dxa"/>
            <w:gridSpan w:val="2"/>
            <w:tcBorders>
              <w:top w:val="nil"/>
              <w:left w:val="nil"/>
              <w:bottom w:val="single" w:sz="4" w:space="0" w:color="auto"/>
              <w:right w:val="single" w:sz="4" w:space="0" w:color="auto"/>
            </w:tcBorders>
            <w:shd w:val="clear" w:color="auto" w:fill="auto"/>
            <w:hideMark/>
          </w:tcPr>
          <w:p w14:paraId="6315E8C2" w14:textId="6148EA8B" w:rsidR="00987079" w:rsidRPr="00992444" w:rsidRDefault="00987079" w:rsidP="00987079">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Replaced with actual read </w:t>
            </w:r>
          </w:p>
        </w:tc>
      </w:tr>
      <w:tr w:rsidR="00987079" w:rsidRPr="00504F28" w14:paraId="322F75CA"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7D191FE0" w14:textId="77777777" w:rsidR="00987079" w:rsidRPr="00992444" w:rsidRDefault="00987079" w:rsidP="00987079">
            <w:pPr>
              <w:jc w:val="right"/>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tcPr>
          <w:p w14:paraId="47E8D2DB" w14:textId="61C698CD" w:rsidR="00987079" w:rsidRPr="00992444" w:rsidRDefault="00987079" w:rsidP="00987079">
            <w:pPr>
              <w:jc w:val="right"/>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2</w:t>
            </w:r>
          </w:p>
        </w:tc>
        <w:tc>
          <w:tcPr>
            <w:tcW w:w="2753" w:type="dxa"/>
            <w:tcBorders>
              <w:top w:val="nil"/>
              <w:left w:val="nil"/>
              <w:bottom w:val="nil"/>
              <w:right w:val="single" w:sz="4" w:space="0" w:color="auto"/>
            </w:tcBorders>
            <w:shd w:val="clear" w:color="auto" w:fill="auto"/>
            <w:noWrap/>
          </w:tcPr>
          <w:p w14:paraId="49EDE669" w14:textId="5874D1CF" w:rsidR="00987079" w:rsidRPr="00992444" w:rsidRDefault="00987079" w:rsidP="00987079">
            <w:pPr>
              <w:rPr>
                <w:rFonts w:ascii="Courier New" w:eastAsia="Times New Roman" w:hAnsi="Courier New" w:cs="Courier New"/>
                <w:i/>
                <w:iCs/>
                <w:sz w:val="20"/>
                <w:szCs w:val="20"/>
                <w:lang w:eastAsia="en-US"/>
              </w:rPr>
            </w:pPr>
            <w:r w:rsidRPr="00992444">
              <w:rPr>
                <w:rFonts w:ascii="Courier New" w:eastAsia="Times New Roman" w:hAnsi="Courier New" w:cs="Courier New"/>
                <w:i/>
                <w:iCs/>
                <w:sz w:val="20"/>
                <w:szCs w:val="20"/>
                <w:lang w:eastAsia="en-US"/>
              </w:rPr>
              <w:t>Value</w:t>
            </w:r>
          </w:p>
        </w:tc>
        <w:tc>
          <w:tcPr>
            <w:tcW w:w="682" w:type="dxa"/>
            <w:tcBorders>
              <w:top w:val="nil"/>
              <w:left w:val="nil"/>
              <w:bottom w:val="single" w:sz="4" w:space="0" w:color="auto"/>
              <w:right w:val="single" w:sz="4" w:space="0" w:color="auto"/>
            </w:tcBorders>
            <w:shd w:val="clear" w:color="auto" w:fill="auto"/>
          </w:tcPr>
          <w:p w14:paraId="46AD3597" w14:textId="77777777" w:rsidR="00987079" w:rsidRPr="00992444" w:rsidRDefault="00987079" w:rsidP="00987079">
            <w:pPr>
              <w:rPr>
                <w:rFonts w:ascii="Calibri" w:eastAsia="Times New Roman" w:hAnsi="Calibri" w:cs="Calibri"/>
                <w:i/>
                <w:iCs/>
                <w:color w:val="000000"/>
                <w:sz w:val="22"/>
                <w:szCs w:val="22"/>
                <w:lang w:eastAsia="en-US"/>
              </w:rPr>
            </w:pPr>
          </w:p>
        </w:tc>
        <w:tc>
          <w:tcPr>
            <w:tcW w:w="1329" w:type="dxa"/>
            <w:tcBorders>
              <w:top w:val="nil"/>
              <w:left w:val="nil"/>
              <w:bottom w:val="single" w:sz="4" w:space="0" w:color="auto"/>
              <w:right w:val="single" w:sz="4" w:space="0" w:color="auto"/>
            </w:tcBorders>
            <w:shd w:val="clear" w:color="auto" w:fill="auto"/>
          </w:tcPr>
          <w:p w14:paraId="7DEDCDD3" w14:textId="648FB02D" w:rsidR="00987079" w:rsidRPr="00992444" w:rsidRDefault="00987079" w:rsidP="00987079">
            <w:pP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tcPr>
          <w:p w14:paraId="26FE0E0A" w14:textId="27E77F99" w:rsidR="00987079" w:rsidRPr="00992444" w:rsidRDefault="00987079" w:rsidP="00987079">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tcPr>
          <w:p w14:paraId="7B6D6F2B" w14:textId="7716D690" w:rsidR="00987079" w:rsidRPr="00992444" w:rsidRDefault="00987079" w:rsidP="00987079">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w:t>
            </w:r>
          </w:p>
        </w:tc>
        <w:tc>
          <w:tcPr>
            <w:tcW w:w="1848" w:type="dxa"/>
            <w:tcBorders>
              <w:top w:val="nil"/>
              <w:left w:val="nil"/>
              <w:bottom w:val="single" w:sz="4" w:space="0" w:color="auto"/>
              <w:right w:val="single" w:sz="4" w:space="0" w:color="auto"/>
            </w:tcBorders>
            <w:shd w:val="clear" w:color="auto" w:fill="auto"/>
          </w:tcPr>
          <w:p w14:paraId="304EC726" w14:textId="77777777" w:rsidR="00987079" w:rsidRPr="00992444" w:rsidRDefault="00987079" w:rsidP="00987079">
            <w:pPr>
              <w:rPr>
                <w:rFonts w:ascii="Arial" w:eastAsia="Times New Roman" w:hAnsi="Arial" w:cs="Arial"/>
                <w:i/>
                <w:iCs/>
                <w:sz w:val="18"/>
                <w:szCs w:val="18"/>
                <w:lang w:eastAsia="en-US"/>
              </w:rPr>
            </w:pPr>
          </w:p>
        </w:tc>
        <w:tc>
          <w:tcPr>
            <w:tcW w:w="1085" w:type="dxa"/>
            <w:tcBorders>
              <w:top w:val="nil"/>
              <w:left w:val="nil"/>
              <w:bottom w:val="single" w:sz="4" w:space="0" w:color="auto"/>
              <w:right w:val="single" w:sz="4" w:space="0" w:color="auto"/>
            </w:tcBorders>
            <w:shd w:val="clear" w:color="auto" w:fill="auto"/>
          </w:tcPr>
          <w:p w14:paraId="593AC077" w14:textId="4232452E" w:rsidR="00987079" w:rsidRPr="00992444" w:rsidRDefault="00987079" w:rsidP="00987079">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tcPr>
          <w:p w14:paraId="3DF66FE5" w14:textId="647A6B30" w:rsidR="00987079" w:rsidRPr="00992444" w:rsidRDefault="00987079" w:rsidP="00987079">
            <w:pPr>
              <w:jc w:val="center"/>
              <w:rPr>
                <w:rFonts w:ascii="Calibri" w:eastAsia="Times New Roman" w:hAnsi="Calibri" w:cs="Calibri"/>
                <w:i/>
                <w:iCs/>
                <w:color w:val="000000"/>
                <w:sz w:val="22"/>
                <w:szCs w:val="22"/>
                <w:lang w:eastAsia="en-US"/>
              </w:rPr>
            </w:pPr>
            <w:r w:rsidRPr="00992444">
              <w:rPr>
                <w:rFonts w:ascii="Calibri" w:eastAsia="Times New Roman" w:hAnsi="Calibri" w:cs="Calibri"/>
                <w:i/>
                <w:iCs/>
                <w:color w:val="000000"/>
                <w:sz w:val="22"/>
                <w:szCs w:val="22"/>
                <w:lang w:eastAsia="en-US"/>
              </w:rPr>
              <w:t>Replaced with actual read</w:t>
            </w:r>
          </w:p>
        </w:tc>
      </w:tr>
      <w:tr w:rsidR="00987079" w:rsidRPr="00504F28" w14:paraId="28FBA510" w14:textId="77777777" w:rsidTr="006E6371">
        <w:trPr>
          <w:trHeight w:val="315"/>
        </w:trPr>
        <w:tc>
          <w:tcPr>
            <w:tcW w:w="977" w:type="dxa"/>
            <w:tcBorders>
              <w:top w:val="nil"/>
              <w:left w:val="single" w:sz="4" w:space="0" w:color="auto"/>
              <w:bottom w:val="nil"/>
              <w:right w:val="single" w:sz="4" w:space="0" w:color="auto"/>
            </w:tcBorders>
            <w:shd w:val="clear" w:color="auto" w:fill="auto"/>
            <w:noWrap/>
          </w:tcPr>
          <w:p w14:paraId="79B93DF6" w14:textId="6934E270" w:rsidR="00987079" w:rsidRPr="00504F28" w:rsidRDefault="00987079" w:rsidP="00987079">
            <w:pPr>
              <w:jc w:val="right"/>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125</w:t>
            </w:r>
          </w:p>
        </w:tc>
        <w:tc>
          <w:tcPr>
            <w:tcW w:w="3473" w:type="dxa"/>
            <w:gridSpan w:val="2"/>
            <w:tcBorders>
              <w:top w:val="single" w:sz="8" w:space="0" w:color="auto"/>
              <w:left w:val="nil"/>
              <w:bottom w:val="single" w:sz="8" w:space="0" w:color="auto"/>
              <w:right w:val="single" w:sz="4" w:space="0" w:color="auto"/>
            </w:tcBorders>
            <w:shd w:val="clear" w:color="auto" w:fill="auto"/>
          </w:tcPr>
          <w:p w14:paraId="528B0A51" w14:textId="61A0DDC8" w:rsidR="00987079" w:rsidRPr="00504F28" w:rsidRDefault="00987079" w:rsidP="00987079">
            <w:pPr>
              <w:rPr>
                <w:rFonts w:ascii="Courier New" w:eastAsia="Times New Roman" w:hAnsi="Courier New" w:cs="Courier New"/>
                <w:b/>
                <w:bCs/>
                <w:i/>
                <w:iCs/>
                <w:color w:val="FF0000"/>
                <w:sz w:val="20"/>
                <w:szCs w:val="20"/>
                <w:lang w:eastAsia="en-US"/>
              </w:rPr>
            </w:pPr>
            <w:r w:rsidRPr="00504F28">
              <w:rPr>
                <w:rFonts w:ascii="Courier New" w:eastAsia="Times New Roman" w:hAnsi="Courier New" w:cs="Courier New"/>
                <w:b/>
                <w:bCs/>
                <w:i/>
                <w:iCs/>
                <w:color w:val="FF0000"/>
                <w:sz w:val="20"/>
                <w:szCs w:val="20"/>
                <w:lang w:eastAsia="en-US"/>
              </w:rPr>
              <w:t>TB_FSTATE_STATUS</w:t>
            </w:r>
          </w:p>
        </w:tc>
        <w:tc>
          <w:tcPr>
            <w:tcW w:w="682" w:type="dxa"/>
            <w:tcBorders>
              <w:top w:val="single" w:sz="8" w:space="0" w:color="auto"/>
              <w:left w:val="single" w:sz="4" w:space="0" w:color="666699"/>
              <w:bottom w:val="single" w:sz="8" w:space="0" w:color="auto"/>
              <w:right w:val="single" w:sz="4" w:space="0" w:color="666699"/>
            </w:tcBorders>
            <w:shd w:val="clear" w:color="auto" w:fill="auto"/>
          </w:tcPr>
          <w:p w14:paraId="3B179A52" w14:textId="55CB6D79" w:rsidR="00987079" w:rsidRPr="00504F28" w:rsidRDefault="00987079" w:rsidP="00987079">
            <w:pP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Rec</w:t>
            </w:r>
          </w:p>
        </w:tc>
        <w:tc>
          <w:tcPr>
            <w:tcW w:w="1329" w:type="dxa"/>
            <w:tcBorders>
              <w:top w:val="single" w:sz="8" w:space="0" w:color="auto"/>
              <w:left w:val="nil"/>
              <w:bottom w:val="single" w:sz="8" w:space="0" w:color="auto"/>
              <w:right w:val="single" w:sz="4" w:space="0" w:color="666699"/>
            </w:tcBorders>
            <w:shd w:val="clear" w:color="auto" w:fill="auto"/>
          </w:tcPr>
          <w:p w14:paraId="13880DEA" w14:textId="77777777" w:rsidR="00987079" w:rsidRPr="00504F28" w:rsidRDefault="00987079" w:rsidP="00987079">
            <w:pPr>
              <w:rPr>
                <w:rFonts w:ascii="Calibri" w:eastAsia="Times New Roman" w:hAnsi="Calibri" w:cs="Calibri"/>
                <w:i/>
                <w:iCs/>
                <w:color w:val="000000"/>
                <w:sz w:val="22"/>
                <w:szCs w:val="22"/>
                <w:lang w:eastAsia="en-US"/>
              </w:rPr>
            </w:pPr>
          </w:p>
        </w:tc>
        <w:tc>
          <w:tcPr>
            <w:tcW w:w="537" w:type="dxa"/>
            <w:tcBorders>
              <w:top w:val="single" w:sz="8" w:space="0" w:color="auto"/>
              <w:left w:val="nil"/>
              <w:bottom w:val="single" w:sz="8" w:space="0" w:color="auto"/>
              <w:right w:val="single" w:sz="4" w:space="0" w:color="666699"/>
            </w:tcBorders>
            <w:shd w:val="clear" w:color="auto" w:fill="auto"/>
          </w:tcPr>
          <w:p w14:paraId="658A807B" w14:textId="77777777" w:rsidR="00987079" w:rsidRPr="00504F28" w:rsidRDefault="00987079" w:rsidP="00987079">
            <w:pPr>
              <w:jc w:val="center"/>
              <w:rPr>
                <w:rFonts w:ascii="Calibri" w:eastAsia="Times New Roman" w:hAnsi="Calibri" w:cs="Calibri"/>
                <w:i/>
                <w:iCs/>
                <w:color w:val="000000"/>
                <w:sz w:val="22"/>
                <w:szCs w:val="22"/>
                <w:lang w:eastAsia="en-US"/>
              </w:rPr>
            </w:pPr>
          </w:p>
        </w:tc>
        <w:tc>
          <w:tcPr>
            <w:tcW w:w="522" w:type="dxa"/>
            <w:tcBorders>
              <w:top w:val="single" w:sz="8" w:space="0" w:color="auto"/>
              <w:left w:val="nil"/>
              <w:bottom w:val="single" w:sz="8" w:space="0" w:color="auto"/>
              <w:right w:val="single" w:sz="4" w:space="0" w:color="666699"/>
            </w:tcBorders>
            <w:shd w:val="clear" w:color="auto" w:fill="auto"/>
          </w:tcPr>
          <w:p w14:paraId="0D6FCA8D" w14:textId="77777777" w:rsidR="00987079" w:rsidRPr="00504F28" w:rsidRDefault="00987079" w:rsidP="00987079">
            <w:pPr>
              <w:jc w:val="center"/>
              <w:rPr>
                <w:rFonts w:ascii="Calibri" w:eastAsia="Times New Roman" w:hAnsi="Calibri" w:cs="Calibri"/>
                <w:i/>
                <w:iCs/>
                <w:color w:val="000000"/>
                <w:sz w:val="22"/>
                <w:szCs w:val="22"/>
                <w:lang w:eastAsia="en-US"/>
              </w:rPr>
            </w:pPr>
          </w:p>
        </w:tc>
        <w:tc>
          <w:tcPr>
            <w:tcW w:w="1848" w:type="dxa"/>
            <w:tcBorders>
              <w:top w:val="single" w:sz="8" w:space="0" w:color="auto"/>
              <w:left w:val="nil"/>
              <w:bottom w:val="single" w:sz="8" w:space="0" w:color="auto"/>
              <w:right w:val="nil"/>
            </w:tcBorders>
            <w:shd w:val="clear" w:color="auto" w:fill="auto"/>
          </w:tcPr>
          <w:p w14:paraId="14BA2ADD" w14:textId="77777777" w:rsidR="00987079" w:rsidRPr="00504F28" w:rsidRDefault="00987079" w:rsidP="00987079">
            <w:pPr>
              <w:jc w:val="center"/>
              <w:rPr>
                <w:rFonts w:ascii="Calibri" w:eastAsia="Times New Roman" w:hAnsi="Calibri" w:cs="Calibri"/>
                <w:i/>
                <w:iCs/>
                <w:color w:val="000000"/>
                <w:sz w:val="22"/>
                <w:szCs w:val="22"/>
                <w:lang w:eastAsia="en-US"/>
              </w:rPr>
            </w:pPr>
          </w:p>
        </w:tc>
        <w:tc>
          <w:tcPr>
            <w:tcW w:w="1085" w:type="dxa"/>
            <w:tcBorders>
              <w:top w:val="single" w:sz="8" w:space="0" w:color="auto"/>
              <w:left w:val="single" w:sz="4" w:space="0" w:color="666699"/>
              <w:bottom w:val="single" w:sz="8" w:space="0" w:color="auto"/>
              <w:right w:val="nil"/>
            </w:tcBorders>
            <w:shd w:val="clear" w:color="auto" w:fill="auto"/>
          </w:tcPr>
          <w:p w14:paraId="450B1722" w14:textId="77777777" w:rsidR="00987079" w:rsidRPr="00504F28" w:rsidRDefault="00987079" w:rsidP="00987079">
            <w:pPr>
              <w:jc w:val="center"/>
              <w:rPr>
                <w:rFonts w:ascii="Calibri" w:eastAsia="Times New Roman" w:hAnsi="Calibri" w:cs="Calibri"/>
                <w:i/>
                <w:iCs/>
                <w:color w:val="000000"/>
                <w:sz w:val="22"/>
                <w:szCs w:val="22"/>
                <w:lang w:eastAsia="en-US"/>
              </w:rPr>
            </w:pPr>
          </w:p>
        </w:tc>
        <w:tc>
          <w:tcPr>
            <w:tcW w:w="3254" w:type="dxa"/>
            <w:gridSpan w:val="2"/>
            <w:tcBorders>
              <w:top w:val="single" w:sz="8" w:space="0" w:color="auto"/>
              <w:left w:val="single" w:sz="4" w:space="0" w:color="666699"/>
              <w:bottom w:val="single" w:sz="8" w:space="0" w:color="auto"/>
              <w:right w:val="nil"/>
            </w:tcBorders>
            <w:shd w:val="clear" w:color="auto" w:fill="auto"/>
          </w:tcPr>
          <w:p w14:paraId="55834BB1" w14:textId="77777777" w:rsidR="00987079" w:rsidRPr="00504F28" w:rsidRDefault="00987079" w:rsidP="00987079">
            <w:pPr>
              <w:jc w:val="center"/>
              <w:rPr>
                <w:rFonts w:ascii="Calibri" w:eastAsia="Times New Roman" w:hAnsi="Calibri" w:cs="Calibri"/>
                <w:i/>
                <w:iCs/>
                <w:color w:val="000000"/>
                <w:sz w:val="22"/>
                <w:szCs w:val="22"/>
                <w:lang w:eastAsia="en-US"/>
              </w:rPr>
            </w:pPr>
          </w:p>
        </w:tc>
      </w:tr>
      <w:tr w:rsidR="00987079" w:rsidRPr="00504F28" w14:paraId="1144F824"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0796AB37" w14:textId="77777777" w:rsidR="00987079" w:rsidRPr="00504F28" w:rsidRDefault="00987079" w:rsidP="00987079">
            <w:pPr>
              <w:jc w:val="right"/>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 </w:t>
            </w:r>
          </w:p>
        </w:tc>
        <w:tc>
          <w:tcPr>
            <w:tcW w:w="720" w:type="dxa"/>
            <w:tcBorders>
              <w:top w:val="nil"/>
              <w:left w:val="nil"/>
              <w:bottom w:val="single" w:sz="4" w:space="0" w:color="auto"/>
              <w:right w:val="single" w:sz="4" w:space="0" w:color="auto"/>
            </w:tcBorders>
            <w:shd w:val="clear" w:color="auto" w:fill="auto"/>
            <w:hideMark/>
          </w:tcPr>
          <w:p w14:paraId="3A330584" w14:textId="77777777" w:rsidR="00987079" w:rsidRPr="00504F28" w:rsidRDefault="00987079" w:rsidP="00987079">
            <w:pPr>
              <w:jc w:val="right"/>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1</w:t>
            </w:r>
          </w:p>
        </w:tc>
        <w:tc>
          <w:tcPr>
            <w:tcW w:w="2753" w:type="dxa"/>
            <w:tcBorders>
              <w:top w:val="nil"/>
              <w:left w:val="nil"/>
              <w:bottom w:val="nil"/>
              <w:right w:val="single" w:sz="4" w:space="0" w:color="auto"/>
            </w:tcBorders>
            <w:shd w:val="clear" w:color="auto" w:fill="auto"/>
            <w:noWrap/>
            <w:hideMark/>
          </w:tcPr>
          <w:p w14:paraId="52677D0E" w14:textId="35DE6A33" w:rsidR="00987079" w:rsidRPr="00504F28" w:rsidRDefault="00987079" w:rsidP="00987079">
            <w:pPr>
              <w:rPr>
                <w:rFonts w:ascii="Courier New" w:eastAsia="Times New Roman" w:hAnsi="Courier New" w:cs="Courier New"/>
                <w:i/>
                <w:iCs/>
                <w:sz w:val="20"/>
                <w:szCs w:val="20"/>
                <w:lang w:eastAsia="en-US"/>
              </w:rPr>
            </w:pPr>
            <w:proofErr w:type="spellStart"/>
            <w:r w:rsidRPr="00504F28">
              <w:rPr>
                <w:rFonts w:ascii="Courier New" w:eastAsia="Times New Roman" w:hAnsi="Courier New" w:cs="Courier New"/>
                <w:i/>
                <w:iCs/>
                <w:sz w:val="20"/>
                <w:szCs w:val="20"/>
                <w:lang w:eastAsia="en-US"/>
              </w:rPr>
              <w:t>DO_usr_req</w:t>
            </w:r>
            <w:proofErr w:type="spellEnd"/>
          </w:p>
        </w:tc>
        <w:tc>
          <w:tcPr>
            <w:tcW w:w="682" w:type="dxa"/>
            <w:tcBorders>
              <w:top w:val="nil"/>
              <w:left w:val="nil"/>
              <w:bottom w:val="single" w:sz="4" w:space="0" w:color="auto"/>
              <w:right w:val="single" w:sz="4" w:space="0" w:color="auto"/>
            </w:tcBorders>
            <w:shd w:val="clear" w:color="auto" w:fill="auto"/>
            <w:hideMark/>
          </w:tcPr>
          <w:p w14:paraId="673575B3" w14:textId="77777777" w:rsidR="00987079" w:rsidRPr="00504F28" w:rsidRDefault="00987079" w:rsidP="00987079">
            <w:pP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 </w:t>
            </w:r>
          </w:p>
        </w:tc>
        <w:tc>
          <w:tcPr>
            <w:tcW w:w="1329" w:type="dxa"/>
            <w:tcBorders>
              <w:top w:val="nil"/>
              <w:left w:val="nil"/>
              <w:bottom w:val="single" w:sz="4" w:space="0" w:color="auto"/>
              <w:right w:val="single" w:sz="4" w:space="0" w:color="auto"/>
            </w:tcBorders>
            <w:shd w:val="clear" w:color="auto" w:fill="auto"/>
            <w:hideMark/>
          </w:tcPr>
          <w:p w14:paraId="08F13849" w14:textId="13DF8C5E" w:rsidR="00987079" w:rsidRPr="00504F28" w:rsidRDefault="00987079" w:rsidP="00987079">
            <w:pPr>
              <w:rPr>
                <w:rFonts w:ascii="Calibri" w:eastAsia="Times New Roman" w:hAnsi="Calibri" w:cs="Calibri"/>
                <w:i/>
                <w:iCs/>
                <w:color w:val="000000"/>
                <w:sz w:val="22"/>
                <w:szCs w:val="22"/>
                <w:lang w:eastAsia="en-US"/>
              </w:rPr>
            </w:pPr>
            <w:proofErr w:type="spellStart"/>
            <w:r w:rsidRPr="00504F28">
              <w:rPr>
                <w:rFonts w:ascii="Calibri" w:eastAsia="Times New Roman" w:hAnsi="Calibri" w:cs="Calibri"/>
                <w:i/>
                <w:iCs/>
                <w:color w:val="000000"/>
                <w:sz w:val="22"/>
                <w:szCs w:val="22"/>
                <w:lang w:eastAsia="en-US"/>
              </w:rPr>
              <w:t>enu</w:t>
            </w:r>
            <w:proofErr w:type="spellEnd"/>
          </w:p>
        </w:tc>
        <w:tc>
          <w:tcPr>
            <w:tcW w:w="537" w:type="dxa"/>
            <w:tcBorders>
              <w:top w:val="nil"/>
              <w:left w:val="nil"/>
              <w:bottom w:val="single" w:sz="4" w:space="0" w:color="auto"/>
              <w:right w:val="single" w:sz="4" w:space="0" w:color="auto"/>
            </w:tcBorders>
            <w:shd w:val="clear" w:color="auto" w:fill="auto"/>
            <w:hideMark/>
          </w:tcPr>
          <w:p w14:paraId="2908FD59" w14:textId="059CA80D"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58EBF4FB" w14:textId="77777777"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6F221D1E" w14:textId="65E7BB03" w:rsidR="00987079" w:rsidRPr="00504F28" w:rsidRDefault="00987079" w:rsidP="00987079">
            <w:pPr>
              <w:rPr>
                <w:rFonts w:ascii="Arial" w:eastAsia="Times New Roman" w:hAnsi="Arial" w:cs="Arial"/>
                <w:i/>
                <w:iCs/>
                <w:sz w:val="18"/>
                <w:szCs w:val="18"/>
                <w:lang w:eastAsia="en-US"/>
              </w:rPr>
            </w:pPr>
            <w:r w:rsidRPr="00504F28">
              <w:rPr>
                <w:rFonts w:ascii="Arial" w:eastAsia="Times New Roman" w:hAnsi="Arial" w:cs="Arial"/>
                <w:i/>
                <w:iCs/>
                <w:sz w:val="18"/>
                <w:szCs w:val="18"/>
                <w:lang w:eastAsia="en-US"/>
              </w:rPr>
              <w:t xml:space="preserve"> </w:t>
            </w:r>
          </w:p>
        </w:tc>
        <w:tc>
          <w:tcPr>
            <w:tcW w:w="1085" w:type="dxa"/>
            <w:tcBorders>
              <w:top w:val="nil"/>
              <w:left w:val="nil"/>
              <w:bottom w:val="single" w:sz="4" w:space="0" w:color="auto"/>
              <w:right w:val="single" w:sz="4" w:space="0" w:color="auto"/>
            </w:tcBorders>
            <w:shd w:val="clear" w:color="auto" w:fill="auto"/>
            <w:hideMark/>
          </w:tcPr>
          <w:p w14:paraId="0AC4033C" w14:textId="07DFD182"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hideMark/>
          </w:tcPr>
          <w:p w14:paraId="1CBCC7AD" w14:textId="77777777"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 </w:t>
            </w:r>
          </w:p>
        </w:tc>
      </w:tr>
      <w:tr w:rsidR="00987079" w:rsidRPr="00504F28" w14:paraId="4933080C"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3AC4CF16" w14:textId="77777777" w:rsidR="00987079" w:rsidRPr="00504F28" w:rsidRDefault="00987079" w:rsidP="00987079">
            <w:pPr>
              <w:jc w:val="right"/>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tcPr>
          <w:p w14:paraId="2B494487" w14:textId="45C887E8" w:rsidR="00987079" w:rsidRPr="00504F28" w:rsidRDefault="00987079" w:rsidP="00987079">
            <w:pPr>
              <w:jc w:val="right"/>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2</w:t>
            </w:r>
          </w:p>
        </w:tc>
        <w:tc>
          <w:tcPr>
            <w:tcW w:w="2753" w:type="dxa"/>
            <w:tcBorders>
              <w:top w:val="nil"/>
              <w:left w:val="nil"/>
              <w:bottom w:val="nil"/>
              <w:right w:val="single" w:sz="4" w:space="0" w:color="auto"/>
            </w:tcBorders>
            <w:shd w:val="clear" w:color="auto" w:fill="auto"/>
            <w:noWrap/>
          </w:tcPr>
          <w:p w14:paraId="34D6B819" w14:textId="3A2FFB3A" w:rsidR="00987079" w:rsidRPr="00504F28" w:rsidRDefault="00987079" w:rsidP="00987079">
            <w:pPr>
              <w:rPr>
                <w:rFonts w:ascii="Courier New" w:eastAsia="Times New Roman" w:hAnsi="Courier New" w:cs="Courier New"/>
                <w:i/>
                <w:iCs/>
                <w:sz w:val="20"/>
                <w:szCs w:val="20"/>
                <w:lang w:eastAsia="en-US"/>
              </w:rPr>
            </w:pPr>
            <w:proofErr w:type="spellStart"/>
            <w:r w:rsidRPr="00504F28">
              <w:rPr>
                <w:rFonts w:ascii="Courier New" w:eastAsia="Times New Roman" w:hAnsi="Courier New" w:cs="Courier New"/>
                <w:i/>
                <w:iCs/>
                <w:sz w:val="20"/>
                <w:szCs w:val="20"/>
                <w:lang w:eastAsia="en-US"/>
              </w:rPr>
              <w:t>final_value_req</w:t>
            </w:r>
            <w:proofErr w:type="spellEnd"/>
          </w:p>
        </w:tc>
        <w:tc>
          <w:tcPr>
            <w:tcW w:w="682" w:type="dxa"/>
            <w:tcBorders>
              <w:top w:val="nil"/>
              <w:left w:val="nil"/>
              <w:bottom w:val="single" w:sz="4" w:space="0" w:color="auto"/>
              <w:right w:val="single" w:sz="4" w:space="0" w:color="auto"/>
            </w:tcBorders>
            <w:shd w:val="clear" w:color="auto" w:fill="auto"/>
          </w:tcPr>
          <w:p w14:paraId="2C6174BE" w14:textId="77777777" w:rsidR="00987079" w:rsidRPr="00504F28" w:rsidRDefault="00987079" w:rsidP="00987079">
            <w:pPr>
              <w:rPr>
                <w:rFonts w:ascii="Calibri" w:eastAsia="Times New Roman" w:hAnsi="Calibri" w:cs="Calibri"/>
                <w:i/>
                <w:iCs/>
                <w:color w:val="000000"/>
                <w:sz w:val="22"/>
                <w:szCs w:val="22"/>
                <w:lang w:eastAsia="en-US"/>
              </w:rPr>
            </w:pPr>
          </w:p>
        </w:tc>
        <w:tc>
          <w:tcPr>
            <w:tcW w:w="1329" w:type="dxa"/>
            <w:tcBorders>
              <w:top w:val="nil"/>
              <w:left w:val="nil"/>
              <w:bottom w:val="single" w:sz="4" w:space="0" w:color="auto"/>
              <w:right w:val="single" w:sz="4" w:space="0" w:color="auto"/>
            </w:tcBorders>
            <w:shd w:val="clear" w:color="auto" w:fill="auto"/>
          </w:tcPr>
          <w:p w14:paraId="31C878D0" w14:textId="0454658D" w:rsidR="00987079" w:rsidRPr="00504F28" w:rsidRDefault="00987079" w:rsidP="00987079">
            <w:pPr>
              <w:rPr>
                <w:rFonts w:ascii="Calibri" w:eastAsia="Times New Roman" w:hAnsi="Calibri" w:cs="Calibri"/>
                <w:i/>
                <w:iCs/>
                <w:color w:val="000000"/>
                <w:sz w:val="22"/>
                <w:szCs w:val="22"/>
                <w:lang w:eastAsia="en-US"/>
              </w:rPr>
            </w:pPr>
            <w:proofErr w:type="spellStart"/>
            <w:r w:rsidRPr="00504F28">
              <w:rPr>
                <w:rFonts w:ascii="Calibri" w:eastAsia="Times New Roman" w:hAnsi="Calibri" w:cs="Calibri"/>
                <w:i/>
                <w:iCs/>
                <w:color w:val="000000"/>
                <w:sz w:val="22"/>
                <w:szCs w:val="22"/>
                <w:lang w:eastAsia="en-US"/>
              </w:rPr>
              <w:t>enu</w:t>
            </w:r>
            <w:proofErr w:type="spellEnd"/>
          </w:p>
        </w:tc>
        <w:tc>
          <w:tcPr>
            <w:tcW w:w="537" w:type="dxa"/>
            <w:tcBorders>
              <w:top w:val="nil"/>
              <w:left w:val="nil"/>
              <w:bottom w:val="single" w:sz="4" w:space="0" w:color="auto"/>
              <w:right w:val="single" w:sz="4" w:space="0" w:color="auto"/>
            </w:tcBorders>
            <w:shd w:val="clear" w:color="auto" w:fill="auto"/>
          </w:tcPr>
          <w:p w14:paraId="72CF8A97" w14:textId="34C88D7E"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tcPr>
          <w:p w14:paraId="1F04CA8E" w14:textId="5E22B20B" w:rsidR="00987079" w:rsidRPr="00504F28" w:rsidRDefault="00987079" w:rsidP="00987079">
            <w:pPr>
              <w:jc w:val="center"/>
              <w:rPr>
                <w:rFonts w:ascii="Calibri" w:eastAsia="Times New Roman" w:hAnsi="Calibri" w:cs="Calibri"/>
                <w:i/>
                <w:iCs/>
                <w:color w:val="000000"/>
                <w:sz w:val="22"/>
                <w:szCs w:val="22"/>
                <w:lang w:eastAsia="en-US"/>
              </w:rPr>
            </w:pPr>
            <w:proofErr w:type="spellStart"/>
            <w:r w:rsidRPr="00504F28">
              <w:rPr>
                <w:rFonts w:ascii="Calibri" w:eastAsia="Times New Roman" w:hAnsi="Calibri" w:cs="Calibri"/>
                <w:i/>
                <w:iCs/>
                <w:color w:val="000000"/>
                <w:sz w:val="22"/>
                <w:szCs w:val="22"/>
                <w:lang w:eastAsia="en-US"/>
              </w:rPr>
              <w:t>rw</w:t>
            </w:r>
            <w:proofErr w:type="spellEnd"/>
          </w:p>
        </w:tc>
        <w:tc>
          <w:tcPr>
            <w:tcW w:w="1848" w:type="dxa"/>
            <w:tcBorders>
              <w:top w:val="nil"/>
              <w:left w:val="nil"/>
              <w:bottom w:val="single" w:sz="4" w:space="0" w:color="auto"/>
              <w:right w:val="single" w:sz="4" w:space="0" w:color="auto"/>
            </w:tcBorders>
            <w:shd w:val="clear" w:color="auto" w:fill="auto"/>
          </w:tcPr>
          <w:p w14:paraId="15DB5B44" w14:textId="77777777" w:rsidR="00987079" w:rsidRPr="00504F28" w:rsidRDefault="00987079" w:rsidP="00987079">
            <w:pPr>
              <w:rPr>
                <w:rFonts w:ascii="Arial" w:eastAsia="Times New Roman" w:hAnsi="Arial" w:cs="Arial"/>
                <w:i/>
                <w:iCs/>
                <w:sz w:val="18"/>
                <w:szCs w:val="18"/>
                <w:lang w:eastAsia="en-US"/>
              </w:rPr>
            </w:pPr>
          </w:p>
        </w:tc>
        <w:tc>
          <w:tcPr>
            <w:tcW w:w="1085" w:type="dxa"/>
            <w:tcBorders>
              <w:top w:val="nil"/>
              <w:left w:val="nil"/>
              <w:bottom w:val="single" w:sz="4" w:space="0" w:color="auto"/>
              <w:right w:val="single" w:sz="4" w:space="0" w:color="auto"/>
            </w:tcBorders>
            <w:shd w:val="clear" w:color="auto" w:fill="auto"/>
          </w:tcPr>
          <w:p w14:paraId="1B490397" w14:textId="7415452E"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tcPr>
          <w:p w14:paraId="5B1B810F" w14:textId="77777777" w:rsidR="00987079" w:rsidRPr="00504F28" w:rsidRDefault="00987079" w:rsidP="00987079">
            <w:pPr>
              <w:jc w:val="center"/>
              <w:rPr>
                <w:rFonts w:ascii="Calibri" w:eastAsia="Times New Roman" w:hAnsi="Calibri" w:cs="Calibri"/>
                <w:i/>
                <w:iCs/>
                <w:color w:val="000000"/>
                <w:sz w:val="22"/>
                <w:szCs w:val="22"/>
                <w:lang w:eastAsia="en-US"/>
              </w:rPr>
            </w:pPr>
          </w:p>
        </w:tc>
      </w:tr>
      <w:tr w:rsidR="00987079" w:rsidRPr="00504F28" w14:paraId="77769065"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695B65B4" w14:textId="77777777" w:rsidR="00987079" w:rsidRPr="00504F28" w:rsidRDefault="00987079" w:rsidP="00987079">
            <w:pPr>
              <w:jc w:val="right"/>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tcPr>
          <w:p w14:paraId="7259887F" w14:textId="1A8E71EC" w:rsidR="00987079" w:rsidRPr="00504F28" w:rsidRDefault="00987079" w:rsidP="00987079">
            <w:pPr>
              <w:jc w:val="right"/>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3</w:t>
            </w:r>
          </w:p>
        </w:tc>
        <w:tc>
          <w:tcPr>
            <w:tcW w:w="2753" w:type="dxa"/>
            <w:tcBorders>
              <w:top w:val="nil"/>
              <w:left w:val="nil"/>
              <w:bottom w:val="nil"/>
              <w:right w:val="single" w:sz="4" w:space="0" w:color="auto"/>
            </w:tcBorders>
            <w:shd w:val="clear" w:color="auto" w:fill="auto"/>
            <w:noWrap/>
          </w:tcPr>
          <w:p w14:paraId="6FD675BB" w14:textId="5AC42D59" w:rsidR="00987079" w:rsidRPr="00504F28" w:rsidRDefault="00987079" w:rsidP="00987079">
            <w:pPr>
              <w:rPr>
                <w:rFonts w:ascii="Courier New" w:eastAsia="Times New Roman" w:hAnsi="Courier New" w:cs="Courier New"/>
                <w:i/>
                <w:iCs/>
                <w:sz w:val="20"/>
                <w:szCs w:val="20"/>
                <w:lang w:eastAsia="en-US"/>
              </w:rPr>
            </w:pPr>
            <w:proofErr w:type="spellStart"/>
            <w:r w:rsidRPr="00504F28">
              <w:rPr>
                <w:rFonts w:ascii="Courier New" w:eastAsia="Times New Roman" w:hAnsi="Courier New" w:cs="Courier New"/>
                <w:i/>
                <w:iCs/>
                <w:sz w:val="20"/>
                <w:szCs w:val="20"/>
                <w:lang w:eastAsia="en-US"/>
              </w:rPr>
              <w:t>time_to_fstate</w:t>
            </w:r>
            <w:proofErr w:type="spellEnd"/>
          </w:p>
        </w:tc>
        <w:tc>
          <w:tcPr>
            <w:tcW w:w="682" w:type="dxa"/>
            <w:tcBorders>
              <w:top w:val="nil"/>
              <w:left w:val="nil"/>
              <w:bottom w:val="single" w:sz="4" w:space="0" w:color="auto"/>
              <w:right w:val="single" w:sz="4" w:space="0" w:color="auto"/>
            </w:tcBorders>
            <w:shd w:val="clear" w:color="auto" w:fill="auto"/>
          </w:tcPr>
          <w:p w14:paraId="116F820B" w14:textId="77777777" w:rsidR="00987079" w:rsidRPr="00504F28" w:rsidRDefault="00987079" w:rsidP="00987079">
            <w:pPr>
              <w:rPr>
                <w:rFonts w:ascii="Calibri" w:eastAsia="Times New Roman" w:hAnsi="Calibri" w:cs="Calibri"/>
                <w:i/>
                <w:iCs/>
                <w:color w:val="000000"/>
                <w:sz w:val="22"/>
                <w:szCs w:val="22"/>
                <w:lang w:eastAsia="en-US"/>
              </w:rPr>
            </w:pPr>
          </w:p>
        </w:tc>
        <w:tc>
          <w:tcPr>
            <w:tcW w:w="1329" w:type="dxa"/>
            <w:tcBorders>
              <w:top w:val="nil"/>
              <w:left w:val="nil"/>
              <w:bottom w:val="single" w:sz="4" w:space="0" w:color="auto"/>
              <w:right w:val="single" w:sz="4" w:space="0" w:color="auto"/>
            </w:tcBorders>
            <w:shd w:val="clear" w:color="auto" w:fill="auto"/>
          </w:tcPr>
          <w:p w14:paraId="7DDCA441" w14:textId="1023BB1B" w:rsidR="00987079" w:rsidRPr="00504F28" w:rsidRDefault="00987079" w:rsidP="00987079">
            <w:pP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Float</w:t>
            </w:r>
          </w:p>
        </w:tc>
        <w:tc>
          <w:tcPr>
            <w:tcW w:w="537" w:type="dxa"/>
            <w:tcBorders>
              <w:top w:val="nil"/>
              <w:left w:val="nil"/>
              <w:bottom w:val="single" w:sz="4" w:space="0" w:color="auto"/>
              <w:right w:val="single" w:sz="4" w:space="0" w:color="auto"/>
            </w:tcBorders>
            <w:shd w:val="clear" w:color="auto" w:fill="auto"/>
          </w:tcPr>
          <w:p w14:paraId="14963DAA" w14:textId="45CDAEA9"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4</w:t>
            </w:r>
          </w:p>
        </w:tc>
        <w:tc>
          <w:tcPr>
            <w:tcW w:w="522" w:type="dxa"/>
            <w:tcBorders>
              <w:top w:val="nil"/>
              <w:left w:val="nil"/>
              <w:bottom w:val="single" w:sz="4" w:space="0" w:color="auto"/>
              <w:right w:val="single" w:sz="4" w:space="0" w:color="auto"/>
            </w:tcBorders>
            <w:shd w:val="clear" w:color="auto" w:fill="auto"/>
          </w:tcPr>
          <w:p w14:paraId="62C85389" w14:textId="1AD55AA5" w:rsidR="00987079" w:rsidRPr="00504F28" w:rsidRDefault="00987079" w:rsidP="00987079">
            <w:pPr>
              <w:jc w:val="center"/>
              <w:rPr>
                <w:rFonts w:ascii="Calibri" w:eastAsia="Times New Roman" w:hAnsi="Calibri" w:cs="Calibri"/>
                <w:i/>
                <w:iCs/>
                <w:color w:val="000000"/>
                <w:sz w:val="22"/>
                <w:szCs w:val="22"/>
                <w:lang w:eastAsia="en-US"/>
              </w:rPr>
            </w:pPr>
            <w:proofErr w:type="spellStart"/>
            <w:r w:rsidRPr="00504F28">
              <w:rPr>
                <w:rFonts w:ascii="Calibri" w:eastAsia="Times New Roman" w:hAnsi="Calibri" w:cs="Calibri"/>
                <w:i/>
                <w:iCs/>
                <w:color w:val="000000"/>
                <w:sz w:val="22"/>
                <w:szCs w:val="22"/>
                <w:lang w:eastAsia="en-US"/>
              </w:rPr>
              <w:t>rw</w:t>
            </w:r>
            <w:proofErr w:type="spellEnd"/>
          </w:p>
        </w:tc>
        <w:tc>
          <w:tcPr>
            <w:tcW w:w="1848" w:type="dxa"/>
            <w:tcBorders>
              <w:top w:val="nil"/>
              <w:left w:val="nil"/>
              <w:bottom w:val="single" w:sz="4" w:space="0" w:color="auto"/>
              <w:right w:val="single" w:sz="4" w:space="0" w:color="auto"/>
            </w:tcBorders>
            <w:shd w:val="clear" w:color="auto" w:fill="auto"/>
          </w:tcPr>
          <w:p w14:paraId="3A399220" w14:textId="77777777" w:rsidR="00987079" w:rsidRPr="00504F28" w:rsidRDefault="00987079" w:rsidP="00987079">
            <w:pPr>
              <w:rPr>
                <w:rFonts w:ascii="Arial" w:eastAsia="Times New Roman" w:hAnsi="Arial" w:cs="Arial"/>
                <w:i/>
                <w:iCs/>
                <w:sz w:val="18"/>
                <w:szCs w:val="18"/>
                <w:lang w:eastAsia="en-US"/>
              </w:rPr>
            </w:pPr>
          </w:p>
        </w:tc>
        <w:tc>
          <w:tcPr>
            <w:tcW w:w="1085" w:type="dxa"/>
            <w:tcBorders>
              <w:top w:val="nil"/>
              <w:left w:val="nil"/>
              <w:bottom w:val="single" w:sz="4" w:space="0" w:color="auto"/>
              <w:right w:val="single" w:sz="4" w:space="0" w:color="auto"/>
            </w:tcBorders>
            <w:shd w:val="clear" w:color="auto" w:fill="auto"/>
          </w:tcPr>
          <w:p w14:paraId="4DA7A9EB" w14:textId="4DEE0CE6"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0.0</w:t>
            </w:r>
          </w:p>
        </w:tc>
        <w:tc>
          <w:tcPr>
            <w:tcW w:w="3254" w:type="dxa"/>
            <w:gridSpan w:val="2"/>
            <w:tcBorders>
              <w:top w:val="nil"/>
              <w:left w:val="nil"/>
              <w:bottom w:val="single" w:sz="4" w:space="0" w:color="auto"/>
              <w:right w:val="single" w:sz="4" w:space="0" w:color="auto"/>
            </w:tcBorders>
            <w:shd w:val="clear" w:color="auto" w:fill="auto"/>
          </w:tcPr>
          <w:p w14:paraId="342E8379" w14:textId="77777777" w:rsidR="00987079" w:rsidRPr="00504F28" w:rsidRDefault="00987079" w:rsidP="00987079">
            <w:pPr>
              <w:jc w:val="center"/>
              <w:rPr>
                <w:rFonts w:ascii="Calibri" w:eastAsia="Times New Roman" w:hAnsi="Calibri" w:cs="Calibri"/>
                <w:i/>
                <w:iCs/>
                <w:color w:val="000000"/>
                <w:sz w:val="22"/>
                <w:szCs w:val="22"/>
                <w:lang w:eastAsia="en-US"/>
              </w:rPr>
            </w:pPr>
          </w:p>
        </w:tc>
      </w:tr>
      <w:tr w:rsidR="00987079" w:rsidRPr="00504F28" w14:paraId="330860EB" w14:textId="77777777" w:rsidTr="006F401D">
        <w:trPr>
          <w:trHeight w:val="315"/>
        </w:trPr>
        <w:tc>
          <w:tcPr>
            <w:tcW w:w="977" w:type="dxa"/>
            <w:tcBorders>
              <w:top w:val="nil"/>
              <w:left w:val="single" w:sz="4" w:space="0" w:color="auto"/>
              <w:bottom w:val="nil"/>
              <w:right w:val="single" w:sz="4" w:space="0" w:color="auto"/>
            </w:tcBorders>
            <w:shd w:val="clear" w:color="auto" w:fill="auto"/>
            <w:noWrap/>
          </w:tcPr>
          <w:p w14:paraId="49E8A09E" w14:textId="62B67142" w:rsidR="00987079" w:rsidRPr="00504F28" w:rsidRDefault="00987079" w:rsidP="00987079">
            <w:pPr>
              <w:jc w:val="right"/>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126</w:t>
            </w:r>
          </w:p>
        </w:tc>
        <w:tc>
          <w:tcPr>
            <w:tcW w:w="3473" w:type="dxa"/>
            <w:gridSpan w:val="2"/>
            <w:tcBorders>
              <w:top w:val="single" w:sz="8" w:space="0" w:color="auto"/>
              <w:left w:val="nil"/>
              <w:bottom w:val="single" w:sz="8" w:space="0" w:color="auto"/>
              <w:right w:val="single" w:sz="4" w:space="0" w:color="auto"/>
            </w:tcBorders>
            <w:shd w:val="clear" w:color="auto" w:fill="auto"/>
          </w:tcPr>
          <w:p w14:paraId="7C66AE94" w14:textId="7856FA95" w:rsidR="00987079" w:rsidRPr="00504F28" w:rsidRDefault="00987079" w:rsidP="00987079">
            <w:pPr>
              <w:rPr>
                <w:rFonts w:ascii="Courier New" w:eastAsia="Times New Roman" w:hAnsi="Courier New" w:cs="Courier New"/>
                <w:b/>
                <w:bCs/>
                <w:i/>
                <w:iCs/>
                <w:color w:val="FF0000"/>
                <w:sz w:val="20"/>
                <w:szCs w:val="20"/>
                <w:lang w:eastAsia="en-US"/>
              </w:rPr>
            </w:pPr>
            <w:r w:rsidRPr="00504F28">
              <w:rPr>
                <w:rFonts w:ascii="Courier New" w:eastAsia="Times New Roman" w:hAnsi="Courier New" w:cs="Courier New"/>
                <w:b/>
                <w:bCs/>
                <w:i/>
                <w:iCs/>
                <w:color w:val="FF0000"/>
                <w:sz w:val="20"/>
                <w:szCs w:val="20"/>
                <w:lang w:eastAsia="en-US"/>
              </w:rPr>
              <w:t>DATA_CONFIG_TEMP</w:t>
            </w:r>
          </w:p>
        </w:tc>
        <w:tc>
          <w:tcPr>
            <w:tcW w:w="682" w:type="dxa"/>
            <w:tcBorders>
              <w:top w:val="single" w:sz="8" w:space="0" w:color="auto"/>
              <w:left w:val="single" w:sz="4" w:space="0" w:color="666699"/>
              <w:bottom w:val="single" w:sz="8" w:space="0" w:color="auto"/>
              <w:right w:val="single" w:sz="4" w:space="0" w:color="666699"/>
            </w:tcBorders>
            <w:shd w:val="clear" w:color="auto" w:fill="auto"/>
          </w:tcPr>
          <w:p w14:paraId="0A445429" w14:textId="7C64A012" w:rsidR="00987079" w:rsidRPr="00504F28" w:rsidRDefault="00987079" w:rsidP="00987079">
            <w:pP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Rec</w:t>
            </w:r>
          </w:p>
        </w:tc>
        <w:tc>
          <w:tcPr>
            <w:tcW w:w="1329" w:type="dxa"/>
            <w:tcBorders>
              <w:top w:val="single" w:sz="8" w:space="0" w:color="auto"/>
              <w:left w:val="nil"/>
              <w:bottom w:val="single" w:sz="8" w:space="0" w:color="auto"/>
              <w:right w:val="single" w:sz="4" w:space="0" w:color="666699"/>
            </w:tcBorders>
            <w:shd w:val="clear" w:color="auto" w:fill="auto"/>
          </w:tcPr>
          <w:p w14:paraId="7A5D6E0D" w14:textId="77777777" w:rsidR="00987079" w:rsidRPr="00504F28" w:rsidRDefault="00987079" w:rsidP="00987079">
            <w:pPr>
              <w:rPr>
                <w:rFonts w:ascii="Calibri" w:eastAsia="Times New Roman" w:hAnsi="Calibri" w:cs="Calibri"/>
                <w:i/>
                <w:iCs/>
                <w:color w:val="000000"/>
                <w:sz w:val="22"/>
                <w:szCs w:val="22"/>
                <w:lang w:eastAsia="en-US"/>
              </w:rPr>
            </w:pPr>
          </w:p>
        </w:tc>
        <w:tc>
          <w:tcPr>
            <w:tcW w:w="537" w:type="dxa"/>
            <w:tcBorders>
              <w:top w:val="single" w:sz="8" w:space="0" w:color="auto"/>
              <w:left w:val="nil"/>
              <w:bottom w:val="single" w:sz="8" w:space="0" w:color="auto"/>
              <w:right w:val="single" w:sz="4" w:space="0" w:color="666699"/>
            </w:tcBorders>
            <w:shd w:val="clear" w:color="auto" w:fill="auto"/>
          </w:tcPr>
          <w:p w14:paraId="6D53DBA9" w14:textId="77777777" w:rsidR="00987079" w:rsidRPr="00504F28" w:rsidRDefault="00987079" w:rsidP="00987079">
            <w:pPr>
              <w:jc w:val="center"/>
              <w:rPr>
                <w:rFonts w:ascii="Calibri" w:eastAsia="Times New Roman" w:hAnsi="Calibri" w:cs="Calibri"/>
                <w:i/>
                <w:iCs/>
                <w:color w:val="000000"/>
                <w:sz w:val="22"/>
                <w:szCs w:val="22"/>
                <w:lang w:eastAsia="en-US"/>
              </w:rPr>
            </w:pPr>
          </w:p>
        </w:tc>
        <w:tc>
          <w:tcPr>
            <w:tcW w:w="522" w:type="dxa"/>
            <w:tcBorders>
              <w:top w:val="single" w:sz="8" w:space="0" w:color="auto"/>
              <w:left w:val="nil"/>
              <w:bottom w:val="single" w:sz="8" w:space="0" w:color="auto"/>
              <w:right w:val="single" w:sz="4" w:space="0" w:color="666699"/>
            </w:tcBorders>
            <w:shd w:val="clear" w:color="auto" w:fill="auto"/>
          </w:tcPr>
          <w:p w14:paraId="451ED4CF" w14:textId="77777777" w:rsidR="00987079" w:rsidRPr="00504F28" w:rsidRDefault="00987079" w:rsidP="00987079">
            <w:pPr>
              <w:jc w:val="center"/>
              <w:rPr>
                <w:rFonts w:ascii="Calibri" w:eastAsia="Times New Roman" w:hAnsi="Calibri" w:cs="Calibri"/>
                <w:i/>
                <w:iCs/>
                <w:color w:val="000000"/>
                <w:sz w:val="22"/>
                <w:szCs w:val="22"/>
                <w:lang w:eastAsia="en-US"/>
              </w:rPr>
            </w:pPr>
          </w:p>
        </w:tc>
        <w:tc>
          <w:tcPr>
            <w:tcW w:w="1848" w:type="dxa"/>
            <w:tcBorders>
              <w:top w:val="single" w:sz="8" w:space="0" w:color="auto"/>
              <w:left w:val="nil"/>
              <w:bottom w:val="single" w:sz="8" w:space="0" w:color="auto"/>
              <w:right w:val="nil"/>
            </w:tcBorders>
            <w:shd w:val="clear" w:color="auto" w:fill="auto"/>
          </w:tcPr>
          <w:p w14:paraId="4AD6F120" w14:textId="77777777" w:rsidR="00987079" w:rsidRPr="00504F28" w:rsidRDefault="00987079" w:rsidP="00987079">
            <w:pPr>
              <w:jc w:val="center"/>
              <w:rPr>
                <w:rFonts w:ascii="Calibri" w:eastAsia="Times New Roman" w:hAnsi="Calibri" w:cs="Calibri"/>
                <w:i/>
                <w:iCs/>
                <w:color w:val="000000"/>
                <w:sz w:val="22"/>
                <w:szCs w:val="22"/>
                <w:lang w:eastAsia="en-US"/>
              </w:rPr>
            </w:pPr>
          </w:p>
        </w:tc>
        <w:tc>
          <w:tcPr>
            <w:tcW w:w="1085" w:type="dxa"/>
            <w:tcBorders>
              <w:top w:val="single" w:sz="8" w:space="0" w:color="auto"/>
              <w:left w:val="single" w:sz="4" w:space="0" w:color="666699"/>
              <w:bottom w:val="single" w:sz="8" w:space="0" w:color="auto"/>
              <w:right w:val="nil"/>
            </w:tcBorders>
            <w:shd w:val="clear" w:color="auto" w:fill="auto"/>
          </w:tcPr>
          <w:p w14:paraId="32ED2FFE" w14:textId="77777777" w:rsidR="00987079" w:rsidRPr="00504F28" w:rsidRDefault="00987079" w:rsidP="00987079">
            <w:pPr>
              <w:jc w:val="center"/>
              <w:rPr>
                <w:rFonts w:ascii="Calibri" w:eastAsia="Times New Roman" w:hAnsi="Calibri" w:cs="Calibri"/>
                <w:i/>
                <w:iCs/>
                <w:color w:val="000000"/>
                <w:sz w:val="22"/>
                <w:szCs w:val="22"/>
                <w:lang w:eastAsia="en-US"/>
              </w:rPr>
            </w:pPr>
          </w:p>
        </w:tc>
        <w:tc>
          <w:tcPr>
            <w:tcW w:w="3254" w:type="dxa"/>
            <w:gridSpan w:val="2"/>
            <w:tcBorders>
              <w:top w:val="single" w:sz="8" w:space="0" w:color="auto"/>
              <w:left w:val="single" w:sz="4" w:space="0" w:color="666699"/>
              <w:bottom w:val="single" w:sz="8" w:space="0" w:color="auto"/>
              <w:right w:val="nil"/>
            </w:tcBorders>
            <w:shd w:val="clear" w:color="auto" w:fill="auto"/>
          </w:tcPr>
          <w:p w14:paraId="5056F52B" w14:textId="77777777" w:rsidR="00987079" w:rsidRPr="00504F28" w:rsidRDefault="00987079" w:rsidP="00987079">
            <w:pPr>
              <w:jc w:val="center"/>
              <w:rPr>
                <w:rFonts w:ascii="Calibri" w:eastAsia="Times New Roman" w:hAnsi="Calibri" w:cs="Calibri"/>
                <w:i/>
                <w:iCs/>
                <w:color w:val="000000"/>
                <w:sz w:val="22"/>
                <w:szCs w:val="22"/>
                <w:lang w:eastAsia="en-US"/>
              </w:rPr>
            </w:pPr>
          </w:p>
        </w:tc>
      </w:tr>
      <w:tr w:rsidR="00987079" w:rsidRPr="00504F28" w14:paraId="3E03C3D2"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hideMark/>
          </w:tcPr>
          <w:p w14:paraId="3A582303" w14:textId="30F708F8" w:rsidR="00987079" w:rsidRPr="00504F28" w:rsidRDefault="00987079" w:rsidP="00987079">
            <w:pPr>
              <w:jc w:val="right"/>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hideMark/>
          </w:tcPr>
          <w:p w14:paraId="6243F7F0" w14:textId="6933001B" w:rsidR="00987079" w:rsidRPr="00504F28" w:rsidRDefault="00987079" w:rsidP="00987079">
            <w:pPr>
              <w:jc w:val="right"/>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1</w:t>
            </w:r>
          </w:p>
        </w:tc>
        <w:tc>
          <w:tcPr>
            <w:tcW w:w="2753" w:type="dxa"/>
            <w:tcBorders>
              <w:top w:val="nil"/>
              <w:left w:val="nil"/>
              <w:bottom w:val="nil"/>
              <w:right w:val="single" w:sz="4" w:space="0" w:color="auto"/>
            </w:tcBorders>
            <w:shd w:val="clear" w:color="auto" w:fill="auto"/>
            <w:noWrap/>
            <w:hideMark/>
          </w:tcPr>
          <w:p w14:paraId="648BA7D3" w14:textId="340C8F10" w:rsidR="00987079" w:rsidRPr="00504F28" w:rsidRDefault="00987079" w:rsidP="00987079">
            <w:pPr>
              <w:rPr>
                <w:rFonts w:ascii="Courier New" w:eastAsia="Times New Roman" w:hAnsi="Courier New" w:cs="Courier New"/>
                <w:i/>
                <w:iCs/>
                <w:sz w:val="20"/>
                <w:szCs w:val="20"/>
                <w:lang w:eastAsia="en-US"/>
              </w:rPr>
            </w:pPr>
            <w:proofErr w:type="spellStart"/>
            <w:r w:rsidRPr="00504F28">
              <w:rPr>
                <w:rFonts w:ascii="Courier New" w:eastAsia="Times New Roman" w:hAnsi="Courier New" w:cs="Courier New"/>
                <w:i/>
                <w:iCs/>
                <w:sz w:val="20"/>
                <w:szCs w:val="20"/>
                <w:lang w:eastAsia="en-US"/>
              </w:rPr>
              <w:t>DataCollectBase</w:t>
            </w:r>
            <w:proofErr w:type="spellEnd"/>
          </w:p>
        </w:tc>
        <w:tc>
          <w:tcPr>
            <w:tcW w:w="682" w:type="dxa"/>
            <w:tcBorders>
              <w:top w:val="nil"/>
              <w:left w:val="nil"/>
              <w:bottom w:val="single" w:sz="4" w:space="0" w:color="auto"/>
              <w:right w:val="single" w:sz="4" w:space="0" w:color="auto"/>
            </w:tcBorders>
            <w:shd w:val="clear" w:color="auto" w:fill="auto"/>
            <w:hideMark/>
          </w:tcPr>
          <w:p w14:paraId="5CB22A3C" w14:textId="60D91D5F" w:rsidR="00987079" w:rsidRPr="00504F28" w:rsidRDefault="00987079" w:rsidP="00987079">
            <w:pPr>
              <w:rPr>
                <w:rFonts w:ascii="Calibri" w:eastAsia="Times New Roman" w:hAnsi="Calibri" w:cs="Calibri"/>
                <w:i/>
                <w:iCs/>
                <w:color w:val="000000"/>
                <w:sz w:val="22"/>
                <w:szCs w:val="22"/>
                <w:lang w:eastAsia="en-US"/>
              </w:rPr>
            </w:pPr>
          </w:p>
        </w:tc>
        <w:tc>
          <w:tcPr>
            <w:tcW w:w="1329" w:type="dxa"/>
            <w:tcBorders>
              <w:top w:val="nil"/>
              <w:left w:val="nil"/>
              <w:bottom w:val="single" w:sz="4" w:space="0" w:color="auto"/>
              <w:right w:val="single" w:sz="4" w:space="0" w:color="auto"/>
            </w:tcBorders>
            <w:shd w:val="clear" w:color="auto" w:fill="auto"/>
            <w:hideMark/>
          </w:tcPr>
          <w:p w14:paraId="3A0B1ECE" w14:textId="723E240B" w:rsidR="00987079" w:rsidRPr="00504F28" w:rsidRDefault="00987079" w:rsidP="00987079">
            <w:pPr>
              <w:rPr>
                <w:rFonts w:ascii="Calibri" w:eastAsia="Times New Roman" w:hAnsi="Calibri" w:cs="Calibri"/>
                <w:i/>
                <w:iCs/>
                <w:color w:val="000000"/>
                <w:sz w:val="22"/>
                <w:szCs w:val="22"/>
                <w:lang w:eastAsia="en-US"/>
              </w:rPr>
            </w:pPr>
            <w:proofErr w:type="spellStart"/>
            <w:r w:rsidRPr="00504F28">
              <w:rPr>
                <w:rFonts w:ascii="Calibri" w:eastAsia="Times New Roman" w:hAnsi="Calibri" w:cs="Calibri"/>
                <w:i/>
                <w:iCs/>
                <w:color w:val="000000"/>
                <w:sz w:val="22"/>
                <w:szCs w:val="22"/>
                <w:lang w:eastAsia="en-US"/>
              </w:rPr>
              <w:t>enu</w:t>
            </w:r>
            <w:proofErr w:type="spellEnd"/>
          </w:p>
        </w:tc>
        <w:tc>
          <w:tcPr>
            <w:tcW w:w="537" w:type="dxa"/>
            <w:tcBorders>
              <w:top w:val="nil"/>
              <w:left w:val="nil"/>
              <w:bottom w:val="single" w:sz="4" w:space="0" w:color="auto"/>
              <w:right w:val="single" w:sz="4" w:space="0" w:color="auto"/>
            </w:tcBorders>
            <w:shd w:val="clear" w:color="auto" w:fill="auto"/>
            <w:hideMark/>
          </w:tcPr>
          <w:p w14:paraId="57A9AAF6" w14:textId="0AF8ED3F"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1</w:t>
            </w:r>
          </w:p>
        </w:tc>
        <w:tc>
          <w:tcPr>
            <w:tcW w:w="522" w:type="dxa"/>
            <w:tcBorders>
              <w:top w:val="nil"/>
              <w:left w:val="nil"/>
              <w:bottom w:val="single" w:sz="4" w:space="0" w:color="auto"/>
              <w:right w:val="single" w:sz="4" w:space="0" w:color="auto"/>
            </w:tcBorders>
            <w:shd w:val="clear" w:color="auto" w:fill="auto"/>
            <w:hideMark/>
          </w:tcPr>
          <w:p w14:paraId="23108F50" w14:textId="73EE7EAF"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r/w</w:t>
            </w:r>
          </w:p>
        </w:tc>
        <w:tc>
          <w:tcPr>
            <w:tcW w:w="1848" w:type="dxa"/>
            <w:tcBorders>
              <w:top w:val="nil"/>
              <w:left w:val="nil"/>
              <w:bottom w:val="single" w:sz="4" w:space="0" w:color="auto"/>
              <w:right w:val="single" w:sz="4" w:space="0" w:color="auto"/>
            </w:tcBorders>
            <w:shd w:val="clear" w:color="auto" w:fill="auto"/>
            <w:hideMark/>
          </w:tcPr>
          <w:p w14:paraId="4D56B1C6" w14:textId="676098DE" w:rsidR="00987079" w:rsidRPr="00504F28" w:rsidRDefault="00987079" w:rsidP="00987079">
            <w:pPr>
              <w:rPr>
                <w:rFonts w:ascii="Arial" w:eastAsia="Times New Roman" w:hAnsi="Arial" w:cs="Arial"/>
                <w:i/>
                <w:iCs/>
                <w:sz w:val="18"/>
                <w:szCs w:val="18"/>
                <w:lang w:eastAsia="en-US"/>
              </w:rPr>
            </w:pPr>
            <w:r w:rsidRPr="00504F28">
              <w:rPr>
                <w:rFonts w:ascii="Arial" w:eastAsia="Times New Roman" w:hAnsi="Arial" w:cs="Arial"/>
                <w:i/>
                <w:iCs/>
                <w:sz w:val="18"/>
                <w:szCs w:val="18"/>
                <w:lang w:eastAsia="en-US"/>
              </w:rPr>
              <w:t>0,1</w:t>
            </w:r>
          </w:p>
        </w:tc>
        <w:tc>
          <w:tcPr>
            <w:tcW w:w="1085" w:type="dxa"/>
            <w:tcBorders>
              <w:top w:val="nil"/>
              <w:left w:val="nil"/>
              <w:bottom w:val="single" w:sz="4" w:space="0" w:color="auto"/>
              <w:right w:val="single" w:sz="4" w:space="0" w:color="auto"/>
            </w:tcBorders>
            <w:shd w:val="clear" w:color="auto" w:fill="auto"/>
            <w:hideMark/>
          </w:tcPr>
          <w:p w14:paraId="11EEDE3C" w14:textId="37FED897"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hideMark/>
          </w:tcPr>
          <w:p w14:paraId="13D06D74" w14:textId="7D9440E8"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 </w:t>
            </w:r>
          </w:p>
        </w:tc>
      </w:tr>
      <w:tr w:rsidR="00987079" w:rsidRPr="00504F28" w14:paraId="564AB240"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059E8C49" w14:textId="77777777" w:rsidR="00987079" w:rsidRPr="00504F28" w:rsidRDefault="00987079" w:rsidP="00987079">
            <w:pPr>
              <w:jc w:val="right"/>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tcPr>
          <w:p w14:paraId="2E787090" w14:textId="0AA5382A" w:rsidR="00987079" w:rsidRPr="00504F28" w:rsidRDefault="00987079" w:rsidP="00987079">
            <w:pPr>
              <w:jc w:val="right"/>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2</w:t>
            </w:r>
          </w:p>
        </w:tc>
        <w:tc>
          <w:tcPr>
            <w:tcW w:w="2753" w:type="dxa"/>
            <w:tcBorders>
              <w:top w:val="nil"/>
              <w:left w:val="nil"/>
              <w:bottom w:val="nil"/>
              <w:right w:val="single" w:sz="4" w:space="0" w:color="auto"/>
            </w:tcBorders>
            <w:shd w:val="clear" w:color="auto" w:fill="auto"/>
            <w:noWrap/>
          </w:tcPr>
          <w:p w14:paraId="5D8305F3" w14:textId="7F6860D8" w:rsidR="00987079" w:rsidRPr="00504F28" w:rsidRDefault="00987079" w:rsidP="00987079">
            <w:pPr>
              <w:rPr>
                <w:rFonts w:ascii="Courier New" w:eastAsia="Times New Roman" w:hAnsi="Courier New" w:cs="Courier New"/>
                <w:i/>
                <w:iCs/>
                <w:sz w:val="20"/>
                <w:szCs w:val="20"/>
                <w:lang w:eastAsia="en-US"/>
              </w:rPr>
            </w:pPr>
            <w:proofErr w:type="spellStart"/>
            <w:r w:rsidRPr="00504F28">
              <w:rPr>
                <w:rFonts w:ascii="Courier New" w:eastAsia="Times New Roman" w:hAnsi="Courier New" w:cs="Courier New"/>
                <w:i/>
                <w:iCs/>
                <w:sz w:val="20"/>
                <w:szCs w:val="20"/>
                <w:lang w:eastAsia="en-US"/>
              </w:rPr>
              <w:t>DataCollectSkipCount</w:t>
            </w:r>
            <w:proofErr w:type="spellEnd"/>
          </w:p>
        </w:tc>
        <w:tc>
          <w:tcPr>
            <w:tcW w:w="682" w:type="dxa"/>
            <w:tcBorders>
              <w:top w:val="nil"/>
              <w:left w:val="nil"/>
              <w:bottom w:val="single" w:sz="4" w:space="0" w:color="auto"/>
              <w:right w:val="single" w:sz="4" w:space="0" w:color="auto"/>
            </w:tcBorders>
            <w:shd w:val="clear" w:color="auto" w:fill="auto"/>
          </w:tcPr>
          <w:p w14:paraId="0688199E" w14:textId="77777777" w:rsidR="00987079" w:rsidRPr="00504F28" w:rsidRDefault="00987079" w:rsidP="00987079">
            <w:pPr>
              <w:rPr>
                <w:rFonts w:ascii="Calibri" w:eastAsia="Times New Roman" w:hAnsi="Calibri" w:cs="Calibri"/>
                <w:i/>
                <w:iCs/>
                <w:color w:val="000000"/>
                <w:sz w:val="22"/>
                <w:szCs w:val="22"/>
                <w:lang w:eastAsia="en-US"/>
              </w:rPr>
            </w:pPr>
          </w:p>
        </w:tc>
        <w:tc>
          <w:tcPr>
            <w:tcW w:w="1329" w:type="dxa"/>
            <w:tcBorders>
              <w:top w:val="nil"/>
              <w:left w:val="nil"/>
              <w:bottom w:val="single" w:sz="4" w:space="0" w:color="auto"/>
              <w:right w:val="single" w:sz="4" w:space="0" w:color="auto"/>
            </w:tcBorders>
            <w:shd w:val="clear" w:color="auto" w:fill="auto"/>
          </w:tcPr>
          <w:p w14:paraId="2E4B69D0" w14:textId="62584A82" w:rsidR="00987079" w:rsidRPr="00504F28" w:rsidRDefault="00987079" w:rsidP="00987079">
            <w:pP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tcPr>
          <w:p w14:paraId="1E2718DF" w14:textId="702F49CC"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tcPr>
          <w:p w14:paraId="5CF1E15A" w14:textId="612EF884" w:rsidR="00987079" w:rsidRPr="00504F28" w:rsidRDefault="00987079" w:rsidP="00987079">
            <w:pPr>
              <w:jc w:val="center"/>
              <w:rPr>
                <w:rFonts w:ascii="Calibri" w:eastAsia="Times New Roman" w:hAnsi="Calibri" w:cs="Calibri"/>
                <w:i/>
                <w:iCs/>
                <w:color w:val="000000"/>
                <w:sz w:val="22"/>
                <w:szCs w:val="22"/>
                <w:lang w:eastAsia="en-US"/>
              </w:rPr>
            </w:pPr>
            <w:proofErr w:type="spellStart"/>
            <w:r w:rsidRPr="00504F28">
              <w:rPr>
                <w:rFonts w:ascii="Calibri" w:eastAsia="Times New Roman" w:hAnsi="Calibri" w:cs="Calibri"/>
                <w:i/>
                <w:iCs/>
                <w:color w:val="000000"/>
                <w:sz w:val="22"/>
                <w:szCs w:val="22"/>
                <w:lang w:eastAsia="en-US"/>
              </w:rPr>
              <w:t>rw</w:t>
            </w:r>
            <w:proofErr w:type="spellEnd"/>
          </w:p>
        </w:tc>
        <w:tc>
          <w:tcPr>
            <w:tcW w:w="1848" w:type="dxa"/>
            <w:tcBorders>
              <w:top w:val="nil"/>
              <w:left w:val="nil"/>
              <w:bottom w:val="single" w:sz="4" w:space="0" w:color="auto"/>
              <w:right w:val="single" w:sz="4" w:space="0" w:color="auto"/>
            </w:tcBorders>
            <w:shd w:val="clear" w:color="auto" w:fill="auto"/>
          </w:tcPr>
          <w:p w14:paraId="465F1854" w14:textId="77777777" w:rsidR="00987079" w:rsidRPr="00504F28" w:rsidRDefault="00987079" w:rsidP="00987079">
            <w:pPr>
              <w:rPr>
                <w:rFonts w:ascii="Arial" w:eastAsia="Times New Roman" w:hAnsi="Arial" w:cs="Arial"/>
                <w:i/>
                <w:iCs/>
                <w:sz w:val="18"/>
                <w:szCs w:val="18"/>
                <w:lang w:eastAsia="en-US"/>
              </w:rPr>
            </w:pPr>
          </w:p>
        </w:tc>
        <w:tc>
          <w:tcPr>
            <w:tcW w:w="1085" w:type="dxa"/>
            <w:tcBorders>
              <w:top w:val="nil"/>
              <w:left w:val="nil"/>
              <w:bottom w:val="single" w:sz="4" w:space="0" w:color="auto"/>
              <w:right w:val="single" w:sz="4" w:space="0" w:color="auto"/>
            </w:tcBorders>
            <w:shd w:val="clear" w:color="auto" w:fill="auto"/>
          </w:tcPr>
          <w:p w14:paraId="4935382A" w14:textId="6200BEE3"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tcPr>
          <w:p w14:paraId="19B88172" w14:textId="77777777" w:rsidR="00987079" w:rsidRPr="00504F28" w:rsidRDefault="00987079" w:rsidP="00987079">
            <w:pPr>
              <w:jc w:val="center"/>
              <w:rPr>
                <w:rFonts w:ascii="Calibri" w:eastAsia="Times New Roman" w:hAnsi="Calibri" w:cs="Calibri"/>
                <w:i/>
                <w:iCs/>
                <w:color w:val="000000"/>
                <w:sz w:val="22"/>
                <w:szCs w:val="22"/>
                <w:lang w:eastAsia="en-US"/>
              </w:rPr>
            </w:pPr>
          </w:p>
        </w:tc>
      </w:tr>
      <w:tr w:rsidR="00987079" w:rsidRPr="00504F28" w14:paraId="60CA5E23"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560A1228" w14:textId="77777777" w:rsidR="00987079" w:rsidRPr="00504F28" w:rsidRDefault="00987079" w:rsidP="00987079">
            <w:pPr>
              <w:jc w:val="right"/>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tcPr>
          <w:p w14:paraId="5B675A5A" w14:textId="4E8A484B" w:rsidR="00987079" w:rsidRPr="00504F28" w:rsidRDefault="00987079" w:rsidP="00987079">
            <w:pPr>
              <w:jc w:val="right"/>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3</w:t>
            </w:r>
          </w:p>
        </w:tc>
        <w:tc>
          <w:tcPr>
            <w:tcW w:w="2753" w:type="dxa"/>
            <w:tcBorders>
              <w:top w:val="nil"/>
              <w:left w:val="nil"/>
              <w:bottom w:val="nil"/>
              <w:right w:val="single" w:sz="4" w:space="0" w:color="auto"/>
            </w:tcBorders>
            <w:shd w:val="clear" w:color="auto" w:fill="auto"/>
            <w:noWrap/>
          </w:tcPr>
          <w:p w14:paraId="27021606" w14:textId="2A044E72" w:rsidR="00987079" w:rsidRPr="00504F28" w:rsidRDefault="00987079" w:rsidP="00987079">
            <w:pPr>
              <w:rPr>
                <w:rFonts w:ascii="Courier New" w:eastAsia="Times New Roman" w:hAnsi="Courier New" w:cs="Courier New"/>
                <w:i/>
                <w:iCs/>
                <w:sz w:val="20"/>
                <w:szCs w:val="20"/>
                <w:lang w:eastAsia="en-US"/>
              </w:rPr>
            </w:pPr>
            <w:proofErr w:type="spellStart"/>
            <w:r w:rsidRPr="00504F28">
              <w:rPr>
                <w:rFonts w:ascii="Courier New" w:eastAsia="Times New Roman" w:hAnsi="Courier New" w:cs="Courier New"/>
                <w:i/>
                <w:iCs/>
                <w:sz w:val="20"/>
                <w:szCs w:val="20"/>
                <w:lang w:eastAsia="en-US"/>
              </w:rPr>
              <w:t>DataCollectBitmap</w:t>
            </w:r>
            <w:proofErr w:type="spellEnd"/>
          </w:p>
        </w:tc>
        <w:tc>
          <w:tcPr>
            <w:tcW w:w="682" w:type="dxa"/>
            <w:tcBorders>
              <w:top w:val="nil"/>
              <w:left w:val="nil"/>
              <w:bottom w:val="single" w:sz="4" w:space="0" w:color="auto"/>
              <w:right w:val="single" w:sz="4" w:space="0" w:color="auto"/>
            </w:tcBorders>
            <w:shd w:val="clear" w:color="auto" w:fill="auto"/>
          </w:tcPr>
          <w:p w14:paraId="1613AA2A" w14:textId="77777777" w:rsidR="00987079" w:rsidRPr="00504F28" w:rsidRDefault="00987079" w:rsidP="00987079">
            <w:pPr>
              <w:rPr>
                <w:rFonts w:ascii="Calibri" w:eastAsia="Times New Roman" w:hAnsi="Calibri" w:cs="Calibri"/>
                <w:i/>
                <w:iCs/>
                <w:color w:val="000000"/>
                <w:sz w:val="22"/>
                <w:szCs w:val="22"/>
                <w:lang w:eastAsia="en-US"/>
              </w:rPr>
            </w:pPr>
          </w:p>
        </w:tc>
        <w:tc>
          <w:tcPr>
            <w:tcW w:w="1329" w:type="dxa"/>
            <w:tcBorders>
              <w:top w:val="nil"/>
              <w:left w:val="nil"/>
              <w:bottom w:val="single" w:sz="4" w:space="0" w:color="auto"/>
              <w:right w:val="single" w:sz="4" w:space="0" w:color="auto"/>
            </w:tcBorders>
            <w:shd w:val="clear" w:color="auto" w:fill="auto"/>
          </w:tcPr>
          <w:p w14:paraId="0B73D9C3" w14:textId="02424628" w:rsidR="00987079" w:rsidRPr="00504F28" w:rsidRDefault="00987079" w:rsidP="00987079">
            <w:pPr>
              <w:rPr>
                <w:rFonts w:ascii="Calibri" w:eastAsia="Times New Roman" w:hAnsi="Calibri" w:cs="Calibri"/>
                <w:i/>
                <w:iCs/>
                <w:color w:val="000000"/>
                <w:sz w:val="22"/>
                <w:szCs w:val="22"/>
                <w:lang w:eastAsia="en-US"/>
              </w:rPr>
            </w:pPr>
            <w:proofErr w:type="spellStart"/>
            <w:r w:rsidRPr="00504F28">
              <w:rPr>
                <w:rFonts w:ascii="Calibri" w:eastAsia="Times New Roman" w:hAnsi="Calibri" w:cs="Calibri"/>
                <w:i/>
                <w:iCs/>
                <w:color w:val="000000"/>
                <w:sz w:val="22"/>
                <w:szCs w:val="22"/>
                <w:lang w:eastAsia="en-US"/>
              </w:rPr>
              <w:t>BitStr</w:t>
            </w:r>
            <w:proofErr w:type="spellEnd"/>
          </w:p>
        </w:tc>
        <w:tc>
          <w:tcPr>
            <w:tcW w:w="537" w:type="dxa"/>
            <w:tcBorders>
              <w:top w:val="nil"/>
              <w:left w:val="nil"/>
              <w:bottom w:val="single" w:sz="4" w:space="0" w:color="auto"/>
              <w:right w:val="single" w:sz="4" w:space="0" w:color="auto"/>
            </w:tcBorders>
            <w:shd w:val="clear" w:color="auto" w:fill="auto"/>
          </w:tcPr>
          <w:p w14:paraId="7675D2C5" w14:textId="438A1EBC"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tcPr>
          <w:p w14:paraId="2123D3F8" w14:textId="24C9E09A" w:rsidR="00987079" w:rsidRPr="00504F28" w:rsidRDefault="00987079" w:rsidP="00987079">
            <w:pPr>
              <w:jc w:val="center"/>
              <w:rPr>
                <w:rFonts w:ascii="Calibri" w:eastAsia="Times New Roman" w:hAnsi="Calibri" w:cs="Calibri"/>
                <w:i/>
                <w:iCs/>
                <w:color w:val="000000"/>
                <w:sz w:val="22"/>
                <w:szCs w:val="22"/>
                <w:lang w:eastAsia="en-US"/>
              </w:rPr>
            </w:pPr>
            <w:proofErr w:type="spellStart"/>
            <w:r w:rsidRPr="00504F28">
              <w:rPr>
                <w:rFonts w:ascii="Calibri" w:eastAsia="Times New Roman" w:hAnsi="Calibri" w:cs="Calibri"/>
                <w:i/>
                <w:iCs/>
                <w:color w:val="000000"/>
                <w:sz w:val="22"/>
                <w:szCs w:val="22"/>
                <w:lang w:eastAsia="en-US"/>
              </w:rPr>
              <w:t>rw</w:t>
            </w:r>
            <w:proofErr w:type="spellEnd"/>
          </w:p>
        </w:tc>
        <w:tc>
          <w:tcPr>
            <w:tcW w:w="1848" w:type="dxa"/>
            <w:tcBorders>
              <w:top w:val="nil"/>
              <w:left w:val="nil"/>
              <w:bottom w:val="single" w:sz="4" w:space="0" w:color="auto"/>
              <w:right w:val="single" w:sz="4" w:space="0" w:color="auto"/>
            </w:tcBorders>
            <w:shd w:val="clear" w:color="auto" w:fill="auto"/>
          </w:tcPr>
          <w:p w14:paraId="76878311" w14:textId="77777777" w:rsidR="00987079" w:rsidRPr="00504F28" w:rsidRDefault="00987079" w:rsidP="00987079">
            <w:pPr>
              <w:rPr>
                <w:rFonts w:ascii="Arial" w:eastAsia="Times New Roman" w:hAnsi="Arial" w:cs="Arial"/>
                <w:i/>
                <w:iCs/>
                <w:sz w:val="18"/>
                <w:szCs w:val="18"/>
                <w:lang w:eastAsia="en-US"/>
              </w:rPr>
            </w:pPr>
          </w:p>
        </w:tc>
        <w:tc>
          <w:tcPr>
            <w:tcW w:w="1085" w:type="dxa"/>
            <w:tcBorders>
              <w:top w:val="nil"/>
              <w:left w:val="nil"/>
              <w:bottom w:val="single" w:sz="4" w:space="0" w:color="auto"/>
              <w:right w:val="single" w:sz="4" w:space="0" w:color="auto"/>
            </w:tcBorders>
            <w:shd w:val="clear" w:color="auto" w:fill="auto"/>
          </w:tcPr>
          <w:p w14:paraId="47BC294C" w14:textId="6FBA374E"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1</w:t>
            </w:r>
          </w:p>
        </w:tc>
        <w:tc>
          <w:tcPr>
            <w:tcW w:w="3254" w:type="dxa"/>
            <w:gridSpan w:val="2"/>
            <w:tcBorders>
              <w:top w:val="nil"/>
              <w:left w:val="nil"/>
              <w:bottom w:val="single" w:sz="4" w:space="0" w:color="auto"/>
              <w:right w:val="single" w:sz="4" w:space="0" w:color="auto"/>
            </w:tcBorders>
            <w:shd w:val="clear" w:color="auto" w:fill="auto"/>
          </w:tcPr>
          <w:p w14:paraId="188927D9" w14:textId="77777777" w:rsidR="00987079" w:rsidRPr="00504F28" w:rsidRDefault="00987079" w:rsidP="00987079">
            <w:pPr>
              <w:jc w:val="center"/>
              <w:rPr>
                <w:rFonts w:ascii="Calibri" w:eastAsia="Times New Roman" w:hAnsi="Calibri" w:cs="Calibri"/>
                <w:i/>
                <w:iCs/>
                <w:color w:val="000000"/>
                <w:sz w:val="22"/>
                <w:szCs w:val="22"/>
                <w:lang w:eastAsia="en-US"/>
              </w:rPr>
            </w:pPr>
          </w:p>
        </w:tc>
      </w:tr>
      <w:tr w:rsidR="00987079" w:rsidRPr="00504F28" w14:paraId="417931D8" w14:textId="77777777" w:rsidTr="00992444">
        <w:trPr>
          <w:trHeight w:val="480"/>
        </w:trPr>
        <w:tc>
          <w:tcPr>
            <w:tcW w:w="977" w:type="dxa"/>
            <w:tcBorders>
              <w:top w:val="nil"/>
              <w:left w:val="single" w:sz="8" w:space="0" w:color="auto"/>
              <w:bottom w:val="single" w:sz="4" w:space="0" w:color="auto"/>
              <w:right w:val="single" w:sz="4" w:space="0" w:color="auto"/>
            </w:tcBorders>
            <w:shd w:val="clear" w:color="auto" w:fill="auto"/>
          </w:tcPr>
          <w:p w14:paraId="7424BA2B" w14:textId="77777777" w:rsidR="00987079" w:rsidRPr="00504F28" w:rsidRDefault="00987079" w:rsidP="00987079">
            <w:pPr>
              <w:jc w:val="right"/>
              <w:rPr>
                <w:rFonts w:ascii="Calibri" w:eastAsia="Times New Roman" w:hAnsi="Calibri" w:cs="Calibri"/>
                <w:i/>
                <w:iCs/>
                <w:color w:val="000000"/>
                <w:sz w:val="22"/>
                <w:szCs w:val="22"/>
                <w:lang w:eastAsia="en-US"/>
              </w:rPr>
            </w:pPr>
          </w:p>
        </w:tc>
        <w:tc>
          <w:tcPr>
            <w:tcW w:w="720" w:type="dxa"/>
            <w:tcBorders>
              <w:top w:val="nil"/>
              <w:left w:val="nil"/>
              <w:bottom w:val="single" w:sz="4" w:space="0" w:color="auto"/>
              <w:right w:val="single" w:sz="4" w:space="0" w:color="auto"/>
            </w:tcBorders>
            <w:shd w:val="clear" w:color="auto" w:fill="auto"/>
          </w:tcPr>
          <w:p w14:paraId="400702C6" w14:textId="617A13D8" w:rsidR="00987079" w:rsidRPr="00504F28" w:rsidRDefault="00987079" w:rsidP="00987079">
            <w:pPr>
              <w:jc w:val="right"/>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4</w:t>
            </w:r>
          </w:p>
        </w:tc>
        <w:tc>
          <w:tcPr>
            <w:tcW w:w="2753" w:type="dxa"/>
            <w:tcBorders>
              <w:top w:val="nil"/>
              <w:left w:val="nil"/>
              <w:bottom w:val="nil"/>
              <w:right w:val="single" w:sz="4" w:space="0" w:color="auto"/>
            </w:tcBorders>
            <w:shd w:val="clear" w:color="auto" w:fill="auto"/>
            <w:noWrap/>
          </w:tcPr>
          <w:p w14:paraId="68024935" w14:textId="23582049" w:rsidR="00987079" w:rsidRPr="00504F28" w:rsidRDefault="00987079" w:rsidP="00987079">
            <w:pPr>
              <w:rPr>
                <w:rFonts w:ascii="Courier New" w:eastAsia="Times New Roman" w:hAnsi="Courier New" w:cs="Courier New"/>
                <w:i/>
                <w:iCs/>
                <w:sz w:val="20"/>
                <w:szCs w:val="20"/>
                <w:lang w:eastAsia="en-US"/>
              </w:rPr>
            </w:pPr>
            <w:proofErr w:type="spellStart"/>
            <w:r w:rsidRPr="00504F28">
              <w:rPr>
                <w:rFonts w:ascii="Courier New" w:eastAsia="Times New Roman" w:hAnsi="Courier New" w:cs="Courier New"/>
                <w:i/>
                <w:iCs/>
                <w:sz w:val="20"/>
                <w:szCs w:val="20"/>
                <w:lang w:eastAsia="en-US"/>
              </w:rPr>
              <w:t>DataCollectMaxSamples</w:t>
            </w:r>
            <w:proofErr w:type="spellEnd"/>
          </w:p>
        </w:tc>
        <w:tc>
          <w:tcPr>
            <w:tcW w:w="682" w:type="dxa"/>
            <w:tcBorders>
              <w:top w:val="nil"/>
              <w:left w:val="nil"/>
              <w:bottom w:val="single" w:sz="4" w:space="0" w:color="auto"/>
              <w:right w:val="single" w:sz="4" w:space="0" w:color="auto"/>
            </w:tcBorders>
            <w:shd w:val="clear" w:color="auto" w:fill="auto"/>
          </w:tcPr>
          <w:p w14:paraId="3ABF69F2" w14:textId="77777777" w:rsidR="00987079" w:rsidRPr="00504F28" w:rsidRDefault="00987079" w:rsidP="00987079">
            <w:pPr>
              <w:rPr>
                <w:rFonts w:ascii="Calibri" w:eastAsia="Times New Roman" w:hAnsi="Calibri" w:cs="Calibri"/>
                <w:i/>
                <w:iCs/>
                <w:color w:val="000000"/>
                <w:sz w:val="22"/>
                <w:szCs w:val="22"/>
                <w:lang w:eastAsia="en-US"/>
              </w:rPr>
            </w:pPr>
          </w:p>
        </w:tc>
        <w:tc>
          <w:tcPr>
            <w:tcW w:w="1329" w:type="dxa"/>
            <w:tcBorders>
              <w:top w:val="nil"/>
              <w:left w:val="nil"/>
              <w:bottom w:val="single" w:sz="4" w:space="0" w:color="auto"/>
              <w:right w:val="single" w:sz="4" w:space="0" w:color="auto"/>
            </w:tcBorders>
            <w:shd w:val="clear" w:color="auto" w:fill="auto"/>
          </w:tcPr>
          <w:p w14:paraId="5C502DC6" w14:textId="06DB49B2" w:rsidR="00987079" w:rsidRPr="00504F28" w:rsidRDefault="00987079" w:rsidP="00987079">
            <w:pP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UInt16</w:t>
            </w:r>
          </w:p>
        </w:tc>
        <w:tc>
          <w:tcPr>
            <w:tcW w:w="537" w:type="dxa"/>
            <w:tcBorders>
              <w:top w:val="nil"/>
              <w:left w:val="nil"/>
              <w:bottom w:val="single" w:sz="4" w:space="0" w:color="auto"/>
              <w:right w:val="single" w:sz="4" w:space="0" w:color="auto"/>
            </w:tcBorders>
            <w:shd w:val="clear" w:color="auto" w:fill="auto"/>
          </w:tcPr>
          <w:p w14:paraId="0AF8DC00" w14:textId="25A6D57B"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2</w:t>
            </w:r>
          </w:p>
        </w:tc>
        <w:tc>
          <w:tcPr>
            <w:tcW w:w="522" w:type="dxa"/>
            <w:tcBorders>
              <w:top w:val="nil"/>
              <w:left w:val="nil"/>
              <w:bottom w:val="single" w:sz="4" w:space="0" w:color="auto"/>
              <w:right w:val="single" w:sz="4" w:space="0" w:color="auto"/>
            </w:tcBorders>
            <w:shd w:val="clear" w:color="auto" w:fill="auto"/>
          </w:tcPr>
          <w:p w14:paraId="081CA207" w14:textId="0C58A2C8" w:rsidR="00987079" w:rsidRPr="00504F28" w:rsidRDefault="00987079" w:rsidP="00987079">
            <w:pPr>
              <w:jc w:val="center"/>
              <w:rPr>
                <w:rFonts w:ascii="Calibri" w:eastAsia="Times New Roman" w:hAnsi="Calibri" w:cs="Calibri"/>
                <w:i/>
                <w:iCs/>
                <w:color w:val="000000"/>
                <w:sz w:val="22"/>
                <w:szCs w:val="22"/>
                <w:lang w:eastAsia="en-US"/>
              </w:rPr>
            </w:pPr>
            <w:proofErr w:type="spellStart"/>
            <w:r w:rsidRPr="00504F28">
              <w:rPr>
                <w:rFonts w:ascii="Calibri" w:eastAsia="Times New Roman" w:hAnsi="Calibri" w:cs="Calibri"/>
                <w:i/>
                <w:iCs/>
                <w:color w:val="000000"/>
                <w:sz w:val="22"/>
                <w:szCs w:val="22"/>
                <w:lang w:eastAsia="en-US"/>
              </w:rPr>
              <w:t>rw</w:t>
            </w:r>
            <w:proofErr w:type="spellEnd"/>
          </w:p>
        </w:tc>
        <w:tc>
          <w:tcPr>
            <w:tcW w:w="1848" w:type="dxa"/>
            <w:tcBorders>
              <w:top w:val="nil"/>
              <w:left w:val="nil"/>
              <w:bottom w:val="single" w:sz="4" w:space="0" w:color="auto"/>
              <w:right w:val="single" w:sz="4" w:space="0" w:color="auto"/>
            </w:tcBorders>
            <w:shd w:val="clear" w:color="auto" w:fill="auto"/>
          </w:tcPr>
          <w:p w14:paraId="4D809898" w14:textId="77777777" w:rsidR="00987079" w:rsidRPr="00504F28" w:rsidRDefault="00987079" w:rsidP="00987079">
            <w:pPr>
              <w:rPr>
                <w:rFonts w:ascii="Arial" w:eastAsia="Times New Roman" w:hAnsi="Arial" w:cs="Arial"/>
                <w:i/>
                <w:iCs/>
                <w:sz w:val="18"/>
                <w:szCs w:val="18"/>
                <w:lang w:eastAsia="en-US"/>
              </w:rPr>
            </w:pPr>
          </w:p>
        </w:tc>
        <w:tc>
          <w:tcPr>
            <w:tcW w:w="1085" w:type="dxa"/>
            <w:tcBorders>
              <w:top w:val="nil"/>
              <w:left w:val="nil"/>
              <w:bottom w:val="single" w:sz="4" w:space="0" w:color="auto"/>
              <w:right w:val="single" w:sz="4" w:space="0" w:color="auto"/>
            </w:tcBorders>
            <w:shd w:val="clear" w:color="auto" w:fill="auto"/>
          </w:tcPr>
          <w:p w14:paraId="596AE5F2" w14:textId="3F6996FE"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0</w:t>
            </w:r>
          </w:p>
        </w:tc>
        <w:tc>
          <w:tcPr>
            <w:tcW w:w="3254" w:type="dxa"/>
            <w:gridSpan w:val="2"/>
            <w:tcBorders>
              <w:top w:val="nil"/>
              <w:left w:val="nil"/>
              <w:bottom w:val="single" w:sz="4" w:space="0" w:color="auto"/>
              <w:right w:val="single" w:sz="4" w:space="0" w:color="auto"/>
            </w:tcBorders>
            <w:shd w:val="clear" w:color="auto" w:fill="auto"/>
          </w:tcPr>
          <w:p w14:paraId="75044FE0" w14:textId="50D25AED" w:rsidR="00987079" w:rsidRPr="00504F28" w:rsidRDefault="00987079" w:rsidP="00987079">
            <w:pPr>
              <w:jc w:val="center"/>
              <w:rPr>
                <w:rFonts w:ascii="Calibri" w:eastAsia="Times New Roman" w:hAnsi="Calibri" w:cs="Calibri"/>
                <w:i/>
                <w:iCs/>
                <w:color w:val="000000"/>
                <w:sz w:val="22"/>
                <w:szCs w:val="22"/>
                <w:lang w:eastAsia="en-US"/>
              </w:rPr>
            </w:pPr>
            <w:r w:rsidRPr="00504F28">
              <w:rPr>
                <w:rFonts w:ascii="Calibri" w:eastAsia="Times New Roman" w:hAnsi="Calibri" w:cs="Calibri"/>
                <w:i/>
                <w:iCs/>
                <w:color w:val="000000"/>
                <w:sz w:val="22"/>
                <w:szCs w:val="22"/>
                <w:lang w:eastAsia="en-US"/>
              </w:rPr>
              <w:t>0 means up to the buffer size</w:t>
            </w:r>
          </w:p>
        </w:tc>
      </w:tr>
    </w:tbl>
    <w:p w14:paraId="798D7BA1" w14:textId="77777777" w:rsidR="00E247AF" w:rsidRPr="00C36B81" w:rsidRDefault="00E247AF" w:rsidP="00715E7B">
      <w:pPr>
        <w:rPr>
          <w:lang w:eastAsia="de-DE"/>
        </w:rPr>
        <w:sectPr w:rsidR="00E247AF" w:rsidRPr="00C36B81" w:rsidSect="001958D7">
          <w:footerReference w:type="default" r:id="rId16"/>
          <w:footerReference w:type="first" r:id="rId17"/>
          <w:pgSz w:w="15840" w:h="12240" w:orient="landscape" w:code="1"/>
          <w:pgMar w:top="1166" w:right="1166" w:bottom="994" w:left="864" w:header="288" w:footer="432" w:gutter="0"/>
          <w:cols w:space="720"/>
          <w:titlePg/>
        </w:sectPr>
      </w:pPr>
    </w:p>
    <w:p w14:paraId="43CCD53C" w14:textId="77777777" w:rsidR="00CC4E0B" w:rsidRPr="00E63A20" w:rsidRDefault="00CC4E0B" w:rsidP="00E63A20">
      <w:pPr>
        <w:tabs>
          <w:tab w:val="left" w:pos="4264"/>
        </w:tabs>
        <w:rPr>
          <w:lang w:eastAsia="de-DE"/>
        </w:rPr>
      </w:pPr>
    </w:p>
    <w:sectPr w:rsidR="00CC4E0B" w:rsidRPr="00E63A20" w:rsidSect="00D260A8">
      <w:headerReference w:type="default" r:id="rId18"/>
      <w:footerReference w:type="default" r:id="rId19"/>
      <w:footerReference w:type="first" r:id="rId20"/>
      <w:pgSz w:w="15840" w:h="12240" w:orient="landscape"/>
      <w:pgMar w:top="360" w:right="1440" w:bottom="36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Khasin, Ark" w:date="2022-10-18T12:08:00Z" w:initials="KA">
    <w:p w14:paraId="214B3B3C" w14:textId="63C8D590" w:rsidR="004639B4" w:rsidRDefault="004639B4">
      <w:pPr>
        <w:pStyle w:val="CommentText"/>
      </w:pPr>
      <w:r>
        <w:rPr>
          <w:rStyle w:val="CommentReference"/>
        </w:rPr>
        <w:annotationRef/>
      </w:r>
      <w:r w:rsidR="00244A52">
        <w:rPr>
          <w:noProof/>
        </w:rPr>
        <w:t>Ken, please provide the name and location of the HART commands file</w:t>
      </w:r>
    </w:p>
  </w:comment>
  <w:comment w:id="15" w:author="Khasin, Ark" w:date="2022-10-18T13:43:00Z" w:initials="KA">
    <w:p w14:paraId="083655C1" w14:textId="37A4701D" w:rsidR="00224ED1" w:rsidRDefault="00224ED1">
      <w:pPr>
        <w:pStyle w:val="CommentText"/>
      </w:pPr>
      <w:r>
        <w:rPr>
          <w:rStyle w:val="CommentReference"/>
        </w:rPr>
        <w:annotationRef/>
      </w:r>
      <w:r w:rsidR="00244A52">
        <w:rPr>
          <w:noProof/>
        </w:rPr>
        <w:t>Is it OK to do it at electronics manuf.?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4B3B3C" w15:done="0"/>
  <w15:commentEx w15:paraId="083655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915A0" w16cex:dateUtc="2022-10-18T16:08:00Z"/>
  <w16cex:commentExtensible w16cex:durableId="26F92BFB" w16cex:dateUtc="2022-10-18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4B3B3C" w16cid:durableId="26F915A0"/>
  <w16cid:commentId w16cid:paraId="083655C1" w16cid:durableId="26F92B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C2CA9" w14:textId="77777777" w:rsidR="00B42567" w:rsidRDefault="00B42567">
      <w:r>
        <w:separator/>
      </w:r>
    </w:p>
  </w:endnote>
  <w:endnote w:type="continuationSeparator" w:id="0">
    <w:p w14:paraId="4BD1A0D0" w14:textId="77777777" w:rsidR="00B42567" w:rsidRDefault="00B42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 Inspira">
    <w:altName w:val="Calibri"/>
    <w:charset w:val="00"/>
    <w:family w:val="swiss"/>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CABBE" w14:textId="6F2AF7C5" w:rsidR="00317B27" w:rsidRDefault="00317B27">
    <w:pPr>
      <w:tabs>
        <w:tab w:val="left" w:pos="720"/>
        <w:tab w:val="left" w:pos="5760"/>
        <w:tab w:val="left" w:pos="6480"/>
        <w:tab w:val="left" w:pos="7200"/>
      </w:tabs>
      <w:rPr>
        <w:sz w:val="22"/>
      </w:rPr>
    </w:pPr>
    <w:r>
      <w:rPr>
        <w:sz w:val="16"/>
      </w:rPr>
      <w:t>Copyright 20</w:t>
    </w:r>
    <w:r w:rsidR="00BB6D85">
      <w:rPr>
        <w:sz w:val="16"/>
      </w:rPr>
      <w:t>22</w:t>
    </w:r>
    <w:r>
      <w:rPr>
        <w:sz w:val="16"/>
      </w:rPr>
      <w:t xml:space="preserve"> as an unpublished trade secret.  This document and all information herein </w:t>
    </w:r>
    <w:proofErr w:type="gramStart"/>
    <w:r>
      <w:rPr>
        <w:sz w:val="16"/>
      </w:rPr>
      <w:t>is</w:t>
    </w:r>
    <w:proofErr w:type="gramEnd"/>
    <w:r>
      <w:rPr>
        <w:sz w:val="16"/>
      </w:rPr>
      <w:t xml:space="preserve"> the</w:t>
    </w:r>
    <w:r>
      <w:rPr>
        <w:sz w:val="22"/>
      </w:rPr>
      <w:tab/>
    </w:r>
    <w:r>
      <w:rPr>
        <w:sz w:val="22"/>
      </w:rPr>
      <w:tab/>
      <w:t xml:space="preserve">CES-421 Rev </w:t>
    </w:r>
    <w:r w:rsidR="00BB6D85">
      <w:rPr>
        <w:sz w:val="22"/>
      </w:rPr>
      <w:t>E</w:t>
    </w:r>
  </w:p>
  <w:p w14:paraId="28A565CD" w14:textId="22E2FBF6" w:rsidR="00317B27" w:rsidRDefault="00317B27">
    <w:pPr>
      <w:tabs>
        <w:tab w:val="left" w:pos="720"/>
        <w:tab w:val="left" w:pos="5760"/>
        <w:tab w:val="left" w:pos="6480"/>
        <w:tab w:val="left" w:pos="7200"/>
      </w:tabs>
    </w:pPr>
    <w:r>
      <w:rPr>
        <w:sz w:val="16"/>
      </w:rPr>
      <w:t>property of Dresser, Inc.  It is confidential and must not</w:t>
    </w:r>
    <w:r>
      <w:rPr>
        <w:sz w:val="22"/>
      </w:rPr>
      <w:tab/>
    </w:r>
    <w:r>
      <w:rPr>
        <w:sz w:val="22"/>
      </w:rPr>
      <w:tab/>
    </w:r>
    <w:r>
      <w:rPr>
        <w:sz w:val="22"/>
      </w:rPr>
      <w:tab/>
      <w:t xml:space="preserve">SHEET </w:t>
    </w:r>
    <w:r>
      <w:fldChar w:fldCharType="begin"/>
    </w:r>
    <w:r>
      <w:instrText xml:space="preserve">page </w:instrText>
    </w:r>
    <w:r>
      <w:fldChar w:fldCharType="separate"/>
    </w:r>
    <w:r w:rsidR="00D03D11">
      <w:rPr>
        <w:noProof/>
      </w:rPr>
      <w:t>2</w:t>
    </w:r>
    <w:r>
      <w:fldChar w:fldCharType="end"/>
    </w:r>
    <w:r>
      <w:rPr>
        <w:sz w:val="22"/>
      </w:rPr>
      <w:t xml:space="preserve"> OF </w:t>
    </w:r>
    <w:r>
      <w:rPr>
        <w:rStyle w:val="PageNumber"/>
      </w:rPr>
      <w:fldChar w:fldCharType="begin"/>
    </w:r>
    <w:r>
      <w:rPr>
        <w:rStyle w:val="PageNumber"/>
      </w:rPr>
      <w:instrText xml:space="preserve"> NUMPAGES </w:instrText>
    </w:r>
    <w:r>
      <w:rPr>
        <w:rStyle w:val="PageNumber"/>
      </w:rPr>
      <w:fldChar w:fldCharType="separate"/>
    </w:r>
    <w:r w:rsidR="00D03D11">
      <w:rPr>
        <w:rStyle w:val="PageNumber"/>
        <w:noProof/>
      </w:rPr>
      <w:t>11</w:t>
    </w:r>
    <w:r>
      <w:rPr>
        <w:rStyle w:val="PageNumber"/>
      </w:rPr>
      <w:fldChar w:fldCharType="end"/>
    </w:r>
  </w:p>
  <w:p w14:paraId="6C3F31C7" w14:textId="77777777" w:rsidR="00317B27" w:rsidRDefault="00317B27">
    <w:pPr>
      <w:tabs>
        <w:tab w:val="left" w:pos="720"/>
        <w:tab w:val="left" w:pos="5760"/>
        <w:tab w:val="left" w:pos="6480"/>
        <w:tab w:val="left" w:pos="7200"/>
      </w:tabs>
      <w:rPr>
        <w:sz w:val="16"/>
      </w:rPr>
    </w:pPr>
    <w:r>
      <w:rPr>
        <w:sz w:val="16"/>
      </w:rPr>
      <w:t>be made public or copied and is subject to return upon demand</w:t>
    </w:r>
    <w:r>
      <w:t>.</w:t>
    </w:r>
  </w:p>
  <w:p w14:paraId="4F6583FF" w14:textId="77777777" w:rsidR="00317B27" w:rsidRDefault="00317B27">
    <w:pPr>
      <w:tabs>
        <w:tab w:val="left" w:pos="720"/>
        <w:tab w:val="left" w:pos="5760"/>
        <w:tab w:val="left" w:pos="6480"/>
        <w:tab w:val="left" w:pos="7200"/>
      </w:tabs>
      <w:rPr>
        <w:sz w:val="16"/>
      </w:rPr>
    </w:pPr>
  </w:p>
  <w:p w14:paraId="0485AC46" w14:textId="77777777" w:rsidR="00317B27" w:rsidRDefault="00317B27">
    <w:pPr>
      <w:tabs>
        <w:tab w:val="left" w:pos="720"/>
        <w:tab w:val="left" w:pos="5760"/>
        <w:tab w:val="left" w:pos="6480"/>
        <w:tab w:val="left" w:pos="7200"/>
      </w:tabs>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96AA" w14:textId="77777777" w:rsidR="00317B27" w:rsidRDefault="00317B27" w:rsidP="007A217F">
    <w:pPr>
      <w:rPr>
        <w:sz w:val="22"/>
      </w:rPr>
    </w:pPr>
    <w:r>
      <w:rPr>
        <w:sz w:val="22"/>
      </w:rPr>
      <w:tab/>
      <w:t>Revisions</w:t>
    </w:r>
    <w:r>
      <w:rPr>
        <w:sz w:val="22"/>
      </w:rPr>
      <w:tab/>
    </w:r>
    <w:r>
      <w:rPr>
        <w:sz w:val="22"/>
      </w:rPr>
      <w:tab/>
    </w:r>
    <w:r>
      <w:rPr>
        <w:sz w:val="22"/>
      </w:rPr>
      <w:tab/>
    </w:r>
    <w:r>
      <w:rPr>
        <w:sz w:val="22"/>
      </w:rPr>
      <w:tab/>
    </w:r>
    <w:r>
      <w:rPr>
        <w:sz w:val="22"/>
      </w:rPr>
      <w:tab/>
      <w:t xml:space="preserve">Prepared By: </w:t>
    </w:r>
    <w:r>
      <w:rPr>
        <w:sz w:val="22"/>
      </w:rPr>
      <w:tab/>
    </w:r>
    <w:proofErr w:type="spellStart"/>
    <w:proofErr w:type="gramStart"/>
    <w:r>
      <w:rPr>
        <w:sz w:val="22"/>
      </w:rPr>
      <w:t>V.Kostadinov</w:t>
    </w:r>
    <w:proofErr w:type="spellEnd"/>
    <w:proofErr w:type="gramEnd"/>
    <w:r>
      <w:rPr>
        <w:sz w:val="22"/>
      </w:rPr>
      <w:tab/>
      <w:t xml:space="preserve">Date: </w:t>
    </w:r>
    <w:r w:rsidR="00E866DB">
      <w:rPr>
        <w:sz w:val="22"/>
      </w:rPr>
      <w:t>30 July 2015</w:t>
    </w:r>
  </w:p>
  <w:p w14:paraId="6C42DDF5" w14:textId="77777777" w:rsidR="00317B27" w:rsidRDefault="00317B27" w:rsidP="007A217F">
    <w:pPr>
      <w:rPr>
        <w:sz w:val="22"/>
      </w:rPr>
    </w:pPr>
    <w:r>
      <w:rPr>
        <w:sz w:val="22"/>
      </w:rPr>
      <w:t>Rev.</w:t>
    </w:r>
    <w:r>
      <w:rPr>
        <w:sz w:val="22"/>
      </w:rPr>
      <w:tab/>
      <w:t>Description</w:t>
    </w:r>
    <w:r>
      <w:rPr>
        <w:sz w:val="22"/>
      </w:rPr>
      <w:tab/>
      <w:t>Date</w:t>
    </w:r>
    <w:r>
      <w:rPr>
        <w:sz w:val="22"/>
      </w:rPr>
      <w:tab/>
    </w:r>
    <w:r>
      <w:rPr>
        <w:sz w:val="22"/>
      </w:rPr>
      <w:tab/>
    </w:r>
    <w:r>
      <w:rPr>
        <w:sz w:val="22"/>
      </w:rPr>
      <w:tab/>
    </w:r>
    <w:r>
      <w:rPr>
        <w:sz w:val="22"/>
      </w:rPr>
      <w:tab/>
      <w:t>Approved By:</w:t>
    </w:r>
    <w:r>
      <w:rPr>
        <w:sz w:val="22"/>
      </w:rPr>
      <w:tab/>
    </w:r>
    <w:proofErr w:type="spellStart"/>
    <w:proofErr w:type="gramStart"/>
    <w:r>
      <w:rPr>
        <w:sz w:val="22"/>
      </w:rPr>
      <w:t>H.Du</w:t>
    </w:r>
    <w:proofErr w:type="spellEnd"/>
    <w:proofErr w:type="gramEnd"/>
    <w:r>
      <w:rPr>
        <w:sz w:val="22"/>
      </w:rPr>
      <w:tab/>
    </w:r>
    <w:r>
      <w:rPr>
        <w:sz w:val="22"/>
      </w:rPr>
      <w:tab/>
      <w:t xml:space="preserve">Date: </w:t>
    </w:r>
    <w:r w:rsidR="00E866DB">
      <w:rPr>
        <w:sz w:val="22"/>
      </w:rPr>
      <w:t>30 July 2015</w:t>
    </w:r>
  </w:p>
  <w:p w14:paraId="5C49F6EA" w14:textId="61667B05" w:rsidR="00317B27" w:rsidRDefault="00731803" w:rsidP="005E4C4D">
    <w:pPr>
      <w:tabs>
        <w:tab w:val="left" w:pos="720"/>
        <w:tab w:val="left" w:pos="2160"/>
        <w:tab w:val="left" w:pos="5040"/>
        <w:tab w:val="left" w:pos="6480"/>
        <w:tab w:val="left" w:pos="7380"/>
      </w:tabs>
    </w:pPr>
    <w:r>
      <w:t>E</w:t>
    </w:r>
    <w:r w:rsidR="00317B27">
      <w:tab/>
      <w:t>Release</w:t>
    </w:r>
    <w:r w:rsidR="00317B27">
      <w:tab/>
    </w:r>
    <w:r w:rsidR="000F48E4">
      <w:t xml:space="preserve">30 </w:t>
    </w:r>
    <w:r>
      <w:t>Oct 2022</w:t>
    </w:r>
    <w:r w:rsidR="00317B27">
      <w:tab/>
      <w:t>CES-421</w:t>
    </w:r>
    <w:r w:rsidR="00317B27">
      <w:tab/>
      <w:t xml:space="preserve"> </w:t>
    </w:r>
    <w:r w:rsidR="00317B27">
      <w:tab/>
    </w:r>
    <w:r w:rsidR="00317B27">
      <w:tab/>
    </w:r>
    <w:r w:rsidR="00317B27">
      <w:tab/>
    </w:r>
  </w:p>
  <w:p w14:paraId="1C92530A" w14:textId="457E244F" w:rsidR="00317B27" w:rsidRDefault="00317B27" w:rsidP="007A217F">
    <w:pPr>
      <w:pStyle w:val="Footer"/>
      <w:tabs>
        <w:tab w:val="left" w:pos="5040"/>
        <w:tab w:val="left" w:pos="5760"/>
        <w:tab w:val="left" w:pos="6480"/>
      </w:tabs>
    </w:pPr>
    <w:r>
      <w:rPr>
        <w:sz w:val="22"/>
      </w:rPr>
      <w:tab/>
      <w:t xml:space="preserve">SHEET  </w:t>
    </w:r>
    <w:proofErr w:type="gramStart"/>
    <w:r>
      <w:rPr>
        <w:sz w:val="22"/>
      </w:rPr>
      <w:t>1</w:t>
    </w:r>
    <w:r w:rsidR="008D4032">
      <w:rPr>
        <w:sz w:val="22"/>
      </w:rPr>
      <w:t>0</w:t>
    </w:r>
    <w:r>
      <w:rPr>
        <w:sz w:val="22"/>
      </w:rPr>
      <w:t xml:space="preserve"> </w:t>
    </w:r>
    <w:r>
      <w:t xml:space="preserve"> OF</w:t>
    </w:r>
    <w:proofErr w:type="gramEnd"/>
    <w:r>
      <w:t xml:space="preserve"> </w:t>
    </w:r>
    <w:r>
      <w:rPr>
        <w:rStyle w:val="PageNumber"/>
      </w:rPr>
      <w:fldChar w:fldCharType="begin"/>
    </w:r>
    <w:r>
      <w:rPr>
        <w:rStyle w:val="PageNumber"/>
      </w:rPr>
      <w:instrText xml:space="preserve"> NUMPAGES </w:instrText>
    </w:r>
    <w:r>
      <w:rPr>
        <w:rStyle w:val="PageNumber"/>
      </w:rPr>
      <w:fldChar w:fldCharType="separate"/>
    </w:r>
    <w:r w:rsidR="00D03D11">
      <w:rPr>
        <w:rStyle w:val="PageNumber"/>
        <w:noProof/>
      </w:rPr>
      <w:t>11</w:t>
    </w:r>
    <w:r>
      <w:rPr>
        <w:rStyle w:val="PageNumber"/>
      </w:rPr>
      <w:fldChar w:fldCharType="end"/>
    </w:r>
  </w:p>
  <w:p w14:paraId="34886CEB" w14:textId="77777777" w:rsidR="00317B27" w:rsidRDefault="00317B27" w:rsidP="007A21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4D2D" w14:textId="5D316E42" w:rsidR="00E63A20" w:rsidRDefault="00E63A20" w:rsidP="00E63A20">
    <w:pPr>
      <w:tabs>
        <w:tab w:val="left" w:pos="720"/>
        <w:tab w:val="left" w:pos="5760"/>
        <w:tab w:val="left" w:pos="6480"/>
        <w:tab w:val="left" w:pos="7200"/>
      </w:tabs>
      <w:rPr>
        <w:sz w:val="22"/>
      </w:rPr>
    </w:pPr>
    <w:r>
      <w:rPr>
        <w:sz w:val="16"/>
      </w:rPr>
      <w:t xml:space="preserve">Copyright </w:t>
    </w:r>
    <w:r w:rsidR="00C55DCC">
      <w:rPr>
        <w:sz w:val="16"/>
      </w:rPr>
      <w:t xml:space="preserve">2022 </w:t>
    </w:r>
    <w:r>
      <w:rPr>
        <w:sz w:val="16"/>
      </w:rPr>
      <w:t xml:space="preserve">as an unpublished trade secret.  This document and all information herein </w:t>
    </w:r>
    <w:proofErr w:type="gramStart"/>
    <w:r>
      <w:rPr>
        <w:sz w:val="16"/>
      </w:rPr>
      <w:t>is</w:t>
    </w:r>
    <w:proofErr w:type="gramEnd"/>
    <w:r>
      <w:rPr>
        <w:sz w:val="16"/>
      </w:rPr>
      <w:t xml:space="preserve"> the</w:t>
    </w:r>
    <w:r>
      <w:rPr>
        <w:sz w:val="22"/>
      </w:rPr>
      <w:tab/>
    </w:r>
    <w:r>
      <w:rPr>
        <w:sz w:val="22"/>
      </w:rPr>
      <w:tab/>
      <w:t xml:space="preserve">CES-421 Rev </w:t>
    </w:r>
    <w:r w:rsidR="00C55DCC">
      <w:rPr>
        <w:sz w:val="22"/>
      </w:rPr>
      <w:t>E</w:t>
    </w:r>
  </w:p>
  <w:p w14:paraId="790F8A71" w14:textId="77777777" w:rsidR="00E63A20" w:rsidRDefault="00E63A20" w:rsidP="00E63A20">
    <w:pPr>
      <w:tabs>
        <w:tab w:val="left" w:pos="720"/>
        <w:tab w:val="left" w:pos="5760"/>
        <w:tab w:val="left" w:pos="6480"/>
        <w:tab w:val="left" w:pos="7200"/>
      </w:tabs>
    </w:pPr>
    <w:r>
      <w:rPr>
        <w:sz w:val="16"/>
      </w:rPr>
      <w:t xml:space="preserve">property of </w:t>
    </w:r>
    <w:proofErr w:type="spellStart"/>
    <w:r>
      <w:rPr>
        <w:sz w:val="16"/>
      </w:rPr>
      <w:t>of</w:t>
    </w:r>
    <w:proofErr w:type="spellEnd"/>
    <w:r>
      <w:rPr>
        <w:sz w:val="16"/>
      </w:rPr>
      <w:t xml:space="preserve"> Dresser, Inc.  It is confidential and must not</w:t>
    </w:r>
    <w:r>
      <w:rPr>
        <w:sz w:val="22"/>
      </w:rPr>
      <w:tab/>
    </w:r>
    <w:r>
      <w:rPr>
        <w:sz w:val="22"/>
      </w:rPr>
      <w:tab/>
    </w:r>
    <w:r>
      <w:rPr>
        <w:sz w:val="22"/>
      </w:rPr>
      <w:tab/>
      <w:t xml:space="preserve">SHEET </w:t>
    </w:r>
    <w:r>
      <w:fldChar w:fldCharType="begin"/>
    </w:r>
    <w:r>
      <w:instrText xml:space="preserve">page </w:instrText>
    </w:r>
    <w:r>
      <w:fldChar w:fldCharType="separate"/>
    </w:r>
    <w:r w:rsidR="002A3AC8">
      <w:rPr>
        <w:noProof/>
      </w:rPr>
      <w:t>70</w:t>
    </w:r>
    <w:r>
      <w:fldChar w:fldCharType="end"/>
    </w:r>
    <w:r>
      <w:rPr>
        <w:sz w:val="22"/>
      </w:rPr>
      <w:t xml:space="preserve"> OF </w:t>
    </w:r>
    <w:r>
      <w:rPr>
        <w:rStyle w:val="PageNumber"/>
      </w:rPr>
      <w:fldChar w:fldCharType="begin"/>
    </w:r>
    <w:r>
      <w:rPr>
        <w:rStyle w:val="PageNumber"/>
      </w:rPr>
      <w:instrText xml:space="preserve"> NUMPAGES </w:instrText>
    </w:r>
    <w:r>
      <w:rPr>
        <w:rStyle w:val="PageNumber"/>
      </w:rPr>
      <w:fldChar w:fldCharType="separate"/>
    </w:r>
    <w:r w:rsidR="002A3AC8">
      <w:rPr>
        <w:rStyle w:val="PageNumber"/>
        <w:noProof/>
      </w:rPr>
      <w:t>70</w:t>
    </w:r>
    <w:r>
      <w:rPr>
        <w:rStyle w:val="PageNumber"/>
      </w:rPr>
      <w:fldChar w:fldCharType="end"/>
    </w:r>
  </w:p>
  <w:p w14:paraId="643EFBBF" w14:textId="77777777" w:rsidR="00E63A20" w:rsidRDefault="00E63A20" w:rsidP="00E63A20">
    <w:pPr>
      <w:tabs>
        <w:tab w:val="left" w:pos="720"/>
        <w:tab w:val="left" w:pos="5760"/>
        <w:tab w:val="left" w:pos="6480"/>
        <w:tab w:val="left" w:pos="7200"/>
      </w:tabs>
      <w:rPr>
        <w:sz w:val="16"/>
      </w:rPr>
    </w:pPr>
    <w:r>
      <w:rPr>
        <w:sz w:val="16"/>
      </w:rPr>
      <w:t>be made public or copied and is subject to return upon demand</w:t>
    </w:r>
    <w:r>
      <w:t>.</w:t>
    </w:r>
  </w:p>
  <w:p w14:paraId="5F4CC166" w14:textId="77777777" w:rsidR="00E63A20" w:rsidRDefault="00E63A20" w:rsidP="00E63A20">
    <w:pPr>
      <w:tabs>
        <w:tab w:val="left" w:pos="720"/>
        <w:tab w:val="left" w:pos="5760"/>
        <w:tab w:val="left" w:pos="6480"/>
        <w:tab w:val="left" w:pos="7200"/>
      </w:tabs>
      <w:rPr>
        <w:sz w:val="16"/>
      </w:rPr>
    </w:pPr>
  </w:p>
  <w:p w14:paraId="1EA45F4B" w14:textId="77777777" w:rsidR="00317B27" w:rsidRPr="00E63A20" w:rsidRDefault="00317B27" w:rsidP="00E63A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52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40"/>
      <w:gridCol w:w="2880"/>
      <w:gridCol w:w="540"/>
      <w:gridCol w:w="3600"/>
      <w:gridCol w:w="540"/>
      <w:gridCol w:w="1800"/>
      <w:gridCol w:w="720"/>
      <w:gridCol w:w="900"/>
    </w:tblGrid>
    <w:tr w:rsidR="00317B27" w14:paraId="742AE4C8" w14:textId="77777777" w:rsidTr="00EB2F5C">
      <w:trPr>
        <w:cantSplit/>
        <w:trHeight w:hRule="exact" w:val="284"/>
      </w:trPr>
      <w:tc>
        <w:tcPr>
          <w:tcW w:w="3420" w:type="dxa"/>
          <w:gridSpan w:val="2"/>
          <w:vMerge w:val="restart"/>
        </w:tcPr>
        <w:p w14:paraId="4A1118DD" w14:textId="77777777" w:rsidR="00317B27" w:rsidRDefault="00AC7BAC" w:rsidP="00EB2F5C">
          <w:pPr>
            <w:pStyle w:val="Footer"/>
            <w:tabs>
              <w:tab w:val="clear" w:pos="4320"/>
              <w:tab w:val="clear" w:pos="8640"/>
              <w:tab w:val="center" w:pos="2222"/>
            </w:tabs>
            <w:spacing w:before="20"/>
            <w:ind w:left="360" w:right="-720"/>
          </w:pPr>
          <w:r>
            <w:rPr>
              <w:noProof/>
              <w:lang w:eastAsia="en-US"/>
            </w:rPr>
            <w:drawing>
              <wp:anchor distT="0" distB="0" distL="114300" distR="114300" simplePos="0" relativeHeight="251657728" behindDoc="0" locked="0" layoutInCell="1" allowOverlap="1" wp14:anchorId="78E2420A" wp14:editId="1B0C739E">
                <wp:simplePos x="0" y="0"/>
                <wp:positionH relativeFrom="column">
                  <wp:posOffset>-17780</wp:posOffset>
                </wp:positionH>
                <wp:positionV relativeFrom="paragraph">
                  <wp:posOffset>-809625</wp:posOffset>
                </wp:positionV>
                <wp:extent cx="1974850" cy="168275"/>
                <wp:effectExtent l="0" t="0" r="6350" b="317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4850" cy="168275"/>
                        </a:xfrm>
                        <a:prstGeom prst="rect">
                          <a:avLst/>
                        </a:prstGeom>
                        <a:noFill/>
                      </pic:spPr>
                    </pic:pic>
                  </a:graphicData>
                </a:graphic>
                <wp14:sizeRelH relativeFrom="page">
                  <wp14:pctWidth>0</wp14:pctWidth>
                </wp14:sizeRelH>
                <wp14:sizeRelV relativeFrom="page">
                  <wp14:pctHeight>0</wp14:pctHeight>
                </wp14:sizeRelV>
              </wp:anchor>
            </w:drawing>
          </w:r>
          <w:r w:rsidR="00317B27">
            <w:tab/>
          </w:r>
        </w:p>
      </w:tc>
      <w:tc>
        <w:tcPr>
          <w:tcW w:w="540" w:type="dxa"/>
          <w:vMerge w:val="restart"/>
          <w:vAlign w:val="center"/>
        </w:tcPr>
        <w:p w14:paraId="0CF3A809" w14:textId="77777777" w:rsidR="00317B27" w:rsidRDefault="00317B27" w:rsidP="00EB2F5C">
          <w:pPr>
            <w:pStyle w:val="Footer"/>
            <w:spacing w:before="20"/>
            <w:jc w:val="center"/>
          </w:pPr>
          <w:r>
            <w:rPr>
              <w:rFonts w:eastAsia="MS PGothic"/>
              <w:sz w:val="14"/>
            </w:rPr>
            <w:t>Title</w:t>
          </w:r>
        </w:p>
      </w:tc>
      <w:tc>
        <w:tcPr>
          <w:tcW w:w="3600" w:type="dxa"/>
          <w:vMerge w:val="restart"/>
          <w:vAlign w:val="center"/>
        </w:tcPr>
        <w:p w14:paraId="7A821B43" w14:textId="77777777" w:rsidR="00317B27" w:rsidRPr="008D1593" w:rsidRDefault="00317B27" w:rsidP="00EB2F5C">
          <w:pPr>
            <w:pStyle w:val="Footer"/>
            <w:spacing w:before="20"/>
            <w:jc w:val="center"/>
            <w:rPr>
              <w:sz w:val="20"/>
              <w:szCs w:val="20"/>
            </w:rPr>
          </w:pPr>
          <w:r w:rsidRPr="008D1593">
            <w:rPr>
              <w:rFonts w:hint="eastAsia"/>
              <w:sz w:val="20"/>
              <w:szCs w:val="20"/>
            </w:rPr>
            <w:t>(Document Title)</w:t>
          </w:r>
        </w:p>
      </w:tc>
      <w:tc>
        <w:tcPr>
          <w:tcW w:w="540" w:type="dxa"/>
          <w:vMerge w:val="restart"/>
          <w:vAlign w:val="center"/>
        </w:tcPr>
        <w:p w14:paraId="6C5CC9CE" w14:textId="77777777" w:rsidR="00317B27" w:rsidRPr="008D1593" w:rsidRDefault="00317B27" w:rsidP="00EB2F5C">
          <w:pPr>
            <w:pStyle w:val="Footer"/>
            <w:spacing w:before="20"/>
            <w:jc w:val="center"/>
          </w:pPr>
          <w:r>
            <w:rPr>
              <w:rFonts w:eastAsia="MS PGothic"/>
              <w:sz w:val="14"/>
            </w:rPr>
            <w:t>No</w:t>
          </w:r>
          <w:r>
            <w:rPr>
              <w:rFonts w:hint="eastAsia"/>
              <w:sz w:val="14"/>
            </w:rPr>
            <w:t>.</w:t>
          </w:r>
        </w:p>
      </w:tc>
      <w:tc>
        <w:tcPr>
          <w:tcW w:w="1800" w:type="dxa"/>
          <w:vMerge w:val="restart"/>
          <w:vAlign w:val="center"/>
        </w:tcPr>
        <w:p w14:paraId="3EB6D667" w14:textId="77777777" w:rsidR="00317B27" w:rsidRPr="008D1593" w:rsidRDefault="00317B27" w:rsidP="00EB2F5C">
          <w:pPr>
            <w:pStyle w:val="Footer"/>
            <w:tabs>
              <w:tab w:val="clear" w:pos="4320"/>
              <w:tab w:val="center" w:pos="4832"/>
            </w:tabs>
            <w:spacing w:before="20"/>
            <w:ind w:right="-928"/>
            <w:rPr>
              <w:rFonts w:ascii="MS Gothic"/>
              <w:sz w:val="20"/>
              <w:szCs w:val="20"/>
            </w:rPr>
          </w:pPr>
          <w:r>
            <w:rPr>
              <w:rFonts w:ascii="MS Gothic" w:hint="eastAsia"/>
              <w:sz w:val="20"/>
              <w:szCs w:val="20"/>
            </w:rPr>
            <w:t>(Document ID No.)</w:t>
          </w:r>
        </w:p>
      </w:tc>
      <w:tc>
        <w:tcPr>
          <w:tcW w:w="720" w:type="dxa"/>
          <w:vAlign w:val="center"/>
        </w:tcPr>
        <w:p w14:paraId="074BFCEC" w14:textId="77777777" w:rsidR="00317B27" w:rsidRDefault="00317B27" w:rsidP="00EB2F5C">
          <w:pPr>
            <w:pStyle w:val="Footer"/>
            <w:spacing w:before="20"/>
            <w:jc w:val="center"/>
          </w:pPr>
          <w:r>
            <w:rPr>
              <w:rFonts w:eastAsia="MS PGothic"/>
              <w:sz w:val="14"/>
            </w:rPr>
            <w:t>Revision</w:t>
          </w:r>
        </w:p>
      </w:tc>
      <w:tc>
        <w:tcPr>
          <w:tcW w:w="900" w:type="dxa"/>
          <w:vAlign w:val="center"/>
        </w:tcPr>
        <w:p w14:paraId="09329280" w14:textId="77777777" w:rsidR="00317B27" w:rsidRPr="001C3418" w:rsidRDefault="00317B27" w:rsidP="00EB2F5C">
          <w:pPr>
            <w:pStyle w:val="Footer"/>
            <w:spacing w:before="20"/>
            <w:ind w:left="-1108" w:firstLine="1108"/>
            <w:jc w:val="center"/>
            <w:rPr>
              <w:sz w:val="16"/>
              <w:szCs w:val="16"/>
            </w:rPr>
          </w:pPr>
          <w:r w:rsidRPr="001C3418">
            <w:rPr>
              <w:rFonts w:hint="eastAsia"/>
              <w:sz w:val="16"/>
              <w:szCs w:val="16"/>
            </w:rPr>
            <w:t>A</w:t>
          </w:r>
        </w:p>
      </w:tc>
    </w:tr>
    <w:tr w:rsidR="00317B27" w14:paraId="5761705E" w14:textId="77777777" w:rsidTr="00EB2F5C">
      <w:trPr>
        <w:cantSplit/>
        <w:trHeight w:hRule="exact" w:val="284"/>
      </w:trPr>
      <w:tc>
        <w:tcPr>
          <w:tcW w:w="3420" w:type="dxa"/>
          <w:gridSpan w:val="2"/>
          <w:vMerge/>
        </w:tcPr>
        <w:p w14:paraId="2C97B3E9" w14:textId="77777777" w:rsidR="00317B27" w:rsidRDefault="00317B27" w:rsidP="00EB2F5C">
          <w:pPr>
            <w:pStyle w:val="Footer"/>
            <w:spacing w:before="20"/>
          </w:pPr>
        </w:p>
      </w:tc>
      <w:tc>
        <w:tcPr>
          <w:tcW w:w="540" w:type="dxa"/>
          <w:vMerge/>
          <w:vAlign w:val="center"/>
        </w:tcPr>
        <w:p w14:paraId="52DDB0CF" w14:textId="77777777" w:rsidR="00317B27" w:rsidRDefault="00317B27" w:rsidP="00EB2F5C">
          <w:pPr>
            <w:pStyle w:val="Footer"/>
            <w:spacing w:before="20"/>
            <w:jc w:val="center"/>
          </w:pPr>
        </w:p>
      </w:tc>
      <w:tc>
        <w:tcPr>
          <w:tcW w:w="3600" w:type="dxa"/>
          <w:vMerge/>
          <w:vAlign w:val="center"/>
        </w:tcPr>
        <w:p w14:paraId="1DD4D3C3" w14:textId="77777777" w:rsidR="00317B27" w:rsidRDefault="00317B27" w:rsidP="00EB2F5C">
          <w:pPr>
            <w:pStyle w:val="Footer"/>
            <w:spacing w:before="20"/>
            <w:jc w:val="center"/>
          </w:pPr>
        </w:p>
      </w:tc>
      <w:tc>
        <w:tcPr>
          <w:tcW w:w="540" w:type="dxa"/>
          <w:vMerge/>
          <w:vAlign w:val="center"/>
        </w:tcPr>
        <w:p w14:paraId="08CC9C29" w14:textId="77777777" w:rsidR="00317B27" w:rsidRDefault="00317B27" w:rsidP="00EB2F5C">
          <w:pPr>
            <w:pStyle w:val="Footer"/>
            <w:spacing w:before="20"/>
            <w:jc w:val="center"/>
          </w:pPr>
        </w:p>
      </w:tc>
      <w:tc>
        <w:tcPr>
          <w:tcW w:w="1800" w:type="dxa"/>
          <w:vMerge/>
          <w:vAlign w:val="center"/>
        </w:tcPr>
        <w:p w14:paraId="2C8F8CD7" w14:textId="77777777" w:rsidR="00317B27" w:rsidRDefault="00317B27" w:rsidP="00EB2F5C">
          <w:pPr>
            <w:pStyle w:val="Footer"/>
            <w:spacing w:before="20"/>
            <w:jc w:val="center"/>
          </w:pPr>
        </w:p>
      </w:tc>
      <w:tc>
        <w:tcPr>
          <w:tcW w:w="720" w:type="dxa"/>
          <w:vAlign w:val="center"/>
        </w:tcPr>
        <w:p w14:paraId="1A1AD393" w14:textId="77777777" w:rsidR="00317B27" w:rsidRPr="00DF1773" w:rsidRDefault="00317B27" w:rsidP="00EB2F5C">
          <w:pPr>
            <w:pStyle w:val="Footer"/>
            <w:spacing w:before="20"/>
            <w:jc w:val="center"/>
          </w:pPr>
          <w:r>
            <w:rPr>
              <w:rFonts w:hint="eastAsia"/>
              <w:sz w:val="14"/>
            </w:rPr>
            <w:t>Date</w:t>
          </w:r>
        </w:p>
      </w:tc>
      <w:tc>
        <w:tcPr>
          <w:tcW w:w="900" w:type="dxa"/>
          <w:vAlign w:val="center"/>
        </w:tcPr>
        <w:p w14:paraId="12335C1D" w14:textId="77777777" w:rsidR="00317B27" w:rsidRPr="00DF1773" w:rsidRDefault="00317B27" w:rsidP="00EB2F5C">
          <w:pPr>
            <w:pStyle w:val="Footer"/>
            <w:spacing w:before="20"/>
            <w:rPr>
              <w:sz w:val="14"/>
              <w:szCs w:val="14"/>
            </w:rPr>
          </w:pPr>
          <w:r w:rsidRPr="00DF1773">
            <w:rPr>
              <w:rStyle w:val="PageNumber"/>
              <w:rFonts w:hint="eastAsia"/>
              <w:sz w:val="14"/>
              <w:szCs w:val="14"/>
            </w:rPr>
            <w:t xml:space="preserve"> (Rev Date)</w:t>
          </w:r>
        </w:p>
      </w:tc>
    </w:tr>
    <w:tr w:rsidR="00317B27" w14:paraId="4A661504" w14:textId="77777777" w:rsidTr="00EB2F5C">
      <w:trPr>
        <w:cantSplit/>
        <w:trHeight w:hRule="exact" w:val="284"/>
      </w:trPr>
      <w:tc>
        <w:tcPr>
          <w:tcW w:w="540" w:type="dxa"/>
          <w:vAlign w:val="center"/>
        </w:tcPr>
        <w:p w14:paraId="5020A9F4" w14:textId="77777777" w:rsidR="00317B27" w:rsidRDefault="00317B27" w:rsidP="00EB2F5C">
          <w:pPr>
            <w:pStyle w:val="Footer"/>
            <w:spacing w:line="240" w:lineRule="exact"/>
            <w:jc w:val="center"/>
            <w:rPr>
              <w:sz w:val="14"/>
            </w:rPr>
          </w:pPr>
          <w:r>
            <w:rPr>
              <w:rFonts w:hint="eastAsia"/>
              <w:sz w:val="14"/>
            </w:rPr>
            <w:t>Author</w:t>
          </w:r>
        </w:p>
      </w:tc>
      <w:tc>
        <w:tcPr>
          <w:tcW w:w="2880" w:type="dxa"/>
          <w:vAlign w:val="center"/>
        </w:tcPr>
        <w:p w14:paraId="1024CD63" w14:textId="77777777" w:rsidR="00317B27" w:rsidRPr="00EA727D" w:rsidRDefault="00317B27" w:rsidP="00EB2F5C">
          <w:pPr>
            <w:pStyle w:val="Footer"/>
            <w:spacing w:line="240" w:lineRule="exact"/>
            <w:jc w:val="center"/>
            <w:rPr>
              <w:sz w:val="16"/>
              <w:szCs w:val="16"/>
            </w:rPr>
          </w:pPr>
          <w:r>
            <w:rPr>
              <w:rFonts w:hint="eastAsia"/>
              <w:sz w:val="16"/>
              <w:szCs w:val="16"/>
            </w:rPr>
            <w:t>(Author Name</w:t>
          </w:r>
          <w:r w:rsidRPr="00EA727D">
            <w:rPr>
              <w:rFonts w:hint="eastAsia"/>
              <w:sz w:val="16"/>
              <w:szCs w:val="16"/>
            </w:rPr>
            <w:t>)</w:t>
          </w:r>
        </w:p>
      </w:tc>
      <w:tc>
        <w:tcPr>
          <w:tcW w:w="540" w:type="dxa"/>
          <w:vAlign w:val="center"/>
        </w:tcPr>
        <w:p w14:paraId="6EE7F6F9" w14:textId="77777777" w:rsidR="00317B27" w:rsidRDefault="00317B27" w:rsidP="00EB2F5C">
          <w:pPr>
            <w:pStyle w:val="Footer"/>
            <w:spacing w:line="240" w:lineRule="exact"/>
            <w:jc w:val="center"/>
            <w:rPr>
              <w:sz w:val="14"/>
            </w:rPr>
          </w:pPr>
          <w:r>
            <w:rPr>
              <w:rFonts w:hint="eastAsia"/>
              <w:sz w:val="14"/>
            </w:rPr>
            <w:t>Check</w:t>
          </w:r>
        </w:p>
      </w:tc>
      <w:tc>
        <w:tcPr>
          <w:tcW w:w="3600" w:type="dxa"/>
          <w:vAlign w:val="center"/>
        </w:tcPr>
        <w:p w14:paraId="53FAAE82" w14:textId="77777777" w:rsidR="00317B27" w:rsidRPr="00EA727D" w:rsidRDefault="00317B27" w:rsidP="00EB2F5C">
          <w:pPr>
            <w:pStyle w:val="Footer"/>
            <w:spacing w:line="240" w:lineRule="exact"/>
            <w:ind w:left="78" w:hanging="80"/>
            <w:jc w:val="center"/>
            <w:rPr>
              <w:sz w:val="16"/>
              <w:szCs w:val="16"/>
            </w:rPr>
          </w:pPr>
          <w:r w:rsidRPr="00EA727D">
            <w:rPr>
              <w:rFonts w:hint="eastAsia"/>
              <w:sz w:val="16"/>
              <w:szCs w:val="16"/>
            </w:rPr>
            <w:t>(Checker</w:t>
          </w:r>
          <w:r>
            <w:rPr>
              <w:rFonts w:hint="eastAsia"/>
              <w:sz w:val="16"/>
              <w:szCs w:val="16"/>
            </w:rPr>
            <w:t xml:space="preserve"> Name</w:t>
          </w:r>
          <w:r w:rsidRPr="00EA727D">
            <w:rPr>
              <w:rFonts w:hint="eastAsia"/>
              <w:sz w:val="16"/>
              <w:szCs w:val="16"/>
            </w:rPr>
            <w:t>)</w:t>
          </w:r>
        </w:p>
      </w:tc>
      <w:tc>
        <w:tcPr>
          <w:tcW w:w="540" w:type="dxa"/>
          <w:vAlign w:val="center"/>
        </w:tcPr>
        <w:p w14:paraId="53059B66" w14:textId="77777777" w:rsidR="00317B27" w:rsidRDefault="00317B27" w:rsidP="00EB2F5C">
          <w:pPr>
            <w:pStyle w:val="Footer"/>
            <w:spacing w:line="240" w:lineRule="exact"/>
            <w:rPr>
              <w:sz w:val="14"/>
            </w:rPr>
          </w:pPr>
          <w:r>
            <w:rPr>
              <w:rFonts w:hint="eastAsia"/>
              <w:sz w:val="14"/>
            </w:rPr>
            <w:t>Approve</w:t>
          </w:r>
        </w:p>
      </w:tc>
      <w:tc>
        <w:tcPr>
          <w:tcW w:w="1800" w:type="dxa"/>
          <w:vAlign w:val="center"/>
        </w:tcPr>
        <w:p w14:paraId="192780A8" w14:textId="77777777" w:rsidR="00317B27" w:rsidRPr="00EA727D" w:rsidRDefault="00317B27" w:rsidP="00EB2F5C">
          <w:pPr>
            <w:pStyle w:val="Footer"/>
            <w:spacing w:line="240" w:lineRule="exact"/>
            <w:jc w:val="center"/>
            <w:rPr>
              <w:sz w:val="16"/>
              <w:szCs w:val="16"/>
            </w:rPr>
          </w:pPr>
          <w:r w:rsidRPr="00EA727D">
            <w:rPr>
              <w:rFonts w:hint="eastAsia"/>
              <w:sz w:val="16"/>
              <w:szCs w:val="16"/>
            </w:rPr>
            <w:t>(Approver</w:t>
          </w:r>
          <w:r>
            <w:rPr>
              <w:rFonts w:hint="eastAsia"/>
              <w:sz w:val="16"/>
              <w:szCs w:val="16"/>
            </w:rPr>
            <w:t xml:space="preserve"> Name</w:t>
          </w:r>
          <w:r w:rsidRPr="00EA727D">
            <w:rPr>
              <w:rFonts w:hint="eastAsia"/>
              <w:sz w:val="16"/>
              <w:szCs w:val="16"/>
            </w:rPr>
            <w:t>)</w:t>
          </w:r>
        </w:p>
      </w:tc>
      <w:tc>
        <w:tcPr>
          <w:tcW w:w="720" w:type="dxa"/>
          <w:vAlign w:val="center"/>
        </w:tcPr>
        <w:p w14:paraId="1B7F7663" w14:textId="77777777" w:rsidR="00317B27" w:rsidRPr="00103ACC" w:rsidRDefault="00317B27" w:rsidP="00EB2F5C">
          <w:pPr>
            <w:pStyle w:val="Footer"/>
            <w:spacing w:before="20"/>
            <w:jc w:val="center"/>
            <w:rPr>
              <w:sz w:val="14"/>
            </w:rPr>
          </w:pPr>
          <w:r>
            <w:rPr>
              <w:rFonts w:hint="eastAsia"/>
              <w:sz w:val="14"/>
            </w:rPr>
            <w:t>Page</w:t>
          </w:r>
        </w:p>
      </w:tc>
      <w:tc>
        <w:tcPr>
          <w:tcW w:w="900" w:type="dxa"/>
          <w:vAlign w:val="center"/>
        </w:tcPr>
        <w:p w14:paraId="03ED8724" w14:textId="77777777" w:rsidR="00317B27" w:rsidRPr="00DF1773" w:rsidRDefault="00317B27" w:rsidP="00EB2F5C">
          <w:pPr>
            <w:pStyle w:val="Footer"/>
            <w:spacing w:before="20"/>
            <w:rPr>
              <w:rStyle w:val="PageNumber"/>
              <w:sz w:val="14"/>
              <w:szCs w:val="14"/>
            </w:rPr>
          </w:pPr>
          <w:r w:rsidRPr="00DF1773">
            <w:rPr>
              <w:rStyle w:val="PageNumber"/>
              <w:sz w:val="14"/>
              <w:szCs w:val="14"/>
            </w:rPr>
            <w:fldChar w:fldCharType="begin"/>
          </w:r>
          <w:r w:rsidRPr="00DF1773">
            <w:rPr>
              <w:rStyle w:val="PageNumber"/>
              <w:sz w:val="14"/>
              <w:szCs w:val="14"/>
            </w:rPr>
            <w:instrText xml:space="preserve"> PAGE </w:instrText>
          </w:r>
          <w:r w:rsidRPr="00DF1773">
            <w:rPr>
              <w:rStyle w:val="PageNumber"/>
              <w:sz w:val="14"/>
              <w:szCs w:val="14"/>
            </w:rPr>
            <w:fldChar w:fldCharType="separate"/>
          </w:r>
          <w:r>
            <w:rPr>
              <w:rStyle w:val="PageNumber"/>
              <w:noProof/>
              <w:sz w:val="14"/>
              <w:szCs w:val="14"/>
            </w:rPr>
            <w:t>1</w:t>
          </w:r>
          <w:r w:rsidRPr="00DF1773">
            <w:rPr>
              <w:rStyle w:val="PageNumber"/>
              <w:sz w:val="14"/>
              <w:szCs w:val="14"/>
            </w:rPr>
            <w:fldChar w:fldCharType="end"/>
          </w:r>
          <w:r w:rsidRPr="00DF1773">
            <w:rPr>
              <w:rStyle w:val="PageNumber"/>
              <w:rFonts w:hint="eastAsia"/>
              <w:sz w:val="14"/>
              <w:szCs w:val="14"/>
            </w:rPr>
            <w:t xml:space="preserve">    of    </w:t>
          </w:r>
          <w:r w:rsidRPr="00DF1773">
            <w:rPr>
              <w:rStyle w:val="PageNumber"/>
              <w:sz w:val="14"/>
              <w:szCs w:val="14"/>
            </w:rPr>
            <w:fldChar w:fldCharType="begin"/>
          </w:r>
          <w:r w:rsidRPr="00DF1773">
            <w:rPr>
              <w:rStyle w:val="PageNumber"/>
              <w:sz w:val="14"/>
              <w:szCs w:val="14"/>
            </w:rPr>
            <w:instrText xml:space="preserve"> NUMPAGES </w:instrText>
          </w:r>
          <w:r w:rsidRPr="00DF1773">
            <w:rPr>
              <w:rStyle w:val="PageNumber"/>
              <w:sz w:val="14"/>
              <w:szCs w:val="14"/>
            </w:rPr>
            <w:fldChar w:fldCharType="separate"/>
          </w:r>
          <w:r w:rsidR="00F0765E">
            <w:rPr>
              <w:rStyle w:val="PageNumber"/>
              <w:noProof/>
              <w:sz w:val="14"/>
              <w:szCs w:val="14"/>
            </w:rPr>
            <w:t>70</w:t>
          </w:r>
          <w:r w:rsidRPr="00DF1773">
            <w:rPr>
              <w:rStyle w:val="PageNumber"/>
              <w:sz w:val="14"/>
              <w:szCs w:val="14"/>
            </w:rPr>
            <w:fldChar w:fldCharType="end"/>
          </w:r>
        </w:p>
      </w:tc>
    </w:tr>
  </w:tbl>
  <w:p w14:paraId="49412959" w14:textId="77777777" w:rsidR="00317B27" w:rsidRDefault="00317B27">
    <w:pPr>
      <w:pStyle w:val="Footer"/>
    </w:pPr>
    <w:r>
      <w:rPr>
        <w:rFonts w:ascii="Arial" w:hAnsi="Arial" w:cs="Arial"/>
        <w:b/>
        <w:bCs/>
        <w:sz w:val="14"/>
        <w:szCs w:val="14"/>
      </w:rPr>
      <w:t xml:space="preserve">Copyright 2009 as an unpublished trade secret; this document and all information therein is the property of Dresser, Inc. It is confidential and must not be made public or copied and is subject to return on demand. This document and/or technology exported from the </w:t>
    </w:r>
    <w:smartTag w:uri="urn:schemas-microsoft-com:office:smarttags" w:element="country-region">
      <w:r>
        <w:rPr>
          <w:rFonts w:ascii="Arial" w:hAnsi="Arial" w:cs="Arial"/>
          <w:b/>
          <w:bCs/>
          <w:sz w:val="14"/>
          <w:szCs w:val="14"/>
        </w:rPr>
        <w:t>United States</w:t>
      </w:r>
    </w:smartTag>
    <w:r>
      <w:rPr>
        <w:rFonts w:ascii="Arial" w:hAnsi="Arial" w:cs="Arial"/>
        <w:b/>
        <w:bCs/>
        <w:sz w:val="14"/>
        <w:szCs w:val="14"/>
      </w:rPr>
      <w:t xml:space="preserve">, or the originating country of this export, must be in accordance with the </w:t>
    </w:r>
    <w:smartTag w:uri="urn:schemas-microsoft-com:office:smarttags" w:element="place">
      <w:smartTag w:uri="urn:schemas-microsoft-com:office:smarttags" w:element="country-region">
        <w:r>
          <w:rPr>
            <w:rFonts w:ascii="Arial" w:hAnsi="Arial" w:cs="Arial"/>
            <w:b/>
            <w:bCs/>
            <w:sz w:val="14"/>
            <w:szCs w:val="14"/>
          </w:rPr>
          <w:t>U.S.</w:t>
        </w:r>
      </w:smartTag>
    </w:smartTag>
    <w:r>
      <w:rPr>
        <w:rFonts w:ascii="Arial" w:hAnsi="Arial" w:cs="Arial"/>
        <w:b/>
        <w:bCs/>
        <w:sz w:val="14"/>
        <w:szCs w:val="14"/>
      </w:rPr>
      <w:t xml:space="preserve"> Export Administration Regulations and/or originating jurisdiction Export Regulations. Diversion (export, re-export, transfer, sale, review, use, disclosure, or distribution) contrary to such law(s) is prohibited. This prohibition includes no diversion to current </w:t>
    </w:r>
    <w:smartTag w:uri="urn:schemas-microsoft-com:office:smarttags" w:element="country-region">
      <w:r>
        <w:rPr>
          <w:rFonts w:ascii="Arial" w:hAnsi="Arial" w:cs="Arial"/>
          <w:b/>
          <w:bCs/>
          <w:sz w:val="14"/>
          <w:szCs w:val="14"/>
        </w:rPr>
        <w:t>U.S.</w:t>
      </w:r>
    </w:smartTag>
    <w:r>
      <w:rPr>
        <w:rFonts w:ascii="Arial" w:hAnsi="Arial" w:cs="Arial"/>
        <w:b/>
        <w:bCs/>
        <w:sz w:val="14"/>
        <w:szCs w:val="14"/>
      </w:rPr>
      <w:t xml:space="preserve"> sanctioned </w:t>
    </w:r>
    <w:proofErr w:type="gramStart"/>
    <w:r>
      <w:rPr>
        <w:rFonts w:ascii="Arial" w:hAnsi="Arial" w:cs="Arial"/>
        <w:b/>
        <w:bCs/>
        <w:sz w:val="14"/>
        <w:szCs w:val="14"/>
      </w:rPr>
      <w:t>countries;</w:t>
    </w:r>
    <w:proofErr w:type="gramEnd"/>
    <w:r>
      <w:rPr>
        <w:rFonts w:ascii="Arial" w:hAnsi="Arial" w:cs="Arial"/>
        <w:b/>
        <w:bCs/>
        <w:sz w:val="14"/>
        <w:szCs w:val="14"/>
      </w:rPr>
      <w:t xml:space="preserve"> plus any additional sanction</w:t>
    </w:r>
    <w:r>
      <w:rPr>
        <w:rFonts w:ascii="Arial" w:hAnsi="Arial" w:cs="Arial" w:hint="eastAsia"/>
        <w:b/>
        <w:bCs/>
        <w:sz w:val="14"/>
        <w:szCs w:val="14"/>
      </w:rPr>
      <w:t xml:space="preserve">ed </w:t>
    </w:r>
    <w:r>
      <w:rPr>
        <w:rFonts w:ascii="Arial" w:hAnsi="Arial" w:cs="Arial"/>
        <w:b/>
        <w:bCs/>
        <w:sz w:val="14"/>
        <w:szCs w:val="14"/>
      </w:rPr>
      <w:t xml:space="preserve">country of the originating country of this transaction if not the </w:t>
    </w:r>
    <w:smartTag w:uri="urn:schemas-microsoft-com:office:smarttags" w:element="place">
      <w:smartTag w:uri="urn:schemas-microsoft-com:office:smarttags" w:element="country-region">
        <w:r>
          <w:rPr>
            <w:rFonts w:ascii="Arial" w:hAnsi="Arial" w:cs="Arial"/>
            <w:b/>
            <w:bCs/>
            <w:sz w:val="14"/>
            <w:szCs w:val="14"/>
          </w:rPr>
          <w:t>United States</w:t>
        </w:r>
      </w:smartTag>
    </w:smartTag>
    <w:r>
      <w:rPr>
        <w:rFonts w:ascii="Arial" w:hAnsi="Arial" w:cs="Arial"/>
        <w:b/>
        <w:bCs/>
        <w:sz w:val="14"/>
        <w:szCs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90107" w14:textId="77777777" w:rsidR="00B42567" w:rsidRDefault="00B42567">
      <w:r>
        <w:separator/>
      </w:r>
    </w:p>
  </w:footnote>
  <w:footnote w:type="continuationSeparator" w:id="0">
    <w:p w14:paraId="36D476CC" w14:textId="77777777" w:rsidR="00B42567" w:rsidRDefault="00B42567">
      <w:r>
        <w:continuationSeparator/>
      </w:r>
    </w:p>
  </w:footnote>
  <w:footnote w:id="1">
    <w:p w14:paraId="47BC4326" w14:textId="65343898" w:rsidR="00714D0B" w:rsidRDefault="00714D0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CB6B" w14:textId="77777777" w:rsidR="00317B27" w:rsidRPr="00E63A20" w:rsidRDefault="00317B27" w:rsidP="00E63A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C16A4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0EB2157A"/>
    <w:lvl w:ilvl="0">
      <w:start w:val="1"/>
      <w:numFmt w:val="decimal"/>
      <w:pStyle w:val="Heading1"/>
      <w:lvlText w:val="%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2918"/>
        </w:tabs>
        <w:ind w:left="2918" w:hanging="540"/>
      </w:pPr>
      <w:rPr>
        <w:rFonts w:ascii="Times New Roman" w:hAnsi="Times New Roman" w:hint="default"/>
        <w:b/>
        <w:i w:val="0"/>
        <w:sz w:val="24"/>
        <w:szCs w:val="24"/>
      </w:rPr>
    </w:lvl>
    <w:lvl w:ilvl="2">
      <w:start w:val="1"/>
      <w:numFmt w:val="decimal"/>
      <w:pStyle w:val="Heading3"/>
      <w:lvlText w:val="%1.%2.%3"/>
      <w:lvlJc w:val="left"/>
      <w:pPr>
        <w:tabs>
          <w:tab w:val="num" w:pos="778"/>
        </w:tabs>
        <w:ind w:left="778" w:hanging="720"/>
      </w:pPr>
      <w:rPr>
        <w:rFonts w:ascii="Times New Roman" w:hAnsi="Times New Roman" w:hint="default"/>
        <w:b/>
        <w:bCs/>
        <w:i w:val="0"/>
        <w:iCs/>
        <w:caps w:val="0"/>
        <w:strike w:val="0"/>
        <w:dstrike w:val="0"/>
        <w:color w:val="auto"/>
        <w:spacing w:val="0"/>
        <w:w w:val="100"/>
        <w:kern w:val="0"/>
        <w:position w:val="0"/>
        <w:sz w:val="24"/>
        <w:szCs w:val="24"/>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598"/>
        </w:tabs>
        <w:ind w:left="598" w:firstLine="0"/>
      </w:pPr>
      <w:rPr>
        <w:rFonts w:hint="default"/>
      </w:rPr>
    </w:lvl>
    <w:lvl w:ilvl="5">
      <w:start w:val="1"/>
      <w:numFmt w:val="decimal"/>
      <w:pStyle w:val="Heading6"/>
      <w:lvlText w:val="%1.%2.%3.%4.%5.%6"/>
      <w:lvlJc w:val="left"/>
      <w:pPr>
        <w:tabs>
          <w:tab w:val="num" w:pos="598"/>
        </w:tabs>
        <w:ind w:left="598" w:firstLine="0"/>
      </w:pPr>
      <w:rPr>
        <w:rFonts w:hint="default"/>
      </w:rPr>
    </w:lvl>
    <w:lvl w:ilvl="6">
      <w:start w:val="1"/>
      <w:numFmt w:val="decimal"/>
      <w:pStyle w:val="Heading7"/>
      <w:lvlText w:val="%1.%2.%3.%4.%5.%6.%7"/>
      <w:lvlJc w:val="left"/>
      <w:pPr>
        <w:tabs>
          <w:tab w:val="num" w:pos="598"/>
        </w:tabs>
        <w:ind w:left="598" w:firstLine="0"/>
      </w:pPr>
      <w:rPr>
        <w:rFonts w:hint="default"/>
      </w:rPr>
    </w:lvl>
    <w:lvl w:ilvl="7">
      <w:start w:val="1"/>
      <w:numFmt w:val="decimal"/>
      <w:pStyle w:val="Heading8"/>
      <w:lvlText w:val="%1.%2.%3.%4.%5.%6.%7.%8"/>
      <w:lvlJc w:val="left"/>
      <w:pPr>
        <w:tabs>
          <w:tab w:val="num" w:pos="598"/>
        </w:tabs>
        <w:ind w:left="598" w:firstLine="0"/>
      </w:pPr>
      <w:rPr>
        <w:rFonts w:hint="default"/>
      </w:rPr>
    </w:lvl>
    <w:lvl w:ilvl="8">
      <w:start w:val="1"/>
      <w:numFmt w:val="decimal"/>
      <w:pStyle w:val="Heading9"/>
      <w:lvlText w:val="%1.%2.%3.%4.%5.%6.%7.%8.%9"/>
      <w:lvlJc w:val="left"/>
      <w:pPr>
        <w:tabs>
          <w:tab w:val="num" w:pos="598"/>
        </w:tabs>
        <w:ind w:left="598" w:firstLine="0"/>
      </w:pPr>
      <w:rPr>
        <w:rFonts w:hint="default"/>
      </w:rPr>
    </w:lvl>
  </w:abstractNum>
  <w:abstractNum w:abstractNumId="2" w15:restartNumberingAfterBreak="0">
    <w:nsid w:val="07161A24"/>
    <w:multiLevelType w:val="singleLevel"/>
    <w:tmpl w:val="3D1E0FA2"/>
    <w:lvl w:ilvl="0">
      <w:start w:val="600"/>
      <w:numFmt w:val="decimal"/>
      <w:lvlText w:val="%1"/>
      <w:lvlJc w:val="left"/>
      <w:pPr>
        <w:tabs>
          <w:tab w:val="num" w:pos="2160"/>
        </w:tabs>
        <w:ind w:left="2160" w:hanging="1440"/>
      </w:pPr>
      <w:rPr>
        <w:rFonts w:hint="default"/>
      </w:rPr>
    </w:lvl>
  </w:abstractNum>
  <w:abstractNum w:abstractNumId="3" w15:restartNumberingAfterBreak="0">
    <w:nsid w:val="07A6241E"/>
    <w:multiLevelType w:val="hybridMultilevel"/>
    <w:tmpl w:val="A844E5A2"/>
    <w:lvl w:ilvl="0" w:tplc="F3A2430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1C48D6"/>
    <w:multiLevelType w:val="hybridMultilevel"/>
    <w:tmpl w:val="D30AA04C"/>
    <w:lvl w:ilvl="0" w:tplc="9948CCD6">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F0D04"/>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187625F5"/>
    <w:multiLevelType w:val="multilevel"/>
    <w:tmpl w:val="5A68B5D2"/>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B107B8"/>
    <w:multiLevelType w:val="singleLevel"/>
    <w:tmpl w:val="78B43510"/>
    <w:lvl w:ilvl="0">
      <w:start w:val="300"/>
      <w:numFmt w:val="decimal"/>
      <w:lvlText w:val="%1"/>
      <w:lvlJc w:val="left"/>
      <w:pPr>
        <w:tabs>
          <w:tab w:val="num" w:pos="2160"/>
        </w:tabs>
        <w:ind w:left="2160" w:hanging="1440"/>
      </w:pPr>
      <w:rPr>
        <w:rFonts w:hint="default"/>
      </w:rPr>
    </w:lvl>
  </w:abstractNum>
  <w:abstractNum w:abstractNumId="8" w15:restartNumberingAfterBreak="0">
    <w:nsid w:val="1BF24B95"/>
    <w:multiLevelType w:val="hybridMultilevel"/>
    <w:tmpl w:val="75E44A70"/>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65306ED"/>
    <w:multiLevelType w:val="hybridMultilevel"/>
    <w:tmpl w:val="FEF812A4"/>
    <w:lvl w:ilvl="0" w:tplc="91086794">
      <w:start w:val="1"/>
      <w:numFmt w:val="upperRoman"/>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33562423"/>
    <w:multiLevelType w:val="hybridMultilevel"/>
    <w:tmpl w:val="3394F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E2C9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F1968ED"/>
    <w:multiLevelType w:val="hybridMultilevel"/>
    <w:tmpl w:val="162E5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F4FC1"/>
    <w:multiLevelType w:val="hybridMultilevel"/>
    <w:tmpl w:val="27A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276EE2"/>
    <w:multiLevelType w:val="hybridMultilevel"/>
    <w:tmpl w:val="FD44E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F97241"/>
    <w:multiLevelType w:val="hybridMultilevel"/>
    <w:tmpl w:val="136681A8"/>
    <w:lvl w:ilvl="0" w:tplc="FFFFFFFF">
      <w:start w:val="1"/>
      <w:numFmt w:val="upperRoman"/>
      <w:lvlText w:val="%1."/>
      <w:lvlJc w:val="left"/>
      <w:pPr>
        <w:tabs>
          <w:tab w:val="num" w:pos="720"/>
        </w:tabs>
        <w:ind w:left="720" w:hanging="720"/>
      </w:pPr>
      <w:rPr>
        <w:rFonts w:hint="default"/>
      </w:rPr>
    </w:lvl>
    <w:lvl w:ilvl="1" w:tplc="AF583144">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9475DFF"/>
    <w:multiLevelType w:val="hybridMultilevel"/>
    <w:tmpl w:val="B0785D82"/>
    <w:lvl w:ilvl="0" w:tplc="B82886D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C436453"/>
    <w:multiLevelType w:val="hybridMultilevel"/>
    <w:tmpl w:val="4AEE0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A2853"/>
    <w:multiLevelType w:val="hybridMultilevel"/>
    <w:tmpl w:val="D46E2A1C"/>
    <w:lvl w:ilvl="0" w:tplc="B1B60870">
      <w:start w:val="1"/>
      <w:numFmt w:val="upperRoman"/>
      <w:lvlText w:val="%1."/>
      <w:lvlJc w:val="left"/>
      <w:pPr>
        <w:tabs>
          <w:tab w:val="num" w:pos="2160"/>
        </w:tabs>
        <w:ind w:left="2160" w:hanging="720"/>
      </w:pPr>
      <w:rPr>
        <w:rFonts w:hint="default"/>
      </w:rPr>
    </w:lvl>
    <w:lvl w:ilvl="1" w:tplc="CB0E66DA">
      <w:start w:val="1"/>
      <w:numFmt w:val="lowerRoman"/>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51C132A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763F2273"/>
    <w:multiLevelType w:val="hybridMultilevel"/>
    <w:tmpl w:val="BB948BBC"/>
    <w:lvl w:ilvl="0" w:tplc="4A96B9F2">
      <w:start w:val="1"/>
      <w:numFmt w:val="decimal"/>
      <w:lvlText w:val="%1."/>
      <w:lvlJc w:val="left"/>
      <w:pPr>
        <w:tabs>
          <w:tab w:val="num" w:pos="720"/>
        </w:tabs>
        <w:ind w:left="720" w:hanging="360"/>
      </w:pPr>
    </w:lvl>
    <w:lvl w:ilvl="1" w:tplc="F208C75E" w:tentative="1">
      <w:start w:val="1"/>
      <w:numFmt w:val="lowerLetter"/>
      <w:lvlText w:val="%2."/>
      <w:lvlJc w:val="left"/>
      <w:pPr>
        <w:tabs>
          <w:tab w:val="num" w:pos="1440"/>
        </w:tabs>
        <w:ind w:left="1440" w:hanging="360"/>
      </w:pPr>
    </w:lvl>
    <w:lvl w:ilvl="2" w:tplc="F9A0129C" w:tentative="1">
      <w:start w:val="1"/>
      <w:numFmt w:val="lowerRoman"/>
      <w:lvlText w:val="%3."/>
      <w:lvlJc w:val="right"/>
      <w:pPr>
        <w:tabs>
          <w:tab w:val="num" w:pos="2160"/>
        </w:tabs>
        <w:ind w:left="2160" w:hanging="180"/>
      </w:pPr>
    </w:lvl>
    <w:lvl w:ilvl="3" w:tplc="674ADDB4" w:tentative="1">
      <w:start w:val="1"/>
      <w:numFmt w:val="decimal"/>
      <w:lvlText w:val="%4."/>
      <w:lvlJc w:val="left"/>
      <w:pPr>
        <w:tabs>
          <w:tab w:val="num" w:pos="2880"/>
        </w:tabs>
        <w:ind w:left="2880" w:hanging="360"/>
      </w:pPr>
    </w:lvl>
    <w:lvl w:ilvl="4" w:tplc="BFE09F96" w:tentative="1">
      <w:start w:val="1"/>
      <w:numFmt w:val="lowerLetter"/>
      <w:lvlText w:val="%5."/>
      <w:lvlJc w:val="left"/>
      <w:pPr>
        <w:tabs>
          <w:tab w:val="num" w:pos="3600"/>
        </w:tabs>
        <w:ind w:left="3600" w:hanging="360"/>
      </w:pPr>
    </w:lvl>
    <w:lvl w:ilvl="5" w:tplc="D80CC20E" w:tentative="1">
      <w:start w:val="1"/>
      <w:numFmt w:val="lowerRoman"/>
      <w:lvlText w:val="%6."/>
      <w:lvlJc w:val="right"/>
      <w:pPr>
        <w:tabs>
          <w:tab w:val="num" w:pos="4320"/>
        </w:tabs>
        <w:ind w:left="4320" w:hanging="180"/>
      </w:pPr>
    </w:lvl>
    <w:lvl w:ilvl="6" w:tplc="182A77EA" w:tentative="1">
      <w:start w:val="1"/>
      <w:numFmt w:val="decimal"/>
      <w:lvlText w:val="%7."/>
      <w:lvlJc w:val="left"/>
      <w:pPr>
        <w:tabs>
          <w:tab w:val="num" w:pos="5040"/>
        </w:tabs>
        <w:ind w:left="5040" w:hanging="360"/>
      </w:pPr>
    </w:lvl>
    <w:lvl w:ilvl="7" w:tplc="B1967A46" w:tentative="1">
      <w:start w:val="1"/>
      <w:numFmt w:val="lowerLetter"/>
      <w:lvlText w:val="%8."/>
      <w:lvlJc w:val="left"/>
      <w:pPr>
        <w:tabs>
          <w:tab w:val="num" w:pos="5760"/>
        </w:tabs>
        <w:ind w:left="5760" w:hanging="360"/>
      </w:pPr>
    </w:lvl>
    <w:lvl w:ilvl="8" w:tplc="6066C1B0" w:tentative="1">
      <w:start w:val="1"/>
      <w:numFmt w:val="lowerRoman"/>
      <w:lvlText w:val="%9."/>
      <w:lvlJc w:val="right"/>
      <w:pPr>
        <w:tabs>
          <w:tab w:val="num" w:pos="6480"/>
        </w:tabs>
        <w:ind w:left="6480" w:hanging="180"/>
      </w:pPr>
    </w:lvl>
  </w:abstractNum>
  <w:abstractNum w:abstractNumId="21" w15:restartNumberingAfterBreak="0">
    <w:nsid w:val="77DC0019"/>
    <w:multiLevelType w:val="hybridMultilevel"/>
    <w:tmpl w:val="1B48FBEE"/>
    <w:lvl w:ilvl="0" w:tplc="66540E0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9"/>
  </w:num>
  <w:num w:numId="3">
    <w:abstractNumId w:val="11"/>
  </w:num>
  <w:num w:numId="4">
    <w:abstractNumId w:val="7"/>
  </w:num>
  <w:num w:numId="5">
    <w:abstractNumId w:val="2"/>
  </w:num>
  <w:num w:numId="6">
    <w:abstractNumId w:val="0"/>
  </w:num>
  <w:num w:numId="7">
    <w:abstractNumId w:val="20"/>
  </w:num>
  <w:num w:numId="8">
    <w:abstractNumId w:val="8"/>
  </w:num>
  <w:num w:numId="9">
    <w:abstractNumId w:val="5"/>
  </w:num>
  <w:num w:numId="10">
    <w:abstractNumId w:val="15"/>
  </w:num>
  <w:num w:numId="11">
    <w:abstractNumId w:val="16"/>
  </w:num>
  <w:num w:numId="12">
    <w:abstractNumId w:val="6"/>
  </w:num>
  <w:num w:numId="13">
    <w:abstractNumId w:val="3"/>
  </w:num>
  <w:num w:numId="14">
    <w:abstractNumId w:val="21"/>
  </w:num>
  <w:num w:numId="15">
    <w:abstractNumId w:val="18"/>
  </w:num>
  <w:num w:numId="16">
    <w:abstractNumId w:val="9"/>
  </w:num>
  <w:num w:numId="17">
    <w:abstractNumId w:val="12"/>
  </w:num>
  <w:num w:numId="18">
    <w:abstractNumId w:val="17"/>
  </w:num>
  <w:num w:numId="19">
    <w:abstractNumId w:val="13"/>
  </w:num>
  <w:num w:numId="20">
    <w:abstractNumId w:val="10"/>
  </w:num>
  <w:num w:numId="21">
    <w:abstractNumId w:val="14"/>
  </w:num>
  <w:num w:numId="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sin, Ark">
    <w15:presenceInfo w15:providerId="AD" w15:userId="S::ark.khasin@BakerHughes.com::aefff419-ae84-46ec-9b3f-195047fb9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53"/>
    <w:rsid w:val="00000190"/>
    <w:rsid w:val="000001ED"/>
    <w:rsid w:val="00000BA9"/>
    <w:rsid w:val="00000E81"/>
    <w:rsid w:val="0000153D"/>
    <w:rsid w:val="00001D43"/>
    <w:rsid w:val="000022B0"/>
    <w:rsid w:val="0000282A"/>
    <w:rsid w:val="00002EEE"/>
    <w:rsid w:val="000032F8"/>
    <w:rsid w:val="00003337"/>
    <w:rsid w:val="00003C4D"/>
    <w:rsid w:val="0000463B"/>
    <w:rsid w:val="0000485B"/>
    <w:rsid w:val="00004B45"/>
    <w:rsid w:val="00004CD0"/>
    <w:rsid w:val="00004E7D"/>
    <w:rsid w:val="00005A4F"/>
    <w:rsid w:val="00006502"/>
    <w:rsid w:val="00006560"/>
    <w:rsid w:val="00006AE0"/>
    <w:rsid w:val="00006C2C"/>
    <w:rsid w:val="000072B3"/>
    <w:rsid w:val="000076D8"/>
    <w:rsid w:val="00007E5E"/>
    <w:rsid w:val="0001018E"/>
    <w:rsid w:val="00010202"/>
    <w:rsid w:val="000108F2"/>
    <w:rsid w:val="0001096E"/>
    <w:rsid w:val="00010BAD"/>
    <w:rsid w:val="00011056"/>
    <w:rsid w:val="0001105C"/>
    <w:rsid w:val="000111AC"/>
    <w:rsid w:val="000113B2"/>
    <w:rsid w:val="000113B5"/>
    <w:rsid w:val="00012016"/>
    <w:rsid w:val="0001233C"/>
    <w:rsid w:val="000130CA"/>
    <w:rsid w:val="00013328"/>
    <w:rsid w:val="00013641"/>
    <w:rsid w:val="00013EA2"/>
    <w:rsid w:val="00014CE1"/>
    <w:rsid w:val="00015053"/>
    <w:rsid w:val="00015349"/>
    <w:rsid w:val="00015DBE"/>
    <w:rsid w:val="00016226"/>
    <w:rsid w:val="00016239"/>
    <w:rsid w:val="00016540"/>
    <w:rsid w:val="00017245"/>
    <w:rsid w:val="00017500"/>
    <w:rsid w:val="000175C7"/>
    <w:rsid w:val="0001799D"/>
    <w:rsid w:val="00020155"/>
    <w:rsid w:val="00020157"/>
    <w:rsid w:val="00021929"/>
    <w:rsid w:val="00021A37"/>
    <w:rsid w:val="000224E4"/>
    <w:rsid w:val="00022924"/>
    <w:rsid w:val="00022BCB"/>
    <w:rsid w:val="000231A8"/>
    <w:rsid w:val="000237F1"/>
    <w:rsid w:val="000240FC"/>
    <w:rsid w:val="00024325"/>
    <w:rsid w:val="0002472C"/>
    <w:rsid w:val="00024A0F"/>
    <w:rsid w:val="00024C41"/>
    <w:rsid w:val="00025633"/>
    <w:rsid w:val="00025F9D"/>
    <w:rsid w:val="00026060"/>
    <w:rsid w:val="0002630C"/>
    <w:rsid w:val="00026C43"/>
    <w:rsid w:val="00026EB3"/>
    <w:rsid w:val="00026F08"/>
    <w:rsid w:val="00026FA2"/>
    <w:rsid w:val="00027088"/>
    <w:rsid w:val="0002733D"/>
    <w:rsid w:val="000273F9"/>
    <w:rsid w:val="00027A04"/>
    <w:rsid w:val="00030E07"/>
    <w:rsid w:val="000311A7"/>
    <w:rsid w:val="000311E2"/>
    <w:rsid w:val="0003183B"/>
    <w:rsid w:val="00031984"/>
    <w:rsid w:val="00031DB7"/>
    <w:rsid w:val="00031FBD"/>
    <w:rsid w:val="00032983"/>
    <w:rsid w:val="00032FA5"/>
    <w:rsid w:val="0003358C"/>
    <w:rsid w:val="00033829"/>
    <w:rsid w:val="00033A1C"/>
    <w:rsid w:val="00033F9F"/>
    <w:rsid w:val="00034179"/>
    <w:rsid w:val="0003448D"/>
    <w:rsid w:val="000344B1"/>
    <w:rsid w:val="00034A29"/>
    <w:rsid w:val="00035690"/>
    <w:rsid w:val="0003578F"/>
    <w:rsid w:val="00036119"/>
    <w:rsid w:val="0003655A"/>
    <w:rsid w:val="00036625"/>
    <w:rsid w:val="00036AA8"/>
    <w:rsid w:val="00036FF6"/>
    <w:rsid w:val="00037186"/>
    <w:rsid w:val="0003765E"/>
    <w:rsid w:val="00037AF7"/>
    <w:rsid w:val="00037DDB"/>
    <w:rsid w:val="00037FE2"/>
    <w:rsid w:val="00040409"/>
    <w:rsid w:val="00040876"/>
    <w:rsid w:val="00040B33"/>
    <w:rsid w:val="000414F8"/>
    <w:rsid w:val="000416E3"/>
    <w:rsid w:val="00041CCD"/>
    <w:rsid w:val="00041FA2"/>
    <w:rsid w:val="0004248B"/>
    <w:rsid w:val="00042694"/>
    <w:rsid w:val="0004298F"/>
    <w:rsid w:val="00042DF8"/>
    <w:rsid w:val="00042E04"/>
    <w:rsid w:val="00043212"/>
    <w:rsid w:val="0004342E"/>
    <w:rsid w:val="00043A9A"/>
    <w:rsid w:val="00043AD6"/>
    <w:rsid w:val="000444C3"/>
    <w:rsid w:val="00044581"/>
    <w:rsid w:val="00044A8C"/>
    <w:rsid w:val="00044E5C"/>
    <w:rsid w:val="00044EDC"/>
    <w:rsid w:val="0004502C"/>
    <w:rsid w:val="0004503F"/>
    <w:rsid w:val="00045208"/>
    <w:rsid w:val="000452C9"/>
    <w:rsid w:val="00045538"/>
    <w:rsid w:val="00045CFA"/>
    <w:rsid w:val="00045DB4"/>
    <w:rsid w:val="0004602C"/>
    <w:rsid w:val="00046060"/>
    <w:rsid w:val="00047ADB"/>
    <w:rsid w:val="00047B86"/>
    <w:rsid w:val="00047EB0"/>
    <w:rsid w:val="00050F0E"/>
    <w:rsid w:val="0005120B"/>
    <w:rsid w:val="00051384"/>
    <w:rsid w:val="00051CC8"/>
    <w:rsid w:val="00051FEB"/>
    <w:rsid w:val="00052B62"/>
    <w:rsid w:val="00052DDF"/>
    <w:rsid w:val="000535CA"/>
    <w:rsid w:val="00054A33"/>
    <w:rsid w:val="00054D0A"/>
    <w:rsid w:val="00055295"/>
    <w:rsid w:val="00055441"/>
    <w:rsid w:val="000555A4"/>
    <w:rsid w:val="000557F3"/>
    <w:rsid w:val="00055C68"/>
    <w:rsid w:val="000564A5"/>
    <w:rsid w:val="000564E1"/>
    <w:rsid w:val="00056558"/>
    <w:rsid w:val="00056BA9"/>
    <w:rsid w:val="00056F67"/>
    <w:rsid w:val="000600E4"/>
    <w:rsid w:val="000607A1"/>
    <w:rsid w:val="0006106D"/>
    <w:rsid w:val="00061490"/>
    <w:rsid w:val="00061580"/>
    <w:rsid w:val="00061BE8"/>
    <w:rsid w:val="00061CC2"/>
    <w:rsid w:val="00061F1E"/>
    <w:rsid w:val="000620A5"/>
    <w:rsid w:val="000645F1"/>
    <w:rsid w:val="0006484C"/>
    <w:rsid w:val="0006542F"/>
    <w:rsid w:val="00065B77"/>
    <w:rsid w:val="00065F69"/>
    <w:rsid w:val="0006649D"/>
    <w:rsid w:val="000669FD"/>
    <w:rsid w:val="000671D7"/>
    <w:rsid w:val="000676A1"/>
    <w:rsid w:val="0006780A"/>
    <w:rsid w:val="00067CAF"/>
    <w:rsid w:val="0007056A"/>
    <w:rsid w:val="0007120D"/>
    <w:rsid w:val="00071533"/>
    <w:rsid w:val="000719EC"/>
    <w:rsid w:val="00072392"/>
    <w:rsid w:val="00072A2F"/>
    <w:rsid w:val="00072C10"/>
    <w:rsid w:val="00072C57"/>
    <w:rsid w:val="00072D8A"/>
    <w:rsid w:val="000737D1"/>
    <w:rsid w:val="00074CF5"/>
    <w:rsid w:val="00075037"/>
    <w:rsid w:val="00075132"/>
    <w:rsid w:val="000754F8"/>
    <w:rsid w:val="0007565A"/>
    <w:rsid w:val="00075DB3"/>
    <w:rsid w:val="0007657A"/>
    <w:rsid w:val="00077121"/>
    <w:rsid w:val="000777F0"/>
    <w:rsid w:val="00077A43"/>
    <w:rsid w:val="00080268"/>
    <w:rsid w:val="000804CB"/>
    <w:rsid w:val="00080E75"/>
    <w:rsid w:val="00081075"/>
    <w:rsid w:val="00081117"/>
    <w:rsid w:val="0008131E"/>
    <w:rsid w:val="00081543"/>
    <w:rsid w:val="00081CAE"/>
    <w:rsid w:val="000828EB"/>
    <w:rsid w:val="00082A0A"/>
    <w:rsid w:val="00082A0D"/>
    <w:rsid w:val="000835C8"/>
    <w:rsid w:val="0008360F"/>
    <w:rsid w:val="00084C52"/>
    <w:rsid w:val="00084E86"/>
    <w:rsid w:val="0008515D"/>
    <w:rsid w:val="00085458"/>
    <w:rsid w:val="000860A7"/>
    <w:rsid w:val="000865EE"/>
    <w:rsid w:val="00086681"/>
    <w:rsid w:val="000867C9"/>
    <w:rsid w:val="00086B4F"/>
    <w:rsid w:val="00086C19"/>
    <w:rsid w:val="00086D40"/>
    <w:rsid w:val="00086D53"/>
    <w:rsid w:val="00086F79"/>
    <w:rsid w:val="000875F6"/>
    <w:rsid w:val="0009018A"/>
    <w:rsid w:val="000903D3"/>
    <w:rsid w:val="00090B52"/>
    <w:rsid w:val="00091290"/>
    <w:rsid w:val="00091D58"/>
    <w:rsid w:val="00092641"/>
    <w:rsid w:val="00092C9C"/>
    <w:rsid w:val="00093E42"/>
    <w:rsid w:val="000942E6"/>
    <w:rsid w:val="00094443"/>
    <w:rsid w:val="00096DC1"/>
    <w:rsid w:val="00096E62"/>
    <w:rsid w:val="00096F30"/>
    <w:rsid w:val="000976AE"/>
    <w:rsid w:val="000977BC"/>
    <w:rsid w:val="000977BE"/>
    <w:rsid w:val="000A0313"/>
    <w:rsid w:val="000A0548"/>
    <w:rsid w:val="000A0D40"/>
    <w:rsid w:val="000A15F5"/>
    <w:rsid w:val="000A1982"/>
    <w:rsid w:val="000A1D32"/>
    <w:rsid w:val="000A1DD8"/>
    <w:rsid w:val="000A1FB8"/>
    <w:rsid w:val="000A2735"/>
    <w:rsid w:val="000A2C1A"/>
    <w:rsid w:val="000A331F"/>
    <w:rsid w:val="000A33D8"/>
    <w:rsid w:val="000A3614"/>
    <w:rsid w:val="000A3B0C"/>
    <w:rsid w:val="000A412F"/>
    <w:rsid w:val="000A4C85"/>
    <w:rsid w:val="000A5090"/>
    <w:rsid w:val="000A51D3"/>
    <w:rsid w:val="000A6200"/>
    <w:rsid w:val="000A62AF"/>
    <w:rsid w:val="000A62FC"/>
    <w:rsid w:val="000A650C"/>
    <w:rsid w:val="000A66CD"/>
    <w:rsid w:val="000A7337"/>
    <w:rsid w:val="000A7388"/>
    <w:rsid w:val="000A7549"/>
    <w:rsid w:val="000A76E3"/>
    <w:rsid w:val="000A7977"/>
    <w:rsid w:val="000A7E62"/>
    <w:rsid w:val="000B0A0A"/>
    <w:rsid w:val="000B1201"/>
    <w:rsid w:val="000B1328"/>
    <w:rsid w:val="000B172E"/>
    <w:rsid w:val="000B1945"/>
    <w:rsid w:val="000B2519"/>
    <w:rsid w:val="000B27F5"/>
    <w:rsid w:val="000B2DAD"/>
    <w:rsid w:val="000B33E4"/>
    <w:rsid w:val="000B3C39"/>
    <w:rsid w:val="000B450E"/>
    <w:rsid w:val="000B4C43"/>
    <w:rsid w:val="000B50C8"/>
    <w:rsid w:val="000B5902"/>
    <w:rsid w:val="000B5A1E"/>
    <w:rsid w:val="000B5B2B"/>
    <w:rsid w:val="000B5C16"/>
    <w:rsid w:val="000B5FD8"/>
    <w:rsid w:val="000B66D0"/>
    <w:rsid w:val="000B7031"/>
    <w:rsid w:val="000B7155"/>
    <w:rsid w:val="000B727E"/>
    <w:rsid w:val="000B7807"/>
    <w:rsid w:val="000B79BC"/>
    <w:rsid w:val="000B7B17"/>
    <w:rsid w:val="000B7D60"/>
    <w:rsid w:val="000C0948"/>
    <w:rsid w:val="000C0F69"/>
    <w:rsid w:val="000C132A"/>
    <w:rsid w:val="000C1F79"/>
    <w:rsid w:val="000C2BED"/>
    <w:rsid w:val="000C2DC1"/>
    <w:rsid w:val="000C3151"/>
    <w:rsid w:val="000C35D7"/>
    <w:rsid w:val="000C3BD7"/>
    <w:rsid w:val="000C439C"/>
    <w:rsid w:val="000C49B6"/>
    <w:rsid w:val="000C4F1F"/>
    <w:rsid w:val="000C52DE"/>
    <w:rsid w:val="000C54DA"/>
    <w:rsid w:val="000C5676"/>
    <w:rsid w:val="000C58FF"/>
    <w:rsid w:val="000C5945"/>
    <w:rsid w:val="000C5E3F"/>
    <w:rsid w:val="000C6F12"/>
    <w:rsid w:val="000C7AE1"/>
    <w:rsid w:val="000C7DB8"/>
    <w:rsid w:val="000D0665"/>
    <w:rsid w:val="000D11CD"/>
    <w:rsid w:val="000D17CF"/>
    <w:rsid w:val="000D19DF"/>
    <w:rsid w:val="000D1FBB"/>
    <w:rsid w:val="000D1FD1"/>
    <w:rsid w:val="000D241B"/>
    <w:rsid w:val="000D339D"/>
    <w:rsid w:val="000D3768"/>
    <w:rsid w:val="000D3D48"/>
    <w:rsid w:val="000D4E17"/>
    <w:rsid w:val="000D4FBE"/>
    <w:rsid w:val="000D5B24"/>
    <w:rsid w:val="000D5E7B"/>
    <w:rsid w:val="000D5E8E"/>
    <w:rsid w:val="000D5F28"/>
    <w:rsid w:val="000D6386"/>
    <w:rsid w:val="000D6524"/>
    <w:rsid w:val="000D6C81"/>
    <w:rsid w:val="000D6DDC"/>
    <w:rsid w:val="000D703E"/>
    <w:rsid w:val="000D7541"/>
    <w:rsid w:val="000D75E7"/>
    <w:rsid w:val="000D77C3"/>
    <w:rsid w:val="000D786F"/>
    <w:rsid w:val="000D7DD1"/>
    <w:rsid w:val="000D7E19"/>
    <w:rsid w:val="000E01C6"/>
    <w:rsid w:val="000E05EC"/>
    <w:rsid w:val="000E173A"/>
    <w:rsid w:val="000E1C4F"/>
    <w:rsid w:val="000E1F0D"/>
    <w:rsid w:val="000E2031"/>
    <w:rsid w:val="000E2C26"/>
    <w:rsid w:val="000E2CCE"/>
    <w:rsid w:val="000E3075"/>
    <w:rsid w:val="000E3092"/>
    <w:rsid w:val="000E38EA"/>
    <w:rsid w:val="000E4129"/>
    <w:rsid w:val="000E4E0E"/>
    <w:rsid w:val="000E53AF"/>
    <w:rsid w:val="000E595D"/>
    <w:rsid w:val="000E5CEF"/>
    <w:rsid w:val="000E5F9C"/>
    <w:rsid w:val="000E6581"/>
    <w:rsid w:val="000E663A"/>
    <w:rsid w:val="000E6BAD"/>
    <w:rsid w:val="000E6FA0"/>
    <w:rsid w:val="000E7B11"/>
    <w:rsid w:val="000F0259"/>
    <w:rsid w:val="000F045D"/>
    <w:rsid w:val="000F072F"/>
    <w:rsid w:val="000F0BA9"/>
    <w:rsid w:val="000F11BC"/>
    <w:rsid w:val="000F13E0"/>
    <w:rsid w:val="000F1598"/>
    <w:rsid w:val="000F2126"/>
    <w:rsid w:val="000F21F7"/>
    <w:rsid w:val="000F2C55"/>
    <w:rsid w:val="000F392C"/>
    <w:rsid w:val="000F3C8A"/>
    <w:rsid w:val="000F3D88"/>
    <w:rsid w:val="000F426C"/>
    <w:rsid w:val="000F4596"/>
    <w:rsid w:val="000F4798"/>
    <w:rsid w:val="000F48E4"/>
    <w:rsid w:val="000F4B3A"/>
    <w:rsid w:val="000F4BB7"/>
    <w:rsid w:val="000F4F8B"/>
    <w:rsid w:val="000F6309"/>
    <w:rsid w:val="000F753F"/>
    <w:rsid w:val="000F75E8"/>
    <w:rsid w:val="00100575"/>
    <w:rsid w:val="001008EC"/>
    <w:rsid w:val="00100AB5"/>
    <w:rsid w:val="00100C49"/>
    <w:rsid w:val="00100FA4"/>
    <w:rsid w:val="0010179C"/>
    <w:rsid w:val="00101D3A"/>
    <w:rsid w:val="00102298"/>
    <w:rsid w:val="00102774"/>
    <w:rsid w:val="00102CA9"/>
    <w:rsid w:val="00102CC3"/>
    <w:rsid w:val="00103172"/>
    <w:rsid w:val="00103229"/>
    <w:rsid w:val="001033DA"/>
    <w:rsid w:val="00103619"/>
    <w:rsid w:val="001039DD"/>
    <w:rsid w:val="00103FCA"/>
    <w:rsid w:val="00104212"/>
    <w:rsid w:val="0010432A"/>
    <w:rsid w:val="001060D6"/>
    <w:rsid w:val="001062AB"/>
    <w:rsid w:val="00106AB9"/>
    <w:rsid w:val="00106B0E"/>
    <w:rsid w:val="00110153"/>
    <w:rsid w:val="00110531"/>
    <w:rsid w:val="001107DD"/>
    <w:rsid w:val="0011126E"/>
    <w:rsid w:val="00111A95"/>
    <w:rsid w:val="00111E57"/>
    <w:rsid w:val="00111E9A"/>
    <w:rsid w:val="00112252"/>
    <w:rsid w:val="001128DC"/>
    <w:rsid w:val="00112914"/>
    <w:rsid w:val="00113421"/>
    <w:rsid w:val="0011397A"/>
    <w:rsid w:val="00113A14"/>
    <w:rsid w:val="00113C64"/>
    <w:rsid w:val="0011402B"/>
    <w:rsid w:val="001142F7"/>
    <w:rsid w:val="0011442F"/>
    <w:rsid w:val="0011477D"/>
    <w:rsid w:val="00114B91"/>
    <w:rsid w:val="00114C9D"/>
    <w:rsid w:val="00114E08"/>
    <w:rsid w:val="00114E2E"/>
    <w:rsid w:val="001153C2"/>
    <w:rsid w:val="00115A42"/>
    <w:rsid w:val="0011635F"/>
    <w:rsid w:val="00116722"/>
    <w:rsid w:val="001172C4"/>
    <w:rsid w:val="001172D3"/>
    <w:rsid w:val="001172F7"/>
    <w:rsid w:val="00117650"/>
    <w:rsid w:val="001178CB"/>
    <w:rsid w:val="00117B94"/>
    <w:rsid w:val="00120694"/>
    <w:rsid w:val="0012071F"/>
    <w:rsid w:val="00120B82"/>
    <w:rsid w:val="00120C2C"/>
    <w:rsid w:val="00120D13"/>
    <w:rsid w:val="00120D72"/>
    <w:rsid w:val="00120F2C"/>
    <w:rsid w:val="0012117C"/>
    <w:rsid w:val="00122607"/>
    <w:rsid w:val="00122784"/>
    <w:rsid w:val="00122813"/>
    <w:rsid w:val="00122B95"/>
    <w:rsid w:val="00122D35"/>
    <w:rsid w:val="00122D59"/>
    <w:rsid w:val="00123874"/>
    <w:rsid w:val="00123E69"/>
    <w:rsid w:val="00124905"/>
    <w:rsid w:val="00124CA9"/>
    <w:rsid w:val="00124DBE"/>
    <w:rsid w:val="00125498"/>
    <w:rsid w:val="00125536"/>
    <w:rsid w:val="0012560F"/>
    <w:rsid w:val="00125DB8"/>
    <w:rsid w:val="00125E45"/>
    <w:rsid w:val="001269A1"/>
    <w:rsid w:val="00126BE7"/>
    <w:rsid w:val="00127761"/>
    <w:rsid w:val="00127933"/>
    <w:rsid w:val="00127B76"/>
    <w:rsid w:val="00127BAF"/>
    <w:rsid w:val="00130401"/>
    <w:rsid w:val="001309E5"/>
    <w:rsid w:val="00130C2F"/>
    <w:rsid w:val="00131981"/>
    <w:rsid w:val="001320FC"/>
    <w:rsid w:val="00132734"/>
    <w:rsid w:val="001327B4"/>
    <w:rsid w:val="00132865"/>
    <w:rsid w:val="00132DB8"/>
    <w:rsid w:val="00132F4B"/>
    <w:rsid w:val="001336C1"/>
    <w:rsid w:val="001342D2"/>
    <w:rsid w:val="001345E2"/>
    <w:rsid w:val="001349EA"/>
    <w:rsid w:val="00134CE9"/>
    <w:rsid w:val="00134DF1"/>
    <w:rsid w:val="001352B7"/>
    <w:rsid w:val="001355A0"/>
    <w:rsid w:val="00135BF0"/>
    <w:rsid w:val="00136031"/>
    <w:rsid w:val="00136123"/>
    <w:rsid w:val="00136E6E"/>
    <w:rsid w:val="00137792"/>
    <w:rsid w:val="00137C37"/>
    <w:rsid w:val="001403E0"/>
    <w:rsid w:val="001407EB"/>
    <w:rsid w:val="001408C6"/>
    <w:rsid w:val="00141691"/>
    <w:rsid w:val="00141798"/>
    <w:rsid w:val="00141904"/>
    <w:rsid w:val="001421D8"/>
    <w:rsid w:val="0014255F"/>
    <w:rsid w:val="00142CB3"/>
    <w:rsid w:val="00142E9F"/>
    <w:rsid w:val="00142F37"/>
    <w:rsid w:val="00143300"/>
    <w:rsid w:val="00143875"/>
    <w:rsid w:val="00143C2D"/>
    <w:rsid w:val="00143D08"/>
    <w:rsid w:val="00143ED3"/>
    <w:rsid w:val="00144405"/>
    <w:rsid w:val="00144C2A"/>
    <w:rsid w:val="00144E1E"/>
    <w:rsid w:val="00144F90"/>
    <w:rsid w:val="001451AB"/>
    <w:rsid w:val="001452EC"/>
    <w:rsid w:val="001457A6"/>
    <w:rsid w:val="001464A4"/>
    <w:rsid w:val="00146615"/>
    <w:rsid w:val="0014674C"/>
    <w:rsid w:val="001469DE"/>
    <w:rsid w:val="0014799D"/>
    <w:rsid w:val="00147B69"/>
    <w:rsid w:val="00150216"/>
    <w:rsid w:val="001503FC"/>
    <w:rsid w:val="00150742"/>
    <w:rsid w:val="00150A90"/>
    <w:rsid w:val="00150B3D"/>
    <w:rsid w:val="00150C2B"/>
    <w:rsid w:val="0015108C"/>
    <w:rsid w:val="00152416"/>
    <w:rsid w:val="001527DE"/>
    <w:rsid w:val="001528A3"/>
    <w:rsid w:val="001528E1"/>
    <w:rsid w:val="00152A2A"/>
    <w:rsid w:val="00152BBB"/>
    <w:rsid w:val="00152CB2"/>
    <w:rsid w:val="001542AB"/>
    <w:rsid w:val="001549C9"/>
    <w:rsid w:val="00154B59"/>
    <w:rsid w:val="00155208"/>
    <w:rsid w:val="001553C1"/>
    <w:rsid w:val="00155574"/>
    <w:rsid w:val="001557C8"/>
    <w:rsid w:val="001559A4"/>
    <w:rsid w:val="00155E43"/>
    <w:rsid w:val="0015647E"/>
    <w:rsid w:val="00156BC2"/>
    <w:rsid w:val="00157220"/>
    <w:rsid w:val="00157807"/>
    <w:rsid w:val="00157951"/>
    <w:rsid w:val="001579FC"/>
    <w:rsid w:val="00157D8B"/>
    <w:rsid w:val="00157E09"/>
    <w:rsid w:val="00160084"/>
    <w:rsid w:val="001603CC"/>
    <w:rsid w:val="001605F4"/>
    <w:rsid w:val="00160710"/>
    <w:rsid w:val="001611A3"/>
    <w:rsid w:val="001617C7"/>
    <w:rsid w:val="00161D82"/>
    <w:rsid w:val="00161F5A"/>
    <w:rsid w:val="00162074"/>
    <w:rsid w:val="001622FA"/>
    <w:rsid w:val="00162542"/>
    <w:rsid w:val="00163215"/>
    <w:rsid w:val="001632E1"/>
    <w:rsid w:val="00163325"/>
    <w:rsid w:val="00163AD9"/>
    <w:rsid w:val="00163CF2"/>
    <w:rsid w:val="00163F6D"/>
    <w:rsid w:val="001645D8"/>
    <w:rsid w:val="001647C2"/>
    <w:rsid w:val="001647F2"/>
    <w:rsid w:val="00164B19"/>
    <w:rsid w:val="00165539"/>
    <w:rsid w:val="00165B4D"/>
    <w:rsid w:val="00165F05"/>
    <w:rsid w:val="00166219"/>
    <w:rsid w:val="00166976"/>
    <w:rsid w:val="00167191"/>
    <w:rsid w:val="001679DE"/>
    <w:rsid w:val="0017081E"/>
    <w:rsid w:val="00170DA1"/>
    <w:rsid w:val="00170EEF"/>
    <w:rsid w:val="00171AF5"/>
    <w:rsid w:val="00171E75"/>
    <w:rsid w:val="00172158"/>
    <w:rsid w:val="001721BD"/>
    <w:rsid w:val="0017221B"/>
    <w:rsid w:val="00172784"/>
    <w:rsid w:val="00172C93"/>
    <w:rsid w:val="00172DCE"/>
    <w:rsid w:val="0017316A"/>
    <w:rsid w:val="001732BA"/>
    <w:rsid w:val="0017355A"/>
    <w:rsid w:val="00173604"/>
    <w:rsid w:val="00173820"/>
    <w:rsid w:val="0017434F"/>
    <w:rsid w:val="00174395"/>
    <w:rsid w:val="001747E6"/>
    <w:rsid w:val="00174C33"/>
    <w:rsid w:val="00175046"/>
    <w:rsid w:val="00176311"/>
    <w:rsid w:val="00176DBE"/>
    <w:rsid w:val="00176F35"/>
    <w:rsid w:val="00177047"/>
    <w:rsid w:val="001772AC"/>
    <w:rsid w:val="00177561"/>
    <w:rsid w:val="001775DF"/>
    <w:rsid w:val="00180494"/>
    <w:rsid w:val="00180B98"/>
    <w:rsid w:val="00180BA4"/>
    <w:rsid w:val="00180BB3"/>
    <w:rsid w:val="00180F2F"/>
    <w:rsid w:val="00180F52"/>
    <w:rsid w:val="001814E5"/>
    <w:rsid w:val="00181A35"/>
    <w:rsid w:val="00181AC2"/>
    <w:rsid w:val="00181E53"/>
    <w:rsid w:val="00181EE3"/>
    <w:rsid w:val="001822D1"/>
    <w:rsid w:val="001825B5"/>
    <w:rsid w:val="001826BF"/>
    <w:rsid w:val="001826FD"/>
    <w:rsid w:val="0018294D"/>
    <w:rsid w:val="00182AEC"/>
    <w:rsid w:val="00182F97"/>
    <w:rsid w:val="00183074"/>
    <w:rsid w:val="001837E0"/>
    <w:rsid w:val="00183B9A"/>
    <w:rsid w:val="00183BC5"/>
    <w:rsid w:val="00183DAE"/>
    <w:rsid w:val="00183DB6"/>
    <w:rsid w:val="00184177"/>
    <w:rsid w:val="001844F3"/>
    <w:rsid w:val="0018478C"/>
    <w:rsid w:val="00184AF6"/>
    <w:rsid w:val="00184E3E"/>
    <w:rsid w:val="00185783"/>
    <w:rsid w:val="00185BCC"/>
    <w:rsid w:val="00186378"/>
    <w:rsid w:val="00186CD6"/>
    <w:rsid w:val="00186FF0"/>
    <w:rsid w:val="001875F6"/>
    <w:rsid w:val="00187929"/>
    <w:rsid w:val="00187D8D"/>
    <w:rsid w:val="00190685"/>
    <w:rsid w:val="00190C85"/>
    <w:rsid w:val="0019101F"/>
    <w:rsid w:val="00191188"/>
    <w:rsid w:val="0019162B"/>
    <w:rsid w:val="00191842"/>
    <w:rsid w:val="00191AF8"/>
    <w:rsid w:val="00191AFB"/>
    <w:rsid w:val="00191B82"/>
    <w:rsid w:val="00191C8A"/>
    <w:rsid w:val="00191E54"/>
    <w:rsid w:val="0019244F"/>
    <w:rsid w:val="001924E1"/>
    <w:rsid w:val="0019297F"/>
    <w:rsid w:val="00192C10"/>
    <w:rsid w:val="00193073"/>
    <w:rsid w:val="001933DA"/>
    <w:rsid w:val="00193573"/>
    <w:rsid w:val="00193EBF"/>
    <w:rsid w:val="0019408A"/>
    <w:rsid w:val="00194534"/>
    <w:rsid w:val="00194633"/>
    <w:rsid w:val="00194C76"/>
    <w:rsid w:val="00194CB3"/>
    <w:rsid w:val="001958D7"/>
    <w:rsid w:val="00195C79"/>
    <w:rsid w:val="00195DF5"/>
    <w:rsid w:val="001966FA"/>
    <w:rsid w:val="001966FD"/>
    <w:rsid w:val="001969E0"/>
    <w:rsid w:val="00196B15"/>
    <w:rsid w:val="00197273"/>
    <w:rsid w:val="00197F8E"/>
    <w:rsid w:val="001A0567"/>
    <w:rsid w:val="001A0A0B"/>
    <w:rsid w:val="001A0B0B"/>
    <w:rsid w:val="001A0D0E"/>
    <w:rsid w:val="001A1A93"/>
    <w:rsid w:val="001A1CEC"/>
    <w:rsid w:val="001A202A"/>
    <w:rsid w:val="001A2086"/>
    <w:rsid w:val="001A307C"/>
    <w:rsid w:val="001A3474"/>
    <w:rsid w:val="001A3598"/>
    <w:rsid w:val="001A35AB"/>
    <w:rsid w:val="001A382E"/>
    <w:rsid w:val="001A38EF"/>
    <w:rsid w:val="001A3C55"/>
    <w:rsid w:val="001A3CFE"/>
    <w:rsid w:val="001A40E6"/>
    <w:rsid w:val="001A4297"/>
    <w:rsid w:val="001A5309"/>
    <w:rsid w:val="001A53FF"/>
    <w:rsid w:val="001A544C"/>
    <w:rsid w:val="001A54F2"/>
    <w:rsid w:val="001A6546"/>
    <w:rsid w:val="001A68B5"/>
    <w:rsid w:val="001A6BD7"/>
    <w:rsid w:val="001A734E"/>
    <w:rsid w:val="001A7EC2"/>
    <w:rsid w:val="001B0979"/>
    <w:rsid w:val="001B0C1D"/>
    <w:rsid w:val="001B0F52"/>
    <w:rsid w:val="001B1E1C"/>
    <w:rsid w:val="001B2105"/>
    <w:rsid w:val="001B235E"/>
    <w:rsid w:val="001B27FF"/>
    <w:rsid w:val="001B2B74"/>
    <w:rsid w:val="001B2EBD"/>
    <w:rsid w:val="001B30DA"/>
    <w:rsid w:val="001B3ABB"/>
    <w:rsid w:val="001B423C"/>
    <w:rsid w:val="001B4306"/>
    <w:rsid w:val="001B4308"/>
    <w:rsid w:val="001B450B"/>
    <w:rsid w:val="001B4BBC"/>
    <w:rsid w:val="001B4CAB"/>
    <w:rsid w:val="001B4EE9"/>
    <w:rsid w:val="001B539A"/>
    <w:rsid w:val="001B5A57"/>
    <w:rsid w:val="001B5B5A"/>
    <w:rsid w:val="001B5C15"/>
    <w:rsid w:val="001B5D6D"/>
    <w:rsid w:val="001B6095"/>
    <w:rsid w:val="001B6A95"/>
    <w:rsid w:val="001B6CA7"/>
    <w:rsid w:val="001B73F5"/>
    <w:rsid w:val="001B7D8A"/>
    <w:rsid w:val="001B7F88"/>
    <w:rsid w:val="001C0291"/>
    <w:rsid w:val="001C03F8"/>
    <w:rsid w:val="001C05E3"/>
    <w:rsid w:val="001C06DF"/>
    <w:rsid w:val="001C0AC8"/>
    <w:rsid w:val="001C0B86"/>
    <w:rsid w:val="001C1123"/>
    <w:rsid w:val="001C113F"/>
    <w:rsid w:val="001C18E6"/>
    <w:rsid w:val="001C19F1"/>
    <w:rsid w:val="001C1AD6"/>
    <w:rsid w:val="001C3418"/>
    <w:rsid w:val="001C3693"/>
    <w:rsid w:val="001C3943"/>
    <w:rsid w:val="001C3B3F"/>
    <w:rsid w:val="001C3C2D"/>
    <w:rsid w:val="001C3FBA"/>
    <w:rsid w:val="001C499F"/>
    <w:rsid w:val="001C4F4D"/>
    <w:rsid w:val="001C51A0"/>
    <w:rsid w:val="001C5D1D"/>
    <w:rsid w:val="001C5D42"/>
    <w:rsid w:val="001C62C8"/>
    <w:rsid w:val="001C656C"/>
    <w:rsid w:val="001C66E4"/>
    <w:rsid w:val="001C68EF"/>
    <w:rsid w:val="001C6A7B"/>
    <w:rsid w:val="001C6ABF"/>
    <w:rsid w:val="001C6ACB"/>
    <w:rsid w:val="001C7174"/>
    <w:rsid w:val="001C71AE"/>
    <w:rsid w:val="001C7254"/>
    <w:rsid w:val="001C7E68"/>
    <w:rsid w:val="001D0211"/>
    <w:rsid w:val="001D021D"/>
    <w:rsid w:val="001D0A77"/>
    <w:rsid w:val="001D0AFC"/>
    <w:rsid w:val="001D1205"/>
    <w:rsid w:val="001D1B4B"/>
    <w:rsid w:val="001D24D1"/>
    <w:rsid w:val="001D2ACE"/>
    <w:rsid w:val="001D2C94"/>
    <w:rsid w:val="001D3045"/>
    <w:rsid w:val="001D32E5"/>
    <w:rsid w:val="001D383F"/>
    <w:rsid w:val="001D4382"/>
    <w:rsid w:val="001D4DFD"/>
    <w:rsid w:val="001D4EA8"/>
    <w:rsid w:val="001D4F58"/>
    <w:rsid w:val="001D4F89"/>
    <w:rsid w:val="001D4FBE"/>
    <w:rsid w:val="001D537B"/>
    <w:rsid w:val="001D5B6A"/>
    <w:rsid w:val="001D5B98"/>
    <w:rsid w:val="001D6572"/>
    <w:rsid w:val="001D68D4"/>
    <w:rsid w:val="001D69D2"/>
    <w:rsid w:val="001D70A7"/>
    <w:rsid w:val="001D75E4"/>
    <w:rsid w:val="001D764F"/>
    <w:rsid w:val="001D7A9A"/>
    <w:rsid w:val="001E05F6"/>
    <w:rsid w:val="001E06CD"/>
    <w:rsid w:val="001E09B4"/>
    <w:rsid w:val="001E12AF"/>
    <w:rsid w:val="001E1583"/>
    <w:rsid w:val="001E2169"/>
    <w:rsid w:val="001E2661"/>
    <w:rsid w:val="001E2676"/>
    <w:rsid w:val="001E2B02"/>
    <w:rsid w:val="001E336E"/>
    <w:rsid w:val="001E33C5"/>
    <w:rsid w:val="001E37DD"/>
    <w:rsid w:val="001E397B"/>
    <w:rsid w:val="001E3FCC"/>
    <w:rsid w:val="001E45B8"/>
    <w:rsid w:val="001E4CB0"/>
    <w:rsid w:val="001E4D6F"/>
    <w:rsid w:val="001E51D7"/>
    <w:rsid w:val="001E540F"/>
    <w:rsid w:val="001E5F52"/>
    <w:rsid w:val="001E6136"/>
    <w:rsid w:val="001E62DD"/>
    <w:rsid w:val="001E630C"/>
    <w:rsid w:val="001E6C8A"/>
    <w:rsid w:val="001E6D27"/>
    <w:rsid w:val="001E6F30"/>
    <w:rsid w:val="001E7006"/>
    <w:rsid w:val="001E70C4"/>
    <w:rsid w:val="001E7B5D"/>
    <w:rsid w:val="001F0195"/>
    <w:rsid w:val="001F0C7D"/>
    <w:rsid w:val="001F0CF8"/>
    <w:rsid w:val="001F12F9"/>
    <w:rsid w:val="001F1D7A"/>
    <w:rsid w:val="001F2572"/>
    <w:rsid w:val="001F27D5"/>
    <w:rsid w:val="001F295D"/>
    <w:rsid w:val="001F2E62"/>
    <w:rsid w:val="001F31A4"/>
    <w:rsid w:val="001F3518"/>
    <w:rsid w:val="001F37BD"/>
    <w:rsid w:val="001F386F"/>
    <w:rsid w:val="001F3D70"/>
    <w:rsid w:val="001F413A"/>
    <w:rsid w:val="001F47BC"/>
    <w:rsid w:val="001F47E1"/>
    <w:rsid w:val="001F4F3D"/>
    <w:rsid w:val="001F61D0"/>
    <w:rsid w:val="001F66C9"/>
    <w:rsid w:val="001F700F"/>
    <w:rsid w:val="001F708A"/>
    <w:rsid w:val="001F736F"/>
    <w:rsid w:val="001F755A"/>
    <w:rsid w:val="001F766C"/>
    <w:rsid w:val="001F782A"/>
    <w:rsid w:val="001F7CFE"/>
    <w:rsid w:val="0020009B"/>
    <w:rsid w:val="00200298"/>
    <w:rsid w:val="0020030D"/>
    <w:rsid w:val="00200458"/>
    <w:rsid w:val="002007B7"/>
    <w:rsid w:val="002008A8"/>
    <w:rsid w:val="002008BB"/>
    <w:rsid w:val="00201170"/>
    <w:rsid w:val="00201192"/>
    <w:rsid w:val="002012DE"/>
    <w:rsid w:val="00201771"/>
    <w:rsid w:val="00201A57"/>
    <w:rsid w:val="00202154"/>
    <w:rsid w:val="00203368"/>
    <w:rsid w:val="00203710"/>
    <w:rsid w:val="00203995"/>
    <w:rsid w:val="00203DAA"/>
    <w:rsid w:val="00204494"/>
    <w:rsid w:val="0020459D"/>
    <w:rsid w:val="002045A8"/>
    <w:rsid w:val="002046EB"/>
    <w:rsid w:val="00204A73"/>
    <w:rsid w:val="00205499"/>
    <w:rsid w:val="00205B79"/>
    <w:rsid w:val="00205DEF"/>
    <w:rsid w:val="00205FDC"/>
    <w:rsid w:val="00206071"/>
    <w:rsid w:val="00206272"/>
    <w:rsid w:val="00206575"/>
    <w:rsid w:val="0020689D"/>
    <w:rsid w:val="00206E91"/>
    <w:rsid w:val="00206EB3"/>
    <w:rsid w:val="00206FF8"/>
    <w:rsid w:val="0020755C"/>
    <w:rsid w:val="00207854"/>
    <w:rsid w:val="00207EF3"/>
    <w:rsid w:val="002102AC"/>
    <w:rsid w:val="00210359"/>
    <w:rsid w:val="002107D2"/>
    <w:rsid w:val="002110B9"/>
    <w:rsid w:val="002111A2"/>
    <w:rsid w:val="00211475"/>
    <w:rsid w:val="0021157E"/>
    <w:rsid w:val="00211616"/>
    <w:rsid w:val="00211631"/>
    <w:rsid w:val="0021212F"/>
    <w:rsid w:val="00212135"/>
    <w:rsid w:val="00212168"/>
    <w:rsid w:val="002122A4"/>
    <w:rsid w:val="00212EF2"/>
    <w:rsid w:val="002133EA"/>
    <w:rsid w:val="00213A21"/>
    <w:rsid w:val="00213D37"/>
    <w:rsid w:val="00213F91"/>
    <w:rsid w:val="002140AF"/>
    <w:rsid w:val="002141CE"/>
    <w:rsid w:val="00214BCE"/>
    <w:rsid w:val="00214F08"/>
    <w:rsid w:val="002157AF"/>
    <w:rsid w:val="00215D1A"/>
    <w:rsid w:val="002163A7"/>
    <w:rsid w:val="0021659C"/>
    <w:rsid w:val="002179B1"/>
    <w:rsid w:val="002204D4"/>
    <w:rsid w:val="002206A9"/>
    <w:rsid w:val="00221167"/>
    <w:rsid w:val="002213F6"/>
    <w:rsid w:val="0022148D"/>
    <w:rsid w:val="00221F43"/>
    <w:rsid w:val="00222579"/>
    <w:rsid w:val="00222800"/>
    <w:rsid w:val="00222937"/>
    <w:rsid w:val="002232CF"/>
    <w:rsid w:val="002234D6"/>
    <w:rsid w:val="00223678"/>
    <w:rsid w:val="00223908"/>
    <w:rsid w:val="00223FA0"/>
    <w:rsid w:val="00224286"/>
    <w:rsid w:val="0022444E"/>
    <w:rsid w:val="00224462"/>
    <w:rsid w:val="002244E3"/>
    <w:rsid w:val="00224ED1"/>
    <w:rsid w:val="00225956"/>
    <w:rsid w:val="00225DF8"/>
    <w:rsid w:val="00225F16"/>
    <w:rsid w:val="002261C1"/>
    <w:rsid w:val="00226334"/>
    <w:rsid w:val="002265F2"/>
    <w:rsid w:val="00226BCA"/>
    <w:rsid w:val="00226BE5"/>
    <w:rsid w:val="00226C14"/>
    <w:rsid w:val="0022766F"/>
    <w:rsid w:val="00227B99"/>
    <w:rsid w:val="00230479"/>
    <w:rsid w:val="00230546"/>
    <w:rsid w:val="00230B26"/>
    <w:rsid w:val="00231627"/>
    <w:rsid w:val="002316F5"/>
    <w:rsid w:val="00231BE5"/>
    <w:rsid w:val="00231E8B"/>
    <w:rsid w:val="0023212D"/>
    <w:rsid w:val="00232662"/>
    <w:rsid w:val="002326F1"/>
    <w:rsid w:val="00232EE3"/>
    <w:rsid w:val="00233216"/>
    <w:rsid w:val="00233265"/>
    <w:rsid w:val="00233516"/>
    <w:rsid w:val="0023356B"/>
    <w:rsid w:val="0023368D"/>
    <w:rsid w:val="00234676"/>
    <w:rsid w:val="00234762"/>
    <w:rsid w:val="0023476D"/>
    <w:rsid w:val="00234B90"/>
    <w:rsid w:val="0023504B"/>
    <w:rsid w:val="0023550A"/>
    <w:rsid w:val="002356B4"/>
    <w:rsid w:val="00235C29"/>
    <w:rsid w:val="002365C6"/>
    <w:rsid w:val="00236AA2"/>
    <w:rsid w:val="0023739E"/>
    <w:rsid w:val="002374D8"/>
    <w:rsid w:val="002374F0"/>
    <w:rsid w:val="00237D38"/>
    <w:rsid w:val="00240188"/>
    <w:rsid w:val="00240317"/>
    <w:rsid w:val="00240381"/>
    <w:rsid w:val="00240732"/>
    <w:rsid w:val="00240A26"/>
    <w:rsid w:val="00240A64"/>
    <w:rsid w:val="00240A73"/>
    <w:rsid w:val="00240B1A"/>
    <w:rsid w:val="00240CB1"/>
    <w:rsid w:val="002419C5"/>
    <w:rsid w:val="002419F7"/>
    <w:rsid w:val="00241B88"/>
    <w:rsid w:val="00241C12"/>
    <w:rsid w:val="00242077"/>
    <w:rsid w:val="00242261"/>
    <w:rsid w:val="0024306D"/>
    <w:rsid w:val="00243291"/>
    <w:rsid w:val="00243DD3"/>
    <w:rsid w:val="0024438D"/>
    <w:rsid w:val="00244709"/>
    <w:rsid w:val="00244803"/>
    <w:rsid w:val="00244A34"/>
    <w:rsid w:val="00244A52"/>
    <w:rsid w:val="00244B91"/>
    <w:rsid w:val="00244E74"/>
    <w:rsid w:val="00244ED1"/>
    <w:rsid w:val="00244F75"/>
    <w:rsid w:val="002455EE"/>
    <w:rsid w:val="00245C52"/>
    <w:rsid w:val="00246267"/>
    <w:rsid w:val="0024635A"/>
    <w:rsid w:val="0024724E"/>
    <w:rsid w:val="00247570"/>
    <w:rsid w:val="002478DE"/>
    <w:rsid w:val="00247CC9"/>
    <w:rsid w:val="00251158"/>
    <w:rsid w:val="0025194C"/>
    <w:rsid w:val="0025219B"/>
    <w:rsid w:val="0025298D"/>
    <w:rsid w:val="00252AC5"/>
    <w:rsid w:val="00252B60"/>
    <w:rsid w:val="002530FB"/>
    <w:rsid w:val="0025334F"/>
    <w:rsid w:val="002535BD"/>
    <w:rsid w:val="00253631"/>
    <w:rsid w:val="00254195"/>
    <w:rsid w:val="00254CE5"/>
    <w:rsid w:val="002555C9"/>
    <w:rsid w:val="00255B74"/>
    <w:rsid w:val="00255C1C"/>
    <w:rsid w:val="00255E26"/>
    <w:rsid w:val="00256587"/>
    <w:rsid w:val="00256CE4"/>
    <w:rsid w:val="00257627"/>
    <w:rsid w:val="00257CD4"/>
    <w:rsid w:val="0026003E"/>
    <w:rsid w:val="0026021B"/>
    <w:rsid w:val="00260DFE"/>
    <w:rsid w:val="0026103F"/>
    <w:rsid w:val="002618EF"/>
    <w:rsid w:val="00261975"/>
    <w:rsid w:val="00261DC3"/>
    <w:rsid w:val="00261FF4"/>
    <w:rsid w:val="0026206B"/>
    <w:rsid w:val="0026252C"/>
    <w:rsid w:val="002629BF"/>
    <w:rsid w:val="002633C3"/>
    <w:rsid w:val="00263C09"/>
    <w:rsid w:val="00263CFB"/>
    <w:rsid w:val="002641C4"/>
    <w:rsid w:val="002644F5"/>
    <w:rsid w:val="002647CF"/>
    <w:rsid w:val="0026530A"/>
    <w:rsid w:val="00265762"/>
    <w:rsid w:val="00265CDF"/>
    <w:rsid w:val="00265F3B"/>
    <w:rsid w:val="00266160"/>
    <w:rsid w:val="0026633A"/>
    <w:rsid w:val="00266380"/>
    <w:rsid w:val="002663A0"/>
    <w:rsid w:val="00266761"/>
    <w:rsid w:val="002667DD"/>
    <w:rsid w:val="0026695E"/>
    <w:rsid w:val="00266F1E"/>
    <w:rsid w:val="00267252"/>
    <w:rsid w:val="002674B3"/>
    <w:rsid w:val="002674B9"/>
    <w:rsid w:val="00267F76"/>
    <w:rsid w:val="00270130"/>
    <w:rsid w:val="0027057E"/>
    <w:rsid w:val="0027081B"/>
    <w:rsid w:val="002708AF"/>
    <w:rsid w:val="0027116E"/>
    <w:rsid w:val="00271174"/>
    <w:rsid w:val="0027151D"/>
    <w:rsid w:val="00271654"/>
    <w:rsid w:val="00271854"/>
    <w:rsid w:val="00271F5E"/>
    <w:rsid w:val="00272353"/>
    <w:rsid w:val="0027242F"/>
    <w:rsid w:val="00272811"/>
    <w:rsid w:val="002728A8"/>
    <w:rsid w:val="00272BBD"/>
    <w:rsid w:val="00272E48"/>
    <w:rsid w:val="00273477"/>
    <w:rsid w:val="002739BE"/>
    <w:rsid w:val="002739FD"/>
    <w:rsid w:val="002740B5"/>
    <w:rsid w:val="00274222"/>
    <w:rsid w:val="00274D52"/>
    <w:rsid w:val="00274DDF"/>
    <w:rsid w:val="0027519B"/>
    <w:rsid w:val="00275B10"/>
    <w:rsid w:val="00275B83"/>
    <w:rsid w:val="00275BF5"/>
    <w:rsid w:val="002779AA"/>
    <w:rsid w:val="00277D54"/>
    <w:rsid w:val="002802FC"/>
    <w:rsid w:val="0028106F"/>
    <w:rsid w:val="0028128D"/>
    <w:rsid w:val="002815C4"/>
    <w:rsid w:val="002817AD"/>
    <w:rsid w:val="00281ADF"/>
    <w:rsid w:val="00281D51"/>
    <w:rsid w:val="00281F21"/>
    <w:rsid w:val="00281FCC"/>
    <w:rsid w:val="002822C5"/>
    <w:rsid w:val="0028239E"/>
    <w:rsid w:val="00282A79"/>
    <w:rsid w:val="0028325E"/>
    <w:rsid w:val="002837C8"/>
    <w:rsid w:val="002839FC"/>
    <w:rsid w:val="00283A0A"/>
    <w:rsid w:val="00283BA3"/>
    <w:rsid w:val="00283BE0"/>
    <w:rsid w:val="00283E79"/>
    <w:rsid w:val="00283F64"/>
    <w:rsid w:val="00284211"/>
    <w:rsid w:val="002843C5"/>
    <w:rsid w:val="002846F2"/>
    <w:rsid w:val="002846F8"/>
    <w:rsid w:val="00284DAA"/>
    <w:rsid w:val="0028521D"/>
    <w:rsid w:val="00285804"/>
    <w:rsid w:val="00285876"/>
    <w:rsid w:val="00285961"/>
    <w:rsid w:val="00285C86"/>
    <w:rsid w:val="002860C8"/>
    <w:rsid w:val="00286384"/>
    <w:rsid w:val="00286501"/>
    <w:rsid w:val="002867F2"/>
    <w:rsid w:val="00286C72"/>
    <w:rsid w:val="002878D1"/>
    <w:rsid w:val="00287A49"/>
    <w:rsid w:val="00287EDF"/>
    <w:rsid w:val="00290889"/>
    <w:rsid w:val="00290D40"/>
    <w:rsid w:val="00291545"/>
    <w:rsid w:val="00291FAA"/>
    <w:rsid w:val="00292412"/>
    <w:rsid w:val="00292522"/>
    <w:rsid w:val="0029296C"/>
    <w:rsid w:val="002931E9"/>
    <w:rsid w:val="00293584"/>
    <w:rsid w:val="002936E6"/>
    <w:rsid w:val="002937F7"/>
    <w:rsid w:val="00293FA1"/>
    <w:rsid w:val="00294076"/>
    <w:rsid w:val="00294E9A"/>
    <w:rsid w:val="00294F56"/>
    <w:rsid w:val="002959AA"/>
    <w:rsid w:val="00295BA6"/>
    <w:rsid w:val="002966FD"/>
    <w:rsid w:val="0029678D"/>
    <w:rsid w:val="00296847"/>
    <w:rsid w:val="00296F80"/>
    <w:rsid w:val="0029708C"/>
    <w:rsid w:val="00297241"/>
    <w:rsid w:val="002973A3"/>
    <w:rsid w:val="00297657"/>
    <w:rsid w:val="00297A67"/>
    <w:rsid w:val="00297E65"/>
    <w:rsid w:val="00297F83"/>
    <w:rsid w:val="00297FA1"/>
    <w:rsid w:val="002A04AD"/>
    <w:rsid w:val="002A0EFA"/>
    <w:rsid w:val="002A1491"/>
    <w:rsid w:val="002A16A2"/>
    <w:rsid w:val="002A24AA"/>
    <w:rsid w:val="002A27EA"/>
    <w:rsid w:val="002A3219"/>
    <w:rsid w:val="002A3526"/>
    <w:rsid w:val="002A3978"/>
    <w:rsid w:val="002A3AC8"/>
    <w:rsid w:val="002A3B83"/>
    <w:rsid w:val="002A472C"/>
    <w:rsid w:val="002A4779"/>
    <w:rsid w:val="002A51C9"/>
    <w:rsid w:val="002A536B"/>
    <w:rsid w:val="002A5633"/>
    <w:rsid w:val="002A5D27"/>
    <w:rsid w:val="002A5E3F"/>
    <w:rsid w:val="002A5EA6"/>
    <w:rsid w:val="002A5F5D"/>
    <w:rsid w:val="002A63FE"/>
    <w:rsid w:val="002A6407"/>
    <w:rsid w:val="002A6563"/>
    <w:rsid w:val="002A6C74"/>
    <w:rsid w:val="002A7342"/>
    <w:rsid w:val="002A7869"/>
    <w:rsid w:val="002A7CE4"/>
    <w:rsid w:val="002B00F7"/>
    <w:rsid w:val="002B09E2"/>
    <w:rsid w:val="002B0ABC"/>
    <w:rsid w:val="002B0C51"/>
    <w:rsid w:val="002B1577"/>
    <w:rsid w:val="002B1729"/>
    <w:rsid w:val="002B1CB3"/>
    <w:rsid w:val="002B2012"/>
    <w:rsid w:val="002B259A"/>
    <w:rsid w:val="002B2D09"/>
    <w:rsid w:val="002B2E9E"/>
    <w:rsid w:val="002B30D7"/>
    <w:rsid w:val="002B3CEA"/>
    <w:rsid w:val="002B3D61"/>
    <w:rsid w:val="002B5639"/>
    <w:rsid w:val="002B5ADF"/>
    <w:rsid w:val="002B658A"/>
    <w:rsid w:val="002B67B1"/>
    <w:rsid w:val="002B6C50"/>
    <w:rsid w:val="002B7218"/>
    <w:rsid w:val="002B73D4"/>
    <w:rsid w:val="002B78AF"/>
    <w:rsid w:val="002B78D3"/>
    <w:rsid w:val="002B796B"/>
    <w:rsid w:val="002B7D26"/>
    <w:rsid w:val="002B7F00"/>
    <w:rsid w:val="002C0845"/>
    <w:rsid w:val="002C106B"/>
    <w:rsid w:val="002C12BA"/>
    <w:rsid w:val="002C16DD"/>
    <w:rsid w:val="002C1BB0"/>
    <w:rsid w:val="002C2A34"/>
    <w:rsid w:val="002C2F18"/>
    <w:rsid w:val="002C3954"/>
    <w:rsid w:val="002C3D73"/>
    <w:rsid w:val="002C3E65"/>
    <w:rsid w:val="002C4312"/>
    <w:rsid w:val="002C4A6B"/>
    <w:rsid w:val="002C5601"/>
    <w:rsid w:val="002C5A29"/>
    <w:rsid w:val="002C5C52"/>
    <w:rsid w:val="002C5EF2"/>
    <w:rsid w:val="002C71B5"/>
    <w:rsid w:val="002C7639"/>
    <w:rsid w:val="002C77B2"/>
    <w:rsid w:val="002D01BD"/>
    <w:rsid w:val="002D026E"/>
    <w:rsid w:val="002D0516"/>
    <w:rsid w:val="002D0BCB"/>
    <w:rsid w:val="002D1132"/>
    <w:rsid w:val="002D13D2"/>
    <w:rsid w:val="002D1682"/>
    <w:rsid w:val="002D1C2F"/>
    <w:rsid w:val="002D1E24"/>
    <w:rsid w:val="002D30F6"/>
    <w:rsid w:val="002D3144"/>
    <w:rsid w:val="002D37EF"/>
    <w:rsid w:val="002D3994"/>
    <w:rsid w:val="002D3AF8"/>
    <w:rsid w:val="002D3D29"/>
    <w:rsid w:val="002D3DDE"/>
    <w:rsid w:val="002D41A7"/>
    <w:rsid w:val="002D4C7C"/>
    <w:rsid w:val="002D505F"/>
    <w:rsid w:val="002D50D8"/>
    <w:rsid w:val="002D5281"/>
    <w:rsid w:val="002D53F0"/>
    <w:rsid w:val="002D5811"/>
    <w:rsid w:val="002D59E0"/>
    <w:rsid w:val="002D6C3F"/>
    <w:rsid w:val="002D6ED0"/>
    <w:rsid w:val="002D7219"/>
    <w:rsid w:val="002D7739"/>
    <w:rsid w:val="002E054E"/>
    <w:rsid w:val="002E0901"/>
    <w:rsid w:val="002E0AA7"/>
    <w:rsid w:val="002E1055"/>
    <w:rsid w:val="002E1ABB"/>
    <w:rsid w:val="002E2035"/>
    <w:rsid w:val="002E256E"/>
    <w:rsid w:val="002E26C3"/>
    <w:rsid w:val="002E29BF"/>
    <w:rsid w:val="002E2C4D"/>
    <w:rsid w:val="002E3176"/>
    <w:rsid w:val="002E38BA"/>
    <w:rsid w:val="002E3B14"/>
    <w:rsid w:val="002E415C"/>
    <w:rsid w:val="002E426F"/>
    <w:rsid w:val="002E42D1"/>
    <w:rsid w:val="002E4A2B"/>
    <w:rsid w:val="002E4E03"/>
    <w:rsid w:val="002E526E"/>
    <w:rsid w:val="002E59F4"/>
    <w:rsid w:val="002E657C"/>
    <w:rsid w:val="002E72A2"/>
    <w:rsid w:val="002E734B"/>
    <w:rsid w:val="002E790C"/>
    <w:rsid w:val="002E7914"/>
    <w:rsid w:val="002E7D2E"/>
    <w:rsid w:val="002E7E46"/>
    <w:rsid w:val="002F0D1C"/>
    <w:rsid w:val="002F164F"/>
    <w:rsid w:val="002F1AEC"/>
    <w:rsid w:val="002F1B0C"/>
    <w:rsid w:val="002F1B7B"/>
    <w:rsid w:val="002F23A2"/>
    <w:rsid w:val="002F2711"/>
    <w:rsid w:val="002F274A"/>
    <w:rsid w:val="002F296D"/>
    <w:rsid w:val="002F2E72"/>
    <w:rsid w:val="002F2EA3"/>
    <w:rsid w:val="002F30E5"/>
    <w:rsid w:val="002F38AD"/>
    <w:rsid w:val="002F3C08"/>
    <w:rsid w:val="002F3E34"/>
    <w:rsid w:val="002F3FDB"/>
    <w:rsid w:val="002F4487"/>
    <w:rsid w:val="002F4D02"/>
    <w:rsid w:val="002F585A"/>
    <w:rsid w:val="002F59FA"/>
    <w:rsid w:val="002F5A08"/>
    <w:rsid w:val="002F5F74"/>
    <w:rsid w:val="002F67B3"/>
    <w:rsid w:val="002F69FF"/>
    <w:rsid w:val="002F6F39"/>
    <w:rsid w:val="002F79D2"/>
    <w:rsid w:val="002F7DF6"/>
    <w:rsid w:val="00300167"/>
    <w:rsid w:val="00300398"/>
    <w:rsid w:val="00300778"/>
    <w:rsid w:val="00300888"/>
    <w:rsid w:val="00300B49"/>
    <w:rsid w:val="0030100E"/>
    <w:rsid w:val="00301487"/>
    <w:rsid w:val="0030161F"/>
    <w:rsid w:val="00301F5C"/>
    <w:rsid w:val="00302410"/>
    <w:rsid w:val="003025A1"/>
    <w:rsid w:val="00302955"/>
    <w:rsid w:val="00302C46"/>
    <w:rsid w:val="003032F3"/>
    <w:rsid w:val="0030379C"/>
    <w:rsid w:val="0030399F"/>
    <w:rsid w:val="00303C8D"/>
    <w:rsid w:val="003040A7"/>
    <w:rsid w:val="003042C3"/>
    <w:rsid w:val="00304666"/>
    <w:rsid w:val="00304892"/>
    <w:rsid w:val="00304910"/>
    <w:rsid w:val="00304F72"/>
    <w:rsid w:val="0030529C"/>
    <w:rsid w:val="003054E2"/>
    <w:rsid w:val="00305DB4"/>
    <w:rsid w:val="00305F74"/>
    <w:rsid w:val="00306ACE"/>
    <w:rsid w:val="00306DEE"/>
    <w:rsid w:val="00306F6A"/>
    <w:rsid w:val="003074FC"/>
    <w:rsid w:val="00310238"/>
    <w:rsid w:val="00310297"/>
    <w:rsid w:val="003102D5"/>
    <w:rsid w:val="00310895"/>
    <w:rsid w:val="00310C60"/>
    <w:rsid w:val="0031100B"/>
    <w:rsid w:val="0031117B"/>
    <w:rsid w:val="0031136F"/>
    <w:rsid w:val="00311881"/>
    <w:rsid w:val="00311AC2"/>
    <w:rsid w:val="00311D60"/>
    <w:rsid w:val="00311F62"/>
    <w:rsid w:val="003122F0"/>
    <w:rsid w:val="00312435"/>
    <w:rsid w:val="003133C7"/>
    <w:rsid w:val="00313445"/>
    <w:rsid w:val="0031455F"/>
    <w:rsid w:val="00314680"/>
    <w:rsid w:val="003155E7"/>
    <w:rsid w:val="0031572D"/>
    <w:rsid w:val="003159B6"/>
    <w:rsid w:val="0031627E"/>
    <w:rsid w:val="003167D3"/>
    <w:rsid w:val="003169C0"/>
    <w:rsid w:val="00317302"/>
    <w:rsid w:val="00317918"/>
    <w:rsid w:val="00317B27"/>
    <w:rsid w:val="00317EAC"/>
    <w:rsid w:val="00320589"/>
    <w:rsid w:val="003205C4"/>
    <w:rsid w:val="003205DF"/>
    <w:rsid w:val="0032061A"/>
    <w:rsid w:val="00320904"/>
    <w:rsid w:val="00320E56"/>
    <w:rsid w:val="00320EB7"/>
    <w:rsid w:val="00321366"/>
    <w:rsid w:val="00321681"/>
    <w:rsid w:val="003216A1"/>
    <w:rsid w:val="00321BE5"/>
    <w:rsid w:val="003226C9"/>
    <w:rsid w:val="0032277E"/>
    <w:rsid w:val="0032289F"/>
    <w:rsid w:val="00322BB5"/>
    <w:rsid w:val="00322E30"/>
    <w:rsid w:val="00322EF8"/>
    <w:rsid w:val="00323906"/>
    <w:rsid w:val="00324105"/>
    <w:rsid w:val="00324402"/>
    <w:rsid w:val="003246B0"/>
    <w:rsid w:val="00324C29"/>
    <w:rsid w:val="003251D8"/>
    <w:rsid w:val="00325835"/>
    <w:rsid w:val="00325909"/>
    <w:rsid w:val="003261A0"/>
    <w:rsid w:val="003267EE"/>
    <w:rsid w:val="00327611"/>
    <w:rsid w:val="003279C8"/>
    <w:rsid w:val="00327A53"/>
    <w:rsid w:val="00327B98"/>
    <w:rsid w:val="00327EC6"/>
    <w:rsid w:val="00327EFB"/>
    <w:rsid w:val="00330074"/>
    <w:rsid w:val="0033009B"/>
    <w:rsid w:val="003313E6"/>
    <w:rsid w:val="00331E47"/>
    <w:rsid w:val="00332587"/>
    <w:rsid w:val="0033263D"/>
    <w:rsid w:val="0033271C"/>
    <w:rsid w:val="00332925"/>
    <w:rsid w:val="00332DCF"/>
    <w:rsid w:val="0033340B"/>
    <w:rsid w:val="00333C32"/>
    <w:rsid w:val="0033489B"/>
    <w:rsid w:val="003350A3"/>
    <w:rsid w:val="00335639"/>
    <w:rsid w:val="00336668"/>
    <w:rsid w:val="00336CCD"/>
    <w:rsid w:val="00337110"/>
    <w:rsid w:val="0033713A"/>
    <w:rsid w:val="00337394"/>
    <w:rsid w:val="003373E4"/>
    <w:rsid w:val="00337463"/>
    <w:rsid w:val="0033772D"/>
    <w:rsid w:val="00337AFB"/>
    <w:rsid w:val="00337D1F"/>
    <w:rsid w:val="00337F84"/>
    <w:rsid w:val="00340153"/>
    <w:rsid w:val="00340267"/>
    <w:rsid w:val="0034035C"/>
    <w:rsid w:val="00340BDA"/>
    <w:rsid w:val="003412DD"/>
    <w:rsid w:val="00341361"/>
    <w:rsid w:val="0034142C"/>
    <w:rsid w:val="0034165B"/>
    <w:rsid w:val="0034294C"/>
    <w:rsid w:val="00342F9D"/>
    <w:rsid w:val="00343426"/>
    <w:rsid w:val="003435E7"/>
    <w:rsid w:val="00343F16"/>
    <w:rsid w:val="00344059"/>
    <w:rsid w:val="003447A1"/>
    <w:rsid w:val="00344E05"/>
    <w:rsid w:val="003450DC"/>
    <w:rsid w:val="003453A9"/>
    <w:rsid w:val="003453E7"/>
    <w:rsid w:val="00345441"/>
    <w:rsid w:val="00345544"/>
    <w:rsid w:val="00346F91"/>
    <w:rsid w:val="00346FBA"/>
    <w:rsid w:val="003475DB"/>
    <w:rsid w:val="00350D26"/>
    <w:rsid w:val="00350F32"/>
    <w:rsid w:val="003516FF"/>
    <w:rsid w:val="0035199A"/>
    <w:rsid w:val="003519AC"/>
    <w:rsid w:val="0035259D"/>
    <w:rsid w:val="00352CDA"/>
    <w:rsid w:val="00352D0B"/>
    <w:rsid w:val="0035305E"/>
    <w:rsid w:val="003536BB"/>
    <w:rsid w:val="0035437E"/>
    <w:rsid w:val="003543FB"/>
    <w:rsid w:val="00354ADA"/>
    <w:rsid w:val="003550A5"/>
    <w:rsid w:val="0035547A"/>
    <w:rsid w:val="0035551D"/>
    <w:rsid w:val="00355859"/>
    <w:rsid w:val="0035590B"/>
    <w:rsid w:val="003559C2"/>
    <w:rsid w:val="003559F7"/>
    <w:rsid w:val="00355BEB"/>
    <w:rsid w:val="003560A3"/>
    <w:rsid w:val="003560FA"/>
    <w:rsid w:val="003561D7"/>
    <w:rsid w:val="003565B3"/>
    <w:rsid w:val="00356992"/>
    <w:rsid w:val="003570EF"/>
    <w:rsid w:val="0035737C"/>
    <w:rsid w:val="0035764C"/>
    <w:rsid w:val="00357D2F"/>
    <w:rsid w:val="00357E15"/>
    <w:rsid w:val="00357E2D"/>
    <w:rsid w:val="003608C8"/>
    <w:rsid w:val="00360988"/>
    <w:rsid w:val="00360A8A"/>
    <w:rsid w:val="00360F0E"/>
    <w:rsid w:val="003611F9"/>
    <w:rsid w:val="003616C6"/>
    <w:rsid w:val="00362958"/>
    <w:rsid w:val="003629F1"/>
    <w:rsid w:val="00362FE1"/>
    <w:rsid w:val="0036375E"/>
    <w:rsid w:val="00363A3C"/>
    <w:rsid w:val="00363A59"/>
    <w:rsid w:val="00364D84"/>
    <w:rsid w:val="00365108"/>
    <w:rsid w:val="00365926"/>
    <w:rsid w:val="00365C17"/>
    <w:rsid w:val="00365FAB"/>
    <w:rsid w:val="0036614D"/>
    <w:rsid w:val="00366AA3"/>
    <w:rsid w:val="00366DDB"/>
    <w:rsid w:val="00366E29"/>
    <w:rsid w:val="00366FC9"/>
    <w:rsid w:val="00367132"/>
    <w:rsid w:val="0036751D"/>
    <w:rsid w:val="00367C14"/>
    <w:rsid w:val="00370164"/>
    <w:rsid w:val="003701AE"/>
    <w:rsid w:val="00370D73"/>
    <w:rsid w:val="0037119C"/>
    <w:rsid w:val="00371D9F"/>
    <w:rsid w:val="003721DF"/>
    <w:rsid w:val="00372506"/>
    <w:rsid w:val="0037272B"/>
    <w:rsid w:val="0037297D"/>
    <w:rsid w:val="00372A38"/>
    <w:rsid w:val="003732AC"/>
    <w:rsid w:val="003735D8"/>
    <w:rsid w:val="00374408"/>
    <w:rsid w:val="00375269"/>
    <w:rsid w:val="003754A4"/>
    <w:rsid w:val="00375C2C"/>
    <w:rsid w:val="00375D66"/>
    <w:rsid w:val="0037634D"/>
    <w:rsid w:val="00376B92"/>
    <w:rsid w:val="00376D02"/>
    <w:rsid w:val="00377CB8"/>
    <w:rsid w:val="00377D17"/>
    <w:rsid w:val="0038069C"/>
    <w:rsid w:val="00380737"/>
    <w:rsid w:val="00381203"/>
    <w:rsid w:val="003815A8"/>
    <w:rsid w:val="0038176E"/>
    <w:rsid w:val="00381788"/>
    <w:rsid w:val="00381807"/>
    <w:rsid w:val="00381D80"/>
    <w:rsid w:val="003823E5"/>
    <w:rsid w:val="00382825"/>
    <w:rsid w:val="0038332A"/>
    <w:rsid w:val="003837C6"/>
    <w:rsid w:val="00384960"/>
    <w:rsid w:val="00384ACE"/>
    <w:rsid w:val="00384F8D"/>
    <w:rsid w:val="0038515A"/>
    <w:rsid w:val="00385818"/>
    <w:rsid w:val="00385BD1"/>
    <w:rsid w:val="0038601C"/>
    <w:rsid w:val="0038659F"/>
    <w:rsid w:val="0038668A"/>
    <w:rsid w:val="00386816"/>
    <w:rsid w:val="0038703D"/>
    <w:rsid w:val="00387273"/>
    <w:rsid w:val="003873A2"/>
    <w:rsid w:val="00390A7A"/>
    <w:rsid w:val="00390A8A"/>
    <w:rsid w:val="00391090"/>
    <w:rsid w:val="003912E3"/>
    <w:rsid w:val="00391461"/>
    <w:rsid w:val="00391A42"/>
    <w:rsid w:val="00392154"/>
    <w:rsid w:val="00393097"/>
    <w:rsid w:val="00393491"/>
    <w:rsid w:val="00393497"/>
    <w:rsid w:val="00393FF9"/>
    <w:rsid w:val="003940FE"/>
    <w:rsid w:val="00394809"/>
    <w:rsid w:val="00394F28"/>
    <w:rsid w:val="0039541C"/>
    <w:rsid w:val="0039585A"/>
    <w:rsid w:val="00395984"/>
    <w:rsid w:val="00397737"/>
    <w:rsid w:val="00397741"/>
    <w:rsid w:val="00397B21"/>
    <w:rsid w:val="003A03DA"/>
    <w:rsid w:val="003A0642"/>
    <w:rsid w:val="003A07AD"/>
    <w:rsid w:val="003A1024"/>
    <w:rsid w:val="003A1492"/>
    <w:rsid w:val="003A1709"/>
    <w:rsid w:val="003A17B7"/>
    <w:rsid w:val="003A1F2D"/>
    <w:rsid w:val="003A2FFB"/>
    <w:rsid w:val="003A35BB"/>
    <w:rsid w:val="003A3BD1"/>
    <w:rsid w:val="003A3CB1"/>
    <w:rsid w:val="003A43ED"/>
    <w:rsid w:val="003A486D"/>
    <w:rsid w:val="003A49D4"/>
    <w:rsid w:val="003A4FE6"/>
    <w:rsid w:val="003A4FFA"/>
    <w:rsid w:val="003A5880"/>
    <w:rsid w:val="003A5BB8"/>
    <w:rsid w:val="003A5FD9"/>
    <w:rsid w:val="003A62BC"/>
    <w:rsid w:val="003A6474"/>
    <w:rsid w:val="003A6B4A"/>
    <w:rsid w:val="003A6F0A"/>
    <w:rsid w:val="003A7BDA"/>
    <w:rsid w:val="003B0488"/>
    <w:rsid w:val="003B0847"/>
    <w:rsid w:val="003B0895"/>
    <w:rsid w:val="003B0A6C"/>
    <w:rsid w:val="003B0DBF"/>
    <w:rsid w:val="003B14D2"/>
    <w:rsid w:val="003B1722"/>
    <w:rsid w:val="003B191F"/>
    <w:rsid w:val="003B1A45"/>
    <w:rsid w:val="003B1DDD"/>
    <w:rsid w:val="003B2448"/>
    <w:rsid w:val="003B26DC"/>
    <w:rsid w:val="003B279B"/>
    <w:rsid w:val="003B2ACE"/>
    <w:rsid w:val="003B2C1E"/>
    <w:rsid w:val="003B2D36"/>
    <w:rsid w:val="003B2F0B"/>
    <w:rsid w:val="003B315D"/>
    <w:rsid w:val="003B4102"/>
    <w:rsid w:val="003B50BB"/>
    <w:rsid w:val="003B5183"/>
    <w:rsid w:val="003B54BD"/>
    <w:rsid w:val="003B57D7"/>
    <w:rsid w:val="003B5F7E"/>
    <w:rsid w:val="003B6436"/>
    <w:rsid w:val="003B68CB"/>
    <w:rsid w:val="003B74B3"/>
    <w:rsid w:val="003B7593"/>
    <w:rsid w:val="003B782D"/>
    <w:rsid w:val="003B7F13"/>
    <w:rsid w:val="003C0037"/>
    <w:rsid w:val="003C00EF"/>
    <w:rsid w:val="003C0111"/>
    <w:rsid w:val="003C0284"/>
    <w:rsid w:val="003C0F94"/>
    <w:rsid w:val="003C1473"/>
    <w:rsid w:val="003C1682"/>
    <w:rsid w:val="003C1E1E"/>
    <w:rsid w:val="003C1EBE"/>
    <w:rsid w:val="003C1FCD"/>
    <w:rsid w:val="003C2A8E"/>
    <w:rsid w:val="003C475C"/>
    <w:rsid w:val="003C5827"/>
    <w:rsid w:val="003C5CB6"/>
    <w:rsid w:val="003C5E36"/>
    <w:rsid w:val="003C6090"/>
    <w:rsid w:val="003C60CC"/>
    <w:rsid w:val="003C66F5"/>
    <w:rsid w:val="003C66F9"/>
    <w:rsid w:val="003C6DDA"/>
    <w:rsid w:val="003C6FB7"/>
    <w:rsid w:val="003C7477"/>
    <w:rsid w:val="003C75B1"/>
    <w:rsid w:val="003C774A"/>
    <w:rsid w:val="003C77E7"/>
    <w:rsid w:val="003C7D3E"/>
    <w:rsid w:val="003C7D60"/>
    <w:rsid w:val="003C7D9E"/>
    <w:rsid w:val="003C7EDA"/>
    <w:rsid w:val="003C7F2E"/>
    <w:rsid w:val="003D0196"/>
    <w:rsid w:val="003D03D2"/>
    <w:rsid w:val="003D0689"/>
    <w:rsid w:val="003D2191"/>
    <w:rsid w:val="003D2403"/>
    <w:rsid w:val="003D2C2A"/>
    <w:rsid w:val="003D3D4F"/>
    <w:rsid w:val="003D3E38"/>
    <w:rsid w:val="003D3ED7"/>
    <w:rsid w:val="003D4092"/>
    <w:rsid w:val="003D40DF"/>
    <w:rsid w:val="003D4750"/>
    <w:rsid w:val="003D4B4B"/>
    <w:rsid w:val="003D4C1E"/>
    <w:rsid w:val="003D4D45"/>
    <w:rsid w:val="003D52BB"/>
    <w:rsid w:val="003D58C4"/>
    <w:rsid w:val="003D5A18"/>
    <w:rsid w:val="003D656E"/>
    <w:rsid w:val="003D6CDD"/>
    <w:rsid w:val="003D6F85"/>
    <w:rsid w:val="003D7074"/>
    <w:rsid w:val="003D7477"/>
    <w:rsid w:val="003D7B77"/>
    <w:rsid w:val="003D7E7A"/>
    <w:rsid w:val="003E0368"/>
    <w:rsid w:val="003E27EB"/>
    <w:rsid w:val="003E2CB3"/>
    <w:rsid w:val="003E2CC7"/>
    <w:rsid w:val="003E2E0C"/>
    <w:rsid w:val="003E3065"/>
    <w:rsid w:val="003E306B"/>
    <w:rsid w:val="003E338A"/>
    <w:rsid w:val="003E40A6"/>
    <w:rsid w:val="003E42A5"/>
    <w:rsid w:val="003E4318"/>
    <w:rsid w:val="003E436E"/>
    <w:rsid w:val="003E4458"/>
    <w:rsid w:val="003E497D"/>
    <w:rsid w:val="003E4B4C"/>
    <w:rsid w:val="003E4D3A"/>
    <w:rsid w:val="003E4E49"/>
    <w:rsid w:val="003E5834"/>
    <w:rsid w:val="003E5D78"/>
    <w:rsid w:val="003E5F82"/>
    <w:rsid w:val="003E6359"/>
    <w:rsid w:val="003E68B8"/>
    <w:rsid w:val="003E75A8"/>
    <w:rsid w:val="003F10E6"/>
    <w:rsid w:val="003F1377"/>
    <w:rsid w:val="003F158C"/>
    <w:rsid w:val="003F1B2B"/>
    <w:rsid w:val="003F1B8B"/>
    <w:rsid w:val="003F1C4D"/>
    <w:rsid w:val="003F1FBA"/>
    <w:rsid w:val="003F212A"/>
    <w:rsid w:val="003F2A33"/>
    <w:rsid w:val="003F2A36"/>
    <w:rsid w:val="003F2EBE"/>
    <w:rsid w:val="003F33B7"/>
    <w:rsid w:val="003F3793"/>
    <w:rsid w:val="003F3965"/>
    <w:rsid w:val="003F408F"/>
    <w:rsid w:val="003F4B73"/>
    <w:rsid w:val="003F532B"/>
    <w:rsid w:val="003F58B0"/>
    <w:rsid w:val="003F6015"/>
    <w:rsid w:val="003F6306"/>
    <w:rsid w:val="003F6C50"/>
    <w:rsid w:val="003F7286"/>
    <w:rsid w:val="003F78FB"/>
    <w:rsid w:val="003F7D0A"/>
    <w:rsid w:val="004001CB"/>
    <w:rsid w:val="00400EB6"/>
    <w:rsid w:val="004010E7"/>
    <w:rsid w:val="004013DE"/>
    <w:rsid w:val="00401724"/>
    <w:rsid w:val="00401B38"/>
    <w:rsid w:val="00401BFB"/>
    <w:rsid w:val="0040240A"/>
    <w:rsid w:val="00403073"/>
    <w:rsid w:val="004036B6"/>
    <w:rsid w:val="0040399B"/>
    <w:rsid w:val="00403E2E"/>
    <w:rsid w:val="00403E3A"/>
    <w:rsid w:val="00403FFF"/>
    <w:rsid w:val="00404005"/>
    <w:rsid w:val="00404491"/>
    <w:rsid w:val="004050E0"/>
    <w:rsid w:val="004058AB"/>
    <w:rsid w:val="00405F1F"/>
    <w:rsid w:val="0040641F"/>
    <w:rsid w:val="00406B55"/>
    <w:rsid w:val="00406B5F"/>
    <w:rsid w:val="00406C5D"/>
    <w:rsid w:val="00407247"/>
    <w:rsid w:val="00410310"/>
    <w:rsid w:val="00410923"/>
    <w:rsid w:val="0041113B"/>
    <w:rsid w:val="00411568"/>
    <w:rsid w:val="00411893"/>
    <w:rsid w:val="00411B6D"/>
    <w:rsid w:val="00411BBA"/>
    <w:rsid w:val="00412348"/>
    <w:rsid w:val="004126D3"/>
    <w:rsid w:val="004126E0"/>
    <w:rsid w:val="00412B9E"/>
    <w:rsid w:val="004134CE"/>
    <w:rsid w:val="00413900"/>
    <w:rsid w:val="00413E28"/>
    <w:rsid w:val="00414507"/>
    <w:rsid w:val="004148AE"/>
    <w:rsid w:val="004153F5"/>
    <w:rsid w:val="00415AD6"/>
    <w:rsid w:val="00415D9D"/>
    <w:rsid w:val="0041621B"/>
    <w:rsid w:val="0041628E"/>
    <w:rsid w:val="00416D05"/>
    <w:rsid w:val="00416F4A"/>
    <w:rsid w:val="00417281"/>
    <w:rsid w:val="00417B95"/>
    <w:rsid w:val="00417F85"/>
    <w:rsid w:val="00420250"/>
    <w:rsid w:val="004208D7"/>
    <w:rsid w:val="00420E6F"/>
    <w:rsid w:val="00420FC8"/>
    <w:rsid w:val="0042112A"/>
    <w:rsid w:val="0042247A"/>
    <w:rsid w:val="00422B41"/>
    <w:rsid w:val="00422D28"/>
    <w:rsid w:val="004231EE"/>
    <w:rsid w:val="00423268"/>
    <w:rsid w:val="004236EB"/>
    <w:rsid w:val="00423780"/>
    <w:rsid w:val="004237B1"/>
    <w:rsid w:val="00423945"/>
    <w:rsid w:val="00424182"/>
    <w:rsid w:val="004241A4"/>
    <w:rsid w:val="00424BE7"/>
    <w:rsid w:val="00425B37"/>
    <w:rsid w:val="00425C4C"/>
    <w:rsid w:val="00425E50"/>
    <w:rsid w:val="004261D1"/>
    <w:rsid w:val="00426210"/>
    <w:rsid w:val="0042638D"/>
    <w:rsid w:val="00426564"/>
    <w:rsid w:val="004265ED"/>
    <w:rsid w:val="00426E37"/>
    <w:rsid w:val="00427C54"/>
    <w:rsid w:val="00427E9C"/>
    <w:rsid w:val="00430842"/>
    <w:rsid w:val="0043091E"/>
    <w:rsid w:val="00430A88"/>
    <w:rsid w:val="0043130E"/>
    <w:rsid w:val="00431369"/>
    <w:rsid w:val="00431A26"/>
    <w:rsid w:val="00431E09"/>
    <w:rsid w:val="00432601"/>
    <w:rsid w:val="00432805"/>
    <w:rsid w:val="00433151"/>
    <w:rsid w:val="00433304"/>
    <w:rsid w:val="0043384D"/>
    <w:rsid w:val="00433D91"/>
    <w:rsid w:val="00434BB4"/>
    <w:rsid w:val="00434C5F"/>
    <w:rsid w:val="00435115"/>
    <w:rsid w:val="0043525F"/>
    <w:rsid w:val="0043555D"/>
    <w:rsid w:val="00436507"/>
    <w:rsid w:val="004368AA"/>
    <w:rsid w:val="0043699C"/>
    <w:rsid w:val="00436C1A"/>
    <w:rsid w:val="00436EA1"/>
    <w:rsid w:val="004371B6"/>
    <w:rsid w:val="00437B5D"/>
    <w:rsid w:val="00437E1C"/>
    <w:rsid w:val="0044003C"/>
    <w:rsid w:val="0044062B"/>
    <w:rsid w:val="00440A89"/>
    <w:rsid w:val="0044178E"/>
    <w:rsid w:val="00441CB6"/>
    <w:rsid w:val="00441DFA"/>
    <w:rsid w:val="00441E9A"/>
    <w:rsid w:val="00442130"/>
    <w:rsid w:val="00442296"/>
    <w:rsid w:val="004423D8"/>
    <w:rsid w:val="00442D10"/>
    <w:rsid w:val="00443B48"/>
    <w:rsid w:val="00443F90"/>
    <w:rsid w:val="00444496"/>
    <w:rsid w:val="004445A0"/>
    <w:rsid w:val="004445A8"/>
    <w:rsid w:val="00444804"/>
    <w:rsid w:val="00444B2E"/>
    <w:rsid w:val="00444FE3"/>
    <w:rsid w:val="00445048"/>
    <w:rsid w:val="00445050"/>
    <w:rsid w:val="00445322"/>
    <w:rsid w:val="00445A84"/>
    <w:rsid w:val="00445B68"/>
    <w:rsid w:val="0044602B"/>
    <w:rsid w:val="00446048"/>
    <w:rsid w:val="00446374"/>
    <w:rsid w:val="0044669C"/>
    <w:rsid w:val="00446854"/>
    <w:rsid w:val="0044687E"/>
    <w:rsid w:val="0044747D"/>
    <w:rsid w:val="004478FF"/>
    <w:rsid w:val="00450390"/>
    <w:rsid w:val="00450412"/>
    <w:rsid w:val="00450458"/>
    <w:rsid w:val="00450A2E"/>
    <w:rsid w:val="00451001"/>
    <w:rsid w:val="00451211"/>
    <w:rsid w:val="0045155C"/>
    <w:rsid w:val="00451785"/>
    <w:rsid w:val="00451955"/>
    <w:rsid w:val="00451977"/>
    <w:rsid w:val="0045199B"/>
    <w:rsid w:val="00451C93"/>
    <w:rsid w:val="0045204C"/>
    <w:rsid w:val="004529B8"/>
    <w:rsid w:val="00452D39"/>
    <w:rsid w:val="0045301E"/>
    <w:rsid w:val="00453029"/>
    <w:rsid w:val="00453642"/>
    <w:rsid w:val="00453714"/>
    <w:rsid w:val="00453A10"/>
    <w:rsid w:val="00453C19"/>
    <w:rsid w:val="00454213"/>
    <w:rsid w:val="00454C57"/>
    <w:rsid w:val="00454C6D"/>
    <w:rsid w:val="00454DCE"/>
    <w:rsid w:val="00454FD3"/>
    <w:rsid w:val="004553F2"/>
    <w:rsid w:val="00456253"/>
    <w:rsid w:val="004568C8"/>
    <w:rsid w:val="00456CCE"/>
    <w:rsid w:val="0045722D"/>
    <w:rsid w:val="004578CC"/>
    <w:rsid w:val="00460912"/>
    <w:rsid w:val="00460A01"/>
    <w:rsid w:val="00460E89"/>
    <w:rsid w:val="00461AE5"/>
    <w:rsid w:val="00462954"/>
    <w:rsid w:val="00463342"/>
    <w:rsid w:val="00463719"/>
    <w:rsid w:val="0046373E"/>
    <w:rsid w:val="004639B4"/>
    <w:rsid w:val="00463D62"/>
    <w:rsid w:val="004640D3"/>
    <w:rsid w:val="004647E8"/>
    <w:rsid w:val="00464B1C"/>
    <w:rsid w:val="0046598B"/>
    <w:rsid w:val="00465C0C"/>
    <w:rsid w:val="00465D51"/>
    <w:rsid w:val="00465D91"/>
    <w:rsid w:val="0046616B"/>
    <w:rsid w:val="0046623F"/>
    <w:rsid w:val="0046636A"/>
    <w:rsid w:val="004665A6"/>
    <w:rsid w:val="00466DAC"/>
    <w:rsid w:val="00467593"/>
    <w:rsid w:val="00470C17"/>
    <w:rsid w:val="00470EFD"/>
    <w:rsid w:val="004711A8"/>
    <w:rsid w:val="00471B27"/>
    <w:rsid w:val="00471CA0"/>
    <w:rsid w:val="00472198"/>
    <w:rsid w:val="00472299"/>
    <w:rsid w:val="004722AD"/>
    <w:rsid w:val="00472394"/>
    <w:rsid w:val="004723B2"/>
    <w:rsid w:val="00472539"/>
    <w:rsid w:val="00472C5D"/>
    <w:rsid w:val="00472CF0"/>
    <w:rsid w:val="00473167"/>
    <w:rsid w:val="00473284"/>
    <w:rsid w:val="0047346B"/>
    <w:rsid w:val="00473775"/>
    <w:rsid w:val="00473B61"/>
    <w:rsid w:val="00474154"/>
    <w:rsid w:val="00474259"/>
    <w:rsid w:val="0047479E"/>
    <w:rsid w:val="00474B14"/>
    <w:rsid w:val="00474B2D"/>
    <w:rsid w:val="00475A76"/>
    <w:rsid w:val="004765A0"/>
    <w:rsid w:val="004765E6"/>
    <w:rsid w:val="004769D8"/>
    <w:rsid w:val="00476A92"/>
    <w:rsid w:val="00476BE7"/>
    <w:rsid w:val="00476F10"/>
    <w:rsid w:val="004774CA"/>
    <w:rsid w:val="0047788E"/>
    <w:rsid w:val="00477982"/>
    <w:rsid w:val="00480133"/>
    <w:rsid w:val="004804C6"/>
    <w:rsid w:val="00480526"/>
    <w:rsid w:val="00480B86"/>
    <w:rsid w:val="004815AE"/>
    <w:rsid w:val="004816C6"/>
    <w:rsid w:val="00481B70"/>
    <w:rsid w:val="00481D53"/>
    <w:rsid w:val="00481E9D"/>
    <w:rsid w:val="00482052"/>
    <w:rsid w:val="004835C5"/>
    <w:rsid w:val="004839E9"/>
    <w:rsid w:val="00483CE2"/>
    <w:rsid w:val="0048419A"/>
    <w:rsid w:val="004848B1"/>
    <w:rsid w:val="00484D0F"/>
    <w:rsid w:val="00484DF2"/>
    <w:rsid w:val="00484F33"/>
    <w:rsid w:val="004850F2"/>
    <w:rsid w:val="00485668"/>
    <w:rsid w:val="004859E7"/>
    <w:rsid w:val="00485ECB"/>
    <w:rsid w:val="00486151"/>
    <w:rsid w:val="00486296"/>
    <w:rsid w:val="00486395"/>
    <w:rsid w:val="00486925"/>
    <w:rsid w:val="00486B86"/>
    <w:rsid w:val="004871DF"/>
    <w:rsid w:val="0048744F"/>
    <w:rsid w:val="00487AB2"/>
    <w:rsid w:val="00487FC5"/>
    <w:rsid w:val="00490436"/>
    <w:rsid w:val="00490B23"/>
    <w:rsid w:val="0049127B"/>
    <w:rsid w:val="004914F2"/>
    <w:rsid w:val="004915A9"/>
    <w:rsid w:val="00491611"/>
    <w:rsid w:val="00491E48"/>
    <w:rsid w:val="00491EC9"/>
    <w:rsid w:val="00492235"/>
    <w:rsid w:val="00492A31"/>
    <w:rsid w:val="00492B53"/>
    <w:rsid w:val="00492BC0"/>
    <w:rsid w:val="00492C03"/>
    <w:rsid w:val="0049336D"/>
    <w:rsid w:val="00493C7F"/>
    <w:rsid w:val="00493CC8"/>
    <w:rsid w:val="00494D13"/>
    <w:rsid w:val="004950C7"/>
    <w:rsid w:val="004954F9"/>
    <w:rsid w:val="00495C65"/>
    <w:rsid w:val="00496367"/>
    <w:rsid w:val="004968DF"/>
    <w:rsid w:val="00496ADF"/>
    <w:rsid w:val="00496CFC"/>
    <w:rsid w:val="00496D54"/>
    <w:rsid w:val="0049728C"/>
    <w:rsid w:val="0049789F"/>
    <w:rsid w:val="004A0099"/>
    <w:rsid w:val="004A0740"/>
    <w:rsid w:val="004A0A39"/>
    <w:rsid w:val="004A0B64"/>
    <w:rsid w:val="004A0ED4"/>
    <w:rsid w:val="004A10BB"/>
    <w:rsid w:val="004A1109"/>
    <w:rsid w:val="004A19A3"/>
    <w:rsid w:val="004A1A86"/>
    <w:rsid w:val="004A1D14"/>
    <w:rsid w:val="004A2285"/>
    <w:rsid w:val="004A2F6A"/>
    <w:rsid w:val="004A3177"/>
    <w:rsid w:val="004A31DD"/>
    <w:rsid w:val="004A387A"/>
    <w:rsid w:val="004A3D32"/>
    <w:rsid w:val="004A472A"/>
    <w:rsid w:val="004A4825"/>
    <w:rsid w:val="004A4D36"/>
    <w:rsid w:val="004A4E4A"/>
    <w:rsid w:val="004A540D"/>
    <w:rsid w:val="004A57BB"/>
    <w:rsid w:val="004A5CD4"/>
    <w:rsid w:val="004A665E"/>
    <w:rsid w:val="004A67D6"/>
    <w:rsid w:val="004A6C6A"/>
    <w:rsid w:val="004A6EDC"/>
    <w:rsid w:val="004A7708"/>
    <w:rsid w:val="004A78E4"/>
    <w:rsid w:val="004A79E4"/>
    <w:rsid w:val="004A7E76"/>
    <w:rsid w:val="004B029A"/>
    <w:rsid w:val="004B0613"/>
    <w:rsid w:val="004B0802"/>
    <w:rsid w:val="004B0F55"/>
    <w:rsid w:val="004B117F"/>
    <w:rsid w:val="004B1472"/>
    <w:rsid w:val="004B1AA2"/>
    <w:rsid w:val="004B1B2C"/>
    <w:rsid w:val="004B1CBE"/>
    <w:rsid w:val="004B2755"/>
    <w:rsid w:val="004B2CA2"/>
    <w:rsid w:val="004B2D88"/>
    <w:rsid w:val="004B30D1"/>
    <w:rsid w:val="004B32F3"/>
    <w:rsid w:val="004B3A85"/>
    <w:rsid w:val="004B4022"/>
    <w:rsid w:val="004B44B7"/>
    <w:rsid w:val="004B49EA"/>
    <w:rsid w:val="004B4A56"/>
    <w:rsid w:val="004B4EB5"/>
    <w:rsid w:val="004B503A"/>
    <w:rsid w:val="004B5237"/>
    <w:rsid w:val="004B58D8"/>
    <w:rsid w:val="004B59A6"/>
    <w:rsid w:val="004B59BB"/>
    <w:rsid w:val="004B64BC"/>
    <w:rsid w:val="004B65BC"/>
    <w:rsid w:val="004B725A"/>
    <w:rsid w:val="004B7485"/>
    <w:rsid w:val="004C00B0"/>
    <w:rsid w:val="004C031B"/>
    <w:rsid w:val="004C039D"/>
    <w:rsid w:val="004C0695"/>
    <w:rsid w:val="004C0B21"/>
    <w:rsid w:val="004C0B9F"/>
    <w:rsid w:val="004C0BA9"/>
    <w:rsid w:val="004C1935"/>
    <w:rsid w:val="004C2834"/>
    <w:rsid w:val="004C28B6"/>
    <w:rsid w:val="004C2C4C"/>
    <w:rsid w:val="004C4A04"/>
    <w:rsid w:val="004C4B7D"/>
    <w:rsid w:val="004C4CC5"/>
    <w:rsid w:val="004C51BC"/>
    <w:rsid w:val="004C528E"/>
    <w:rsid w:val="004C5418"/>
    <w:rsid w:val="004C5875"/>
    <w:rsid w:val="004C5AD8"/>
    <w:rsid w:val="004C6594"/>
    <w:rsid w:val="004C6BC5"/>
    <w:rsid w:val="004C7178"/>
    <w:rsid w:val="004C76D4"/>
    <w:rsid w:val="004C78A8"/>
    <w:rsid w:val="004D008E"/>
    <w:rsid w:val="004D0295"/>
    <w:rsid w:val="004D0479"/>
    <w:rsid w:val="004D0525"/>
    <w:rsid w:val="004D0D98"/>
    <w:rsid w:val="004D1911"/>
    <w:rsid w:val="004D1D60"/>
    <w:rsid w:val="004D1DCF"/>
    <w:rsid w:val="004D2625"/>
    <w:rsid w:val="004D2B4A"/>
    <w:rsid w:val="004D2F8C"/>
    <w:rsid w:val="004D3000"/>
    <w:rsid w:val="004D30B9"/>
    <w:rsid w:val="004D3206"/>
    <w:rsid w:val="004D36AD"/>
    <w:rsid w:val="004D36CE"/>
    <w:rsid w:val="004D3AF2"/>
    <w:rsid w:val="004D3B6F"/>
    <w:rsid w:val="004D4787"/>
    <w:rsid w:val="004D4970"/>
    <w:rsid w:val="004D4E63"/>
    <w:rsid w:val="004D53C0"/>
    <w:rsid w:val="004D59A7"/>
    <w:rsid w:val="004D5CA4"/>
    <w:rsid w:val="004D614B"/>
    <w:rsid w:val="004D6447"/>
    <w:rsid w:val="004D68F5"/>
    <w:rsid w:val="004D6CD6"/>
    <w:rsid w:val="004D70E6"/>
    <w:rsid w:val="004D713C"/>
    <w:rsid w:val="004D755E"/>
    <w:rsid w:val="004E10B9"/>
    <w:rsid w:val="004E15F8"/>
    <w:rsid w:val="004E2554"/>
    <w:rsid w:val="004E25FD"/>
    <w:rsid w:val="004E2B5F"/>
    <w:rsid w:val="004E3173"/>
    <w:rsid w:val="004E3814"/>
    <w:rsid w:val="004E4121"/>
    <w:rsid w:val="004E56D2"/>
    <w:rsid w:val="004E571C"/>
    <w:rsid w:val="004E5AAA"/>
    <w:rsid w:val="004E5C20"/>
    <w:rsid w:val="004E60BA"/>
    <w:rsid w:val="004E610B"/>
    <w:rsid w:val="004E6DE1"/>
    <w:rsid w:val="004E6E9B"/>
    <w:rsid w:val="004E76A1"/>
    <w:rsid w:val="004E7750"/>
    <w:rsid w:val="004E78D2"/>
    <w:rsid w:val="004E7C8D"/>
    <w:rsid w:val="004F0CE1"/>
    <w:rsid w:val="004F11C7"/>
    <w:rsid w:val="004F19DB"/>
    <w:rsid w:val="004F1EE9"/>
    <w:rsid w:val="004F24C4"/>
    <w:rsid w:val="004F2D92"/>
    <w:rsid w:val="004F4140"/>
    <w:rsid w:val="004F42A2"/>
    <w:rsid w:val="004F43DB"/>
    <w:rsid w:val="004F5720"/>
    <w:rsid w:val="004F5C8B"/>
    <w:rsid w:val="004F64A0"/>
    <w:rsid w:val="004F6604"/>
    <w:rsid w:val="004F6678"/>
    <w:rsid w:val="004F6698"/>
    <w:rsid w:val="004F6CD9"/>
    <w:rsid w:val="004F70D9"/>
    <w:rsid w:val="004F7A3F"/>
    <w:rsid w:val="004F7F5D"/>
    <w:rsid w:val="00500165"/>
    <w:rsid w:val="0050075F"/>
    <w:rsid w:val="00500C9E"/>
    <w:rsid w:val="00500F73"/>
    <w:rsid w:val="0050155E"/>
    <w:rsid w:val="005018CF"/>
    <w:rsid w:val="00501BF7"/>
    <w:rsid w:val="0050233C"/>
    <w:rsid w:val="005027E1"/>
    <w:rsid w:val="00502D4B"/>
    <w:rsid w:val="00502FD9"/>
    <w:rsid w:val="005032E2"/>
    <w:rsid w:val="005033E0"/>
    <w:rsid w:val="005035DB"/>
    <w:rsid w:val="00503718"/>
    <w:rsid w:val="005042BB"/>
    <w:rsid w:val="005045E3"/>
    <w:rsid w:val="00504D09"/>
    <w:rsid w:val="00504EBB"/>
    <w:rsid w:val="00504F28"/>
    <w:rsid w:val="00505611"/>
    <w:rsid w:val="00505FEC"/>
    <w:rsid w:val="005060D9"/>
    <w:rsid w:val="005064AA"/>
    <w:rsid w:val="005067A9"/>
    <w:rsid w:val="0050697C"/>
    <w:rsid w:val="00507372"/>
    <w:rsid w:val="00507431"/>
    <w:rsid w:val="00507A30"/>
    <w:rsid w:val="005100E4"/>
    <w:rsid w:val="005109C3"/>
    <w:rsid w:val="00510B62"/>
    <w:rsid w:val="005120C4"/>
    <w:rsid w:val="0051254B"/>
    <w:rsid w:val="005126F2"/>
    <w:rsid w:val="005128AD"/>
    <w:rsid w:val="00512D32"/>
    <w:rsid w:val="005133C3"/>
    <w:rsid w:val="005139DF"/>
    <w:rsid w:val="00513FA8"/>
    <w:rsid w:val="00514300"/>
    <w:rsid w:val="00514A55"/>
    <w:rsid w:val="00514B07"/>
    <w:rsid w:val="00514FBF"/>
    <w:rsid w:val="0051574E"/>
    <w:rsid w:val="0051587B"/>
    <w:rsid w:val="00515B72"/>
    <w:rsid w:val="00515DAB"/>
    <w:rsid w:val="00516002"/>
    <w:rsid w:val="0051650D"/>
    <w:rsid w:val="00516514"/>
    <w:rsid w:val="0051784C"/>
    <w:rsid w:val="00517CC7"/>
    <w:rsid w:val="00520893"/>
    <w:rsid w:val="00521235"/>
    <w:rsid w:val="00521338"/>
    <w:rsid w:val="00521368"/>
    <w:rsid w:val="0052188B"/>
    <w:rsid w:val="00521CC6"/>
    <w:rsid w:val="00522059"/>
    <w:rsid w:val="00522444"/>
    <w:rsid w:val="00522AB7"/>
    <w:rsid w:val="005231A5"/>
    <w:rsid w:val="005232D1"/>
    <w:rsid w:val="005234DC"/>
    <w:rsid w:val="00523877"/>
    <w:rsid w:val="00524032"/>
    <w:rsid w:val="0052404E"/>
    <w:rsid w:val="00524341"/>
    <w:rsid w:val="005243BE"/>
    <w:rsid w:val="0052455F"/>
    <w:rsid w:val="00524FEC"/>
    <w:rsid w:val="00525316"/>
    <w:rsid w:val="0052597E"/>
    <w:rsid w:val="00525FC4"/>
    <w:rsid w:val="00526153"/>
    <w:rsid w:val="005265E8"/>
    <w:rsid w:val="00526781"/>
    <w:rsid w:val="00526A9B"/>
    <w:rsid w:val="00526B85"/>
    <w:rsid w:val="00527765"/>
    <w:rsid w:val="00527E09"/>
    <w:rsid w:val="00530259"/>
    <w:rsid w:val="00530527"/>
    <w:rsid w:val="00530D03"/>
    <w:rsid w:val="0053188D"/>
    <w:rsid w:val="00531E94"/>
    <w:rsid w:val="00531F20"/>
    <w:rsid w:val="00531FDB"/>
    <w:rsid w:val="00532027"/>
    <w:rsid w:val="00532BD6"/>
    <w:rsid w:val="00532C11"/>
    <w:rsid w:val="00532EC2"/>
    <w:rsid w:val="005331EB"/>
    <w:rsid w:val="005331FC"/>
    <w:rsid w:val="005344C7"/>
    <w:rsid w:val="00534AEF"/>
    <w:rsid w:val="00535229"/>
    <w:rsid w:val="00535235"/>
    <w:rsid w:val="00535419"/>
    <w:rsid w:val="005363E8"/>
    <w:rsid w:val="00536786"/>
    <w:rsid w:val="00536911"/>
    <w:rsid w:val="00536B3B"/>
    <w:rsid w:val="00537081"/>
    <w:rsid w:val="00537906"/>
    <w:rsid w:val="00537AD7"/>
    <w:rsid w:val="00537B9F"/>
    <w:rsid w:val="00537F0C"/>
    <w:rsid w:val="00540BCB"/>
    <w:rsid w:val="00540D9F"/>
    <w:rsid w:val="00540E16"/>
    <w:rsid w:val="00541075"/>
    <w:rsid w:val="00541502"/>
    <w:rsid w:val="00541ADE"/>
    <w:rsid w:val="00541FF9"/>
    <w:rsid w:val="005421A1"/>
    <w:rsid w:val="00543A25"/>
    <w:rsid w:val="00543F0B"/>
    <w:rsid w:val="005440C2"/>
    <w:rsid w:val="00544558"/>
    <w:rsid w:val="00544AF5"/>
    <w:rsid w:val="00544BF1"/>
    <w:rsid w:val="0054535E"/>
    <w:rsid w:val="005454EC"/>
    <w:rsid w:val="0054577A"/>
    <w:rsid w:val="005458C3"/>
    <w:rsid w:val="00545B36"/>
    <w:rsid w:val="005469C1"/>
    <w:rsid w:val="00546C29"/>
    <w:rsid w:val="00546DF2"/>
    <w:rsid w:val="0055056A"/>
    <w:rsid w:val="00550EE3"/>
    <w:rsid w:val="00550F93"/>
    <w:rsid w:val="00551223"/>
    <w:rsid w:val="005513EA"/>
    <w:rsid w:val="0055155D"/>
    <w:rsid w:val="00551878"/>
    <w:rsid w:val="00551B83"/>
    <w:rsid w:val="00551C1A"/>
    <w:rsid w:val="00551C89"/>
    <w:rsid w:val="00551F92"/>
    <w:rsid w:val="005522D1"/>
    <w:rsid w:val="0055299B"/>
    <w:rsid w:val="00553964"/>
    <w:rsid w:val="00553DB9"/>
    <w:rsid w:val="00553FC9"/>
    <w:rsid w:val="00554084"/>
    <w:rsid w:val="00554223"/>
    <w:rsid w:val="005543C6"/>
    <w:rsid w:val="00554656"/>
    <w:rsid w:val="005550CF"/>
    <w:rsid w:val="005551B1"/>
    <w:rsid w:val="005552E9"/>
    <w:rsid w:val="00555444"/>
    <w:rsid w:val="00555671"/>
    <w:rsid w:val="00555F68"/>
    <w:rsid w:val="00556106"/>
    <w:rsid w:val="005567DC"/>
    <w:rsid w:val="005569DB"/>
    <w:rsid w:val="00556BF9"/>
    <w:rsid w:val="00557005"/>
    <w:rsid w:val="0055748B"/>
    <w:rsid w:val="00560019"/>
    <w:rsid w:val="005600FD"/>
    <w:rsid w:val="0056011D"/>
    <w:rsid w:val="00560541"/>
    <w:rsid w:val="00560E0D"/>
    <w:rsid w:val="00561324"/>
    <w:rsid w:val="0056151A"/>
    <w:rsid w:val="005615A1"/>
    <w:rsid w:val="00561767"/>
    <w:rsid w:val="00561B90"/>
    <w:rsid w:val="00561E74"/>
    <w:rsid w:val="00561EAC"/>
    <w:rsid w:val="005621A7"/>
    <w:rsid w:val="00562328"/>
    <w:rsid w:val="00562453"/>
    <w:rsid w:val="00562A1A"/>
    <w:rsid w:val="00562AD9"/>
    <w:rsid w:val="00562C11"/>
    <w:rsid w:val="00562C8F"/>
    <w:rsid w:val="00563180"/>
    <w:rsid w:val="0056320C"/>
    <w:rsid w:val="00563249"/>
    <w:rsid w:val="005633DA"/>
    <w:rsid w:val="00563548"/>
    <w:rsid w:val="00563E3F"/>
    <w:rsid w:val="00564CC1"/>
    <w:rsid w:val="00564D61"/>
    <w:rsid w:val="005671E4"/>
    <w:rsid w:val="005673C6"/>
    <w:rsid w:val="00567514"/>
    <w:rsid w:val="0057021E"/>
    <w:rsid w:val="00570C79"/>
    <w:rsid w:val="00570F06"/>
    <w:rsid w:val="0057102E"/>
    <w:rsid w:val="005710F4"/>
    <w:rsid w:val="00571303"/>
    <w:rsid w:val="00571719"/>
    <w:rsid w:val="0057197F"/>
    <w:rsid w:val="00571A1F"/>
    <w:rsid w:val="005722A8"/>
    <w:rsid w:val="00572958"/>
    <w:rsid w:val="00572FB5"/>
    <w:rsid w:val="005732EB"/>
    <w:rsid w:val="0057350D"/>
    <w:rsid w:val="00574098"/>
    <w:rsid w:val="00574693"/>
    <w:rsid w:val="00574904"/>
    <w:rsid w:val="00575B87"/>
    <w:rsid w:val="00575BAC"/>
    <w:rsid w:val="0057631B"/>
    <w:rsid w:val="00576462"/>
    <w:rsid w:val="00576730"/>
    <w:rsid w:val="0057702C"/>
    <w:rsid w:val="0057742B"/>
    <w:rsid w:val="0057797C"/>
    <w:rsid w:val="00577C79"/>
    <w:rsid w:val="005803C6"/>
    <w:rsid w:val="00580893"/>
    <w:rsid w:val="00580C21"/>
    <w:rsid w:val="00580D8B"/>
    <w:rsid w:val="00580DA3"/>
    <w:rsid w:val="005812D5"/>
    <w:rsid w:val="00581929"/>
    <w:rsid w:val="00581A0D"/>
    <w:rsid w:val="0058214E"/>
    <w:rsid w:val="00582318"/>
    <w:rsid w:val="00582B32"/>
    <w:rsid w:val="00582BBB"/>
    <w:rsid w:val="00582DF9"/>
    <w:rsid w:val="005834A0"/>
    <w:rsid w:val="0058377E"/>
    <w:rsid w:val="00583880"/>
    <w:rsid w:val="0058388B"/>
    <w:rsid w:val="00583C25"/>
    <w:rsid w:val="00584349"/>
    <w:rsid w:val="00584456"/>
    <w:rsid w:val="00584AB8"/>
    <w:rsid w:val="00584DBE"/>
    <w:rsid w:val="00585912"/>
    <w:rsid w:val="00585B97"/>
    <w:rsid w:val="0058642E"/>
    <w:rsid w:val="00587F40"/>
    <w:rsid w:val="005902FA"/>
    <w:rsid w:val="0059078F"/>
    <w:rsid w:val="00591335"/>
    <w:rsid w:val="005918D1"/>
    <w:rsid w:val="00591BFF"/>
    <w:rsid w:val="0059218F"/>
    <w:rsid w:val="00592218"/>
    <w:rsid w:val="00592344"/>
    <w:rsid w:val="0059268F"/>
    <w:rsid w:val="00592930"/>
    <w:rsid w:val="005929FE"/>
    <w:rsid w:val="005933E8"/>
    <w:rsid w:val="005937CF"/>
    <w:rsid w:val="00593C17"/>
    <w:rsid w:val="00593C81"/>
    <w:rsid w:val="00593F90"/>
    <w:rsid w:val="00594702"/>
    <w:rsid w:val="005955D2"/>
    <w:rsid w:val="0059567A"/>
    <w:rsid w:val="005956EB"/>
    <w:rsid w:val="0059573C"/>
    <w:rsid w:val="00595885"/>
    <w:rsid w:val="00596236"/>
    <w:rsid w:val="00596506"/>
    <w:rsid w:val="00596574"/>
    <w:rsid w:val="00596A17"/>
    <w:rsid w:val="00597511"/>
    <w:rsid w:val="00597513"/>
    <w:rsid w:val="005975AC"/>
    <w:rsid w:val="00597C63"/>
    <w:rsid w:val="005A090D"/>
    <w:rsid w:val="005A0B1D"/>
    <w:rsid w:val="005A0CD3"/>
    <w:rsid w:val="005A0F43"/>
    <w:rsid w:val="005A1118"/>
    <w:rsid w:val="005A1263"/>
    <w:rsid w:val="005A2095"/>
    <w:rsid w:val="005A211A"/>
    <w:rsid w:val="005A25BE"/>
    <w:rsid w:val="005A2967"/>
    <w:rsid w:val="005A29B4"/>
    <w:rsid w:val="005A2BB3"/>
    <w:rsid w:val="005A2BBC"/>
    <w:rsid w:val="005A32C0"/>
    <w:rsid w:val="005A3547"/>
    <w:rsid w:val="005A3F64"/>
    <w:rsid w:val="005A4376"/>
    <w:rsid w:val="005A444B"/>
    <w:rsid w:val="005A4621"/>
    <w:rsid w:val="005A4975"/>
    <w:rsid w:val="005A5180"/>
    <w:rsid w:val="005A5962"/>
    <w:rsid w:val="005A5B71"/>
    <w:rsid w:val="005A5F5E"/>
    <w:rsid w:val="005A658B"/>
    <w:rsid w:val="005A6795"/>
    <w:rsid w:val="005A6816"/>
    <w:rsid w:val="005A6AEC"/>
    <w:rsid w:val="005A6F5B"/>
    <w:rsid w:val="005A7388"/>
    <w:rsid w:val="005A75E0"/>
    <w:rsid w:val="005B067E"/>
    <w:rsid w:val="005B0697"/>
    <w:rsid w:val="005B0831"/>
    <w:rsid w:val="005B095B"/>
    <w:rsid w:val="005B09E5"/>
    <w:rsid w:val="005B0EE3"/>
    <w:rsid w:val="005B1157"/>
    <w:rsid w:val="005B1A2B"/>
    <w:rsid w:val="005B2E1E"/>
    <w:rsid w:val="005B30FC"/>
    <w:rsid w:val="005B3361"/>
    <w:rsid w:val="005B33E6"/>
    <w:rsid w:val="005B37AC"/>
    <w:rsid w:val="005B437B"/>
    <w:rsid w:val="005B4672"/>
    <w:rsid w:val="005B4C18"/>
    <w:rsid w:val="005B4CDA"/>
    <w:rsid w:val="005B4DB4"/>
    <w:rsid w:val="005B51F7"/>
    <w:rsid w:val="005B5649"/>
    <w:rsid w:val="005B586A"/>
    <w:rsid w:val="005B5983"/>
    <w:rsid w:val="005B5A78"/>
    <w:rsid w:val="005B5C51"/>
    <w:rsid w:val="005B5D23"/>
    <w:rsid w:val="005B5F5C"/>
    <w:rsid w:val="005B61E0"/>
    <w:rsid w:val="005B65D0"/>
    <w:rsid w:val="005B66F8"/>
    <w:rsid w:val="005B6ACF"/>
    <w:rsid w:val="005B7BA2"/>
    <w:rsid w:val="005B7E15"/>
    <w:rsid w:val="005B7E25"/>
    <w:rsid w:val="005C01CB"/>
    <w:rsid w:val="005C04FF"/>
    <w:rsid w:val="005C063D"/>
    <w:rsid w:val="005C119B"/>
    <w:rsid w:val="005C13DC"/>
    <w:rsid w:val="005C1D5B"/>
    <w:rsid w:val="005C2074"/>
    <w:rsid w:val="005C261E"/>
    <w:rsid w:val="005C2A77"/>
    <w:rsid w:val="005C2BEA"/>
    <w:rsid w:val="005C2DB8"/>
    <w:rsid w:val="005C3636"/>
    <w:rsid w:val="005C3A21"/>
    <w:rsid w:val="005C3A6D"/>
    <w:rsid w:val="005C412C"/>
    <w:rsid w:val="005C4753"/>
    <w:rsid w:val="005C4AE6"/>
    <w:rsid w:val="005C556D"/>
    <w:rsid w:val="005C557F"/>
    <w:rsid w:val="005C5A2F"/>
    <w:rsid w:val="005C6491"/>
    <w:rsid w:val="005C7E45"/>
    <w:rsid w:val="005D06F0"/>
    <w:rsid w:val="005D0E6B"/>
    <w:rsid w:val="005D1197"/>
    <w:rsid w:val="005D159B"/>
    <w:rsid w:val="005D15C2"/>
    <w:rsid w:val="005D1618"/>
    <w:rsid w:val="005D19C8"/>
    <w:rsid w:val="005D1B66"/>
    <w:rsid w:val="005D1C5B"/>
    <w:rsid w:val="005D1DA9"/>
    <w:rsid w:val="005D1E12"/>
    <w:rsid w:val="005D225F"/>
    <w:rsid w:val="005D2265"/>
    <w:rsid w:val="005D24E8"/>
    <w:rsid w:val="005D2A13"/>
    <w:rsid w:val="005D3463"/>
    <w:rsid w:val="005D35B4"/>
    <w:rsid w:val="005D48DC"/>
    <w:rsid w:val="005D4B77"/>
    <w:rsid w:val="005D4B79"/>
    <w:rsid w:val="005D4BB1"/>
    <w:rsid w:val="005D4BB3"/>
    <w:rsid w:val="005D4E8F"/>
    <w:rsid w:val="005D522C"/>
    <w:rsid w:val="005D52C8"/>
    <w:rsid w:val="005D55D6"/>
    <w:rsid w:val="005D5E95"/>
    <w:rsid w:val="005D6269"/>
    <w:rsid w:val="005D756D"/>
    <w:rsid w:val="005D7607"/>
    <w:rsid w:val="005D7687"/>
    <w:rsid w:val="005E001B"/>
    <w:rsid w:val="005E0135"/>
    <w:rsid w:val="005E0D45"/>
    <w:rsid w:val="005E0DE6"/>
    <w:rsid w:val="005E14F4"/>
    <w:rsid w:val="005E15A8"/>
    <w:rsid w:val="005E16DE"/>
    <w:rsid w:val="005E1848"/>
    <w:rsid w:val="005E1BDF"/>
    <w:rsid w:val="005E2424"/>
    <w:rsid w:val="005E2CDC"/>
    <w:rsid w:val="005E2D03"/>
    <w:rsid w:val="005E2FD2"/>
    <w:rsid w:val="005E372A"/>
    <w:rsid w:val="005E3873"/>
    <w:rsid w:val="005E44F1"/>
    <w:rsid w:val="005E4B0C"/>
    <w:rsid w:val="005E4C4D"/>
    <w:rsid w:val="005E51CE"/>
    <w:rsid w:val="005E578E"/>
    <w:rsid w:val="005E6D40"/>
    <w:rsid w:val="005E6EC6"/>
    <w:rsid w:val="005E74F5"/>
    <w:rsid w:val="005E7AF7"/>
    <w:rsid w:val="005E7BBB"/>
    <w:rsid w:val="005F1019"/>
    <w:rsid w:val="005F1524"/>
    <w:rsid w:val="005F19C9"/>
    <w:rsid w:val="005F1D61"/>
    <w:rsid w:val="005F2230"/>
    <w:rsid w:val="005F23A5"/>
    <w:rsid w:val="005F253A"/>
    <w:rsid w:val="005F366D"/>
    <w:rsid w:val="005F3A76"/>
    <w:rsid w:val="005F3DB9"/>
    <w:rsid w:val="005F556B"/>
    <w:rsid w:val="005F5715"/>
    <w:rsid w:val="005F57D8"/>
    <w:rsid w:val="005F5B56"/>
    <w:rsid w:val="005F60E3"/>
    <w:rsid w:val="005F6BEE"/>
    <w:rsid w:val="005F6C26"/>
    <w:rsid w:val="005F7ACC"/>
    <w:rsid w:val="005F7EAE"/>
    <w:rsid w:val="0060043A"/>
    <w:rsid w:val="00601122"/>
    <w:rsid w:val="006014AE"/>
    <w:rsid w:val="00601B80"/>
    <w:rsid w:val="00601D4E"/>
    <w:rsid w:val="006025EC"/>
    <w:rsid w:val="006029A0"/>
    <w:rsid w:val="00602C49"/>
    <w:rsid w:val="00602FA0"/>
    <w:rsid w:val="006030DC"/>
    <w:rsid w:val="006039D5"/>
    <w:rsid w:val="006044A1"/>
    <w:rsid w:val="00604668"/>
    <w:rsid w:val="00604DA4"/>
    <w:rsid w:val="00604ECF"/>
    <w:rsid w:val="00605062"/>
    <w:rsid w:val="006053D0"/>
    <w:rsid w:val="006059B2"/>
    <w:rsid w:val="00605A09"/>
    <w:rsid w:val="00606636"/>
    <w:rsid w:val="0060683F"/>
    <w:rsid w:val="00606A28"/>
    <w:rsid w:val="00606CFC"/>
    <w:rsid w:val="00606FA9"/>
    <w:rsid w:val="00607434"/>
    <w:rsid w:val="00607F0E"/>
    <w:rsid w:val="00610165"/>
    <w:rsid w:val="006102EA"/>
    <w:rsid w:val="0061095F"/>
    <w:rsid w:val="00610DD5"/>
    <w:rsid w:val="00610E38"/>
    <w:rsid w:val="00611704"/>
    <w:rsid w:val="006117AE"/>
    <w:rsid w:val="0061272E"/>
    <w:rsid w:val="00612744"/>
    <w:rsid w:val="006127BA"/>
    <w:rsid w:val="006128B1"/>
    <w:rsid w:val="00612DA0"/>
    <w:rsid w:val="00612FC9"/>
    <w:rsid w:val="00612FE0"/>
    <w:rsid w:val="006132C3"/>
    <w:rsid w:val="00613780"/>
    <w:rsid w:val="00613BF2"/>
    <w:rsid w:val="00613EBA"/>
    <w:rsid w:val="0061416B"/>
    <w:rsid w:val="0061494A"/>
    <w:rsid w:val="00614BF1"/>
    <w:rsid w:val="0061511A"/>
    <w:rsid w:val="0061550A"/>
    <w:rsid w:val="00615844"/>
    <w:rsid w:val="00615980"/>
    <w:rsid w:val="006164CF"/>
    <w:rsid w:val="00617991"/>
    <w:rsid w:val="0062001B"/>
    <w:rsid w:val="006207A2"/>
    <w:rsid w:val="00620807"/>
    <w:rsid w:val="00622052"/>
    <w:rsid w:val="006225AE"/>
    <w:rsid w:val="00622FA2"/>
    <w:rsid w:val="00623C4B"/>
    <w:rsid w:val="00623EB1"/>
    <w:rsid w:val="006246CF"/>
    <w:rsid w:val="00624745"/>
    <w:rsid w:val="00624935"/>
    <w:rsid w:val="00624961"/>
    <w:rsid w:val="00624AED"/>
    <w:rsid w:val="00624DCA"/>
    <w:rsid w:val="00624EE2"/>
    <w:rsid w:val="00625257"/>
    <w:rsid w:val="006252FE"/>
    <w:rsid w:val="00626051"/>
    <w:rsid w:val="00626121"/>
    <w:rsid w:val="00626164"/>
    <w:rsid w:val="006263B8"/>
    <w:rsid w:val="00626582"/>
    <w:rsid w:val="00626B17"/>
    <w:rsid w:val="00626CCA"/>
    <w:rsid w:val="006275EF"/>
    <w:rsid w:val="0062795F"/>
    <w:rsid w:val="00627AB2"/>
    <w:rsid w:val="00627BA7"/>
    <w:rsid w:val="00627E6C"/>
    <w:rsid w:val="0063037E"/>
    <w:rsid w:val="0063148B"/>
    <w:rsid w:val="00631ABD"/>
    <w:rsid w:val="00631E40"/>
    <w:rsid w:val="00631FDF"/>
    <w:rsid w:val="00632D90"/>
    <w:rsid w:val="0063326C"/>
    <w:rsid w:val="00633601"/>
    <w:rsid w:val="006338FC"/>
    <w:rsid w:val="00633E28"/>
    <w:rsid w:val="00633F89"/>
    <w:rsid w:val="006342C5"/>
    <w:rsid w:val="00634E27"/>
    <w:rsid w:val="00635C74"/>
    <w:rsid w:val="00635CD8"/>
    <w:rsid w:val="00635FAE"/>
    <w:rsid w:val="00637130"/>
    <w:rsid w:val="00637BB0"/>
    <w:rsid w:val="006405CA"/>
    <w:rsid w:val="00640868"/>
    <w:rsid w:val="00640A75"/>
    <w:rsid w:val="00641123"/>
    <w:rsid w:val="00641D98"/>
    <w:rsid w:val="006422EB"/>
    <w:rsid w:val="0064242F"/>
    <w:rsid w:val="00642512"/>
    <w:rsid w:val="006429F7"/>
    <w:rsid w:val="00642B6A"/>
    <w:rsid w:val="00643681"/>
    <w:rsid w:val="00643EE5"/>
    <w:rsid w:val="006442A1"/>
    <w:rsid w:val="00644D1C"/>
    <w:rsid w:val="006457A5"/>
    <w:rsid w:val="0064623C"/>
    <w:rsid w:val="00646275"/>
    <w:rsid w:val="0064647F"/>
    <w:rsid w:val="00646596"/>
    <w:rsid w:val="00646867"/>
    <w:rsid w:val="00646C1F"/>
    <w:rsid w:val="00647099"/>
    <w:rsid w:val="00647287"/>
    <w:rsid w:val="00647300"/>
    <w:rsid w:val="00647451"/>
    <w:rsid w:val="00647926"/>
    <w:rsid w:val="0064793A"/>
    <w:rsid w:val="00647AD1"/>
    <w:rsid w:val="006505C6"/>
    <w:rsid w:val="006519E3"/>
    <w:rsid w:val="00651EEC"/>
    <w:rsid w:val="00652295"/>
    <w:rsid w:val="00652637"/>
    <w:rsid w:val="006533A0"/>
    <w:rsid w:val="00653C28"/>
    <w:rsid w:val="0065485A"/>
    <w:rsid w:val="00654C61"/>
    <w:rsid w:val="00654D17"/>
    <w:rsid w:val="006550A7"/>
    <w:rsid w:val="00655248"/>
    <w:rsid w:val="00655EF4"/>
    <w:rsid w:val="00656437"/>
    <w:rsid w:val="0065662E"/>
    <w:rsid w:val="00656698"/>
    <w:rsid w:val="006567B9"/>
    <w:rsid w:val="00656C1E"/>
    <w:rsid w:val="00656C68"/>
    <w:rsid w:val="00657094"/>
    <w:rsid w:val="0065742B"/>
    <w:rsid w:val="0065744E"/>
    <w:rsid w:val="006577E5"/>
    <w:rsid w:val="006579BC"/>
    <w:rsid w:val="00657DD4"/>
    <w:rsid w:val="00657F76"/>
    <w:rsid w:val="0066000A"/>
    <w:rsid w:val="0066026A"/>
    <w:rsid w:val="00660336"/>
    <w:rsid w:val="006606FE"/>
    <w:rsid w:val="00660911"/>
    <w:rsid w:val="00660B13"/>
    <w:rsid w:val="00660ED5"/>
    <w:rsid w:val="006613C5"/>
    <w:rsid w:val="00661607"/>
    <w:rsid w:val="00661A3F"/>
    <w:rsid w:val="00661B5F"/>
    <w:rsid w:val="00661D70"/>
    <w:rsid w:val="00661D8D"/>
    <w:rsid w:val="00661E42"/>
    <w:rsid w:val="00662273"/>
    <w:rsid w:val="00662550"/>
    <w:rsid w:val="0066275B"/>
    <w:rsid w:val="00662922"/>
    <w:rsid w:val="00662FAB"/>
    <w:rsid w:val="00663018"/>
    <w:rsid w:val="00663038"/>
    <w:rsid w:val="006630DE"/>
    <w:rsid w:val="0066315C"/>
    <w:rsid w:val="00663A8F"/>
    <w:rsid w:val="00663EFF"/>
    <w:rsid w:val="0066424A"/>
    <w:rsid w:val="006645D2"/>
    <w:rsid w:val="00664D81"/>
    <w:rsid w:val="006653E9"/>
    <w:rsid w:val="00665460"/>
    <w:rsid w:val="00665E6A"/>
    <w:rsid w:val="00666045"/>
    <w:rsid w:val="00666352"/>
    <w:rsid w:val="00666C3D"/>
    <w:rsid w:val="00666E70"/>
    <w:rsid w:val="00666FA7"/>
    <w:rsid w:val="006671FD"/>
    <w:rsid w:val="00667658"/>
    <w:rsid w:val="00670373"/>
    <w:rsid w:val="006703AC"/>
    <w:rsid w:val="00670822"/>
    <w:rsid w:val="00670B8D"/>
    <w:rsid w:val="006714A5"/>
    <w:rsid w:val="0067187E"/>
    <w:rsid w:val="0067228E"/>
    <w:rsid w:val="00672381"/>
    <w:rsid w:val="00672601"/>
    <w:rsid w:val="00672722"/>
    <w:rsid w:val="006730BC"/>
    <w:rsid w:val="00673141"/>
    <w:rsid w:val="00673607"/>
    <w:rsid w:val="00673883"/>
    <w:rsid w:val="00673F0B"/>
    <w:rsid w:val="006740DC"/>
    <w:rsid w:val="00674A43"/>
    <w:rsid w:val="00674C9A"/>
    <w:rsid w:val="006759C4"/>
    <w:rsid w:val="00675B75"/>
    <w:rsid w:val="00675C20"/>
    <w:rsid w:val="006761E8"/>
    <w:rsid w:val="0067675B"/>
    <w:rsid w:val="00676832"/>
    <w:rsid w:val="00676A7A"/>
    <w:rsid w:val="00676DDE"/>
    <w:rsid w:val="00676F70"/>
    <w:rsid w:val="00677274"/>
    <w:rsid w:val="006773EE"/>
    <w:rsid w:val="00677AED"/>
    <w:rsid w:val="00680457"/>
    <w:rsid w:val="0068073B"/>
    <w:rsid w:val="00680B5A"/>
    <w:rsid w:val="00681206"/>
    <w:rsid w:val="0068161E"/>
    <w:rsid w:val="0068187A"/>
    <w:rsid w:val="00681A14"/>
    <w:rsid w:val="0068219C"/>
    <w:rsid w:val="006822CA"/>
    <w:rsid w:val="006825E6"/>
    <w:rsid w:val="006834F1"/>
    <w:rsid w:val="006839DA"/>
    <w:rsid w:val="00683E5E"/>
    <w:rsid w:val="00683EA0"/>
    <w:rsid w:val="00683FDE"/>
    <w:rsid w:val="0068444C"/>
    <w:rsid w:val="0068462B"/>
    <w:rsid w:val="00684C84"/>
    <w:rsid w:val="006851A8"/>
    <w:rsid w:val="00685304"/>
    <w:rsid w:val="0068558E"/>
    <w:rsid w:val="006856A0"/>
    <w:rsid w:val="00685C27"/>
    <w:rsid w:val="00685E08"/>
    <w:rsid w:val="00685E8E"/>
    <w:rsid w:val="006865D7"/>
    <w:rsid w:val="006867FB"/>
    <w:rsid w:val="006876B6"/>
    <w:rsid w:val="00687E67"/>
    <w:rsid w:val="00690454"/>
    <w:rsid w:val="00690650"/>
    <w:rsid w:val="00690717"/>
    <w:rsid w:val="00690761"/>
    <w:rsid w:val="00690B98"/>
    <w:rsid w:val="00690C1F"/>
    <w:rsid w:val="00690DB0"/>
    <w:rsid w:val="00691319"/>
    <w:rsid w:val="0069172C"/>
    <w:rsid w:val="0069188B"/>
    <w:rsid w:val="00691BCA"/>
    <w:rsid w:val="00691C56"/>
    <w:rsid w:val="00691ED7"/>
    <w:rsid w:val="006924B3"/>
    <w:rsid w:val="0069276C"/>
    <w:rsid w:val="006929ED"/>
    <w:rsid w:val="00692B23"/>
    <w:rsid w:val="00692FDD"/>
    <w:rsid w:val="006930AD"/>
    <w:rsid w:val="0069316E"/>
    <w:rsid w:val="00693572"/>
    <w:rsid w:val="00693EA1"/>
    <w:rsid w:val="0069433F"/>
    <w:rsid w:val="00694579"/>
    <w:rsid w:val="006947B3"/>
    <w:rsid w:val="0069508C"/>
    <w:rsid w:val="00695260"/>
    <w:rsid w:val="006952E2"/>
    <w:rsid w:val="0069540F"/>
    <w:rsid w:val="00695901"/>
    <w:rsid w:val="00695F84"/>
    <w:rsid w:val="00696139"/>
    <w:rsid w:val="00697538"/>
    <w:rsid w:val="006979D0"/>
    <w:rsid w:val="00697A98"/>
    <w:rsid w:val="006A0B13"/>
    <w:rsid w:val="006A0C09"/>
    <w:rsid w:val="006A0C2B"/>
    <w:rsid w:val="006A0CC8"/>
    <w:rsid w:val="006A0E18"/>
    <w:rsid w:val="006A1159"/>
    <w:rsid w:val="006A1D36"/>
    <w:rsid w:val="006A2169"/>
    <w:rsid w:val="006A2417"/>
    <w:rsid w:val="006A2450"/>
    <w:rsid w:val="006A247A"/>
    <w:rsid w:val="006A2B82"/>
    <w:rsid w:val="006A2F7D"/>
    <w:rsid w:val="006A30BB"/>
    <w:rsid w:val="006A3130"/>
    <w:rsid w:val="006A35FC"/>
    <w:rsid w:val="006A3B2A"/>
    <w:rsid w:val="006A3D94"/>
    <w:rsid w:val="006A3F07"/>
    <w:rsid w:val="006A424D"/>
    <w:rsid w:val="006A4324"/>
    <w:rsid w:val="006A49EC"/>
    <w:rsid w:val="006A4E3A"/>
    <w:rsid w:val="006A4F0D"/>
    <w:rsid w:val="006A5045"/>
    <w:rsid w:val="006A5361"/>
    <w:rsid w:val="006A6403"/>
    <w:rsid w:val="006A6DDF"/>
    <w:rsid w:val="006A6E81"/>
    <w:rsid w:val="006A7227"/>
    <w:rsid w:val="006A7917"/>
    <w:rsid w:val="006A7CA7"/>
    <w:rsid w:val="006A7F2C"/>
    <w:rsid w:val="006B00C2"/>
    <w:rsid w:val="006B01E7"/>
    <w:rsid w:val="006B02D9"/>
    <w:rsid w:val="006B0388"/>
    <w:rsid w:val="006B0868"/>
    <w:rsid w:val="006B0EA3"/>
    <w:rsid w:val="006B108F"/>
    <w:rsid w:val="006B18D1"/>
    <w:rsid w:val="006B18FA"/>
    <w:rsid w:val="006B1E78"/>
    <w:rsid w:val="006B2101"/>
    <w:rsid w:val="006B2111"/>
    <w:rsid w:val="006B212E"/>
    <w:rsid w:val="006B22A9"/>
    <w:rsid w:val="006B23E0"/>
    <w:rsid w:val="006B2FC5"/>
    <w:rsid w:val="006B32CA"/>
    <w:rsid w:val="006B34EF"/>
    <w:rsid w:val="006B369A"/>
    <w:rsid w:val="006B3AC7"/>
    <w:rsid w:val="006B40EB"/>
    <w:rsid w:val="006B43FF"/>
    <w:rsid w:val="006B4412"/>
    <w:rsid w:val="006B4B5D"/>
    <w:rsid w:val="006B4CF6"/>
    <w:rsid w:val="006B4FCC"/>
    <w:rsid w:val="006B5037"/>
    <w:rsid w:val="006B511D"/>
    <w:rsid w:val="006B5347"/>
    <w:rsid w:val="006B5583"/>
    <w:rsid w:val="006B5B28"/>
    <w:rsid w:val="006B5B61"/>
    <w:rsid w:val="006B5B91"/>
    <w:rsid w:val="006B6036"/>
    <w:rsid w:val="006B6042"/>
    <w:rsid w:val="006B65C9"/>
    <w:rsid w:val="006B65D0"/>
    <w:rsid w:val="006B6AF8"/>
    <w:rsid w:val="006B6BB9"/>
    <w:rsid w:val="006B6D4F"/>
    <w:rsid w:val="006B6F59"/>
    <w:rsid w:val="006B7E74"/>
    <w:rsid w:val="006C05FD"/>
    <w:rsid w:val="006C0E84"/>
    <w:rsid w:val="006C17E3"/>
    <w:rsid w:val="006C2F74"/>
    <w:rsid w:val="006C3203"/>
    <w:rsid w:val="006C35B9"/>
    <w:rsid w:val="006C3A7D"/>
    <w:rsid w:val="006C3E61"/>
    <w:rsid w:val="006C3FA6"/>
    <w:rsid w:val="006C41F9"/>
    <w:rsid w:val="006C58D5"/>
    <w:rsid w:val="006C5B7E"/>
    <w:rsid w:val="006C5CCC"/>
    <w:rsid w:val="006C6652"/>
    <w:rsid w:val="006C69D7"/>
    <w:rsid w:val="006C6BEA"/>
    <w:rsid w:val="006C6CE3"/>
    <w:rsid w:val="006C752E"/>
    <w:rsid w:val="006C7A9B"/>
    <w:rsid w:val="006D01F4"/>
    <w:rsid w:val="006D02A0"/>
    <w:rsid w:val="006D1216"/>
    <w:rsid w:val="006D1418"/>
    <w:rsid w:val="006D202C"/>
    <w:rsid w:val="006D2340"/>
    <w:rsid w:val="006D270E"/>
    <w:rsid w:val="006D27FF"/>
    <w:rsid w:val="006D2BA6"/>
    <w:rsid w:val="006D34EF"/>
    <w:rsid w:val="006D3725"/>
    <w:rsid w:val="006D385F"/>
    <w:rsid w:val="006D3B14"/>
    <w:rsid w:val="006D3F30"/>
    <w:rsid w:val="006D44DE"/>
    <w:rsid w:val="006D474C"/>
    <w:rsid w:val="006D4A70"/>
    <w:rsid w:val="006D5002"/>
    <w:rsid w:val="006D5796"/>
    <w:rsid w:val="006D6154"/>
    <w:rsid w:val="006D7460"/>
    <w:rsid w:val="006D74BD"/>
    <w:rsid w:val="006D7543"/>
    <w:rsid w:val="006D7585"/>
    <w:rsid w:val="006D7DFC"/>
    <w:rsid w:val="006E0DDD"/>
    <w:rsid w:val="006E0E1F"/>
    <w:rsid w:val="006E1422"/>
    <w:rsid w:val="006E1495"/>
    <w:rsid w:val="006E1896"/>
    <w:rsid w:val="006E1B9A"/>
    <w:rsid w:val="006E1FF0"/>
    <w:rsid w:val="006E215F"/>
    <w:rsid w:val="006E216B"/>
    <w:rsid w:val="006E26BB"/>
    <w:rsid w:val="006E2B39"/>
    <w:rsid w:val="006E2D7E"/>
    <w:rsid w:val="006E2EE1"/>
    <w:rsid w:val="006E31DA"/>
    <w:rsid w:val="006E348A"/>
    <w:rsid w:val="006E3B80"/>
    <w:rsid w:val="006E4196"/>
    <w:rsid w:val="006E47F0"/>
    <w:rsid w:val="006E4B76"/>
    <w:rsid w:val="006E5436"/>
    <w:rsid w:val="006E545E"/>
    <w:rsid w:val="006E5E1C"/>
    <w:rsid w:val="006E61F2"/>
    <w:rsid w:val="006E6286"/>
    <w:rsid w:val="006E6371"/>
    <w:rsid w:val="006E69FC"/>
    <w:rsid w:val="006E6E4B"/>
    <w:rsid w:val="006E78C4"/>
    <w:rsid w:val="006E7B5D"/>
    <w:rsid w:val="006E7E25"/>
    <w:rsid w:val="006F0B27"/>
    <w:rsid w:val="006F0CFC"/>
    <w:rsid w:val="006F1CEC"/>
    <w:rsid w:val="006F238A"/>
    <w:rsid w:val="006F2602"/>
    <w:rsid w:val="006F2777"/>
    <w:rsid w:val="006F284A"/>
    <w:rsid w:val="006F288E"/>
    <w:rsid w:val="006F2D02"/>
    <w:rsid w:val="006F356C"/>
    <w:rsid w:val="006F3726"/>
    <w:rsid w:val="006F38FA"/>
    <w:rsid w:val="006F3A6A"/>
    <w:rsid w:val="006F3B73"/>
    <w:rsid w:val="006F401D"/>
    <w:rsid w:val="006F403D"/>
    <w:rsid w:val="006F41C6"/>
    <w:rsid w:val="006F4349"/>
    <w:rsid w:val="006F4C3A"/>
    <w:rsid w:val="006F4DE3"/>
    <w:rsid w:val="006F5341"/>
    <w:rsid w:val="006F53DD"/>
    <w:rsid w:val="006F58CB"/>
    <w:rsid w:val="006F5976"/>
    <w:rsid w:val="006F6051"/>
    <w:rsid w:val="006F6438"/>
    <w:rsid w:val="006F6742"/>
    <w:rsid w:val="006F693D"/>
    <w:rsid w:val="006F6B7B"/>
    <w:rsid w:val="006F6C19"/>
    <w:rsid w:val="006F6C35"/>
    <w:rsid w:val="006F7A8D"/>
    <w:rsid w:val="006F7E21"/>
    <w:rsid w:val="006F7F50"/>
    <w:rsid w:val="006F7F99"/>
    <w:rsid w:val="0070015B"/>
    <w:rsid w:val="00700362"/>
    <w:rsid w:val="00700B01"/>
    <w:rsid w:val="00701925"/>
    <w:rsid w:val="007019B4"/>
    <w:rsid w:val="00701CA4"/>
    <w:rsid w:val="00701F16"/>
    <w:rsid w:val="00702ADC"/>
    <w:rsid w:val="007041FA"/>
    <w:rsid w:val="00704425"/>
    <w:rsid w:val="0070495C"/>
    <w:rsid w:val="00704D36"/>
    <w:rsid w:val="00705013"/>
    <w:rsid w:val="0070597B"/>
    <w:rsid w:val="00705C9E"/>
    <w:rsid w:val="00705D03"/>
    <w:rsid w:val="007067FB"/>
    <w:rsid w:val="00706AD8"/>
    <w:rsid w:val="00706C65"/>
    <w:rsid w:val="00706F21"/>
    <w:rsid w:val="00707125"/>
    <w:rsid w:val="007075A4"/>
    <w:rsid w:val="0071057D"/>
    <w:rsid w:val="00710873"/>
    <w:rsid w:val="007111D8"/>
    <w:rsid w:val="0071182B"/>
    <w:rsid w:val="00712010"/>
    <w:rsid w:val="00712F6C"/>
    <w:rsid w:val="00712FBB"/>
    <w:rsid w:val="007135CC"/>
    <w:rsid w:val="007138C2"/>
    <w:rsid w:val="00713A05"/>
    <w:rsid w:val="00713D67"/>
    <w:rsid w:val="007145F8"/>
    <w:rsid w:val="00714D0B"/>
    <w:rsid w:val="0071518B"/>
    <w:rsid w:val="00715211"/>
    <w:rsid w:val="00715AED"/>
    <w:rsid w:val="00715E7B"/>
    <w:rsid w:val="00716E84"/>
    <w:rsid w:val="007174B2"/>
    <w:rsid w:val="007177B2"/>
    <w:rsid w:val="00717B23"/>
    <w:rsid w:val="00717C14"/>
    <w:rsid w:val="0072000E"/>
    <w:rsid w:val="007201F3"/>
    <w:rsid w:val="0072020B"/>
    <w:rsid w:val="0072096E"/>
    <w:rsid w:val="0072170F"/>
    <w:rsid w:val="00721F3A"/>
    <w:rsid w:val="00722462"/>
    <w:rsid w:val="007224DB"/>
    <w:rsid w:val="007229D2"/>
    <w:rsid w:val="00722C45"/>
    <w:rsid w:val="00722C53"/>
    <w:rsid w:val="007237AB"/>
    <w:rsid w:val="0072391A"/>
    <w:rsid w:val="007239F2"/>
    <w:rsid w:val="00723D83"/>
    <w:rsid w:val="00723F84"/>
    <w:rsid w:val="00723FD9"/>
    <w:rsid w:val="00724034"/>
    <w:rsid w:val="00724BB5"/>
    <w:rsid w:val="00724EF4"/>
    <w:rsid w:val="00725204"/>
    <w:rsid w:val="007253DB"/>
    <w:rsid w:val="00725FE2"/>
    <w:rsid w:val="007260F6"/>
    <w:rsid w:val="00726142"/>
    <w:rsid w:val="0072623A"/>
    <w:rsid w:val="007269CF"/>
    <w:rsid w:val="00727E2B"/>
    <w:rsid w:val="00727EA1"/>
    <w:rsid w:val="00727F8C"/>
    <w:rsid w:val="00727FC2"/>
    <w:rsid w:val="00730890"/>
    <w:rsid w:val="0073099F"/>
    <w:rsid w:val="00730C17"/>
    <w:rsid w:val="00730D97"/>
    <w:rsid w:val="0073136F"/>
    <w:rsid w:val="00731803"/>
    <w:rsid w:val="00731EEE"/>
    <w:rsid w:val="0073210B"/>
    <w:rsid w:val="007324BF"/>
    <w:rsid w:val="0073250F"/>
    <w:rsid w:val="00732CB7"/>
    <w:rsid w:val="00732F2C"/>
    <w:rsid w:val="0073379C"/>
    <w:rsid w:val="007339C5"/>
    <w:rsid w:val="00733DE6"/>
    <w:rsid w:val="00734169"/>
    <w:rsid w:val="00734A6D"/>
    <w:rsid w:val="0073537A"/>
    <w:rsid w:val="007357A7"/>
    <w:rsid w:val="00735A33"/>
    <w:rsid w:val="00735AAF"/>
    <w:rsid w:val="0073626C"/>
    <w:rsid w:val="007364D6"/>
    <w:rsid w:val="0073675E"/>
    <w:rsid w:val="00736B59"/>
    <w:rsid w:val="00736C5F"/>
    <w:rsid w:val="00736DD7"/>
    <w:rsid w:val="00736E3D"/>
    <w:rsid w:val="00737C99"/>
    <w:rsid w:val="00737CD4"/>
    <w:rsid w:val="00740614"/>
    <w:rsid w:val="00740C00"/>
    <w:rsid w:val="00740D90"/>
    <w:rsid w:val="0074169E"/>
    <w:rsid w:val="00741CDC"/>
    <w:rsid w:val="007425F6"/>
    <w:rsid w:val="007426CD"/>
    <w:rsid w:val="00742802"/>
    <w:rsid w:val="007431E7"/>
    <w:rsid w:val="00743663"/>
    <w:rsid w:val="007437F3"/>
    <w:rsid w:val="00743B46"/>
    <w:rsid w:val="00743D62"/>
    <w:rsid w:val="007443E6"/>
    <w:rsid w:val="007448EC"/>
    <w:rsid w:val="007449FD"/>
    <w:rsid w:val="00744A24"/>
    <w:rsid w:val="0074508D"/>
    <w:rsid w:val="007455BC"/>
    <w:rsid w:val="00746B16"/>
    <w:rsid w:val="007473CB"/>
    <w:rsid w:val="00747564"/>
    <w:rsid w:val="007478A4"/>
    <w:rsid w:val="00747968"/>
    <w:rsid w:val="007507C6"/>
    <w:rsid w:val="00750B18"/>
    <w:rsid w:val="00750C18"/>
    <w:rsid w:val="007511C4"/>
    <w:rsid w:val="007516F3"/>
    <w:rsid w:val="007519B9"/>
    <w:rsid w:val="0075244C"/>
    <w:rsid w:val="00752525"/>
    <w:rsid w:val="00752888"/>
    <w:rsid w:val="00752D75"/>
    <w:rsid w:val="00752DFD"/>
    <w:rsid w:val="0075392F"/>
    <w:rsid w:val="00753AAA"/>
    <w:rsid w:val="00753C3A"/>
    <w:rsid w:val="00753E9A"/>
    <w:rsid w:val="007541C0"/>
    <w:rsid w:val="00754355"/>
    <w:rsid w:val="00755080"/>
    <w:rsid w:val="0075556B"/>
    <w:rsid w:val="00755821"/>
    <w:rsid w:val="007558F5"/>
    <w:rsid w:val="00755968"/>
    <w:rsid w:val="0075596F"/>
    <w:rsid w:val="00755EF2"/>
    <w:rsid w:val="0075674F"/>
    <w:rsid w:val="00756908"/>
    <w:rsid w:val="0075787D"/>
    <w:rsid w:val="00757F62"/>
    <w:rsid w:val="007608CE"/>
    <w:rsid w:val="00760A97"/>
    <w:rsid w:val="00760C4F"/>
    <w:rsid w:val="00761211"/>
    <w:rsid w:val="00761345"/>
    <w:rsid w:val="00761A71"/>
    <w:rsid w:val="00761C0B"/>
    <w:rsid w:val="00761C7F"/>
    <w:rsid w:val="00762302"/>
    <w:rsid w:val="0076246C"/>
    <w:rsid w:val="0076260C"/>
    <w:rsid w:val="0076270F"/>
    <w:rsid w:val="0076301C"/>
    <w:rsid w:val="007631C8"/>
    <w:rsid w:val="007632B7"/>
    <w:rsid w:val="00763502"/>
    <w:rsid w:val="00763CC7"/>
    <w:rsid w:val="007641FE"/>
    <w:rsid w:val="00764528"/>
    <w:rsid w:val="007646C2"/>
    <w:rsid w:val="00764CB4"/>
    <w:rsid w:val="0076535B"/>
    <w:rsid w:val="00765893"/>
    <w:rsid w:val="007658A5"/>
    <w:rsid w:val="00766E76"/>
    <w:rsid w:val="007676E0"/>
    <w:rsid w:val="0076770A"/>
    <w:rsid w:val="0077081A"/>
    <w:rsid w:val="00771406"/>
    <w:rsid w:val="00771A87"/>
    <w:rsid w:val="0077201D"/>
    <w:rsid w:val="007726EB"/>
    <w:rsid w:val="00772A1D"/>
    <w:rsid w:val="00772AF0"/>
    <w:rsid w:val="007731EB"/>
    <w:rsid w:val="00773552"/>
    <w:rsid w:val="00773B4A"/>
    <w:rsid w:val="00773C2C"/>
    <w:rsid w:val="00773D0D"/>
    <w:rsid w:val="00774641"/>
    <w:rsid w:val="00774731"/>
    <w:rsid w:val="00774BF9"/>
    <w:rsid w:val="007752C0"/>
    <w:rsid w:val="00775405"/>
    <w:rsid w:val="00775D16"/>
    <w:rsid w:val="00775DDA"/>
    <w:rsid w:val="007762B5"/>
    <w:rsid w:val="007765AF"/>
    <w:rsid w:val="00776761"/>
    <w:rsid w:val="00776CE1"/>
    <w:rsid w:val="007770C3"/>
    <w:rsid w:val="0077761C"/>
    <w:rsid w:val="0077775F"/>
    <w:rsid w:val="0077780D"/>
    <w:rsid w:val="00777DFA"/>
    <w:rsid w:val="00777E10"/>
    <w:rsid w:val="00777F38"/>
    <w:rsid w:val="00780220"/>
    <w:rsid w:val="007805CC"/>
    <w:rsid w:val="00780865"/>
    <w:rsid w:val="0078099F"/>
    <w:rsid w:val="00780E67"/>
    <w:rsid w:val="00780EA6"/>
    <w:rsid w:val="0078117F"/>
    <w:rsid w:val="007816D6"/>
    <w:rsid w:val="007818C7"/>
    <w:rsid w:val="00782479"/>
    <w:rsid w:val="007830E6"/>
    <w:rsid w:val="00783257"/>
    <w:rsid w:val="0078343C"/>
    <w:rsid w:val="00783ABA"/>
    <w:rsid w:val="00783AF1"/>
    <w:rsid w:val="00784328"/>
    <w:rsid w:val="007844E8"/>
    <w:rsid w:val="007849BD"/>
    <w:rsid w:val="00784BAA"/>
    <w:rsid w:val="00785DAA"/>
    <w:rsid w:val="00785EFA"/>
    <w:rsid w:val="00786A84"/>
    <w:rsid w:val="00786C66"/>
    <w:rsid w:val="00786DF7"/>
    <w:rsid w:val="007873EA"/>
    <w:rsid w:val="00787463"/>
    <w:rsid w:val="0078756F"/>
    <w:rsid w:val="007875AB"/>
    <w:rsid w:val="00787849"/>
    <w:rsid w:val="00787963"/>
    <w:rsid w:val="0079098D"/>
    <w:rsid w:val="007917FE"/>
    <w:rsid w:val="00791952"/>
    <w:rsid w:val="00792174"/>
    <w:rsid w:val="007923AD"/>
    <w:rsid w:val="00792630"/>
    <w:rsid w:val="00792CBB"/>
    <w:rsid w:val="00792F91"/>
    <w:rsid w:val="00793377"/>
    <w:rsid w:val="00793A2B"/>
    <w:rsid w:val="00793A7A"/>
    <w:rsid w:val="00793B8C"/>
    <w:rsid w:val="00794109"/>
    <w:rsid w:val="00794168"/>
    <w:rsid w:val="00794C22"/>
    <w:rsid w:val="00795223"/>
    <w:rsid w:val="00795464"/>
    <w:rsid w:val="00795B5E"/>
    <w:rsid w:val="0079622B"/>
    <w:rsid w:val="00796287"/>
    <w:rsid w:val="007964E3"/>
    <w:rsid w:val="00796518"/>
    <w:rsid w:val="007965A0"/>
    <w:rsid w:val="007966DB"/>
    <w:rsid w:val="0079679F"/>
    <w:rsid w:val="00796A1C"/>
    <w:rsid w:val="00796D36"/>
    <w:rsid w:val="00796EC8"/>
    <w:rsid w:val="00796F5D"/>
    <w:rsid w:val="007971FE"/>
    <w:rsid w:val="0079758B"/>
    <w:rsid w:val="00797F71"/>
    <w:rsid w:val="007A0033"/>
    <w:rsid w:val="007A01F0"/>
    <w:rsid w:val="007A0222"/>
    <w:rsid w:val="007A064A"/>
    <w:rsid w:val="007A08B5"/>
    <w:rsid w:val="007A0C8B"/>
    <w:rsid w:val="007A193A"/>
    <w:rsid w:val="007A217F"/>
    <w:rsid w:val="007A268D"/>
    <w:rsid w:val="007A27A6"/>
    <w:rsid w:val="007A369A"/>
    <w:rsid w:val="007A3817"/>
    <w:rsid w:val="007A3DFA"/>
    <w:rsid w:val="007A3EC0"/>
    <w:rsid w:val="007A47D2"/>
    <w:rsid w:val="007A4CA8"/>
    <w:rsid w:val="007A5049"/>
    <w:rsid w:val="007A52BF"/>
    <w:rsid w:val="007A5A80"/>
    <w:rsid w:val="007A5AFD"/>
    <w:rsid w:val="007A5E72"/>
    <w:rsid w:val="007A60C0"/>
    <w:rsid w:val="007A6784"/>
    <w:rsid w:val="007A67BC"/>
    <w:rsid w:val="007A6A8E"/>
    <w:rsid w:val="007A6B39"/>
    <w:rsid w:val="007A6F82"/>
    <w:rsid w:val="007A7120"/>
    <w:rsid w:val="007A725F"/>
    <w:rsid w:val="007A74D2"/>
    <w:rsid w:val="007A763F"/>
    <w:rsid w:val="007A78A7"/>
    <w:rsid w:val="007B096A"/>
    <w:rsid w:val="007B1816"/>
    <w:rsid w:val="007B1ED1"/>
    <w:rsid w:val="007B220D"/>
    <w:rsid w:val="007B23DA"/>
    <w:rsid w:val="007B2A3A"/>
    <w:rsid w:val="007B35D1"/>
    <w:rsid w:val="007B39F3"/>
    <w:rsid w:val="007B3A3B"/>
    <w:rsid w:val="007B3D80"/>
    <w:rsid w:val="007B3EB8"/>
    <w:rsid w:val="007B4230"/>
    <w:rsid w:val="007B48FF"/>
    <w:rsid w:val="007B4ED5"/>
    <w:rsid w:val="007B527C"/>
    <w:rsid w:val="007B53B0"/>
    <w:rsid w:val="007B57AC"/>
    <w:rsid w:val="007B589D"/>
    <w:rsid w:val="007B5C2A"/>
    <w:rsid w:val="007B5C87"/>
    <w:rsid w:val="007B5D2B"/>
    <w:rsid w:val="007B6695"/>
    <w:rsid w:val="007B6E9A"/>
    <w:rsid w:val="007B6F18"/>
    <w:rsid w:val="007B71A3"/>
    <w:rsid w:val="007B73B7"/>
    <w:rsid w:val="007B764F"/>
    <w:rsid w:val="007B7770"/>
    <w:rsid w:val="007B7D40"/>
    <w:rsid w:val="007C0573"/>
    <w:rsid w:val="007C05A0"/>
    <w:rsid w:val="007C1752"/>
    <w:rsid w:val="007C24A6"/>
    <w:rsid w:val="007C2652"/>
    <w:rsid w:val="007C26FC"/>
    <w:rsid w:val="007C27C1"/>
    <w:rsid w:val="007C2801"/>
    <w:rsid w:val="007C3A8A"/>
    <w:rsid w:val="007C3D81"/>
    <w:rsid w:val="007C3DFD"/>
    <w:rsid w:val="007C3E18"/>
    <w:rsid w:val="007C3F62"/>
    <w:rsid w:val="007C3FA0"/>
    <w:rsid w:val="007C492A"/>
    <w:rsid w:val="007C4E8A"/>
    <w:rsid w:val="007C53CF"/>
    <w:rsid w:val="007C5F18"/>
    <w:rsid w:val="007C6086"/>
    <w:rsid w:val="007C63B5"/>
    <w:rsid w:val="007C6EFD"/>
    <w:rsid w:val="007C75C1"/>
    <w:rsid w:val="007C75E7"/>
    <w:rsid w:val="007C78EB"/>
    <w:rsid w:val="007C7E02"/>
    <w:rsid w:val="007D017D"/>
    <w:rsid w:val="007D053B"/>
    <w:rsid w:val="007D08E0"/>
    <w:rsid w:val="007D1E86"/>
    <w:rsid w:val="007D29E6"/>
    <w:rsid w:val="007D2D22"/>
    <w:rsid w:val="007D2DB4"/>
    <w:rsid w:val="007D3011"/>
    <w:rsid w:val="007D3259"/>
    <w:rsid w:val="007D364F"/>
    <w:rsid w:val="007D3680"/>
    <w:rsid w:val="007D37E7"/>
    <w:rsid w:val="007D3B66"/>
    <w:rsid w:val="007D41DC"/>
    <w:rsid w:val="007D4218"/>
    <w:rsid w:val="007D4510"/>
    <w:rsid w:val="007D4E1A"/>
    <w:rsid w:val="007D4E2D"/>
    <w:rsid w:val="007D51EB"/>
    <w:rsid w:val="007D5D35"/>
    <w:rsid w:val="007D6C44"/>
    <w:rsid w:val="007D75D8"/>
    <w:rsid w:val="007D7727"/>
    <w:rsid w:val="007D7F96"/>
    <w:rsid w:val="007E0264"/>
    <w:rsid w:val="007E063F"/>
    <w:rsid w:val="007E079E"/>
    <w:rsid w:val="007E0922"/>
    <w:rsid w:val="007E0988"/>
    <w:rsid w:val="007E0999"/>
    <w:rsid w:val="007E0BA0"/>
    <w:rsid w:val="007E0FFE"/>
    <w:rsid w:val="007E1555"/>
    <w:rsid w:val="007E1645"/>
    <w:rsid w:val="007E1696"/>
    <w:rsid w:val="007E25ED"/>
    <w:rsid w:val="007E2CA7"/>
    <w:rsid w:val="007E31E9"/>
    <w:rsid w:val="007E33EB"/>
    <w:rsid w:val="007E3F44"/>
    <w:rsid w:val="007E40B5"/>
    <w:rsid w:val="007E4307"/>
    <w:rsid w:val="007E459C"/>
    <w:rsid w:val="007E4755"/>
    <w:rsid w:val="007E521D"/>
    <w:rsid w:val="007E5310"/>
    <w:rsid w:val="007E548C"/>
    <w:rsid w:val="007E582B"/>
    <w:rsid w:val="007E5D34"/>
    <w:rsid w:val="007E638C"/>
    <w:rsid w:val="007E69CA"/>
    <w:rsid w:val="007E6B46"/>
    <w:rsid w:val="007E79FA"/>
    <w:rsid w:val="007E7C23"/>
    <w:rsid w:val="007E7DFC"/>
    <w:rsid w:val="007E7F14"/>
    <w:rsid w:val="007F0386"/>
    <w:rsid w:val="007F062C"/>
    <w:rsid w:val="007F085C"/>
    <w:rsid w:val="007F11A8"/>
    <w:rsid w:val="007F1429"/>
    <w:rsid w:val="007F1608"/>
    <w:rsid w:val="007F169E"/>
    <w:rsid w:val="007F1AFD"/>
    <w:rsid w:val="007F2345"/>
    <w:rsid w:val="007F2621"/>
    <w:rsid w:val="007F2A3A"/>
    <w:rsid w:val="007F34E6"/>
    <w:rsid w:val="007F391A"/>
    <w:rsid w:val="007F3973"/>
    <w:rsid w:val="007F3CA8"/>
    <w:rsid w:val="007F3D58"/>
    <w:rsid w:val="007F4C0B"/>
    <w:rsid w:val="007F4D94"/>
    <w:rsid w:val="007F50BB"/>
    <w:rsid w:val="007F579C"/>
    <w:rsid w:val="007F5993"/>
    <w:rsid w:val="007F6643"/>
    <w:rsid w:val="007F7D34"/>
    <w:rsid w:val="007F7D81"/>
    <w:rsid w:val="007F7E2A"/>
    <w:rsid w:val="00800774"/>
    <w:rsid w:val="008007C0"/>
    <w:rsid w:val="00800AB2"/>
    <w:rsid w:val="0080136B"/>
    <w:rsid w:val="008017B4"/>
    <w:rsid w:val="0080192E"/>
    <w:rsid w:val="0080193C"/>
    <w:rsid w:val="00802080"/>
    <w:rsid w:val="008020AE"/>
    <w:rsid w:val="0080247C"/>
    <w:rsid w:val="0080262D"/>
    <w:rsid w:val="00802791"/>
    <w:rsid w:val="00802802"/>
    <w:rsid w:val="00802849"/>
    <w:rsid w:val="00802B27"/>
    <w:rsid w:val="00802BF6"/>
    <w:rsid w:val="008030C9"/>
    <w:rsid w:val="00803462"/>
    <w:rsid w:val="008036CD"/>
    <w:rsid w:val="00803A83"/>
    <w:rsid w:val="00803CD6"/>
    <w:rsid w:val="00804771"/>
    <w:rsid w:val="00804D71"/>
    <w:rsid w:val="0080503C"/>
    <w:rsid w:val="008050AC"/>
    <w:rsid w:val="008059D3"/>
    <w:rsid w:val="008059EA"/>
    <w:rsid w:val="00805CBC"/>
    <w:rsid w:val="00805F1A"/>
    <w:rsid w:val="00806A36"/>
    <w:rsid w:val="008078B9"/>
    <w:rsid w:val="00807D7E"/>
    <w:rsid w:val="008102B2"/>
    <w:rsid w:val="0081060A"/>
    <w:rsid w:val="00810A3C"/>
    <w:rsid w:val="00810BBF"/>
    <w:rsid w:val="0081118C"/>
    <w:rsid w:val="00811242"/>
    <w:rsid w:val="0081131F"/>
    <w:rsid w:val="0081142E"/>
    <w:rsid w:val="008118EC"/>
    <w:rsid w:val="00811FCD"/>
    <w:rsid w:val="00812016"/>
    <w:rsid w:val="008123EC"/>
    <w:rsid w:val="008126DE"/>
    <w:rsid w:val="00812D49"/>
    <w:rsid w:val="00812D96"/>
    <w:rsid w:val="00812FAB"/>
    <w:rsid w:val="00813219"/>
    <w:rsid w:val="008139BD"/>
    <w:rsid w:val="00813AFC"/>
    <w:rsid w:val="00813B2D"/>
    <w:rsid w:val="00813E22"/>
    <w:rsid w:val="00814473"/>
    <w:rsid w:val="008154EB"/>
    <w:rsid w:val="008155B2"/>
    <w:rsid w:val="008163BA"/>
    <w:rsid w:val="00816437"/>
    <w:rsid w:val="0081653F"/>
    <w:rsid w:val="00816ACF"/>
    <w:rsid w:val="008172CC"/>
    <w:rsid w:val="008175A0"/>
    <w:rsid w:val="0081760E"/>
    <w:rsid w:val="008176DB"/>
    <w:rsid w:val="00817750"/>
    <w:rsid w:val="00817C95"/>
    <w:rsid w:val="00817E43"/>
    <w:rsid w:val="00820292"/>
    <w:rsid w:val="008205D0"/>
    <w:rsid w:val="00820A99"/>
    <w:rsid w:val="00820F16"/>
    <w:rsid w:val="00821338"/>
    <w:rsid w:val="0082157A"/>
    <w:rsid w:val="008218FB"/>
    <w:rsid w:val="00822B70"/>
    <w:rsid w:val="00822C59"/>
    <w:rsid w:val="0082323A"/>
    <w:rsid w:val="008238FB"/>
    <w:rsid w:val="00823AD4"/>
    <w:rsid w:val="0082441E"/>
    <w:rsid w:val="0082445D"/>
    <w:rsid w:val="00824D91"/>
    <w:rsid w:val="0082549B"/>
    <w:rsid w:val="008254B7"/>
    <w:rsid w:val="00825F90"/>
    <w:rsid w:val="00826352"/>
    <w:rsid w:val="008266BA"/>
    <w:rsid w:val="00826A7E"/>
    <w:rsid w:val="008279AE"/>
    <w:rsid w:val="00827B77"/>
    <w:rsid w:val="00827D0D"/>
    <w:rsid w:val="00830C48"/>
    <w:rsid w:val="00830DDA"/>
    <w:rsid w:val="0083100F"/>
    <w:rsid w:val="00831205"/>
    <w:rsid w:val="00831385"/>
    <w:rsid w:val="0083155F"/>
    <w:rsid w:val="008319DF"/>
    <w:rsid w:val="0083225C"/>
    <w:rsid w:val="00832A82"/>
    <w:rsid w:val="00832DED"/>
    <w:rsid w:val="00832E97"/>
    <w:rsid w:val="00832FB9"/>
    <w:rsid w:val="00833047"/>
    <w:rsid w:val="00833160"/>
    <w:rsid w:val="008332A2"/>
    <w:rsid w:val="00833310"/>
    <w:rsid w:val="00833617"/>
    <w:rsid w:val="008336EB"/>
    <w:rsid w:val="0083458F"/>
    <w:rsid w:val="00834692"/>
    <w:rsid w:val="00835067"/>
    <w:rsid w:val="008357F7"/>
    <w:rsid w:val="00835C9C"/>
    <w:rsid w:val="00835F6D"/>
    <w:rsid w:val="008360E5"/>
    <w:rsid w:val="008361A6"/>
    <w:rsid w:val="0083699A"/>
    <w:rsid w:val="00836DA1"/>
    <w:rsid w:val="008371F5"/>
    <w:rsid w:val="00837DC5"/>
    <w:rsid w:val="00837EB4"/>
    <w:rsid w:val="00840281"/>
    <w:rsid w:val="008404AC"/>
    <w:rsid w:val="0084050A"/>
    <w:rsid w:val="008405B2"/>
    <w:rsid w:val="0084061A"/>
    <w:rsid w:val="0084147B"/>
    <w:rsid w:val="008415CE"/>
    <w:rsid w:val="00841948"/>
    <w:rsid w:val="008419D6"/>
    <w:rsid w:val="00841AEB"/>
    <w:rsid w:val="00841B8E"/>
    <w:rsid w:val="00841C93"/>
    <w:rsid w:val="00842228"/>
    <w:rsid w:val="008423A5"/>
    <w:rsid w:val="008426C7"/>
    <w:rsid w:val="008426CF"/>
    <w:rsid w:val="008426D2"/>
    <w:rsid w:val="00842D1D"/>
    <w:rsid w:val="008431DF"/>
    <w:rsid w:val="008435BF"/>
    <w:rsid w:val="00843AF4"/>
    <w:rsid w:val="00843FF1"/>
    <w:rsid w:val="008440D2"/>
    <w:rsid w:val="008445AE"/>
    <w:rsid w:val="00844763"/>
    <w:rsid w:val="008449D7"/>
    <w:rsid w:val="00845FCE"/>
    <w:rsid w:val="00846077"/>
    <w:rsid w:val="00846517"/>
    <w:rsid w:val="008468BC"/>
    <w:rsid w:val="0084699C"/>
    <w:rsid w:val="008471B4"/>
    <w:rsid w:val="00847B45"/>
    <w:rsid w:val="00850008"/>
    <w:rsid w:val="00850353"/>
    <w:rsid w:val="008508FC"/>
    <w:rsid w:val="008511EA"/>
    <w:rsid w:val="0085172B"/>
    <w:rsid w:val="00851B10"/>
    <w:rsid w:val="00851B92"/>
    <w:rsid w:val="0085207F"/>
    <w:rsid w:val="0085224A"/>
    <w:rsid w:val="0085256F"/>
    <w:rsid w:val="008525EE"/>
    <w:rsid w:val="00852D2E"/>
    <w:rsid w:val="00852F0A"/>
    <w:rsid w:val="00853242"/>
    <w:rsid w:val="008532FB"/>
    <w:rsid w:val="00853382"/>
    <w:rsid w:val="00853A86"/>
    <w:rsid w:val="00854A16"/>
    <w:rsid w:val="00854D6B"/>
    <w:rsid w:val="0085555E"/>
    <w:rsid w:val="0085606B"/>
    <w:rsid w:val="008560C8"/>
    <w:rsid w:val="008561FD"/>
    <w:rsid w:val="008569FB"/>
    <w:rsid w:val="00856D9F"/>
    <w:rsid w:val="008572BC"/>
    <w:rsid w:val="008579A4"/>
    <w:rsid w:val="00857A2C"/>
    <w:rsid w:val="00857B16"/>
    <w:rsid w:val="008603C1"/>
    <w:rsid w:val="0086049D"/>
    <w:rsid w:val="008604CD"/>
    <w:rsid w:val="00860BED"/>
    <w:rsid w:val="00861B02"/>
    <w:rsid w:val="00862428"/>
    <w:rsid w:val="00863225"/>
    <w:rsid w:val="008633AE"/>
    <w:rsid w:val="0086372F"/>
    <w:rsid w:val="0086412F"/>
    <w:rsid w:val="00864517"/>
    <w:rsid w:val="008645B4"/>
    <w:rsid w:val="00864F4A"/>
    <w:rsid w:val="008654B1"/>
    <w:rsid w:val="00865D69"/>
    <w:rsid w:val="00866934"/>
    <w:rsid w:val="00866B5A"/>
    <w:rsid w:val="00866C66"/>
    <w:rsid w:val="00867135"/>
    <w:rsid w:val="00867218"/>
    <w:rsid w:val="00867267"/>
    <w:rsid w:val="0086730A"/>
    <w:rsid w:val="00867320"/>
    <w:rsid w:val="00867B42"/>
    <w:rsid w:val="00867DEC"/>
    <w:rsid w:val="008713B6"/>
    <w:rsid w:val="00871982"/>
    <w:rsid w:val="00871ED2"/>
    <w:rsid w:val="00872582"/>
    <w:rsid w:val="008725FE"/>
    <w:rsid w:val="008728E6"/>
    <w:rsid w:val="00872F46"/>
    <w:rsid w:val="00873337"/>
    <w:rsid w:val="00873C52"/>
    <w:rsid w:val="008744C2"/>
    <w:rsid w:val="00874DA1"/>
    <w:rsid w:val="008752C4"/>
    <w:rsid w:val="008753D7"/>
    <w:rsid w:val="0087563E"/>
    <w:rsid w:val="00875A09"/>
    <w:rsid w:val="00875B56"/>
    <w:rsid w:val="00876128"/>
    <w:rsid w:val="008764A8"/>
    <w:rsid w:val="00876B5D"/>
    <w:rsid w:val="00876E18"/>
    <w:rsid w:val="008772B0"/>
    <w:rsid w:val="00877B67"/>
    <w:rsid w:val="00877EF4"/>
    <w:rsid w:val="008815E0"/>
    <w:rsid w:val="008819FC"/>
    <w:rsid w:val="00881C24"/>
    <w:rsid w:val="008826CE"/>
    <w:rsid w:val="00882EA4"/>
    <w:rsid w:val="008842C5"/>
    <w:rsid w:val="008842D1"/>
    <w:rsid w:val="00884F7D"/>
    <w:rsid w:val="0088572A"/>
    <w:rsid w:val="00885847"/>
    <w:rsid w:val="008860F6"/>
    <w:rsid w:val="008877FB"/>
    <w:rsid w:val="00887AE7"/>
    <w:rsid w:val="0089052E"/>
    <w:rsid w:val="00890960"/>
    <w:rsid w:val="00890DCB"/>
    <w:rsid w:val="00891946"/>
    <w:rsid w:val="00892422"/>
    <w:rsid w:val="008926E0"/>
    <w:rsid w:val="00892793"/>
    <w:rsid w:val="00892AEF"/>
    <w:rsid w:val="00892D55"/>
    <w:rsid w:val="008932E4"/>
    <w:rsid w:val="00893861"/>
    <w:rsid w:val="00893AD8"/>
    <w:rsid w:val="00893B81"/>
    <w:rsid w:val="00893D14"/>
    <w:rsid w:val="00893E32"/>
    <w:rsid w:val="00894644"/>
    <w:rsid w:val="00894692"/>
    <w:rsid w:val="0089473D"/>
    <w:rsid w:val="00895043"/>
    <w:rsid w:val="008951BF"/>
    <w:rsid w:val="008953E7"/>
    <w:rsid w:val="0089564A"/>
    <w:rsid w:val="00895C03"/>
    <w:rsid w:val="008968C8"/>
    <w:rsid w:val="00896B28"/>
    <w:rsid w:val="00896CC0"/>
    <w:rsid w:val="008976B0"/>
    <w:rsid w:val="008A01A0"/>
    <w:rsid w:val="008A023C"/>
    <w:rsid w:val="008A0640"/>
    <w:rsid w:val="008A08C5"/>
    <w:rsid w:val="008A0E46"/>
    <w:rsid w:val="008A123E"/>
    <w:rsid w:val="008A126A"/>
    <w:rsid w:val="008A1455"/>
    <w:rsid w:val="008A17EE"/>
    <w:rsid w:val="008A180D"/>
    <w:rsid w:val="008A1893"/>
    <w:rsid w:val="008A296F"/>
    <w:rsid w:val="008A345D"/>
    <w:rsid w:val="008A3586"/>
    <w:rsid w:val="008A379D"/>
    <w:rsid w:val="008A3998"/>
    <w:rsid w:val="008A4507"/>
    <w:rsid w:val="008A4CE7"/>
    <w:rsid w:val="008A4F14"/>
    <w:rsid w:val="008A504C"/>
    <w:rsid w:val="008A56F6"/>
    <w:rsid w:val="008A5793"/>
    <w:rsid w:val="008A592C"/>
    <w:rsid w:val="008A5E66"/>
    <w:rsid w:val="008A6218"/>
    <w:rsid w:val="008A633B"/>
    <w:rsid w:val="008A63D5"/>
    <w:rsid w:val="008A6643"/>
    <w:rsid w:val="008A67B5"/>
    <w:rsid w:val="008A7932"/>
    <w:rsid w:val="008A7948"/>
    <w:rsid w:val="008A7B60"/>
    <w:rsid w:val="008A7D5D"/>
    <w:rsid w:val="008B05C4"/>
    <w:rsid w:val="008B0E8E"/>
    <w:rsid w:val="008B122D"/>
    <w:rsid w:val="008B12E3"/>
    <w:rsid w:val="008B14BD"/>
    <w:rsid w:val="008B1552"/>
    <w:rsid w:val="008B19F2"/>
    <w:rsid w:val="008B1B30"/>
    <w:rsid w:val="008B1FFE"/>
    <w:rsid w:val="008B28E7"/>
    <w:rsid w:val="008B2D12"/>
    <w:rsid w:val="008B2E79"/>
    <w:rsid w:val="008B3165"/>
    <w:rsid w:val="008B3553"/>
    <w:rsid w:val="008B43B6"/>
    <w:rsid w:val="008B48E7"/>
    <w:rsid w:val="008B4C6E"/>
    <w:rsid w:val="008B4C86"/>
    <w:rsid w:val="008B4D7B"/>
    <w:rsid w:val="008B5166"/>
    <w:rsid w:val="008B6643"/>
    <w:rsid w:val="008B691E"/>
    <w:rsid w:val="008B6C2B"/>
    <w:rsid w:val="008B6D0D"/>
    <w:rsid w:val="008B745E"/>
    <w:rsid w:val="008B74D7"/>
    <w:rsid w:val="008B77B6"/>
    <w:rsid w:val="008C0031"/>
    <w:rsid w:val="008C015F"/>
    <w:rsid w:val="008C0C6E"/>
    <w:rsid w:val="008C10E1"/>
    <w:rsid w:val="008C1A1D"/>
    <w:rsid w:val="008C1D7C"/>
    <w:rsid w:val="008C22A0"/>
    <w:rsid w:val="008C26E5"/>
    <w:rsid w:val="008C2BD7"/>
    <w:rsid w:val="008C3552"/>
    <w:rsid w:val="008C3C9B"/>
    <w:rsid w:val="008C3E0E"/>
    <w:rsid w:val="008C4241"/>
    <w:rsid w:val="008C47D3"/>
    <w:rsid w:val="008C49F7"/>
    <w:rsid w:val="008C528D"/>
    <w:rsid w:val="008C5327"/>
    <w:rsid w:val="008C551D"/>
    <w:rsid w:val="008C592B"/>
    <w:rsid w:val="008C5D10"/>
    <w:rsid w:val="008C61EF"/>
    <w:rsid w:val="008C662D"/>
    <w:rsid w:val="008C76B5"/>
    <w:rsid w:val="008C7D41"/>
    <w:rsid w:val="008C7DA8"/>
    <w:rsid w:val="008D016C"/>
    <w:rsid w:val="008D01DC"/>
    <w:rsid w:val="008D03D9"/>
    <w:rsid w:val="008D0699"/>
    <w:rsid w:val="008D07A4"/>
    <w:rsid w:val="008D0D3F"/>
    <w:rsid w:val="008D1593"/>
    <w:rsid w:val="008D1AA1"/>
    <w:rsid w:val="008D1B94"/>
    <w:rsid w:val="008D1C0D"/>
    <w:rsid w:val="008D2A11"/>
    <w:rsid w:val="008D2FC9"/>
    <w:rsid w:val="008D35D6"/>
    <w:rsid w:val="008D3623"/>
    <w:rsid w:val="008D383F"/>
    <w:rsid w:val="008D3C0D"/>
    <w:rsid w:val="008D4032"/>
    <w:rsid w:val="008D403D"/>
    <w:rsid w:val="008D4082"/>
    <w:rsid w:val="008D40E8"/>
    <w:rsid w:val="008D4BD9"/>
    <w:rsid w:val="008D4E36"/>
    <w:rsid w:val="008D4E42"/>
    <w:rsid w:val="008D5404"/>
    <w:rsid w:val="008D5633"/>
    <w:rsid w:val="008D5A9C"/>
    <w:rsid w:val="008D5B21"/>
    <w:rsid w:val="008D5D19"/>
    <w:rsid w:val="008D5F55"/>
    <w:rsid w:val="008D6810"/>
    <w:rsid w:val="008D6967"/>
    <w:rsid w:val="008D7388"/>
    <w:rsid w:val="008D74A0"/>
    <w:rsid w:val="008D75DC"/>
    <w:rsid w:val="008E0468"/>
    <w:rsid w:val="008E0805"/>
    <w:rsid w:val="008E1870"/>
    <w:rsid w:val="008E1AEC"/>
    <w:rsid w:val="008E204F"/>
    <w:rsid w:val="008E2083"/>
    <w:rsid w:val="008E244A"/>
    <w:rsid w:val="008E2598"/>
    <w:rsid w:val="008E26C0"/>
    <w:rsid w:val="008E2745"/>
    <w:rsid w:val="008E305F"/>
    <w:rsid w:val="008E3107"/>
    <w:rsid w:val="008E34A3"/>
    <w:rsid w:val="008E3912"/>
    <w:rsid w:val="008E3C7B"/>
    <w:rsid w:val="008E3E73"/>
    <w:rsid w:val="008E3EA4"/>
    <w:rsid w:val="008E472B"/>
    <w:rsid w:val="008E47B9"/>
    <w:rsid w:val="008E4C7D"/>
    <w:rsid w:val="008E4F6A"/>
    <w:rsid w:val="008E4F8D"/>
    <w:rsid w:val="008E5058"/>
    <w:rsid w:val="008E531F"/>
    <w:rsid w:val="008E5419"/>
    <w:rsid w:val="008E57A6"/>
    <w:rsid w:val="008E57F7"/>
    <w:rsid w:val="008E5A16"/>
    <w:rsid w:val="008E60EE"/>
    <w:rsid w:val="008E6456"/>
    <w:rsid w:val="008E6C82"/>
    <w:rsid w:val="008E6DF2"/>
    <w:rsid w:val="008E761C"/>
    <w:rsid w:val="008E76EE"/>
    <w:rsid w:val="008F03D9"/>
    <w:rsid w:val="008F0ABF"/>
    <w:rsid w:val="008F0C95"/>
    <w:rsid w:val="008F11CA"/>
    <w:rsid w:val="008F16A0"/>
    <w:rsid w:val="008F213D"/>
    <w:rsid w:val="008F27D6"/>
    <w:rsid w:val="008F2A27"/>
    <w:rsid w:val="008F2DFB"/>
    <w:rsid w:val="008F3815"/>
    <w:rsid w:val="008F3979"/>
    <w:rsid w:val="008F3ACB"/>
    <w:rsid w:val="008F410B"/>
    <w:rsid w:val="008F4152"/>
    <w:rsid w:val="008F4614"/>
    <w:rsid w:val="008F4BC2"/>
    <w:rsid w:val="008F50B5"/>
    <w:rsid w:val="008F522E"/>
    <w:rsid w:val="008F54E8"/>
    <w:rsid w:val="008F5563"/>
    <w:rsid w:val="008F5585"/>
    <w:rsid w:val="008F560C"/>
    <w:rsid w:val="008F609E"/>
    <w:rsid w:val="008F60C8"/>
    <w:rsid w:val="008F6532"/>
    <w:rsid w:val="008F7A32"/>
    <w:rsid w:val="00901222"/>
    <w:rsid w:val="009015D6"/>
    <w:rsid w:val="00901666"/>
    <w:rsid w:val="00901A6D"/>
    <w:rsid w:val="00901B3D"/>
    <w:rsid w:val="00901C73"/>
    <w:rsid w:val="00901C7C"/>
    <w:rsid w:val="00901F86"/>
    <w:rsid w:val="0090246B"/>
    <w:rsid w:val="009024E4"/>
    <w:rsid w:val="0090253E"/>
    <w:rsid w:val="00902A3A"/>
    <w:rsid w:val="00902C67"/>
    <w:rsid w:val="00902E02"/>
    <w:rsid w:val="00903982"/>
    <w:rsid w:val="009039B5"/>
    <w:rsid w:val="00903F62"/>
    <w:rsid w:val="00903F85"/>
    <w:rsid w:val="00904374"/>
    <w:rsid w:val="009047BD"/>
    <w:rsid w:val="009048BB"/>
    <w:rsid w:val="009048C5"/>
    <w:rsid w:val="00904D20"/>
    <w:rsid w:val="00904F76"/>
    <w:rsid w:val="009050E0"/>
    <w:rsid w:val="00905128"/>
    <w:rsid w:val="00905B31"/>
    <w:rsid w:val="0090677B"/>
    <w:rsid w:val="0090689E"/>
    <w:rsid w:val="00906BC7"/>
    <w:rsid w:val="00906BCB"/>
    <w:rsid w:val="00906BE5"/>
    <w:rsid w:val="00906DB1"/>
    <w:rsid w:val="009071D8"/>
    <w:rsid w:val="00907A78"/>
    <w:rsid w:val="00910075"/>
    <w:rsid w:val="00910D81"/>
    <w:rsid w:val="009110D9"/>
    <w:rsid w:val="00911A80"/>
    <w:rsid w:val="00911C1A"/>
    <w:rsid w:val="00912956"/>
    <w:rsid w:val="00912CF0"/>
    <w:rsid w:val="0091316A"/>
    <w:rsid w:val="009139EC"/>
    <w:rsid w:val="00914055"/>
    <w:rsid w:val="00915ADA"/>
    <w:rsid w:val="00915BA2"/>
    <w:rsid w:val="00916CE2"/>
    <w:rsid w:val="00916CF6"/>
    <w:rsid w:val="00916E2C"/>
    <w:rsid w:val="009178AA"/>
    <w:rsid w:val="00917937"/>
    <w:rsid w:val="00920098"/>
    <w:rsid w:val="00920185"/>
    <w:rsid w:val="00920997"/>
    <w:rsid w:val="00920E3C"/>
    <w:rsid w:val="00920F70"/>
    <w:rsid w:val="00921783"/>
    <w:rsid w:val="0092195B"/>
    <w:rsid w:val="009219B5"/>
    <w:rsid w:val="00921BCF"/>
    <w:rsid w:val="00921BE8"/>
    <w:rsid w:val="009231CF"/>
    <w:rsid w:val="00923773"/>
    <w:rsid w:val="00923CA4"/>
    <w:rsid w:val="00923E98"/>
    <w:rsid w:val="009242D4"/>
    <w:rsid w:val="009244AA"/>
    <w:rsid w:val="009246D0"/>
    <w:rsid w:val="00924AC0"/>
    <w:rsid w:val="00924B2A"/>
    <w:rsid w:val="00924B80"/>
    <w:rsid w:val="00924FED"/>
    <w:rsid w:val="00925DCB"/>
    <w:rsid w:val="00926673"/>
    <w:rsid w:val="009269C9"/>
    <w:rsid w:val="00926F67"/>
    <w:rsid w:val="0093050D"/>
    <w:rsid w:val="00930549"/>
    <w:rsid w:val="00930685"/>
    <w:rsid w:val="009309AB"/>
    <w:rsid w:val="00930F55"/>
    <w:rsid w:val="00931002"/>
    <w:rsid w:val="00931538"/>
    <w:rsid w:val="00931BA1"/>
    <w:rsid w:val="00931F3D"/>
    <w:rsid w:val="00932384"/>
    <w:rsid w:val="00932D26"/>
    <w:rsid w:val="00933C5B"/>
    <w:rsid w:val="00933DEE"/>
    <w:rsid w:val="00933F37"/>
    <w:rsid w:val="00934B93"/>
    <w:rsid w:val="00934E83"/>
    <w:rsid w:val="009350B1"/>
    <w:rsid w:val="0093654F"/>
    <w:rsid w:val="0093677B"/>
    <w:rsid w:val="00936868"/>
    <w:rsid w:val="00937826"/>
    <w:rsid w:val="009403AE"/>
    <w:rsid w:val="00940560"/>
    <w:rsid w:val="00940920"/>
    <w:rsid w:val="00940CFA"/>
    <w:rsid w:val="0094115F"/>
    <w:rsid w:val="0094141D"/>
    <w:rsid w:val="009417D6"/>
    <w:rsid w:val="00941B91"/>
    <w:rsid w:val="00941F82"/>
    <w:rsid w:val="00942B86"/>
    <w:rsid w:val="00943758"/>
    <w:rsid w:val="009439D4"/>
    <w:rsid w:val="00943EBD"/>
    <w:rsid w:val="009440E4"/>
    <w:rsid w:val="00944189"/>
    <w:rsid w:val="00944598"/>
    <w:rsid w:val="0094476B"/>
    <w:rsid w:val="0094552A"/>
    <w:rsid w:val="0094552C"/>
    <w:rsid w:val="0094594A"/>
    <w:rsid w:val="009475DE"/>
    <w:rsid w:val="00947B5D"/>
    <w:rsid w:val="009500DF"/>
    <w:rsid w:val="009502F0"/>
    <w:rsid w:val="00950589"/>
    <w:rsid w:val="00950B01"/>
    <w:rsid w:val="00950F41"/>
    <w:rsid w:val="0095190B"/>
    <w:rsid w:val="00951FAE"/>
    <w:rsid w:val="00952753"/>
    <w:rsid w:val="009528AC"/>
    <w:rsid w:val="00952B8D"/>
    <w:rsid w:val="0095313A"/>
    <w:rsid w:val="00953717"/>
    <w:rsid w:val="009538A8"/>
    <w:rsid w:val="00953D09"/>
    <w:rsid w:val="009540AA"/>
    <w:rsid w:val="0095410F"/>
    <w:rsid w:val="00954908"/>
    <w:rsid w:val="00954C88"/>
    <w:rsid w:val="00955163"/>
    <w:rsid w:val="00955CAE"/>
    <w:rsid w:val="0095608F"/>
    <w:rsid w:val="00956260"/>
    <w:rsid w:val="00956301"/>
    <w:rsid w:val="00956F3B"/>
    <w:rsid w:val="009577AB"/>
    <w:rsid w:val="0095796A"/>
    <w:rsid w:val="009579D7"/>
    <w:rsid w:val="00957E3E"/>
    <w:rsid w:val="0096027F"/>
    <w:rsid w:val="00960FD4"/>
    <w:rsid w:val="009612C2"/>
    <w:rsid w:val="009613B2"/>
    <w:rsid w:val="00961672"/>
    <w:rsid w:val="00961A20"/>
    <w:rsid w:val="009623B5"/>
    <w:rsid w:val="00962631"/>
    <w:rsid w:val="00962DE5"/>
    <w:rsid w:val="00963327"/>
    <w:rsid w:val="0096482F"/>
    <w:rsid w:val="00964A3B"/>
    <w:rsid w:val="009652D5"/>
    <w:rsid w:val="009656A8"/>
    <w:rsid w:val="0096728D"/>
    <w:rsid w:val="009674A1"/>
    <w:rsid w:val="009676CE"/>
    <w:rsid w:val="00967922"/>
    <w:rsid w:val="009726A8"/>
    <w:rsid w:val="00972923"/>
    <w:rsid w:val="009736B8"/>
    <w:rsid w:val="0097383C"/>
    <w:rsid w:val="00973D7B"/>
    <w:rsid w:val="009742B4"/>
    <w:rsid w:val="009748EA"/>
    <w:rsid w:val="00974B74"/>
    <w:rsid w:val="00974E9E"/>
    <w:rsid w:val="00975285"/>
    <w:rsid w:val="00975E01"/>
    <w:rsid w:val="00975E7F"/>
    <w:rsid w:val="009760BC"/>
    <w:rsid w:val="009765DF"/>
    <w:rsid w:val="009768FD"/>
    <w:rsid w:val="00976C93"/>
    <w:rsid w:val="00976F74"/>
    <w:rsid w:val="0097706E"/>
    <w:rsid w:val="009776D4"/>
    <w:rsid w:val="00977C59"/>
    <w:rsid w:val="00977CDF"/>
    <w:rsid w:val="00980315"/>
    <w:rsid w:val="0098043D"/>
    <w:rsid w:val="0098078B"/>
    <w:rsid w:val="009807AA"/>
    <w:rsid w:val="009807DE"/>
    <w:rsid w:val="0098091C"/>
    <w:rsid w:val="00980994"/>
    <w:rsid w:val="00980B1C"/>
    <w:rsid w:val="00980E2C"/>
    <w:rsid w:val="00981C32"/>
    <w:rsid w:val="0098213A"/>
    <w:rsid w:val="00982886"/>
    <w:rsid w:val="00982AD8"/>
    <w:rsid w:val="00982CF3"/>
    <w:rsid w:val="00983723"/>
    <w:rsid w:val="009839FC"/>
    <w:rsid w:val="00983B0C"/>
    <w:rsid w:val="00983F36"/>
    <w:rsid w:val="0098401D"/>
    <w:rsid w:val="009842F2"/>
    <w:rsid w:val="00984C79"/>
    <w:rsid w:val="00984DA7"/>
    <w:rsid w:val="00984E36"/>
    <w:rsid w:val="00985115"/>
    <w:rsid w:val="00985873"/>
    <w:rsid w:val="00985A65"/>
    <w:rsid w:val="00985A7C"/>
    <w:rsid w:val="00985B28"/>
    <w:rsid w:val="00985BE1"/>
    <w:rsid w:val="00985D3B"/>
    <w:rsid w:val="009866BD"/>
    <w:rsid w:val="00986781"/>
    <w:rsid w:val="00986CC8"/>
    <w:rsid w:val="00986F69"/>
    <w:rsid w:val="00987014"/>
    <w:rsid w:val="00987079"/>
    <w:rsid w:val="009872C2"/>
    <w:rsid w:val="0098797A"/>
    <w:rsid w:val="00990004"/>
    <w:rsid w:val="009900BD"/>
    <w:rsid w:val="0099022E"/>
    <w:rsid w:val="0099026A"/>
    <w:rsid w:val="00990B1D"/>
    <w:rsid w:val="00990BDB"/>
    <w:rsid w:val="00990F22"/>
    <w:rsid w:val="00991158"/>
    <w:rsid w:val="00991950"/>
    <w:rsid w:val="009919CE"/>
    <w:rsid w:val="00991EC6"/>
    <w:rsid w:val="00992113"/>
    <w:rsid w:val="00992444"/>
    <w:rsid w:val="009924C6"/>
    <w:rsid w:val="0099254C"/>
    <w:rsid w:val="0099287C"/>
    <w:rsid w:val="00992D37"/>
    <w:rsid w:val="00992D68"/>
    <w:rsid w:val="00992D9B"/>
    <w:rsid w:val="009934DA"/>
    <w:rsid w:val="0099443E"/>
    <w:rsid w:val="00994AE2"/>
    <w:rsid w:val="00994D44"/>
    <w:rsid w:val="009958C3"/>
    <w:rsid w:val="00995E82"/>
    <w:rsid w:val="0099684D"/>
    <w:rsid w:val="00996A28"/>
    <w:rsid w:val="00996C17"/>
    <w:rsid w:val="00996C30"/>
    <w:rsid w:val="009972CD"/>
    <w:rsid w:val="00997738"/>
    <w:rsid w:val="009979D5"/>
    <w:rsid w:val="00997FF9"/>
    <w:rsid w:val="009A07DD"/>
    <w:rsid w:val="009A0BAD"/>
    <w:rsid w:val="009A116B"/>
    <w:rsid w:val="009A1217"/>
    <w:rsid w:val="009A1291"/>
    <w:rsid w:val="009A15D3"/>
    <w:rsid w:val="009A18E1"/>
    <w:rsid w:val="009A1B55"/>
    <w:rsid w:val="009A1C8D"/>
    <w:rsid w:val="009A26E2"/>
    <w:rsid w:val="009A29F0"/>
    <w:rsid w:val="009A2AE9"/>
    <w:rsid w:val="009A2AFF"/>
    <w:rsid w:val="009A2EE2"/>
    <w:rsid w:val="009A2F4A"/>
    <w:rsid w:val="009A3095"/>
    <w:rsid w:val="009A34E8"/>
    <w:rsid w:val="009A3C1B"/>
    <w:rsid w:val="009A3D2E"/>
    <w:rsid w:val="009A49B7"/>
    <w:rsid w:val="009A4DEE"/>
    <w:rsid w:val="009A5405"/>
    <w:rsid w:val="009A5BB4"/>
    <w:rsid w:val="009A5F82"/>
    <w:rsid w:val="009A682C"/>
    <w:rsid w:val="009A6B76"/>
    <w:rsid w:val="009A7330"/>
    <w:rsid w:val="009A73B9"/>
    <w:rsid w:val="009A7885"/>
    <w:rsid w:val="009A7CCA"/>
    <w:rsid w:val="009B0110"/>
    <w:rsid w:val="009B079D"/>
    <w:rsid w:val="009B11A1"/>
    <w:rsid w:val="009B16ED"/>
    <w:rsid w:val="009B17F2"/>
    <w:rsid w:val="009B1BCA"/>
    <w:rsid w:val="009B1EFF"/>
    <w:rsid w:val="009B2062"/>
    <w:rsid w:val="009B235A"/>
    <w:rsid w:val="009B2DBD"/>
    <w:rsid w:val="009B31DA"/>
    <w:rsid w:val="009B3919"/>
    <w:rsid w:val="009B3B7A"/>
    <w:rsid w:val="009B3BF9"/>
    <w:rsid w:val="009B3C12"/>
    <w:rsid w:val="009B4A69"/>
    <w:rsid w:val="009B58B6"/>
    <w:rsid w:val="009B5E16"/>
    <w:rsid w:val="009B624B"/>
    <w:rsid w:val="009B625A"/>
    <w:rsid w:val="009B6513"/>
    <w:rsid w:val="009B6DED"/>
    <w:rsid w:val="009B7151"/>
    <w:rsid w:val="009B73BE"/>
    <w:rsid w:val="009B7982"/>
    <w:rsid w:val="009C07FE"/>
    <w:rsid w:val="009C0CB7"/>
    <w:rsid w:val="009C0F0F"/>
    <w:rsid w:val="009C1332"/>
    <w:rsid w:val="009C17B0"/>
    <w:rsid w:val="009C1B7D"/>
    <w:rsid w:val="009C1FA5"/>
    <w:rsid w:val="009C2622"/>
    <w:rsid w:val="009C29AA"/>
    <w:rsid w:val="009C2B11"/>
    <w:rsid w:val="009C2D56"/>
    <w:rsid w:val="009C2D87"/>
    <w:rsid w:val="009C3947"/>
    <w:rsid w:val="009C5000"/>
    <w:rsid w:val="009C5499"/>
    <w:rsid w:val="009C54FE"/>
    <w:rsid w:val="009C558E"/>
    <w:rsid w:val="009C5BFF"/>
    <w:rsid w:val="009C6036"/>
    <w:rsid w:val="009C696B"/>
    <w:rsid w:val="009C6C70"/>
    <w:rsid w:val="009C6F44"/>
    <w:rsid w:val="009C7271"/>
    <w:rsid w:val="009C79F3"/>
    <w:rsid w:val="009C7AAE"/>
    <w:rsid w:val="009D0148"/>
    <w:rsid w:val="009D03B7"/>
    <w:rsid w:val="009D0BC2"/>
    <w:rsid w:val="009D10E8"/>
    <w:rsid w:val="009D1C72"/>
    <w:rsid w:val="009D1EA3"/>
    <w:rsid w:val="009D1F5F"/>
    <w:rsid w:val="009D2136"/>
    <w:rsid w:val="009D26C6"/>
    <w:rsid w:val="009D2909"/>
    <w:rsid w:val="009D2F83"/>
    <w:rsid w:val="009D3489"/>
    <w:rsid w:val="009D3814"/>
    <w:rsid w:val="009D3A15"/>
    <w:rsid w:val="009D3E7A"/>
    <w:rsid w:val="009D427C"/>
    <w:rsid w:val="009D42E3"/>
    <w:rsid w:val="009D4334"/>
    <w:rsid w:val="009D4532"/>
    <w:rsid w:val="009D462F"/>
    <w:rsid w:val="009D4776"/>
    <w:rsid w:val="009D47DB"/>
    <w:rsid w:val="009D4BC5"/>
    <w:rsid w:val="009D4FD2"/>
    <w:rsid w:val="009D55D0"/>
    <w:rsid w:val="009D594F"/>
    <w:rsid w:val="009D5A8D"/>
    <w:rsid w:val="009D669B"/>
    <w:rsid w:val="009D6790"/>
    <w:rsid w:val="009D6888"/>
    <w:rsid w:val="009D6D93"/>
    <w:rsid w:val="009D71A8"/>
    <w:rsid w:val="009E052E"/>
    <w:rsid w:val="009E1003"/>
    <w:rsid w:val="009E1094"/>
    <w:rsid w:val="009E147E"/>
    <w:rsid w:val="009E1B7E"/>
    <w:rsid w:val="009E21D8"/>
    <w:rsid w:val="009E2554"/>
    <w:rsid w:val="009E266A"/>
    <w:rsid w:val="009E2C31"/>
    <w:rsid w:val="009E3A74"/>
    <w:rsid w:val="009E3E0E"/>
    <w:rsid w:val="009E43B9"/>
    <w:rsid w:val="009E471E"/>
    <w:rsid w:val="009E483D"/>
    <w:rsid w:val="009E4AD5"/>
    <w:rsid w:val="009E5118"/>
    <w:rsid w:val="009E516F"/>
    <w:rsid w:val="009E5698"/>
    <w:rsid w:val="009E6149"/>
    <w:rsid w:val="009E615B"/>
    <w:rsid w:val="009E656F"/>
    <w:rsid w:val="009E6733"/>
    <w:rsid w:val="009E6E02"/>
    <w:rsid w:val="009E71A8"/>
    <w:rsid w:val="009E723C"/>
    <w:rsid w:val="009E74F2"/>
    <w:rsid w:val="009E7F6C"/>
    <w:rsid w:val="009F000A"/>
    <w:rsid w:val="009F011E"/>
    <w:rsid w:val="009F017B"/>
    <w:rsid w:val="009F0335"/>
    <w:rsid w:val="009F0A97"/>
    <w:rsid w:val="009F0C95"/>
    <w:rsid w:val="009F18D9"/>
    <w:rsid w:val="009F19B7"/>
    <w:rsid w:val="009F1B09"/>
    <w:rsid w:val="009F1F39"/>
    <w:rsid w:val="009F1FF6"/>
    <w:rsid w:val="009F2834"/>
    <w:rsid w:val="009F2841"/>
    <w:rsid w:val="009F2B2B"/>
    <w:rsid w:val="009F2CFF"/>
    <w:rsid w:val="009F33C5"/>
    <w:rsid w:val="009F3408"/>
    <w:rsid w:val="009F3E5C"/>
    <w:rsid w:val="009F466B"/>
    <w:rsid w:val="009F4FAF"/>
    <w:rsid w:val="009F5090"/>
    <w:rsid w:val="009F52C8"/>
    <w:rsid w:val="009F586B"/>
    <w:rsid w:val="009F5A1A"/>
    <w:rsid w:val="009F5C4E"/>
    <w:rsid w:val="009F634E"/>
    <w:rsid w:val="009F63EF"/>
    <w:rsid w:val="009F64D0"/>
    <w:rsid w:val="009F6943"/>
    <w:rsid w:val="009F6D0A"/>
    <w:rsid w:val="009F6D6C"/>
    <w:rsid w:val="009F6DAB"/>
    <w:rsid w:val="009F7CF2"/>
    <w:rsid w:val="009F7E9B"/>
    <w:rsid w:val="00A00EC2"/>
    <w:rsid w:val="00A00F5B"/>
    <w:rsid w:val="00A01EE3"/>
    <w:rsid w:val="00A023E4"/>
    <w:rsid w:val="00A0251A"/>
    <w:rsid w:val="00A02917"/>
    <w:rsid w:val="00A029A2"/>
    <w:rsid w:val="00A02A65"/>
    <w:rsid w:val="00A02D63"/>
    <w:rsid w:val="00A03269"/>
    <w:rsid w:val="00A03F7C"/>
    <w:rsid w:val="00A0431D"/>
    <w:rsid w:val="00A04927"/>
    <w:rsid w:val="00A0499A"/>
    <w:rsid w:val="00A0514C"/>
    <w:rsid w:val="00A051B9"/>
    <w:rsid w:val="00A056C8"/>
    <w:rsid w:val="00A058D4"/>
    <w:rsid w:val="00A05D33"/>
    <w:rsid w:val="00A05E2F"/>
    <w:rsid w:val="00A06257"/>
    <w:rsid w:val="00A06C63"/>
    <w:rsid w:val="00A06E72"/>
    <w:rsid w:val="00A076EE"/>
    <w:rsid w:val="00A0772D"/>
    <w:rsid w:val="00A077CD"/>
    <w:rsid w:val="00A07AFF"/>
    <w:rsid w:val="00A07B5A"/>
    <w:rsid w:val="00A07B8A"/>
    <w:rsid w:val="00A07F7C"/>
    <w:rsid w:val="00A10607"/>
    <w:rsid w:val="00A1095F"/>
    <w:rsid w:val="00A10CDD"/>
    <w:rsid w:val="00A10E2D"/>
    <w:rsid w:val="00A10F45"/>
    <w:rsid w:val="00A11819"/>
    <w:rsid w:val="00A11867"/>
    <w:rsid w:val="00A11C42"/>
    <w:rsid w:val="00A124E6"/>
    <w:rsid w:val="00A126BB"/>
    <w:rsid w:val="00A128A5"/>
    <w:rsid w:val="00A13321"/>
    <w:rsid w:val="00A13A7F"/>
    <w:rsid w:val="00A145FA"/>
    <w:rsid w:val="00A16973"/>
    <w:rsid w:val="00A16DF2"/>
    <w:rsid w:val="00A17347"/>
    <w:rsid w:val="00A17CA6"/>
    <w:rsid w:val="00A20208"/>
    <w:rsid w:val="00A204AB"/>
    <w:rsid w:val="00A204F6"/>
    <w:rsid w:val="00A20BFD"/>
    <w:rsid w:val="00A21213"/>
    <w:rsid w:val="00A2139A"/>
    <w:rsid w:val="00A21C14"/>
    <w:rsid w:val="00A21D02"/>
    <w:rsid w:val="00A22286"/>
    <w:rsid w:val="00A22371"/>
    <w:rsid w:val="00A22667"/>
    <w:rsid w:val="00A22CD0"/>
    <w:rsid w:val="00A22DD1"/>
    <w:rsid w:val="00A23182"/>
    <w:rsid w:val="00A233DB"/>
    <w:rsid w:val="00A23829"/>
    <w:rsid w:val="00A24E62"/>
    <w:rsid w:val="00A24EAC"/>
    <w:rsid w:val="00A25CD2"/>
    <w:rsid w:val="00A25F4B"/>
    <w:rsid w:val="00A25FAC"/>
    <w:rsid w:val="00A260BD"/>
    <w:rsid w:val="00A26367"/>
    <w:rsid w:val="00A26649"/>
    <w:rsid w:val="00A266D4"/>
    <w:rsid w:val="00A26BB0"/>
    <w:rsid w:val="00A26E22"/>
    <w:rsid w:val="00A274B4"/>
    <w:rsid w:val="00A27760"/>
    <w:rsid w:val="00A27E70"/>
    <w:rsid w:val="00A3020D"/>
    <w:rsid w:val="00A3023C"/>
    <w:rsid w:val="00A306A3"/>
    <w:rsid w:val="00A310F5"/>
    <w:rsid w:val="00A31B0A"/>
    <w:rsid w:val="00A31F31"/>
    <w:rsid w:val="00A328BC"/>
    <w:rsid w:val="00A33064"/>
    <w:rsid w:val="00A330B9"/>
    <w:rsid w:val="00A33234"/>
    <w:rsid w:val="00A3352B"/>
    <w:rsid w:val="00A33C12"/>
    <w:rsid w:val="00A33D50"/>
    <w:rsid w:val="00A348E9"/>
    <w:rsid w:val="00A34F61"/>
    <w:rsid w:val="00A356E2"/>
    <w:rsid w:val="00A35748"/>
    <w:rsid w:val="00A358EB"/>
    <w:rsid w:val="00A35EAE"/>
    <w:rsid w:val="00A3722E"/>
    <w:rsid w:val="00A3744D"/>
    <w:rsid w:val="00A37A60"/>
    <w:rsid w:val="00A37B9A"/>
    <w:rsid w:val="00A40AB2"/>
    <w:rsid w:val="00A411DC"/>
    <w:rsid w:val="00A41B9F"/>
    <w:rsid w:val="00A41C55"/>
    <w:rsid w:val="00A4250A"/>
    <w:rsid w:val="00A4279D"/>
    <w:rsid w:val="00A42A64"/>
    <w:rsid w:val="00A42C81"/>
    <w:rsid w:val="00A42E8C"/>
    <w:rsid w:val="00A43142"/>
    <w:rsid w:val="00A43308"/>
    <w:rsid w:val="00A43961"/>
    <w:rsid w:val="00A43AA6"/>
    <w:rsid w:val="00A43D50"/>
    <w:rsid w:val="00A441EC"/>
    <w:rsid w:val="00A44262"/>
    <w:rsid w:val="00A446E1"/>
    <w:rsid w:val="00A447DE"/>
    <w:rsid w:val="00A4480C"/>
    <w:rsid w:val="00A44829"/>
    <w:rsid w:val="00A448C7"/>
    <w:rsid w:val="00A4497E"/>
    <w:rsid w:val="00A44A1D"/>
    <w:rsid w:val="00A44B8D"/>
    <w:rsid w:val="00A45488"/>
    <w:rsid w:val="00A457EF"/>
    <w:rsid w:val="00A45C76"/>
    <w:rsid w:val="00A460B2"/>
    <w:rsid w:val="00A464F0"/>
    <w:rsid w:val="00A46A3F"/>
    <w:rsid w:val="00A474D7"/>
    <w:rsid w:val="00A47706"/>
    <w:rsid w:val="00A477EC"/>
    <w:rsid w:val="00A47F57"/>
    <w:rsid w:val="00A5065C"/>
    <w:rsid w:val="00A50916"/>
    <w:rsid w:val="00A5095D"/>
    <w:rsid w:val="00A50A82"/>
    <w:rsid w:val="00A50AF9"/>
    <w:rsid w:val="00A50CE7"/>
    <w:rsid w:val="00A5120F"/>
    <w:rsid w:val="00A518BF"/>
    <w:rsid w:val="00A51B6C"/>
    <w:rsid w:val="00A51D96"/>
    <w:rsid w:val="00A51EBB"/>
    <w:rsid w:val="00A5204D"/>
    <w:rsid w:val="00A5294F"/>
    <w:rsid w:val="00A52BA9"/>
    <w:rsid w:val="00A536AF"/>
    <w:rsid w:val="00A539CD"/>
    <w:rsid w:val="00A53CEC"/>
    <w:rsid w:val="00A544C8"/>
    <w:rsid w:val="00A5459C"/>
    <w:rsid w:val="00A545DF"/>
    <w:rsid w:val="00A546F9"/>
    <w:rsid w:val="00A54934"/>
    <w:rsid w:val="00A55016"/>
    <w:rsid w:val="00A552D2"/>
    <w:rsid w:val="00A552DA"/>
    <w:rsid w:val="00A553C9"/>
    <w:rsid w:val="00A5566F"/>
    <w:rsid w:val="00A55771"/>
    <w:rsid w:val="00A55AC7"/>
    <w:rsid w:val="00A55B32"/>
    <w:rsid w:val="00A55EC4"/>
    <w:rsid w:val="00A56A67"/>
    <w:rsid w:val="00A56CA8"/>
    <w:rsid w:val="00A56F3D"/>
    <w:rsid w:val="00A577FE"/>
    <w:rsid w:val="00A57906"/>
    <w:rsid w:val="00A57A3A"/>
    <w:rsid w:val="00A57B3A"/>
    <w:rsid w:val="00A602B1"/>
    <w:rsid w:val="00A602B2"/>
    <w:rsid w:val="00A60377"/>
    <w:rsid w:val="00A60CC2"/>
    <w:rsid w:val="00A61020"/>
    <w:rsid w:val="00A61B3F"/>
    <w:rsid w:val="00A6259C"/>
    <w:rsid w:val="00A62B2B"/>
    <w:rsid w:val="00A63318"/>
    <w:rsid w:val="00A63505"/>
    <w:rsid w:val="00A6350A"/>
    <w:rsid w:val="00A63612"/>
    <w:rsid w:val="00A637EA"/>
    <w:rsid w:val="00A63CE3"/>
    <w:rsid w:val="00A63D21"/>
    <w:rsid w:val="00A63DB2"/>
    <w:rsid w:val="00A64162"/>
    <w:rsid w:val="00A64B7F"/>
    <w:rsid w:val="00A64C2F"/>
    <w:rsid w:val="00A65059"/>
    <w:rsid w:val="00A65127"/>
    <w:rsid w:val="00A65A08"/>
    <w:rsid w:val="00A65B09"/>
    <w:rsid w:val="00A65B16"/>
    <w:rsid w:val="00A65BDC"/>
    <w:rsid w:val="00A664B7"/>
    <w:rsid w:val="00A6678B"/>
    <w:rsid w:val="00A66FBC"/>
    <w:rsid w:val="00A6764B"/>
    <w:rsid w:val="00A6767F"/>
    <w:rsid w:val="00A67D03"/>
    <w:rsid w:val="00A67EEA"/>
    <w:rsid w:val="00A70098"/>
    <w:rsid w:val="00A702A3"/>
    <w:rsid w:val="00A705EA"/>
    <w:rsid w:val="00A706E9"/>
    <w:rsid w:val="00A70E13"/>
    <w:rsid w:val="00A711EC"/>
    <w:rsid w:val="00A711F8"/>
    <w:rsid w:val="00A7153A"/>
    <w:rsid w:val="00A72F24"/>
    <w:rsid w:val="00A734E3"/>
    <w:rsid w:val="00A735B9"/>
    <w:rsid w:val="00A73795"/>
    <w:rsid w:val="00A73972"/>
    <w:rsid w:val="00A73A6C"/>
    <w:rsid w:val="00A73C04"/>
    <w:rsid w:val="00A74381"/>
    <w:rsid w:val="00A744B4"/>
    <w:rsid w:val="00A74758"/>
    <w:rsid w:val="00A748FE"/>
    <w:rsid w:val="00A74EA9"/>
    <w:rsid w:val="00A7536A"/>
    <w:rsid w:val="00A7561D"/>
    <w:rsid w:val="00A75DD3"/>
    <w:rsid w:val="00A761DF"/>
    <w:rsid w:val="00A763A3"/>
    <w:rsid w:val="00A7667B"/>
    <w:rsid w:val="00A7679A"/>
    <w:rsid w:val="00A76FF8"/>
    <w:rsid w:val="00A771DD"/>
    <w:rsid w:val="00A77B0E"/>
    <w:rsid w:val="00A77E8B"/>
    <w:rsid w:val="00A803FD"/>
    <w:rsid w:val="00A804A7"/>
    <w:rsid w:val="00A809F2"/>
    <w:rsid w:val="00A81041"/>
    <w:rsid w:val="00A81212"/>
    <w:rsid w:val="00A816FE"/>
    <w:rsid w:val="00A81958"/>
    <w:rsid w:val="00A821D4"/>
    <w:rsid w:val="00A82368"/>
    <w:rsid w:val="00A830D7"/>
    <w:rsid w:val="00A831A9"/>
    <w:rsid w:val="00A831F3"/>
    <w:rsid w:val="00A83607"/>
    <w:rsid w:val="00A83A6F"/>
    <w:rsid w:val="00A83D06"/>
    <w:rsid w:val="00A83F01"/>
    <w:rsid w:val="00A845F9"/>
    <w:rsid w:val="00A847C3"/>
    <w:rsid w:val="00A84871"/>
    <w:rsid w:val="00A84AB9"/>
    <w:rsid w:val="00A84FB2"/>
    <w:rsid w:val="00A851A0"/>
    <w:rsid w:val="00A85208"/>
    <w:rsid w:val="00A86177"/>
    <w:rsid w:val="00A86233"/>
    <w:rsid w:val="00A86567"/>
    <w:rsid w:val="00A868E8"/>
    <w:rsid w:val="00A86C8C"/>
    <w:rsid w:val="00A87783"/>
    <w:rsid w:val="00A87AB5"/>
    <w:rsid w:val="00A87C14"/>
    <w:rsid w:val="00A87D2B"/>
    <w:rsid w:val="00A9020A"/>
    <w:rsid w:val="00A90C2B"/>
    <w:rsid w:val="00A90DEB"/>
    <w:rsid w:val="00A9188A"/>
    <w:rsid w:val="00A91AE0"/>
    <w:rsid w:val="00A91D6A"/>
    <w:rsid w:val="00A91E93"/>
    <w:rsid w:val="00A92AFD"/>
    <w:rsid w:val="00A92D6B"/>
    <w:rsid w:val="00A935BC"/>
    <w:rsid w:val="00A93E98"/>
    <w:rsid w:val="00A948E3"/>
    <w:rsid w:val="00A94BBB"/>
    <w:rsid w:val="00A94F63"/>
    <w:rsid w:val="00A9548A"/>
    <w:rsid w:val="00A95603"/>
    <w:rsid w:val="00A9578F"/>
    <w:rsid w:val="00A957FF"/>
    <w:rsid w:val="00A95CE0"/>
    <w:rsid w:val="00A9609E"/>
    <w:rsid w:val="00A9697B"/>
    <w:rsid w:val="00A96AD8"/>
    <w:rsid w:val="00A972C2"/>
    <w:rsid w:val="00A97314"/>
    <w:rsid w:val="00A97CD2"/>
    <w:rsid w:val="00AA0FBB"/>
    <w:rsid w:val="00AA10D8"/>
    <w:rsid w:val="00AA1DC1"/>
    <w:rsid w:val="00AA253B"/>
    <w:rsid w:val="00AA29B0"/>
    <w:rsid w:val="00AA2DB0"/>
    <w:rsid w:val="00AA2F09"/>
    <w:rsid w:val="00AA3153"/>
    <w:rsid w:val="00AA317C"/>
    <w:rsid w:val="00AA3900"/>
    <w:rsid w:val="00AA43C3"/>
    <w:rsid w:val="00AA4848"/>
    <w:rsid w:val="00AA4A4C"/>
    <w:rsid w:val="00AA4C3D"/>
    <w:rsid w:val="00AA5819"/>
    <w:rsid w:val="00AA5A0D"/>
    <w:rsid w:val="00AA5D8A"/>
    <w:rsid w:val="00AA604E"/>
    <w:rsid w:val="00AA63DE"/>
    <w:rsid w:val="00AA655E"/>
    <w:rsid w:val="00AA6F5C"/>
    <w:rsid w:val="00AA7161"/>
    <w:rsid w:val="00AA7895"/>
    <w:rsid w:val="00AA7A5D"/>
    <w:rsid w:val="00AA7D70"/>
    <w:rsid w:val="00AA7F24"/>
    <w:rsid w:val="00AB0B15"/>
    <w:rsid w:val="00AB0F27"/>
    <w:rsid w:val="00AB13F3"/>
    <w:rsid w:val="00AB1621"/>
    <w:rsid w:val="00AB16AA"/>
    <w:rsid w:val="00AB1919"/>
    <w:rsid w:val="00AB196A"/>
    <w:rsid w:val="00AB1BF7"/>
    <w:rsid w:val="00AB1F31"/>
    <w:rsid w:val="00AB2299"/>
    <w:rsid w:val="00AB352F"/>
    <w:rsid w:val="00AB46CF"/>
    <w:rsid w:val="00AB47A2"/>
    <w:rsid w:val="00AB47D5"/>
    <w:rsid w:val="00AB48B6"/>
    <w:rsid w:val="00AB5882"/>
    <w:rsid w:val="00AB5BE1"/>
    <w:rsid w:val="00AB60F5"/>
    <w:rsid w:val="00AB68FC"/>
    <w:rsid w:val="00AB6E26"/>
    <w:rsid w:val="00AB71A5"/>
    <w:rsid w:val="00AB7386"/>
    <w:rsid w:val="00AB73AC"/>
    <w:rsid w:val="00AB7525"/>
    <w:rsid w:val="00AB782B"/>
    <w:rsid w:val="00AC00C3"/>
    <w:rsid w:val="00AC028E"/>
    <w:rsid w:val="00AC04C7"/>
    <w:rsid w:val="00AC05E2"/>
    <w:rsid w:val="00AC061C"/>
    <w:rsid w:val="00AC16EF"/>
    <w:rsid w:val="00AC1A2A"/>
    <w:rsid w:val="00AC1B48"/>
    <w:rsid w:val="00AC2100"/>
    <w:rsid w:val="00AC350F"/>
    <w:rsid w:val="00AC3814"/>
    <w:rsid w:val="00AC40B8"/>
    <w:rsid w:val="00AC476E"/>
    <w:rsid w:val="00AC4CCD"/>
    <w:rsid w:val="00AC5494"/>
    <w:rsid w:val="00AC597D"/>
    <w:rsid w:val="00AC5E33"/>
    <w:rsid w:val="00AC658C"/>
    <w:rsid w:val="00AC66B5"/>
    <w:rsid w:val="00AC6802"/>
    <w:rsid w:val="00AC684A"/>
    <w:rsid w:val="00AC6AEC"/>
    <w:rsid w:val="00AC6C4F"/>
    <w:rsid w:val="00AC7322"/>
    <w:rsid w:val="00AC74B4"/>
    <w:rsid w:val="00AC77A3"/>
    <w:rsid w:val="00AC7980"/>
    <w:rsid w:val="00AC7BAC"/>
    <w:rsid w:val="00AC7C3B"/>
    <w:rsid w:val="00AC7C84"/>
    <w:rsid w:val="00AC7F58"/>
    <w:rsid w:val="00AD0175"/>
    <w:rsid w:val="00AD078E"/>
    <w:rsid w:val="00AD08FC"/>
    <w:rsid w:val="00AD0DA5"/>
    <w:rsid w:val="00AD0E6E"/>
    <w:rsid w:val="00AD15A5"/>
    <w:rsid w:val="00AD19BA"/>
    <w:rsid w:val="00AD21CB"/>
    <w:rsid w:val="00AD2340"/>
    <w:rsid w:val="00AD236C"/>
    <w:rsid w:val="00AD2395"/>
    <w:rsid w:val="00AD26ED"/>
    <w:rsid w:val="00AD2B42"/>
    <w:rsid w:val="00AD3492"/>
    <w:rsid w:val="00AD40A3"/>
    <w:rsid w:val="00AD4288"/>
    <w:rsid w:val="00AD43DC"/>
    <w:rsid w:val="00AD456C"/>
    <w:rsid w:val="00AD4777"/>
    <w:rsid w:val="00AD4D72"/>
    <w:rsid w:val="00AD5071"/>
    <w:rsid w:val="00AD58FC"/>
    <w:rsid w:val="00AD6031"/>
    <w:rsid w:val="00AD6546"/>
    <w:rsid w:val="00AD67B1"/>
    <w:rsid w:val="00AD6807"/>
    <w:rsid w:val="00AD69DB"/>
    <w:rsid w:val="00AD6DE1"/>
    <w:rsid w:val="00AD7332"/>
    <w:rsid w:val="00AD799D"/>
    <w:rsid w:val="00AE0330"/>
    <w:rsid w:val="00AE0886"/>
    <w:rsid w:val="00AE0C66"/>
    <w:rsid w:val="00AE0E40"/>
    <w:rsid w:val="00AE137B"/>
    <w:rsid w:val="00AE1BBE"/>
    <w:rsid w:val="00AE1CF6"/>
    <w:rsid w:val="00AE2FB9"/>
    <w:rsid w:val="00AE3125"/>
    <w:rsid w:val="00AE3F7E"/>
    <w:rsid w:val="00AE3FB6"/>
    <w:rsid w:val="00AE4146"/>
    <w:rsid w:val="00AE4D9E"/>
    <w:rsid w:val="00AE501F"/>
    <w:rsid w:val="00AE5029"/>
    <w:rsid w:val="00AE52CD"/>
    <w:rsid w:val="00AE52F4"/>
    <w:rsid w:val="00AE592C"/>
    <w:rsid w:val="00AE594E"/>
    <w:rsid w:val="00AE5B76"/>
    <w:rsid w:val="00AE5D8F"/>
    <w:rsid w:val="00AE65D9"/>
    <w:rsid w:val="00AE663F"/>
    <w:rsid w:val="00AE678D"/>
    <w:rsid w:val="00AE6CAA"/>
    <w:rsid w:val="00AE6D4F"/>
    <w:rsid w:val="00AE79B4"/>
    <w:rsid w:val="00AE7A28"/>
    <w:rsid w:val="00AE7B6B"/>
    <w:rsid w:val="00AF002B"/>
    <w:rsid w:val="00AF01F3"/>
    <w:rsid w:val="00AF047F"/>
    <w:rsid w:val="00AF0A1A"/>
    <w:rsid w:val="00AF0E25"/>
    <w:rsid w:val="00AF0F2B"/>
    <w:rsid w:val="00AF183E"/>
    <w:rsid w:val="00AF21ED"/>
    <w:rsid w:val="00AF2217"/>
    <w:rsid w:val="00AF248E"/>
    <w:rsid w:val="00AF2695"/>
    <w:rsid w:val="00AF2EDB"/>
    <w:rsid w:val="00AF2F59"/>
    <w:rsid w:val="00AF32DF"/>
    <w:rsid w:val="00AF41AB"/>
    <w:rsid w:val="00AF4371"/>
    <w:rsid w:val="00AF450C"/>
    <w:rsid w:val="00AF45C8"/>
    <w:rsid w:val="00AF463F"/>
    <w:rsid w:val="00AF49C8"/>
    <w:rsid w:val="00AF4E91"/>
    <w:rsid w:val="00AF4FC0"/>
    <w:rsid w:val="00AF579A"/>
    <w:rsid w:val="00AF63B4"/>
    <w:rsid w:val="00AF6503"/>
    <w:rsid w:val="00AF6AE4"/>
    <w:rsid w:val="00AF6C24"/>
    <w:rsid w:val="00AF6DD5"/>
    <w:rsid w:val="00AF731B"/>
    <w:rsid w:val="00AF7A25"/>
    <w:rsid w:val="00B004C8"/>
    <w:rsid w:val="00B00D24"/>
    <w:rsid w:val="00B019E4"/>
    <w:rsid w:val="00B026C7"/>
    <w:rsid w:val="00B02B04"/>
    <w:rsid w:val="00B0350A"/>
    <w:rsid w:val="00B037C7"/>
    <w:rsid w:val="00B03FD1"/>
    <w:rsid w:val="00B0403F"/>
    <w:rsid w:val="00B044AE"/>
    <w:rsid w:val="00B048F0"/>
    <w:rsid w:val="00B04D40"/>
    <w:rsid w:val="00B059F9"/>
    <w:rsid w:val="00B05C30"/>
    <w:rsid w:val="00B05CBB"/>
    <w:rsid w:val="00B06121"/>
    <w:rsid w:val="00B06162"/>
    <w:rsid w:val="00B0684D"/>
    <w:rsid w:val="00B06A92"/>
    <w:rsid w:val="00B075A3"/>
    <w:rsid w:val="00B075FD"/>
    <w:rsid w:val="00B0773D"/>
    <w:rsid w:val="00B07E37"/>
    <w:rsid w:val="00B100D6"/>
    <w:rsid w:val="00B101BE"/>
    <w:rsid w:val="00B10205"/>
    <w:rsid w:val="00B103D2"/>
    <w:rsid w:val="00B10501"/>
    <w:rsid w:val="00B1124D"/>
    <w:rsid w:val="00B11626"/>
    <w:rsid w:val="00B11A4C"/>
    <w:rsid w:val="00B11CE9"/>
    <w:rsid w:val="00B11CFF"/>
    <w:rsid w:val="00B12075"/>
    <w:rsid w:val="00B12975"/>
    <w:rsid w:val="00B129DF"/>
    <w:rsid w:val="00B12ADF"/>
    <w:rsid w:val="00B12FEB"/>
    <w:rsid w:val="00B14171"/>
    <w:rsid w:val="00B14CBC"/>
    <w:rsid w:val="00B14D43"/>
    <w:rsid w:val="00B152E7"/>
    <w:rsid w:val="00B1571F"/>
    <w:rsid w:val="00B15932"/>
    <w:rsid w:val="00B15D21"/>
    <w:rsid w:val="00B15E15"/>
    <w:rsid w:val="00B16318"/>
    <w:rsid w:val="00B16707"/>
    <w:rsid w:val="00B167CF"/>
    <w:rsid w:val="00B171F3"/>
    <w:rsid w:val="00B17294"/>
    <w:rsid w:val="00B1736B"/>
    <w:rsid w:val="00B1766F"/>
    <w:rsid w:val="00B178E6"/>
    <w:rsid w:val="00B20CD8"/>
    <w:rsid w:val="00B20EAE"/>
    <w:rsid w:val="00B210C8"/>
    <w:rsid w:val="00B22069"/>
    <w:rsid w:val="00B22398"/>
    <w:rsid w:val="00B225FB"/>
    <w:rsid w:val="00B22A7A"/>
    <w:rsid w:val="00B22EA7"/>
    <w:rsid w:val="00B2372A"/>
    <w:rsid w:val="00B237DA"/>
    <w:rsid w:val="00B23800"/>
    <w:rsid w:val="00B24455"/>
    <w:rsid w:val="00B2469C"/>
    <w:rsid w:val="00B24C50"/>
    <w:rsid w:val="00B250A6"/>
    <w:rsid w:val="00B251C3"/>
    <w:rsid w:val="00B2523A"/>
    <w:rsid w:val="00B2576A"/>
    <w:rsid w:val="00B263E5"/>
    <w:rsid w:val="00B26667"/>
    <w:rsid w:val="00B2694B"/>
    <w:rsid w:val="00B269A7"/>
    <w:rsid w:val="00B26C67"/>
    <w:rsid w:val="00B279B5"/>
    <w:rsid w:val="00B27DAF"/>
    <w:rsid w:val="00B302C3"/>
    <w:rsid w:val="00B30C59"/>
    <w:rsid w:val="00B31AC8"/>
    <w:rsid w:val="00B32826"/>
    <w:rsid w:val="00B332EF"/>
    <w:rsid w:val="00B3344E"/>
    <w:rsid w:val="00B3351C"/>
    <w:rsid w:val="00B3377D"/>
    <w:rsid w:val="00B3429A"/>
    <w:rsid w:val="00B346F4"/>
    <w:rsid w:val="00B34AAE"/>
    <w:rsid w:val="00B34AD4"/>
    <w:rsid w:val="00B34E3B"/>
    <w:rsid w:val="00B34FC5"/>
    <w:rsid w:val="00B35188"/>
    <w:rsid w:val="00B357C8"/>
    <w:rsid w:val="00B35F73"/>
    <w:rsid w:val="00B35FFF"/>
    <w:rsid w:val="00B36369"/>
    <w:rsid w:val="00B3698C"/>
    <w:rsid w:val="00B36A2F"/>
    <w:rsid w:val="00B36DA6"/>
    <w:rsid w:val="00B3736E"/>
    <w:rsid w:val="00B375CB"/>
    <w:rsid w:val="00B37C23"/>
    <w:rsid w:val="00B37EEC"/>
    <w:rsid w:val="00B40213"/>
    <w:rsid w:val="00B40253"/>
    <w:rsid w:val="00B417BC"/>
    <w:rsid w:val="00B41EC9"/>
    <w:rsid w:val="00B42226"/>
    <w:rsid w:val="00B422DA"/>
    <w:rsid w:val="00B423DF"/>
    <w:rsid w:val="00B42567"/>
    <w:rsid w:val="00B42D03"/>
    <w:rsid w:val="00B43572"/>
    <w:rsid w:val="00B439E5"/>
    <w:rsid w:val="00B4431F"/>
    <w:rsid w:val="00B449B8"/>
    <w:rsid w:val="00B44DB5"/>
    <w:rsid w:val="00B450BC"/>
    <w:rsid w:val="00B4537C"/>
    <w:rsid w:val="00B453A3"/>
    <w:rsid w:val="00B4564B"/>
    <w:rsid w:val="00B457D9"/>
    <w:rsid w:val="00B45BAF"/>
    <w:rsid w:val="00B4606B"/>
    <w:rsid w:val="00B4624C"/>
    <w:rsid w:val="00B46604"/>
    <w:rsid w:val="00B4667C"/>
    <w:rsid w:val="00B46F53"/>
    <w:rsid w:val="00B476ED"/>
    <w:rsid w:val="00B478D7"/>
    <w:rsid w:val="00B4793A"/>
    <w:rsid w:val="00B4797A"/>
    <w:rsid w:val="00B501D7"/>
    <w:rsid w:val="00B5033B"/>
    <w:rsid w:val="00B50BA5"/>
    <w:rsid w:val="00B50DEC"/>
    <w:rsid w:val="00B51051"/>
    <w:rsid w:val="00B51DD0"/>
    <w:rsid w:val="00B526F5"/>
    <w:rsid w:val="00B52D1B"/>
    <w:rsid w:val="00B52D92"/>
    <w:rsid w:val="00B52DEC"/>
    <w:rsid w:val="00B52F24"/>
    <w:rsid w:val="00B53A79"/>
    <w:rsid w:val="00B53A9E"/>
    <w:rsid w:val="00B5477B"/>
    <w:rsid w:val="00B54889"/>
    <w:rsid w:val="00B55535"/>
    <w:rsid w:val="00B55DAD"/>
    <w:rsid w:val="00B56029"/>
    <w:rsid w:val="00B57455"/>
    <w:rsid w:val="00B574AF"/>
    <w:rsid w:val="00B575B3"/>
    <w:rsid w:val="00B575E1"/>
    <w:rsid w:val="00B578B7"/>
    <w:rsid w:val="00B579C1"/>
    <w:rsid w:val="00B57AFF"/>
    <w:rsid w:val="00B601D8"/>
    <w:rsid w:val="00B6020C"/>
    <w:rsid w:val="00B603F2"/>
    <w:rsid w:val="00B604F9"/>
    <w:rsid w:val="00B609F1"/>
    <w:rsid w:val="00B60C3F"/>
    <w:rsid w:val="00B60C8F"/>
    <w:rsid w:val="00B61035"/>
    <w:rsid w:val="00B61B92"/>
    <w:rsid w:val="00B61DBC"/>
    <w:rsid w:val="00B62F1E"/>
    <w:rsid w:val="00B6314E"/>
    <w:rsid w:val="00B632B0"/>
    <w:rsid w:val="00B639B4"/>
    <w:rsid w:val="00B63EB3"/>
    <w:rsid w:val="00B644D1"/>
    <w:rsid w:val="00B64A44"/>
    <w:rsid w:val="00B6534E"/>
    <w:rsid w:val="00B656C6"/>
    <w:rsid w:val="00B656F3"/>
    <w:rsid w:val="00B65C8A"/>
    <w:rsid w:val="00B65E8A"/>
    <w:rsid w:val="00B662A4"/>
    <w:rsid w:val="00B664FF"/>
    <w:rsid w:val="00B6703E"/>
    <w:rsid w:val="00B670AD"/>
    <w:rsid w:val="00B6730E"/>
    <w:rsid w:val="00B67BB9"/>
    <w:rsid w:val="00B67C03"/>
    <w:rsid w:val="00B70552"/>
    <w:rsid w:val="00B7069D"/>
    <w:rsid w:val="00B70813"/>
    <w:rsid w:val="00B7087C"/>
    <w:rsid w:val="00B70AF8"/>
    <w:rsid w:val="00B70BC8"/>
    <w:rsid w:val="00B70D25"/>
    <w:rsid w:val="00B70E04"/>
    <w:rsid w:val="00B712CB"/>
    <w:rsid w:val="00B717B0"/>
    <w:rsid w:val="00B718C4"/>
    <w:rsid w:val="00B71CD2"/>
    <w:rsid w:val="00B7210E"/>
    <w:rsid w:val="00B721B9"/>
    <w:rsid w:val="00B72300"/>
    <w:rsid w:val="00B7297D"/>
    <w:rsid w:val="00B72AF0"/>
    <w:rsid w:val="00B73540"/>
    <w:rsid w:val="00B73576"/>
    <w:rsid w:val="00B7366E"/>
    <w:rsid w:val="00B736A6"/>
    <w:rsid w:val="00B73F9D"/>
    <w:rsid w:val="00B75282"/>
    <w:rsid w:val="00B752E0"/>
    <w:rsid w:val="00B754A6"/>
    <w:rsid w:val="00B7562A"/>
    <w:rsid w:val="00B7579A"/>
    <w:rsid w:val="00B75B80"/>
    <w:rsid w:val="00B766D3"/>
    <w:rsid w:val="00B76AC1"/>
    <w:rsid w:val="00B76E23"/>
    <w:rsid w:val="00B76F68"/>
    <w:rsid w:val="00B772EB"/>
    <w:rsid w:val="00B7781C"/>
    <w:rsid w:val="00B77A92"/>
    <w:rsid w:val="00B77BFD"/>
    <w:rsid w:val="00B77C8B"/>
    <w:rsid w:val="00B77D20"/>
    <w:rsid w:val="00B77E65"/>
    <w:rsid w:val="00B77F56"/>
    <w:rsid w:val="00B800B1"/>
    <w:rsid w:val="00B800F8"/>
    <w:rsid w:val="00B802F6"/>
    <w:rsid w:val="00B803B8"/>
    <w:rsid w:val="00B807BD"/>
    <w:rsid w:val="00B80948"/>
    <w:rsid w:val="00B80C11"/>
    <w:rsid w:val="00B80C31"/>
    <w:rsid w:val="00B80F9A"/>
    <w:rsid w:val="00B81879"/>
    <w:rsid w:val="00B81F68"/>
    <w:rsid w:val="00B822A0"/>
    <w:rsid w:val="00B82614"/>
    <w:rsid w:val="00B8267D"/>
    <w:rsid w:val="00B8294D"/>
    <w:rsid w:val="00B82CE9"/>
    <w:rsid w:val="00B83213"/>
    <w:rsid w:val="00B837C4"/>
    <w:rsid w:val="00B83ABC"/>
    <w:rsid w:val="00B83BF6"/>
    <w:rsid w:val="00B83D2B"/>
    <w:rsid w:val="00B842DF"/>
    <w:rsid w:val="00B84355"/>
    <w:rsid w:val="00B84697"/>
    <w:rsid w:val="00B846BB"/>
    <w:rsid w:val="00B8547A"/>
    <w:rsid w:val="00B8584C"/>
    <w:rsid w:val="00B85FCB"/>
    <w:rsid w:val="00B860AC"/>
    <w:rsid w:val="00B870BE"/>
    <w:rsid w:val="00B870F1"/>
    <w:rsid w:val="00B870F8"/>
    <w:rsid w:val="00B87867"/>
    <w:rsid w:val="00B90332"/>
    <w:rsid w:val="00B90674"/>
    <w:rsid w:val="00B90956"/>
    <w:rsid w:val="00B91502"/>
    <w:rsid w:val="00B924A4"/>
    <w:rsid w:val="00B927DA"/>
    <w:rsid w:val="00B928A6"/>
    <w:rsid w:val="00B928E5"/>
    <w:rsid w:val="00B92B89"/>
    <w:rsid w:val="00B932F8"/>
    <w:rsid w:val="00B93520"/>
    <w:rsid w:val="00B936E8"/>
    <w:rsid w:val="00B93C48"/>
    <w:rsid w:val="00B947C7"/>
    <w:rsid w:val="00B94F5A"/>
    <w:rsid w:val="00B95367"/>
    <w:rsid w:val="00B95A6A"/>
    <w:rsid w:val="00B95FA4"/>
    <w:rsid w:val="00B9666C"/>
    <w:rsid w:val="00B96709"/>
    <w:rsid w:val="00B97250"/>
    <w:rsid w:val="00B97522"/>
    <w:rsid w:val="00B97790"/>
    <w:rsid w:val="00B977D5"/>
    <w:rsid w:val="00BA0375"/>
    <w:rsid w:val="00BA0966"/>
    <w:rsid w:val="00BA09D9"/>
    <w:rsid w:val="00BA0FC9"/>
    <w:rsid w:val="00BA102A"/>
    <w:rsid w:val="00BA11C4"/>
    <w:rsid w:val="00BA1285"/>
    <w:rsid w:val="00BA13D1"/>
    <w:rsid w:val="00BA1564"/>
    <w:rsid w:val="00BA199D"/>
    <w:rsid w:val="00BA1EDF"/>
    <w:rsid w:val="00BA2120"/>
    <w:rsid w:val="00BA25E7"/>
    <w:rsid w:val="00BA2960"/>
    <w:rsid w:val="00BA339F"/>
    <w:rsid w:val="00BA372D"/>
    <w:rsid w:val="00BA3789"/>
    <w:rsid w:val="00BA3805"/>
    <w:rsid w:val="00BA3BB7"/>
    <w:rsid w:val="00BA3FFB"/>
    <w:rsid w:val="00BA4011"/>
    <w:rsid w:val="00BA4720"/>
    <w:rsid w:val="00BA4726"/>
    <w:rsid w:val="00BA4BA8"/>
    <w:rsid w:val="00BA4E65"/>
    <w:rsid w:val="00BA4EB2"/>
    <w:rsid w:val="00BA572B"/>
    <w:rsid w:val="00BA668D"/>
    <w:rsid w:val="00BA6BF2"/>
    <w:rsid w:val="00BA6CF2"/>
    <w:rsid w:val="00BA7E23"/>
    <w:rsid w:val="00BA7EBF"/>
    <w:rsid w:val="00BB049D"/>
    <w:rsid w:val="00BB0673"/>
    <w:rsid w:val="00BB0883"/>
    <w:rsid w:val="00BB14EB"/>
    <w:rsid w:val="00BB1673"/>
    <w:rsid w:val="00BB18A2"/>
    <w:rsid w:val="00BB1DA0"/>
    <w:rsid w:val="00BB1E0B"/>
    <w:rsid w:val="00BB1F66"/>
    <w:rsid w:val="00BB28D3"/>
    <w:rsid w:val="00BB2C7B"/>
    <w:rsid w:val="00BB304E"/>
    <w:rsid w:val="00BB3088"/>
    <w:rsid w:val="00BB3170"/>
    <w:rsid w:val="00BB3820"/>
    <w:rsid w:val="00BB3AE3"/>
    <w:rsid w:val="00BB3C68"/>
    <w:rsid w:val="00BB40CF"/>
    <w:rsid w:val="00BB412D"/>
    <w:rsid w:val="00BB45C7"/>
    <w:rsid w:val="00BB53FA"/>
    <w:rsid w:val="00BB5482"/>
    <w:rsid w:val="00BB5693"/>
    <w:rsid w:val="00BB6443"/>
    <w:rsid w:val="00BB6929"/>
    <w:rsid w:val="00BB6A6D"/>
    <w:rsid w:val="00BB6D85"/>
    <w:rsid w:val="00BB7019"/>
    <w:rsid w:val="00BB7388"/>
    <w:rsid w:val="00BB74C1"/>
    <w:rsid w:val="00BB7611"/>
    <w:rsid w:val="00BB7B1D"/>
    <w:rsid w:val="00BC0F86"/>
    <w:rsid w:val="00BC10B0"/>
    <w:rsid w:val="00BC1528"/>
    <w:rsid w:val="00BC1CC9"/>
    <w:rsid w:val="00BC20E4"/>
    <w:rsid w:val="00BC2E38"/>
    <w:rsid w:val="00BC2E8B"/>
    <w:rsid w:val="00BC303E"/>
    <w:rsid w:val="00BC3413"/>
    <w:rsid w:val="00BC39EF"/>
    <w:rsid w:val="00BC3B78"/>
    <w:rsid w:val="00BC3C60"/>
    <w:rsid w:val="00BC3D88"/>
    <w:rsid w:val="00BC3DE6"/>
    <w:rsid w:val="00BC4220"/>
    <w:rsid w:val="00BC4BDF"/>
    <w:rsid w:val="00BC4C93"/>
    <w:rsid w:val="00BC4D9F"/>
    <w:rsid w:val="00BC5383"/>
    <w:rsid w:val="00BC5AA6"/>
    <w:rsid w:val="00BC5FD4"/>
    <w:rsid w:val="00BC6266"/>
    <w:rsid w:val="00BC6A05"/>
    <w:rsid w:val="00BC6CBF"/>
    <w:rsid w:val="00BC6D63"/>
    <w:rsid w:val="00BC70F3"/>
    <w:rsid w:val="00BC7993"/>
    <w:rsid w:val="00BD06BF"/>
    <w:rsid w:val="00BD082F"/>
    <w:rsid w:val="00BD08DD"/>
    <w:rsid w:val="00BD0D67"/>
    <w:rsid w:val="00BD0EC6"/>
    <w:rsid w:val="00BD1352"/>
    <w:rsid w:val="00BD14EE"/>
    <w:rsid w:val="00BD1679"/>
    <w:rsid w:val="00BD18F6"/>
    <w:rsid w:val="00BD22C5"/>
    <w:rsid w:val="00BD27D0"/>
    <w:rsid w:val="00BD308F"/>
    <w:rsid w:val="00BD30E2"/>
    <w:rsid w:val="00BD320C"/>
    <w:rsid w:val="00BD32B6"/>
    <w:rsid w:val="00BD3C7D"/>
    <w:rsid w:val="00BD4008"/>
    <w:rsid w:val="00BD50DE"/>
    <w:rsid w:val="00BD5298"/>
    <w:rsid w:val="00BD52C2"/>
    <w:rsid w:val="00BD575D"/>
    <w:rsid w:val="00BD6218"/>
    <w:rsid w:val="00BD66DC"/>
    <w:rsid w:val="00BD68A2"/>
    <w:rsid w:val="00BD68E8"/>
    <w:rsid w:val="00BD74C0"/>
    <w:rsid w:val="00BD7654"/>
    <w:rsid w:val="00BE000A"/>
    <w:rsid w:val="00BE00DF"/>
    <w:rsid w:val="00BE033D"/>
    <w:rsid w:val="00BE0451"/>
    <w:rsid w:val="00BE076E"/>
    <w:rsid w:val="00BE0783"/>
    <w:rsid w:val="00BE0B42"/>
    <w:rsid w:val="00BE0EF6"/>
    <w:rsid w:val="00BE1159"/>
    <w:rsid w:val="00BE1373"/>
    <w:rsid w:val="00BE177F"/>
    <w:rsid w:val="00BE191C"/>
    <w:rsid w:val="00BE1B43"/>
    <w:rsid w:val="00BE1F8F"/>
    <w:rsid w:val="00BE2208"/>
    <w:rsid w:val="00BE22FB"/>
    <w:rsid w:val="00BE25B8"/>
    <w:rsid w:val="00BE2DB1"/>
    <w:rsid w:val="00BE2F03"/>
    <w:rsid w:val="00BE3071"/>
    <w:rsid w:val="00BE406A"/>
    <w:rsid w:val="00BE472C"/>
    <w:rsid w:val="00BE4735"/>
    <w:rsid w:val="00BE4C59"/>
    <w:rsid w:val="00BE4D00"/>
    <w:rsid w:val="00BE4F67"/>
    <w:rsid w:val="00BE4FF8"/>
    <w:rsid w:val="00BE5218"/>
    <w:rsid w:val="00BE5334"/>
    <w:rsid w:val="00BE5377"/>
    <w:rsid w:val="00BE562B"/>
    <w:rsid w:val="00BE58B5"/>
    <w:rsid w:val="00BE58E4"/>
    <w:rsid w:val="00BE5DA3"/>
    <w:rsid w:val="00BE60FC"/>
    <w:rsid w:val="00BE68AE"/>
    <w:rsid w:val="00BE6B76"/>
    <w:rsid w:val="00BE6DC1"/>
    <w:rsid w:val="00BE71AA"/>
    <w:rsid w:val="00BE7584"/>
    <w:rsid w:val="00BE7657"/>
    <w:rsid w:val="00BF0BDE"/>
    <w:rsid w:val="00BF1119"/>
    <w:rsid w:val="00BF1DC6"/>
    <w:rsid w:val="00BF3330"/>
    <w:rsid w:val="00BF39E3"/>
    <w:rsid w:val="00BF3D5C"/>
    <w:rsid w:val="00BF47F5"/>
    <w:rsid w:val="00BF4B19"/>
    <w:rsid w:val="00BF4FE0"/>
    <w:rsid w:val="00BF51E7"/>
    <w:rsid w:val="00BF5236"/>
    <w:rsid w:val="00BF532C"/>
    <w:rsid w:val="00BF56E3"/>
    <w:rsid w:val="00BF593D"/>
    <w:rsid w:val="00BF5EF0"/>
    <w:rsid w:val="00BF62C8"/>
    <w:rsid w:val="00BF63BC"/>
    <w:rsid w:val="00BF651E"/>
    <w:rsid w:val="00BF677A"/>
    <w:rsid w:val="00BF6FB9"/>
    <w:rsid w:val="00BF7ACA"/>
    <w:rsid w:val="00BF7CFD"/>
    <w:rsid w:val="00BF7F69"/>
    <w:rsid w:val="00C00BD1"/>
    <w:rsid w:val="00C01129"/>
    <w:rsid w:val="00C01191"/>
    <w:rsid w:val="00C01430"/>
    <w:rsid w:val="00C01DAC"/>
    <w:rsid w:val="00C01DE7"/>
    <w:rsid w:val="00C0236C"/>
    <w:rsid w:val="00C0284E"/>
    <w:rsid w:val="00C02CC2"/>
    <w:rsid w:val="00C02D07"/>
    <w:rsid w:val="00C02FDF"/>
    <w:rsid w:val="00C030C2"/>
    <w:rsid w:val="00C03334"/>
    <w:rsid w:val="00C0382F"/>
    <w:rsid w:val="00C046FB"/>
    <w:rsid w:val="00C04CCB"/>
    <w:rsid w:val="00C04DE9"/>
    <w:rsid w:val="00C052BE"/>
    <w:rsid w:val="00C05596"/>
    <w:rsid w:val="00C058E9"/>
    <w:rsid w:val="00C05AA1"/>
    <w:rsid w:val="00C06245"/>
    <w:rsid w:val="00C06C06"/>
    <w:rsid w:val="00C06FF2"/>
    <w:rsid w:val="00C073EB"/>
    <w:rsid w:val="00C0776B"/>
    <w:rsid w:val="00C078AF"/>
    <w:rsid w:val="00C07BC0"/>
    <w:rsid w:val="00C07EF4"/>
    <w:rsid w:val="00C07F16"/>
    <w:rsid w:val="00C10582"/>
    <w:rsid w:val="00C105D6"/>
    <w:rsid w:val="00C10B43"/>
    <w:rsid w:val="00C123BE"/>
    <w:rsid w:val="00C1251A"/>
    <w:rsid w:val="00C12528"/>
    <w:rsid w:val="00C12C7A"/>
    <w:rsid w:val="00C12D9B"/>
    <w:rsid w:val="00C12EC6"/>
    <w:rsid w:val="00C13ABE"/>
    <w:rsid w:val="00C13B2E"/>
    <w:rsid w:val="00C13CE9"/>
    <w:rsid w:val="00C1401D"/>
    <w:rsid w:val="00C1428C"/>
    <w:rsid w:val="00C15740"/>
    <w:rsid w:val="00C15B1A"/>
    <w:rsid w:val="00C15B21"/>
    <w:rsid w:val="00C162D0"/>
    <w:rsid w:val="00C164C0"/>
    <w:rsid w:val="00C164D5"/>
    <w:rsid w:val="00C16941"/>
    <w:rsid w:val="00C16FD5"/>
    <w:rsid w:val="00C17C4F"/>
    <w:rsid w:val="00C17DF1"/>
    <w:rsid w:val="00C20326"/>
    <w:rsid w:val="00C209F1"/>
    <w:rsid w:val="00C215C2"/>
    <w:rsid w:val="00C21BD8"/>
    <w:rsid w:val="00C21FF8"/>
    <w:rsid w:val="00C220A1"/>
    <w:rsid w:val="00C22247"/>
    <w:rsid w:val="00C222AC"/>
    <w:rsid w:val="00C2256D"/>
    <w:rsid w:val="00C225DD"/>
    <w:rsid w:val="00C228D8"/>
    <w:rsid w:val="00C22C56"/>
    <w:rsid w:val="00C22D76"/>
    <w:rsid w:val="00C233CB"/>
    <w:rsid w:val="00C23414"/>
    <w:rsid w:val="00C23A5D"/>
    <w:rsid w:val="00C23AEC"/>
    <w:rsid w:val="00C23B26"/>
    <w:rsid w:val="00C23D4F"/>
    <w:rsid w:val="00C247E5"/>
    <w:rsid w:val="00C24E6A"/>
    <w:rsid w:val="00C24E7A"/>
    <w:rsid w:val="00C25755"/>
    <w:rsid w:val="00C25821"/>
    <w:rsid w:val="00C25940"/>
    <w:rsid w:val="00C25DB4"/>
    <w:rsid w:val="00C261B0"/>
    <w:rsid w:val="00C2684D"/>
    <w:rsid w:val="00C26FEA"/>
    <w:rsid w:val="00C27292"/>
    <w:rsid w:val="00C27C25"/>
    <w:rsid w:val="00C304C6"/>
    <w:rsid w:val="00C304D6"/>
    <w:rsid w:val="00C30853"/>
    <w:rsid w:val="00C311C6"/>
    <w:rsid w:val="00C312AC"/>
    <w:rsid w:val="00C31389"/>
    <w:rsid w:val="00C31A7C"/>
    <w:rsid w:val="00C31DC6"/>
    <w:rsid w:val="00C32163"/>
    <w:rsid w:val="00C323FD"/>
    <w:rsid w:val="00C326DC"/>
    <w:rsid w:val="00C33111"/>
    <w:rsid w:val="00C34510"/>
    <w:rsid w:val="00C34621"/>
    <w:rsid w:val="00C3491C"/>
    <w:rsid w:val="00C34AA5"/>
    <w:rsid w:val="00C34B02"/>
    <w:rsid w:val="00C34CE6"/>
    <w:rsid w:val="00C34D1A"/>
    <w:rsid w:val="00C358D2"/>
    <w:rsid w:val="00C3591B"/>
    <w:rsid w:val="00C35B77"/>
    <w:rsid w:val="00C35CA1"/>
    <w:rsid w:val="00C35D41"/>
    <w:rsid w:val="00C36052"/>
    <w:rsid w:val="00C3634F"/>
    <w:rsid w:val="00C36490"/>
    <w:rsid w:val="00C364F3"/>
    <w:rsid w:val="00C369FB"/>
    <w:rsid w:val="00C36A80"/>
    <w:rsid w:val="00C36B81"/>
    <w:rsid w:val="00C36DCC"/>
    <w:rsid w:val="00C372EA"/>
    <w:rsid w:val="00C37F2C"/>
    <w:rsid w:val="00C40250"/>
    <w:rsid w:val="00C4025E"/>
    <w:rsid w:val="00C40567"/>
    <w:rsid w:val="00C406DD"/>
    <w:rsid w:val="00C409C6"/>
    <w:rsid w:val="00C40B47"/>
    <w:rsid w:val="00C40F20"/>
    <w:rsid w:val="00C41237"/>
    <w:rsid w:val="00C4158C"/>
    <w:rsid w:val="00C4168E"/>
    <w:rsid w:val="00C41DB8"/>
    <w:rsid w:val="00C41FD2"/>
    <w:rsid w:val="00C42132"/>
    <w:rsid w:val="00C42218"/>
    <w:rsid w:val="00C424C5"/>
    <w:rsid w:val="00C426E2"/>
    <w:rsid w:val="00C42805"/>
    <w:rsid w:val="00C4287F"/>
    <w:rsid w:val="00C4288D"/>
    <w:rsid w:val="00C42EA0"/>
    <w:rsid w:val="00C43522"/>
    <w:rsid w:val="00C43867"/>
    <w:rsid w:val="00C441A7"/>
    <w:rsid w:val="00C44579"/>
    <w:rsid w:val="00C44732"/>
    <w:rsid w:val="00C468C7"/>
    <w:rsid w:val="00C469B0"/>
    <w:rsid w:val="00C46CE9"/>
    <w:rsid w:val="00C46FA7"/>
    <w:rsid w:val="00C47A76"/>
    <w:rsid w:val="00C47B6F"/>
    <w:rsid w:val="00C47BDD"/>
    <w:rsid w:val="00C47C44"/>
    <w:rsid w:val="00C504BE"/>
    <w:rsid w:val="00C504E6"/>
    <w:rsid w:val="00C50581"/>
    <w:rsid w:val="00C509F6"/>
    <w:rsid w:val="00C50C34"/>
    <w:rsid w:val="00C50C39"/>
    <w:rsid w:val="00C50CD3"/>
    <w:rsid w:val="00C50CDF"/>
    <w:rsid w:val="00C50E15"/>
    <w:rsid w:val="00C50F91"/>
    <w:rsid w:val="00C51111"/>
    <w:rsid w:val="00C51945"/>
    <w:rsid w:val="00C51D13"/>
    <w:rsid w:val="00C51D39"/>
    <w:rsid w:val="00C51DD2"/>
    <w:rsid w:val="00C5253D"/>
    <w:rsid w:val="00C53ADD"/>
    <w:rsid w:val="00C5436A"/>
    <w:rsid w:val="00C54471"/>
    <w:rsid w:val="00C54878"/>
    <w:rsid w:val="00C55731"/>
    <w:rsid w:val="00C55764"/>
    <w:rsid w:val="00C55CCF"/>
    <w:rsid w:val="00C55DCC"/>
    <w:rsid w:val="00C56203"/>
    <w:rsid w:val="00C5708C"/>
    <w:rsid w:val="00C573D5"/>
    <w:rsid w:val="00C57516"/>
    <w:rsid w:val="00C577DC"/>
    <w:rsid w:val="00C57B53"/>
    <w:rsid w:val="00C60299"/>
    <w:rsid w:val="00C60B4F"/>
    <w:rsid w:val="00C61013"/>
    <w:rsid w:val="00C61075"/>
    <w:rsid w:val="00C61904"/>
    <w:rsid w:val="00C61FF7"/>
    <w:rsid w:val="00C63261"/>
    <w:rsid w:val="00C636C4"/>
    <w:rsid w:val="00C638AB"/>
    <w:rsid w:val="00C63B50"/>
    <w:rsid w:val="00C63FE7"/>
    <w:rsid w:val="00C64AE9"/>
    <w:rsid w:val="00C64F1D"/>
    <w:rsid w:val="00C64F78"/>
    <w:rsid w:val="00C65004"/>
    <w:rsid w:val="00C651A0"/>
    <w:rsid w:val="00C65521"/>
    <w:rsid w:val="00C65BF0"/>
    <w:rsid w:val="00C65F68"/>
    <w:rsid w:val="00C6645B"/>
    <w:rsid w:val="00C6668D"/>
    <w:rsid w:val="00C666B3"/>
    <w:rsid w:val="00C66C0C"/>
    <w:rsid w:val="00C672AC"/>
    <w:rsid w:val="00C67716"/>
    <w:rsid w:val="00C67FFE"/>
    <w:rsid w:val="00C70220"/>
    <w:rsid w:val="00C70909"/>
    <w:rsid w:val="00C70D24"/>
    <w:rsid w:val="00C71316"/>
    <w:rsid w:val="00C71E38"/>
    <w:rsid w:val="00C71E8E"/>
    <w:rsid w:val="00C72387"/>
    <w:rsid w:val="00C7240B"/>
    <w:rsid w:val="00C72808"/>
    <w:rsid w:val="00C729D2"/>
    <w:rsid w:val="00C73066"/>
    <w:rsid w:val="00C7321B"/>
    <w:rsid w:val="00C735CF"/>
    <w:rsid w:val="00C73607"/>
    <w:rsid w:val="00C73DA1"/>
    <w:rsid w:val="00C74318"/>
    <w:rsid w:val="00C748DA"/>
    <w:rsid w:val="00C74A37"/>
    <w:rsid w:val="00C74C6A"/>
    <w:rsid w:val="00C7501B"/>
    <w:rsid w:val="00C75182"/>
    <w:rsid w:val="00C753F0"/>
    <w:rsid w:val="00C75658"/>
    <w:rsid w:val="00C75B8F"/>
    <w:rsid w:val="00C75BEC"/>
    <w:rsid w:val="00C75E4B"/>
    <w:rsid w:val="00C75EF2"/>
    <w:rsid w:val="00C768AA"/>
    <w:rsid w:val="00C768CD"/>
    <w:rsid w:val="00C769F7"/>
    <w:rsid w:val="00C76AB4"/>
    <w:rsid w:val="00C76CDF"/>
    <w:rsid w:val="00C76E30"/>
    <w:rsid w:val="00C7704D"/>
    <w:rsid w:val="00C778A3"/>
    <w:rsid w:val="00C77AC4"/>
    <w:rsid w:val="00C8003F"/>
    <w:rsid w:val="00C80150"/>
    <w:rsid w:val="00C80239"/>
    <w:rsid w:val="00C803F9"/>
    <w:rsid w:val="00C80558"/>
    <w:rsid w:val="00C80576"/>
    <w:rsid w:val="00C807DB"/>
    <w:rsid w:val="00C80931"/>
    <w:rsid w:val="00C82092"/>
    <w:rsid w:val="00C82E11"/>
    <w:rsid w:val="00C83554"/>
    <w:rsid w:val="00C84196"/>
    <w:rsid w:val="00C84BF8"/>
    <w:rsid w:val="00C84DB3"/>
    <w:rsid w:val="00C84F6A"/>
    <w:rsid w:val="00C85054"/>
    <w:rsid w:val="00C851A0"/>
    <w:rsid w:val="00C85408"/>
    <w:rsid w:val="00C85DB9"/>
    <w:rsid w:val="00C86379"/>
    <w:rsid w:val="00C8650F"/>
    <w:rsid w:val="00C869EE"/>
    <w:rsid w:val="00C86E9A"/>
    <w:rsid w:val="00C8739C"/>
    <w:rsid w:val="00C87F21"/>
    <w:rsid w:val="00C9027D"/>
    <w:rsid w:val="00C90BA6"/>
    <w:rsid w:val="00C90F57"/>
    <w:rsid w:val="00C9103E"/>
    <w:rsid w:val="00C91CA1"/>
    <w:rsid w:val="00C92328"/>
    <w:rsid w:val="00C92835"/>
    <w:rsid w:val="00C93222"/>
    <w:rsid w:val="00C95036"/>
    <w:rsid w:val="00C95869"/>
    <w:rsid w:val="00C965C3"/>
    <w:rsid w:val="00C96910"/>
    <w:rsid w:val="00C96FA6"/>
    <w:rsid w:val="00C9740A"/>
    <w:rsid w:val="00CA0659"/>
    <w:rsid w:val="00CA0CAC"/>
    <w:rsid w:val="00CA110A"/>
    <w:rsid w:val="00CA129B"/>
    <w:rsid w:val="00CA13C6"/>
    <w:rsid w:val="00CA17DE"/>
    <w:rsid w:val="00CA1CAC"/>
    <w:rsid w:val="00CA1D4B"/>
    <w:rsid w:val="00CA20D6"/>
    <w:rsid w:val="00CA24E5"/>
    <w:rsid w:val="00CA26BE"/>
    <w:rsid w:val="00CA2A55"/>
    <w:rsid w:val="00CA2BAB"/>
    <w:rsid w:val="00CA3236"/>
    <w:rsid w:val="00CA35D8"/>
    <w:rsid w:val="00CA386D"/>
    <w:rsid w:val="00CA38B0"/>
    <w:rsid w:val="00CA3969"/>
    <w:rsid w:val="00CA3C4A"/>
    <w:rsid w:val="00CA43CD"/>
    <w:rsid w:val="00CA46B0"/>
    <w:rsid w:val="00CA48E9"/>
    <w:rsid w:val="00CA49C3"/>
    <w:rsid w:val="00CA502A"/>
    <w:rsid w:val="00CA53E4"/>
    <w:rsid w:val="00CA59FC"/>
    <w:rsid w:val="00CA5EAB"/>
    <w:rsid w:val="00CA6103"/>
    <w:rsid w:val="00CA67AC"/>
    <w:rsid w:val="00CA6FFA"/>
    <w:rsid w:val="00CA72BE"/>
    <w:rsid w:val="00CA77D4"/>
    <w:rsid w:val="00CB0440"/>
    <w:rsid w:val="00CB07C2"/>
    <w:rsid w:val="00CB0832"/>
    <w:rsid w:val="00CB09B5"/>
    <w:rsid w:val="00CB0D70"/>
    <w:rsid w:val="00CB1055"/>
    <w:rsid w:val="00CB1A3A"/>
    <w:rsid w:val="00CB1F5F"/>
    <w:rsid w:val="00CB208D"/>
    <w:rsid w:val="00CB22B3"/>
    <w:rsid w:val="00CB282D"/>
    <w:rsid w:val="00CB2835"/>
    <w:rsid w:val="00CB2F29"/>
    <w:rsid w:val="00CB2FCC"/>
    <w:rsid w:val="00CB3E98"/>
    <w:rsid w:val="00CB401F"/>
    <w:rsid w:val="00CB43E1"/>
    <w:rsid w:val="00CB4658"/>
    <w:rsid w:val="00CB4A93"/>
    <w:rsid w:val="00CB547B"/>
    <w:rsid w:val="00CB571A"/>
    <w:rsid w:val="00CB5EEE"/>
    <w:rsid w:val="00CB63E8"/>
    <w:rsid w:val="00CB64EC"/>
    <w:rsid w:val="00CB6B20"/>
    <w:rsid w:val="00CB6CF7"/>
    <w:rsid w:val="00CB70A2"/>
    <w:rsid w:val="00CB7183"/>
    <w:rsid w:val="00CB74FC"/>
    <w:rsid w:val="00CB7583"/>
    <w:rsid w:val="00CB7836"/>
    <w:rsid w:val="00CB7EAB"/>
    <w:rsid w:val="00CC0969"/>
    <w:rsid w:val="00CC1977"/>
    <w:rsid w:val="00CC205B"/>
    <w:rsid w:val="00CC209B"/>
    <w:rsid w:val="00CC20FA"/>
    <w:rsid w:val="00CC289B"/>
    <w:rsid w:val="00CC31D7"/>
    <w:rsid w:val="00CC3344"/>
    <w:rsid w:val="00CC35EB"/>
    <w:rsid w:val="00CC3A85"/>
    <w:rsid w:val="00CC3A8E"/>
    <w:rsid w:val="00CC3BEE"/>
    <w:rsid w:val="00CC42E1"/>
    <w:rsid w:val="00CC461B"/>
    <w:rsid w:val="00CC4C27"/>
    <w:rsid w:val="00CC4E0B"/>
    <w:rsid w:val="00CC5389"/>
    <w:rsid w:val="00CC54C5"/>
    <w:rsid w:val="00CC5517"/>
    <w:rsid w:val="00CC5784"/>
    <w:rsid w:val="00CC5C01"/>
    <w:rsid w:val="00CC65FE"/>
    <w:rsid w:val="00CC6974"/>
    <w:rsid w:val="00CC6BB0"/>
    <w:rsid w:val="00CC6E73"/>
    <w:rsid w:val="00CC7011"/>
    <w:rsid w:val="00CC794D"/>
    <w:rsid w:val="00CD011D"/>
    <w:rsid w:val="00CD0971"/>
    <w:rsid w:val="00CD0A9C"/>
    <w:rsid w:val="00CD1475"/>
    <w:rsid w:val="00CD15E4"/>
    <w:rsid w:val="00CD166C"/>
    <w:rsid w:val="00CD18E5"/>
    <w:rsid w:val="00CD1B7F"/>
    <w:rsid w:val="00CD1FA8"/>
    <w:rsid w:val="00CD2752"/>
    <w:rsid w:val="00CD276F"/>
    <w:rsid w:val="00CD2805"/>
    <w:rsid w:val="00CD28FB"/>
    <w:rsid w:val="00CD2D77"/>
    <w:rsid w:val="00CD2E2A"/>
    <w:rsid w:val="00CD328E"/>
    <w:rsid w:val="00CD3C83"/>
    <w:rsid w:val="00CD4199"/>
    <w:rsid w:val="00CD4413"/>
    <w:rsid w:val="00CD45BB"/>
    <w:rsid w:val="00CD4C94"/>
    <w:rsid w:val="00CD52F1"/>
    <w:rsid w:val="00CD5419"/>
    <w:rsid w:val="00CD5B29"/>
    <w:rsid w:val="00CD5CFB"/>
    <w:rsid w:val="00CD6060"/>
    <w:rsid w:val="00CD6172"/>
    <w:rsid w:val="00CD62C5"/>
    <w:rsid w:val="00CD7824"/>
    <w:rsid w:val="00CD7EEC"/>
    <w:rsid w:val="00CE03D8"/>
    <w:rsid w:val="00CE091B"/>
    <w:rsid w:val="00CE1576"/>
    <w:rsid w:val="00CE1AE6"/>
    <w:rsid w:val="00CE1EEA"/>
    <w:rsid w:val="00CE253D"/>
    <w:rsid w:val="00CE2AC6"/>
    <w:rsid w:val="00CE2BDE"/>
    <w:rsid w:val="00CE2D14"/>
    <w:rsid w:val="00CE2EBE"/>
    <w:rsid w:val="00CE3548"/>
    <w:rsid w:val="00CE3A7D"/>
    <w:rsid w:val="00CE3E2A"/>
    <w:rsid w:val="00CE3F53"/>
    <w:rsid w:val="00CE5017"/>
    <w:rsid w:val="00CE5618"/>
    <w:rsid w:val="00CE5AC8"/>
    <w:rsid w:val="00CE680F"/>
    <w:rsid w:val="00CE758E"/>
    <w:rsid w:val="00CE7843"/>
    <w:rsid w:val="00CE7AC3"/>
    <w:rsid w:val="00CE7AEC"/>
    <w:rsid w:val="00CE7C19"/>
    <w:rsid w:val="00CE7CC7"/>
    <w:rsid w:val="00CE7F64"/>
    <w:rsid w:val="00CF0686"/>
    <w:rsid w:val="00CF0725"/>
    <w:rsid w:val="00CF0858"/>
    <w:rsid w:val="00CF1C06"/>
    <w:rsid w:val="00CF1EDE"/>
    <w:rsid w:val="00CF2281"/>
    <w:rsid w:val="00CF230B"/>
    <w:rsid w:val="00CF2CFD"/>
    <w:rsid w:val="00CF3AD0"/>
    <w:rsid w:val="00CF44D2"/>
    <w:rsid w:val="00CF46FE"/>
    <w:rsid w:val="00CF470E"/>
    <w:rsid w:val="00CF478F"/>
    <w:rsid w:val="00CF4CB9"/>
    <w:rsid w:val="00CF5287"/>
    <w:rsid w:val="00CF54CC"/>
    <w:rsid w:val="00CF5708"/>
    <w:rsid w:val="00CF5722"/>
    <w:rsid w:val="00CF5799"/>
    <w:rsid w:val="00CF57AE"/>
    <w:rsid w:val="00CF5CC4"/>
    <w:rsid w:val="00CF5EAB"/>
    <w:rsid w:val="00CF60A0"/>
    <w:rsid w:val="00CF63D5"/>
    <w:rsid w:val="00CF653C"/>
    <w:rsid w:val="00CF7318"/>
    <w:rsid w:val="00CF78D5"/>
    <w:rsid w:val="00CF7A5A"/>
    <w:rsid w:val="00CF7F77"/>
    <w:rsid w:val="00D004BF"/>
    <w:rsid w:val="00D00AB0"/>
    <w:rsid w:val="00D00EF2"/>
    <w:rsid w:val="00D016C1"/>
    <w:rsid w:val="00D019FF"/>
    <w:rsid w:val="00D02A19"/>
    <w:rsid w:val="00D02FE6"/>
    <w:rsid w:val="00D0315B"/>
    <w:rsid w:val="00D03416"/>
    <w:rsid w:val="00D03667"/>
    <w:rsid w:val="00D03C87"/>
    <w:rsid w:val="00D03D11"/>
    <w:rsid w:val="00D04401"/>
    <w:rsid w:val="00D045BD"/>
    <w:rsid w:val="00D05278"/>
    <w:rsid w:val="00D05383"/>
    <w:rsid w:val="00D05DE5"/>
    <w:rsid w:val="00D0601B"/>
    <w:rsid w:val="00D067BB"/>
    <w:rsid w:val="00D06C97"/>
    <w:rsid w:val="00D07051"/>
    <w:rsid w:val="00D07C83"/>
    <w:rsid w:val="00D07ED6"/>
    <w:rsid w:val="00D07F04"/>
    <w:rsid w:val="00D1009E"/>
    <w:rsid w:val="00D10219"/>
    <w:rsid w:val="00D107D9"/>
    <w:rsid w:val="00D113A4"/>
    <w:rsid w:val="00D114F6"/>
    <w:rsid w:val="00D11D8D"/>
    <w:rsid w:val="00D12055"/>
    <w:rsid w:val="00D136E2"/>
    <w:rsid w:val="00D137C3"/>
    <w:rsid w:val="00D13E68"/>
    <w:rsid w:val="00D14093"/>
    <w:rsid w:val="00D14098"/>
    <w:rsid w:val="00D14387"/>
    <w:rsid w:val="00D143FF"/>
    <w:rsid w:val="00D14760"/>
    <w:rsid w:val="00D15193"/>
    <w:rsid w:val="00D1548D"/>
    <w:rsid w:val="00D158C1"/>
    <w:rsid w:val="00D159E8"/>
    <w:rsid w:val="00D15B29"/>
    <w:rsid w:val="00D15C1C"/>
    <w:rsid w:val="00D15E16"/>
    <w:rsid w:val="00D1649B"/>
    <w:rsid w:val="00D165C6"/>
    <w:rsid w:val="00D16900"/>
    <w:rsid w:val="00D16AE0"/>
    <w:rsid w:val="00D16CC5"/>
    <w:rsid w:val="00D16EAF"/>
    <w:rsid w:val="00D1700C"/>
    <w:rsid w:val="00D17A11"/>
    <w:rsid w:val="00D2140F"/>
    <w:rsid w:val="00D21CF0"/>
    <w:rsid w:val="00D21FC8"/>
    <w:rsid w:val="00D220E9"/>
    <w:rsid w:val="00D220EA"/>
    <w:rsid w:val="00D22315"/>
    <w:rsid w:val="00D22319"/>
    <w:rsid w:val="00D2291A"/>
    <w:rsid w:val="00D2299D"/>
    <w:rsid w:val="00D22A81"/>
    <w:rsid w:val="00D22D16"/>
    <w:rsid w:val="00D22E19"/>
    <w:rsid w:val="00D23289"/>
    <w:rsid w:val="00D232EE"/>
    <w:rsid w:val="00D239F3"/>
    <w:rsid w:val="00D23AC7"/>
    <w:rsid w:val="00D23D39"/>
    <w:rsid w:val="00D24828"/>
    <w:rsid w:val="00D24DD8"/>
    <w:rsid w:val="00D2502B"/>
    <w:rsid w:val="00D25B57"/>
    <w:rsid w:val="00D260A8"/>
    <w:rsid w:val="00D261E5"/>
    <w:rsid w:val="00D26683"/>
    <w:rsid w:val="00D26694"/>
    <w:rsid w:val="00D2670F"/>
    <w:rsid w:val="00D26E42"/>
    <w:rsid w:val="00D27125"/>
    <w:rsid w:val="00D274B9"/>
    <w:rsid w:val="00D2779C"/>
    <w:rsid w:val="00D27A4F"/>
    <w:rsid w:val="00D3010A"/>
    <w:rsid w:val="00D30612"/>
    <w:rsid w:val="00D30649"/>
    <w:rsid w:val="00D30876"/>
    <w:rsid w:val="00D30907"/>
    <w:rsid w:val="00D30A6D"/>
    <w:rsid w:val="00D30C1C"/>
    <w:rsid w:val="00D310CF"/>
    <w:rsid w:val="00D314AB"/>
    <w:rsid w:val="00D31CCD"/>
    <w:rsid w:val="00D32720"/>
    <w:rsid w:val="00D33529"/>
    <w:rsid w:val="00D33BCC"/>
    <w:rsid w:val="00D34035"/>
    <w:rsid w:val="00D34271"/>
    <w:rsid w:val="00D34947"/>
    <w:rsid w:val="00D34E12"/>
    <w:rsid w:val="00D3519F"/>
    <w:rsid w:val="00D35B60"/>
    <w:rsid w:val="00D35DEC"/>
    <w:rsid w:val="00D36CC8"/>
    <w:rsid w:val="00D36D87"/>
    <w:rsid w:val="00D36E55"/>
    <w:rsid w:val="00D36FE6"/>
    <w:rsid w:val="00D3775E"/>
    <w:rsid w:val="00D379F1"/>
    <w:rsid w:val="00D409BF"/>
    <w:rsid w:val="00D40EEC"/>
    <w:rsid w:val="00D40FFE"/>
    <w:rsid w:val="00D41C51"/>
    <w:rsid w:val="00D4211E"/>
    <w:rsid w:val="00D4215A"/>
    <w:rsid w:val="00D42415"/>
    <w:rsid w:val="00D42FE4"/>
    <w:rsid w:val="00D430B7"/>
    <w:rsid w:val="00D43D3D"/>
    <w:rsid w:val="00D44AE8"/>
    <w:rsid w:val="00D44B7A"/>
    <w:rsid w:val="00D45734"/>
    <w:rsid w:val="00D45E43"/>
    <w:rsid w:val="00D460DD"/>
    <w:rsid w:val="00D46182"/>
    <w:rsid w:val="00D4621A"/>
    <w:rsid w:val="00D46557"/>
    <w:rsid w:val="00D46B05"/>
    <w:rsid w:val="00D46C0B"/>
    <w:rsid w:val="00D46E1B"/>
    <w:rsid w:val="00D475AE"/>
    <w:rsid w:val="00D50443"/>
    <w:rsid w:val="00D509DC"/>
    <w:rsid w:val="00D50AA0"/>
    <w:rsid w:val="00D51234"/>
    <w:rsid w:val="00D5160C"/>
    <w:rsid w:val="00D51819"/>
    <w:rsid w:val="00D51F4E"/>
    <w:rsid w:val="00D51FCD"/>
    <w:rsid w:val="00D521C0"/>
    <w:rsid w:val="00D5238A"/>
    <w:rsid w:val="00D523DB"/>
    <w:rsid w:val="00D52719"/>
    <w:rsid w:val="00D52848"/>
    <w:rsid w:val="00D5289B"/>
    <w:rsid w:val="00D52BC5"/>
    <w:rsid w:val="00D52E15"/>
    <w:rsid w:val="00D53433"/>
    <w:rsid w:val="00D536EC"/>
    <w:rsid w:val="00D54263"/>
    <w:rsid w:val="00D5431D"/>
    <w:rsid w:val="00D543B5"/>
    <w:rsid w:val="00D543EC"/>
    <w:rsid w:val="00D5440B"/>
    <w:rsid w:val="00D54415"/>
    <w:rsid w:val="00D54698"/>
    <w:rsid w:val="00D546BC"/>
    <w:rsid w:val="00D54A96"/>
    <w:rsid w:val="00D54E18"/>
    <w:rsid w:val="00D55057"/>
    <w:rsid w:val="00D550A8"/>
    <w:rsid w:val="00D551EA"/>
    <w:rsid w:val="00D5557F"/>
    <w:rsid w:val="00D55617"/>
    <w:rsid w:val="00D55766"/>
    <w:rsid w:val="00D559DE"/>
    <w:rsid w:val="00D56350"/>
    <w:rsid w:val="00D56605"/>
    <w:rsid w:val="00D56B91"/>
    <w:rsid w:val="00D56E3C"/>
    <w:rsid w:val="00D56F84"/>
    <w:rsid w:val="00D570EF"/>
    <w:rsid w:val="00D576C9"/>
    <w:rsid w:val="00D5782C"/>
    <w:rsid w:val="00D57C08"/>
    <w:rsid w:val="00D57EA1"/>
    <w:rsid w:val="00D57FBF"/>
    <w:rsid w:val="00D6061E"/>
    <w:rsid w:val="00D609B5"/>
    <w:rsid w:val="00D60D51"/>
    <w:rsid w:val="00D61430"/>
    <w:rsid w:val="00D61511"/>
    <w:rsid w:val="00D61D2A"/>
    <w:rsid w:val="00D61DCF"/>
    <w:rsid w:val="00D62332"/>
    <w:rsid w:val="00D62439"/>
    <w:rsid w:val="00D62B89"/>
    <w:rsid w:val="00D62E1D"/>
    <w:rsid w:val="00D63138"/>
    <w:rsid w:val="00D631FB"/>
    <w:rsid w:val="00D635E8"/>
    <w:rsid w:val="00D63731"/>
    <w:rsid w:val="00D63B2E"/>
    <w:rsid w:val="00D63E6D"/>
    <w:rsid w:val="00D646C3"/>
    <w:rsid w:val="00D64A69"/>
    <w:rsid w:val="00D651A3"/>
    <w:rsid w:val="00D65796"/>
    <w:rsid w:val="00D65B87"/>
    <w:rsid w:val="00D66055"/>
    <w:rsid w:val="00D6607D"/>
    <w:rsid w:val="00D663BF"/>
    <w:rsid w:val="00D66895"/>
    <w:rsid w:val="00D66A86"/>
    <w:rsid w:val="00D66BB4"/>
    <w:rsid w:val="00D670AA"/>
    <w:rsid w:val="00D67273"/>
    <w:rsid w:val="00D67980"/>
    <w:rsid w:val="00D67A8A"/>
    <w:rsid w:val="00D7032B"/>
    <w:rsid w:val="00D706A6"/>
    <w:rsid w:val="00D70E09"/>
    <w:rsid w:val="00D70F14"/>
    <w:rsid w:val="00D727CD"/>
    <w:rsid w:val="00D72F02"/>
    <w:rsid w:val="00D7300F"/>
    <w:rsid w:val="00D73838"/>
    <w:rsid w:val="00D73E27"/>
    <w:rsid w:val="00D745A3"/>
    <w:rsid w:val="00D74987"/>
    <w:rsid w:val="00D74A50"/>
    <w:rsid w:val="00D7503C"/>
    <w:rsid w:val="00D757D8"/>
    <w:rsid w:val="00D763E0"/>
    <w:rsid w:val="00D76769"/>
    <w:rsid w:val="00D76925"/>
    <w:rsid w:val="00D777CC"/>
    <w:rsid w:val="00D77C66"/>
    <w:rsid w:val="00D8006A"/>
    <w:rsid w:val="00D800E3"/>
    <w:rsid w:val="00D808BE"/>
    <w:rsid w:val="00D80C6B"/>
    <w:rsid w:val="00D80FFE"/>
    <w:rsid w:val="00D81068"/>
    <w:rsid w:val="00D81164"/>
    <w:rsid w:val="00D81965"/>
    <w:rsid w:val="00D81A90"/>
    <w:rsid w:val="00D828B6"/>
    <w:rsid w:val="00D829D7"/>
    <w:rsid w:val="00D82CF0"/>
    <w:rsid w:val="00D82D9D"/>
    <w:rsid w:val="00D82F09"/>
    <w:rsid w:val="00D83F84"/>
    <w:rsid w:val="00D83FE6"/>
    <w:rsid w:val="00D840C2"/>
    <w:rsid w:val="00D84480"/>
    <w:rsid w:val="00D845BB"/>
    <w:rsid w:val="00D84649"/>
    <w:rsid w:val="00D84979"/>
    <w:rsid w:val="00D84D9B"/>
    <w:rsid w:val="00D84E73"/>
    <w:rsid w:val="00D850A0"/>
    <w:rsid w:val="00D86666"/>
    <w:rsid w:val="00D868BB"/>
    <w:rsid w:val="00D879A8"/>
    <w:rsid w:val="00D87AC6"/>
    <w:rsid w:val="00D87B22"/>
    <w:rsid w:val="00D87D26"/>
    <w:rsid w:val="00D87E87"/>
    <w:rsid w:val="00D90507"/>
    <w:rsid w:val="00D90593"/>
    <w:rsid w:val="00D9145E"/>
    <w:rsid w:val="00D91CD9"/>
    <w:rsid w:val="00D91E96"/>
    <w:rsid w:val="00D924EB"/>
    <w:rsid w:val="00D92574"/>
    <w:rsid w:val="00D92653"/>
    <w:rsid w:val="00D928E4"/>
    <w:rsid w:val="00D92DD0"/>
    <w:rsid w:val="00D92E85"/>
    <w:rsid w:val="00D93401"/>
    <w:rsid w:val="00D93575"/>
    <w:rsid w:val="00D93791"/>
    <w:rsid w:val="00D93B38"/>
    <w:rsid w:val="00D94552"/>
    <w:rsid w:val="00D9463D"/>
    <w:rsid w:val="00D95238"/>
    <w:rsid w:val="00D953A0"/>
    <w:rsid w:val="00D95A8B"/>
    <w:rsid w:val="00D95BCA"/>
    <w:rsid w:val="00D961A4"/>
    <w:rsid w:val="00D966AC"/>
    <w:rsid w:val="00D96970"/>
    <w:rsid w:val="00D96F3B"/>
    <w:rsid w:val="00DA0062"/>
    <w:rsid w:val="00DA0077"/>
    <w:rsid w:val="00DA0908"/>
    <w:rsid w:val="00DA0D1E"/>
    <w:rsid w:val="00DA154F"/>
    <w:rsid w:val="00DA19C9"/>
    <w:rsid w:val="00DA1E64"/>
    <w:rsid w:val="00DA1FCB"/>
    <w:rsid w:val="00DA214D"/>
    <w:rsid w:val="00DA22B4"/>
    <w:rsid w:val="00DA2347"/>
    <w:rsid w:val="00DA2782"/>
    <w:rsid w:val="00DA290D"/>
    <w:rsid w:val="00DA33D9"/>
    <w:rsid w:val="00DA3665"/>
    <w:rsid w:val="00DA394B"/>
    <w:rsid w:val="00DA4088"/>
    <w:rsid w:val="00DA4827"/>
    <w:rsid w:val="00DA48ED"/>
    <w:rsid w:val="00DA5108"/>
    <w:rsid w:val="00DA5FB8"/>
    <w:rsid w:val="00DA6A0C"/>
    <w:rsid w:val="00DA7F66"/>
    <w:rsid w:val="00DB0162"/>
    <w:rsid w:val="00DB0405"/>
    <w:rsid w:val="00DB0661"/>
    <w:rsid w:val="00DB0796"/>
    <w:rsid w:val="00DB091F"/>
    <w:rsid w:val="00DB0C84"/>
    <w:rsid w:val="00DB0CF5"/>
    <w:rsid w:val="00DB0D1E"/>
    <w:rsid w:val="00DB11E6"/>
    <w:rsid w:val="00DB1384"/>
    <w:rsid w:val="00DB1C33"/>
    <w:rsid w:val="00DB1FCB"/>
    <w:rsid w:val="00DB227A"/>
    <w:rsid w:val="00DB22C0"/>
    <w:rsid w:val="00DB25A8"/>
    <w:rsid w:val="00DB2906"/>
    <w:rsid w:val="00DB322C"/>
    <w:rsid w:val="00DB3659"/>
    <w:rsid w:val="00DB3896"/>
    <w:rsid w:val="00DB3FA6"/>
    <w:rsid w:val="00DB4414"/>
    <w:rsid w:val="00DB4878"/>
    <w:rsid w:val="00DB4A4F"/>
    <w:rsid w:val="00DB5097"/>
    <w:rsid w:val="00DB598A"/>
    <w:rsid w:val="00DB5A40"/>
    <w:rsid w:val="00DB5D3D"/>
    <w:rsid w:val="00DB68A4"/>
    <w:rsid w:val="00DB729F"/>
    <w:rsid w:val="00DB73EA"/>
    <w:rsid w:val="00DB7A75"/>
    <w:rsid w:val="00DB7E42"/>
    <w:rsid w:val="00DB7FDB"/>
    <w:rsid w:val="00DC0247"/>
    <w:rsid w:val="00DC1250"/>
    <w:rsid w:val="00DC132F"/>
    <w:rsid w:val="00DC13B3"/>
    <w:rsid w:val="00DC1B11"/>
    <w:rsid w:val="00DC1F88"/>
    <w:rsid w:val="00DC233C"/>
    <w:rsid w:val="00DC23BD"/>
    <w:rsid w:val="00DC2AB7"/>
    <w:rsid w:val="00DC2CD2"/>
    <w:rsid w:val="00DC2CF4"/>
    <w:rsid w:val="00DC3357"/>
    <w:rsid w:val="00DC34CA"/>
    <w:rsid w:val="00DC366C"/>
    <w:rsid w:val="00DC37CC"/>
    <w:rsid w:val="00DC3879"/>
    <w:rsid w:val="00DC397A"/>
    <w:rsid w:val="00DC3E7F"/>
    <w:rsid w:val="00DC45A6"/>
    <w:rsid w:val="00DC4690"/>
    <w:rsid w:val="00DC4871"/>
    <w:rsid w:val="00DC5BB2"/>
    <w:rsid w:val="00DC5E6C"/>
    <w:rsid w:val="00DC620D"/>
    <w:rsid w:val="00DC6282"/>
    <w:rsid w:val="00DC65BA"/>
    <w:rsid w:val="00DC6B0B"/>
    <w:rsid w:val="00DC7051"/>
    <w:rsid w:val="00DC71A6"/>
    <w:rsid w:val="00DC723A"/>
    <w:rsid w:val="00DC77DE"/>
    <w:rsid w:val="00DC7F83"/>
    <w:rsid w:val="00DD0022"/>
    <w:rsid w:val="00DD041C"/>
    <w:rsid w:val="00DD0EBD"/>
    <w:rsid w:val="00DD0F7E"/>
    <w:rsid w:val="00DD1200"/>
    <w:rsid w:val="00DD15FD"/>
    <w:rsid w:val="00DD18D0"/>
    <w:rsid w:val="00DD1EA4"/>
    <w:rsid w:val="00DD2ACC"/>
    <w:rsid w:val="00DD2BD8"/>
    <w:rsid w:val="00DD2D8E"/>
    <w:rsid w:val="00DD2DD5"/>
    <w:rsid w:val="00DD2EA7"/>
    <w:rsid w:val="00DD34EF"/>
    <w:rsid w:val="00DD39D9"/>
    <w:rsid w:val="00DD3F63"/>
    <w:rsid w:val="00DD4DF5"/>
    <w:rsid w:val="00DD56C0"/>
    <w:rsid w:val="00DD5747"/>
    <w:rsid w:val="00DD5777"/>
    <w:rsid w:val="00DD5899"/>
    <w:rsid w:val="00DD5F11"/>
    <w:rsid w:val="00DD62C0"/>
    <w:rsid w:val="00DD667F"/>
    <w:rsid w:val="00DD670D"/>
    <w:rsid w:val="00DD68EB"/>
    <w:rsid w:val="00DD6BF8"/>
    <w:rsid w:val="00DD6EE2"/>
    <w:rsid w:val="00DD6F16"/>
    <w:rsid w:val="00DD71AD"/>
    <w:rsid w:val="00DD7627"/>
    <w:rsid w:val="00DD78BA"/>
    <w:rsid w:val="00DE0060"/>
    <w:rsid w:val="00DE02B9"/>
    <w:rsid w:val="00DE0341"/>
    <w:rsid w:val="00DE0A19"/>
    <w:rsid w:val="00DE0EB2"/>
    <w:rsid w:val="00DE0ED1"/>
    <w:rsid w:val="00DE1795"/>
    <w:rsid w:val="00DE180F"/>
    <w:rsid w:val="00DE1A27"/>
    <w:rsid w:val="00DE2E9D"/>
    <w:rsid w:val="00DE2FCA"/>
    <w:rsid w:val="00DE3686"/>
    <w:rsid w:val="00DE4B59"/>
    <w:rsid w:val="00DE4E88"/>
    <w:rsid w:val="00DE5422"/>
    <w:rsid w:val="00DE55CA"/>
    <w:rsid w:val="00DE5704"/>
    <w:rsid w:val="00DE5A4A"/>
    <w:rsid w:val="00DE5BD8"/>
    <w:rsid w:val="00DE5BFB"/>
    <w:rsid w:val="00DE609F"/>
    <w:rsid w:val="00DE61CF"/>
    <w:rsid w:val="00DE62E5"/>
    <w:rsid w:val="00DE64D6"/>
    <w:rsid w:val="00DE65F2"/>
    <w:rsid w:val="00DE6B51"/>
    <w:rsid w:val="00DE6C64"/>
    <w:rsid w:val="00DE7082"/>
    <w:rsid w:val="00DE7240"/>
    <w:rsid w:val="00DE72BF"/>
    <w:rsid w:val="00DE7B54"/>
    <w:rsid w:val="00DE7D99"/>
    <w:rsid w:val="00DE7EA4"/>
    <w:rsid w:val="00DF0113"/>
    <w:rsid w:val="00DF022B"/>
    <w:rsid w:val="00DF1483"/>
    <w:rsid w:val="00DF1658"/>
    <w:rsid w:val="00DF1773"/>
    <w:rsid w:val="00DF17F2"/>
    <w:rsid w:val="00DF1BD2"/>
    <w:rsid w:val="00DF1F92"/>
    <w:rsid w:val="00DF27F3"/>
    <w:rsid w:val="00DF284F"/>
    <w:rsid w:val="00DF288F"/>
    <w:rsid w:val="00DF2CF0"/>
    <w:rsid w:val="00DF3575"/>
    <w:rsid w:val="00DF3983"/>
    <w:rsid w:val="00DF44E1"/>
    <w:rsid w:val="00DF4E8D"/>
    <w:rsid w:val="00DF4FC4"/>
    <w:rsid w:val="00DF5084"/>
    <w:rsid w:val="00DF55D1"/>
    <w:rsid w:val="00DF5773"/>
    <w:rsid w:val="00DF5BC0"/>
    <w:rsid w:val="00DF5CA4"/>
    <w:rsid w:val="00DF5E28"/>
    <w:rsid w:val="00DF5F02"/>
    <w:rsid w:val="00DF5F1E"/>
    <w:rsid w:val="00DF66AA"/>
    <w:rsid w:val="00DF6D77"/>
    <w:rsid w:val="00DF729F"/>
    <w:rsid w:val="00DF7878"/>
    <w:rsid w:val="00DF7A9F"/>
    <w:rsid w:val="00DF7E97"/>
    <w:rsid w:val="00E00A46"/>
    <w:rsid w:val="00E00C67"/>
    <w:rsid w:val="00E00DA4"/>
    <w:rsid w:val="00E01231"/>
    <w:rsid w:val="00E01801"/>
    <w:rsid w:val="00E026BA"/>
    <w:rsid w:val="00E028FE"/>
    <w:rsid w:val="00E02A71"/>
    <w:rsid w:val="00E02BCE"/>
    <w:rsid w:val="00E03907"/>
    <w:rsid w:val="00E04012"/>
    <w:rsid w:val="00E044A1"/>
    <w:rsid w:val="00E04BC8"/>
    <w:rsid w:val="00E05C1E"/>
    <w:rsid w:val="00E060C7"/>
    <w:rsid w:val="00E06191"/>
    <w:rsid w:val="00E06745"/>
    <w:rsid w:val="00E0688F"/>
    <w:rsid w:val="00E06B1F"/>
    <w:rsid w:val="00E06E6F"/>
    <w:rsid w:val="00E0731F"/>
    <w:rsid w:val="00E07471"/>
    <w:rsid w:val="00E0768A"/>
    <w:rsid w:val="00E0799F"/>
    <w:rsid w:val="00E07A8D"/>
    <w:rsid w:val="00E07B95"/>
    <w:rsid w:val="00E100A9"/>
    <w:rsid w:val="00E1023F"/>
    <w:rsid w:val="00E10686"/>
    <w:rsid w:val="00E106AF"/>
    <w:rsid w:val="00E1179D"/>
    <w:rsid w:val="00E11D8D"/>
    <w:rsid w:val="00E12C3F"/>
    <w:rsid w:val="00E13A9E"/>
    <w:rsid w:val="00E13D3A"/>
    <w:rsid w:val="00E13D42"/>
    <w:rsid w:val="00E13F28"/>
    <w:rsid w:val="00E14AF6"/>
    <w:rsid w:val="00E14E26"/>
    <w:rsid w:val="00E150CE"/>
    <w:rsid w:val="00E151B7"/>
    <w:rsid w:val="00E15F18"/>
    <w:rsid w:val="00E15FEC"/>
    <w:rsid w:val="00E16A8F"/>
    <w:rsid w:val="00E16B79"/>
    <w:rsid w:val="00E16D19"/>
    <w:rsid w:val="00E16DB8"/>
    <w:rsid w:val="00E1764F"/>
    <w:rsid w:val="00E178E9"/>
    <w:rsid w:val="00E17A48"/>
    <w:rsid w:val="00E2012C"/>
    <w:rsid w:val="00E20319"/>
    <w:rsid w:val="00E20341"/>
    <w:rsid w:val="00E205BB"/>
    <w:rsid w:val="00E21A41"/>
    <w:rsid w:val="00E222FF"/>
    <w:rsid w:val="00E2266D"/>
    <w:rsid w:val="00E23C5A"/>
    <w:rsid w:val="00E23F7B"/>
    <w:rsid w:val="00E23FE2"/>
    <w:rsid w:val="00E2458C"/>
    <w:rsid w:val="00E247AF"/>
    <w:rsid w:val="00E24A22"/>
    <w:rsid w:val="00E24E7C"/>
    <w:rsid w:val="00E25009"/>
    <w:rsid w:val="00E251C0"/>
    <w:rsid w:val="00E251C1"/>
    <w:rsid w:val="00E256A5"/>
    <w:rsid w:val="00E25F2F"/>
    <w:rsid w:val="00E265CA"/>
    <w:rsid w:val="00E26607"/>
    <w:rsid w:val="00E268D7"/>
    <w:rsid w:val="00E273AC"/>
    <w:rsid w:val="00E27A67"/>
    <w:rsid w:val="00E27DD2"/>
    <w:rsid w:val="00E27F44"/>
    <w:rsid w:val="00E301F7"/>
    <w:rsid w:val="00E30BF6"/>
    <w:rsid w:val="00E30FF4"/>
    <w:rsid w:val="00E3104C"/>
    <w:rsid w:val="00E31879"/>
    <w:rsid w:val="00E31CF2"/>
    <w:rsid w:val="00E31F2F"/>
    <w:rsid w:val="00E327D4"/>
    <w:rsid w:val="00E328C7"/>
    <w:rsid w:val="00E329A4"/>
    <w:rsid w:val="00E32A2A"/>
    <w:rsid w:val="00E32C2B"/>
    <w:rsid w:val="00E3338F"/>
    <w:rsid w:val="00E3379D"/>
    <w:rsid w:val="00E3391B"/>
    <w:rsid w:val="00E33BAD"/>
    <w:rsid w:val="00E34191"/>
    <w:rsid w:val="00E3419C"/>
    <w:rsid w:val="00E3461D"/>
    <w:rsid w:val="00E347E3"/>
    <w:rsid w:val="00E34B09"/>
    <w:rsid w:val="00E34B1E"/>
    <w:rsid w:val="00E35785"/>
    <w:rsid w:val="00E357E1"/>
    <w:rsid w:val="00E35B02"/>
    <w:rsid w:val="00E35C1D"/>
    <w:rsid w:val="00E35C76"/>
    <w:rsid w:val="00E35D6A"/>
    <w:rsid w:val="00E35EEC"/>
    <w:rsid w:val="00E367E0"/>
    <w:rsid w:val="00E3691B"/>
    <w:rsid w:val="00E379A7"/>
    <w:rsid w:val="00E379CE"/>
    <w:rsid w:val="00E37BBC"/>
    <w:rsid w:val="00E37D0C"/>
    <w:rsid w:val="00E37F3B"/>
    <w:rsid w:val="00E40782"/>
    <w:rsid w:val="00E407F9"/>
    <w:rsid w:val="00E409FC"/>
    <w:rsid w:val="00E40FFC"/>
    <w:rsid w:val="00E41104"/>
    <w:rsid w:val="00E412B7"/>
    <w:rsid w:val="00E41BA9"/>
    <w:rsid w:val="00E42848"/>
    <w:rsid w:val="00E4400B"/>
    <w:rsid w:val="00E442BA"/>
    <w:rsid w:val="00E443B0"/>
    <w:rsid w:val="00E443F0"/>
    <w:rsid w:val="00E44523"/>
    <w:rsid w:val="00E4479B"/>
    <w:rsid w:val="00E447A6"/>
    <w:rsid w:val="00E44DA6"/>
    <w:rsid w:val="00E450F8"/>
    <w:rsid w:val="00E45292"/>
    <w:rsid w:val="00E45FFC"/>
    <w:rsid w:val="00E46002"/>
    <w:rsid w:val="00E46890"/>
    <w:rsid w:val="00E46BE9"/>
    <w:rsid w:val="00E46DC9"/>
    <w:rsid w:val="00E46EFF"/>
    <w:rsid w:val="00E470DB"/>
    <w:rsid w:val="00E476E1"/>
    <w:rsid w:val="00E47C33"/>
    <w:rsid w:val="00E47CE1"/>
    <w:rsid w:val="00E47D22"/>
    <w:rsid w:val="00E47F81"/>
    <w:rsid w:val="00E5005D"/>
    <w:rsid w:val="00E51087"/>
    <w:rsid w:val="00E5117F"/>
    <w:rsid w:val="00E5154F"/>
    <w:rsid w:val="00E5163A"/>
    <w:rsid w:val="00E51677"/>
    <w:rsid w:val="00E518CC"/>
    <w:rsid w:val="00E51ECC"/>
    <w:rsid w:val="00E5234B"/>
    <w:rsid w:val="00E5250B"/>
    <w:rsid w:val="00E527A1"/>
    <w:rsid w:val="00E528FD"/>
    <w:rsid w:val="00E53517"/>
    <w:rsid w:val="00E537ED"/>
    <w:rsid w:val="00E53BFD"/>
    <w:rsid w:val="00E53CA8"/>
    <w:rsid w:val="00E53D67"/>
    <w:rsid w:val="00E53DBC"/>
    <w:rsid w:val="00E54030"/>
    <w:rsid w:val="00E542E4"/>
    <w:rsid w:val="00E54312"/>
    <w:rsid w:val="00E54A03"/>
    <w:rsid w:val="00E5543C"/>
    <w:rsid w:val="00E5581C"/>
    <w:rsid w:val="00E559D3"/>
    <w:rsid w:val="00E56BF1"/>
    <w:rsid w:val="00E57193"/>
    <w:rsid w:val="00E57223"/>
    <w:rsid w:val="00E57782"/>
    <w:rsid w:val="00E6031B"/>
    <w:rsid w:val="00E605F0"/>
    <w:rsid w:val="00E60B19"/>
    <w:rsid w:val="00E60C2A"/>
    <w:rsid w:val="00E612AB"/>
    <w:rsid w:val="00E6137C"/>
    <w:rsid w:val="00E61AA9"/>
    <w:rsid w:val="00E62107"/>
    <w:rsid w:val="00E62843"/>
    <w:rsid w:val="00E62A77"/>
    <w:rsid w:val="00E632AD"/>
    <w:rsid w:val="00E639A8"/>
    <w:rsid w:val="00E63A20"/>
    <w:rsid w:val="00E63E30"/>
    <w:rsid w:val="00E63FB2"/>
    <w:rsid w:val="00E640FF"/>
    <w:rsid w:val="00E64CBB"/>
    <w:rsid w:val="00E64DAD"/>
    <w:rsid w:val="00E65285"/>
    <w:rsid w:val="00E653CB"/>
    <w:rsid w:val="00E656B0"/>
    <w:rsid w:val="00E65785"/>
    <w:rsid w:val="00E6597A"/>
    <w:rsid w:val="00E65991"/>
    <w:rsid w:val="00E65EB9"/>
    <w:rsid w:val="00E6624B"/>
    <w:rsid w:val="00E66CB2"/>
    <w:rsid w:val="00E66F24"/>
    <w:rsid w:val="00E66FC5"/>
    <w:rsid w:val="00E671DE"/>
    <w:rsid w:val="00E672E2"/>
    <w:rsid w:val="00E6735C"/>
    <w:rsid w:val="00E67D57"/>
    <w:rsid w:val="00E70913"/>
    <w:rsid w:val="00E71443"/>
    <w:rsid w:val="00E71527"/>
    <w:rsid w:val="00E71A56"/>
    <w:rsid w:val="00E71C46"/>
    <w:rsid w:val="00E71C7C"/>
    <w:rsid w:val="00E71F0B"/>
    <w:rsid w:val="00E72146"/>
    <w:rsid w:val="00E73461"/>
    <w:rsid w:val="00E73B2B"/>
    <w:rsid w:val="00E73C11"/>
    <w:rsid w:val="00E73D86"/>
    <w:rsid w:val="00E74183"/>
    <w:rsid w:val="00E74758"/>
    <w:rsid w:val="00E747C8"/>
    <w:rsid w:val="00E74D62"/>
    <w:rsid w:val="00E75005"/>
    <w:rsid w:val="00E751E6"/>
    <w:rsid w:val="00E75D12"/>
    <w:rsid w:val="00E75DE4"/>
    <w:rsid w:val="00E763DB"/>
    <w:rsid w:val="00E76FF1"/>
    <w:rsid w:val="00E77837"/>
    <w:rsid w:val="00E77BC5"/>
    <w:rsid w:val="00E77DB7"/>
    <w:rsid w:val="00E8104B"/>
    <w:rsid w:val="00E81064"/>
    <w:rsid w:val="00E8127B"/>
    <w:rsid w:val="00E8129E"/>
    <w:rsid w:val="00E81BB8"/>
    <w:rsid w:val="00E81CFB"/>
    <w:rsid w:val="00E82719"/>
    <w:rsid w:val="00E827F8"/>
    <w:rsid w:val="00E82E96"/>
    <w:rsid w:val="00E83391"/>
    <w:rsid w:val="00E8447A"/>
    <w:rsid w:val="00E84A17"/>
    <w:rsid w:val="00E84D9A"/>
    <w:rsid w:val="00E84EF4"/>
    <w:rsid w:val="00E852D2"/>
    <w:rsid w:val="00E85809"/>
    <w:rsid w:val="00E85A35"/>
    <w:rsid w:val="00E85ABF"/>
    <w:rsid w:val="00E85DE9"/>
    <w:rsid w:val="00E85F1B"/>
    <w:rsid w:val="00E8641D"/>
    <w:rsid w:val="00E865AC"/>
    <w:rsid w:val="00E866DB"/>
    <w:rsid w:val="00E868DF"/>
    <w:rsid w:val="00E86F16"/>
    <w:rsid w:val="00E87A4F"/>
    <w:rsid w:val="00E904DE"/>
    <w:rsid w:val="00E906AE"/>
    <w:rsid w:val="00E906BC"/>
    <w:rsid w:val="00E90BC4"/>
    <w:rsid w:val="00E90C85"/>
    <w:rsid w:val="00E90EC5"/>
    <w:rsid w:val="00E911E0"/>
    <w:rsid w:val="00E91304"/>
    <w:rsid w:val="00E914AE"/>
    <w:rsid w:val="00E91639"/>
    <w:rsid w:val="00E9195F"/>
    <w:rsid w:val="00E92ACE"/>
    <w:rsid w:val="00E92AE5"/>
    <w:rsid w:val="00E92E20"/>
    <w:rsid w:val="00E93288"/>
    <w:rsid w:val="00E932AB"/>
    <w:rsid w:val="00E93350"/>
    <w:rsid w:val="00E9349D"/>
    <w:rsid w:val="00E93D90"/>
    <w:rsid w:val="00E93EB1"/>
    <w:rsid w:val="00E9434A"/>
    <w:rsid w:val="00E9439A"/>
    <w:rsid w:val="00E94478"/>
    <w:rsid w:val="00E94492"/>
    <w:rsid w:val="00E95F04"/>
    <w:rsid w:val="00E96037"/>
    <w:rsid w:val="00E96192"/>
    <w:rsid w:val="00E96799"/>
    <w:rsid w:val="00E96AA0"/>
    <w:rsid w:val="00E96B85"/>
    <w:rsid w:val="00E9702B"/>
    <w:rsid w:val="00E97410"/>
    <w:rsid w:val="00E97413"/>
    <w:rsid w:val="00E97561"/>
    <w:rsid w:val="00E9767D"/>
    <w:rsid w:val="00E97A0B"/>
    <w:rsid w:val="00E97A15"/>
    <w:rsid w:val="00E97C17"/>
    <w:rsid w:val="00EA0011"/>
    <w:rsid w:val="00EA037F"/>
    <w:rsid w:val="00EA03BA"/>
    <w:rsid w:val="00EA0731"/>
    <w:rsid w:val="00EA0865"/>
    <w:rsid w:val="00EA090C"/>
    <w:rsid w:val="00EA0E5B"/>
    <w:rsid w:val="00EA2540"/>
    <w:rsid w:val="00EA28F8"/>
    <w:rsid w:val="00EA29D4"/>
    <w:rsid w:val="00EA2A3E"/>
    <w:rsid w:val="00EA2DBE"/>
    <w:rsid w:val="00EA2F10"/>
    <w:rsid w:val="00EA4875"/>
    <w:rsid w:val="00EA4D30"/>
    <w:rsid w:val="00EA50A8"/>
    <w:rsid w:val="00EA50DA"/>
    <w:rsid w:val="00EA578B"/>
    <w:rsid w:val="00EA5906"/>
    <w:rsid w:val="00EA5A27"/>
    <w:rsid w:val="00EA5A9F"/>
    <w:rsid w:val="00EA63C1"/>
    <w:rsid w:val="00EA67B2"/>
    <w:rsid w:val="00EA7237"/>
    <w:rsid w:val="00EA727D"/>
    <w:rsid w:val="00EA74F7"/>
    <w:rsid w:val="00EB0188"/>
    <w:rsid w:val="00EB14CE"/>
    <w:rsid w:val="00EB1AD9"/>
    <w:rsid w:val="00EB20F0"/>
    <w:rsid w:val="00EB217F"/>
    <w:rsid w:val="00EB2955"/>
    <w:rsid w:val="00EB2A32"/>
    <w:rsid w:val="00EB2C66"/>
    <w:rsid w:val="00EB2F5C"/>
    <w:rsid w:val="00EB30CF"/>
    <w:rsid w:val="00EB31FC"/>
    <w:rsid w:val="00EB325D"/>
    <w:rsid w:val="00EB3737"/>
    <w:rsid w:val="00EB39C5"/>
    <w:rsid w:val="00EB3C8B"/>
    <w:rsid w:val="00EB3E35"/>
    <w:rsid w:val="00EB41EE"/>
    <w:rsid w:val="00EB45E8"/>
    <w:rsid w:val="00EB469C"/>
    <w:rsid w:val="00EB4C52"/>
    <w:rsid w:val="00EB4F03"/>
    <w:rsid w:val="00EB57F7"/>
    <w:rsid w:val="00EB595C"/>
    <w:rsid w:val="00EB5EC8"/>
    <w:rsid w:val="00EB629C"/>
    <w:rsid w:val="00EB6403"/>
    <w:rsid w:val="00EB6573"/>
    <w:rsid w:val="00EB6656"/>
    <w:rsid w:val="00EB70D8"/>
    <w:rsid w:val="00EB724E"/>
    <w:rsid w:val="00EB72FF"/>
    <w:rsid w:val="00EB7C13"/>
    <w:rsid w:val="00EC0AAE"/>
    <w:rsid w:val="00EC0CA2"/>
    <w:rsid w:val="00EC1974"/>
    <w:rsid w:val="00EC2134"/>
    <w:rsid w:val="00EC261E"/>
    <w:rsid w:val="00EC26F8"/>
    <w:rsid w:val="00EC2DF3"/>
    <w:rsid w:val="00EC3476"/>
    <w:rsid w:val="00EC3B8E"/>
    <w:rsid w:val="00EC3C11"/>
    <w:rsid w:val="00EC409E"/>
    <w:rsid w:val="00EC496B"/>
    <w:rsid w:val="00EC4AC2"/>
    <w:rsid w:val="00EC5344"/>
    <w:rsid w:val="00EC6656"/>
    <w:rsid w:val="00EC6801"/>
    <w:rsid w:val="00EC68EE"/>
    <w:rsid w:val="00EC6AED"/>
    <w:rsid w:val="00EC6D11"/>
    <w:rsid w:val="00EC723C"/>
    <w:rsid w:val="00EC73E8"/>
    <w:rsid w:val="00EC799E"/>
    <w:rsid w:val="00EC7DFC"/>
    <w:rsid w:val="00EC7EA2"/>
    <w:rsid w:val="00ED0096"/>
    <w:rsid w:val="00ED01B2"/>
    <w:rsid w:val="00ED0783"/>
    <w:rsid w:val="00ED0DC0"/>
    <w:rsid w:val="00ED2212"/>
    <w:rsid w:val="00ED232C"/>
    <w:rsid w:val="00ED2467"/>
    <w:rsid w:val="00ED2B63"/>
    <w:rsid w:val="00ED2D72"/>
    <w:rsid w:val="00ED2F1F"/>
    <w:rsid w:val="00ED2F6B"/>
    <w:rsid w:val="00ED3126"/>
    <w:rsid w:val="00ED39E6"/>
    <w:rsid w:val="00ED417B"/>
    <w:rsid w:val="00ED42C1"/>
    <w:rsid w:val="00ED56D0"/>
    <w:rsid w:val="00ED58C6"/>
    <w:rsid w:val="00ED58E0"/>
    <w:rsid w:val="00ED5ECC"/>
    <w:rsid w:val="00ED6F1F"/>
    <w:rsid w:val="00ED7205"/>
    <w:rsid w:val="00ED7475"/>
    <w:rsid w:val="00ED766A"/>
    <w:rsid w:val="00ED7919"/>
    <w:rsid w:val="00ED7956"/>
    <w:rsid w:val="00ED7EEF"/>
    <w:rsid w:val="00EE01E1"/>
    <w:rsid w:val="00EE0354"/>
    <w:rsid w:val="00EE04D4"/>
    <w:rsid w:val="00EE05B1"/>
    <w:rsid w:val="00EE1B06"/>
    <w:rsid w:val="00EE22F9"/>
    <w:rsid w:val="00EE24E4"/>
    <w:rsid w:val="00EE2B57"/>
    <w:rsid w:val="00EE2CB7"/>
    <w:rsid w:val="00EE3445"/>
    <w:rsid w:val="00EE34ED"/>
    <w:rsid w:val="00EE3605"/>
    <w:rsid w:val="00EE3620"/>
    <w:rsid w:val="00EE3F8D"/>
    <w:rsid w:val="00EE4C03"/>
    <w:rsid w:val="00EE60CD"/>
    <w:rsid w:val="00EE6240"/>
    <w:rsid w:val="00EE630D"/>
    <w:rsid w:val="00EE6908"/>
    <w:rsid w:val="00EE70D4"/>
    <w:rsid w:val="00EE7D34"/>
    <w:rsid w:val="00EE7E04"/>
    <w:rsid w:val="00EF02E3"/>
    <w:rsid w:val="00EF0530"/>
    <w:rsid w:val="00EF08E1"/>
    <w:rsid w:val="00EF0AEC"/>
    <w:rsid w:val="00EF0DD1"/>
    <w:rsid w:val="00EF0E4C"/>
    <w:rsid w:val="00EF0FB7"/>
    <w:rsid w:val="00EF10B3"/>
    <w:rsid w:val="00EF139E"/>
    <w:rsid w:val="00EF170B"/>
    <w:rsid w:val="00EF200C"/>
    <w:rsid w:val="00EF2771"/>
    <w:rsid w:val="00EF2A73"/>
    <w:rsid w:val="00EF31DB"/>
    <w:rsid w:val="00EF33FA"/>
    <w:rsid w:val="00EF36D6"/>
    <w:rsid w:val="00EF39E4"/>
    <w:rsid w:val="00EF3C26"/>
    <w:rsid w:val="00EF3CE4"/>
    <w:rsid w:val="00EF3E92"/>
    <w:rsid w:val="00EF3ED8"/>
    <w:rsid w:val="00EF3F66"/>
    <w:rsid w:val="00EF49FA"/>
    <w:rsid w:val="00EF4A4C"/>
    <w:rsid w:val="00EF4BDE"/>
    <w:rsid w:val="00EF4E73"/>
    <w:rsid w:val="00EF5D33"/>
    <w:rsid w:val="00EF6247"/>
    <w:rsid w:val="00EF642B"/>
    <w:rsid w:val="00EF7520"/>
    <w:rsid w:val="00EF7B0F"/>
    <w:rsid w:val="00EF7F8F"/>
    <w:rsid w:val="00F00204"/>
    <w:rsid w:val="00F006C0"/>
    <w:rsid w:val="00F00A80"/>
    <w:rsid w:val="00F01FE1"/>
    <w:rsid w:val="00F0204B"/>
    <w:rsid w:val="00F0272C"/>
    <w:rsid w:val="00F0297D"/>
    <w:rsid w:val="00F02E43"/>
    <w:rsid w:val="00F02FAB"/>
    <w:rsid w:val="00F030E3"/>
    <w:rsid w:val="00F03435"/>
    <w:rsid w:val="00F0346A"/>
    <w:rsid w:val="00F03622"/>
    <w:rsid w:val="00F03680"/>
    <w:rsid w:val="00F04390"/>
    <w:rsid w:val="00F04724"/>
    <w:rsid w:val="00F05568"/>
    <w:rsid w:val="00F05A21"/>
    <w:rsid w:val="00F05A8C"/>
    <w:rsid w:val="00F05F67"/>
    <w:rsid w:val="00F06448"/>
    <w:rsid w:val="00F0649B"/>
    <w:rsid w:val="00F06852"/>
    <w:rsid w:val="00F06F6E"/>
    <w:rsid w:val="00F071CC"/>
    <w:rsid w:val="00F07324"/>
    <w:rsid w:val="00F0765E"/>
    <w:rsid w:val="00F107D9"/>
    <w:rsid w:val="00F114A5"/>
    <w:rsid w:val="00F11783"/>
    <w:rsid w:val="00F11F81"/>
    <w:rsid w:val="00F128FB"/>
    <w:rsid w:val="00F12EDB"/>
    <w:rsid w:val="00F12F46"/>
    <w:rsid w:val="00F13311"/>
    <w:rsid w:val="00F1366F"/>
    <w:rsid w:val="00F13713"/>
    <w:rsid w:val="00F13724"/>
    <w:rsid w:val="00F139E4"/>
    <w:rsid w:val="00F13DF3"/>
    <w:rsid w:val="00F13FEE"/>
    <w:rsid w:val="00F147A5"/>
    <w:rsid w:val="00F1483A"/>
    <w:rsid w:val="00F149A5"/>
    <w:rsid w:val="00F15134"/>
    <w:rsid w:val="00F15BDE"/>
    <w:rsid w:val="00F15F5B"/>
    <w:rsid w:val="00F163FD"/>
    <w:rsid w:val="00F16423"/>
    <w:rsid w:val="00F16D0A"/>
    <w:rsid w:val="00F16F19"/>
    <w:rsid w:val="00F16F26"/>
    <w:rsid w:val="00F177B7"/>
    <w:rsid w:val="00F179EB"/>
    <w:rsid w:val="00F17EAF"/>
    <w:rsid w:val="00F17F5D"/>
    <w:rsid w:val="00F2008E"/>
    <w:rsid w:val="00F21301"/>
    <w:rsid w:val="00F21813"/>
    <w:rsid w:val="00F21889"/>
    <w:rsid w:val="00F21D42"/>
    <w:rsid w:val="00F220A3"/>
    <w:rsid w:val="00F228C7"/>
    <w:rsid w:val="00F228F6"/>
    <w:rsid w:val="00F22935"/>
    <w:rsid w:val="00F22A99"/>
    <w:rsid w:val="00F22EB1"/>
    <w:rsid w:val="00F23460"/>
    <w:rsid w:val="00F23DA2"/>
    <w:rsid w:val="00F2424B"/>
    <w:rsid w:val="00F2424F"/>
    <w:rsid w:val="00F248E0"/>
    <w:rsid w:val="00F24FE1"/>
    <w:rsid w:val="00F2630E"/>
    <w:rsid w:val="00F267C4"/>
    <w:rsid w:val="00F26A77"/>
    <w:rsid w:val="00F26D9D"/>
    <w:rsid w:val="00F270A9"/>
    <w:rsid w:val="00F27790"/>
    <w:rsid w:val="00F27FEE"/>
    <w:rsid w:val="00F30723"/>
    <w:rsid w:val="00F30C6F"/>
    <w:rsid w:val="00F30CA3"/>
    <w:rsid w:val="00F30CCD"/>
    <w:rsid w:val="00F3115E"/>
    <w:rsid w:val="00F31248"/>
    <w:rsid w:val="00F31278"/>
    <w:rsid w:val="00F31501"/>
    <w:rsid w:val="00F31654"/>
    <w:rsid w:val="00F31752"/>
    <w:rsid w:val="00F3175D"/>
    <w:rsid w:val="00F3197E"/>
    <w:rsid w:val="00F31CFE"/>
    <w:rsid w:val="00F31FC9"/>
    <w:rsid w:val="00F31FD5"/>
    <w:rsid w:val="00F322DD"/>
    <w:rsid w:val="00F328DA"/>
    <w:rsid w:val="00F32900"/>
    <w:rsid w:val="00F32ACA"/>
    <w:rsid w:val="00F332F7"/>
    <w:rsid w:val="00F33A78"/>
    <w:rsid w:val="00F344F8"/>
    <w:rsid w:val="00F34DB4"/>
    <w:rsid w:val="00F3559D"/>
    <w:rsid w:val="00F35898"/>
    <w:rsid w:val="00F35D0D"/>
    <w:rsid w:val="00F36457"/>
    <w:rsid w:val="00F36614"/>
    <w:rsid w:val="00F36680"/>
    <w:rsid w:val="00F366AF"/>
    <w:rsid w:val="00F36FF3"/>
    <w:rsid w:val="00F370BF"/>
    <w:rsid w:val="00F3725F"/>
    <w:rsid w:val="00F37424"/>
    <w:rsid w:val="00F37585"/>
    <w:rsid w:val="00F37840"/>
    <w:rsid w:val="00F37954"/>
    <w:rsid w:val="00F37BD7"/>
    <w:rsid w:val="00F37C12"/>
    <w:rsid w:val="00F40351"/>
    <w:rsid w:val="00F40814"/>
    <w:rsid w:val="00F40C12"/>
    <w:rsid w:val="00F411BF"/>
    <w:rsid w:val="00F41304"/>
    <w:rsid w:val="00F41978"/>
    <w:rsid w:val="00F41A71"/>
    <w:rsid w:val="00F420F9"/>
    <w:rsid w:val="00F4233E"/>
    <w:rsid w:val="00F423FD"/>
    <w:rsid w:val="00F4275F"/>
    <w:rsid w:val="00F428FC"/>
    <w:rsid w:val="00F42CD4"/>
    <w:rsid w:val="00F4374B"/>
    <w:rsid w:val="00F4383E"/>
    <w:rsid w:val="00F43955"/>
    <w:rsid w:val="00F43B56"/>
    <w:rsid w:val="00F43C86"/>
    <w:rsid w:val="00F44915"/>
    <w:rsid w:val="00F44B4F"/>
    <w:rsid w:val="00F45026"/>
    <w:rsid w:val="00F45039"/>
    <w:rsid w:val="00F4510E"/>
    <w:rsid w:val="00F45E24"/>
    <w:rsid w:val="00F45E7F"/>
    <w:rsid w:val="00F463B8"/>
    <w:rsid w:val="00F463DE"/>
    <w:rsid w:val="00F4675E"/>
    <w:rsid w:val="00F46EF7"/>
    <w:rsid w:val="00F506F7"/>
    <w:rsid w:val="00F50882"/>
    <w:rsid w:val="00F50D33"/>
    <w:rsid w:val="00F51413"/>
    <w:rsid w:val="00F51C9C"/>
    <w:rsid w:val="00F51CF2"/>
    <w:rsid w:val="00F525FD"/>
    <w:rsid w:val="00F52D3F"/>
    <w:rsid w:val="00F52DAE"/>
    <w:rsid w:val="00F531C4"/>
    <w:rsid w:val="00F533F9"/>
    <w:rsid w:val="00F53966"/>
    <w:rsid w:val="00F546F3"/>
    <w:rsid w:val="00F548EE"/>
    <w:rsid w:val="00F54907"/>
    <w:rsid w:val="00F553FC"/>
    <w:rsid w:val="00F55B82"/>
    <w:rsid w:val="00F55B83"/>
    <w:rsid w:val="00F55E36"/>
    <w:rsid w:val="00F55E55"/>
    <w:rsid w:val="00F5609B"/>
    <w:rsid w:val="00F5635D"/>
    <w:rsid w:val="00F563E4"/>
    <w:rsid w:val="00F56403"/>
    <w:rsid w:val="00F5688D"/>
    <w:rsid w:val="00F60676"/>
    <w:rsid w:val="00F607E3"/>
    <w:rsid w:val="00F61672"/>
    <w:rsid w:val="00F61845"/>
    <w:rsid w:val="00F6189D"/>
    <w:rsid w:val="00F61FBF"/>
    <w:rsid w:val="00F6244A"/>
    <w:rsid w:val="00F62E27"/>
    <w:rsid w:val="00F638F9"/>
    <w:rsid w:val="00F64736"/>
    <w:rsid w:val="00F64D57"/>
    <w:rsid w:val="00F654C9"/>
    <w:rsid w:val="00F66203"/>
    <w:rsid w:val="00F66E97"/>
    <w:rsid w:val="00F66FA2"/>
    <w:rsid w:val="00F67401"/>
    <w:rsid w:val="00F67538"/>
    <w:rsid w:val="00F67B2F"/>
    <w:rsid w:val="00F701EA"/>
    <w:rsid w:val="00F70342"/>
    <w:rsid w:val="00F7041F"/>
    <w:rsid w:val="00F70ADA"/>
    <w:rsid w:val="00F70E8E"/>
    <w:rsid w:val="00F713BE"/>
    <w:rsid w:val="00F715C8"/>
    <w:rsid w:val="00F71DED"/>
    <w:rsid w:val="00F71E60"/>
    <w:rsid w:val="00F71FC1"/>
    <w:rsid w:val="00F7215D"/>
    <w:rsid w:val="00F72272"/>
    <w:rsid w:val="00F72734"/>
    <w:rsid w:val="00F728E2"/>
    <w:rsid w:val="00F729DE"/>
    <w:rsid w:val="00F72CA9"/>
    <w:rsid w:val="00F72EFE"/>
    <w:rsid w:val="00F738E1"/>
    <w:rsid w:val="00F73EDC"/>
    <w:rsid w:val="00F742EA"/>
    <w:rsid w:val="00F74657"/>
    <w:rsid w:val="00F74BE9"/>
    <w:rsid w:val="00F75192"/>
    <w:rsid w:val="00F753E4"/>
    <w:rsid w:val="00F75797"/>
    <w:rsid w:val="00F76311"/>
    <w:rsid w:val="00F76352"/>
    <w:rsid w:val="00F769C0"/>
    <w:rsid w:val="00F7712A"/>
    <w:rsid w:val="00F773C8"/>
    <w:rsid w:val="00F77FA5"/>
    <w:rsid w:val="00F805E7"/>
    <w:rsid w:val="00F80815"/>
    <w:rsid w:val="00F817E8"/>
    <w:rsid w:val="00F81AA9"/>
    <w:rsid w:val="00F825CA"/>
    <w:rsid w:val="00F82C8F"/>
    <w:rsid w:val="00F83317"/>
    <w:rsid w:val="00F83808"/>
    <w:rsid w:val="00F83ACB"/>
    <w:rsid w:val="00F84959"/>
    <w:rsid w:val="00F84C7B"/>
    <w:rsid w:val="00F85313"/>
    <w:rsid w:val="00F85D56"/>
    <w:rsid w:val="00F85F38"/>
    <w:rsid w:val="00F86F0B"/>
    <w:rsid w:val="00F86FBC"/>
    <w:rsid w:val="00F87026"/>
    <w:rsid w:val="00F87490"/>
    <w:rsid w:val="00F8769E"/>
    <w:rsid w:val="00F87F76"/>
    <w:rsid w:val="00F90458"/>
    <w:rsid w:val="00F90A21"/>
    <w:rsid w:val="00F90C18"/>
    <w:rsid w:val="00F90DCE"/>
    <w:rsid w:val="00F91860"/>
    <w:rsid w:val="00F92004"/>
    <w:rsid w:val="00F9202D"/>
    <w:rsid w:val="00F92235"/>
    <w:rsid w:val="00F9246E"/>
    <w:rsid w:val="00F92B00"/>
    <w:rsid w:val="00F92E77"/>
    <w:rsid w:val="00F93C52"/>
    <w:rsid w:val="00F9442F"/>
    <w:rsid w:val="00F9524E"/>
    <w:rsid w:val="00F955AB"/>
    <w:rsid w:val="00F95860"/>
    <w:rsid w:val="00F95A75"/>
    <w:rsid w:val="00F9616B"/>
    <w:rsid w:val="00F974DE"/>
    <w:rsid w:val="00F975DA"/>
    <w:rsid w:val="00F97CDC"/>
    <w:rsid w:val="00FA024A"/>
    <w:rsid w:val="00FA0334"/>
    <w:rsid w:val="00FA0A87"/>
    <w:rsid w:val="00FA0AE2"/>
    <w:rsid w:val="00FA1508"/>
    <w:rsid w:val="00FA1605"/>
    <w:rsid w:val="00FA17DF"/>
    <w:rsid w:val="00FA1AD4"/>
    <w:rsid w:val="00FA1CD5"/>
    <w:rsid w:val="00FA2785"/>
    <w:rsid w:val="00FA2D19"/>
    <w:rsid w:val="00FA3033"/>
    <w:rsid w:val="00FA3706"/>
    <w:rsid w:val="00FA3AF0"/>
    <w:rsid w:val="00FA3D56"/>
    <w:rsid w:val="00FA3E12"/>
    <w:rsid w:val="00FA488B"/>
    <w:rsid w:val="00FA4A23"/>
    <w:rsid w:val="00FA56C9"/>
    <w:rsid w:val="00FA59EC"/>
    <w:rsid w:val="00FA5BE0"/>
    <w:rsid w:val="00FA5E13"/>
    <w:rsid w:val="00FA5F37"/>
    <w:rsid w:val="00FA5FCC"/>
    <w:rsid w:val="00FA62A1"/>
    <w:rsid w:val="00FA637B"/>
    <w:rsid w:val="00FA66B1"/>
    <w:rsid w:val="00FA67D0"/>
    <w:rsid w:val="00FA6A8C"/>
    <w:rsid w:val="00FA7477"/>
    <w:rsid w:val="00FA7521"/>
    <w:rsid w:val="00FA787E"/>
    <w:rsid w:val="00FA79E0"/>
    <w:rsid w:val="00FA7A27"/>
    <w:rsid w:val="00FA7B0D"/>
    <w:rsid w:val="00FB02A9"/>
    <w:rsid w:val="00FB0468"/>
    <w:rsid w:val="00FB1502"/>
    <w:rsid w:val="00FB179D"/>
    <w:rsid w:val="00FB1AB7"/>
    <w:rsid w:val="00FB1DFA"/>
    <w:rsid w:val="00FB227D"/>
    <w:rsid w:val="00FB22C6"/>
    <w:rsid w:val="00FB28B4"/>
    <w:rsid w:val="00FB2A90"/>
    <w:rsid w:val="00FB2E6D"/>
    <w:rsid w:val="00FB34F4"/>
    <w:rsid w:val="00FB39D0"/>
    <w:rsid w:val="00FB3DB9"/>
    <w:rsid w:val="00FB3E88"/>
    <w:rsid w:val="00FB4375"/>
    <w:rsid w:val="00FB4682"/>
    <w:rsid w:val="00FB488F"/>
    <w:rsid w:val="00FB4FCB"/>
    <w:rsid w:val="00FB50A6"/>
    <w:rsid w:val="00FB5CBF"/>
    <w:rsid w:val="00FB5DDB"/>
    <w:rsid w:val="00FB6633"/>
    <w:rsid w:val="00FB6661"/>
    <w:rsid w:val="00FB6893"/>
    <w:rsid w:val="00FB694B"/>
    <w:rsid w:val="00FB6CD2"/>
    <w:rsid w:val="00FB6CD5"/>
    <w:rsid w:val="00FB7340"/>
    <w:rsid w:val="00FB7682"/>
    <w:rsid w:val="00FB7924"/>
    <w:rsid w:val="00FB7BF5"/>
    <w:rsid w:val="00FB7E16"/>
    <w:rsid w:val="00FC03BE"/>
    <w:rsid w:val="00FC08FD"/>
    <w:rsid w:val="00FC0900"/>
    <w:rsid w:val="00FC0970"/>
    <w:rsid w:val="00FC0988"/>
    <w:rsid w:val="00FC0ABF"/>
    <w:rsid w:val="00FC0AD5"/>
    <w:rsid w:val="00FC1175"/>
    <w:rsid w:val="00FC171C"/>
    <w:rsid w:val="00FC18B5"/>
    <w:rsid w:val="00FC1924"/>
    <w:rsid w:val="00FC1B03"/>
    <w:rsid w:val="00FC1B40"/>
    <w:rsid w:val="00FC1D42"/>
    <w:rsid w:val="00FC243A"/>
    <w:rsid w:val="00FC275B"/>
    <w:rsid w:val="00FC36EC"/>
    <w:rsid w:val="00FC3C6C"/>
    <w:rsid w:val="00FC3DD5"/>
    <w:rsid w:val="00FC3F50"/>
    <w:rsid w:val="00FC3F64"/>
    <w:rsid w:val="00FC43BF"/>
    <w:rsid w:val="00FC4B53"/>
    <w:rsid w:val="00FC4CE5"/>
    <w:rsid w:val="00FC4E7D"/>
    <w:rsid w:val="00FC5405"/>
    <w:rsid w:val="00FC556F"/>
    <w:rsid w:val="00FC57D9"/>
    <w:rsid w:val="00FC5B95"/>
    <w:rsid w:val="00FC5DF7"/>
    <w:rsid w:val="00FC603F"/>
    <w:rsid w:val="00FC6218"/>
    <w:rsid w:val="00FC62C7"/>
    <w:rsid w:val="00FC67BC"/>
    <w:rsid w:val="00FC67F3"/>
    <w:rsid w:val="00FC68C5"/>
    <w:rsid w:val="00FC69F7"/>
    <w:rsid w:val="00FC6B65"/>
    <w:rsid w:val="00FC6BCB"/>
    <w:rsid w:val="00FC6F20"/>
    <w:rsid w:val="00FC70C1"/>
    <w:rsid w:val="00FC7883"/>
    <w:rsid w:val="00FC7B30"/>
    <w:rsid w:val="00FC7E3E"/>
    <w:rsid w:val="00FD0785"/>
    <w:rsid w:val="00FD0EA4"/>
    <w:rsid w:val="00FD10F1"/>
    <w:rsid w:val="00FD13A5"/>
    <w:rsid w:val="00FD16E6"/>
    <w:rsid w:val="00FD16F4"/>
    <w:rsid w:val="00FD1842"/>
    <w:rsid w:val="00FD1E87"/>
    <w:rsid w:val="00FD1F70"/>
    <w:rsid w:val="00FD21B9"/>
    <w:rsid w:val="00FD24C0"/>
    <w:rsid w:val="00FD2A9B"/>
    <w:rsid w:val="00FD3376"/>
    <w:rsid w:val="00FD3EA0"/>
    <w:rsid w:val="00FD4402"/>
    <w:rsid w:val="00FD4451"/>
    <w:rsid w:val="00FD4BA1"/>
    <w:rsid w:val="00FD4BA7"/>
    <w:rsid w:val="00FD5047"/>
    <w:rsid w:val="00FD532C"/>
    <w:rsid w:val="00FD568B"/>
    <w:rsid w:val="00FD5736"/>
    <w:rsid w:val="00FD5CE1"/>
    <w:rsid w:val="00FD69ED"/>
    <w:rsid w:val="00FD770E"/>
    <w:rsid w:val="00FD7C6F"/>
    <w:rsid w:val="00FE0559"/>
    <w:rsid w:val="00FE07FF"/>
    <w:rsid w:val="00FE0B2F"/>
    <w:rsid w:val="00FE0EB5"/>
    <w:rsid w:val="00FE1514"/>
    <w:rsid w:val="00FE15DB"/>
    <w:rsid w:val="00FE20ED"/>
    <w:rsid w:val="00FE2293"/>
    <w:rsid w:val="00FE255F"/>
    <w:rsid w:val="00FE28E3"/>
    <w:rsid w:val="00FE2F27"/>
    <w:rsid w:val="00FE392F"/>
    <w:rsid w:val="00FE3949"/>
    <w:rsid w:val="00FE5470"/>
    <w:rsid w:val="00FE6603"/>
    <w:rsid w:val="00FE69BC"/>
    <w:rsid w:val="00FE787D"/>
    <w:rsid w:val="00FE7F19"/>
    <w:rsid w:val="00FF00FB"/>
    <w:rsid w:val="00FF0A96"/>
    <w:rsid w:val="00FF0ADF"/>
    <w:rsid w:val="00FF0C21"/>
    <w:rsid w:val="00FF0C72"/>
    <w:rsid w:val="00FF13FE"/>
    <w:rsid w:val="00FF1D3A"/>
    <w:rsid w:val="00FF1E15"/>
    <w:rsid w:val="00FF221D"/>
    <w:rsid w:val="00FF2541"/>
    <w:rsid w:val="00FF2A6A"/>
    <w:rsid w:val="00FF2F9D"/>
    <w:rsid w:val="00FF38AA"/>
    <w:rsid w:val="00FF3FA9"/>
    <w:rsid w:val="00FF4A56"/>
    <w:rsid w:val="00FF4E52"/>
    <w:rsid w:val="00FF5CC2"/>
    <w:rsid w:val="00FF6005"/>
    <w:rsid w:val="00FF6051"/>
    <w:rsid w:val="00FF6C2B"/>
    <w:rsid w:val="00FF6E14"/>
    <w:rsid w:val="00FF7036"/>
    <w:rsid w:val="00FF78E2"/>
    <w:rsid w:val="00FF7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4A230CC8"/>
  <w15:docId w15:val="{8769841C-6FB6-4FDF-8921-D20E703C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6F26"/>
    <w:rPr>
      <w:sz w:val="24"/>
      <w:szCs w:val="24"/>
      <w:lang w:eastAsia="zh-CN"/>
    </w:rPr>
  </w:style>
  <w:style w:type="paragraph" w:styleId="Heading1">
    <w:name w:val="heading 1"/>
    <w:next w:val="Normal"/>
    <w:link w:val="Heading1Char"/>
    <w:qFormat/>
    <w:rsid w:val="005513EA"/>
    <w:pPr>
      <w:keepNext/>
      <w:numPr>
        <w:numId w:val="1"/>
      </w:numPr>
      <w:spacing w:after="120"/>
      <w:ind w:left="547" w:hanging="547"/>
      <w:outlineLvl w:val="0"/>
    </w:pPr>
    <w:rPr>
      <w:rFonts w:eastAsia="Times New Roman"/>
      <w:b/>
      <w:iCs/>
      <w:sz w:val="28"/>
      <w:szCs w:val="28"/>
      <w:lang w:eastAsia="de-DE"/>
    </w:rPr>
  </w:style>
  <w:style w:type="paragraph" w:styleId="Heading2">
    <w:name w:val="heading 2"/>
    <w:aliases w:val="H2"/>
    <w:basedOn w:val="Normal"/>
    <w:next w:val="Normal"/>
    <w:link w:val="Heading2Char"/>
    <w:qFormat/>
    <w:rsid w:val="005513EA"/>
    <w:pPr>
      <w:numPr>
        <w:ilvl w:val="1"/>
        <w:numId w:val="1"/>
      </w:numPr>
      <w:tabs>
        <w:tab w:val="clear" w:pos="2918"/>
        <w:tab w:val="num" w:pos="522"/>
      </w:tabs>
      <w:spacing w:after="120"/>
      <w:ind w:left="547" w:hanging="547"/>
      <w:outlineLvl w:val="1"/>
    </w:pPr>
    <w:rPr>
      <w:rFonts w:eastAsia="Times New Roman"/>
      <w:b/>
      <w:iCs/>
      <w:szCs w:val="28"/>
      <w:lang w:eastAsia="de-DE"/>
    </w:rPr>
  </w:style>
  <w:style w:type="paragraph" w:styleId="Heading3">
    <w:name w:val="heading 3"/>
    <w:aliases w:val="H3"/>
    <w:next w:val="Normal"/>
    <w:link w:val="Heading3Char"/>
    <w:qFormat/>
    <w:rsid w:val="005513EA"/>
    <w:pPr>
      <w:numPr>
        <w:ilvl w:val="2"/>
        <w:numId w:val="1"/>
      </w:numPr>
      <w:spacing w:after="120"/>
      <w:outlineLvl w:val="2"/>
    </w:pPr>
    <w:rPr>
      <w:rFonts w:eastAsia="Times New Roman"/>
      <w:b/>
      <w:iCs/>
      <w:sz w:val="24"/>
      <w:szCs w:val="28"/>
      <w:lang w:eastAsia="de-DE"/>
    </w:rPr>
  </w:style>
  <w:style w:type="paragraph" w:styleId="Heading4">
    <w:name w:val="heading 4"/>
    <w:aliases w:val="H4"/>
    <w:next w:val="Normal"/>
    <w:link w:val="Heading4Char"/>
    <w:qFormat/>
    <w:rsid w:val="005513EA"/>
    <w:pPr>
      <w:numPr>
        <w:ilvl w:val="3"/>
        <w:numId w:val="1"/>
      </w:numPr>
      <w:spacing w:after="120"/>
      <w:outlineLvl w:val="3"/>
    </w:pPr>
    <w:rPr>
      <w:rFonts w:eastAsia="Times New Roman"/>
      <w:b/>
      <w:iCs/>
      <w:sz w:val="24"/>
      <w:szCs w:val="28"/>
      <w:lang w:eastAsia="de-DE"/>
    </w:rPr>
  </w:style>
  <w:style w:type="paragraph" w:styleId="Heading5">
    <w:name w:val="heading 5"/>
    <w:aliases w:val="H5"/>
    <w:basedOn w:val="Heading1"/>
    <w:next w:val="Normal"/>
    <w:link w:val="Heading5Char"/>
    <w:qFormat/>
    <w:rsid w:val="005513EA"/>
    <w:pPr>
      <w:numPr>
        <w:ilvl w:val="4"/>
      </w:numPr>
      <w:outlineLvl w:val="4"/>
    </w:pPr>
    <w:rPr>
      <w:sz w:val="24"/>
    </w:rPr>
  </w:style>
  <w:style w:type="paragraph" w:styleId="Heading6">
    <w:name w:val="heading 6"/>
    <w:basedOn w:val="Heading1"/>
    <w:next w:val="Normal"/>
    <w:link w:val="Heading6Char"/>
    <w:qFormat/>
    <w:rsid w:val="005513EA"/>
    <w:pPr>
      <w:numPr>
        <w:ilvl w:val="5"/>
      </w:numPr>
      <w:outlineLvl w:val="5"/>
    </w:pPr>
    <w:rPr>
      <w:sz w:val="24"/>
    </w:rPr>
  </w:style>
  <w:style w:type="paragraph" w:styleId="Heading7">
    <w:name w:val="heading 7"/>
    <w:basedOn w:val="Heading1"/>
    <w:next w:val="Normal"/>
    <w:link w:val="Heading7Char"/>
    <w:qFormat/>
    <w:rsid w:val="005513EA"/>
    <w:pPr>
      <w:numPr>
        <w:ilvl w:val="6"/>
      </w:numPr>
      <w:outlineLvl w:val="6"/>
    </w:pPr>
    <w:rPr>
      <w:sz w:val="24"/>
    </w:rPr>
  </w:style>
  <w:style w:type="paragraph" w:styleId="Heading8">
    <w:name w:val="heading 8"/>
    <w:basedOn w:val="Heading1"/>
    <w:next w:val="Normal"/>
    <w:link w:val="Heading8Char"/>
    <w:qFormat/>
    <w:rsid w:val="005513EA"/>
    <w:pPr>
      <w:numPr>
        <w:ilvl w:val="7"/>
      </w:numPr>
      <w:outlineLvl w:val="7"/>
    </w:pPr>
    <w:rPr>
      <w:sz w:val="24"/>
    </w:rPr>
  </w:style>
  <w:style w:type="paragraph" w:styleId="Heading9">
    <w:name w:val="heading 9"/>
    <w:basedOn w:val="Heading1"/>
    <w:next w:val="Normal"/>
    <w:link w:val="Heading9Char"/>
    <w:qFormat/>
    <w:rsid w:val="005513EA"/>
    <w:pPr>
      <w:numPr>
        <w:ilvl w:val="8"/>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1A307C"/>
    <w:rPr>
      <w:b/>
      <w:iCs/>
      <w:sz w:val="28"/>
      <w:szCs w:val="28"/>
      <w:lang w:val="en-US" w:eastAsia="de-DE" w:bidi="ar-SA"/>
    </w:rPr>
  </w:style>
  <w:style w:type="character" w:customStyle="1" w:styleId="Heading2Char">
    <w:name w:val="Heading 2 Char"/>
    <w:aliases w:val="H2 Char"/>
    <w:link w:val="Heading2"/>
    <w:locked/>
    <w:rsid w:val="00266160"/>
    <w:rPr>
      <w:rFonts w:eastAsia="Times New Roman"/>
      <w:b/>
      <w:iCs/>
      <w:sz w:val="24"/>
      <w:szCs w:val="28"/>
      <w:lang w:eastAsia="de-DE"/>
    </w:rPr>
  </w:style>
  <w:style w:type="paragraph" w:styleId="Header">
    <w:name w:val="header"/>
    <w:basedOn w:val="Normal"/>
    <w:link w:val="HeaderChar"/>
    <w:rsid w:val="00327A53"/>
    <w:pPr>
      <w:tabs>
        <w:tab w:val="center" w:pos="4320"/>
        <w:tab w:val="right" w:pos="8640"/>
      </w:tabs>
    </w:pPr>
  </w:style>
  <w:style w:type="paragraph" w:styleId="Footer">
    <w:name w:val="footer"/>
    <w:basedOn w:val="Normal"/>
    <w:link w:val="FooterChar"/>
    <w:rsid w:val="00327A53"/>
    <w:pPr>
      <w:tabs>
        <w:tab w:val="center" w:pos="4320"/>
        <w:tab w:val="right" w:pos="8640"/>
      </w:tabs>
    </w:pPr>
  </w:style>
  <w:style w:type="character" w:styleId="PageNumber">
    <w:name w:val="page number"/>
    <w:basedOn w:val="DefaultParagraphFont"/>
    <w:rsid w:val="00327A53"/>
  </w:style>
  <w:style w:type="paragraph" w:customStyle="1" w:styleId="RequirementsHeader">
    <w:name w:val="Requirements Header"/>
    <w:basedOn w:val="Normal"/>
    <w:rsid w:val="005513EA"/>
    <w:pPr>
      <w:tabs>
        <w:tab w:val="left" w:pos="720"/>
        <w:tab w:val="left" w:pos="1080"/>
        <w:tab w:val="left" w:pos="1440"/>
        <w:tab w:val="left" w:pos="1800"/>
        <w:tab w:val="left" w:pos="2160"/>
        <w:tab w:val="left" w:pos="2520"/>
        <w:tab w:val="left" w:pos="2880"/>
      </w:tabs>
      <w:overflowPunct w:val="0"/>
      <w:autoSpaceDE w:val="0"/>
      <w:autoSpaceDN w:val="0"/>
      <w:adjustRightInd w:val="0"/>
      <w:spacing w:after="60"/>
      <w:jc w:val="center"/>
      <w:textAlignment w:val="baseline"/>
    </w:pPr>
    <w:rPr>
      <w:rFonts w:eastAsia="Times New Roman"/>
      <w:b/>
      <w:bCs/>
      <w:szCs w:val="20"/>
      <w:lang w:eastAsia="de-DE"/>
    </w:rPr>
  </w:style>
  <w:style w:type="paragraph" w:customStyle="1" w:styleId="RequirementsFormat">
    <w:name w:val="Requirements Format"/>
    <w:basedOn w:val="Normal"/>
    <w:rsid w:val="005513EA"/>
    <w:pPr>
      <w:tabs>
        <w:tab w:val="left" w:pos="720"/>
        <w:tab w:val="left" w:pos="1080"/>
        <w:tab w:val="left" w:pos="1440"/>
        <w:tab w:val="left" w:pos="1800"/>
        <w:tab w:val="left" w:pos="2160"/>
        <w:tab w:val="left" w:pos="2520"/>
        <w:tab w:val="left" w:pos="2880"/>
      </w:tabs>
    </w:pPr>
    <w:rPr>
      <w:rFonts w:eastAsia="Times New Roman"/>
      <w:sz w:val="20"/>
      <w:szCs w:val="20"/>
      <w:lang w:eastAsia="de-DE"/>
    </w:rPr>
  </w:style>
  <w:style w:type="paragraph" w:customStyle="1" w:styleId="SpecialNote">
    <w:name w:val="Special Note"/>
    <w:rsid w:val="005513EA"/>
    <w:rPr>
      <w:rFonts w:eastAsia="Times New Roman"/>
      <w:lang w:eastAsia="de-DE"/>
    </w:rPr>
  </w:style>
  <w:style w:type="paragraph" w:styleId="Title">
    <w:name w:val="Title"/>
    <w:basedOn w:val="Normal"/>
    <w:link w:val="TitleChar"/>
    <w:qFormat/>
    <w:rsid w:val="00624745"/>
    <w:pPr>
      <w:tabs>
        <w:tab w:val="left" w:pos="720"/>
        <w:tab w:val="left" w:pos="1080"/>
        <w:tab w:val="left" w:pos="1440"/>
        <w:tab w:val="left" w:pos="1800"/>
        <w:tab w:val="left" w:pos="2160"/>
        <w:tab w:val="left" w:pos="2520"/>
        <w:tab w:val="left" w:pos="2880"/>
      </w:tabs>
      <w:overflowPunct w:val="0"/>
      <w:autoSpaceDE w:val="0"/>
      <w:autoSpaceDN w:val="0"/>
      <w:adjustRightInd w:val="0"/>
      <w:spacing w:before="240" w:after="60"/>
      <w:jc w:val="center"/>
      <w:textAlignment w:val="baseline"/>
      <w:outlineLvl w:val="0"/>
    </w:pPr>
    <w:rPr>
      <w:rFonts w:eastAsia="Times New Roman" w:cs="Arial"/>
      <w:b/>
      <w:bCs/>
      <w:kern w:val="28"/>
      <w:sz w:val="36"/>
      <w:szCs w:val="32"/>
      <w:lang w:eastAsia="de-DE"/>
    </w:rPr>
  </w:style>
  <w:style w:type="character" w:customStyle="1" w:styleId="TitleChar">
    <w:name w:val="Title Char"/>
    <w:link w:val="Title"/>
    <w:locked/>
    <w:rsid w:val="001A307C"/>
    <w:rPr>
      <w:rFonts w:cs="Arial"/>
      <w:b/>
      <w:bCs/>
      <w:kern w:val="28"/>
      <w:sz w:val="36"/>
      <w:szCs w:val="32"/>
      <w:lang w:val="en-US" w:eastAsia="de-DE" w:bidi="ar-SA"/>
    </w:rPr>
  </w:style>
  <w:style w:type="paragraph" w:styleId="TOC1">
    <w:name w:val="toc 1"/>
    <w:basedOn w:val="Normal"/>
    <w:next w:val="Normal"/>
    <w:uiPriority w:val="39"/>
    <w:rsid w:val="001A307C"/>
    <w:pPr>
      <w:overflowPunct w:val="0"/>
      <w:autoSpaceDE w:val="0"/>
      <w:autoSpaceDN w:val="0"/>
      <w:adjustRightInd w:val="0"/>
      <w:spacing w:before="120" w:after="120"/>
      <w:textAlignment w:val="baseline"/>
    </w:pPr>
    <w:rPr>
      <w:rFonts w:eastAsia="Times New Roman"/>
      <w:b/>
      <w:bCs/>
      <w:caps/>
      <w:szCs w:val="20"/>
      <w:lang w:eastAsia="de-DE"/>
    </w:rPr>
  </w:style>
  <w:style w:type="paragraph" w:customStyle="1" w:styleId="NormalHeading2">
    <w:name w:val="Normal Heading 2"/>
    <w:rsid w:val="001A307C"/>
    <w:pPr>
      <w:spacing w:after="240"/>
      <w:ind w:left="547"/>
      <w:jc w:val="both"/>
    </w:pPr>
    <w:rPr>
      <w:rFonts w:eastAsia="Times New Roman"/>
      <w:sz w:val="24"/>
      <w:lang w:eastAsia="de-DE"/>
    </w:rPr>
  </w:style>
  <w:style w:type="paragraph" w:customStyle="1" w:styleId="NormalHeading1">
    <w:name w:val="Normal Heading 1"/>
    <w:rsid w:val="001A307C"/>
    <w:pPr>
      <w:spacing w:after="240"/>
      <w:ind w:left="547"/>
      <w:jc w:val="both"/>
    </w:pPr>
    <w:rPr>
      <w:rFonts w:eastAsia="Times New Roman"/>
      <w:sz w:val="24"/>
      <w:lang w:eastAsia="de-DE"/>
    </w:rPr>
  </w:style>
  <w:style w:type="paragraph" w:styleId="BodyText">
    <w:name w:val="Body Text"/>
    <w:basedOn w:val="Normal"/>
    <w:link w:val="BodyTextChar"/>
    <w:rsid w:val="00613BF2"/>
    <w:pPr>
      <w:spacing w:after="120"/>
    </w:pPr>
    <w:rPr>
      <w:rFonts w:eastAsia="Times New Roman"/>
      <w:sz w:val="20"/>
      <w:szCs w:val="20"/>
      <w:lang w:eastAsia="en-US"/>
    </w:rPr>
  </w:style>
  <w:style w:type="character" w:styleId="Hyperlink">
    <w:name w:val="Hyperlink"/>
    <w:uiPriority w:val="99"/>
    <w:rsid w:val="00613BF2"/>
    <w:rPr>
      <w:color w:val="0000FF"/>
      <w:u w:val="single"/>
    </w:rPr>
  </w:style>
  <w:style w:type="paragraph" w:styleId="TOC2">
    <w:name w:val="toc 2"/>
    <w:basedOn w:val="Normal"/>
    <w:next w:val="Normal"/>
    <w:autoRedefine/>
    <w:uiPriority w:val="39"/>
    <w:rsid w:val="00613BF2"/>
    <w:pPr>
      <w:ind w:left="200"/>
    </w:pPr>
    <w:rPr>
      <w:rFonts w:eastAsia="Times New Roman"/>
      <w:sz w:val="20"/>
      <w:szCs w:val="20"/>
      <w:lang w:eastAsia="en-US"/>
    </w:rPr>
  </w:style>
  <w:style w:type="paragraph" w:styleId="TOC3">
    <w:name w:val="toc 3"/>
    <w:basedOn w:val="Normal"/>
    <w:next w:val="Normal"/>
    <w:autoRedefine/>
    <w:uiPriority w:val="39"/>
    <w:rsid w:val="00613BF2"/>
    <w:pPr>
      <w:ind w:left="400"/>
    </w:pPr>
    <w:rPr>
      <w:rFonts w:eastAsia="Times New Roman"/>
      <w:sz w:val="20"/>
      <w:szCs w:val="20"/>
      <w:lang w:eastAsia="en-US"/>
    </w:rPr>
  </w:style>
  <w:style w:type="paragraph" w:styleId="BodyTextIndent">
    <w:name w:val="Body Text Indent"/>
    <w:basedOn w:val="Normal"/>
    <w:link w:val="BodyTextIndentChar"/>
    <w:rsid w:val="00A63612"/>
    <w:pPr>
      <w:ind w:left="720"/>
    </w:pPr>
    <w:rPr>
      <w:rFonts w:eastAsia="Times New Roman"/>
      <w:sz w:val="20"/>
      <w:szCs w:val="20"/>
      <w:lang w:eastAsia="en-US"/>
    </w:rPr>
  </w:style>
  <w:style w:type="paragraph" w:styleId="ListBullet">
    <w:name w:val="List Bullet"/>
    <w:basedOn w:val="Normal"/>
    <w:autoRedefine/>
    <w:rsid w:val="00A63612"/>
    <w:pPr>
      <w:numPr>
        <w:numId w:val="6"/>
      </w:numPr>
    </w:pPr>
    <w:rPr>
      <w:rFonts w:eastAsia="Times New Roman"/>
      <w:lang w:eastAsia="en-US"/>
    </w:rPr>
  </w:style>
  <w:style w:type="paragraph" w:customStyle="1" w:styleId="Paragraph">
    <w:name w:val="Paragraph"/>
    <w:basedOn w:val="Normal"/>
    <w:rsid w:val="00A63612"/>
    <w:pPr>
      <w:spacing w:after="120"/>
      <w:ind w:left="720"/>
    </w:pPr>
    <w:rPr>
      <w:rFonts w:eastAsia="Times New Roman"/>
      <w:szCs w:val="20"/>
      <w:lang w:eastAsia="en-US"/>
    </w:rPr>
  </w:style>
  <w:style w:type="paragraph" w:styleId="BodyTextIndent3">
    <w:name w:val="Body Text Indent 3"/>
    <w:basedOn w:val="Normal"/>
    <w:link w:val="BodyTextIndent3Char"/>
    <w:rsid w:val="00A63612"/>
    <w:pPr>
      <w:ind w:left="1080"/>
    </w:pPr>
    <w:rPr>
      <w:rFonts w:eastAsia="Times New Roman"/>
      <w:lang w:eastAsia="en-US"/>
    </w:rPr>
  </w:style>
  <w:style w:type="character" w:styleId="Strong">
    <w:name w:val="Strong"/>
    <w:qFormat/>
    <w:rsid w:val="00A63612"/>
    <w:rPr>
      <w:b/>
      <w:bCs/>
    </w:rPr>
  </w:style>
  <w:style w:type="paragraph" w:styleId="BodyText2">
    <w:name w:val="Body Text 2"/>
    <w:basedOn w:val="Normal"/>
    <w:link w:val="BodyText2Char"/>
    <w:rsid w:val="00A63612"/>
    <w:rPr>
      <w:rFonts w:eastAsia="Times New Roman"/>
      <w:szCs w:val="20"/>
      <w:lang w:eastAsia="en-US"/>
    </w:rPr>
  </w:style>
  <w:style w:type="paragraph" w:styleId="BodyTextIndent2">
    <w:name w:val="Body Text Indent 2"/>
    <w:basedOn w:val="Normal"/>
    <w:link w:val="BodyTextIndent2Char"/>
    <w:rsid w:val="00A63612"/>
    <w:pPr>
      <w:ind w:left="1440" w:hanging="720"/>
    </w:pPr>
    <w:rPr>
      <w:rFonts w:eastAsia="Times New Roman"/>
      <w:lang w:eastAsia="en-US"/>
    </w:rPr>
  </w:style>
  <w:style w:type="paragraph" w:styleId="CommentText">
    <w:name w:val="annotation text"/>
    <w:basedOn w:val="Normal"/>
    <w:link w:val="CommentTextChar"/>
    <w:semiHidden/>
    <w:rsid w:val="00A63612"/>
    <w:rPr>
      <w:rFonts w:eastAsia="Times New Roman"/>
      <w:sz w:val="20"/>
      <w:szCs w:val="20"/>
      <w:lang w:eastAsia="en-US"/>
    </w:rPr>
  </w:style>
  <w:style w:type="paragraph" w:styleId="HTMLPreformatted">
    <w:name w:val="HTML Preformatted"/>
    <w:basedOn w:val="Normal"/>
    <w:link w:val="HTMLPreformattedChar"/>
    <w:rsid w:val="00A63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paragraph" w:customStyle="1" w:styleId="Default">
    <w:name w:val="Default"/>
    <w:rsid w:val="00A63612"/>
    <w:pPr>
      <w:autoSpaceDE w:val="0"/>
      <w:autoSpaceDN w:val="0"/>
      <w:adjustRightInd w:val="0"/>
    </w:pPr>
    <w:rPr>
      <w:rFonts w:ascii="Arial" w:eastAsia="Times New Roman" w:hAnsi="Arial" w:cs="Arial"/>
      <w:color w:val="000000"/>
      <w:sz w:val="24"/>
      <w:szCs w:val="24"/>
    </w:rPr>
  </w:style>
  <w:style w:type="table" w:styleId="TableGrid">
    <w:name w:val="Table Grid"/>
    <w:basedOn w:val="TableNormal"/>
    <w:rsid w:val="005A6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562AD9"/>
    <w:pPr>
      <w:shd w:val="clear" w:color="auto" w:fill="000080"/>
    </w:pPr>
    <w:rPr>
      <w:rFonts w:ascii="Tahoma" w:hAnsi="Tahoma" w:cs="Tahoma"/>
      <w:sz w:val="20"/>
      <w:szCs w:val="20"/>
    </w:rPr>
  </w:style>
  <w:style w:type="paragraph" w:styleId="BalloonText">
    <w:name w:val="Balloon Text"/>
    <w:basedOn w:val="Normal"/>
    <w:link w:val="BalloonTextChar"/>
    <w:rsid w:val="00B61035"/>
    <w:rPr>
      <w:rFonts w:ascii="Tahoma" w:hAnsi="Tahoma" w:cs="Tahoma"/>
      <w:sz w:val="16"/>
      <w:szCs w:val="16"/>
    </w:rPr>
  </w:style>
  <w:style w:type="character" w:customStyle="1" w:styleId="BalloonTextChar">
    <w:name w:val="Balloon Text Char"/>
    <w:link w:val="BalloonText"/>
    <w:rsid w:val="00B61035"/>
    <w:rPr>
      <w:rFonts w:ascii="Tahoma" w:hAnsi="Tahoma" w:cs="Tahoma"/>
      <w:sz w:val="16"/>
      <w:szCs w:val="16"/>
      <w:lang w:eastAsia="zh-CN"/>
    </w:rPr>
  </w:style>
  <w:style w:type="character" w:styleId="CommentReference">
    <w:name w:val="annotation reference"/>
    <w:rsid w:val="004950C7"/>
    <w:rPr>
      <w:sz w:val="16"/>
      <w:szCs w:val="16"/>
    </w:rPr>
  </w:style>
  <w:style w:type="paragraph" w:styleId="CommentSubject">
    <w:name w:val="annotation subject"/>
    <w:basedOn w:val="CommentText"/>
    <w:next w:val="CommentText"/>
    <w:link w:val="CommentSubjectChar"/>
    <w:rsid w:val="004950C7"/>
    <w:rPr>
      <w:rFonts w:eastAsia="SimSun"/>
      <w:b/>
      <w:bCs/>
      <w:lang w:eastAsia="zh-CN"/>
    </w:rPr>
  </w:style>
  <w:style w:type="character" w:customStyle="1" w:styleId="CommentTextChar">
    <w:name w:val="Comment Text Char"/>
    <w:link w:val="CommentText"/>
    <w:semiHidden/>
    <w:rsid w:val="004950C7"/>
    <w:rPr>
      <w:rFonts w:eastAsia="Times New Roman"/>
    </w:rPr>
  </w:style>
  <w:style w:type="character" w:customStyle="1" w:styleId="CommentSubjectChar">
    <w:name w:val="Comment Subject Char"/>
    <w:link w:val="CommentSubject"/>
    <w:rsid w:val="004950C7"/>
    <w:rPr>
      <w:rFonts w:eastAsia="Times New Roman"/>
      <w:b/>
      <w:bCs/>
      <w:lang w:eastAsia="zh-CN"/>
    </w:rPr>
  </w:style>
  <w:style w:type="character" w:styleId="FollowedHyperlink">
    <w:name w:val="FollowedHyperlink"/>
    <w:uiPriority w:val="99"/>
    <w:unhideWhenUsed/>
    <w:rsid w:val="00CC4E0B"/>
    <w:rPr>
      <w:color w:val="800080"/>
      <w:u w:val="single"/>
    </w:rPr>
  </w:style>
  <w:style w:type="paragraph" w:customStyle="1" w:styleId="xl100">
    <w:name w:val="xl100"/>
    <w:basedOn w:val="Normal"/>
    <w:rsid w:val="00CC4E0B"/>
    <w:pPr>
      <w:spacing w:before="100" w:beforeAutospacing="1" w:after="100" w:afterAutospacing="1"/>
    </w:pPr>
    <w:rPr>
      <w:rFonts w:eastAsia="Times New Roman"/>
      <w:lang w:eastAsia="en-US"/>
    </w:rPr>
  </w:style>
  <w:style w:type="paragraph" w:customStyle="1" w:styleId="xl101">
    <w:name w:val="xl101"/>
    <w:basedOn w:val="Normal"/>
    <w:rsid w:val="00CC4E0B"/>
    <w:pPr>
      <w:spacing w:before="100" w:beforeAutospacing="1" w:after="100" w:afterAutospacing="1"/>
      <w:jc w:val="center"/>
      <w:textAlignment w:val="center"/>
    </w:pPr>
    <w:rPr>
      <w:rFonts w:eastAsia="Times New Roman"/>
      <w:lang w:eastAsia="en-US"/>
    </w:rPr>
  </w:style>
  <w:style w:type="paragraph" w:customStyle="1" w:styleId="xl102">
    <w:name w:val="xl102"/>
    <w:basedOn w:val="Normal"/>
    <w:rsid w:val="00CC4E0B"/>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103">
    <w:name w:val="xl103"/>
    <w:basedOn w:val="Normal"/>
    <w:rsid w:val="00CC4E0B"/>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104">
    <w:name w:val="xl104"/>
    <w:basedOn w:val="Normal"/>
    <w:rsid w:val="00CC4E0B"/>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105">
    <w:name w:val="xl105"/>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lang w:eastAsia="en-US"/>
    </w:rPr>
  </w:style>
  <w:style w:type="paragraph" w:customStyle="1" w:styleId="xl106">
    <w:name w:val="xl106"/>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107">
    <w:name w:val="xl107"/>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108">
    <w:name w:val="xl108"/>
    <w:basedOn w:val="Normal"/>
    <w:rsid w:val="00CC4E0B"/>
    <w:pPr>
      <w:spacing w:before="100" w:beforeAutospacing="1" w:after="100" w:afterAutospacing="1"/>
      <w:textAlignment w:val="top"/>
    </w:pPr>
    <w:rPr>
      <w:rFonts w:eastAsia="Times New Roman"/>
      <w:lang w:eastAsia="en-US"/>
    </w:rPr>
  </w:style>
  <w:style w:type="paragraph" w:customStyle="1" w:styleId="xl109">
    <w:name w:val="xl109"/>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lang w:eastAsia="en-US"/>
    </w:rPr>
  </w:style>
  <w:style w:type="paragraph" w:customStyle="1" w:styleId="xl110">
    <w:name w:val="xl110"/>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111">
    <w:name w:val="xl111"/>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ascii="Courier New" w:eastAsia="Times New Roman" w:hAnsi="Courier New" w:cs="Courier New"/>
      <w:lang w:eastAsia="en-US"/>
    </w:rPr>
  </w:style>
  <w:style w:type="paragraph" w:customStyle="1" w:styleId="xl112">
    <w:name w:val="xl112"/>
    <w:basedOn w:val="Normal"/>
    <w:rsid w:val="00CC4E0B"/>
    <w:pPr>
      <w:pBdr>
        <w:top w:val="single" w:sz="4" w:space="0" w:color="auto"/>
        <w:left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113">
    <w:name w:val="xl113"/>
    <w:basedOn w:val="Normal"/>
    <w:rsid w:val="00CC4E0B"/>
    <w:pPr>
      <w:pBdr>
        <w:top w:val="single" w:sz="4" w:space="0" w:color="auto"/>
        <w:left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114">
    <w:name w:val="xl114"/>
    <w:basedOn w:val="Normal"/>
    <w:rsid w:val="00CC4E0B"/>
    <w:pPr>
      <w:pBdr>
        <w:top w:val="single" w:sz="4" w:space="0" w:color="666699"/>
        <w:left w:val="single" w:sz="8" w:space="0" w:color="002060"/>
        <w:right w:val="single" w:sz="4" w:space="0" w:color="666699"/>
      </w:pBdr>
      <w:shd w:val="clear" w:color="000000" w:fill="333333"/>
      <w:spacing w:before="100" w:beforeAutospacing="1" w:after="100" w:afterAutospacing="1"/>
      <w:jc w:val="center"/>
      <w:textAlignment w:val="center"/>
    </w:pPr>
    <w:rPr>
      <w:rFonts w:eastAsia="Times New Roman"/>
      <w:b/>
      <w:bCs/>
      <w:color w:val="FFFFFF"/>
      <w:sz w:val="18"/>
      <w:szCs w:val="18"/>
      <w:lang w:eastAsia="en-US"/>
    </w:rPr>
  </w:style>
  <w:style w:type="paragraph" w:customStyle="1" w:styleId="xl115">
    <w:name w:val="xl115"/>
    <w:basedOn w:val="Normal"/>
    <w:rsid w:val="00CC4E0B"/>
    <w:pPr>
      <w:pBdr>
        <w:top w:val="single" w:sz="4" w:space="0" w:color="666699"/>
        <w:left w:val="single" w:sz="4" w:space="0" w:color="666699"/>
        <w:right w:val="single" w:sz="4" w:space="0" w:color="666699"/>
      </w:pBdr>
      <w:shd w:val="clear" w:color="000000" w:fill="333333"/>
      <w:spacing w:before="100" w:beforeAutospacing="1" w:after="100" w:afterAutospacing="1"/>
      <w:jc w:val="center"/>
      <w:textAlignment w:val="center"/>
    </w:pPr>
    <w:rPr>
      <w:rFonts w:eastAsia="Times New Roman"/>
      <w:b/>
      <w:bCs/>
      <w:color w:val="FFFFFF"/>
      <w:sz w:val="18"/>
      <w:szCs w:val="18"/>
      <w:lang w:eastAsia="en-US"/>
    </w:rPr>
  </w:style>
  <w:style w:type="paragraph" w:customStyle="1" w:styleId="xl116">
    <w:name w:val="xl116"/>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117">
    <w:name w:val="xl117"/>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Courier New" w:eastAsia="Times New Roman" w:hAnsi="Courier New" w:cs="Courier New"/>
      <w:lang w:eastAsia="en-US"/>
    </w:rPr>
  </w:style>
  <w:style w:type="paragraph" w:customStyle="1" w:styleId="xl118">
    <w:name w:val="xl118"/>
    <w:basedOn w:val="Normal"/>
    <w:rsid w:val="00CC4E0B"/>
    <w:pPr>
      <w:pBdr>
        <w:top w:val="single" w:sz="8" w:space="0" w:color="auto"/>
        <w:left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119">
    <w:name w:val="xl119"/>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en-US"/>
    </w:rPr>
  </w:style>
  <w:style w:type="paragraph" w:customStyle="1" w:styleId="xl120">
    <w:name w:val="xl120"/>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121">
    <w:name w:val="xl121"/>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122">
    <w:name w:val="xl122"/>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123">
    <w:name w:val="xl123"/>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ascii="Courier New" w:eastAsia="Times New Roman" w:hAnsi="Courier New" w:cs="Courier New"/>
      <w:lang w:eastAsia="en-US"/>
    </w:rPr>
  </w:style>
  <w:style w:type="paragraph" w:customStyle="1" w:styleId="xl124">
    <w:name w:val="xl124"/>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lang w:eastAsia="en-US"/>
    </w:rPr>
  </w:style>
  <w:style w:type="paragraph" w:customStyle="1" w:styleId="xl125">
    <w:name w:val="xl125"/>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lang w:eastAsia="en-US"/>
    </w:rPr>
  </w:style>
  <w:style w:type="paragraph" w:customStyle="1" w:styleId="xl126">
    <w:name w:val="xl126"/>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Courier New" w:eastAsia="Times New Roman" w:hAnsi="Courier New" w:cs="Courier New"/>
      <w:b/>
      <w:bCs/>
      <w:lang w:eastAsia="en-US"/>
    </w:rPr>
  </w:style>
  <w:style w:type="paragraph" w:customStyle="1" w:styleId="xl127">
    <w:name w:val="xl127"/>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ascii="Courier New" w:eastAsia="Times New Roman" w:hAnsi="Courier New" w:cs="Courier New"/>
      <w:b/>
      <w:bCs/>
      <w:lang w:eastAsia="en-US"/>
    </w:rPr>
  </w:style>
  <w:style w:type="paragraph" w:customStyle="1" w:styleId="xl128">
    <w:name w:val="xl128"/>
    <w:basedOn w:val="Normal"/>
    <w:rsid w:val="00CC4E0B"/>
    <w:pPr>
      <w:spacing w:before="100" w:beforeAutospacing="1" w:after="100" w:afterAutospacing="1"/>
      <w:textAlignment w:val="top"/>
    </w:pPr>
    <w:rPr>
      <w:rFonts w:eastAsia="Times New Roman"/>
      <w:lang w:eastAsia="en-US"/>
    </w:rPr>
  </w:style>
  <w:style w:type="paragraph" w:customStyle="1" w:styleId="xl129">
    <w:name w:val="xl129"/>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lang w:eastAsia="en-US"/>
    </w:rPr>
  </w:style>
  <w:style w:type="paragraph" w:customStyle="1" w:styleId="xl130">
    <w:name w:val="xl130"/>
    <w:basedOn w:val="Normal"/>
    <w:rsid w:val="00CC4E0B"/>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lang w:eastAsia="en-US"/>
    </w:rPr>
  </w:style>
  <w:style w:type="paragraph" w:customStyle="1" w:styleId="xl131">
    <w:name w:val="xl131"/>
    <w:basedOn w:val="Normal"/>
    <w:rsid w:val="00CC4E0B"/>
    <w:pPr>
      <w:pBdr>
        <w:left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132">
    <w:name w:val="xl132"/>
    <w:basedOn w:val="Normal"/>
    <w:rsid w:val="00CC4E0B"/>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33">
    <w:name w:val="xl133"/>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34">
    <w:name w:val="xl134"/>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35">
    <w:name w:val="xl135"/>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36">
    <w:name w:val="xl136"/>
    <w:basedOn w:val="Normal"/>
    <w:rsid w:val="00CC4E0B"/>
    <w:pPr>
      <w:pBdr>
        <w:top w:val="single" w:sz="8" w:space="0" w:color="auto"/>
        <w:left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37">
    <w:name w:val="xl137"/>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38">
    <w:name w:val="xl138"/>
    <w:basedOn w:val="Normal"/>
    <w:rsid w:val="00CC4E0B"/>
    <w:pPr>
      <w:pBdr>
        <w:top w:val="single" w:sz="8" w:space="0" w:color="auto"/>
        <w:bottom w:val="single" w:sz="8" w:space="0" w:color="auto"/>
      </w:pBdr>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39">
    <w:name w:val="xl139"/>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40">
    <w:name w:val="xl140"/>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41">
    <w:name w:val="xl141"/>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42">
    <w:name w:val="xl142"/>
    <w:basedOn w:val="Normal"/>
    <w:rsid w:val="00CC4E0B"/>
    <w:pPr>
      <w:pBdr>
        <w:top w:val="single" w:sz="8" w:space="0" w:color="auto"/>
        <w:left w:val="single" w:sz="4" w:space="0" w:color="auto"/>
      </w:pBdr>
      <w:shd w:val="clear" w:color="000000" w:fill="C4D79B"/>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143">
    <w:name w:val="xl143"/>
    <w:basedOn w:val="Normal"/>
    <w:rsid w:val="00CC4E0B"/>
    <w:pPr>
      <w:spacing w:before="100" w:beforeAutospacing="1" w:after="100" w:afterAutospacing="1"/>
      <w:textAlignment w:val="top"/>
    </w:pPr>
    <w:rPr>
      <w:rFonts w:eastAsia="Times New Roman"/>
      <w:b/>
      <w:bCs/>
      <w:color w:val="000000"/>
      <w:lang w:eastAsia="en-US"/>
    </w:rPr>
  </w:style>
  <w:style w:type="paragraph" w:customStyle="1" w:styleId="xl144">
    <w:name w:val="xl144"/>
    <w:basedOn w:val="Normal"/>
    <w:rsid w:val="00CC4E0B"/>
    <w:pPr>
      <w:pBdr>
        <w:top w:val="single" w:sz="8" w:space="0" w:color="auto"/>
        <w:left w:val="single" w:sz="8" w:space="0" w:color="auto"/>
        <w:right w:val="single" w:sz="4" w:space="0" w:color="auto"/>
      </w:pBdr>
      <w:shd w:val="clear" w:color="000000" w:fill="DCE6F1"/>
      <w:spacing w:before="100" w:beforeAutospacing="1" w:after="100" w:afterAutospacing="1"/>
      <w:jc w:val="center"/>
      <w:textAlignment w:val="center"/>
    </w:pPr>
    <w:rPr>
      <w:rFonts w:eastAsia="Times New Roman"/>
      <w:lang w:eastAsia="en-US"/>
    </w:rPr>
  </w:style>
  <w:style w:type="paragraph" w:customStyle="1" w:styleId="xl145">
    <w:name w:val="xl145"/>
    <w:basedOn w:val="Normal"/>
    <w:rsid w:val="00CC4E0B"/>
    <w:pPr>
      <w:pBdr>
        <w:top w:val="single" w:sz="8" w:space="0" w:color="auto"/>
        <w:left w:val="single" w:sz="8" w:space="0" w:color="auto"/>
        <w:bottom w:val="single" w:sz="8" w:space="0" w:color="auto"/>
        <w:right w:val="single" w:sz="4" w:space="0" w:color="666699"/>
      </w:pBdr>
      <w:shd w:val="clear" w:color="000000" w:fill="DCE6F1"/>
      <w:spacing w:before="100" w:beforeAutospacing="1" w:after="100" w:afterAutospacing="1"/>
      <w:jc w:val="center"/>
      <w:textAlignment w:val="top"/>
    </w:pPr>
    <w:rPr>
      <w:rFonts w:eastAsia="Times New Roman"/>
      <w:lang w:eastAsia="en-US"/>
    </w:rPr>
  </w:style>
  <w:style w:type="paragraph" w:customStyle="1" w:styleId="xl146">
    <w:name w:val="xl146"/>
    <w:basedOn w:val="Normal"/>
    <w:rsid w:val="00CC4E0B"/>
    <w:pPr>
      <w:pBdr>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147">
    <w:name w:val="xl147"/>
    <w:basedOn w:val="Normal"/>
    <w:rsid w:val="00CC4E0B"/>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148">
    <w:name w:val="xl148"/>
    <w:basedOn w:val="Normal"/>
    <w:rsid w:val="00CC4E0B"/>
    <w:pPr>
      <w:pBdr>
        <w:top w:val="single" w:sz="8" w:space="0" w:color="auto"/>
        <w:left w:val="single" w:sz="4" w:space="0" w:color="auto"/>
      </w:pBdr>
      <w:shd w:val="clear" w:color="000000" w:fill="C4D79B"/>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49">
    <w:name w:val="xl149"/>
    <w:basedOn w:val="Normal"/>
    <w:rsid w:val="00CC4E0B"/>
    <w:pPr>
      <w:pBdr>
        <w:left w:val="single" w:sz="4" w:space="0" w:color="auto"/>
      </w:pBdr>
      <w:shd w:val="clear" w:color="000000" w:fill="C4D79B"/>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50">
    <w:name w:val="xl150"/>
    <w:basedOn w:val="Normal"/>
    <w:rsid w:val="00CC4E0B"/>
    <w:pPr>
      <w:pBdr>
        <w:left w:val="single" w:sz="4" w:space="0" w:color="auto"/>
        <w:bottom w:val="single" w:sz="8" w:space="0" w:color="auto"/>
      </w:pBdr>
      <w:shd w:val="clear" w:color="000000" w:fill="C4D79B"/>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51">
    <w:name w:val="xl151"/>
    <w:basedOn w:val="Normal"/>
    <w:rsid w:val="00CC4E0B"/>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152">
    <w:name w:val="xl152"/>
    <w:basedOn w:val="Normal"/>
    <w:rsid w:val="00CC4E0B"/>
    <w:pPr>
      <w:pBdr>
        <w:top w:val="single" w:sz="4" w:space="0" w:color="auto"/>
        <w:left w:val="single" w:sz="4" w:space="0" w:color="auto"/>
        <w:bottom w:val="single" w:sz="8" w:space="0" w:color="auto"/>
        <w:right w:val="single" w:sz="4" w:space="0" w:color="auto"/>
      </w:pBdr>
      <w:shd w:val="clear" w:color="000000" w:fill="C4D79B"/>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153">
    <w:name w:val="xl153"/>
    <w:basedOn w:val="Normal"/>
    <w:rsid w:val="00CC4E0B"/>
    <w:pPr>
      <w:pBdr>
        <w:top w:val="single" w:sz="4" w:space="0" w:color="auto"/>
        <w:left w:val="single" w:sz="4" w:space="0" w:color="auto"/>
        <w:right w:val="single" w:sz="4" w:space="0" w:color="auto"/>
      </w:pBdr>
      <w:shd w:val="clear" w:color="000000" w:fill="C4D79B"/>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154">
    <w:name w:val="xl154"/>
    <w:basedOn w:val="Normal"/>
    <w:rsid w:val="00CC4E0B"/>
    <w:pPr>
      <w:pBdr>
        <w:bottom w:val="single" w:sz="8" w:space="0" w:color="auto"/>
      </w:pBdr>
      <w:spacing w:before="100" w:beforeAutospacing="1" w:after="100" w:afterAutospacing="1"/>
      <w:textAlignment w:val="top"/>
    </w:pPr>
    <w:rPr>
      <w:rFonts w:eastAsia="Times New Roman"/>
      <w:lang w:eastAsia="en-US"/>
    </w:rPr>
  </w:style>
  <w:style w:type="paragraph" w:customStyle="1" w:styleId="xl155">
    <w:name w:val="xl155"/>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lang w:eastAsia="en-US"/>
    </w:rPr>
  </w:style>
  <w:style w:type="paragraph" w:customStyle="1" w:styleId="xl156">
    <w:name w:val="xl156"/>
    <w:basedOn w:val="Normal"/>
    <w:rsid w:val="00CC4E0B"/>
    <w:pPr>
      <w:pBdr>
        <w:top w:val="single" w:sz="8"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157">
    <w:name w:val="xl157"/>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Courier New" w:eastAsia="Times New Roman" w:hAnsi="Courier New" w:cs="Courier New"/>
      <w:lang w:eastAsia="en-US"/>
    </w:rPr>
  </w:style>
  <w:style w:type="paragraph" w:customStyle="1" w:styleId="xl158">
    <w:name w:val="xl158"/>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ascii="Courier New" w:eastAsia="Times New Roman" w:hAnsi="Courier New" w:cs="Courier New"/>
      <w:lang w:eastAsia="en-US"/>
    </w:rPr>
  </w:style>
  <w:style w:type="paragraph" w:customStyle="1" w:styleId="xl159">
    <w:name w:val="xl159"/>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color w:val="FF0000"/>
      <w:lang w:eastAsia="en-US"/>
    </w:rPr>
  </w:style>
  <w:style w:type="paragraph" w:customStyle="1" w:styleId="xl160">
    <w:name w:val="xl160"/>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Courier New" w:eastAsia="Times New Roman" w:hAnsi="Courier New" w:cs="Courier New"/>
      <w:color w:val="FF0000"/>
      <w:lang w:eastAsia="en-US"/>
    </w:rPr>
  </w:style>
  <w:style w:type="paragraph" w:customStyle="1" w:styleId="xl161">
    <w:name w:val="xl161"/>
    <w:basedOn w:val="Normal"/>
    <w:rsid w:val="00CC4E0B"/>
    <w:pPr>
      <w:pBdr>
        <w:left w:val="single" w:sz="4" w:space="0" w:color="auto"/>
        <w:bottom w:val="single" w:sz="8" w:space="0" w:color="auto"/>
        <w:right w:val="single" w:sz="4" w:space="0" w:color="auto"/>
      </w:pBdr>
      <w:shd w:val="clear" w:color="000000" w:fill="C4D79B"/>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162">
    <w:name w:val="xl162"/>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ascii="Courier New" w:eastAsia="Times New Roman" w:hAnsi="Courier New" w:cs="Courier New"/>
      <w:b/>
      <w:bCs/>
      <w:lang w:eastAsia="en-US"/>
    </w:rPr>
  </w:style>
  <w:style w:type="paragraph" w:customStyle="1" w:styleId="xl163">
    <w:name w:val="xl163"/>
    <w:basedOn w:val="Normal"/>
    <w:rsid w:val="00CC4E0B"/>
    <w:pPr>
      <w:pBdr>
        <w:left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164">
    <w:name w:val="xl164"/>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165">
    <w:name w:val="xl165"/>
    <w:basedOn w:val="Normal"/>
    <w:rsid w:val="00CC4E0B"/>
    <w:pPr>
      <w:pBdr>
        <w:top w:val="single" w:sz="8" w:space="0" w:color="auto"/>
        <w:left w:val="single" w:sz="4" w:space="0" w:color="auto"/>
        <w:right w:val="single" w:sz="4" w:space="0" w:color="auto"/>
      </w:pBdr>
      <w:shd w:val="clear" w:color="000000" w:fill="92CDDC"/>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66">
    <w:name w:val="xl166"/>
    <w:basedOn w:val="Normal"/>
    <w:rsid w:val="00CC4E0B"/>
    <w:pPr>
      <w:pBdr>
        <w:left w:val="single" w:sz="4" w:space="0" w:color="auto"/>
        <w:right w:val="single" w:sz="4" w:space="0" w:color="auto"/>
      </w:pBdr>
      <w:shd w:val="clear" w:color="000000" w:fill="C4D79B"/>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167">
    <w:name w:val="xl167"/>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68">
    <w:name w:val="xl168"/>
    <w:basedOn w:val="Normal"/>
    <w:rsid w:val="00CC4E0B"/>
    <w:pPr>
      <w:pBdr>
        <w:top w:val="single" w:sz="8" w:space="0" w:color="auto"/>
        <w:left w:val="single" w:sz="4" w:space="0" w:color="auto"/>
        <w:right w:val="single" w:sz="4" w:space="0" w:color="auto"/>
      </w:pBdr>
      <w:shd w:val="clear" w:color="000000" w:fill="C4BD97"/>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69">
    <w:name w:val="xl169"/>
    <w:basedOn w:val="Normal"/>
    <w:rsid w:val="00CC4E0B"/>
    <w:pPr>
      <w:pBdr>
        <w:left w:val="single" w:sz="4" w:space="0" w:color="auto"/>
        <w:right w:val="single" w:sz="4" w:space="0" w:color="auto"/>
      </w:pBdr>
      <w:shd w:val="clear" w:color="000000" w:fill="C4BD97"/>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170">
    <w:name w:val="xl170"/>
    <w:basedOn w:val="Normal"/>
    <w:rsid w:val="00CC4E0B"/>
    <w:pPr>
      <w:pBdr>
        <w:left w:val="single" w:sz="4" w:space="0" w:color="auto"/>
        <w:bottom w:val="single" w:sz="8" w:space="0" w:color="auto"/>
        <w:right w:val="single" w:sz="4" w:space="0" w:color="auto"/>
      </w:pBdr>
      <w:shd w:val="clear" w:color="000000" w:fill="C4BD97"/>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171">
    <w:name w:val="xl171"/>
    <w:basedOn w:val="Normal"/>
    <w:rsid w:val="00CC4E0B"/>
    <w:pPr>
      <w:pBdr>
        <w:top w:val="single" w:sz="8" w:space="0" w:color="auto"/>
        <w:left w:val="single" w:sz="4" w:space="0" w:color="auto"/>
        <w:right w:val="single" w:sz="4" w:space="0" w:color="auto"/>
      </w:pBdr>
      <w:shd w:val="clear" w:color="000000" w:fill="C4D79B"/>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72">
    <w:name w:val="xl172"/>
    <w:basedOn w:val="Normal"/>
    <w:rsid w:val="00CC4E0B"/>
    <w:pPr>
      <w:pBdr>
        <w:left w:val="single" w:sz="4" w:space="0" w:color="auto"/>
        <w:bottom w:val="single" w:sz="4" w:space="0" w:color="auto"/>
        <w:right w:val="single" w:sz="4" w:space="0" w:color="auto"/>
      </w:pBdr>
      <w:shd w:val="clear" w:color="000000" w:fill="C4D79B"/>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173">
    <w:name w:val="xl173"/>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ascii="Courier New" w:eastAsia="Times New Roman" w:hAnsi="Courier New" w:cs="Courier New"/>
      <w:lang w:eastAsia="en-US"/>
    </w:rPr>
  </w:style>
  <w:style w:type="paragraph" w:customStyle="1" w:styleId="xl174">
    <w:name w:val="xl174"/>
    <w:basedOn w:val="Normal"/>
    <w:rsid w:val="00CC4E0B"/>
    <w:pPr>
      <w:pBdr>
        <w:left w:val="single" w:sz="4" w:space="0" w:color="auto"/>
        <w:right w:val="single" w:sz="4" w:space="0" w:color="auto"/>
      </w:pBdr>
      <w:spacing w:before="100" w:beforeAutospacing="1" w:after="100" w:afterAutospacing="1"/>
      <w:textAlignment w:val="top"/>
    </w:pPr>
    <w:rPr>
      <w:rFonts w:ascii="Courier New" w:eastAsia="Times New Roman" w:hAnsi="Courier New" w:cs="Courier New"/>
      <w:lang w:eastAsia="en-US"/>
    </w:rPr>
  </w:style>
  <w:style w:type="paragraph" w:customStyle="1" w:styleId="xl175">
    <w:name w:val="xl175"/>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lang w:eastAsia="en-US"/>
    </w:rPr>
  </w:style>
  <w:style w:type="paragraph" w:customStyle="1" w:styleId="xl176">
    <w:name w:val="xl176"/>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lang w:eastAsia="en-US"/>
    </w:rPr>
  </w:style>
  <w:style w:type="paragraph" w:customStyle="1" w:styleId="xl177">
    <w:name w:val="xl177"/>
    <w:basedOn w:val="Normal"/>
    <w:rsid w:val="00CC4E0B"/>
    <w:pPr>
      <w:pBdr>
        <w:left w:val="single" w:sz="4" w:space="0" w:color="auto"/>
        <w:right w:val="single" w:sz="4" w:space="0" w:color="auto"/>
      </w:pBdr>
      <w:spacing w:before="100" w:beforeAutospacing="1" w:after="100" w:afterAutospacing="1"/>
      <w:textAlignment w:val="top"/>
    </w:pPr>
    <w:rPr>
      <w:rFonts w:ascii="Courier New" w:eastAsia="Times New Roman" w:hAnsi="Courier New" w:cs="Courier New"/>
      <w:b/>
      <w:bCs/>
      <w:lang w:eastAsia="en-US"/>
    </w:rPr>
  </w:style>
  <w:style w:type="paragraph" w:customStyle="1" w:styleId="xl178">
    <w:name w:val="xl178"/>
    <w:basedOn w:val="Normal"/>
    <w:rsid w:val="00CC4E0B"/>
    <w:pPr>
      <w:pBdr>
        <w:left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79">
    <w:name w:val="xl179"/>
    <w:basedOn w:val="Normal"/>
    <w:rsid w:val="00CC4E0B"/>
    <w:pPr>
      <w:pBdr>
        <w:top w:val="single" w:sz="8" w:space="0" w:color="auto"/>
        <w:left w:val="single" w:sz="4" w:space="0" w:color="auto"/>
        <w:bottom w:val="single" w:sz="4" w:space="0" w:color="auto"/>
        <w:right w:val="single" w:sz="4" w:space="0" w:color="auto"/>
      </w:pBdr>
      <w:shd w:val="clear" w:color="000000" w:fill="FF9966"/>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80">
    <w:name w:val="xl180"/>
    <w:basedOn w:val="Normal"/>
    <w:rsid w:val="00CC4E0B"/>
    <w:pPr>
      <w:pBdr>
        <w:top w:val="single" w:sz="4" w:space="0" w:color="auto"/>
        <w:left w:val="single" w:sz="4" w:space="0" w:color="auto"/>
        <w:bottom w:val="single" w:sz="4" w:space="0" w:color="auto"/>
        <w:right w:val="single" w:sz="4" w:space="0" w:color="auto"/>
      </w:pBdr>
      <w:shd w:val="clear" w:color="000000" w:fill="FF9966"/>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81">
    <w:name w:val="xl181"/>
    <w:basedOn w:val="Normal"/>
    <w:rsid w:val="00CC4E0B"/>
    <w:pPr>
      <w:pBdr>
        <w:top w:val="single" w:sz="4" w:space="0" w:color="auto"/>
        <w:left w:val="single" w:sz="4" w:space="0" w:color="auto"/>
        <w:right w:val="single" w:sz="4" w:space="0" w:color="auto"/>
      </w:pBdr>
      <w:shd w:val="clear" w:color="000000" w:fill="FF9966"/>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82">
    <w:name w:val="xl182"/>
    <w:basedOn w:val="Normal"/>
    <w:rsid w:val="00CC4E0B"/>
    <w:pPr>
      <w:pBdr>
        <w:left w:val="single" w:sz="4" w:space="0" w:color="auto"/>
        <w:right w:val="single" w:sz="4" w:space="0" w:color="auto"/>
      </w:pBdr>
      <w:shd w:val="clear" w:color="000000" w:fill="92CDDC"/>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183">
    <w:name w:val="xl183"/>
    <w:basedOn w:val="Normal"/>
    <w:rsid w:val="00CC4E0B"/>
    <w:pPr>
      <w:pBdr>
        <w:left w:val="single" w:sz="4" w:space="0" w:color="auto"/>
        <w:bottom w:val="single" w:sz="8" w:space="0" w:color="auto"/>
        <w:right w:val="single" w:sz="4" w:space="0" w:color="auto"/>
      </w:pBdr>
      <w:shd w:val="clear" w:color="000000" w:fill="92CDDC"/>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184">
    <w:name w:val="xl184"/>
    <w:basedOn w:val="Normal"/>
    <w:rsid w:val="00CC4E0B"/>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85">
    <w:name w:val="xl185"/>
    <w:basedOn w:val="Normal"/>
    <w:rsid w:val="00CC4E0B"/>
    <w:pPr>
      <w:pBdr>
        <w:top w:val="single" w:sz="8" w:space="0" w:color="auto"/>
        <w:left w:val="single" w:sz="4" w:space="0" w:color="auto"/>
        <w:bottom w:val="single" w:sz="4" w:space="0" w:color="auto"/>
        <w:right w:val="single" w:sz="4" w:space="0" w:color="auto"/>
      </w:pBdr>
      <w:shd w:val="clear" w:color="000000" w:fill="C4D79B"/>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86">
    <w:name w:val="xl186"/>
    <w:basedOn w:val="Normal"/>
    <w:rsid w:val="00CC4E0B"/>
    <w:pPr>
      <w:pBdr>
        <w:top w:val="single" w:sz="4" w:space="0" w:color="auto"/>
        <w:left w:val="single" w:sz="4" w:space="0" w:color="auto"/>
        <w:bottom w:val="single" w:sz="8" w:space="0" w:color="auto"/>
        <w:right w:val="single" w:sz="4" w:space="0" w:color="auto"/>
      </w:pBdr>
      <w:shd w:val="clear" w:color="000000" w:fill="C4D79B"/>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87">
    <w:name w:val="xl187"/>
    <w:basedOn w:val="Normal"/>
    <w:rsid w:val="00CC4E0B"/>
    <w:pPr>
      <w:pBdr>
        <w:top w:val="single" w:sz="4" w:space="0" w:color="auto"/>
        <w:left w:val="single" w:sz="4" w:space="0" w:color="auto"/>
        <w:right w:val="single" w:sz="4" w:space="0" w:color="auto"/>
      </w:pBdr>
      <w:shd w:val="clear" w:color="000000" w:fill="C4D79B"/>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88">
    <w:name w:val="xl188"/>
    <w:basedOn w:val="Normal"/>
    <w:rsid w:val="00CC4E0B"/>
    <w:pPr>
      <w:pBdr>
        <w:top w:val="single" w:sz="8" w:space="0" w:color="auto"/>
        <w:left w:val="single" w:sz="8" w:space="0" w:color="auto"/>
        <w:right w:val="single" w:sz="4" w:space="0" w:color="auto"/>
      </w:pBdr>
      <w:shd w:val="clear" w:color="000000" w:fill="DCE6F1"/>
      <w:spacing w:before="100" w:beforeAutospacing="1" w:after="100" w:afterAutospacing="1"/>
      <w:textAlignment w:val="top"/>
    </w:pPr>
    <w:rPr>
      <w:rFonts w:eastAsia="Times New Roman"/>
      <w:lang w:eastAsia="en-US"/>
    </w:rPr>
  </w:style>
  <w:style w:type="paragraph" w:customStyle="1" w:styleId="xl189">
    <w:name w:val="xl189"/>
    <w:basedOn w:val="Normal"/>
    <w:rsid w:val="00CC4E0B"/>
    <w:pPr>
      <w:pBdr>
        <w:left w:val="single" w:sz="8" w:space="0" w:color="auto"/>
        <w:right w:val="single" w:sz="4" w:space="0" w:color="auto"/>
      </w:pBdr>
      <w:shd w:val="clear" w:color="000000" w:fill="DCE6F1"/>
      <w:spacing w:before="100" w:beforeAutospacing="1" w:after="100" w:afterAutospacing="1"/>
      <w:textAlignment w:val="top"/>
    </w:pPr>
    <w:rPr>
      <w:rFonts w:eastAsia="Times New Roman"/>
      <w:lang w:eastAsia="en-US"/>
    </w:rPr>
  </w:style>
  <w:style w:type="paragraph" w:customStyle="1" w:styleId="xl190">
    <w:name w:val="xl190"/>
    <w:basedOn w:val="Normal"/>
    <w:rsid w:val="00CC4E0B"/>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91">
    <w:name w:val="xl191"/>
    <w:basedOn w:val="Normal"/>
    <w:rsid w:val="00CC4E0B"/>
    <w:pPr>
      <w:pBdr>
        <w:left w:val="single" w:sz="4" w:space="0" w:color="auto"/>
        <w:right w:val="single" w:sz="4" w:space="0" w:color="auto"/>
      </w:pBdr>
      <w:shd w:val="clear" w:color="000000" w:fill="92CDDC"/>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92">
    <w:name w:val="xl192"/>
    <w:basedOn w:val="Normal"/>
    <w:rsid w:val="00CC4E0B"/>
    <w:pPr>
      <w:pBdr>
        <w:left w:val="single" w:sz="4" w:space="0" w:color="auto"/>
        <w:bottom w:val="single" w:sz="8" w:space="0" w:color="auto"/>
        <w:right w:val="single" w:sz="4" w:space="0" w:color="auto"/>
      </w:pBdr>
      <w:shd w:val="clear" w:color="000000" w:fill="92CDDC"/>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93">
    <w:name w:val="xl193"/>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eastAsia="Times New Roman" w:hAnsi="Courier New" w:cs="Courier New"/>
      <w:lang w:eastAsia="en-US"/>
    </w:rPr>
  </w:style>
  <w:style w:type="paragraph" w:customStyle="1" w:styleId="xl194">
    <w:name w:val="xl194"/>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Courier New" w:eastAsia="Times New Roman" w:hAnsi="Courier New" w:cs="Courier New"/>
      <w:b/>
      <w:bCs/>
      <w:lang w:eastAsia="en-US"/>
    </w:rPr>
  </w:style>
  <w:style w:type="paragraph" w:customStyle="1" w:styleId="xl195">
    <w:name w:val="xl195"/>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Courier New" w:eastAsia="Times New Roman" w:hAnsi="Courier New" w:cs="Courier New"/>
      <w:lang w:eastAsia="en-US"/>
    </w:rPr>
  </w:style>
  <w:style w:type="paragraph" w:customStyle="1" w:styleId="xl196">
    <w:name w:val="xl196"/>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197">
    <w:name w:val="xl197"/>
    <w:basedOn w:val="Normal"/>
    <w:rsid w:val="00CC4E0B"/>
    <w:pPr>
      <w:pBdr>
        <w:top w:val="single" w:sz="8" w:space="0" w:color="auto"/>
        <w:left w:val="single" w:sz="8" w:space="0" w:color="auto"/>
        <w:bottom w:val="single" w:sz="8" w:space="0" w:color="auto"/>
        <w:right w:val="single" w:sz="4" w:space="0" w:color="auto"/>
      </w:pBdr>
      <w:shd w:val="clear" w:color="000000" w:fill="DCE6F1"/>
      <w:spacing w:before="100" w:beforeAutospacing="1" w:after="100" w:afterAutospacing="1"/>
      <w:jc w:val="center"/>
      <w:textAlignment w:val="top"/>
    </w:pPr>
    <w:rPr>
      <w:rFonts w:eastAsia="Times New Roman"/>
      <w:lang w:eastAsia="en-US"/>
    </w:rPr>
  </w:style>
  <w:style w:type="paragraph" w:customStyle="1" w:styleId="xl198">
    <w:name w:val="xl198"/>
    <w:basedOn w:val="Normal"/>
    <w:rsid w:val="00CC4E0B"/>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199">
    <w:name w:val="xl199"/>
    <w:basedOn w:val="Normal"/>
    <w:rsid w:val="00CC4E0B"/>
    <w:pPr>
      <w:pBdr>
        <w:top w:val="single" w:sz="4" w:space="0" w:color="auto"/>
        <w:left w:val="single" w:sz="8"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00">
    <w:name w:val="xl200"/>
    <w:basedOn w:val="Normal"/>
    <w:rsid w:val="00CC4E0B"/>
    <w:pPr>
      <w:pBdr>
        <w:left w:val="single" w:sz="8" w:space="0" w:color="auto"/>
        <w:bottom w:val="single" w:sz="8"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01">
    <w:name w:val="xl201"/>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Courier New" w:eastAsia="Times New Roman" w:hAnsi="Courier New" w:cs="Courier New"/>
      <w:b/>
      <w:bCs/>
      <w:lang w:eastAsia="en-US"/>
    </w:rPr>
  </w:style>
  <w:style w:type="paragraph" w:customStyle="1" w:styleId="xl202">
    <w:name w:val="xl202"/>
    <w:basedOn w:val="Normal"/>
    <w:rsid w:val="00CC4E0B"/>
    <w:pPr>
      <w:pBdr>
        <w:left w:val="single" w:sz="4" w:space="0" w:color="auto"/>
        <w:bottom w:val="single" w:sz="4" w:space="0" w:color="auto"/>
        <w:right w:val="single" w:sz="4" w:space="0" w:color="auto"/>
      </w:pBdr>
      <w:shd w:val="clear" w:color="000000" w:fill="C4D79B"/>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203">
    <w:name w:val="xl203"/>
    <w:basedOn w:val="Normal"/>
    <w:rsid w:val="00CC4E0B"/>
    <w:pPr>
      <w:pBdr>
        <w:left w:val="single" w:sz="4" w:space="0" w:color="auto"/>
        <w:bottom w:val="single" w:sz="4" w:space="0" w:color="auto"/>
        <w:right w:val="single" w:sz="4" w:space="0" w:color="auto"/>
      </w:pBdr>
      <w:spacing w:before="100" w:beforeAutospacing="1" w:after="100" w:afterAutospacing="1"/>
      <w:jc w:val="center"/>
      <w:textAlignment w:val="top"/>
    </w:pPr>
    <w:rPr>
      <w:rFonts w:ascii="Courier New" w:eastAsia="Times New Roman" w:hAnsi="Courier New" w:cs="Courier New"/>
      <w:b/>
      <w:bCs/>
      <w:color w:val="FF0000"/>
      <w:lang w:eastAsia="en-US"/>
    </w:rPr>
  </w:style>
  <w:style w:type="paragraph" w:customStyle="1" w:styleId="xl204">
    <w:name w:val="xl204"/>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16"/>
      <w:szCs w:val="16"/>
      <w:lang w:eastAsia="en-US"/>
    </w:rPr>
  </w:style>
  <w:style w:type="paragraph" w:customStyle="1" w:styleId="xl205">
    <w:name w:val="xl205"/>
    <w:basedOn w:val="Normal"/>
    <w:rsid w:val="00CC4E0B"/>
    <w:pPr>
      <w:pBdr>
        <w:left w:val="single" w:sz="4" w:space="0" w:color="auto"/>
        <w:bottom w:val="single" w:sz="8" w:space="0" w:color="auto"/>
        <w:right w:val="single" w:sz="4" w:space="0" w:color="auto"/>
      </w:pBdr>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206">
    <w:name w:val="xl206"/>
    <w:basedOn w:val="Normal"/>
    <w:rsid w:val="00CC4E0B"/>
    <w:pPr>
      <w:pBdr>
        <w:top w:val="single" w:sz="8" w:space="0" w:color="auto"/>
        <w:left w:val="single" w:sz="8" w:space="0" w:color="auto"/>
        <w:right w:val="single" w:sz="4" w:space="0" w:color="auto"/>
      </w:pBdr>
      <w:shd w:val="clear" w:color="000000" w:fill="DCE6F1"/>
      <w:spacing w:before="100" w:beforeAutospacing="1" w:after="100" w:afterAutospacing="1"/>
      <w:jc w:val="center"/>
      <w:textAlignment w:val="top"/>
    </w:pPr>
    <w:rPr>
      <w:rFonts w:eastAsia="Times New Roman"/>
      <w:lang w:eastAsia="en-US"/>
    </w:rPr>
  </w:style>
  <w:style w:type="paragraph" w:customStyle="1" w:styleId="xl207">
    <w:name w:val="xl207"/>
    <w:basedOn w:val="Normal"/>
    <w:rsid w:val="00CC4E0B"/>
    <w:pPr>
      <w:pBdr>
        <w:left w:val="single" w:sz="8" w:space="0" w:color="auto"/>
        <w:right w:val="single" w:sz="4" w:space="0" w:color="auto"/>
      </w:pBdr>
      <w:shd w:val="clear" w:color="000000" w:fill="DCE6F1"/>
      <w:spacing w:before="100" w:beforeAutospacing="1" w:after="100" w:afterAutospacing="1"/>
      <w:jc w:val="center"/>
      <w:textAlignment w:val="top"/>
    </w:pPr>
    <w:rPr>
      <w:rFonts w:eastAsia="Times New Roman"/>
      <w:lang w:eastAsia="en-US"/>
    </w:rPr>
  </w:style>
  <w:style w:type="paragraph" w:customStyle="1" w:styleId="xl208">
    <w:name w:val="xl208"/>
    <w:basedOn w:val="Normal"/>
    <w:rsid w:val="00CC4E0B"/>
    <w:pPr>
      <w:pBdr>
        <w:left w:val="single" w:sz="8" w:space="0" w:color="auto"/>
        <w:bottom w:val="single" w:sz="8" w:space="0" w:color="auto"/>
        <w:right w:val="single" w:sz="4" w:space="0" w:color="auto"/>
      </w:pBdr>
      <w:shd w:val="clear" w:color="000000" w:fill="DCE6F1"/>
      <w:spacing w:before="100" w:beforeAutospacing="1" w:after="100" w:afterAutospacing="1"/>
      <w:jc w:val="center"/>
      <w:textAlignment w:val="top"/>
    </w:pPr>
    <w:rPr>
      <w:rFonts w:eastAsia="Times New Roman"/>
      <w:lang w:eastAsia="en-US"/>
    </w:rPr>
  </w:style>
  <w:style w:type="paragraph" w:customStyle="1" w:styleId="xl209">
    <w:name w:val="xl209"/>
    <w:basedOn w:val="Normal"/>
    <w:rsid w:val="00CC4E0B"/>
    <w:pPr>
      <w:pBdr>
        <w:left w:val="single" w:sz="4" w:space="0" w:color="auto"/>
      </w:pBdr>
      <w:shd w:val="clear" w:color="000000" w:fill="C4D79B"/>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210">
    <w:name w:val="xl210"/>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11">
    <w:name w:val="xl211"/>
    <w:basedOn w:val="Normal"/>
    <w:rsid w:val="00CC4E0B"/>
    <w:pPr>
      <w:pBdr>
        <w:left w:val="single" w:sz="8"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212">
    <w:name w:val="xl212"/>
    <w:basedOn w:val="Normal"/>
    <w:rsid w:val="00CC4E0B"/>
    <w:pPr>
      <w:pBdr>
        <w:left w:val="single" w:sz="8" w:space="0" w:color="auto"/>
        <w:bottom w:val="single" w:sz="8"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213">
    <w:name w:val="xl213"/>
    <w:basedOn w:val="Normal"/>
    <w:rsid w:val="00CC4E0B"/>
    <w:pPr>
      <w:pBdr>
        <w:top w:val="single" w:sz="8" w:space="0" w:color="auto"/>
        <w:left w:val="single" w:sz="8"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214">
    <w:name w:val="xl214"/>
    <w:basedOn w:val="Normal"/>
    <w:rsid w:val="00CC4E0B"/>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215">
    <w:name w:val="xl215"/>
    <w:basedOn w:val="Normal"/>
    <w:rsid w:val="00CC4E0B"/>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216">
    <w:name w:val="xl216"/>
    <w:basedOn w:val="Normal"/>
    <w:rsid w:val="00CC4E0B"/>
    <w:pPr>
      <w:pBdr>
        <w:left w:val="single" w:sz="8" w:space="0" w:color="auto"/>
        <w:bottom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217">
    <w:name w:val="xl217"/>
    <w:basedOn w:val="Normal"/>
    <w:rsid w:val="00CC4E0B"/>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218">
    <w:name w:val="xl218"/>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219">
    <w:name w:val="xl219"/>
    <w:basedOn w:val="Normal"/>
    <w:rsid w:val="00CC4E0B"/>
    <w:pPr>
      <w:pBdr>
        <w:left w:val="single" w:sz="8"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20">
    <w:name w:val="xl220"/>
    <w:basedOn w:val="Normal"/>
    <w:rsid w:val="00CC4E0B"/>
    <w:pPr>
      <w:pBdr>
        <w:top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21">
    <w:name w:val="xl221"/>
    <w:basedOn w:val="Normal"/>
    <w:rsid w:val="00CC4E0B"/>
    <w:pPr>
      <w:pBdr>
        <w:top w:val="single" w:sz="4"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22">
    <w:name w:val="xl222"/>
    <w:basedOn w:val="Normal"/>
    <w:rsid w:val="00CC4E0B"/>
    <w:pPr>
      <w:pBdr>
        <w:top w:val="single" w:sz="4" w:space="0" w:color="auto"/>
        <w:bottom w:val="single" w:sz="8"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23">
    <w:name w:val="xl223"/>
    <w:basedOn w:val="Normal"/>
    <w:rsid w:val="00CC4E0B"/>
    <w:pPr>
      <w:pBdr>
        <w:left w:val="single" w:sz="4" w:space="0" w:color="auto"/>
        <w:right w:val="single" w:sz="4" w:space="0" w:color="auto"/>
      </w:pBdr>
      <w:shd w:val="clear" w:color="000000" w:fill="FFFF00"/>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224">
    <w:name w:val="xl224"/>
    <w:basedOn w:val="Normal"/>
    <w:rsid w:val="00CC4E0B"/>
    <w:pPr>
      <w:pBdr>
        <w:left w:val="single" w:sz="4" w:space="0" w:color="auto"/>
        <w:bottom w:val="single" w:sz="8"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25">
    <w:name w:val="xl225"/>
    <w:basedOn w:val="Normal"/>
    <w:rsid w:val="00CC4E0B"/>
    <w:pPr>
      <w:pBdr>
        <w:left w:val="single" w:sz="4" w:space="0" w:color="auto"/>
        <w:right w:val="single" w:sz="4" w:space="0" w:color="auto"/>
      </w:pBdr>
      <w:shd w:val="clear" w:color="000000" w:fill="99FF99"/>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226">
    <w:name w:val="xl226"/>
    <w:basedOn w:val="Normal"/>
    <w:rsid w:val="00CC4E0B"/>
    <w:pPr>
      <w:pBdr>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27">
    <w:name w:val="xl227"/>
    <w:basedOn w:val="Normal"/>
    <w:rsid w:val="00CC4E0B"/>
    <w:pPr>
      <w:pBdr>
        <w:left w:val="single" w:sz="4" w:space="0" w:color="auto"/>
        <w:bottom w:val="single" w:sz="4" w:space="0" w:color="auto"/>
        <w:right w:val="single" w:sz="4" w:space="0" w:color="auto"/>
      </w:pBdr>
      <w:shd w:val="clear" w:color="000000" w:fill="FF9966"/>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228">
    <w:name w:val="xl228"/>
    <w:basedOn w:val="Normal"/>
    <w:rsid w:val="00CC4E0B"/>
    <w:pPr>
      <w:pBdr>
        <w:left w:val="single" w:sz="4" w:space="0" w:color="auto"/>
        <w:bottom w:val="single" w:sz="8" w:space="0" w:color="auto"/>
      </w:pBdr>
      <w:shd w:val="clear" w:color="000000" w:fill="C4D79B"/>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229">
    <w:name w:val="xl229"/>
    <w:basedOn w:val="Normal"/>
    <w:rsid w:val="00CC4E0B"/>
    <w:pPr>
      <w:pBdr>
        <w:top w:val="single" w:sz="4" w:space="0" w:color="auto"/>
        <w:left w:val="single" w:sz="8"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230">
    <w:name w:val="xl230"/>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Times New Roman" w:hAnsi="Calibri" w:cs="Calibri"/>
      <w:color w:val="808080"/>
      <w:sz w:val="22"/>
      <w:szCs w:val="22"/>
      <w:lang w:eastAsia="en-US"/>
    </w:rPr>
  </w:style>
  <w:style w:type="paragraph" w:customStyle="1" w:styleId="xl231">
    <w:name w:val="xl231"/>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808080"/>
      <w:lang w:eastAsia="en-US"/>
    </w:rPr>
  </w:style>
  <w:style w:type="paragraph" w:customStyle="1" w:styleId="xl232">
    <w:name w:val="xl232"/>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pPr>
    <w:rPr>
      <w:rFonts w:eastAsia="Times New Roman"/>
      <w:lang w:eastAsia="en-US"/>
    </w:rPr>
  </w:style>
  <w:style w:type="paragraph" w:customStyle="1" w:styleId="xl233">
    <w:name w:val="xl233"/>
    <w:basedOn w:val="Normal"/>
    <w:rsid w:val="00CC4E0B"/>
    <w:pPr>
      <w:pBdr>
        <w:top w:val="single" w:sz="4" w:space="0" w:color="auto"/>
        <w:left w:val="single" w:sz="4" w:space="0" w:color="auto"/>
        <w:right w:val="single" w:sz="4" w:space="0" w:color="auto"/>
      </w:pBdr>
      <w:spacing w:before="100" w:beforeAutospacing="1" w:after="100" w:afterAutospacing="1"/>
    </w:pPr>
    <w:rPr>
      <w:rFonts w:eastAsia="Times New Roman"/>
      <w:lang w:eastAsia="en-US"/>
    </w:rPr>
  </w:style>
  <w:style w:type="paragraph" w:customStyle="1" w:styleId="xl234">
    <w:name w:val="xl234"/>
    <w:basedOn w:val="Normal"/>
    <w:rsid w:val="00CC4E0B"/>
    <w:pPr>
      <w:pBdr>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235">
    <w:name w:val="xl235"/>
    <w:basedOn w:val="Normal"/>
    <w:rsid w:val="00CC4E0B"/>
    <w:pPr>
      <w:pBdr>
        <w:top w:val="single" w:sz="8" w:space="0" w:color="auto"/>
        <w:left w:val="single" w:sz="4" w:space="0" w:color="auto"/>
        <w:bottom w:val="single" w:sz="4" w:space="0" w:color="auto"/>
        <w:right w:val="single" w:sz="4" w:space="0" w:color="auto"/>
      </w:pBdr>
      <w:shd w:val="clear" w:color="000000" w:fill="A6A6A6"/>
      <w:spacing w:before="100" w:beforeAutospacing="1" w:after="100" w:afterAutospacing="1"/>
      <w:textAlignment w:val="top"/>
    </w:pPr>
    <w:rPr>
      <w:rFonts w:ascii="Courier New" w:eastAsia="Times New Roman" w:hAnsi="Courier New" w:cs="Courier New"/>
      <w:b/>
      <w:bCs/>
      <w:color w:val="FFFFFF"/>
      <w:lang w:eastAsia="en-US"/>
    </w:rPr>
  </w:style>
  <w:style w:type="paragraph" w:customStyle="1" w:styleId="xl236">
    <w:name w:val="xl236"/>
    <w:basedOn w:val="Normal"/>
    <w:rsid w:val="00CC4E0B"/>
    <w:pPr>
      <w:pBdr>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lang w:eastAsia="en-US"/>
    </w:rPr>
  </w:style>
  <w:style w:type="paragraph" w:customStyle="1" w:styleId="xl237">
    <w:name w:val="xl237"/>
    <w:basedOn w:val="Normal"/>
    <w:rsid w:val="00CC4E0B"/>
    <w:pPr>
      <w:pBdr>
        <w:top w:val="single" w:sz="8" w:space="0" w:color="auto"/>
        <w:left w:val="single" w:sz="8" w:space="0" w:color="auto"/>
      </w:pBdr>
      <w:spacing w:before="100" w:beforeAutospacing="1" w:after="100" w:afterAutospacing="1"/>
      <w:textAlignment w:val="top"/>
    </w:pPr>
    <w:rPr>
      <w:rFonts w:eastAsia="Times New Roman"/>
      <w:lang w:eastAsia="en-US"/>
    </w:rPr>
  </w:style>
  <w:style w:type="paragraph" w:customStyle="1" w:styleId="xl238">
    <w:name w:val="xl238"/>
    <w:basedOn w:val="Normal"/>
    <w:rsid w:val="00CC4E0B"/>
    <w:pPr>
      <w:pBdr>
        <w:left w:val="single" w:sz="8" w:space="0" w:color="auto"/>
      </w:pBdr>
      <w:spacing w:before="100" w:beforeAutospacing="1" w:after="100" w:afterAutospacing="1"/>
      <w:textAlignment w:val="top"/>
    </w:pPr>
    <w:rPr>
      <w:rFonts w:eastAsia="Times New Roman"/>
      <w:lang w:eastAsia="en-US"/>
    </w:rPr>
  </w:style>
  <w:style w:type="paragraph" w:customStyle="1" w:styleId="xl239">
    <w:name w:val="xl239"/>
    <w:basedOn w:val="Normal"/>
    <w:rsid w:val="00CC4E0B"/>
    <w:pPr>
      <w:pBdr>
        <w:top w:val="single" w:sz="8" w:space="0" w:color="auto"/>
        <w:left w:val="single" w:sz="8" w:space="0" w:color="auto"/>
        <w:bottom w:val="single" w:sz="8" w:space="0" w:color="auto"/>
      </w:pBdr>
      <w:spacing w:before="100" w:beforeAutospacing="1" w:after="100" w:afterAutospacing="1"/>
      <w:textAlignment w:val="top"/>
    </w:pPr>
    <w:rPr>
      <w:rFonts w:eastAsia="Times New Roman"/>
      <w:lang w:eastAsia="en-US"/>
    </w:rPr>
  </w:style>
  <w:style w:type="paragraph" w:customStyle="1" w:styleId="xl240">
    <w:name w:val="xl240"/>
    <w:basedOn w:val="Normal"/>
    <w:rsid w:val="00CC4E0B"/>
    <w:pPr>
      <w:pBdr>
        <w:top w:val="single" w:sz="8" w:space="0" w:color="auto"/>
        <w:left w:val="single" w:sz="4" w:space="0" w:color="auto"/>
        <w:bottom w:val="single" w:sz="8" w:space="0" w:color="auto"/>
        <w:right w:val="single" w:sz="4" w:space="0" w:color="auto"/>
      </w:pBdr>
      <w:shd w:val="clear" w:color="000000" w:fill="C4D79B"/>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241">
    <w:name w:val="xl241"/>
    <w:basedOn w:val="Normal"/>
    <w:rsid w:val="00CC4E0B"/>
    <w:pPr>
      <w:pBdr>
        <w:top w:val="single" w:sz="4" w:space="0" w:color="auto"/>
        <w:left w:val="single" w:sz="4" w:space="0" w:color="auto"/>
        <w:bottom w:val="single" w:sz="4" w:space="0" w:color="auto"/>
        <w:right w:val="single" w:sz="8" w:space="0" w:color="auto"/>
      </w:pBdr>
      <w:spacing w:before="100" w:beforeAutospacing="1" w:after="100" w:afterAutospacing="1"/>
      <w:jc w:val="both"/>
      <w:textAlignment w:val="center"/>
    </w:pPr>
    <w:rPr>
      <w:rFonts w:eastAsia="Times New Roman"/>
      <w:sz w:val="22"/>
      <w:szCs w:val="22"/>
      <w:lang w:eastAsia="en-US"/>
    </w:rPr>
  </w:style>
  <w:style w:type="paragraph" w:customStyle="1" w:styleId="xl242">
    <w:name w:val="xl242"/>
    <w:basedOn w:val="Normal"/>
    <w:rsid w:val="00CC4E0B"/>
    <w:pPr>
      <w:shd w:val="clear" w:color="000000" w:fill="002060"/>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243">
    <w:name w:val="xl243"/>
    <w:basedOn w:val="Normal"/>
    <w:rsid w:val="00CC4E0B"/>
    <w:pPr>
      <w:pBdr>
        <w:top w:val="single" w:sz="4" w:space="0" w:color="auto"/>
        <w:left w:val="single" w:sz="4" w:space="0" w:color="auto"/>
        <w:right w:val="single" w:sz="8" w:space="0" w:color="auto"/>
      </w:pBdr>
      <w:spacing w:before="100" w:beforeAutospacing="1" w:after="100" w:afterAutospacing="1"/>
      <w:jc w:val="both"/>
      <w:textAlignment w:val="center"/>
    </w:pPr>
    <w:rPr>
      <w:rFonts w:eastAsia="Times New Roman"/>
      <w:sz w:val="22"/>
      <w:szCs w:val="22"/>
      <w:lang w:eastAsia="en-US"/>
    </w:rPr>
  </w:style>
  <w:style w:type="paragraph" w:customStyle="1" w:styleId="xl244">
    <w:name w:val="xl244"/>
    <w:basedOn w:val="Normal"/>
    <w:rsid w:val="00CC4E0B"/>
    <w:pPr>
      <w:pBdr>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lang w:eastAsia="en-US"/>
    </w:rPr>
  </w:style>
  <w:style w:type="paragraph" w:customStyle="1" w:styleId="xl245">
    <w:name w:val="xl245"/>
    <w:basedOn w:val="Normal"/>
    <w:rsid w:val="00CC4E0B"/>
    <w:pPr>
      <w:pBdr>
        <w:top w:val="single" w:sz="8"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246">
    <w:name w:val="xl246"/>
    <w:basedOn w:val="Normal"/>
    <w:rsid w:val="00CC4E0B"/>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247">
    <w:name w:val="xl247"/>
    <w:basedOn w:val="Normal"/>
    <w:rsid w:val="00CC4E0B"/>
    <w:pPr>
      <w:pBdr>
        <w:left w:val="single" w:sz="4" w:space="0" w:color="auto"/>
        <w:bottom w:val="single" w:sz="4" w:space="0" w:color="auto"/>
        <w:right w:val="single" w:sz="4" w:space="0" w:color="auto"/>
      </w:pBdr>
      <w:shd w:val="clear" w:color="000000" w:fill="00B0F0"/>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248">
    <w:name w:val="xl248"/>
    <w:basedOn w:val="Normal"/>
    <w:rsid w:val="00CC4E0B"/>
    <w:pPr>
      <w:pBdr>
        <w:top w:val="single" w:sz="4" w:space="0" w:color="auto"/>
        <w:bottom w:val="single" w:sz="8" w:space="0" w:color="auto"/>
      </w:pBdr>
      <w:spacing w:before="100" w:beforeAutospacing="1" w:after="100" w:afterAutospacing="1"/>
      <w:textAlignment w:val="top"/>
    </w:pPr>
    <w:rPr>
      <w:rFonts w:eastAsia="Times New Roman"/>
      <w:lang w:eastAsia="en-US"/>
    </w:rPr>
  </w:style>
  <w:style w:type="paragraph" w:customStyle="1" w:styleId="xl249">
    <w:name w:val="xl249"/>
    <w:basedOn w:val="Normal"/>
    <w:rsid w:val="00CC4E0B"/>
    <w:pPr>
      <w:pBdr>
        <w:bottom w:val="single" w:sz="4" w:space="0" w:color="auto"/>
      </w:pBdr>
      <w:spacing w:before="100" w:beforeAutospacing="1" w:after="100" w:afterAutospacing="1"/>
      <w:textAlignment w:val="top"/>
    </w:pPr>
    <w:rPr>
      <w:rFonts w:eastAsia="Times New Roman"/>
      <w:lang w:eastAsia="en-US"/>
    </w:rPr>
  </w:style>
  <w:style w:type="paragraph" w:customStyle="1" w:styleId="xl250">
    <w:name w:val="xl250"/>
    <w:basedOn w:val="Normal"/>
    <w:rsid w:val="00CC4E0B"/>
    <w:pPr>
      <w:pBdr>
        <w:top w:val="single" w:sz="4" w:space="0" w:color="auto"/>
        <w:left w:val="single" w:sz="4" w:space="0" w:color="auto"/>
        <w:bottom w:val="single" w:sz="8" w:space="0" w:color="auto"/>
        <w:right w:val="single" w:sz="4" w:space="0" w:color="auto"/>
      </w:pBdr>
      <w:shd w:val="clear" w:color="000000" w:fill="FF9966"/>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251">
    <w:name w:val="xl251"/>
    <w:basedOn w:val="Normal"/>
    <w:rsid w:val="00CC4E0B"/>
    <w:pPr>
      <w:pBdr>
        <w:left w:val="single" w:sz="4" w:space="0" w:color="auto"/>
        <w:bottom w:val="single" w:sz="4" w:space="0" w:color="auto"/>
        <w:right w:val="single" w:sz="8" w:space="0" w:color="auto"/>
      </w:pBdr>
      <w:spacing w:before="100" w:beforeAutospacing="1" w:after="100" w:afterAutospacing="1"/>
      <w:textAlignment w:val="top"/>
    </w:pPr>
    <w:rPr>
      <w:rFonts w:ascii="Courier New" w:eastAsia="Times New Roman" w:hAnsi="Courier New" w:cs="Courier New"/>
      <w:lang w:eastAsia="en-US"/>
    </w:rPr>
  </w:style>
  <w:style w:type="paragraph" w:customStyle="1" w:styleId="xl252">
    <w:name w:val="xl252"/>
    <w:basedOn w:val="Normal"/>
    <w:rsid w:val="00CC4E0B"/>
    <w:pPr>
      <w:pBdr>
        <w:left w:val="single" w:sz="4" w:space="0" w:color="auto"/>
        <w:right w:val="single" w:sz="4" w:space="0" w:color="auto"/>
      </w:pBdr>
      <w:shd w:val="clear" w:color="000000" w:fill="C4D79B"/>
      <w:spacing w:before="100" w:beforeAutospacing="1" w:after="100" w:afterAutospacing="1"/>
      <w:textAlignment w:val="top"/>
    </w:pPr>
    <w:rPr>
      <w:rFonts w:ascii="Courier New" w:eastAsia="Times New Roman" w:hAnsi="Courier New" w:cs="Courier New"/>
      <w:b/>
      <w:bCs/>
      <w:color w:val="000000"/>
      <w:lang w:eastAsia="en-US"/>
    </w:rPr>
  </w:style>
  <w:style w:type="paragraph" w:customStyle="1" w:styleId="xl253">
    <w:name w:val="xl253"/>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254">
    <w:name w:val="xl254"/>
    <w:basedOn w:val="Normal"/>
    <w:rsid w:val="00CC4E0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eastAsia="Times New Roman"/>
      <w:lang w:eastAsia="en-US"/>
    </w:rPr>
  </w:style>
  <w:style w:type="paragraph" w:customStyle="1" w:styleId="xl255">
    <w:name w:val="xl255"/>
    <w:basedOn w:val="Normal"/>
    <w:rsid w:val="00CC4E0B"/>
    <w:pPr>
      <w:pBdr>
        <w:top w:val="single" w:sz="8" w:space="0" w:color="auto"/>
        <w:left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256">
    <w:name w:val="xl256"/>
    <w:basedOn w:val="Normal"/>
    <w:rsid w:val="00CC4E0B"/>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57">
    <w:name w:val="xl257"/>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58">
    <w:name w:val="xl258"/>
    <w:basedOn w:val="Normal"/>
    <w:rsid w:val="00CC4E0B"/>
    <w:pPr>
      <w:pBdr>
        <w:top w:val="single" w:sz="8" w:space="0" w:color="auto"/>
        <w:left w:val="single" w:sz="4" w:space="0" w:color="666699"/>
        <w:bottom w:val="single" w:sz="8" w:space="0" w:color="auto"/>
      </w:pBdr>
      <w:spacing w:before="100" w:beforeAutospacing="1" w:after="100" w:afterAutospacing="1"/>
      <w:jc w:val="center"/>
      <w:textAlignment w:val="top"/>
    </w:pPr>
    <w:rPr>
      <w:rFonts w:eastAsia="Times New Roman"/>
      <w:lang w:eastAsia="en-US"/>
    </w:rPr>
  </w:style>
  <w:style w:type="paragraph" w:customStyle="1" w:styleId="xl259">
    <w:name w:val="xl259"/>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260">
    <w:name w:val="xl260"/>
    <w:basedOn w:val="Normal"/>
    <w:rsid w:val="00CC4E0B"/>
    <w:pPr>
      <w:pBdr>
        <w:left w:val="single" w:sz="4" w:space="0" w:color="auto"/>
        <w:bottom w:val="single" w:sz="8" w:space="0" w:color="auto"/>
        <w:right w:val="single" w:sz="4" w:space="0" w:color="auto"/>
      </w:pBdr>
      <w:spacing w:before="100" w:beforeAutospacing="1" w:after="100" w:afterAutospacing="1"/>
      <w:textAlignment w:val="top"/>
    </w:pPr>
    <w:rPr>
      <w:rFonts w:eastAsia="Times New Roman"/>
      <w:sz w:val="16"/>
      <w:szCs w:val="16"/>
      <w:lang w:eastAsia="en-US"/>
    </w:rPr>
  </w:style>
  <w:style w:type="paragraph" w:customStyle="1" w:styleId="xl261">
    <w:name w:val="xl261"/>
    <w:basedOn w:val="Normal"/>
    <w:rsid w:val="00CC4E0B"/>
    <w:pPr>
      <w:pBdr>
        <w:left w:val="single" w:sz="4" w:space="0" w:color="666699"/>
      </w:pBdr>
      <w:spacing w:before="100" w:beforeAutospacing="1" w:after="100" w:afterAutospacing="1"/>
      <w:jc w:val="center"/>
      <w:textAlignment w:val="top"/>
    </w:pPr>
    <w:rPr>
      <w:rFonts w:eastAsia="Times New Roman"/>
      <w:lang w:eastAsia="en-US"/>
    </w:rPr>
  </w:style>
  <w:style w:type="paragraph" w:customStyle="1" w:styleId="xl262">
    <w:name w:val="xl262"/>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263">
    <w:name w:val="xl263"/>
    <w:basedOn w:val="Normal"/>
    <w:rsid w:val="00CC4E0B"/>
    <w:pPr>
      <w:pBdr>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264">
    <w:name w:val="xl264"/>
    <w:basedOn w:val="Normal"/>
    <w:rsid w:val="00CC4E0B"/>
    <w:pPr>
      <w:pBdr>
        <w:left w:val="single" w:sz="4" w:space="0" w:color="auto"/>
        <w:bottom w:val="single" w:sz="8"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265">
    <w:name w:val="xl265"/>
    <w:basedOn w:val="Normal"/>
    <w:rsid w:val="00CC4E0B"/>
    <w:pPr>
      <w:pBdr>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66">
    <w:name w:val="xl266"/>
    <w:basedOn w:val="Normal"/>
    <w:rsid w:val="00CC4E0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267">
    <w:name w:val="xl267"/>
    <w:basedOn w:val="Normal"/>
    <w:rsid w:val="00CC4E0B"/>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eastAsia="Times New Roman"/>
      <w:sz w:val="16"/>
      <w:szCs w:val="16"/>
      <w:lang w:eastAsia="en-US"/>
    </w:rPr>
  </w:style>
  <w:style w:type="paragraph" w:customStyle="1" w:styleId="xl268">
    <w:name w:val="xl268"/>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18"/>
      <w:szCs w:val="18"/>
      <w:lang w:eastAsia="en-US"/>
    </w:rPr>
  </w:style>
  <w:style w:type="paragraph" w:customStyle="1" w:styleId="xl269">
    <w:name w:val="xl269"/>
    <w:basedOn w:val="Normal"/>
    <w:rsid w:val="00CC4E0B"/>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70">
    <w:name w:val="xl270"/>
    <w:basedOn w:val="Normal"/>
    <w:rsid w:val="00CC4E0B"/>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71">
    <w:name w:val="xl271"/>
    <w:basedOn w:val="Normal"/>
    <w:rsid w:val="00CC4E0B"/>
    <w:pPr>
      <w:pBdr>
        <w:left w:val="single" w:sz="4" w:space="0" w:color="auto"/>
        <w:bottom w:val="single" w:sz="4" w:space="0" w:color="auto"/>
        <w:right w:val="single" w:sz="4" w:space="0" w:color="auto"/>
      </w:pBdr>
      <w:spacing w:before="100" w:beforeAutospacing="1" w:after="100" w:afterAutospacing="1"/>
      <w:textAlignment w:val="top"/>
    </w:pPr>
    <w:rPr>
      <w:rFonts w:eastAsia="Times New Roman"/>
      <w:sz w:val="18"/>
      <w:szCs w:val="18"/>
      <w:lang w:eastAsia="en-US"/>
    </w:rPr>
  </w:style>
  <w:style w:type="paragraph" w:customStyle="1" w:styleId="xl272">
    <w:name w:val="xl272"/>
    <w:basedOn w:val="Normal"/>
    <w:rsid w:val="00CC4E0B"/>
    <w:pPr>
      <w:pBdr>
        <w:top w:val="single" w:sz="8" w:space="0" w:color="auto"/>
        <w:left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73">
    <w:name w:val="xl273"/>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74">
    <w:name w:val="xl274"/>
    <w:basedOn w:val="Normal"/>
    <w:rsid w:val="00CC4E0B"/>
    <w:pPr>
      <w:pBdr>
        <w:top w:val="single" w:sz="8" w:space="0" w:color="auto"/>
        <w:left w:val="single" w:sz="4" w:space="0" w:color="666699"/>
        <w:bottom w:val="single" w:sz="8" w:space="0" w:color="auto"/>
        <w:right w:val="single" w:sz="4" w:space="0" w:color="666699"/>
      </w:pBdr>
      <w:spacing w:before="100" w:beforeAutospacing="1" w:after="100" w:afterAutospacing="1"/>
      <w:textAlignment w:val="top"/>
    </w:pPr>
    <w:rPr>
      <w:rFonts w:eastAsia="Times New Roman"/>
      <w:lang w:eastAsia="en-US"/>
    </w:rPr>
  </w:style>
  <w:style w:type="paragraph" w:customStyle="1" w:styleId="xl275">
    <w:name w:val="xl275"/>
    <w:basedOn w:val="Normal"/>
    <w:rsid w:val="00CC4E0B"/>
    <w:pPr>
      <w:pBdr>
        <w:top w:val="single" w:sz="8" w:space="0" w:color="auto"/>
        <w:left w:val="single" w:sz="4" w:space="0" w:color="666699"/>
        <w:bottom w:val="single" w:sz="8" w:space="0" w:color="auto"/>
        <w:right w:val="single" w:sz="4" w:space="0" w:color="666699"/>
      </w:pBdr>
      <w:spacing w:before="100" w:beforeAutospacing="1" w:after="100" w:afterAutospacing="1"/>
      <w:textAlignment w:val="top"/>
    </w:pPr>
    <w:rPr>
      <w:rFonts w:eastAsia="Times New Roman"/>
      <w:lang w:eastAsia="en-US"/>
    </w:rPr>
  </w:style>
  <w:style w:type="paragraph" w:customStyle="1" w:styleId="xl276">
    <w:name w:val="xl276"/>
    <w:basedOn w:val="Normal"/>
    <w:rsid w:val="00CC4E0B"/>
    <w:pPr>
      <w:pBdr>
        <w:top w:val="single" w:sz="8" w:space="0" w:color="auto"/>
        <w:left w:val="single" w:sz="4" w:space="0" w:color="666699"/>
        <w:bottom w:val="single" w:sz="8" w:space="0" w:color="auto"/>
        <w:right w:val="single" w:sz="4" w:space="0" w:color="666699"/>
      </w:pBdr>
      <w:spacing w:before="100" w:beforeAutospacing="1" w:after="100" w:afterAutospacing="1"/>
      <w:jc w:val="center"/>
      <w:textAlignment w:val="top"/>
    </w:pPr>
    <w:rPr>
      <w:rFonts w:eastAsia="Times New Roman"/>
      <w:lang w:eastAsia="en-US"/>
    </w:rPr>
  </w:style>
  <w:style w:type="paragraph" w:customStyle="1" w:styleId="xl277">
    <w:name w:val="xl277"/>
    <w:basedOn w:val="Normal"/>
    <w:rsid w:val="00CC4E0B"/>
    <w:pPr>
      <w:pBdr>
        <w:left w:val="single" w:sz="4" w:space="0" w:color="666699"/>
        <w:right w:val="single" w:sz="4" w:space="0" w:color="666699"/>
      </w:pBdr>
      <w:spacing w:before="100" w:beforeAutospacing="1" w:after="100" w:afterAutospacing="1"/>
      <w:textAlignment w:val="top"/>
    </w:pPr>
    <w:rPr>
      <w:rFonts w:eastAsia="Times New Roman"/>
      <w:lang w:eastAsia="en-US"/>
    </w:rPr>
  </w:style>
  <w:style w:type="paragraph" w:customStyle="1" w:styleId="xl278">
    <w:name w:val="xl278"/>
    <w:basedOn w:val="Normal"/>
    <w:rsid w:val="00CC4E0B"/>
    <w:pPr>
      <w:pBdr>
        <w:left w:val="single" w:sz="4" w:space="0" w:color="666699"/>
        <w:right w:val="single" w:sz="4" w:space="0" w:color="666699"/>
      </w:pBdr>
      <w:spacing w:before="100" w:beforeAutospacing="1" w:after="100" w:afterAutospacing="1"/>
      <w:jc w:val="center"/>
      <w:textAlignment w:val="top"/>
    </w:pPr>
    <w:rPr>
      <w:rFonts w:eastAsia="Times New Roman"/>
      <w:lang w:eastAsia="en-US"/>
    </w:rPr>
  </w:style>
  <w:style w:type="paragraph" w:customStyle="1" w:styleId="xl279">
    <w:name w:val="xl279"/>
    <w:basedOn w:val="Normal"/>
    <w:rsid w:val="00CC4E0B"/>
    <w:pPr>
      <w:pBdr>
        <w:left w:val="single" w:sz="4" w:space="0" w:color="666699"/>
      </w:pBdr>
      <w:spacing w:before="100" w:beforeAutospacing="1" w:after="100" w:afterAutospacing="1"/>
      <w:textAlignment w:val="top"/>
    </w:pPr>
    <w:rPr>
      <w:rFonts w:eastAsia="Times New Roman"/>
      <w:sz w:val="16"/>
      <w:szCs w:val="16"/>
      <w:lang w:eastAsia="en-US"/>
    </w:rPr>
  </w:style>
  <w:style w:type="paragraph" w:customStyle="1" w:styleId="xl280">
    <w:name w:val="xl280"/>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olor w:val="0000FF"/>
      <w:sz w:val="18"/>
      <w:szCs w:val="18"/>
      <w:u w:val="single"/>
      <w:lang w:eastAsia="en-US"/>
    </w:rPr>
  </w:style>
  <w:style w:type="paragraph" w:customStyle="1" w:styleId="xl281">
    <w:name w:val="xl281"/>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eastAsia="Times New Roman"/>
      <w:color w:val="0000FF"/>
      <w:sz w:val="18"/>
      <w:szCs w:val="18"/>
      <w:u w:val="single"/>
      <w:lang w:eastAsia="en-US"/>
    </w:rPr>
  </w:style>
  <w:style w:type="paragraph" w:customStyle="1" w:styleId="xl282">
    <w:name w:val="xl282"/>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83">
    <w:name w:val="xl283"/>
    <w:basedOn w:val="Normal"/>
    <w:rsid w:val="00CC4E0B"/>
    <w:pPr>
      <w:pBdr>
        <w:top w:val="single" w:sz="4" w:space="0" w:color="auto"/>
        <w:left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284">
    <w:name w:val="xl284"/>
    <w:basedOn w:val="Normal"/>
    <w:rsid w:val="00CC4E0B"/>
    <w:pPr>
      <w:pBdr>
        <w:top w:val="single" w:sz="8" w:space="0" w:color="auto"/>
        <w:left w:val="single" w:sz="4" w:space="0" w:color="auto"/>
        <w:bottom w:val="single" w:sz="4" w:space="0" w:color="auto"/>
      </w:pBdr>
      <w:spacing w:before="100" w:beforeAutospacing="1" w:after="100" w:afterAutospacing="1"/>
      <w:textAlignment w:val="top"/>
    </w:pPr>
    <w:rPr>
      <w:rFonts w:eastAsia="Times New Roman"/>
      <w:lang w:eastAsia="en-US"/>
    </w:rPr>
  </w:style>
  <w:style w:type="paragraph" w:customStyle="1" w:styleId="xl285">
    <w:name w:val="xl285"/>
    <w:basedOn w:val="Normal"/>
    <w:rsid w:val="00CC4E0B"/>
    <w:pPr>
      <w:pBdr>
        <w:top w:val="single" w:sz="8" w:space="0" w:color="auto"/>
        <w:bottom w:val="single" w:sz="4" w:space="0" w:color="auto"/>
      </w:pBdr>
      <w:spacing w:before="100" w:beforeAutospacing="1" w:after="100" w:afterAutospacing="1"/>
      <w:jc w:val="center"/>
      <w:textAlignment w:val="top"/>
    </w:pPr>
    <w:rPr>
      <w:rFonts w:eastAsia="Times New Roman"/>
      <w:lang w:eastAsia="en-US"/>
    </w:rPr>
  </w:style>
  <w:style w:type="paragraph" w:customStyle="1" w:styleId="xl286">
    <w:name w:val="xl286"/>
    <w:basedOn w:val="Normal"/>
    <w:rsid w:val="00CC4E0B"/>
    <w:pPr>
      <w:pBdr>
        <w:top w:val="single" w:sz="8"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87">
    <w:name w:val="xl287"/>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eastAsia="Times New Roman"/>
      <w:sz w:val="16"/>
      <w:szCs w:val="16"/>
      <w:lang w:eastAsia="en-US"/>
    </w:rPr>
  </w:style>
  <w:style w:type="paragraph" w:customStyle="1" w:styleId="xl288">
    <w:name w:val="xl288"/>
    <w:basedOn w:val="Normal"/>
    <w:rsid w:val="00CC4E0B"/>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16"/>
      <w:szCs w:val="16"/>
      <w:lang w:eastAsia="en-US"/>
    </w:rPr>
  </w:style>
  <w:style w:type="paragraph" w:customStyle="1" w:styleId="xl289">
    <w:name w:val="xl289"/>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eastAsia="Times New Roman"/>
      <w:color w:val="0000FF"/>
      <w:sz w:val="18"/>
      <w:szCs w:val="18"/>
      <w:u w:val="single"/>
      <w:lang w:eastAsia="en-US"/>
    </w:rPr>
  </w:style>
  <w:style w:type="paragraph" w:customStyle="1" w:styleId="xl290">
    <w:name w:val="xl290"/>
    <w:basedOn w:val="Normal"/>
    <w:rsid w:val="00CC4E0B"/>
    <w:pPr>
      <w:pBdr>
        <w:left w:val="single" w:sz="4" w:space="0" w:color="auto"/>
        <w:right w:val="single" w:sz="4" w:space="0" w:color="auto"/>
      </w:pBdr>
      <w:spacing w:before="100" w:beforeAutospacing="1" w:after="100" w:afterAutospacing="1"/>
      <w:textAlignment w:val="top"/>
    </w:pPr>
    <w:rPr>
      <w:rFonts w:eastAsia="Times New Roman"/>
      <w:color w:val="000000"/>
      <w:sz w:val="18"/>
      <w:szCs w:val="18"/>
      <w:lang w:eastAsia="en-US"/>
    </w:rPr>
  </w:style>
  <w:style w:type="paragraph" w:customStyle="1" w:styleId="xl291">
    <w:name w:val="xl291"/>
    <w:basedOn w:val="Normal"/>
    <w:rsid w:val="00CC4E0B"/>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18"/>
      <w:szCs w:val="18"/>
      <w:lang w:eastAsia="en-US"/>
    </w:rPr>
  </w:style>
  <w:style w:type="paragraph" w:customStyle="1" w:styleId="xl292">
    <w:name w:val="xl292"/>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eastAsia="Times New Roman"/>
      <w:sz w:val="18"/>
      <w:szCs w:val="18"/>
      <w:lang w:eastAsia="en-US"/>
    </w:rPr>
  </w:style>
  <w:style w:type="paragraph" w:customStyle="1" w:styleId="xl293">
    <w:name w:val="xl293"/>
    <w:basedOn w:val="Normal"/>
    <w:rsid w:val="00CC4E0B"/>
    <w:pPr>
      <w:pBdr>
        <w:top w:val="single" w:sz="8" w:space="0" w:color="auto"/>
        <w:left w:val="single" w:sz="4" w:space="0" w:color="auto"/>
        <w:right w:val="single" w:sz="4" w:space="0" w:color="auto"/>
      </w:pBdr>
      <w:spacing w:before="100" w:beforeAutospacing="1" w:after="100" w:afterAutospacing="1"/>
      <w:textAlignment w:val="top"/>
    </w:pPr>
    <w:rPr>
      <w:rFonts w:eastAsia="Times New Roman"/>
      <w:sz w:val="18"/>
      <w:szCs w:val="18"/>
      <w:lang w:eastAsia="en-US"/>
    </w:rPr>
  </w:style>
  <w:style w:type="paragraph" w:customStyle="1" w:styleId="xl294">
    <w:name w:val="xl294"/>
    <w:basedOn w:val="Normal"/>
    <w:rsid w:val="00CC4E0B"/>
    <w:pPr>
      <w:pBdr>
        <w:left w:val="single" w:sz="4" w:space="0" w:color="auto"/>
        <w:right w:val="single" w:sz="4" w:space="0" w:color="auto"/>
      </w:pBdr>
      <w:spacing w:before="100" w:beforeAutospacing="1" w:after="100" w:afterAutospacing="1"/>
      <w:textAlignment w:val="top"/>
    </w:pPr>
    <w:rPr>
      <w:rFonts w:eastAsia="Times New Roman"/>
      <w:sz w:val="18"/>
      <w:szCs w:val="18"/>
      <w:lang w:eastAsia="en-US"/>
    </w:rPr>
  </w:style>
  <w:style w:type="paragraph" w:customStyle="1" w:styleId="xl295">
    <w:name w:val="xl295"/>
    <w:basedOn w:val="Normal"/>
    <w:rsid w:val="00CC4E0B"/>
    <w:pPr>
      <w:pBdr>
        <w:left w:val="single" w:sz="4" w:space="0" w:color="auto"/>
        <w:bottom w:val="single" w:sz="8" w:space="0" w:color="auto"/>
        <w:right w:val="single" w:sz="4" w:space="0" w:color="auto"/>
      </w:pBdr>
      <w:spacing w:before="100" w:beforeAutospacing="1" w:after="100" w:afterAutospacing="1"/>
      <w:textAlignment w:val="top"/>
    </w:pPr>
    <w:rPr>
      <w:rFonts w:eastAsia="Times New Roman"/>
      <w:sz w:val="18"/>
      <w:szCs w:val="18"/>
      <w:lang w:eastAsia="en-US"/>
    </w:rPr>
  </w:style>
  <w:style w:type="paragraph" w:customStyle="1" w:styleId="xl296">
    <w:name w:val="xl296"/>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eastAsia="Times New Roman"/>
      <w:sz w:val="18"/>
      <w:szCs w:val="18"/>
      <w:lang w:eastAsia="en-US"/>
    </w:rPr>
  </w:style>
  <w:style w:type="paragraph" w:customStyle="1" w:styleId="xl297">
    <w:name w:val="xl297"/>
    <w:basedOn w:val="Normal"/>
    <w:rsid w:val="00CC4E0B"/>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eastAsia="Times New Roman"/>
      <w:sz w:val="18"/>
      <w:szCs w:val="18"/>
      <w:lang w:eastAsia="en-US"/>
    </w:rPr>
  </w:style>
  <w:style w:type="paragraph" w:customStyle="1" w:styleId="xl298">
    <w:name w:val="xl298"/>
    <w:basedOn w:val="Normal"/>
    <w:rsid w:val="00CC4E0B"/>
    <w:pPr>
      <w:pBdr>
        <w:top w:val="single" w:sz="8" w:space="0" w:color="auto"/>
        <w:left w:val="single" w:sz="8" w:space="0" w:color="auto"/>
        <w:bottom w:val="single" w:sz="8"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299">
    <w:name w:val="xl299"/>
    <w:basedOn w:val="Normal"/>
    <w:rsid w:val="00CC4E0B"/>
    <w:pPr>
      <w:pBdr>
        <w:top w:val="single" w:sz="8" w:space="0" w:color="auto"/>
        <w:left w:val="single" w:sz="8"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300">
    <w:name w:val="xl300"/>
    <w:basedOn w:val="Normal"/>
    <w:rsid w:val="00CC4E0B"/>
    <w:pPr>
      <w:pBdr>
        <w:left w:val="single" w:sz="8"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301">
    <w:name w:val="xl301"/>
    <w:basedOn w:val="Normal"/>
    <w:rsid w:val="00CC4E0B"/>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302">
    <w:name w:val="xl302"/>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18"/>
      <w:szCs w:val="18"/>
      <w:lang w:eastAsia="en-US"/>
    </w:rPr>
  </w:style>
  <w:style w:type="paragraph" w:customStyle="1" w:styleId="xl303">
    <w:name w:val="xl303"/>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eastAsia="Times New Roman"/>
      <w:sz w:val="18"/>
      <w:szCs w:val="18"/>
      <w:lang w:eastAsia="en-US"/>
    </w:rPr>
  </w:style>
  <w:style w:type="paragraph" w:customStyle="1" w:styleId="xl304">
    <w:name w:val="xl304"/>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sz w:val="18"/>
      <w:szCs w:val="18"/>
      <w:lang w:eastAsia="en-US"/>
    </w:rPr>
  </w:style>
  <w:style w:type="paragraph" w:customStyle="1" w:styleId="xl305">
    <w:name w:val="xl305"/>
    <w:basedOn w:val="Normal"/>
    <w:rsid w:val="00CC4E0B"/>
    <w:pPr>
      <w:pBdr>
        <w:left w:val="single" w:sz="4" w:space="0" w:color="auto"/>
        <w:right w:val="single" w:sz="4" w:space="0" w:color="auto"/>
      </w:pBdr>
      <w:spacing w:before="100" w:beforeAutospacing="1" w:after="100" w:afterAutospacing="1"/>
      <w:textAlignment w:val="top"/>
    </w:pPr>
    <w:rPr>
      <w:rFonts w:eastAsia="Times New Roman"/>
      <w:sz w:val="16"/>
      <w:szCs w:val="16"/>
      <w:lang w:eastAsia="en-US"/>
    </w:rPr>
  </w:style>
  <w:style w:type="paragraph" w:customStyle="1" w:styleId="xl306">
    <w:name w:val="xl306"/>
    <w:basedOn w:val="Normal"/>
    <w:rsid w:val="00CC4E0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rFonts w:eastAsia="Times New Roman"/>
      <w:sz w:val="18"/>
      <w:szCs w:val="18"/>
      <w:lang w:eastAsia="en-US"/>
    </w:rPr>
  </w:style>
  <w:style w:type="paragraph" w:customStyle="1" w:styleId="xl307">
    <w:name w:val="xl307"/>
    <w:basedOn w:val="Normal"/>
    <w:rsid w:val="00CC4E0B"/>
    <w:pPr>
      <w:pBdr>
        <w:top w:val="single" w:sz="4" w:space="0" w:color="auto"/>
        <w:left w:val="single" w:sz="4" w:space="0" w:color="auto"/>
        <w:right w:val="single" w:sz="4" w:space="0" w:color="auto"/>
      </w:pBdr>
      <w:shd w:val="clear" w:color="000000" w:fill="FFFF00"/>
      <w:spacing w:before="100" w:beforeAutospacing="1" w:after="100" w:afterAutospacing="1"/>
      <w:textAlignment w:val="top"/>
    </w:pPr>
    <w:rPr>
      <w:rFonts w:eastAsia="Times New Roman"/>
      <w:sz w:val="18"/>
      <w:szCs w:val="18"/>
      <w:lang w:eastAsia="en-US"/>
    </w:rPr>
  </w:style>
  <w:style w:type="paragraph" w:customStyle="1" w:styleId="xl308">
    <w:name w:val="xl308"/>
    <w:basedOn w:val="Normal"/>
    <w:rsid w:val="00CC4E0B"/>
    <w:pPr>
      <w:pBdr>
        <w:top w:val="single" w:sz="4" w:space="0" w:color="666699"/>
        <w:left w:val="single" w:sz="4" w:space="0" w:color="666699"/>
        <w:bottom w:val="single" w:sz="8" w:space="0" w:color="auto"/>
      </w:pBdr>
      <w:shd w:val="clear" w:color="000000" w:fill="333333"/>
      <w:spacing w:before="100" w:beforeAutospacing="1" w:after="100" w:afterAutospacing="1"/>
      <w:textAlignment w:val="center"/>
    </w:pPr>
    <w:rPr>
      <w:rFonts w:eastAsia="Times New Roman"/>
      <w:b/>
      <w:bCs/>
      <w:color w:val="FFFFFF"/>
      <w:lang w:eastAsia="en-US"/>
    </w:rPr>
  </w:style>
  <w:style w:type="paragraph" w:customStyle="1" w:styleId="xl309">
    <w:name w:val="xl309"/>
    <w:basedOn w:val="Normal"/>
    <w:rsid w:val="00CC4E0B"/>
    <w:pPr>
      <w:pBdr>
        <w:top w:val="single" w:sz="4" w:space="0" w:color="666699"/>
        <w:bottom w:val="single" w:sz="8" w:space="0" w:color="auto"/>
      </w:pBdr>
      <w:shd w:val="clear" w:color="000000" w:fill="333333"/>
      <w:spacing w:before="100" w:beforeAutospacing="1" w:after="100" w:afterAutospacing="1"/>
      <w:jc w:val="center"/>
      <w:textAlignment w:val="center"/>
    </w:pPr>
    <w:rPr>
      <w:rFonts w:eastAsia="Times New Roman"/>
      <w:b/>
      <w:bCs/>
      <w:color w:val="FFFFFF"/>
      <w:lang w:eastAsia="en-US"/>
    </w:rPr>
  </w:style>
  <w:style w:type="paragraph" w:customStyle="1" w:styleId="xl310">
    <w:name w:val="xl310"/>
    <w:basedOn w:val="Normal"/>
    <w:rsid w:val="00CC4E0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rFonts w:eastAsia="Times New Roman"/>
      <w:b/>
      <w:bCs/>
      <w:color w:val="C00000"/>
      <w:sz w:val="18"/>
      <w:szCs w:val="18"/>
      <w:lang w:eastAsia="en-US"/>
    </w:rPr>
  </w:style>
  <w:style w:type="paragraph" w:customStyle="1" w:styleId="xl311">
    <w:name w:val="xl311"/>
    <w:basedOn w:val="Normal"/>
    <w:rsid w:val="00CC4E0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rFonts w:eastAsia="Times New Roman"/>
      <w:b/>
      <w:bCs/>
      <w:color w:val="C00000"/>
      <w:sz w:val="18"/>
      <w:szCs w:val="18"/>
      <w:lang w:eastAsia="en-US"/>
    </w:rPr>
  </w:style>
  <w:style w:type="paragraph" w:customStyle="1" w:styleId="xl312">
    <w:name w:val="xl312"/>
    <w:basedOn w:val="Normal"/>
    <w:rsid w:val="00CC4E0B"/>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textAlignment w:val="top"/>
    </w:pPr>
    <w:rPr>
      <w:rFonts w:eastAsia="Times New Roman"/>
      <w:b/>
      <w:bCs/>
      <w:color w:val="C00000"/>
      <w:sz w:val="18"/>
      <w:szCs w:val="18"/>
      <w:lang w:eastAsia="en-US"/>
    </w:rPr>
  </w:style>
  <w:style w:type="paragraph" w:customStyle="1" w:styleId="xl313">
    <w:name w:val="xl313"/>
    <w:basedOn w:val="Normal"/>
    <w:rsid w:val="00CC4E0B"/>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top"/>
    </w:pPr>
    <w:rPr>
      <w:rFonts w:eastAsia="Times New Roman"/>
      <w:lang w:eastAsia="en-US"/>
    </w:rPr>
  </w:style>
  <w:style w:type="paragraph" w:customStyle="1" w:styleId="xl314">
    <w:name w:val="xl314"/>
    <w:basedOn w:val="Normal"/>
    <w:rsid w:val="00CC4E0B"/>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top"/>
    </w:pPr>
    <w:rPr>
      <w:rFonts w:ascii="Courier New" w:eastAsia="Times New Roman" w:hAnsi="Courier New" w:cs="Courier New"/>
      <w:b/>
      <w:bCs/>
      <w:lang w:eastAsia="en-US"/>
    </w:rPr>
  </w:style>
  <w:style w:type="paragraph" w:customStyle="1" w:styleId="xl315">
    <w:name w:val="xl315"/>
    <w:basedOn w:val="Normal"/>
    <w:rsid w:val="00CC4E0B"/>
    <w:pPr>
      <w:pBdr>
        <w:top w:val="single" w:sz="4" w:space="0" w:color="auto"/>
        <w:left w:val="single" w:sz="4" w:space="0" w:color="auto"/>
        <w:bottom w:val="single" w:sz="8" w:space="0" w:color="auto"/>
        <w:right w:val="single" w:sz="4" w:space="0" w:color="auto"/>
      </w:pBdr>
      <w:shd w:val="clear" w:color="000000" w:fill="EBF1DE"/>
      <w:spacing w:before="100" w:beforeAutospacing="1" w:after="100" w:afterAutospacing="1"/>
      <w:textAlignment w:val="top"/>
    </w:pPr>
    <w:rPr>
      <w:rFonts w:eastAsia="Times New Roman"/>
      <w:lang w:eastAsia="en-US"/>
    </w:rPr>
  </w:style>
  <w:style w:type="paragraph" w:customStyle="1" w:styleId="xl316">
    <w:name w:val="xl316"/>
    <w:basedOn w:val="Normal"/>
    <w:rsid w:val="00CC4E0B"/>
    <w:pPr>
      <w:pBdr>
        <w:top w:val="single" w:sz="4" w:space="0" w:color="auto"/>
        <w:left w:val="single" w:sz="4" w:space="0" w:color="auto"/>
        <w:bottom w:val="single" w:sz="8" w:space="0" w:color="auto"/>
        <w:right w:val="single" w:sz="4" w:space="0" w:color="auto"/>
      </w:pBdr>
      <w:shd w:val="clear" w:color="000000" w:fill="EBF1DE"/>
      <w:spacing w:before="100" w:beforeAutospacing="1" w:after="100" w:afterAutospacing="1"/>
      <w:textAlignment w:val="top"/>
    </w:pPr>
    <w:rPr>
      <w:rFonts w:ascii="Courier New" w:eastAsia="Times New Roman" w:hAnsi="Courier New" w:cs="Courier New"/>
      <w:b/>
      <w:bCs/>
      <w:lang w:eastAsia="en-US"/>
    </w:rPr>
  </w:style>
  <w:style w:type="paragraph" w:customStyle="1" w:styleId="xl317">
    <w:name w:val="xl317"/>
    <w:basedOn w:val="Normal"/>
    <w:rsid w:val="00CC4E0B"/>
    <w:pPr>
      <w:pBdr>
        <w:top w:val="single" w:sz="4" w:space="0" w:color="auto"/>
        <w:left w:val="single" w:sz="4" w:space="0" w:color="auto"/>
        <w:right w:val="single" w:sz="4" w:space="0" w:color="auto"/>
      </w:pBdr>
      <w:shd w:val="clear" w:color="000000" w:fill="EBF1DE"/>
      <w:spacing w:before="100" w:beforeAutospacing="1" w:after="100" w:afterAutospacing="1"/>
      <w:textAlignment w:val="top"/>
    </w:pPr>
    <w:rPr>
      <w:rFonts w:eastAsia="Times New Roman"/>
      <w:lang w:eastAsia="en-US"/>
    </w:rPr>
  </w:style>
  <w:style w:type="paragraph" w:customStyle="1" w:styleId="xl318">
    <w:name w:val="xl318"/>
    <w:basedOn w:val="Normal"/>
    <w:rsid w:val="00CC4E0B"/>
    <w:pPr>
      <w:pBdr>
        <w:top w:val="single" w:sz="4" w:space="0" w:color="auto"/>
        <w:left w:val="single" w:sz="4" w:space="0" w:color="auto"/>
        <w:right w:val="single" w:sz="4" w:space="0" w:color="auto"/>
      </w:pBdr>
      <w:shd w:val="clear" w:color="000000" w:fill="EBF1DE"/>
      <w:spacing w:before="100" w:beforeAutospacing="1" w:after="100" w:afterAutospacing="1"/>
      <w:textAlignment w:val="top"/>
    </w:pPr>
    <w:rPr>
      <w:rFonts w:ascii="Courier New" w:eastAsia="Times New Roman" w:hAnsi="Courier New" w:cs="Courier New"/>
      <w:b/>
      <w:bCs/>
      <w:lang w:eastAsia="en-US"/>
    </w:rPr>
  </w:style>
  <w:style w:type="paragraph" w:customStyle="1" w:styleId="xl319">
    <w:name w:val="xl319"/>
    <w:basedOn w:val="Normal"/>
    <w:rsid w:val="00CC4E0B"/>
    <w:pPr>
      <w:pBdr>
        <w:bottom w:val="single" w:sz="8" w:space="0" w:color="auto"/>
      </w:pBdr>
      <w:shd w:val="clear" w:color="000000" w:fill="EBF1DE"/>
      <w:spacing w:before="100" w:beforeAutospacing="1" w:after="100" w:afterAutospacing="1"/>
      <w:textAlignment w:val="top"/>
    </w:pPr>
    <w:rPr>
      <w:rFonts w:eastAsia="Times New Roman"/>
      <w:lang w:eastAsia="en-US"/>
    </w:rPr>
  </w:style>
  <w:style w:type="paragraph" w:customStyle="1" w:styleId="xl320">
    <w:name w:val="xl320"/>
    <w:basedOn w:val="Normal"/>
    <w:rsid w:val="00CC4E0B"/>
    <w:pPr>
      <w:pBdr>
        <w:top w:val="single" w:sz="8" w:space="0" w:color="auto"/>
        <w:left w:val="single" w:sz="8" w:space="0" w:color="auto"/>
        <w:bottom w:val="single" w:sz="8" w:space="0" w:color="auto"/>
        <w:right w:val="single" w:sz="4" w:space="0" w:color="auto"/>
      </w:pBdr>
      <w:shd w:val="clear" w:color="000000" w:fill="EBF1DE"/>
      <w:spacing w:before="100" w:beforeAutospacing="1" w:after="100" w:afterAutospacing="1"/>
      <w:jc w:val="center"/>
      <w:textAlignment w:val="top"/>
    </w:pPr>
    <w:rPr>
      <w:rFonts w:eastAsia="Times New Roman"/>
      <w:lang w:eastAsia="en-US"/>
    </w:rPr>
  </w:style>
  <w:style w:type="paragraph" w:customStyle="1" w:styleId="xl321">
    <w:name w:val="xl321"/>
    <w:basedOn w:val="Normal"/>
    <w:rsid w:val="00CC4E0B"/>
    <w:pPr>
      <w:pBdr>
        <w:top w:val="single" w:sz="8" w:space="0" w:color="auto"/>
        <w:left w:val="single" w:sz="8" w:space="0" w:color="auto"/>
        <w:right w:val="single" w:sz="4" w:space="0" w:color="auto"/>
      </w:pBdr>
      <w:shd w:val="clear" w:color="000000" w:fill="EBF1DE"/>
      <w:spacing w:before="100" w:beforeAutospacing="1" w:after="100" w:afterAutospacing="1"/>
      <w:jc w:val="center"/>
      <w:textAlignment w:val="top"/>
    </w:pPr>
    <w:rPr>
      <w:rFonts w:eastAsia="Times New Roman"/>
      <w:lang w:eastAsia="en-US"/>
    </w:rPr>
  </w:style>
  <w:style w:type="paragraph" w:customStyle="1" w:styleId="xl322">
    <w:name w:val="xl322"/>
    <w:basedOn w:val="Normal"/>
    <w:rsid w:val="00CC4E0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rFonts w:eastAsia="Times New Roman"/>
      <w:b/>
      <w:bCs/>
      <w:color w:val="C00000"/>
      <w:sz w:val="18"/>
      <w:szCs w:val="18"/>
      <w:lang w:eastAsia="en-US"/>
    </w:rPr>
  </w:style>
  <w:style w:type="paragraph" w:customStyle="1" w:styleId="xl323">
    <w:name w:val="xl323"/>
    <w:basedOn w:val="Normal"/>
    <w:rsid w:val="00CC4E0B"/>
    <w:pPr>
      <w:pBdr>
        <w:top w:val="single" w:sz="8" w:space="0" w:color="auto"/>
        <w:left w:val="single" w:sz="8" w:space="0" w:color="auto"/>
        <w:right w:val="single" w:sz="4" w:space="0" w:color="auto"/>
      </w:pBdr>
      <w:shd w:val="clear" w:color="000000" w:fill="EBF1DE"/>
      <w:spacing w:before="100" w:beforeAutospacing="1" w:after="100" w:afterAutospacing="1"/>
      <w:textAlignment w:val="top"/>
    </w:pPr>
    <w:rPr>
      <w:rFonts w:eastAsia="Times New Roman"/>
      <w:lang w:eastAsia="en-US"/>
    </w:rPr>
  </w:style>
  <w:style w:type="paragraph" w:customStyle="1" w:styleId="xl324">
    <w:name w:val="xl324"/>
    <w:basedOn w:val="Normal"/>
    <w:rsid w:val="00CC4E0B"/>
    <w:pPr>
      <w:pBdr>
        <w:left w:val="single" w:sz="8" w:space="0" w:color="auto"/>
        <w:right w:val="single" w:sz="4" w:space="0" w:color="auto"/>
      </w:pBdr>
      <w:shd w:val="clear" w:color="000000" w:fill="EBF1DE"/>
      <w:spacing w:before="100" w:beforeAutospacing="1" w:after="100" w:afterAutospacing="1"/>
      <w:textAlignment w:val="top"/>
    </w:pPr>
    <w:rPr>
      <w:rFonts w:eastAsia="Times New Roman"/>
      <w:lang w:eastAsia="en-US"/>
    </w:rPr>
  </w:style>
  <w:style w:type="paragraph" w:customStyle="1" w:styleId="xl325">
    <w:name w:val="xl325"/>
    <w:basedOn w:val="Normal"/>
    <w:rsid w:val="00CC4E0B"/>
    <w:pPr>
      <w:pBdr>
        <w:left w:val="single" w:sz="8" w:space="0" w:color="auto"/>
        <w:bottom w:val="single" w:sz="8" w:space="0" w:color="auto"/>
        <w:right w:val="single" w:sz="4" w:space="0" w:color="auto"/>
      </w:pBdr>
      <w:shd w:val="clear" w:color="000000" w:fill="EBF1DE"/>
      <w:spacing w:before="100" w:beforeAutospacing="1" w:after="100" w:afterAutospacing="1"/>
      <w:textAlignment w:val="top"/>
    </w:pPr>
    <w:rPr>
      <w:rFonts w:eastAsia="Times New Roman"/>
      <w:lang w:eastAsia="en-US"/>
    </w:rPr>
  </w:style>
  <w:style w:type="paragraph" w:customStyle="1" w:styleId="xl326">
    <w:name w:val="xl326"/>
    <w:basedOn w:val="Normal"/>
    <w:rsid w:val="00CC4E0B"/>
    <w:pPr>
      <w:pBdr>
        <w:top w:val="single" w:sz="8" w:space="0" w:color="auto"/>
        <w:left w:val="single" w:sz="8"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327">
    <w:name w:val="xl327"/>
    <w:basedOn w:val="Normal"/>
    <w:rsid w:val="00CC4E0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rPr>
      <w:rFonts w:ascii="Courier New" w:eastAsia="Times New Roman" w:hAnsi="Courier New" w:cs="Courier New"/>
      <w:lang w:eastAsia="en-US"/>
    </w:rPr>
  </w:style>
  <w:style w:type="paragraph" w:customStyle="1" w:styleId="xl328">
    <w:name w:val="xl328"/>
    <w:basedOn w:val="Normal"/>
    <w:rsid w:val="00CC4E0B"/>
    <w:pPr>
      <w:pBdr>
        <w:top w:val="single" w:sz="4" w:space="0" w:color="auto"/>
        <w:left w:val="single" w:sz="4" w:space="0" w:color="auto"/>
        <w:bottom w:val="single" w:sz="8" w:space="0" w:color="auto"/>
        <w:right w:val="single" w:sz="8" w:space="0" w:color="auto"/>
      </w:pBdr>
      <w:spacing w:before="100" w:beforeAutospacing="1" w:after="100" w:afterAutospacing="1"/>
      <w:textAlignment w:val="top"/>
    </w:pPr>
    <w:rPr>
      <w:rFonts w:ascii="Courier New" w:eastAsia="Times New Roman" w:hAnsi="Courier New" w:cs="Courier New"/>
      <w:lang w:eastAsia="en-US"/>
    </w:rPr>
  </w:style>
  <w:style w:type="paragraph" w:customStyle="1" w:styleId="xl329">
    <w:name w:val="xl329"/>
    <w:basedOn w:val="Normal"/>
    <w:rsid w:val="00CC4E0B"/>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330">
    <w:name w:val="xl330"/>
    <w:basedOn w:val="Normal"/>
    <w:rsid w:val="00CC4E0B"/>
    <w:pPr>
      <w:pBdr>
        <w:top w:val="single" w:sz="8" w:space="0" w:color="auto"/>
        <w:bottom w:val="single" w:sz="4" w:space="0" w:color="auto"/>
      </w:pBdr>
      <w:shd w:val="clear" w:color="000000" w:fill="002060"/>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31">
    <w:name w:val="xl331"/>
    <w:basedOn w:val="Normal"/>
    <w:rsid w:val="00CC4E0B"/>
    <w:pPr>
      <w:pBdr>
        <w:top w:val="single" w:sz="4" w:space="0" w:color="auto"/>
        <w:bottom w:val="single" w:sz="8" w:space="0" w:color="auto"/>
      </w:pBdr>
      <w:shd w:val="clear" w:color="000000" w:fill="002060"/>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32">
    <w:name w:val="xl332"/>
    <w:basedOn w:val="Normal"/>
    <w:rsid w:val="00CC4E0B"/>
    <w:pPr>
      <w:pBdr>
        <w:top w:val="single" w:sz="4" w:space="0" w:color="auto"/>
        <w:left w:val="single" w:sz="4" w:space="0" w:color="auto"/>
        <w:right w:val="single" w:sz="4" w:space="0" w:color="auto"/>
      </w:pBdr>
      <w:shd w:val="clear" w:color="000000" w:fill="00B0F0"/>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33">
    <w:name w:val="xl333"/>
    <w:basedOn w:val="Normal"/>
    <w:rsid w:val="00CC4E0B"/>
    <w:pPr>
      <w:pBdr>
        <w:top w:val="single" w:sz="4" w:space="0" w:color="auto"/>
        <w:left w:val="single" w:sz="4" w:space="0" w:color="auto"/>
        <w:bottom w:val="single" w:sz="4" w:space="0" w:color="auto"/>
      </w:pBdr>
      <w:spacing w:before="100" w:beforeAutospacing="1" w:after="100" w:afterAutospacing="1"/>
      <w:textAlignment w:val="top"/>
    </w:pPr>
    <w:rPr>
      <w:rFonts w:ascii="Courier New" w:eastAsia="Times New Roman" w:hAnsi="Courier New" w:cs="Courier New"/>
      <w:lang w:eastAsia="en-US"/>
    </w:rPr>
  </w:style>
  <w:style w:type="paragraph" w:customStyle="1" w:styleId="xl334">
    <w:name w:val="xl334"/>
    <w:basedOn w:val="Normal"/>
    <w:rsid w:val="00CC4E0B"/>
    <w:pPr>
      <w:pBdr>
        <w:top w:val="single" w:sz="4" w:space="0" w:color="auto"/>
        <w:left w:val="single" w:sz="4" w:space="0" w:color="auto"/>
        <w:bottom w:val="single" w:sz="8" w:space="0" w:color="auto"/>
      </w:pBdr>
      <w:spacing w:before="100" w:beforeAutospacing="1" w:after="100" w:afterAutospacing="1"/>
      <w:textAlignment w:val="top"/>
    </w:pPr>
    <w:rPr>
      <w:rFonts w:ascii="Courier New" w:eastAsia="Times New Roman" w:hAnsi="Courier New" w:cs="Courier New"/>
      <w:lang w:eastAsia="en-US"/>
    </w:rPr>
  </w:style>
  <w:style w:type="paragraph" w:customStyle="1" w:styleId="xl335">
    <w:name w:val="xl335"/>
    <w:basedOn w:val="Normal"/>
    <w:rsid w:val="00CC4E0B"/>
    <w:pPr>
      <w:pBdr>
        <w:top w:val="single" w:sz="8" w:space="0" w:color="auto"/>
        <w:left w:val="single" w:sz="8" w:space="0" w:color="auto"/>
        <w:right w:val="single" w:sz="8" w:space="0" w:color="auto"/>
      </w:pBdr>
      <w:shd w:val="clear" w:color="000000" w:fill="00B0F0"/>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36">
    <w:name w:val="xl336"/>
    <w:basedOn w:val="Normal"/>
    <w:rsid w:val="00CC4E0B"/>
    <w:pPr>
      <w:pBdr>
        <w:left w:val="single" w:sz="8" w:space="0" w:color="auto"/>
        <w:right w:val="single" w:sz="8" w:space="0" w:color="auto"/>
      </w:pBdr>
      <w:shd w:val="clear" w:color="000000" w:fill="00B0F0"/>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37">
    <w:name w:val="xl337"/>
    <w:basedOn w:val="Normal"/>
    <w:rsid w:val="00CC4E0B"/>
    <w:pPr>
      <w:pBdr>
        <w:left w:val="single" w:sz="8" w:space="0" w:color="auto"/>
        <w:bottom w:val="single" w:sz="8" w:space="0" w:color="auto"/>
        <w:right w:val="single" w:sz="8" w:space="0" w:color="auto"/>
      </w:pBdr>
      <w:shd w:val="clear" w:color="000000" w:fill="00B0F0"/>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38">
    <w:name w:val="xl338"/>
    <w:basedOn w:val="Normal"/>
    <w:rsid w:val="00CC4E0B"/>
    <w:pPr>
      <w:pBdr>
        <w:top w:val="single" w:sz="4" w:space="0" w:color="auto"/>
        <w:left w:val="single" w:sz="4" w:space="0" w:color="auto"/>
      </w:pBdr>
      <w:spacing w:before="100" w:beforeAutospacing="1" w:after="100" w:afterAutospacing="1"/>
      <w:textAlignment w:val="top"/>
    </w:pPr>
    <w:rPr>
      <w:rFonts w:ascii="Courier New" w:eastAsia="Times New Roman" w:hAnsi="Courier New" w:cs="Courier New"/>
      <w:lang w:eastAsia="en-US"/>
    </w:rPr>
  </w:style>
  <w:style w:type="paragraph" w:customStyle="1" w:styleId="xl339">
    <w:name w:val="xl339"/>
    <w:basedOn w:val="Normal"/>
    <w:rsid w:val="00CC4E0B"/>
    <w:pPr>
      <w:pBdr>
        <w:left w:val="single" w:sz="4" w:space="0" w:color="auto"/>
        <w:bottom w:val="single" w:sz="4" w:space="0" w:color="auto"/>
        <w:right w:val="single" w:sz="4" w:space="0" w:color="auto"/>
      </w:pBdr>
      <w:shd w:val="clear" w:color="000000" w:fill="FF0000"/>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40">
    <w:name w:val="xl340"/>
    <w:basedOn w:val="Normal"/>
    <w:rsid w:val="00CC4E0B"/>
    <w:pPr>
      <w:pBdr>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41">
    <w:name w:val="xl341"/>
    <w:basedOn w:val="Normal"/>
    <w:rsid w:val="00CC4E0B"/>
    <w:pPr>
      <w:pBdr>
        <w:top w:val="single" w:sz="4" w:space="0" w:color="666699"/>
        <w:left w:val="single" w:sz="4" w:space="0" w:color="666699"/>
      </w:pBdr>
      <w:shd w:val="clear" w:color="000000" w:fill="333333"/>
      <w:spacing w:before="100" w:beforeAutospacing="1" w:after="100" w:afterAutospacing="1"/>
      <w:jc w:val="center"/>
      <w:textAlignment w:val="center"/>
    </w:pPr>
    <w:rPr>
      <w:rFonts w:eastAsia="Times New Roman"/>
      <w:b/>
      <w:bCs/>
      <w:color w:val="FFFFFF"/>
      <w:lang w:eastAsia="en-US"/>
    </w:rPr>
  </w:style>
  <w:style w:type="paragraph" w:customStyle="1" w:styleId="xl342">
    <w:name w:val="xl342"/>
    <w:basedOn w:val="Normal"/>
    <w:rsid w:val="00CC4E0B"/>
    <w:pPr>
      <w:pBdr>
        <w:top w:val="single" w:sz="4" w:space="0" w:color="666699"/>
        <w:right w:val="single" w:sz="4" w:space="0" w:color="666699"/>
      </w:pBdr>
      <w:shd w:val="clear" w:color="000000" w:fill="333333"/>
      <w:spacing w:before="100" w:beforeAutospacing="1" w:after="100" w:afterAutospacing="1"/>
      <w:jc w:val="center"/>
      <w:textAlignment w:val="center"/>
    </w:pPr>
    <w:rPr>
      <w:rFonts w:eastAsia="Times New Roman"/>
      <w:b/>
      <w:bCs/>
      <w:color w:val="FFFFFF"/>
      <w:lang w:eastAsia="en-US"/>
    </w:rPr>
  </w:style>
  <w:style w:type="paragraph" w:customStyle="1" w:styleId="xl343">
    <w:name w:val="xl343"/>
    <w:basedOn w:val="Normal"/>
    <w:rsid w:val="00CC4E0B"/>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44">
    <w:name w:val="xl344"/>
    <w:basedOn w:val="Normal"/>
    <w:rsid w:val="00CC4E0B"/>
    <w:pPr>
      <w:pBdr>
        <w:top w:val="single" w:sz="8" w:space="0" w:color="auto"/>
        <w:left w:val="single" w:sz="4" w:space="0" w:color="auto"/>
        <w:bottom w:val="single" w:sz="4"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45">
    <w:name w:val="xl345"/>
    <w:basedOn w:val="Normal"/>
    <w:rsid w:val="00CC4E0B"/>
    <w:pPr>
      <w:pBdr>
        <w:top w:val="single" w:sz="8"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46">
    <w:name w:val="xl346"/>
    <w:basedOn w:val="Normal"/>
    <w:rsid w:val="00CC4E0B"/>
    <w:pPr>
      <w:pBdr>
        <w:top w:val="single" w:sz="8" w:space="0" w:color="auto"/>
        <w:left w:val="single" w:sz="4" w:space="0" w:color="auto"/>
        <w:bottom w:val="single" w:sz="8" w:space="0" w:color="auto"/>
        <w:right w:val="single" w:sz="4" w:space="0" w:color="auto"/>
      </w:pBdr>
      <w:shd w:val="clear" w:color="000000" w:fill="EBF1DE"/>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47">
    <w:name w:val="xl347"/>
    <w:basedOn w:val="Normal"/>
    <w:rsid w:val="00CC4E0B"/>
    <w:pPr>
      <w:pBdr>
        <w:top w:val="single" w:sz="8" w:space="0" w:color="auto"/>
        <w:left w:val="single" w:sz="4" w:space="0" w:color="auto"/>
        <w:bottom w:val="single" w:sz="8" w:space="0" w:color="auto"/>
        <w:right w:val="single" w:sz="8" w:space="0" w:color="auto"/>
      </w:pBdr>
      <w:shd w:val="clear" w:color="000000" w:fill="EBF1DE"/>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48">
    <w:name w:val="xl348"/>
    <w:basedOn w:val="Normal"/>
    <w:rsid w:val="00CC4E0B"/>
    <w:pPr>
      <w:pBdr>
        <w:top w:val="single" w:sz="8" w:space="0" w:color="auto"/>
        <w:bottom w:val="single" w:sz="4" w:space="0" w:color="auto"/>
        <w:right w:val="single" w:sz="8"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49">
    <w:name w:val="xl349"/>
    <w:basedOn w:val="Normal"/>
    <w:rsid w:val="00CC4E0B"/>
    <w:pPr>
      <w:pBdr>
        <w:top w:val="single" w:sz="8" w:space="0" w:color="auto"/>
        <w:left w:val="single" w:sz="4" w:space="0" w:color="auto"/>
        <w:bottom w:val="single" w:sz="8"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50">
    <w:name w:val="xl350"/>
    <w:basedOn w:val="Normal"/>
    <w:rsid w:val="00CC4E0B"/>
    <w:pPr>
      <w:pBdr>
        <w:top w:val="single" w:sz="8" w:space="0" w:color="auto"/>
        <w:bottom w:val="single" w:sz="8" w:space="0" w:color="auto"/>
        <w:right w:val="single" w:sz="8"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51">
    <w:name w:val="xl351"/>
    <w:basedOn w:val="Normal"/>
    <w:rsid w:val="00CC4E0B"/>
    <w:pPr>
      <w:pBdr>
        <w:top w:val="single" w:sz="8" w:space="0" w:color="auto"/>
        <w:left w:val="single" w:sz="4" w:space="0" w:color="auto"/>
      </w:pBdr>
      <w:shd w:val="clear" w:color="000000" w:fill="FCD5B4"/>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52">
    <w:name w:val="xl352"/>
    <w:basedOn w:val="Normal"/>
    <w:rsid w:val="00CC4E0B"/>
    <w:pPr>
      <w:shd w:val="clear" w:color="000000" w:fill="FCD5B4"/>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53">
    <w:name w:val="xl353"/>
    <w:basedOn w:val="Normal"/>
    <w:rsid w:val="00CC4E0B"/>
    <w:pPr>
      <w:pBdr>
        <w:left w:val="single" w:sz="4" w:space="0" w:color="auto"/>
        <w:right w:val="single" w:sz="4" w:space="0" w:color="auto"/>
      </w:pBdr>
      <w:shd w:val="clear" w:color="000000" w:fill="FCD5B4"/>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54">
    <w:name w:val="xl354"/>
    <w:basedOn w:val="Normal"/>
    <w:rsid w:val="00CC4E0B"/>
    <w:pPr>
      <w:pBdr>
        <w:left w:val="single" w:sz="4" w:space="0" w:color="auto"/>
        <w:bottom w:val="single" w:sz="8" w:space="0" w:color="auto"/>
        <w:right w:val="single" w:sz="4" w:space="0" w:color="auto"/>
      </w:pBdr>
      <w:shd w:val="clear" w:color="000000" w:fill="FCD5B4"/>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55">
    <w:name w:val="xl355"/>
    <w:basedOn w:val="Normal"/>
    <w:rsid w:val="00CC4E0B"/>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56">
    <w:name w:val="xl356"/>
    <w:basedOn w:val="Normal"/>
    <w:rsid w:val="00CC4E0B"/>
    <w:pPr>
      <w:pBdr>
        <w:top w:val="single" w:sz="8" w:space="0" w:color="auto"/>
        <w:left w:val="single" w:sz="4" w:space="0" w:color="auto"/>
        <w:bottom w:val="single" w:sz="4" w:space="0" w:color="auto"/>
        <w:right w:val="single" w:sz="8"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57">
    <w:name w:val="xl357"/>
    <w:basedOn w:val="Normal"/>
    <w:rsid w:val="00CC4E0B"/>
    <w:pPr>
      <w:pBdr>
        <w:top w:val="single" w:sz="8" w:space="0" w:color="auto"/>
        <w:right w:val="single" w:sz="4" w:space="0" w:color="auto"/>
      </w:pBdr>
      <w:shd w:val="clear" w:color="000000" w:fill="002060"/>
      <w:spacing w:before="100" w:beforeAutospacing="1" w:after="100" w:afterAutospacing="1"/>
      <w:jc w:val="center"/>
      <w:textAlignment w:val="top"/>
    </w:pPr>
    <w:rPr>
      <w:rFonts w:ascii="Courier New" w:eastAsia="Times New Roman" w:hAnsi="Courier New" w:cs="Courier New"/>
      <w:b/>
      <w:bCs/>
      <w:color w:val="FFFFFF"/>
      <w:lang w:eastAsia="en-US"/>
    </w:rPr>
  </w:style>
  <w:style w:type="paragraph" w:customStyle="1" w:styleId="xl358">
    <w:name w:val="xl358"/>
    <w:basedOn w:val="Normal"/>
    <w:rsid w:val="00CC4E0B"/>
    <w:pPr>
      <w:pBdr>
        <w:right w:val="single" w:sz="4" w:space="0" w:color="auto"/>
      </w:pBdr>
      <w:shd w:val="clear" w:color="000000" w:fill="002060"/>
      <w:spacing w:before="100" w:beforeAutospacing="1" w:after="100" w:afterAutospacing="1"/>
      <w:jc w:val="center"/>
      <w:textAlignment w:val="top"/>
    </w:pPr>
    <w:rPr>
      <w:rFonts w:ascii="Courier New" w:eastAsia="Times New Roman" w:hAnsi="Courier New" w:cs="Courier New"/>
      <w:b/>
      <w:bCs/>
      <w:color w:val="FFFFFF"/>
      <w:lang w:eastAsia="en-US"/>
    </w:rPr>
  </w:style>
  <w:style w:type="paragraph" w:customStyle="1" w:styleId="xl359">
    <w:name w:val="xl359"/>
    <w:basedOn w:val="Normal"/>
    <w:rsid w:val="00CC4E0B"/>
    <w:pPr>
      <w:shd w:val="clear" w:color="000000" w:fill="002060"/>
      <w:spacing w:before="100" w:beforeAutospacing="1" w:after="100" w:afterAutospacing="1"/>
      <w:jc w:val="center"/>
      <w:textAlignment w:val="top"/>
    </w:pPr>
    <w:rPr>
      <w:rFonts w:ascii="Courier New" w:eastAsia="Times New Roman" w:hAnsi="Courier New" w:cs="Courier New"/>
      <w:b/>
      <w:bCs/>
      <w:color w:val="FFFFFF"/>
      <w:lang w:eastAsia="en-US"/>
    </w:rPr>
  </w:style>
  <w:style w:type="paragraph" w:customStyle="1" w:styleId="xl360">
    <w:name w:val="xl360"/>
    <w:basedOn w:val="Normal"/>
    <w:rsid w:val="00CC4E0B"/>
    <w:pPr>
      <w:pBdr>
        <w:left w:val="single" w:sz="4" w:space="0" w:color="auto"/>
        <w:bottom w:val="single" w:sz="8" w:space="0" w:color="auto"/>
        <w:right w:val="single" w:sz="4" w:space="0" w:color="auto"/>
      </w:pBdr>
      <w:shd w:val="clear" w:color="000000" w:fill="99FF99"/>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61">
    <w:name w:val="xl361"/>
    <w:basedOn w:val="Normal"/>
    <w:rsid w:val="00CC4E0B"/>
    <w:pPr>
      <w:pBdr>
        <w:top w:val="single" w:sz="8" w:space="0" w:color="auto"/>
      </w:pBdr>
      <w:shd w:val="clear" w:color="000000" w:fill="C4BD97"/>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62">
    <w:name w:val="xl362"/>
    <w:basedOn w:val="Normal"/>
    <w:rsid w:val="00CC4E0B"/>
    <w:pPr>
      <w:shd w:val="clear" w:color="000000" w:fill="C4BD97"/>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63">
    <w:name w:val="xl363"/>
    <w:basedOn w:val="Normal"/>
    <w:rsid w:val="00CC4E0B"/>
    <w:pPr>
      <w:pBdr>
        <w:bottom w:val="single" w:sz="8" w:space="0" w:color="auto"/>
      </w:pBdr>
      <w:shd w:val="clear" w:color="000000" w:fill="C4BD97"/>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64">
    <w:name w:val="xl364"/>
    <w:basedOn w:val="Normal"/>
    <w:rsid w:val="00CC4E0B"/>
    <w:pPr>
      <w:pBdr>
        <w:top w:val="single" w:sz="8" w:space="0" w:color="auto"/>
        <w:left w:val="single" w:sz="4" w:space="0" w:color="auto"/>
        <w:bottom w:val="single" w:sz="4" w:space="0" w:color="auto"/>
      </w:pBdr>
      <w:shd w:val="clear" w:color="000000" w:fill="EBF1DE"/>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65">
    <w:name w:val="xl365"/>
    <w:basedOn w:val="Normal"/>
    <w:rsid w:val="00CC4E0B"/>
    <w:pPr>
      <w:pBdr>
        <w:top w:val="single" w:sz="8" w:space="0" w:color="auto"/>
        <w:bottom w:val="single" w:sz="4" w:space="0" w:color="auto"/>
        <w:right w:val="single" w:sz="4" w:space="0" w:color="auto"/>
      </w:pBdr>
      <w:shd w:val="clear" w:color="000000" w:fill="EBF1DE"/>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66">
    <w:name w:val="xl366"/>
    <w:basedOn w:val="Normal"/>
    <w:rsid w:val="00CC4E0B"/>
    <w:pPr>
      <w:pBdr>
        <w:top w:val="single" w:sz="8" w:space="0" w:color="auto"/>
        <w:left w:val="single" w:sz="4" w:space="0" w:color="auto"/>
        <w:bottom w:val="single" w:sz="4" w:space="0" w:color="auto"/>
      </w:pBdr>
      <w:shd w:val="clear" w:color="000000" w:fill="EBF1DE"/>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67">
    <w:name w:val="xl367"/>
    <w:basedOn w:val="Normal"/>
    <w:rsid w:val="00CC4E0B"/>
    <w:pPr>
      <w:pBdr>
        <w:top w:val="single" w:sz="8" w:space="0" w:color="auto"/>
        <w:bottom w:val="single" w:sz="4" w:space="0" w:color="auto"/>
        <w:right w:val="single" w:sz="4" w:space="0" w:color="auto"/>
      </w:pBdr>
      <w:shd w:val="clear" w:color="000000" w:fill="EBF1DE"/>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68">
    <w:name w:val="xl368"/>
    <w:basedOn w:val="Normal"/>
    <w:rsid w:val="00CC4E0B"/>
    <w:pPr>
      <w:pBdr>
        <w:left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69">
    <w:name w:val="xl369"/>
    <w:basedOn w:val="Normal"/>
    <w:rsid w:val="00CC4E0B"/>
    <w:pPr>
      <w:pBdr>
        <w:top w:val="single" w:sz="8" w:space="0" w:color="auto"/>
        <w:left w:val="single" w:sz="4" w:space="0" w:color="auto"/>
        <w:bottom w:val="single" w:sz="4" w:space="0" w:color="auto"/>
      </w:pBdr>
      <w:spacing w:before="100" w:beforeAutospacing="1" w:after="100" w:afterAutospacing="1"/>
      <w:textAlignment w:val="top"/>
    </w:pPr>
    <w:rPr>
      <w:rFonts w:eastAsia="Times New Roman"/>
      <w:lang w:eastAsia="en-US"/>
    </w:rPr>
  </w:style>
  <w:style w:type="paragraph" w:customStyle="1" w:styleId="xl370">
    <w:name w:val="xl370"/>
    <w:basedOn w:val="Normal"/>
    <w:rsid w:val="00CC4E0B"/>
    <w:pPr>
      <w:pBdr>
        <w:top w:val="single" w:sz="8" w:space="0" w:color="auto"/>
        <w:bottom w:val="single" w:sz="4" w:space="0" w:color="auto"/>
      </w:pBdr>
      <w:spacing w:before="100" w:beforeAutospacing="1" w:after="100" w:afterAutospacing="1"/>
      <w:textAlignment w:val="top"/>
    </w:pPr>
    <w:rPr>
      <w:rFonts w:eastAsia="Times New Roman"/>
      <w:lang w:eastAsia="en-US"/>
    </w:rPr>
  </w:style>
  <w:style w:type="paragraph" w:customStyle="1" w:styleId="xl371">
    <w:name w:val="xl371"/>
    <w:basedOn w:val="Normal"/>
    <w:rsid w:val="00CC4E0B"/>
    <w:pPr>
      <w:pBdr>
        <w:top w:val="single" w:sz="8"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372">
    <w:name w:val="xl372"/>
    <w:basedOn w:val="Normal"/>
    <w:rsid w:val="00CC4E0B"/>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73">
    <w:name w:val="xl373"/>
    <w:basedOn w:val="Normal"/>
    <w:rsid w:val="00CC4E0B"/>
    <w:pPr>
      <w:pBdr>
        <w:top w:val="single" w:sz="8" w:space="0" w:color="auto"/>
        <w:left w:val="single" w:sz="4" w:space="0" w:color="auto"/>
        <w:right w:val="single" w:sz="4" w:space="0" w:color="auto"/>
      </w:pBdr>
      <w:shd w:val="clear" w:color="000000" w:fill="EBF1DE"/>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74">
    <w:name w:val="xl374"/>
    <w:basedOn w:val="Normal"/>
    <w:rsid w:val="00CC4E0B"/>
    <w:pPr>
      <w:pBdr>
        <w:left w:val="single" w:sz="4" w:space="0" w:color="auto"/>
        <w:bottom w:val="single" w:sz="8"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75">
    <w:name w:val="xl375"/>
    <w:basedOn w:val="Normal"/>
    <w:rsid w:val="00CC4E0B"/>
    <w:pPr>
      <w:pBdr>
        <w:top w:val="single" w:sz="8"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76">
    <w:name w:val="xl376"/>
    <w:basedOn w:val="Normal"/>
    <w:rsid w:val="00CC4E0B"/>
    <w:pPr>
      <w:pBdr>
        <w:top w:val="single" w:sz="8" w:space="0" w:color="auto"/>
      </w:pBdr>
      <w:shd w:val="clear" w:color="000000" w:fill="92CDDC"/>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77">
    <w:name w:val="xl377"/>
    <w:basedOn w:val="Normal"/>
    <w:rsid w:val="00CC4E0B"/>
    <w:pPr>
      <w:shd w:val="clear" w:color="000000" w:fill="92CDDC"/>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78">
    <w:name w:val="xl378"/>
    <w:basedOn w:val="Normal"/>
    <w:rsid w:val="00CC4E0B"/>
    <w:pPr>
      <w:pBdr>
        <w:top w:val="single" w:sz="8" w:space="0" w:color="auto"/>
        <w:left w:val="single" w:sz="4" w:space="0" w:color="auto"/>
        <w:bottom w:val="single" w:sz="8" w:space="0" w:color="auto"/>
        <w:right w:val="single" w:sz="8"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79">
    <w:name w:val="xl379"/>
    <w:basedOn w:val="Normal"/>
    <w:rsid w:val="00CC4E0B"/>
    <w:pPr>
      <w:pBdr>
        <w:top w:val="single" w:sz="8" w:space="0" w:color="auto"/>
        <w:left w:val="single" w:sz="8"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80">
    <w:name w:val="xl380"/>
    <w:basedOn w:val="Normal"/>
    <w:rsid w:val="00CC4E0B"/>
    <w:pPr>
      <w:pBdr>
        <w:left w:val="single" w:sz="4" w:space="0" w:color="auto"/>
        <w:bottom w:val="single" w:sz="8"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381">
    <w:name w:val="xl381"/>
    <w:basedOn w:val="Normal"/>
    <w:rsid w:val="00CC4E0B"/>
    <w:pPr>
      <w:pBdr>
        <w:top w:val="single" w:sz="8" w:space="0" w:color="auto"/>
        <w:left w:val="single" w:sz="8" w:space="0" w:color="auto"/>
        <w:bottom w:val="single" w:sz="8"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82">
    <w:name w:val="xl382"/>
    <w:basedOn w:val="Normal"/>
    <w:rsid w:val="00CC4E0B"/>
    <w:pPr>
      <w:pBdr>
        <w:left w:val="single" w:sz="8" w:space="0" w:color="auto"/>
        <w:right w:val="single" w:sz="4" w:space="0" w:color="auto"/>
      </w:pBdr>
      <w:shd w:val="clear" w:color="000000" w:fill="EBF1DE"/>
      <w:spacing w:before="100" w:beforeAutospacing="1" w:after="100" w:afterAutospacing="1"/>
      <w:jc w:val="center"/>
      <w:textAlignment w:val="top"/>
    </w:pPr>
    <w:rPr>
      <w:rFonts w:eastAsia="Times New Roman"/>
      <w:lang w:eastAsia="en-US"/>
    </w:rPr>
  </w:style>
  <w:style w:type="paragraph" w:customStyle="1" w:styleId="xl383">
    <w:name w:val="xl383"/>
    <w:basedOn w:val="Normal"/>
    <w:rsid w:val="00CC4E0B"/>
    <w:pPr>
      <w:pBdr>
        <w:left w:val="single" w:sz="8" w:space="0" w:color="auto"/>
        <w:bottom w:val="single" w:sz="8" w:space="0" w:color="auto"/>
        <w:right w:val="single" w:sz="4" w:space="0" w:color="auto"/>
      </w:pBdr>
      <w:shd w:val="clear" w:color="000000" w:fill="EBF1DE"/>
      <w:spacing w:before="100" w:beforeAutospacing="1" w:after="100" w:afterAutospacing="1"/>
      <w:jc w:val="center"/>
      <w:textAlignment w:val="top"/>
    </w:pPr>
    <w:rPr>
      <w:rFonts w:eastAsia="Times New Roman"/>
      <w:lang w:eastAsia="en-US"/>
    </w:rPr>
  </w:style>
  <w:style w:type="paragraph" w:customStyle="1" w:styleId="xl384">
    <w:name w:val="xl384"/>
    <w:basedOn w:val="Normal"/>
    <w:rsid w:val="00CC4E0B"/>
    <w:pPr>
      <w:pBdr>
        <w:top w:val="single" w:sz="8" w:space="0" w:color="auto"/>
        <w:left w:val="single" w:sz="8" w:space="0" w:color="auto"/>
        <w:bottom w:val="single" w:sz="4" w:space="0" w:color="auto"/>
        <w:right w:val="single" w:sz="4" w:space="0" w:color="auto"/>
      </w:pBdr>
      <w:shd w:val="clear" w:color="000000" w:fill="EBF1DE"/>
      <w:spacing w:before="100" w:beforeAutospacing="1" w:after="100" w:afterAutospacing="1"/>
      <w:jc w:val="center"/>
      <w:textAlignment w:val="top"/>
    </w:pPr>
    <w:rPr>
      <w:rFonts w:eastAsia="Times New Roman"/>
      <w:lang w:eastAsia="en-US"/>
    </w:rPr>
  </w:style>
  <w:style w:type="paragraph" w:customStyle="1" w:styleId="xl385">
    <w:name w:val="xl385"/>
    <w:basedOn w:val="Normal"/>
    <w:rsid w:val="00CC4E0B"/>
    <w:pPr>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center"/>
      <w:textAlignment w:val="top"/>
    </w:pPr>
    <w:rPr>
      <w:rFonts w:eastAsia="Times New Roman"/>
      <w:lang w:eastAsia="en-US"/>
    </w:rPr>
  </w:style>
  <w:style w:type="paragraph" w:customStyle="1" w:styleId="xl386">
    <w:name w:val="xl386"/>
    <w:basedOn w:val="Normal"/>
    <w:rsid w:val="00CC4E0B"/>
    <w:pPr>
      <w:pBdr>
        <w:top w:val="single" w:sz="4" w:space="0" w:color="auto"/>
        <w:left w:val="single" w:sz="8" w:space="0" w:color="auto"/>
        <w:bottom w:val="single" w:sz="8" w:space="0" w:color="auto"/>
        <w:right w:val="single" w:sz="4" w:space="0" w:color="auto"/>
      </w:pBdr>
      <w:shd w:val="clear" w:color="000000" w:fill="EBF1DE"/>
      <w:spacing w:before="100" w:beforeAutospacing="1" w:after="100" w:afterAutospacing="1"/>
      <w:jc w:val="center"/>
      <w:textAlignment w:val="top"/>
    </w:pPr>
    <w:rPr>
      <w:rFonts w:eastAsia="Times New Roman"/>
      <w:lang w:eastAsia="en-US"/>
    </w:rPr>
  </w:style>
  <w:style w:type="paragraph" w:customStyle="1" w:styleId="xl387">
    <w:name w:val="xl387"/>
    <w:basedOn w:val="Normal"/>
    <w:rsid w:val="00CC4E0B"/>
    <w:pPr>
      <w:pBdr>
        <w:top w:val="single" w:sz="8" w:space="0" w:color="auto"/>
        <w:left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88">
    <w:name w:val="xl388"/>
    <w:basedOn w:val="Normal"/>
    <w:rsid w:val="00CC4E0B"/>
    <w:pPr>
      <w:pBdr>
        <w:top w:val="single" w:sz="8" w:space="0" w:color="auto"/>
        <w:left w:val="single" w:sz="8" w:space="0" w:color="auto"/>
        <w:bottom w:val="single" w:sz="4" w:space="0" w:color="auto"/>
        <w:right w:val="single" w:sz="4" w:space="0" w:color="auto"/>
      </w:pBdr>
      <w:shd w:val="clear" w:color="000000" w:fill="DCE6F1"/>
      <w:spacing w:before="100" w:beforeAutospacing="1" w:after="100" w:afterAutospacing="1"/>
      <w:jc w:val="center"/>
      <w:textAlignment w:val="top"/>
    </w:pPr>
    <w:rPr>
      <w:rFonts w:eastAsia="Times New Roman"/>
      <w:lang w:eastAsia="en-US"/>
    </w:rPr>
  </w:style>
  <w:style w:type="paragraph" w:customStyle="1" w:styleId="xl389">
    <w:name w:val="xl389"/>
    <w:basedOn w:val="Normal"/>
    <w:rsid w:val="00CC4E0B"/>
    <w:pPr>
      <w:pBdr>
        <w:top w:val="single" w:sz="4" w:space="0" w:color="auto"/>
        <w:left w:val="single" w:sz="8" w:space="0" w:color="auto"/>
        <w:bottom w:val="single" w:sz="4" w:space="0" w:color="auto"/>
        <w:right w:val="single" w:sz="4" w:space="0" w:color="auto"/>
      </w:pBdr>
      <w:shd w:val="clear" w:color="000000" w:fill="DCE6F1"/>
      <w:spacing w:before="100" w:beforeAutospacing="1" w:after="100" w:afterAutospacing="1"/>
      <w:jc w:val="center"/>
      <w:textAlignment w:val="top"/>
    </w:pPr>
    <w:rPr>
      <w:rFonts w:eastAsia="Times New Roman"/>
      <w:lang w:eastAsia="en-US"/>
    </w:rPr>
  </w:style>
  <w:style w:type="paragraph" w:customStyle="1" w:styleId="xl390">
    <w:name w:val="xl390"/>
    <w:basedOn w:val="Normal"/>
    <w:rsid w:val="00CC4E0B"/>
    <w:pPr>
      <w:pBdr>
        <w:top w:val="single" w:sz="4" w:space="0" w:color="auto"/>
        <w:left w:val="single" w:sz="8" w:space="0" w:color="auto"/>
        <w:bottom w:val="single" w:sz="8" w:space="0" w:color="auto"/>
        <w:right w:val="single" w:sz="4" w:space="0" w:color="auto"/>
      </w:pBdr>
      <w:shd w:val="clear" w:color="000000" w:fill="DCE6F1"/>
      <w:spacing w:before="100" w:beforeAutospacing="1" w:after="100" w:afterAutospacing="1"/>
      <w:jc w:val="center"/>
      <w:textAlignment w:val="top"/>
    </w:pPr>
    <w:rPr>
      <w:rFonts w:eastAsia="Times New Roman"/>
      <w:lang w:eastAsia="en-US"/>
    </w:rPr>
  </w:style>
  <w:style w:type="paragraph" w:customStyle="1" w:styleId="xl391">
    <w:name w:val="xl391"/>
    <w:basedOn w:val="Normal"/>
    <w:rsid w:val="00CC4E0B"/>
    <w:pPr>
      <w:pBdr>
        <w:top w:val="single" w:sz="4" w:space="0" w:color="auto"/>
        <w:left w:val="single" w:sz="8" w:space="0" w:color="auto"/>
        <w:right w:val="single" w:sz="4" w:space="0" w:color="auto"/>
      </w:pBdr>
      <w:shd w:val="clear" w:color="000000" w:fill="DCE6F1"/>
      <w:spacing w:before="100" w:beforeAutospacing="1" w:after="100" w:afterAutospacing="1"/>
      <w:jc w:val="center"/>
      <w:textAlignment w:val="top"/>
    </w:pPr>
    <w:rPr>
      <w:rFonts w:eastAsia="Times New Roman"/>
      <w:lang w:eastAsia="en-US"/>
    </w:rPr>
  </w:style>
  <w:style w:type="paragraph" w:customStyle="1" w:styleId="xl392">
    <w:name w:val="xl392"/>
    <w:basedOn w:val="Normal"/>
    <w:rsid w:val="00CC4E0B"/>
    <w:pPr>
      <w:pBdr>
        <w:top w:val="single" w:sz="8" w:space="0" w:color="auto"/>
        <w:left w:val="single" w:sz="8" w:space="0" w:color="auto"/>
        <w:bottom w:val="single" w:sz="4" w:space="0" w:color="auto"/>
      </w:pBdr>
      <w:shd w:val="clear" w:color="000000" w:fill="DCE6F1"/>
      <w:spacing w:before="100" w:beforeAutospacing="1" w:after="100" w:afterAutospacing="1"/>
      <w:jc w:val="center"/>
      <w:textAlignment w:val="top"/>
    </w:pPr>
    <w:rPr>
      <w:rFonts w:eastAsia="Times New Roman"/>
      <w:lang w:eastAsia="en-US"/>
    </w:rPr>
  </w:style>
  <w:style w:type="paragraph" w:customStyle="1" w:styleId="xl393">
    <w:name w:val="xl393"/>
    <w:basedOn w:val="Normal"/>
    <w:rsid w:val="00CC4E0B"/>
    <w:pPr>
      <w:pBdr>
        <w:top w:val="single" w:sz="4" w:space="0" w:color="auto"/>
        <w:left w:val="single" w:sz="8" w:space="0" w:color="auto"/>
        <w:bottom w:val="single" w:sz="4" w:space="0" w:color="auto"/>
      </w:pBdr>
      <w:shd w:val="clear" w:color="000000" w:fill="DCE6F1"/>
      <w:spacing w:before="100" w:beforeAutospacing="1" w:after="100" w:afterAutospacing="1"/>
      <w:jc w:val="center"/>
      <w:textAlignment w:val="top"/>
    </w:pPr>
    <w:rPr>
      <w:rFonts w:eastAsia="Times New Roman"/>
      <w:lang w:eastAsia="en-US"/>
    </w:rPr>
  </w:style>
  <w:style w:type="paragraph" w:customStyle="1" w:styleId="xl394">
    <w:name w:val="xl394"/>
    <w:basedOn w:val="Normal"/>
    <w:rsid w:val="00CC4E0B"/>
    <w:pPr>
      <w:pBdr>
        <w:top w:val="single" w:sz="4" w:space="0" w:color="auto"/>
        <w:left w:val="single" w:sz="8" w:space="0" w:color="auto"/>
      </w:pBdr>
      <w:shd w:val="clear" w:color="000000" w:fill="DCE6F1"/>
      <w:spacing w:before="100" w:beforeAutospacing="1" w:after="100" w:afterAutospacing="1"/>
      <w:jc w:val="center"/>
      <w:textAlignment w:val="top"/>
    </w:pPr>
    <w:rPr>
      <w:rFonts w:eastAsia="Times New Roman"/>
      <w:lang w:eastAsia="en-US"/>
    </w:rPr>
  </w:style>
  <w:style w:type="paragraph" w:customStyle="1" w:styleId="xl395">
    <w:name w:val="xl395"/>
    <w:basedOn w:val="Normal"/>
    <w:rsid w:val="00CC4E0B"/>
    <w:pPr>
      <w:pBdr>
        <w:left w:val="single" w:sz="4" w:space="0" w:color="auto"/>
        <w:bottom w:val="single" w:sz="8" w:space="0" w:color="auto"/>
        <w:right w:val="single" w:sz="8"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396">
    <w:name w:val="xl396"/>
    <w:basedOn w:val="Normal"/>
    <w:rsid w:val="00CC4E0B"/>
    <w:pPr>
      <w:shd w:val="clear" w:color="000000" w:fill="C4D79B"/>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97">
    <w:name w:val="xl397"/>
    <w:basedOn w:val="Normal"/>
    <w:rsid w:val="00CC4E0B"/>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color w:val="FF0000"/>
      <w:lang w:eastAsia="en-US"/>
    </w:rPr>
  </w:style>
  <w:style w:type="paragraph" w:customStyle="1" w:styleId="xl398">
    <w:name w:val="xl398"/>
    <w:basedOn w:val="Normal"/>
    <w:rsid w:val="00CC4E0B"/>
    <w:pPr>
      <w:pBdr>
        <w:top w:val="single" w:sz="8" w:space="0" w:color="auto"/>
        <w:left w:val="single" w:sz="4" w:space="0" w:color="auto"/>
        <w:right w:val="single" w:sz="4" w:space="0" w:color="auto"/>
      </w:pBdr>
      <w:shd w:val="clear" w:color="000000" w:fill="FFFF00"/>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399">
    <w:name w:val="xl399"/>
    <w:basedOn w:val="Normal"/>
    <w:rsid w:val="00CC4E0B"/>
    <w:pPr>
      <w:pBdr>
        <w:left w:val="single" w:sz="4" w:space="0" w:color="auto"/>
        <w:bottom w:val="single" w:sz="8" w:space="0" w:color="auto"/>
        <w:right w:val="single" w:sz="4" w:space="0" w:color="auto"/>
      </w:pBdr>
      <w:shd w:val="clear" w:color="000000" w:fill="FFFF00"/>
      <w:spacing w:before="100" w:beforeAutospacing="1" w:after="100" w:afterAutospacing="1"/>
      <w:jc w:val="center"/>
      <w:textAlignment w:val="top"/>
    </w:pPr>
    <w:rPr>
      <w:rFonts w:ascii="Courier New" w:eastAsia="Times New Roman" w:hAnsi="Courier New" w:cs="Courier New"/>
      <w:b/>
      <w:bCs/>
      <w:color w:val="000000"/>
      <w:lang w:eastAsia="en-US"/>
    </w:rPr>
  </w:style>
  <w:style w:type="paragraph" w:customStyle="1" w:styleId="xl400">
    <w:name w:val="xl400"/>
    <w:basedOn w:val="Normal"/>
    <w:rsid w:val="00CC4E0B"/>
    <w:pPr>
      <w:pBdr>
        <w:top w:val="single" w:sz="8" w:space="0" w:color="auto"/>
        <w:left w:val="single" w:sz="4" w:space="0" w:color="auto"/>
        <w:bottom w:val="single" w:sz="4"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401">
    <w:name w:val="xl401"/>
    <w:basedOn w:val="Normal"/>
    <w:rsid w:val="00CC4E0B"/>
    <w:pPr>
      <w:pBdr>
        <w:top w:val="single" w:sz="8"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402">
    <w:name w:val="xl402"/>
    <w:basedOn w:val="Normal"/>
    <w:rsid w:val="00CC4E0B"/>
    <w:pPr>
      <w:pBdr>
        <w:left w:val="single" w:sz="8" w:space="0" w:color="auto"/>
        <w:bottom w:val="single" w:sz="4" w:space="0" w:color="auto"/>
        <w:right w:val="single" w:sz="4" w:space="0" w:color="auto"/>
      </w:pBdr>
      <w:shd w:val="clear" w:color="000000" w:fill="DCE6F1"/>
      <w:spacing w:before="100" w:beforeAutospacing="1" w:after="100" w:afterAutospacing="1"/>
      <w:jc w:val="center"/>
      <w:textAlignment w:val="top"/>
    </w:pPr>
    <w:rPr>
      <w:rFonts w:eastAsia="Times New Roman"/>
      <w:lang w:eastAsia="en-US"/>
    </w:rPr>
  </w:style>
  <w:style w:type="paragraph" w:customStyle="1" w:styleId="xl403">
    <w:name w:val="xl403"/>
    <w:basedOn w:val="Normal"/>
    <w:rsid w:val="00CC4E0B"/>
    <w:pPr>
      <w:pBdr>
        <w:top w:val="single" w:sz="4" w:space="0" w:color="auto"/>
        <w:left w:val="single" w:sz="8" w:space="0" w:color="auto"/>
        <w:right w:val="single" w:sz="4" w:space="0" w:color="auto"/>
      </w:pBdr>
      <w:shd w:val="clear" w:color="000000" w:fill="EBF1DE"/>
      <w:spacing w:before="100" w:beforeAutospacing="1" w:after="100" w:afterAutospacing="1"/>
      <w:jc w:val="center"/>
      <w:textAlignment w:val="top"/>
    </w:pPr>
    <w:rPr>
      <w:rFonts w:eastAsia="Times New Roman"/>
      <w:lang w:eastAsia="en-US"/>
    </w:rPr>
  </w:style>
  <w:style w:type="paragraph" w:customStyle="1" w:styleId="xl404">
    <w:name w:val="xl404"/>
    <w:basedOn w:val="Normal"/>
    <w:rsid w:val="00CC4E0B"/>
    <w:pPr>
      <w:pBdr>
        <w:left w:val="single" w:sz="4" w:space="0" w:color="auto"/>
        <w:bottom w:val="single" w:sz="8"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405">
    <w:name w:val="xl405"/>
    <w:basedOn w:val="Normal"/>
    <w:rsid w:val="00CC4E0B"/>
    <w:pPr>
      <w:pBdr>
        <w:bottom w:val="single" w:sz="8"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406">
    <w:name w:val="xl406"/>
    <w:basedOn w:val="Normal"/>
    <w:rsid w:val="00CC4E0B"/>
    <w:pPr>
      <w:pBdr>
        <w:top w:val="single" w:sz="8" w:space="0" w:color="auto"/>
        <w:left w:val="single" w:sz="4" w:space="0" w:color="auto"/>
        <w:bottom w:val="single" w:sz="8"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407">
    <w:name w:val="xl407"/>
    <w:basedOn w:val="Normal"/>
    <w:rsid w:val="00CC4E0B"/>
    <w:pPr>
      <w:pBdr>
        <w:top w:val="single" w:sz="8" w:space="0" w:color="auto"/>
        <w:bottom w:val="single" w:sz="8"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408">
    <w:name w:val="xl408"/>
    <w:basedOn w:val="Normal"/>
    <w:rsid w:val="00CC4E0B"/>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lang w:eastAsia="en-US"/>
    </w:rPr>
  </w:style>
  <w:style w:type="paragraph" w:customStyle="1" w:styleId="xl66">
    <w:name w:val="xl66"/>
    <w:basedOn w:val="Normal"/>
    <w:rsid w:val="00CC4E0B"/>
    <w:pPr>
      <w:pBdr>
        <w:top w:val="single" w:sz="4" w:space="0" w:color="666699"/>
        <w:left w:val="single" w:sz="4" w:space="0" w:color="666699"/>
      </w:pBdr>
      <w:shd w:val="clear" w:color="000000" w:fill="333333"/>
      <w:spacing w:before="100" w:beforeAutospacing="1" w:after="100" w:afterAutospacing="1"/>
      <w:jc w:val="center"/>
      <w:textAlignment w:val="center"/>
    </w:pPr>
    <w:rPr>
      <w:rFonts w:ascii="Arial" w:eastAsia="Times New Roman" w:hAnsi="Arial" w:cs="Arial"/>
      <w:b/>
      <w:bCs/>
      <w:color w:val="FFFFFF"/>
      <w:sz w:val="20"/>
      <w:szCs w:val="20"/>
      <w:lang w:eastAsia="en-US"/>
    </w:rPr>
  </w:style>
  <w:style w:type="paragraph" w:customStyle="1" w:styleId="xl67">
    <w:name w:val="xl67"/>
    <w:basedOn w:val="Normal"/>
    <w:rsid w:val="00CC4E0B"/>
    <w:pPr>
      <w:pBdr>
        <w:top w:val="single" w:sz="4" w:space="0" w:color="666699"/>
        <w:right w:val="single" w:sz="4" w:space="0" w:color="666699"/>
      </w:pBdr>
      <w:shd w:val="clear" w:color="000000" w:fill="333333"/>
      <w:spacing w:before="100" w:beforeAutospacing="1" w:after="100" w:afterAutospacing="1"/>
      <w:jc w:val="center"/>
      <w:textAlignment w:val="center"/>
    </w:pPr>
    <w:rPr>
      <w:rFonts w:ascii="Arial" w:eastAsia="Times New Roman" w:hAnsi="Arial" w:cs="Arial"/>
      <w:b/>
      <w:bCs/>
      <w:color w:val="FFFFFF"/>
      <w:sz w:val="20"/>
      <w:szCs w:val="20"/>
      <w:lang w:eastAsia="en-US"/>
    </w:rPr>
  </w:style>
  <w:style w:type="paragraph" w:customStyle="1" w:styleId="xl68">
    <w:name w:val="xl68"/>
    <w:basedOn w:val="Normal"/>
    <w:rsid w:val="00CC4E0B"/>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sz w:val="20"/>
      <w:szCs w:val="20"/>
      <w:lang w:eastAsia="en-US"/>
    </w:rPr>
  </w:style>
  <w:style w:type="paragraph" w:customStyle="1" w:styleId="xl69">
    <w:name w:val="xl69"/>
    <w:basedOn w:val="Normal"/>
    <w:rsid w:val="00CC4E0B"/>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70">
    <w:name w:val="xl70"/>
    <w:basedOn w:val="Normal"/>
    <w:rsid w:val="00CC4E0B"/>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71">
    <w:name w:val="xl71"/>
    <w:basedOn w:val="Normal"/>
    <w:rsid w:val="00CC4E0B"/>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72">
    <w:name w:val="xl72"/>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ascii="Courier New" w:eastAsia="Times New Roman" w:hAnsi="Courier New" w:cs="Courier New"/>
      <w:sz w:val="20"/>
      <w:szCs w:val="20"/>
      <w:lang w:eastAsia="en-US"/>
    </w:rPr>
  </w:style>
  <w:style w:type="paragraph" w:customStyle="1" w:styleId="xl73">
    <w:name w:val="xl73"/>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sz w:val="20"/>
      <w:szCs w:val="20"/>
      <w:lang w:eastAsia="en-US"/>
    </w:rPr>
  </w:style>
  <w:style w:type="paragraph" w:customStyle="1" w:styleId="xl74">
    <w:name w:val="xl74"/>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b/>
      <w:bCs/>
      <w:sz w:val="20"/>
      <w:szCs w:val="20"/>
      <w:lang w:eastAsia="en-US"/>
    </w:rPr>
  </w:style>
  <w:style w:type="paragraph" w:customStyle="1" w:styleId="xl75">
    <w:name w:val="xl75"/>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76">
    <w:name w:val="xl76"/>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77">
    <w:name w:val="xl77"/>
    <w:basedOn w:val="Normal"/>
    <w:rsid w:val="00CC4E0B"/>
    <w:pPr>
      <w:pBdr>
        <w:left w:val="single" w:sz="4" w:space="0" w:color="auto"/>
        <w:right w:val="single" w:sz="4" w:space="0" w:color="auto"/>
      </w:pBdr>
      <w:spacing w:before="100" w:beforeAutospacing="1" w:after="100" w:afterAutospacing="1"/>
      <w:textAlignment w:val="top"/>
    </w:pPr>
    <w:rPr>
      <w:rFonts w:ascii="Courier New" w:eastAsia="Times New Roman" w:hAnsi="Courier New" w:cs="Courier New"/>
      <w:sz w:val="20"/>
      <w:szCs w:val="20"/>
      <w:lang w:eastAsia="en-US"/>
    </w:rPr>
  </w:style>
  <w:style w:type="paragraph" w:customStyle="1" w:styleId="xl78">
    <w:name w:val="xl78"/>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ourier New" w:eastAsia="Times New Roman" w:hAnsi="Courier New" w:cs="Courier New"/>
      <w:sz w:val="20"/>
      <w:szCs w:val="20"/>
      <w:lang w:eastAsia="en-US"/>
    </w:rPr>
  </w:style>
  <w:style w:type="paragraph" w:customStyle="1" w:styleId="xl79">
    <w:name w:val="xl79"/>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80">
    <w:name w:val="xl80"/>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81">
    <w:name w:val="xl81"/>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82">
    <w:name w:val="xl82"/>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ascii="Courier New" w:eastAsia="Times New Roman" w:hAnsi="Courier New" w:cs="Courier New"/>
      <w:sz w:val="20"/>
      <w:szCs w:val="20"/>
      <w:lang w:eastAsia="en-US"/>
    </w:rPr>
  </w:style>
  <w:style w:type="paragraph" w:customStyle="1" w:styleId="xl83">
    <w:name w:val="xl83"/>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ascii="Courier New" w:eastAsia="Times New Roman" w:hAnsi="Courier New" w:cs="Courier New"/>
      <w:b/>
      <w:bCs/>
      <w:sz w:val="20"/>
      <w:szCs w:val="20"/>
      <w:lang w:eastAsia="en-US"/>
    </w:rPr>
  </w:style>
  <w:style w:type="paragraph" w:customStyle="1" w:styleId="xl84">
    <w:name w:val="xl84"/>
    <w:basedOn w:val="Normal"/>
    <w:rsid w:val="00CC4E0B"/>
    <w:pPr>
      <w:pBdr>
        <w:top w:val="single" w:sz="4" w:space="0" w:color="auto"/>
        <w:left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85">
    <w:name w:val="xl85"/>
    <w:basedOn w:val="Normal"/>
    <w:rsid w:val="00CC4E0B"/>
    <w:pPr>
      <w:pBdr>
        <w:top w:val="single" w:sz="4" w:space="0" w:color="auto"/>
        <w:left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86">
    <w:name w:val="xl86"/>
    <w:basedOn w:val="Normal"/>
    <w:rsid w:val="00CC4E0B"/>
    <w:pPr>
      <w:pBdr>
        <w:top w:val="single" w:sz="4" w:space="0" w:color="auto"/>
        <w:left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87">
    <w:name w:val="xl87"/>
    <w:basedOn w:val="Normal"/>
    <w:rsid w:val="00CC4E0B"/>
    <w:pPr>
      <w:pBdr>
        <w:top w:val="single" w:sz="8" w:space="0" w:color="auto"/>
        <w:left w:val="single" w:sz="4"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sz w:val="20"/>
      <w:szCs w:val="20"/>
      <w:lang w:eastAsia="en-US"/>
    </w:rPr>
  </w:style>
  <w:style w:type="paragraph" w:customStyle="1" w:styleId="xl88">
    <w:name w:val="xl88"/>
    <w:basedOn w:val="Normal"/>
    <w:rsid w:val="00CC4E0B"/>
    <w:pPr>
      <w:pBdr>
        <w:top w:val="single" w:sz="8" w:space="0" w:color="auto"/>
        <w:left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89">
    <w:name w:val="xl89"/>
    <w:basedOn w:val="Normal"/>
    <w:rsid w:val="00CC4E0B"/>
    <w:pPr>
      <w:pBdr>
        <w:top w:val="single" w:sz="8" w:space="0" w:color="auto"/>
        <w:left w:val="single" w:sz="4"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90">
    <w:name w:val="xl90"/>
    <w:basedOn w:val="Normal"/>
    <w:rsid w:val="00CC4E0B"/>
    <w:pPr>
      <w:pBdr>
        <w:top w:val="single" w:sz="8" w:space="0" w:color="auto"/>
        <w:left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91">
    <w:name w:val="xl91"/>
    <w:basedOn w:val="Normal"/>
    <w:rsid w:val="00CC4E0B"/>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92">
    <w:name w:val="xl92"/>
    <w:basedOn w:val="Normal"/>
    <w:rsid w:val="00CC4E0B"/>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93">
    <w:name w:val="xl93"/>
    <w:basedOn w:val="Normal"/>
    <w:rsid w:val="00CC4E0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94">
    <w:name w:val="xl94"/>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Courier New" w:eastAsia="Times New Roman" w:hAnsi="Courier New" w:cs="Courier New"/>
      <w:sz w:val="20"/>
      <w:szCs w:val="20"/>
      <w:lang w:eastAsia="en-US"/>
    </w:rPr>
  </w:style>
  <w:style w:type="paragraph" w:customStyle="1" w:styleId="xl95">
    <w:name w:val="xl95"/>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96">
    <w:name w:val="xl96"/>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top"/>
    </w:pPr>
    <w:rPr>
      <w:rFonts w:eastAsia="Times New Roman"/>
      <w:lang w:eastAsia="en-US"/>
    </w:rPr>
  </w:style>
  <w:style w:type="paragraph" w:customStyle="1" w:styleId="xl97">
    <w:name w:val="xl97"/>
    <w:basedOn w:val="Normal"/>
    <w:rsid w:val="00CC4E0B"/>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eastAsia="Times New Roman"/>
      <w:lang w:eastAsia="en-US"/>
    </w:rPr>
  </w:style>
  <w:style w:type="paragraph" w:customStyle="1" w:styleId="xl98">
    <w:name w:val="xl98"/>
    <w:basedOn w:val="Normal"/>
    <w:rsid w:val="00CC4E0B"/>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ascii="Courier New" w:eastAsia="Times New Roman" w:hAnsi="Courier New" w:cs="Courier New"/>
      <w:b/>
      <w:bCs/>
      <w:color w:val="FF0000"/>
      <w:sz w:val="20"/>
      <w:szCs w:val="20"/>
      <w:lang w:eastAsia="en-US"/>
    </w:rPr>
  </w:style>
  <w:style w:type="paragraph" w:customStyle="1" w:styleId="xl99">
    <w:name w:val="xl99"/>
    <w:basedOn w:val="Normal"/>
    <w:rsid w:val="00CC4E0B"/>
    <w:pPr>
      <w:pBdr>
        <w:top w:val="single" w:sz="8" w:space="0" w:color="auto"/>
        <w:left w:val="single" w:sz="4" w:space="0" w:color="666699"/>
        <w:bottom w:val="single" w:sz="8" w:space="0" w:color="auto"/>
        <w:right w:val="single" w:sz="4" w:space="0" w:color="666699"/>
      </w:pBdr>
      <w:spacing w:before="100" w:beforeAutospacing="1" w:after="100" w:afterAutospacing="1"/>
      <w:textAlignment w:val="top"/>
    </w:pPr>
    <w:rPr>
      <w:rFonts w:eastAsia="Times New Roman"/>
      <w:lang w:eastAsia="en-US"/>
    </w:rPr>
  </w:style>
  <w:style w:type="table" w:styleId="TableColorful3">
    <w:name w:val="Table Colorful 3"/>
    <w:basedOn w:val="TableNormal"/>
    <w:rsid w:val="0098678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MediumShading2-Accent5">
    <w:name w:val="Medium Shading 2 Accent 5"/>
    <w:basedOn w:val="TableNormal"/>
    <w:uiPriority w:val="64"/>
    <w:rsid w:val="009867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3">
    <w:name w:val="Medium Grid 3 Accent 3"/>
    <w:basedOn w:val="TableNormal"/>
    <w:uiPriority w:val="69"/>
    <w:rsid w:val="00CC65F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CC65F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FootnoteText">
    <w:name w:val="footnote text"/>
    <w:basedOn w:val="Normal"/>
    <w:link w:val="FootnoteTextChar"/>
    <w:rsid w:val="002E7E46"/>
    <w:rPr>
      <w:sz w:val="20"/>
      <w:szCs w:val="20"/>
    </w:rPr>
  </w:style>
  <w:style w:type="character" w:customStyle="1" w:styleId="FootnoteTextChar">
    <w:name w:val="Footnote Text Char"/>
    <w:link w:val="FootnoteText"/>
    <w:rsid w:val="002E7E46"/>
    <w:rPr>
      <w:lang w:eastAsia="zh-CN"/>
    </w:rPr>
  </w:style>
  <w:style w:type="character" w:styleId="FootnoteReference">
    <w:name w:val="footnote reference"/>
    <w:rsid w:val="002E7E46"/>
    <w:rPr>
      <w:vertAlign w:val="superscript"/>
    </w:rPr>
  </w:style>
  <w:style w:type="table" w:styleId="TableList2">
    <w:name w:val="Table List 2"/>
    <w:basedOn w:val="TableNormal"/>
    <w:rsid w:val="004B1CB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1-Accent3">
    <w:name w:val="Medium Shading 1 Accent 3"/>
    <w:basedOn w:val="TableNormal"/>
    <w:uiPriority w:val="63"/>
    <w:rsid w:val="008953E7"/>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GEBusiness">
    <w:name w:val="GE Business"/>
    <w:basedOn w:val="Normal"/>
    <w:autoRedefine/>
    <w:rsid w:val="000344B1"/>
    <w:pPr>
      <w:suppressAutoHyphens/>
      <w:spacing w:after="120"/>
      <w:jc w:val="right"/>
    </w:pPr>
    <w:rPr>
      <w:rFonts w:ascii="GE Inspira" w:eastAsia="Times" w:hAnsi="GE Inspira"/>
      <w:kern w:val="8"/>
      <w:sz w:val="28"/>
      <w:szCs w:val="28"/>
      <w:lang w:eastAsia="en-US"/>
    </w:rPr>
  </w:style>
  <w:style w:type="paragraph" w:styleId="ListParagraph">
    <w:name w:val="List Paragraph"/>
    <w:basedOn w:val="Normal"/>
    <w:uiPriority w:val="34"/>
    <w:qFormat/>
    <w:rsid w:val="005D4BB3"/>
    <w:pPr>
      <w:ind w:left="720"/>
      <w:contextualSpacing/>
    </w:pPr>
  </w:style>
  <w:style w:type="character" w:styleId="UnresolvedMention">
    <w:name w:val="Unresolved Mention"/>
    <w:basedOn w:val="DefaultParagraphFont"/>
    <w:uiPriority w:val="99"/>
    <w:semiHidden/>
    <w:unhideWhenUsed/>
    <w:rsid w:val="00774BF9"/>
    <w:rPr>
      <w:color w:val="605E5C"/>
      <w:shd w:val="clear" w:color="auto" w:fill="E1DFDD"/>
    </w:rPr>
  </w:style>
  <w:style w:type="paragraph" w:styleId="Revision">
    <w:name w:val="Revision"/>
    <w:hidden/>
    <w:uiPriority w:val="99"/>
    <w:semiHidden/>
    <w:rsid w:val="006A0C2B"/>
    <w:rPr>
      <w:sz w:val="24"/>
      <w:szCs w:val="24"/>
      <w:lang w:eastAsia="zh-CN"/>
    </w:rPr>
  </w:style>
  <w:style w:type="character" w:customStyle="1" w:styleId="Heading3Char">
    <w:name w:val="Heading 3 Char"/>
    <w:aliases w:val="H3 Char"/>
    <w:basedOn w:val="DefaultParagraphFont"/>
    <w:link w:val="Heading3"/>
    <w:rsid w:val="005A2BBC"/>
    <w:rPr>
      <w:rFonts w:eastAsia="Times New Roman"/>
      <w:b/>
      <w:iCs/>
      <w:sz w:val="24"/>
      <w:szCs w:val="28"/>
      <w:lang w:eastAsia="de-DE"/>
    </w:rPr>
  </w:style>
  <w:style w:type="character" w:customStyle="1" w:styleId="Heading4Char">
    <w:name w:val="Heading 4 Char"/>
    <w:aliases w:val="H4 Char"/>
    <w:basedOn w:val="DefaultParagraphFont"/>
    <w:link w:val="Heading4"/>
    <w:rsid w:val="005A2BBC"/>
    <w:rPr>
      <w:rFonts w:eastAsia="Times New Roman"/>
      <w:b/>
      <w:iCs/>
      <w:sz w:val="24"/>
      <w:szCs w:val="28"/>
      <w:lang w:eastAsia="de-DE"/>
    </w:rPr>
  </w:style>
  <w:style w:type="character" w:customStyle="1" w:styleId="Heading5Char">
    <w:name w:val="Heading 5 Char"/>
    <w:aliases w:val="H5 Char"/>
    <w:basedOn w:val="DefaultParagraphFont"/>
    <w:link w:val="Heading5"/>
    <w:rsid w:val="005A2BBC"/>
    <w:rPr>
      <w:rFonts w:eastAsia="Times New Roman"/>
      <w:b/>
      <w:iCs/>
      <w:sz w:val="24"/>
      <w:szCs w:val="28"/>
      <w:lang w:eastAsia="de-DE"/>
    </w:rPr>
  </w:style>
  <w:style w:type="character" w:customStyle="1" w:styleId="Heading6Char">
    <w:name w:val="Heading 6 Char"/>
    <w:basedOn w:val="DefaultParagraphFont"/>
    <w:link w:val="Heading6"/>
    <w:rsid w:val="005A2BBC"/>
    <w:rPr>
      <w:rFonts w:eastAsia="Times New Roman"/>
      <w:b/>
      <w:iCs/>
      <w:sz w:val="24"/>
      <w:szCs w:val="28"/>
      <w:lang w:eastAsia="de-DE"/>
    </w:rPr>
  </w:style>
  <w:style w:type="character" w:customStyle="1" w:styleId="Heading7Char">
    <w:name w:val="Heading 7 Char"/>
    <w:basedOn w:val="DefaultParagraphFont"/>
    <w:link w:val="Heading7"/>
    <w:rsid w:val="005A2BBC"/>
    <w:rPr>
      <w:rFonts w:eastAsia="Times New Roman"/>
      <w:b/>
      <w:iCs/>
      <w:sz w:val="24"/>
      <w:szCs w:val="28"/>
      <w:lang w:eastAsia="de-DE"/>
    </w:rPr>
  </w:style>
  <w:style w:type="character" w:customStyle="1" w:styleId="Heading8Char">
    <w:name w:val="Heading 8 Char"/>
    <w:basedOn w:val="DefaultParagraphFont"/>
    <w:link w:val="Heading8"/>
    <w:rsid w:val="005A2BBC"/>
    <w:rPr>
      <w:rFonts w:eastAsia="Times New Roman"/>
      <w:b/>
      <w:iCs/>
      <w:sz w:val="24"/>
      <w:szCs w:val="28"/>
      <w:lang w:eastAsia="de-DE"/>
    </w:rPr>
  </w:style>
  <w:style w:type="character" w:customStyle="1" w:styleId="Heading9Char">
    <w:name w:val="Heading 9 Char"/>
    <w:basedOn w:val="DefaultParagraphFont"/>
    <w:link w:val="Heading9"/>
    <w:rsid w:val="005A2BBC"/>
    <w:rPr>
      <w:rFonts w:eastAsia="Times New Roman"/>
      <w:b/>
      <w:iCs/>
      <w:sz w:val="24"/>
      <w:szCs w:val="28"/>
      <w:lang w:eastAsia="de-DE"/>
    </w:rPr>
  </w:style>
  <w:style w:type="character" w:customStyle="1" w:styleId="HeaderChar">
    <w:name w:val="Header Char"/>
    <w:basedOn w:val="DefaultParagraphFont"/>
    <w:link w:val="Header"/>
    <w:rsid w:val="005A2BBC"/>
    <w:rPr>
      <w:sz w:val="24"/>
      <w:szCs w:val="24"/>
      <w:lang w:eastAsia="zh-CN"/>
    </w:rPr>
  </w:style>
  <w:style w:type="character" w:customStyle="1" w:styleId="FooterChar">
    <w:name w:val="Footer Char"/>
    <w:basedOn w:val="DefaultParagraphFont"/>
    <w:link w:val="Footer"/>
    <w:rsid w:val="005A2BBC"/>
    <w:rPr>
      <w:sz w:val="24"/>
      <w:szCs w:val="24"/>
      <w:lang w:eastAsia="zh-CN"/>
    </w:rPr>
  </w:style>
  <w:style w:type="character" w:customStyle="1" w:styleId="BodyTextChar">
    <w:name w:val="Body Text Char"/>
    <w:basedOn w:val="DefaultParagraphFont"/>
    <w:link w:val="BodyText"/>
    <w:rsid w:val="005A2BBC"/>
    <w:rPr>
      <w:rFonts w:eastAsia="Times New Roman"/>
    </w:rPr>
  </w:style>
  <w:style w:type="character" w:customStyle="1" w:styleId="BodyTextIndentChar">
    <w:name w:val="Body Text Indent Char"/>
    <w:basedOn w:val="DefaultParagraphFont"/>
    <w:link w:val="BodyTextIndent"/>
    <w:rsid w:val="005A2BBC"/>
    <w:rPr>
      <w:rFonts w:eastAsia="Times New Roman"/>
    </w:rPr>
  </w:style>
  <w:style w:type="character" w:customStyle="1" w:styleId="BodyTextIndent3Char">
    <w:name w:val="Body Text Indent 3 Char"/>
    <w:basedOn w:val="DefaultParagraphFont"/>
    <w:link w:val="BodyTextIndent3"/>
    <w:rsid w:val="005A2BBC"/>
    <w:rPr>
      <w:rFonts w:eastAsia="Times New Roman"/>
      <w:sz w:val="24"/>
      <w:szCs w:val="24"/>
    </w:rPr>
  </w:style>
  <w:style w:type="character" w:customStyle="1" w:styleId="BodyText2Char">
    <w:name w:val="Body Text 2 Char"/>
    <w:basedOn w:val="DefaultParagraphFont"/>
    <w:link w:val="BodyText2"/>
    <w:rsid w:val="005A2BBC"/>
    <w:rPr>
      <w:rFonts w:eastAsia="Times New Roman"/>
      <w:sz w:val="24"/>
    </w:rPr>
  </w:style>
  <w:style w:type="character" w:customStyle="1" w:styleId="BodyTextIndent2Char">
    <w:name w:val="Body Text Indent 2 Char"/>
    <w:basedOn w:val="DefaultParagraphFont"/>
    <w:link w:val="BodyTextIndent2"/>
    <w:rsid w:val="005A2BBC"/>
    <w:rPr>
      <w:rFonts w:eastAsia="Times New Roman"/>
      <w:sz w:val="24"/>
      <w:szCs w:val="24"/>
    </w:rPr>
  </w:style>
  <w:style w:type="character" w:customStyle="1" w:styleId="HTMLPreformattedChar">
    <w:name w:val="HTML Preformatted Char"/>
    <w:basedOn w:val="DefaultParagraphFont"/>
    <w:link w:val="HTMLPreformatted"/>
    <w:rsid w:val="005A2BBC"/>
    <w:rPr>
      <w:rFonts w:ascii="Courier New" w:eastAsia="Times New Roman" w:hAnsi="Courier New" w:cs="Courier New"/>
    </w:rPr>
  </w:style>
  <w:style w:type="character" w:customStyle="1" w:styleId="DocumentMapChar">
    <w:name w:val="Document Map Char"/>
    <w:basedOn w:val="DefaultParagraphFont"/>
    <w:link w:val="DocumentMap"/>
    <w:semiHidden/>
    <w:rsid w:val="005A2BBC"/>
    <w:rPr>
      <w:rFonts w:ascii="Tahoma" w:hAnsi="Tahoma" w:cs="Tahoma"/>
      <w:shd w:val="clear" w:color="auto" w:fill="00008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118">
      <w:bodyDiv w:val="1"/>
      <w:marLeft w:val="0"/>
      <w:marRight w:val="0"/>
      <w:marTop w:val="0"/>
      <w:marBottom w:val="0"/>
      <w:divBdr>
        <w:top w:val="none" w:sz="0" w:space="0" w:color="auto"/>
        <w:left w:val="none" w:sz="0" w:space="0" w:color="auto"/>
        <w:bottom w:val="none" w:sz="0" w:space="0" w:color="auto"/>
        <w:right w:val="none" w:sz="0" w:space="0" w:color="auto"/>
      </w:divBdr>
    </w:div>
    <w:div w:id="11347339">
      <w:bodyDiv w:val="1"/>
      <w:marLeft w:val="0"/>
      <w:marRight w:val="0"/>
      <w:marTop w:val="0"/>
      <w:marBottom w:val="0"/>
      <w:divBdr>
        <w:top w:val="none" w:sz="0" w:space="0" w:color="auto"/>
        <w:left w:val="none" w:sz="0" w:space="0" w:color="auto"/>
        <w:bottom w:val="none" w:sz="0" w:space="0" w:color="auto"/>
        <w:right w:val="none" w:sz="0" w:space="0" w:color="auto"/>
      </w:divBdr>
    </w:div>
    <w:div w:id="12153339">
      <w:bodyDiv w:val="1"/>
      <w:marLeft w:val="5"/>
      <w:marRight w:val="0"/>
      <w:marTop w:val="0"/>
      <w:marBottom w:val="0"/>
      <w:divBdr>
        <w:top w:val="none" w:sz="0" w:space="0" w:color="auto"/>
        <w:left w:val="none" w:sz="0" w:space="0" w:color="auto"/>
        <w:bottom w:val="none" w:sz="0" w:space="0" w:color="auto"/>
        <w:right w:val="none" w:sz="0" w:space="0" w:color="auto"/>
      </w:divBdr>
      <w:divsChild>
        <w:div w:id="1288001889">
          <w:marLeft w:val="5"/>
          <w:marRight w:val="0"/>
          <w:marTop w:val="0"/>
          <w:marBottom w:val="0"/>
          <w:divBdr>
            <w:top w:val="none" w:sz="0" w:space="0" w:color="auto"/>
            <w:left w:val="none" w:sz="0" w:space="0" w:color="auto"/>
            <w:bottom w:val="none" w:sz="0" w:space="0" w:color="auto"/>
            <w:right w:val="none" w:sz="0" w:space="0" w:color="auto"/>
          </w:divBdr>
          <w:divsChild>
            <w:div w:id="17873057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1391948">
      <w:bodyDiv w:val="1"/>
      <w:marLeft w:val="0"/>
      <w:marRight w:val="0"/>
      <w:marTop w:val="0"/>
      <w:marBottom w:val="0"/>
      <w:divBdr>
        <w:top w:val="none" w:sz="0" w:space="0" w:color="auto"/>
        <w:left w:val="none" w:sz="0" w:space="0" w:color="auto"/>
        <w:bottom w:val="none" w:sz="0" w:space="0" w:color="auto"/>
        <w:right w:val="none" w:sz="0" w:space="0" w:color="auto"/>
      </w:divBdr>
    </w:div>
    <w:div w:id="34236481">
      <w:bodyDiv w:val="1"/>
      <w:marLeft w:val="5"/>
      <w:marRight w:val="0"/>
      <w:marTop w:val="0"/>
      <w:marBottom w:val="0"/>
      <w:divBdr>
        <w:top w:val="none" w:sz="0" w:space="0" w:color="auto"/>
        <w:left w:val="none" w:sz="0" w:space="0" w:color="auto"/>
        <w:bottom w:val="none" w:sz="0" w:space="0" w:color="auto"/>
        <w:right w:val="none" w:sz="0" w:space="0" w:color="auto"/>
      </w:divBdr>
      <w:divsChild>
        <w:div w:id="1964536797">
          <w:marLeft w:val="5"/>
          <w:marRight w:val="0"/>
          <w:marTop w:val="0"/>
          <w:marBottom w:val="0"/>
          <w:divBdr>
            <w:top w:val="none" w:sz="0" w:space="0" w:color="auto"/>
            <w:left w:val="none" w:sz="0" w:space="0" w:color="auto"/>
            <w:bottom w:val="none" w:sz="0" w:space="0" w:color="auto"/>
            <w:right w:val="none" w:sz="0" w:space="0" w:color="auto"/>
          </w:divBdr>
          <w:divsChild>
            <w:div w:id="5543145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7365637">
      <w:bodyDiv w:val="1"/>
      <w:marLeft w:val="5"/>
      <w:marRight w:val="0"/>
      <w:marTop w:val="0"/>
      <w:marBottom w:val="0"/>
      <w:divBdr>
        <w:top w:val="none" w:sz="0" w:space="0" w:color="auto"/>
        <w:left w:val="none" w:sz="0" w:space="0" w:color="auto"/>
        <w:bottom w:val="none" w:sz="0" w:space="0" w:color="auto"/>
        <w:right w:val="none" w:sz="0" w:space="0" w:color="auto"/>
      </w:divBdr>
      <w:divsChild>
        <w:div w:id="1247377013">
          <w:marLeft w:val="5"/>
          <w:marRight w:val="0"/>
          <w:marTop w:val="0"/>
          <w:marBottom w:val="0"/>
          <w:divBdr>
            <w:top w:val="none" w:sz="0" w:space="0" w:color="auto"/>
            <w:left w:val="none" w:sz="0" w:space="0" w:color="auto"/>
            <w:bottom w:val="none" w:sz="0" w:space="0" w:color="auto"/>
            <w:right w:val="none" w:sz="0" w:space="0" w:color="auto"/>
          </w:divBdr>
          <w:divsChild>
            <w:div w:id="138860442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1559615">
      <w:bodyDiv w:val="1"/>
      <w:marLeft w:val="0"/>
      <w:marRight w:val="0"/>
      <w:marTop w:val="0"/>
      <w:marBottom w:val="0"/>
      <w:divBdr>
        <w:top w:val="none" w:sz="0" w:space="0" w:color="auto"/>
        <w:left w:val="none" w:sz="0" w:space="0" w:color="auto"/>
        <w:bottom w:val="none" w:sz="0" w:space="0" w:color="auto"/>
        <w:right w:val="none" w:sz="0" w:space="0" w:color="auto"/>
      </w:divBdr>
    </w:div>
    <w:div w:id="55127802">
      <w:bodyDiv w:val="1"/>
      <w:marLeft w:val="5"/>
      <w:marRight w:val="0"/>
      <w:marTop w:val="0"/>
      <w:marBottom w:val="0"/>
      <w:divBdr>
        <w:top w:val="none" w:sz="0" w:space="0" w:color="auto"/>
        <w:left w:val="none" w:sz="0" w:space="0" w:color="auto"/>
        <w:bottom w:val="none" w:sz="0" w:space="0" w:color="auto"/>
        <w:right w:val="none" w:sz="0" w:space="0" w:color="auto"/>
      </w:divBdr>
      <w:divsChild>
        <w:div w:id="545458216">
          <w:marLeft w:val="5"/>
          <w:marRight w:val="0"/>
          <w:marTop w:val="0"/>
          <w:marBottom w:val="0"/>
          <w:divBdr>
            <w:top w:val="none" w:sz="0" w:space="0" w:color="auto"/>
            <w:left w:val="none" w:sz="0" w:space="0" w:color="auto"/>
            <w:bottom w:val="none" w:sz="0" w:space="0" w:color="auto"/>
            <w:right w:val="none" w:sz="0" w:space="0" w:color="auto"/>
          </w:divBdr>
          <w:divsChild>
            <w:div w:id="193883113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6977143">
      <w:bodyDiv w:val="1"/>
      <w:marLeft w:val="0"/>
      <w:marRight w:val="0"/>
      <w:marTop w:val="0"/>
      <w:marBottom w:val="0"/>
      <w:divBdr>
        <w:top w:val="none" w:sz="0" w:space="0" w:color="auto"/>
        <w:left w:val="none" w:sz="0" w:space="0" w:color="auto"/>
        <w:bottom w:val="none" w:sz="0" w:space="0" w:color="auto"/>
        <w:right w:val="none" w:sz="0" w:space="0" w:color="auto"/>
      </w:divBdr>
    </w:div>
    <w:div w:id="66656360">
      <w:bodyDiv w:val="1"/>
      <w:marLeft w:val="5"/>
      <w:marRight w:val="0"/>
      <w:marTop w:val="0"/>
      <w:marBottom w:val="0"/>
      <w:divBdr>
        <w:top w:val="none" w:sz="0" w:space="0" w:color="auto"/>
        <w:left w:val="none" w:sz="0" w:space="0" w:color="auto"/>
        <w:bottom w:val="none" w:sz="0" w:space="0" w:color="auto"/>
        <w:right w:val="none" w:sz="0" w:space="0" w:color="auto"/>
      </w:divBdr>
      <w:divsChild>
        <w:div w:id="1610547670">
          <w:marLeft w:val="5"/>
          <w:marRight w:val="0"/>
          <w:marTop w:val="0"/>
          <w:marBottom w:val="0"/>
          <w:divBdr>
            <w:top w:val="none" w:sz="0" w:space="0" w:color="auto"/>
            <w:left w:val="none" w:sz="0" w:space="0" w:color="auto"/>
            <w:bottom w:val="none" w:sz="0" w:space="0" w:color="auto"/>
            <w:right w:val="none" w:sz="0" w:space="0" w:color="auto"/>
          </w:divBdr>
          <w:divsChild>
            <w:div w:id="16684374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8428746">
      <w:bodyDiv w:val="1"/>
      <w:marLeft w:val="0"/>
      <w:marRight w:val="0"/>
      <w:marTop w:val="0"/>
      <w:marBottom w:val="0"/>
      <w:divBdr>
        <w:top w:val="none" w:sz="0" w:space="0" w:color="auto"/>
        <w:left w:val="none" w:sz="0" w:space="0" w:color="auto"/>
        <w:bottom w:val="none" w:sz="0" w:space="0" w:color="auto"/>
        <w:right w:val="none" w:sz="0" w:space="0" w:color="auto"/>
      </w:divBdr>
    </w:div>
    <w:div w:id="100153378">
      <w:bodyDiv w:val="1"/>
      <w:marLeft w:val="0"/>
      <w:marRight w:val="0"/>
      <w:marTop w:val="0"/>
      <w:marBottom w:val="0"/>
      <w:divBdr>
        <w:top w:val="none" w:sz="0" w:space="0" w:color="auto"/>
        <w:left w:val="none" w:sz="0" w:space="0" w:color="auto"/>
        <w:bottom w:val="none" w:sz="0" w:space="0" w:color="auto"/>
        <w:right w:val="none" w:sz="0" w:space="0" w:color="auto"/>
      </w:divBdr>
    </w:div>
    <w:div w:id="101726974">
      <w:bodyDiv w:val="1"/>
      <w:marLeft w:val="5"/>
      <w:marRight w:val="0"/>
      <w:marTop w:val="0"/>
      <w:marBottom w:val="0"/>
      <w:divBdr>
        <w:top w:val="none" w:sz="0" w:space="0" w:color="auto"/>
        <w:left w:val="none" w:sz="0" w:space="0" w:color="auto"/>
        <w:bottom w:val="none" w:sz="0" w:space="0" w:color="auto"/>
        <w:right w:val="none" w:sz="0" w:space="0" w:color="auto"/>
      </w:divBdr>
      <w:divsChild>
        <w:div w:id="452134719">
          <w:marLeft w:val="5"/>
          <w:marRight w:val="0"/>
          <w:marTop w:val="0"/>
          <w:marBottom w:val="0"/>
          <w:divBdr>
            <w:top w:val="none" w:sz="0" w:space="0" w:color="auto"/>
            <w:left w:val="none" w:sz="0" w:space="0" w:color="auto"/>
            <w:bottom w:val="none" w:sz="0" w:space="0" w:color="auto"/>
            <w:right w:val="none" w:sz="0" w:space="0" w:color="auto"/>
          </w:divBdr>
          <w:divsChild>
            <w:div w:id="11021413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4523090">
      <w:bodyDiv w:val="1"/>
      <w:marLeft w:val="0"/>
      <w:marRight w:val="0"/>
      <w:marTop w:val="0"/>
      <w:marBottom w:val="0"/>
      <w:divBdr>
        <w:top w:val="none" w:sz="0" w:space="0" w:color="auto"/>
        <w:left w:val="none" w:sz="0" w:space="0" w:color="auto"/>
        <w:bottom w:val="none" w:sz="0" w:space="0" w:color="auto"/>
        <w:right w:val="none" w:sz="0" w:space="0" w:color="auto"/>
      </w:divBdr>
    </w:div>
    <w:div w:id="118569338">
      <w:bodyDiv w:val="1"/>
      <w:marLeft w:val="0"/>
      <w:marRight w:val="0"/>
      <w:marTop w:val="0"/>
      <w:marBottom w:val="0"/>
      <w:divBdr>
        <w:top w:val="none" w:sz="0" w:space="0" w:color="auto"/>
        <w:left w:val="none" w:sz="0" w:space="0" w:color="auto"/>
        <w:bottom w:val="none" w:sz="0" w:space="0" w:color="auto"/>
        <w:right w:val="none" w:sz="0" w:space="0" w:color="auto"/>
      </w:divBdr>
    </w:div>
    <w:div w:id="133178438">
      <w:bodyDiv w:val="1"/>
      <w:marLeft w:val="0"/>
      <w:marRight w:val="0"/>
      <w:marTop w:val="0"/>
      <w:marBottom w:val="0"/>
      <w:divBdr>
        <w:top w:val="none" w:sz="0" w:space="0" w:color="auto"/>
        <w:left w:val="none" w:sz="0" w:space="0" w:color="auto"/>
        <w:bottom w:val="none" w:sz="0" w:space="0" w:color="auto"/>
        <w:right w:val="none" w:sz="0" w:space="0" w:color="auto"/>
      </w:divBdr>
    </w:div>
    <w:div w:id="134374471">
      <w:bodyDiv w:val="1"/>
      <w:marLeft w:val="0"/>
      <w:marRight w:val="0"/>
      <w:marTop w:val="0"/>
      <w:marBottom w:val="0"/>
      <w:divBdr>
        <w:top w:val="none" w:sz="0" w:space="0" w:color="auto"/>
        <w:left w:val="none" w:sz="0" w:space="0" w:color="auto"/>
        <w:bottom w:val="none" w:sz="0" w:space="0" w:color="auto"/>
        <w:right w:val="none" w:sz="0" w:space="0" w:color="auto"/>
      </w:divBdr>
    </w:div>
    <w:div w:id="146753168">
      <w:bodyDiv w:val="1"/>
      <w:marLeft w:val="0"/>
      <w:marRight w:val="0"/>
      <w:marTop w:val="0"/>
      <w:marBottom w:val="0"/>
      <w:divBdr>
        <w:top w:val="none" w:sz="0" w:space="0" w:color="auto"/>
        <w:left w:val="none" w:sz="0" w:space="0" w:color="auto"/>
        <w:bottom w:val="none" w:sz="0" w:space="0" w:color="auto"/>
        <w:right w:val="none" w:sz="0" w:space="0" w:color="auto"/>
      </w:divBdr>
    </w:div>
    <w:div w:id="173229559">
      <w:bodyDiv w:val="1"/>
      <w:marLeft w:val="0"/>
      <w:marRight w:val="0"/>
      <w:marTop w:val="0"/>
      <w:marBottom w:val="0"/>
      <w:divBdr>
        <w:top w:val="none" w:sz="0" w:space="0" w:color="auto"/>
        <w:left w:val="none" w:sz="0" w:space="0" w:color="auto"/>
        <w:bottom w:val="none" w:sz="0" w:space="0" w:color="auto"/>
        <w:right w:val="none" w:sz="0" w:space="0" w:color="auto"/>
      </w:divBdr>
    </w:div>
    <w:div w:id="200216884">
      <w:bodyDiv w:val="1"/>
      <w:marLeft w:val="0"/>
      <w:marRight w:val="0"/>
      <w:marTop w:val="0"/>
      <w:marBottom w:val="0"/>
      <w:divBdr>
        <w:top w:val="none" w:sz="0" w:space="0" w:color="auto"/>
        <w:left w:val="none" w:sz="0" w:space="0" w:color="auto"/>
        <w:bottom w:val="none" w:sz="0" w:space="0" w:color="auto"/>
        <w:right w:val="none" w:sz="0" w:space="0" w:color="auto"/>
      </w:divBdr>
    </w:div>
    <w:div w:id="207378678">
      <w:bodyDiv w:val="1"/>
      <w:marLeft w:val="0"/>
      <w:marRight w:val="0"/>
      <w:marTop w:val="0"/>
      <w:marBottom w:val="0"/>
      <w:divBdr>
        <w:top w:val="none" w:sz="0" w:space="0" w:color="auto"/>
        <w:left w:val="none" w:sz="0" w:space="0" w:color="auto"/>
        <w:bottom w:val="none" w:sz="0" w:space="0" w:color="auto"/>
        <w:right w:val="none" w:sz="0" w:space="0" w:color="auto"/>
      </w:divBdr>
    </w:div>
    <w:div w:id="215970489">
      <w:bodyDiv w:val="1"/>
      <w:marLeft w:val="5"/>
      <w:marRight w:val="0"/>
      <w:marTop w:val="0"/>
      <w:marBottom w:val="0"/>
      <w:divBdr>
        <w:top w:val="none" w:sz="0" w:space="0" w:color="auto"/>
        <w:left w:val="none" w:sz="0" w:space="0" w:color="auto"/>
        <w:bottom w:val="none" w:sz="0" w:space="0" w:color="auto"/>
        <w:right w:val="none" w:sz="0" w:space="0" w:color="auto"/>
      </w:divBdr>
      <w:divsChild>
        <w:div w:id="1490949158">
          <w:marLeft w:val="5"/>
          <w:marRight w:val="0"/>
          <w:marTop w:val="0"/>
          <w:marBottom w:val="0"/>
          <w:divBdr>
            <w:top w:val="none" w:sz="0" w:space="0" w:color="auto"/>
            <w:left w:val="none" w:sz="0" w:space="0" w:color="auto"/>
            <w:bottom w:val="none" w:sz="0" w:space="0" w:color="auto"/>
            <w:right w:val="none" w:sz="0" w:space="0" w:color="auto"/>
          </w:divBdr>
          <w:divsChild>
            <w:div w:id="3443263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26110765">
      <w:bodyDiv w:val="1"/>
      <w:marLeft w:val="0"/>
      <w:marRight w:val="0"/>
      <w:marTop w:val="0"/>
      <w:marBottom w:val="0"/>
      <w:divBdr>
        <w:top w:val="none" w:sz="0" w:space="0" w:color="auto"/>
        <w:left w:val="none" w:sz="0" w:space="0" w:color="auto"/>
        <w:bottom w:val="none" w:sz="0" w:space="0" w:color="auto"/>
        <w:right w:val="none" w:sz="0" w:space="0" w:color="auto"/>
      </w:divBdr>
    </w:div>
    <w:div w:id="229317842">
      <w:bodyDiv w:val="1"/>
      <w:marLeft w:val="0"/>
      <w:marRight w:val="0"/>
      <w:marTop w:val="0"/>
      <w:marBottom w:val="0"/>
      <w:divBdr>
        <w:top w:val="none" w:sz="0" w:space="0" w:color="auto"/>
        <w:left w:val="none" w:sz="0" w:space="0" w:color="auto"/>
        <w:bottom w:val="none" w:sz="0" w:space="0" w:color="auto"/>
        <w:right w:val="none" w:sz="0" w:space="0" w:color="auto"/>
      </w:divBdr>
    </w:div>
    <w:div w:id="251819053">
      <w:bodyDiv w:val="1"/>
      <w:marLeft w:val="0"/>
      <w:marRight w:val="0"/>
      <w:marTop w:val="0"/>
      <w:marBottom w:val="0"/>
      <w:divBdr>
        <w:top w:val="none" w:sz="0" w:space="0" w:color="auto"/>
        <w:left w:val="none" w:sz="0" w:space="0" w:color="auto"/>
        <w:bottom w:val="none" w:sz="0" w:space="0" w:color="auto"/>
        <w:right w:val="none" w:sz="0" w:space="0" w:color="auto"/>
      </w:divBdr>
    </w:div>
    <w:div w:id="252009155">
      <w:bodyDiv w:val="1"/>
      <w:marLeft w:val="0"/>
      <w:marRight w:val="0"/>
      <w:marTop w:val="0"/>
      <w:marBottom w:val="0"/>
      <w:divBdr>
        <w:top w:val="none" w:sz="0" w:space="0" w:color="auto"/>
        <w:left w:val="none" w:sz="0" w:space="0" w:color="auto"/>
        <w:bottom w:val="none" w:sz="0" w:space="0" w:color="auto"/>
        <w:right w:val="none" w:sz="0" w:space="0" w:color="auto"/>
      </w:divBdr>
    </w:div>
    <w:div w:id="271599343">
      <w:bodyDiv w:val="1"/>
      <w:marLeft w:val="0"/>
      <w:marRight w:val="0"/>
      <w:marTop w:val="0"/>
      <w:marBottom w:val="0"/>
      <w:divBdr>
        <w:top w:val="none" w:sz="0" w:space="0" w:color="auto"/>
        <w:left w:val="none" w:sz="0" w:space="0" w:color="auto"/>
        <w:bottom w:val="none" w:sz="0" w:space="0" w:color="auto"/>
        <w:right w:val="none" w:sz="0" w:space="0" w:color="auto"/>
      </w:divBdr>
    </w:div>
    <w:div w:id="303436232">
      <w:bodyDiv w:val="1"/>
      <w:marLeft w:val="0"/>
      <w:marRight w:val="0"/>
      <w:marTop w:val="0"/>
      <w:marBottom w:val="0"/>
      <w:divBdr>
        <w:top w:val="none" w:sz="0" w:space="0" w:color="auto"/>
        <w:left w:val="none" w:sz="0" w:space="0" w:color="auto"/>
        <w:bottom w:val="none" w:sz="0" w:space="0" w:color="auto"/>
        <w:right w:val="none" w:sz="0" w:space="0" w:color="auto"/>
      </w:divBdr>
    </w:div>
    <w:div w:id="331104285">
      <w:bodyDiv w:val="1"/>
      <w:marLeft w:val="0"/>
      <w:marRight w:val="0"/>
      <w:marTop w:val="0"/>
      <w:marBottom w:val="0"/>
      <w:divBdr>
        <w:top w:val="none" w:sz="0" w:space="0" w:color="auto"/>
        <w:left w:val="none" w:sz="0" w:space="0" w:color="auto"/>
        <w:bottom w:val="none" w:sz="0" w:space="0" w:color="auto"/>
        <w:right w:val="none" w:sz="0" w:space="0" w:color="auto"/>
      </w:divBdr>
    </w:div>
    <w:div w:id="377049818">
      <w:bodyDiv w:val="1"/>
      <w:marLeft w:val="5"/>
      <w:marRight w:val="0"/>
      <w:marTop w:val="0"/>
      <w:marBottom w:val="0"/>
      <w:divBdr>
        <w:top w:val="none" w:sz="0" w:space="0" w:color="auto"/>
        <w:left w:val="none" w:sz="0" w:space="0" w:color="auto"/>
        <w:bottom w:val="none" w:sz="0" w:space="0" w:color="auto"/>
        <w:right w:val="none" w:sz="0" w:space="0" w:color="auto"/>
      </w:divBdr>
      <w:divsChild>
        <w:div w:id="1752238822">
          <w:marLeft w:val="5"/>
          <w:marRight w:val="0"/>
          <w:marTop w:val="0"/>
          <w:marBottom w:val="0"/>
          <w:divBdr>
            <w:top w:val="none" w:sz="0" w:space="0" w:color="auto"/>
            <w:left w:val="none" w:sz="0" w:space="0" w:color="auto"/>
            <w:bottom w:val="none" w:sz="0" w:space="0" w:color="auto"/>
            <w:right w:val="none" w:sz="0" w:space="0" w:color="auto"/>
          </w:divBdr>
          <w:divsChild>
            <w:div w:id="19374461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03990514">
      <w:bodyDiv w:val="1"/>
      <w:marLeft w:val="0"/>
      <w:marRight w:val="0"/>
      <w:marTop w:val="0"/>
      <w:marBottom w:val="0"/>
      <w:divBdr>
        <w:top w:val="none" w:sz="0" w:space="0" w:color="auto"/>
        <w:left w:val="none" w:sz="0" w:space="0" w:color="auto"/>
        <w:bottom w:val="none" w:sz="0" w:space="0" w:color="auto"/>
        <w:right w:val="none" w:sz="0" w:space="0" w:color="auto"/>
      </w:divBdr>
    </w:div>
    <w:div w:id="485631008">
      <w:bodyDiv w:val="1"/>
      <w:marLeft w:val="5"/>
      <w:marRight w:val="0"/>
      <w:marTop w:val="0"/>
      <w:marBottom w:val="0"/>
      <w:divBdr>
        <w:top w:val="none" w:sz="0" w:space="0" w:color="auto"/>
        <w:left w:val="none" w:sz="0" w:space="0" w:color="auto"/>
        <w:bottom w:val="none" w:sz="0" w:space="0" w:color="auto"/>
        <w:right w:val="none" w:sz="0" w:space="0" w:color="auto"/>
      </w:divBdr>
      <w:divsChild>
        <w:div w:id="739790197">
          <w:marLeft w:val="5"/>
          <w:marRight w:val="0"/>
          <w:marTop w:val="0"/>
          <w:marBottom w:val="0"/>
          <w:divBdr>
            <w:top w:val="none" w:sz="0" w:space="0" w:color="auto"/>
            <w:left w:val="none" w:sz="0" w:space="0" w:color="auto"/>
            <w:bottom w:val="none" w:sz="0" w:space="0" w:color="auto"/>
            <w:right w:val="none" w:sz="0" w:space="0" w:color="auto"/>
          </w:divBdr>
          <w:divsChild>
            <w:div w:id="11830824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02823038">
      <w:bodyDiv w:val="1"/>
      <w:marLeft w:val="0"/>
      <w:marRight w:val="0"/>
      <w:marTop w:val="0"/>
      <w:marBottom w:val="0"/>
      <w:divBdr>
        <w:top w:val="none" w:sz="0" w:space="0" w:color="auto"/>
        <w:left w:val="none" w:sz="0" w:space="0" w:color="auto"/>
        <w:bottom w:val="none" w:sz="0" w:space="0" w:color="auto"/>
        <w:right w:val="none" w:sz="0" w:space="0" w:color="auto"/>
      </w:divBdr>
    </w:div>
    <w:div w:id="503399682">
      <w:bodyDiv w:val="1"/>
      <w:marLeft w:val="0"/>
      <w:marRight w:val="0"/>
      <w:marTop w:val="0"/>
      <w:marBottom w:val="0"/>
      <w:divBdr>
        <w:top w:val="none" w:sz="0" w:space="0" w:color="auto"/>
        <w:left w:val="none" w:sz="0" w:space="0" w:color="auto"/>
        <w:bottom w:val="none" w:sz="0" w:space="0" w:color="auto"/>
        <w:right w:val="none" w:sz="0" w:space="0" w:color="auto"/>
      </w:divBdr>
    </w:div>
    <w:div w:id="592323438">
      <w:bodyDiv w:val="1"/>
      <w:marLeft w:val="0"/>
      <w:marRight w:val="0"/>
      <w:marTop w:val="0"/>
      <w:marBottom w:val="0"/>
      <w:divBdr>
        <w:top w:val="none" w:sz="0" w:space="0" w:color="auto"/>
        <w:left w:val="none" w:sz="0" w:space="0" w:color="auto"/>
        <w:bottom w:val="none" w:sz="0" w:space="0" w:color="auto"/>
        <w:right w:val="none" w:sz="0" w:space="0" w:color="auto"/>
      </w:divBdr>
    </w:div>
    <w:div w:id="604385988">
      <w:bodyDiv w:val="1"/>
      <w:marLeft w:val="5"/>
      <w:marRight w:val="0"/>
      <w:marTop w:val="0"/>
      <w:marBottom w:val="0"/>
      <w:divBdr>
        <w:top w:val="none" w:sz="0" w:space="0" w:color="auto"/>
        <w:left w:val="none" w:sz="0" w:space="0" w:color="auto"/>
        <w:bottom w:val="none" w:sz="0" w:space="0" w:color="auto"/>
        <w:right w:val="none" w:sz="0" w:space="0" w:color="auto"/>
      </w:divBdr>
      <w:divsChild>
        <w:div w:id="1021199779">
          <w:marLeft w:val="5"/>
          <w:marRight w:val="0"/>
          <w:marTop w:val="0"/>
          <w:marBottom w:val="0"/>
          <w:divBdr>
            <w:top w:val="none" w:sz="0" w:space="0" w:color="auto"/>
            <w:left w:val="none" w:sz="0" w:space="0" w:color="auto"/>
            <w:bottom w:val="none" w:sz="0" w:space="0" w:color="auto"/>
            <w:right w:val="none" w:sz="0" w:space="0" w:color="auto"/>
          </w:divBdr>
          <w:divsChild>
            <w:div w:id="147648383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16563396">
      <w:bodyDiv w:val="1"/>
      <w:marLeft w:val="0"/>
      <w:marRight w:val="0"/>
      <w:marTop w:val="0"/>
      <w:marBottom w:val="0"/>
      <w:divBdr>
        <w:top w:val="none" w:sz="0" w:space="0" w:color="auto"/>
        <w:left w:val="none" w:sz="0" w:space="0" w:color="auto"/>
        <w:bottom w:val="none" w:sz="0" w:space="0" w:color="auto"/>
        <w:right w:val="none" w:sz="0" w:space="0" w:color="auto"/>
      </w:divBdr>
    </w:div>
    <w:div w:id="621040292">
      <w:bodyDiv w:val="1"/>
      <w:marLeft w:val="0"/>
      <w:marRight w:val="0"/>
      <w:marTop w:val="0"/>
      <w:marBottom w:val="0"/>
      <w:divBdr>
        <w:top w:val="none" w:sz="0" w:space="0" w:color="auto"/>
        <w:left w:val="none" w:sz="0" w:space="0" w:color="auto"/>
        <w:bottom w:val="none" w:sz="0" w:space="0" w:color="auto"/>
        <w:right w:val="none" w:sz="0" w:space="0" w:color="auto"/>
      </w:divBdr>
    </w:div>
    <w:div w:id="625160488">
      <w:bodyDiv w:val="1"/>
      <w:marLeft w:val="0"/>
      <w:marRight w:val="0"/>
      <w:marTop w:val="0"/>
      <w:marBottom w:val="0"/>
      <w:divBdr>
        <w:top w:val="none" w:sz="0" w:space="0" w:color="auto"/>
        <w:left w:val="none" w:sz="0" w:space="0" w:color="auto"/>
        <w:bottom w:val="none" w:sz="0" w:space="0" w:color="auto"/>
        <w:right w:val="none" w:sz="0" w:space="0" w:color="auto"/>
      </w:divBdr>
    </w:div>
    <w:div w:id="627901890">
      <w:bodyDiv w:val="1"/>
      <w:marLeft w:val="5"/>
      <w:marRight w:val="0"/>
      <w:marTop w:val="0"/>
      <w:marBottom w:val="0"/>
      <w:divBdr>
        <w:top w:val="none" w:sz="0" w:space="0" w:color="auto"/>
        <w:left w:val="none" w:sz="0" w:space="0" w:color="auto"/>
        <w:bottom w:val="none" w:sz="0" w:space="0" w:color="auto"/>
        <w:right w:val="none" w:sz="0" w:space="0" w:color="auto"/>
      </w:divBdr>
      <w:divsChild>
        <w:div w:id="1215316484">
          <w:marLeft w:val="5"/>
          <w:marRight w:val="0"/>
          <w:marTop w:val="0"/>
          <w:marBottom w:val="0"/>
          <w:divBdr>
            <w:top w:val="none" w:sz="0" w:space="0" w:color="auto"/>
            <w:left w:val="none" w:sz="0" w:space="0" w:color="auto"/>
            <w:bottom w:val="none" w:sz="0" w:space="0" w:color="auto"/>
            <w:right w:val="none" w:sz="0" w:space="0" w:color="auto"/>
          </w:divBdr>
          <w:divsChild>
            <w:div w:id="3980173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42781205">
      <w:bodyDiv w:val="1"/>
      <w:marLeft w:val="5"/>
      <w:marRight w:val="0"/>
      <w:marTop w:val="0"/>
      <w:marBottom w:val="0"/>
      <w:divBdr>
        <w:top w:val="none" w:sz="0" w:space="0" w:color="auto"/>
        <w:left w:val="none" w:sz="0" w:space="0" w:color="auto"/>
        <w:bottom w:val="none" w:sz="0" w:space="0" w:color="auto"/>
        <w:right w:val="none" w:sz="0" w:space="0" w:color="auto"/>
      </w:divBdr>
      <w:divsChild>
        <w:div w:id="1589578930">
          <w:marLeft w:val="5"/>
          <w:marRight w:val="0"/>
          <w:marTop w:val="0"/>
          <w:marBottom w:val="0"/>
          <w:divBdr>
            <w:top w:val="none" w:sz="0" w:space="0" w:color="auto"/>
            <w:left w:val="none" w:sz="0" w:space="0" w:color="auto"/>
            <w:bottom w:val="none" w:sz="0" w:space="0" w:color="auto"/>
            <w:right w:val="none" w:sz="0" w:space="0" w:color="auto"/>
          </w:divBdr>
          <w:divsChild>
            <w:div w:id="3738189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51371725">
      <w:bodyDiv w:val="1"/>
      <w:marLeft w:val="5"/>
      <w:marRight w:val="0"/>
      <w:marTop w:val="0"/>
      <w:marBottom w:val="0"/>
      <w:divBdr>
        <w:top w:val="none" w:sz="0" w:space="0" w:color="auto"/>
        <w:left w:val="none" w:sz="0" w:space="0" w:color="auto"/>
        <w:bottom w:val="none" w:sz="0" w:space="0" w:color="auto"/>
        <w:right w:val="none" w:sz="0" w:space="0" w:color="auto"/>
      </w:divBdr>
      <w:divsChild>
        <w:div w:id="1894467893">
          <w:marLeft w:val="5"/>
          <w:marRight w:val="0"/>
          <w:marTop w:val="0"/>
          <w:marBottom w:val="0"/>
          <w:divBdr>
            <w:top w:val="none" w:sz="0" w:space="0" w:color="auto"/>
            <w:left w:val="none" w:sz="0" w:space="0" w:color="auto"/>
            <w:bottom w:val="none" w:sz="0" w:space="0" w:color="auto"/>
            <w:right w:val="none" w:sz="0" w:space="0" w:color="auto"/>
          </w:divBdr>
          <w:divsChild>
            <w:div w:id="206124909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58195387">
      <w:bodyDiv w:val="1"/>
      <w:marLeft w:val="0"/>
      <w:marRight w:val="0"/>
      <w:marTop w:val="0"/>
      <w:marBottom w:val="0"/>
      <w:divBdr>
        <w:top w:val="none" w:sz="0" w:space="0" w:color="auto"/>
        <w:left w:val="none" w:sz="0" w:space="0" w:color="auto"/>
        <w:bottom w:val="none" w:sz="0" w:space="0" w:color="auto"/>
        <w:right w:val="none" w:sz="0" w:space="0" w:color="auto"/>
      </w:divBdr>
      <w:divsChild>
        <w:div w:id="194388171">
          <w:marLeft w:val="0"/>
          <w:marRight w:val="0"/>
          <w:marTop w:val="0"/>
          <w:marBottom w:val="0"/>
          <w:divBdr>
            <w:top w:val="none" w:sz="0" w:space="0" w:color="auto"/>
            <w:left w:val="none" w:sz="0" w:space="0" w:color="auto"/>
            <w:bottom w:val="none" w:sz="0" w:space="0" w:color="auto"/>
            <w:right w:val="none" w:sz="0" w:space="0" w:color="auto"/>
          </w:divBdr>
        </w:div>
      </w:divsChild>
    </w:div>
    <w:div w:id="792676268">
      <w:bodyDiv w:val="1"/>
      <w:marLeft w:val="5"/>
      <w:marRight w:val="0"/>
      <w:marTop w:val="0"/>
      <w:marBottom w:val="0"/>
      <w:divBdr>
        <w:top w:val="none" w:sz="0" w:space="0" w:color="auto"/>
        <w:left w:val="none" w:sz="0" w:space="0" w:color="auto"/>
        <w:bottom w:val="none" w:sz="0" w:space="0" w:color="auto"/>
        <w:right w:val="none" w:sz="0" w:space="0" w:color="auto"/>
      </w:divBdr>
      <w:divsChild>
        <w:div w:id="664475340">
          <w:marLeft w:val="5"/>
          <w:marRight w:val="0"/>
          <w:marTop w:val="0"/>
          <w:marBottom w:val="0"/>
          <w:divBdr>
            <w:top w:val="none" w:sz="0" w:space="0" w:color="auto"/>
            <w:left w:val="none" w:sz="0" w:space="0" w:color="auto"/>
            <w:bottom w:val="none" w:sz="0" w:space="0" w:color="auto"/>
            <w:right w:val="none" w:sz="0" w:space="0" w:color="auto"/>
          </w:divBdr>
          <w:divsChild>
            <w:div w:id="114782337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17965373">
      <w:bodyDiv w:val="1"/>
      <w:marLeft w:val="0"/>
      <w:marRight w:val="0"/>
      <w:marTop w:val="0"/>
      <w:marBottom w:val="0"/>
      <w:divBdr>
        <w:top w:val="none" w:sz="0" w:space="0" w:color="auto"/>
        <w:left w:val="none" w:sz="0" w:space="0" w:color="auto"/>
        <w:bottom w:val="none" w:sz="0" w:space="0" w:color="auto"/>
        <w:right w:val="none" w:sz="0" w:space="0" w:color="auto"/>
      </w:divBdr>
    </w:div>
    <w:div w:id="826169462">
      <w:bodyDiv w:val="1"/>
      <w:marLeft w:val="5"/>
      <w:marRight w:val="0"/>
      <w:marTop w:val="0"/>
      <w:marBottom w:val="0"/>
      <w:divBdr>
        <w:top w:val="none" w:sz="0" w:space="0" w:color="auto"/>
        <w:left w:val="none" w:sz="0" w:space="0" w:color="auto"/>
        <w:bottom w:val="none" w:sz="0" w:space="0" w:color="auto"/>
        <w:right w:val="none" w:sz="0" w:space="0" w:color="auto"/>
      </w:divBdr>
      <w:divsChild>
        <w:div w:id="716201358">
          <w:marLeft w:val="5"/>
          <w:marRight w:val="0"/>
          <w:marTop w:val="0"/>
          <w:marBottom w:val="0"/>
          <w:divBdr>
            <w:top w:val="none" w:sz="0" w:space="0" w:color="auto"/>
            <w:left w:val="none" w:sz="0" w:space="0" w:color="auto"/>
            <w:bottom w:val="none" w:sz="0" w:space="0" w:color="auto"/>
            <w:right w:val="none" w:sz="0" w:space="0" w:color="auto"/>
          </w:divBdr>
          <w:divsChild>
            <w:div w:id="13588941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41821468">
      <w:bodyDiv w:val="1"/>
      <w:marLeft w:val="0"/>
      <w:marRight w:val="0"/>
      <w:marTop w:val="0"/>
      <w:marBottom w:val="0"/>
      <w:divBdr>
        <w:top w:val="none" w:sz="0" w:space="0" w:color="auto"/>
        <w:left w:val="none" w:sz="0" w:space="0" w:color="auto"/>
        <w:bottom w:val="none" w:sz="0" w:space="0" w:color="auto"/>
        <w:right w:val="none" w:sz="0" w:space="0" w:color="auto"/>
      </w:divBdr>
    </w:div>
    <w:div w:id="847135858">
      <w:bodyDiv w:val="1"/>
      <w:marLeft w:val="0"/>
      <w:marRight w:val="0"/>
      <w:marTop w:val="0"/>
      <w:marBottom w:val="0"/>
      <w:divBdr>
        <w:top w:val="none" w:sz="0" w:space="0" w:color="auto"/>
        <w:left w:val="none" w:sz="0" w:space="0" w:color="auto"/>
        <w:bottom w:val="none" w:sz="0" w:space="0" w:color="auto"/>
        <w:right w:val="none" w:sz="0" w:space="0" w:color="auto"/>
      </w:divBdr>
    </w:div>
    <w:div w:id="850724115">
      <w:bodyDiv w:val="1"/>
      <w:marLeft w:val="0"/>
      <w:marRight w:val="0"/>
      <w:marTop w:val="0"/>
      <w:marBottom w:val="0"/>
      <w:divBdr>
        <w:top w:val="none" w:sz="0" w:space="0" w:color="auto"/>
        <w:left w:val="none" w:sz="0" w:space="0" w:color="auto"/>
        <w:bottom w:val="none" w:sz="0" w:space="0" w:color="auto"/>
        <w:right w:val="none" w:sz="0" w:space="0" w:color="auto"/>
      </w:divBdr>
    </w:div>
    <w:div w:id="896817188">
      <w:bodyDiv w:val="1"/>
      <w:marLeft w:val="0"/>
      <w:marRight w:val="0"/>
      <w:marTop w:val="0"/>
      <w:marBottom w:val="0"/>
      <w:divBdr>
        <w:top w:val="none" w:sz="0" w:space="0" w:color="auto"/>
        <w:left w:val="none" w:sz="0" w:space="0" w:color="auto"/>
        <w:bottom w:val="none" w:sz="0" w:space="0" w:color="auto"/>
        <w:right w:val="none" w:sz="0" w:space="0" w:color="auto"/>
      </w:divBdr>
    </w:div>
    <w:div w:id="906845697">
      <w:bodyDiv w:val="1"/>
      <w:marLeft w:val="0"/>
      <w:marRight w:val="0"/>
      <w:marTop w:val="0"/>
      <w:marBottom w:val="0"/>
      <w:divBdr>
        <w:top w:val="none" w:sz="0" w:space="0" w:color="auto"/>
        <w:left w:val="none" w:sz="0" w:space="0" w:color="auto"/>
        <w:bottom w:val="none" w:sz="0" w:space="0" w:color="auto"/>
        <w:right w:val="none" w:sz="0" w:space="0" w:color="auto"/>
      </w:divBdr>
    </w:div>
    <w:div w:id="942299017">
      <w:bodyDiv w:val="1"/>
      <w:marLeft w:val="0"/>
      <w:marRight w:val="0"/>
      <w:marTop w:val="0"/>
      <w:marBottom w:val="0"/>
      <w:divBdr>
        <w:top w:val="none" w:sz="0" w:space="0" w:color="auto"/>
        <w:left w:val="none" w:sz="0" w:space="0" w:color="auto"/>
        <w:bottom w:val="none" w:sz="0" w:space="0" w:color="auto"/>
        <w:right w:val="none" w:sz="0" w:space="0" w:color="auto"/>
      </w:divBdr>
    </w:div>
    <w:div w:id="943465429">
      <w:bodyDiv w:val="1"/>
      <w:marLeft w:val="0"/>
      <w:marRight w:val="0"/>
      <w:marTop w:val="0"/>
      <w:marBottom w:val="0"/>
      <w:divBdr>
        <w:top w:val="none" w:sz="0" w:space="0" w:color="auto"/>
        <w:left w:val="none" w:sz="0" w:space="0" w:color="auto"/>
        <w:bottom w:val="none" w:sz="0" w:space="0" w:color="auto"/>
        <w:right w:val="none" w:sz="0" w:space="0" w:color="auto"/>
      </w:divBdr>
    </w:div>
    <w:div w:id="962004458">
      <w:bodyDiv w:val="1"/>
      <w:marLeft w:val="0"/>
      <w:marRight w:val="0"/>
      <w:marTop w:val="0"/>
      <w:marBottom w:val="0"/>
      <w:divBdr>
        <w:top w:val="none" w:sz="0" w:space="0" w:color="auto"/>
        <w:left w:val="none" w:sz="0" w:space="0" w:color="auto"/>
        <w:bottom w:val="none" w:sz="0" w:space="0" w:color="auto"/>
        <w:right w:val="none" w:sz="0" w:space="0" w:color="auto"/>
      </w:divBdr>
    </w:div>
    <w:div w:id="970016485">
      <w:bodyDiv w:val="1"/>
      <w:marLeft w:val="5"/>
      <w:marRight w:val="0"/>
      <w:marTop w:val="0"/>
      <w:marBottom w:val="0"/>
      <w:divBdr>
        <w:top w:val="none" w:sz="0" w:space="0" w:color="auto"/>
        <w:left w:val="none" w:sz="0" w:space="0" w:color="auto"/>
        <w:bottom w:val="none" w:sz="0" w:space="0" w:color="auto"/>
        <w:right w:val="none" w:sz="0" w:space="0" w:color="auto"/>
      </w:divBdr>
      <w:divsChild>
        <w:div w:id="1242566415">
          <w:marLeft w:val="5"/>
          <w:marRight w:val="0"/>
          <w:marTop w:val="0"/>
          <w:marBottom w:val="0"/>
          <w:divBdr>
            <w:top w:val="none" w:sz="0" w:space="0" w:color="auto"/>
            <w:left w:val="none" w:sz="0" w:space="0" w:color="auto"/>
            <w:bottom w:val="none" w:sz="0" w:space="0" w:color="auto"/>
            <w:right w:val="none" w:sz="0" w:space="0" w:color="auto"/>
          </w:divBdr>
          <w:divsChild>
            <w:div w:id="210831171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70982491">
      <w:bodyDiv w:val="1"/>
      <w:marLeft w:val="0"/>
      <w:marRight w:val="0"/>
      <w:marTop w:val="0"/>
      <w:marBottom w:val="0"/>
      <w:divBdr>
        <w:top w:val="none" w:sz="0" w:space="0" w:color="auto"/>
        <w:left w:val="none" w:sz="0" w:space="0" w:color="auto"/>
        <w:bottom w:val="none" w:sz="0" w:space="0" w:color="auto"/>
        <w:right w:val="none" w:sz="0" w:space="0" w:color="auto"/>
      </w:divBdr>
    </w:div>
    <w:div w:id="981155631">
      <w:bodyDiv w:val="1"/>
      <w:marLeft w:val="0"/>
      <w:marRight w:val="0"/>
      <w:marTop w:val="0"/>
      <w:marBottom w:val="0"/>
      <w:divBdr>
        <w:top w:val="none" w:sz="0" w:space="0" w:color="auto"/>
        <w:left w:val="none" w:sz="0" w:space="0" w:color="auto"/>
        <w:bottom w:val="none" w:sz="0" w:space="0" w:color="auto"/>
        <w:right w:val="none" w:sz="0" w:space="0" w:color="auto"/>
      </w:divBdr>
    </w:div>
    <w:div w:id="981737334">
      <w:bodyDiv w:val="1"/>
      <w:marLeft w:val="0"/>
      <w:marRight w:val="0"/>
      <w:marTop w:val="0"/>
      <w:marBottom w:val="0"/>
      <w:divBdr>
        <w:top w:val="none" w:sz="0" w:space="0" w:color="auto"/>
        <w:left w:val="none" w:sz="0" w:space="0" w:color="auto"/>
        <w:bottom w:val="none" w:sz="0" w:space="0" w:color="auto"/>
        <w:right w:val="none" w:sz="0" w:space="0" w:color="auto"/>
      </w:divBdr>
    </w:div>
    <w:div w:id="983896887">
      <w:bodyDiv w:val="1"/>
      <w:marLeft w:val="0"/>
      <w:marRight w:val="0"/>
      <w:marTop w:val="0"/>
      <w:marBottom w:val="0"/>
      <w:divBdr>
        <w:top w:val="none" w:sz="0" w:space="0" w:color="auto"/>
        <w:left w:val="none" w:sz="0" w:space="0" w:color="auto"/>
        <w:bottom w:val="none" w:sz="0" w:space="0" w:color="auto"/>
        <w:right w:val="none" w:sz="0" w:space="0" w:color="auto"/>
      </w:divBdr>
    </w:div>
    <w:div w:id="986472140">
      <w:bodyDiv w:val="1"/>
      <w:marLeft w:val="0"/>
      <w:marRight w:val="0"/>
      <w:marTop w:val="0"/>
      <w:marBottom w:val="0"/>
      <w:divBdr>
        <w:top w:val="none" w:sz="0" w:space="0" w:color="auto"/>
        <w:left w:val="none" w:sz="0" w:space="0" w:color="auto"/>
        <w:bottom w:val="none" w:sz="0" w:space="0" w:color="auto"/>
        <w:right w:val="none" w:sz="0" w:space="0" w:color="auto"/>
      </w:divBdr>
    </w:div>
    <w:div w:id="986935032">
      <w:bodyDiv w:val="1"/>
      <w:marLeft w:val="0"/>
      <w:marRight w:val="0"/>
      <w:marTop w:val="0"/>
      <w:marBottom w:val="0"/>
      <w:divBdr>
        <w:top w:val="none" w:sz="0" w:space="0" w:color="auto"/>
        <w:left w:val="none" w:sz="0" w:space="0" w:color="auto"/>
        <w:bottom w:val="none" w:sz="0" w:space="0" w:color="auto"/>
        <w:right w:val="none" w:sz="0" w:space="0" w:color="auto"/>
      </w:divBdr>
    </w:div>
    <w:div w:id="987710460">
      <w:bodyDiv w:val="1"/>
      <w:marLeft w:val="0"/>
      <w:marRight w:val="0"/>
      <w:marTop w:val="0"/>
      <w:marBottom w:val="0"/>
      <w:divBdr>
        <w:top w:val="none" w:sz="0" w:space="0" w:color="auto"/>
        <w:left w:val="none" w:sz="0" w:space="0" w:color="auto"/>
        <w:bottom w:val="none" w:sz="0" w:space="0" w:color="auto"/>
        <w:right w:val="none" w:sz="0" w:space="0" w:color="auto"/>
      </w:divBdr>
    </w:div>
    <w:div w:id="1025785125">
      <w:bodyDiv w:val="1"/>
      <w:marLeft w:val="5"/>
      <w:marRight w:val="0"/>
      <w:marTop w:val="0"/>
      <w:marBottom w:val="0"/>
      <w:divBdr>
        <w:top w:val="none" w:sz="0" w:space="0" w:color="auto"/>
        <w:left w:val="none" w:sz="0" w:space="0" w:color="auto"/>
        <w:bottom w:val="none" w:sz="0" w:space="0" w:color="auto"/>
        <w:right w:val="none" w:sz="0" w:space="0" w:color="auto"/>
      </w:divBdr>
      <w:divsChild>
        <w:div w:id="1637104666">
          <w:marLeft w:val="5"/>
          <w:marRight w:val="0"/>
          <w:marTop w:val="0"/>
          <w:marBottom w:val="0"/>
          <w:divBdr>
            <w:top w:val="none" w:sz="0" w:space="0" w:color="auto"/>
            <w:left w:val="none" w:sz="0" w:space="0" w:color="auto"/>
            <w:bottom w:val="none" w:sz="0" w:space="0" w:color="auto"/>
            <w:right w:val="none" w:sz="0" w:space="0" w:color="auto"/>
          </w:divBdr>
          <w:divsChild>
            <w:div w:id="16366430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38242450">
      <w:bodyDiv w:val="1"/>
      <w:marLeft w:val="0"/>
      <w:marRight w:val="0"/>
      <w:marTop w:val="0"/>
      <w:marBottom w:val="0"/>
      <w:divBdr>
        <w:top w:val="none" w:sz="0" w:space="0" w:color="auto"/>
        <w:left w:val="none" w:sz="0" w:space="0" w:color="auto"/>
        <w:bottom w:val="none" w:sz="0" w:space="0" w:color="auto"/>
        <w:right w:val="none" w:sz="0" w:space="0" w:color="auto"/>
      </w:divBdr>
    </w:div>
    <w:div w:id="1049259793">
      <w:bodyDiv w:val="1"/>
      <w:marLeft w:val="0"/>
      <w:marRight w:val="0"/>
      <w:marTop w:val="0"/>
      <w:marBottom w:val="0"/>
      <w:divBdr>
        <w:top w:val="none" w:sz="0" w:space="0" w:color="auto"/>
        <w:left w:val="none" w:sz="0" w:space="0" w:color="auto"/>
        <w:bottom w:val="none" w:sz="0" w:space="0" w:color="auto"/>
        <w:right w:val="none" w:sz="0" w:space="0" w:color="auto"/>
      </w:divBdr>
    </w:div>
    <w:div w:id="1051536984">
      <w:bodyDiv w:val="1"/>
      <w:marLeft w:val="0"/>
      <w:marRight w:val="0"/>
      <w:marTop w:val="0"/>
      <w:marBottom w:val="0"/>
      <w:divBdr>
        <w:top w:val="none" w:sz="0" w:space="0" w:color="auto"/>
        <w:left w:val="none" w:sz="0" w:space="0" w:color="auto"/>
        <w:bottom w:val="none" w:sz="0" w:space="0" w:color="auto"/>
        <w:right w:val="none" w:sz="0" w:space="0" w:color="auto"/>
      </w:divBdr>
    </w:div>
    <w:div w:id="1066614026">
      <w:bodyDiv w:val="1"/>
      <w:marLeft w:val="0"/>
      <w:marRight w:val="0"/>
      <w:marTop w:val="0"/>
      <w:marBottom w:val="0"/>
      <w:divBdr>
        <w:top w:val="none" w:sz="0" w:space="0" w:color="auto"/>
        <w:left w:val="none" w:sz="0" w:space="0" w:color="auto"/>
        <w:bottom w:val="none" w:sz="0" w:space="0" w:color="auto"/>
        <w:right w:val="none" w:sz="0" w:space="0" w:color="auto"/>
      </w:divBdr>
    </w:div>
    <w:div w:id="1079718633">
      <w:bodyDiv w:val="1"/>
      <w:marLeft w:val="0"/>
      <w:marRight w:val="0"/>
      <w:marTop w:val="0"/>
      <w:marBottom w:val="0"/>
      <w:divBdr>
        <w:top w:val="none" w:sz="0" w:space="0" w:color="auto"/>
        <w:left w:val="none" w:sz="0" w:space="0" w:color="auto"/>
        <w:bottom w:val="none" w:sz="0" w:space="0" w:color="auto"/>
        <w:right w:val="none" w:sz="0" w:space="0" w:color="auto"/>
      </w:divBdr>
    </w:div>
    <w:div w:id="1086226148">
      <w:bodyDiv w:val="1"/>
      <w:marLeft w:val="5"/>
      <w:marRight w:val="0"/>
      <w:marTop w:val="0"/>
      <w:marBottom w:val="0"/>
      <w:divBdr>
        <w:top w:val="none" w:sz="0" w:space="0" w:color="auto"/>
        <w:left w:val="none" w:sz="0" w:space="0" w:color="auto"/>
        <w:bottom w:val="none" w:sz="0" w:space="0" w:color="auto"/>
        <w:right w:val="none" w:sz="0" w:space="0" w:color="auto"/>
      </w:divBdr>
      <w:divsChild>
        <w:div w:id="1404840814">
          <w:marLeft w:val="5"/>
          <w:marRight w:val="0"/>
          <w:marTop w:val="0"/>
          <w:marBottom w:val="0"/>
          <w:divBdr>
            <w:top w:val="none" w:sz="0" w:space="0" w:color="auto"/>
            <w:left w:val="none" w:sz="0" w:space="0" w:color="auto"/>
            <w:bottom w:val="none" w:sz="0" w:space="0" w:color="auto"/>
            <w:right w:val="none" w:sz="0" w:space="0" w:color="auto"/>
          </w:divBdr>
          <w:divsChild>
            <w:div w:id="34513602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95632096">
      <w:bodyDiv w:val="1"/>
      <w:marLeft w:val="0"/>
      <w:marRight w:val="0"/>
      <w:marTop w:val="0"/>
      <w:marBottom w:val="0"/>
      <w:divBdr>
        <w:top w:val="none" w:sz="0" w:space="0" w:color="auto"/>
        <w:left w:val="none" w:sz="0" w:space="0" w:color="auto"/>
        <w:bottom w:val="none" w:sz="0" w:space="0" w:color="auto"/>
        <w:right w:val="none" w:sz="0" w:space="0" w:color="auto"/>
      </w:divBdr>
    </w:div>
    <w:div w:id="1095788881">
      <w:bodyDiv w:val="1"/>
      <w:marLeft w:val="0"/>
      <w:marRight w:val="0"/>
      <w:marTop w:val="0"/>
      <w:marBottom w:val="0"/>
      <w:divBdr>
        <w:top w:val="none" w:sz="0" w:space="0" w:color="auto"/>
        <w:left w:val="none" w:sz="0" w:space="0" w:color="auto"/>
        <w:bottom w:val="none" w:sz="0" w:space="0" w:color="auto"/>
        <w:right w:val="none" w:sz="0" w:space="0" w:color="auto"/>
      </w:divBdr>
    </w:div>
    <w:div w:id="1121537376">
      <w:bodyDiv w:val="1"/>
      <w:marLeft w:val="0"/>
      <w:marRight w:val="0"/>
      <w:marTop w:val="0"/>
      <w:marBottom w:val="0"/>
      <w:divBdr>
        <w:top w:val="none" w:sz="0" w:space="0" w:color="auto"/>
        <w:left w:val="none" w:sz="0" w:space="0" w:color="auto"/>
        <w:bottom w:val="none" w:sz="0" w:space="0" w:color="auto"/>
        <w:right w:val="none" w:sz="0" w:space="0" w:color="auto"/>
      </w:divBdr>
    </w:div>
    <w:div w:id="1133401283">
      <w:bodyDiv w:val="1"/>
      <w:marLeft w:val="0"/>
      <w:marRight w:val="0"/>
      <w:marTop w:val="0"/>
      <w:marBottom w:val="0"/>
      <w:divBdr>
        <w:top w:val="none" w:sz="0" w:space="0" w:color="auto"/>
        <w:left w:val="none" w:sz="0" w:space="0" w:color="auto"/>
        <w:bottom w:val="none" w:sz="0" w:space="0" w:color="auto"/>
        <w:right w:val="none" w:sz="0" w:space="0" w:color="auto"/>
      </w:divBdr>
    </w:div>
    <w:div w:id="1139227147">
      <w:bodyDiv w:val="1"/>
      <w:marLeft w:val="5"/>
      <w:marRight w:val="0"/>
      <w:marTop w:val="0"/>
      <w:marBottom w:val="0"/>
      <w:divBdr>
        <w:top w:val="none" w:sz="0" w:space="0" w:color="auto"/>
        <w:left w:val="none" w:sz="0" w:space="0" w:color="auto"/>
        <w:bottom w:val="none" w:sz="0" w:space="0" w:color="auto"/>
        <w:right w:val="none" w:sz="0" w:space="0" w:color="auto"/>
      </w:divBdr>
      <w:divsChild>
        <w:div w:id="868227692">
          <w:marLeft w:val="5"/>
          <w:marRight w:val="0"/>
          <w:marTop w:val="0"/>
          <w:marBottom w:val="0"/>
          <w:divBdr>
            <w:top w:val="none" w:sz="0" w:space="0" w:color="auto"/>
            <w:left w:val="none" w:sz="0" w:space="0" w:color="auto"/>
            <w:bottom w:val="none" w:sz="0" w:space="0" w:color="auto"/>
            <w:right w:val="none" w:sz="0" w:space="0" w:color="auto"/>
          </w:divBdr>
          <w:divsChild>
            <w:div w:id="4857835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43735875">
      <w:bodyDiv w:val="1"/>
      <w:marLeft w:val="0"/>
      <w:marRight w:val="0"/>
      <w:marTop w:val="0"/>
      <w:marBottom w:val="0"/>
      <w:divBdr>
        <w:top w:val="none" w:sz="0" w:space="0" w:color="auto"/>
        <w:left w:val="none" w:sz="0" w:space="0" w:color="auto"/>
        <w:bottom w:val="none" w:sz="0" w:space="0" w:color="auto"/>
        <w:right w:val="none" w:sz="0" w:space="0" w:color="auto"/>
      </w:divBdr>
    </w:div>
    <w:div w:id="1159927400">
      <w:bodyDiv w:val="1"/>
      <w:marLeft w:val="0"/>
      <w:marRight w:val="0"/>
      <w:marTop w:val="0"/>
      <w:marBottom w:val="0"/>
      <w:divBdr>
        <w:top w:val="none" w:sz="0" w:space="0" w:color="auto"/>
        <w:left w:val="none" w:sz="0" w:space="0" w:color="auto"/>
        <w:bottom w:val="none" w:sz="0" w:space="0" w:color="auto"/>
        <w:right w:val="none" w:sz="0" w:space="0" w:color="auto"/>
      </w:divBdr>
    </w:div>
    <w:div w:id="1189952615">
      <w:bodyDiv w:val="1"/>
      <w:marLeft w:val="0"/>
      <w:marRight w:val="0"/>
      <w:marTop w:val="0"/>
      <w:marBottom w:val="0"/>
      <w:divBdr>
        <w:top w:val="none" w:sz="0" w:space="0" w:color="auto"/>
        <w:left w:val="none" w:sz="0" w:space="0" w:color="auto"/>
        <w:bottom w:val="none" w:sz="0" w:space="0" w:color="auto"/>
        <w:right w:val="none" w:sz="0" w:space="0" w:color="auto"/>
      </w:divBdr>
      <w:divsChild>
        <w:div w:id="2128353230">
          <w:marLeft w:val="0"/>
          <w:marRight w:val="0"/>
          <w:marTop w:val="0"/>
          <w:marBottom w:val="0"/>
          <w:divBdr>
            <w:top w:val="none" w:sz="0" w:space="0" w:color="auto"/>
            <w:left w:val="none" w:sz="0" w:space="0" w:color="auto"/>
            <w:bottom w:val="none" w:sz="0" w:space="0" w:color="auto"/>
            <w:right w:val="none" w:sz="0" w:space="0" w:color="auto"/>
          </w:divBdr>
        </w:div>
      </w:divsChild>
    </w:div>
    <w:div w:id="1190215133">
      <w:bodyDiv w:val="1"/>
      <w:marLeft w:val="0"/>
      <w:marRight w:val="0"/>
      <w:marTop w:val="0"/>
      <w:marBottom w:val="0"/>
      <w:divBdr>
        <w:top w:val="none" w:sz="0" w:space="0" w:color="auto"/>
        <w:left w:val="none" w:sz="0" w:space="0" w:color="auto"/>
        <w:bottom w:val="none" w:sz="0" w:space="0" w:color="auto"/>
        <w:right w:val="none" w:sz="0" w:space="0" w:color="auto"/>
      </w:divBdr>
    </w:div>
    <w:div w:id="1208490571">
      <w:bodyDiv w:val="1"/>
      <w:marLeft w:val="0"/>
      <w:marRight w:val="0"/>
      <w:marTop w:val="0"/>
      <w:marBottom w:val="0"/>
      <w:divBdr>
        <w:top w:val="none" w:sz="0" w:space="0" w:color="auto"/>
        <w:left w:val="none" w:sz="0" w:space="0" w:color="auto"/>
        <w:bottom w:val="none" w:sz="0" w:space="0" w:color="auto"/>
        <w:right w:val="none" w:sz="0" w:space="0" w:color="auto"/>
      </w:divBdr>
    </w:div>
    <w:div w:id="1222059408">
      <w:bodyDiv w:val="1"/>
      <w:marLeft w:val="0"/>
      <w:marRight w:val="0"/>
      <w:marTop w:val="0"/>
      <w:marBottom w:val="0"/>
      <w:divBdr>
        <w:top w:val="none" w:sz="0" w:space="0" w:color="auto"/>
        <w:left w:val="none" w:sz="0" w:space="0" w:color="auto"/>
        <w:bottom w:val="none" w:sz="0" w:space="0" w:color="auto"/>
        <w:right w:val="none" w:sz="0" w:space="0" w:color="auto"/>
      </w:divBdr>
    </w:div>
    <w:div w:id="1234511613">
      <w:bodyDiv w:val="1"/>
      <w:marLeft w:val="0"/>
      <w:marRight w:val="0"/>
      <w:marTop w:val="0"/>
      <w:marBottom w:val="0"/>
      <w:divBdr>
        <w:top w:val="none" w:sz="0" w:space="0" w:color="auto"/>
        <w:left w:val="none" w:sz="0" w:space="0" w:color="auto"/>
        <w:bottom w:val="none" w:sz="0" w:space="0" w:color="auto"/>
        <w:right w:val="none" w:sz="0" w:space="0" w:color="auto"/>
      </w:divBdr>
    </w:div>
    <w:div w:id="1244145318">
      <w:bodyDiv w:val="1"/>
      <w:marLeft w:val="0"/>
      <w:marRight w:val="0"/>
      <w:marTop w:val="0"/>
      <w:marBottom w:val="0"/>
      <w:divBdr>
        <w:top w:val="none" w:sz="0" w:space="0" w:color="auto"/>
        <w:left w:val="none" w:sz="0" w:space="0" w:color="auto"/>
        <w:bottom w:val="none" w:sz="0" w:space="0" w:color="auto"/>
        <w:right w:val="none" w:sz="0" w:space="0" w:color="auto"/>
      </w:divBdr>
    </w:div>
    <w:div w:id="1248267764">
      <w:bodyDiv w:val="1"/>
      <w:marLeft w:val="0"/>
      <w:marRight w:val="0"/>
      <w:marTop w:val="0"/>
      <w:marBottom w:val="0"/>
      <w:divBdr>
        <w:top w:val="none" w:sz="0" w:space="0" w:color="auto"/>
        <w:left w:val="none" w:sz="0" w:space="0" w:color="auto"/>
        <w:bottom w:val="none" w:sz="0" w:space="0" w:color="auto"/>
        <w:right w:val="none" w:sz="0" w:space="0" w:color="auto"/>
      </w:divBdr>
    </w:div>
    <w:div w:id="1250581494">
      <w:bodyDiv w:val="1"/>
      <w:marLeft w:val="0"/>
      <w:marRight w:val="0"/>
      <w:marTop w:val="0"/>
      <w:marBottom w:val="0"/>
      <w:divBdr>
        <w:top w:val="none" w:sz="0" w:space="0" w:color="auto"/>
        <w:left w:val="none" w:sz="0" w:space="0" w:color="auto"/>
        <w:bottom w:val="none" w:sz="0" w:space="0" w:color="auto"/>
        <w:right w:val="none" w:sz="0" w:space="0" w:color="auto"/>
      </w:divBdr>
    </w:div>
    <w:div w:id="1251230128">
      <w:bodyDiv w:val="1"/>
      <w:marLeft w:val="5"/>
      <w:marRight w:val="0"/>
      <w:marTop w:val="0"/>
      <w:marBottom w:val="0"/>
      <w:divBdr>
        <w:top w:val="none" w:sz="0" w:space="0" w:color="auto"/>
        <w:left w:val="none" w:sz="0" w:space="0" w:color="auto"/>
        <w:bottom w:val="none" w:sz="0" w:space="0" w:color="auto"/>
        <w:right w:val="none" w:sz="0" w:space="0" w:color="auto"/>
      </w:divBdr>
      <w:divsChild>
        <w:div w:id="1649213932">
          <w:marLeft w:val="5"/>
          <w:marRight w:val="0"/>
          <w:marTop w:val="0"/>
          <w:marBottom w:val="0"/>
          <w:divBdr>
            <w:top w:val="none" w:sz="0" w:space="0" w:color="auto"/>
            <w:left w:val="none" w:sz="0" w:space="0" w:color="auto"/>
            <w:bottom w:val="none" w:sz="0" w:space="0" w:color="auto"/>
            <w:right w:val="none" w:sz="0" w:space="0" w:color="auto"/>
          </w:divBdr>
          <w:divsChild>
            <w:div w:id="190684000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53972562">
      <w:bodyDiv w:val="1"/>
      <w:marLeft w:val="5"/>
      <w:marRight w:val="0"/>
      <w:marTop w:val="0"/>
      <w:marBottom w:val="0"/>
      <w:divBdr>
        <w:top w:val="none" w:sz="0" w:space="0" w:color="auto"/>
        <w:left w:val="none" w:sz="0" w:space="0" w:color="auto"/>
        <w:bottom w:val="none" w:sz="0" w:space="0" w:color="auto"/>
        <w:right w:val="none" w:sz="0" w:space="0" w:color="auto"/>
      </w:divBdr>
      <w:divsChild>
        <w:div w:id="1774739711">
          <w:marLeft w:val="5"/>
          <w:marRight w:val="0"/>
          <w:marTop w:val="0"/>
          <w:marBottom w:val="0"/>
          <w:divBdr>
            <w:top w:val="none" w:sz="0" w:space="0" w:color="auto"/>
            <w:left w:val="none" w:sz="0" w:space="0" w:color="auto"/>
            <w:bottom w:val="none" w:sz="0" w:space="0" w:color="auto"/>
            <w:right w:val="none" w:sz="0" w:space="0" w:color="auto"/>
          </w:divBdr>
          <w:divsChild>
            <w:div w:id="17915847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66186090">
      <w:bodyDiv w:val="1"/>
      <w:marLeft w:val="0"/>
      <w:marRight w:val="0"/>
      <w:marTop w:val="0"/>
      <w:marBottom w:val="0"/>
      <w:divBdr>
        <w:top w:val="none" w:sz="0" w:space="0" w:color="auto"/>
        <w:left w:val="none" w:sz="0" w:space="0" w:color="auto"/>
        <w:bottom w:val="none" w:sz="0" w:space="0" w:color="auto"/>
        <w:right w:val="none" w:sz="0" w:space="0" w:color="auto"/>
      </w:divBdr>
    </w:div>
    <w:div w:id="1301033098">
      <w:bodyDiv w:val="1"/>
      <w:marLeft w:val="0"/>
      <w:marRight w:val="0"/>
      <w:marTop w:val="0"/>
      <w:marBottom w:val="0"/>
      <w:divBdr>
        <w:top w:val="none" w:sz="0" w:space="0" w:color="auto"/>
        <w:left w:val="none" w:sz="0" w:space="0" w:color="auto"/>
        <w:bottom w:val="none" w:sz="0" w:space="0" w:color="auto"/>
        <w:right w:val="none" w:sz="0" w:space="0" w:color="auto"/>
      </w:divBdr>
    </w:div>
    <w:div w:id="1353260524">
      <w:bodyDiv w:val="1"/>
      <w:marLeft w:val="0"/>
      <w:marRight w:val="0"/>
      <w:marTop w:val="0"/>
      <w:marBottom w:val="0"/>
      <w:divBdr>
        <w:top w:val="none" w:sz="0" w:space="0" w:color="auto"/>
        <w:left w:val="none" w:sz="0" w:space="0" w:color="auto"/>
        <w:bottom w:val="none" w:sz="0" w:space="0" w:color="auto"/>
        <w:right w:val="none" w:sz="0" w:space="0" w:color="auto"/>
      </w:divBdr>
    </w:div>
    <w:div w:id="1366255638">
      <w:bodyDiv w:val="1"/>
      <w:marLeft w:val="0"/>
      <w:marRight w:val="0"/>
      <w:marTop w:val="0"/>
      <w:marBottom w:val="0"/>
      <w:divBdr>
        <w:top w:val="none" w:sz="0" w:space="0" w:color="auto"/>
        <w:left w:val="none" w:sz="0" w:space="0" w:color="auto"/>
        <w:bottom w:val="none" w:sz="0" w:space="0" w:color="auto"/>
        <w:right w:val="none" w:sz="0" w:space="0" w:color="auto"/>
      </w:divBdr>
    </w:div>
    <w:div w:id="1384525658">
      <w:bodyDiv w:val="1"/>
      <w:marLeft w:val="0"/>
      <w:marRight w:val="0"/>
      <w:marTop w:val="0"/>
      <w:marBottom w:val="0"/>
      <w:divBdr>
        <w:top w:val="none" w:sz="0" w:space="0" w:color="auto"/>
        <w:left w:val="none" w:sz="0" w:space="0" w:color="auto"/>
        <w:bottom w:val="none" w:sz="0" w:space="0" w:color="auto"/>
        <w:right w:val="none" w:sz="0" w:space="0" w:color="auto"/>
      </w:divBdr>
    </w:div>
    <w:div w:id="1390761159">
      <w:bodyDiv w:val="1"/>
      <w:marLeft w:val="5"/>
      <w:marRight w:val="0"/>
      <w:marTop w:val="0"/>
      <w:marBottom w:val="0"/>
      <w:divBdr>
        <w:top w:val="none" w:sz="0" w:space="0" w:color="auto"/>
        <w:left w:val="none" w:sz="0" w:space="0" w:color="auto"/>
        <w:bottom w:val="none" w:sz="0" w:space="0" w:color="auto"/>
        <w:right w:val="none" w:sz="0" w:space="0" w:color="auto"/>
      </w:divBdr>
      <w:divsChild>
        <w:div w:id="1608928003">
          <w:marLeft w:val="5"/>
          <w:marRight w:val="0"/>
          <w:marTop w:val="0"/>
          <w:marBottom w:val="0"/>
          <w:divBdr>
            <w:top w:val="none" w:sz="0" w:space="0" w:color="auto"/>
            <w:left w:val="none" w:sz="0" w:space="0" w:color="auto"/>
            <w:bottom w:val="none" w:sz="0" w:space="0" w:color="auto"/>
            <w:right w:val="none" w:sz="0" w:space="0" w:color="auto"/>
          </w:divBdr>
          <w:divsChild>
            <w:div w:id="56742050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96585146">
      <w:bodyDiv w:val="1"/>
      <w:marLeft w:val="0"/>
      <w:marRight w:val="0"/>
      <w:marTop w:val="0"/>
      <w:marBottom w:val="0"/>
      <w:divBdr>
        <w:top w:val="none" w:sz="0" w:space="0" w:color="auto"/>
        <w:left w:val="none" w:sz="0" w:space="0" w:color="auto"/>
        <w:bottom w:val="none" w:sz="0" w:space="0" w:color="auto"/>
        <w:right w:val="none" w:sz="0" w:space="0" w:color="auto"/>
      </w:divBdr>
      <w:divsChild>
        <w:div w:id="1031957974">
          <w:marLeft w:val="0"/>
          <w:marRight w:val="0"/>
          <w:marTop w:val="0"/>
          <w:marBottom w:val="0"/>
          <w:divBdr>
            <w:top w:val="none" w:sz="0" w:space="0" w:color="auto"/>
            <w:left w:val="none" w:sz="0" w:space="0" w:color="auto"/>
            <w:bottom w:val="none" w:sz="0" w:space="0" w:color="auto"/>
            <w:right w:val="none" w:sz="0" w:space="0" w:color="auto"/>
          </w:divBdr>
        </w:div>
      </w:divsChild>
    </w:div>
    <w:div w:id="1397971099">
      <w:bodyDiv w:val="1"/>
      <w:marLeft w:val="5"/>
      <w:marRight w:val="0"/>
      <w:marTop w:val="0"/>
      <w:marBottom w:val="0"/>
      <w:divBdr>
        <w:top w:val="none" w:sz="0" w:space="0" w:color="auto"/>
        <w:left w:val="none" w:sz="0" w:space="0" w:color="auto"/>
        <w:bottom w:val="none" w:sz="0" w:space="0" w:color="auto"/>
        <w:right w:val="none" w:sz="0" w:space="0" w:color="auto"/>
      </w:divBdr>
      <w:divsChild>
        <w:div w:id="765225066">
          <w:marLeft w:val="5"/>
          <w:marRight w:val="0"/>
          <w:marTop w:val="0"/>
          <w:marBottom w:val="0"/>
          <w:divBdr>
            <w:top w:val="none" w:sz="0" w:space="0" w:color="auto"/>
            <w:left w:val="none" w:sz="0" w:space="0" w:color="auto"/>
            <w:bottom w:val="none" w:sz="0" w:space="0" w:color="auto"/>
            <w:right w:val="none" w:sz="0" w:space="0" w:color="auto"/>
          </w:divBdr>
          <w:divsChild>
            <w:div w:id="75539928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98046558">
      <w:bodyDiv w:val="1"/>
      <w:marLeft w:val="0"/>
      <w:marRight w:val="0"/>
      <w:marTop w:val="0"/>
      <w:marBottom w:val="0"/>
      <w:divBdr>
        <w:top w:val="none" w:sz="0" w:space="0" w:color="auto"/>
        <w:left w:val="none" w:sz="0" w:space="0" w:color="auto"/>
        <w:bottom w:val="none" w:sz="0" w:space="0" w:color="auto"/>
        <w:right w:val="none" w:sz="0" w:space="0" w:color="auto"/>
      </w:divBdr>
      <w:divsChild>
        <w:div w:id="113797356">
          <w:marLeft w:val="0"/>
          <w:marRight w:val="0"/>
          <w:marTop w:val="0"/>
          <w:marBottom w:val="0"/>
          <w:divBdr>
            <w:top w:val="none" w:sz="0" w:space="0" w:color="auto"/>
            <w:left w:val="none" w:sz="0" w:space="0" w:color="auto"/>
            <w:bottom w:val="none" w:sz="0" w:space="0" w:color="auto"/>
            <w:right w:val="none" w:sz="0" w:space="0" w:color="auto"/>
          </w:divBdr>
        </w:div>
      </w:divsChild>
    </w:div>
    <w:div w:id="1400638831">
      <w:bodyDiv w:val="1"/>
      <w:marLeft w:val="5"/>
      <w:marRight w:val="0"/>
      <w:marTop w:val="0"/>
      <w:marBottom w:val="0"/>
      <w:divBdr>
        <w:top w:val="none" w:sz="0" w:space="0" w:color="auto"/>
        <w:left w:val="none" w:sz="0" w:space="0" w:color="auto"/>
        <w:bottom w:val="none" w:sz="0" w:space="0" w:color="auto"/>
        <w:right w:val="none" w:sz="0" w:space="0" w:color="auto"/>
      </w:divBdr>
      <w:divsChild>
        <w:div w:id="493685503">
          <w:marLeft w:val="5"/>
          <w:marRight w:val="0"/>
          <w:marTop w:val="0"/>
          <w:marBottom w:val="0"/>
          <w:divBdr>
            <w:top w:val="none" w:sz="0" w:space="0" w:color="auto"/>
            <w:left w:val="none" w:sz="0" w:space="0" w:color="auto"/>
            <w:bottom w:val="none" w:sz="0" w:space="0" w:color="auto"/>
            <w:right w:val="none" w:sz="0" w:space="0" w:color="auto"/>
          </w:divBdr>
          <w:divsChild>
            <w:div w:id="7138985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06950754">
      <w:bodyDiv w:val="1"/>
      <w:marLeft w:val="5"/>
      <w:marRight w:val="0"/>
      <w:marTop w:val="0"/>
      <w:marBottom w:val="0"/>
      <w:divBdr>
        <w:top w:val="none" w:sz="0" w:space="0" w:color="auto"/>
        <w:left w:val="none" w:sz="0" w:space="0" w:color="auto"/>
        <w:bottom w:val="none" w:sz="0" w:space="0" w:color="auto"/>
        <w:right w:val="none" w:sz="0" w:space="0" w:color="auto"/>
      </w:divBdr>
      <w:divsChild>
        <w:div w:id="220487612">
          <w:marLeft w:val="5"/>
          <w:marRight w:val="0"/>
          <w:marTop w:val="0"/>
          <w:marBottom w:val="0"/>
          <w:divBdr>
            <w:top w:val="none" w:sz="0" w:space="0" w:color="auto"/>
            <w:left w:val="none" w:sz="0" w:space="0" w:color="auto"/>
            <w:bottom w:val="none" w:sz="0" w:space="0" w:color="auto"/>
            <w:right w:val="none" w:sz="0" w:space="0" w:color="auto"/>
          </w:divBdr>
          <w:divsChild>
            <w:div w:id="7360544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14737072">
      <w:bodyDiv w:val="1"/>
      <w:marLeft w:val="0"/>
      <w:marRight w:val="0"/>
      <w:marTop w:val="0"/>
      <w:marBottom w:val="0"/>
      <w:divBdr>
        <w:top w:val="none" w:sz="0" w:space="0" w:color="auto"/>
        <w:left w:val="none" w:sz="0" w:space="0" w:color="auto"/>
        <w:bottom w:val="none" w:sz="0" w:space="0" w:color="auto"/>
        <w:right w:val="none" w:sz="0" w:space="0" w:color="auto"/>
      </w:divBdr>
    </w:div>
    <w:div w:id="1416626650">
      <w:bodyDiv w:val="1"/>
      <w:marLeft w:val="0"/>
      <w:marRight w:val="0"/>
      <w:marTop w:val="0"/>
      <w:marBottom w:val="0"/>
      <w:divBdr>
        <w:top w:val="none" w:sz="0" w:space="0" w:color="auto"/>
        <w:left w:val="none" w:sz="0" w:space="0" w:color="auto"/>
        <w:bottom w:val="none" w:sz="0" w:space="0" w:color="auto"/>
        <w:right w:val="none" w:sz="0" w:space="0" w:color="auto"/>
      </w:divBdr>
    </w:div>
    <w:div w:id="1418163493">
      <w:bodyDiv w:val="1"/>
      <w:marLeft w:val="0"/>
      <w:marRight w:val="0"/>
      <w:marTop w:val="0"/>
      <w:marBottom w:val="0"/>
      <w:divBdr>
        <w:top w:val="none" w:sz="0" w:space="0" w:color="auto"/>
        <w:left w:val="none" w:sz="0" w:space="0" w:color="auto"/>
        <w:bottom w:val="none" w:sz="0" w:space="0" w:color="auto"/>
        <w:right w:val="none" w:sz="0" w:space="0" w:color="auto"/>
      </w:divBdr>
    </w:div>
    <w:div w:id="1450658107">
      <w:bodyDiv w:val="1"/>
      <w:marLeft w:val="0"/>
      <w:marRight w:val="0"/>
      <w:marTop w:val="0"/>
      <w:marBottom w:val="0"/>
      <w:divBdr>
        <w:top w:val="none" w:sz="0" w:space="0" w:color="auto"/>
        <w:left w:val="none" w:sz="0" w:space="0" w:color="auto"/>
        <w:bottom w:val="none" w:sz="0" w:space="0" w:color="auto"/>
        <w:right w:val="none" w:sz="0" w:space="0" w:color="auto"/>
      </w:divBdr>
    </w:div>
    <w:div w:id="1476145736">
      <w:bodyDiv w:val="1"/>
      <w:marLeft w:val="5"/>
      <w:marRight w:val="0"/>
      <w:marTop w:val="0"/>
      <w:marBottom w:val="0"/>
      <w:divBdr>
        <w:top w:val="none" w:sz="0" w:space="0" w:color="auto"/>
        <w:left w:val="none" w:sz="0" w:space="0" w:color="auto"/>
        <w:bottom w:val="none" w:sz="0" w:space="0" w:color="auto"/>
        <w:right w:val="none" w:sz="0" w:space="0" w:color="auto"/>
      </w:divBdr>
      <w:divsChild>
        <w:div w:id="1753622673">
          <w:marLeft w:val="5"/>
          <w:marRight w:val="0"/>
          <w:marTop w:val="0"/>
          <w:marBottom w:val="0"/>
          <w:divBdr>
            <w:top w:val="none" w:sz="0" w:space="0" w:color="auto"/>
            <w:left w:val="none" w:sz="0" w:space="0" w:color="auto"/>
            <w:bottom w:val="none" w:sz="0" w:space="0" w:color="auto"/>
            <w:right w:val="none" w:sz="0" w:space="0" w:color="auto"/>
          </w:divBdr>
          <w:divsChild>
            <w:div w:id="2116223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86705917">
      <w:bodyDiv w:val="1"/>
      <w:marLeft w:val="0"/>
      <w:marRight w:val="0"/>
      <w:marTop w:val="0"/>
      <w:marBottom w:val="0"/>
      <w:divBdr>
        <w:top w:val="none" w:sz="0" w:space="0" w:color="auto"/>
        <w:left w:val="none" w:sz="0" w:space="0" w:color="auto"/>
        <w:bottom w:val="none" w:sz="0" w:space="0" w:color="auto"/>
        <w:right w:val="none" w:sz="0" w:space="0" w:color="auto"/>
      </w:divBdr>
    </w:div>
    <w:div w:id="1494950231">
      <w:bodyDiv w:val="1"/>
      <w:marLeft w:val="0"/>
      <w:marRight w:val="0"/>
      <w:marTop w:val="0"/>
      <w:marBottom w:val="0"/>
      <w:divBdr>
        <w:top w:val="none" w:sz="0" w:space="0" w:color="auto"/>
        <w:left w:val="none" w:sz="0" w:space="0" w:color="auto"/>
        <w:bottom w:val="none" w:sz="0" w:space="0" w:color="auto"/>
        <w:right w:val="none" w:sz="0" w:space="0" w:color="auto"/>
      </w:divBdr>
    </w:div>
    <w:div w:id="1496141916">
      <w:bodyDiv w:val="1"/>
      <w:marLeft w:val="5"/>
      <w:marRight w:val="0"/>
      <w:marTop w:val="0"/>
      <w:marBottom w:val="0"/>
      <w:divBdr>
        <w:top w:val="none" w:sz="0" w:space="0" w:color="auto"/>
        <w:left w:val="none" w:sz="0" w:space="0" w:color="auto"/>
        <w:bottom w:val="none" w:sz="0" w:space="0" w:color="auto"/>
        <w:right w:val="none" w:sz="0" w:space="0" w:color="auto"/>
      </w:divBdr>
      <w:divsChild>
        <w:div w:id="159472902">
          <w:marLeft w:val="5"/>
          <w:marRight w:val="0"/>
          <w:marTop w:val="0"/>
          <w:marBottom w:val="0"/>
          <w:divBdr>
            <w:top w:val="none" w:sz="0" w:space="0" w:color="auto"/>
            <w:left w:val="none" w:sz="0" w:space="0" w:color="auto"/>
            <w:bottom w:val="none" w:sz="0" w:space="0" w:color="auto"/>
            <w:right w:val="none" w:sz="0" w:space="0" w:color="auto"/>
          </w:divBdr>
          <w:divsChild>
            <w:div w:id="15053626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26597559">
      <w:bodyDiv w:val="1"/>
      <w:marLeft w:val="5"/>
      <w:marRight w:val="0"/>
      <w:marTop w:val="0"/>
      <w:marBottom w:val="0"/>
      <w:divBdr>
        <w:top w:val="none" w:sz="0" w:space="0" w:color="auto"/>
        <w:left w:val="none" w:sz="0" w:space="0" w:color="auto"/>
        <w:bottom w:val="none" w:sz="0" w:space="0" w:color="auto"/>
        <w:right w:val="none" w:sz="0" w:space="0" w:color="auto"/>
      </w:divBdr>
      <w:divsChild>
        <w:div w:id="2027903094">
          <w:marLeft w:val="5"/>
          <w:marRight w:val="0"/>
          <w:marTop w:val="0"/>
          <w:marBottom w:val="0"/>
          <w:divBdr>
            <w:top w:val="none" w:sz="0" w:space="0" w:color="auto"/>
            <w:left w:val="none" w:sz="0" w:space="0" w:color="auto"/>
            <w:bottom w:val="none" w:sz="0" w:space="0" w:color="auto"/>
            <w:right w:val="none" w:sz="0" w:space="0" w:color="auto"/>
          </w:divBdr>
          <w:divsChild>
            <w:div w:id="26846453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46260294">
      <w:bodyDiv w:val="1"/>
      <w:marLeft w:val="0"/>
      <w:marRight w:val="0"/>
      <w:marTop w:val="0"/>
      <w:marBottom w:val="0"/>
      <w:divBdr>
        <w:top w:val="none" w:sz="0" w:space="0" w:color="auto"/>
        <w:left w:val="none" w:sz="0" w:space="0" w:color="auto"/>
        <w:bottom w:val="none" w:sz="0" w:space="0" w:color="auto"/>
        <w:right w:val="none" w:sz="0" w:space="0" w:color="auto"/>
      </w:divBdr>
    </w:div>
    <w:div w:id="1563323098">
      <w:bodyDiv w:val="1"/>
      <w:marLeft w:val="5"/>
      <w:marRight w:val="0"/>
      <w:marTop w:val="0"/>
      <w:marBottom w:val="0"/>
      <w:divBdr>
        <w:top w:val="none" w:sz="0" w:space="0" w:color="auto"/>
        <w:left w:val="none" w:sz="0" w:space="0" w:color="auto"/>
        <w:bottom w:val="none" w:sz="0" w:space="0" w:color="auto"/>
        <w:right w:val="none" w:sz="0" w:space="0" w:color="auto"/>
      </w:divBdr>
      <w:divsChild>
        <w:div w:id="1556964468">
          <w:marLeft w:val="5"/>
          <w:marRight w:val="0"/>
          <w:marTop w:val="0"/>
          <w:marBottom w:val="0"/>
          <w:divBdr>
            <w:top w:val="none" w:sz="0" w:space="0" w:color="auto"/>
            <w:left w:val="none" w:sz="0" w:space="0" w:color="auto"/>
            <w:bottom w:val="none" w:sz="0" w:space="0" w:color="auto"/>
            <w:right w:val="none" w:sz="0" w:space="0" w:color="auto"/>
          </w:divBdr>
          <w:divsChild>
            <w:div w:id="98481527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07541988">
      <w:bodyDiv w:val="1"/>
      <w:marLeft w:val="5"/>
      <w:marRight w:val="0"/>
      <w:marTop w:val="0"/>
      <w:marBottom w:val="0"/>
      <w:divBdr>
        <w:top w:val="none" w:sz="0" w:space="0" w:color="auto"/>
        <w:left w:val="none" w:sz="0" w:space="0" w:color="auto"/>
        <w:bottom w:val="none" w:sz="0" w:space="0" w:color="auto"/>
        <w:right w:val="none" w:sz="0" w:space="0" w:color="auto"/>
      </w:divBdr>
      <w:divsChild>
        <w:div w:id="1804888744">
          <w:marLeft w:val="5"/>
          <w:marRight w:val="0"/>
          <w:marTop w:val="0"/>
          <w:marBottom w:val="0"/>
          <w:divBdr>
            <w:top w:val="none" w:sz="0" w:space="0" w:color="auto"/>
            <w:left w:val="none" w:sz="0" w:space="0" w:color="auto"/>
            <w:bottom w:val="none" w:sz="0" w:space="0" w:color="auto"/>
            <w:right w:val="none" w:sz="0" w:space="0" w:color="auto"/>
          </w:divBdr>
          <w:divsChild>
            <w:div w:id="15369669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07811394">
      <w:bodyDiv w:val="1"/>
      <w:marLeft w:val="0"/>
      <w:marRight w:val="0"/>
      <w:marTop w:val="0"/>
      <w:marBottom w:val="0"/>
      <w:divBdr>
        <w:top w:val="none" w:sz="0" w:space="0" w:color="auto"/>
        <w:left w:val="none" w:sz="0" w:space="0" w:color="auto"/>
        <w:bottom w:val="none" w:sz="0" w:space="0" w:color="auto"/>
        <w:right w:val="none" w:sz="0" w:space="0" w:color="auto"/>
      </w:divBdr>
    </w:div>
    <w:div w:id="1697465696">
      <w:bodyDiv w:val="1"/>
      <w:marLeft w:val="0"/>
      <w:marRight w:val="0"/>
      <w:marTop w:val="0"/>
      <w:marBottom w:val="0"/>
      <w:divBdr>
        <w:top w:val="none" w:sz="0" w:space="0" w:color="auto"/>
        <w:left w:val="none" w:sz="0" w:space="0" w:color="auto"/>
        <w:bottom w:val="none" w:sz="0" w:space="0" w:color="auto"/>
        <w:right w:val="none" w:sz="0" w:space="0" w:color="auto"/>
      </w:divBdr>
    </w:div>
    <w:div w:id="1714691374">
      <w:bodyDiv w:val="1"/>
      <w:marLeft w:val="0"/>
      <w:marRight w:val="0"/>
      <w:marTop w:val="0"/>
      <w:marBottom w:val="0"/>
      <w:divBdr>
        <w:top w:val="none" w:sz="0" w:space="0" w:color="auto"/>
        <w:left w:val="none" w:sz="0" w:space="0" w:color="auto"/>
        <w:bottom w:val="none" w:sz="0" w:space="0" w:color="auto"/>
        <w:right w:val="none" w:sz="0" w:space="0" w:color="auto"/>
      </w:divBdr>
    </w:div>
    <w:div w:id="1758474608">
      <w:bodyDiv w:val="1"/>
      <w:marLeft w:val="0"/>
      <w:marRight w:val="0"/>
      <w:marTop w:val="0"/>
      <w:marBottom w:val="0"/>
      <w:divBdr>
        <w:top w:val="none" w:sz="0" w:space="0" w:color="auto"/>
        <w:left w:val="none" w:sz="0" w:space="0" w:color="auto"/>
        <w:bottom w:val="none" w:sz="0" w:space="0" w:color="auto"/>
        <w:right w:val="none" w:sz="0" w:space="0" w:color="auto"/>
      </w:divBdr>
    </w:div>
    <w:div w:id="1766000911">
      <w:bodyDiv w:val="1"/>
      <w:marLeft w:val="5"/>
      <w:marRight w:val="0"/>
      <w:marTop w:val="0"/>
      <w:marBottom w:val="0"/>
      <w:divBdr>
        <w:top w:val="none" w:sz="0" w:space="0" w:color="auto"/>
        <w:left w:val="none" w:sz="0" w:space="0" w:color="auto"/>
        <w:bottom w:val="none" w:sz="0" w:space="0" w:color="auto"/>
        <w:right w:val="none" w:sz="0" w:space="0" w:color="auto"/>
      </w:divBdr>
      <w:divsChild>
        <w:div w:id="1988625254">
          <w:marLeft w:val="5"/>
          <w:marRight w:val="0"/>
          <w:marTop w:val="0"/>
          <w:marBottom w:val="0"/>
          <w:divBdr>
            <w:top w:val="none" w:sz="0" w:space="0" w:color="auto"/>
            <w:left w:val="none" w:sz="0" w:space="0" w:color="auto"/>
            <w:bottom w:val="none" w:sz="0" w:space="0" w:color="auto"/>
            <w:right w:val="none" w:sz="0" w:space="0" w:color="auto"/>
          </w:divBdr>
          <w:divsChild>
            <w:div w:id="15857219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87697552">
      <w:bodyDiv w:val="1"/>
      <w:marLeft w:val="0"/>
      <w:marRight w:val="0"/>
      <w:marTop w:val="0"/>
      <w:marBottom w:val="0"/>
      <w:divBdr>
        <w:top w:val="none" w:sz="0" w:space="0" w:color="auto"/>
        <w:left w:val="none" w:sz="0" w:space="0" w:color="auto"/>
        <w:bottom w:val="none" w:sz="0" w:space="0" w:color="auto"/>
        <w:right w:val="none" w:sz="0" w:space="0" w:color="auto"/>
      </w:divBdr>
    </w:div>
    <w:div w:id="1800686059">
      <w:bodyDiv w:val="1"/>
      <w:marLeft w:val="5"/>
      <w:marRight w:val="0"/>
      <w:marTop w:val="0"/>
      <w:marBottom w:val="0"/>
      <w:divBdr>
        <w:top w:val="none" w:sz="0" w:space="0" w:color="auto"/>
        <w:left w:val="none" w:sz="0" w:space="0" w:color="auto"/>
        <w:bottom w:val="none" w:sz="0" w:space="0" w:color="auto"/>
        <w:right w:val="none" w:sz="0" w:space="0" w:color="auto"/>
      </w:divBdr>
      <w:divsChild>
        <w:div w:id="1674063765">
          <w:marLeft w:val="5"/>
          <w:marRight w:val="0"/>
          <w:marTop w:val="0"/>
          <w:marBottom w:val="0"/>
          <w:divBdr>
            <w:top w:val="none" w:sz="0" w:space="0" w:color="auto"/>
            <w:left w:val="none" w:sz="0" w:space="0" w:color="auto"/>
            <w:bottom w:val="none" w:sz="0" w:space="0" w:color="auto"/>
            <w:right w:val="none" w:sz="0" w:space="0" w:color="auto"/>
          </w:divBdr>
          <w:divsChild>
            <w:div w:id="16754990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25386597">
      <w:bodyDiv w:val="1"/>
      <w:marLeft w:val="0"/>
      <w:marRight w:val="0"/>
      <w:marTop w:val="0"/>
      <w:marBottom w:val="0"/>
      <w:divBdr>
        <w:top w:val="none" w:sz="0" w:space="0" w:color="auto"/>
        <w:left w:val="none" w:sz="0" w:space="0" w:color="auto"/>
        <w:bottom w:val="none" w:sz="0" w:space="0" w:color="auto"/>
        <w:right w:val="none" w:sz="0" w:space="0" w:color="auto"/>
      </w:divBdr>
    </w:div>
    <w:div w:id="1829469335">
      <w:bodyDiv w:val="1"/>
      <w:marLeft w:val="0"/>
      <w:marRight w:val="0"/>
      <w:marTop w:val="0"/>
      <w:marBottom w:val="0"/>
      <w:divBdr>
        <w:top w:val="none" w:sz="0" w:space="0" w:color="auto"/>
        <w:left w:val="none" w:sz="0" w:space="0" w:color="auto"/>
        <w:bottom w:val="none" w:sz="0" w:space="0" w:color="auto"/>
        <w:right w:val="none" w:sz="0" w:space="0" w:color="auto"/>
      </w:divBdr>
    </w:div>
    <w:div w:id="1841848129">
      <w:bodyDiv w:val="1"/>
      <w:marLeft w:val="0"/>
      <w:marRight w:val="0"/>
      <w:marTop w:val="0"/>
      <w:marBottom w:val="0"/>
      <w:divBdr>
        <w:top w:val="none" w:sz="0" w:space="0" w:color="auto"/>
        <w:left w:val="none" w:sz="0" w:space="0" w:color="auto"/>
        <w:bottom w:val="none" w:sz="0" w:space="0" w:color="auto"/>
        <w:right w:val="none" w:sz="0" w:space="0" w:color="auto"/>
      </w:divBdr>
    </w:div>
    <w:div w:id="1847942278">
      <w:bodyDiv w:val="1"/>
      <w:marLeft w:val="5"/>
      <w:marRight w:val="0"/>
      <w:marTop w:val="0"/>
      <w:marBottom w:val="0"/>
      <w:divBdr>
        <w:top w:val="none" w:sz="0" w:space="0" w:color="auto"/>
        <w:left w:val="none" w:sz="0" w:space="0" w:color="auto"/>
        <w:bottom w:val="none" w:sz="0" w:space="0" w:color="auto"/>
        <w:right w:val="none" w:sz="0" w:space="0" w:color="auto"/>
      </w:divBdr>
      <w:divsChild>
        <w:div w:id="787699020">
          <w:marLeft w:val="5"/>
          <w:marRight w:val="0"/>
          <w:marTop w:val="0"/>
          <w:marBottom w:val="0"/>
          <w:divBdr>
            <w:top w:val="none" w:sz="0" w:space="0" w:color="auto"/>
            <w:left w:val="none" w:sz="0" w:space="0" w:color="auto"/>
            <w:bottom w:val="none" w:sz="0" w:space="0" w:color="auto"/>
            <w:right w:val="none" w:sz="0" w:space="0" w:color="auto"/>
          </w:divBdr>
          <w:divsChild>
            <w:div w:id="10438700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57381353">
      <w:bodyDiv w:val="1"/>
      <w:marLeft w:val="0"/>
      <w:marRight w:val="0"/>
      <w:marTop w:val="0"/>
      <w:marBottom w:val="0"/>
      <w:divBdr>
        <w:top w:val="none" w:sz="0" w:space="0" w:color="auto"/>
        <w:left w:val="none" w:sz="0" w:space="0" w:color="auto"/>
        <w:bottom w:val="none" w:sz="0" w:space="0" w:color="auto"/>
        <w:right w:val="none" w:sz="0" w:space="0" w:color="auto"/>
      </w:divBdr>
    </w:div>
    <w:div w:id="1865821156">
      <w:bodyDiv w:val="1"/>
      <w:marLeft w:val="5"/>
      <w:marRight w:val="0"/>
      <w:marTop w:val="0"/>
      <w:marBottom w:val="0"/>
      <w:divBdr>
        <w:top w:val="none" w:sz="0" w:space="0" w:color="auto"/>
        <w:left w:val="none" w:sz="0" w:space="0" w:color="auto"/>
        <w:bottom w:val="none" w:sz="0" w:space="0" w:color="auto"/>
        <w:right w:val="none" w:sz="0" w:space="0" w:color="auto"/>
      </w:divBdr>
      <w:divsChild>
        <w:div w:id="2040543946">
          <w:marLeft w:val="5"/>
          <w:marRight w:val="0"/>
          <w:marTop w:val="0"/>
          <w:marBottom w:val="0"/>
          <w:divBdr>
            <w:top w:val="none" w:sz="0" w:space="0" w:color="auto"/>
            <w:left w:val="none" w:sz="0" w:space="0" w:color="auto"/>
            <w:bottom w:val="none" w:sz="0" w:space="0" w:color="auto"/>
            <w:right w:val="none" w:sz="0" w:space="0" w:color="auto"/>
          </w:divBdr>
          <w:divsChild>
            <w:div w:id="7501983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08300990">
      <w:bodyDiv w:val="1"/>
      <w:marLeft w:val="0"/>
      <w:marRight w:val="0"/>
      <w:marTop w:val="0"/>
      <w:marBottom w:val="0"/>
      <w:divBdr>
        <w:top w:val="none" w:sz="0" w:space="0" w:color="auto"/>
        <w:left w:val="none" w:sz="0" w:space="0" w:color="auto"/>
        <w:bottom w:val="none" w:sz="0" w:space="0" w:color="auto"/>
        <w:right w:val="none" w:sz="0" w:space="0" w:color="auto"/>
      </w:divBdr>
    </w:div>
    <w:div w:id="1993170054">
      <w:bodyDiv w:val="1"/>
      <w:marLeft w:val="0"/>
      <w:marRight w:val="0"/>
      <w:marTop w:val="0"/>
      <w:marBottom w:val="0"/>
      <w:divBdr>
        <w:top w:val="none" w:sz="0" w:space="0" w:color="auto"/>
        <w:left w:val="none" w:sz="0" w:space="0" w:color="auto"/>
        <w:bottom w:val="none" w:sz="0" w:space="0" w:color="auto"/>
        <w:right w:val="none" w:sz="0" w:space="0" w:color="auto"/>
      </w:divBdr>
    </w:div>
    <w:div w:id="2079666171">
      <w:bodyDiv w:val="1"/>
      <w:marLeft w:val="5"/>
      <w:marRight w:val="0"/>
      <w:marTop w:val="0"/>
      <w:marBottom w:val="0"/>
      <w:divBdr>
        <w:top w:val="none" w:sz="0" w:space="0" w:color="auto"/>
        <w:left w:val="none" w:sz="0" w:space="0" w:color="auto"/>
        <w:bottom w:val="none" w:sz="0" w:space="0" w:color="auto"/>
        <w:right w:val="none" w:sz="0" w:space="0" w:color="auto"/>
      </w:divBdr>
      <w:divsChild>
        <w:div w:id="2074816862">
          <w:marLeft w:val="5"/>
          <w:marRight w:val="0"/>
          <w:marTop w:val="0"/>
          <w:marBottom w:val="0"/>
          <w:divBdr>
            <w:top w:val="none" w:sz="0" w:space="0" w:color="auto"/>
            <w:left w:val="none" w:sz="0" w:space="0" w:color="auto"/>
            <w:bottom w:val="none" w:sz="0" w:space="0" w:color="auto"/>
            <w:right w:val="none" w:sz="0" w:space="0" w:color="auto"/>
          </w:divBdr>
          <w:divsChild>
            <w:div w:id="33141764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02095798">
      <w:bodyDiv w:val="1"/>
      <w:marLeft w:val="0"/>
      <w:marRight w:val="0"/>
      <w:marTop w:val="0"/>
      <w:marBottom w:val="0"/>
      <w:divBdr>
        <w:top w:val="none" w:sz="0" w:space="0" w:color="auto"/>
        <w:left w:val="none" w:sz="0" w:space="0" w:color="auto"/>
        <w:bottom w:val="none" w:sz="0" w:space="0" w:color="auto"/>
        <w:right w:val="none" w:sz="0" w:space="0" w:color="auto"/>
      </w:divBdr>
    </w:div>
    <w:div w:id="2103185224">
      <w:bodyDiv w:val="1"/>
      <w:marLeft w:val="0"/>
      <w:marRight w:val="0"/>
      <w:marTop w:val="0"/>
      <w:marBottom w:val="0"/>
      <w:divBdr>
        <w:top w:val="none" w:sz="0" w:space="0" w:color="auto"/>
        <w:left w:val="none" w:sz="0" w:space="0" w:color="auto"/>
        <w:bottom w:val="none" w:sz="0" w:space="0" w:color="auto"/>
        <w:right w:val="none" w:sz="0" w:space="0" w:color="auto"/>
      </w:divBdr>
    </w:div>
    <w:div w:id="2112774260">
      <w:bodyDiv w:val="1"/>
      <w:marLeft w:val="0"/>
      <w:marRight w:val="0"/>
      <w:marTop w:val="0"/>
      <w:marBottom w:val="0"/>
      <w:divBdr>
        <w:top w:val="none" w:sz="0" w:space="0" w:color="auto"/>
        <w:left w:val="none" w:sz="0" w:space="0" w:color="auto"/>
        <w:bottom w:val="none" w:sz="0" w:space="0" w:color="auto"/>
        <w:right w:val="none" w:sz="0" w:space="0" w:color="auto"/>
      </w:divBdr>
    </w:div>
    <w:div w:id="214342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BE6852F6D0DA0419C4EDEA36FC45A88" ma:contentTypeVersion="1" ma:contentTypeDescription="Create a new document." ma:contentTypeScope="" ma:versionID="5bb46e153f8dbe2c717d3f26c46172b6">
  <xsd:schema xmlns:xsd="http://www.w3.org/2001/XMLSchema" xmlns:p="http://schemas.microsoft.com/office/2006/metadata/properties" targetNamespace="http://schemas.microsoft.com/office/2006/metadata/properties" ma:root="true" ma:fieldsID="bfb85531492299a443187b2d09fe2a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099D830-E532-4D60-965C-26D4FC002B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E7E5AF-1F42-4FFA-B872-72E1D0DF7094}">
  <ds:schemaRefs>
    <ds:schemaRef ds:uri="http://schemas.openxmlformats.org/officeDocument/2006/bibliography"/>
  </ds:schemaRefs>
</ds:datastoreItem>
</file>

<file path=customXml/itemProps3.xml><?xml version="1.0" encoding="utf-8"?>
<ds:datastoreItem xmlns:ds="http://schemas.openxmlformats.org/officeDocument/2006/customXml" ds:itemID="{6D746FC6-0713-40D6-AAA1-1EB044C46E76}">
  <ds:schemaRefs>
    <ds:schemaRef ds:uri="http://schemas.microsoft.com/sharepoint/v3/contenttype/forms"/>
  </ds:schemaRefs>
</ds:datastoreItem>
</file>

<file path=customXml/itemProps4.xml><?xml version="1.0" encoding="utf-8"?>
<ds:datastoreItem xmlns:ds="http://schemas.openxmlformats.org/officeDocument/2006/customXml" ds:itemID="{A34BC966-B296-44CF-98E1-2270C8862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84</Pages>
  <Words>13201</Words>
  <Characters>75252</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&lt;TITLE&gt;</vt:lpstr>
    </vt:vector>
  </TitlesOfParts>
  <Company>GE</Company>
  <LinksUpToDate>false</LinksUpToDate>
  <CharactersWithSpaces>88277</CharactersWithSpaces>
  <SharedDoc>false</SharedDoc>
  <HLinks>
    <vt:vector size="114" baseType="variant">
      <vt:variant>
        <vt:i4>1441843</vt:i4>
      </vt:variant>
      <vt:variant>
        <vt:i4>110</vt:i4>
      </vt:variant>
      <vt:variant>
        <vt:i4>0</vt:i4>
      </vt:variant>
      <vt:variant>
        <vt:i4>5</vt:i4>
      </vt:variant>
      <vt:variant>
        <vt:lpwstr/>
      </vt:variant>
      <vt:variant>
        <vt:lpwstr>_Toc375234605</vt:lpwstr>
      </vt:variant>
      <vt:variant>
        <vt:i4>1441843</vt:i4>
      </vt:variant>
      <vt:variant>
        <vt:i4>104</vt:i4>
      </vt:variant>
      <vt:variant>
        <vt:i4>0</vt:i4>
      </vt:variant>
      <vt:variant>
        <vt:i4>5</vt:i4>
      </vt:variant>
      <vt:variant>
        <vt:lpwstr/>
      </vt:variant>
      <vt:variant>
        <vt:lpwstr>_Toc375234604</vt:lpwstr>
      </vt:variant>
      <vt:variant>
        <vt:i4>1441843</vt:i4>
      </vt:variant>
      <vt:variant>
        <vt:i4>98</vt:i4>
      </vt:variant>
      <vt:variant>
        <vt:i4>0</vt:i4>
      </vt:variant>
      <vt:variant>
        <vt:i4>5</vt:i4>
      </vt:variant>
      <vt:variant>
        <vt:lpwstr/>
      </vt:variant>
      <vt:variant>
        <vt:lpwstr>_Toc375234603</vt:lpwstr>
      </vt:variant>
      <vt:variant>
        <vt:i4>1441843</vt:i4>
      </vt:variant>
      <vt:variant>
        <vt:i4>92</vt:i4>
      </vt:variant>
      <vt:variant>
        <vt:i4>0</vt:i4>
      </vt:variant>
      <vt:variant>
        <vt:i4>5</vt:i4>
      </vt:variant>
      <vt:variant>
        <vt:lpwstr/>
      </vt:variant>
      <vt:variant>
        <vt:lpwstr>_Toc375234602</vt:lpwstr>
      </vt:variant>
      <vt:variant>
        <vt:i4>1441843</vt:i4>
      </vt:variant>
      <vt:variant>
        <vt:i4>86</vt:i4>
      </vt:variant>
      <vt:variant>
        <vt:i4>0</vt:i4>
      </vt:variant>
      <vt:variant>
        <vt:i4>5</vt:i4>
      </vt:variant>
      <vt:variant>
        <vt:lpwstr/>
      </vt:variant>
      <vt:variant>
        <vt:lpwstr>_Toc375234601</vt:lpwstr>
      </vt:variant>
      <vt:variant>
        <vt:i4>1441843</vt:i4>
      </vt:variant>
      <vt:variant>
        <vt:i4>80</vt:i4>
      </vt:variant>
      <vt:variant>
        <vt:i4>0</vt:i4>
      </vt:variant>
      <vt:variant>
        <vt:i4>5</vt:i4>
      </vt:variant>
      <vt:variant>
        <vt:lpwstr/>
      </vt:variant>
      <vt:variant>
        <vt:lpwstr>_Toc375234600</vt:lpwstr>
      </vt:variant>
      <vt:variant>
        <vt:i4>2031664</vt:i4>
      </vt:variant>
      <vt:variant>
        <vt:i4>74</vt:i4>
      </vt:variant>
      <vt:variant>
        <vt:i4>0</vt:i4>
      </vt:variant>
      <vt:variant>
        <vt:i4>5</vt:i4>
      </vt:variant>
      <vt:variant>
        <vt:lpwstr/>
      </vt:variant>
      <vt:variant>
        <vt:lpwstr>_Toc375234599</vt:lpwstr>
      </vt:variant>
      <vt:variant>
        <vt:i4>2031664</vt:i4>
      </vt:variant>
      <vt:variant>
        <vt:i4>68</vt:i4>
      </vt:variant>
      <vt:variant>
        <vt:i4>0</vt:i4>
      </vt:variant>
      <vt:variant>
        <vt:i4>5</vt:i4>
      </vt:variant>
      <vt:variant>
        <vt:lpwstr/>
      </vt:variant>
      <vt:variant>
        <vt:lpwstr>_Toc375234598</vt:lpwstr>
      </vt:variant>
      <vt:variant>
        <vt:i4>2031664</vt:i4>
      </vt:variant>
      <vt:variant>
        <vt:i4>62</vt:i4>
      </vt:variant>
      <vt:variant>
        <vt:i4>0</vt:i4>
      </vt:variant>
      <vt:variant>
        <vt:i4>5</vt:i4>
      </vt:variant>
      <vt:variant>
        <vt:lpwstr/>
      </vt:variant>
      <vt:variant>
        <vt:lpwstr>_Toc375234597</vt:lpwstr>
      </vt:variant>
      <vt:variant>
        <vt:i4>2031664</vt:i4>
      </vt:variant>
      <vt:variant>
        <vt:i4>56</vt:i4>
      </vt:variant>
      <vt:variant>
        <vt:i4>0</vt:i4>
      </vt:variant>
      <vt:variant>
        <vt:i4>5</vt:i4>
      </vt:variant>
      <vt:variant>
        <vt:lpwstr/>
      </vt:variant>
      <vt:variant>
        <vt:lpwstr>_Toc375234596</vt:lpwstr>
      </vt:variant>
      <vt:variant>
        <vt:i4>2031664</vt:i4>
      </vt:variant>
      <vt:variant>
        <vt:i4>50</vt:i4>
      </vt:variant>
      <vt:variant>
        <vt:i4>0</vt:i4>
      </vt:variant>
      <vt:variant>
        <vt:i4>5</vt:i4>
      </vt:variant>
      <vt:variant>
        <vt:lpwstr/>
      </vt:variant>
      <vt:variant>
        <vt:lpwstr>_Toc375234595</vt:lpwstr>
      </vt:variant>
      <vt:variant>
        <vt:i4>2031664</vt:i4>
      </vt:variant>
      <vt:variant>
        <vt:i4>44</vt:i4>
      </vt:variant>
      <vt:variant>
        <vt:i4>0</vt:i4>
      </vt:variant>
      <vt:variant>
        <vt:i4>5</vt:i4>
      </vt:variant>
      <vt:variant>
        <vt:lpwstr/>
      </vt:variant>
      <vt:variant>
        <vt:lpwstr>_Toc375234594</vt:lpwstr>
      </vt:variant>
      <vt:variant>
        <vt:i4>2031664</vt:i4>
      </vt:variant>
      <vt:variant>
        <vt:i4>38</vt:i4>
      </vt:variant>
      <vt:variant>
        <vt:i4>0</vt:i4>
      </vt:variant>
      <vt:variant>
        <vt:i4>5</vt:i4>
      </vt:variant>
      <vt:variant>
        <vt:lpwstr/>
      </vt:variant>
      <vt:variant>
        <vt:lpwstr>_Toc375234593</vt:lpwstr>
      </vt:variant>
      <vt:variant>
        <vt:i4>2031664</vt:i4>
      </vt:variant>
      <vt:variant>
        <vt:i4>32</vt:i4>
      </vt:variant>
      <vt:variant>
        <vt:i4>0</vt:i4>
      </vt:variant>
      <vt:variant>
        <vt:i4>5</vt:i4>
      </vt:variant>
      <vt:variant>
        <vt:lpwstr/>
      </vt:variant>
      <vt:variant>
        <vt:lpwstr>_Toc375234592</vt:lpwstr>
      </vt:variant>
      <vt:variant>
        <vt:i4>2031664</vt:i4>
      </vt:variant>
      <vt:variant>
        <vt:i4>26</vt:i4>
      </vt:variant>
      <vt:variant>
        <vt:i4>0</vt:i4>
      </vt:variant>
      <vt:variant>
        <vt:i4>5</vt:i4>
      </vt:variant>
      <vt:variant>
        <vt:lpwstr/>
      </vt:variant>
      <vt:variant>
        <vt:lpwstr>_Toc375234591</vt:lpwstr>
      </vt:variant>
      <vt:variant>
        <vt:i4>2031664</vt:i4>
      </vt:variant>
      <vt:variant>
        <vt:i4>20</vt:i4>
      </vt:variant>
      <vt:variant>
        <vt:i4>0</vt:i4>
      </vt:variant>
      <vt:variant>
        <vt:i4>5</vt:i4>
      </vt:variant>
      <vt:variant>
        <vt:lpwstr/>
      </vt:variant>
      <vt:variant>
        <vt:lpwstr>_Toc375234590</vt:lpwstr>
      </vt:variant>
      <vt:variant>
        <vt:i4>1966128</vt:i4>
      </vt:variant>
      <vt:variant>
        <vt:i4>14</vt:i4>
      </vt:variant>
      <vt:variant>
        <vt:i4>0</vt:i4>
      </vt:variant>
      <vt:variant>
        <vt:i4>5</vt:i4>
      </vt:variant>
      <vt:variant>
        <vt:lpwstr/>
      </vt:variant>
      <vt:variant>
        <vt:lpwstr>_Toc375234589</vt:lpwstr>
      </vt:variant>
      <vt:variant>
        <vt:i4>1966128</vt:i4>
      </vt:variant>
      <vt:variant>
        <vt:i4>8</vt:i4>
      </vt:variant>
      <vt:variant>
        <vt:i4>0</vt:i4>
      </vt:variant>
      <vt:variant>
        <vt:i4>5</vt:i4>
      </vt:variant>
      <vt:variant>
        <vt:lpwstr/>
      </vt:variant>
      <vt:variant>
        <vt:lpwstr>_Toc375234588</vt:lpwstr>
      </vt:variant>
      <vt:variant>
        <vt:i4>1966128</vt:i4>
      </vt:variant>
      <vt:variant>
        <vt:i4>2</vt:i4>
      </vt:variant>
      <vt:variant>
        <vt:i4>0</vt:i4>
      </vt:variant>
      <vt:variant>
        <vt:i4>5</vt:i4>
      </vt:variant>
      <vt:variant>
        <vt:lpwstr/>
      </vt:variant>
      <vt:variant>
        <vt:lpwstr>_Toc375234587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IT</dc:creator>
  <cp:lastModifiedBy>Khasin, Ark</cp:lastModifiedBy>
  <cp:revision>2</cp:revision>
  <cp:lastPrinted>2015-07-30T20:38:00Z</cp:lastPrinted>
  <dcterms:created xsi:type="dcterms:W3CDTF">2023-01-21T02:27:00Z</dcterms:created>
  <dcterms:modified xsi:type="dcterms:W3CDTF">2023-01-21T02:27:00Z</dcterms:modified>
</cp:coreProperties>
</file>