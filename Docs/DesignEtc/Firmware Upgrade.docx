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D26E" w14:textId="77777777" w:rsidR="000F3F06" w:rsidRDefault="00A06BE1" w:rsidP="00A06BE1">
      <w:pPr>
        <w:pStyle w:val="Title"/>
      </w:pPr>
      <w:r>
        <w:t>Firmware Upgrade/Downgrade</w:t>
      </w:r>
    </w:p>
    <w:p w14:paraId="5B0E6A73" w14:textId="77777777" w:rsidR="00A06BE1" w:rsidRDefault="00A06BE1" w:rsidP="00A06BE1">
      <w:pPr>
        <w:pStyle w:val="Heading1"/>
      </w:pPr>
      <w:bookmarkStart w:id="0" w:name="_Hlk535265442"/>
      <w:bookmarkStart w:id="1" w:name="_Case_Upgrade_R2-R3"/>
      <w:bookmarkEnd w:id="1"/>
      <w:r>
        <w:t>Case Upgrade R2-R3</w:t>
      </w:r>
    </w:p>
    <w:bookmarkEnd w:id="0"/>
    <w:p w14:paraId="5316A939" w14:textId="77777777" w:rsidR="00A06BE1" w:rsidRPr="00A06BE1" w:rsidRDefault="00A06BE1" w:rsidP="00A06BE1">
      <w:pPr>
        <w:pStyle w:val="Heading2"/>
      </w:pPr>
      <w:r>
        <w:t>Pre-requisites</w:t>
      </w:r>
    </w:p>
    <w:p w14:paraId="2766DBAE" w14:textId="77777777" w:rsidR="00A06BE1" w:rsidRDefault="00A06BE1" w:rsidP="00A06BE1">
      <w:r>
        <w:t>Configure standard network parameters.</w:t>
      </w:r>
    </w:p>
    <w:p w14:paraId="3006723C" w14:textId="77777777" w:rsidR="00A06BE1" w:rsidRDefault="00A06BE1" w:rsidP="00A06BE1">
      <w:r>
        <w:t>Connect DTM to R2 device. Ensure it is working properly.</w:t>
      </w:r>
    </w:p>
    <w:p w14:paraId="02594157" w14:textId="77777777" w:rsidR="00FE7503" w:rsidRDefault="00720F53" w:rsidP="00A06BE1">
      <w:r>
        <w:t xml:space="preserve">Make sure “factory defaults” are created. To test, execute </w:t>
      </w:r>
      <w:proofErr w:type="gramStart"/>
      <w:r>
        <w:t>RB.RESTART</w:t>
      </w:r>
      <w:proofErr w:type="gramEnd"/>
      <w:r>
        <w:t xml:space="preserve"> with “restore TB to factory”. If failed, even in OOS mode, execute </w:t>
      </w:r>
      <w:proofErr w:type="gramStart"/>
      <w:r>
        <w:t>RB.RESTART</w:t>
      </w:r>
      <w:proofErr w:type="gramEnd"/>
      <w:r>
        <w:t xml:space="preserve"> with value 42, Using NI Dialog, and verify “factory defaults” are created.</w:t>
      </w:r>
    </w:p>
    <w:p w14:paraId="352C5C68" w14:textId="77777777" w:rsidR="00A06BE1" w:rsidRDefault="00A06BE1" w:rsidP="00A06BE1">
      <w:pPr>
        <w:pStyle w:val="Heading2"/>
      </w:pPr>
      <w:r>
        <w:t>Test</w:t>
      </w:r>
    </w:p>
    <w:p w14:paraId="01E1C54C" w14:textId="0C3DF02B" w:rsidR="00A06BE1" w:rsidRDefault="00A06BE1" w:rsidP="0096749C">
      <w:pPr>
        <w:pStyle w:val="Heading3"/>
        <w:numPr>
          <w:ilvl w:val="0"/>
          <w:numId w:val="3"/>
        </w:numPr>
        <w:pPrChange w:id="2" w:author="Khasin, Ark (GE Oil &amp; Gas)" w:date="2019-01-15T12:25:00Z">
          <w:pPr/>
        </w:pPrChange>
      </w:pPr>
      <w:r>
        <w:t>Inspect and record flash bank for each CPU (FFP and APP)</w:t>
      </w:r>
      <w:r w:rsidR="00332015">
        <w:t xml:space="preserve"> using SA:</w:t>
      </w:r>
    </w:p>
    <w:p w14:paraId="4D5AB1FA" w14:textId="77777777" w:rsidR="00332015" w:rsidRDefault="00332015" w:rsidP="00332015">
      <w:pPr>
        <w:pStyle w:val="ListParagraph"/>
        <w:numPr>
          <w:ilvl w:val="0"/>
          <w:numId w:val="1"/>
        </w:numPr>
      </w:pPr>
      <w:r>
        <w:t>APP – command 129.41</w:t>
      </w:r>
      <w:r>
        <w:br/>
      </w:r>
      <w:r>
        <w:rPr>
          <w:noProof/>
        </w:rPr>
        <w:drawing>
          <wp:inline distT="0" distB="0" distL="0" distR="0" wp14:anchorId="725A3BC3" wp14:editId="0AB38F78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499" w14:textId="77777777" w:rsidR="00332015" w:rsidRDefault="00332015" w:rsidP="00332015">
      <w:pPr>
        <w:pStyle w:val="ListParagraph"/>
        <w:numPr>
          <w:ilvl w:val="0"/>
          <w:numId w:val="1"/>
        </w:numPr>
      </w:pPr>
      <w:r>
        <w:t>FFP – command 255.9</w:t>
      </w:r>
      <w:r>
        <w:br/>
      </w:r>
      <w:r>
        <w:rPr>
          <w:noProof/>
        </w:rPr>
        <w:drawing>
          <wp:inline distT="0" distB="0" distL="0" distR="0" wp14:anchorId="2593AA2A" wp14:editId="2CF3D03F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74B8" w14:textId="77777777" w:rsidR="00332015" w:rsidRDefault="00332015" w:rsidP="00332015">
      <w:r w:rsidRPr="00332015">
        <w:rPr>
          <w:b/>
        </w:rPr>
        <w:t>Expected result</w:t>
      </w:r>
      <w:r>
        <w:t>: each bank is either 0 or 1. Usually, the banks of FFP and APP match.</w:t>
      </w:r>
    </w:p>
    <w:p w14:paraId="75318717" w14:textId="77777777" w:rsidR="00332015" w:rsidRDefault="00332015" w:rsidP="00332015"/>
    <w:p w14:paraId="08186BCE" w14:textId="77777777" w:rsidR="00332015" w:rsidRDefault="00332015" w:rsidP="00332015">
      <w:r>
        <w:t>Select “Update Firmware”</w:t>
      </w:r>
      <w:r w:rsidR="00034371">
        <w:t xml:space="preserve"> in DTM live list, select and download R3 image:</w:t>
      </w:r>
    </w:p>
    <w:p w14:paraId="2BEC676C" w14:textId="77777777" w:rsidR="00034371" w:rsidRDefault="00034371" w:rsidP="00332015">
      <w:r>
        <w:rPr>
          <w:noProof/>
        </w:rPr>
        <w:lastRenderedPageBreak/>
        <w:drawing>
          <wp:inline distT="0" distB="0" distL="0" distR="0" wp14:anchorId="2088C333" wp14:editId="39B54BDA">
            <wp:extent cx="53530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6CCF" w14:textId="77777777" w:rsidR="00332015" w:rsidRDefault="00684095" w:rsidP="00332015">
      <w:r w:rsidRPr="00332015">
        <w:rPr>
          <w:b/>
        </w:rPr>
        <w:t>Expected result</w:t>
      </w:r>
      <w:r>
        <w:t>: successful completion in under 20-25 min on an empty bus</w:t>
      </w:r>
    </w:p>
    <w:p w14:paraId="2082FB1F" w14:textId="2B15A433" w:rsidR="00684095" w:rsidRDefault="00684095" w:rsidP="0096749C">
      <w:pPr>
        <w:pStyle w:val="Heading3"/>
        <w:numPr>
          <w:ilvl w:val="0"/>
          <w:numId w:val="3"/>
        </w:numPr>
        <w:pPrChange w:id="3" w:author="Khasin, Ark (GE Oil &amp; Gas)" w:date="2019-01-15T12:26:00Z">
          <w:pPr/>
        </w:pPrChange>
      </w:pPr>
      <w:r>
        <w:t>Click “Activate”</w:t>
      </w:r>
    </w:p>
    <w:p w14:paraId="5BE89765" w14:textId="77777777" w:rsidR="00684095" w:rsidRDefault="00684095" w:rsidP="00332015">
      <w:r w:rsidRPr="00332015">
        <w:rPr>
          <w:b/>
        </w:rPr>
        <w:t>Expected result</w:t>
      </w:r>
      <w:r>
        <w:t>: device resets and comes up with a temporary node address</w:t>
      </w:r>
      <w:r w:rsidR="004F21C4">
        <w:t xml:space="preserve"> and visible in the live list</w:t>
      </w:r>
      <w:r>
        <w:t>. DTM dialog window shows failure. All FFP parameters will be lost, and all APP</w:t>
      </w:r>
      <w:r w:rsidR="008F5816">
        <w:t xml:space="preserve"> parameters, preserved.</w:t>
      </w:r>
    </w:p>
    <w:p w14:paraId="0504F44F" w14:textId="77777777" w:rsidR="008F5816" w:rsidRDefault="008F5816" w:rsidP="00332015">
      <w:r>
        <w:t xml:space="preserve">Use any appropriate tool to set </w:t>
      </w:r>
      <w:r w:rsidR="004F21C4">
        <w:t xml:space="preserve">unique </w:t>
      </w:r>
      <w:r>
        <w:t xml:space="preserve">node address. </w:t>
      </w:r>
      <w:r w:rsidR="004F21C4">
        <w:t>E.g. click “Change PD address”</w:t>
      </w:r>
    </w:p>
    <w:p w14:paraId="2A1D1C6B" w14:textId="77777777" w:rsidR="00684095" w:rsidRDefault="00567C73" w:rsidP="00332015">
      <w:r>
        <w:t>Write device access parameters as instructed:</w:t>
      </w:r>
    </w:p>
    <w:p w14:paraId="39D804AC" w14:textId="77777777" w:rsidR="00567C73" w:rsidRDefault="00567C73" w:rsidP="00332015">
      <w:r>
        <w:rPr>
          <w:noProof/>
        </w:rPr>
        <w:lastRenderedPageBreak/>
        <w:drawing>
          <wp:inline distT="0" distB="0" distL="0" distR="0" wp14:anchorId="7B2BB93E" wp14:editId="576E7190">
            <wp:extent cx="5943600" cy="449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F1F" w14:textId="77777777" w:rsidR="00567C73" w:rsidRDefault="00567C73" w:rsidP="00332015">
      <w:r w:rsidRPr="00332015">
        <w:rPr>
          <w:b/>
        </w:rPr>
        <w:t>Expected result</w:t>
      </w:r>
      <w:r>
        <w:t>: device is fully operational</w:t>
      </w:r>
    </w:p>
    <w:p w14:paraId="12430A6D" w14:textId="77777777" w:rsidR="00720F53" w:rsidRDefault="00720F53" w:rsidP="00332015"/>
    <w:p w14:paraId="30F3B9FC" w14:textId="258EE4E6" w:rsidR="00720F53" w:rsidRDefault="00720F53" w:rsidP="0096749C">
      <w:pPr>
        <w:pStyle w:val="Heading3"/>
        <w:numPr>
          <w:ilvl w:val="0"/>
          <w:numId w:val="3"/>
        </w:numPr>
        <w:pPrChange w:id="4" w:author="Khasin, Ark (GE Oil &amp; Gas)" w:date="2019-01-15T12:26:00Z">
          <w:pPr/>
        </w:pPrChange>
      </w:pPr>
      <w:r>
        <w:t>Read flash banks (as before)</w:t>
      </w:r>
    </w:p>
    <w:p w14:paraId="1132CFD7" w14:textId="77777777" w:rsidR="00720F53" w:rsidRDefault="00720F53" w:rsidP="00332015">
      <w:r w:rsidRPr="00332015">
        <w:rPr>
          <w:b/>
        </w:rPr>
        <w:t>Expected result</w:t>
      </w:r>
      <w:r>
        <w:t>: Banks are the opposite to their original reads, for each CPU.</w:t>
      </w:r>
    </w:p>
    <w:p w14:paraId="655C3608" w14:textId="77777777" w:rsidR="00720F53" w:rsidRDefault="00720F53" w:rsidP="00332015"/>
    <w:p w14:paraId="1D91C353" w14:textId="001FA75E" w:rsidR="00720F53" w:rsidRDefault="00720F53" w:rsidP="0096749C">
      <w:pPr>
        <w:pStyle w:val="Heading3"/>
        <w:numPr>
          <w:ilvl w:val="0"/>
          <w:numId w:val="3"/>
        </w:numPr>
        <w:pPrChange w:id="5" w:author="Khasin, Ark (GE Oil &amp; Gas)" w:date="2019-01-15T12:27:00Z">
          <w:pPr/>
        </w:pPrChange>
      </w:pPr>
      <w:r>
        <w:t xml:space="preserve">Execute </w:t>
      </w:r>
      <w:proofErr w:type="gramStart"/>
      <w:r>
        <w:t>RB.RESTART</w:t>
      </w:r>
      <w:proofErr w:type="gramEnd"/>
      <w:r>
        <w:t xml:space="preserve"> with “restore TB to factory”.</w:t>
      </w:r>
    </w:p>
    <w:p w14:paraId="7BFF08A3" w14:textId="77777777" w:rsidR="00720F53" w:rsidRDefault="00720F53" w:rsidP="00720F53">
      <w:r w:rsidRPr="00332015">
        <w:rPr>
          <w:b/>
        </w:rPr>
        <w:t>Expected result</w:t>
      </w:r>
      <w:r>
        <w:t>:  operation failed, even in OOS mode. This means, factory defaults are lost.</w:t>
      </w:r>
    </w:p>
    <w:p w14:paraId="0A3273FA" w14:textId="77777777" w:rsidR="0096749C" w:rsidRDefault="00720F53" w:rsidP="0096749C">
      <w:pPr>
        <w:pStyle w:val="Heading3"/>
        <w:numPr>
          <w:ilvl w:val="0"/>
          <w:numId w:val="3"/>
        </w:numPr>
        <w:rPr>
          <w:ins w:id="6" w:author="Khasin, Ark (GE Oil &amp; Gas)" w:date="2019-01-15T12:29:00Z"/>
        </w:rPr>
        <w:pPrChange w:id="7" w:author="Khasin, Ark (GE Oil &amp; Gas)" w:date="2019-01-15T12:29:00Z">
          <w:pPr/>
        </w:pPrChange>
      </w:pPr>
      <w:r>
        <w:t xml:space="preserve">Execute </w:t>
      </w:r>
      <w:proofErr w:type="gramStart"/>
      <w:r>
        <w:t>RB.RESTART</w:t>
      </w:r>
      <w:proofErr w:type="gramEnd"/>
      <w:r>
        <w:t xml:space="preserve"> with value 42, using NI Dialog</w:t>
      </w:r>
      <w:del w:id="8" w:author="Khasin, Ark (GE Oil &amp; Gas)" w:date="2019-01-15T12:29:00Z">
        <w:r w:rsidDel="0096749C">
          <w:delText>,</w:delText>
        </w:r>
      </w:del>
      <w:r>
        <w:t xml:space="preserve"> </w:t>
      </w:r>
    </w:p>
    <w:p w14:paraId="01FB4BFB" w14:textId="534CF0B9" w:rsidR="00720F53" w:rsidRDefault="00720F53" w:rsidP="0096749C">
      <w:del w:id="9" w:author="Khasin, Ark (GE Oil &amp; Gas)" w:date="2019-01-15T12:29:00Z">
        <w:r w:rsidDel="0096749C">
          <w:delText xml:space="preserve">and </w:delText>
        </w:r>
      </w:del>
      <w:commentRangeStart w:id="10"/>
      <w:del w:id="11" w:author="Khasin, Ark (GE Oil &amp; Gas)" w:date="2019-01-15T12:30:00Z">
        <w:r w:rsidDel="0096749C">
          <w:delText>v</w:delText>
        </w:r>
      </w:del>
      <w:ins w:id="12" w:author="Khasin, Ark (GE Oil &amp; Gas)" w:date="2019-01-15T12:30:00Z">
        <w:r w:rsidR="0096749C" w:rsidRPr="0096749C">
          <w:rPr>
            <w:b/>
          </w:rPr>
          <w:t xml:space="preserve"> </w:t>
        </w:r>
        <w:r w:rsidR="0096749C" w:rsidRPr="00332015">
          <w:rPr>
            <w:b/>
          </w:rPr>
          <w:t>Expected result</w:t>
        </w:r>
        <w:r w:rsidR="0096749C">
          <w:t xml:space="preserve">:  </w:t>
        </w:r>
      </w:ins>
      <w:del w:id="13" w:author="Khasin, Ark (GE Oil &amp; Gas)" w:date="2019-01-15T12:30:00Z">
        <w:r w:rsidDel="0096749C">
          <w:delText xml:space="preserve">erify </w:delText>
        </w:r>
      </w:del>
      <w:r>
        <w:t>“factory defaults” are created</w:t>
      </w:r>
      <w:ins w:id="14" w:author="Khasin, Ark (GE Oil &amp; Gas)" w:date="2019-01-15T12:30:00Z">
        <w:r w:rsidR="0096749C">
          <w:t xml:space="preserve"> and </w:t>
        </w:r>
        <w:proofErr w:type="gramStart"/>
        <w:r w:rsidR="0096749C">
          <w:t>RB.RESTART</w:t>
        </w:r>
        <w:proofErr w:type="gramEnd"/>
        <w:r w:rsidR="0096749C">
          <w:t xml:space="preserve"> with “restore TB to factory” now works</w:t>
        </w:r>
      </w:ins>
      <w:r>
        <w:t>.</w:t>
      </w:r>
      <w:commentRangeEnd w:id="10"/>
      <w:r w:rsidR="00866CD4">
        <w:rPr>
          <w:rStyle w:val="CommentReference"/>
        </w:rPr>
        <w:commentReference w:id="10"/>
      </w:r>
      <w:ins w:id="15" w:author="Khasin, Ark (GE Oil &amp; Gas)" w:date="2019-01-15T12:31:00Z">
        <w:r w:rsidR="0096749C">
          <w:t xml:space="preserve"> To verify, change some parameters and see them restored.</w:t>
        </w:r>
      </w:ins>
    </w:p>
    <w:p w14:paraId="209E8BEA" w14:textId="47D6A31C" w:rsidR="00720F53" w:rsidRDefault="0096749C" w:rsidP="0096749C">
      <w:pPr>
        <w:pStyle w:val="Heading3"/>
        <w:numPr>
          <w:ilvl w:val="0"/>
          <w:numId w:val="3"/>
        </w:numPr>
        <w:rPr>
          <w:ins w:id="16" w:author="Khasin, Ark (GE Oil &amp; Gas)" w:date="2019-01-15T12:32:00Z"/>
        </w:rPr>
        <w:pPrChange w:id="17" w:author="Khasin, Ark (GE Oil &amp; Gas)" w:date="2019-01-15T12:28:00Z">
          <w:pPr/>
        </w:pPrChange>
      </w:pPr>
      <w:ins w:id="18" w:author="Khasin, Ark (GE Oil &amp; Gas)" w:date="2019-01-15T12:28:00Z">
        <w:r>
          <w:t>Inspect FBAP, tags, and block parameters</w:t>
        </w:r>
      </w:ins>
    </w:p>
    <w:p w14:paraId="103C48C9" w14:textId="4200F67C" w:rsidR="0096749C" w:rsidRPr="0096749C" w:rsidRDefault="0096749C" w:rsidP="0096749C">
      <w:pPr>
        <w:rPr>
          <w:ins w:id="19" w:author="Khasin, Ark (GE Oil &amp; Gas)" w:date="2019-01-15T12:29:00Z"/>
        </w:rPr>
      </w:pPr>
      <w:ins w:id="20" w:author="Khasin, Ark (GE Oil &amp; Gas)" w:date="2019-01-15T12:32:00Z">
        <w:r w:rsidRPr="00332015">
          <w:rPr>
            <w:b/>
          </w:rPr>
          <w:t>Expected result</w:t>
        </w:r>
        <w:r>
          <w:t>:  empty FBAP, default tags and parameters</w:t>
        </w:r>
      </w:ins>
    </w:p>
    <w:p w14:paraId="69711F08" w14:textId="77777777" w:rsidR="0096749C" w:rsidRPr="0096749C" w:rsidRDefault="0096749C" w:rsidP="0096749C">
      <w:pPr>
        <w:rPr>
          <w:ins w:id="21" w:author="Khasin, Ark (GE Oil &amp; Gas)" w:date="2019-01-15T12:29:00Z"/>
        </w:rPr>
      </w:pPr>
    </w:p>
    <w:p w14:paraId="0784E3E8" w14:textId="77777777" w:rsidR="0096749C" w:rsidRPr="0096749C" w:rsidRDefault="0096749C" w:rsidP="0096749C"/>
    <w:p w14:paraId="7D6A5E88" w14:textId="77777777" w:rsidR="00866CD4" w:rsidRDefault="00866CD4" w:rsidP="00866CD4">
      <w:pPr>
        <w:pStyle w:val="Heading1"/>
        <w:rPr>
          <w:ins w:id="22" w:author="Khasin, Ark (GE Oil &amp; Gas)" w:date="2019-01-14T21:43:00Z"/>
        </w:rPr>
      </w:pPr>
      <w:r>
        <w:lastRenderedPageBreak/>
        <w:t xml:space="preserve">Case </w:t>
      </w:r>
      <w:ins w:id="23" w:author="Khasin, Ark (GE Oil &amp; Gas)" w:date="2019-01-14T21:42:00Z">
        <w:r>
          <w:t>Down</w:t>
        </w:r>
      </w:ins>
      <w:del w:id="24" w:author="Khasin, Ark (GE Oil &amp; Gas)" w:date="2019-01-14T21:42:00Z">
        <w:r w:rsidDel="00866CD4">
          <w:delText>Up</w:delText>
        </w:r>
      </w:del>
      <w:r>
        <w:t>grade R</w:t>
      </w:r>
      <w:ins w:id="25" w:author="Khasin, Ark (GE Oil &amp; Gas)" w:date="2019-01-14T21:43:00Z">
        <w:r>
          <w:t>3</w:t>
        </w:r>
      </w:ins>
      <w:del w:id="26" w:author="Khasin, Ark (GE Oil &amp; Gas)" w:date="2019-01-14T21:43:00Z">
        <w:r w:rsidDel="00866CD4">
          <w:delText>2</w:delText>
        </w:r>
      </w:del>
      <w:r>
        <w:t>-R</w:t>
      </w:r>
      <w:ins w:id="27" w:author="Khasin, Ark (GE Oil &amp; Gas)" w:date="2019-01-14T21:43:00Z">
        <w:r>
          <w:t>2</w:t>
        </w:r>
      </w:ins>
    </w:p>
    <w:p w14:paraId="74B98608" w14:textId="77777777" w:rsidR="00866CD4" w:rsidRDefault="00866CD4" w:rsidP="00866CD4">
      <w:pPr>
        <w:rPr>
          <w:ins w:id="28" w:author="Khasin, Ark (GE Oil &amp; Gas)" w:date="2019-01-14T21:45:00Z"/>
        </w:rPr>
        <w:pPrChange w:id="29" w:author="Khasin, Ark (GE Oil &amp; Gas)" w:date="2019-01-14T21:43:00Z">
          <w:pPr>
            <w:pStyle w:val="Heading1"/>
          </w:pPr>
        </w:pPrChange>
      </w:pPr>
      <w:ins w:id="30" w:author="Khasin, Ark (GE Oil &amp; Gas)" w:date="2019-01-14T21:44:00Z">
        <w:r>
          <w:t xml:space="preserve">This is symmetrical to </w:t>
        </w:r>
        <w:r>
          <w:fldChar w:fldCharType="begin"/>
        </w:r>
        <w:r>
          <w:instrText xml:space="preserve"> HYPERLINK  \l "_Case_Upgrade_R2-R3" </w:instrText>
        </w:r>
        <w:r>
          <w:fldChar w:fldCharType="separate"/>
        </w:r>
        <w:r w:rsidRPr="00866CD4">
          <w:rPr>
            <w:rStyle w:val="Hyperlink"/>
          </w:rPr>
          <w:t>Case Upgrade R2-R3</w:t>
        </w:r>
        <w:r>
          <w:fldChar w:fldCharType="end"/>
        </w:r>
        <w:r>
          <w:t xml:space="preserve"> but the initial device content </w:t>
        </w:r>
      </w:ins>
      <w:ins w:id="31" w:author="Khasin, Ark (GE Oil &amp; Gas)" w:date="2019-01-14T21:45:00Z">
        <w:r>
          <w:t>is R3 and the resulting content is R2</w:t>
        </w:r>
      </w:ins>
    </w:p>
    <w:p w14:paraId="0C57E037" w14:textId="77777777" w:rsidR="00057F1A" w:rsidRDefault="00866CD4" w:rsidP="00866CD4">
      <w:pPr>
        <w:pStyle w:val="Heading1"/>
        <w:rPr>
          <w:ins w:id="32" w:author="Khasin, Ark (GE Oil &amp; Gas)" w:date="2019-01-14T21:47:00Z"/>
        </w:rPr>
      </w:pPr>
      <w:ins w:id="33" w:author="Khasin, Ark (GE Oil &amp; Gas)" w:date="2019-01-14T21:47:00Z">
        <w:r>
          <w:t xml:space="preserve">Case Up/Downgrade R3 to the same </w:t>
        </w:r>
        <w:r w:rsidR="00057F1A">
          <w:t>or different build of R3</w:t>
        </w:r>
      </w:ins>
    </w:p>
    <w:p w14:paraId="22414279" w14:textId="77777777" w:rsidR="00057F1A" w:rsidRDefault="00057F1A" w:rsidP="00057F1A">
      <w:pPr>
        <w:rPr>
          <w:ins w:id="34" w:author="Khasin, Ark (GE Oil &amp; Gas)" w:date="2019-01-14T21:49:00Z"/>
        </w:rPr>
      </w:pPr>
      <w:ins w:id="35" w:author="Khasin, Ark (GE Oil &amp; Gas)" w:date="2019-01-14T21:49:00Z">
        <w:r>
          <w:t xml:space="preserve">This is similar to </w:t>
        </w:r>
        <w:r>
          <w:fldChar w:fldCharType="begin"/>
        </w:r>
        <w:r>
          <w:instrText xml:space="preserve"> HYPERLINK  \l "_Case_Upgrade_R2-R3" </w:instrText>
        </w:r>
        <w:r>
          <w:fldChar w:fldCharType="separate"/>
        </w:r>
        <w:r w:rsidRPr="00866CD4">
          <w:rPr>
            <w:rStyle w:val="Hyperlink"/>
          </w:rPr>
          <w:t>Case Upgrade R2-R3</w:t>
        </w:r>
        <w:r>
          <w:fldChar w:fldCharType="end"/>
        </w:r>
        <w:r>
          <w:t xml:space="preserve"> but </w:t>
        </w:r>
      </w:ins>
    </w:p>
    <w:p w14:paraId="3C9FE10B" w14:textId="77777777" w:rsidR="00057F1A" w:rsidRDefault="00057F1A" w:rsidP="00057F1A">
      <w:pPr>
        <w:pStyle w:val="ListParagraph"/>
        <w:numPr>
          <w:ilvl w:val="0"/>
          <w:numId w:val="2"/>
        </w:numPr>
        <w:rPr>
          <w:ins w:id="36" w:author="Khasin, Ark (GE Oil &amp; Gas)" w:date="2019-01-14T21:50:00Z"/>
        </w:rPr>
        <w:pPrChange w:id="37" w:author="Khasin, Ark (GE Oil &amp; Gas)" w:date="2019-01-14T21:49:00Z">
          <w:pPr/>
        </w:pPrChange>
      </w:pPr>
      <w:ins w:id="38" w:author="Khasin, Ark (GE Oil &amp; Gas)" w:date="2019-01-14T21:50:00Z">
        <w:r>
          <w:t>Network parameters should be set to more aggressive settings appropriate for R3</w:t>
        </w:r>
      </w:ins>
    </w:p>
    <w:p w14:paraId="5C89289A" w14:textId="2957EC90" w:rsidR="00057F1A" w:rsidRDefault="0096749C" w:rsidP="00057F1A">
      <w:pPr>
        <w:pStyle w:val="ListParagraph"/>
        <w:numPr>
          <w:ilvl w:val="0"/>
          <w:numId w:val="2"/>
        </w:numPr>
        <w:rPr>
          <w:ins w:id="39" w:author="Khasin, Ark (GE Oil &amp; Gas)" w:date="2019-01-15T12:33:00Z"/>
        </w:rPr>
        <w:pPrChange w:id="40" w:author="Khasin, Ark (GE Oil &amp; Gas)" w:date="2019-01-14T21:49:00Z">
          <w:pPr/>
        </w:pPrChange>
      </w:pPr>
      <w:ins w:id="41" w:author="Khasin, Ark (GE Oil &amp; Gas)" w:date="2019-01-15T12:33:00Z">
        <w:r>
          <w:t>Steps 4-6 are replaced as follows</w:t>
        </w:r>
      </w:ins>
    </w:p>
    <w:p w14:paraId="73CFD72C" w14:textId="56268BF2" w:rsidR="00C043A6" w:rsidRDefault="00C043A6" w:rsidP="00C043A6">
      <w:pPr>
        <w:pStyle w:val="Heading3"/>
        <w:numPr>
          <w:ilvl w:val="0"/>
          <w:numId w:val="6"/>
        </w:numPr>
        <w:rPr>
          <w:ins w:id="42" w:author="Khasin, Ark (GE Oil &amp; Gas)" w:date="2019-01-15T12:39:00Z"/>
        </w:rPr>
        <w:pPrChange w:id="43" w:author="Khasin, Ark (GE Oil &amp; Gas)" w:date="2019-01-15T12:39:00Z">
          <w:pPr>
            <w:pStyle w:val="Heading3"/>
            <w:numPr>
              <w:numId w:val="3"/>
            </w:numPr>
            <w:ind w:left="720" w:hanging="360"/>
          </w:pPr>
        </w:pPrChange>
      </w:pPr>
      <w:ins w:id="44" w:author="Khasin, Ark (GE Oil &amp; Gas)" w:date="2019-01-15T12:38:00Z">
        <w:r>
          <w:t xml:space="preserve">Inspect FBAP, tags, </w:t>
        </w:r>
      </w:ins>
      <w:ins w:id="45" w:author="Khasin, Ark (GE Oil &amp; Gas)" w:date="2019-01-15T12:39:00Z">
        <w:r>
          <w:t xml:space="preserve">node address, </w:t>
        </w:r>
      </w:ins>
      <w:ins w:id="46" w:author="Khasin, Ark (GE Oil &amp; Gas)" w:date="2019-01-15T12:38:00Z">
        <w:r>
          <w:t>and block parameters</w:t>
        </w:r>
      </w:ins>
    </w:p>
    <w:p w14:paraId="1FD3ABE4" w14:textId="6624FC84" w:rsidR="00C043A6" w:rsidRPr="00C043A6" w:rsidRDefault="00C043A6" w:rsidP="00C043A6">
      <w:pPr>
        <w:rPr>
          <w:ins w:id="47" w:author="Khasin, Ark (GE Oil &amp; Gas)" w:date="2019-01-15T12:38:00Z"/>
        </w:rPr>
        <w:pPrChange w:id="48" w:author="Khasin, Ark (GE Oil &amp; Gas)" w:date="2019-01-15T12:39:00Z">
          <w:pPr>
            <w:pStyle w:val="Heading3"/>
            <w:numPr>
              <w:numId w:val="3"/>
            </w:numPr>
            <w:ind w:left="720" w:hanging="360"/>
          </w:pPr>
        </w:pPrChange>
      </w:pPr>
      <w:ins w:id="49" w:author="Khasin, Ark (GE Oil &amp; Gas)" w:date="2019-01-15T12:39:00Z">
        <w:r w:rsidRPr="00332015">
          <w:rPr>
            <w:b/>
          </w:rPr>
          <w:t>Expected result</w:t>
        </w:r>
        <w:r>
          <w:t xml:space="preserve">:  all parameters are preserved, unless there was a </w:t>
        </w:r>
      </w:ins>
      <w:ins w:id="50" w:author="Khasin, Ark (GE Oil &amp; Gas)" w:date="2019-01-15T12:40:00Z">
        <w:r>
          <w:t xml:space="preserve">device </w:t>
        </w:r>
      </w:ins>
      <w:ins w:id="51" w:author="Khasin, Ark (GE Oil &amp; Gas)" w:date="2019-01-15T12:39:00Z">
        <w:r>
          <w:t>reset/power cycle during activation process.</w:t>
        </w:r>
      </w:ins>
    </w:p>
    <w:p w14:paraId="1C7F5CD3" w14:textId="67F9583B" w:rsidR="00C043A6" w:rsidRDefault="00AA5579" w:rsidP="00C043A6">
      <w:pPr>
        <w:pStyle w:val="Heading3"/>
        <w:numPr>
          <w:ilvl w:val="0"/>
          <w:numId w:val="6"/>
        </w:numPr>
        <w:rPr>
          <w:ins w:id="52" w:author="Khasin, Ark (GE Oil &amp; Gas)" w:date="2019-01-15T12:37:00Z"/>
        </w:rPr>
        <w:pPrChange w:id="53" w:author="Khasin, Ark (GE Oil &amp; Gas)" w:date="2019-01-15T12:37:00Z">
          <w:pPr/>
        </w:pPrChange>
      </w:pPr>
      <w:ins w:id="54" w:author="Khasin, Ark (GE Oil &amp; Gas)" w:date="2019-01-15T12:45:00Z">
        <w:r>
          <w:t>Make sure to modify</w:t>
        </w:r>
      </w:ins>
      <w:ins w:id="55" w:author="Khasin, Ark (GE Oil &amp; Gas)" w:date="2019-01-15T12:36:00Z">
        <w:r w:rsidR="00C043A6">
          <w:t xml:space="preserve"> some TB parameters </w:t>
        </w:r>
      </w:ins>
    </w:p>
    <w:p w14:paraId="2D1B0C68" w14:textId="19F14650" w:rsidR="0096749C" w:rsidRDefault="00C043A6" w:rsidP="00C043A6">
      <w:pPr>
        <w:pStyle w:val="Heading3"/>
        <w:numPr>
          <w:ilvl w:val="0"/>
          <w:numId w:val="6"/>
        </w:numPr>
        <w:rPr>
          <w:ins w:id="56" w:author="Khasin, Ark (GE Oil &amp; Gas)" w:date="2019-01-15T12:41:00Z"/>
        </w:rPr>
        <w:pPrChange w:id="57" w:author="Khasin, Ark (GE Oil &amp; Gas)" w:date="2019-01-15T12:37:00Z">
          <w:pPr/>
        </w:pPrChange>
      </w:pPr>
      <w:ins w:id="58" w:author="Khasin, Ark (GE Oil &amp; Gas)" w:date="2019-01-15T12:37:00Z">
        <w:r>
          <w:t xml:space="preserve"> </w:t>
        </w:r>
      </w:ins>
      <w:ins w:id="59" w:author="Khasin, Ark (GE Oil &amp; Gas)" w:date="2019-01-15T12:38:00Z">
        <w:r>
          <w:t xml:space="preserve">Execute </w:t>
        </w:r>
        <w:proofErr w:type="gramStart"/>
        <w:r>
          <w:t>RB.RESTART</w:t>
        </w:r>
        <w:proofErr w:type="gramEnd"/>
        <w:r>
          <w:t xml:space="preserve"> with “restore TB to factory”.</w:t>
        </w:r>
      </w:ins>
    </w:p>
    <w:p w14:paraId="58231D57" w14:textId="77D4E9E2" w:rsidR="00C043A6" w:rsidRDefault="00C043A6" w:rsidP="00C043A6">
      <w:pPr>
        <w:rPr>
          <w:ins w:id="60" w:author="Khasin, Ark (GE Oil &amp; Gas)" w:date="2019-01-15T12:41:00Z"/>
        </w:rPr>
      </w:pPr>
      <w:ins w:id="61" w:author="Khasin, Ark (GE Oil &amp; Gas)" w:date="2019-01-15T12:41:00Z">
        <w:r w:rsidRPr="00332015">
          <w:rPr>
            <w:b/>
          </w:rPr>
          <w:t>Expected result</w:t>
        </w:r>
        <w:r>
          <w:t>:  operation succeeds, and TB parameters are reverted to the values before the firmware update.</w:t>
        </w:r>
      </w:ins>
    </w:p>
    <w:p w14:paraId="3E1D760B" w14:textId="77777777" w:rsidR="00C043A6" w:rsidRPr="00C043A6" w:rsidRDefault="00C043A6" w:rsidP="00C043A6">
      <w:pPr>
        <w:rPr>
          <w:ins w:id="62" w:author="Khasin, Ark (GE Oil &amp; Gas)" w:date="2019-01-15T12:38:00Z"/>
        </w:rPr>
      </w:pPr>
    </w:p>
    <w:p w14:paraId="08A1BDD1" w14:textId="1BDECAFB" w:rsidR="00C043A6" w:rsidRDefault="0061335A" w:rsidP="007E626D">
      <w:pPr>
        <w:pStyle w:val="Heading1"/>
        <w:rPr>
          <w:ins w:id="63" w:author="Khasin, Ark (GE Oil &amp; Gas)" w:date="2019-01-23T09:36:00Z"/>
        </w:rPr>
        <w:pPrChange w:id="64" w:author="Khasin, Ark (GE Oil &amp; Gas)" w:date="2019-01-23T09:35:00Z">
          <w:pPr/>
        </w:pPrChange>
      </w:pPr>
      <w:ins w:id="65" w:author="Khasin, Ark (GE Oil &amp; Gas)" w:date="2019-01-23T09:36:00Z">
        <w:r>
          <w:t>First run after firmware activation</w:t>
        </w:r>
      </w:ins>
    </w:p>
    <w:p w14:paraId="4D1DBA14" w14:textId="5260A818" w:rsidR="0061335A" w:rsidRDefault="0061335A" w:rsidP="0061335A">
      <w:pPr>
        <w:rPr>
          <w:ins w:id="66" w:author="Khasin, Ark (GE Oil &amp; Gas)" w:date="2019-01-23T09:44:00Z"/>
        </w:rPr>
      </w:pPr>
      <w:ins w:id="67" w:author="Khasin, Ark (GE Oil &amp; Gas)" w:date="2019-01-23T09:43:00Z">
        <w:r>
          <w:t xml:space="preserve">Verify that </w:t>
        </w:r>
      </w:ins>
      <w:ins w:id="68" w:author="Khasin, Ark (GE Oil &amp; Gas)" w:date="2019-01-23T09:44:00Z">
        <w:r>
          <w:t>the device on first run after activation comes up with correct device id and device and block tags, like so:</w:t>
        </w:r>
      </w:ins>
    </w:p>
    <w:p w14:paraId="611D936F" w14:textId="5670E677" w:rsidR="0061335A" w:rsidRDefault="0061335A" w:rsidP="0061335A">
      <w:pPr>
        <w:rPr>
          <w:ins w:id="69" w:author="Khasin, Ark (GE Oil &amp; Gas)" w:date="2019-01-23T09:47:00Z"/>
        </w:rPr>
      </w:pPr>
      <w:ins w:id="70" w:author="Khasin, Ark (GE Oil &amp; Gas)" w:date="2019-01-23T09:47:00Z">
        <w:r>
          <w:rPr>
            <w:noProof/>
          </w:rPr>
          <w:drawing>
            <wp:inline distT="0" distB="0" distL="0" distR="0" wp14:anchorId="51EAC0E2" wp14:editId="35F67000">
              <wp:extent cx="3333750" cy="1114425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750" cy="1114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46434A" w14:textId="33A935D5" w:rsidR="00600DBA" w:rsidRDefault="00600DBA" w:rsidP="0061335A">
      <w:pPr>
        <w:rPr>
          <w:ins w:id="71" w:author="Khasin, Ark (GE Oil &amp; Gas)" w:date="2019-01-23T09:54:00Z"/>
        </w:rPr>
      </w:pPr>
      <w:ins w:id="72" w:author="Khasin, Ark (GE Oil &amp; Gas)" w:date="2019-01-23T09:52:00Z">
        <w:r>
          <w:t xml:space="preserve">Verify that </w:t>
        </w:r>
      </w:ins>
      <w:ins w:id="73" w:author="Khasin, Ark (GE Oil &amp; Gas)" w:date="2019-01-23T09:53:00Z">
        <w:r w:rsidRPr="00600DBA">
          <w:t>a phantom with device id ..._________________00000000</w:t>
        </w:r>
        <w:r>
          <w:t xml:space="preserve"> never appears in NI Configurator</w:t>
        </w:r>
        <w:r w:rsidRPr="00600DBA">
          <w:t>.</w:t>
        </w:r>
      </w:ins>
    </w:p>
    <w:p w14:paraId="7D82FBE0" w14:textId="76A6DCFC" w:rsidR="00600DBA" w:rsidRDefault="00600DBA" w:rsidP="0061335A">
      <w:pPr>
        <w:rPr>
          <w:ins w:id="74" w:author="Khasin, Ark (GE Oil &amp; Gas)" w:date="2019-01-23T09:54:00Z"/>
        </w:rPr>
      </w:pPr>
      <w:ins w:id="75" w:author="Khasin, Ark (GE Oil &amp; Gas)" w:date="2019-01-23T09:54:00Z">
        <w:r>
          <w:t>Test applies to update R2</w:t>
        </w:r>
        <w:r>
          <w:sym w:font="Wingdings" w:char="F0E0"/>
        </w:r>
        <w:r>
          <w:t>R3 and R3</w:t>
        </w:r>
        <w:r>
          <w:sym w:font="Wingdings" w:char="F0E0"/>
        </w:r>
        <w:proofErr w:type="spellStart"/>
        <w:r>
          <w:t>R3</w:t>
        </w:r>
        <w:proofErr w:type="spellEnd"/>
      </w:ins>
    </w:p>
    <w:p w14:paraId="7A78967F" w14:textId="39331FC4" w:rsidR="00600DBA" w:rsidRDefault="00600DBA" w:rsidP="00600DBA">
      <w:pPr>
        <w:pStyle w:val="Heading2"/>
        <w:rPr>
          <w:ins w:id="76" w:author="Khasin, Ark (GE Oil &amp; Gas)" w:date="2019-01-23T09:55:00Z"/>
        </w:rPr>
        <w:pPrChange w:id="77" w:author="Khasin, Ark (GE Oil &amp; Gas)" w:date="2019-01-23T09:55:00Z">
          <w:pPr/>
        </w:pPrChange>
      </w:pPr>
      <w:ins w:id="78" w:author="Khasin, Ark (GE Oil &amp; Gas)" w:date="2019-01-23T09:55:00Z">
        <w:r>
          <w:t>Steps</w:t>
        </w:r>
      </w:ins>
    </w:p>
    <w:p w14:paraId="79567E36" w14:textId="2C6DB16C" w:rsidR="00600DBA" w:rsidRDefault="00600DBA" w:rsidP="00600DBA">
      <w:pPr>
        <w:rPr>
          <w:ins w:id="79" w:author="Khasin, Ark (GE Oil &amp; Gas)" w:date="2019-01-23T09:55:00Z"/>
        </w:rPr>
      </w:pPr>
      <w:ins w:id="80" w:author="Khasin, Ark (GE Oil &amp; Gas)" w:date="2019-01-23T09:55:00Z">
        <w:r>
          <w:t>The first phase is with real upgrade/downgrade.</w:t>
        </w:r>
      </w:ins>
    </w:p>
    <w:p w14:paraId="073C53AE" w14:textId="45E46959" w:rsidR="00600DBA" w:rsidRDefault="00600DBA" w:rsidP="00600DBA">
      <w:pPr>
        <w:rPr>
          <w:ins w:id="81" w:author="Khasin, Ark (GE Oil &amp; Gas)" w:date="2019-01-23T09:58:00Z"/>
        </w:rPr>
      </w:pPr>
      <w:ins w:id="82" w:author="Khasin, Ark (GE Oil &amp; Gas)" w:date="2019-01-23T09:56:00Z">
        <w:r>
          <w:t>The second is with emulation of activation with HART command 255.</w:t>
        </w:r>
      </w:ins>
      <w:ins w:id="83" w:author="Khasin, Ark (GE Oil &amp; Gas)" w:date="2019-01-23T09:58:00Z">
        <w:r w:rsidR="000F3F06">
          <w:t>10 “Flip Partition” to repeat several times:</w:t>
        </w:r>
      </w:ins>
    </w:p>
    <w:p w14:paraId="5346BB94" w14:textId="10800097" w:rsidR="000F3F06" w:rsidRPr="00600DBA" w:rsidRDefault="000F3F06" w:rsidP="00600DBA">
      <w:pPr>
        <w:rPr>
          <w:ins w:id="84" w:author="Khasin, Ark (GE Oil &amp; Gas)" w:date="2019-01-15T12:36:00Z"/>
        </w:rPr>
      </w:pPr>
      <w:ins w:id="85" w:author="Khasin, Ark (GE Oil &amp; Gas)" w:date="2019-01-23T09:58:00Z">
        <w:r>
          <w:rPr>
            <w:noProof/>
          </w:rPr>
          <w:lastRenderedPageBreak/>
          <w:drawing>
            <wp:inline distT="0" distB="0" distL="0" distR="0" wp14:anchorId="330C8409" wp14:editId="4EAE51AC">
              <wp:extent cx="4933950" cy="17049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950" cy="170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E65054E" w14:textId="77777777" w:rsidR="000F3F06" w:rsidRDefault="000F3F06" w:rsidP="00332015">
      <w:pPr>
        <w:rPr>
          <w:ins w:id="86" w:author="Khasin, Ark (GE Oil &amp; Gas)" w:date="2019-01-23T09:59:00Z"/>
        </w:rPr>
      </w:pPr>
    </w:p>
    <w:p w14:paraId="14E79256" w14:textId="1871C277" w:rsidR="00866CD4" w:rsidRPr="00057F1A" w:rsidDel="00C043A6" w:rsidRDefault="009C3B42" w:rsidP="00057F1A">
      <w:pPr>
        <w:rPr>
          <w:del w:id="87" w:author="Khasin, Ark (GE Oil &amp; Gas)" w:date="2019-01-15T12:37:00Z"/>
        </w:rPr>
        <w:pPrChange w:id="88" w:author="Khasin, Ark (GE Oil &amp; Gas)" w:date="2019-01-14T21:48:00Z">
          <w:pPr>
            <w:pStyle w:val="Heading1"/>
          </w:pPr>
        </w:pPrChange>
      </w:pPr>
      <w:ins w:id="89" w:author="Khasin, Ark (GE Oil &amp; Gas)" w:date="2019-01-23T10:06:00Z">
        <w:r>
          <w:t>Doing so several times would ensure consistency of “first run” after activation without the expense of actual firmware update.</w:t>
        </w:r>
      </w:ins>
      <w:ins w:id="90" w:author="Khasin, Ark (GE Oil &amp; Gas)" w:date="2019-01-23T10:07:00Z">
        <w:r>
          <w:t xml:space="preserve"> The pre-requisite for this phase is both flash banks 0 and 1 contain valid firmware images (R2 and R3, R3 and R3)</w:t>
        </w:r>
      </w:ins>
      <w:bookmarkStart w:id="91" w:name="_GoBack"/>
      <w:bookmarkEnd w:id="91"/>
      <w:del w:id="92" w:author="Khasin, Ark (GE Oil &amp; Gas)" w:date="2019-01-14T21:43:00Z">
        <w:r w:rsidR="00866CD4" w:rsidDel="00866CD4">
          <w:delText>3</w:delText>
        </w:r>
      </w:del>
    </w:p>
    <w:p w14:paraId="12E5A06C" w14:textId="16BDFE05" w:rsidR="00720F53" w:rsidDel="00C043A6" w:rsidRDefault="00720F53" w:rsidP="00332015">
      <w:pPr>
        <w:rPr>
          <w:del w:id="93" w:author="Khasin, Ark (GE Oil &amp; Gas)" w:date="2019-01-15T12:37:00Z"/>
        </w:rPr>
      </w:pPr>
    </w:p>
    <w:p w14:paraId="0E480509" w14:textId="77777777" w:rsidR="00567C73" w:rsidRPr="00A06BE1" w:rsidRDefault="00567C73" w:rsidP="00332015"/>
    <w:sectPr w:rsidR="00567C73" w:rsidRPr="00A0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Khasin, Ark (GE Oil &amp; Gas)" w:date="2019-01-14T21:42:00Z" w:initials="KA(O&amp;G">
    <w:p w14:paraId="43078CD6" w14:textId="77777777" w:rsidR="00866CD4" w:rsidRDefault="00866CD4">
      <w:pPr>
        <w:pStyle w:val="CommentText"/>
      </w:pPr>
      <w:r>
        <w:rPr>
          <w:rStyle w:val="CommentReference"/>
        </w:rPr>
        <w:annotationRef/>
      </w:r>
      <w:r>
        <w:t>Should be part of DTM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078C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078CD6" w16cid:durableId="1FE780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2D5"/>
    <w:multiLevelType w:val="hybridMultilevel"/>
    <w:tmpl w:val="431E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F6B"/>
    <w:multiLevelType w:val="hybridMultilevel"/>
    <w:tmpl w:val="47502414"/>
    <w:lvl w:ilvl="0" w:tplc="C55AA3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B5F32"/>
    <w:multiLevelType w:val="hybridMultilevel"/>
    <w:tmpl w:val="9626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30DA"/>
    <w:multiLevelType w:val="hybridMultilevel"/>
    <w:tmpl w:val="DB16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A3A64"/>
    <w:multiLevelType w:val="hybridMultilevel"/>
    <w:tmpl w:val="431E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D0F6E"/>
    <w:multiLevelType w:val="hybridMultilevel"/>
    <w:tmpl w:val="18BC48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sin, Ark (GE Oil &amp; Gas)">
    <w15:presenceInfo w15:providerId="AD" w15:userId="S-1-5-21-3672398596-3227583511-885490141-124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E1"/>
    <w:rsid w:val="00034371"/>
    <w:rsid w:val="00057F1A"/>
    <w:rsid w:val="0007323A"/>
    <w:rsid w:val="000F3F06"/>
    <w:rsid w:val="00180D60"/>
    <w:rsid w:val="00310560"/>
    <w:rsid w:val="00332015"/>
    <w:rsid w:val="004F21C4"/>
    <w:rsid w:val="00567C73"/>
    <w:rsid w:val="00574541"/>
    <w:rsid w:val="00600DBA"/>
    <w:rsid w:val="0061335A"/>
    <w:rsid w:val="00684095"/>
    <w:rsid w:val="00720F53"/>
    <w:rsid w:val="007E626D"/>
    <w:rsid w:val="00866CD4"/>
    <w:rsid w:val="008F5816"/>
    <w:rsid w:val="0096749C"/>
    <w:rsid w:val="009C3B42"/>
    <w:rsid w:val="009E6026"/>
    <w:rsid w:val="00A06BE1"/>
    <w:rsid w:val="00A555B5"/>
    <w:rsid w:val="00AA5579"/>
    <w:rsid w:val="00C043A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4A08"/>
  <w15:chartTrackingRefBased/>
  <w15:docId w15:val="{478EDA70-834A-4E39-AC13-357793E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0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5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6C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D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80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1</cp:revision>
  <dcterms:created xsi:type="dcterms:W3CDTF">2019-01-14T22:37:00Z</dcterms:created>
  <dcterms:modified xsi:type="dcterms:W3CDTF">2019-01-23T15:09:00Z</dcterms:modified>
</cp:coreProperties>
</file>