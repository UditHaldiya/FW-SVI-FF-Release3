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F3" w:rsidRDefault="006679F3" w:rsidP="006679F3">
      <w:pPr>
        <w:pStyle w:val="Title"/>
      </w:pPr>
      <w:del w:id="0" w:author="GE User" w:date="2016-03-15T16:53:00Z">
        <w:r w:rsidDel="002723C4">
          <w:delText>Partial Stroke Test</w:delText>
        </w:r>
      </w:del>
      <w:ins w:id="1" w:author="GE User" w:date="2016-03-15T16:53:00Z">
        <w:r w:rsidR="002723C4">
          <w:t>High-Speed Data Collection</w:t>
        </w:r>
      </w:ins>
      <w:r>
        <w:t xml:space="preserve"> in SVI FF </w:t>
      </w:r>
    </w:p>
    <w:p w:rsidR="006679F3" w:rsidRDefault="00D6031B" w:rsidP="006679F3">
      <w:pPr>
        <w:pStyle w:val="Heading1"/>
      </w:pPr>
      <w:bookmarkStart w:id="2" w:name="_Toc445895267"/>
      <w:r>
        <w:t>Introduction</w:t>
      </w:r>
      <w:bookmarkEnd w:id="2"/>
    </w:p>
    <w:p w:rsidR="00D6031B" w:rsidDel="002723C4" w:rsidRDefault="001214DC" w:rsidP="006679F3">
      <w:pPr>
        <w:rPr>
          <w:del w:id="3" w:author="GE User" w:date="2016-03-15T16:56:00Z"/>
        </w:rPr>
      </w:pPr>
      <w:del w:id="4" w:author="GE User" w:date="2016-03-15T16:56:00Z">
        <w:r w:rsidDel="002723C4">
          <w:delText xml:space="preserve">The </w:delText>
        </w:r>
        <w:r w:rsidR="00D6031B" w:rsidDel="002723C4">
          <w:delText>Partial Stroke Test (</w:delText>
        </w:r>
        <w:r w:rsidDel="002723C4">
          <w:delText>PST</w:delText>
        </w:r>
        <w:r w:rsidR="00D6031B" w:rsidDel="002723C4">
          <w:delText>)</w:delText>
        </w:r>
        <w:r w:rsidDel="002723C4">
          <w:delText xml:space="preserve"> was </w:delText>
        </w:r>
        <w:r w:rsidR="00D6031B" w:rsidDel="002723C4">
          <w:delText xml:space="preserve">initially introduced for emergency shutdown valves. It was used to evaluate the valve capability to open or close after a long period of service. </w:delText>
        </w:r>
      </w:del>
    </w:p>
    <w:p w:rsidR="006E341C" w:rsidRDefault="00D6031B" w:rsidP="006679F3">
      <w:pPr>
        <w:rPr>
          <w:ins w:id="5" w:author="GE User" w:date="2016-03-15T17:25:00Z"/>
        </w:rPr>
      </w:pPr>
      <w:del w:id="6" w:author="GE User" w:date="2016-03-15T16:56:00Z">
        <w:r w:rsidDel="002723C4">
          <w:delText>Recently the Partial Stroke test applications are also done in control valves. This document describes the implementation of the Partial Stroke Test in SVI positioners. The initial implementation will be done in SVI FF with an option to reuse the implementation in all SVI line of control positioners.</w:delText>
        </w:r>
      </w:del>
      <w:ins w:id="7" w:author="GE User" w:date="2016-03-15T16:56:00Z">
        <w:r w:rsidR="002723C4">
          <w:t>Valve diagnostics, and predictive diagnostics in particular, depends on real</w:t>
        </w:r>
      </w:ins>
      <w:ins w:id="8" w:author="GE User" w:date="2016-03-15T16:57:00Z">
        <w:r w:rsidR="002723C4">
          <w:t>-</w:t>
        </w:r>
      </w:ins>
      <w:ins w:id="9" w:author="GE User" w:date="2016-03-15T16:56:00Z">
        <w:r w:rsidR="002723C4">
          <w:t xml:space="preserve">time </w:t>
        </w:r>
      </w:ins>
      <w:ins w:id="10" w:author="GE User" w:date="2016-03-15T16:57:00Z">
        <w:r w:rsidR="002723C4">
          <w:t xml:space="preserve">data that usual polling is too slow and/or intermittent for. So, there is a need in buffering high-speed data in the device and </w:t>
        </w:r>
      </w:ins>
      <w:ins w:id="11" w:author="GE User" w:date="2016-03-15T17:00:00Z">
        <w:r w:rsidR="002723C4">
          <w:t>retrieving the buffer</w:t>
        </w:r>
      </w:ins>
      <w:ins w:id="12" w:author="GE User" w:date="2016-03-15T17:25:00Z">
        <w:r w:rsidR="006E341C">
          <w:t xml:space="preserve"> using available bandwidth.</w:t>
        </w:r>
      </w:ins>
    </w:p>
    <w:p w:rsidR="006679F3" w:rsidRDefault="006E341C" w:rsidP="006679F3">
      <w:ins w:id="13" w:author="GE User" w:date="2016-03-15T17:26:00Z">
        <w:r>
          <w:t xml:space="preserve">Real-time data collection can be used on demand, on some internal or external trigger, or as </w:t>
        </w:r>
      </w:ins>
      <w:ins w:id="14" w:author="GE User" w:date="2016-03-15T17:27:00Z">
        <w:r>
          <w:t xml:space="preserve">a workhorse </w:t>
        </w:r>
      </w:ins>
      <w:ins w:id="15" w:author="GE User" w:date="2016-03-15T17:26:00Z">
        <w:r>
          <w:t xml:space="preserve">part </w:t>
        </w:r>
      </w:ins>
      <w:ins w:id="16" w:author="GE User" w:date="2016-03-15T17:27:00Z">
        <w:r>
          <w:t xml:space="preserve">of another diagnostic component (e.g. Partial Stroke Test). </w:t>
        </w:r>
      </w:ins>
    </w:p>
    <w:p w:rsidR="00D6031B" w:rsidRDefault="00D6031B" w:rsidP="006679F3">
      <w:pPr>
        <w:pStyle w:val="Heading1"/>
        <w:rPr>
          <w:ins w:id="17" w:author="GE User" w:date="2016-03-15T17:29:00Z"/>
        </w:rPr>
      </w:pPr>
      <w:bookmarkStart w:id="18" w:name="_Toc445895268"/>
      <w:r>
        <w:t>Business Story</w:t>
      </w:r>
      <w:bookmarkEnd w:id="18"/>
    </w:p>
    <w:p w:rsidR="006E341C" w:rsidRPr="006E341C" w:rsidRDefault="006E341C" w:rsidP="006E341C">
      <w:pPr>
        <w:rPr>
          <w:rPrChange w:id="19" w:author="GE User" w:date="2016-03-15T17:29:00Z">
            <w:rPr/>
          </w:rPrChange>
        </w:rPr>
        <w:pPrChange w:id="20" w:author="GE User" w:date="2016-03-15T17:29:00Z">
          <w:pPr>
            <w:pStyle w:val="Heading1"/>
          </w:pPr>
        </w:pPrChange>
      </w:pPr>
      <w:ins w:id="21" w:author="GE User" w:date="2016-03-15T17:29:00Z">
        <w:r>
          <w:t>&lt;Vlad, please fill in&gt;</w:t>
        </w:r>
      </w:ins>
    </w:p>
    <w:p w:rsidR="0016323C" w:rsidDel="006E341C" w:rsidRDefault="0016323C" w:rsidP="00C83FD6">
      <w:pPr>
        <w:rPr>
          <w:del w:id="22" w:author="GE User" w:date="2016-03-15T17:29:00Z"/>
        </w:rPr>
      </w:pPr>
      <w:del w:id="23" w:author="GE User" w:date="2016-03-15T17:29:00Z">
        <w:r w:rsidDel="006E341C">
          <w:delText>According to ABB, partial stroke test allows:</w:delText>
        </w:r>
      </w:del>
    </w:p>
    <w:p w:rsidR="0016323C" w:rsidDel="006E341C" w:rsidRDefault="0016323C" w:rsidP="00C83FD6">
      <w:pPr>
        <w:pStyle w:val="ListParagraph"/>
        <w:numPr>
          <w:ilvl w:val="0"/>
          <w:numId w:val="7"/>
        </w:numPr>
        <w:rPr>
          <w:del w:id="24" w:author="GE User" w:date="2016-03-15T17:29:00Z"/>
        </w:rPr>
      </w:pPr>
      <w:del w:id="25" w:author="GE User" w:date="2016-03-15T17:29:00Z">
        <w:r w:rsidDel="006E341C">
          <w:delText>Eliminate the cost of manual testing</w:delText>
        </w:r>
      </w:del>
    </w:p>
    <w:p w:rsidR="0016323C" w:rsidDel="006E341C" w:rsidRDefault="0016323C" w:rsidP="00C83FD6">
      <w:pPr>
        <w:pStyle w:val="ListParagraph"/>
        <w:numPr>
          <w:ilvl w:val="0"/>
          <w:numId w:val="7"/>
        </w:numPr>
        <w:rPr>
          <w:del w:id="26" w:author="GE User" w:date="2016-03-15T17:29:00Z"/>
        </w:rPr>
      </w:pPr>
      <w:del w:id="27" w:author="GE User" w:date="2016-03-15T17:29:00Z">
        <w:r w:rsidDel="006E341C">
          <w:delText>Improve reliability of customer’s facility, due to accelerated testing cycle</w:delText>
        </w:r>
      </w:del>
    </w:p>
    <w:p w:rsidR="0016323C" w:rsidDel="006E341C" w:rsidRDefault="0016323C" w:rsidP="00C83FD6">
      <w:pPr>
        <w:pStyle w:val="ListParagraph"/>
        <w:numPr>
          <w:ilvl w:val="0"/>
          <w:numId w:val="7"/>
        </w:numPr>
        <w:rPr>
          <w:del w:id="28" w:author="GE User" w:date="2016-03-15T17:29:00Z"/>
        </w:rPr>
      </w:pPr>
      <w:del w:id="29" w:author="GE User" w:date="2016-03-15T17:29:00Z">
        <w:r w:rsidDel="006E341C">
          <w:delText>View Information without having to interface with multiple or separate control systems</w:delText>
        </w:r>
      </w:del>
    </w:p>
    <w:p w:rsidR="0016323C" w:rsidDel="006E341C" w:rsidRDefault="0016323C" w:rsidP="00C83FD6">
      <w:pPr>
        <w:pStyle w:val="ListParagraph"/>
        <w:numPr>
          <w:ilvl w:val="0"/>
          <w:numId w:val="7"/>
        </w:numPr>
        <w:rPr>
          <w:del w:id="30" w:author="GE User" w:date="2016-03-15T17:29:00Z"/>
        </w:rPr>
      </w:pPr>
      <w:del w:id="31" w:author="GE User" w:date="2016-03-15T17:29:00Z">
        <w:r w:rsidDel="006E341C">
          <w:delText>Access action oriented reports</w:delText>
        </w:r>
      </w:del>
    </w:p>
    <w:p w:rsidR="0016323C" w:rsidDel="006E341C" w:rsidRDefault="0016323C" w:rsidP="00C83FD6">
      <w:pPr>
        <w:pStyle w:val="ListParagraph"/>
        <w:numPr>
          <w:ilvl w:val="0"/>
          <w:numId w:val="7"/>
        </w:numPr>
        <w:rPr>
          <w:del w:id="32" w:author="GE User" w:date="2016-03-15T17:29:00Z"/>
        </w:rPr>
      </w:pPr>
      <w:del w:id="33" w:author="GE User" w:date="2016-03-15T17:29:00Z">
        <w:r w:rsidDel="006E341C">
          <w:delText>Provides time to plan and act</w:delText>
        </w:r>
      </w:del>
    </w:p>
    <w:p w:rsidR="0016323C" w:rsidDel="006E341C" w:rsidRDefault="0016323C" w:rsidP="00C83FD6">
      <w:pPr>
        <w:rPr>
          <w:del w:id="34" w:author="GE User" w:date="2016-03-15T17:29:00Z"/>
        </w:rPr>
      </w:pPr>
      <w:del w:id="35" w:author="GE User" w:date="2016-03-15T17:29:00Z">
        <w:r w:rsidDel="006E341C">
          <w:delText>According to Kenexis (</w:delText>
        </w:r>
        <w:r w:rsidR="009170B8" w:rsidDel="006E341C">
          <w:fldChar w:fldCharType="begin"/>
        </w:r>
        <w:r w:rsidR="009170B8" w:rsidDel="006E341C">
          <w:delInstrText xml:space="preserve"> HYPERLINK "http://www.kenexis.com" </w:delInstrText>
        </w:r>
        <w:r w:rsidR="009170B8" w:rsidDel="006E341C">
          <w:fldChar w:fldCharType="separate"/>
        </w:r>
        <w:r w:rsidRPr="00D01EEB" w:rsidDel="006E341C">
          <w:rPr>
            <w:rStyle w:val="Hyperlink"/>
          </w:rPr>
          <w:delText>www.kenexis.com</w:delText>
        </w:r>
        <w:r w:rsidR="009170B8" w:rsidDel="006E341C">
          <w:rPr>
            <w:rStyle w:val="Hyperlink"/>
          </w:rPr>
          <w:fldChar w:fldCharType="end"/>
        </w:r>
        <w:r w:rsidDel="006E341C">
          <w:delText>) the partial stroke test can provide “60% or more dangerous diagnostic coverage”. This includes:</w:delText>
        </w:r>
      </w:del>
    </w:p>
    <w:p w:rsidR="0016323C" w:rsidDel="006E341C" w:rsidRDefault="0016323C" w:rsidP="00C83FD6">
      <w:pPr>
        <w:pStyle w:val="ListParagraph"/>
        <w:numPr>
          <w:ilvl w:val="0"/>
          <w:numId w:val="8"/>
        </w:numPr>
        <w:rPr>
          <w:del w:id="36" w:author="GE User" w:date="2016-03-15T17:29:00Z"/>
        </w:rPr>
      </w:pPr>
      <w:del w:id="37" w:author="GE User" w:date="2016-03-15T17:29:00Z">
        <w:r w:rsidDel="006E341C">
          <w:delText>Broken Spring</w:delText>
        </w:r>
      </w:del>
    </w:p>
    <w:p w:rsidR="0016323C" w:rsidDel="006E341C" w:rsidRDefault="0016323C" w:rsidP="00C83FD6">
      <w:pPr>
        <w:pStyle w:val="ListParagraph"/>
        <w:numPr>
          <w:ilvl w:val="0"/>
          <w:numId w:val="8"/>
        </w:numPr>
        <w:rPr>
          <w:del w:id="38" w:author="GE User" w:date="2016-03-15T17:29:00Z"/>
        </w:rPr>
      </w:pPr>
      <w:del w:id="39" w:author="GE User" w:date="2016-03-15T17:29:00Z">
        <w:r w:rsidDel="006E341C">
          <w:delText xml:space="preserve">Plug ProblemsPiston Cylinder Jammed </w:delText>
        </w:r>
      </w:del>
    </w:p>
    <w:p w:rsidR="0016323C" w:rsidDel="006E341C" w:rsidRDefault="0016323C" w:rsidP="00C83FD6">
      <w:pPr>
        <w:pStyle w:val="ListParagraph"/>
        <w:numPr>
          <w:ilvl w:val="0"/>
          <w:numId w:val="8"/>
        </w:numPr>
        <w:rPr>
          <w:del w:id="40" w:author="GE User" w:date="2016-03-15T17:29:00Z"/>
        </w:rPr>
      </w:pPr>
      <w:del w:id="41" w:author="GE User" w:date="2016-03-15T17:29:00Z">
        <w:r w:rsidDel="006E341C">
          <w:delText>Clogged air inlet/outlet</w:delText>
        </w:r>
      </w:del>
    </w:p>
    <w:p w:rsidR="0016323C" w:rsidDel="006E341C" w:rsidRDefault="0016323C" w:rsidP="00C83FD6">
      <w:pPr>
        <w:pStyle w:val="ListParagraph"/>
        <w:numPr>
          <w:ilvl w:val="0"/>
          <w:numId w:val="8"/>
        </w:numPr>
        <w:rPr>
          <w:del w:id="42" w:author="GE User" w:date="2016-03-15T17:29:00Z"/>
        </w:rPr>
      </w:pPr>
      <w:del w:id="43" w:author="GE User" w:date="2016-03-15T17:29:00Z">
        <w:r w:rsidDel="006E341C">
          <w:delText>Valve Stem Jammed</w:delText>
        </w:r>
      </w:del>
    </w:p>
    <w:p w:rsidR="0016323C" w:rsidDel="006E341C" w:rsidRDefault="0016323C" w:rsidP="00C83FD6">
      <w:pPr>
        <w:pStyle w:val="ListParagraph"/>
        <w:numPr>
          <w:ilvl w:val="0"/>
          <w:numId w:val="8"/>
        </w:numPr>
        <w:rPr>
          <w:del w:id="44" w:author="GE User" w:date="2016-03-15T17:29:00Z"/>
        </w:rPr>
      </w:pPr>
      <w:del w:id="45" w:author="GE User" w:date="2016-03-15T17:29:00Z">
        <w:r w:rsidDel="006E341C">
          <w:delText>Valve Stem Broken, etc.</w:delText>
        </w:r>
      </w:del>
    </w:p>
    <w:p w:rsidR="00D6031B" w:rsidDel="006E341C" w:rsidRDefault="00D6031B" w:rsidP="00C83FD6">
      <w:pPr>
        <w:rPr>
          <w:del w:id="46" w:author="GE User" w:date="2016-03-15T17:29:00Z"/>
        </w:rPr>
      </w:pPr>
      <w:del w:id="47" w:author="GE User" w:date="2016-03-15T17:29:00Z">
        <w:r w:rsidDel="006E341C">
          <w:delText xml:space="preserve">The Partial Stroke Test will be used to create differentiate the SVI Positioners from the competitors. </w:delText>
        </w:r>
      </w:del>
    </w:p>
    <w:p w:rsidR="00D6031B" w:rsidDel="006E341C" w:rsidRDefault="00D6031B" w:rsidP="00C83FD6">
      <w:pPr>
        <w:rPr>
          <w:del w:id="48" w:author="GE User" w:date="2016-03-15T17:29:00Z"/>
        </w:rPr>
      </w:pPr>
      <w:del w:id="49" w:author="GE User" w:date="2016-03-15T17:29:00Z">
        <w:r w:rsidDel="006E341C">
          <w:delText>The following table presents the implementation of the PST for different positioners:</w:delText>
        </w:r>
      </w:del>
    </w:p>
    <w:p w:rsidR="00A00B4D" w:rsidDel="006E341C" w:rsidRDefault="00A00B4D" w:rsidP="00844607">
      <w:pPr>
        <w:pStyle w:val="Caption"/>
        <w:keepNext/>
        <w:rPr>
          <w:del w:id="50" w:author="GE User" w:date="2016-03-15T17:29:00Z"/>
        </w:rPr>
      </w:pPr>
      <w:bookmarkStart w:id="51" w:name="_Toc442789880"/>
      <w:del w:id="52" w:author="GE User" w:date="2016-03-15T17:29:00Z">
        <w:r w:rsidDel="006E341C">
          <w:delText xml:space="preserve">Table </w:delText>
        </w:r>
        <w:r w:rsidR="009170B8" w:rsidDel="006E341C">
          <w:fldChar w:fldCharType="begin"/>
        </w:r>
        <w:r w:rsidR="009170B8" w:rsidDel="006E341C">
          <w:delInstrText xml:space="preserve"> SEQ Table \* ARABIC </w:delInstrText>
        </w:r>
        <w:r w:rsidR="009170B8" w:rsidDel="006E341C">
          <w:fldChar w:fldCharType="separate"/>
        </w:r>
        <w:r w:rsidR="006D7F64" w:rsidDel="006E341C">
          <w:rPr>
            <w:noProof/>
          </w:rPr>
          <w:delText>1</w:delText>
        </w:r>
        <w:r w:rsidR="009170B8" w:rsidDel="006E341C">
          <w:rPr>
            <w:noProof/>
          </w:rPr>
          <w:fldChar w:fldCharType="end"/>
        </w:r>
        <w:r w:rsidDel="006E341C">
          <w:delText xml:space="preserve">: PST implementation in </w:delText>
        </w:r>
        <w:r w:rsidR="00E30B1D" w:rsidDel="006E341C">
          <w:delText>competitor’s</w:delText>
        </w:r>
        <w:r w:rsidDel="006E341C">
          <w:delText xml:space="preserve"> devices</w:delText>
        </w:r>
        <w:bookmarkEnd w:id="51"/>
      </w:del>
    </w:p>
    <w:tbl>
      <w:tblPr>
        <w:tblStyle w:val="MediumShading2-Accent5"/>
        <w:tblW w:w="10368" w:type="dxa"/>
        <w:tblLook w:val="04A0" w:firstRow="1" w:lastRow="0" w:firstColumn="1" w:lastColumn="0" w:noHBand="0" w:noVBand="1"/>
      </w:tblPr>
      <w:tblGrid>
        <w:gridCol w:w="2358"/>
        <w:gridCol w:w="3192"/>
        <w:gridCol w:w="4818"/>
      </w:tblGrid>
      <w:tr w:rsidR="00D6031B" w:rsidDel="006E341C" w:rsidTr="00C83FD6">
        <w:trPr>
          <w:cnfStyle w:val="100000000000" w:firstRow="1" w:lastRow="0" w:firstColumn="0" w:lastColumn="0" w:oddVBand="0" w:evenVBand="0" w:oddHBand="0" w:evenHBand="0" w:firstRowFirstColumn="0" w:firstRowLastColumn="0" w:lastRowFirstColumn="0" w:lastRowLastColumn="0"/>
          <w:del w:id="53" w:author="GE User" w:date="2016-03-15T17:29:00Z"/>
        </w:trPr>
        <w:tc>
          <w:tcPr>
            <w:cnfStyle w:val="001000000100" w:firstRow="0" w:lastRow="0" w:firstColumn="1" w:lastColumn="0" w:oddVBand="0" w:evenVBand="0" w:oddHBand="0" w:evenHBand="0" w:firstRowFirstColumn="1" w:firstRowLastColumn="0" w:lastRowFirstColumn="0" w:lastRowLastColumn="0"/>
            <w:tcW w:w="2358" w:type="dxa"/>
          </w:tcPr>
          <w:p w:rsidR="00D6031B" w:rsidDel="006E341C" w:rsidRDefault="00D6031B" w:rsidP="00D6031B">
            <w:pPr>
              <w:rPr>
                <w:del w:id="54" w:author="GE User" w:date="2016-03-15T17:29:00Z"/>
              </w:rPr>
            </w:pPr>
            <w:del w:id="55" w:author="GE User" w:date="2016-03-15T17:29:00Z">
              <w:r w:rsidDel="006E341C">
                <w:delText>Competitor</w:delText>
              </w:r>
            </w:del>
          </w:p>
        </w:tc>
        <w:tc>
          <w:tcPr>
            <w:tcW w:w="3192" w:type="dxa"/>
          </w:tcPr>
          <w:p w:rsidR="00D6031B" w:rsidDel="006E341C" w:rsidRDefault="00D6031B" w:rsidP="00D6031B">
            <w:pPr>
              <w:cnfStyle w:val="100000000000" w:firstRow="1" w:lastRow="0" w:firstColumn="0" w:lastColumn="0" w:oddVBand="0" w:evenVBand="0" w:oddHBand="0" w:evenHBand="0" w:firstRowFirstColumn="0" w:firstRowLastColumn="0" w:lastRowFirstColumn="0" w:lastRowLastColumn="0"/>
              <w:rPr>
                <w:del w:id="56" w:author="GE User" w:date="2016-03-15T17:29:00Z"/>
              </w:rPr>
            </w:pPr>
            <w:del w:id="57" w:author="GE User" w:date="2016-03-15T17:29:00Z">
              <w:r w:rsidDel="006E341C">
                <w:delText>Product</w:delText>
              </w:r>
            </w:del>
          </w:p>
        </w:tc>
        <w:tc>
          <w:tcPr>
            <w:tcW w:w="4818" w:type="dxa"/>
          </w:tcPr>
          <w:p w:rsidR="00D6031B" w:rsidDel="006E341C" w:rsidRDefault="00D6031B" w:rsidP="00D6031B">
            <w:pPr>
              <w:cnfStyle w:val="100000000000" w:firstRow="1" w:lastRow="0" w:firstColumn="0" w:lastColumn="0" w:oddVBand="0" w:evenVBand="0" w:oddHBand="0" w:evenHBand="0" w:firstRowFirstColumn="0" w:firstRowLastColumn="0" w:lastRowFirstColumn="0" w:lastRowLastColumn="0"/>
              <w:rPr>
                <w:del w:id="58" w:author="GE User" w:date="2016-03-15T17:29:00Z"/>
              </w:rPr>
            </w:pPr>
            <w:del w:id="59" w:author="GE User" w:date="2016-03-15T17:29:00Z">
              <w:r w:rsidDel="006E341C">
                <w:delText>Comment</w:delText>
              </w:r>
            </w:del>
          </w:p>
        </w:tc>
      </w:tr>
      <w:tr w:rsidR="00812185" w:rsidDel="006E341C" w:rsidTr="00C83FD6">
        <w:trPr>
          <w:cnfStyle w:val="000000100000" w:firstRow="0" w:lastRow="0" w:firstColumn="0" w:lastColumn="0" w:oddVBand="0" w:evenVBand="0" w:oddHBand="1" w:evenHBand="0" w:firstRowFirstColumn="0" w:firstRowLastColumn="0" w:lastRowFirstColumn="0" w:lastRowLastColumn="0"/>
          <w:del w:id="60"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812185" w:rsidDel="006E341C" w:rsidRDefault="00812185" w:rsidP="00D6031B">
            <w:pPr>
              <w:rPr>
                <w:del w:id="61" w:author="GE User" w:date="2016-03-15T17:29:00Z"/>
              </w:rPr>
            </w:pPr>
            <w:del w:id="62" w:author="GE User" w:date="2016-03-15T17:29:00Z">
              <w:r w:rsidDel="006E341C">
                <w:delText>ABB</w:delText>
              </w:r>
            </w:del>
          </w:p>
        </w:tc>
        <w:tc>
          <w:tcPr>
            <w:tcW w:w="3192" w:type="dxa"/>
          </w:tcPr>
          <w:p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63" w:author="GE User" w:date="2016-03-15T17:29:00Z"/>
              </w:rPr>
            </w:pPr>
            <w:del w:id="64" w:author="GE User" w:date="2016-03-15T17:29:00Z">
              <w:r w:rsidDel="006E341C">
                <w:delText>TZID c120/220</w:delText>
              </w:r>
            </w:del>
          </w:p>
        </w:tc>
        <w:tc>
          <w:tcPr>
            <w:tcW w:w="4818" w:type="dxa"/>
          </w:tcPr>
          <w:p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65" w:author="GE User" w:date="2016-03-15T17:29:00Z"/>
              </w:rPr>
            </w:pPr>
            <w:del w:id="66" w:author="GE User" w:date="2016-03-15T17:29:00Z">
              <w:r w:rsidDel="006E341C">
                <w:delText>Not Implemented</w:delText>
              </w:r>
            </w:del>
          </w:p>
        </w:tc>
      </w:tr>
      <w:tr w:rsidR="00812185" w:rsidDel="006E341C" w:rsidTr="00C83FD6">
        <w:trPr>
          <w:del w:id="6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812185" w:rsidDel="006E341C" w:rsidRDefault="00812185" w:rsidP="00D6031B">
            <w:pPr>
              <w:rPr>
                <w:del w:id="68" w:author="GE User" w:date="2016-03-15T17:29:00Z"/>
              </w:rPr>
            </w:pPr>
            <w:del w:id="69" w:author="GE User" w:date="2016-03-15T17:29:00Z">
              <w:r w:rsidDel="006E341C">
                <w:delText>AMFLOW</w:delText>
              </w:r>
            </w:del>
          </w:p>
        </w:tc>
        <w:tc>
          <w:tcPr>
            <w:tcW w:w="3192" w:type="dxa"/>
          </w:tcPr>
          <w:p w:rsidR="00812185" w:rsidDel="006E341C" w:rsidRDefault="00812185" w:rsidP="00D6031B">
            <w:pPr>
              <w:cnfStyle w:val="000000000000" w:firstRow="0" w:lastRow="0" w:firstColumn="0" w:lastColumn="0" w:oddVBand="0" w:evenVBand="0" w:oddHBand="0" w:evenHBand="0" w:firstRowFirstColumn="0" w:firstRowLastColumn="0" w:lastRowFirstColumn="0" w:lastRowLastColumn="0"/>
              <w:rPr>
                <w:del w:id="70" w:author="GE User" w:date="2016-03-15T17:29:00Z"/>
              </w:rPr>
            </w:pPr>
            <w:del w:id="71" w:author="GE User" w:date="2016-03-15T17:29:00Z">
              <w:r w:rsidDel="006E341C">
                <w:delText>A2 ACM H1</w:delText>
              </w:r>
            </w:del>
          </w:p>
        </w:tc>
        <w:tc>
          <w:tcPr>
            <w:tcW w:w="4818" w:type="dxa"/>
          </w:tcPr>
          <w:p w:rsidR="00812185" w:rsidDel="006E341C" w:rsidRDefault="00812185" w:rsidP="00D6031B">
            <w:pPr>
              <w:cnfStyle w:val="000000000000" w:firstRow="0" w:lastRow="0" w:firstColumn="0" w:lastColumn="0" w:oddVBand="0" w:evenVBand="0" w:oddHBand="0" w:evenHBand="0" w:firstRowFirstColumn="0" w:firstRowLastColumn="0" w:lastRowFirstColumn="0" w:lastRowLastColumn="0"/>
              <w:rPr>
                <w:del w:id="72" w:author="GE User" w:date="2016-03-15T17:29:00Z"/>
              </w:rPr>
            </w:pPr>
            <w:del w:id="73" w:author="GE User" w:date="2016-03-15T17:29:00Z">
              <w:r w:rsidDel="006E341C">
                <w:delText>Not Implemented</w:delText>
              </w:r>
            </w:del>
          </w:p>
        </w:tc>
      </w:tr>
      <w:tr w:rsidR="00812185" w:rsidRPr="00612CD7" w:rsidDel="006E341C" w:rsidTr="00C83FD6">
        <w:trPr>
          <w:cnfStyle w:val="000000100000" w:firstRow="0" w:lastRow="0" w:firstColumn="0" w:lastColumn="0" w:oddVBand="0" w:evenVBand="0" w:oddHBand="1" w:evenHBand="0" w:firstRowFirstColumn="0" w:firstRowLastColumn="0" w:lastRowFirstColumn="0" w:lastRowLastColumn="0"/>
          <w:del w:id="7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Del="006E341C" w:rsidRDefault="00812185" w:rsidP="00D6031B">
            <w:pPr>
              <w:rPr>
                <w:del w:id="75" w:author="GE User" w:date="2016-03-15T17:29:00Z"/>
                <w:highlight w:val="yellow"/>
              </w:rPr>
            </w:pPr>
            <w:del w:id="76" w:author="GE User" w:date="2016-03-15T17:29:00Z">
              <w:r w:rsidRPr="00C83FD6" w:rsidDel="006E341C">
                <w:rPr>
                  <w:color w:val="FF0000"/>
                </w:rPr>
                <w:delText>AUMA</w:delText>
              </w:r>
            </w:del>
          </w:p>
        </w:tc>
        <w:tc>
          <w:tcPr>
            <w:tcW w:w="3192" w:type="dxa"/>
          </w:tcPr>
          <w:p w:rsidR="00812185" w:rsidRPr="00C83FD6" w:rsidDel="006E341C" w:rsidRDefault="00812185">
            <w:pPr>
              <w:cnfStyle w:val="000000100000" w:firstRow="0" w:lastRow="0" w:firstColumn="0" w:lastColumn="0" w:oddVBand="0" w:evenVBand="0" w:oddHBand="1" w:evenHBand="0" w:firstRowFirstColumn="0" w:firstRowLastColumn="0" w:lastRowFirstColumn="0" w:lastRowLastColumn="0"/>
              <w:rPr>
                <w:del w:id="77" w:author="GE User" w:date="2016-03-15T17:29:00Z"/>
                <w:highlight w:val="yellow"/>
              </w:rPr>
            </w:pPr>
            <w:del w:id="78" w:author="GE User" w:date="2016-03-15T17:29:00Z">
              <w:r w:rsidRPr="00C83FD6" w:rsidDel="006E341C">
                <w:rPr>
                  <w:highlight w:val="yellow"/>
                </w:rPr>
                <w:delText xml:space="preserve">AUMATIC SA 07 – SA 16, </w:delText>
              </w:r>
            </w:del>
          </w:p>
        </w:tc>
        <w:tc>
          <w:tcPr>
            <w:tcW w:w="4818" w:type="dxa"/>
          </w:tcPr>
          <w:p w:rsidR="00812185" w:rsidRPr="00C83FD6" w:rsidDel="006E341C" w:rsidRDefault="00812185">
            <w:pPr>
              <w:cnfStyle w:val="000000100000" w:firstRow="0" w:lastRow="0" w:firstColumn="0" w:lastColumn="0" w:oddVBand="0" w:evenVBand="0" w:oddHBand="1" w:evenHBand="0" w:firstRowFirstColumn="0" w:firstRowLastColumn="0" w:lastRowFirstColumn="0" w:lastRowLastColumn="0"/>
              <w:rPr>
                <w:del w:id="79" w:author="GE User" w:date="2016-03-15T17:29:00Z"/>
                <w:highlight w:val="yellow"/>
              </w:rPr>
            </w:pPr>
            <w:del w:id="80" w:author="GE User" w:date="2016-03-15T17:29:00Z">
              <w:r w:rsidRPr="00C83FD6" w:rsidDel="006E341C">
                <w:rPr>
                  <w:b/>
                  <w:highlight w:val="yellow"/>
                </w:rPr>
                <w:delText>Implemented (HART)</w:delText>
              </w:r>
              <w:r w:rsidR="00E30B1D" w:rsidDel="006E341C">
                <w:rPr>
                  <w:rStyle w:val="FootnoteReference"/>
                  <w:b/>
                  <w:highlight w:val="yellow"/>
                </w:rPr>
                <w:footnoteReference w:id="1"/>
              </w:r>
            </w:del>
          </w:p>
        </w:tc>
      </w:tr>
      <w:tr w:rsidR="00E020F2" w:rsidRPr="00612CD7" w:rsidDel="006E341C" w:rsidTr="002B78C8">
        <w:trPr>
          <w:del w:id="8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E020F2" w:rsidRPr="00612CD7" w:rsidDel="006E341C" w:rsidRDefault="00E020F2" w:rsidP="00D6031B">
            <w:pPr>
              <w:rPr>
                <w:del w:id="84" w:author="GE User" w:date="2016-03-15T17:29:00Z"/>
                <w:color w:val="FF0000"/>
              </w:rPr>
            </w:pPr>
          </w:p>
        </w:tc>
        <w:tc>
          <w:tcPr>
            <w:tcW w:w="3192" w:type="dxa"/>
          </w:tcPr>
          <w:p w:rsidR="00E020F2" w:rsidRPr="00612CD7" w:rsidDel="006E341C" w:rsidRDefault="00E020F2" w:rsidP="00E020F2">
            <w:pPr>
              <w:cnfStyle w:val="000000000000" w:firstRow="0" w:lastRow="0" w:firstColumn="0" w:lastColumn="0" w:oddVBand="0" w:evenVBand="0" w:oddHBand="0" w:evenHBand="0" w:firstRowFirstColumn="0" w:firstRowLastColumn="0" w:lastRowFirstColumn="0" w:lastRowLastColumn="0"/>
              <w:rPr>
                <w:del w:id="85" w:author="GE User" w:date="2016-03-15T17:29:00Z"/>
                <w:highlight w:val="yellow"/>
              </w:rPr>
            </w:pPr>
            <w:del w:id="86" w:author="GE User" w:date="2016-03-15T17:29:00Z">
              <w:r w:rsidRPr="00482E52" w:rsidDel="006E341C">
                <w:rPr>
                  <w:highlight w:val="yellow"/>
                </w:rPr>
                <w:delText>SAR07-SAR16</w:delText>
              </w:r>
            </w:del>
          </w:p>
        </w:tc>
        <w:tc>
          <w:tcPr>
            <w:tcW w:w="4818" w:type="dxa"/>
          </w:tcPr>
          <w:p w:rsidR="00E020F2" w:rsidRPr="00612CD7" w:rsidDel="006E341C" w:rsidRDefault="00E020F2">
            <w:pPr>
              <w:cnfStyle w:val="000000000000" w:firstRow="0" w:lastRow="0" w:firstColumn="0" w:lastColumn="0" w:oddVBand="0" w:evenVBand="0" w:oddHBand="0" w:evenHBand="0" w:firstRowFirstColumn="0" w:firstRowLastColumn="0" w:lastRowFirstColumn="0" w:lastRowLastColumn="0"/>
              <w:rPr>
                <w:del w:id="87" w:author="GE User" w:date="2016-03-15T17:29:00Z"/>
                <w:b/>
                <w:highlight w:val="yellow"/>
              </w:rPr>
            </w:pPr>
            <w:del w:id="88" w:author="GE User" w:date="2016-03-15T17:29:00Z">
              <w:r w:rsidRPr="00482E52" w:rsidDel="006E341C">
                <w:rPr>
                  <w:b/>
                  <w:highlight w:val="yellow"/>
                </w:rPr>
                <w:delText>Implemented (HART)</w:delText>
              </w:r>
            </w:del>
          </w:p>
        </w:tc>
      </w:tr>
      <w:tr w:rsidR="00812185" w:rsidRPr="00612CD7" w:rsidDel="006E341C" w:rsidTr="00C83FD6">
        <w:trPr>
          <w:cnfStyle w:val="000000100000" w:firstRow="0" w:lastRow="0" w:firstColumn="0" w:lastColumn="0" w:oddVBand="0" w:evenVBand="0" w:oddHBand="1" w:evenHBand="0" w:firstRowFirstColumn="0" w:firstRowLastColumn="0" w:lastRowFirstColumn="0" w:lastRowLastColumn="0"/>
          <w:del w:id="8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Del="006E341C" w:rsidRDefault="00812185" w:rsidP="00D6031B">
            <w:pPr>
              <w:rPr>
                <w:del w:id="90" w:author="GE User" w:date="2016-03-15T17:29:00Z"/>
                <w:highlight w:val="yellow"/>
              </w:rPr>
            </w:pPr>
          </w:p>
        </w:tc>
        <w:tc>
          <w:tcPr>
            <w:tcW w:w="3192" w:type="dxa"/>
          </w:tcPr>
          <w:p w:rsidR="00812185" w:rsidRPr="00C83FD6" w:rsidDel="006E341C" w:rsidRDefault="00812185" w:rsidP="00D6031B">
            <w:pPr>
              <w:cnfStyle w:val="000000100000" w:firstRow="0" w:lastRow="0" w:firstColumn="0" w:lastColumn="0" w:oddVBand="0" w:evenVBand="0" w:oddHBand="1" w:evenHBand="0" w:firstRowFirstColumn="0" w:firstRowLastColumn="0" w:lastRowFirstColumn="0" w:lastRowLastColumn="0"/>
              <w:rPr>
                <w:del w:id="91" w:author="GE User" w:date="2016-03-15T17:29:00Z"/>
                <w:highlight w:val="yellow"/>
              </w:rPr>
            </w:pPr>
            <w:del w:id="92" w:author="GE User" w:date="2016-03-15T17:29:00Z">
              <w:r w:rsidRPr="00C83FD6" w:rsidDel="006E341C">
                <w:rPr>
                  <w:highlight w:val="yellow"/>
                </w:rPr>
                <w:delText>AUMATIC AC 01.2</w:delText>
              </w:r>
            </w:del>
          </w:p>
        </w:tc>
        <w:tc>
          <w:tcPr>
            <w:tcW w:w="4818" w:type="dxa"/>
          </w:tcPr>
          <w:p w:rsidR="00812185" w:rsidRPr="00C83FD6" w:rsidDel="006E341C" w:rsidRDefault="00812185" w:rsidP="00D6031B">
            <w:pPr>
              <w:cnfStyle w:val="000000100000" w:firstRow="0" w:lastRow="0" w:firstColumn="0" w:lastColumn="0" w:oddVBand="0" w:evenVBand="0" w:oddHBand="1" w:evenHBand="0" w:firstRowFirstColumn="0" w:firstRowLastColumn="0" w:lastRowFirstColumn="0" w:lastRowLastColumn="0"/>
              <w:rPr>
                <w:del w:id="93" w:author="GE User" w:date="2016-03-15T17:29:00Z"/>
                <w:b/>
                <w:highlight w:val="yellow"/>
              </w:rPr>
            </w:pPr>
            <w:del w:id="94" w:author="GE User" w:date="2016-03-15T17:29:00Z">
              <w:r w:rsidRPr="00C83FD6" w:rsidDel="006E341C">
                <w:rPr>
                  <w:b/>
                  <w:highlight w:val="yellow"/>
                </w:rPr>
                <w:delText>Implemented (Profibus DP)</w:delText>
              </w:r>
            </w:del>
          </w:p>
        </w:tc>
      </w:tr>
      <w:tr w:rsidR="00812185" w:rsidDel="006E341C" w:rsidTr="00C83FD6">
        <w:trPr>
          <w:del w:id="95"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Del="006E341C" w:rsidRDefault="00812185" w:rsidP="00D6031B">
            <w:pPr>
              <w:rPr>
                <w:del w:id="96" w:author="GE User" w:date="2016-03-15T17:29:00Z"/>
                <w:highlight w:val="yellow"/>
              </w:rPr>
            </w:pPr>
          </w:p>
        </w:tc>
        <w:tc>
          <w:tcPr>
            <w:tcW w:w="3192" w:type="dxa"/>
          </w:tcPr>
          <w:p w:rsidR="00812185" w:rsidRPr="00C83FD6" w:rsidDel="006E341C" w:rsidRDefault="00812185" w:rsidP="00D6031B">
            <w:pPr>
              <w:cnfStyle w:val="000000000000" w:firstRow="0" w:lastRow="0" w:firstColumn="0" w:lastColumn="0" w:oddVBand="0" w:evenVBand="0" w:oddHBand="0" w:evenHBand="0" w:firstRowFirstColumn="0" w:firstRowLastColumn="0" w:lastRowFirstColumn="0" w:lastRowLastColumn="0"/>
              <w:rPr>
                <w:del w:id="97" w:author="GE User" w:date="2016-03-15T17:29:00Z"/>
                <w:highlight w:val="yellow"/>
              </w:rPr>
            </w:pPr>
            <w:del w:id="98" w:author="GE User" w:date="2016-03-15T17:29:00Z">
              <w:r w:rsidRPr="00C83FD6" w:rsidDel="006E341C">
                <w:rPr>
                  <w:highlight w:val="yellow"/>
                </w:rPr>
                <w:delText>AUMATIC AC 01.1</w:delText>
              </w:r>
            </w:del>
          </w:p>
        </w:tc>
        <w:tc>
          <w:tcPr>
            <w:tcW w:w="4818" w:type="dxa"/>
          </w:tcPr>
          <w:p w:rsidR="00812185" w:rsidRPr="00C83FD6" w:rsidDel="006E341C" w:rsidRDefault="00812185" w:rsidP="00D6031B">
            <w:pPr>
              <w:cnfStyle w:val="000000000000" w:firstRow="0" w:lastRow="0" w:firstColumn="0" w:lastColumn="0" w:oddVBand="0" w:evenVBand="0" w:oddHBand="0" w:evenHBand="0" w:firstRowFirstColumn="0" w:firstRowLastColumn="0" w:lastRowFirstColumn="0" w:lastRowLastColumn="0"/>
              <w:rPr>
                <w:del w:id="99" w:author="GE User" w:date="2016-03-15T17:29:00Z"/>
                <w:b/>
                <w:highlight w:val="yellow"/>
              </w:rPr>
            </w:pPr>
            <w:del w:id="100" w:author="GE User" w:date="2016-03-15T17:29:00Z">
              <w:r w:rsidRPr="00C83FD6" w:rsidDel="006E341C">
                <w:rPr>
                  <w:b/>
                  <w:highlight w:val="yellow"/>
                </w:rPr>
                <w:delText xml:space="preserve">Implemented </w:delText>
              </w:r>
              <w:r w:rsidRPr="00C83FD6" w:rsidDel="006E341C">
                <w:rPr>
                  <w:highlight w:val="yellow"/>
                </w:rPr>
                <w:delText>(FF)</w:delText>
              </w:r>
            </w:del>
          </w:p>
        </w:tc>
      </w:tr>
      <w:tr w:rsidR="00812185" w:rsidDel="006E341C" w:rsidTr="00C83FD6">
        <w:trPr>
          <w:cnfStyle w:val="000000100000" w:firstRow="0" w:lastRow="0" w:firstColumn="0" w:lastColumn="0" w:oddVBand="0" w:evenVBand="0" w:oddHBand="1" w:evenHBand="0" w:firstRowFirstColumn="0" w:firstRowLastColumn="0" w:lastRowFirstColumn="0" w:lastRowLastColumn="0"/>
          <w:del w:id="10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812185" w:rsidDel="006E341C" w:rsidRDefault="00812185" w:rsidP="00D6031B">
            <w:pPr>
              <w:rPr>
                <w:del w:id="102" w:author="GE User" w:date="2016-03-15T17:29:00Z"/>
              </w:rPr>
            </w:pPr>
            <w:del w:id="103" w:author="GE User" w:date="2016-03-15T17:29:00Z">
              <w:r w:rsidDel="006E341C">
                <w:delText>AZBIL/YAMATAKE</w:delText>
              </w:r>
            </w:del>
          </w:p>
        </w:tc>
        <w:tc>
          <w:tcPr>
            <w:tcW w:w="3192" w:type="dxa"/>
          </w:tcPr>
          <w:p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104" w:author="GE User" w:date="2016-03-15T17:29:00Z"/>
              </w:rPr>
            </w:pPr>
            <w:del w:id="105" w:author="GE User" w:date="2016-03-15T17:29:00Z">
              <w:r w:rsidDel="006E341C">
                <w:delText>SVP3000</w:delText>
              </w:r>
            </w:del>
          </w:p>
        </w:tc>
        <w:tc>
          <w:tcPr>
            <w:tcW w:w="4818" w:type="dxa"/>
          </w:tcPr>
          <w:p w:rsidR="00812185" w:rsidDel="006E341C" w:rsidRDefault="00812185" w:rsidP="00D6031B">
            <w:pPr>
              <w:cnfStyle w:val="000000100000" w:firstRow="0" w:lastRow="0" w:firstColumn="0" w:lastColumn="0" w:oddVBand="0" w:evenVBand="0" w:oddHBand="1" w:evenHBand="0" w:firstRowFirstColumn="0" w:firstRowLastColumn="0" w:lastRowFirstColumn="0" w:lastRowLastColumn="0"/>
              <w:rPr>
                <w:del w:id="106" w:author="GE User" w:date="2016-03-15T17:29:00Z"/>
              </w:rPr>
            </w:pPr>
            <w:del w:id="107" w:author="GE User" w:date="2016-03-15T17:29:00Z">
              <w:r w:rsidDel="006E341C">
                <w:delText>Not Implemented</w:delText>
              </w:r>
            </w:del>
          </w:p>
        </w:tc>
      </w:tr>
      <w:tr w:rsidR="00812185" w:rsidDel="006E341C" w:rsidTr="00C83FD6">
        <w:trPr>
          <w:del w:id="108"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Del="006E341C" w:rsidRDefault="002B78C8" w:rsidP="00D6031B">
            <w:pPr>
              <w:rPr>
                <w:del w:id="109" w:author="GE User" w:date="2016-03-15T17:29:00Z"/>
                <w:color w:val="FF0000"/>
              </w:rPr>
            </w:pPr>
            <w:del w:id="110" w:author="GE User" w:date="2016-03-15T17:29:00Z">
              <w:r w:rsidRPr="00C83FD6" w:rsidDel="006E341C">
                <w:rPr>
                  <w:color w:val="FF0000"/>
                </w:rPr>
                <w:delText>BERNARD CONTROLS</w:delText>
              </w:r>
            </w:del>
          </w:p>
        </w:tc>
        <w:tc>
          <w:tcPr>
            <w:tcW w:w="3192" w:type="dxa"/>
          </w:tcPr>
          <w:p w:rsidR="00812185" w:rsidRPr="00C83FD6" w:rsidDel="006E341C" w:rsidRDefault="002B78C8" w:rsidP="00D6031B">
            <w:pPr>
              <w:cnfStyle w:val="000000000000" w:firstRow="0" w:lastRow="0" w:firstColumn="0" w:lastColumn="0" w:oddVBand="0" w:evenVBand="0" w:oddHBand="0" w:evenHBand="0" w:firstRowFirstColumn="0" w:firstRowLastColumn="0" w:lastRowFirstColumn="0" w:lastRowLastColumn="0"/>
              <w:rPr>
                <w:del w:id="111" w:author="GE User" w:date="2016-03-15T17:29:00Z"/>
                <w:highlight w:val="yellow"/>
              </w:rPr>
            </w:pPr>
            <w:del w:id="112" w:author="GE User" w:date="2016-03-15T17:29:00Z">
              <w:r w:rsidRPr="00C83FD6" w:rsidDel="006E341C">
                <w:rPr>
                  <w:highlight w:val="yellow"/>
                </w:rPr>
                <w:delText>Bernard Actuator</w:delText>
              </w:r>
            </w:del>
          </w:p>
        </w:tc>
        <w:tc>
          <w:tcPr>
            <w:tcW w:w="4818" w:type="dxa"/>
          </w:tcPr>
          <w:p w:rsidR="00812185" w:rsidRPr="00C83FD6" w:rsidDel="006E341C" w:rsidRDefault="002B78C8" w:rsidP="00D6031B">
            <w:pPr>
              <w:cnfStyle w:val="000000000000" w:firstRow="0" w:lastRow="0" w:firstColumn="0" w:lastColumn="0" w:oddVBand="0" w:evenVBand="0" w:oddHBand="0" w:evenHBand="0" w:firstRowFirstColumn="0" w:firstRowLastColumn="0" w:lastRowFirstColumn="0" w:lastRowLastColumn="0"/>
              <w:rPr>
                <w:del w:id="113" w:author="GE User" w:date="2016-03-15T17:29:00Z"/>
                <w:highlight w:val="yellow"/>
              </w:rPr>
            </w:pPr>
            <w:del w:id="114" w:author="GE User" w:date="2016-03-15T17:29:00Z">
              <w:r w:rsidRPr="00C83FD6" w:rsidDel="006E341C">
                <w:rPr>
                  <w:b/>
                  <w:highlight w:val="yellow"/>
                </w:rPr>
                <w:delText>Implemented</w:delText>
              </w:r>
            </w:del>
          </w:p>
        </w:tc>
      </w:tr>
      <w:tr w:rsidR="002B78C8" w:rsidDel="006E341C" w:rsidTr="00C83FD6">
        <w:trPr>
          <w:cnfStyle w:val="000000100000" w:firstRow="0" w:lastRow="0" w:firstColumn="0" w:lastColumn="0" w:oddVBand="0" w:evenVBand="0" w:oddHBand="1" w:evenHBand="0" w:firstRowFirstColumn="0" w:firstRowLastColumn="0" w:lastRowFirstColumn="0" w:lastRowLastColumn="0"/>
          <w:del w:id="115"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2B78C8" w:rsidRPr="00C83FD6" w:rsidDel="006E341C" w:rsidRDefault="002B78C8" w:rsidP="00D6031B">
            <w:pPr>
              <w:rPr>
                <w:del w:id="116" w:author="GE User" w:date="2016-03-15T17:29:00Z"/>
                <w:color w:val="FF0000"/>
              </w:rPr>
            </w:pPr>
            <w:del w:id="117" w:author="GE User" w:date="2016-03-15T17:29:00Z">
              <w:r w:rsidRPr="00C83FD6" w:rsidDel="006E341C">
                <w:rPr>
                  <w:color w:val="FF0000"/>
                </w:rPr>
                <w:delText>Biffi Italia</w:delText>
              </w:r>
            </w:del>
          </w:p>
        </w:tc>
        <w:tc>
          <w:tcPr>
            <w:tcW w:w="3192" w:type="dxa"/>
          </w:tcPr>
          <w:p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18" w:author="GE User" w:date="2016-03-15T17:29:00Z"/>
                <w:highlight w:val="yellow"/>
              </w:rPr>
            </w:pPr>
            <w:del w:id="119" w:author="GE User" w:date="2016-03-15T17:29:00Z">
              <w:r w:rsidRPr="00C83FD6" w:rsidDel="006E341C">
                <w:rPr>
                  <w:highlight w:val="yellow"/>
                </w:rPr>
                <w:delText>FF2000 v4</w:delText>
              </w:r>
            </w:del>
          </w:p>
        </w:tc>
        <w:tc>
          <w:tcPr>
            <w:tcW w:w="4818" w:type="dxa"/>
          </w:tcPr>
          <w:p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20" w:author="GE User" w:date="2016-03-15T17:29:00Z"/>
                <w:b/>
                <w:highlight w:val="yellow"/>
              </w:rPr>
            </w:pPr>
            <w:del w:id="121" w:author="GE User" w:date="2016-03-15T17:29:00Z">
              <w:r w:rsidRPr="00C83FD6" w:rsidDel="006E341C">
                <w:rPr>
                  <w:b/>
                  <w:highlight w:val="yellow"/>
                </w:rPr>
                <w:delText>Implemented</w:delText>
              </w:r>
            </w:del>
          </w:p>
        </w:tc>
      </w:tr>
      <w:tr w:rsidR="002B78C8" w:rsidDel="006E341C" w:rsidTr="00C83FD6">
        <w:trPr>
          <w:del w:id="122"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2B78C8" w:rsidDel="006E341C" w:rsidRDefault="002B78C8" w:rsidP="00D6031B">
            <w:pPr>
              <w:rPr>
                <w:del w:id="123" w:author="GE User" w:date="2016-03-15T17:29:00Z"/>
              </w:rPr>
            </w:pPr>
            <w:del w:id="124" w:author="GE User" w:date="2016-03-15T17:29:00Z">
              <w:r w:rsidRPr="002B78C8" w:rsidDel="006E341C">
                <w:delText>ChongQing ChuanYi Automation Co., Ltd.</w:delText>
              </w:r>
            </w:del>
          </w:p>
        </w:tc>
        <w:tc>
          <w:tcPr>
            <w:tcW w:w="3192" w:type="dxa"/>
          </w:tcPr>
          <w:p w:rsidR="002B78C8" w:rsidDel="006E341C" w:rsidRDefault="002B78C8" w:rsidP="00D6031B">
            <w:pPr>
              <w:cnfStyle w:val="000000000000" w:firstRow="0" w:lastRow="0" w:firstColumn="0" w:lastColumn="0" w:oddVBand="0" w:evenVBand="0" w:oddHBand="0" w:evenHBand="0" w:firstRowFirstColumn="0" w:firstRowLastColumn="0" w:lastRowFirstColumn="0" w:lastRowLastColumn="0"/>
              <w:rPr>
                <w:del w:id="125" w:author="GE User" w:date="2016-03-15T17:29:00Z"/>
              </w:rPr>
            </w:pPr>
            <w:del w:id="126" w:author="GE User" w:date="2016-03-15T17:29:00Z">
              <w:r w:rsidRPr="002B78C8" w:rsidDel="006E341C">
                <w:delText>M8000</w:delText>
              </w:r>
            </w:del>
          </w:p>
        </w:tc>
        <w:tc>
          <w:tcPr>
            <w:tcW w:w="4818" w:type="dxa"/>
          </w:tcPr>
          <w:p w:rsidR="002B78C8" w:rsidRPr="00C83FD6" w:rsidDel="006E341C" w:rsidRDefault="002B78C8" w:rsidP="00D6031B">
            <w:pPr>
              <w:cnfStyle w:val="000000000000" w:firstRow="0" w:lastRow="0" w:firstColumn="0" w:lastColumn="0" w:oddVBand="0" w:evenVBand="0" w:oddHBand="0" w:evenHBand="0" w:firstRowFirstColumn="0" w:firstRowLastColumn="0" w:lastRowFirstColumn="0" w:lastRowLastColumn="0"/>
              <w:rPr>
                <w:del w:id="127" w:author="GE User" w:date="2016-03-15T17:29:00Z"/>
              </w:rPr>
            </w:pPr>
            <w:del w:id="128" w:author="GE User" w:date="2016-03-15T17:29:00Z">
              <w:r w:rsidRPr="00C83FD6" w:rsidDel="006E341C">
                <w:delText>Not Implemented</w:delText>
              </w:r>
            </w:del>
          </w:p>
        </w:tc>
      </w:tr>
      <w:tr w:rsidR="002B78C8" w:rsidDel="006E341C" w:rsidTr="00C83FD6">
        <w:trPr>
          <w:cnfStyle w:val="000000100000" w:firstRow="0" w:lastRow="0" w:firstColumn="0" w:lastColumn="0" w:oddVBand="0" w:evenVBand="0" w:oddHBand="1" w:evenHBand="0" w:firstRowFirstColumn="0" w:firstRowLastColumn="0" w:lastRowFirstColumn="0" w:lastRowLastColumn="0"/>
          <w:del w:id="12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2B78C8" w:rsidDel="006E341C" w:rsidRDefault="002B78C8" w:rsidP="00D6031B">
            <w:pPr>
              <w:rPr>
                <w:del w:id="130" w:author="GE User" w:date="2016-03-15T17:29:00Z"/>
              </w:rPr>
            </w:pPr>
            <w:del w:id="131" w:author="GE User" w:date="2016-03-15T17:29:00Z">
              <w:r w:rsidDel="006E341C">
                <w:delText>DREHMO</w:delText>
              </w:r>
            </w:del>
          </w:p>
        </w:tc>
        <w:tc>
          <w:tcPr>
            <w:tcW w:w="3192" w:type="dxa"/>
          </w:tcPr>
          <w:p w:rsidR="002B78C8" w:rsidDel="006E341C" w:rsidRDefault="002B78C8" w:rsidP="00D6031B">
            <w:pPr>
              <w:cnfStyle w:val="000000100000" w:firstRow="0" w:lastRow="0" w:firstColumn="0" w:lastColumn="0" w:oddVBand="0" w:evenVBand="0" w:oddHBand="1" w:evenHBand="0" w:firstRowFirstColumn="0" w:firstRowLastColumn="0" w:lastRowFirstColumn="0" w:lastRowLastColumn="0"/>
              <w:rPr>
                <w:del w:id="132" w:author="GE User" w:date="2016-03-15T17:29:00Z"/>
              </w:rPr>
            </w:pPr>
            <w:del w:id="133" w:author="GE User" w:date="2016-03-15T17:29:00Z">
              <w:r w:rsidDel="006E341C">
                <w:delText>i-maticEx</w:delText>
              </w:r>
            </w:del>
          </w:p>
        </w:tc>
        <w:tc>
          <w:tcPr>
            <w:tcW w:w="4818" w:type="dxa"/>
          </w:tcPr>
          <w:p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34" w:author="GE User" w:date="2016-03-15T17:29:00Z"/>
              </w:rPr>
            </w:pPr>
            <w:del w:id="135" w:author="GE User" w:date="2016-03-15T17:29:00Z">
              <w:r w:rsidRPr="00C83FD6" w:rsidDel="006E341C">
                <w:delText>Not Implemented</w:delText>
              </w:r>
            </w:del>
          </w:p>
        </w:tc>
      </w:tr>
      <w:tr w:rsidR="00612CD7" w:rsidDel="006E341C" w:rsidTr="00033693">
        <w:trPr>
          <w:del w:id="13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033693">
            <w:pPr>
              <w:rPr>
                <w:del w:id="137" w:author="GE User" w:date="2016-03-15T17:29:00Z"/>
              </w:rPr>
            </w:pPr>
            <w:del w:id="138" w:author="GE User" w:date="2016-03-15T17:29:00Z">
              <w:r w:rsidDel="006E341C">
                <w:delText>Emerson</w:delText>
              </w:r>
            </w:del>
          </w:p>
        </w:tc>
        <w:tc>
          <w:tcPr>
            <w:tcW w:w="3192" w:type="dxa"/>
          </w:tcPr>
          <w:p w:rsidR="00612CD7" w:rsidDel="006E341C" w:rsidRDefault="00612CD7" w:rsidP="00033693">
            <w:pPr>
              <w:cnfStyle w:val="000000000000" w:firstRow="0" w:lastRow="0" w:firstColumn="0" w:lastColumn="0" w:oddVBand="0" w:evenVBand="0" w:oddHBand="0" w:evenHBand="0" w:firstRowFirstColumn="0" w:firstRowLastColumn="0" w:lastRowFirstColumn="0" w:lastRowLastColumn="0"/>
              <w:rPr>
                <w:del w:id="139" w:author="GE User" w:date="2016-03-15T17:29:00Z"/>
              </w:rPr>
            </w:pPr>
            <w:del w:id="140" w:author="GE User" w:date="2016-03-15T17:29:00Z">
              <w:r w:rsidDel="006E341C">
                <w:delText>DVC6200F</w:delText>
              </w:r>
            </w:del>
          </w:p>
        </w:tc>
        <w:tc>
          <w:tcPr>
            <w:tcW w:w="4818" w:type="dxa"/>
          </w:tcPr>
          <w:p w:rsidR="00612CD7" w:rsidDel="006E341C" w:rsidRDefault="00612CD7" w:rsidP="00033693">
            <w:pPr>
              <w:cnfStyle w:val="000000000000" w:firstRow="0" w:lastRow="0" w:firstColumn="0" w:lastColumn="0" w:oddVBand="0" w:evenVBand="0" w:oddHBand="0" w:evenHBand="0" w:firstRowFirstColumn="0" w:firstRowLastColumn="0" w:lastRowFirstColumn="0" w:lastRowLastColumn="0"/>
              <w:rPr>
                <w:del w:id="141" w:author="GE User" w:date="2016-03-15T17:29:00Z"/>
              </w:rPr>
            </w:pPr>
            <w:del w:id="142" w:author="GE User" w:date="2016-03-15T17:29:00Z">
              <w:r w:rsidDel="006E341C">
                <w:delText>Not Implemented</w:delText>
              </w:r>
            </w:del>
          </w:p>
        </w:tc>
      </w:tr>
      <w:tr w:rsidR="00612CD7" w:rsidDel="006E341C" w:rsidTr="00033693">
        <w:trPr>
          <w:cnfStyle w:val="000000100000" w:firstRow="0" w:lastRow="0" w:firstColumn="0" w:lastColumn="0" w:oddVBand="0" w:evenVBand="0" w:oddHBand="1" w:evenHBand="0" w:firstRowFirstColumn="0" w:firstRowLastColumn="0" w:lastRowFirstColumn="0" w:lastRowLastColumn="0"/>
          <w:del w:id="14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033693">
            <w:pPr>
              <w:rPr>
                <w:del w:id="144" w:author="GE User" w:date="2016-03-15T17:29:00Z"/>
              </w:rPr>
            </w:pPr>
          </w:p>
        </w:tc>
        <w:tc>
          <w:tcPr>
            <w:tcW w:w="3192" w:type="dxa"/>
          </w:tcPr>
          <w:p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145" w:author="GE User" w:date="2016-03-15T17:29:00Z"/>
                <w:highlight w:val="yellow"/>
              </w:rPr>
            </w:pPr>
            <w:del w:id="146" w:author="GE User" w:date="2016-03-15T17:29:00Z">
              <w:r w:rsidRPr="00C83FD6" w:rsidDel="006E341C">
                <w:rPr>
                  <w:highlight w:val="yellow"/>
                </w:rPr>
                <w:delText>DVC6200SIS</w:delText>
              </w:r>
            </w:del>
          </w:p>
        </w:tc>
        <w:tc>
          <w:tcPr>
            <w:tcW w:w="4818" w:type="dxa"/>
          </w:tcPr>
          <w:p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147" w:author="GE User" w:date="2016-03-15T17:29:00Z"/>
                <w:b/>
                <w:highlight w:val="yellow"/>
              </w:rPr>
            </w:pPr>
            <w:del w:id="148" w:author="GE User" w:date="2016-03-15T17:29:00Z">
              <w:r w:rsidRPr="00C83FD6" w:rsidDel="006E341C">
                <w:rPr>
                  <w:b/>
                  <w:highlight w:val="yellow"/>
                </w:rPr>
                <w:delText>Implemented</w:delText>
              </w:r>
            </w:del>
          </w:p>
        </w:tc>
      </w:tr>
      <w:tr w:rsidR="002B78C8" w:rsidDel="006E341C" w:rsidTr="002B78C8">
        <w:trPr>
          <w:del w:id="14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2B78C8" w:rsidRPr="00C83FD6" w:rsidDel="006E341C" w:rsidRDefault="00FC7829" w:rsidP="00D6031B">
            <w:pPr>
              <w:rPr>
                <w:del w:id="150" w:author="GE User" w:date="2016-03-15T17:29:00Z"/>
                <w:color w:val="FF0000"/>
              </w:rPr>
            </w:pPr>
            <w:del w:id="151" w:author="GE User" w:date="2016-03-15T17:29:00Z">
              <w:r w:rsidRPr="00C83FD6" w:rsidDel="006E341C">
                <w:rPr>
                  <w:color w:val="FF0000"/>
                </w:rPr>
                <w:delText xml:space="preserve">FLOWSERVE </w:delText>
              </w:r>
            </w:del>
          </w:p>
        </w:tc>
        <w:tc>
          <w:tcPr>
            <w:tcW w:w="3192" w:type="dxa"/>
          </w:tcPr>
          <w:p w:rsidR="002B78C8" w:rsidDel="006E341C" w:rsidRDefault="00FC7829" w:rsidP="00D6031B">
            <w:pPr>
              <w:cnfStyle w:val="000000000000" w:firstRow="0" w:lastRow="0" w:firstColumn="0" w:lastColumn="0" w:oddVBand="0" w:evenVBand="0" w:oddHBand="0" w:evenHBand="0" w:firstRowFirstColumn="0" w:firstRowLastColumn="0" w:lastRowFirstColumn="0" w:lastRowLastColumn="0"/>
              <w:rPr>
                <w:del w:id="152" w:author="GE User" w:date="2016-03-15T17:29:00Z"/>
              </w:rPr>
            </w:pPr>
            <w:del w:id="153" w:author="GE User" w:date="2016-03-15T17:29:00Z">
              <w:r w:rsidDel="006E341C">
                <w:delText xml:space="preserve">3400IQ </w:delText>
              </w:r>
            </w:del>
          </w:p>
        </w:tc>
        <w:tc>
          <w:tcPr>
            <w:tcW w:w="4818" w:type="dxa"/>
          </w:tcPr>
          <w:p w:rsidR="002B78C8" w:rsidRPr="002B78C8" w:rsidDel="006E341C" w:rsidRDefault="00FC7829" w:rsidP="00D6031B">
            <w:pPr>
              <w:cnfStyle w:val="000000000000" w:firstRow="0" w:lastRow="0" w:firstColumn="0" w:lastColumn="0" w:oddVBand="0" w:evenVBand="0" w:oddHBand="0" w:evenHBand="0" w:firstRowFirstColumn="0" w:firstRowLastColumn="0" w:lastRowFirstColumn="0" w:lastRowLastColumn="0"/>
              <w:rPr>
                <w:del w:id="154" w:author="GE User" w:date="2016-03-15T17:29:00Z"/>
              </w:rPr>
            </w:pPr>
            <w:del w:id="155" w:author="GE User" w:date="2016-03-15T17:29:00Z">
              <w:r w:rsidDel="006E341C">
                <w:delText>Not Implemented in FF</w:delText>
              </w:r>
            </w:del>
          </w:p>
        </w:tc>
      </w:tr>
      <w:tr w:rsidR="002B78C8" w:rsidDel="006E341C" w:rsidTr="002B78C8">
        <w:trPr>
          <w:cnfStyle w:val="000000100000" w:firstRow="0" w:lastRow="0" w:firstColumn="0" w:lastColumn="0" w:oddVBand="0" w:evenVBand="0" w:oddHBand="1" w:evenHBand="0" w:firstRowFirstColumn="0" w:firstRowLastColumn="0" w:lastRowFirstColumn="0" w:lastRowLastColumn="0"/>
          <w:del w:id="15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2B78C8" w:rsidDel="006E341C" w:rsidRDefault="002B78C8" w:rsidP="00D6031B">
            <w:pPr>
              <w:rPr>
                <w:del w:id="157" w:author="GE User" w:date="2016-03-15T17:29:00Z"/>
              </w:rPr>
            </w:pPr>
          </w:p>
        </w:tc>
        <w:tc>
          <w:tcPr>
            <w:tcW w:w="3192" w:type="dxa"/>
          </w:tcPr>
          <w:p w:rsidR="002B78C8" w:rsidRPr="00C83FD6" w:rsidDel="006E341C" w:rsidRDefault="002B78C8" w:rsidP="00D6031B">
            <w:pPr>
              <w:cnfStyle w:val="000000100000" w:firstRow="0" w:lastRow="0" w:firstColumn="0" w:lastColumn="0" w:oddVBand="0" w:evenVBand="0" w:oddHBand="1" w:evenHBand="0" w:firstRowFirstColumn="0" w:firstRowLastColumn="0" w:lastRowFirstColumn="0" w:lastRowLastColumn="0"/>
              <w:rPr>
                <w:del w:id="158" w:author="GE User" w:date="2016-03-15T17:29:00Z"/>
                <w:highlight w:val="yellow"/>
              </w:rPr>
            </w:pPr>
          </w:p>
        </w:tc>
        <w:tc>
          <w:tcPr>
            <w:tcW w:w="4818" w:type="dxa"/>
          </w:tcPr>
          <w:p w:rsidR="002B78C8"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59" w:author="GE User" w:date="2016-03-15T17:29:00Z"/>
                <w:highlight w:val="yellow"/>
              </w:rPr>
            </w:pPr>
            <w:del w:id="160" w:author="GE User" w:date="2016-03-15T17:29:00Z">
              <w:r w:rsidRPr="00C83FD6" w:rsidDel="006E341C">
                <w:rPr>
                  <w:b/>
                  <w:highlight w:val="yellow"/>
                </w:rPr>
                <w:delText>Implemented</w:delText>
              </w:r>
              <w:r w:rsidRPr="00C83FD6" w:rsidDel="006E341C">
                <w:rPr>
                  <w:highlight w:val="yellow"/>
                </w:rPr>
                <w:delText xml:space="preserve"> </w:delText>
              </w:r>
              <w:r w:rsidR="00FC7829" w:rsidRPr="00C83FD6" w:rsidDel="006E341C">
                <w:rPr>
                  <w:highlight w:val="yellow"/>
                </w:rPr>
                <w:delText>in HART</w:delText>
              </w:r>
            </w:del>
          </w:p>
        </w:tc>
      </w:tr>
      <w:tr w:rsidR="002B78C8" w:rsidDel="006E341C" w:rsidTr="002B78C8">
        <w:trPr>
          <w:del w:id="16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2B78C8" w:rsidDel="006E341C" w:rsidRDefault="002B78C8" w:rsidP="00D6031B">
            <w:pPr>
              <w:rPr>
                <w:del w:id="162" w:author="GE User" w:date="2016-03-15T17:29:00Z"/>
              </w:rPr>
            </w:pPr>
          </w:p>
        </w:tc>
        <w:tc>
          <w:tcPr>
            <w:tcW w:w="3192" w:type="dxa"/>
          </w:tcPr>
          <w:p w:rsidR="002B78C8"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63" w:author="GE User" w:date="2016-03-15T17:29:00Z"/>
                <w:highlight w:val="yellow"/>
              </w:rPr>
            </w:pPr>
            <w:del w:id="164" w:author="GE User" w:date="2016-03-15T17:29:00Z">
              <w:r w:rsidRPr="00C83FD6" w:rsidDel="006E341C">
                <w:rPr>
                  <w:highlight w:val="yellow"/>
                </w:rPr>
                <w:delText>3400MD</w:delText>
              </w:r>
            </w:del>
          </w:p>
        </w:tc>
        <w:tc>
          <w:tcPr>
            <w:tcW w:w="4818" w:type="dxa"/>
          </w:tcPr>
          <w:p w:rsidR="002B78C8"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65" w:author="GE User" w:date="2016-03-15T17:29:00Z"/>
                <w:highlight w:val="yellow"/>
              </w:rPr>
            </w:pPr>
            <w:del w:id="166" w:author="GE User" w:date="2016-03-15T17:29:00Z">
              <w:r w:rsidRPr="00C83FD6" w:rsidDel="006E341C">
                <w:rPr>
                  <w:b/>
                  <w:highlight w:val="yellow"/>
                </w:rPr>
                <w:delText>Implemented in FF</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16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168" w:author="GE User" w:date="2016-03-15T17:29:00Z"/>
              </w:rPr>
            </w:pPr>
            <w:del w:id="169" w:author="GE User" w:date="2016-03-15T17:29:00Z">
              <w:r w:rsidDel="006E341C">
                <w:delText>Limitorque</w:delText>
              </w:r>
            </w:del>
          </w:p>
        </w:tc>
        <w:tc>
          <w:tcPr>
            <w:tcW w:w="3192"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70" w:author="GE User" w:date="2016-03-15T17:29:00Z"/>
                <w:highlight w:val="yellow"/>
              </w:rPr>
            </w:pPr>
            <w:del w:id="171" w:author="GE User" w:date="2016-03-15T17:29:00Z">
              <w:r w:rsidRPr="00C83FD6" w:rsidDel="006E341C">
                <w:rPr>
                  <w:highlight w:val="yellow"/>
                </w:rPr>
                <w:delText>MX/QX</w:delText>
              </w:r>
            </w:del>
          </w:p>
        </w:tc>
        <w:tc>
          <w:tcPr>
            <w:tcW w:w="4818"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72" w:author="GE User" w:date="2016-03-15T17:29:00Z"/>
                <w:b/>
                <w:highlight w:val="yellow"/>
              </w:rPr>
            </w:pPr>
            <w:del w:id="173" w:author="GE User" w:date="2016-03-15T17:29:00Z">
              <w:r w:rsidRPr="00C83FD6" w:rsidDel="006E341C">
                <w:rPr>
                  <w:b/>
                  <w:highlight w:val="yellow"/>
                </w:rPr>
                <w:delText>Impemented</w:delText>
              </w:r>
            </w:del>
          </w:p>
        </w:tc>
      </w:tr>
      <w:tr w:rsidR="002B78C8" w:rsidDel="006E341C" w:rsidTr="00C83FD6">
        <w:trPr>
          <w:del w:id="17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2B78C8" w:rsidDel="006E341C" w:rsidRDefault="00612CD7" w:rsidP="00D6031B">
            <w:pPr>
              <w:rPr>
                <w:del w:id="175" w:author="GE User" w:date="2016-03-15T17:29:00Z"/>
              </w:rPr>
            </w:pPr>
            <w:del w:id="176" w:author="GE User" w:date="2016-03-15T17:29:00Z">
              <w:r w:rsidDel="006E341C">
                <w:delText>Harold Beck &amp; Sons</w:delText>
              </w:r>
            </w:del>
          </w:p>
        </w:tc>
        <w:tc>
          <w:tcPr>
            <w:tcW w:w="3192" w:type="dxa"/>
          </w:tcPr>
          <w:p w:rsidR="002B78C8" w:rsidDel="006E341C" w:rsidRDefault="00612CD7" w:rsidP="00D6031B">
            <w:pPr>
              <w:cnfStyle w:val="000000000000" w:firstRow="0" w:lastRow="0" w:firstColumn="0" w:lastColumn="0" w:oddVBand="0" w:evenVBand="0" w:oddHBand="0" w:evenHBand="0" w:firstRowFirstColumn="0" w:firstRowLastColumn="0" w:lastRowFirstColumn="0" w:lastRowLastColumn="0"/>
              <w:rPr>
                <w:del w:id="177" w:author="GE User" w:date="2016-03-15T17:29:00Z"/>
              </w:rPr>
            </w:pPr>
            <w:del w:id="178" w:author="GE User" w:date="2016-03-15T17:29:00Z">
              <w:r w:rsidDel="006E341C">
                <w:delText>DCM</w:delText>
              </w:r>
            </w:del>
          </w:p>
        </w:tc>
        <w:tc>
          <w:tcPr>
            <w:tcW w:w="4818" w:type="dxa"/>
          </w:tcPr>
          <w:p w:rsidR="002B78C8"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79" w:author="GE User" w:date="2016-03-15T17:29:00Z"/>
              </w:rPr>
            </w:pPr>
            <w:del w:id="180" w:author="GE User" w:date="2016-03-15T17:29:00Z">
              <w:r w:rsidRPr="00C83FD6" w:rsidDel="006E341C">
                <w:delText>Not Implemented</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18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182" w:author="GE User" w:date="2016-03-15T17:29:00Z"/>
              </w:rPr>
            </w:pPr>
            <w:del w:id="183" w:author="GE User" w:date="2016-03-15T17:29:00Z">
              <w:r w:rsidRPr="00C83FD6" w:rsidDel="006E341C">
                <w:rPr>
                  <w:color w:val="FF0000"/>
                </w:rPr>
                <w:delText>Invensys</w:delText>
              </w:r>
            </w:del>
          </w:p>
        </w:tc>
        <w:tc>
          <w:tcPr>
            <w:tcW w:w="3192"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84" w:author="GE User" w:date="2016-03-15T17:29:00Z"/>
                <w:highlight w:val="yellow"/>
              </w:rPr>
            </w:pPr>
            <w:del w:id="185" w:author="GE User" w:date="2016-03-15T17:29:00Z">
              <w:r w:rsidRPr="00C83FD6" w:rsidDel="006E341C">
                <w:rPr>
                  <w:highlight w:val="yellow"/>
                </w:rPr>
                <w:delText>SRD991</w:delText>
              </w:r>
            </w:del>
          </w:p>
        </w:tc>
        <w:tc>
          <w:tcPr>
            <w:tcW w:w="4818" w:type="dxa"/>
          </w:tcPr>
          <w:p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186" w:author="GE User" w:date="2016-03-15T17:29:00Z"/>
                <w:b/>
              </w:rPr>
            </w:pPr>
            <w:del w:id="187" w:author="GE User" w:date="2016-03-15T17:29:00Z">
              <w:r w:rsidRPr="00482E52" w:rsidDel="006E341C">
                <w:rPr>
                  <w:b/>
                  <w:highlight w:val="yellow"/>
                </w:rPr>
                <w:delText>Impemented</w:delText>
              </w:r>
              <w:r w:rsidR="00930C4D" w:rsidDel="006E341C">
                <w:rPr>
                  <w:b/>
                </w:rPr>
                <w:delText xml:space="preserve"> (HART and FF)</w:delText>
              </w:r>
            </w:del>
          </w:p>
        </w:tc>
      </w:tr>
      <w:tr w:rsidR="00612CD7" w:rsidDel="006E341C" w:rsidTr="002B78C8">
        <w:trPr>
          <w:del w:id="188"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189" w:author="GE User" w:date="2016-03-15T17:29:00Z"/>
              </w:rPr>
            </w:pPr>
          </w:p>
        </w:tc>
        <w:tc>
          <w:tcPr>
            <w:tcW w:w="3192"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190" w:author="GE User" w:date="2016-03-15T17:29:00Z"/>
                <w:highlight w:val="yellow"/>
              </w:rPr>
            </w:pPr>
            <w:del w:id="191" w:author="GE User" w:date="2016-03-15T17:29:00Z">
              <w:r w:rsidRPr="00C83FD6" w:rsidDel="006E341C">
                <w:rPr>
                  <w:highlight w:val="yellow"/>
                </w:rPr>
                <w:delText>SRD 960</w:delText>
              </w:r>
            </w:del>
          </w:p>
        </w:tc>
        <w:tc>
          <w:tcPr>
            <w:tcW w:w="4818" w:type="dxa"/>
          </w:tcPr>
          <w:p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192" w:author="GE User" w:date="2016-03-15T17:29:00Z"/>
                <w:b/>
              </w:rPr>
            </w:pPr>
            <w:del w:id="193" w:author="GE User" w:date="2016-03-15T17:29:00Z">
              <w:r w:rsidRPr="00482E52" w:rsidDel="006E341C">
                <w:rPr>
                  <w:b/>
                  <w:highlight w:val="yellow"/>
                </w:rPr>
                <w:delText>Impemented</w:delText>
              </w:r>
              <w:r w:rsidR="00930C4D" w:rsidDel="006E341C">
                <w:rPr>
                  <w:b/>
                </w:rPr>
                <w:delText xml:space="preserve"> (HART and FF)</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19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195" w:author="GE User" w:date="2016-03-15T17:29:00Z"/>
              </w:rPr>
            </w:pPr>
            <w:del w:id="196" w:author="GE User" w:date="2016-03-15T17:29:00Z">
              <w:r w:rsidDel="006E341C">
                <w:delText>Metso</w:delText>
              </w:r>
            </w:del>
          </w:p>
        </w:tc>
        <w:tc>
          <w:tcPr>
            <w:tcW w:w="3192" w:type="dxa"/>
          </w:tcPr>
          <w:p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197" w:author="GE User" w:date="2016-03-15T17:29:00Z"/>
              </w:rPr>
            </w:pPr>
            <w:del w:id="198" w:author="GE User" w:date="2016-03-15T17:29:00Z">
              <w:r w:rsidDel="006E341C">
                <w:delText>ND9000</w:delText>
              </w:r>
            </w:del>
          </w:p>
        </w:tc>
        <w:tc>
          <w:tcPr>
            <w:tcW w:w="4818"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199" w:author="GE User" w:date="2016-03-15T17:29:00Z"/>
              </w:rPr>
            </w:pPr>
            <w:del w:id="200" w:author="GE User" w:date="2016-03-15T17:29:00Z">
              <w:r w:rsidRPr="00C83FD6" w:rsidDel="006E341C">
                <w:delText>Not implemented</w:delText>
              </w:r>
            </w:del>
          </w:p>
        </w:tc>
      </w:tr>
      <w:tr w:rsidR="00612CD7" w:rsidDel="006E341C" w:rsidTr="002B78C8">
        <w:trPr>
          <w:del w:id="201"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02" w:author="GE User" w:date="2016-03-15T17:29:00Z"/>
              </w:rPr>
            </w:pPr>
          </w:p>
        </w:tc>
        <w:tc>
          <w:tcPr>
            <w:tcW w:w="3192"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03" w:author="GE User" w:date="2016-03-15T17:29:00Z"/>
                <w:highlight w:val="yellow"/>
              </w:rPr>
            </w:pPr>
            <w:del w:id="204" w:author="GE User" w:date="2016-03-15T17:29:00Z">
              <w:r w:rsidRPr="00C83FD6" w:rsidDel="006E341C">
                <w:rPr>
                  <w:highlight w:val="yellow"/>
                </w:rPr>
                <w:delText>VG9000</w:delText>
              </w:r>
            </w:del>
          </w:p>
        </w:tc>
        <w:tc>
          <w:tcPr>
            <w:tcW w:w="4818"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05" w:author="GE User" w:date="2016-03-15T17:29:00Z"/>
                <w:b/>
                <w:highlight w:val="yellow"/>
              </w:rPr>
            </w:pPr>
            <w:del w:id="206" w:author="GE User" w:date="2016-03-15T17:29:00Z">
              <w:r w:rsidRPr="00C83FD6" w:rsidDel="006E341C">
                <w:rPr>
                  <w:b/>
                  <w:highlight w:val="yellow"/>
                </w:rPr>
                <w:delText>Implemented</w:delText>
              </w:r>
              <w:r w:rsidR="00930C4D" w:rsidDel="006E341C">
                <w:rPr>
                  <w:b/>
                  <w:highlight w:val="yellow"/>
                </w:rPr>
                <w:delText xml:space="preserve"> (ESD)</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20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08" w:author="GE User" w:date="2016-03-15T17:29:00Z"/>
              </w:rPr>
            </w:pPr>
            <w:del w:id="209" w:author="GE User" w:date="2016-03-15T17:29:00Z">
              <w:r w:rsidDel="006E341C">
                <w:delText>Orange</w:delText>
              </w:r>
            </w:del>
          </w:p>
        </w:tc>
        <w:tc>
          <w:tcPr>
            <w:tcW w:w="3192" w:type="dxa"/>
          </w:tcPr>
          <w:p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10" w:author="GE User" w:date="2016-03-15T17:29:00Z"/>
              </w:rPr>
            </w:pPr>
            <w:del w:id="211" w:author="GE User" w:date="2016-03-15T17:29:00Z">
              <w:r w:rsidDel="006E341C">
                <w:delText>EX210</w:delText>
              </w:r>
            </w:del>
          </w:p>
        </w:tc>
        <w:tc>
          <w:tcPr>
            <w:tcW w:w="4818" w:type="dxa"/>
          </w:tcPr>
          <w:p w:rsidR="00612CD7" w:rsidRP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12" w:author="GE User" w:date="2016-03-15T17:29:00Z"/>
              </w:rPr>
            </w:pPr>
            <w:del w:id="213" w:author="GE User" w:date="2016-03-15T17:29:00Z">
              <w:r w:rsidDel="006E341C">
                <w:delText>Not Implemented</w:delText>
              </w:r>
            </w:del>
          </w:p>
        </w:tc>
      </w:tr>
      <w:tr w:rsidR="00612CD7" w:rsidDel="006E341C" w:rsidTr="002B78C8">
        <w:trPr>
          <w:del w:id="214"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15" w:author="GE User" w:date="2016-03-15T17:29:00Z"/>
              </w:rPr>
            </w:pPr>
          </w:p>
        </w:tc>
        <w:tc>
          <w:tcPr>
            <w:tcW w:w="3192"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16" w:author="GE User" w:date="2016-03-15T17:29:00Z"/>
                <w:highlight w:val="yellow"/>
              </w:rPr>
            </w:pPr>
            <w:del w:id="217" w:author="GE User" w:date="2016-03-15T17:29:00Z">
              <w:r w:rsidRPr="00C83FD6" w:rsidDel="006E341C">
                <w:rPr>
                  <w:highlight w:val="yellow"/>
                </w:rPr>
                <w:delText>EX210H</w:delText>
              </w:r>
            </w:del>
          </w:p>
        </w:tc>
        <w:tc>
          <w:tcPr>
            <w:tcW w:w="4818"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18" w:author="GE User" w:date="2016-03-15T17:29:00Z"/>
                <w:highlight w:val="yellow"/>
              </w:rPr>
            </w:pPr>
            <w:del w:id="219" w:author="GE User" w:date="2016-03-15T17:29:00Z">
              <w:r w:rsidRPr="00C83FD6" w:rsidDel="006E341C">
                <w:rPr>
                  <w:highlight w:val="yellow"/>
                </w:rPr>
                <w:delText>Implemented (HART)</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220"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21" w:author="GE User" w:date="2016-03-15T17:29:00Z"/>
              </w:rPr>
            </w:pPr>
          </w:p>
        </w:tc>
        <w:tc>
          <w:tcPr>
            <w:tcW w:w="3192" w:type="dxa"/>
          </w:tcPr>
          <w:p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22" w:author="GE User" w:date="2016-03-15T17:29:00Z"/>
              </w:rPr>
            </w:pPr>
            <w:del w:id="223" w:author="GE User" w:date="2016-03-15T17:29:00Z">
              <w:r w:rsidDel="006E341C">
                <w:delText>IS210F</w:delText>
              </w:r>
            </w:del>
          </w:p>
        </w:tc>
        <w:tc>
          <w:tcPr>
            <w:tcW w:w="4818" w:type="dxa"/>
          </w:tcPr>
          <w:p w:rsidR="00612CD7" w:rsidRP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24" w:author="GE User" w:date="2016-03-15T17:29:00Z"/>
              </w:rPr>
            </w:pPr>
            <w:del w:id="225" w:author="GE User" w:date="2016-03-15T17:29:00Z">
              <w:r w:rsidDel="006E341C">
                <w:delText>Not Implemented</w:delText>
              </w:r>
            </w:del>
          </w:p>
        </w:tc>
      </w:tr>
      <w:tr w:rsidR="00612CD7" w:rsidDel="006E341C" w:rsidTr="002B78C8">
        <w:trPr>
          <w:del w:id="22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27" w:author="GE User" w:date="2016-03-15T17:29:00Z"/>
              </w:rPr>
            </w:pPr>
            <w:del w:id="228" w:author="GE User" w:date="2016-03-15T17:29:00Z">
              <w:r w:rsidDel="006E341C">
                <w:delText>Power Genex</w:delText>
              </w:r>
            </w:del>
          </w:p>
        </w:tc>
        <w:tc>
          <w:tcPr>
            <w:tcW w:w="3192" w:type="dxa"/>
          </w:tcPr>
          <w:p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29" w:author="GE User" w:date="2016-03-15T17:29:00Z"/>
              </w:rPr>
            </w:pPr>
            <w:del w:id="230" w:author="GE User" w:date="2016-03-15T17:29:00Z">
              <w:r w:rsidDel="006E341C">
                <w:delText>SS</w:delText>
              </w:r>
            </w:del>
          </w:p>
        </w:tc>
        <w:tc>
          <w:tcPr>
            <w:tcW w:w="4818" w:type="dxa"/>
          </w:tcPr>
          <w:p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31" w:author="GE User" w:date="2016-03-15T17:29:00Z"/>
              </w:rPr>
            </w:pPr>
            <w:del w:id="232" w:author="GE User" w:date="2016-03-15T17:29:00Z">
              <w:r w:rsidDel="006E341C">
                <w:delText>Not Implemented</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23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34" w:author="GE User" w:date="2016-03-15T17:29:00Z"/>
              </w:rPr>
            </w:pPr>
            <w:del w:id="235" w:author="GE User" w:date="2016-03-15T17:29:00Z">
              <w:r w:rsidRPr="00C83FD6" w:rsidDel="006E341C">
                <w:rPr>
                  <w:color w:val="FF0000"/>
                </w:rPr>
                <w:delText>Rotork</w:delText>
              </w:r>
            </w:del>
          </w:p>
        </w:tc>
        <w:tc>
          <w:tcPr>
            <w:tcW w:w="3192"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36" w:author="GE User" w:date="2016-03-15T17:29:00Z"/>
                <w:highlight w:val="yellow"/>
              </w:rPr>
            </w:pPr>
            <w:del w:id="237" w:author="GE User" w:date="2016-03-15T17:29:00Z">
              <w:r w:rsidRPr="00C83FD6" w:rsidDel="006E341C">
                <w:rPr>
                  <w:highlight w:val="yellow"/>
                </w:rPr>
                <w:delText>FF01</w:delText>
              </w:r>
            </w:del>
          </w:p>
        </w:tc>
        <w:tc>
          <w:tcPr>
            <w:tcW w:w="4818"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38" w:author="GE User" w:date="2016-03-15T17:29:00Z"/>
                <w:highlight w:val="yellow"/>
              </w:rPr>
            </w:pPr>
            <w:del w:id="239" w:author="GE User" w:date="2016-03-15T17:29:00Z">
              <w:r w:rsidRPr="00C83FD6" w:rsidDel="006E341C">
                <w:rPr>
                  <w:highlight w:val="yellow"/>
                </w:rPr>
                <w:delText>Implemented</w:delText>
              </w:r>
            </w:del>
          </w:p>
        </w:tc>
      </w:tr>
      <w:tr w:rsidR="00612CD7" w:rsidDel="006E341C" w:rsidTr="002B78C8">
        <w:trPr>
          <w:del w:id="240"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41" w:author="GE User" w:date="2016-03-15T17:29:00Z"/>
              </w:rPr>
            </w:pPr>
            <w:del w:id="242" w:author="GE User" w:date="2016-03-15T17:29:00Z">
              <w:r w:rsidRPr="00C83FD6" w:rsidDel="006E341C">
                <w:rPr>
                  <w:color w:val="FF0000"/>
                </w:rPr>
                <w:delText>Samson</w:delText>
              </w:r>
            </w:del>
          </w:p>
        </w:tc>
        <w:tc>
          <w:tcPr>
            <w:tcW w:w="3192" w:type="dxa"/>
          </w:tcPr>
          <w:p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43" w:author="GE User" w:date="2016-03-15T17:29:00Z"/>
              </w:rPr>
            </w:pPr>
            <w:del w:id="244" w:author="GE User" w:date="2016-03-15T17:29:00Z">
              <w:r w:rsidDel="006E341C">
                <w:delText>3780</w:delText>
              </w:r>
            </w:del>
          </w:p>
        </w:tc>
        <w:tc>
          <w:tcPr>
            <w:tcW w:w="4818" w:type="dxa"/>
          </w:tcPr>
          <w:p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45" w:author="GE User" w:date="2016-03-15T17:29:00Z"/>
              </w:rPr>
            </w:pPr>
            <w:del w:id="246" w:author="GE User" w:date="2016-03-15T17:29:00Z">
              <w:r w:rsidDel="006E341C">
                <w:delText>Not Implemented (HART and FF)</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247"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48" w:author="GE User" w:date="2016-03-15T17:29:00Z"/>
              </w:rPr>
            </w:pPr>
          </w:p>
        </w:tc>
        <w:tc>
          <w:tcPr>
            <w:tcW w:w="3192"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49" w:author="GE User" w:date="2016-03-15T17:29:00Z"/>
                <w:highlight w:val="yellow"/>
              </w:rPr>
            </w:pPr>
            <w:del w:id="250" w:author="GE User" w:date="2016-03-15T17:29:00Z">
              <w:r w:rsidRPr="00C83FD6" w:rsidDel="006E341C">
                <w:rPr>
                  <w:highlight w:val="yellow"/>
                </w:rPr>
                <w:delText>3730</w:delText>
              </w:r>
            </w:del>
          </w:p>
        </w:tc>
        <w:tc>
          <w:tcPr>
            <w:tcW w:w="4818" w:type="dxa"/>
          </w:tcPr>
          <w:p w:rsidR="00612CD7" w:rsidRPr="00C83FD6" w:rsidDel="006E341C" w:rsidRDefault="00612CD7" w:rsidP="00D6031B">
            <w:pPr>
              <w:cnfStyle w:val="000000100000" w:firstRow="0" w:lastRow="0" w:firstColumn="0" w:lastColumn="0" w:oddVBand="0" w:evenVBand="0" w:oddHBand="1" w:evenHBand="0" w:firstRowFirstColumn="0" w:firstRowLastColumn="0" w:lastRowFirstColumn="0" w:lastRowLastColumn="0"/>
              <w:rPr>
                <w:del w:id="251" w:author="GE User" w:date="2016-03-15T17:29:00Z"/>
                <w:b/>
                <w:highlight w:val="yellow"/>
              </w:rPr>
            </w:pPr>
            <w:del w:id="252" w:author="GE User" w:date="2016-03-15T17:29:00Z">
              <w:r w:rsidRPr="00C83FD6" w:rsidDel="006E341C">
                <w:rPr>
                  <w:b/>
                  <w:highlight w:val="yellow"/>
                </w:rPr>
                <w:delText>Implemented (FF)</w:delText>
              </w:r>
            </w:del>
          </w:p>
        </w:tc>
      </w:tr>
      <w:tr w:rsidR="00612CD7" w:rsidDel="006E341C" w:rsidTr="002B78C8">
        <w:trPr>
          <w:del w:id="25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54" w:author="GE User" w:date="2016-03-15T17:29:00Z"/>
              </w:rPr>
            </w:pPr>
          </w:p>
        </w:tc>
        <w:tc>
          <w:tcPr>
            <w:tcW w:w="3192"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55" w:author="GE User" w:date="2016-03-15T17:29:00Z"/>
                <w:highlight w:val="yellow"/>
              </w:rPr>
            </w:pPr>
            <w:del w:id="256" w:author="GE User" w:date="2016-03-15T17:29:00Z">
              <w:r w:rsidRPr="00C83FD6" w:rsidDel="006E341C">
                <w:rPr>
                  <w:highlight w:val="yellow"/>
                </w:rPr>
                <w:delText>3730</w:delText>
              </w:r>
            </w:del>
          </w:p>
        </w:tc>
        <w:tc>
          <w:tcPr>
            <w:tcW w:w="4818" w:type="dxa"/>
          </w:tcPr>
          <w:p w:rsidR="00612CD7" w:rsidRPr="00C83FD6" w:rsidDel="006E341C" w:rsidRDefault="00612CD7">
            <w:pPr>
              <w:cnfStyle w:val="000000000000" w:firstRow="0" w:lastRow="0" w:firstColumn="0" w:lastColumn="0" w:oddVBand="0" w:evenVBand="0" w:oddHBand="0" w:evenHBand="0" w:firstRowFirstColumn="0" w:firstRowLastColumn="0" w:lastRowFirstColumn="0" w:lastRowLastColumn="0"/>
              <w:rPr>
                <w:del w:id="257" w:author="GE User" w:date="2016-03-15T17:29:00Z"/>
                <w:b/>
                <w:highlight w:val="yellow"/>
              </w:rPr>
            </w:pPr>
            <w:del w:id="258" w:author="GE User" w:date="2016-03-15T17:29:00Z">
              <w:r w:rsidRPr="00C83FD6" w:rsidDel="006E341C">
                <w:rPr>
                  <w:b/>
                  <w:highlight w:val="yellow"/>
                </w:rPr>
                <w:delText>Implemented (HART)</w:delText>
              </w:r>
            </w:del>
          </w:p>
        </w:tc>
      </w:tr>
      <w:tr w:rsidR="00612CD7" w:rsidDel="006E341C" w:rsidTr="00033693">
        <w:trPr>
          <w:cnfStyle w:val="000000100000" w:firstRow="0" w:lastRow="0" w:firstColumn="0" w:lastColumn="0" w:oddVBand="0" w:evenVBand="0" w:oddHBand="1" w:evenHBand="0" w:firstRowFirstColumn="0" w:firstRowLastColumn="0" w:lastRowFirstColumn="0" w:lastRowLastColumn="0"/>
          <w:del w:id="25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RPr="00930C4D" w:rsidDel="006E341C" w:rsidRDefault="00612CD7" w:rsidP="00033693">
            <w:pPr>
              <w:rPr>
                <w:del w:id="260" w:author="GE User" w:date="2016-03-15T17:29:00Z"/>
              </w:rPr>
            </w:pPr>
            <w:del w:id="261" w:author="GE User" w:date="2016-03-15T17:29:00Z">
              <w:r w:rsidRPr="00C83FD6" w:rsidDel="006E341C">
                <w:rPr>
                  <w:color w:val="FF0000"/>
                </w:rPr>
                <w:delText>Siemens</w:delText>
              </w:r>
            </w:del>
          </w:p>
        </w:tc>
        <w:tc>
          <w:tcPr>
            <w:tcW w:w="3192" w:type="dxa"/>
          </w:tcPr>
          <w:p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62" w:author="GE User" w:date="2016-03-15T17:29:00Z"/>
                <w:highlight w:val="yellow"/>
              </w:rPr>
            </w:pPr>
            <w:del w:id="263" w:author="GE User" w:date="2016-03-15T17:29:00Z">
              <w:r w:rsidRPr="00C83FD6" w:rsidDel="006E341C">
                <w:rPr>
                  <w:highlight w:val="yellow"/>
                </w:rPr>
                <w:delText>SIPART PS2 HART</w:delText>
              </w:r>
            </w:del>
          </w:p>
        </w:tc>
        <w:tc>
          <w:tcPr>
            <w:tcW w:w="4818" w:type="dxa"/>
          </w:tcPr>
          <w:p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64" w:author="GE User" w:date="2016-03-15T17:29:00Z"/>
                <w:b/>
                <w:highlight w:val="yellow"/>
              </w:rPr>
            </w:pPr>
            <w:del w:id="265" w:author="GE User" w:date="2016-03-15T17:29:00Z">
              <w:r w:rsidRPr="00C83FD6" w:rsidDel="006E341C">
                <w:rPr>
                  <w:b/>
                  <w:highlight w:val="yellow"/>
                </w:rPr>
                <w:delText xml:space="preserve">Implemented </w:delText>
              </w:r>
            </w:del>
          </w:p>
        </w:tc>
      </w:tr>
      <w:tr w:rsidR="00612CD7" w:rsidDel="006E341C" w:rsidTr="00033693">
        <w:trPr>
          <w:del w:id="26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033693">
            <w:pPr>
              <w:rPr>
                <w:del w:id="267" w:author="GE User" w:date="2016-03-15T17:29:00Z"/>
              </w:rPr>
            </w:pPr>
          </w:p>
        </w:tc>
        <w:tc>
          <w:tcPr>
            <w:tcW w:w="3192" w:type="dxa"/>
          </w:tcPr>
          <w:p w:rsidR="00612CD7" w:rsidRPr="00C83FD6" w:rsidDel="006E341C" w:rsidRDefault="00612CD7" w:rsidP="00033693">
            <w:pPr>
              <w:cnfStyle w:val="000000000000" w:firstRow="0" w:lastRow="0" w:firstColumn="0" w:lastColumn="0" w:oddVBand="0" w:evenVBand="0" w:oddHBand="0" w:evenHBand="0" w:firstRowFirstColumn="0" w:firstRowLastColumn="0" w:lastRowFirstColumn="0" w:lastRowLastColumn="0"/>
              <w:rPr>
                <w:del w:id="268" w:author="GE User" w:date="2016-03-15T17:29:00Z"/>
                <w:highlight w:val="yellow"/>
              </w:rPr>
            </w:pPr>
            <w:del w:id="269" w:author="GE User" w:date="2016-03-15T17:29:00Z">
              <w:r w:rsidRPr="00C83FD6" w:rsidDel="006E341C">
                <w:rPr>
                  <w:highlight w:val="yellow"/>
                </w:rPr>
                <w:delText>SIPART PS2 Profibus PA</w:delText>
              </w:r>
            </w:del>
          </w:p>
        </w:tc>
        <w:tc>
          <w:tcPr>
            <w:tcW w:w="4818" w:type="dxa"/>
          </w:tcPr>
          <w:p w:rsidR="00612CD7" w:rsidRPr="00C83FD6" w:rsidDel="006E341C" w:rsidRDefault="00612CD7" w:rsidP="00033693">
            <w:pPr>
              <w:cnfStyle w:val="000000000000" w:firstRow="0" w:lastRow="0" w:firstColumn="0" w:lastColumn="0" w:oddVBand="0" w:evenVBand="0" w:oddHBand="0" w:evenHBand="0" w:firstRowFirstColumn="0" w:firstRowLastColumn="0" w:lastRowFirstColumn="0" w:lastRowLastColumn="0"/>
              <w:rPr>
                <w:del w:id="270" w:author="GE User" w:date="2016-03-15T17:29:00Z"/>
                <w:highlight w:val="yellow"/>
              </w:rPr>
            </w:pPr>
            <w:del w:id="271" w:author="GE User" w:date="2016-03-15T17:29:00Z">
              <w:r w:rsidRPr="00C83FD6" w:rsidDel="006E341C">
                <w:rPr>
                  <w:b/>
                  <w:highlight w:val="yellow"/>
                </w:rPr>
                <w:delText>Implemented</w:delText>
              </w:r>
            </w:del>
          </w:p>
        </w:tc>
      </w:tr>
      <w:tr w:rsidR="00612CD7" w:rsidDel="006E341C" w:rsidTr="00033693">
        <w:trPr>
          <w:cnfStyle w:val="000000100000" w:firstRow="0" w:lastRow="0" w:firstColumn="0" w:lastColumn="0" w:oddVBand="0" w:evenVBand="0" w:oddHBand="1" w:evenHBand="0" w:firstRowFirstColumn="0" w:firstRowLastColumn="0" w:lastRowFirstColumn="0" w:lastRowLastColumn="0"/>
          <w:del w:id="272"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033693">
            <w:pPr>
              <w:rPr>
                <w:del w:id="273" w:author="GE User" w:date="2016-03-15T17:29:00Z"/>
              </w:rPr>
            </w:pPr>
          </w:p>
        </w:tc>
        <w:tc>
          <w:tcPr>
            <w:tcW w:w="3192" w:type="dxa"/>
          </w:tcPr>
          <w:p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74" w:author="GE User" w:date="2016-03-15T17:29:00Z"/>
                <w:highlight w:val="yellow"/>
              </w:rPr>
            </w:pPr>
            <w:del w:id="275" w:author="GE User" w:date="2016-03-15T17:29:00Z">
              <w:r w:rsidRPr="00C83FD6" w:rsidDel="006E341C">
                <w:rPr>
                  <w:highlight w:val="yellow"/>
                </w:rPr>
                <w:delText>SIPART PS2 FF</w:delText>
              </w:r>
            </w:del>
          </w:p>
        </w:tc>
        <w:tc>
          <w:tcPr>
            <w:tcW w:w="4818" w:type="dxa"/>
          </w:tcPr>
          <w:p w:rsidR="00612CD7" w:rsidRPr="00C83FD6" w:rsidDel="006E341C" w:rsidRDefault="00612CD7" w:rsidP="00033693">
            <w:pPr>
              <w:cnfStyle w:val="000000100000" w:firstRow="0" w:lastRow="0" w:firstColumn="0" w:lastColumn="0" w:oddVBand="0" w:evenVBand="0" w:oddHBand="1" w:evenHBand="0" w:firstRowFirstColumn="0" w:firstRowLastColumn="0" w:lastRowFirstColumn="0" w:lastRowLastColumn="0"/>
              <w:rPr>
                <w:del w:id="276" w:author="GE User" w:date="2016-03-15T17:29:00Z"/>
                <w:b/>
                <w:highlight w:val="yellow"/>
              </w:rPr>
            </w:pPr>
            <w:del w:id="277" w:author="GE User" w:date="2016-03-15T17:29:00Z">
              <w:r w:rsidRPr="00C83FD6" w:rsidDel="006E341C">
                <w:rPr>
                  <w:b/>
                  <w:highlight w:val="yellow"/>
                </w:rPr>
                <w:delText>Implemented</w:delText>
              </w:r>
            </w:del>
          </w:p>
        </w:tc>
      </w:tr>
      <w:tr w:rsidR="00612CD7" w:rsidDel="006E341C" w:rsidTr="002B78C8">
        <w:trPr>
          <w:del w:id="278"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79" w:author="GE User" w:date="2016-03-15T17:29:00Z"/>
              </w:rPr>
            </w:pPr>
            <w:del w:id="280" w:author="GE User" w:date="2016-03-15T17:29:00Z">
              <w:r w:rsidDel="006E341C">
                <w:delText>SMAR</w:delText>
              </w:r>
            </w:del>
          </w:p>
        </w:tc>
        <w:tc>
          <w:tcPr>
            <w:tcW w:w="3192" w:type="dxa"/>
          </w:tcPr>
          <w:p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281" w:author="GE User" w:date="2016-03-15T17:29:00Z"/>
              </w:rPr>
            </w:pPr>
            <w:del w:id="282" w:author="GE User" w:date="2016-03-15T17:29:00Z">
              <w:r w:rsidDel="006E341C">
                <w:delText>FY302</w:delText>
              </w:r>
            </w:del>
          </w:p>
        </w:tc>
        <w:tc>
          <w:tcPr>
            <w:tcW w:w="4818" w:type="dxa"/>
          </w:tcPr>
          <w:p w:rsidR="00612CD7" w:rsidDel="006E341C" w:rsidRDefault="00612CD7" w:rsidP="00612CD7">
            <w:pPr>
              <w:cnfStyle w:val="000000000000" w:firstRow="0" w:lastRow="0" w:firstColumn="0" w:lastColumn="0" w:oddVBand="0" w:evenVBand="0" w:oddHBand="0" w:evenHBand="0" w:firstRowFirstColumn="0" w:firstRowLastColumn="0" w:lastRowFirstColumn="0" w:lastRowLastColumn="0"/>
              <w:rPr>
                <w:del w:id="283" w:author="GE User" w:date="2016-03-15T17:29:00Z"/>
              </w:rPr>
            </w:pPr>
            <w:del w:id="284" w:author="GE User" w:date="2016-03-15T17:29:00Z">
              <w:r w:rsidDel="006E341C">
                <w:delText>Not Implemented</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285"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86" w:author="GE User" w:date="2016-03-15T17:29:00Z"/>
              </w:rPr>
            </w:pPr>
            <w:del w:id="287" w:author="GE User" w:date="2016-03-15T17:29:00Z">
              <w:r w:rsidDel="006E341C">
                <w:delText>Spirax</w:delText>
              </w:r>
            </w:del>
          </w:p>
        </w:tc>
        <w:tc>
          <w:tcPr>
            <w:tcW w:w="3192" w:type="dxa"/>
          </w:tcPr>
          <w:p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288" w:author="GE User" w:date="2016-03-15T17:29:00Z"/>
              </w:rPr>
            </w:pPr>
            <w:del w:id="289" w:author="GE User" w:date="2016-03-15T17:29:00Z">
              <w:r w:rsidDel="006E341C">
                <w:delText>SP302</w:delText>
              </w:r>
            </w:del>
          </w:p>
        </w:tc>
        <w:tc>
          <w:tcPr>
            <w:tcW w:w="4818" w:type="dxa"/>
          </w:tcPr>
          <w:p w:rsidR="00612CD7" w:rsidDel="006E341C" w:rsidRDefault="00612CD7" w:rsidP="00612CD7">
            <w:pPr>
              <w:cnfStyle w:val="000000100000" w:firstRow="0" w:lastRow="0" w:firstColumn="0" w:lastColumn="0" w:oddVBand="0" w:evenVBand="0" w:oddHBand="1" w:evenHBand="0" w:firstRowFirstColumn="0" w:firstRowLastColumn="0" w:lastRowFirstColumn="0" w:lastRowLastColumn="0"/>
              <w:rPr>
                <w:del w:id="290" w:author="GE User" w:date="2016-03-15T17:29:00Z"/>
              </w:rPr>
            </w:pPr>
            <w:del w:id="291" w:author="GE User" w:date="2016-03-15T17:29:00Z">
              <w:r w:rsidDel="006E341C">
                <w:delText>Not Implemented</w:delText>
              </w:r>
            </w:del>
          </w:p>
        </w:tc>
      </w:tr>
      <w:tr w:rsidR="00612CD7" w:rsidDel="006E341C" w:rsidTr="002B78C8">
        <w:trPr>
          <w:del w:id="292"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293" w:author="GE User" w:date="2016-03-15T17:29:00Z"/>
              </w:rPr>
            </w:pPr>
            <w:del w:id="294" w:author="GE User" w:date="2016-03-15T17:29:00Z">
              <w:r w:rsidRPr="00C83FD6" w:rsidDel="006E341C">
                <w:rPr>
                  <w:color w:val="FF0000"/>
                </w:rPr>
                <w:delText>Topworx</w:delText>
              </w:r>
            </w:del>
          </w:p>
        </w:tc>
        <w:tc>
          <w:tcPr>
            <w:tcW w:w="3192"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295" w:author="GE User" w:date="2016-03-15T17:29:00Z"/>
                <w:highlight w:val="yellow"/>
              </w:rPr>
            </w:pPr>
            <w:del w:id="296" w:author="GE User" w:date="2016-03-15T17:29:00Z">
              <w:r w:rsidRPr="00C83FD6" w:rsidDel="006E341C">
                <w:rPr>
                  <w:highlight w:val="yellow"/>
                </w:rPr>
                <w:delText>D Series</w:delText>
              </w:r>
            </w:del>
          </w:p>
        </w:tc>
        <w:tc>
          <w:tcPr>
            <w:tcW w:w="4818" w:type="dxa"/>
          </w:tcPr>
          <w:p w:rsidR="00612CD7" w:rsidRPr="00C83FD6" w:rsidDel="006E341C" w:rsidRDefault="00612CD7" w:rsidP="00612CD7">
            <w:pPr>
              <w:cnfStyle w:val="000000000000" w:firstRow="0" w:lastRow="0" w:firstColumn="0" w:lastColumn="0" w:oddVBand="0" w:evenVBand="0" w:oddHBand="0" w:evenHBand="0" w:firstRowFirstColumn="0" w:firstRowLastColumn="0" w:lastRowFirstColumn="0" w:lastRowLastColumn="0"/>
              <w:rPr>
                <w:del w:id="297" w:author="GE User" w:date="2016-03-15T17:29:00Z"/>
                <w:highlight w:val="yellow"/>
              </w:rPr>
            </w:pPr>
            <w:del w:id="298" w:author="GE User" w:date="2016-03-15T17:29:00Z">
              <w:r w:rsidRPr="00C83FD6" w:rsidDel="006E341C">
                <w:rPr>
                  <w:highlight w:val="yellow"/>
                </w:rPr>
                <w:delText>Implemented</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299"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300" w:author="GE User" w:date="2016-03-15T17:29:00Z"/>
              </w:rPr>
            </w:pPr>
            <w:del w:id="301" w:author="GE User" w:date="2016-03-15T17:29:00Z">
              <w:r w:rsidDel="006E341C">
                <w:delText>Westlock</w:delText>
              </w:r>
            </w:del>
          </w:p>
        </w:tc>
        <w:tc>
          <w:tcPr>
            <w:tcW w:w="3192" w:type="dxa"/>
          </w:tcPr>
          <w:p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302" w:author="GE User" w:date="2016-03-15T17:29:00Z"/>
              </w:rPr>
            </w:pPr>
            <w:del w:id="303" w:author="GE User" w:date="2016-03-15T17:29:00Z">
              <w:r w:rsidDel="006E341C">
                <w:delText>ICOT 6300 HART</w:delText>
              </w:r>
            </w:del>
          </w:p>
        </w:tc>
        <w:tc>
          <w:tcPr>
            <w:tcW w:w="4818" w:type="dxa"/>
          </w:tcPr>
          <w:p w:rsidR="00612CD7" w:rsidDel="006E341C" w:rsidRDefault="00612CD7" w:rsidP="00612CD7">
            <w:pPr>
              <w:cnfStyle w:val="000000100000" w:firstRow="0" w:lastRow="0" w:firstColumn="0" w:lastColumn="0" w:oddVBand="0" w:evenVBand="0" w:oddHBand="1" w:evenHBand="0" w:firstRowFirstColumn="0" w:firstRowLastColumn="0" w:lastRowFirstColumn="0" w:lastRowLastColumn="0"/>
              <w:rPr>
                <w:del w:id="304" w:author="GE User" w:date="2016-03-15T17:29:00Z"/>
              </w:rPr>
            </w:pPr>
            <w:del w:id="305" w:author="GE User" w:date="2016-03-15T17:29:00Z">
              <w:r w:rsidDel="006E341C">
                <w:delText>Not implemented</w:delText>
              </w:r>
            </w:del>
          </w:p>
        </w:tc>
      </w:tr>
      <w:tr w:rsidR="00612CD7" w:rsidDel="006E341C" w:rsidTr="002B78C8">
        <w:trPr>
          <w:del w:id="306"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307" w:author="GE User" w:date="2016-03-15T17:29:00Z"/>
              </w:rPr>
            </w:pPr>
            <w:del w:id="308" w:author="GE User" w:date="2016-03-15T17:29:00Z">
              <w:r w:rsidDel="006E341C">
                <w:delText>Yokogawa</w:delText>
              </w:r>
            </w:del>
          </w:p>
        </w:tc>
        <w:tc>
          <w:tcPr>
            <w:tcW w:w="3192" w:type="dxa"/>
          </w:tcPr>
          <w:p w:rsidR="00612CD7" w:rsidDel="006E341C" w:rsidRDefault="00612CD7" w:rsidP="00D6031B">
            <w:pPr>
              <w:cnfStyle w:val="000000000000" w:firstRow="0" w:lastRow="0" w:firstColumn="0" w:lastColumn="0" w:oddVBand="0" w:evenVBand="0" w:oddHBand="0" w:evenHBand="0" w:firstRowFirstColumn="0" w:firstRowLastColumn="0" w:lastRowFirstColumn="0" w:lastRowLastColumn="0"/>
              <w:rPr>
                <w:del w:id="309" w:author="GE User" w:date="2016-03-15T17:29:00Z"/>
              </w:rPr>
            </w:pPr>
            <w:del w:id="310" w:author="GE User" w:date="2016-03-15T17:29:00Z">
              <w:r w:rsidDel="006E341C">
                <w:delText>YVP</w:delText>
              </w:r>
            </w:del>
          </w:p>
        </w:tc>
        <w:tc>
          <w:tcPr>
            <w:tcW w:w="4818" w:type="dxa"/>
          </w:tcPr>
          <w:p w:rsidR="00612CD7" w:rsidRPr="00C83FD6" w:rsidDel="006E341C" w:rsidRDefault="00612CD7" w:rsidP="00D6031B">
            <w:pPr>
              <w:cnfStyle w:val="000000000000" w:firstRow="0" w:lastRow="0" w:firstColumn="0" w:lastColumn="0" w:oddVBand="0" w:evenVBand="0" w:oddHBand="0" w:evenHBand="0" w:firstRowFirstColumn="0" w:firstRowLastColumn="0" w:lastRowFirstColumn="0" w:lastRowLastColumn="0"/>
              <w:rPr>
                <w:del w:id="311" w:author="GE User" w:date="2016-03-15T17:29:00Z"/>
              </w:rPr>
            </w:pPr>
            <w:del w:id="312" w:author="GE User" w:date="2016-03-15T17:29:00Z">
              <w:r w:rsidRPr="00C83FD6" w:rsidDel="006E341C">
                <w:delText>Not Implemented</w:delText>
              </w:r>
            </w:del>
          </w:p>
        </w:tc>
      </w:tr>
      <w:tr w:rsidR="00612CD7" w:rsidDel="006E341C" w:rsidTr="002B78C8">
        <w:trPr>
          <w:cnfStyle w:val="000000100000" w:firstRow="0" w:lastRow="0" w:firstColumn="0" w:lastColumn="0" w:oddVBand="0" w:evenVBand="0" w:oddHBand="1" w:evenHBand="0" w:firstRowFirstColumn="0" w:firstRowLastColumn="0" w:lastRowFirstColumn="0" w:lastRowLastColumn="0"/>
          <w:del w:id="313" w:author="GE User" w:date="2016-03-15T17:29:00Z"/>
        </w:trPr>
        <w:tc>
          <w:tcPr>
            <w:cnfStyle w:val="001000000000" w:firstRow="0" w:lastRow="0" w:firstColumn="1" w:lastColumn="0" w:oddVBand="0" w:evenVBand="0" w:oddHBand="0" w:evenHBand="0" w:firstRowFirstColumn="0" w:firstRowLastColumn="0" w:lastRowFirstColumn="0" w:lastRowLastColumn="0"/>
            <w:tcW w:w="2358" w:type="dxa"/>
          </w:tcPr>
          <w:p w:rsidR="00612CD7" w:rsidDel="006E341C" w:rsidRDefault="00612CD7" w:rsidP="00D6031B">
            <w:pPr>
              <w:rPr>
                <w:del w:id="314" w:author="GE User" w:date="2016-03-15T17:29:00Z"/>
              </w:rPr>
            </w:pPr>
          </w:p>
        </w:tc>
        <w:tc>
          <w:tcPr>
            <w:tcW w:w="3192" w:type="dxa"/>
          </w:tcPr>
          <w:p w:rsidR="00612CD7" w:rsidDel="006E341C" w:rsidRDefault="00612CD7" w:rsidP="00D6031B">
            <w:pPr>
              <w:cnfStyle w:val="000000100000" w:firstRow="0" w:lastRow="0" w:firstColumn="0" w:lastColumn="0" w:oddVBand="0" w:evenVBand="0" w:oddHBand="1" w:evenHBand="0" w:firstRowFirstColumn="0" w:firstRowLastColumn="0" w:lastRowFirstColumn="0" w:lastRowLastColumn="0"/>
              <w:rPr>
                <w:del w:id="315" w:author="GE User" w:date="2016-03-15T17:29:00Z"/>
              </w:rPr>
            </w:pPr>
          </w:p>
        </w:tc>
        <w:tc>
          <w:tcPr>
            <w:tcW w:w="4818" w:type="dxa"/>
          </w:tcPr>
          <w:p w:rsidR="00612CD7" w:rsidRPr="00450799" w:rsidDel="006E341C" w:rsidRDefault="00612CD7" w:rsidP="00D6031B">
            <w:pPr>
              <w:cnfStyle w:val="000000100000" w:firstRow="0" w:lastRow="0" w:firstColumn="0" w:lastColumn="0" w:oddVBand="0" w:evenVBand="0" w:oddHBand="1" w:evenHBand="0" w:firstRowFirstColumn="0" w:firstRowLastColumn="0" w:lastRowFirstColumn="0" w:lastRowLastColumn="0"/>
              <w:rPr>
                <w:del w:id="316" w:author="GE User" w:date="2016-03-15T17:29:00Z"/>
                <w:b/>
              </w:rPr>
            </w:pPr>
          </w:p>
        </w:tc>
      </w:tr>
    </w:tbl>
    <w:p w:rsidR="00D6031B" w:rsidRPr="00612CD7" w:rsidDel="006E341C" w:rsidRDefault="00D6031B" w:rsidP="00C83FD6">
      <w:pPr>
        <w:rPr>
          <w:del w:id="317" w:author="GE User" w:date="2016-03-15T17:29:00Z"/>
        </w:rPr>
      </w:pPr>
    </w:p>
    <w:p w:rsidR="006679F3" w:rsidRDefault="006679F3" w:rsidP="006679F3">
      <w:pPr>
        <w:pStyle w:val="Heading1"/>
      </w:pPr>
      <w:bookmarkStart w:id="318" w:name="_Toc445895269"/>
      <w:r>
        <w:t>General</w:t>
      </w:r>
      <w:ins w:id="319" w:author="GE User" w:date="2016-03-15T18:14:00Z">
        <w:r w:rsidR="00A7046D">
          <w:t xml:space="preserve"> Description</w:t>
        </w:r>
      </w:ins>
      <w:bookmarkEnd w:id="318"/>
    </w:p>
    <w:p w:rsidR="006E341C" w:rsidRDefault="00AA2683" w:rsidP="006679F3">
      <w:pPr>
        <w:rPr>
          <w:ins w:id="320" w:author="GE User" w:date="2016-03-15T17:39:00Z"/>
        </w:rPr>
      </w:pPr>
      <w:ins w:id="321" w:author="GE User" w:date="2016-03-15T17:35:00Z">
        <w:r>
          <w:t xml:space="preserve">Data collection doesn’t change any process variables; it </w:t>
        </w:r>
      </w:ins>
      <w:ins w:id="322" w:author="GE User" w:date="2016-03-15T17:36:00Z">
        <w:r>
          <w:t xml:space="preserve">merely </w:t>
        </w:r>
      </w:ins>
      <w:ins w:id="323" w:author="GE User" w:date="2016-03-15T17:35:00Z">
        <w:r>
          <w:t xml:space="preserve">collects </w:t>
        </w:r>
      </w:ins>
      <w:ins w:id="324" w:author="GE User" w:date="2016-03-15T17:38:00Z">
        <w:r>
          <w:t>consecutive “</w:t>
        </w:r>
      </w:ins>
      <w:ins w:id="325" w:author="GE User" w:date="2016-03-15T17:36:00Z">
        <w:r>
          <w:t>frames” in a buffer until max specified number of samples is collected or the buffer becomes full.</w:t>
        </w:r>
      </w:ins>
    </w:p>
    <w:p w:rsidR="00AA2683" w:rsidRDefault="00AA2683" w:rsidP="006679F3">
      <w:pPr>
        <w:rPr>
          <w:ins w:id="326" w:author="GE User" w:date="2016-03-15T17:42:00Z"/>
        </w:rPr>
      </w:pPr>
      <w:ins w:id="327" w:author="GE User" w:date="2016-03-15T17:39:00Z">
        <w:r>
          <w:t xml:space="preserve">A “frame” is an </w:t>
        </w:r>
        <w:r>
          <w:t xml:space="preserve">atomic </w:t>
        </w:r>
        <w:r>
          <w:t>set of samples of pre-specified device variables.</w:t>
        </w:r>
      </w:ins>
    </w:p>
    <w:p w:rsidR="00AA2683" w:rsidRDefault="00AA2683" w:rsidP="006679F3">
      <w:pPr>
        <w:rPr>
          <w:ins w:id="328" w:author="GE User" w:date="2016-03-15T17:46:00Z"/>
        </w:rPr>
      </w:pPr>
      <w:ins w:id="329" w:author="GE User" w:date="2016-03-15T17:43:00Z">
        <w:r>
          <w:t>The set of variables</w:t>
        </w:r>
      </w:ins>
      <w:ins w:id="330" w:author="GE User" w:date="2016-03-15T17:44:00Z">
        <w:r>
          <w:t xml:space="preserve"> and how frequently they are sampled is configurable</w:t>
        </w:r>
      </w:ins>
      <w:ins w:id="331" w:author="GE User" w:date="2016-03-15T17:45:00Z">
        <w:r w:rsidR="00240F29">
          <w:t xml:space="preserve">. </w:t>
        </w:r>
      </w:ins>
    </w:p>
    <w:p w:rsidR="00240F29" w:rsidRDefault="00240F29" w:rsidP="006679F3">
      <w:pPr>
        <w:rPr>
          <w:ins w:id="332" w:author="GE User" w:date="2016-03-15T17:47:00Z"/>
        </w:rPr>
      </w:pPr>
      <w:ins w:id="333" w:author="GE User" w:date="2016-03-15T17:47:00Z">
        <w:r>
          <w:t>Data collection</w:t>
        </w:r>
        <w:r>
          <w:t xml:space="preserve"> may be started </w:t>
        </w:r>
      </w:ins>
    </w:p>
    <w:p w:rsidR="00240F29" w:rsidRDefault="00240F29" w:rsidP="00240F29">
      <w:pPr>
        <w:pStyle w:val="ListParagraph"/>
        <w:numPr>
          <w:ilvl w:val="0"/>
          <w:numId w:val="12"/>
        </w:numPr>
        <w:rPr>
          <w:ins w:id="334" w:author="GE User" w:date="2016-03-15T17:47:00Z"/>
        </w:rPr>
        <w:pPrChange w:id="335" w:author="GE User" w:date="2016-03-15T17:47:00Z">
          <w:pPr/>
        </w:pPrChange>
      </w:pPr>
      <w:ins w:id="336" w:author="GE User" w:date="2016-03-15T17:47:00Z">
        <w:r>
          <w:t xml:space="preserve">on demand </w:t>
        </w:r>
      </w:ins>
    </w:p>
    <w:p w:rsidR="00240F29" w:rsidRDefault="00240F29" w:rsidP="00240F29">
      <w:pPr>
        <w:pStyle w:val="ListParagraph"/>
        <w:numPr>
          <w:ilvl w:val="1"/>
          <w:numId w:val="12"/>
        </w:numPr>
        <w:rPr>
          <w:ins w:id="337" w:author="GE User" w:date="2016-03-15T17:47:00Z"/>
        </w:rPr>
        <w:pPrChange w:id="338" w:author="GE User" w:date="2016-03-15T17:47:00Z">
          <w:pPr/>
        </w:pPrChange>
      </w:pPr>
      <w:ins w:id="339" w:author="GE User" w:date="2016-03-15T17:47:00Z">
        <w:r>
          <w:t>by end user running host software, e.g. DTM</w:t>
        </w:r>
      </w:ins>
    </w:p>
    <w:p w:rsidR="00240F29" w:rsidRDefault="00240F29" w:rsidP="00240F29">
      <w:pPr>
        <w:pStyle w:val="ListParagraph"/>
        <w:numPr>
          <w:ilvl w:val="1"/>
          <w:numId w:val="12"/>
        </w:numPr>
        <w:rPr>
          <w:ins w:id="340" w:author="GE User" w:date="2016-03-15T17:48:00Z"/>
        </w:rPr>
        <w:pPrChange w:id="341" w:author="GE User" w:date="2016-03-15T17:47:00Z">
          <w:pPr/>
        </w:pPrChange>
      </w:pPr>
      <w:ins w:id="342" w:author="GE User" w:date="2016-03-15T17:48:00Z">
        <w:r>
          <w:t>by an embedded diagnostic procedure, e.g. PST</w:t>
        </w:r>
      </w:ins>
    </w:p>
    <w:p w:rsidR="00240F29" w:rsidRDefault="00240F29" w:rsidP="00240F29">
      <w:pPr>
        <w:pStyle w:val="ListParagraph"/>
        <w:numPr>
          <w:ilvl w:val="0"/>
          <w:numId w:val="12"/>
        </w:numPr>
        <w:rPr>
          <w:ins w:id="343" w:author="GE User" w:date="2016-03-15T17:49:00Z"/>
        </w:rPr>
        <w:pPrChange w:id="344" w:author="GE User" w:date="2016-03-15T17:49:00Z">
          <w:pPr/>
        </w:pPrChange>
      </w:pPr>
      <w:ins w:id="345" w:author="GE User" w:date="2016-03-15T17:49:00Z">
        <w:r>
          <w:t>on automatic trigger</w:t>
        </w:r>
      </w:ins>
    </w:p>
    <w:p w:rsidR="00240F29" w:rsidRDefault="00240F29" w:rsidP="00240F29">
      <w:pPr>
        <w:pStyle w:val="ListParagraph"/>
        <w:numPr>
          <w:ilvl w:val="1"/>
          <w:numId w:val="12"/>
        </w:numPr>
        <w:rPr>
          <w:ins w:id="346" w:author="GE User" w:date="2016-03-15T17:50:00Z"/>
        </w:rPr>
        <w:pPrChange w:id="347" w:author="GE User" w:date="2016-03-15T17:49:00Z">
          <w:pPr/>
        </w:pPrChange>
      </w:pPr>
      <w:ins w:id="348" w:author="GE User" w:date="2016-03-15T17:50:00Z">
        <w:r>
          <w:t>from physical DI switch</w:t>
        </w:r>
      </w:ins>
    </w:p>
    <w:p w:rsidR="00240F29" w:rsidRDefault="00240F29" w:rsidP="00240F29">
      <w:pPr>
        <w:pStyle w:val="ListParagraph"/>
        <w:numPr>
          <w:ilvl w:val="1"/>
          <w:numId w:val="12"/>
        </w:numPr>
        <w:rPr>
          <w:ins w:id="349" w:author="GE User" w:date="2016-03-15T17:50:00Z"/>
        </w:rPr>
        <w:pPrChange w:id="350" w:author="GE User" w:date="2016-03-15T17:49:00Z">
          <w:pPr/>
        </w:pPrChange>
      </w:pPr>
      <w:ins w:id="351" w:author="GE User" w:date="2016-03-15T17:50:00Z">
        <w:r>
          <w:t>from physical AI input</w:t>
        </w:r>
      </w:ins>
    </w:p>
    <w:p w:rsidR="00240F29" w:rsidRDefault="00240F29" w:rsidP="00240F29">
      <w:pPr>
        <w:pStyle w:val="ListParagraph"/>
        <w:numPr>
          <w:ilvl w:val="1"/>
          <w:numId w:val="12"/>
        </w:numPr>
        <w:rPr>
          <w:ins w:id="352" w:author="GE User" w:date="2016-03-15T17:51:00Z"/>
        </w:rPr>
        <w:pPrChange w:id="353" w:author="GE User" w:date="2016-03-15T17:49:00Z">
          <w:pPr/>
        </w:pPrChange>
      </w:pPr>
      <w:ins w:id="354" w:author="GE User" w:date="2016-03-15T17:51:00Z">
        <w:r>
          <w:t>On certain internal conditions (TBD in the future)</w:t>
        </w:r>
      </w:ins>
    </w:p>
    <w:p w:rsidR="00240F29" w:rsidRDefault="00240F29" w:rsidP="00240F29">
      <w:pPr>
        <w:rPr>
          <w:ins w:id="355" w:author="GE User" w:date="2016-03-15T18:02:00Z"/>
        </w:rPr>
        <w:pPrChange w:id="356" w:author="GE User" w:date="2016-03-15T17:52:00Z">
          <w:pPr/>
        </w:pPrChange>
      </w:pPr>
      <w:ins w:id="357" w:author="GE User" w:date="2016-03-15T17:53:00Z">
        <w:r>
          <w:t>Because 2 (at least, 2a and 2b) has no means of configuring data collection, it must have a persistent configuration that kicks in automatically on trigger</w:t>
        </w:r>
      </w:ins>
      <w:ins w:id="358" w:author="GE User" w:date="2016-03-15T17:55:00Z">
        <w:r>
          <w:t>. However</w:t>
        </w:r>
        <w:r w:rsidR="00B644B2">
          <w:t xml:space="preserve">, on-demand data collection may need to buffer a different set of variables and/or </w:t>
        </w:r>
      </w:ins>
      <w:ins w:id="359" w:author="GE User" w:date="2016-03-15T17:57:00Z">
        <w:r w:rsidR="00B644B2">
          <w:t xml:space="preserve">at </w:t>
        </w:r>
      </w:ins>
      <w:ins w:id="360" w:author="GE User" w:date="2016-03-15T17:55:00Z">
        <w:r w:rsidR="00B644B2">
          <w:t xml:space="preserve">different </w:t>
        </w:r>
      </w:ins>
      <w:ins w:id="361" w:author="GE User" w:date="2016-03-15T17:57:00Z">
        <w:r w:rsidR="00B644B2">
          <w:t>frequency,</w:t>
        </w:r>
      </w:ins>
      <w:ins w:id="362" w:author="GE User" w:date="2016-03-15T18:00:00Z">
        <w:r w:rsidR="00B644B2">
          <w:t xml:space="preserve"> depending on user needs.</w:t>
        </w:r>
      </w:ins>
      <w:ins w:id="363" w:author="GE User" w:date="2016-03-15T17:57:00Z">
        <w:r w:rsidR="00B644B2">
          <w:t xml:space="preserve"> </w:t>
        </w:r>
      </w:ins>
      <w:ins w:id="364" w:author="GE User" w:date="2016-03-15T18:00:00Z">
        <w:r w:rsidR="00B644B2">
          <w:t>S</w:t>
        </w:r>
      </w:ins>
      <w:ins w:id="365" w:author="GE User" w:date="2016-03-15T17:57:00Z">
        <w:r w:rsidR="00B644B2">
          <w:t>o</w:t>
        </w:r>
      </w:ins>
      <w:ins w:id="366" w:author="GE User" w:date="2016-03-15T18:00:00Z">
        <w:r w:rsidR="00B644B2">
          <w:t>,</w:t>
        </w:r>
      </w:ins>
      <w:ins w:id="367" w:author="GE User" w:date="2016-03-15T17:57:00Z">
        <w:r w:rsidR="00B644B2">
          <w:t xml:space="preserve"> there must be a separate transient, or temporary, configuration which is populated on as-needed basis.</w:t>
        </w:r>
      </w:ins>
    </w:p>
    <w:p w:rsidR="00B644B2" w:rsidRDefault="00B644B2" w:rsidP="00B644B2">
      <w:pPr>
        <w:pStyle w:val="Heading2"/>
        <w:rPr>
          <w:ins w:id="368" w:author="GE User" w:date="2016-03-15T18:02:00Z"/>
        </w:rPr>
        <w:pPrChange w:id="369" w:author="GE User" w:date="2016-03-15T18:02:00Z">
          <w:pPr>
            <w:pStyle w:val="Heading1"/>
          </w:pPr>
        </w:pPrChange>
      </w:pPr>
      <w:bookmarkStart w:id="370" w:name="_Toc445895270"/>
      <w:ins w:id="371" w:author="GE User" w:date="2016-03-15T18:02:00Z">
        <w:r>
          <w:t>Pre-sampling</w:t>
        </w:r>
        <w:bookmarkEnd w:id="370"/>
      </w:ins>
    </w:p>
    <w:p w:rsidR="00B644B2" w:rsidRDefault="00B644B2" w:rsidP="00B644B2">
      <w:pPr>
        <w:rPr>
          <w:ins w:id="372" w:author="GE User" w:date="2016-03-15T18:10:00Z"/>
        </w:rPr>
      </w:pPr>
      <w:ins w:id="373" w:author="GE User" w:date="2016-03-15T18:03:00Z">
        <w:r>
          <w:t xml:space="preserve">Automatic trigger may arrive a little late, and we wish we started data collection a little earlier. This </w:t>
        </w:r>
      </w:ins>
      <w:ins w:id="374" w:author="GE User" w:date="2016-03-15T18:05:00Z">
        <w:r>
          <w:t xml:space="preserve">issue </w:t>
        </w:r>
      </w:ins>
      <w:ins w:id="375" w:author="GE User" w:date="2016-03-15T18:03:00Z">
        <w:r>
          <w:t xml:space="preserve">is addressed </w:t>
        </w:r>
      </w:ins>
      <w:ins w:id="376" w:author="GE User" w:date="2016-03-15T18:05:00Z">
        <w:r w:rsidR="00A7046D">
          <w:t xml:space="preserve">by </w:t>
        </w:r>
      </w:ins>
      <w:ins w:id="377" w:author="GE User" w:date="2016-03-15T18:06:00Z">
        <w:r w:rsidR="00A7046D">
          <w:t>the</w:t>
        </w:r>
      </w:ins>
      <w:ins w:id="378" w:author="GE User" w:date="2016-03-15T18:05:00Z">
        <w:r>
          <w:t xml:space="preserve"> pre-sampling mechanism whereby </w:t>
        </w:r>
      </w:ins>
      <w:ins w:id="379" w:author="GE User" w:date="2016-03-15T18:06:00Z">
        <w:r w:rsidR="00A7046D">
          <w:t xml:space="preserve">data is continuously collected in a smallish </w:t>
        </w:r>
      </w:ins>
      <w:ins w:id="380" w:author="GE User" w:date="2016-03-15T18:07:00Z">
        <w:r w:rsidR="00A7046D">
          <w:lastRenderedPageBreak/>
          <w:t xml:space="preserve">secondary </w:t>
        </w:r>
      </w:ins>
      <w:ins w:id="381" w:author="GE User" w:date="2016-03-15T18:06:00Z">
        <w:r w:rsidR="00A7046D">
          <w:t>circular buffer</w:t>
        </w:r>
      </w:ins>
      <w:ins w:id="382" w:author="GE User" w:date="2016-03-15T18:07:00Z">
        <w:r w:rsidR="00A7046D">
          <w:t xml:space="preserve"> using persistent </w:t>
        </w:r>
      </w:ins>
      <w:ins w:id="383" w:author="GE User" w:date="2016-03-15T18:08:00Z">
        <w:r w:rsidR="00A7046D">
          <w:t xml:space="preserve">configuration. When an automatic trigger arrives, a pre-configured number of </w:t>
        </w:r>
      </w:ins>
      <w:ins w:id="384" w:author="GE User" w:date="2016-03-15T18:10:00Z">
        <w:r w:rsidR="00A7046D">
          <w:t xml:space="preserve">latest </w:t>
        </w:r>
      </w:ins>
      <w:ins w:id="385" w:author="GE User" w:date="2016-03-15T18:08:00Z">
        <w:r w:rsidR="00A7046D">
          <w:t xml:space="preserve">frames from the secondary buffer </w:t>
        </w:r>
        <w:proofErr w:type="gramStart"/>
        <w:r w:rsidR="00A7046D">
          <w:t>is</w:t>
        </w:r>
        <w:proofErr w:type="gramEnd"/>
        <w:r w:rsidR="00A7046D">
          <w:t xml:space="preserve"> copied </w:t>
        </w:r>
      </w:ins>
      <w:ins w:id="386" w:author="GE User" w:date="2016-03-15T18:10:00Z">
        <w:r w:rsidR="00A7046D">
          <w:t>to the main buffer, and the collection seamlessly resumes from there.</w:t>
        </w:r>
      </w:ins>
    </w:p>
    <w:p w:rsidR="00A7046D" w:rsidRDefault="00A7046D" w:rsidP="00B644B2">
      <w:pPr>
        <w:rPr>
          <w:ins w:id="387" w:author="GE User" w:date="2016-03-15T18:12:00Z"/>
        </w:rPr>
      </w:pPr>
      <w:ins w:id="388" w:author="GE User" w:date="2016-03-15T18:11:00Z">
        <w:r>
          <w:t xml:space="preserve">Pre-sampling has no effect on </w:t>
        </w:r>
      </w:ins>
      <w:ins w:id="389" w:author="GE User" w:date="2016-03-15T18:12:00Z">
        <w:r>
          <w:t>on-demand data collection.</w:t>
        </w:r>
      </w:ins>
    </w:p>
    <w:p w:rsidR="00B644B2" w:rsidRDefault="00B644B2" w:rsidP="00B644B2">
      <w:pPr>
        <w:rPr>
          <w:ins w:id="390" w:author="GE User" w:date="2016-03-15T18:02:00Z"/>
        </w:rPr>
      </w:pPr>
      <w:ins w:id="391" w:author="GE User" w:date="2016-03-15T18:02:00Z">
        <w:r>
          <w:t>NOTE: Writing persistent configuration restarts presampling.</w:t>
        </w:r>
      </w:ins>
    </w:p>
    <w:p w:rsidR="00317B08" w:rsidRDefault="00317B08" w:rsidP="00317B08">
      <w:pPr>
        <w:pStyle w:val="Heading2"/>
        <w:rPr>
          <w:ins w:id="392" w:author="GE User" w:date="2016-03-15T18:16:00Z"/>
        </w:rPr>
        <w:pPrChange w:id="393" w:author="GE User" w:date="2016-03-15T18:17:00Z">
          <w:pPr>
            <w:pStyle w:val="Heading1"/>
          </w:pPr>
        </w:pPrChange>
      </w:pPr>
      <w:bookmarkStart w:id="394" w:name="_Toc445895271"/>
      <w:ins w:id="395" w:author="GE User" w:date="2016-03-15T18:16:00Z">
        <w:r>
          <w:t>Concurrency considerations</w:t>
        </w:r>
        <w:bookmarkEnd w:id="394"/>
      </w:ins>
    </w:p>
    <w:p w:rsidR="00317B08" w:rsidRDefault="00317B08" w:rsidP="00317B08">
      <w:pPr>
        <w:rPr>
          <w:ins w:id="396" w:author="GE User" w:date="2016-03-15T18:16:00Z"/>
        </w:rPr>
      </w:pPr>
      <w:ins w:id="397" w:author="GE User" w:date="2016-03-15T18:16:00Z">
        <w:r>
          <w:t>Data collection has the following priorities, in descending order:</w:t>
        </w:r>
      </w:ins>
    </w:p>
    <w:p w:rsidR="00317B08" w:rsidRDefault="00317B08" w:rsidP="00317B08">
      <w:pPr>
        <w:pStyle w:val="ListParagraph"/>
        <w:numPr>
          <w:ilvl w:val="0"/>
          <w:numId w:val="13"/>
        </w:numPr>
        <w:rPr>
          <w:ins w:id="398" w:author="GE User" w:date="2016-03-15T18:16:00Z"/>
        </w:rPr>
      </w:pPr>
      <w:ins w:id="399" w:author="GE User" w:date="2016-03-15T18:16:00Z">
        <w:r>
          <w:t>A Process requiring the diagnostic buffer (whether for data collection or for anything else)</w:t>
        </w:r>
      </w:ins>
    </w:p>
    <w:p w:rsidR="00317B08" w:rsidRDefault="00317B08" w:rsidP="00317B08">
      <w:pPr>
        <w:pStyle w:val="ListParagraph"/>
        <w:numPr>
          <w:ilvl w:val="0"/>
          <w:numId w:val="13"/>
        </w:numPr>
        <w:rPr>
          <w:ins w:id="400" w:author="GE User" w:date="2016-03-15T18:16:00Z"/>
        </w:rPr>
      </w:pPr>
      <w:ins w:id="401" w:author="GE User" w:date="2016-03-15T18:16:00Z">
        <w:r>
          <w:t>Data collection triggered by a physical event</w:t>
        </w:r>
      </w:ins>
    </w:p>
    <w:p w:rsidR="00317B08" w:rsidRDefault="00317B08" w:rsidP="00317B08">
      <w:pPr>
        <w:pStyle w:val="ListParagraph"/>
        <w:numPr>
          <w:ilvl w:val="0"/>
          <w:numId w:val="13"/>
        </w:numPr>
        <w:rPr>
          <w:ins w:id="402" w:author="GE User" w:date="2016-03-15T18:16:00Z"/>
        </w:rPr>
      </w:pPr>
      <w:ins w:id="403" w:author="GE User" w:date="2016-03-15T18:16:00Z">
        <w:r>
          <w:t>Data collection started by user</w:t>
        </w:r>
      </w:ins>
    </w:p>
    <w:p w:rsidR="00317B08" w:rsidRDefault="00317B08" w:rsidP="00317B08">
      <w:pPr>
        <w:rPr>
          <w:ins w:id="404" w:author="GE User" w:date="2016-03-15T18:16:00Z"/>
        </w:rPr>
      </w:pPr>
      <w:ins w:id="405" w:author="GE User" w:date="2016-03-15T18:16:00Z">
        <w:r>
          <w:t>A higher-priority event discards any previously collected data, possibly except</w:t>
        </w:r>
      </w:ins>
      <w:ins w:id="406" w:author="GE User" w:date="2016-03-15T18:17:00Z">
        <w:r>
          <w:t xml:space="preserve"> the</w:t>
        </w:r>
      </w:ins>
      <w:ins w:id="407" w:author="GE User" w:date="2016-03-15T18:16:00Z">
        <w:r>
          <w:t xml:space="preserve"> independently running presampling.</w:t>
        </w:r>
      </w:ins>
    </w:p>
    <w:p w:rsidR="00B644B2" w:rsidRDefault="00317B08" w:rsidP="00240F29">
      <w:pPr>
        <w:rPr>
          <w:ins w:id="408" w:author="GE User" w:date="2016-03-15T18:24:00Z"/>
        </w:rPr>
        <w:pPrChange w:id="409" w:author="GE User" w:date="2016-03-15T17:52:00Z">
          <w:pPr/>
        </w:pPrChange>
      </w:pPr>
      <w:ins w:id="410" w:author="GE User" w:date="2016-03-15T18:18:00Z">
        <w:r>
          <w:t xml:space="preserve">A same- or lower-priority event is ignored. The rationale is that if </w:t>
        </w:r>
      </w:ins>
      <w:ins w:id="411" w:author="GE User" w:date="2016-03-15T18:22:00Z">
        <w:r>
          <w:t>the data collection is already running, it will capture the needed data anyway. And we don</w:t>
        </w:r>
      </w:ins>
      <w:ins w:id="412" w:author="GE User" w:date="2016-03-15T18:24:00Z">
        <w:r>
          <w:t>’t want to corrupt data devised by a running process.</w:t>
        </w:r>
      </w:ins>
    </w:p>
    <w:p w:rsidR="00317B08" w:rsidRDefault="00317B08" w:rsidP="00240F29">
      <w:pPr>
        <w:rPr>
          <w:ins w:id="413" w:author="GE User" w:date="2016-03-15T17:35:00Z"/>
        </w:rPr>
        <w:pPrChange w:id="414" w:author="GE User" w:date="2016-03-15T17:52:00Z">
          <w:pPr/>
        </w:pPrChange>
      </w:pPr>
      <w:ins w:id="415" w:author="GE User" w:date="2016-03-15T18:25:00Z">
        <w:r>
          <w:t xml:space="preserve">However, if a process or previous data </w:t>
        </w:r>
      </w:ins>
      <w:ins w:id="416" w:author="GE User" w:date="2016-03-15T18:28:00Z">
        <w:r w:rsidR="00166FF4">
          <w:t>collection are not active, any previous content of the buffer will be discarded and the trigger</w:t>
        </w:r>
      </w:ins>
      <w:ins w:id="417" w:author="GE User" w:date="2016-03-15T18:29:00Z">
        <w:r w:rsidR="00166FF4">
          <w:t>,</w:t>
        </w:r>
      </w:ins>
      <w:ins w:id="418" w:author="GE User" w:date="2016-03-15T18:28:00Z">
        <w:r w:rsidR="00166FF4">
          <w:t xml:space="preserve"> honored.</w:t>
        </w:r>
      </w:ins>
    </w:p>
    <w:p w:rsidR="006679F3" w:rsidDel="009337E7" w:rsidRDefault="006679F3" w:rsidP="006679F3">
      <w:pPr>
        <w:rPr>
          <w:del w:id="419" w:author="GE User" w:date="2016-03-16T11:34:00Z"/>
        </w:rPr>
      </w:pPr>
      <w:del w:id="420" w:author="GE User" w:date="2016-03-16T11:34:00Z">
        <w:r w:rsidDel="009337E7">
          <w:delText>Partial Stroke Test (PST) comprises several pieces each of which may have its own configuration</w:delText>
        </w:r>
      </w:del>
    </w:p>
    <w:p w:rsidR="006679F3" w:rsidDel="009337E7" w:rsidRDefault="006679F3" w:rsidP="006679F3">
      <w:pPr>
        <w:pStyle w:val="ListParagraph"/>
        <w:numPr>
          <w:ilvl w:val="0"/>
          <w:numId w:val="1"/>
        </w:numPr>
        <w:rPr>
          <w:del w:id="421" w:author="GE User" w:date="2016-03-16T11:34:00Z"/>
        </w:rPr>
      </w:pPr>
      <w:del w:id="422" w:author="GE User" w:date="2016-03-16T11:34:00Z">
        <w:r w:rsidDel="009337E7">
          <w:delText>How to run PST once it is started</w:delText>
        </w:r>
      </w:del>
    </w:p>
    <w:p w:rsidR="0075532D" w:rsidDel="009337E7" w:rsidRDefault="0075532D" w:rsidP="006679F3">
      <w:pPr>
        <w:pStyle w:val="ListParagraph"/>
        <w:numPr>
          <w:ilvl w:val="0"/>
          <w:numId w:val="1"/>
        </w:numPr>
        <w:rPr>
          <w:del w:id="423" w:author="GE User" w:date="2016-03-16T11:34:00Z"/>
        </w:rPr>
      </w:pPr>
      <w:del w:id="424" w:author="GE User" w:date="2016-03-16T11:34:00Z">
        <w:r w:rsidDel="009337E7">
          <w:delText>How to interface PST to control application</w:delText>
        </w:r>
      </w:del>
    </w:p>
    <w:p w:rsidR="006679F3" w:rsidDel="009337E7" w:rsidRDefault="006679F3" w:rsidP="006679F3">
      <w:pPr>
        <w:pStyle w:val="ListParagraph"/>
        <w:numPr>
          <w:ilvl w:val="0"/>
          <w:numId w:val="1"/>
        </w:numPr>
        <w:rPr>
          <w:del w:id="425" w:author="GE User" w:date="2016-03-16T11:34:00Z"/>
        </w:rPr>
      </w:pPr>
      <w:del w:id="426" w:author="GE User" w:date="2016-03-16T11:34:00Z">
        <w:r w:rsidDel="009337E7">
          <w:delText>How to compute and present the output</w:delText>
        </w:r>
      </w:del>
    </w:p>
    <w:p w:rsidR="006679F3" w:rsidDel="009337E7" w:rsidRDefault="0075532D" w:rsidP="006679F3">
      <w:pPr>
        <w:pStyle w:val="ListParagraph"/>
        <w:numPr>
          <w:ilvl w:val="0"/>
          <w:numId w:val="1"/>
        </w:numPr>
        <w:rPr>
          <w:del w:id="427" w:author="GE User" w:date="2016-03-16T11:34:00Z"/>
        </w:rPr>
      </w:pPr>
      <w:del w:id="428" w:author="GE User" w:date="2016-03-16T11:34:00Z">
        <w:r w:rsidDel="009337E7">
          <w:delText>How to announce PST in progress</w:delText>
        </w:r>
      </w:del>
    </w:p>
    <w:p w:rsidR="0075532D" w:rsidDel="009337E7" w:rsidRDefault="0075532D" w:rsidP="0075532D">
      <w:pPr>
        <w:pStyle w:val="ListParagraph"/>
        <w:numPr>
          <w:ilvl w:val="0"/>
          <w:numId w:val="1"/>
        </w:numPr>
        <w:rPr>
          <w:del w:id="429" w:author="GE User" w:date="2016-03-16T11:34:00Z"/>
        </w:rPr>
      </w:pPr>
      <w:del w:id="430" w:author="GE User" w:date="2016-03-16T11:34:00Z">
        <w:r w:rsidDel="009337E7">
          <w:delText>How to start PST</w:delText>
        </w:r>
      </w:del>
    </w:p>
    <w:p w:rsidR="0075532D" w:rsidDel="009337E7" w:rsidRDefault="0075532D" w:rsidP="006679F3">
      <w:pPr>
        <w:pStyle w:val="ListParagraph"/>
        <w:numPr>
          <w:ilvl w:val="0"/>
          <w:numId w:val="1"/>
        </w:numPr>
        <w:rPr>
          <w:del w:id="431" w:author="GE User" w:date="2016-03-16T11:34:00Z"/>
        </w:rPr>
      </w:pPr>
      <w:del w:id="432" w:author="GE User" w:date="2016-03-16T11:34:00Z">
        <w:r w:rsidDel="009337E7">
          <w:delText>How to abort PST</w:delText>
        </w:r>
      </w:del>
    </w:p>
    <w:p w:rsidR="00A42794" w:rsidDel="009337E7" w:rsidRDefault="00A42794" w:rsidP="006679F3">
      <w:pPr>
        <w:pStyle w:val="ListParagraph"/>
        <w:numPr>
          <w:ilvl w:val="0"/>
          <w:numId w:val="1"/>
        </w:numPr>
        <w:rPr>
          <w:del w:id="433" w:author="GE User" w:date="2016-03-16T11:34:00Z"/>
        </w:rPr>
      </w:pPr>
      <w:del w:id="434" w:author="GE User" w:date="2016-03-16T11:34:00Z">
        <w:r w:rsidDel="009337E7">
          <w:delText>How to monitor PST</w:delText>
        </w:r>
      </w:del>
    </w:p>
    <w:p w:rsidR="0075532D" w:rsidDel="009337E7" w:rsidRDefault="0075532D" w:rsidP="0075532D">
      <w:pPr>
        <w:rPr>
          <w:del w:id="435" w:author="GE User" w:date="2016-03-16T11:34:00Z"/>
        </w:rPr>
      </w:pPr>
      <w:del w:id="436" w:author="GE User" w:date="2016-03-16T11:34:00Z">
        <w:r w:rsidDel="009337E7">
          <w:delText>Below is a design of each of the components.</w:delText>
        </w:r>
      </w:del>
    </w:p>
    <w:p w:rsidR="00295F9F" w:rsidRDefault="00295F9F" w:rsidP="00CA24CE">
      <w:pPr>
        <w:pStyle w:val="Heading1"/>
        <w:tabs>
          <w:tab w:val="left" w:pos="6750"/>
        </w:tabs>
      </w:pPr>
      <w:bookmarkStart w:id="437" w:name="_Toc445895272"/>
      <w:r>
        <w:t xml:space="preserve">How to Configure </w:t>
      </w:r>
      <w:del w:id="438" w:author="GE User" w:date="2016-03-15T17:32:00Z">
        <w:r w:rsidDel="006E341C">
          <w:delText>PST</w:delText>
        </w:r>
      </w:del>
      <w:ins w:id="439" w:author="GE User" w:date="2016-03-15T17:32:00Z">
        <w:r w:rsidR="006E341C">
          <w:t>Data Collection</w:t>
        </w:r>
      </w:ins>
      <w:bookmarkEnd w:id="437"/>
    </w:p>
    <w:p w:rsidR="00A00B4D" w:rsidRPr="00A00B4D" w:rsidRDefault="006E341C" w:rsidP="00844607">
      <w:pPr>
        <w:pStyle w:val="Heading2"/>
      </w:pPr>
      <w:bookmarkStart w:id="440" w:name="_Toc445895273"/>
      <w:ins w:id="441" w:author="GE User" w:date="2016-03-15T17:32:00Z">
        <w:r>
          <w:t>Data Collection</w:t>
        </w:r>
      </w:ins>
      <w:del w:id="442" w:author="GE User" w:date="2016-03-15T17:32:00Z">
        <w:r w:rsidR="00A00B4D" w:rsidDel="006E341C">
          <w:delText>PST</w:delText>
        </w:r>
      </w:del>
      <w:r w:rsidR="00A00B4D">
        <w:t xml:space="preserve"> </w:t>
      </w:r>
      <w:del w:id="443" w:author="GE User" w:date="2016-03-15T15:56:00Z">
        <w:r w:rsidR="00A00B4D" w:rsidDel="00B41E46">
          <w:delText xml:space="preserve">pattern </w:delText>
        </w:r>
      </w:del>
      <w:ins w:id="444" w:author="GE User" w:date="2016-03-15T15:56:00Z">
        <w:r w:rsidR="00B41E46">
          <w:t>Run C</w:t>
        </w:r>
      </w:ins>
      <w:del w:id="445" w:author="GE User" w:date="2016-03-15T15:56:00Z">
        <w:r w:rsidR="00A00B4D" w:rsidDel="00B41E46">
          <w:delText>c</w:delText>
        </w:r>
      </w:del>
      <w:r w:rsidR="00A00B4D">
        <w:t>onfiguration</w:t>
      </w:r>
      <w:bookmarkEnd w:id="440"/>
    </w:p>
    <w:p w:rsidR="00295F9F" w:rsidRPr="00295F9F" w:rsidRDefault="00295F9F" w:rsidP="00295F9F">
      <w:r>
        <w:t xml:space="preserve">The following parameters should be used to configure </w:t>
      </w:r>
      <w:del w:id="446" w:author="GE User" w:date="2016-03-16T11:35:00Z">
        <w:r w:rsidDel="009337E7">
          <w:delText>PST</w:delText>
        </w:r>
      </w:del>
      <w:ins w:id="447" w:author="GE User" w:date="2016-03-16T11:35:00Z">
        <w:r w:rsidR="009337E7">
          <w:t>data collection</w:t>
        </w:r>
      </w:ins>
      <w:r w:rsidR="00A00B4D">
        <w:t>. These parameters shall be combined in the same structure</w:t>
      </w:r>
      <w:r>
        <w:t>:</w:t>
      </w:r>
    </w:p>
    <w:p w:rsidR="00A00B4D" w:rsidRDefault="00A00B4D" w:rsidP="00844607">
      <w:pPr>
        <w:pStyle w:val="Caption"/>
        <w:keepNext/>
      </w:pPr>
    </w:p>
    <w:tbl>
      <w:tblPr>
        <w:tblStyle w:val="MediumGrid3-Accent5"/>
        <w:tblW w:w="10188" w:type="dxa"/>
        <w:tblLayout w:type="fixed"/>
        <w:tblLook w:val="04A0" w:firstRow="1" w:lastRow="0" w:firstColumn="1" w:lastColumn="0" w:noHBand="0" w:noVBand="1"/>
        <w:tblPrChange w:id="448" w:author="GE User" w:date="2016-03-15T15:48:00Z">
          <w:tblPr>
            <w:tblStyle w:val="MediumGrid3-Accent5"/>
            <w:tblW w:w="10188" w:type="dxa"/>
            <w:tblLayout w:type="fixed"/>
            <w:tblLook w:val="04A0" w:firstRow="1" w:lastRow="0" w:firstColumn="1" w:lastColumn="0" w:noHBand="0" w:noVBand="1"/>
          </w:tblPr>
        </w:tblPrChange>
      </w:tblPr>
      <w:tblGrid>
        <w:gridCol w:w="2808"/>
        <w:gridCol w:w="1170"/>
        <w:gridCol w:w="90"/>
        <w:gridCol w:w="1170"/>
        <w:gridCol w:w="4950"/>
        <w:tblGridChange w:id="449">
          <w:tblGrid>
            <w:gridCol w:w="2808"/>
            <w:gridCol w:w="1170"/>
            <w:gridCol w:w="90"/>
            <w:gridCol w:w="1170"/>
            <w:gridCol w:w="4950"/>
          </w:tblGrid>
        </w:tblGridChange>
      </w:tblGrid>
      <w:tr w:rsidR="00295F9F" w:rsidRPr="00295F9F" w:rsidTr="008A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450" w:author="GE User" w:date="2016-03-15T15:48:00Z">
              <w:tcPr>
                <w:tcW w:w="2808" w:type="dxa"/>
              </w:tcPr>
            </w:tcPrChange>
          </w:tcPr>
          <w:p w:rsidR="00295F9F" w:rsidRPr="007F0F87" w:rsidRDefault="00FD39A1" w:rsidP="008F7590">
            <w:pPr>
              <w:jc w:val="center"/>
              <w:cnfStyle w:val="101000000000" w:firstRow="1" w:lastRow="0" w:firstColumn="1" w:lastColumn="0" w:oddVBand="0" w:evenVBand="0" w:oddHBand="0" w:evenHBand="0" w:firstRowFirstColumn="0" w:firstRowLastColumn="0" w:lastRowFirstColumn="0" w:lastRowLastColumn="0"/>
              <w:rPr>
                <w:rFonts w:ascii="Algerian" w:hAnsi="Algerian"/>
                <w:b w:val="0"/>
              </w:rPr>
            </w:pPr>
            <w:del w:id="451" w:author="GE User" w:date="2016-03-16T11:35:00Z">
              <w:r w:rsidDel="009337E7">
                <w:rPr>
                  <w:rFonts w:ascii="Algerian" w:hAnsi="Algerian"/>
                  <w:b w:val="0"/>
                </w:rPr>
                <w:delText>PST_</w:delText>
              </w:r>
              <w:commentRangeStart w:id="452"/>
              <w:r w:rsidDel="009337E7">
                <w:rPr>
                  <w:rFonts w:ascii="Algerian" w:hAnsi="Algerian"/>
                  <w:b w:val="0"/>
                </w:rPr>
                <w:delText>CONFIGURATION</w:delText>
              </w:r>
              <w:commentRangeEnd w:id="452"/>
              <w:r w:rsidR="00CF0651" w:rsidDel="009337E7">
                <w:rPr>
                  <w:rStyle w:val="CommentReference"/>
                  <w:b w:val="0"/>
                  <w:bCs w:val="0"/>
                  <w:color w:val="auto"/>
                </w:rPr>
                <w:commentReference w:id="452"/>
              </w:r>
            </w:del>
            <w:ins w:id="453" w:author="GE User" w:date="2016-03-16T11:35:00Z">
              <w:r w:rsidR="009337E7">
                <w:rPr>
                  <w:rFonts w:ascii="Algerian" w:hAnsi="Algerian"/>
                  <w:b w:val="0"/>
                </w:rPr>
                <w:t>DATA_COLLECTION_CONFIG</w:t>
              </w:r>
            </w:ins>
          </w:p>
        </w:tc>
        <w:tc>
          <w:tcPr>
            <w:tcW w:w="1260" w:type="dxa"/>
            <w:gridSpan w:val="2"/>
            <w:tcPrChange w:id="454" w:author="GE User" w:date="2016-03-15T15:48:00Z">
              <w:tcPr>
                <w:tcW w:w="1170" w:type="dxa"/>
              </w:tcPr>
            </w:tcPrChange>
          </w:tcPr>
          <w:p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1170" w:type="dxa"/>
            <w:tcPrChange w:id="455" w:author="GE User" w:date="2016-03-15T15:48:00Z">
              <w:tcPr>
                <w:tcW w:w="1260" w:type="dxa"/>
                <w:gridSpan w:val="2"/>
              </w:tcPr>
            </w:tcPrChange>
          </w:tcPr>
          <w:p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4950" w:type="dxa"/>
            <w:tcPrChange w:id="456" w:author="GE User" w:date="2016-03-15T15:48:00Z">
              <w:tcPr>
                <w:tcW w:w="4950" w:type="dxa"/>
              </w:tcPr>
            </w:tcPrChange>
          </w:tcPr>
          <w:p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295F9F"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457" w:author="GE User" w:date="2016-03-15T15:48:00Z">
              <w:tcPr>
                <w:tcW w:w="2808" w:type="dxa"/>
              </w:tcPr>
            </w:tcPrChange>
          </w:tcPr>
          <w:p w:rsidR="00295F9F" w:rsidDel="00E203C3" w:rsidRDefault="00295F9F" w:rsidP="008F7590">
            <w:pPr>
              <w:cnfStyle w:val="001000100000" w:firstRow="0" w:lastRow="0" w:firstColumn="1" w:lastColumn="0" w:oddVBand="0" w:evenVBand="0" w:oddHBand="1" w:evenHBand="0" w:firstRowFirstColumn="0" w:firstRowLastColumn="0" w:lastRowFirstColumn="0" w:lastRowLastColumn="0"/>
              <w:rPr>
                <w:del w:id="458" w:author="GE User" w:date="2016-03-15T13:55:00Z"/>
              </w:rPr>
            </w:pPr>
            <w:del w:id="459" w:author="GE User" w:date="2016-03-15T13:55:00Z">
              <w:r w:rsidRPr="006F5E3E" w:rsidDel="00E203C3">
                <w:delText>PST_STROKE_TRAVEL</w:delText>
              </w:r>
            </w:del>
          </w:p>
          <w:p w:rsidR="00295F9F" w:rsidRDefault="00295F9F" w:rsidP="009337E7">
            <w:pPr>
              <w:cnfStyle w:val="001000100000" w:firstRow="0" w:lastRow="0" w:firstColumn="1" w:lastColumn="0" w:oddVBand="0" w:evenVBand="0" w:oddHBand="1" w:evenHBand="0" w:firstRowFirstColumn="0" w:firstRowLastColumn="0" w:lastRowFirstColumn="0" w:lastRowLastColumn="0"/>
              <w:pPrChange w:id="460" w:author="GE User" w:date="2016-03-16T11:36:00Z">
                <w:pPr>
                  <w:cnfStyle w:val="001000100000" w:firstRow="0" w:lastRow="0" w:firstColumn="1" w:lastColumn="0" w:oddVBand="0" w:evenVBand="0" w:oddHBand="1" w:evenHBand="0" w:firstRowFirstColumn="0" w:firstRowLastColumn="0" w:lastRowFirstColumn="0" w:lastRowLastColumn="0"/>
                </w:pPr>
              </w:pPrChange>
            </w:pPr>
            <w:del w:id="461" w:author="GE User" w:date="2016-03-15T13:55:00Z">
              <w:r w:rsidDel="00E203C3">
                <w:delText>(Travel)</w:delText>
              </w:r>
            </w:del>
            <w:ins w:id="462" w:author="GE User" w:date="2016-03-16T11:36:00Z">
              <w:r w:rsidR="009337E7">
                <w:t>SELECTOR</w:t>
              </w:r>
            </w:ins>
          </w:p>
        </w:tc>
        <w:tc>
          <w:tcPr>
            <w:tcW w:w="1260" w:type="dxa"/>
            <w:gridSpan w:val="2"/>
            <w:tcPrChange w:id="463" w:author="GE User" w:date="2016-03-15T15:48:00Z">
              <w:tcPr>
                <w:tcW w:w="117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del w:id="464" w:author="GE User" w:date="2016-03-16T11:37:00Z">
              <w:r w:rsidDel="009337E7">
                <w:delText>Float [%]</w:delText>
              </w:r>
            </w:del>
            <w:proofErr w:type="spellStart"/>
            <w:ins w:id="465" w:author="GE User" w:date="2016-03-16T11:37:00Z">
              <w:r w:rsidR="009337E7">
                <w:t>Enum</w:t>
              </w:r>
            </w:ins>
            <w:proofErr w:type="spellEnd"/>
          </w:p>
        </w:tc>
        <w:tc>
          <w:tcPr>
            <w:tcW w:w="1170" w:type="dxa"/>
            <w:tcPrChange w:id="466" w:author="GE User" w:date="2016-03-15T15:48:00Z">
              <w:tcPr>
                <w:tcW w:w="1260" w:type="dxa"/>
                <w:gridSpan w:val="2"/>
              </w:tcPr>
            </w:tcPrChange>
          </w:tcPr>
          <w:p w:rsidR="00295F9F" w:rsidDel="009337E7" w:rsidRDefault="00295F9F" w:rsidP="008F7590">
            <w:pPr>
              <w:cnfStyle w:val="000000100000" w:firstRow="0" w:lastRow="0" w:firstColumn="0" w:lastColumn="0" w:oddVBand="0" w:evenVBand="0" w:oddHBand="1" w:evenHBand="0" w:firstRowFirstColumn="0" w:firstRowLastColumn="0" w:lastRowFirstColumn="0" w:lastRowLastColumn="0"/>
              <w:rPr>
                <w:del w:id="467" w:author="GE User" w:date="2016-03-16T11:37:00Z"/>
              </w:rPr>
            </w:pPr>
            <w:del w:id="468" w:author="GE User" w:date="2016-03-16T11:37:00Z">
              <w:r w:rsidDel="009337E7">
                <w:delText>1</w:delText>
              </w:r>
            </w:del>
          </w:p>
          <w:p w:rsidR="001214DC" w:rsidDel="009337E7" w:rsidRDefault="001214DC" w:rsidP="008F7590">
            <w:pPr>
              <w:cnfStyle w:val="000000100000" w:firstRow="0" w:lastRow="0" w:firstColumn="0" w:lastColumn="0" w:oddVBand="0" w:evenVBand="0" w:oddHBand="1" w:evenHBand="0" w:firstRowFirstColumn="0" w:firstRowLastColumn="0" w:lastRowFirstColumn="0" w:lastRowLastColumn="0"/>
              <w:rPr>
                <w:del w:id="469" w:author="GE User" w:date="2016-03-16T11:37:00Z"/>
              </w:rPr>
            </w:pPr>
            <w:del w:id="470" w:author="GE User" w:date="2016-03-16T11:37:00Z">
              <w:r w:rsidDel="009337E7">
                <w:delText>Min=0.</w:delText>
              </w:r>
            </w:del>
            <w:del w:id="471" w:author="GE User" w:date="2016-03-15T13:37:00Z">
              <w:r w:rsidDel="005C7DAA">
                <w:delText>1</w:delText>
              </w:r>
            </w:del>
            <w:del w:id="472" w:author="GE User" w:date="2016-03-16T11:37:00Z">
              <w:r w:rsidDel="009337E7">
                <w:delText>%</w:delText>
              </w:r>
            </w:del>
          </w:p>
          <w:p w:rsidR="001214DC" w:rsidRDefault="001214DC" w:rsidP="008F7590">
            <w:pPr>
              <w:cnfStyle w:val="000000100000" w:firstRow="0" w:lastRow="0" w:firstColumn="0" w:lastColumn="0" w:oddVBand="0" w:evenVBand="0" w:oddHBand="1" w:evenHBand="0" w:firstRowFirstColumn="0" w:firstRowLastColumn="0" w:lastRowFirstColumn="0" w:lastRowLastColumn="0"/>
            </w:pPr>
            <w:del w:id="473" w:author="GE User" w:date="2016-03-16T11:37:00Z">
              <w:r w:rsidDel="009337E7">
                <w:delText>Max=10%</w:delText>
              </w:r>
            </w:del>
            <w:ins w:id="474" w:author="GE User" w:date="2016-03-16T11:37:00Z">
              <w:r w:rsidR="009337E7">
                <w:t>0</w:t>
              </w:r>
            </w:ins>
          </w:p>
        </w:tc>
        <w:tc>
          <w:tcPr>
            <w:tcW w:w="4950" w:type="dxa"/>
            <w:tcPrChange w:id="475" w:author="GE User" w:date="2016-03-15T15:48:00Z">
              <w:tcPr>
                <w:tcW w:w="4950" w:type="dxa"/>
              </w:tcPr>
            </w:tcPrChange>
          </w:tcPr>
          <w:p w:rsidR="009337E7" w:rsidRDefault="00295F9F" w:rsidP="009337E7">
            <w:pPr>
              <w:cnfStyle w:val="000000100000" w:firstRow="0" w:lastRow="0" w:firstColumn="0" w:lastColumn="0" w:oddVBand="0" w:evenVBand="0" w:oddHBand="1" w:evenHBand="0" w:firstRowFirstColumn="0" w:firstRowLastColumn="0" w:lastRowFirstColumn="0" w:lastRowLastColumn="0"/>
              <w:rPr>
                <w:ins w:id="476" w:author="GE User" w:date="2016-03-16T11:38:00Z"/>
              </w:rPr>
              <w:pPrChange w:id="477" w:author="GE User" w:date="2016-03-16T11:38:00Z">
                <w:pPr>
                  <w:cnfStyle w:val="000000100000" w:firstRow="0" w:lastRow="0" w:firstColumn="0" w:lastColumn="0" w:oddVBand="0" w:evenVBand="0" w:oddHBand="1" w:evenHBand="0" w:firstRowFirstColumn="0" w:firstRowLastColumn="0" w:lastRowFirstColumn="0" w:lastRowLastColumn="0"/>
                </w:pPr>
              </w:pPrChange>
            </w:pPr>
            <w:del w:id="478" w:author="GE User" w:date="2016-03-15T13:37:00Z">
              <w:r w:rsidDel="005C7DAA">
                <w:delText>Expected m</w:delText>
              </w:r>
            </w:del>
            <w:ins w:id="479" w:author="GE User" w:date="2016-03-16T11:38:00Z">
              <w:r w:rsidR="009337E7">
                <w:t>0 – persistent</w:t>
              </w:r>
            </w:ins>
          </w:p>
          <w:p w:rsidR="001214DC" w:rsidRDefault="009337E7" w:rsidP="009337E7">
            <w:pPr>
              <w:cnfStyle w:val="000000100000" w:firstRow="0" w:lastRow="0" w:firstColumn="0" w:lastColumn="0" w:oddVBand="0" w:evenVBand="0" w:oddHBand="1" w:evenHBand="0" w:firstRowFirstColumn="0" w:firstRowLastColumn="0" w:lastRowFirstColumn="0" w:lastRowLastColumn="0"/>
              <w:pPrChange w:id="480" w:author="GE User" w:date="2016-03-16T11:38:00Z">
                <w:pPr>
                  <w:cnfStyle w:val="000000100000" w:firstRow="0" w:lastRow="0" w:firstColumn="0" w:lastColumn="0" w:oddVBand="0" w:evenVBand="0" w:oddHBand="1" w:evenHBand="0" w:firstRowFirstColumn="0" w:firstRowLastColumn="0" w:lastRowFirstColumn="0" w:lastRowLastColumn="0"/>
                </w:pPr>
              </w:pPrChange>
            </w:pPr>
            <w:ins w:id="481" w:author="GE User" w:date="2016-03-16T11:38:00Z">
              <w:r>
                <w:t>1 - temporary</w:t>
              </w:r>
            </w:ins>
            <w:del w:id="482" w:author="GE User" w:date="2016-03-15T13:55:00Z">
              <w:r w:rsidR="00295F9F" w:rsidDel="00E203C3">
                <w:delText>ax movement during the Partial Stroke Test.</w:delText>
              </w:r>
            </w:del>
          </w:p>
        </w:tc>
      </w:tr>
      <w:tr w:rsidR="005C7DAA" w:rsidTr="008A77BD">
        <w:trPr>
          <w:ins w:id="483" w:author="GE User" w:date="2016-03-15T13:34:00Z"/>
        </w:trPr>
        <w:tc>
          <w:tcPr>
            <w:cnfStyle w:val="001000000000" w:firstRow="0" w:lastRow="0" w:firstColumn="1" w:lastColumn="0" w:oddVBand="0" w:evenVBand="0" w:oddHBand="0" w:evenHBand="0" w:firstRowFirstColumn="0" w:firstRowLastColumn="0" w:lastRowFirstColumn="0" w:lastRowLastColumn="0"/>
            <w:tcW w:w="2808" w:type="dxa"/>
            <w:tcPrChange w:id="484" w:author="GE User" w:date="2016-03-15T15:48:00Z">
              <w:tcPr>
                <w:tcW w:w="2808" w:type="dxa"/>
              </w:tcPr>
            </w:tcPrChange>
          </w:tcPr>
          <w:p w:rsidR="005C7DAA" w:rsidRDefault="009337E7" w:rsidP="005C7DAA">
            <w:pPr>
              <w:rPr>
                <w:ins w:id="485" w:author="GE User" w:date="2016-03-15T13:34:00Z"/>
              </w:rPr>
            </w:pPr>
            <w:ins w:id="486" w:author="GE User" w:date="2016-03-16T11:39:00Z">
              <w:r>
                <w:t>COLLECT_BASE</w:t>
              </w:r>
            </w:ins>
          </w:p>
          <w:p w:rsidR="005C7DAA" w:rsidRPr="006F5E3E" w:rsidRDefault="005C7DAA" w:rsidP="008F7590">
            <w:pPr>
              <w:rPr>
                <w:ins w:id="487" w:author="GE User" w:date="2016-03-15T13:34:00Z"/>
              </w:rPr>
            </w:pPr>
          </w:p>
        </w:tc>
        <w:tc>
          <w:tcPr>
            <w:tcW w:w="1260" w:type="dxa"/>
            <w:gridSpan w:val="2"/>
            <w:tcPrChange w:id="488" w:author="GE User" w:date="2016-03-15T15:48:00Z">
              <w:tcPr>
                <w:tcW w:w="1170" w:type="dxa"/>
              </w:tcPr>
            </w:tcPrChange>
          </w:tcPr>
          <w:p w:rsidR="005C7DAA" w:rsidRDefault="009337E7" w:rsidP="008F7590">
            <w:pPr>
              <w:cnfStyle w:val="000000000000" w:firstRow="0" w:lastRow="0" w:firstColumn="0" w:lastColumn="0" w:oddVBand="0" w:evenVBand="0" w:oddHBand="0" w:evenHBand="0" w:firstRowFirstColumn="0" w:firstRowLastColumn="0" w:lastRowFirstColumn="0" w:lastRowLastColumn="0"/>
              <w:rPr>
                <w:ins w:id="489" w:author="GE User" w:date="2016-03-15T13:34:00Z"/>
              </w:rPr>
            </w:pPr>
            <w:proofErr w:type="spellStart"/>
            <w:ins w:id="490" w:author="GE User" w:date="2016-03-16T11:39:00Z">
              <w:r>
                <w:t>enum</w:t>
              </w:r>
            </w:ins>
            <w:proofErr w:type="spellEnd"/>
          </w:p>
        </w:tc>
        <w:tc>
          <w:tcPr>
            <w:tcW w:w="1170" w:type="dxa"/>
            <w:tcPrChange w:id="491" w:author="GE User" w:date="2016-03-15T15:48:00Z">
              <w:tcPr>
                <w:tcW w:w="1260" w:type="dxa"/>
                <w:gridSpan w:val="2"/>
              </w:tcPr>
            </w:tcPrChange>
          </w:tcPr>
          <w:p w:rsidR="005C7DAA" w:rsidRDefault="009337E7" w:rsidP="001345BD">
            <w:pPr>
              <w:cnfStyle w:val="000000000000" w:firstRow="0" w:lastRow="0" w:firstColumn="0" w:lastColumn="0" w:oddVBand="0" w:evenVBand="0" w:oddHBand="0" w:evenHBand="0" w:firstRowFirstColumn="0" w:firstRowLastColumn="0" w:lastRowFirstColumn="0" w:lastRowLastColumn="0"/>
              <w:rPr>
                <w:ins w:id="492" w:author="GE User" w:date="2016-03-15T13:34:00Z"/>
              </w:rPr>
            </w:pPr>
            <w:ins w:id="493" w:author="GE User" w:date="2016-03-16T11:39:00Z">
              <w:r>
                <w:t>1</w:t>
              </w:r>
            </w:ins>
          </w:p>
        </w:tc>
        <w:tc>
          <w:tcPr>
            <w:tcW w:w="4950" w:type="dxa"/>
            <w:tcPrChange w:id="494" w:author="GE User" w:date="2016-03-15T15:48:00Z">
              <w:tcPr>
                <w:tcW w:w="4950" w:type="dxa"/>
              </w:tcPr>
            </w:tcPrChange>
          </w:tcPr>
          <w:p w:rsidR="005C7DAA" w:rsidRDefault="009337E7" w:rsidP="008F7590">
            <w:pPr>
              <w:cnfStyle w:val="000000000000" w:firstRow="0" w:lastRow="0" w:firstColumn="0" w:lastColumn="0" w:oddVBand="0" w:evenVBand="0" w:oddHBand="0" w:evenHBand="0" w:firstRowFirstColumn="0" w:firstRowLastColumn="0" w:lastRowFirstColumn="0" w:lastRowLastColumn="0"/>
              <w:rPr>
                <w:ins w:id="495" w:author="GE User" w:date="2016-03-16T11:39:00Z"/>
              </w:rPr>
            </w:pPr>
            <w:ins w:id="496" w:author="GE User" w:date="2016-03-16T11:39:00Z">
              <w:r>
                <w:t xml:space="preserve">0 – 15ms </w:t>
              </w:r>
            </w:ins>
            <w:ins w:id="497" w:author="GE User" w:date="2016-03-16T11:40:00Z">
              <w:r>
                <w:t xml:space="preserve">sampling </w:t>
              </w:r>
            </w:ins>
          </w:p>
          <w:p w:rsidR="009337E7" w:rsidRDefault="009337E7" w:rsidP="008F7590">
            <w:pPr>
              <w:cnfStyle w:val="000000000000" w:firstRow="0" w:lastRow="0" w:firstColumn="0" w:lastColumn="0" w:oddVBand="0" w:evenVBand="0" w:oddHBand="0" w:evenHBand="0" w:firstRowFirstColumn="0" w:firstRowLastColumn="0" w:lastRowFirstColumn="0" w:lastRowLastColumn="0"/>
              <w:rPr>
                <w:ins w:id="498" w:author="GE User" w:date="2016-03-15T13:34:00Z"/>
              </w:rPr>
            </w:pPr>
            <w:ins w:id="499" w:author="GE User" w:date="2016-03-16T11:40:00Z">
              <w:r>
                <w:t xml:space="preserve">1 – 60ms </w:t>
              </w:r>
              <w:r>
                <w:t>sampling</w:t>
              </w:r>
            </w:ins>
          </w:p>
        </w:tc>
      </w:tr>
      <w:tr w:rsidR="00295F9F"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500" w:author="GE User" w:date="2016-03-15T15:48:00Z">
              <w:tcPr>
                <w:tcW w:w="2808" w:type="dxa"/>
              </w:tcPr>
            </w:tcPrChange>
          </w:tcPr>
          <w:p w:rsidR="00295F9F" w:rsidRDefault="00295F9F" w:rsidP="001345BD">
            <w:pPr>
              <w:cnfStyle w:val="001000100000" w:firstRow="0" w:lastRow="0" w:firstColumn="1" w:lastColumn="0" w:oddVBand="0" w:evenVBand="0" w:oddHBand="1" w:evenHBand="0" w:firstRowFirstColumn="0" w:firstRowLastColumn="0" w:lastRowFirstColumn="0" w:lastRowLastColumn="0"/>
              <w:pPrChange w:id="501" w:author="GE User" w:date="2016-03-15T13:42:00Z">
                <w:pPr>
                  <w:cnfStyle w:val="001000100000" w:firstRow="0" w:lastRow="0" w:firstColumn="1" w:lastColumn="0" w:oddVBand="0" w:evenVBand="0" w:oddHBand="1" w:evenHBand="0" w:firstRowFirstColumn="0" w:firstRowLastColumn="0" w:lastRowFirstColumn="0" w:lastRowLastColumn="0"/>
                </w:pPr>
              </w:pPrChange>
            </w:pPr>
            <w:del w:id="502" w:author="GE User" w:date="2016-03-16T11:40:00Z">
              <w:r w:rsidRPr="006F5E3E" w:rsidDel="009337E7">
                <w:delText>PST_</w:delText>
              </w:r>
            </w:del>
            <w:del w:id="503" w:author="GE User" w:date="2016-03-15T13:42:00Z">
              <w:r w:rsidRPr="006F5E3E" w:rsidDel="001345BD">
                <w:delText>RAMP</w:delText>
              </w:r>
            </w:del>
            <w:del w:id="504" w:author="GE User" w:date="2016-03-16T11:40:00Z">
              <w:r w:rsidRPr="006F5E3E" w:rsidDel="009337E7">
                <w:delText>_RATE</w:delText>
              </w:r>
            </w:del>
            <w:ins w:id="505" w:author="GE User" w:date="2016-03-16T11:40:00Z">
              <w:r w:rsidR="009337E7">
                <w:t>COLLECTION_BITMAP</w:t>
              </w:r>
            </w:ins>
          </w:p>
        </w:tc>
        <w:tc>
          <w:tcPr>
            <w:tcW w:w="1260" w:type="dxa"/>
            <w:gridSpan w:val="2"/>
            <w:tcPrChange w:id="506" w:author="GE User" w:date="2016-03-15T15:48:00Z">
              <w:tcPr>
                <w:tcW w:w="117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del w:id="507" w:author="GE User" w:date="2016-03-16T11:41:00Z">
              <w:r w:rsidDel="009337E7">
                <w:delText>Float [%/s]</w:delText>
              </w:r>
            </w:del>
            <w:ins w:id="508" w:author="GE User" w:date="2016-03-16T11:41:00Z">
              <w:r w:rsidR="009337E7">
                <w:t>Uint16[bitmap]</w:t>
              </w:r>
            </w:ins>
          </w:p>
        </w:tc>
        <w:tc>
          <w:tcPr>
            <w:tcW w:w="1170" w:type="dxa"/>
            <w:tcPrChange w:id="509" w:author="GE User" w:date="2016-03-15T15:48:00Z">
              <w:tcPr>
                <w:tcW w:w="1260" w:type="dxa"/>
                <w:gridSpan w:val="2"/>
              </w:tcPr>
            </w:tcPrChange>
          </w:tcPr>
          <w:p w:rsidR="009337E7" w:rsidRDefault="009337E7" w:rsidP="009337E7">
            <w:pPr>
              <w:cnfStyle w:val="000000100000" w:firstRow="0" w:lastRow="0" w:firstColumn="0" w:lastColumn="0" w:oddVBand="0" w:evenVBand="0" w:oddHBand="1" w:evenHBand="0" w:firstRowFirstColumn="0" w:firstRowLastColumn="0" w:lastRowFirstColumn="0" w:lastRowLastColumn="0"/>
              <w:rPr>
                <w:ins w:id="510" w:author="GE User" w:date="2016-03-16T11:43:00Z"/>
              </w:rPr>
            </w:pPr>
            <w:ins w:id="511" w:author="GE User" w:date="2016-03-16T11:43:00Z">
              <w:r>
                <w:t>Bitmap</w:t>
              </w:r>
            </w:ins>
          </w:p>
          <w:p w:rsidR="00295F9F" w:rsidDel="001345BD" w:rsidRDefault="009337E7" w:rsidP="009337E7">
            <w:pPr>
              <w:cnfStyle w:val="000000100000" w:firstRow="0" w:lastRow="0" w:firstColumn="0" w:lastColumn="0" w:oddVBand="0" w:evenVBand="0" w:oddHBand="1" w:evenHBand="0" w:firstRowFirstColumn="0" w:firstRowLastColumn="0" w:lastRowFirstColumn="0" w:lastRowLastColumn="0"/>
              <w:rPr>
                <w:del w:id="512" w:author="GE User" w:date="2016-03-15T13:43:00Z"/>
              </w:rPr>
            </w:pPr>
            <w:ins w:id="513" w:author="GE User" w:date="2016-03-16T11:43:00Z">
              <w:r>
                <w:t xml:space="preserve">Default is </w:t>
              </w:r>
              <w:r>
                <w:t>POSITION</w:t>
              </w:r>
            </w:ins>
            <w:del w:id="514" w:author="GE User" w:date="2016-03-15T13:43:00Z">
              <w:r w:rsidR="00295F9F" w:rsidDel="001345BD">
                <w:delText>+INF</w:delText>
              </w:r>
            </w:del>
          </w:p>
          <w:p w:rsidR="001214DC" w:rsidDel="009337E7" w:rsidRDefault="001214DC" w:rsidP="008F7590">
            <w:pPr>
              <w:cnfStyle w:val="000000100000" w:firstRow="0" w:lastRow="0" w:firstColumn="0" w:lastColumn="0" w:oddVBand="0" w:evenVBand="0" w:oddHBand="1" w:evenHBand="0" w:firstRowFirstColumn="0" w:firstRowLastColumn="0" w:lastRowFirstColumn="0" w:lastRowLastColumn="0"/>
              <w:rPr>
                <w:del w:id="515" w:author="GE User" w:date="2016-03-16T11:41:00Z"/>
              </w:rPr>
            </w:pPr>
            <w:del w:id="516" w:author="GE User" w:date="2016-03-16T11:41:00Z">
              <w:r w:rsidDel="009337E7">
                <w:delText>Min=0.</w:delText>
              </w:r>
            </w:del>
            <w:del w:id="517" w:author="GE User" w:date="2016-03-15T13:43:00Z">
              <w:r w:rsidDel="001345BD">
                <w:delText>1</w:delText>
              </w:r>
            </w:del>
            <w:del w:id="518" w:author="GE User" w:date="2016-03-16T11:41:00Z">
              <w:r w:rsidDel="009337E7">
                <w:delText>%</w:delText>
              </w:r>
            </w:del>
          </w:p>
          <w:p w:rsidR="001214DC" w:rsidRDefault="001214DC" w:rsidP="001345BD">
            <w:pPr>
              <w:cnfStyle w:val="000000100000" w:firstRow="0" w:lastRow="0" w:firstColumn="0" w:lastColumn="0" w:oddVBand="0" w:evenVBand="0" w:oddHBand="1" w:evenHBand="0" w:firstRowFirstColumn="0" w:firstRowLastColumn="0" w:lastRowFirstColumn="0" w:lastRowLastColumn="0"/>
              <w:pPrChange w:id="519" w:author="GE User" w:date="2016-03-15T13:43:00Z">
                <w:pPr>
                  <w:cnfStyle w:val="000000100000" w:firstRow="0" w:lastRow="0" w:firstColumn="0" w:lastColumn="0" w:oddVBand="0" w:evenVBand="0" w:oddHBand="1" w:evenHBand="0" w:firstRowFirstColumn="0" w:firstRowLastColumn="0" w:lastRowFirstColumn="0" w:lastRowLastColumn="0"/>
                </w:pPr>
              </w:pPrChange>
            </w:pPr>
            <w:del w:id="520" w:author="GE User" w:date="2016-03-16T11:41:00Z">
              <w:r w:rsidDel="009337E7">
                <w:delText>Max=</w:delText>
              </w:r>
            </w:del>
            <w:commentRangeStart w:id="521"/>
            <w:del w:id="522" w:author="GE User" w:date="2016-03-15T13:43:00Z">
              <w:r w:rsidDel="001345BD">
                <w:delText>+INF</w:delText>
              </w:r>
              <w:commentRangeEnd w:id="521"/>
              <w:r w:rsidR="006414E0" w:rsidDel="001345BD">
                <w:rPr>
                  <w:rStyle w:val="CommentReference"/>
                </w:rPr>
                <w:commentReference w:id="521"/>
              </w:r>
            </w:del>
          </w:p>
        </w:tc>
        <w:tc>
          <w:tcPr>
            <w:tcW w:w="4950" w:type="dxa"/>
            <w:tcPrChange w:id="523" w:author="GE User" w:date="2016-03-15T15:48:00Z">
              <w:tcPr>
                <w:tcW w:w="4950" w:type="dxa"/>
              </w:tcPr>
            </w:tcPrChange>
          </w:tcPr>
          <w:p w:rsidR="009337E7" w:rsidRDefault="009337E7" w:rsidP="008F7590">
            <w:pPr>
              <w:cnfStyle w:val="000000100000" w:firstRow="0" w:lastRow="0" w:firstColumn="0" w:lastColumn="0" w:oddVBand="0" w:evenVBand="0" w:oddHBand="1" w:evenHBand="0" w:firstRowFirstColumn="0" w:firstRowLastColumn="0" w:lastRowFirstColumn="0" w:lastRowLastColumn="0"/>
              <w:rPr>
                <w:ins w:id="524" w:author="GE User" w:date="2016-03-16T11:43:00Z"/>
              </w:rPr>
            </w:pPr>
            <w:ins w:id="525" w:author="GE User" w:date="2016-03-16T11:42:00Z">
              <w:r>
                <w:t>Bitwise OR of the following bit positions</w:t>
              </w:r>
            </w:ins>
          </w:p>
          <w:p w:rsidR="009337E7" w:rsidRDefault="009337E7" w:rsidP="009337E7">
            <w:pPr>
              <w:cnfStyle w:val="000000100000" w:firstRow="0" w:lastRow="0" w:firstColumn="0" w:lastColumn="0" w:oddVBand="0" w:evenVBand="0" w:oddHBand="1" w:evenHBand="0" w:firstRowFirstColumn="0" w:firstRowLastColumn="0" w:lastRowFirstColumn="0" w:lastRowLastColumn="0"/>
              <w:rPr>
                <w:ins w:id="526" w:author="GE User" w:date="2016-03-16T11:43:00Z"/>
              </w:rPr>
            </w:pPr>
            <w:ins w:id="527" w:author="GE User" w:date="2016-03-16T11:43:00Z">
              <w:r>
                <w:t>POSITION = bit 0</w:t>
              </w:r>
            </w:ins>
          </w:p>
          <w:p w:rsidR="009337E7" w:rsidRDefault="009337E7" w:rsidP="009337E7">
            <w:pPr>
              <w:cnfStyle w:val="000000100000" w:firstRow="0" w:lastRow="0" w:firstColumn="0" w:lastColumn="0" w:oddVBand="0" w:evenVBand="0" w:oddHBand="1" w:evenHBand="0" w:firstRowFirstColumn="0" w:firstRowLastColumn="0" w:lastRowFirstColumn="0" w:lastRowLastColumn="0"/>
              <w:rPr>
                <w:ins w:id="528" w:author="GE User" w:date="2016-03-16T11:43:00Z"/>
              </w:rPr>
            </w:pPr>
            <w:ins w:id="529" w:author="GE User" w:date="2016-03-16T11:43:00Z">
              <w:r>
                <w:t>MAIN PRESSURE = bit 1</w:t>
              </w:r>
            </w:ins>
          </w:p>
          <w:p w:rsidR="009337E7" w:rsidRDefault="009337E7" w:rsidP="009337E7">
            <w:pPr>
              <w:cnfStyle w:val="000000100000" w:firstRow="0" w:lastRow="0" w:firstColumn="0" w:lastColumn="0" w:oddVBand="0" w:evenVBand="0" w:oddHBand="1" w:evenHBand="0" w:firstRowFirstColumn="0" w:firstRowLastColumn="0" w:lastRowFirstColumn="0" w:lastRowLastColumn="0"/>
              <w:rPr>
                <w:ins w:id="530" w:author="GE User" w:date="2016-03-16T11:43:00Z"/>
              </w:rPr>
            </w:pPr>
            <w:ins w:id="531" w:author="GE User" w:date="2016-03-16T11:43:00Z">
              <w:r>
                <w:t>PILOT PRESSURE = bit 2</w:t>
              </w:r>
            </w:ins>
          </w:p>
          <w:p w:rsidR="009337E7" w:rsidRDefault="009337E7" w:rsidP="009337E7">
            <w:pPr>
              <w:cnfStyle w:val="000000100000" w:firstRow="0" w:lastRow="0" w:firstColumn="0" w:lastColumn="0" w:oddVBand="0" w:evenVBand="0" w:oddHBand="1" w:evenHBand="0" w:firstRowFirstColumn="0" w:firstRowLastColumn="0" w:lastRowFirstColumn="0" w:lastRowLastColumn="0"/>
              <w:rPr>
                <w:ins w:id="532" w:author="GE User" w:date="2016-03-16T11:43:00Z"/>
              </w:rPr>
            </w:pPr>
            <w:ins w:id="533" w:author="GE User" w:date="2016-03-16T11:43:00Z">
              <w:r>
                <w:t>SUPPLY PRESSURE = bit 3</w:t>
              </w:r>
            </w:ins>
          </w:p>
          <w:p w:rsidR="009337E7" w:rsidRDefault="009337E7" w:rsidP="009337E7">
            <w:pPr>
              <w:cnfStyle w:val="000000100000" w:firstRow="0" w:lastRow="0" w:firstColumn="0" w:lastColumn="0" w:oddVBand="0" w:evenVBand="0" w:oddHBand="1" w:evenHBand="0" w:firstRowFirstColumn="0" w:firstRowLastColumn="0" w:lastRowFirstColumn="0" w:lastRowLastColumn="0"/>
              <w:rPr>
                <w:ins w:id="534" w:author="GE User" w:date="2016-03-16T11:43:00Z"/>
              </w:rPr>
            </w:pPr>
            <w:ins w:id="535" w:author="GE User" w:date="2016-03-16T11:43:00Z">
              <w:r>
                <w:t>PRESSURE B = bit 4</w:t>
              </w:r>
            </w:ins>
          </w:p>
          <w:p w:rsidR="009337E7" w:rsidRDefault="009337E7" w:rsidP="009337E7">
            <w:pPr>
              <w:cnfStyle w:val="000000100000" w:firstRow="0" w:lastRow="0" w:firstColumn="0" w:lastColumn="0" w:oddVBand="0" w:evenVBand="0" w:oddHBand="1" w:evenHBand="0" w:firstRowFirstColumn="0" w:firstRowLastColumn="0" w:lastRowFirstColumn="0" w:lastRowLastColumn="0"/>
              <w:rPr>
                <w:ins w:id="536" w:author="GE User" w:date="2016-03-16T11:43:00Z"/>
              </w:rPr>
            </w:pPr>
            <w:ins w:id="537" w:author="GE User" w:date="2016-03-16T11:43:00Z">
              <w:r>
                <w:lastRenderedPageBreak/>
                <w:t>SETPOINT = bit 5</w:t>
              </w:r>
            </w:ins>
          </w:p>
          <w:p w:rsidR="00295F9F" w:rsidRDefault="009337E7" w:rsidP="009337E7">
            <w:pPr>
              <w:cnfStyle w:val="000000100000" w:firstRow="0" w:lastRow="0" w:firstColumn="0" w:lastColumn="0" w:oddVBand="0" w:evenVBand="0" w:oddHBand="1" w:evenHBand="0" w:firstRowFirstColumn="0" w:firstRowLastColumn="0" w:lastRowFirstColumn="0" w:lastRowLastColumn="0"/>
            </w:pPr>
            <w:ins w:id="538" w:author="GE User" w:date="2016-03-16T11:43:00Z">
              <w:r>
                <w:t>IP CURRENT = bit 6</w:t>
              </w:r>
            </w:ins>
            <w:del w:id="539" w:author="GE User" w:date="2016-03-15T13:56:00Z">
              <w:r w:rsidR="00295F9F" w:rsidDel="00E203C3">
                <w:delText>Configured rate of change of the valve setpoint, to trigger the movement.</w:delText>
              </w:r>
            </w:del>
          </w:p>
        </w:tc>
      </w:tr>
      <w:tr w:rsidR="009337E7" w:rsidTr="000D3AB3">
        <w:trPr>
          <w:ins w:id="540" w:author="GE User" w:date="2016-03-16T11:44:00Z"/>
        </w:trPr>
        <w:tc>
          <w:tcPr>
            <w:cnfStyle w:val="001000000000" w:firstRow="0" w:lastRow="0" w:firstColumn="1" w:lastColumn="0" w:oddVBand="0" w:evenVBand="0" w:oddHBand="0" w:evenHBand="0" w:firstRowFirstColumn="0" w:firstRowLastColumn="0" w:lastRowFirstColumn="0" w:lastRowLastColumn="0"/>
            <w:tcW w:w="2808" w:type="dxa"/>
          </w:tcPr>
          <w:p w:rsidR="009337E7" w:rsidRDefault="009337E7" w:rsidP="000D3AB3">
            <w:pPr>
              <w:rPr>
                <w:ins w:id="541" w:author="GE User" w:date="2016-03-16T11:44:00Z"/>
              </w:rPr>
            </w:pPr>
            <w:ins w:id="542" w:author="GE User" w:date="2016-03-16T11:44:00Z">
              <w:r>
                <w:lastRenderedPageBreak/>
                <w:t>SKIP_COUNT</w:t>
              </w:r>
            </w:ins>
          </w:p>
        </w:tc>
        <w:tc>
          <w:tcPr>
            <w:tcW w:w="1260" w:type="dxa"/>
            <w:gridSpan w:val="2"/>
          </w:tcPr>
          <w:p w:rsidR="009337E7" w:rsidRDefault="009337E7" w:rsidP="000D3AB3">
            <w:pPr>
              <w:cnfStyle w:val="000000000000" w:firstRow="0" w:lastRow="0" w:firstColumn="0" w:lastColumn="0" w:oddVBand="0" w:evenVBand="0" w:oddHBand="0" w:evenHBand="0" w:firstRowFirstColumn="0" w:firstRowLastColumn="0" w:lastRowFirstColumn="0" w:lastRowLastColumn="0"/>
              <w:rPr>
                <w:ins w:id="543" w:author="GE User" w:date="2016-03-16T11:44:00Z"/>
              </w:rPr>
            </w:pPr>
            <w:ins w:id="544" w:author="GE User" w:date="2016-03-16T11:44:00Z">
              <w:r>
                <w:t>UINT16</w:t>
              </w:r>
            </w:ins>
          </w:p>
        </w:tc>
        <w:tc>
          <w:tcPr>
            <w:tcW w:w="1170" w:type="dxa"/>
          </w:tcPr>
          <w:p w:rsidR="009337E7" w:rsidRDefault="009337E7" w:rsidP="000D3AB3">
            <w:pPr>
              <w:cnfStyle w:val="000000000000" w:firstRow="0" w:lastRow="0" w:firstColumn="0" w:lastColumn="0" w:oddVBand="0" w:evenVBand="0" w:oddHBand="0" w:evenHBand="0" w:firstRowFirstColumn="0" w:firstRowLastColumn="0" w:lastRowFirstColumn="0" w:lastRowLastColumn="0"/>
              <w:rPr>
                <w:ins w:id="545" w:author="GE User" w:date="2016-03-16T11:44:00Z"/>
              </w:rPr>
            </w:pPr>
            <w:ins w:id="546" w:author="GE User" w:date="2016-03-16T11:44:00Z">
              <w:r>
                <w:t>0</w:t>
              </w:r>
            </w:ins>
          </w:p>
        </w:tc>
        <w:tc>
          <w:tcPr>
            <w:tcW w:w="4950" w:type="dxa"/>
          </w:tcPr>
          <w:p w:rsidR="009337E7" w:rsidRPr="009D15A1" w:rsidRDefault="009337E7" w:rsidP="000D3AB3">
            <w:pPr>
              <w:cnfStyle w:val="000000000000" w:firstRow="0" w:lastRow="0" w:firstColumn="0" w:lastColumn="0" w:oddVBand="0" w:evenVBand="0" w:oddHBand="0" w:evenHBand="0" w:firstRowFirstColumn="0" w:firstRowLastColumn="0" w:lastRowFirstColumn="0" w:lastRowLastColumn="0"/>
              <w:rPr>
                <w:ins w:id="547" w:author="GE User" w:date="2016-03-16T11:44:00Z"/>
              </w:rPr>
            </w:pPr>
            <w:ins w:id="548" w:author="GE User" w:date="2016-03-16T11:44:00Z">
              <w:r w:rsidRPr="009D15A1">
                <w:t>Number of samples skipped between recorded samples; 0 means every sample recorded, 1 - every second sample etc.</w:t>
              </w:r>
            </w:ins>
          </w:p>
        </w:tc>
      </w:tr>
      <w:tr w:rsidR="00A123FD" w:rsidTr="000D3AB3">
        <w:trPr>
          <w:cnfStyle w:val="000000100000" w:firstRow="0" w:lastRow="0" w:firstColumn="0" w:lastColumn="0" w:oddVBand="0" w:evenVBand="0" w:oddHBand="1" w:evenHBand="0" w:firstRowFirstColumn="0" w:firstRowLastColumn="0" w:lastRowFirstColumn="0" w:lastRowLastColumn="0"/>
          <w:ins w:id="549" w:author="GE User" w:date="2016-03-16T11:45:00Z"/>
        </w:trPr>
        <w:tc>
          <w:tcPr>
            <w:cnfStyle w:val="001000000000" w:firstRow="0" w:lastRow="0" w:firstColumn="1" w:lastColumn="0" w:oddVBand="0" w:evenVBand="0" w:oddHBand="0" w:evenHBand="0" w:firstRowFirstColumn="0" w:firstRowLastColumn="0" w:lastRowFirstColumn="0" w:lastRowLastColumn="0"/>
            <w:tcW w:w="2808" w:type="dxa"/>
          </w:tcPr>
          <w:p w:rsidR="00A123FD" w:rsidRDefault="00A123FD" w:rsidP="00A123FD">
            <w:pPr>
              <w:rPr>
                <w:ins w:id="550" w:author="GE User" w:date="2016-03-16T11:45:00Z"/>
              </w:rPr>
              <w:pPrChange w:id="551" w:author="GE User" w:date="2016-03-16T11:45:00Z">
                <w:pPr/>
              </w:pPrChange>
            </w:pPr>
            <w:ins w:id="552" w:author="GE User" w:date="2016-03-16T11:45:00Z">
              <w:r>
                <w:t>MAX</w:t>
              </w:r>
              <w:r>
                <w:t>_SAMPLES</w:t>
              </w:r>
            </w:ins>
          </w:p>
        </w:tc>
        <w:tc>
          <w:tcPr>
            <w:tcW w:w="1260" w:type="dxa"/>
            <w:gridSpan w:val="2"/>
          </w:tcPr>
          <w:p w:rsidR="00A123FD" w:rsidRDefault="00A123FD" w:rsidP="000D3AB3">
            <w:pPr>
              <w:cnfStyle w:val="000000100000" w:firstRow="0" w:lastRow="0" w:firstColumn="0" w:lastColumn="0" w:oddVBand="0" w:evenVBand="0" w:oddHBand="1" w:evenHBand="0" w:firstRowFirstColumn="0" w:firstRowLastColumn="0" w:lastRowFirstColumn="0" w:lastRowLastColumn="0"/>
              <w:rPr>
                <w:ins w:id="553" w:author="GE User" w:date="2016-03-16T11:45:00Z"/>
              </w:rPr>
            </w:pPr>
            <w:ins w:id="554" w:author="GE User" w:date="2016-03-16T11:46:00Z">
              <w:r>
                <w:t>UINT16</w:t>
              </w:r>
            </w:ins>
          </w:p>
        </w:tc>
        <w:tc>
          <w:tcPr>
            <w:tcW w:w="1170" w:type="dxa"/>
          </w:tcPr>
          <w:p w:rsidR="00A123FD" w:rsidRDefault="00A123FD" w:rsidP="000D3AB3">
            <w:pPr>
              <w:cnfStyle w:val="000000100000" w:firstRow="0" w:lastRow="0" w:firstColumn="0" w:lastColumn="0" w:oddVBand="0" w:evenVBand="0" w:oddHBand="1" w:evenHBand="0" w:firstRowFirstColumn="0" w:firstRowLastColumn="0" w:lastRowFirstColumn="0" w:lastRowLastColumn="0"/>
              <w:rPr>
                <w:ins w:id="555" w:author="GE User" w:date="2016-03-16T11:45:00Z"/>
              </w:rPr>
            </w:pPr>
            <w:ins w:id="556" w:author="GE User" w:date="2016-03-16T11:46:00Z">
              <w:r>
                <w:t>0</w:t>
              </w:r>
            </w:ins>
          </w:p>
        </w:tc>
        <w:tc>
          <w:tcPr>
            <w:tcW w:w="4950" w:type="dxa"/>
          </w:tcPr>
          <w:p w:rsidR="00A123FD" w:rsidRPr="009D15A1" w:rsidRDefault="00A123FD" w:rsidP="000D3AB3">
            <w:pPr>
              <w:cnfStyle w:val="000000100000" w:firstRow="0" w:lastRow="0" w:firstColumn="0" w:lastColumn="0" w:oddVBand="0" w:evenVBand="0" w:oddHBand="1" w:evenHBand="0" w:firstRowFirstColumn="0" w:firstRowLastColumn="0" w:lastRowFirstColumn="0" w:lastRowLastColumn="0"/>
              <w:rPr>
                <w:ins w:id="557" w:author="GE User" w:date="2016-03-16T11:45:00Z"/>
              </w:rPr>
            </w:pPr>
            <w:ins w:id="558" w:author="GE User" w:date="2016-03-16T11:46:00Z">
              <w:r>
                <w:t>Max number of samples to collect. 0 means unlimited other than by the buffer capacity</w:t>
              </w:r>
            </w:ins>
          </w:p>
        </w:tc>
      </w:tr>
      <w:tr w:rsidR="00A123FD" w:rsidTr="000D3AB3">
        <w:trPr>
          <w:ins w:id="559" w:author="GE User" w:date="2016-03-16T11:48:00Z"/>
        </w:trPr>
        <w:tc>
          <w:tcPr>
            <w:cnfStyle w:val="001000000000" w:firstRow="0" w:lastRow="0" w:firstColumn="1" w:lastColumn="0" w:oddVBand="0" w:evenVBand="0" w:oddHBand="0" w:evenHBand="0" w:firstRowFirstColumn="0" w:firstRowLastColumn="0" w:lastRowFirstColumn="0" w:lastRowLastColumn="0"/>
            <w:tcW w:w="2808" w:type="dxa"/>
          </w:tcPr>
          <w:p w:rsidR="00A123FD" w:rsidRDefault="00A123FD" w:rsidP="000D3AB3">
            <w:pPr>
              <w:rPr>
                <w:ins w:id="560" w:author="GE User" w:date="2016-03-16T11:48:00Z"/>
              </w:rPr>
            </w:pPr>
            <w:ins w:id="561" w:author="GE User" w:date="2016-03-16T11:48:00Z">
              <w:r>
                <w:t>MAX_</w:t>
              </w:r>
              <w:r>
                <w:t>PRE</w:t>
              </w:r>
              <w:r>
                <w:t>SAMPLES</w:t>
              </w:r>
            </w:ins>
          </w:p>
        </w:tc>
        <w:tc>
          <w:tcPr>
            <w:tcW w:w="1260" w:type="dxa"/>
            <w:gridSpan w:val="2"/>
          </w:tcPr>
          <w:p w:rsidR="00A123FD" w:rsidRDefault="00A123FD" w:rsidP="000D3AB3">
            <w:pPr>
              <w:cnfStyle w:val="000000000000" w:firstRow="0" w:lastRow="0" w:firstColumn="0" w:lastColumn="0" w:oddVBand="0" w:evenVBand="0" w:oddHBand="0" w:evenHBand="0" w:firstRowFirstColumn="0" w:firstRowLastColumn="0" w:lastRowFirstColumn="0" w:lastRowLastColumn="0"/>
              <w:rPr>
                <w:ins w:id="562" w:author="GE User" w:date="2016-03-16T11:48:00Z"/>
              </w:rPr>
            </w:pPr>
            <w:ins w:id="563" w:author="GE User" w:date="2016-03-16T11:48:00Z">
              <w:r>
                <w:t>UINT16</w:t>
              </w:r>
            </w:ins>
          </w:p>
        </w:tc>
        <w:tc>
          <w:tcPr>
            <w:tcW w:w="1170" w:type="dxa"/>
          </w:tcPr>
          <w:p w:rsidR="00A123FD" w:rsidRDefault="00A123FD" w:rsidP="000D3AB3">
            <w:pPr>
              <w:cnfStyle w:val="000000000000" w:firstRow="0" w:lastRow="0" w:firstColumn="0" w:lastColumn="0" w:oddVBand="0" w:evenVBand="0" w:oddHBand="0" w:evenHBand="0" w:firstRowFirstColumn="0" w:firstRowLastColumn="0" w:lastRowFirstColumn="0" w:lastRowLastColumn="0"/>
              <w:rPr>
                <w:ins w:id="564" w:author="GE User" w:date="2016-03-16T11:48:00Z"/>
              </w:rPr>
            </w:pPr>
            <w:ins w:id="565" w:author="GE User" w:date="2016-03-16T11:48:00Z">
              <w:r>
                <w:t>0</w:t>
              </w:r>
            </w:ins>
          </w:p>
        </w:tc>
        <w:tc>
          <w:tcPr>
            <w:tcW w:w="4950" w:type="dxa"/>
          </w:tcPr>
          <w:p w:rsidR="00A123FD" w:rsidRPr="009D15A1" w:rsidRDefault="00A123FD" w:rsidP="00A123FD">
            <w:pPr>
              <w:cnfStyle w:val="000000000000" w:firstRow="0" w:lastRow="0" w:firstColumn="0" w:lastColumn="0" w:oddVBand="0" w:evenVBand="0" w:oddHBand="0" w:evenHBand="0" w:firstRowFirstColumn="0" w:firstRowLastColumn="0" w:lastRowFirstColumn="0" w:lastRowLastColumn="0"/>
              <w:rPr>
                <w:ins w:id="566" w:author="GE User" w:date="2016-03-16T11:48:00Z"/>
              </w:rPr>
              <w:pPrChange w:id="567" w:author="GE User" w:date="2016-03-16T11:50:00Z">
                <w:pPr>
                  <w:cnfStyle w:val="000000000000" w:firstRow="0" w:lastRow="0" w:firstColumn="0" w:lastColumn="0" w:oddVBand="0" w:evenVBand="0" w:oddHBand="0" w:evenHBand="0" w:firstRowFirstColumn="0" w:firstRowLastColumn="0" w:lastRowFirstColumn="0" w:lastRowLastColumn="0"/>
                </w:pPr>
              </w:pPrChange>
            </w:pPr>
            <w:ins w:id="568" w:author="GE User" w:date="2016-03-16T11:48:00Z">
              <w:r>
                <w:t>Max number of samples to collect</w:t>
              </w:r>
              <w:r>
                <w:t xml:space="preserve"> automatically. For tempo</w:t>
              </w:r>
            </w:ins>
            <w:ins w:id="569" w:author="GE User" w:date="2016-03-16T11:49:00Z">
              <w:r>
                <w:t>ra</w:t>
              </w:r>
            </w:ins>
            <w:ins w:id="570" w:author="GE User" w:date="2016-03-16T11:48:00Z">
              <w:r>
                <w:t xml:space="preserve">ry </w:t>
              </w:r>
            </w:ins>
            <w:ins w:id="571" w:author="GE User" w:date="2016-03-16T11:49:00Z">
              <w:r>
                <w:t>configuration it is ignored</w:t>
              </w:r>
            </w:ins>
            <w:ins w:id="572" w:author="GE User" w:date="2016-03-16T11:48:00Z">
              <w:r>
                <w:t xml:space="preserve"> </w:t>
              </w:r>
            </w:ins>
          </w:p>
        </w:tc>
      </w:tr>
      <w:tr w:rsidR="00295F9F" w:rsidDel="00A123FD" w:rsidTr="008A77BD">
        <w:trPr>
          <w:cnfStyle w:val="000000100000" w:firstRow="0" w:lastRow="0" w:firstColumn="0" w:lastColumn="0" w:oddVBand="0" w:evenVBand="0" w:oddHBand="1" w:evenHBand="0" w:firstRowFirstColumn="0" w:firstRowLastColumn="0" w:lastRowFirstColumn="0" w:lastRowLastColumn="0"/>
          <w:del w:id="573" w:author="GE User" w:date="2016-03-16T11:48:00Z"/>
        </w:trPr>
        <w:tc>
          <w:tcPr>
            <w:cnfStyle w:val="001000000000" w:firstRow="0" w:lastRow="0" w:firstColumn="1" w:lastColumn="0" w:oddVBand="0" w:evenVBand="0" w:oddHBand="0" w:evenHBand="0" w:firstRowFirstColumn="0" w:firstRowLastColumn="0" w:lastRowFirstColumn="0" w:lastRowLastColumn="0"/>
            <w:tcW w:w="2808" w:type="dxa"/>
            <w:tcPrChange w:id="574" w:author="GE User" w:date="2016-03-15T15:48:00Z">
              <w:tcPr>
                <w:tcW w:w="2808" w:type="dxa"/>
              </w:tcPr>
            </w:tcPrChange>
          </w:tcPr>
          <w:p w:rsidR="00295F9F" w:rsidDel="00A123FD" w:rsidRDefault="00295F9F" w:rsidP="008F7590">
            <w:pPr>
              <w:cnfStyle w:val="001000100000" w:firstRow="0" w:lastRow="0" w:firstColumn="1" w:lastColumn="0" w:oddVBand="0" w:evenVBand="0" w:oddHBand="1" w:evenHBand="0" w:firstRowFirstColumn="0" w:firstRowLastColumn="0" w:lastRowFirstColumn="0" w:lastRowLastColumn="0"/>
              <w:rPr>
                <w:del w:id="575" w:author="GE User" w:date="2016-03-16T11:48:00Z"/>
              </w:rPr>
            </w:pPr>
            <w:del w:id="576" w:author="GE User" w:date="2016-03-16T11:48:00Z">
              <w:r w:rsidDel="00A123FD">
                <w:delText>P</w:delText>
              </w:r>
              <w:r w:rsidRPr="006F5E3E" w:rsidDel="00A123FD">
                <w:delText>ST_PAUSE</w:delText>
              </w:r>
              <w:r w:rsidDel="00A123FD">
                <w:delText xml:space="preserve"> (</w:delText>
              </w:r>
              <w:r w:rsidRPr="003571D0" w:rsidDel="00A123FD">
                <w:delText>DwellTime</w:delText>
              </w:r>
              <w:r w:rsidDel="00A123FD">
                <w:delText>)</w:delText>
              </w:r>
            </w:del>
          </w:p>
        </w:tc>
        <w:tc>
          <w:tcPr>
            <w:tcW w:w="1260" w:type="dxa"/>
            <w:gridSpan w:val="2"/>
            <w:tcPrChange w:id="577" w:author="GE User" w:date="2016-03-15T15:48:00Z">
              <w:tcPr>
                <w:tcW w:w="1170" w:type="dxa"/>
              </w:tcPr>
            </w:tcPrChange>
          </w:tcPr>
          <w:p w:rsidR="00295F9F" w:rsidDel="00A123FD" w:rsidRDefault="009D15A1" w:rsidP="008F7590">
            <w:pPr>
              <w:cnfStyle w:val="000000100000" w:firstRow="0" w:lastRow="0" w:firstColumn="0" w:lastColumn="0" w:oddVBand="0" w:evenVBand="0" w:oddHBand="1" w:evenHBand="0" w:firstRowFirstColumn="0" w:firstRowLastColumn="0" w:lastRowFirstColumn="0" w:lastRowLastColumn="0"/>
              <w:rPr>
                <w:del w:id="578" w:author="GE User" w:date="2016-03-16T11:48:00Z"/>
              </w:rPr>
            </w:pPr>
            <w:del w:id="579" w:author="GE User" w:date="2016-03-16T11:48:00Z">
              <w:r w:rsidDel="00A123FD">
                <w:delText>I</w:delText>
              </w:r>
              <w:r w:rsidR="00295F9F" w:rsidDel="00A123FD">
                <w:delText>nt [s]</w:delText>
              </w:r>
            </w:del>
          </w:p>
        </w:tc>
        <w:tc>
          <w:tcPr>
            <w:tcW w:w="1170" w:type="dxa"/>
            <w:tcPrChange w:id="580" w:author="GE User" w:date="2016-03-15T15:48:00Z">
              <w:tcPr>
                <w:tcW w:w="1260" w:type="dxa"/>
                <w:gridSpan w:val="2"/>
              </w:tcPr>
            </w:tcPrChange>
          </w:tcPr>
          <w:p w:rsidR="00295F9F" w:rsidDel="00A123FD" w:rsidRDefault="00295F9F" w:rsidP="008F7590">
            <w:pPr>
              <w:cnfStyle w:val="000000100000" w:firstRow="0" w:lastRow="0" w:firstColumn="0" w:lastColumn="0" w:oddVBand="0" w:evenVBand="0" w:oddHBand="1" w:evenHBand="0" w:firstRowFirstColumn="0" w:firstRowLastColumn="0" w:lastRowFirstColumn="0" w:lastRowLastColumn="0"/>
              <w:rPr>
                <w:del w:id="581" w:author="GE User" w:date="2016-03-16T11:48:00Z"/>
              </w:rPr>
            </w:pPr>
            <w:del w:id="582" w:author="GE User" w:date="2016-03-16T11:48:00Z">
              <w:r w:rsidDel="00A123FD">
                <w:delText>5</w:delText>
              </w:r>
            </w:del>
          </w:p>
          <w:p w:rsidR="00E30B1D" w:rsidDel="00A123FD" w:rsidRDefault="00E30B1D" w:rsidP="008F7590">
            <w:pPr>
              <w:cnfStyle w:val="000000100000" w:firstRow="0" w:lastRow="0" w:firstColumn="0" w:lastColumn="0" w:oddVBand="0" w:evenVBand="0" w:oddHBand="1" w:evenHBand="0" w:firstRowFirstColumn="0" w:firstRowLastColumn="0" w:lastRowFirstColumn="0" w:lastRowLastColumn="0"/>
              <w:rPr>
                <w:del w:id="583" w:author="GE User" w:date="2016-03-16T11:48:00Z"/>
              </w:rPr>
            </w:pPr>
            <w:del w:id="584" w:author="GE User" w:date="2016-03-16T11:48:00Z">
              <w:r w:rsidDel="00A123FD">
                <w:delText>Min = 1</w:delText>
              </w:r>
            </w:del>
          </w:p>
          <w:p w:rsidR="00E30B1D" w:rsidDel="00A123FD" w:rsidRDefault="00E30B1D" w:rsidP="008F7590">
            <w:pPr>
              <w:cnfStyle w:val="000000100000" w:firstRow="0" w:lastRow="0" w:firstColumn="0" w:lastColumn="0" w:oddVBand="0" w:evenVBand="0" w:oddHBand="1" w:evenHBand="0" w:firstRowFirstColumn="0" w:firstRowLastColumn="0" w:lastRowFirstColumn="0" w:lastRowLastColumn="0"/>
              <w:rPr>
                <w:del w:id="585" w:author="GE User" w:date="2016-03-16T11:48:00Z"/>
              </w:rPr>
            </w:pPr>
            <w:del w:id="586" w:author="GE User" w:date="2016-03-16T11:48:00Z">
              <w:r w:rsidDel="00A123FD">
                <w:delText>Max = 10</w:delText>
              </w:r>
            </w:del>
          </w:p>
        </w:tc>
        <w:tc>
          <w:tcPr>
            <w:tcW w:w="4950" w:type="dxa"/>
            <w:tcPrChange w:id="587" w:author="GE User" w:date="2016-03-15T15:48:00Z">
              <w:tcPr>
                <w:tcW w:w="4950" w:type="dxa"/>
              </w:tcPr>
            </w:tcPrChange>
          </w:tcPr>
          <w:p w:rsidR="00295F9F" w:rsidDel="00A123FD" w:rsidRDefault="001214DC">
            <w:pPr>
              <w:cnfStyle w:val="000000100000" w:firstRow="0" w:lastRow="0" w:firstColumn="0" w:lastColumn="0" w:oddVBand="0" w:evenVBand="0" w:oddHBand="1" w:evenHBand="0" w:firstRowFirstColumn="0" w:firstRowLastColumn="0" w:lastRowFirstColumn="0" w:lastRowLastColumn="0"/>
              <w:rPr>
                <w:del w:id="588" w:author="GE User" w:date="2016-03-16T11:48:00Z"/>
              </w:rPr>
            </w:pPr>
            <w:del w:id="589" w:author="GE User" w:date="2016-03-16T11:48:00Z">
              <w:r w:rsidDel="00A123FD">
                <w:delText>The Steady time at the end of the ramp. See the figures below.</w:delText>
              </w:r>
            </w:del>
          </w:p>
        </w:tc>
      </w:tr>
      <w:tr w:rsidR="00295F9F" w:rsidDel="00A123FD" w:rsidTr="008A77BD">
        <w:trPr>
          <w:del w:id="590" w:author="GE User" w:date="2016-03-16T11:48:00Z"/>
        </w:trPr>
        <w:tc>
          <w:tcPr>
            <w:cnfStyle w:val="001000000000" w:firstRow="0" w:lastRow="0" w:firstColumn="1" w:lastColumn="0" w:oddVBand="0" w:evenVBand="0" w:oddHBand="0" w:evenHBand="0" w:firstRowFirstColumn="0" w:firstRowLastColumn="0" w:lastRowFirstColumn="0" w:lastRowLastColumn="0"/>
            <w:tcW w:w="2808" w:type="dxa"/>
            <w:tcPrChange w:id="591" w:author="GE User" w:date="2016-03-15T15:48:00Z">
              <w:tcPr>
                <w:tcW w:w="2808" w:type="dxa"/>
              </w:tcPr>
            </w:tcPrChange>
          </w:tcPr>
          <w:p w:rsidR="00295F9F" w:rsidDel="00A123FD" w:rsidRDefault="00295F9F" w:rsidP="008F7590">
            <w:pPr>
              <w:rPr>
                <w:del w:id="592" w:author="GE User" w:date="2016-03-16T11:48:00Z"/>
              </w:rPr>
            </w:pPr>
            <w:del w:id="593" w:author="GE User" w:date="2016-03-16T11:48:00Z">
              <w:r w:rsidDel="00A123FD">
                <w:delText>PST_PATTERN</w:delText>
              </w:r>
              <w:r w:rsidR="00A00B4D" w:rsidDel="00A123FD">
                <w:rPr>
                  <w:rStyle w:val="FootnoteReference"/>
                </w:rPr>
                <w:footnoteReference w:id="2"/>
              </w:r>
            </w:del>
          </w:p>
        </w:tc>
        <w:tc>
          <w:tcPr>
            <w:tcW w:w="1260" w:type="dxa"/>
            <w:gridSpan w:val="2"/>
            <w:tcPrChange w:id="596" w:author="GE User" w:date="2016-03-15T15:48:00Z">
              <w:tcPr>
                <w:tcW w:w="1170" w:type="dxa"/>
              </w:tcPr>
            </w:tcPrChange>
          </w:tcPr>
          <w:p w:rsidR="00295F9F" w:rsidDel="00A123FD" w:rsidRDefault="00295F9F" w:rsidP="008F7590">
            <w:pPr>
              <w:cnfStyle w:val="000000000000" w:firstRow="0" w:lastRow="0" w:firstColumn="0" w:lastColumn="0" w:oddVBand="0" w:evenVBand="0" w:oddHBand="0" w:evenHBand="0" w:firstRowFirstColumn="0" w:firstRowLastColumn="0" w:lastRowFirstColumn="0" w:lastRowLastColumn="0"/>
              <w:rPr>
                <w:del w:id="597" w:author="GE User" w:date="2016-03-16T11:48:00Z"/>
              </w:rPr>
            </w:pPr>
            <w:del w:id="598" w:author="GE User" w:date="2016-03-16T11:48:00Z">
              <w:r w:rsidDel="00A123FD">
                <w:delText>Enum</w:delText>
              </w:r>
            </w:del>
          </w:p>
        </w:tc>
        <w:tc>
          <w:tcPr>
            <w:tcW w:w="1170" w:type="dxa"/>
            <w:tcPrChange w:id="599" w:author="GE User" w:date="2016-03-15T15:48:00Z">
              <w:tcPr>
                <w:tcW w:w="1260" w:type="dxa"/>
                <w:gridSpan w:val="2"/>
              </w:tcPr>
            </w:tcPrChange>
          </w:tcPr>
          <w:p w:rsidR="00295F9F" w:rsidDel="00A123FD" w:rsidRDefault="00295F9F" w:rsidP="008F7590">
            <w:pPr>
              <w:cnfStyle w:val="000000000000" w:firstRow="0" w:lastRow="0" w:firstColumn="0" w:lastColumn="0" w:oddVBand="0" w:evenVBand="0" w:oddHBand="0" w:evenHBand="0" w:firstRowFirstColumn="0" w:firstRowLastColumn="0" w:lastRowFirstColumn="0" w:lastRowLastColumn="0"/>
              <w:rPr>
                <w:del w:id="600" w:author="GE User" w:date="2016-03-16T11:48:00Z"/>
              </w:rPr>
            </w:pPr>
            <w:del w:id="601" w:author="GE User" w:date="2016-03-16T11:48:00Z">
              <w:r w:rsidDel="00A123FD">
                <w:delText>PDPUPD(2)</w:delText>
              </w:r>
            </w:del>
          </w:p>
        </w:tc>
        <w:tc>
          <w:tcPr>
            <w:tcW w:w="4950" w:type="dxa"/>
            <w:tcPrChange w:id="602" w:author="GE User" w:date="2016-03-15T15:48:00Z">
              <w:tcPr>
                <w:tcW w:w="4950" w:type="dxa"/>
              </w:tcPr>
            </w:tcPrChange>
          </w:tcPr>
          <w:p w:rsidR="00295F9F" w:rsidDel="00A123FD" w:rsidRDefault="00295F9F" w:rsidP="000D3AB1">
            <w:pPr>
              <w:cnfStyle w:val="000000000000" w:firstRow="0" w:lastRow="0" w:firstColumn="0" w:lastColumn="0" w:oddVBand="0" w:evenVBand="0" w:oddHBand="0" w:evenHBand="0" w:firstRowFirstColumn="0" w:firstRowLastColumn="0" w:lastRowFirstColumn="0" w:lastRowLastColumn="0"/>
              <w:rPr>
                <w:del w:id="603" w:author="GE User" w:date="2016-03-16T11:48:00Z"/>
              </w:rPr>
              <w:pPrChange w:id="604" w:author="GE User" w:date="2016-03-15T15:25:00Z">
                <w:pPr>
                  <w:cnfStyle w:val="000000000000" w:firstRow="0" w:lastRow="0" w:firstColumn="0" w:lastColumn="0" w:oddVBand="0" w:evenVBand="0" w:oddHBand="0" w:evenHBand="0" w:firstRowFirstColumn="0" w:firstRowLastColumn="0" w:lastRowFirstColumn="0" w:lastRowLastColumn="0"/>
                </w:pPr>
              </w:pPrChange>
            </w:pPr>
            <w:del w:id="605" w:author="GE User" w:date="2016-03-15T15:25:00Z">
              <w:r w:rsidDel="000D3AB1">
                <w:delText xml:space="preserve">The pattern </w:delText>
              </w:r>
            </w:del>
            <w:del w:id="606" w:author="GE User" w:date="2016-03-16T11:48:00Z">
              <w:r w:rsidDel="00A123FD">
                <w:delText>of the PST. The initial value should be set to go Down, Pause, Up, Pause, Down.</w:delText>
              </w:r>
            </w:del>
          </w:p>
        </w:tc>
      </w:tr>
      <w:tr w:rsidR="00295F9F" w:rsidDel="00824631" w:rsidTr="00C34BFE">
        <w:trPr>
          <w:cnfStyle w:val="000000100000" w:firstRow="0" w:lastRow="0" w:firstColumn="0" w:lastColumn="0" w:oddVBand="0" w:evenVBand="0" w:oddHBand="1" w:evenHBand="0" w:firstRowFirstColumn="0" w:firstRowLastColumn="0" w:lastRowFirstColumn="0" w:lastRowLastColumn="0"/>
          <w:del w:id="607" w:author="GE User" w:date="2016-03-15T14:59:00Z"/>
        </w:trPr>
        <w:tc>
          <w:tcPr>
            <w:cnfStyle w:val="001000000000" w:firstRow="0" w:lastRow="0" w:firstColumn="1" w:lastColumn="0" w:oddVBand="0" w:evenVBand="0" w:oddHBand="0" w:evenHBand="0" w:firstRowFirstColumn="0" w:firstRowLastColumn="0" w:lastRowFirstColumn="0" w:lastRowLastColumn="0"/>
            <w:tcW w:w="2808" w:type="dxa"/>
          </w:tcPr>
          <w:p w:rsidR="00295F9F" w:rsidDel="00824631" w:rsidRDefault="00295F9F">
            <w:pPr>
              <w:rPr>
                <w:del w:id="608" w:author="GE User" w:date="2016-03-15T14:59:00Z"/>
              </w:rPr>
            </w:pPr>
            <w:del w:id="609" w:author="GE User" w:date="2016-03-15T14:59:00Z">
              <w:r w:rsidDel="00824631">
                <w:delText>PST_SP_</w:delText>
              </w:r>
              <w:r w:rsidR="001214DC" w:rsidDel="00824631">
                <w:delText>CHANGE</w:delText>
              </w:r>
              <w:r w:rsidDel="00824631">
                <w:delText>_LIMIT</w:delText>
              </w:r>
            </w:del>
          </w:p>
        </w:tc>
        <w:tc>
          <w:tcPr>
            <w:tcW w:w="1170" w:type="dxa"/>
          </w:tcPr>
          <w:p w:rsidR="00295F9F" w:rsidDel="00824631" w:rsidRDefault="00295F9F" w:rsidP="008F7590">
            <w:pPr>
              <w:cnfStyle w:val="000000100000" w:firstRow="0" w:lastRow="0" w:firstColumn="0" w:lastColumn="0" w:oddVBand="0" w:evenVBand="0" w:oddHBand="1" w:evenHBand="0" w:firstRowFirstColumn="0" w:firstRowLastColumn="0" w:lastRowFirstColumn="0" w:lastRowLastColumn="0"/>
              <w:rPr>
                <w:del w:id="610" w:author="GE User" w:date="2016-03-15T14:59:00Z"/>
              </w:rPr>
            </w:pPr>
            <w:del w:id="611" w:author="GE User" w:date="2016-03-15T14:59:00Z">
              <w:r w:rsidDel="00824631">
                <w:delText>Float [%]</w:delText>
              </w:r>
            </w:del>
          </w:p>
        </w:tc>
        <w:tc>
          <w:tcPr>
            <w:tcW w:w="1260" w:type="dxa"/>
            <w:gridSpan w:val="2"/>
          </w:tcPr>
          <w:p w:rsidR="00295F9F" w:rsidDel="00824631" w:rsidRDefault="00295F9F" w:rsidP="008F7590">
            <w:pPr>
              <w:cnfStyle w:val="000000100000" w:firstRow="0" w:lastRow="0" w:firstColumn="0" w:lastColumn="0" w:oddVBand="0" w:evenVBand="0" w:oddHBand="1" w:evenHBand="0" w:firstRowFirstColumn="0" w:firstRowLastColumn="0" w:lastRowFirstColumn="0" w:lastRowLastColumn="0"/>
              <w:rPr>
                <w:del w:id="612" w:author="GE User" w:date="2016-03-15T14:59:00Z"/>
              </w:rPr>
            </w:pPr>
            <w:del w:id="613" w:author="GE User" w:date="2016-03-15T14:59:00Z">
              <w:r w:rsidDel="00824631">
                <w:delText>1[%]</w:delText>
              </w:r>
            </w:del>
          </w:p>
          <w:p w:rsidR="008F7590" w:rsidDel="00824631" w:rsidRDefault="008F7590" w:rsidP="008F7590">
            <w:pPr>
              <w:cnfStyle w:val="000000100000" w:firstRow="0" w:lastRow="0" w:firstColumn="0" w:lastColumn="0" w:oddVBand="0" w:evenVBand="0" w:oddHBand="1" w:evenHBand="0" w:firstRowFirstColumn="0" w:firstRowLastColumn="0" w:lastRowFirstColumn="0" w:lastRowLastColumn="0"/>
              <w:rPr>
                <w:del w:id="614" w:author="GE User" w:date="2016-03-15T14:59:00Z"/>
              </w:rPr>
            </w:pPr>
            <w:del w:id="615" w:author="GE User" w:date="2016-03-15T14:59:00Z">
              <w:r w:rsidDel="00824631">
                <w:delText>Min=0.</w:delText>
              </w:r>
              <w:r w:rsidR="00A96DD7" w:rsidDel="00824631">
                <w:delText>0</w:delText>
              </w:r>
              <w:r w:rsidDel="00824631">
                <w:delText>%</w:delText>
              </w:r>
            </w:del>
          </w:p>
          <w:p w:rsidR="00295F9F" w:rsidDel="00824631" w:rsidRDefault="00295F9F" w:rsidP="008F7590">
            <w:pPr>
              <w:cnfStyle w:val="000000100000" w:firstRow="0" w:lastRow="0" w:firstColumn="0" w:lastColumn="0" w:oddVBand="0" w:evenVBand="0" w:oddHBand="1" w:evenHBand="0" w:firstRowFirstColumn="0" w:firstRowLastColumn="0" w:lastRowFirstColumn="0" w:lastRowLastColumn="0"/>
              <w:rPr>
                <w:del w:id="616" w:author="GE User" w:date="2016-03-15T14:59:00Z"/>
              </w:rPr>
            </w:pPr>
            <w:del w:id="617" w:author="GE User" w:date="2016-03-15T14:59:00Z">
              <w:r w:rsidDel="00824631">
                <w:delText>Max=5%</w:delText>
              </w:r>
            </w:del>
          </w:p>
        </w:tc>
        <w:tc>
          <w:tcPr>
            <w:tcW w:w="4950" w:type="dxa"/>
          </w:tcPr>
          <w:p w:rsidR="00295F9F" w:rsidDel="00824631" w:rsidRDefault="00295F9F" w:rsidP="00844607">
            <w:pPr>
              <w:keepNext/>
              <w:cnfStyle w:val="000000100000" w:firstRow="0" w:lastRow="0" w:firstColumn="0" w:lastColumn="0" w:oddVBand="0" w:evenVBand="0" w:oddHBand="1" w:evenHBand="0" w:firstRowFirstColumn="0" w:firstRowLastColumn="0" w:lastRowFirstColumn="0" w:lastRowLastColumn="0"/>
              <w:rPr>
                <w:del w:id="618" w:author="GE User" w:date="2016-03-15T14:59:00Z"/>
              </w:rPr>
            </w:pPr>
            <w:del w:id="619" w:author="GE User" w:date="2016-03-15T14:59:00Z">
              <w:r w:rsidRPr="00295F9F" w:rsidDel="00824631">
                <w:delText>Defines the limit on the setpoint change, which will trigger cancelation of the pattern execution. Note, the data collection will continue even if the PST pattern is cancelled.</w:delText>
              </w:r>
            </w:del>
          </w:p>
          <w:p w:rsidR="00A96DD7" w:rsidDel="00824631" w:rsidRDefault="00A96DD7" w:rsidP="00844607">
            <w:pPr>
              <w:keepNext/>
              <w:cnfStyle w:val="000000100000" w:firstRow="0" w:lastRow="0" w:firstColumn="0" w:lastColumn="0" w:oddVBand="0" w:evenVBand="0" w:oddHBand="1" w:evenHBand="0" w:firstRowFirstColumn="0" w:firstRowLastColumn="0" w:lastRowFirstColumn="0" w:lastRowLastColumn="0"/>
              <w:rPr>
                <w:del w:id="620" w:author="GE User" w:date="2016-03-15T14:59:00Z"/>
              </w:rPr>
            </w:pPr>
            <w:del w:id="621" w:author="GE User" w:date="2016-03-15T14:59:00Z">
              <w:r w:rsidDel="00824631">
                <w:delText xml:space="preserve">Setting the value to 0.0 shall start data collection </w:delText>
              </w:r>
              <w:commentRangeStart w:id="622"/>
              <w:r w:rsidDel="00824631">
                <w:delText>without</w:delText>
              </w:r>
              <w:commentRangeEnd w:id="622"/>
              <w:r w:rsidR="006904B7" w:rsidDel="00824631">
                <w:rPr>
                  <w:rStyle w:val="CommentReference"/>
                </w:rPr>
                <w:commentReference w:id="622"/>
              </w:r>
              <w:r w:rsidDel="00824631">
                <w:delText xml:space="preserve"> Setpoint manipulation.</w:delText>
              </w:r>
            </w:del>
          </w:p>
        </w:tc>
      </w:tr>
      <w:tr w:rsidR="00FD39A1" w:rsidDel="00824631" w:rsidTr="00C34BFE">
        <w:trPr>
          <w:del w:id="623" w:author="GE User" w:date="2016-03-15T15:00:00Z"/>
        </w:trPr>
        <w:tc>
          <w:tcPr>
            <w:cnfStyle w:val="001000000000" w:firstRow="0" w:lastRow="0" w:firstColumn="1" w:lastColumn="0" w:oddVBand="0" w:evenVBand="0" w:oddHBand="0" w:evenHBand="0" w:firstRowFirstColumn="0" w:firstRowLastColumn="0" w:lastRowFirstColumn="0" w:lastRowLastColumn="0"/>
            <w:tcW w:w="2808" w:type="dxa"/>
          </w:tcPr>
          <w:p w:rsidR="00FD39A1" w:rsidDel="00824631" w:rsidRDefault="00A96DD7">
            <w:pPr>
              <w:rPr>
                <w:del w:id="624" w:author="GE User" w:date="2016-03-15T15:00:00Z"/>
              </w:rPr>
            </w:pPr>
            <w:del w:id="625" w:author="GE User" w:date="2016-03-15T15:00:00Z">
              <w:r w:rsidDel="00824631">
                <w:delText>MAX_PRESSURE</w:delText>
              </w:r>
            </w:del>
          </w:p>
        </w:tc>
        <w:tc>
          <w:tcPr>
            <w:tcW w:w="1170" w:type="dxa"/>
          </w:tcPr>
          <w:p w:rsidR="00FD39A1" w:rsidDel="00824631" w:rsidRDefault="00A96DD7" w:rsidP="008F7590">
            <w:pPr>
              <w:cnfStyle w:val="000000000000" w:firstRow="0" w:lastRow="0" w:firstColumn="0" w:lastColumn="0" w:oddVBand="0" w:evenVBand="0" w:oddHBand="0" w:evenHBand="0" w:firstRowFirstColumn="0" w:firstRowLastColumn="0" w:lastRowFirstColumn="0" w:lastRowLastColumn="0"/>
              <w:rPr>
                <w:del w:id="626" w:author="GE User" w:date="2016-03-15T15:00:00Z"/>
              </w:rPr>
            </w:pPr>
            <w:del w:id="627" w:author="GE User" w:date="2016-03-15T15:00:00Z">
              <w:r w:rsidDel="00824631">
                <w:delText>Float [Pressure Units]</w:delText>
              </w:r>
            </w:del>
          </w:p>
        </w:tc>
        <w:tc>
          <w:tcPr>
            <w:tcW w:w="1260" w:type="dxa"/>
            <w:gridSpan w:val="2"/>
          </w:tcPr>
          <w:p w:rsidR="00A96DD7" w:rsidDel="00824631" w:rsidRDefault="00A96DD7" w:rsidP="008F7590">
            <w:pPr>
              <w:cnfStyle w:val="000000000000" w:firstRow="0" w:lastRow="0" w:firstColumn="0" w:lastColumn="0" w:oddVBand="0" w:evenVBand="0" w:oddHBand="0" w:evenHBand="0" w:firstRowFirstColumn="0" w:firstRowLastColumn="0" w:lastRowFirstColumn="0" w:lastRowLastColumn="0"/>
              <w:rPr>
                <w:del w:id="628" w:author="GE User" w:date="2016-03-15T15:00:00Z"/>
              </w:rPr>
            </w:pPr>
            <w:del w:id="629" w:author="GE User" w:date="2016-03-15T15:00:00Z">
              <w:r w:rsidDel="00824631">
                <w:delText>See Notes</w:delText>
              </w:r>
            </w:del>
          </w:p>
        </w:tc>
        <w:tc>
          <w:tcPr>
            <w:tcW w:w="4950" w:type="dxa"/>
          </w:tcPr>
          <w:p w:rsidR="00FD39A1" w:rsidDel="00824631" w:rsidRDefault="00A96DD7">
            <w:pPr>
              <w:keepNext/>
              <w:cnfStyle w:val="000000000000" w:firstRow="0" w:lastRow="0" w:firstColumn="0" w:lastColumn="0" w:oddVBand="0" w:evenVBand="0" w:oddHBand="0" w:evenHBand="0" w:firstRowFirstColumn="0" w:firstRowLastColumn="0" w:lastRowFirstColumn="0" w:lastRowLastColumn="0"/>
              <w:rPr>
                <w:del w:id="630" w:author="GE User" w:date="2016-03-15T15:00:00Z"/>
              </w:rPr>
            </w:pPr>
            <w:del w:id="631" w:author="GE User" w:date="2016-03-15T15:00:00Z">
              <w:r w:rsidDel="00824631">
                <w:delText>The maximum output pressure limit. If the output pressure is bigger than this limit, PST Setpoint manipulation will be cancelled. This will be used to protect the valve from overpressure. The data collection will continue even if the PST pattern is cancelled.</w:delText>
              </w:r>
            </w:del>
          </w:p>
          <w:p w:rsidR="00C34BFE" w:rsidRPr="00295F9F" w:rsidDel="00824631" w:rsidRDefault="00C34BFE">
            <w:pPr>
              <w:keepNext/>
              <w:cnfStyle w:val="000000000000" w:firstRow="0" w:lastRow="0" w:firstColumn="0" w:lastColumn="0" w:oddVBand="0" w:evenVBand="0" w:oddHBand="0" w:evenHBand="0" w:firstRowFirstColumn="0" w:firstRowLastColumn="0" w:lastRowFirstColumn="0" w:lastRowLastColumn="0"/>
              <w:rPr>
                <w:del w:id="632" w:author="GE User" w:date="2016-03-15T15:00:00Z"/>
              </w:rPr>
            </w:pPr>
            <w:del w:id="633" w:author="GE User" w:date="2016-03-15T15:00:00Z">
              <w:r w:rsidDel="00824631">
                <w:delText>The value shall be limited between PRESSURE_RANGE.EU_0 and PRESSURE_RANGE.EU_</w:delText>
              </w:r>
              <w:commentRangeStart w:id="634"/>
              <w:r w:rsidDel="00824631">
                <w:delText>100</w:delText>
              </w:r>
              <w:commentRangeEnd w:id="634"/>
              <w:r w:rsidR="006904B7" w:rsidDel="00824631">
                <w:rPr>
                  <w:rStyle w:val="CommentReference"/>
                </w:rPr>
                <w:commentReference w:id="634"/>
              </w:r>
              <w:r w:rsidDel="00824631">
                <w:delText>.</w:delText>
              </w:r>
            </w:del>
          </w:p>
        </w:tc>
      </w:tr>
    </w:tbl>
    <w:p w:rsidR="009D15A1" w:rsidRDefault="009D15A1">
      <w:pPr>
        <w:rPr>
          <w:ins w:id="635" w:author="GE User" w:date="2016-03-15T15:23:00Z"/>
        </w:rPr>
      </w:pPr>
    </w:p>
    <w:tbl>
      <w:tblPr>
        <w:tblStyle w:val="MediumGrid3-Accent5"/>
        <w:tblW w:w="10188" w:type="dxa"/>
        <w:tblLayout w:type="fixed"/>
        <w:tblLook w:val="04A0" w:firstRow="1" w:lastRow="0" w:firstColumn="1" w:lastColumn="0" w:noHBand="0" w:noVBand="1"/>
      </w:tblPr>
      <w:tblGrid>
        <w:gridCol w:w="2808"/>
        <w:gridCol w:w="1170"/>
        <w:gridCol w:w="1260"/>
        <w:gridCol w:w="4950"/>
      </w:tblGrid>
      <w:tr w:rsidR="00C34BFE" w:rsidDel="00A123FD" w:rsidTr="00C34BFE">
        <w:trPr>
          <w:cnfStyle w:val="100000000000" w:firstRow="1" w:lastRow="0" w:firstColumn="0" w:lastColumn="0" w:oddVBand="0" w:evenVBand="0" w:oddHBand="0" w:evenHBand="0" w:firstRowFirstColumn="0" w:firstRowLastColumn="0" w:lastRowFirstColumn="0" w:lastRowLastColumn="0"/>
          <w:del w:id="636" w:author="GE User" w:date="2016-03-16T11:50:00Z"/>
        </w:trPr>
        <w:tc>
          <w:tcPr>
            <w:cnfStyle w:val="001000000000" w:firstRow="0" w:lastRow="0" w:firstColumn="1" w:lastColumn="0" w:oddVBand="0" w:evenVBand="0" w:oddHBand="0" w:evenHBand="0" w:firstRowFirstColumn="0" w:firstRowLastColumn="0" w:lastRowFirstColumn="0" w:lastRowLastColumn="0"/>
            <w:tcW w:w="2808" w:type="dxa"/>
          </w:tcPr>
          <w:p w:rsidR="00C34BFE" w:rsidDel="00A123FD" w:rsidRDefault="00C34BFE">
            <w:pPr>
              <w:rPr>
                <w:del w:id="637" w:author="GE User" w:date="2016-03-16T11:50:00Z"/>
              </w:rPr>
            </w:pPr>
            <w:del w:id="638" w:author="GE User" w:date="2016-03-16T11:50:00Z">
              <w:r w:rsidDel="00A123FD">
                <w:delText>PST_BREAKOUT_</w:delText>
              </w:r>
              <w:commentRangeStart w:id="639"/>
              <w:r w:rsidDel="00A123FD">
                <w:delText>LEVEL</w:delText>
              </w:r>
              <w:commentRangeEnd w:id="639"/>
              <w:r w:rsidR="00CF0651" w:rsidDel="00A123FD">
                <w:rPr>
                  <w:rStyle w:val="CommentReference"/>
                  <w:b w:val="0"/>
                  <w:bCs w:val="0"/>
                  <w:color w:val="auto"/>
                </w:rPr>
                <w:commentReference w:id="639"/>
              </w:r>
            </w:del>
          </w:p>
        </w:tc>
        <w:tc>
          <w:tcPr>
            <w:tcW w:w="1170" w:type="dxa"/>
          </w:tcPr>
          <w:p w:rsidR="00C34BFE" w:rsidDel="00A123FD" w:rsidRDefault="00C34BFE" w:rsidP="008F7590">
            <w:pPr>
              <w:cnfStyle w:val="100000000000" w:firstRow="1" w:lastRow="0" w:firstColumn="0" w:lastColumn="0" w:oddVBand="0" w:evenVBand="0" w:oddHBand="0" w:evenHBand="0" w:firstRowFirstColumn="0" w:firstRowLastColumn="0" w:lastRowFirstColumn="0" w:lastRowLastColumn="0"/>
              <w:rPr>
                <w:del w:id="640" w:author="GE User" w:date="2016-03-16T11:50:00Z"/>
              </w:rPr>
            </w:pPr>
            <w:del w:id="641" w:author="GE User" w:date="2016-03-16T11:50:00Z">
              <w:r w:rsidDel="00A123FD">
                <w:delText>Float</w:delText>
              </w:r>
            </w:del>
          </w:p>
          <w:p w:rsidR="00C34BFE" w:rsidDel="00A123FD" w:rsidRDefault="00C34BFE" w:rsidP="008F7590">
            <w:pPr>
              <w:cnfStyle w:val="100000000000" w:firstRow="1" w:lastRow="0" w:firstColumn="0" w:lastColumn="0" w:oddVBand="0" w:evenVBand="0" w:oddHBand="0" w:evenHBand="0" w:firstRowFirstColumn="0" w:firstRowLastColumn="0" w:lastRowFirstColumn="0" w:lastRowLastColumn="0"/>
              <w:rPr>
                <w:del w:id="642" w:author="GE User" w:date="2016-03-16T11:50:00Z"/>
              </w:rPr>
            </w:pPr>
            <w:del w:id="643" w:author="GE User" w:date="2016-03-16T11:50:00Z">
              <w:r w:rsidDel="00A123FD">
                <w:delText>[Travel Units]</w:delText>
              </w:r>
            </w:del>
          </w:p>
        </w:tc>
        <w:tc>
          <w:tcPr>
            <w:tcW w:w="1260" w:type="dxa"/>
          </w:tcPr>
          <w:p w:rsidR="00C34BFE" w:rsidDel="00A123FD" w:rsidRDefault="00C34BFE" w:rsidP="00033693">
            <w:pPr>
              <w:cnfStyle w:val="100000000000" w:firstRow="1" w:lastRow="0" w:firstColumn="0" w:lastColumn="0" w:oddVBand="0" w:evenVBand="0" w:oddHBand="0" w:evenHBand="0" w:firstRowFirstColumn="0" w:firstRowLastColumn="0" w:lastRowFirstColumn="0" w:lastRowLastColumn="0"/>
              <w:rPr>
                <w:del w:id="644" w:author="GE User" w:date="2016-03-16T11:50:00Z"/>
              </w:rPr>
            </w:pPr>
            <w:del w:id="645" w:author="GE User" w:date="2016-03-16T11:50:00Z">
              <w:r w:rsidDel="00A123FD">
                <w:delText>0.25</w:delText>
              </w:r>
            </w:del>
          </w:p>
          <w:p w:rsidR="00C34BFE" w:rsidDel="00A123FD" w:rsidRDefault="00C34BFE" w:rsidP="00311033">
            <w:pPr>
              <w:cnfStyle w:val="100000000000" w:firstRow="1" w:lastRow="0" w:firstColumn="0" w:lastColumn="0" w:oddVBand="0" w:evenVBand="0" w:oddHBand="0" w:evenHBand="0" w:firstRowFirstColumn="0" w:firstRowLastColumn="0" w:lastRowFirstColumn="0" w:lastRowLastColumn="0"/>
              <w:rPr>
                <w:del w:id="646" w:author="GE User" w:date="2016-03-16T11:50:00Z"/>
              </w:rPr>
            </w:pPr>
            <w:del w:id="647" w:author="GE User" w:date="2016-03-16T11:50:00Z">
              <w:r w:rsidDel="00A123FD">
                <w:delText>Max=</w:delText>
              </w:r>
              <w:r w:rsidR="00FE01DA" w:rsidDel="00A123FD">
                <w:delText>0.25*</w:delText>
              </w:r>
              <w:r w:rsidDel="00A123FD">
                <w:delText>Travel</w:delText>
              </w:r>
            </w:del>
          </w:p>
        </w:tc>
        <w:tc>
          <w:tcPr>
            <w:tcW w:w="4950" w:type="dxa"/>
          </w:tcPr>
          <w:p w:rsidR="00C34BFE" w:rsidDel="00A123FD" w:rsidRDefault="00C34BFE" w:rsidP="00A96DD7">
            <w:pPr>
              <w:keepNext/>
              <w:cnfStyle w:val="100000000000" w:firstRow="1" w:lastRow="0" w:firstColumn="0" w:lastColumn="0" w:oddVBand="0" w:evenVBand="0" w:oddHBand="0" w:evenHBand="0" w:firstRowFirstColumn="0" w:firstRowLastColumn="0" w:lastRowFirstColumn="0" w:lastRowLastColumn="0"/>
              <w:rPr>
                <w:del w:id="648" w:author="GE User" w:date="2016-03-16T11:50:00Z"/>
              </w:rPr>
            </w:pPr>
            <w:del w:id="649" w:author="GE User" w:date="2016-03-16T11:50:00Z">
              <w:r w:rsidDel="00A123FD">
                <w:delText>Should be set to double the noise level. Should not be more than ¼ of the PST Travel</w:delText>
              </w:r>
            </w:del>
          </w:p>
        </w:tc>
      </w:tr>
      <w:tr w:rsidR="00C34BFE" w:rsidDel="00A123FD" w:rsidTr="00C34BFE">
        <w:trPr>
          <w:cnfStyle w:val="000000100000" w:firstRow="0" w:lastRow="0" w:firstColumn="0" w:lastColumn="0" w:oddVBand="0" w:evenVBand="0" w:oddHBand="1" w:evenHBand="0" w:firstRowFirstColumn="0" w:firstRowLastColumn="0" w:lastRowFirstColumn="0" w:lastRowLastColumn="0"/>
          <w:del w:id="650" w:author="GE User" w:date="2016-03-16T11:50:00Z"/>
        </w:trPr>
        <w:tc>
          <w:tcPr>
            <w:cnfStyle w:val="001000000000" w:firstRow="0" w:lastRow="0" w:firstColumn="1" w:lastColumn="0" w:oddVBand="0" w:evenVBand="0" w:oddHBand="0" w:evenHBand="0" w:firstRowFirstColumn="0" w:firstRowLastColumn="0" w:lastRowFirstColumn="0" w:lastRowLastColumn="0"/>
            <w:tcW w:w="2808" w:type="dxa"/>
          </w:tcPr>
          <w:p w:rsidR="00C34BFE" w:rsidDel="00A123FD" w:rsidRDefault="00C34BFE">
            <w:pPr>
              <w:rPr>
                <w:del w:id="651" w:author="GE User" w:date="2016-03-16T11:50:00Z"/>
              </w:rPr>
            </w:pPr>
            <w:del w:id="652" w:author="GE User" w:date="2016-03-16T11:50:00Z">
              <w:r w:rsidDel="00A123FD">
                <w:delText>PST_TRAVEL_</w:delText>
              </w:r>
              <w:commentRangeStart w:id="653"/>
              <w:r w:rsidDel="00A123FD">
                <w:delText>REACHED</w:delText>
              </w:r>
              <w:commentRangeEnd w:id="653"/>
              <w:r w:rsidR="00CF0651" w:rsidDel="00A123FD">
                <w:rPr>
                  <w:rStyle w:val="CommentReference"/>
                  <w:b w:val="0"/>
                  <w:bCs w:val="0"/>
                  <w:color w:val="auto"/>
                </w:rPr>
                <w:commentReference w:id="653"/>
              </w:r>
              <w:r w:rsidDel="00A123FD">
                <w:delText xml:space="preserve"> </w:delText>
              </w:r>
            </w:del>
          </w:p>
        </w:tc>
        <w:tc>
          <w:tcPr>
            <w:tcW w:w="1170" w:type="dxa"/>
          </w:tcPr>
          <w:p w:rsidR="00C34BFE" w:rsidDel="00A123FD" w:rsidRDefault="00C34BFE" w:rsidP="008F7590">
            <w:pPr>
              <w:cnfStyle w:val="000000100000" w:firstRow="0" w:lastRow="0" w:firstColumn="0" w:lastColumn="0" w:oddVBand="0" w:evenVBand="0" w:oddHBand="1" w:evenHBand="0" w:firstRowFirstColumn="0" w:firstRowLastColumn="0" w:lastRowFirstColumn="0" w:lastRowLastColumn="0"/>
              <w:rPr>
                <w:del w:id="654" w:author="GE User" w:date="2016-03-16T11:50:00Z"/>
              </w:rPr>
            </w:pPr>
            <w:del w:id="655" w:author="GE User" w:date="2016-03-16T11:50:00Z">
              <w:r w:rsidDel="00A123FD">
                <w:delText>Float</w:delText>
              </w:r>
            </w:del>
          </w:p>
          <w:p w:rsidR="00C34BFE" w:rsidDel="00A123FD" w:rsidRDefault="00C34BFE" w:rsidP="008F7590">
            <w:pPr>
              <w:cnfStyle w:val="000000100000" w:firstRow="0" w:lastRow="0" w:firstColumn="0" w:lastColumn="0" w:oddVBand="0" w:evenVBand="0" w:oddHBand="1" w:evenHBand="0" w:firstRowFirstColumn="0" w:firstRowLastColumn="0" w:lastRowFirstColumn="0" w:lastRowLastColumn="0"/>
              <w:rPr>
                <w:del w:id="656" w:author="GE User" w:date="2016-03-16T11:50:00Z"/>
              </w:rPr>
            </w:pPr>
            <w:del w:id="657" w:author="GE User" w:date="2016-03-16T11:50:00Z">
              <w:r w:rsidDel="00A123FD">
                <w:delText>[Travel Units]</w:delText>
              </w:r>
            </w:del>
          </w:p>
        </w:tc>
        <w:tc>
          <w:tcPr>
            <w:tcW w:w="1260" w:type="dxa"/>
          </w:tcPr>
          <w:p w:rsidR="00C34BFE" w:rsidDel="00A123FD" w:rsidRDefault="00C34BFE" w:rsidP="00033693">
            <w:pPr>
              <w:cnfStyle w:val="000000100000" w:firstRow="0" w:lastRow="0" w:firstColumn="0" w:lastColumn="0" w:oddVBand="0" w:evenVBand="0" w:oddHBand="1" w:evenHBand="0" w:firstRowFirstColumn="0" w:firstRowLastColumn="0" w:lastRowFirstColumn="0" w:lastRowLastColumn="0"/>
              <w:rPr>
                <w:del w:id="658" w:author="GE User" w:date="2016-03-16T11:50:00Z"/>
              </w:rPr>
            </w:pPr>
            <w:del w:id="659" w:author="GE User" w:date="2016-03-16T11:50:00Z">
              <w:r w:rsidDel="00A123FD">
                <w:delText>0.63</w:delText>
              </w:r>
            </w:del>
          </w:p>
          <w:p w:rsidR="00C34BFE" w:rsidDel="00A123FD" w:rsidRDefault="00C34BFE" w:rsidP="00033693">
            <w:pPr>
              <w:cnfStyle w:val="000000100000" w:firstRow="0" w:lastRow="0" w:firstColumn="0" w:lastColumn="0" w:oddVBand="0" w:evenVBand="0" w:oddHBand="1" w:evenHBand="0" w:firstRowFirstColumn="0" w:firstRowLastColumn="0" w:lastRowFirstColumn="0" w:lastRowLastColumn="0"/>
              <w:rPr>
                <w:del w:id="660" w:author="GE User" w:date="2016-03-16T11:50:00Z"/>
              </w:rPr>
            </w:pPr>
            <w:del w:id="661" w:author="GE User" w:date="2016-03-16T11:50:00Z">
              <w:r w:rsidDel="00A123FD">
                <w:delText>Min= 0.63</w:delText>
              </w:r>
              <w:r w:rsidR="00FE01DA" w:rsidDel="00A123FD">
                <w:delText>* Travel</w:delText>
              </w:r>
            </w:del>
          </w:p>
        </w:tc>
        <w:tc>
          <w:tcPr>
            <w:tcW w:w="4950" w:type="dxa"/>
          </w:tcPr>
          <w:p w:rsidR="00C34BFE" w:rsidDel="00A123FD" w:rsidRDefault="00C34BFE">
            <w:pPr>
              <w:keepNext/>
              <w:cnfStyle w:val="000000100000" w:firstRow="0" w:lastRow="0" w:firstColumn="0" w:lastColumn="0" w:oddVBand="0" w:evenVBand="0" w:oddHBand="1" w:evenHBand="0" w:firstRowFirstColumn="0" w:firstRowLastColumn="0" w:lastRowFirstColumn="0" w:lastRowLastColumn="0"/>
              <w:rPr>
                <w:del w:id="662" w:author="GE User" w:date="2016-03-16T11:50:00Z"/>
              </w:rPr>
            </w:pPr>
            <w:del w:id="663" w:author="GE User" w:date="2016-03-16T11:50:00Z">
              <w:r w:rsidDel="00A123FD">
                <w:delText xml:space="preserve">Percent of travel to consider that the travel value is reached. Expected to be set to 0.63, 0.86, 0.75, 0.93  or equal to the PST Travel </w:delText>
              </w:r>
            </w:del>
          </w:p>
        </w:tc>
      </w:tr>
    </w:tbl>
    <w:p w:rsidR="00295F9F" w:rsidDel="00A123FD" w:rsidRDefault="00A00B4D" w:rsidP="00844607">
      <w:pPr>
        <w:pStyle w:val="Caption"/>
        <w:rPr>
          <w:del w:id="664" w:author="GE User" w:date="2016-03-16T11:50:00Z"/>
        </w:rPr>
      </w:pPr>
      <w:bookmarkStart w:id="665" w:name="_Ref442782839"/>
      <w:bookmarkStart w:id="666" w:name="_Toc442789881"/>
      <w:del w:id="667" w:author="GE User" w:date="2016-03-16T11:50:00Z">
        <w:r w:rsidDel="00A123FD">
          <w:delText xml:space="preserve">Table </w:delText>
        </w:r>
        <w:r w:rsidR="009170B8" w:rsidDel="00A123FD">
          <w:fldChar w:fldCharType="begin"/>
        </w:r>
        <w:r w:rsidR="009170B8" w:rsidDel="00A123FD">
          <w:delInstrText xml:space="preserve"> SEQ Table \* ARABIC </w:delInstrText>
        </w:r>
        <w:r w:rsidR="009170B8" w:rsidDel="00A123FD">
          <w:fldChar w:fldCharType="separate"/>
        </w:r>
        <w:r w:rsidR="006D7F64" w:rsidDel="00A123FD">
          <w:rPr>
            <w:noProof/>
          </w:rPr>
          <w:delText>2</w:delText>
        </w:r>
        <w:r w:rsidR="009170B8" w:rsidDel="00A123FD">
          <w:rPr>
            <w:noProof/>
          </w:rPr>
          <w:fldChar w:fldCharType="end"/>
        </w:r>
        <w:r w:rsidDel="00A123FD">
          <w:delText xml:space="preserve">: PST </w:delText>
        </w:r>
      </w:del>
      <w:del w:id="668" w:author="GE User" w:date="2016-03-15T15:24:00Z">
        <w:r w:rsidDel="000D3AB1">
          <w:delText xml:space="preserve">pattern </w:delText>
        </w:r>
      </w:del>
      <w:del w:id="669" w:author="GE User" w:date="2016-03-16T11:50:00Z">
        <w:r w:rsidDel="00A123FD">
          <w:delText>configuration</w:delText>
        </w:r>
        <w:bookmarkEnd w:id="665"/>
        <w:bookmarkEnd w:id="666"/>
      </w:del>
    </w:p>
    <w:p w:rsidR="00FD39A1" w:rsidRDefault="001002BC" w:rsidP="00311033">
      <w:pPr>
        <w:rPr>
          <w:ins w:id="670" w:author="GE User" w:date="2016-03-16T12:06:00Z"/>
        </w:rPr>
      </w:pPr>
      <w:ins w:id="671" w:author="GE User" w:date="2016-03-15T15:53:00Z">
        <w:r>
          <w:t>NOTE: On FF host side, bits in a bitmap are reversed.</w:t>
        </w:r>
      </w:ins>
    </w:p>
    <w:p w:rsidR="00AF45E6" w:rsidRDefault="00AF45E6" w:rsidP="00311033">
      <w:ins w:id="672" w:author="GE User" w:date="2016-03-16T12:06:00Z">
        <w:r>
          <w:t>NOTE: Writing persistent configuration resets temporary configuration to match new persistent configuration.</w:t>
        </w:r>
      </w:ins>
    </w:p>
    <w:p w:rsidR="00FD39A1" w:rsidDel="00622E1B" w:rsidRDefault="00FD39A1" w:rsidP="00311033">
      <w:pPr>
        <w:pStyle w:val="Heading2"/>
        <w:rPr>
          <w:del w:id="673" w:author="GE User" w:date="2016-03-16T11:54:00Z"/>
        </w:rPr>
      </w:pPr>
      <w:del w:id="674" w:author="GE User" w:date="2016-03-16T11:54:00Z">
        <w:r w:rsidDel="00622E1B">
          <w:delText xml:space="preserve">Setpoint Freeze </w:delText>
        </w:r>
      </w:del>
    </w:p>
    <w:p w:rsidR="00FD39A1" w:rsidDel="00622E1B" w:rsidRDefault="00FD39A1" w:rsidP="00FD39A1">
      <w:pPr>
        <w:rPr>
          <w:del w:id="675" w:author="GE User" w:date="2016-03-16T11:54:00Z"/>
        </w:rPr>
      </w:pPr>
      <w:del w:id="676" w:author="GE User" w:date="2016-03-16T11:54:00Z">
        <w:r w:rsidDel="00622E1B">
          <w:delText xml:space="preserve">When PST is running, it is managing the (internal) setpoint and valve position. If the test is running during normal operations (the valve positioner is in AUTO/Normal mode), this may cause the control process to react on the change in the valve position and may modify the external setpoint. </w:delText>
        </w:r>
      </w:del>
    </w:p>
    <w:p w:rsidR="00FD39A1" w:rsidDel="00622E1B" w:rsidRDefault="00FD39A1" w:rsidP="00FD39A1">
      <w:pPr>
        <w:rPr>
          <w:del w:id="677" w:author="GE User" w:date="2016-03-16T11:54:00Z"/>
        </w:rPr>
      </w:pPr>
      <w:del w:id="678" w:author="GE User" w:date="2016-03-16T11:54:00Z">
        <w:r w:rsidDel="00622E1B">
          <w:delText>To minimize the impact on the controlled process, the user should consider:</w:delText>
        </w:r>
      </w:del>
    </w:p>
    <w:p w:rsidR="00FD39A1" w:rsidDel="00622E1B" w:rsidRDefault="00FD39A1" w:rsidP="00FD39A1">
      <w:pPr>
        <w:pStyle w:val="ListParagraph"/>
        <w:numPr>
          <w:ilvl w:val="0"/>
          <w:numId w:val="2"/>
        </w:numPr>
        <w:rPr>
          <w:del w:id="679" w:author="GE User" w:date="2016-03-16T11:54:00Z"/>
        </w:rPr>
      </w:pPr>
      <w:del w:id="680" w:author="GE User" w:date="2016-03-16T11:54:00Z">
        <w:r w:rsidDel="00622E1B">
          <w:delText>Not to use PST in case where the normal process triggers some valve movement</w:delText>
        </w:r>
      </w:del>
    </w:p>
    <w:p w:rsidR="00FD39A1" w:rsidDel="00622E1B" w:rsidRDefault="00FD39A1" w:rsidP="00FD39A1">
      <w:pPr>
        <w:pStyle w:val="ListParagraph"/>
        <w:numPr>
          <w:ilvl w:val="0"/>
          <w:numId w:val="2"/>
        </w:numPr>
        <w:rPr>
          <w:del w:id="681" w:author="GE User" w:date="2016-03-16T11:54:00Z"/>
        </w:rPr>
      </w:pPr>
      <w:del w:id="682" w:author="GE User" w:date="2016-03-16T11:54:00Z">
        <w:r w:rsidDel="00622E1B">
          <w:delText>Make the amplitude of the disturbance (STROKE_TRAVEL) as small as possible</w:delText>
        </w:r>
      </w:del>
    </w:p>
    <w:p w:rsidR="00FD39A1" w:rsidDel="00622E1B" w:rsidRDefault="00FD39A1" w:rsidP="00FD39A1">
      <w:pPr>
        <w:pStyle w:val="ListParagraph"/>
        <w:numPr>
          <w:ilvl w:val="0"/>
          <w:numId w:val="2"/>
        </w:numPr>
        <w:rPr>
          <w:del w:id="683" w:author="GE User" w:date="2016-03-16T11:54:00Z"/>
        </w:rPr>
      </w:pPr>
      <w:del w:id="684" w:author="GE User" w:date="2016-03-16T11:54:00Z">
        <w:r w:rsidDel="00622E1B">
          <w:delText xml:space="preserve">Make the RAMP_TIME </w:delText>
        </w:r>
        <w:commentRangeStart w:id="685"/>
        <w:r w:rsidDel="00622E1B">
          <w:delText>short</w:delText>
        </w:r>
        <w:commentRangeEnd w:id="685"/>
        <w:r w:rsidR="006904B7" w:rsidDel="00622E1B">
          <w:rPr>
            <w:rStyle w:val="CommentReference"/>
          </w:rPr>
          <w:commentReference w:id="685"/>
        </w:r>
      </w:del>
    </w:p>
    <w:p w:rsidR="00FD39A1" w:rsidDel="00622E1B" w:rsidRDefault="00FD39A1" w:rsidP="00FD39A1">
      <w:pPr>
        <w:pStyle w:val="ListParagraph"/>
        <w:numPr>
          <w:ilvl w:val="0"/>
          <w:numId w:val="2"/>
        </w:numPr>
        <w:rPr>
          <w:del w:id="686" w:author="GE User" w:date="2016-03-16T11:54:00Z"/>
        </w:rPr>
      </w:pPr>
      <w:del w:id="687" w:author="GE User" w:date="2016-03-16T11:54:00Z">
        <w:r w:rsidDel="00622E1B">
          <w:delText xml:space="preserve">Make the PAUSE minimal </w:delText>
        </w:r>
      </w:del>
    </w:p>
    <w:p w:rsidR="00A00B4D" w:rsidRDefault="00A00B4D" w:rsidP="00844607">
      <w:pPr>
        <w:pStyle w:val="Heading2"/>
      </w:pPr>
      <w:del w:id="688" w:author="GE User" w:date="2016-03-16T11:54:00Z">
        <w:r w:rsidDel="00622E1B">
          <w:delText>PST</w:delText>
        </w:r>
      </w:del>
      <w:bookmarkStart w:id="689" w:name="_Toc445895274"/>
      <w:ins w:id="690" w:author="GE User" w:date="2016-03-16T11:54:00Z">
        <w:r w:rsidR="00622E1B">
          <w:t>Data Collection</w:t>
        </w:r>
      </w:ins>
      <w:r w:rsidR="00FD3C95">
        <w:t xml:space="preserve"> </w:t>
      </w:r>
      <w:del w:id="691" w:author="GE User" w:date="2016-03-15T15:54:00Z">
        <w:r w:rsidR="00FD3C95" w:rsidDel="001002BC">
          <w:delText>Start</w:delText>
        </w:r>
      </w:del>
      <w:ins w:id="692" w:author="GE User" w:date="2016-03-15T15:54:00Z">
        <w:r w:rsidR="001002BC">
          <w:t>Trigger Configuration</w:t>
        </w:r>
      </w:ins>
      <w:bookmarkEnd w:id="689"/>
    </w:p>
    <w:p w:rsidR="00A00B4D" w:rsidRDefault="00A00B4D" w:rsidP="008F7590">
      <w:pPr>
        <w:tabs>
          <w:tab w:val="left" w:pos="3072"/>
          <w:tab w:val="left" w:pos="4248"/>
          <w:tab w:val="left" w:pos="5508"/>
        </w:tabs>
      </w:pPr>
      <w:r>
        <w:t xml:space="preserve">The user shall be able to configure </w:t>
      </w:r>
      <w:del w:id="693" w:author="GE User" w:date="2016-03-16T11:54:00Z">
        <w:r w:rsidDel="00D1537A">
          <w:delText xml:space="preserve">the execution of the PST </w:delText>
        </w:r>
        <w:r w:rsidR="00301E5F" w:rsidDel="00D1537A">
          <w:delText>by setting the PST_</w:delText>
        </w:r>
      </w:del>
      <w:del w:id="694" w:author="GE User" w:date="2016-03-15T11:45:00Z">
        <w:r w:rsidR="00301E5F" w:rsidDel="008E434B">
          <w:delText xml:space="preserve">START </w:delText>
        </w:r>
      </w:del>
      <w:del w:id="695" w:author="GE User" w:date="2016-03-16T11:54:00Z">
        <w:r w:rsidR="00301E5F" w:rsidDel="00D1537A">
          <w:delText xml:space="preserve">parameter </w:delText>
        </w:r>
        <w:r w:rsidDel="00D1537A">
          <w:delText>as follows:</w:delText>
        </w:r>
      </w:del>
      <w:ins w:id="696" w:author="GE User" w:date="2016-03-16T11:54:00Z">
        <w:r w:rsidR="00D1537A">
          <w:t>trigger events for data collection as follows:</w:t>
        </w:r>
      </w:ins>
    </w:p>
    <w:tbl>
      <w:tblPr>
        <w:tblStyle w:val="MediumGrid3-Accent5"/>
        <w:tblW w:w="10368" w:type="dxa"/>
        <w:tblLayout w:type="fixed"/>
        <w:tblLook w:val="04A0" w:firstRow="1" w:lastRow="0" w:firstColumn="1" w:lastColumn="0" w:noHBand="0" w:noVBand="1"/>
        <w:tblPrChange w:id="697" w:author="GE User" w:date="2016-03-15T15:55:00Z">
          <w:tblPr>
            <w:tblStyle w:val="MediumGrid3-Accent5"/>
            <w:tblW w:w="10368" w:type="dxa"/>
            <w:tblLayout w:type="fixed"/>
            <w:tblLook w:val="04A0" w:firstRow="1" w:lastRow="0" w:firstColumn="1" w:lastColumn="0" w:noHBand="0" w:noVBand="1"/>
          </w:tblPr>
        </w:tblPrChange>
      </w:tblPr>
      <w:tblGrid>
        <w:gridCol w:w="3078"/>
        <w:gridCol w:w="720"/>
        <w:gridCol w:w="990"/>
        <w:gridCol w:w="5580"/>
        <w:tblGridChange w:id="698">
          <w:tblGrid>
            <w:gridCol w:w="2268"/>
            <w:gridCol w:w="360"/>
            <w:gridCol w:w="270"/>
            <w:gridCol w:w="180"/>
            <w:gridCol w:w="540"/>
            <w:gridCol w:w="180"/>
            <w:gridCol w:w="540"/>
            <w:gridCol w:w="450"/>
            <w:gridCol w:w="5580"/>
          </w:tblGrid>
        </w:tblGridChange>
      </w:tblGrid>
      <w:tr w:rsidR="00A00B4D" w:rsidRPr="007F0F87" w:rsidTr="001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Change w:id="699" w:author="GE User" w:date="2016-03-15T15:55:00Z">
              <w:tcPr>
                <w:tcW w:w="2268" w:type="dxa"/>
              </w:tcPr>
            </w:tcPrChange>
          </w:tcPr>
          <w:p w:rsidR="00A00B4D" w:rsidRPr="007F0F87" w:rsidRDefault="00A00B4D" w:rsidP="008E434B">
            <w:pPr>
              <w:jc w:val="center"/>
              <w:cnfStyle w:val="101000000000" w:firstRow="1" w:lastRow="0" w:firstColumn="1" w:lastColumn="0" w:oddVBand="0" w:evenVBand="0" w:oddHBand="0" w:evenHBand="0" w:firstRowFirstColumn="0" w:firstRowLastColumn="0" w:lastRowFirstColumn="0" w:lastRowLastColumn="0"/>
              <w:rPr>
                <w:rFonts w:ascii="Algerian" w:hAnsi="Algerian"/>
                <w:b w:val="0"/>
              </w:rPr>
              <w:pPrChange w:id="700" w:author="GE User" w:date="2016-03-15T11:46:00Z">
                <w:pPr>
                  <w:jc w:val="center"/>
                  <w:cnfStyle w:val="101000000000" w:firstRow="1" w:lastRow="0" w:firstColumn="1" w:lastColumn="0" w:oddVBand="0" w:evenVBand="0" w:oddHBand="0" w:evenHBand="0" w:firstRowFirstColumn="0" w:firstRowLastColumn="0" w:lastRowFirstColumn="0" w:lastRowLastColumn="0"/>
                </w:pPr>
              </w:pPrChange>
            </w:pPr>
            <w:r w:rsidRPr="007F0F87">
              <w:rPr>
                <w:rFonts w:ascii="Algerian" w:hAnsi="Algerian"/>
                <w:b w:val="0"/>
              </w:rPr>
              <w:t xml:space="preserve">Configuration </w:t>
            </w:r>
            <w:r w:rsidR="00301E5F">
              <w:rPr>
                <w:rFonts w:ascii="Algerian" w:hAnsi="Algerian"/>
                <w:b w:val="0"/>
              </w:rPr>
              <w:t>PST_</w:t>
            </w:r>
            <w:commentRangeStart w:id="701"/>
            <w:del w:id="702" w:author="GE User" w:date="2016-03-15T11:46:00Z">
              <w:r w:rsidR="00301E5F" w:rsidDel="008E434B">
                <w:rPr>
                  <w:rFonts w:ascii="Algerian" w:hAnsi="Algerian"/>
                  <w:b w:val="0"/>
                </w:rPr>
                <w:delText>START</w:delText>
              </w:r>
              <w:commentRangeEnd w:id="701"/>
              <w:r w:rsidR="00CE09E8" w:rsidDel="008E434B">
                <w:rPr>
                  <w:rStyle w:val="CommentReference"/>
                  <w:b w:val="0"/>
                  <w:bCs w:val="0"/>
                  <w:color w:val="auto"/>
                </w:rPr>
                <w:commentReference w:id="701"/>
              </w:r>
            </w:del>
            <w:ins w:id="703" w:author="GE User" w:date="2016-03-15T11:46:00Z">
              <w:r w:rsidR="008E434B">
                <w:rPr>
                  <w:rFonts w:ascii="Algerian" w:hAnsi="Algerian"/>
                  <w:b w:val="0"/>
                </w:rPr>
                <w:t>TRIGGER</w:t>
              </w:r>
            </w:ins>
          </w:p>
        </w:tc>
        <w:tc>
          <w:tcPr>
            <w:tcW w:w="720" w:type="dxa"/>
            <w:tcPrChange w:id="704" w:author="GE User" w:date="2016-03-15T15:55:00Z">
              <w:tcPr>
                <w:tcW w:w="810" w:type="dxa"/>
                <w:gridSpan w:val="3"/>
              </w:tcPr>
            </w:tcPrChange>
          </w:tcPr>
          <w:p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990" w:type="dxa"/>
            <w:tcPrChange w:id="705" w:author="GE User" w:date="2016-03-15T15:55:00Z">
              <w:tcPr>
                <w:tcW w:w="1260" w:type="dxa"/>
                <w:gridSpan w:val="3"/>
              </w:tcPr>
            </w:tcPrChange>
          </w:tcPr>
          <w:p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5580" w:type="dxa"/>
            <w:tcPrChange w:id="706" w:author="GE User" w:date="2016-03-15T15:55:00Z">
              <w:tcPr>
                <w:tcW w:w="6030" w:type="dxa"/>
                <w:gridSpan w:val="2"/>
              </w:tcPr>
            </w:tcPrChange>
          </w:tcPr>
          <w:p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D1537A" w:rsidRPr="007F0F87" w:rsidTr="001002BC">
        <w:trPr>
          <w:cnfStyle w:val="000000100000" w:firstRow="0" w:lastRow="0" w:firstColumn="0" w:lastColumn="0" w:oddVBand="0" w:evenVBand="0" w:oddHBand="1" w:evenHBand="0" w:firstRowFirstColumn="0" w:firstRowLastColumn="0" w:lastRowFirstColumn="0" w:lastRowLastColumn="0"/>
          <w:ins w:id="707" w:author="GE User" w:date="2016-03-16T11:56:00Z"/>
        </w:trPr>
        <w:tc>
          <w:tcPr>
            <w:cnfStyle w:val="001000000000" w:firstRow="0" w:lastRow="0" w:firstColumn="1" w:lastColumn="0" w:oddVBand="0" w:evenVBand="0" w:oddHBand="0" w:evenHBand="0" w:firstRowFirstColumn="0" w:firstRowLastColumn="0" w:lastRowFirstColumn="0" w:lastRowLastColumn="0"/>
            <w:tcW w:w="3078" w:type="dxa"/>
          </w:tcPr>
          <w:p w:rsidR="00D1537A" w:rsidRPr="007F0F87" w:rsidRDefault="00D1537A" w:rsidP="00D1537A">
            <w:pPr>
              <w:rPr>
                <w:ins w:id="708" w:author="GE User" w:date="2016-03-16T11:56:00Z"/>
                <w:rFonts w:ascii="Algerian" w:hAnsi="Algerian"/>
                <w:b w:val="0"/>
              </w:rPr>
              <w:pPrChange w:id="709" w:author="GE User" w:date="2016-03-16T11:57:00Z">
                <w:pPr>
                  <w:jc w:val="center"/>
                </w:pPr>
              </w:pPrChange>
            </w:pPr>
            <w:ins w:id="710" w:author="GE User" w:date="2016-03-16T11:56:00Z">
              <w:r>
                <w:t>RESERVED</w:t>
              </w:r>
            </w:ins>
          </w:p>
        </w:tc>
        <w:tc>
          <w:tcPr>
            <w:tcW w:w="720" w:type="dxa"/>
          </w:tcPr>
          <w:p w:rsidR="00D1537A" w:rsidRPr="007F0F87" w:rsidRDefault="00D1537A" w:rsidP="00D1537A">
            <w:pPr>
              <w:cnfStyle w:val="000000100000" w:firstRow="0" w:lastRow="0" w:firstColumn="0" w:lastColumn="0" w:oddVBand="0" w:evenVBand="0" w:oddHBand="1" w:evenHBand="0" w:firstRowFirstColumn="0" w:firstRowLastColumn="0" w:lastRowFirstColumn="0" w:lastRowLastColumn="0"/>
              <w:rPr>
                <w:ins w:id="711" w:author="GE User" w:date="2016-03-16T11:56:00Z"/>
                <w:rFonts w:ascii="Algerian" w:hAnsi="Algerian"/>
                <w:b/>
              </w:rPr>
              <w:pPrChange w:id="712" w:author="GE User" w:date="2016-03-16T11:57:00Z">
                <w:pPr>
                  <w:jc w:val="center"/>
                  <w:cnfStyle w:val="000000100000" w:firstRow="0" w:lastRow="0" w:firstColumn="0" w:lastColumn="0" w:oddVBand="0" w:evenVBand="0" w:oddHBand="1" w:evenHBand="0" w:firstRowFirstColumn="0" w:firstRowLastColumn="0" w:lastRowFirstColumn="0" w:lastRowLastColumn="0"/>
                </w:pPr>
              </w:pPrChange>
            </w:pPr>
            <w:ins w:id="713" w:author="GE User" w:date="2016-03-16T11:56:00Z">
              <w:r>
                <w:t>-</w:t>
              </w:r>
            </w:ins>
          </w:p>
        </w:tc>
        <w:tc>
          <w:tcPr>
            <w:tcW w:w="990" w:type="dxa"/>
          </w:tcPr>
          <w:p w:rsidR="00D1537A" w:rsidRPr="007F0F87" w:rsidRDefault="00D1537A" w:rsidP="00D1537A">
            <w:pPr>
              <w:cnfStyle w:val="000000100000" w:firstRow="0" w:lastRow="0" w:firstColumn="0" w:lastColumn="0" w:oddVBand="0" w:evenVBand="0" w:oddHBand="1" w:evenHBand="0" w:firstRowFirstColumn="0" w:firstRowLastColumn="0" w:lastRowFirstColumn="0" w:lastRowLastColumn="0"/>
              <w:rPr>
                <w:ins w:id="714" w:author="GE User" w:date="2016-03-16T11:56:00Z"/>
                <w:rFonts w:ascii="Algerian" w:hAnsi="Algerian"/>
                <w:b/>
              </w:rPr>
              <w:pPrChange w:id="715" w:author="GE User" w:date="2016-03-16T11:57:00Z">
                <w:pPr>
                  <w:jc w:val="center"/>
                  <w:cnfStyle w:val="000000100000" w:firstRow="0" w:lastRow="0" w:firstColumn="0" w:lastColumn="0" w:oddVBand="0" w:evenVBand="0" w:oddHBand="1" w:evenHBand="0" w:firstRowFirstColumn="0" w:firstRowLastColumn="0" w:lastRowFirstColumn="0" w:lastRowLastColumn="0"/>
                </w:pPr>
              </w:pPrChange>
            </w:pPr>
            <w:ins w:id="716" w:author="GE User" w:date="2016-03-16T11:56:00Z">
              <w:r>
                <w:t>0</w:t>
              </w:r>
            </w:ins>
          </w:p>
        </w:tc>
        <w:tc>
          <w:tcPr>
            <w:tcW w:w="5580" w:type="dxa"/>
          </w:tcPr>
          <w:p w:rsidR="00D1537A" w:rsidRPr="007F0F87" w:rsidRDefault="00D1537A" w:rsidP="00D1537A">
            <w:pPr>
              <w:cnfStyle w:val="000000100000" w:firstRow="0" w:lastRow="0" w:firstColumn="0" w:lastColumn="0" w:oddVBand="0" w:evenVBand="0" w:oddHBand="1" w:evenHBand="0" w:firstRowFirstColumn="0" w:firstRowLastColumn="0" w:lastRowFirstColumn="0" w:lastRowLastColumn="0"/>
              <w:rPr>
                <w:ins w:id="717" w:author="GE User" w:date="2016-03-16T11:56:00Z"/>
                <w:rFonts w:ascii="Algerian" w:hAnsi="Algerian"/>
                <w:b/>
              </w:rPr>
              <w:pPrChange w:id="718" w:author="GE User" w:date="2016-03-16T11:58:00Z">
                <w:pPr>
                  <w:jc w:val="center"/>
                  <w:cnfStyle w:val="000000100000" w:firstRow="0" w:lastRow="0" w:firstColumn="0" w:lastColumn="0" w:oddVBand="0" w:evenVBand="0" w:oddHBand="1" w:evenHBand="0" w:firstRowFirstColumn="0" w:firstRowLastColumn="0" w:lastRowFirstColumn="0" w:lastRowLastColumn="0"/>
                </w:pPr>
              </w:pPrChange>
            </w:pPr>
            <w:ins w:id="719" w:author="GE User" w:date="2016-03-16T11:57:00Z">
              <w:r>
                <w:t>Reserved for future functionality (perhaps, DO FB)</w:t>
              </w:r>
              <w:r>
                <w:t xml:space="preserve"> Currently, </w:t>
              </w:r>
            </w:ins>
            <w:ins w:id="720" w:author="GE User" w:date="2016-03-16T11:58:00Z">
              <w:r>
                <w:t>must be =0</w:t>
              </w:r>
            </w:ins>
          </w:p>
        </w:tc>
      </w:tr>
      <w:tr w:rsidR="00A00B4D" w:rsidTr="001002BC">
        <w:tc>
          <w:tcPr>
            <w:cnfStyle w:val="001000000000" w:firstRow="0" w:lastRow="0" w:firstColumn="1" w:lastColumn="0" w:oddVBand="0" w:evenVBand="0" w:oddHBand="0" w:evenHBand="0" w:firstRowFirstColumn="0" w:firstRowLastColumn="0" w:lastRowFirstColumn="0" w:lastRowLastColumn="0"/>
            <w:tcW w:w="3078" w:type="dxa"/>
            <w:tcPrChange w:id="721" w:author="GE User" w:date="2016-03-15T15:55:00Z">
              <w:tcPr>
                <w:tcW w:w="2268" w:type="dxa"/>
              </w:tcPr>
            </w:tcPrChange>
          </w:tcPr>
          <w:p w:rsidR="00A00B4D" w:rsidRDefault="00301E5F" w:rsidP="00033693">
            <w:del w:id="722" w:author="GE User" w:date="2016-03-16T11:55:00Z">
              <w:r w:rsidDel="00D1537A">
                <w:delText>PST_</w:delText>
              </w:r>
            </w:del>
            <w:r>
              <w:t>TRIGGER</w:t>
            </w:r>
            <w:ins w:id="723" w:author="GE User" w:date="2016-03-15T11:46:00Z">
              <w:r w:rsidR="008E434B">
                <w:t>_ON_DEMAND</w:t>
              </w:r>
            </w:ins>
          </w:p>
        </w:tc>
        <w:tc>
          <w:tcPr>
            <w:tcW w:w="720" w:type="dxa"/>
            <w:tcPrChange w:id="724" w:author="GE User" w:date="2016-03-15T15:55:00Z">
              <w:tcPr>
                <w:tcW w:w="810" w:type="dxa"/>
                <w:gridSpan w:val="3"/>
              </w:tcPr>
            </w:tcPrChange>
          </w:tcPr>
          <w:p w:rsidR="00A00B4D" w:rsidRDefault="00A00B4D" w:rsidP="00033693">
            <w:pPr>
              <w:cnfStyle w:val="000000000000" w:firstRow="0" w:lastRow="0" w:firstColumn="0" w:lastColumn="0" w:oddVBand="0" w:evenVBand="0" w:oddHBand="0" w:evenHBand="0" w:firstRowFirstColumn="0" w:firstRowLastColumn="0" w:lastRowFirstColumn="0" w:lastRowLastColumn="0"/>
            </w:pPr>
            <w:r>
              <w:t>-</w:t>
            </w:r>
          </w:p>
        </w:tc>
        <w:tc>
          <w:tcPr>
            <w:tcW w:w="990" w:type="dxa"/>
            <w:tcPrChange w:id="725" w:author="GE User" w:date="2016-03-15T15:55:00Z">
              <w:tcPr>
                <w:tcW w:w="1260" w:type="dxa"/>
                <w:gridSpan w:val="3"/>
              </w:tcPr>
            </w:tcPrChange>
          </w:tcPr>
          <w:p w:rsidR="00A00B4D" w:rsidRDefault="008E434B" w:rsidP="00033693">
            <w:pPr>
              <w:cnfStyle w:val="000000000000" w:firstRow="0" w:lastRow="0" w:firstColumn="0" w:lastColumn="0" w:oddVBand="0" w:evenVBand="0" w:oddHBand="0" w:evenHBand="0" w:firstRowFirstColumn="0" w:firstRowLastColumn="0" w:lastRowFirstColumn="0" w:lastRowLastColumn="0"/>
            </w:pPr>
            <w:ins w:id="726" w:author="GE User" w:date="2016-03-15T11:46:00Z">
              <w:r>
                <w:t>1</w:t>
              </w:r>
            </w:ins>
            <w:del w:id="727" w:author="GE User" w:date="2016-03-15T11:46:00Z">
              <w:r w:rsidR="00A00B4D" w:rsidDel="008E434B">
                <w:delText>0</w:delText>
              </w:r>
            </w:del>
          </w:p>
        </w:tc>
        <w:tc>
          <w:tcPr>
            <w:tcW w:w="5580" w:type="dxa"/>
            <w:tcPrChange w:id="728" w:author="GE User" w:date="2016-03-15T15:55:00Z">
              <w:tcPr>
                <w:tcW w:w="6030" w:type="dxa"/>
                <w:gridSpan w:val="2"/>
              </w:tcPr>
            </w:tcPrChange>
          </w:tcPr>
          <w:p w:rsidR="00A00B4D" w:rsidRDefault="00A00B4D" w:rsidP="00033693">
            <w:pPr>
              <w:cnfStyle w:val="000000000000" w:firstRow="0" w:lastRow="0" w:firstColumn="0" w:lastColumn="0" w:oddVBand="0" w:evenVBand="0" w:oddHBand="0" w:evenHBand="0" w:firstRowFirstColumn="0" w:firstRowLastColumn="0" w:lastRowFirstColumn="0" w:lastRowLastColumn="0"/>
            </w:pPr>
            <w:del w:id="729" w:author="GE User" w:date="2016-03-15T11:47:00Z">
              <w:r w:rsidDel="008E434B">
                <w:delText xml:space="preserve">The condition that will trigger partial stroke test. The following values should be </w:delText>
              </w:r>
              <w:commentRangeStart w:id="730"/>
              <w:r w:rsidDel="008E434B">
                <w:delText>available</w:delText>
              </w:r>
              <w:commentRangeEnd w:id="730"/>
              <w:r w:rsidR="006904B7" w:rsidDel="008E434B">
                <w:rPr>
                  <w:rStyle w:val="CommentReference"/>
                </w:rPr>
                <w:commentReference w:id="730"/>
              </w:r>
              <w:r w:rsidDel="008E434B">
                <w:delText>:</w:delText>
              </w:r>
            </w:del>
            <w:ins w:id="731" w:author="GE User" w:date="2016-03-15T11:47:00Z">
              <w:r w:rsidR="008E434B">
                <w:t>Trigger by writing OFFLINE_DIAGNOSTIC=</w:t>
              </w:r>
            </w:ins>
            <w:ins w:id="732" w:author="GE User" w:date="2016-03-15T11:48:00Z">
              <w:r w:rsidR="00D1537A">
                <w:t>9</w:t>
              </w:r>
            </w:ins>
            <w:ins w:id="733" w:author="GE User" w:date="2016-03-16T11:59:00Z">
              <w:r w:rsidR="00D1537A">
                <w:t>2</w:t>
              </w:r>
            </w:ins>
            <w:ins w:id="734" w:author="GE User" w:date="2016-03-15T11:48:00Z">
              <w:r w:rsidR="008E434B">
                <w:t xml:space="preserve"> (=Start </w:t>
              </w:r>
            </w:ins>
            <w:ins w:id="735" w:author="GE User" w:date="2016-03-16T11:59:00Z">
              <w:r w:rsidR="00D1537A">
                <w:t>Data Collection</w:t>
              </w:r>
            </w:ins>
            <w:ins w:id="736" w:author="GE User" w:date="2016-03-15T11:48:00Z">
              <w:r w:rsidR="008E434B">
                <w:t>)</w:t>
              </w:r>
            </w:ins>
          </w:p>
          <w:p w:rsidR="00A00B4D" w:rsidRDefault="00A00B4D" w:rsidP="00033693">
            <w:pPr>
              <w:cnfStyle w:val="000000000000" w:firstRow="0" w:lastRow="0" w:firstColumn="0" w:lastColumn="0" w:oddVBand="0" w:evenVBand="0" w:oddHBand="0" w:evenHBand="0" w:firstRowFirstColumn="0" w:firstRowLastColumn="0" w:lastRowFirstColumn="0" w:lastRowLastColumn="0"/>
              <w:rPr>
                <w:ins w:id="737" w:author="GE User" w:date="2016-03-15T11:49:00Z"/>
              </w:rPr>
            </w:pPr>
            <w:r>
              <w:t xml:space="preserve">0 – </w:t>
            </w:r>
            <w:del w:id="738" w:author="GE User" w:date="2016-03-15T11:49:00Z">
              <w:r w:rsidDel="008E434B">
                <w:delText>Do not trigger (Default)</w:delText>
              </w:r>
            </w:del>
            <w:ins w:id="739" w:author="GE User" w:date="2016-03-15T11:49:00Z">
              <w:r w:rsidR="008E434B">
                <w:t>Disabled</w:t>
              </w:r>
            </w:ins>
          </w:p>
          <w:p w:rsidR="008E434B" w:rsidDel="00AA0998" w:rsidRDefault="008E434B" w:rsidP="00033693">
            <w:pPr>
              <w:cnfStyle w:val="000000000000" w:firstRow="0" w:lastRow="0" w:firstColumn="0" w:lastColumn="0" w:oddVBand="0" w:evenVBand="0" w:oddHBand="0" w:evenHBand="0" w:firstRowFirstColumn="0" w:firstRowLastColumn="0" w:lastRowFirstColumn="0" w:lastRowLastColumn="0"/>
              <w:rPr>
                <w:del w:id="740" w:author="GE User" w:date="2016-03-15T12:00:00Z"/>
              </w:rPr>
            </w:pPr>
            <w:ins w:id="741" w:author="GE User" w:date="2016-03-15T11:49:00Z">
              <w:r>
                <w:t xml:space="preserve">1 – Enabled </w:t>
              </w:r>
            </w:ins>
          </w:p>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42" w:author="GE User" w:date="2016-03-15T11:59:00Z"/>
              </w:rPr>
            </w:pPr>
            <w:del w:id="743" w:author="GE User" w:date="2016-03-15T11:59:00Z">
              <w:r w:rsidDel="00AA0998">
                <w:delText>1 – By Discrete Output Block</w:delText>
              </w:r>
            </w:del>
          </w:p>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44" w:author="GE User" w:date="2016-03-15T11:59:00Z"/>
              </w:rPr>
            </w:pPr>
            <w:del w:id="745" w:author="GE User" w:date="2016-03-15T11:59:00Z">
              <w:r w:rsidDel="00AA0998">
                <w:delText>2 – By Analog Input on the board</w:delText>
              </w:r>
            </w:del>
          </w:p>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46" w:author="GE User" w:date="2016-03-15T11:59:00Z"/>
              </w:rPr>
            </w:pPr>
            <w:del w:id="747" w:author="GE User" w:date="2016-03-15T11:59:00Z">
              <w:r w:rsidDel="00AA0998">
                <w:delText>4 – By the LCD display</w:delText>
              </w:r>
            </w:del>
          </w:p>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748" w:author="GE User" w:date="2016-03-15T11:59:00Z"/>
              </w:rPr>
            </w:pPr>
            <w:del w:id="749" w:author="GE User" w:date="2016-03-15T11:59:00Z">
              <w:r w:rsidDel="00AA0998">
                <w:delText xml:space="preserve">8 – Periodically </w:delText>
              </w:r>
            </w:del>
          </w:p>
          <w:p w:rsidR="0046587C" w:rsidRDefault="0046587C" w:rsidP="00033693">
            <w:pPr>
              <w:cnfStyle w:val="000000000000" w:firstRow="0" w:lastRow="0" w:firstColumn="0" w:lastColumn="0" w:oddVBand="0" w:evenVBand="0" w:oddHBand="0" w:evenHBand="0" w:firstRowFirstColumn="0" w:firstRowLastColumn="0" w:lastRowFirstColumn="0" w:lastRowLastColumn="0"/>
            </w:pPr>
            <w:del w:id="750" w:author="GE User" w:date="2016-03-15T11:59:00Z">
              <w:r w:rsidDel="00AA0998">
                <w:delText>Note that bit mask can be used to select multiple choi</w:delText>
              </w:r>
            </w:del>
            <w:del w:id="751" w:author="GE User" w:date="2016-03-15T11:42:00Z">
              <w:r w:rsidDel="008E434B">
                <w:delText>s</w:delText>
              </w:r>
            </w:del>
            <w:del w:id="752" w:author="GE User" w:date="2016-03-15T11:59:00Z">
              <w:r w:rsidDel="00AA0998">
                <w:delText>es</w:delText>
              </w:r>
            </w:del>
          </w:p>
        </w:tc>
      </w:tr>
      <w:tr w:rsidR="00A00B4D" w:rsidDel="00D1537A" w:rsidTr="001002BC">
        <w:trPr>
          <w:cnfStyle w:val="000000100000" w:firstRow="0" w:lastRow="0" w:firstColumn="0" w:lastColumn="0" w:oddVBand="0" w:evenVBand="0" w:oddHBand="1" w:evenHBand="0" w:firstRowFirstColumn="0" w:firstRowLastColumn="0" w:lastRowFirstColumn="0" w:lastRowLastColumn="0"/>
          <w:del w:id="753" w:author="GE User" w:date="2016-03-16T12:00:00Z"/>
        </w:trPr>
        <w:tc>
          <w:tcPr>
            <w:cnfStyle w:val="001000000000" w:firstRow="0" w:lastRow="0" w:firstColumn="1" w:lastColumn="0" w:oddVBand="0" w:evenVBand="0" w:oddHBand="0" w:evenHBand="0" w:firstRowFirstColumn="0" w:firstRowLastColumn="0" w:lastRowFirstColumn="0" w:lastRowLastColumn="0"/>
            <w:tcW w:w="3078" w:type="dxa"/>
            <w:tcPrChange w:id="754" w:author="GE User" w:date="2016-03-15T15:55:00Z">
              <w:tcPr>
                <w:tcW w:w="2268" w:type="dxa"/>
              </w:tcPr>
            </w:tcPrChange>
          </w:tcPr>
          <w:p w:rsidR="00A00B4D" w:rsidDel="00D1537A" w:rsidRDefault="00A00B4D" w:rsidP="00033693">
            <w:pPr>
              <w:cnfStyle w:val="001000100000" w:firstRow="0" w:lastRow="0" w:firstColumn="1" w:lastColumn="0" w:oddVBand="0" w:evenVBand="0" w:oddHBand="1" w:evenHBand="0" w:firstRowFirstColumn="0" w:firstRowLastColumn="0" w:lastRowFirstColumn="0" w:lastRowLastColumn="0"/>
              <w:rPr>
                <w:del w:id="755" w:author="GE User" w:date="2016-03-16T12:00:00Z"/>
              </w:rPr>
            </w:pPr>
            <w:del w:id="756" w:author="GE User" w:date="2016-03-15T11:50:00Z">
              <w:r w:rsidDel="008E434B">
                <w:delText>TIME_PERIOD</w:delText>
              </w:r>
            </w:del>
          </w:p>
        </w:tc>
        <w:tc>
          <w:tcPr>
            <w:tcW w:w="720" w:type="dxa"/>
            <w:tcPrChange w:id="757" w:author="GE User" w:date="2016-03-15T15:55:00Z">
              <w:tcPr>
                <w:tcW w:w="810" w:type="dxa"/>
                <w:gridSpan w:val="3"/>
              </w:tcPr>
            </w:tcPrChange>
          </w:tcPr>
          <w:p w:rsidR="00A00B4D" w:rsidDel="00D1537A" w:rsidRDefault="00FD3C95" w:rsidP="008E434B">
            <w:pPr>
              <w:cnfStyle w:val="000000100000" w:firstRow="0" w:lastRow="0" w:firstColumn="0" w:lastColumn="0" w:oddVBand="0" w:evenVBand="0" w:oddHBand="1" w:evenHBand="0" w:firstRowFirstColumn="0" w:firstRowLastColumn="0" w:lastRowFirstColumn="0" w:lastRowLastColumn="0"/>
              <w:rPr>
                <w:del w:id="758" w:author="GE User" w:date="2016-03-16T12:00:00Z"/>
              </w:rPr>
              <w:pPrChange w:id="759" w:author="GE User" w:date="2016-03-15T11:50:00Z">
                <w:pPr>
                  <w:cnfStyle w:val="000000100000" w:firstRow="0" w:lastRow="0" w:firstColumn="0" w:lastColumn="0" w:oddVBand="0" w:evenVBand="0" w:oddHBand="1" w:evenHBand="0" w:firstRowFirstColumn="0" w:firstRowLastColumn="0" w:lastRowFirstColumn="0" w:lastRowLastColumn="0"/>
                </w:pPr>
              </w:pPrChange>
            </w:pPr>
            <w:del w:id="760" w:author="GE User" w:date="2016-03-15T11:50:00Z">
              <w:r w:rsidDel="008E434B">
                <w:delText>uint32</w:delText>
              </w:r>
              <w:r w:rsidR="00A00B4D" w:rsidDel="008E434B">
                <w:delText>[s]</w:delText>
              </w:r>
            </w:del>
          </w:p>
        </w:tc>
        <w:tc>
          <w:tcPr>
            <w:tcW w:w="990" w:type="dxa"/>
            <w:tcPrChange w:id="761" w:author="GE User" w:date="2016-03-15T15:55:00Z">
              <w:tcPr>
                <w:tcW w:w="1260" w:type="dxa"/>
                <w:gridSpan w:val="3"/>
              </w:tcPr>
            </w:tcPrChange>
          </w:tcPr>
          <w:p w:rsidR="00A00B4D" w:rsidDel="00D1537A" w:rsidRDefault="00A00B4D" w:rsidP="00033693">
            <w:pPr>
              <w:cnfStyle w:val="000000100000" w:firstRow="0" w:lastRow="0" w:firstColumn="0" w:lastColumn="0" w:oddVBand="0" w:evenVBand="0" w:oddHBand="1" w:evenHBand="0" w:firstRowFirstColumn="0" w:firstRowLastColumn="0" w:lastRowFirstColumn="0" w:lastRowLastColumn="0"/>
              <w:rPr>
                <w:del w:id="762" w:author="GE User" w:date="2016-03-16T12:00:00Z"/>
              </w:rPr>
            </w:pPr>
            <w:del w:id="763" w:author="GE User" w:date="2016-03-15T11:50:00Z">
              <w:r w:rsidDel="00AA0998">
                <w:delText>604800</w:delText>
              </w:r>
            </w:del>
          </w:p>
        </w:tc>
        <w:tc>
          <w:tcPr>
            <w:tcW w:w="5580" w:type="dxa"/>
            <w:tcPrChange w:id="764" w:author="GE User" w:date="2016-03-15T15:55:00Z">
              <w:tcPr>
                <w:tcW w:w="6030" w:type="dxa"/>
                <w:gridSpan w:val="2"/>
              </w:tcPr>
            </w:tcPrChange>
          </w:tcPr>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65" w:author="GE User" w:date="2016-03-15T11:51:00Z"/>
              </w:rPr>
            </w:pPr>
            <w:del w:id="766" w:author="GE User" w:date="2016-03-15T11:51:00Z">
              <w:r w:rsidDel="00AA0998">
                <w:delText>The time between PST starts if the PST will be executed periodically.</w:delText>
              </w:r>
            </w:del>
          </w:p>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67" w:author="GE User" w:date="2016-03-15T11:51:00Z"/>
              </w:rPr>
            </w:pPr>
            <w:del w:id="768" w:author="GE User" w:date="2016-03-15T11:51:00Z">
              <w:r w:rsidDel="00AA0998">
                <w:delText>The initial time of 604800 reflects once per week</w:delText>
              </w:r>
            </w:del>
          </w:p>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69" w:author="GE User" w:date="2016-03-15T11:51:00Z"/>
              </w:rPr>
            </w:pPr>
            <w:del w:id="770" w:author="GE User" w:date="2016-03-15T11:51:00Z">
              <w:r w:rsidDel="00AA0998">
                <w:delText>The minimal time of 86400 will restrict PST execution once per day</w:delText>
              </w:r>
            </w:del>
          </w:p>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771" w:author="GE User" w:date="2016-03-15T11:51:00Z"/>
              </w:rPr>
            </w:pPr>
            <w:del w:id="772" w:author="GE User" w:date="2016-03-15T11:51:00Z">
              <w:r w:rsidDel="00AA0998">
                <w:delText xml:space="preserve">The maximum time of </w:delText>
              </w:r>
              <w:r w:rsidRPr="00A00B4D" w:rsidDel="00AA0998">
                <w:delText>31536000</w:delText>
              </w:r>
              <w:r w:rsidDel="00AA0998">
                <w:delText xml:space="preserve"> will schedule it at least once per year.</w:delText>
              </w:r>
            </w:del>
          </w:p>
          <w:p w:rsidR="00A00B4D" w:rsidDel="00D1537A" w:rsidRDefault="00A00B4D" w:rsidP="00844607">
            <w:pPr>
              <w:keepNext/>
              <w:cnfStyle w:val="000000100000" w:firstRow="0" w:lastRow="0" w:firstColumn="0" w:lastColumn="0" w:oddVBand="0" w:evenVBand="0" w:oddHBand="1" w:evenHBand="0" w:firstRowFirstColumn="0" w:firstRowLastColumn="0" w:lastRowFirstColumn="0" w:lastRowLastColumn="0"/>
              <w:rPr>
                <w:del w:id="773" w:author="GE User" w:date="2016-03-16T12:00:00Z"/>
              </w:rPr>
            </w:pPr>
            <w:del w:id="774" w:author="GE User" w:date="2016-03-15T11:51:00Z">
              <w:r w:rsidDel="00AA0998">
                <w:delText xml:space="preserve">???? should we use other units – e.g. </w:delText>
              </w:r>
              <w:commentRangeStart w:id="775"/>
              <w:r w:rsidDel="00AA0998">
                <w:delText>days</w:delText>
              </w:r>
              <w:commentRangeEnd w:id="775"/>
              <w:r w:rsidR="00033693" w:rsidDel="00AA0998">
                <w:rPr>
                  <w:rStyle w:val="CommentReference"/>
                </w:rPr>
                <w:commentReference w:id="775"/>
              </w:r>
              <w:r w:rsidDel="00AA0998">
                <w:delText>???</w:delText>
              </w:r>
            </w:del>
          </w:p>
        </w:tc>
      </w:tr>
      <w:tr w:rsidR="00AA0998" w:rsidTr="001002BC">
        <w:trPr>
          <w:ins w:id="776" w:author="GE User" w:date="2016-03-15T11:52:00Z"/>
        </w:trPr>
        <w:tc>
          <w:tcPr>
            <w:cnfStyle w:val="001000000000" w:firstRow="0" w:lastRow="0" w:firstColumn="1" w:lastColumn="0" w:oddVBand="0" w:evenVBand="0" w:oddHBand="0" w:evenHBand="0" w:firstRowFirstColumn="0" w:firstRowLastColumn="0" w:lastRowFirstColumn="0" w:lastRowLastColumn="0"/>
            <w:tcW w:w="3078" w:type="dxa"/>
            <w:tcPrChange w:id="777" w:author="GE User" w:date="2016-03-15T15:55:00Z">
              <w:tcPr>
                <w:tcW w:w="2628" w:type="dxa"/>
                <w:gridSpan w:val="2"/>
              </w:tcPr>
            </w:tcPrChange>
          </w:tcPr>
          <w:p w:rsidR="00AA0998" w:rsidDel="008E434B" w:rsidRDefault="00AA0998" w:rsidP="00033693">
            <w:pPr>
              <w:rPr>
                <w:ins w:id="778" w:author="GE User" w:date="2016-03-15T11:52:00Z"/>
              </w:rPr>
            </w:pPr>
            <w:ins w:id="779" w:author="GE User" w:date="2016-03-15T11:52:00Z">
              <w:r>
                <w:t>TRI</w:t>
              </w:r>
            </w:ins>
            <w:ins w:id="780" w:author="GE User" w:date="2016-03-15T11:57:00Z">
              <w:r>
                <w:t>G</w:t>
              </w:r>
            </w:ins>
            <w:ins w:id="781" w:author="GE User" w:date="2016-03-15T11:52:00Z">
              <w:r>
                <w:t>GER_BY_DI_SWITC</w:t>
              </w:r>
            </w:ins>
            <w:ins w:id="782" w:author="GE User" w:date="2016-03-15T11:53:00Z">
              <w:r>
                <w:t>H</w:t>
              </w:r>
            </w:ins>
          </w:p>
        </w:tc>
        <w:tc>
          <w:tcPr>
            <w:tcW w:w="720" w:type="dxa"/>
            <w:tcPrChange w:id="783" w:author="GE User" w:date="2016-03-15T15:55:00Z">
              <w:tcPr>
                <w:tcW w:w="990" w:type="dxa"/>
                <w:gridSpan w:val="3"/>
              </w:tcPr>
            </w:tcPrChange>
          </w:tcPr>
          <w:p w:rsidR="00AA0998" w:rsidDel="008E434B" w:rsidRDefault="00AA0998" w:rsidP="008E434B">
            <w:pPr>
              <w:cnfStyle w:val="000000000000" w:firstRow="0" w:lastRow="0" w:firstColumn="0" w:lastColumn="0" w:oddVBand="0" w:evenVBand="0" w:oddHBand="0" w:evenHBand="0" w:firstRowFirstColumn="0" w:firstRowLastColumn="0" w:lastRowFirstColumn="0" w:lastRowLastColumn="0"/>
              <w:rPr>
                <w:ins w:id="784" w:author="GE User" w:date="2016-03-15T11:52:00Z"/>
              </w:rPr>
            </w:pPr>
            <w:ins w:id="785" w:author="GE User" w:date="2016-03-15T11:53:00Z">
              <w:r>
                <w:t>-</w:t>
              </w:r>
            </w:ins>
          </w:p>
        </w:tc>
        <w:tc>
          <w:tcPr>
            <w:tcW w:w="990" w:type="dxa"/>
            <w:tcPrChange w:id="786" w:author="GE User" w:date="2016-03-15T15:55:00Z">
              <w:tcPr>
                <w:tcW w:w="1170" w:type="dxa"/>
                <w:gridSpan w:val="3"/>
              </w:tcPr>
            </w:tcPrChange>
          </w:tcPr>
          <w:p w:rsidR="00AA0998" w:rsidDel="00AA0998" w:rsidRDefault="00AA0998" w:rsidP="00033693">
            <w:pPr>
              <w:cnfStyle w:val="000000000000" w:firstRow="0" w:lastRow="0" w:firstColumn="0" w:lastColumn="0" w:oddVBand="0" w:evenVBand="0" w:oddHBand="0" w:evenHBand="0" w:firstRowFirstColumn="0" w:firstRowLastColumn="0" w:lastRowFirstColumn="0" w:lastRowLastColumn="0"/>
              <w:rPr>
                <w:ins w:id="787" w:author="GE User" w:date="2016-03-15T11:52:00Z"/>
              </w:rPr>
            </w:pPr>
            <w:ins w:id="788" w:author="GE User" w:date="2016-03-15T11:53:00Z">
              <w:r>
                <w:t>0</w:t>
              </w:r>
            </w:ins>
          </w:p>
        </w:tc>
        <w:tc>
          <w:tcPr>
            <w:tcW w:w="5580" w:type="dxa"/>
            <w:tcPrChange w:id="789" w:author="GE User" w:date="2016-03-15T15:55:00Z">
              <w:tcPr>
                <w:tcW w:w="5580" w:type="dxa"/>
              </w:tcPr>
            </w:tcPrChange>
          </w:tcPr>
          <w:p w:rsidR="00AA0998" w:rsidRDefault="00AA0998" w:rsidP="00844607">
            <w:pPr>
              <w:keepNext/>
              <w:cnfStyle w:val="000000000000" w:firstRow="0" w:lastRow="0" w:firstColumn="0" w:lastColumn="0" w:oddVBand="0" w:evenVBand="0" w:oddHBand="0" w:evenHBand="0" w:firstRowFirstColumn="0" w:firstRowLastColumn="0" w:lastRowFirstColumn="0" w:lastRowLastColumn="0"/>
              <w:rPr>
                <w:ins w:id="790" w:author="GE User" w:date="2016-03-15T11:54:00Z"/>
              </w:rPr>
            </w:pPr>
            <w:ins w:id="791" w:author="GE User" w:date="2016-03-15T11:53:00Z">
              <w:r>
                <w:t xml:space="preserve">Trigger by asserting </w:t>
              </w:r>
            </w:ins>
            <w:ins w:id="792" w:author="GE User" w:date="2016-03-15T11:54:00Z">
              <w:r>
                <w:t xml:space="preserve">the </w:t>
              </w:r>
            </w:ins>
            <w:ins w:id="793" w:author="GE User" w:date="2016-03-15T11:53:00Z">
              <w:r>
                <w:t>physical</w:t>
              </w:r>
            </w:ins>
            <w:ins w:id="794" w:author="GE User" w:date="2016-03-15T11:54:00Z">
              <w:r>
                <w:t xml:space="preserve"> DI switch</w:t>
              </w:r>
            </w:ins>
          </w:p>
          <w:p w:rsidR="00AA0998" w:rsidRDefault="00AA0998" w:rsidP="00844607">
            <w:pPr>
              <w:keepNext/>
              <w:cnfStyle w:val="000000000000" w:firstRow="0" w:lastRow="0" w:firstColumn="0" w:lastColumn="0" w:oddVBand="0" w:evenVBand="0" w:oddHBand="0" w:evenHBand="0" w:firstRowFirstColumn="0" w:firstRowLastColumn="0" w:lastRowFirstColumn="0" w:lastRowLastColumn="0"/>
              <w:rPr>
                <w:ins w:id="795" w:author="GE User" w:date="2016-03-15T11:54:00Z"/>
              </w:rPr>
            </w:pPr>
            <w:ins w:id="796" w:author="GE User" w:date="2016-03-15T11:54:00Z">
              <w:r>
                <w:t>0 – Disabled</w:t>
              </w:r>
            </w:ins>
          </w:p>
          <w:p w:rsidR="00AA0998" w:rsidRDefault="00AA0998" w:rsidP="00AA0998">
            <w:pPr>
              <w:keepNext/>
              <w:cnfStyle w:val="000000000000" w:firstRow="0" w:lastRow="0" w:firstColumn="0" w:lastColumn="0" w:oddVBand="0" w:evenVBand="0" w:oddHBand="0" w:evenHBand="0" w:firstRowFirstColumn="0" w:firstRowLastColumn="0" w:lastRowFirstColumn="0" w:lastRowLastColumn="0"/>
              <w:rPr>
                <w:ins w:id="797" w:author="GE User" w:date="2016-03-15T11:55:00Z"/>
              </w:rPr>
              <w:pPrChange w:id="798" w:author="GE User" w:date="2016-03-15T11:55:00Z">
                <w:pPr>
                  <w:keepNext/>
                  <w:cnfStyle w:val="000000000000" w:firstRow="0" w:lastRow="0" w:firstColumn="0" w:lastColumn="0" w:oddVBand="0" w:evenVBand="0" w:oddHBand="0" w:evenHBand="0" w:firstRowFirstColumn="0" w:firstRowLastColumn="0" w:lastRowFirstColumn="0" w:lastRowLastColumn="0"/>
                </w:pPr>
              </w:pPrChange>
            </w:pPr>
            <w:ins w:id="799" w:author="GE User" w:date="2016-03-15T11:54:00Z">
              <w:r>
                <w:t xml:space="preserve">1 </w:t>
              </w:r>
            </w:ins>
            <w:ins w:id="800" w:author="GE User" w:date="2016-03-15T11:55:00Z">
              <w:r>
                <w:t>–</w:t>
              </w:r>
            </w:ins>
            <w:ins w:id="801" w:author="GE User" w:date="2016-03-15T11:54:00Z">
              <w:r>
                <w:t xml:space="preserve"> </w:t>
              </w:r>
            </w:ins>
            <w:ins w:id="802" w:author="GE User" w:date="2016-03-15T11:55:00Z">
              <w:r>
                <w:t>Enable</w:t>
              </w:r>
            </w:ins>
            <w:ins w:id="803" w:author="GE User" w:date="2016-03-15T11:56:00Z">
              <w:r>
                <w:t>d</w:t>
              </w:r>
            </w:ins>
            <w:ins w:id="804" w:author="GE User" w:date="2016-03-15T11:55:00Z">
              <w:r>
                <w:t xml:space="preserve"> on switch open</w:t>
              </w:r>
            </w:ins>
          </w:p>
          <w:p w:rsidR="00AA0998" w:rsidDel="00AA0998" w:rsidRDefault="00AA0998" w:rsidP="00AA0998">
            <w:pPr>
              <w:keepNext/>
              <w:cnfStyle w:val="000000000000" w:firstRow="0" w:lastRow="0" w:firstColumn="0" w:lastColumn="0" w:oddVBand="0" w:evenVBand="0" w:oddHBand="0" w:evenHBand="0" w:firstRowFirstColumn="0" w:firstRowLastColumn="0" w:lastRowFirstColumn="0" w:lastRowLastColumn="0"/>
              <w:rPr>
                <w:ins w:id="805" w:author="GE User" w:date="2016-03-15T11:52:00Z"/>
              </w:rPr>
              <w:pPrChange w:id="806" w:author="GE User" w:date="2016-03-15T11:55:00Z">
                <w:pPr>
                  <w:keepNext/>
                  <w:cnfStyle w:val="000000000000" w:firstRow="0" w:lastRow="0" w:firstColumn="0" w:lastColumn="0" w:oddVBand="0" w:evenVBand="0" w:oddHBand="0" w:evenHBand="0" w:firstRowFirstColumn="0" w:firstRowLastColumn="0" w:lastRowFirstColumn="0" w:lastRowLastColumn="0"/>
                </w:pPr>
              </w:pPrChange>
            </w:pPr>
            <w:ins w:id="807" w:author="GE User" w:date="2016-03-15T11:56:00Z">
              <w:r>
                <w:t>2 – Enabled on switch closed</w:t>
              </w:r>
            </w:ins>
          </w:p>
        </w:tc>
      </w:tr>
      <w:tr w:rsidR="00AA0998" w:rsidTr="001002BC">
        <w:trPr>
          <w:cnfStyle w:val="000000100000" w:firstRow="0" w:lastRow="0" w:firstColumn="0" w:lastColumn="0" w:oddVBand="0" w:evenVBand="0" w:oddHBand="1" w:evenHBand="0" w:firstRowFirstColumn="0" w:firstRowLastColumn="0" w:lastRowFirstColumn="0" w:lastRowLastColumn="0"/>
          <w:ins w:id="808" w:author="GE User" w:date="2016-03-15T11:56:00Z"/>
        </w:trPr>
        <w:tc>
          <w:tcPr>
            <w:cnfStyle w:val="001000000000" w:firstRow="0" w:lastRow="0" w:firstColumn="1" w:lastColumn="0" w:oddVBand="0" w:evenVBand="0" w:oddHBand="0" w:evenHBand="0" w:firstRowFirstColumn="0" w:firstRowLastColumn="0" w:lastRowFirstColumn="0" w:lastRowLastColumn="0"/>
            <w:tcW w:w="3078" w:type="dxa"/>
            <w:tcPrChange w:id="809" w:author="GE User" w:date="2016-03-15T15:55:00Z">
              <w:tcPr>
                <w:tcW w:w="2898" w:type="dxa"/>
                <w:gridSpan w:val="3"/>
              </w:tcPr>
            </w:tcPrChange>
          </w:tcPr>
          <w:p w:rsidR="00AA0998" w:rsidRDefault="00AA0998" w:rsidP="00033693">
            <w:pPr>
              <w:cnfStyle w:val="001000100000" w:firstRow="0" w:lastRow="0" w:firstColumn="1" w:lastColumn="0" w:oddVBand="0" w:evenVBand="0" w:oddHBand="1" w:evenHBand="0" w:firstRowFirstColumn="0" w:firstRowLastColumn="0" w:lastRowFirstColumn="0" w:lastRowLastColumn="0"/>
              <w:rPr>
                <w:ins w:id="810" w:author="GE User" w:date="2016-03-15T11:56:00Z"/>
              </w:rPr>
            </w:pPr>
            <w:ins w:id="811" w:author="GE User" w:date="2016-03-15T11:57:00Z">
              <w:r>
                <w:t>TRIGGER_BY_AI_INPUT</w:t>
              </w:r>
            </w:ins>
          </w:p>
        </w:tc>
        <w:tc>
          <w:tcPr>
            <w:tcW w:w="720" w:type="dxa"/>
            <w:tcPrChange w:id="812" w:author="GE User" w:date="2016-03-15T15:55:00Z">
              <w:tcPr>
                <w:tcW w:w="720" w:type="dxa"/>
                <w:gridSpan w:val="2"/>
              </w:tcPr>
            </w:tcPrChange>
          </w:tcPr>
          <w:p w:rsidR="00AA0998" w:rsidRDefault="00AA0998" w:rsidP="008E434B">
            <w:pPr>
              <w:cnfStyle w:val="000000100000" w:firstRow="0" w:lastRow="0" w:firstColumn="0" w:lastColumn="0" w:oddVBand="0" w:evenVBand="0" w:oddHBand="1" w:evenHBand="0" w:firstRowFirstColumn="0" w:firstRowLastColumn="0" w:lastRowFirstColumn="0" w:lastRowLastColumn="0"/>
              <w:rPr>
                <w:ins w:id="813" w:author="GE User" w:date="2016-03-15T11:56:00Z"/>
              </w:rPr>
            </w:pPr>
            <w:ins w:id="814" w:author="GE User" w:date="2016-03-15T11:58:00Z">
              <w:r>
                <w:t>-</w:t>
              </w:r>
            </w:ins>
          </w:p>
        </w:tc>
        <w:tc>
          <w:tcPr>
            <w:tcW w:w="990" w:type="dxa"/>
            <w:tcPrChange w:id="815" w:author="GE User" w:date="2016-03-15T15:55:00Z">
              <w:tcPr>
                <w:tcW w:w="1170" w:type="dxa"/>
                <w:gridSpan w:val="3"/>
              </w:tcPr>
            </w:tcPrChange>
          </w:tcPr>
          <w:p w:rsidR="00AA0998" w:rsidRDefault="00AA0998" w:rsidP="00033693">
            <w:pPr>
              <w:cnfStyle w:val="000000100000" w:firstRow="0" w:lastRow="0" w:firstColumn="0" w:lastColumn="0" w:oddVBand="0" w:evenVBand="0" w:oddHBand="1" w:evenHBand="0" w:firstRowFirstColumn="0" w:firstRowLastColumn="0" w:lastRowFirstColumn="0" w:lastRowLastColumn="0"/>
              <w:rPr>
                <w:ins w:id="816" w:author="GE User" w:date="2016-03-15T11:56:00Z"/>
              </w:rPr>
            </w:pPr>
            <w:ins w:id="817" w:author="GE User" w:date="2016-03-15T11:58:00Z">
              <w:r>
                <w:t>0</w:t>
              </w:r>
            </w:ins>
          </w:p>
        </w:tc>
        <w:tc>
          <w:tcPr>
            <w:tcW w:w="5580" w:type="dxa"/>
            <w:tcPrChange w:id="818" w:author="GE User" w:date="2016-03-15T15:55:00Z">
              <w:tcPr>
                <w:tcW w:w="5580" w:type="dxa"/>
              </w:tcPr>
            </w:tcPrChange>
          </w:tcPr>
          <w:p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819" w:author="GE User" w:date="2016-03-15T11:58:00Z"/>
              </w:rPr>
            </w:pPr>
            <w:ins w:id="820" w:author="GE User" w:date="2016-03-15T11:58:00Z">
              <w:r>
                <w:t>Trigger by asserting the physical AI input</w:t>
              </w:r>
            </w:ins>
          </w:p>
          <w:p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821" w:author="GE User" w:date="2016-03-15T11:58:00Z"/>
              </w:rPr>
            </w:pPr>
            <w:ins w:id="822" w:author="GE User" w:date="2016-03-15T11:58:00Z">
              <w:r>
                <w:t>0 – Disabled</w:t>
              </w:r>
            </w:ins>
          </w:p>
          <w:p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823" w:author="GE User" w:date="2016-03-15T11:58:00Z"/>
              </w:rPr>
            </w:pPr>
            <w:ins w:id="824" w:author="GE User" w:date="2016-03-15T11:58:00Z">
              <w:r>
                <w:t xml:space="preserve">1 – Enabled on </w:t>
              </w:r>
            </w:ins>
            <w:ins w:id="825" w:author="GE User" w:date="2016-03-15T11:59:00Z">
              <w:r>
                <w:t>input below threshold</w:t>
              </w:r>
            </w:ins>
          </w:p>
          <w:p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826" w:author="GE User" w:date="2016-03-15T11:56:00Z"/>
              </w:rPr>
              <w:pPrChange w:id="827" w:author="GE User" w:date="2016-03-15T11:59:00Z">
                <w:pPr>
                  <w:keepNext/>
                  <w:cnfStyle w:val="000000100000" w:firstRow="0" w:lastRow="0" w:firstColumn="0" w:lastColumn="0" w:oddVBand="0" w:evenVBand="0" w:oddHBand="1" w:evenHBand="0" w:firstRowFirstColumn="0" w:firstRowLastColumn="0" w:lastRowFirstColumn="0" w:lastRowLastColumn="0"/>
                </w:pPr>
              </w:pPrChange>
            </w:pPr>
            <w:ins w:id="828" w:author="GE User" w:date="2016-03-15T11:58:00Z">
              <w:r>
                <w:t xml:space="preserve">2 – </w:t>
              </w:r>
            </w:ins>
            <w:ins w:id="829" w:author="GE User" w:date="2016-03-15T11:59:00Z">
              <w:r>
                <w:t>Enabled on input above threshold</w:t>
              </w:r>
            </w:ins>
          </w:p>
        </w:tc>
      </w:tr>
      <w:tr w:rsidR="00AA0998" w:rsidTr="001002BC">
        <w:trPr>
          <w:ins w:id="830" w:author="GE User" w:date="2016-03-15T11:59:00Z"/>
        </w:trPr>
        <w:tc>
          <w:tcPr>
            <w:cnfStyle w:val="001000000000" w:firstRow="0" w:lastRow="0" w:firstColumn="1" w:lastColumn="0" w:oddVBand="0" w:evenVBand="0" w:oddHBand="0" w:evenHBand="0" w:firstRowFirstColumn="0" w:firstRowLastColumn="0" w:lastRowFirstColumn="0" w:lastRowLastColumn="0"/>
            <w:tcW w:w="3078" w:type="dxa"/>
            <w:tcPrChange w:id="831" w:author="GE User" w:date="2016-03-15T15:55:00Z">
              <w:tcPr>
                <w:tcW w:w="2898" w:type="dxa"/>
                <w:gridSpan w:val="3"/>
              </w:tcPr>
            </w:tcPrChange>
          </w:tcPr>
          <w:p w:rsidR="00AA0998" w:rsidRDefault="00AA0998" w:rsidP="00033693">
            <w:pPr>
              <w:rPr>
                <w:ins w:id="832" w:author="GE User" w:date="2016-03-15T11:59:00Z"/>
              </w:rPr>
            </w:pPr>
            <w:ins w:id="833" w:author="GE User" w:date="2016-03-15T12:00:00Z">
              <w:r>
                <w:t>AI_TRIGGER_INPUT_THRESHOLD</w:t>
              </w:r>
            </w:ins>
          </w:p>
        </w:tc>
        <w:tc>
          <w:tcPr>
            <w:tcW w:w="720" w:type="dxa"/>
            <w:tcPrChange w:id="834" w:author="GE User" w:date="2016-03-15T15:55:00Z">
              <w:tcPr>
                <w:tcW w:w="720" w:type="dxa"/>
                <w:gridSpan w:val="2"/>
              </w:tcPr>
            </w:tcPrChange>
          </w:tcPr>
          <w:p w:rsidR="00AA0998" w:rsidRDefault="00AA0998" w:rsidP="008E434B">
            <w:pPr>
              <w:cnfStyle w:val="000000000000" w:firstRow="0" w:lastRow="0" w:firstColumn="0" w:lastColumn="0" w:oddVBand="0" w:evenVBand="0" w:oddHBand="0" w:evenHBand="0" w:firstRowFirstColumn="0" w:firstRowLastColumn="0" w:lastRowFirstColumn="0" w:lastRowLastColumn="0"/>
              <w:rPr>
                <w:ins w:id="835" w:author="GE User" w:date="2016-03-15T11:59:00Z"/>
              </w:rPr>
            </w:pPr>
            <w:ins w:id="836" w:author="GE User" w:date="2016-03-15T12:00:00Z">
              <w:r>
                <w:t>mA</w:t>
              </w:r>
            </w:ins>
          </w:p>
        </w:tc>
        <w:tc>
          <w:tcPr>
            <w:tcW w:w="990" w:type="dxa"/>
            <w:tcPrChange w:id="837" w:author="GE User" w:date="2016-03-15T15:55:00Z">
              <w:tcPr>
                <w:tcW w:w="1170" w:type="dxa"/>
                <w:gridSpan w:val="3"/>
              </w:tcPr>
            </w:tcPrChange>
          </w:tcPr>
          <w:p w:rsidR="00AA0998" w:rsidRDefault="00AA0998" w:rsidP="00033693">
            <w:pPr>
              <w:cnfStyle w:val="000000000000" w:firstRow="0" w:lastRow="0" w:firstColumn="0" w:lastColumn="0" w:oddVBand="0" w:evenVBand="0" w:oddHBand="0" w:evenHBand="0" w:firstRowFirstColumn="0" w:firstRowLastColumn="0" w:lastRowFirstColumn="0" w:lastRowLastColumn="0"/>
              <w:rPr>
                <w:ins w:id="838" w:author="GE User" w:date="2016-03-15T11:59:00Z"/>
              </w:rPr>
            </w:pPr>
            <w:ins w:id="839" w:author="GE User" w:date="2016-03-15T12:00:00Z">
              <w:r>
                <w:t>12.0</w:t>
              </w:r>
            </w:ins>
          </w:p>
        </w:tc>
        <w:tc>
          <w:tcPr>
            <w:tcW w:w="5580" w:type="dxa"/>
            <w:tcPrChange w:id="840" w:author="GE User" w:date="2016-03-15T15:55:00Z">
              <w:tcPr>
                <w:tcW w:w="5580" w:type="dxa"/>
              </w:tcPr>
            </w:tcPrChange>
          </w:tcPr>
          <w:p w:rsidR="00AA0998" w:rsidRDefault="00AA0998" w:rsidP="00AA0998">
            <w:pPr>
              <w:keepNext/>
              <w:cnfStyle w:val="000000000000" w:firstRow="0" w:lastRow="0" w:firstColumn="0" w:lastColumn="0" w:oddVBand="0" w:evenVBand="0" w:oddHBand="0" w:evenHBand="0" w:firstRowFirstColumn="0" w:firstRowLastColumn="0" w:lastRowFirstColumn="0" w:lastRowLastColumn="0"/>
              <w:rPr>
                <w:ins w:id="841" w:author="GE User" w:date="2016-03-15T11:59:00Z"/>
              </w:rPr>
            </w:pPr>
          </w:p>
        </w:tc>
      </w:tr>
    </w:tbl>
    <w:p w:rsidR="00A00B4D" w:rsidRDefault="00A00B4D" w:rsidP="00844607">
      <w:pPr>
        <w:pStyle w:val="Caption"/>
        <w:rPr>
          <w:ins w:id="842" w:author="GE User" w:date="2016-03-15T12:03:00Z"/>
        </w:rPr>
      </w:pPr>
      <w:bookmarkStart w:id="843" w:name="_Ref441587564"/>
      <w:bookmarkStart w:id="844" w:name="_Toc442789882"/>
      <w:r>
        <w:t xml:space="preserve">Table </w:t>
      </w:r>
      <w:r w:rsidR="009170B8">
        <w:fldChar w:fldCharType="begin"/>
      </w:r>
      <w:r w:rsidR="009170B8">
        <w:instrText xml:space="preserve"> SEQ Table \* ARABIC </w:instrText>
      </w:r>
      <w:r w:rsidR="009170B8">
        <w:fldChar w:fldCharType="separate"/>
      </w:r>
      <w:r w:rsidR="006D7F64">
        <w:rPr>
          <w:noProof/>
        </w:rPr>
        <w:t>3</w:t>
      </w:r>
      <w:r w:rsidR="009170B8">
        <w:rPr>
          <w:noProof/>
        </w:rPr>
        <w:fldChar w:fldCharType="end"/>
      </w:r>
      <w:r>
        <w:t>: Starting of PST</w:t>
      </w:r>
      <w:bookmarkEnd w:id="843"/>
      <w:bookmarkEnd w:id="844"/>
    </w:p>
    <w:p w:rsidR="008D37F0" w:rsidRDefault="008D37F0" w:rsidP="008D37F0">
      <w:pPr>
        <w:rPr>
          <w:ins w:id="845" w:author="GE User" w:date="2016-03-15T12:05:00Z"/>
        </w:rPr>
      </w:pPr>
      <w:ins w:id="846" w:author="GE User" w:date="2016-03-15T12:03:00Z">
        <w:r>
          <w:t xml:space="preserve">NOTE: </w:t>
        </w:r>
      </w:ins>
      <w:ins w:id="847" w:author="GE User" w:date="2016-03-16T12:00:00Z">
        <w:r w:rsidR="00D1537A">
          <w:t>Unlike</w:t>
        </w:r>
      </w:ins>
      <w:ins w:id="848" w:author="GE User" w:date="2016-03-15T12:03:00Z">
        <w:r>
          <w:t xml:space="preserve"> PST</w:t>
        </w:r>
      </w:ins>
      <w:ins w:id="849" w:author="GE User" w:date="2016-03-16T12:01:00Z">
        <w:r w:rsidR="00D1537A">
          <w:t>, Data collection trigger</w:t>
        </w:r>
      </w:ins>
      <w:ins w:id="850" w:author="GE User" w:date="2016-03-15T12:03:00Z">
        <w:r>
          <w:t xml:space="preserve"> </w:t>
        </w:r>
      </w:ins>
      <w:ins w:id="851" w:author="GE User" w:date="2016-03-16T12:01:00Z">
        <w:r w:rsidR="00D1537A">
          <w:t>by</w:t>
        </w:r>
      </w:ins>
      <w:ins w:id="852" w:author="GE User" w:date="2016-03-15T12:03:00Z">
        <w:r>
          <w:t xml:space="preserve"> a physical input (</w:t>
        </w:r>
      </w:ins>
      <w:ins w:id="853" w:author="GE User" w:date="2016-03-15T12:04:00Z">
        <w:r w:rsidR="00D1537A">
          <w:t>DI or AI)</w:t>
        </w:r>
      </w:ins>
      <w:ins w:id="854" w:author="GE User" w:date="2016-03-16T12:01:00Z">
        <w:r w:rsidR="00D1537A">
          <w:t xml:space="preserve"> is immediate because it is time-critical.</w:t>
        </w:r>
      </w:ins>
    </w:p>
    <w:p w:rsidR="008D37F0" w:rsidRDefault="00D1537A" w:rsidP="008D37F0">
      <w:pPr>
        <w:rPr>
          <w:ins w:id="855" w:author="GE User" w:date="2016-03-16T12:03:00Z"/>
        </w:rPr>
      </w:pPr>
      <w:ins w:id="856" w:author="GE User" w:date="2016-03-16T12:02:00Z">
        <w:r>
          <w:t xml:space="preserve">NOTE: Trigger from physical input always starts collection with persistent configuration. </w:t>
        </w:r>
      </w:ins>
      <w:ins w:id="857" w:author="GE User" w:date="2016-03-16T12:03:00Z">
        <w:r>
          <w:t>On-demand collection always runs with temporary configuration.</w:t>
        </w:r>
      </w:ins>
    </w:p>
    <w:p w:rsidR="00D1537A" w:rsidRDefault="00D1537A" w:rsidP="008D37F0">
      <w:pPr>
        <w:rPr>
          <w:ins w:id="858" w:author="GE User" w:date="2016-03-15T12:05:00Z"/>
        </w:rPr>
      </w:pPr>
      <w:ins w:id="859" w:author="GE User" w:date="2016-03-16T12:04:00Z">
        <w:r>
          <w:lastRenderedPageBreak/>
          <w:t xml:space="preserve">NOTE: Stopping data collection by writing </w:t>
        </w:r>
      </w:ins>
      <w:ins w:id="860" w:author="GE User" w:date="2016-03-16T12:05:00Z">
        <w:r w:rsidR="00AF45E6">
          <w:t xml:space="preserve">OFFLINE_DIAGNOSTIC=97 </w:t>
        </w:r>
        <w:proofErr w:type="gramStart"/>
        <w:r w:rsidR="00AF45E6">
          <w:t>is</w:t>
        </w:r>
        <w:proofErr w:type="gramEnd"/>
        <w:r w:rsidR="00AF45E6">
          <w:t xml:space="preserve"> always enabled.</w:t>
        </w:r>
      </w:ins>
    </w:p>
    <w:p w:rsidR="008D37F0" w:rsidRPr="008D37F0" w:rsidDel="00AF45E6" w:rsidRDefault="008D37F0" w:rsidP="008D37F0">
      <w:pPr>
        <w:rPr>
          <w:del w:id="861" w:author="GE User" w:date="2016-03-16T12:07:00Z"/>
          <w:rPrChange w:id="862" w:author="GE User" w:date="2016-03-15T12:03:00Z">
            <w:rPr>
              <w:del w:id="863" w:author="GE User" w:date="2016-03-16T12:07:00Z"/>
            </w:rPr>
          </w:rPrChange>
        </w:rPr>
        <w:pPrChange w:id="864" w:author="GE User" w:date="2016-03-15T12:03:00Z">
          <w:pPr>
            <w:pStyle w:val="Caption"/>
          </w:pPr>
        </w:pPrChange>
      </w:pPr>
    </w:p>
    <w:p w:rsidR="00CA24CE" w:rsidDel="00AF45E6" w:rsidRDefault="00CA24CE" w:rsidP="005C120F">
      <w:pPr>
        <w:keepNext/>
        <w:rPr>
          <w:del w:id="865" w:author="GE User" w:date="2016-03-16T12:07:00Z"/>
        </w:rPr>
      </w:pPr>
      <w:del w:id="866" w:author="GE User" w:date="2016-03-16T12:07:00Z">
        <w:r w:rsidDel="00AF45E6">
          <w:object w:dxaOrig="9781" w:dyaOrig="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7pt" o:ole="">
              <v:imagedata r:id="rId10" o:title=""/>
            </v:shape>
            <o:OLEObject Type="Embed" ProgID="Visio.Drawing.15" ShapeID="_x0000_i1025" DrawAspect="Content" ObjectID="_1519640510" r:id="rId11"/>
          </w:object>
        </w:r>
      </w:del>
    </w:p>
    <w:p w:rsidR="00CA24CE" w:rsidDel="00AF45E6" w:rsidRDefault="00CA24CE" w:rsidP="005C120F">
      <w:pPr>
        <w:pStyle w:val="Caption"/>
        <w:jc w:val="center"/>
        <w:rPr>
          <w:del w:id="867" w:author="GE User" w:date="2016-03-16T12:07:00Z"/>
        </w:rPr>
      </w:pPr>
      <w:bookmarkStart w:id="868" w:name="_Toc442789888"/>
      <w:del w:id="869" w:author="GE User" w:date="2016-03-16T12:07:00Z">
        <w:r w:rsidDel="00AF45E6">
          <w:delText xml:space="preserve">Figure </w:delText>
        </w:r>
        <w:r w:rsidR="009170B8" w:rsidDel="00AF45E6">
          <w:fldChar w:fldCharType="begin"/>
        </w:r>
        <w:r w:rsidR="009170B8" w:rsidDel="00AF45E6">
          <w:delInstrText xml:space="preserve"> SEQ Figure \* ARABIC </w:delInstrText>
        </w:r>
        <w:r w:rsidR="009170B8" w:rsidDel="00AF45E6">
          <w:fldChar w:fldCharType="separate"/>
        </w:r>
        <w:r w:rsidR="00FD39A1" w:rsidDel="00AF45E6">
          <w:rPr>
            <w:noProof/>
          </w:rPr>
          <w:delText>1</w:delText>
        </w:r>
        <w:r w:rsidR="009170B8" w:rsidDel="00AF45E6">
          <w:rPr>
            <w:noProof/>
          </w:rPr>
          <w:fldChar w:fldCharType="end"/>
        </w:r>
        <w:r w:rsidDel="00AF45E6">
          <w:delText>: PST Down</w:delText>
        </w:r>
        <w:r w:rsidR="0046587C" w:rsidDel="00AF45E6">
          <w:delText xml:space="preserve"> (PST_DPU)</w:delText>
        </w:r>
        <w:bookmarkEnd w:id="868"/>
      </w:del>
    </w:p>
    <w:p w:rsidR="000A7381" w:rsidRPr="0014768E" w:rsidDel="000A7381" w:rsidRDefault="000A7381" w:rsidP="000A7381">
      <w:pPr>
        <w:pStyle w:val="Heading1"/>
        <w:rPr>
          <w:del w:id="870" w:author="GE User" w:date="2016-03-15T16:11:00Z"/>
          <w:moveTo w:id="871" w:author="GE User" w:date="2016-03-15T16:10:00Z"/>
        </w:rPr>
      </w:pPr>
      <w:moveToRangeStart w:id="872" w:author="GE User" w:date="2016-03-15T16:10:00Z" w:name="move445821555"/>
      <w:moveTo w:id="873" w:author="GE User" w:date="2016-03-15T16:10:00Z">
        <w:del w:id="874" w:author="GE User" w:date="2016-03-15T16:11:00Z">
          <w:r w:rsidDel="000A7381">
            <w:delText>Patterns</w:delText>
          </w:r>
        </w:del>
      </w:moveTo>
    </w:p>
    <w:p w:rsidR="000A7381" w:rsidDel="00AF45E6" w:rsidRDefault="000A7381" w:rsidP="000A7381">
      <w:pPr>
        <w:rPr>
          <w:del w:id="875" w:author="GE User" w:date="2016-03-16T12:07:00Z"/>
          <w:moveTo w:id="876" w:author="GE User" w:date="2016-03-15T16:10:00Z"/>
        </w:rPr>
      </w:pPr>
      <w:moveTo w:id="877" w:author="GE User" w:date="2016-03-15T16:10:00Z">
        <w:del w:id="878" w:author="GE User" w:date="2016-03-16T12:07:00Z">
          <w:r w:rsidDel="00AF45E6">
            <w:delText>In addition to “down-dwell-up” PST pattern, the following patterns are supported:</w:delText>
          </w:r>
        </w:del>
      </w:moveTo>
    </w:p>
    <w:p w:rsidR="000A7381" w:rsidDel="00AF45E6" w:rsidRDefault="000A7381" w:rsidP="000A7381">
      <w:pPr>
        <w:pStyle w:val="ListParagraph"/>
        <w:numPr>
          <w:ilvl w:val="0"/>
          <w:numId w:val="1"/>
        </w:numPr>
        <w:rPr>
          <w:del w:id="879" w:author="GE User" w:date="2016-03-16T12:07:00Z"/>
          <w:moveTo w:id="880" w:author="GE User" w:date="2016-03-15T16:10:00Z"/>
        </w:rPr>
      </w:pPr>
      <w:moveTo w:id="881" w:author="GE User" w:date="2016-03-15T16:10:00Z">
        <w:del w:id="882" w:author="GE User" w:date="2016-03-16T12:07:00Z">
          <w:r w:rsidDel="00AF45E6">
            <w:delText xml:space="preserve">PST_DPU: Down-Pause-Up. The curve is shown in the figure above. The disadvantage of this test is that the disturbance is not symmetrical. The advantage is that it is relatively fast (total time is 2*Ramp_Time + 2*Pause. </w:delText>
          </w:r>
        </w:del>
      </w:moveTo>
    </w:p>
    <w:p w:rsidR="000A7381" w:rsidDel="00AF45E6" w:rsidRDefault="000A7381" w:rsidP="000A7381">
      <w:pPr>
        <w:pStyle w:val="ListParagraph"/>
        <w:numPr>
          <w:ilvl w:val="0"/>
          <w:numId w:val="1"/>
        </w:numPr>
        <w:rPr>
          <w:del w:id="883" w:author="GE User" w:date="2016-03-16T12:07:00Z"/>
          <w:moveTo w:id="884" w:author="GE User" w:date="2016-03-15T16:10:00Z"/>
        </w:rPr>
      </w:pPr>
      <w:moveTo w:id="885" w:author="GE User" w:date="2016-03-15T16:10:00Z">
        <w:del w:id="886" w:author="GE User" w:date="2016-03-16T12:07:00Z">
          <w:r w:rsidDel="00AF45E6">
            <w:delText>PST_DPUPD: Down-Pause-Up-Pause-Down; the up step doubles travel and travel timeout. The advantage of this pattern is that the disturbance is symmetrical. The disadvantage is that the stroke travel down is twice smaller than the stroke travel up. As a result the measured values are expected to be different even if the ramp time is very small (we have actually step change of the set point). Here is how looks in time:</w:delText>
          </w:r>
        </w:del>
      </w:moveTo>
    </w:p>
    <w:p w:rsidR="000A7381" w:rsidDel="00AF45E6" w:rsidRDefault="000A7381" w:rsidP="000A7381">
      <w:pPr>
        <w:pStyle w:val="ListParagraph"/>
        <w:keepNext/>
        <w:rPr>
          <w:del w:id="887" w:author="GE User" w:date="2016-03-16T12:07:00Z"/>
          <w:moveTo w:id="888" w:author="GE User" w:date="2016-03-15T16:10:00Z"/>
        </w:rPr>
      </w:pPr>
      <w:moveTo w:id="889" w:author="GE User" w:date="2016-03-15T16:10:00Z">
        <w:del w:id="890" w:author="GE User" w:date="2016-03-16T12:07:00Z">
          <w:r w:rsidDel="00AF45E6">
            <w:object w:dxaOrig="11686" w:dyaOrig="7050">
              <v:shape id="_x0000_i1028" type="#_x0000_t75" style="width:467.5pt;height:281.5pt" o:ole="">
                <v:imagedata r:id="rId12" o:title=""/>
              </v:shape>
              <o:OLEObject Type="Embed" ProgID="Visio.Drawing.15" ShapeID="_x0000_i1028" DrawAspect="Content" ObjectID="_1519640511" r:id="rId13"/>
            </w:object>
          </w:r>
        </w:del>
      </w:moveTo>
    </w:p>
    <w:p w:rsidR="000A7381" w:rsidDel="00AF45E6" w:rsidRDefault="000A7381" w:rsidP="000A7381">
      <w:pPr>
        <w:pStyle w:val="Caption"/>
        <w:rPr>
          <w:del w:id="891" w:author="GE User" w:date="2016-03-16T12:07:00Z"/>
          <w:moveTo w:id="892" w:author="GE User" w:date="2016-03-15T16:10:00Z"/>
        </w:rPr>
      </w:pPr>
      <w:moveTo w:id="893" w:author="GE User" w:date="2016-03-15T16:10:00Z">
        <w:del w:id="894" w:author="GE User" w:date="2016-03-16T12:07:00Z">
          <w:r w:rsidDel="00AF45E6">
            <w:delText xml:space="preserve">Figure </w:delText>
          </w:r>
          <w:r w:rsidDel="00AF45E6">
            <w:fldChar w:fldCharType="begin"/>
          </w:r>
          <w:r w:rsidDel="00AF45E6">
            <w:delInstrText xml:space="preserve"> SEQ Figure \* ARABIC </w:delInstrText>
          </w:r>
          <w:r w:rsidDel="00AF45E6">
            <w:fldChar w:fldCharType="separate"/>
          </w:r>
          <w:r w:rsidDel="00AF45E6">
            <w:rPr>
              <w:noProof/>
            </w:rPr>
            <w:delText>2</w:delText>
          </w:r>
          <w:r w:rsidDel="00AF45E6">
            <w:rPr>
              <w:noProof/>
            </w:rPr>
            <w:fldChar w:fldCharType="end"/>
          </w:r>
          <w:r w:rsidDel="00AF45E6">
            <w:delText xml:space="preserve">: </w:delText>
          </w:r>
          <w:r w:rsidRPr="00BD5909" w:rsidDel="00AF45E6">
            <w:delText>Down-Pause-Up-Pause-Down</w:delText>
          </w:r>
          <w:r w:rsidDel="00AF45E6">
            <w:rPr>
              <w:noProof/>
            </w:rPr>
            <w:delText xml:space="preserve"> (PST_DPUPD)</w:delText>
          </w:r>
        </w:del>
      </w:moveTo>
    </w:p>
    <w:p w:rsidR="000A7381" w:rsidDel="00AF45E6" w:rsidRDefault="000A7381" w:rsidP="000A7381">
      <w:pPr>
        <w:pStyle w:val="ListParagraph"/>
        <w:numPr>
          <w:ilvl w:val="0"/>
          <w:numId w:val="1"/>
        </w:numPr>
        <w:rPr>
          <w:del w:id="895" w:author="GE User" w:date="2016-03-16T12:07:00Z"/>
          <w:moveTo w:id="896" w:author="GE User" w:date="2016-03-15T16:10:00Z"/>
        </w:rPr>
      </w:pPr>
      <w:moveTo w:id="897" w:author="GE User" w:date="2016-03-15T16:10:00Z">
        <w:del w:id="898" w:author="GE User" w:date="2016-03-16T12:07:00Z">
          <w:r w:rsidDel="00AF45E6">
            <w:delText>PST_DPUuPDdPU: Down-Pause-UpUp-Pause-DownDown-Pause-Up; The advantages of this test is that it is estimating the valve behavior with a small change of a set point (First and Forth Ramp) and with a big change of the set point (second and third ramp), but the Stroke travel remains unchanged. The disadvantage of this test is that it is not symmetrical (the travel down is bigger than the travel up) and the duration of the disturbance is longer.</w:delText>
          </w:r>
        </w:del>
      </w:moveTo>
    </w:p>
    <w:p w:rsidR="000A7381" w:rsidDel="00AF45E6" w:rsidRDefault="000A7381" w:rsidP="000A7381">
      <w:pPr>
        <w:pStyle w:val="ListParagraph"/>
        <w:keepNext/>
        <w:rPr>
          <w:del w:id="899" w:author="GE User" w:date="2016-03-16T12:07:00Z"/>
          <w:moveTo w:id="900" w:author="GE User" w:date="2016-03-15T16:10:00Z"/>
        </w:rPr>
      </w:pPr>
      <w:moveTo w:id="901" w:author="GE User" w:date="2016-03-15T16:10:00Z">
        <w:del w:id="902" w:author="GE User" w:date="2016-03-16T12:07:00Z">
          <w:r w:rsidDel="00AF45E6">
            <w:object w:dxaOrig="14461" w:dyaOrig="7050">
              <v:shape id="_x0000_i1029" type="#_x0000_t75" style="width:468pt;height:228pt" o:ole="">
                <v:imagedata r:id="rId14" o:title=""/>
              </v:shape>
              <o:OLEObject Type="Embed" ProgID="Visio.Drawing.15" ShapeID="_x0000_i1029" DrawAspect="Content" ObjectID="_1519640512" r:id="rId15"/>
            </w:object>
          </w:r>
        </w:del>
      </w:moveTo>
    </w:p>
    <w:p w:rsidR="000A7381" w:rsidDel="00AF45E6" w:rsidRDefault="000A7381" w:rsidP="000A7381">
      <w:pPr>
        <w:pStyle w:val="Caption"/>
        <w:rPr>
          <w:del w:id="903" w:author="GE User" w:date="2016-03-16T12:07:00Z"/>
          <w:moveTo w:id="904" w:author="GE User" w:date="2016-03-15T16:10:00Z"/>
        </w:rPr>
      </w:pPr>
      <w:moveTo w:id="905" w:author="GE User" w:date="2016-03-15T16:10:00Z">
        <w:del w:id="906" w:author="GE User" w:date="2016-03-16T12:07:00Z">
          <w:r w:rsidDel="00AF45E6">
            <w:delText xml:space="preserve">Figure </w:delText>
          </w:r>
          <w:r w:rsidDel="00AF45E6">
            <w:fldChar w:fldCharType="begin"/>
          </w:r>
          <w:r w:rsidDel="00AF45E6">
            <w:delInstrText xml:space="preserve"> SEQ Figure \* ARABIC </w:delInstrText>
          </w:r>
          <w:r w:rsidDel="00AF45E6">
            <w:fldChar w:fldCharType="separate"/>
          </w:r>
          <w:r w:rsidDel="00AF45E6">
            <w:rPr>
              <w:noProof/>
            </w:rPr>
            <w:delText>3</w:delText>
          </w:r>
          <w:r w:rsidDel="00AF45E6">
            <w:rPr>
              <w:noProof/>
            </w:rPr>
            <w:fldChar w:fldCharType="end"/>
          </w:r>
          <w:r w:rsidDel="00AF45E6">
            <w:delText>:</w:delText>
          </w:r>
          <w:r w:rsidRPr="003B281C" w:rsidDel="00AF45E6">
            <w:delText>Down-Pause-UpUp-Pause-DownDown-Pause Pause-Up</w:delText>
          </w:r>
          <w:r w:rsidDel="00AF45E6">
            <w:rPr>
              <w:noProof/>
            </w:rPr>
            <w:delText xml:space="preserve"> (PST_DPUuPDdPU)</w:delText>
          </w:r>
        </w:del>
      </w:moveTo>
    </w:p>
    <w:p w:rsidR="000A7381" w:rsidDel="00AF45E6" w:rsidRDefault="000A7381" w:rsidP="000A7381">
      <w:pPr>
        <w:pStyle w:val="ListParagraph"/>
        <w:numPr>
          <w:ilvl w:val="0"/>
          <w:numId w:val="1"/>
        </w:numPr>
        <w:rPr>
          <w:del w:id="907" w:author="GE User" w:date="2016-03-16T12:07:00Z"/>
          <w:moveTo w:id="908" w:author="GE User" w:date="2016-03-15T16:10:00Z"/>
        </w:rPr>
      </w:pPr>
      <w:moveTo w:id="909" w:author="GE User" w:date="2016-03-15T16:10:00Z">
        <w:del w:id="910" w:author="GE User" w:date="2016-03-16T12:07:00Z">
          <w:r w:rsidDel="00AF45E6">
            <w:delText>Three symmetrical patterns beginning with up movement</w:delText>
          </w:r>
        </w:del>
      </w:moveTo>
    </w:p>
    <w:p w:rsidR="000A7381" w:rsidDel="00AF45E6" w:rsidRDefault="000A7381" w:rsidP="000A7381">
      <w:pPr>
        <w:rPr>
          <w:del w:id="911" w:author="GE User" w:date="2016-03-16T12:07:00Z"/>
          <w:moveTo w:id="912" w:author="GE User" w:date="2016-03-15T16:10:00Z"/>
        </w:rPr>
      </w:pPr>
      <w:moveTo w:id="913" w:author="GE User" w:date="2016-03-15T16:10:00Z">
        <w:del w:id="914" w:author="GE User" w:date="2016-03-16T12:07:00Z">
          <w:r w:rsidDel="00AF45E6">
            <w:delText>The pattern is user-configurable as follows:</w:delText>
          </w:r>
        </w:del>
      </w:moveTo>
    </w:p>
    <w:tbl>
      <w:tblPr>
        <w:tblStyle w:val="MediumGrid3-Accent5"/>
        <w:tblW w:w="9738" w:type="dxa"/>
        <w:tblLook w:val="04A0" w:firstRow="1" w:lastRow="0" w:firstColumn="1" w:lastColumn="0" w:noHBand="0" w:noVBand="1"/>
      </w:tblPr>
      <w:tblGrid>
        <w:gridCol w:w="2088"/>
        <w:gridCol w:w="1170"/>
        <w:gridCol w:w="6480"/>
      </w:tblGrid>
      <w:tr w:rsidR="000A7381" w:rsidDel="00AF45E6" w:rsidTr="000A7381">
        <w:trPr>
          <w:cnfStyle w:val="100000000000" w:firstRow="1" w:lastRow="0" w:firstColumn="0" w:lastColumn="0" w:oddVBand="0" w:evenVBand="0" w:oddHBand="0" w:evenHBand="0" w:firstRowFirstColumn="0" w:firstRowLastColumn="0" w:lastRowFirstColumn="0" w:lastRowLastColumn="0"/>
          <w:del w:id="915"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rsidR="000A7381" w:rsidDel="00AF45E6" w:rsidRDefault="000A7381" w:rsidP="000A7381">
            <w:pPr>
              <w:rPr>
                <w:del w:id="916" w:author="GE User" w:date="2016-03-16T12:07:00Z"/>
                <w:moveTo w:id="917" w:author="GE User" w:date="2016-03-15T16:10:00Z"/>
              </w:rPr>
            </w:pPr>
            <w:moveTo w:id="918" w:author="GE User" w:date="2016-03-15T16:10:00Z">
              <w:del w:id="919" w:author="GE User" w:date="2016-03-16T12:07:00Z">
                <w:r w:rsidDel="00AF45E6">
                  <w:delText>PST_PATERN</w:delText>
                </w:r>
              </w:del>
            </w:moveTo>
          </w:p>
        </w:tc>
        <w:tc>
          <w:tcPr>
            <w:tcW w:w="1170" w:type="dxa"/>
          </w:tcPr>
          <w:p w:rsidR="000A7381" w:rsidDel="00AF45E6" w:rsidRDefault="000A7381" w:rsidP="000A7381">
            <w:pPr>
              <w:cnfStyle w:val="100000000000" w:firstRow="1" w:lastRow="0" w:firstColumn="0" w:lastColumn="0" w:oddVBand="0" w:evenVBand="0" w:oddHBand="0" w:evenHBand="0" w:firstRowFirstColumn="0" w:firstRowLastColumn="0" w:lastRowFirstColumn="0" w:lastRowLastColumn="0"/>
              <w:rPr>
                <w:del w:id="920" w:author="GE User" w:date="2016-03-16T12:07:00Z"/>
                <w:moveTo w:id="921" w:author="GE User" w:date="2016-03-15T16:10:00Z"/>
              </w:rPr>
            </w:pPr>
            <w:moveTo w:id="922" w:author="GE User" w:date="2016-03-15T16:10:00Z">
              <w:del w:id="923" w:author="GE User" w:date="2016-03-16T12:07:00Z">
                <w:r w:rsidDel="00AF45E6">
                  <w:delText>enum</w:delText>
                </w:r>
              </w:del>
            </w:moveTo>
          </w:p>
        </w:tc>
        <w:tc>
          <w:tcPr>
            <w:tcW w:w="6480" w:type="dxa"/>
          </w:tcPr>
          <w:p w:rsidR="000A7381" w:rsidDel="00AF45E6" w:rsidRDefault="000A7381" w:rsidP="000A7381">
            <w:pPr>
              <w:cnfStyle w:val="100000000000" w:firstRow="1" w:lastRow="0" w:firstColumn="0" w:lastColumn="0" w:oddVBand="0" w:evenVBand="0" w:oddHBand="0" w:evenHBand="0" w:firstRowFirstColumn="0" w:firstRowLastColumn="0" w:lastRowFirstColumn="0" w:lastRowLastColumn="0"/>
              <w:rPr>
                <w:del w:id="924" w:author="GE User" w:date="2016-03-16T12:07:00Z"/>
                <w:moveTo w:id="925" w:author="GE User" w:date="2016-03-15T16:10:00Z"/>
              </w:rPr>
            </w:pPr>
            <w:moveTo w:id="926" w:author="GE User" w:date="2016-03-15T16:10:00Z">
              <w:del w:id="927" w:author="GE User" w:date="2016-03-16T12:07:00Z">
                <w:r w:rsidDel="00AF45E6">
                  <w:delText>Description</w:delText>
                </w:r>
              </w:del>
            </w:moveTo>
          </w:p>
        </w:tc>
      </w:tr>
      <w:tr w:rsidR="000A7381" w:rsidDel="00AF45E6" w:rsidTr="000A7381">
        <w:trPr>
          <w:cnfStyle w:val="000000100000" w:firstRow="0" w:lastRow="0" w:firstColumn="0" w:lastColumn="0" w:oddVBand="0" w:evenVBand="0" w:oddHBand="1" w:evenHBand="0" w:firstRowFirstColumn="0" w:firstRowLastColumn="0" w:lastRowFirstColumn="0" w:lastRowLastColumn="0"/>
          <w:del w:id="928"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rsidR="000A7381" w:rsidDel="00AF45E6" w:rsidRDefault="000A7381" w:rsidP="000A7381">
            <w:pPr>
              <w:rPr>
                <w:del w:id="929" w:author="GE User" w:date="2016-03-16T12:07:00Z"/>
                <w:moveTo w:id="930" w:author="GE User" w:date="2016-03-15T16:10:00Z"/>
              </w:rPr>
            </w:pPr>
            <w:moveTo w:id="931" w:author="GE User" w:date="2016-03-15T16:10:00Z">
              <w:del w:id="932" w:author="GE User" w:date="2016-03-16T12:07:00Z">
                <w:r w:rsidDel="00AF45E6">
                  <w:delText>PST Down</w:delText>
                </w:r>
              </w:del>
            </w:moveTo>
          </w:p>
        </w:tc>
        <w:tc>
          <w:tcPr>
            <w:tcW w:w="1170" w:type="dxa"/>
          </w:tcPr>
          <w:p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33" w:author="GE User" w:date="2016-03-16T12:07:00Z"/>
                <w:moveTo w:id="934" w:author="GE User" w:date="2016-03-15T16:10:00Z"/>
              </w:rPr>
            </w:pPr>
            <w:moveTo w:id="935" w:author="GE User" w:date="2016-03-15T16:10:00Z">
              <w:del w:id="936" w:author="GE User" w:date="2016-03-16T12:07:00Z">
                <w:r w:rsidDel="00AF45E6">
                  <w:delText>1</w:delText>
                </w:r>
              </w:del>
            </w:moveTo>
          </w:p>
        </w:tc>
        <w:tc>
          <w:tcPr>
            <w:tcW w:w="6480" w:type="dxa"/>
          </w:tcPr>
          <w:p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37" w:author="GE User" w:date="2016-03-16T12:07:00Z"/>
                <w:moveTo w:id="938" w:author="GE User" w:date="2016-03-15T16:10:00Z"/>
              </w:rPr>
            </w:pPr>
            <w:moveTo w:id="939" w:author="GE User" w:date="2016-03-15T16:10:00Z">
              <w:del w:id="940" w:author="GE User" w:date="2016-03-16T12:07:00Z">
                <w:r w:rsidDel="00AF45E6">
                  <w:delText>PST_DPU: Down-Pause-Up</w:delText>
                </w:r>
              </w:del>
            </w:moveTo>
          </w:p>
        </w:tc>
      </w:tr>
      <w:tr w:rsidR="000A7381" w:rsidDel="00AF45E6" w:rsidTr="000A7381">
        <w:trPr>
          <w:del w:id="941"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rsidR="000A7381" w:rsidDel="00AF45E6" w:rsidRDefault="000A7381" w:rsidP="000A7381">
            <w:pPr>
              <w:rPr>
                <w:del w:id="942" w:author="GE User" w:date="2016-03-16T12:07:00Z"/>
                <w:moveTo w:id="943" w:author="GE User" w:date="2016-03-15T16:10:00Z"/>
              </w:rPr>
            </w:pPr>
            <w:moveTo w:id="944" w:author="GE User" w:date="2016-03-15T16:10:00Z">
              <w:del w:id="945" w:author="GE User" w:date="2016-03-16T12:07:00Z">
                <w:r w:rsidDel="00AF45E6">
                  <w:delText>PST DownUp</w:delText>
                </w:r>
              </w:del>
            </w:moveTo>
          </w:p>
        </w:tc>
        <w:tc>
          <w:tcPr>
            <w:tcW w:w="1170" w:type="dxa"/>
          </w:tcPr>
          <w:p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46" w:author="GE User" w:date="2016-03-16T12:07:00Z"/>
                <w:moveTo w:id="947" w:author="GE User" w:date="2016-03-15T16:10:00Z"/>
              </w:rPr>
            </w:pPr>
            <w:moveTo w:id="948" w:author="GE User" w:date="2016-03-15T16:10:00Z">
              <w:del w:id="949" w:author="GE User" w:date="2016-03-16T12:07:00Z">
                <w:r w:rsidDel="00AF45E6">
                  <w:delText>2</w:delText>
                </w:r>
              </w:del>
            </w:moveTo>
          </w:p>
        </w:tc>
        <w:tc>
          <w:tcPr>
            <w:tcW w:w="6480" w:type="dxa"/>
          </w:tcPr>
          <w:p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50" w:author="GE User" w:date="2016-03-16T12:07:00Z"/>
                <w:moveTo w:id="951" w:author="GE User" w:date="2016-03-15T16:10:00Z"/>
              </w:rPr>
            </w:pPr>
            <w:moveTo w:id="952" w:author="GE User" w:date="2016-03-15T16:10:00Z">
              <w:del w:id="953" w:author="GE User" w:date="2016-03-16T12:07:00Z">
                <w:r w:rsidDel="00AF45E6">
                  <w:delText>PST_DPUPD: Down-Pause-Up-Pause-Down</w:delText>
                </w:r>
              </w:del>
            </w:moveTo>
          </w:p>
        </w:tc>
      </w:tr>
      <w:tr w:rsidR="000A7381" w:rsidDel="00AF45E6" w:rsidTr="000A7381">
        <w:trPr>
          <w:cnfStyle w:val="000000100000" w:firstRow="0" w:lastRow="0" w:firstColumn="0" w:lastColumn="0" w:oddVBand="0" w:evenVBand="0" w:oddHBand="1" w:evenHBand="0" w:firstRowFirstColumn="0" w:firstRowLastColumn="0" w:lastRowFirstColumn="0" w:lastRowLastColumn="0"/>
          <w:del w:id="954"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rsidR="000A7381" w:rsidDel="00AF45E6" w:rsidRDefault="000A7381" w:rsidP="000A7381">
            <w:pPr>
              <w:rPr>
                <w:del w:id="955" w:author="GE User" w:date="2016-03-16T12:07:00Z"/>
                <w:moveTo w:id="956" w:author="GE User" w:date="2016-03-15T16:10:00Z"/>
              </w:rPr>
            </w:pPr>
            <w:moveTo w:id="957" w:author="GE User" w:date="2016-03-15T16:10:00Z">
              <w:del w:id="958" w:author="GE User" w:date="2016-03-16T12:07:00Z">
                <w:r w:rsidDel="00AF45E6">
                  <w:delText>PST DownUpDown</w:delText>
                </w:r>
              </w:del>
            </w:moveTo>
          </w:p>
        </w:tc>
        <w:tc>
          <w:tcPr>
            <w:tcW w:w="1170" w:type="dxa"/>
          </w:tcPr>
          <w:p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59" w:author="GE User" w:date="2016-03-16T12:07:00Z"/>
                <w:moveTo w:id="960" w:author="GE User" w:date="2016-03-15T16:10:00Z"/>
              </w:rPr>
            </w:pPr>
            <w:moveTo w:id="961" w:author="GE User" w:date="2016-03-15T16:10:00Z">
              <w:del w:id="962" w:author="GE User" w:date="2016-03-16T12:07:00Z">
                <w:r w:rsidDel="00AF45E6">
                  <w:delText>3</w:delText>
                </w:r>
              </w:del>
            </w:moveTo>
          </w:p>
        </w:tc>
        <w:tc>
          <w:tcPr>
            <w:tcW w:w="6480" w:type="dxa"/>
          </w:tcPr>
          <w:p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63" w:author="GE User" w:date="2016-03-16T12:07:00Z"/>
                <w:moveTo w:id="964" w:author="GE User" w:date="2016-03-15T16:10:00Z"/>
              </w:rPr>
            </w:pPr>
            <w:moveTo w:id="965" w:author="GE User" w:date="2016-03-15T16:10:00Z">
              <w:del w:id="966" w:author="GE User" w:date="2016-03-16T12:07:00Z">
                <w:r w:rsidDel="00AF45E6">
                  <w:delText>PST_DPUuPDdPU: Down-Pause-Up-Pause-Down-Pause-Up</w:delText>
                </w:r>
              </w:del>
            </w:moveTo>
          </w:p>
        </w:tc>
      </w:tr>
      <w:tr w:rsidR="000A7381" w:rsidDel="00AF45E6" w:rsidTr="000A7381">
        <w:trPr>
          <w:del w:id="967"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rsidR="000A7381" w:rsidDel="00AF45E6" w:rsidRDefault="000A7381" w:rsidP="000A7381">
            <w:pPr>
              <w:rPr>
                <w:del w:id="968" w:author="GE User" w:date="2016-03-16T12:07:00Z"/>
                <w:moveTo w:id="969" w:author="GE User" w:date="2016-03-15T16:10:00Z"/>
              </w:rPr>
            </w:pPr>
            <w:moveTo w:id="970" w:author="GE User" w:date="2016-03-15T16:10:00Z">
              <w:del w:id="971" w:author="GE User" w:date="2016-03-16T12:07:00Z">
                <w:r w:rsidDel="00AF45E6">
                  <w:delText>PST Up</w:delText>
                </w:r>
              </w:del>
            </w:moveTo>
          </w:p>
        </w:tc>
        <w:tc>
          <w:tcPr>
            <w:tcW w:w="1170" w:type="dxa"/>
          </w:tcPr>
          <w:p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72" w:author="GE User" w:date="2016-03-16T12:07:00Z"/>
                <w:moveTo w:id="973" w:author="GE User" w:date="2016-03-15T16:10:00Z"/>
              </w:rPr>
            </w:pPr>
            <w:moveTo w:id="974" w:author="GE User" w:date="2016-03-15T16:10:00Z">
              <w:del w:id="975" w:author="GE User" w:date="2016-03-16T12:07:00Z">
                <w:r w:rsidDel="00AF45E6">
                  <w:delText>4</w:delText>
                </w:r>
              </w:del>
            </w:moveTo>
          </w:p>
        </w:tc>
        <w:tc>
          <w:tcPr>
            <w:tcW w:w="6480" w:type="dxa"/>
          </w:tcPr>
          <w:p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76" w:author="GE User" w:date="2016-03-16T12:07:00Z"/>
                <w:moveTo w:id="977" w:author="GE User" w:date="2016-03-15T16:10:00Z"/>
              </w:rPr>
            </w:pPr>
            <w:moveTo w:id="978" w:author="GE User" w:date="2016-03-15T16:10:00Z">
              <w:del w:id="979" w:author="GE User" w:date="2016-03-16T12:07:00Z">
                <w:r w:rsidDel="00AF45E6">
                  <w:delText>PST_UPD: Up-Pause-Down</w:delText>
                </w:r>
              </w:del>
            </w:moveTo>
          </w:p>
        </w:tc>
      </w:tr>
      <w:tr w:rsidR="000A7381" w:rsidDel="00AF45E6" w:rsidTr="000A7381">
        <w:trPr>
          <w:cnfStyle w:val="000000100000" w:firstRow="0" w:lastRow="0" w:firstColumn="0" w:lastColumn="0" w:oddVBand="0" w:evenVBand="0" w:oddHBand="1" w:evenHBand="0" w:firstRowFirstColumn="0" w:firstRowLastColumn="0" w:lastRowFirstColumn="0" w:lastRowLastColumn="0"/>
          <w:del w:id="980"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rsidR="000A7381" w:rsidDel="00AF45E6" w:rsidRDefault="000A7381" w:rsidP="000A7381">
            <w:pPr>
              <w:rPr>
                <w:del w:id="981" w:author="GE User" w:date="2016-03-16T12:07:00Z"/>
                <w:moveTo w:id="982" w:author="GE User" w:date="2016-03-15T16:10:00Z"/>
              </w:rPr>
            </w:pPr>
            <w:moveTo w:id="983" w:author="GE User" w:date="2016-03-15T16:10:00Z">
              <w:del w:id="984" w:author="GE User" w:date="2016-03-16T12:07:00Z">
                <w:r w:rsidDel="00AF45E6">
                  <w:delText>PST UpDown</w:delText>
                </w:r>
              </w:del>
            </w:moveTo>
          </w:p>
        </w:tc>
        <w:tc>
          <w:tcPr>
            <w:tcW w:w="1170" w:type="dxa"/>
          </w:tcPr>
          <w:p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85" w:author="GE User" w:date="2016-03-16T12:07:00Z"/>
                <w:moveTo w:id="986" w:author="GE User" w:date="2016-03-15T16:10:00Z"/>
              </w:rPr>
            </w:pPr>
            <w:moveTo w:id="987" w:author="GE User" w:date="2016-03-15T16:10:00Z">
              <w:del w:id="988" w:author="GE User" w:date="2016-03-16T12:07:00Z">
                <w:r w:rsidDel="00AF45E6">
                  <w:delText>5</w:delText>
                </w:r>
              </w:del>
            </w:moveTo>
          </w:p>
        </w:tc>
        <w:tc>
          <w:tcPr>
            <w:tcW w:w="6480" w:type="dxa"/>
          </w:tcPr>
          <w:p w:rsidR="000A7381" w:rsidDel="00AF45E6" w:rsidRDefault="000A7381" w:rsidP="000A7381">
            <w:pPr>
              <w:cnfStyle w:val="000000100000" w:firstRow="0" w:lastRow="0" w:firstColumn="0" w:lastColumn="0" w:oddVBand="0" w:evenVBand="0" w:oddHBand="1" w:evenHBand="0" w:firstRowFirstColumn="0" w:firstRowLastColumn="0" w:lastRowFirstColumn="0" w:lastRowLastColumn="0"/>
              <w:rPr>
                <w:del w:id="989" w:author="GE User" w:date="2016-03-16T12:07:00Z"/>
                <w:moveTo w:id="990" w:author="GE User" w:date="2016-03-15T16:10:00Z"/>
              </w:rPr>
            </w:pPr>
            <w:moveTo w:id="991" w:author="GE User" w:date="2016-03-15T16:10:00Z">
              <w:del w:id="992" w:author="GE User" w:date="2016-03-16T12:07:00Z">
                <w:r w:rsidDel="00AF45E6">
                  <w:delText>PST_UPDPU: Up-Pause-Down-Pause-Up</w:delText>
                </w:r>
              </w:del>
            </w:moveTo>
          </w:p>
        </w:tc>
      </w:tr>
      <w:tr w:rsidR="000A7381" w:rsidDel="00AF45E6" w:rsidTr="000A7381">
        <w:trPr>
          <w:del w:id="993" w:author="GE User" w:date="2016-03-16T12:07:00Z"/>
        </w:trPr>
        <w:tc>
          <w:tcPr>
            <w:cnfStyle w:val="001000000000" w:firstRow="0" w:lastRow="0" w:firstColumn="1" w:lastColumn="0" w:oddVBand="0" w:evenVBand="0" w:oddHBand="0" w:evenHBand="0" w:firstRowFirstColumn="0" w:firstRowLastColumn="0" w:lastRowFirstColumn="0" w:lastRowLastColumn="0"/>
            <w:tcW w:w="2088" w:type="dxa"/>
          </w:tcPr>
          <w:p w:rsidR="000A7381" w:rsidDel="00AF45E6" w:rsidRDefault="000A7381" w:rsidP="000A7381">
            <w:pPr>
              <w:rPr>
                <w:del w:id="994" w:author="GE User" w:date="2016-03-16T12:07:00Z"/>
                <w:moveTo w:id="995" w:author="GE User" w:date="2016-03-15T16:10:00Z"/>
              </w:rPr>
            </w:pPr>
            <w:moveTo w:id="996" w:author="GE User" w:date="2016-03-15T16:10:00Z">
              <w:del w:id="997" w:author="GE User" w:date="2016-03-16T12:07:00Z">
                <w:r w:rsidDel="00AF45E6">
                  <w:delText>PST UpDownUp</w:delText>
                </w:r>
              </w:del>
            </w:moveTo>
          </w:p>
        </w:tc>
        <w:tc>
          <w:tcPr>
            <w:tcW w:w="1170" w:type="dxa"/>
          </w:tcPr>
          <w:p w:rsidR="000A7381" w:rsidDel="00AF45E6" w:rsidRDefault="000A7381" w:rsidP="000A7381">
            <w:pPr>
              <w:cnfStyle w:val="000000000000" w:firstRow="0" w:lastRow="0" w:firstColumn="0" w:lastColumn="0" w:oddVBand="0" w:evenVBand="0" w:oddHBand="0" w:evenHBand="0" w:firstRowFirstColumn="0" w:firstRowLastColumn="0" w:lastRowFirstColumn="0" w:lastRowLastColumn="0"/>
              <w:rPr>
                <w:del w:id="998" w:author="GE User" w:date="2016-03-16T12:07:00Z"/>
                <w:moveTo w:id="999" w:author="GE User" w:date="2016-03-15T16:10:00Z"/>
              </w:rPr>
            </w:pPr>
            <w:moveTo w:id="1000" w:author="GE User" w:date="2016-03-15T16:10:00Z">
              <w:del w:id="1001" w:author="GE User" w:date="2016-03-16T12:07:00Z">
                <w:r w:rsidDel="00AF45E6">
                  <w:delText>6</w:delText>
                </w:r>
              </w:del>
            </w:moveTo>
          </w:p>
        </w:tc>
        <w:tc>
          <w:tcPr>
            <w:tcW w:w="6480" w:type="dxa"/>
          </w:tcPr>
          <w:p w:rsidR="000A7381" w:rsidDel="00AF45E6" w:rsidRDefault="000A7381" w:rsidP="000A7381">
            <w:pPr>
              <w:keepNext/>
              <w:cnfStyle w:val="000000000000" w:firstRow="0" w:lastRow="0" w:firstColumn="0" w:lastColumn="0" w:oddVBand="0" w:evenVBand="0" w:oddHBand="0" w:evenHBand="0" w:firstRowFirstColumn="0" w:firstRowLastColumn="0" w:lastRowFirstColumn="0" w:lastRowLastColumn="0"/>
              <w:rPr>
                <w:del w:id="1002" w:author="GE User" w:date="2016-03-16T12:07:00Z"/>
                <w:moveTo w:id="1003" w:author="GE User" w:date="2016-03-15T16:10:00Z"/>
              </w:rPr>
            </w:pPr>
            <w:moveTo w:id="1004" w:author="GE User" w:date="2016-03-15T16:10:00Z">
              <w:del w:id="1005" w:author="GE User" w:date="2016-03-16T12:07:00Z">
                <w:r w:rsidDel="00AF45E6">
                  <w:delText>PST_UPDdPUuPD: Up-Pause-Down-Pause-Up-Pause-Down</w:delText>
                </w:r>
              </w:del>
            </w:moveTo>
          </w:p>
        </w:tc>
      </w:tr>
    </w:tbl>
    <w:p w:rsidR="000A7381" w:rsidRPr="00495181" w:rsidDel="00AF45E6" w:rsidRDefault="000A7381" w:rsidP="000A7381">
      <w:pPr>
        <w:pStyle w:val="Caption"/>
        <w:rPr>
          <w:del w:id="1006" w:author="GE User" w:date="2016-03-16T12:07:00Z"/>
          <w:moveTo w:id="1007" w:author="GE User" w:date="2016-03-15T16:10:00Z"/>
        </w:rPr>
      </w:pPr>
      <w:moveTo w:id="1008" w:author="GE User" w:date="2016-03-15T16:10:00Z">
        <w:del w:id="1009" w:author="GE User" w:date="2016-03-16T12:07:00Z">
          <w:r w:rsidDel="00AF45E6">
            <w:delText xml:space="preserve">Table </w:delText>
          </w:r>
          <w:r w:rsidDel="00AF45E6">
            <w:fldChar w:fldCharType="begin"/>
          </w:r>
          <w:r w:rsidDel="00AF45E6">
            <w:delInstrText xml:space="preserve"> SEQ Table \* ARABIC </w:delInstrText>
          </w:r>
          <w:r w:rsidDel="00AF45E6">
            <w:fldChar w:fldCharType="separate"/>
          </w:r>
          <w:r w:rsidDel="00AF45E6">
            <w:rPr>
              <w:noProof/>
            </w:rPr>
            <w:delText>4</w:delText>
          </w:r>
          <w:r w:rsidDel="00AF45E6">
            <w:rPr>
              <w:noProof/>
            </w:rPr>
            <w:fldChar w:fldCharType="end"/>
          </w:r>
          <w:r w:rsidDel="00AF45E6">
            <w:delText>: PST Pattern Selections</w:delText>
          </w:r>
        </w:del>
      </w:moveTo>
    </w:p>
    <w:moveToRangeEnd w:id="872"/>
    <w:p w:rsidR="0075532D" w:rsidDel="00AF45E6" w:rsidRDefault="008F7590" w:rsidP="00C83FD6">
      <w:pPr>
        <w:pStyle w:val="Heading1"/>
        <w:rPr>
          <w:del w:id="1010" w:author="GE User" w:date="2016-03-16T12:08:00Z"/>
        </w:rPr>
      </w:pPr>
      <w:del w:id="1011" w:author="GE User" w:date="2016-03-16T12:08:00Z">
        <w:r w:rsidDel="00AF45E6">
          <w:delText>Calculated Values</w:delText>
        </w:r>
      </w:del>
    </w:p>
    <w:p w:rsidR="00FE01DA" w:rsidDel="00AF45E6" w:rsidRDefault="00FE01DA" w:rsidP="00311033">
      <w:pPr>
        <w:rPr>
          <w:del w:id="1012" w:author="GE User" w:date="2016-03-16T12:08:00Z"/>
        </w:rPr>
      </w:pPr>
      <w:del w:id="1013" w:author="GE User" w:date="2016-03-16T12:08:00Z">
        <w:r w:rsidDel="00AF45E6">
          <w:delText xml:space="preserve">Initially, there will be no values calculated in the firmware. </w:delText>
        </w:r>
      </w:del>
    </w:p>
    <w:p w:rsidR="00FE01DA" w:rsidRPr="00311033" w:rsidDel="00AF45E6" w:rsidRDefault="00FE01DA" w:rsidP="00311033">
      <w:pPr>
        <w:rPr>
          <w:del w:id="1014" w:author="GE User" w:date="2016-03-16T12:08:00Z"/>
        </w:rPr>
      </w:pPr>
      <w:del w:id="1015" w:author="GE User" w:date="2016-03-16T12:08:00Z">
        <w:r w:rsidDel="00AF45E6">
          <w:delText xml:space="preserve">The DTM will provide some calculations as described in </w:delText>
        </w:r>
        <w:r w:rsidDel="00AF45E6">
          <w:fldChar w:fldCharType="begin"/>
        </w:r>
        <w:r w:rsidDel="00AF45E6">
          <w:delInstrText xml:space="preserve"> REF _Ref442783233 \h </w:delInstrText>
        </w:r>
        <w:r w:rsidDel="00AF45E6">
          <w:fldChar w:fldCharType="separate"/>
        </w:r>
        <w:r w:rsidDel="00AF45E6">
          <w:delText xml:space="preserve">Table </w:delText>
        </w:r>
        <w:r w:rsidDel="00AF45E6">
          <w:rPr>
            <w:noProof/>
          </w:rPr>
          <w:delText>8</w:delText>
        </w:r>
        <w:r w:rsidDel="00AF45E6">
          <w:delText>: PST results presented on in the PC</w:delText>
        </w:r>
        <w:r w:rsidDel="00AF45E6">
          <w:fldChar w:fldCharType="end"/>
        </w:r>
        <w:r w:rsidDel="00AF45E6">
          <w:delText>.</w:delText>
        </w:r>
      </w:del>
    </w:p>
    <w:p w:rsidR="0014768E" w:rsidRPr="0014768E" w:rsidDel="000A7381" w:rsidRDefault="0014768E" w:rsidP="00C83FD6">
      <w:pPr>
        <w:pStyle w:val="Heading1"/>
        <w:rPr>
          <w:moveFrom w:id="1016" w:author="GE User" w:date="2016-03-15T16:10:00Z"/>
        </w:rPr>
      </w:pPr>
      <w:bookmarkStart w:id="1017" w:name="_Patterns"/>
      <w:bookmarkEnd w:id="1017"/>
      <w:moveFromRangeStart w:id="1018" w:author="GE User" w:date="2016-03-15T16:10:00Z" w:name="move445821555"/>
      <w:moveFrom w:id="1019" w:author="GE User" w:date="2016-03-15T16:10:00Z">
        <w:r w:rsidDel="000A7381">
          <w:t>Patterns</w:t>
        </w:r>
      </w:moveFrom>
    </w:p>
    <w:p w:rsidR="00495181" w:rsidDel="000A7381" w:rsidRDefault="00495181" w:rsidP="00495181">
      <w:pPr>
        <w:rPr>
          <w:moveFrom w:id="1020" w:author="GE User" w:date="2016-03-15T16:10:00Z"/>
        </w:rPr>
      </w:pPr>
      <w:moveFrom w:id="1021" w:author="GE User" w:date="2016-03-15T16:10:00Z">
        <w:r w:rsidDel="000A7381">
          <w:t>In addition to “down-dwell-up” PST pattern, the following patterns are supported:</w:t>
        </w:r>
      </w:moveFrom>
    </w:p>
    <w:p w:rsidR="00CA24CE" w:rsidDel="000A7381" w:rsidRDefault="00CA24CE" w:rsidP="00495181">
      <w:pPr>
        <w:pStyle w:val="ListParagraph"/>
        <w:numPr>
          <w:ilvl w:val="0"/>
          <w:numId w:val="1"/>
        </w:numPr>
        <w:rPr>
          <w:moveFrom w:id="1022" w:author="GE User" w:date="2016-03-15T16:10:00Z"/>
        </w:rPr>
      </w:pPr>
      <w:moveFrom w:id="1023" w:author="GE User" w:date="2016-03-15T16:10:00Z">
        <w:r w:rsidDel="000A7381">
          <w:t xml:space="preserve">PST_DPU: Down-Pause-Up. The curve is shown in the figure above. The disadvantage of this test is that the disturbance is not symmetrical. The advantage is that it is relatively fast (total time is 2*Ramp_Time + 2*Pause. </w:t>
        </w:r>
      </w:moveFrom>
    </w:p>
    <w:p w:rsidR="00495181" w:rsidDel="000A7381" w:rsidRDefault="00CA24CE" w:rsidP="00495181">
      <w:pPr>
        <w:pStyle w:val="ListParagraph"/>
        <w:numPr>
          <w:ilvl w:val="0"/>
          <w:numId w:val="1"/>
        </w:numPr>
        <w:rPr>
          <w:moveFrom w:id="1024" w:author="GE User" w:date="2016-03-15T16:10:00Z"/>
        </w:rPr>
      </w:pPr>
      <w:moveFrom w:id="1025" w:author="GE User" w:date="2016-03-15T16:10:00Z">
        <w:r w:rsidDel="000A7381">
          <w:t xml:space="preserve">PST_DPUPD: </w:t>
        </w:r>
        <w:r w:rsidR="00495181" w:rsidDel="000A7381">
          <w:t>Down-</w:t>
        </w:r>
        <w:r w:rsidDel="000A7381">
          <w:t>Pause</w:t>
        </w:r>
        <w:r w:rsidR="00495181" w:rsidDel="000A7381">
          <w:t>-</w:t>
        </w:r>
        <w:r w:rsidDel="000A7381">
          <w:t>Up</w:t>
        </w:r>
        <w:r w:rsidR="00495181" w:rsidDel="000A7381">
          <w:t>-</w:t>
        </w:r>
        <w:r w:rsidDel="000A7381">
          <w:t>Pause</w:t>
        </w:r>
        <w:r w:rsidR="00495181" w:rsidDel="000A7381">
          <w:t>-</w:t>
        </w:r>
        <w:r w:rsidDel="000A7381">
          <w:t>Down</w:t>
        </w:r>
        <w:r w:rsidR="00495181" w:rsidDel="000A7381">
          <w:t>; the up step doubles travel and travel timeout</w:t>
        </w:r>
        <w:r w:rsidDel="000A7381">
          <w:t>. The advantage of this pattern is that the disturbance is symmetrical. The disadvantage is that the stroke travel down is twice smaller than the stroke travel up. As a result the measured values are expected to be different even if the ramp time is very small (we have actually step change of the set point). Here is how looks in time:</w:t>
        </w:r>
      </w:moveFrom>
    </w:p>
    <w:p w:rsidR="0046587C" w:rsidDel="000A7381" w:rsidRDefault="00CA24CE" w:rsidP="00311033">
      <w:pPr>
        <w:pStyle w:val="ListParagraph"/>
        <w:keepNext/>
        <w:rPr>
          <w:moveFrom w:id="1026" w:author="GE User" w:date="2016-03-15T16:10:00Z"/>
        </w:rPr>
      </w:pPr>
      <w:moveFrom w:id="1027" w:author="GE User" w:date="2016-03-15T16:10:00Z">
        <w:r w:rsidDel="000A7381">
          <w:object w:dxaOrig="11686" w:dyaOrig="7050">
            <v:shape id="_x0000_i1026" type="#_x0000_t75" style="width:467.5pt;height:281.5pt" o:ole="">
              <v:imagedata r:id="rId12" o:title=""/>
            </v:shape>
            <o:OLEObject Type="Embed" ProgID="Visio.Drawing.15" ShapeID="_x0000_i1026" DrawAspect="Content" ObjectID="_1519640513" r:id="rId16"/>
          </w:object>
        </w:r>
      </w:moveFrom>
    </w:p>
    <w:p w:rsidR="00CA24CE" w:rsidDel="000A7381" w:rsidRDefault="0046587C" w:rsidP="00311033">
      <w:pPr>
        <w:pStyle w:val="Caption"/>
        <w:rPr>
          <w:moveFrom w:id="1028" w:author="GE User" w:date="2016-03-15T16:10:00Z"/>
        </w:rPr>
      </w:pPr>
      <w:bookmarkStart w:id="1029" w:name="_Toc442789889"/>
      <w:moveFrom w:id="1030" w:author="GE User" w:date="2016-03-15T16:10:00Z">
        <w:r w:rsidDel="000A7381">
          <w:t xml:space="preserve">Figure </w:t>
        </w:r>
        <w:r w:rsidR="009170B8" w:rsidDel="000A7381">
          <w:fldChar w:fldCharType="begin"/>
        </w:r>
        <w:r w:rsidR="009170B8" w:rsidDel="000A7381">
          <w:instrText xml:space="preserve"> SEQ Figure \* ARABIC </w:instrText>
        </w:r>
        <w:r w:rsidR="009170B8" w:rsidDel="000A7381">
          <w:fldChar w:fldCharType="separate"/>
        </w:r>
        <w:r w:rsidR="00FD39A1" w:rsidDel="000A7381">
          <w:rPr>
            <w:noProof/>
          </w:rPr>
          <w:t>2</w:t>
        </w:r>
        <w:r w:rsidR="009170B8" w:rsidDel="000A7381">
          <w:rPr>
            <w:noProof/>
          </w:rPr>
          <w:fldChar w:fldCharType="end"/>
        </w:r>
        <w:r w:rsidDel="000A7381">
          <w:t xml:space="preserve">: </w:t>
        </w:r>
        <w:r w:rsidRPr="00BD5909" w:rsidDel="000A7381">
          <w:t>Down-Pause-Up-Pause-Down</w:t>
        </w:r>
        <w:r w:rsidDel="000A7381">
          <w:rPr>
            <w:noProof/>
          </w:rPr>
          <w:t xml:space="preserve"> (PST_DPUPD)</w:t>
        </w:r>
        <w:bookmarkEnd w:id="1029"/>
      </w:moveFrom>
    </w:p>
    <w:p w:rsidR="00CA24CE" w:rsidDel="000A7381" w:rsidRDefault="00CA24CE" w:rsidP="00495181">
      <w:pPr>
        <w:pStyle w:val="ListParagraph"/>
        <w:numPr>
          <w:ilvl w:val="0"/>
          <w:numId w:val="1"/>
        </w:numPr>
        <w:rPr>
          <w:moveFrom w:id="1031" w:author="GE User" w:date="2016-03-15T16:10:00Z"/>
        </w:rPr>
      </w:pPr>
      <w:moveFrom w:id="1032" w:author="GE User" w:date="2016-03-15T16:10:00Z">
        <w:r w:rsidDel="000A7381">
          <w:t>PST_DPU</w:t>
        </w:r>
        <w:r w:rsidR="00A00B4D" w:rsidDel="000A7381">
          <w:t>u</w:t>
        </w:r>
        <w:r w:rsidDel="000A7381">
          <w:t>PD</w:t>
        </w:r>
        <w:r w:rsidR="00A00B4D" w:rsidDel="000A7381">
          <w:t>d</w:t>
        </w:r>
        <w:r w:rsidDel="000A7381">
          <w:t xml:space="preserve">PU: </w:t>
        </w:r>
        <w:r w:rsidR="00495181" w:rsidDel="000A7381">
          <w:t>Down-</w:t>
        </w:r>
        <w:r w:rsidDel="000A7381">
          <w:t>Pause</w:t>
        </w:r>
        <w:r w:rsidR="00495181" w:rsidDel="000A7381">
          <w:t>-</w:t>
        </w:r>
        <w:r w:rsidDel="000A7381">
          <w:t>Up</w:t>
        </w:r>
        <w:r w:rsidR="00844607" w:rsidDel="000A7381">
          <w:t>Up</w:t>
        </w:r>
        <w:r w:rsidR="00495181" w:rsidDel="000A7381">
          <w:t>-</w:t>
        </w:r>
        <w:r w:rsidDel="000A7381">
          <w:t>Pause-Down</w:t>
        </w:r>
        <w:r w:rsidR="00844607" w:rsidDel="000A7381">
          <w:t>Down</w:t>
        </w:r>
        <w:r w:rsidR="00495181" w:rsidDel="000A7381">
          <w:t>-</w:t>
        </w:r>
        <w:r w:rsidR="00844607" w:rsidDel="000A7381">
          <w:t>Pause-</w:t>
        </w:r>
        <w:r w:rsidDel="000A7381">
          <w:t>Up</w:t>
        </w:r>
        <w:r w:rsidR="00495181" w:rsidDel="000A7381">
          <w:t xml:space="preserve">; </w:t>
        </w:r>
        <w:r w:rsidDel="000A7381">
          <w:t>The advantages of this test is that it is estimating the valve behavior with a small change of a set point (First and Forth Ramp) and with a big change of the set point (second and third ramp), but the Stroke travel remains unchanged. The disadvantage of this test is that it is not symmetrical (the travel down is bigger than the travel up) and the duration of the disturbance is longer.</w:t>
        </w:r>
      </w:moveFrom>
    </w:p>
    <w:p w:rsidR="0046587C" w:rsidDel="000A7381" w:rsidRDefault="00CA24CE" w:rsidP="00311033">
      <w:pPr>
        <w:pStyle w:val="ListParagraph"/>
        <w:keepNext/>
        <w:rPr>
          <w:moveFrom w:id="1033" w:author="GE User" w:date="2016-03-15T16:10:00Z"/>
        </w:rPr>
      </w:pPr>
      <w:moveFrom w:id="1034" w:author="GE User" w:date="2016-03-15T16:10:00Z">
        <w:r w:rsidDel="000A7381">
          <w:object w:dxaOrig="14461" w:dyaOrig="7050">
            <v:shape id="_x0000_i1027" type="#_x0000_t75" style="width:468pt;height:228pt" o:ole="">
              <v:imagedata r:id="rId14" o:title=""/>
            </v:shape>
            <o:OLEObject Type="Embed" ProgID="Visio.Drawing.15" ShapeID="_x0000_i1027" DrawAspect="Content" ObjectID="_1519640514" r:id="rId17"/>
          </w:object>
        </w:r>
      </w:moveFrom>
    </w:p>
    <w:p w:rsidR="00CA24CE" w:rsidDel="000A7381" w:rsidRDefault="0046587C" w:rsidP="00311033">
      <w:pPr>
        <w:pStyle w:val="Caption"/>
        <w:rPr>
          <w:moveFrom w:id="1035" w:author="GE User" w:date="2016-03-15T16:10:00Z"/>
        </w:rPr>
      </w:pPr>
      <w:bookmarkStart w:id="1036" w:name="_Toc442789890"/>
      <w:moveFrom w:id="1037" w:author="GE User" w:date="2016-03-15T16:10:00Z">
        <w:r w:rsidDel="000A7381">
          <w:t xml:space="preserve">Figure </w:t>
        </w:r>
        <w:r w:rsidR="009170B8" w:rsidDel="000A7381">
          <w:fldChar w:fldCharType="begin"/>
        </w:r>
        <w:r w:rsidR="009170B8" w:rsidDel="000A7381">
          <w:instrText xml:space="preserve"> SEQ Figure \* ARABIC </w:instrText>
        </w:r>
        <w:r w:rsidR="009170B8" w:rsidDel="000A7381">
          <w:fldChar w:fldCharType="separate"/>
        </w:r>
        <w:r w:rsidR="00FD39A1" w:rsidDel="000A7381">
          <w:rPr>
            <w:noProof/>
          </w:rPr>
          <w:t>3</w:t>
        </w:r>
        <w:r w:rsidR="009170B8" w:rsidDel="000A7381">
          <w:rPr>
            <w:noProof/>
          </w:rPr>
          <w:fldChar w:fldCharType="end"/>
        </w:r>
        <w:r w:rsidDel="000A7381">
          <w:t>:</w:t>
        </w:r>
        <w:r w:rsidRPr="003B281C" w:rsidDel="000A7381">
          <w:t>Down-Pause-UpUp-Pause-DownDown-Pause Pause-Up</w:t>
        </w:r>
        <w:r w:rsidDel="000A7381">
          <w:rPr>
            <w:noProof/>
          </w:rPr>
          <w:t xml:space="preserve"> (PST_DPUuPDdPU)</w:t>
        </w:r>
        <w:bookmarkEnd w:id="1036"/>
      </w:moveFrom>
    </w:p>
    <w:p w:rsidR="00495181" w:rsidDel="000A7381" w:rsidRDefault="00495181" w:rsidP="00495181">
      <w:pPr>
        <w:pStyle w:val="ListParagraph"/>
        <w:numPr>
          <w:ilvl w:val="0"/>
          <w:numId w:val="1"/>
        </w:numPr>
        <w:rPr>
          <w:moveFrom w:id="1038" w:author="GE User" w:date="2016-03-15T16:10:00Z"/>
        </w:rPr>
      </w:pPr>
      <w:moveFrom w:id="1039" w:author="GE User" w:date="2016-03-15T16:10:00Z">
        <w:r w:rsidDel="000A7381">
          <w:t>Three symmetrical patterns beginning with up movement</w:t>
        </w:r>
      </w:moveFrom>
    </w:p>
    <w:p w:rsidR="00495181" w:rsidDel="000A7381" w:rsidRDefault="00495181" w:rsidP="00495181">
      <w:pPr>
        <w:rPr>
          <w:moveFrom w:id="1040" w:author="GE User" w:date="2016-03-15T16:10:00Z"/>
        </w:rPr>
      </w:pPr>
      <w:moveFrom w:id="1041" w:author="GE User" w:date="2016-03-15T16:10:00Z">
        <w:r w:rsidDel="000A7381">
          <w:t>The pattern is user-configurable as follows:</w:t>
        </w:r>
      </w:moveFrom>
    </w:p>
    <w:tbl>
      <w:tblPr>
        <w:tblStyle w:val="MediumGrid3-Accent5"/>
        <w:tblW w:w="9738" w:type="dxa"/>
        <w:tblLook w:val="04A0" w:firstRow="1" w:lastRow="0" w:firstColumn="1" w:lastColumn="0" w:noHBand="0" w:noVBand="1"/>
      </w:tblPr>
      <w:tblGrid>
        <w:gridCol w:w="2088"/>
        <w:gridCol w:w="1170"/>
        <w:gridCol w:w="6480"/>
      </w:tblGrid>
      <w:tr w:rsidR="00CA24CE" w:rsidDel="000A7381" w:rsidTr="005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6A7AA8" w:rsidP="008F7590">
            <w:pPr>
              <w:rPr>
                <w:moveFrom w:id="1042" w:author="GE User" w:date="2016-03-15T16:10:00Z"/>
              </w:rPr>
            </w:pPr>
            <w:moveFrom w:id="1043" w:author="GE User" w:date="2016-03-15T16:10:00Z">
              <w:r w:rsidDel="000A7381">
                <w:t>PST_</w:t>
              </w:r>
              <w:r w:rsidR="00CA24CE" w:rsidDel="000A7381">
                <w:t>PATERN</w:t>
              </w:r>
            </w:moveFrom>
          </w:p>
        </w:tc>
        <w:tc>
          <w:tcPr>
            <w:tcW w:w="1170" w:type="dxa"/>
          </w:tcPr>
          <w:p w:rsidR="00CA24CE" w:rsidDel="000A7381" w:rsidRDefault="00CA24CE" w:rsidP="008F7590">
            <w:pPr>
              <w:cnfStyle w:val="100000000000" w:firstRow="1" w:lastRow="0" w:firstColumn="0" w:lastColumn="0" w:oddVBand="0" w:evenVBand="0" w:oddHBand="0" w:evenHBand="0" w:firstRowFirstColumn="0" w:firstRowLastColumn="0" w:lastRowFirstColumn="0" w:lastRowLastColumn="0"/>
              <w:rPr>
                <w:moveFrom w:id="1044" w:author="GE User" w:date="2016-03-15T16:10:00Z"/>
              </w:rPr>
            </w:pPr>
            <w:moveFrom w:id="1045" w:author="GE User" w:date="2016-03-15T16:10:00Z">
              <w:r w:rsidDel="000A7381">
                <w:t>enum</w:t>
              </w:r>
            </w:moveFrom>
          </w:p>
        </w:tc>
        <w:tc>
          <w:tcPr>
            <w:tcW w:w="6480" w:type="dxa"/>
          </w:tcPr>
          <w:p w:rsidR="00CA24CE" w:rsidDel="000A7381" w:rsidRDefault="00CA24CE" w:rsidP="008F7590">
            <w:pPr>
              <w:cnfStyle w:val="100000000000" w:firstRow="1" w:lastRow="0" w:firstColumn="0" w:lastColumn="0" w:oddVBand="0" w:evenVBand="0" w:oddHBand="0" w:evenHBand="0" w:firstRowFirstColumn="0" w:firstRowLastColumn="0" w:lastRowFirstColumn="0" w:lastRowLastColumn="0"/>
              <w:rPr>
                <w:moveFrom w:id="1046" w:author="GE User" w:date="2016-03-15T16:10:00Z"/>
              </w:rPr>
            </w:pPr>
            <w:moveFrom w:id="1047" w:author="GE User" w:date="2016-03-15T16:10:00Z">
              <w:r w:rsidDel="000A7381">
                <w:t>Description</w:t>
              </w:r>
            </w:moveFrom>
          </w:p>
        </w:tc>
      </w:tr>
      <w:tr w:rsidR="00CA24CE" w:rsidDel="000A7381"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pPr>
              <w:rPr>
                <w:moveFrom w:id="1048" w:author="GE User" w:date="2016-03-15T16:10:00Z"/>
              </w:rPr>
            </w:pPr>
            <w:moveFrom w:id="1049" w:author="GE User" w:date="2016-03-15T16:10:00Z">
              <w:r w:rsidDel="000A7381">
                <w:t>PST Down</w:t>
              </w:r>
            </w:moveFrom>
          </w:p>
        </w:tc>
        <w:tc>
          <w:tcPr>
            <w:tcW w:w="117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50" w:author="GE User" w:date="2016-03-15T16:10:00Z"/>
              </w:rPr>
            </w:pPr>
            <w:moveFrom w:id="1051" w:author="GE User" w:date="2016-03-15T16:10:00Z">
              <w:r w:rsidDel="000A7381">
                <w:t>1</w:t>
              </w:r>
            </w:moveFrom>
          </w:p>
        </w:tc>
        <w:tc>
          <w:tcPr>
            <w:tcW w:w="648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52" w:author="GE User" w:date="2016-03-15T16:10:00Z"/>
              </w:rPr>
            </w:pPr>
            <w:moveFrom w:id="1053" w:author="GE User" w:date="2016-03-15T16:10:00Z">
              <w:r w:rsidDel="000A7381">
                <w:t>PST_DPU: Down-Pause-Up</w:t>
              </w:r>
            </w:moveFrom>
          </w:p>
        </w:tc>
      </w:tr>
      <w:tr w:rsidR="00CA24CE" w:rsidDel="000A7381" w:rsidTr="00CA24CE">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pPr>
              <w:rPr>
                <w:moveFrom w:id="1054" w:author="GE User" w:date="2016-03-15T16:10:00Z"/>
              </w:rPr>
            </w:pPr>
            <w:moveFrom w:id="1055" w:author="GE User" w:date="2016-03-15T16:10:00Z">
              <w:r w:rsidDel="000A7381">
                <w:t>PST DownUp</w:t>
              </w:r>
            </w:moveFrom>
          </w:p>
        </w:tc>
        <w:tc>
          <w:tcPr>
            <w:tcW w:w="117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56" w:author="GE User" w:date="2016-03-15T16:10:00Z"/>
              </w:rPr>
            </w:pPr>
            <w:moveFrom w:id="1057" w:author="GE User" w:date="2016-03-15T16:10:00Z">
              <w:r w:rsidDel="000A7381">
                <w:t>2</w:t>
              </w:r>
            </w:moveFrom>
          </w:p>
        </w:tc>
        <w:tc>
          <w:tcPr>
            <w:tcW w:w="648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58" w:author="GE User" w:date="2016-03-15T16:10:00Z"/>
              </w:rPr>
            </w:pPr>
            <w:moveFrom w:id="1059" w:author="GE User" w:date="2016-03-15T16:10:00Z">
              <w:r w:rsidDel="000A7381">
                <w:t>PST_DPUPD: Down-Pause-Up-Pause-Down</w:t>
              </w:r>
            </w:moveFrom>
          </w:p>
        </w:tc>
      </w:tr>
      <w:tr w:rsidR="00CA24CE" w:rsidDel="000A7381"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1060" w:author="GE User" w:date="2016-03-15T16:10:00Z"/>
              </w:rPr>
            </w:pPr>
            <w:moveFrom w:id="1061" w:author="GE User" w:date="2016-03-15T16:10:00Z">
              <w:r w:rsidDel="000A7381">
                <w:t>PST DownUpDown</w:t>
              </w:r>
            </w:moveFrom>
          </w:p>
        </w:tc>
        <w:tc>
          <w:tcPr>
            <w:tcW w:w="117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62" w:author="GE User" w:date="2016-03-15T16:10:00Z"/>
              </w:rPr>
            </w:pPr>
            <w:moveFrom w:id="1063" w:author="GE User" w:date="2016-03-15T16:10:00Z">
              <w:r w:rsidDel="000A7381">
                <w:t>3</w:t>
              </w:r>
            </w:moveFrom>
          </w:p>
        </w:tc>
        <w:tc>
          <w:tcPr>
            <w:tcW w:w="6480" w:type="dxa"/>
          </w:tcPr>
          <w:p w:rsidR="00CA24CE" w:rsidDel="000A7381" w:rsidRDefault="00CA24CE">
            <w:pPr>
              <w:cnfStyle w:val="000000100000" w:firstRow="0" w:lastRow="0" w:firstColumn="0" w:lastColumn="0" w:oddVBand="0" w:evenVBand="0" w:oddHBand="1" w:evenHBand="0" w:firstRowFirstColumn="0" w:firstRowLastColumn="0" w:lastRowFirstColumn="0" w:lastRowLastColumn="0"/>
              <w:rPr>
                <w:moveFrom w:id="1064" w:author="GE User" w:date="2016-03-15T16:10:00Z"/>
              </w:rPr>
            </w:pPr>
            <w:moveFrom w:id="1065" w:author="GE User" w:date="2016-03-15T16:10:00Z">
              <w:r w:rsidDel="000A7381">
                <w:t>PST_DPU</w:t>
              </w:r>
              <w:r w:rsidR="00A00B4D" w:rsidDel="000A7381">
                <w:t>u</w:t>
              </w:r>
              <w:r w:rsidDel="000A7381">
                <w:t>PD</w:t>
              </w:r>
              <w:r w:rsidR="00A00B4D" w:rsidDel="000A7381">
                <w:t>d</w:t>
              </w:r>
              <w:r w:rsidDel="000A7381">
                <w:t>PU: Down-Pause-Up-Pause-Down-Pause-Up</w:t>
              </w:r>
            </w:moveFrom>
          </w:p>
        </w:tc>
      </w:tr>
      <w:tr w:rsidR="00CA24CE" w:rsidDel="000A7381" w:rsidTr="00CA24CE">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1066" w:author="GE User" w:date="2016-03-15T16:10:00Z"/>
              </w:rPr>
            </w:pPr>
            <w:moveFrom w:id="1067" w:author="GE User" w:date="2016-03-15T16:10:00Z">
              <w:r w:rsidDel="000A7381">
                <w:t>PST Up</w:t>
              </w:r>
            </w:moveFrom>
          </w:p>
        </w:tc>
        <w:tc>
          <w:tcPr>
            <w:tcW w:w="117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68" w:author="GE User" w:date="2016-03-15T16:10:00Z"/>
              </w:rPr>
            </w:pPr>
            <w:moveFrom w:id="1069" w:author="GE User" w:date="2016-03-15T16:10:00Z">
              <w:r w:rsidDel="000A7381">
                <w:t>4</w:t>
              </w:r>
            </w:moveFrom>
          </w:p>
        </w:tc>
        <w:tc>
          <w:tcPr>
            <w:tcW w:w="6480" w:type="dxa"/>
          </w:tcPr>
          <w:p w:rsidR="00CA24CE" w:rsidDel="000A7381" w:rsidRDefault="00CA24CE" w:rsidP="00CA24CE">
            <w:pPr>
              <w:cnfStyle w:val="000000000000" w:firstRow="0" w:lastRow="0" w:firstColumn="0" w:lastColumn="0" w:oddVBand="0" w:evenVBand="0" w:oddHBand="0" w:evenHBand="0" w:firstRowFirstColumn="0" w:firstRowLastColumn="0" w:lastRowFirstColumn="0" w:lastRowLastColumn="0"/>
              <w:rPr>
                <w:moveFrom w:id="1070" w:author="GE User" w:date="2016-03-15T16:10:00Z"/>
              </w:rPr>
            </w:pPr>
            <w:moveFrom w:id="1071" w:author="GE User" w:date="2016-03-15T16:10:00Z">
              <w:r w:rsidDel="000A7381">
                <w:t>PST_UPD: Up-Pause-Down</w:t>
              </w:r>
            </w:moveFrom>
          </w:p>
        </w:tc>
      </w:tr>
      <w:tr w:rsidR="00CA24CE" w:rsidDel="000A7381"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1072" w:author="GE User" w:date="2016-03-15T16:10:00Z"/>
              </w:rPr>
            </w:pPr>
            <w:moveFrom w:id="1073" w:author="GE User" w:date="2016-03-15T16:10:00Z">
              <w:r w:rsidDel="000A7381">
                <w:t>PST UpDown</w:t>
              </w:r>
            </w:moveFrom>
          </w:p>
        </w:tc>
        <w:tc>
          <w:tcPr>
            <w:tcW w:w="117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1074" w:author="GE User" w:date="2016-03-15T16:10:00Z"/>
              </w:rPr>
            </w:pPr>
            <w:moveFrom w:id="1075" w:author="GE User" w:date="2016-03-15T16:10:00Z">
              <w:r w:rsidDel="000A7381">
                <w:t>5</w:t>
              </w:r>
            </w:moveFrom>
          </w:p>
        </w:tc>
        <w:tc>
          <w:tcPr>
            <w:tcW w:w="6480" w:type="dxa"/>
          </w:tcPr>
          <w:p w:rsidR="00CA24CE" w:rsidDel="000A7381" w:rsidRDefault="00CA24CE" w:rsidP="00CA24CE">
            <w:pPr>
              <w:cnfStyle w:val="000000100000" w:firstRow="0" w:lastRow="0" w:firstColumn="0" w:lastColumn="0" w:oddVBand="0" w:evenVBand="0" w:oddHBand="1" w:evenHBand="0" w:firstRowFirstColumn="0" w:firstRowLastColumn="0" w:lastRowFirstColumn="0" w:lastRowLastColumn="0"/>
              <w:rPr>
                <w:moveFrom w:id="1076" w:author="GE User" w:date="2016-03-15T16:10:00Z"/>
              </w:rPr>
            </w:pPr>
            <w:moveFrom w:id="1077" w:author="GE User" w:date="2016-03-15T16:10:00Z">
              <w:r w:rsidDel="000A7381">
                <w:t>PST_UPDPU: Up-Pause-Down-Pause-Up</w:t>
              </w:r>
            </w:moveFrom>
          </w:p>
        </w:tc>
      </w:tr>
      <w:tr w:rsidR="00CA24CE" w:rsidDel="000A7381" w:rsidTr="00CA24CE">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1078" w:author="GE User" w:date="2016-03-15T16:10:00Z"/>
              </w:rPr>
            </w:pPr>
            <w:moveFrom w:id="1079" w:author="GE User" w:date="2016-03-15T16:10:00Z">
              <w:r w:rsidDel="000A7381">
                <w:t>PST UpDownUp</w:t>
              </w:r>
            </w:moveFrom>
          </w:p>
        </w:tc>
        <w:tc>
          <w:tcPr>
            <w:tcW w:w="117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1080" w:author="GE User" w:date="2016-03-15T16:10:00Z"/>
              </w:rPr>
            </w:pPr>
            <w:moveFrom w:id="1081" w:author="GE User" w:date="2016-03-15T16:10:00Z">
              <w:r w:rsidDel="000A7381">
                <w:t>6</w:t>
              </w:r>
            </w:moveFrom>
          </w:p>
        </w:tc>
        <w:tc>
          <w:tcPr>
            <w:tcW w:w="6480" w:type="dxa"/>
          </w:tcPr>
          <w:p w:rsidR="00CA24CE" w:rsidDel="000A7381" w:rsidRDefault="00CA24CE" w:rsidP="00311033">
            <w:pPr>
              <w:keepNext/>
              <w:cnfStyle w:val="000000000000" w:firstRow="0" w:lastRow="0" w:firstColumn="0" w:lastColumn="0" w:oddVBand="0" w:evenVBand="0" w:oddHBand="0" w:evenHBand="0" w:firstRowFirstColumn="0" w:firstRowLastColumn="0" w:lastRowFirstColumn="0" w:lastRowLastColumn="0"/>
              <w:rPr>
                <w:moveFrom w:id="1082" w:author="GE User" w:date="2016-03-15T16:10:00Z"/>
              </w:rPr>
            </w:pPr>
            <w:moveFrom w:id="1083" w:author="GE User" w:date="2016-03-15T16:10:00Z">
              <w:r w:rsidDel="000A7381">
                <w:t>PST_UPD</w:t>
              </w:r>
              <w:r w:rsidR="00A00B4D" w:rsidDel="000A7381">
                <w:t>d</w:t>
              </w:r>
              <w:r w:rsidDel="000A7381">
                <w:t>PU</w:t>
              </w:r>
              <w:r w:rsidR="00A00B4D" w:rsidDel="000A7381">
                <w:t>u</w:t>
              </w:r>
              <w:r w:rsidDel="000A7381">
                <w:t>PD: Up-Pause-Down-Pause-Up-Pause-Down</w:t>
              </w:r>
            </w:moveFrom>
          </w:p>
        </w:tc>
      </w:tr>
    </w:tbl>
    <w:p w:rsidR="00495181" w:rsidRPr="00495181" w:rsidDel="000A7381" w:rsidRDefault="0046587C" w:rsidP="00311033">
      <w:pPr>
        <w:pStyle w:val="Caption"/>
        <w:rPr>
          <w:moveFrom w:id="1084" w:author="GE User" w:date="2016-03-15T16:10:00Z"/>
        </w:rPr>
      </w:pPr>
      <w:bookmarkStart w:id="1085" w:name="_Ref442782885"/>
      <w:bookmarkStart w:id="1086" w:name="_Toc442789883"/>
      <w:moveFrom w:id="1087" w:author="GE User" w:date="2016-03-15T16:10:00Z">
        <w:r w:rsidDel="000A7381">
          <w:t xml:space="preserve">Table </w:t>
        </w:r>
        <w:r w:rsidR="009170B8" w:rsidDel="000A7381">
          <w:fldChar w:fldCharType="begin"/>
        </w:r>
        <w:r w:rsidR="009170B8" w:rsidDel="000A7381">
          <w:instrText xml:space="preserve"> SEQ Table \* ARABIC </w:instrText>
        </w:r>
        <w:r w:rsidR="009170B8" w:rsidDel="000A7381">
          <w:fldChar w:fldCharType="separate"/>
        </w:r>
        <w:r w:rsidR="006D7F64" w:rsidDel="000A7381">
          <w:rPr>
            <w:noProof/>
          </w:rPr>
          <w:t>4</w:t>
        </w:r>
        <w:r w:rsidR="009170B8" w:rsidDel="000A7381">
          <w:rPr>
            <w:noProof/>
          </w:rPr>
          <w:fldChar w:fldCharType="end"/>
        </w:r>
        <w:r w:rsidDel="000A7381">
          <w:t>: PST Pa</w:t>
        </w:r>
        <w:r w:rsidR="00E30B1D" w:rsidDel="000A7381">
          <w:t>t</w:t>
        </w:r>
        <w:r w:rsidDel="000A7381">
          <w:t>tern Selections</w:t>
        </w:r>
        <w:bookmarkEnd w:id="1085"/>
        <w:bookmarkEnd w:id="1086"/>
      </w:moveFrom>
    </w:p>
    <w:p w:rsidR="0014768E" w:rsidRDefault="004272E7" w:rsidP="004272E7">
      <w:pPr>
        <w:pStyle w:val="Heading1"/>
      </w:pPr>
      <w:bookmarkStart w:id="1088" w:name="_Toc445895275"/>
      <w:moveFromRangeEnd w:id="1018"/>
      <w:r>
        <w:t>How to interface PST to control application</w:t>
      </w:r>
      <w:bookmarkEnd w:id="1088"/>
    </w:p>
    <w:p w:rsidR="004272E7" w:rsidRDefault="006A7AA8" w:rsidP="004272E7">
      <w:r>
        <w:t>No special action will be taken to inform the DCS and Control Application for the running PST.</w:t>
      </w:r>
    </w:p>
    <w:p w:rsidR="006A7AA8" w:rsidRDefault="0005538A" w:rsidP="004272E7">
      <w:r>
        <w:t>There shall be a mechanism that aborts PST on significant setpoint change</w:t>
      </w:r>
      <w:r w:rsidR="006A7AA8">
        <w:t xml:space="preserve"> (see PST_SP_CHANGE_LIMIT)</w:t>
      </w:r>
      <w:r>
        <w:t xml:space="preserve">. </w:t>
      </w:r>
      <w:r w:rsidR="006A7AA8">
        <w:t xml:space="preserve">The PST should be cancelled even if the </w:t>
      </w:r>
      <w:r w:rsidR="00DF0153">
        <w:t xml:space="preserve">setpoint </w:t>
      </w:r>
      <w:r w:rsidR="006A7AA8">
        <w:t>change is in the same direction</w:t>
      </w:r>
      <w:r w:rsidR="00DF0153">
        <w:t xml:space="preserve"> as the PST algorithm</w:t>
      </w:r>
      <w:r w:rsidR="006A7AA8">
        <w:t>.</w:t>
      </w:r>
    </w:p>
    <w:p w:rsidR="0005538A" w:rsidRDefault="0005538A" w:rsidP="004272E7">
      <w:r>
        <w:t>It should apply to any mode because the user may change the setpoint for a good reason.</w:t>
      </w:r>
      <w:r w:rsidR="006A7AA8">
        <w:t xml:space="preserve"> </w:t>
      </w:r>
      <w:commentRangeStart w:id="1089"/>
      <w:r>
        <w:t>Design constraints may make it easier to implement this in FFP (TBD)</w:t>
      </w:r>
      <w:r w:rsidR="00DD2BEC">
        <w:t>.</w:t>
      </w:r>
      <w:commentRangeEnd w:id="1089"/>
      <w:r w:rsidR="00E62EF2">
        <w:rPr>
          <w:rStyle w:val="CommentReference"/>
        </w:rPr>
        <w:commentReference w:id="1089"/>
      </w:r>
    </w:p>
    <w:p w:rsidR="008F7590" w:rsidDel="00322AF0" w:rsidRDefault="008F7590" w:rsidP="00DD2BEC">
      <w:pPr>
        <w:pStyle w:val="Heading1"/>
        <w:rPr>
          <w:del w:id="1090" w:author="GE User" w:date="2016-03-16T12:32:00Z"/>
        </w:rPr>
      </w:pPr>
      <w:del w:id="1091" w:author="GE User" w:date="2016-03-16T12:32:00Z">
        <w:r w:rsidDel="00322AF0">
          <w:delText>PST Results</w:delText>
        </w:r>
      </w:del>
    </w:p>
    <w:p w:rsidR="008F7590" w:rsidDel="00322AF0" w:rsidRDefault="008F7590" w:rsidP="00C83FD6">
      <w:pPr>
        <w:rPr>
          <w:del w:id="1092" w:author="GE User" w:date="2016-03-16T12:32:00Z"/>
        </w:rPr>
      </w:pPr>
      <w:del w:id="1093" w:author="GE User" w:date="2016-03-16T12:32:00Z">
        <w:r w:rsidDel="00322AF0">
          <w:delText>The following measures can be used to estimate the valve condition from the PST data</w:delText>
        </w:r>
        <w:r w:rsidR="008B2BE7" w:rsidDel="00322AF0">
          <w:delText>. They will be provided to the user in the DTM</w:delText>
        </w:r>
        <w:r w:rsidDel="00322AF0">
          <w:delText>:</w:delText>
        </w:r>
      </w:del>
    </w:p>
    <w:tbl>
      <w:tblPr>
        <w:tblStyle w:val="MediumGrid3-Accent5"/>
        <w:tblW w:w="10188" w:type="dxa"/>
        <w:tblLayout w:type="fixed"/>
        <w:tblLook w:val="04A0" w:firstRow="1" w:lastRow="0" w:firstColumn="1" w:lastColumn="0" w:noHBand="0" w:noVBand="1"/>
      </w:tblPr>
      <w:tblGrid>
        <w:gridCol w:w="3168"/>
        <w:gridCol w:w="1170"/>
        <w:gridCol w:w="1260"/>
        <w:gridCol w:w="4590"/>
      </w:tblGrid>
      <w:tr w:rsidR="00301E5F" w:rsidRPr="00295F9F" w:rsidDel="00322AF0" w:rsidTr="00311033">
        <w:trPr>
          <w:cnfStyle w:val="100000000000" w:firstRow="1" w:lastRow="0" w:firstColumn="0" w:lastColumn="0" w:oddVBand="0" w:evenVBand="0" w:oddHBand="0" w:evenHBand="0" w:firstRowFirstColumn="0" w:firstRowLastColumn="0" w:lastRowFirstColumn="0" w:lastRowLastColumn="0"/>
          <w:del w:id="1094"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7F0F87" w:rsidDel="00322AF0" w:rsidRDefault="00301E5F" w:rsidP="00033693">
            <w:pPr>
              <w:jc w:val="center"/>
              <w:rPr>
                <w:del w:id="1095" w:author="GE User" w:date="2016-03-16T12:32:00Z"/>
                <w:rFonts w:ascii="Algerian" w:hAnsi="Algerian"/>
                <w:b w:val="0"/>
              </w:rPr>
            </w:pPr>
            <w:del w:id="1096" w:author="GE User" w:date="2016-03-16T12:32:00Z">
              <w:r w:rsidDel="00322AF0">
                <w:rPr>
                  <w:rFonts w:ascii="Algerian" w:hAnsi="Algerian"/>
                  <w:b w:val="0"/>
                </w:rPr>
                <w:delText>Calculated Parameters</w:delText>
              </w:r>
            </w:del>
          </w:p>
        </w:tc>
        <w:tc>
          <w:tcPr>
            <w:tcW w:w="1170" w:type="dxa"/>
          </w:tcPr>
          <w:p w:rsidR="00301E5F" w:rsidRPr="007F0F87" w:rsidDel="00322AF0" w:rsidRDefault="00301E5F" w:rsidP="00033693">
            <w:pPr>
              <w:jc w:val="center"/>
              <w:cnfStyle w:val="100000000000" w:firstRow="1" w:lastRow="0" w:firstColumn="0" w:lastColumn="0" w:oddVBand="0" w:evenVBand="0" w:oddHBand="0" w:evenHBand="0" w:firstRowFirstColumn="0" w:firstRowLastColumn="0" w:lastRowFirstColumn="0" w:lastRowLastColumn="0"/>
              <w:rPr>
                <w:del w:id="1097" w:author="GE User" w:date="2016-03-16T12:32:00Z"/>
                <w:rFonts w:ascii="Algerian" w:hAnsi="Algerian"/>
                <w:b w:val="0"/>
              </w:rPr>
            </w:pPr>
            <w:del w:id="1098" w:author="GE User" w:date="2016-03-16T12:32:00Z">
              <w:r w:rsidRPr="007F0F87" w:rsidDel="00322AF0">
                <w:rPr>
                  <w:rFonts w:ascii="Algerian" w:hAnsi="Algerian"/>
                  <w:b w:val="0"/>
                </w:rPr>
                <w:delText>Type Units</w:delText>
              </w:r>
            </w:del>
          </w:p>
        </w:tc>
        <w:tc>
          <w:tcPr>
            <w:tcW w:w="1260" w:type="dxa"/>
          </w:tcPr>
          <w:p w:rsidR="00301E5F" w:rsidRPr="007F0F87" w:rsidDel="00322AF0" w:rsidRDefault="00301E5F" w:rsidP="00033693">
            <w:pPr>
              <w:jc w:val="center"/>
              <w:cnfStyle w:val="100000000000" w:firstRow="1" w:lastRow="0" w:firstColumn="0" w:lastColumn="0" w:oddVBand="0" w:evenVBand="0" w:oddHBand="0" w:evenHBand="0" w:firstRowFirstColumn="0" w:firstRowLastColumn="0" w:lastRowFirstColumn="0" w:lastRowLastColumn="0"/>
              <w:rPr>
                <w:del w:id="1099" w:author="GE User" w:date="2016-03-16T12:32:00Z"/>
                <w:rFonts w:ascii="Algerian" w:hAnsi="Algerian"/>
                <w:b w:val="0"/>
              </w:rPr>
            </w:pPr>
            <w:del w:id="1100" w:author="GE User" w:date="2016-03-16T12:32:00Z">
              <w:r w:rsidRPr="007F0F87" w:rsidDel="00322AF0">
                <w:rPr>
                  <w:rFonts w:ascii="Algerian" w:hAnsi="Algerian"/>
                  <w:b w:val="0"/>
                </w:rPr>
                <w:delText>Initial Value</w:delText>
              </w:r>
            </w:del>
          </w:p>
        </w:tc>
        <w:tc>
          <w:tcPr>
            <w:tcW w:w="4590" w:type="dxa"/>
          </w:tcPr>
          <w:p w:rsidR="00301E5F" w:rsidRPr="007F0F87" w:rsidDel="00322AF0" w:rsidRDefault="00301E5F" w:rsidP="00033693">
            <w:pPr>
              <w:jc w:val="center"/>
              <w:cnfStyle w:val="100000000000" w:firstRow="1" w:lastRow="0" w:firstColumn="0" w:lastColumn="0" w:oddVBand="0" w:evenVBand="0" w:oddHBand="0" w:evenHBand="0" w:firstRowFirstColumn="0" w:firstRowLastColumn="0" w:lastRowFirstColumn="0" w:lastRowLastColumn="0"/>
              <w:rPr>
                <w:del w:id="1101" w:author="GE User" w:date="2016-03-16T12:32:00Z"/>
                <w:rFonts w:ascii="Algerian" w:hAnsi="Algerian"/>
                <w:b w:val="0"/>
              </w:rPr>
            </w:pPr>
            <w:del w:id="1102" w:author="GE User" w:date="2016-03-16T12:32:00Z">
              <w:r w:rsidRPr="007F0F87" w:rsidDel="00322AF0">
                <w:rPr>
                  <w:rFonts w:ascii="Algerian" w:hAnsi="Algerian"/>
                  <w:b w:val="0"/>
                </w:rPr>
                <w:delText>Notes</w:delText>
              </w:r>
            </w:del>
          </w:p>
        </w:tc>
      </w:tr>
      <w:tr w:rsidR="00301E5F" w:rsidRPr="00301E5F" w:rsidDel="00322AF0" w:rsidTr="00311033">
        <w:trPr>
          <w:cnfStyle w:val="000000100000" w:firstRow="0" w:lastRow="0" w:firstColumn="0" w:lastColumn="0" w:oddVBand="0" w:evenVBand="0" w:oddHBand="1" w:evenHBand="0" w:firstRowFirstColumn="0" w:firstRowLastColumn="0" w:lastRowFirstColumn="0" w:lastRowLastColumn="0"/>
          <w:del w:id="1103"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311033" w:rsidDel="00322AF0" w:rsidRDefault="00301E5F" w:rsidP="00311033">
            <w:pPr>
              <w:rPr>
                <w:del w:id="1104" w:author="GE User" w:date="2016-03-16T12:32:00Z"/>
              </w:rPr>
            </w:pPr>
            <w:del w:id="1105" w:author="GE User" w:date="2016-03-16T12:32:00Z">
              <w:r w:rsidRPr="00844607" w:rsidDel="00322AF0">
                <w:delText>Valve Friction</w:delText>
              </w:r>
            </w:del>
          </w:p>
        </w:tc>
        <w:tc>
          <w:tcPr>
            <w:tcW w:w="1170" w:type="dxa"/>
          </w:tcPr>
          <w:p w:rsidR="00301E5F" w:rsidRPr="00311033" w:rsidDel="00322AF0" w:rsidRDefault="00301E5F" w:rsidP="00311033">
            <w:pPr>
              <w:cnfStyle w:val="000000100000" w:firstRow="0" w:lastRow="0" w:firstColumn="0" w:lastColumn="0" w:oddVBand="0" w:evenVBand="0" w:oddHBand="1" w:evenHBand="0" w:firstRowFirstColumn="0" w:firstRowLastColumn="0" w:lastRowFirstColumn="0" w:lastRowLastColumn="0"/>
              <w:rPr>
                <w:del w:id="1106" w:author="GE User" w:date="2016-03-16T12:32:00Z"/>
              </w:rPr>
            </w:pPr>
            <w:del w:id="1107" w:author="GE User" w:date="2016-03-16T12:32:00Z">
              <w:r w:rsidRPr="00844607" w:rsidDel="00322AF0">
                <w:delText>Float[PU]</w:delText>
              </w:r>
            </w:del>
          </w:p>
        </w:tc>
        <w:tc>
          <w:tcPr>
            <w:tcW w:w="1260" w:type="dxa"/>
          </w:tcPr>
          <w:p w:rsidR="00301E5F" w:rsidRPr="00311033" w:rsidDel="00322AF0" w:rsidRDefault="00301E5F" w:rsidP="00311033">
            <w:pPr>
              <w:cnfStyle w:val="000000100000" w:firstRow="0" w:lastRow="0" w:firstColumn="0" w:lastColumn="0" w:oddVBand="0" w:evenVBand="0" w:oddHBand="1" w:evenHBand="0" w:firstRowFirstColumn="0" w:firstRowLastColumn="0" w:lastRowFirstColumn="0" w:lastRowLastColumn="0"/>
              <w:rPr>
                <w:del w:id="1108" w:author="GE User" w:date="2016-03-16T12:32:00Z"/>
              </w:rPr>
            </w:pPr>
            <w:del w:id="1109" w:author="GE User" w:date="2016-03-16T12:32:00Z">
              <w:r w:rsidRPr="00844607" w:rsidDel="00322AF0">
                <w:delText>0</w:delText>
              </w:r>
            </w:del>
          </w:p>
        </w:tc>
        <w:tc>
          <w:tcPr>
            <w:tcW w:w="4590" w:type="dxa"/>
          </w:tcPr>
          <w:p w:rsidR="00301E5F" w:rsidRPr="00311033" w:rsidDel="00322AF0" w:rsidRDefault="00301E5F" w:rsidP="00311033">
            <w:pPr>
              <w:cnfStyle w:val="000000100000" w:firstRow="0" w:lastRow="0" w:firstColumn="0" w:lastColumn="0" w:oddVBand="0" w:evenVBand="0" w:oddHBand="1" w:evenHBand="0" w:firstRowFirstColumn="0" w:firstRowLastColumn="0" w:lastRowFirstColumn="0" w:lastRowLastColumn="0"/>
              <w:rPr>
                <w:del w:id="1110" w:author="GE User" w:date="2016-03-16T12:32:00Z"/>
              </w:rPr>
            </w:pPr>
            <w:del w:id="1111" w:author="GE User" w:date="2016-03-16T12:32:00Z">
              <w:r w:rsidRPr="00844607" w:rsidDel="00322AF0">
                <w:delText xml:space="preserve">Friction </w:delText>
              </w:r>
              <w:r w:rsidDel="00322AF0">
                <w:delText xml:space="preserve">in Pressure Units </w:delText>
              </w:r>
              <w:r w:rsidRPr="00844607" w:rsidDel="00322AF0">
                <w:delText xml:space="preserve">calculated </w:delText>
              </w:r>
              <w:r w:rsidDel="00322AF0">
                <w:delText>from the PST results</w:delText>
              </w:r>
            </w:del>
          </w:p>
        </w:tc>
      </w:tr>
      <w:tr w:rsidR="00301E5F" w:rsidRPr="00295F9F" w:rsidDel="00322AF0" w:rsidTr="00311033">
        <w:trPr>
          <w:del w:id="1112"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844607" w:rsidDel="00322AF0" w:rsidRDefault="00301E5F" w:rsidP="00033693">
            <w:pPr>
              <w:rPr>
                <w:del w:id="1113" w:author="GE User" w:date="2016-03-16T12:32:00Z"/>
              </w:rPr>
            </w:pPr>
            <w:commentRangeStart w:id="1114"/>
            <w:del w:id="1115" w:author="GE User" w:date="2016-03-16T12:32:00Z">
              <w:r w:rsidRPr="00844607" w:rsidDel="00322AF0">
                <w:delText>RESULT</w:delText>
              </w:r>
              <w:commentRangeEnd w:id="1114"/>
              <w:r w:rsidR="00E635E6" w:rsidDel="00322AF0">
                <w:rPr>
                  <w:rStyle w:val="CommentReference"/>
                  <w:b w:val="0"/>
                  <w:bCs w:val="0"/>
                  <w:color w:val="auto"/>
                </w:rPr>
                <w:commentReference w:id="1114"/>
              </w:r>
            </w:del>
          </w:p>
        </w:tc>
        <w:tc>
          <w:tcPr>
            <w:tcW w:w="1170" w:type="dxa"/>
          </w:tcPr>
          <w:p w:rsidR="00301E5F" w:rsidRPr="00844607"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16" w:author="GE User" w:date="2016-03-16T12:32:00Z"/>
              </w:rPr>
            </w:pPr>
            <w:del w:id="1117" w:author="GE User" w:date="2016-03-16T12:32:00Z">
              <w:r w:rsidDel="00322AF0">
                <w:delText>Int</w:delText>
              </w:r>
            </w:del>
          </w:p>
        </w:tc>
        <w:tc>
          <w:tcPr>
            <w:tcW w:w="1260" w:type="dxa"/>
          </w:tcPr>
          <w:p w:rsidR="00301E5F" w:rsidRPr="00844607"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18" w:author="GE User" w:date="2016-03-16T12:32:00Z"/>
              </w:rPr>
            </w:pPr>
            <w:del w:id="1119" w:author="GE User" w:date="2016-03-16T12:32:00Z">
              <w:r w:rsidRPr="00844607" w:rsidDel="00322AF0">
                <w:delText>0</w:delText>
              </w:r>
            </w:del>
          </w:p>
        </w:tc>
        <w:tc>
          <w:tcPr>
            <w:tcW w:w="4590" w:type="dxa"/>
          </w:tcPr>
          <w:p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20" w:author="GE User" w:date="2016-03-16T12:32:00Z"/>
              </w:rPr>
            </w:pPr>
            <w:del w:id="1121" w:author="GE User" w:date="2016-03-16T12:32:00Z">
              <w:r w:rsidDel="00322AF0">
                <w:delText>The result of PST execution. The following values shall be supported:</w:delText>
              </w:r>
            </w:del>
          </w:p>
          <w:p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22" w:author="GE User" w:date="2016-03-16T12:32:00Z"/>
              </w:rPr>
            </w:pPr>
            <w:del w:id="1123" w:author="GE User" w:date="2016-03-16T12:32:00Z">
              <w:r w:rsidDel="00322AF0">
                <w:delText>0x00 – PST is not executed</w:delText>
              </w:r>
            </w:del>
          </w:p>
          <w:p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24" w:author="GE User" w:date="2016-03-16T12:32:00Z"/>
              </w:rPr>
            </w:pPr>
            <w:del w:id="1125" w:author="GE User" w:date="2016-03-16T12:32:00Z">
              <w:r w:rsidDel="00322AF0">
                <w:delText>0xFF – PST executed successfully and data is collected</w:delText>
              </w:r>
            </w:del>
          </w:p>
          <w:p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26" w:author="GE User" w:date="2016-03-16T12:32:00Z"/>
              </w:rPr>
            </w:pPr>
            <w:del w:id="1127" w:author="GE User" w:date="2016-03-16T12:32:00Z">
              <w:r w:rsidDel="00322AF0">
                <w:delText xml:space="preserve">0x01 – PST Not Started – another process is running </w:delText>
              </w:r>
            </w:del>
          </w:p>
          <w:p w:rsidR="00301E5F" w:rsidDel="00322AF0" w:rsidRDefault="00301E5F" w:rsidP="00311033">
            <w:pPr>
              <w:ind w:left="288" w:hanging="306"/>
              <w:cnfStyle w:val="000000000000" w:firstRow="0" w:lastRow="0" w:firstColumn="0" w:lastColumn="0" w:oddVBand="0" w:evenVBand="0" w:oddHBand="0" w:evenHBand="0" w:firstRowFirstColumn="0" w:firstRowLastColumn="0" w:lastRowFirstColumn="0" w:lastRowLastColumn="0"/>
              <w:rPr>
                <w:del w:id="1128" w:author="GE User" w:date="2016-03-16T12:32:00Z"/>
              </w:rPr>
            </w:pPr>
            <w:del w:id="1129" w:author="GE User" w:date="2016-03-16T12:32:00Z">
              <w:r w:rsidDel="00322AF0">
                <w:delText>0x02 – PST Not Started – Valve not in Auto</w:delText>
              </w:r>
              <w:r w:rsidR="00DF0153" w:rsidDel="00322AF0">
                <w:delText xml:space="preserve">, </w:delText>
              </w:r>
              <w:r w:rsidDel="00322AF0">
                <w:delText>MAN or LO</w:delText>
              </w:r>
            </w:del>
          </w:p>
          <w:p w:rsidR="00DF0153" w:rsidDel="00322AF0" w:rsidRDefault="00DF0153" w:rsidP="00033693">
            <w:pPr>
              <w:ind w:left="288" w:hanging="306"/>
              <w:cnfStyle w:val="000000000000" w:firstRow="0" w:lastRow="0" w:firstColumn="0" w:lastColumn="0" w:oddVBand="0" w:evenVBand="0" w:oddHBand="0" w:evenHBand="0" w:firstRowFirstColumn="0" w:firstRowLastColumn="0" w:lastRowFirstColumn="0" w:lastRowLastColumn="0"/>
              <w:rPr>
                <w:del w:id="1130" w:author="GE User" w:date="2016-03-16T12:32:00Z"/>
              </w:rPr>
            </w:pPr>
            <w:del w:id="1131" w:author="GE User" w:date="2016-03-16T12:32:00Z">
              <w:r w:rsidDel="00322AF0">
                <w:delText>The following conditions shall be calculated and ignored by the application if the user decides so:</w:delText>
              </w:r>
            </w:del>
          </w:p>
          <w:p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32" w:author="GE User" w:date="2016-03-16T12:32:00Z"/>
              </w:rPr>
            </w:pPr>
            <w:del w:id="1133" w:author="GE User" w:date="2016-03-16T12:32:00Z">
              <w:r w:rsidDel="00322AF0">
                <w:delText>0x04 – PST Not Started – Tight Open limit reached</w:delText>
              </w:r>
            </w:del>
          </w:p>
          <w:p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34" w:author="GE User" w:date="2016-03-16T12:32:00Z"/>
              </w:rPr>
            </w:pPr>
            <w:del w:id="1135" w:author="GE User" w:date="2016-03-16T12:32:00Z">
              <w:r w:rsidDel="00322AF0">
                <w:delText xml:space="preserve">0x05 – PST Not Started – Tight Closed limit reached </w:delText>
              </w:r>
            </w:del>
          </w:p>
          <w:p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36" w:author="GE User" w:date="2016-03-16T12:32:00Z"/>
              </w:rPr>
            </w:pPr>
            <w:del w:id="1137" w:author="GE User" w:date="2016-03-16T12:32:00Z">
              <w:r w:rsidDel="00322AF0">
                <w:delText>0x06 – PST Not Started – Upper Position Limit reached</w:delText>
              </w:r>
            </w:del>
          </w:p>
          <w:p w:rsidR="00301E5F" w:rsidDel="00322AF0" w:rsidRDefault="00301E5F" w:rsidP="00311033">
            <w:pPr>
              <w:ind w:left="927" w:hanging="306"/>
              <w:cnfStyle w:val="000000000000" w:firstRow="0" w:lastRow="0" w:firstColumn="0" w:lastColumn="0" w:oddVBand="0" w:evenVBand="0" w:oddHBand="0" w:evenHBand="0" w:firstRowFirstColumn="0" w:firstRowLastColumn="0" w:lastRowFirstColumn="0" w:lastRowLastColumn="0"/>
              <w:rPr>
                <w:del w:id="1138" w:author="GE User" w:date="2016-03-16T12:32:00Z"/>
              </w:rPr>
            </w:pPr>
            <w:del w:id="1139" w:author="GE User" w:date="2016-03-16T12:32:00Z">
              <w:r w:rsidDel="00322AF0">
                <w:delText xml:space="preserve">0x07 – PST Not Started – Lower Position Limit reached </w:delText>
              </w:r>
            </w:del>
          </w:p>
          <w:p w:rsidR="00DF0153" w:rsidDel="00322AF0" w:rsidRDefault="00DF0153" w:rsidP="00311033">
            <w:pPr>
              <w:ind w:left="927" w:hanging="306"/>
              <w:cnfStyle w:val="000000000000" w:firstRow="0" w:lastRow="0" w:firstColumn="0" w:lastColumn="0" w:oddVBand="0" w:evenVBand="0" w:oddHBand="0" w:evenHBand="0" w:firstRowFirstColumn="0" w:firstRowLastColumn="0" w:lastRowFirstColumn="0" w:lastRowLastColumn="0"/>
              <w:rPr>
                <w:del w:id="1140" w:author="GE User" w:date="2016-03-16T12:32:00Z"/>
              </w:rPr>
            </w:pPr>
            <w:del w:id="1141" w:author="GE User" w:date="2016-03-16T12:32:00Z">
              <w:r w:rsidDel="00322AF0">
                <w:delText>0x08 – PST not started – Device is with Tight Open Active</w:delText>
              </w:r>
            </w:del>
          </w:p>
          <w:p w:rsidR="00DF0153" w:rsidDel="00322AF0" w:rsidRDefault="00DF0153" w:rsidP="00311033">
            <w:pPr>
              <w:ind w:left="927" w:hanging="306"/>
              <w:cnfStyle w:val="000000000000" w:firstRow="0" w:lastRow="0" w:firstColumn="0" w:lastColumn="0" w:oddVBand="0" w:evenVBand="0" w:oddHBand="0" w:evenHBand="0" w:firstRowFirstColumn="0" w:firstRowLastColumn="0" w:lastRowFirstColumn="0" w:lastRowLastColumn="0"/>
              <w:rPr>
                <w:del w:id="1142" w:author="GE User" w:date="2016-03-16T12:32:00Z"/>
              </w:rPr>
            </w:pPr>
            <w:del w:id="1143" w:author="GE User" w:date="2016-03-16T12:32:00Z">
              <w:r w:rsidDel="00322AF0">
                <w:delText>0x09 – PST not started – Device is with Tight Closed Active</w:delText>
              </w:r>
            </w:del>
          </w:p>
          <w:p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44" w:author="GE User" w:date="2016-03-16T12:32:00Z"/>
              </w:rPr>
            </w:pPr>
            <w:del w:id="1145" w:author="GE User" w:date="2016-03-16T12:32:00Z">
              <w:r w:rsidDel="00322AF0">
                <w:delText>0x80 – PST cancelled – SP Changed, Data for the duration of the PST is available in the buffer.</w:delText>
              </w:r>
            </w:del>
          </w:p>
          <w:p w:rsidR="00301E5F"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46" w:author="GE User" w:date="2016-03-16T12:32:00Z"/>
              </w:rPr>
            </w:pPr>
            <w:del w:id="1147" w:author="GE User" w:date="2016-03-16T12:32:00Z">
              <w:r w:rsidDel="00322AF0">
                <w:delText>0x81 – PST Cancelled – by the user. Partial Data is available in the buffer.</w:delText>
              </w:r>
            </w:del>
          </w:p>
          <w:p w:rsidR="00301E5F" w:rsidRPr="00844607" w:rsidDel="00322AF0" w:rsidRDefault="00301E5F" w:rsidP="00033693">
            <w:pPr>
              <w:ind w:left="288" w:hanging="306"/>
              <w:cnfStyle w:val="000000000000" w:firstRow="0" w:lastRow="0" w:firstColumn="0" w:lastColumn="0" w:oddVBand="0" w:evenVBand="0" w:oddHBand="0" w:evenHBand="0" w:firstRowFirstColumn="0" w:firstRowLastColumn="0" w:lastRowFirstColumn="0" w:lastRowLastColumn="0"/>
              <w:rPr>
                <w:del w:id="1148" w:author="GE User" w:date="2016-03-16T12:32:00Z"/>
              </w:rPr>
            </w:pPr>
            <w:del w:id="1149" w:author="GE User" w:date="2016-03-16T12:32:00Z">
              <w:r w:rsidDel="00322AF0">
                <w:delText xml:space="preserve">0x82 – PST Cancelled – the output </w:delText>
              </w:r>
              <w:r w:rsidR="00DF0153" w:rsidDel="00322AF0">
                <w:delText>pressures</w:delText>
              </w:r>
              <w:r w:rsidDel="00322AF0">
                <w:delText xml:space="preserve"> above the max pressure limit. Data for the duration of the PST is available in the buffer.</w:delText>
              </w:r>
            </w:del>
          </w:p>
        </w:tc>
      </w:tr>
      <w:tr w:rsidR="00301E5F" w:rsidDel="00322AF0" w:rsidTr="00311033">
        <w:trPr>
          <w:cnfStyle w:val="000000100000" w:firstRow="0" w:lastRow="0" w:firstColumn="0" w:lastColumn="0" w:oddVBand="0" w:evenVBand="0" w:oddHBand="1" w:evenHBand="0" w:firstRowFirstColumn="0" w:firstRowLastColumn="0" w:lastRowFirstColumn="0" w:lastRowLastColumn="0"/>
          <w:del w:id="1150"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Del="00322AF0" w:rsidRDefault="00301E5F" w:rsidP="00033693">
            <w:pPr>
              <w:rPr>
                <w:del w:id="1151" w:author="GE User" w:date="2016-03-16T12:32:00Z"/>
              </w:rPr>
            </w:pPr>
            <w:del w:id="1152" w:author="GE User" w:date="2016-03-16T12:32:00Z">
              <w:r w:rsidRPr="006F5E3E" w:rsidDel="00322AF0">
                <w:delText>PST_BREAKOUT_TIME</w:delText>
              </w:r>
              <w:r w:rsidDel="00322AF0">
                <w:delText>_D</w:delText>
              </w:r>
            </w:del>
          </w:p>
        </w:tc>
        <w:tc>
          <w:tcPr>
            <w:tcW w:w="117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53" w:author="GE User" w:date="2016-03-16T12:32:00Z"/>
              </w:rPr>
            </w:pPr>
            <w:del w:id="1154" w:author="GE User" w:date="2016-03-16T12:32:00Z">
              <w:r w:rsidDel="00322AF0">
                <w:delText xml:space="preserve">int  </w:delText>
              </w:r>
              <w:commentRangeStart w:id="1155"/>
              <w:r w:rsidDel="00322AF0">
                <w:delText>[105ms]</w:delText>
              </w:r>
              <w:commentRangeEnd w:id="1155"/>
              <w:r w:rsidR="00E62EF2" w:rsidDel="00322AF0">
                <w:rPr>
                  <w:rStyle w:val="CommentReference"/>
                </w:rPr>
                <w:commentReference w:id="1155"/>
              </w:r>
            </w:del>
          </w:p>
        </w:tc>
        <w:tc>
          <w:tcPr>
            <w:tcW w:w="126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56" w:author="GE User" w:date="2016-03-16T12:32:00Z"/>
              </w:rPr>
            </w:pPr>
            <w:del w:id="1157" w:author="GE User" w:date="2016-03-16T12:32:00Z">
              <w:r w:rsidRPr="00E61B5E" w:rsidDel="00322AF0">
                <w:delText>0</w:delText>
              </w:r>
            </w:del>
          </w:p>
        </w:tc>
        <w:tc>
          <w:tcPr>
            <w:tcW w:w="459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58" w:author="GE User" w:date="2016-03-16T12:32:00Z"/>
              </w:rPr>
            </w:pPr>
            <w:del w:id="1159" w:author="GE User" w:date="2016-03-16T12:32:00Z">
              <w:r w:rsidDel="00322AF0">
                <w:delText>Actual Time (number of ticks) for the valve to start moving Down</w:delText>
              </w:r>
            </w:del>
          </w:p>
        </w:tc>
      </w:tr>
      <w:tr w:rsidR="00301E5F" w:rsidDel="00322AF0" w:rsidTr="00311033">
        <w:trPr>
          <w:del w:id="1160"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Del="00322AF0" w:rsidRDefault="00301E5F" w:rsidP="00033693">
            <w:pPr>
              <w:rPr>
                <w:del w:id="1161" w:author="GE User" w:date="2016-03-16T12:32:00Z"/>
              </w:rPr>
            </w:pPr>
            <w:del w:id="1162" w:author="GE User" w:date="2016-03-16T12:32:00Z">
              <w:r w:rsidRPr="006F5E3E" w:rsidDel="00322AF0">
                <w:delText>PST_STROKE_TRAVEL_TIME</w:delText>
              </w:r>
              <w:r w:rsidDel="00322AF0">
                <w:delText>_D</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63" w:author="GE User" w:date="2016-03-16T12:32:00Z"/>
              </w:rPr>
            </w:pPr>
            <w:del w:id="1164" w:author="GE User" w:date="2016-03-16T12:32:00Z">
              <w:r w:rsidDel="00322AF0">
                <w:delText>int [105ms]</w:delText>
              </w:r>
            </w:del>
          </w:p>
        </w:tc>
        <w:tc>
          <w:tcPr>
            <w:tcW w:w="126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65" w:author="GE User" w:date="2016-03-16T12:32:00Z"/>
              </w:rPr>
            </w:pPr>
            <w:del w:id="1166" w:author="GE User" w:date="2016-03-16T12:32:00Z">
              <w:r w:rsidRPr="00E61B5E" w:rsidDel="00322AF0">
                <w:delText>0</w:delText>
              </w:r>
            </w:del>
          </w:p>
        </w:tc>
        <w:tc>
          <w:tcPr>
            <w:tcW w:w="459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67" w:author="GE User" w:date="2016-03-16T12:32:00Z"/>
              </w:rPr>
            </w:pPr>
            <w:del w:id="1168" w:author="GE User" w:date="2016-03-16T12:32:00Z">
              <w:r w:rsidDel="00322AF0">
                <w:delText>Actual Time for the valve to reach the Down Setpoing</w:delText>
              </w:r>
            </w:del>
          </w:p>
        </w:tc>
      </w:tr>
      <w:tr w:rsidR="00301E5F" w:rsidDel="00322AF0" w:rsidTr="00311033">
        <w:trPr>
          <w:cnfStyle w:val="000000100000" w:firstRow="0" w:lastRow="0" w:firstColumn="0" w:lastColumn="0" w:oddVBand="0" w:evenVBand="0" w:oddHBand="1" w:evenHBand="0" w:firstRowFirstColumn="0" w:firstRowLastColumn="0" w:lastRowFirstColumn="0" w:lastRowLastColumn="0"/>
          <w:del w:id="1169"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Del="00322AF0" w:rsidRDefault="00301E5F" w:rsidP="00033693">
            <w:pPr>
              <w:rPr>
                <w:del w:id="1170" w:author="GE User" w:date="2016-03-16T12:32:00Z"/>
              </w:rPr>
            </w:pPr>
            <w:del w:id="1171" w:author="GE User" w:date="2016-03-16T12:32:00Z">
              <w:r w:rsidRPr="006F5E3E" w:rsidDel="00322AF0">
                <w:delText>PST_BREAKOUT_TIME</w:delText>
              </w:r>
              <w:r w:rsidDel="00322AF0">
                <w:delText>_Dd</w:delText>
              </w:r>
            </w:del>
          </w:p>
        </w:tc>
        <w:tc>
          <w:tcPr>
            <w:tcW w:w="117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72" w:author="GE User" w:date="2016-03-16T12:32:00Z"/>
              </w:rPr>
            </w:pPr>
            <w:del w:id="1173" w:author="GE User" w:date="2016-03-16T12:32:00Z">
              <w:r w:rsidDel="00322AF0">
                <w:delText>int [105ms]</w:delText>
              </w:r>
            </w:del>
          </w:p>
        </w:tc>
        <w:tc>
          <w:tcPr>
            <w:tcW w:w="126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74" w:author="GE User" w:date="2016-03-16T12:32:00Z"/>
              </w:rPr>
            </w:pPr>
            <w:del w:id="1175" w:author="GE User" w:date="2016-03-16T12:32:00Z">
              <w:r w:rsidRPr="00E61B5E" w:rsidDel="00322AF0">
                <w:delText>0</w:delText>
              </w:r>
            </w:del>
          </w:p>
        </w:tc>
        <w:tc>
          <w:tcPr>
            <w:tcW w:w="459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76" w:author="GE User" w:date="2016-03-16T12:32:00Z"/>
              </w:rPr>
            </w:pPr>
            <w:del w:id="1177" w:author="GE User" w:date="2016-03-16T12:32:00Z">
              <w:r w:rsidDel="00322AF0">
                <w:delText xml:space="preserve">Actual Time for the valve to start moving double Down </w:delText>
              </w:r>
            </w:del>
          </w:p>
        </w:tc>
      </w:tr>
      <w:tr w:rsidR="00301E5F" w:rsidDel="00322AF0" w:rsidTr="00311033">
        <w:trPr>
          <w:del w:id="1178"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Del="00322AF0" w:rsidRDefault="00301E5F" w:rsidP="00033693">
            <w:pPr>
              <w:rPr>
                <w:del w:id="1179" w:author="GE User" w:date="2016-03-16T12:32:00Z"/>
              </w:rPr>
            </w:pPr>
            <w:del w:id="1180" w:author="GE User" w:date="2016-03-16T12:32:00Z">
              <w:r w:rsidRPr="006F5E3E" w:rsidDel="00322AF0">
                <w:delText>PST_STROKE_TRAVEL_TIME</w:delText>
              </w:r>
              <w:r w:rsidDel="00322AF0">
                <w:delText>_Dd</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81" w:author="GE User" w:date="2016-03-16T12:32:00Z"/>
              </w:rPr>
            </w:pPr>
            <w:del w:id="1182" w:author="GE User" w:date="2016-03-16T12:32:00Z">
              <w:r w:rsidDel="00322AF0">
                <w:delText>int [105ms]</w:delText>
              </w:r>
            </w:del>
          </w:p>
        </w:tc>
        <w:tc>
          <w:tcPr>
            <w:tcW w:w="126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83" w:author="GE User" w:date="2016-03-16T12:32:00Z"/>
              </w:rPr>
            </w:pPr>
            <w:del w:id="1184" w:author="GE User" w:date="2016-03-16T12:32:00Z">
              <w:r w:rsidRPr="00E61B5E" w:rsidDel="00322AF0">
                <w:delText>0</w:delText>
              </w:r>
            </w:del>
          </w:p>
        </w:tc>
        <w:tc>
          <w:tcPr>
            <w:tcW w:w="459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85" w:author="GE User" w:date="2016-03-16T12:32:00Z"/>
              </w:rPr>
            </w:pPr>
            <w:del w:id="1186" w:author="GE User" w:date="2016-03-16T12:32:00Z">
              <w:r w:rsidDel="00322AF0">
                <w:delText>Actual Time for the valve to reach the double Down setpoint</w:delText>
              </w:r>
            </w:del>
          </w:p>
        </w:tc>
      </w:tr>
      <w:tr w:rsidR="00301E5F" w:rsidDel="00322AF0" w:rsidTr="00311033">
        <w:trPr>
          <w:cnfStyle w:val="000000100000" w:firstRow="0" w:lastRow="0" w:firstColumn="0" w:lastColumn="0" w:oddVBand="0" w:evenVBand="0" w:oddHBand="1" w:evenHBand="0" w:firstRowFirstColumn="0" w:firstRowLastColumn="0" w:lastRowFirstColumn="0" w:lastRowLastColumn="0"/>
          <w:del w:id="1187"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Del="00322AF0" w:rsidRDefault="00301E5F" w:rsidP="00033693">
            <w:pPr>
              <w:rPr>
                <w:del w:id="1188" w:author="GE User" w:date="2016-03-16T12:32:00Z"/>
              </w:rPr>
            </w:pPr>
            <w:del w:id="1189" w:author="GE User" w:date="2016-03-16T12:32:00Z">
              <w:r w:rsidRPr="006F5E3E" w:rsidDel="00322AF0">
                <w:delText>PST_BREAKOUT_TIME</w:delText>
              </w:r>
              <w:r w:rsidDel="00322AF0">
                <w:delText>_U</w:delText>
              </w:r>
            </w:del>
          </w:p>
        </w:tc>
        <w:tc>
          <w:tcPr>
            <w:tcW w:w="117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90" w:author="GE User" w:date="2016-03-16T12:32:00Z"/>
              </w:rPr>
            </w:pPr>
            <w:del w:id="1191" w:author="GE User" w:date="2016-03-16T12:32:00Z">
              <w:r w:rsidDel="00322AF0">
                <w:delText>int [105ms]</w:delText>
              </w:r>
            </w:del>
          </w:p>
        </w:tc>
        <w:tc>
          <w:tcPr>
            <w:tcW w:w="126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92" w:author="GE User" w:date="2016-03-16T12:32:00Z"/>
              </w:rPr>
            </w:pPr>
            <w:del w:id="1193" w:author="GE User" w:date="2016-03-16T12:32:00Z">
              <w:r w:rsidDel="00322AF0">
                <w:delText>0</w:delText>
              </w:r>
            </w:del>
          </w:p>
        </w:tc>
        <w:tc>
          <w:tcPr>
            <w:tcW w:w="459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194" w:author="GE User" w:date="2016-03-16T12:32:00Z"/>
              </w:rPr>
            </w:pPr>
            <w:del w:id="1195" w:author="GE User" w:date="2016-03-16T12:32:00Z">
              <w:r w:rsidDel="00322AF0">
                <w:delText>Actual Time for the valve to start moving Up</w:delText>
              </w:r>
            </w:del>
          </w:p>
        </w:tc>
      </w:tr>
      <w:tr w:rsidR="00301E5F" w:rsidDel="00322AF0" w:rsidTr="00311033">
        <w:trPr>
          <w:del w:id="1196"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Del="00322AF0" w:rsidRDefault="00301E5F" w:rsidP="00033693">
            <w:pPr>
              <w:rPr>
                <w:del w:id="1197" w:author="GE User" w:date="2016-03-16T12:32:00Z"/>
              </w:rPr>
            </w:pPr>
            <w:del w:id="1198" w:author="GE User" w:date="2016-03-16T12:32:00Z">
              <w:r w:rsidRPr="006F5E3E" w:rsidDel="00322AF0">
                <w:delText>PST_STROKE_TRAVEL_TIME</w:delText>
              </w:r>
              <w:r w:rsidDel="00322AF0">
                <w:delText>_U</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199" w:author="GE User" w:date="2016-03-16T12:32:00Z"/>
              </w:rPr>
            </w:pPr>
            <w:del w:id="1200" w:author="GE User" w:date="2016-03-16T12:32:00Z">
              <w:r w:rsidDel="00322AF0">
                <w:delText>int [105ms]</w:delText>
              </w:r>
            </w:del>
          </w:p>
        </w:tc>
        <w:tc>
          <w:tcPr>
            <w:tcW w:w="126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01" w:author="GE User" w:date="2016-03-16T12:32:00Z"/>
              </w:rPr>
            </w:pPr>
            <w:del w:id="1202" w:author="GE User" w:date="2016-03-16T12:32:00Z">
              <w:r w:rsidDel="00322AF0">
                <w:delText>0</w:delText>
              </w:r>
            </w:del>
          </w:p>
        </w:tc>
        <w:tc>
          <w:tcPr>
            <w:tcW w:w="459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03" w:author="GE User" w:date="2016-03-16T12:32:00Z"/>
              </w:rPr>
            </w:pPr>
            <w:del w:id="1204" w:author="GE User" w:date="2016-03-16T12:32:00Z">
              <w:r w:rsidDel="00322AF0">
                <w:delText>Actual Time for the valve to reach the Up setpoing</w:delText>
              </w:r>
            </w:del>
          </w:p>
        </w:tc>
      </w:tr>
      <w:tr w:rsidR="00301E5F" w:rsidDel="00322AF0" w:rsidTr="00311033">
        <w:trPr>
          <w:cnfStyle w:val="000000100000" w:firstRow="0" w:lastRow="0" w:firstColumn="0" w:lastColumn="0" w:oddVBand="0" w:evenVBand="0" w:oddHBand="1" w:evenHBand="0" w:firstRowFirstColumn="0" w:firstRowLastColumn="0" w:lastRowFirstColumn="0" w:lastRowLastColumn="0"/>
          <w:del w:id="1205"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Del="00322AF0" w:rsidRDefault="00301E5F" w:rsidP="00033693">
            <w:pPr>
              <w:rPr>
                <w:del w:id="1206" w:author="GE User" w:date="2016-03-16T12:32:00Z"/>
              </w:rPr>
            </w:pPr>
            <w:del w:id="1207" w:author="GE User" w:date="2016-03-16T12:32:00Z">
              <w:r w:rsidRPr="006F5E3E" w:rsidDel="00322AF0">
                <w:delText>PST_BREAKOUT_TIME</w:delText>
              </w:r>
              <w:r w:rsidDel="00322AF0">
                <w:delText>_Uu</w:delText>
              </w:r>
            </w:del>
          </w:p>
        </w:tc>
        <w:tc>
          <w:tcPr>
            <w:tcW w:w="117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08" w:author="GE User" w:date="2016-03-16T12:32:00Z"/>
              </w:rPr>
            </w:pPr>
            <w:del w:id="1209" w:author="GE User" w:date="2016-03-16T12:32:00Z">
              <w:r w:rsidDel="00322AF0">
                <w:delText>int [105ms]</w:delText>
              </w:r>
            </w:del>
          </w:p>
        </w:tc>
        <w:tc>
          <w:tcPr>
            <w:tcW w:w="126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10" w:author="GE User" w:date="2016-03-16T12:32:00Z"/>
              </w:rPr>
            </w:pPr>
            <w:del w:id="1211" w:author="GE User" w:date="2016-03-16T12:32:00Z">
              <w:r w:rsidDel="00322AF0">
                <w:delText>0</w:delText>
              </w:r>
            </w:del>
          </w:p>
        </w:tc>
        <w:tc>
          <w:tcPr>
            <w:tcW w:w="459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12" w:author="GE User" w:date="2016-03-16T12:32:00Z"/>
              </w:rPr>
            </w:pPr>
            <w:del w:id="1213" w:author="GE User" w:date="2016-03-16T12:32:00Z">
              <w:r w:rsidDel="00322AF0">
                <w:delText>Actual Time for the valve to start moving double Up</w:delText>
              </w:r>
            </w:del>
          </w:p>
        </w:tc>
      </w:tr>
      <w:tr w:rsidR="00301E5F" w:rsidDel="00322AF0" w:rsidTr="00311033">
        <w:trPr>
          <w:del w:id="1214"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Del="00322AF0" w:rsidRDefault="00301E5F" w:rsidP="00033693">
            <w:pPr>
              <w:rPr>
                <w:del w:id="1215" w:author="GE User" w:date="2016-03-16T12:32:00Z"/>
              </w:rPr>
            </w:pPr>
            <w:del w:id="1216" w:author="GE User" w:date="2016-03-16T12:32:00Z">
              <w:r w:rsidRPr="006F5E3E" w:rsidDel="00322AF0">
                <w:delText>PST_STROKE_TRAVEL_TIME</w:delText>
              </w:r>
              <w:r w:rsidDel="00322AF0">
                <w:delText>_Uu</w:delText>
              </w:r>
              <w:r w:rsidRPr="003571D0" w:rsidDel="00322AF0">
                <w:delText xml:space="preserve"> </w:delText>
              </w:r>
              <w:r w:rsidDel="00322AF0">
                <w:delText>(</w:delText>
              </w:r>
              <w:r w:rsidRPr="003571D0" w:rsidDel="00322AF0">
                <w:delText>StrokeTmout</w:delText>
              </w:r>
              <w:r w:rsidDel="00322AF0">
                <w:delText>)</w:delText>
              </w:r>
            </w:del>
          </w:p>
        </w:tc>
        <w:tc>
          <w:tcPr>
            <w:tcW w:w="117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17" w:author="GE User" w:date="2016-03-16T12:32:00Z"/>
              </w:rPr>
            </w:pPr>
            <w:del w:id="1218" w:author="GE User" w:date="2016-03-16T12:32:00Z">
              <w:r w:rsidDel="00322AF0">
                <w:delText>int [105ms]</w:delText>
              </w:r>
            </w:del>
          </w:p>
        </w:tc>
        <w:tc>
          <w:tcPr>
            <w:tcW w:w="126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19" w:author="GE User" w:date="2016-03-16T12:32:00Z"/>
              </w:rPr>
            </w:pPr>
            <w:del w:id="1220" w:author="GE User" w:date="2016-03-16T12:32:00Z">
              <w:r w:rsidDel="00322AF0">
                <w:delText>0</w:delText>
              </w:r>
            </w:del>
          </w:p>
        </w:tc>
        <w:tc>
          <w:tcPr>
            <w:tcW w:w="4590" w:type="dxa"/>
          </w:tcPr>
          <w:p w:rsidR="00301E5F" w:rsidDel="00322AF0" w:rsidRDefault="00301E5F" w:rsidP="00033693">
            <w:pPr>
              <w:cnfStyle w:val="000000000000" w:firstRow="0" w:lastRow="0" w:firstColumn="0" w:lastColumn="0" w:oddVBand="0" w:evenVBand="0" w:oddHBand="0" w:evenHBand="0" w:firstRowFirstColumn="0" w:firstRowLastColumn="0" w:lastRowFirstColumn="0" w:lastRowLastColumn="0"/>
              <w:rPr>
                <w:del w:id="1221" w:author="GE User" w:date="2016-03-16T12:32:00Z"/>
              </w:rPr>
            </w:pPr>
            <w:del w:id="1222" w:author="GE User" w:date="2016-03-16T12:32:00Z">
              <w:r w:rsidDel="00322AF0">
                <w:delText>Actual Time for the valve to reach the double up setpoint</w:delText>
              </w:r>
            </w:del>
          </w:p>
        </w:tc>
      </w:tr>
      <w:tr w:rsidR="00301E5F" w:rsidDel="00322AF0" w:rsidTr="00311033">
        <w:trPr>
          <w:cnfStyle w:val="000000100000" w:firstRow="0" w:lastRow="0" w:firstColumn="0" w:lastColumn="0" w:oddVBand="0" w:evenVBand="0" w:oddHBand="1" w:evenHBand="0" w:firstRowFirstColumn="0" w:firstRowLastColumn="0" w:lastRowFirstColumn="0" w:lastRowLastColumn="0"/>
          <w:del w:id="1223"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301E5F" w:rsidDel="00322AF0" w:rsidRDefault="00301E5F" w:rsidP="00033693">
            <w:pPr>
              <w:rPr>
                <w:del w:id="1224" w:author="GE User" w:date="2016-03-16T12:32:00Z"/>
              </w:rPr>
            </w:pPr>
            <w:del w:id="1225" w:author="GE User" w:date="2016-03-16T12:32:00Z">
              <w:r w:rsidRPr="006F5E3E" w:rsidDel="00322AF0">
                <w:delText>PST_COMPLETION_TIME</w:delText>
              </w:r>
              <w:r w:rsidDel="00322AF0">
                <w:delText xml:space="preserve"> (</w:delText>
              </w:r>
              <w:r w:rsidRPr="003571D0" w:rsidDel="00322AF0">
                <w:delText>maxtime</w:delText>
              </w:r>
              <w:r w:rsidDel="00322AF0">
                <w:delText>)</w:delText>
              </w:r>
            </w:del>
          </w:p>
        </w:tc>
        <w:tc>
          <w:tcPr>
            <w:tcW w:w="117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26" w:author="GE User" w:date="2016-03-16T12:32:00Z"/>
              </w:rPr>
            </w:pPr>
            <w:del w:id="1227" w:author="GE User" w:date="2016-03-16T12:32:00Z">
              <w:r w:rsidDel="00322AF0">
                <w:delText>int [105ms]</w:delText>
              </w:r>
            </w:del>
          </w:p>
        </w:tc>
        <w:tc>
          <w:tcPr>
            <w:tcW w:w="1260" w:type="dxa"/>
          </w:tcPr>
          <w:p w:rsidR="00301E5F" w:rsidDel="00322AF0" w:rsidRDefault="00301E5F" w:rsidP="00033693">
            <w:pPr>
              <w:cnfStyle w:val="000000100000" w:firstRow="0" w:lastRow="0" w:firstColumn="0" w:lastColumn="0" w:oddVBand="0" w:evenVBand="0" w:oddHBand="1" w:evenHBand="0" w:firstRowFirstColumn="0" w:firstRowLastColumn="0" w:lastRowFirstColumn="0" w:lastRowLastColumn="0"/>
              <w:rPr>
                <w:del w:id="1228" w:author="GE User" w:date="2016-03-16T12:32:00Z"/>
              </w:rPr>
            </w:pPr>
            <w:del w:id="1229" w:author="GE User" w:date="2016-03-16T12:32:00Z">
              <w:r w:rsidDel="00322AF0">
                <w:delText>0</w:delText>
              </w:r>
            </w:del>
          </w:p>
        </w:tc>
        <w:tc>
          <w:tcPr>
            <w:tcW w:w="4590" w:type="dxa"/>
          </w:tcPr>
          <w:p w:rsidR="00301E5F" w:rsidDel="00322AF0" w:rsidRDefault="00301E5F" w:rsidP="00033693">
            <w:pPr>
              <w:keepNext/>
              <w:cnfStyle w:val="000000100000" w:firstRow="0" w:lastRow="0" w:firstColumn="0" w:lastColumn="0" w:oddVBand="0" w:evenVBand="0" w:oddHBand="1" w:evenHBand="0" w:firstRowFirstColumn="0" w:firstRowLastColumn="0" w:lastRowFirstColumn="0" w:lastRowLastColumn="0"/>
              <w:rPr>
                <w:del w:id="1230" w:author="GE User" w:date="2016-03-16T12:32:00Z"/>
              </w:rPr>
            </w:pPr>
            <w:del w:id="1231" w:author="GE User" w:date="2016-03-16T12:32:00Z">
              <w:r w:rsidDel="00322AF0">
                <w:delText>Actual time to complete the entire PST procedure</w:delText>
              </w:r>
            </w:del>
          </w:p>
          <w:p w:rsidR="00301E5F" w:rsidDel="00322AF0" w:rsidRDefault="00301E5F" w:rsidP="00033693">
            <w:pPr>
              <w:keepNext/>
              <w:cnfStyle w:val="000000100000" w:firstRow="0" w:lastRow="0" w:firstColumn="0" w:lastColumn="0" w:oddVBand="0" w:evenVBand="0" w:oddHBand="1" w:evenHBand="0" w:firstRowFirstColumn="0" w:firstRowLastColumn="0" w:lastRowFirstColumn="0" w:lastRowLastColumn="0"/>
              <w:rPr>
                <w:del w:id="1232" w:author="GE User" w:date="2016-03-16T12:32:00Z"/>
              </w:rPr>
            </w:pPr>
            <w:del w:id="1233" w:author="GE User" w:date="2016-03-16T12:32:00Z">
              <w:r w:rsidDel="00322AF0">
                <w:delText>????</w:delText>
              </w:r>
            </w:del>
          </w:p>
        </w:tc>
      </w:tr>
      <w:tr w:rsidR="00DF0153" w:rsidDel="00322AF0" w:rsidTr="00311033">
        <w:trPr>
          <w:del w:id="1234"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DF0153" w:rsidDel="00322AF0" w:rsidRDefault="00DF0153" w:rsidP="00033693">
            <w:pPr>
              <w:rPr>
                <w:del w:id="1235" w:author="GE User" w:date="2016-03-16T12:32:00Z"/>
              </w:rPr>
            </w:pPr>
            <w:del w:id="1236" w:author="GE User" w:date="2016-03-16T12:32:00Z">
              <w:r w:rsidDel="00322AF0">
                <w:delText>TIME_SINCE_LAST_EXECUTION</w:delText>
              </w:r>
            </w:del>
          </w:p>
        </w:tc>
        <w:tc>
          <w:tcPr>
            <w:tcW w:w="1170" w:type="dxa"/>
          </w:tcPr>
          <w:p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37" w:author="GE User" w:date="2016-03-16T12:32:00Z"/>
              </w:rPr>
            </w:pPr>
            <w:del w:id="1238" w:author="GE User" w:date="2016-03-16T12:32:00Z">
              <w:r w:rsidDel="00322AF0">
                <w:delText>uint32[s]</w:delText>
              </w:r>
            </w:del>
          </w:p>
        </w:tc>
        <w:tc>
          <w:tcPr>
            <w:tcW w:w="1260" w:type="dxa"/>
          </w:tcPr>
          <w:p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39" w:author="GE User" w:date="2016-03-16T12:32:00Z"/>
              </w:rPr>
            </w:pPr>
            <w:del w:id="1240" w:author="GE User" w:date="2016-03-16T12:32:00Z">
              <w:r w:rsidDel="00322AF0">
                <w:delText>0xFFFFFFFF</w:delText>
              </w:r>
            </w:del>
          </w:p>
        </w:tc>
        <w:tc>
          <w:tcPr>
            <w:tcW w:w="4590" w:type="dxa"/>
          </w:tcPr>
          <w:p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41" w:author="GE User" w:date="2016-03-16T12:32:00Z"/>
              </w:rPr>
            </w:pPr>
            <w:del w:id="1242" w:author="GE User" w:date="2016-03-16T12:32:00Z">
              <w:r w:rsidDel="00322AF0">
                <w:delText>Time since the last PST execution. Shall be updated only if PST is executed at least once. Will remain 0xFFFFFFFF if the PST is not executed or if the device is rebooted since then.</w:delText>
              </w:r>
            </w:del>
          </w:p>
          <w:p w:rsidR="00DF0153" w:rsidDel="00322AF0" w:rsidRDefault="00DF0153" w:rsidP="00033693">
            <w:pPr>
              <w:cnfStyle w:val="000000000000" w:firstRow="0" w:lastRow="0" w:firstColumn="0" w:lastColumn="0" w:oddVBand="0" w:evenVBand="0" w:oddHBand="0" w:evenHBand="0" w:firstRowFirstColumn="0" w:firstRowLastColumn="0" w:lastRowFirstColumn="0" w:lastRowLastColumn="0"/>
              <w:rPr>
                <w:del w:id="1243" w:author="GE User" w:date="2016-03-16T12:32:00Z"/>
              </w:rPr>
            </w:pPr>
            <w:del w:id="1244" w:author="GE User" w:date="2016-03-16T12:32:00Z">
              <w:r w:rsidDel="00322AF0">
                <w:delText>When presented to the user, the time should be translated to days, hours, minutes in the PC Application.</w:delText>
              </w:r>
            </w:del>
          </w:p>
        </w:tc>
      </w:tr>
      <w:tr w:rsidR="00DF0153" w:rsidDel="00322AF0" w:rsidTr="00311033">
        <w:trPr>
          <w:cnfStyle w:val="000000100000" w:firstRow="0" w:lastRow="0" w:firstColumn="0" w:lastColumn="0" w:oddVBand="0" w:evenVBand="0" w:oddHBand="1" w:evenHBand="0" w:firstRowFirstColumn="0" w:firstRowLastColumn="0" w:lastRowFirstColumn="0" w:lastRowLastColumn="0"/>
          <w:del w:id="1245" w:author="GE User" w:date="2016-03-16T12:32:00Z"/>
        </w:trPr>
        <w:tc>
          <w:tcPr>
            <w:cnfStyle w:val="001000000000" w:firstRow="0" w:lastRow="0" w:firstColumn="1" w:lastColumn="0" w:oddVBand="0" w:evenVBand="0" w:oddHBand="0" w:evenHBand="0" w:firstRowFirstColumn="0" w:firstRowLastColumn="0" w:lastRowFirstColumn="0" w:lastRowLastColumn="0"/>
            <w:tcW w:w="3168" w:type="dxa"/>
          </w:tcPr>
          <w:p w:rsidR="00DF0153" w:rsidDel="00322AF0" w:rsidRDefault="00DF0153" w:rsidP="00033693">
            <w:pPr>
              <w:rPr>
                <w:del w:id="1246" w:author="GE User" w:date="2016-03-16T12:32:00Z"/>
              </w:rPr>
            </w:pPr>
            <w:commentRangeStart w:id="1247"/>
            <w:del w:id="1248" w:author="GE User" w:date="2016-03-16T12:32:00Z">
              <w:r w:rsidDel="00322AF0">
                <w:delText>TIME_TILL_NEXT_EXECUTION</w:delText>
              </w:r>
              <w:commentRangeEnd w:id="1247"/>
              <w:r w:rsidR="00E635E6" w:rsidDel="00322AF0">
                <w:rPr>
                  <w:rStyle w:val="CommentReference"/>
                  <w:b w:val="0"/>
                  <w:bCs w:val="0"/>
                  <w:color w:val="auto"/>
                </w:rPr>
                <w:commentReference w:id="1247"/>
              </w:r>
            </w:del>
          </w:p>
        </w:tc>
        <w:tc>
          <w:tcPr>
            <w:tcW w:w="1170" w:type="dxa"/>
          </w:tcPr>
          <w:p w:rsidR="00DF0153" w:rsidDel="00322AF0" w:rsidRDefault="00DF0153" w:rsidP="00033693">
            <w:pPr>
              <w:cnfStyle w:val="000000100000" w:firstRow="0" w:lastRow="0" w:firstColumn="0" w:lastColumn="0" w:oddVBand="0" w:evenVBand="0" w:oddHBand="1" w:evenHBand="0" w:firstRowFirstColumn="0" w:firstRowLastColumn="0" w:lastRowFirstColumn="0" w:lastRowLastColumn="0"/>
              <w:rPr>
                <w:del w:id="1249" w:author="GE User" w:date="2016-03-16T12:32:00Z"/>
              </w:rPr>
            </w:pPr>
            <w:del w:id="1250" w:author="GE User" w:date="2016-03-16T12:32:00Z">
              <w:r w:rsidDel="00322AF0">
                <w:delText>uint32[s]</w:delText>
              </w:r>
            </w:del>
          </w:p>
        </w:tc>
        <w:tc>
          <w:tcPr>
            <w:tcW w:w="1260" w:type="dxa"/>
          </w:tcPr>
          <w:p w:rsidR="00DF0153" w:rsidDel="00322AF0" w:rsidRDefault="00DF0153" w:rsidP="00033693">
            <w:pPr>
              <w:cnfStyle w:val="000000100000" w:firstRow="0" w:lastRow="0" w:firstColumn="0" w:lastColumn="0" w:oddVBand="0" w:evenVBand="0" w:oddHBand="1" w:evenHBand="0" w:firstRowFirstColumn="0" w:firstRowLastColumn="0" w:lastRowFirstColumn="0" w:lastRowLastColumn="0"/>
              <w:rPr>
                <w:del w:id="1251" w:author="GE User" w:date="2016-03-16T12:32:00Z"/>
              </w:rPr>
            </w:pPr>
            <w:del w:id="1252" w:author="GE User" w:date="2016-03-16T12:32:00Z">
              <w:r w:rsidDel="00322AF0">
                <w:delText>0xFFFFFFFF</w:delText>
              </w:r>
            </w:del>
          </w:p>
        </w:tc>
        <w:tc>
          <w:tcPr>
            <w:tcW w:w="4590" w:type="dxa"/>
          </w:tcPr>
          <w:p w:rsidR="00DF0153" w:rsidDel="00322AF0" w:rsidRDefault="00DF0153" w:rsidP="00033693">
            <w:pPr>
              <w:cnfStyle w:val="000000100000" w:firstRow="0" w:lastRow="0" w:firstColumn="0" w:lastColumn="0" w:oddVBand="0" w:evenVBand="0" w:oddHBand="1" w:evenHBand="0" w:firstRowFirstColumn="0" w:firstRowLastColumn="0" w:lastRowFirstColumn="0" w:lastRowLastColumn="0"/>
              <w:rPr>
                <w:del w:id="1253" w:author="GE User" w:date="2016-03-16T12:32:00Z"/>
              </w:rPr>
            </w:pPr>
            <w:del w:id="1254" w:author="GE User" w:date="2016-03-16T12:32:00Z">
              <w:r w:rsidDel="00322AF0">
                <w:delText>Time till the Next PST execution. Shall be updated only if the PST is scheduled for periodic execution. Will remain 0xFFFFFFFF if the PST is not scheduled for periodic execution. When presented to the user, the time should be translated to days, hours, minutes in the PC Application.</w:delText>
              </w:r>
            </w:del>
          </w:p>
        </w:tc>
      </w:tr>
    </w:tbl>
    <w:p w:rsidR="008B2BE7" w:rsidDel="00322AF0" w:rsidRDefault="008B2BE7" w:rsidP="00844607">
      <w:pPr>
        <w:pStyle w:val="Caption"/>
        <w:rPr>
          <w:del w:id="1255" w:author="GE User" w:date="2016-03-16T12:32:00Z"/>
        </w:rPr>
      </w:pPr>
      <w:bookmarkStart w:id="1256" w:name="_Ref442783233"/>
      <w:bookmarkStart w:id="1257" w:name="_Toc442789884"/>
      <w:del w:id="1258" w:author="GE User" w:date="2016-03-16T12:32:00Z">
        <w:r w:rsidDel="00322AF0">
          <w:delText xml:space="preserve">Table </w:delText>
        </w:r>
        <w:r w:rsidR="009170B8" w:rsidDel="00322AF0">
          <w:fldChar w:fldCharType="begin"/>
        </w:r>
        <w:r w:rsidR="009170B8" w:rsidDel="00322AF0">
          <w:delInstrText xml:space="preserve"> SEQ Table \* ARABIC </w:delInstrText>
        </w:r>
        <w:r w:rsidR="009170B8" w:rsidDel="00322AF0">
          <w:fldChar w:fldCharType="separate"/>
        </w:r>
        <w:r w:rsidR="006D7F64" w:rsidDel="00322AF0">
          <w:rPr>
            <w:noProof/>
          </w:rPr>
          <w:delText>5</w:delText>
        </w:r>
        <w:r w:rsidR="009170B8" w:rsidDel="00322AF0">
          <w:rPr>
            <w:noProof/>
          </w:rPr>
          <w:fldChar w:fldCharType="end"/>
        </w:r>
        <w:r w:rsidDel="00322AF0">
          <w:delText>: PST results presented on in the PC</w:delText>
        </w:r>
        <w:bookmarkEnd w:id="1256"/>
        <w:bookmarkEnd w:id="1257"/>
      </w:del>
    </w:p>
    <w:p w:rsidR="008F7590" w:rsidDel="00322AF0" w:rsidRDefault="00301E5F" w:rsidP="00C83FD6">
      <w:pPr>
        <w:rPr>
          <w:del w:id="1259" w:author="GE User" w:date="2016-03-16T12:32:00Z"/>
        </w:rPr>
      </w:pPr>
      <w:del w:id="1260" w:author="GE User" w:date="2016-03-16T12:32:00Z">
        <w:r w:rsidDel="00322AF0">
          <w:delText xml:space="preserve">Note that this table is similar to </w:delText>
        </w:r>
        <w:r w:rsidRPr="00311033" w:rsidDel="00322AF0">
          <w:rPr>
            <w:b/>
            <w:i/>
            <w:color w:val="1F497D" w:themeColor="text2"/>
            <w:u w:val="single"/>
          </w:rPr>
          <w:fldChar w:fldCharType="begin"/>
        </w:r>
        <w:r w:rsidRPr="00311033" w:rsidDel="00322AF0">
          <w:rPr>
            <w:b/>
            <w:i/>
            <w:color w:val="1F497D" w:themeColor="text2"/>
            <w:u w:val="single"/>
          </w:rPr>
          <w:delInstrText xml:space="preserve"> REF _Ref441584994 \h  \* MERGEFORMAT </w:delInstrText>
        </w:r>
        <w:r w:rsidRPr="00311033" w:rsidDel="00322AF0">
          <w:rPr>
            <w:b/>
            <w:i/>
            <w:color w:val="1F497D" w:themeColor="text2"/>
            <w:u w:val="single"/>
          </w:rPr>
        </w:r>
        <w:r w:rsidRPr="00311033" w:rsidDel="00322AF0">
          <w:rPr>
            <w:b/>
            <w:i/>
            <w:color w:val="1F497D" w:themeColor="text2"/>
            <w:u w:val="single"/>
          </w:rPr>
          <w:fldChar w:fldCharType="separate"/>
        </w:r>
        <w:r w:rsidR="00FD39A1" w:rsidRPr="00311033" w:rsidDel="00322AF0">
          <w:rPr>
            <w:b/>
            <w:i/>
            <w:color w:val="1F497D" w:themeColor="text2"/>
            <w:u w:val="single"/>
          </w:rPr>
          <w:delText xml:space="preserve">Table </w:delText>
        </w:r>
        <w:r w:rsidR="00FD39A1" w:rsidRPr="00311033" w:rsidDel="00322AF0">
          <w:rPr>
            <w:b/>
            <w:i/>
            <w:noProof/>
            <w:color w:val="1F497D" w:themeColor="text2"/>
            <w:u w:val="single"/>
          </w:rPr>
          <w:delText>5</w:delText>
        </w:r>
        <w:r w:rsidR="00FD39A1" w:rsidRPr="00311033" w:rsidDel="00322AF0">
          <w:rPr>
            <w:b/>
            <w:i/>
            <w:color w:val="1F497D" w:themeColor="text2"/>
            <w:u w:val="single"/>
          </w:rPr>
          <w:delText>: Option</w:delText>
        </w:r>
        <w:r w:rsidR="00FD39A1" w:rsidRPr="00311033" w:rsidDel="00322AF0">
          <w:rPr>
            <w:b/>
            <w:i/>
            <w:color w:val="1F497D" w:themeColor="text2"/>
            <w:u w:val="single"/>
          </w:rPr>
          <w:delText>a</w:delText>
        </w:r>
        <w:r w:rsidR="00FD39A1" w:rsidRPr="00311033" w:rsidDel="00322AF0">
          <w:rPr>
            <w:b/>
            <w:i/>
            <w:color w:val="1F497D" w:themeColor="text2"/>
            <w:u w:val="single"/>
          </w:rPr>
          <w:delText>l parameters presenting the Calculated Results in the Device</w:delText>
        </w:r>
        <w:r w:rsidRPr="00311033" w:rsidDel="00322AF0">
          <w:rPr>
            <w:b/>
            <w:i/>
            <w:color w:val="1F497D" w:themeColor="text2"/>
            <w:u w:val="single"/>
          </w:rPr>
          <w:fldChar w:fldCharType="end"/>
        </w:r>
        <w:r w:rsidRPr="00311033" w:rsidDel="00322AF0">
          <w:rPr>
            <w:b/>
            <w:i/>
            <w:color w:val="1F497D" w:themeColor="text2"/>
            <w:u w:val="single"/>
          </w:rPr>
          <w:delText>.</w:delText>
        </w:r>
        <w:r w:rsidDel="00322AF0">
          <w:delText xml:space="preserve"> When the calculations are done in the PC, the Friction shall be calculated and presented to the user.</w:delText>
        </w:r>
      </w:del>
    </w:p>
    <w:p w:rsidR="00FD3C95" w:rsidDel="00322AF0" w:rsidRDefault="00FD3C95" w:rsidP="00C83FD6">
      <w:pPr>
        <w:rPr>
          <w:del w:id="1261" w:author="GE User" w:date="2016-03-16T12:32:00Z"/>
        </w:rPr>
      </w:pPr>
      <w:del w:id="1262" w:author="GE User" w:date="2016-03-16T12:32:00Z">
        <w:r w:rsidDel="00322AF0">
          <w:delText xml:space="preserve">In order to estimate the results of the PST algorithm, the </w:delText>
        </w:r>
        <w:r w:rsidR="00DF0153" w:rsidDel="00322AF0">
          <w:delText>PC application will do calculations on the applicable timeouts. They will be used to calculate the result of the PST, which will be reported to the user if the valve movement is not reaching the target by the end of the timeout.</w:delText>
        </w:r>
      </w:del>
    </w:p>
    <w:p w:rsidR="00FD3C95" w:rsidDel="00322AF0" w:rsidRDefault="00FD3C95" w:rsidP="00FD3C95">
      <w:pPr>
        <w:tabs>
          <w:tab w:val="left" w:pos="3072"/>
          <w:tab w:val="left" w:pos="4248"/>
          <w:tab w:val="left" w:pos="5508"/>
        </w:tabs>
        <w:rPr>
          <w:del w:id="1263" w:author="GE User" w:date="2016-03-16T12:32:00Z"/>
        </w:rPr>
      </w:pPr>
      <w:del w:id="1264" w:author="GE User" w:date="2016-03-16T12:32:00Z">
        <w:r w:rsidDel="00322AF0">
          <w:delText>If the algorithm in the device monitors the PST execution, we need to consider the following additional limits. These limits may be presented to the user as they will be calculated based on the first set of configuration parameters. These limits will not be configured by the user.</w:delText>
        </w:r>
      </w:del>
    </w:p>
    <w:tbl>
      <w:tblPr>
        <w:tblStyle w:val="MediumGrid3-Accent5"/>
        <w:tblW w:w="10188" w:type="dxa"/>
        <w:tblLayout w:type="fixed"/>
        <w:tblLook w:val="04A0" w:firstRow="1" w:lastRow="0" w:firstColumn="1" w:lastColumn="0" w:noHBand="0" w:noVBand="1"/>
      </w:tblPr>
      <w:tblGrid>
        <w:gridCol w:w="3072"/>
        <w:gridCol w:w="1176"/>
        <w:gridCol w:w="1260"/>
        <w:gridCol w:w="4680"/>
      </w:tblGrid>
      <w:tr w:rsidR="00FD3C95" w:rsidRPr="00295F9F" w:rsidDel="00322AF0" w:rsidTr="00033693">
        <w:trPr>
          <w:cnfStyle w:val="100000000000" w:firstRow="1" w:lastRow="0" w:firstColumn="0" w:lastColumn="0" w:oddVBand="0" w:evenVBand="0" w:oddHBand="0" w:evenHBand="0" w:firstRowFirstColumn="0" w:firstRowLastColumn="0" w:lastRowFirstColumn="0" w:lastRowLastColumn="0"/>
          <w:del w:id="1265"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7F0F87" w:rsidDel="00322AF0" w:rsidRDefault="00FD3C95" w:rsidP="00033693">
            <w:pPr>
              <w:jc w:val="center"/>
              <w:rPr>
                <w:del w:id="1266" w:author="GE User" w:date="2016-03-16T12:32:00Z"/>
                <w:rFonts w:ascii="Algerian" w:hAnsi="Algerian"/>
                <w:b w:val="0"/>
              </w:rPr>
            </w:pPr>
            <w:del w:id="1267" w:author="GE User" w:date="2016-03-16T12:32:00Z">
              <w:r w:rsidDel="00322AF0">
                <w:rPr>
                  <w:rFonts w:ascii="Algerian" w:hAnsi="Algerian"/>
                  <w:b w:val="0"/>
                </w:rPr>
                <w:delText xml:space="preserve">Calculated </w:delText>
              </w:r>
              <w:r w:rsidRPr="007F0F87" w:rsidDel="00322AF0">
                <w:rPr>
                  <w:rFonts w:ascii="Algerian" w:hAnsi="Algerian"/>
                  <w:b w:val="0"/>
                </w:rPr>
                <w:delText>parameters</w:delText>
              </w:r>
              <w:r w:rsidDel="00322AF0">
                <w:rPr>
                  <w:rFonts w:ascii="Algerian" w:hAnsi="Algerian"/>
                  <w:b w:val="0"/>
                </w:rPr>
                <w:delText xml:space="preserve"> PST_TIMEOUTS</w:delText>
              </w:r>
            </w:del>
          </w:p>
        </w:tc>
        <w:tc>
          <w:tcPr>
            <w:tcW w:w="1176" w:type="dxa"/>
          </w:tcPr>
          <w:p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268" w:author="GE User" w:date="2016-03-16T12:32:00Z"/>
                <w:rFonts w:ascii="Algerian" w:hAnsi="Algerian"/>
                <w:b w:val="0"/>
              </w:rPr>
            </w:pPr>
            <w:del w:id="1269" w:author="GE User" w:date="2016-03-16T12:32:00Z">
              <w:r w:rsidRPr="007F0F87" w:rsidDel="00322AF0">
                <w:rPr>
                  <w:rFonts w:ascii="Algerian" w:hAnsi="Algerian"/>
                  <w:b w:val="0"/>
                </w:rPr>
                <w:delText>Type Units</w:delText>
              </w:r>
            </w:del>
          </w:p>
        </w:tc>
        <w:tc>
          <w:tcPr>
            <w:tcW w:w="1260" w:type="dxa"/>
          </w:tcPr>
          <w:p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270" w:author="GE User" w:date="2016-03-16T12:32:00Z"/>
                <w:rFonts w:ascii="Algerian" w:hAnsi="Algerian"/>
                <w:b w:val="0"/>
              </w:rPr>
            </w:pPr>
            <w:del w:id="1271" w:author="GE User" w:date="2016-03-16T12:32:00Z">
              <w:r w:rsidRPr="007F0F87" w:rsidDel="00322AF0">
                <w:rPr>
                  <w:rFonts w:ascii="Algerian" w:hAnsi="Algerian"/>
                  <w:b w:val="0"/>
                </w:rPr>
                <w:delText>Initial Value</w:delText>
              </w:r>
            </w:del>
          </w:p>
        </w:tc>
        <w:tc>
          <w:tcPr>
            <w:tcW w:w="4680" w:type="dxa"/>
          </w:tcPr>
          <w:p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272" w:author="GE User" w:date="2016-03-16T12:32:00Z"/>
                <w:rFonts w:ascii="Algerian" w:hAnsi="Algerian"/>
                <w:b w:val="0"/>
              </w:rPr>
            </w:pPr>
            <w:del w:id="1273" w:author="GE User" w:date="2016-03-16T12:32:00Z">
              <w:r w:rsidRPr="007F0F87" w:rsidDel="00322AF0">
                <w:rPr>
                  <w:rFonts w:ascii="Algerian" w:hAnsi="Algerian"/>
                  <w:b w:val="0"/>
                </w:rPr>
                <w:delText>Notes</w:delText>
              </w:r>
            </w:del>
          </w:p>
        </w:tc>
      </w:tr>
      <w:tr w:rsidR="00FD3C95" w:rsidDel="00322AF0" w:rsidTr="00033693">
        <w:trPr>
          <w:cnfStyle w:val="000000100000" w:firstRow="0" w:lastRow="0" w:firstColumn="0" w:lastColumn="0" w:oddVBand="0" w:evenVBand="0" w:oddHBand="1" w:evenHBand="0" w:firstRowFirstColumn="0" w:firstRowLastColumn="0" w:lastRowFirstColumn="0" w:lastRowLastColumn="0"/>
          <w:del w:id="1274"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275" w:author="GE User" w:date="2016-03-16T12:32:00Z"/>
              </w:rPr>
            </w:pPr>
            <w:del w:id="1276" w:author="GE User" w:date="2016-03-16T12:32:00Z">
              <w:r w:rsidRPr="006F5E3E" w:rsidDel="00322AF0">
                <w:delText>PST_BREAKOUT_TIMEOUT</w:delText>
              </w:r>
            </w:del>
          </w:p>
        </w:tc>
        <w:tc>
          <w:tcPr>
            <w:tcW w:w="1176"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77" w:author="GE User" w:date="2016-03-16T12:32:00Z"/>
              </w:rPr>
            </w:pPr>
            <w:del w:id="1278" w:author="GE User" w:date="2016-03-16T12:32:00Z">
              <w:r w:rsidDel="00322AF0">
                <w:delText>int [</w:delText>
              </w:r>
              <w:commentRangeStart w:id="1279"/>
              <w:r w:rsidDel="00322AF0">
                <w:delText>s</w:delText>
              </w:r>
              <w:commentRangeEnd w:id="1279"/>
              <w:r w:rsidR="00E635E6" w:rsidDel="00322AF0">
                <w:rPr>
                  <w:rStyle w:val="CommentReference"/>
                </w:rPr>
                <w:commentReference w:id="1279"/>
              </w:r>
              <w:r w:rsidDel="00322AF0">
                <w:delText>]</w:delText>
              </w:r>
            </w:del>
          </w:p>
        </w:tc>
        <w:tc>
          <w:tcPr>
            <w:tcW w:w="126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80" w:author="GE User" w:date="2016-03-16T12:32:00Z"/>
              </w:rPr>
            </w:pPr>
            <w:del w:id="1281" w:author="GE User" w:date="2016-03-16T12:32:00Z">
              <w:r w:rsidDel="00322AF0">
                <w:delText>RAMP_TIME+PAUSE</w:delText>
              </w:r>
            </w:del>
          </w:p>
        </w:tc>
        <w:tc>
          <w:tcPr>
            <w:tcW w:w="468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282" w:author="GE User" w:date="2016-03-16T12:32:00Z"/>
              </w:rPr>
            </w:pPr>
            <w:del w:id="1283" w:author="GE User" w:date="2016-03-16T12:32:00Z">
              <w:r w:rsidDel="00322AF0">
                <w:delText xml:space="preserve">Expected max time for the valve to start moving. The valve will be considered moving if the change of the actual position is twice bigger than the noise level and the change is in the same direction as the setpoing change. </w:delText>
              </w:r>
            </w:del>
          </w:p>
        </w:tc>
      </w:tr>
      <w:tr w:rsidR="00FD3C95" w:rsidDel="00322AF0" w:rsidTr="00033693">
        <w:trPr>
          <w:del w:id="1284"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Del="00322AF0" w:rsidRDefault="00FD3C95" w:rsidP="00033693">
            <w:pPr>
              <w:rPr>
                <w:del w:id="1285" w:author="GE User" w:date="2016-03-16T12:32:00Z"/>
              </w:rPr>
            </w:pPr>
            <w:del w:id="1286" w:author="GE User" w:date="2016-03-16T12:32:00Z">
              <w:r w:rsidRPr="006F5E3E" w:rsidDel="00322AF0">
                <w:delText>PST_STROKE_TRAVEL_TIMEOUT</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87" w:author="GE User" w:date="2016-03-16T12:32:00Z"/>
              </w:rPr>
            </w:pPr>
            <w:del w:id="1288" w:author="GE User" w:date="2016-03-16T12:32:00Z">
              <w:r w:rsidDel="00322AF0">
                <w:delText>int [s]</w:delText>
              </w:r>
            </w:del>
          </w:p>
        </w:tc>
        <w:tc>
          <w:tcPr>
            <w:tcW w:w="126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89" w:author="GE User" w:date="2016-03-16T12:32:00Z"/>
              </w:rPr>
            </w:pPr>
            <w:del w:id="1290" w:author="GE User" w:date="2016-03-16T12:32:00Z">
              <w:r w:rsidDel="00322AF0">
                <w:delText>RAMP_TIME+PAUSE</w:delText>
              </w:r>
            </w:del>
          </w:p>
        </w:tc>
        <w:tc>
          <w:tcPr>
            <w:tcW w:w="468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91" w:author="GE User" w:date="2016-03-16T12:32:00Z"/>
              </w:rPr>
            </w:pPr>
            <w:del w:id="1292" w:author="GE User" w:date="2016-03-16T12:32:00Z">
              <w:r w:rsidDel="00322AF0">
                <w:delText xml:space="preserve">Expected max time for the valve to reach the percent of travel. 63% or 86% of the Travel should be used. </w:delText>
              </w:r>
            </w:del>
          </w:p>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93" w:author="GE User" w:date="2016-03-16T12:32:00Z"/>
              </w:rPr>
            </w:pPr>
            <w:del w:id="1294" w:author="GE User" w:date="2016-03-16T12:32:00Z">
              <w:r w:rsidDel="00322AF0">
                <w:delText xml:space="preserve">For one unit of travel (e.g. PST_DPU), the value should be equal to RAMP_TIME+PAUSE </w:delText>
              </w:r>
            </w:del>
          </w:p>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95" w:author="GE User" w:date="2016-03-16T12:32:00Z"/>
              </w:rPr>
            </w:pPr>
            <w:del w:id="1296" w:author="GE User" w:date="2016-03-16T12:32:00Z">
              <w:r w:rsidDel="00322AF0">
                <w:delText xml:space="preserve">For double travel (e.g. PST_DPUuPDdPU or PST_UPDdPUuPD) the value shall be 2*RAMP_TIME+PAUSE </w:delText>
              </w:r>
            </w:del>
          </w:p>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297" w:author="GE User" w:date="2016-03-16T12:32:00Z"/>
              </w:rPr>
            </w:pPr>
          </w:p>
        </w:tc>
      </w:tr>
      <w:tr w:rsidR="00FD3C95" w:rsidDel="00322AF0" w:rsidTr="00033693">
        <w:trPr>
          <w:cnfStyle w:val="000000100000" w:firstRow="0" w:lastRow="0" w:firstColumn="0" w:lastColumn="0" w:oddVBand="0" w:evenVBand="0" w:oddHBand="1" w:evenHBand="0" w:firstRowFirstColumn="0" w:firstRowLastColumn="0" w:lastRowFirstColumn="0" w:lastRowLastColumn="0"/>
          <w:del w:id="1298"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Del="00322AF0" w:rsidRDefault="00FD3C95" w:rsidP="00033693">
            <w:pPr>
              <w:rPr>
                <w:del w:id="1299" w:author="GE User" w:date="2016-03-16T12:32:00Z"/>
              </w:rPr>
            </w:pPr>
            <w:del w:id="1300" w:author="GE User" w:date="2016-03-16T12:32:00Z">
              <w:r w:rsidRPr="006F5E3E" w:rsidDel="00322AF0">
                <w:delText>PST_COMPLETION_TIMEOUT</w:delText>
              </w:r>
              <w:r w:rsidDel="00322AF0">
                <w:delText xml:space="preserve"> (</w:delText>
              </w:r>
              <w:r w:rsidRPr="003571D0" w:rsidDel="00322AF0">
                <w:delText>maxtime</w:delText>
              </w:r>
              <w:r w:rsidDel="00322AF0">
                <w:delText>)</w:delText>
              </w:r>
            </w:del>
          </w:p>
        </w:tc>
        <w:tc>
          <w:tcPr>
            <w:tcW w:w="1176"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1" w:author="GE User" w:date="2016-03-16T12:32:00Z"/>
              </w:rPr>
            </w:pPr>
            <w:del w:id="1302" w:author="GE User" w:date="2016-03-16T12:32:00Z">
              <w:r w:rsidDel="00322AF0">
                <w:delText>int [s]</w:delText>
              </w:r>
            </w:del>
          </w:p>
        </w:tc>
        <w:tc>
          <w:tcPr>
            <w:tcW w:w="126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3" w:author="GE User" w:date="2016-03-16T12:32:00Z"/>
              </w:rPr>
            </w:pPr>
            <w:del w:id="1304" w:author="GE User" w:date="2016-03-16T12:32:00Z">
              <w:r w:rsidDel="00322AF0">
                <w:delText>See Description</w:delText>
              </w:r>
            </w:del>
          </w:p>
        </w:tc>
        <w:tc>
          <w:tcPr>
            <w:tcW w:w="468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5" w:author="GE User" w:date="2016-03-16T12:32:00Z"/>
              </w:rPr>
            </w:pPr>
            <w:del w:id="1306" w:author="GE User" w:date="2016-03-16T12:32:00Z">
              <w:r w:rsidDel="00322AF0">
                <w:delText>Should be the calculated as:</w:delText>
              </w:r>
            </w:del>
          </w:p>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7" w:author="GE User" w:date="2016-03-16T12:32:00Z"/>
              </w:rPr>
            </w:pPr>
            <w:del w:id="1308" w:author="GE User" w:date="2016-03-16T12:32:00Z">
              <w:r w:rsidDel="00322AF0">
                <w:delText>=2*RAMP_TIME+2*PAUSE (PST Down)</w:delText>
              </w:r>
            </w:del>
          </w:p>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09" w:author="GE User" w:date="2016-03-16T12:32:00Z"/>
              </w:rPr>
            </w:pPr>
            <w:del w:id="1310" w:author="GE User" w:date="2016-03-16T12:32:00Z">
              <w:r w:rsidDel="00322AF0">
                <w:delText>=4*RAMP_TIME+3*PAUSE (PST DownUp)</w:delText>
              </w:r>
            </w:del>
          </w:p>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11" w:author="GE User" w:date="2016-03-16T12:32:00Z"/>
              </w:rPr>
            </w:pPr>
            <w:del w:id="1312" w:author="GE User" w:date="2016-03-16T12:32:00Z">
              <w:r w:rsidDel="00322AF0">
                <w:delText>=6*RAMP_TIME+4*PAUSE (PST DownUpDown)</w:delText>
              </w:r>
            </w:del>
          </w:p>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13" w:author="GE User" w:date="2016-03-16T12:32:00Z"/>
              </w:rPr>
            </w:pPr>
            <w:del w:id="1314" w:author="GE User" w:date="2016-03-16T12:32:00Z">
              <w:r w:rsidDel="00322AF0">
                <w:delText>=2*RAMP_TIME+2*PAUSE (PST Up)</w:delText>
              </w:r>
            </w:del>
          </w:p>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15" w:author="GE User" w:date="2016-03-16T12:32:00Z"/>
              </w:rPr>
            </w:pPr>
            <w:del w:id="1316" w:author="GE User" w:date="2016-03-16T12:32:00Z">
              <w:r w:rsidDel="00322AF0">
                <w:delText>=4*RAMP_TIME+3*PAUSE (PST UpDown)</w:delText>
              </w:r>
            </w:del>
          </w:p>
          <w:p w:rsidR="00FD3C95" w:rsidDel="00322AF0" w:rsidRDefault="00FD3C95" w:rsidP="00033693">
            <w:pPr>
              <w:keepNext/>
              <w:cnfStyle w:val="000000100000" w:firstRow="0" w:lastRow="0" w:firstColumn="0" w:lastColumn="0" w:oddVBand="0" w:evenVBand="0" w:oddHBand="1" w:evenHBand="0" w:firstRowFirstColumn="0" w:firstRowLastColumn="0" w:lastRowFirstColumn="0" w:lastRowLastColumn="0"/>
              <w:rPr>
                <w:del w:id="1317" w:author="GE User" w:date="2016-03-16T12:32:00Z"/>
              </w:rPr>
            </w:pPr>
            <w:del w:id="1318" w:author="GE User" w:date="2016-03-16T12:32:00Z">
              <w:r w:rsidDel="00322AF0">
                <w:delText>=6*RAMP_TIME+4*PAUSE (PST UpDownUp)</w:delText>
              </w:r>
            </w:del>
          </w:p>
        </w:tc>
      </w:tr>
    </w:tbl>
    <w:p w:rsidR="00FD3C95" w:rsidDel="00322AF0" w:rsidRDefault="00FD3C95" w:rsidP="00FD3C95">
      <w:pPr>
        <w:pStyle w:val="Caption"/>
        <w:rPr>
          <w:del w:id="1319" w:author="GE User" w:date="2016-03-16T12:32:00Z"/>
        </w:rPr>
      </w:pPr>
      <w:bookmarkStart w:id="1320" w:name="_Toc442789885"/>
      <w:del w:id="1321" w:author="GE User" w:date="2016-03-16T12:32:00Z">
        <w:r w:rsidDel="00322AF0">
          <w:delText xml:space="preserve">Table </w:delText>
        </w:r>
        <w:r w:rsidR="009170B8" w:rsidDel="00322AF0">
          <w:fldChar w:fldCharType="begin"/>
        </w:r>
        <w:r w:rsidR="009170B8" w:rsidDel="00322AF0">
          <w:delInstrText xml:space="preserve"> SEQ Table \* ARABIC </w:delInstrText>
        </w:r>
        <w:r w:rsidR="009170B8" w:rsidDel="00322AF0">
          <w:fldChar w:fldCharType="separate"/>
        </w:r>
        <w:r w:rsidR="006D7F64" w:rsidDel="00322AF0">
          <w:rPr>
            <w:noProof/>
          </w:rPr>
          <w:delText>6</w:delText>
        </w:r>
        <w:r w:rsidR="009170B8" w:rsidDel="00322AF0">
          <w:rPr>
            <w:noProof/>
          </w:rPr>
          <w:fldChar w:fldCharType="end"/>
        </w:r>
        <w:r w:rsidDel="00322AF0">
          <w:delText>: Valve Timeout limits calculations</w:delText>
        </w:r>
        <w:bookmarkEnd w:id="1320"/>
      </w:del>
    </w:p>
    <w:p w:rsidR="00FD3C95" w:rsidDel="00322AF0" w:rsidRDefault="00FD3C95" w:rsidP="00C83FD6">
      <w:pPr>
        <w:rPr>
          <w:del w:id="1322" w:author="GE User" w:date="2016-03-16T12:32:00Z"/>
        </w:rPr>
      </w:pPr>
    </w:p>
    <w:p w:rsidR="00FD3C95" w:rsidDel="00322AF0" w:rsidRDefault="00FD3C95" w:rsidP="00FD3C95">
      <w:pPr>
        <w:pStyle w:val="Heading1"/>
        <w:rPr>
          <w:del w:id="1323" w:author="GE User" w:date="2016-03-16T12:32:00Z"/>
        </w:rPr>
      </w:pPr>
      <w:del w:id="1324" w:author="GE User" w:date="2016-03-16T12:32:00Z">
        <w:r w:rsidDel="00322AF0">
          <w:delText>PST Results in the Device (Not to be implemented)</w:delText>
        </w:r>
      </w:del>
    </w:p>
    <w:p w:rsidR="00FD3C95" w:rsidDel="00322AF0" w:rsidRDefault="00FD3C95" w:rsidP="00FD3C95">
      <w:pPr>
        <w:tabs>
          <w:tab w:val="left" w:pos="3072"/>
          <w:tab w:val="left" w:pos="4248"/>
          <w:tab w:val="left" w:pos="5508"/>
        </w:tabs>
        <w:rPr>
          <w:del w:id="1325" w:author="GE User" w:date="2016-03-16T12:32:00Z"/>
        </w:rPr>
      </w:pPr>
      <w:del w:id="1326" w:author="GE User" w:date="2016-03-16T12:32:00Z">
        <w:r w:rsidDel="00322AF0">
          <w:delText xml:space="preserve">Initially the PST will </w:delText>
        </w:r>
        <w:r w:rsidRPr="00311033" w:rsidDel="00322AF0">
          <w:rPr>
            <w:b/>
            <w:i/>
          </w:rPr>
          <w:delText>NOT</w:delText>
        </w:r>
        <w:r w:rsidDel="00322AF0">
          <w:delText xml:space="preserve"> calculate any results in the positioner.</w:delText>
        </w:r>
      </w:del>
    </w:p>
    <w:p w:rsidR="00FD3C95" w:rsidDel="00322AF0" w:rsidRDefault="00FD3C95" w:rsidP="00FD3C95">
      <w:pPr>
        <w:rPr>
          <w:del w:id="1327" w:author="GE User" w:date="2016-03-16T12:32:00Z"/>
        </w:rPr>
      </w:pPr>
      <w:del w:id="1328" w:author="GE User" w:date="2016-03-16T12:32:00Z">
        <w:r w:rsidDel="00322AF0">
          <w:delText>The PST algorithm in the device has to monitor the valve movement and to detect if the test is successful or not. If the PST results are monitored in the device the a new data structure shall provide the result, measured during the PST execution:</w:delText>
        </w:r>
      </w:del>
    </w:p>
    <w:tbl>
      <w:tblPr>
        <w:tblStyle w:val="MediumGrid3-Accent5"/>
        <w:tblW w:w="10188" w:type="dxa"/>
        <w:tblLayout w:type="fixed"/>
        <w:tblLook w:val="04A0" w:firstRow="1" w:lastRow="0" w:firstColumn="1" w:lastColumn="0" w:noHBand="0" w:noVBand="1"/>
      </w:tblPr>
      <w:tblGrid>
        <w:gridCol w:w="3072"/>
        <w:gridCol w:w="1176"/>
        <w:gridCol w:w="1260"/>
        <w:gridCol w:w="4680"/>
      </w:tblGrid>
      <w:tr w:rsidR="00FD3C95" w:rsidRPr="00295F9F" w:rsidDel="00322AF0" w:rsidTr="00033693">
        <w:trPr>
          <w:cnfStyle w:val="100000000000" w:firstRow="1" w:lastRow="0" w:firstColumn="0" w:lastColumn="0" w:oddVBand="0" w:evenVBand="0" w:oddHBand="0" w:evenHBand="0" w:firstRowFirstColumn="0" w:firstRowLastColumn="0" w:lastRowFirstColumn="0" w:lastRowLastColumn="0"/>
          <w:del w:id="1329"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7F0F87" w:rsidDel="00322AF0" w:rsidRDefault="00FD3C95" w:rsidP="00033693">
            <w:pPr>
              <w:jc w:val="center"/>
              <w:rPr>
                <w:del w:id="1330" w:author="GE User" w:date="2016-03-16T12:32:00Z"/>
                <w:rFonts w:ascii="Algerian" w:hAnsi="Algerian"/>
                <w:b w:val="0"/>
              </w:rPr>
            </w:pPr>
            <w:del w:id="1331" w:author="GE User" w:date="2016-03-16T12:32:00Z">
              <w:r w:rsidDel="00322AF0">
                <w:rPr>
                  <w:rFonts w:ascii="Algerian" w:hAnsi="Algerian"/>
                  <w:b w:val="0"/>
                </w:rPr>
                <w:delText>Calculated Parameters</w:delText>
              </w:r>
            </w:del>
          </w:p>
        </w:tc>
        <w:tc>
          <w:tcPr>
            <w:tcW w:w="1176" w:type="dxa"/>
          </w:tcPr>
          <w:p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332" w:author="GE User" w:date="2016-03-16T12:32:00Z"/>
                <w:rFonts w:ascii="Algerian" w:hAnsi="Algerian"/>
                <w:b w:val="0"/>
              </w:rPr>
            </w:pPr>
            <w:del w:id="1333" w:author="GE User" w:date="2016-03-16T12:32:00Z">
              <w:r w:rsidRPr="007F0F87" w:rsidDel="00322AF0">
                <w:rPr>
                  <w:rFonts w:ascii="Algerian" w:hAnsi="Algerian"/>
                  <w:b w:val="0"/>
                </w:rPr>
                <w:delText>Type Units</w:delText>
              </w:r>
            </w:del>
          </w:p>
        </w:tc>
        <w:tc>
          <w:tcPr>
            <w:tcW w:w="1260" w:type="dxa"/>
          </w:tcPr>
          <w:p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334" w:author="GE User" w:date="2016-03-16T12:32:00Z"/>
                <w:rFonts w:ascii="Algerian" w:hAnsi="Algerian"/>
                <w:b w:val="0"/>
              </w:rPr>
            </w:pPr>
            <w:del w:id="1335" w:author="GE User" w:date="2016-03-16T12:32:00Z">
              <w:r w:rsidRPr="007F0F87" w:rsidDel="00322AF0">
                <w:rPr>
                  <w:rFonts w:ascii="Algerian" w:hAnsi="Algerian"/>
                  <w:b w:val="0"/>
                </w:rPr>
                <w:delText>Initial Value</w:delText>
              </w:r>
            </w:del>
          </w:p>
        </w:tc>
        <w:tc>
          <w:tcPr>
            <w:tcW w:w="4680" w:type="dxa"/>
          </w:tcPr>
          <w:p w:rsidR="00FD3C95" w:rsidRPr="007F0F87" w:rsidDel="00322AF0" w:rsidRDefault="00FD3C95" w:rsidP="00033693">
            <w:pPr>
              <w:jc w:val="center"/>
              <w:cnfStyle w:val="100000000000" w:firstRow="1" w:lastRow="0" w:firstColumn="0" w:lastColumn="0" w:oddVBand="0" w:evenVBand="0" w:oddHBand="0" w:evenHBand="0" w:firstRowFirstColumn="0" w:firstRowLastColumn="0" w:lastRowFirstColumn="0" w:lastRowLastColumn="0"/>
              <w:rPr>
                <w:del w:id="1336" w:author="GE User" w:date="2016-03-16T12:32:00Z"/>
                <w:rFonts w:ascii="Algerian" w:hAnsi="Algerian"/>
                <w:b w:val="0"/>
              </w:rPr>
            </w:pPr>
            <w:del w:id="1337" w:author="GE User" w:date="2016-03-16T12:32:00Z">
              <w:r w:rsidRPr="007F0F87" w:rsidDel="00322AF0">
                <w:rPr>
                  <w:rFonts w:ascii="Algerian" w:hAnsi="Algerian"/>
                  <w:b w:val="0"/>
                </w:rPr>
                <w:delText>Notes</w:delText>
              </w:r>
            </w:del>
          </w:p>
        </w:tc>
      </w:tr>
      <w:tr w:rsidR="00FD3C95" w:rsidRPr="00295F9F" w:rsidDel="00322AF0" w:rsidTr="00033693">
        <w:trPr>
          <w:cnfStyle w:val="000000100000" w:firstRow="0" w:lastRow="0" w:firstColumn="0" w:lastColumn="0" w:oddVBand="0" w:evenVBand="0" w:oddHBand="1" w:evenHBand="0" w:firstRowFirstColumn="0" w:firstRowLastColumn="0" w:lastRowFirstColumn="0" w:lastRowLastColumn="0"/>
          <w:del w:id="1338"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844607" w:rsidDel="00322AF0" w:rsidRDefault="00FD3C95" w:rsidP="00033693">
            <w:pPr>
              <w:rPr>
                <w:del w:id="1339" w:author="GE User" w:date="2016-03-16T12:32:00Z"/>
              </w:rPr>
            </w:pPr>
            <w:del w:id="1340" w:author="GE User" w:date="2016-03-16T12:32:00Z">
              <w:r w:rsidRPr="00844607" w:rsidDel="00322AF0">
                <w:delText>RESULT</w:delText>
              </w:r>
            </w:del>
          </w:p>
        </w:tc>
        <w:tc>
          <w:tcPr>
            <w:tcW w:w="1176" w:type="dxa"/>
          </w:tcPr>
          <w:p w:rsidR="00FD3C95" w:rsidRPr="00844607"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41" w:author="GE User" w:date="2016-03-16T12:32:00Z"/>
              </w:rPr>
            </w:pPr>
            <w:del w:id="1342" w:author="GE User" w:date="2016-03-16T12:32:00Z">
              <w:r w:rsidDel="00322AF0">
                <w:delText>Int</w:delText>
              </w:r>
            </w:del>
          </w:p>
        </w:tc>
        <w:tc>
          <w:tcPr>
            <w:tcW w:w="1260" w:type="dxa"/>
          </w:tcPr>
          <w:p w:rsidR="00FD3C95" w:rsidRPr="00844607"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43" w:author="GE User" w:date="2016-03-16T12:32:00Z"/>
              </w:rPr>
            </w:pPr>
            <w:del w:id="1344" w:author="GE User" w:date="2016-03-16T12:32:00Z">
              <w:r w:rsidRPr="00844607" w:rsidDel="00322AF0">
                <w:delText>0</w:delText>
              </w:r>
            </w:del>
          </w:p>
        </w:tc>
        <w:tc>
          <w:tcPr>
            <w:tcW w:w="4680" w:type="dxa"/>
          </w:tcPr>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45" w:author="GE User" w:date="2016-03-16T12:32:00Z"/>
              </w:rPr>
            </w:pPr>
            <w:del w:id="1346" w:author="GE User" w:date="2016-03-16T12:32:00Z">
              <w:r w:rsidDel="00322AF0">
                <w:delText>The result of PST execution. The following values shall be supported:</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47" w:author="GE User" w:date="2016-03-16T12:32:00Z"/>
              </w:rPr>
            </w:pPr>
            <w:del w:id="1348" w:author="GE User" w:date="2016-03-16T12:32:00Z">
              <w:r w:rsidDel="00322AF0">
                <w:delText>0x00 – PST is not executed</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49" w:author="GE User" w:date="2016-03-16T12:32:00Z"/>
              </w:rPr>
            </w:pPr>
            <w:del w:id="1350" w:author="GE User" w:date="2016-03-16T12:32:00Z">
              <w:r w:rsidDel="00322AF0">
                <w:delText>0xFF – PST executed successfully and data is collected</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1" w:author="GE User" w:date="2016-03-16T12:32:00Z"/>
              </w:rPr>
            </w:pPr>
            <w:del w:id="1352" w:author="GE User" w:date="2016-03-16T12:32:00Z">
              <w:r w:rsidDel="00322AF0">
                <w:delText xml:space="preserve">0x01 – PST Not Started – another process is running </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3" w:author="GE User" w:date="2016-03-16T12:32:00Z"/>
              </w:rPr>
            </w:pPr>
            <w:del w:id="1354" w:author="GE User" w:date="2016-03-16T12:32:00Z">
              <w:r w:rsidDel="00322AF0">
                <w:delText>0x02 – PST Not Started – Valve not in Auto</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5" w:author="GE User" w:date="2016-03-16T12:32:00Z"/>
              </w:rPr>
            </w:pPr>
            <w:del w:id="1356" w:author="GE User" w:date="2016-03-16T12:32:00Z">
              <w:r w:rsidDel="00322AF0">
                <w:delText xml:space="preserve">0x03 – PST Not Started – Valve not in MAN or </w:delText>
              </w:r>
              <w:commentRangeStart w:id="1357"/>
              <w:r w:rsidDel="00322AF0">
                <w:delText>LO</w:delText>
              </w:r>
              <w:commentRangeEnd w:id="1357"/>
              <w:r w:rsidR="00CF0651" w:rsidDel="00322AF0">
                <w:rPr>
                  <w:rStyle w:val="CommentReference"/>
                </w:rPr>
                <w:commentReference w:id="1357"/>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58" w:author="GE User" w:date="2016-03-16T12:32:00Z"/>
              </w:rPr>
            </w:pPr>
            <w:del w:id="1359" w:author="GE User" w:date="2016-03-16T12:32:00Z">
              <w:r w:rsidDel="00322AF0">
                <w:delText xml:space="preserve">0x04 – PST Not </w:delText>
              </w:r>
              <w:commentRangeStart w:id="1360"/>
              <w:r w:rsidDel="00322AF0">
                <w:delText>Started</w:delText>
              </w:r>
              <w:commentRangeEnd w:id="1360"/>
              <w:r w:rsidR="00CF0651" w:rsidDel="00322AF0">
                <w:rPr>
                  <w:rStyle w:val="CommentReference"/>
                </w:rPr>
                <w:commentReference w:id="1360"/>
              </w:r>
              <w:r w:rsidDel="00322AF0">
                <w:delText xml:space="preserve"> – Tight Open limit reached</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61" w:author="GE User" w:date="2016-03-16T12:32:00Z"/>
              </w:rPr>
            </w:pPr>
            <w:del w:id="1362" w:author="GE User" w:date="2016-03-16T12:32:00Z">
              <w:r w:rsidDel="00322AF0">
                <w:delText xml:space="preserve">0x05 – PST Not Started – Tight Closed limit reached </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63" w:author="GE User" w:date="2016-03-16T12:32:00Z"/>
              </w:rPr>
            </w:pPr>
            <w:del w:id="1364" w:author="GE User" w:date="2016-03-16T12:32:00Z">
              <w:r w:rsidDel="00322AF0">
                <w:delText>0x06 – PST Not Started – Upper Position Limit reached</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65" w:author="GE User" w:date="2016-03-16T12:32:00Z"/>
              </w:rPr>
            </w:pPr>
            <w:del w:id="1366" w:author="GE User" w:date="2016-03-16T12:32:00Z">
              <w:r w:rsidDel="00322AF0">
                <w:delText xml:space="preserve">0x07 – PST Not Started – Lower Position Limit reached </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67" w:author="GE User" w:date="2016-03-16T12:32:00Z"/>
              </w:rPr>
            </w:pPr>
            <w:del w:id="1368" w:author="GE User" w:date="2016-03-16T12:32:00Z">
              <w:r w:rsidDel="00322AF0">
                <w:delText>0x80 – PST cancelled – SP Changed, Data for the duration of the PST is available in the buffer.</w:delText>
              </w:r>
            </w:del>
          </w:p>
          <w:p w:rsidR="00FD3C95"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69" w:author="GE User" w:date="2016-03-16T12:32:00Z"/>
              </w:rPr>
            </w:pPr>
            <w:del w:id="1370" w:author="GE User" w:date="2016-03-16T12:32:00Z">
              <w:r w:rsidDel="00322AF0">
                <w:delText>0x81 – PST Cancelled – by the user. Partial Data is available in the buffer.</w:delText>
              </w:r>
            </w:del>
          </w:p>
          <w:p w:rsidR="00FD3C95" w:rsidRPr="00844607" w:rsidDel="00322AF0" w:rsidRDefault="00FD3C95" w:rsidP="00033693">
            <w:pPr>
              <w:ind w:left="288" w:hanging="306"/>
              <w:cnfStyle w:val="000000100000" w:firstRow="0" w:lastRow="0" w:firstColumn="0" w:lastColumn="0" w:oddVBand="0" w:evenVBand="0" w:oddHBand="1" w:evenHBand="0" w:firstRowFirstColumn="0" w:firstRowLastColumn="0" w:lastRowFirstColumn="0" w:lastRowLastColumn="0"/>
              <w:rPr>
                <w:del w:id="1371" w:author="GE User" w:date="2016-03-16T12:32:00Z"/>
              </w:rPr>
            </w:pPr>
            <w:del w:id="1372" w:author="GE User" w:date="2016-03-16T12:32:00Z">
              <w:r w:rsidDel="00322AF0">
                <w:delText>0x82 – PST Cancelled – the output pressure above the max pressure limit. Data for the duration of the PST is available in the buffer.</w:delText>
              </w:r>
            </w:del>
          </w:p>
        </w:tc>
      </w:tr>
      <w:tr w:rsidR="00FD3C95" w:rsidDel="00322AF0" w:rsidTr="00033693">
        <w:trPr>
          <w:del w:id="1373"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374" w:author="GE User" w:date="2016-03-16T12:32:00Z"/>
              </w:rPr>
            </w:pPr>
            <w:del w:id="1375" w:author="GE User" w:date="2016-03-16T12:32:00Z">
              <w:r w:rsidRPr="006F5E3E" w:rsidDel="00322AF0">
                <w:delText>PST_BREAKOUT_TIME</w:delText>
              </w:r>
              <w:r w:rsidDel="00322AF0">
                <w:delText>_D</w:delText>
              </w:r>
            </w:del>
          </w:p>
        </w:tc>
        <w:tc>
          <w:tcPr>
            <w:tcW w:w="1176"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76" w:author="GE User" w:date="2016-03-16T12:32:00Z"/>
              </w:rPr>
            </w:pPr>
            <w:del w:id="1377" w:author="GE User" w:date="2016-03-16T12:32:00Z">
              <w:r w:rsidDel="00322AF0">
                <w:delText>int  [105ms]</w:delText>
              </w:r>
            </w:del>
          </w:p>
        </w:tc>
        <w:tc>
          <w:tcPr>
            <w:tcW w:w="126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78" w:author="GE User" w:date="2016-03-16T12:32:00Z"/>
              </w:rPr>
            </w:pPr>
            <w:del w:id="1379" w:author="GE User" w:date="2016-03-16T12:32:00Z">
              <w:r w:rsidRPr="00E61B5E" w:rsidDel="00322AF0">
                <w:delText>0</w:delText>
              </w:r>
            </w:del>
          </w:p>
        </w:tc>
        <w:tc>
          <w:tcPr>
            <w:tcW w:w="468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80" w:author="GE User" w:date="2016-03-16T12:32:00Z"/>
              </w:rPr>
            </w:pPr>
            <w:del w:id="1381" w:author="GE User" w:date="2016-03-16T12:32:00Z">
              <w:r w:rsidDel="00322AF0">
                <w:delText>Actual Time (number of ticks) for the valve to start moving Down</w:delText>
              </w:r>
            </w:del>
          </w:p>
        </w:tc>
      </w:tr>
      <w:tr w:rsidR="00FD3C95" w:rsidDel="00322AF0" w:rsidTr="00033693">
        <w:trPr>
          <w:cnfStyle w:val="000000100000" w:firstRow="0" w:lastRow="0" w:firstColumn="0" w:lastColumn="0" w:oddVBand="0" w:evenVBand="0" w:oddHBand="1" w:evenHBand="0" w:firstRowFirstColumn="0" w:firstRowLastColumn="0" w:lastRowFirstColumn="0" w:lastRowLastColumn="0"/>
          <w:del w:id="1382"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Del="00322AF0" w:rsidRDefault="00FD3C95" w:rsidP="00033693">
            <w:pPr>
              <w:rPr>
                <w:del w:id="1383" w:author="GE User" w:date="2016-03-16T12:32:00Z"/>
              </w:rPr>
            </w:pPr>
            <w:del w:id="1384" w:author="GE User" w:date="2016-03-16T12:32:00Z">
              <w:r w:rsidRPr="006F5E3E" w:rsidDel="00322AF0">
                <w:delText>PST_STROKE_TRAVEL_TIME</w:delText>
              </w:r>
              <w:r w:rsidDel="00322AF0">
                <w:delText>_D</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85" w:author="GE User" w:date="2016-03-16T12:32:00Z"/>
              </w:rPr>
            </w:pPr>
            <w:del w:id="1386" w:author="GE User" w:date="2016-03-16T12:32:00Z">
              <w:r w:rsidDel="00322AF0">
                <w:delText>int [105ms]</w:delText>
              </w:r>
            </w:del>
          </w:p>
        </w:tc>
        <w:tc>
          <w:tcPr>
            <w:tcW w:w="126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87" w:author="GE User" w:date="2016-03-16T12:32:00Z"/>
              </w:rPr>
            </w:pPr>
            <w:del w:id="1388" w:author="GE User" w:date="2016-03-16T12:32:00Z">
              <w:r w:rsidRPr="00E61B5E" w:rsidDel="00322AF0">
                <w:delText>0</w:delText>
              </w:r>
            </w:del>
          </w:p>
        </w:tc>
        <w:tc>
          <w:tcPr>
            <w:tcW w:w="468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389" w:author="GE User" w:date="2016-03-16T12:32:00Z"/>
              </w:rPr>
            </w:pPr>
            <w:del w:id="1390" w:author="GE User" w:date="2016-03-16T12:32:00Z">
              <w:r w:rsidDel="00322AF0">
                <w:delText>Actual Time for the valve to reach the Down Setpoing</w:delText>
              </w:r>
            </w:del>
          </w:p>
        </w:tc>
      </w:tr>
      <w:tr w:rsidR="00FD3C95" w:rsidDel="00322AF0" w:rsidTr="00033693">
        <w:trPr>
          <w:del w:id="1391"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392" w:author="GE User" w:date="2016-03-16T12:32:00Z"/>
              </w:rPr>
            </w:pPr>
            <w:del w:id="1393" w:author="GE User" w:date="2016-03-16T12:32:00Z">
              <w:r w:rsidRPr="006F5E3E" w:rsidDel="00322AF0">
                <w:delText>PST_BREAKOUT_TIME</w:delText>
              </w:r>
              <w:r w:rsidDel="00322AF0">
                <w:delText>_Dd</w:delText>
              </w:r>
            </w:del>
          </w:p>
        </w:tc>
        <w:tc>
          <w:tcPr>
            <w:tcW w:w="1176"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94" w:author="GE User" w:date="2016-03-16T12:32:00Z"/>
              </w:rPr>
            </w:pPr>
            <w:del w:id="1395" w:author="GE User" w:date="2016-03-16T12:32:00Z">
              <w:r w:rsidDel="00322AF0">
                <w:delText>int [105ms]</w:delText>
              </w:r>
            </w:del>
          </w:p>
        </w:tc>
        <w:tc>
          <w:tcPr>
            <w:tcW w:w="126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96" w:author="GE User" w:date="2016-03-16T12:32:00Z"/>
              </w:rPr>
            </w:pPr>
            <w:del w:id="1397" w:author="GE User" w:date="2016-03-16T12:32:00Z">
              <w:r w:rsidRPr="00E61B5E" w:rsidDel="00322AF0">
                <w:delText>0</w:delText>
              </w:r>
            </w:del>
          </w:p>
        </w:tc>
        <w:tc>
          <w:tcPr>
            <w:tcW w:w="468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398" w:author="GE User" w:date="2016-03-16T12:32:00Z"/>
              </w:rPr>
            </w:pPr>
            <w:del w:id="1399" w:author="GE User" w:date="2016-03-16T12:32:00Z">
              <w:r w:rsidDel="00322AF0">
                <w:delText xml:space="preserve">Actual Time for the valve to start moving double Down </w:delText>
              </w:r>
            </w:del>
          </w:p>
        </w:tc>
      </w:tr>
      <w:tr w:rsidR="00FD3C95" w:rsidDel="00322AF0" w:rsidTr="00033693">
        <w:trPr>
          <w:cnfStyle w:val="000000100000" w:firstRow="0" w:lastRow="0" w:firstColumn="0" w:lastColumn="0" w:oddVBand="0" w:evenVBand="0" w:oddHBand="1" w:evenHBand="0" w:firstRowFirstColumn="0" w:firstRowLastColumn="0" w:lastRowFirstColumn="0" w:lastRowLastColumn="0"/>
          <w:del w:id="1400"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401" w:author="GE User" w:date="2016-03-16T12:32:00Z"/>
              </w:rPr>
            </w:pPr>
            <w:del w:id="1402" w:author="GE User" w:date="2016-03-16T12:32:00Z">
              <w:r w:rsidRPr="006F5E3E" w:rsidDel="00322AF0">
                <w:delText>PST_STROKE_TRAVEL_TIME</w:delText>
              </w:r>
              <w:r w:rsidDel="00322AF0">
                <w:delText>_Dd</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03" w:author="GE User" w:date="2016-03-16T12:32:00Z"/>
              </w:rPr>
            </w:pPr>
            <w:del w:id="1404" w:author="GE User" w:date="2016-03-16T12:32:00Z">
              <w:r w:rsidDel="00322AF0">
                <w:delText>int [105ms]</w:delText>
              </w:r>
            </w:del>
          </w:p>
        </w:tc>
        <w:tc>
          <w:tcPr>
            <w:tcW w:w="126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05" w:author="GE User" w:date="2016-03-16T12:32:00Z"/>
              </w:rPr>
            </w:pPr>
            <w:del w:id="1406" w:author="GE User" w:date="2016-03-16T12:32:00Z">
              <w:r w:rsidRPr="00E61B5E" w:rsidDel="00322AF0">
                <w:delText>0</w:delText>
              </w:r>
            </w:del>
          </w:p>
        </w:tc>
        <w:tc>
          <w:tcPr>
            <w:tcW w:w="468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07" w:author="GE User" w:date="2016-03-16T12:32:00Z"/>
              </w:rPr>
            </w:pPr>
            <w:del w:id="1408" w:author="GE User" w:date="2016-03-16T12:32:00Z">
              <w:r w:rsidDel="00322AF0">
                <w:delText>Actual Time for the valve to reach the double Down setpoint</w:delText>
              </w:r>
            </w:del>
          </w:p>
        </w:tc>
      </w:tr>
      <w:tr w:rsidR="00FD3C95" w:rsidDel="00322AF0" w:rsidTr="00033693">
        <w:trPr>
          <w:del w:id="1409"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410" w:author="GE User" w:date="2016-03-16T12:32:00Z"/>
              </w:rPr>
            </w:pPr>
            <w:del w:id="1411" w:author="GE User" w:date="2016-03-16T12:32:00Z">
              <w:r w:rsidRPr="006F5E3E" w:rsidDel="00322AF0">
                <w:delText>PST_BREAKOUT_TIME</w:delText>
              </w:r>
              <w:r w:rsidDel="00322AF0">
                <w:delText>_U</w:delText>
              </w:r>
            </w:del>
          </w:p>
        </w:tc>
        <w:tc>
          <w:tcPr>
            <w:tcW w:w="1176"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12" w:author="GE User" w:date="2016-03-16T12:32:00Z"/>
              </w:rPr>
            </w:pPr>
            <w:del w:id="1413" w:author="GE User" w:date="2016-03-16T12:32:00Z">
              <w:r w:rsidDel="00322AF0">
                <w:delText>int [105ms]</w:delText>
              </w:r>
            </w:del>
          </w:p>
        </w:tc>
        <w:tc>
          <w:tcPr>
            <w:tcW w:w="126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14" w:author="GE User" w:date="2016-03-16T12:32:00Z"/>
              </w:rPr>
            </w:pPr>
            <w:del w:id="1415" w:author="GE User" w:date="2016-03-16T12:32:00Z">
              <w:r w:rsidDel="00322AF0">
                <w:delText>0</w:delText>
              </w:r>
            </w:del>
          </w:p>
        </w:tc>
        <w:tc>
          <w:tcPr>
            <w:tcW w:w="468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16" w:author="GE User" w:date="2016-03-16T12:32:00Z"/>
              </w:rPr>
            </w:pPr>
            <w:del w:id="1417" w:author="GE User" w:date="2016-03-16T12:32:00Z">
              <w:r w:rsidDel="00322AF0">
                <w:delText>Actual Time for the valve to start moving Up</w:delText>
              </w:r>
            </w:del>
          </w:p>
        </w:tc>
      </w:tr>
      <w:tr w:rsidR="00FD3C95" w:rsidDel="00322AF0" w:rsidTr="00033693">
        <w:trPr>
          <w:cnfStyle w:val="000000100000" w:firstRow="0" w:lastRow="0" w:firstColumn="0" w:lastColumn="0" w:oddVBand="0" w:evenVBand="0" w:oddHBand="1" w:evenHBand="0" w:firstRowFirstColumn="0" w:firstRowLastColumn="0" w:lastRowFirstColumn="0" w:lastRowLastColumn="0"/>
          <w:del w:id="1418"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419" w:author="GE User" w:date="2016-03-16T12:32:00Z"/>
              </w:rPr>
            </w:pPr>
            <w:del w:id="1420" w:author="GE User" w:date="2016-03-16T12:32:00Z">
              <w:r w:rsidRPr="006F5E3E" w:rsidDel="00322AF0">
                <w:delText>PST_STROKE_TRAVEL_TIME</w:delText>
              </w:r>
              <w:r w:rsidDel="00322AF0">
                <w:delText>_U</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21" w:author="GE User" w:date="2016-03-16T12:32:00Z"/>
              </w:rPr>
            </w:pPr>
            <w:del w:id="1422" w:author="GE User" w:date="2016-03-16T12:32:00Z">
              <w:r w:rsidDel="00322AF0">
                <w:delText>int [105ms]</w:delText>
              </w:r>
            </w:del>
          </w:p>
        </w:tc>
        <w:tc>
          <w:tcPr>
            <w:tcW w:w="126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23" w:author="GE User" w:date="2016-03-16T12:32:00Z"/>
              </w:rPr>
            </w:pPr>
            <w:del w:id="1424" w:author="GE User" w:date="2016-03-16T12:32:00Z">
              <w:r w:rsidDel="00322AF0">
                <w:delText>0</w:delText>
              </w:r>
            </w:del>
          </w:p>
        </w:tc>
        <w:tc>
          <w:tcPr>
            <w:tcW w:w="468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25" w:author="GE User" w:date="2016-03-16T12:32:00Z"/>
              </w:rPr>
            </w:pPr>
            <w:del w:id="1426" w:author="GE User" w:date="2016-03-16T12:32:00Z">
              <w:r w:rsidDel="00322AF0">
                <w:delText>Actual Time for the valve to reach the Up setpoing</w:delText>
              </w:r>
            </w:del>
          </w:p>
        </w:tc>
      </w:tr>
      <w:tr w:rsidR="00FD3C95" w:rsidDel="00322AF0" w:rsidTr="00033693">
        <w:trPr>
          <w:del w:id="1427"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428" w:author="GE User" w:date="2016-03-16T12:32:00Z"/>
              </w:rPr>
            </w:pPr>
            <w:del w:id="1429" w:author="GE User" w:date="2016-03-16T12:32:00Z">
              <w:r w:rsidRPr="006F5E3E" w:rsidDel="00322AF0">
                <w:delText>PST_BREAKOUT_TIME</w:delText>
              </w:r>
              <w:r w:rsidDel="00322AF0">
                <w:delText>_Uu</w:delText>
              </w:r>
            </w:del>
          </w:p>
        </w:tc>
        <w:tc>
          <w:tcPr>
            <w:tcW w:w="1176"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30" w:author="GE User" w:date="2016-03-16T12:32:00Z"/>
              </w:rPr>
            </w:pPr>
            <w:del w:id="1431" w:author="GE User" w:date="2016-03-16T12:32:00Z">
              <w:r w:rsidDel="00322AF0">
                <w:delText>int [105ms]</w:delText>
              </w:r>
            </w:del>
          </w:p>
        </w:tc>
        <w:tc>
          <w:tcPr>
            <w:tcW w:w="126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32" w:author="GE User" w:date="2016-03-16T12:32:00Z"/>
              </w:rPr>
            </w:pPr>
            <w:del w:id="1433" w:author="GE User" w:date="2016-03-16T12:32:00Z">
              <w:r w:rsidDel="00322AF0">
                <w:delText>0</w:delText>
              </w:r>
            </w:del>
          </w:p>
        </w:tc>
        <w:tc>
          <w:tcPr>
            <w:tcW w:w="468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34" w:author="GE User" w:date="2016-03-16T12:32:00Z"/>
              </w:rPr>
            </w:pPr>
            <w:del w:id="1435" w:author="GE User" w:date="2016-03-16T12:32:00Z">
              <w:r w:rsidDel="00322AF0">
                <w:delText>Actual Time for the valve to start moving double Up</w:delText>
              </w:r>
            </w:del>
          </w:p>
        </w:tc>
      </w:tr>
      <w:tr w:rsidR="00FD3C95" w:rsidDel="00322AF0" w:rsidTr="00033693">
        <w:trPr>
          <w:cnfStyle w:val="000000100000" w:firstRow="0" w:lastRow="0" w:firstColumn="0" w:lastColumn="0" w:oddVBand="0" w:evenVBand="0" w:oddHBand="1" w:evenHBand="0" w:firstRowFirstColumn="0" w:firstRowLastColumn="0" w:lastRowFirstColumn="0" w:lastRowLastColumn="0"/>
          <w:del w:id="1436"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Del="00322AF0" w:rsidRDefault="00FD3C95" w:rsidP="00033693">
            <w:pPr>
              <w:rPr>
                <w:del w:id="1437" w:author="GE User" w:date="2016-03-16T12:32:00Z"/>
              </w:rPr>
            </w:pPr>
            <w:del w:id="1438" w:author="GE User" w:date="2016-03-16T12:32:00Z">
              <w:r w:rsidRPr="006F5E3E" w:rsidDel="00322AF0">
                <w:delText>PST_STROKE_TRAVEL_TIME</w:delText>
              </w:r>
              <w:r w:rsidDel="00322AF0">
                <w:delText>_Uu</w:delText>
              </w:r>
              <w:r w:rsidRPr="003571D0" w:rsidDel="00322AF0">
                <w:delText xml:space="preserve"> </w:delText>
              </w:r>
              <w:r w:rsidDel="00322AF0">
                <w:delText>(</w:delText>
              </w:r>
              <w:r w:rsidRPr="003571D0" w:rsidDel="00322AF0">
                <w:delText>StrokeTmout</w:delText>
              </w:r>
              <w:r w:rsidDel="00322AF0">
                <w:delText>)</w:delText>
              </w:r>
            </w:del>
          </w:p>
        </w:tc>
        <w:tc>
          <w:tcPr>
            <w:tcW w:w="1176"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39" w:author="GE User" w:date="2016-03-16T12:32:00Z"/>
              </w:rPr>
            </w:pPr>
            <w:del w:id="1440" w:author="GE User" w:date="2016-03-16T12:32:00Z">
              <w:r w:rsidDel="00322AF0">
                <w:delText>int [105ms]</w:delText>
              </w:r>
            </w:del>
          </w:p>
        </w:tc>
        <w:tc>
          <w:tcPr>
            <w:tcW w:w="126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41" w:author="GE User" w:date="2016-03-16T12:32:00Z"/>
              </w:rPr>
            </w:pPr>
            <w:del w:id="1442" w:author="GE User" w:date="2016-03-16T12:32:00Z">
              <w:r w:rsidDel="00322AF0">
                <w:delText>0</w:delText>
              </w:r>
            </w:del>
          </w:p>
        </w:tc>
        <w:tc>
          <w:tcPr>
            <w:tcW w:w="4680" w:type="dxa"/>
          </w:tcPr>
          <w:p w:rsidR="00FD3C95" w:rsidDel="00322AF0" w:rsidRDefault="00FD3C95" w:rsidP="00033693">
            <w:pPr>
              <w:cnfStyle w:val="000000100000" w:firstRow="0" w:lastRow="0" w:firstColumn="0" w:lastColumn="0" w:oddVBand="0" w:evenVBand="0" w:oddHBand="1" w:evenHBand="0" w:firstRowFirstColumn="0" w:firstRowLastColumn="0" w:lastRowFirstColumn="0" w:lastRowLastColumn="0"/>
              <w:rPr>
                <w:del w:id="1443" w:author="GE User" w:date="2016-03-16T12:32:00Z"/>
              </w:rPr>
            </w:pPr>
            <w:del w:id="1444" w:author="GE User" w:date="2016-03-16T12:32:00Z">
              <w:r w:rsidDel="00322AF0">
                <w:delText>Actual Time for the valve to reach the double up setpoint</w:delText>
              </w:r>
            </w:del>
          </w:p>
        </w:tc>
      </w:tr>
      <w:tr w:rsidR="00FD3C95" w:rsidDel="00322AF0" w:rsidTr="00033693">
        <w:trPr>
          <w:del w:id="1445" w:author="GE User" w:date="2016-03-16T12:32:00Z"/>
        </w:trPr>
        <w:tc>
          <w:tcPr>
            <w:cnfStyle w:val="001000000000" w:firstRow="0" w:lastRow="0" w:firstColumn="1" w:lastColumn="0" w:oddVBand="0" w:evenVBand="0" w:oddHBand="0" w:evenHBand="0" w:firstRowFirstColumn="0" w:firstRowLastColumn="0" w:lastRowFirstColumn="0" w:lastRowLastColumn="0"/>
            <w:tcW w:w="3072" w:type="dxa"/>
          </w:tcPr>
          <w:p w:rsidR="00FD3C95" w:rsidDel="00322AF0" w:rsidRDefault="00FD3C95" w:rsidP="00033693">
            <w:pPr>
              <w:rPr>
                <w:del w:id="1446" w:author="GE User" w:date="2016-03-16T12:32:00Z"/>
              </w:rPr>
            </w:pPr>
            <w:del w:id="1447" w:author="GE User" w:date="2016-03-16T12:32:00Z">
              <w:r w:rsidRPr="006F5E3E" w:rsidDel="00322AF0">
                <w:delText>PST_COMPLETION_TIME</w:delText>
              </w:r>
              <w:r w:rsidDel="00322AF0">
                <w:delText xml:space="preserve"> (</w:delText>
              </w:r>
              <w:r w:rsidRPr="003571D0" w:rsidDel="00322AF0">
                <w:delText>maxtime</w:delText>
              </w:r>
              <w:r w:rsidDel="00322AF0">
                <w:delText>)</w:delText>
              </w:r>
            </w:del>
          </w:p>
        </w:tc>
        <w:tc>
          <w:tcPr>
            <w:tcW w:w="1176"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48" w:author="GE User" w:date="2016-03-16T12:32:00Z"/>
              </w:rPr>
            </w:pPr>
            <w:del w:id="1449" w:author="GE User" w:date="2016-03-16T12:32:00Z">
              <w:r w:rsidDel="00322AF0">
                <w:delText>int [105ms]</w:delText>
              </w:r>
            </w:del>
          </w:p>
        </w:tc>
        <w:tc>
          <w:tcPr>
            <w:tcW w:w="1260" w:type="dxa"/>
          </w:tcPr>
          <w:p w:rsidR="00FD3C95" w:rsidDel="00322AF0" w:rsidRDefault="00FD3C95" w:rsidP="00033693">
            <w:pPr>
              <w:cnfStyle w:val="000000000000" w:firstRow="0" w:lastRow="0" w:firstColumn="0" w:lastColumn="0" w:oddVBand="0" w:evenVBand="0" w:oddHBand="0" w:evenHBand="0" w:firstRowFirstColumn="0" w:firstRowLastColumn="0" w:lastRowFirstColumn="0" w:lastRowLastColumn="0"/>
              <w:rPr>
                <w:del w:id="1450" w:author="GE User" w:date="2016-03-16T12:32:00Z"/>
              </w:rPr>
            </w:pPr>
            <w:del w:id="1451" w:author="GE User" w:date="2016-03-16T12:32:00Z">
              <w:r w:rsidDel="00322AF0">
                <w:delText>0</w:delText>
              </w:r>
            </w:del>
          </w:p>
        </w:tc>
        <w:tc>
          <w:tcPr>
            <w:tcW w:w="4680" w:type="dxa"/>
          </w:tcPr>
          <w:p w:rsidR="00FD3C95" w:rsidDel="00322AF0" w:rsidRDefault="00FD3C95" w:rsidP="00033693">
            <w:pPr>
              <w:keepNext/>
              <w:cnfStyle w:val="000000000000" w:firstRow="0" w:lastRow="0" w:firstColumn="0" w:lastColumn="0" w:oddVBand="0" w:evenVBand="0" w:oddHBand="0" w:evenHBand="0" w:firstRowFirstColumn="0" w:firstRowLastColumn="0" w:lastRowFirstColumn="0" w:lastRowLastColumn="0"/>
              <w:rPr>
                <w:del w:id="1452" w:author="GE User" w:date="2016-03-16T12:32:00Z"/>
              </w:rPr>
            </w:pPr>
            <w:del w:id="1453" w:author="GE User" w:date="2016-03-16T12:32:00Z">
              <w:r w:rsidDel="00322AF0">
                <w:delText>Actual time to complete the entire PST procedure</w:delText>
              </w:r>
            </w:del>
          </w:p>
          <w:p w:rsidR="00FD3C95" w:rsidDel="00322AF0" w:rsidRDefault="00FD3C95" w:rsidP="00033693">
            <w:pPr>
              <w:keepNext/>
              <w:cnfStyle w:val="000000000000" w:firstRow="0" w:lastRow="0" w:firstColumn="0" w:lastColumn="0" w:oddVBand="0" w:evenVBand="0" w:oddHBand="0" w:evenHBand="0" w:firstRowFirstColumn="0" w:firstRowLastColumn="0" w:lastRowFirstColumn="0" w:lastRowLastColumn="0"/>
              <w:rPr>
                <w:del w:id="1454" w:author="GE User" w:date="2016-03-16T12:32:00Z"/>
              </w:rPr>
            </w:pPr>
            <w:del w:id="1455" w:author="GE User" w:date="2016-03-16T12:32:00Z">
              <w:r w:rsidDel="00322AF0">
                <w:delText>????</w:delText>
              </w:r>
            </w:del>
          </w:p>
        </w:tc>
      </w:tr>
    </w:tbl>
    <w:p w:rsidR="00FD3C95" w:rsidDel="00322AF0" w:rsidRDefault="00FD3C95" w:rsidP="00FD3C95">
      <w:pPr>
        <w:pStyle w:val="Caption"/>
        <w:rPr>
          <w:del w:id="1456" w:author="GE User" w:date="2016-03-16T12:32:00Z"/>
        </w:rPr>
      </w:pPr>
      <w:bookmarkStart w:id="1457" w:name="_Ref441584994"/>
      <w:bookmarkStart w:id="1458" w:name="_Toc442789886"/>
      <w:del w:id="1459" w:author="GE User" w:date="2016-03-16T12:32:00Z">
        <w:r w:rsidDel="00322AF0">
          <w:delText xml:space="preserve">Table </w:delText>
        </w:r>
        <w:r w:rsidR="009170B8" w:rsidDel="00322AF0">
          <w:fldChar w:fldCharType="begin"/>
        </w:r>
        <w:r w:rsidR="009170B8" w:rsidDel="00322AF0">
          <w:delInstrText xml:space="preserve"> SEQ Table \* ARABIC </w:delInstrText>
        </w:r>
        <w:r w:rsidR="009170B8" w:rsidDel="00322AF0">
          <w:fldChar w:fldCharType="separate"/>
        </w:r>
        <w:r w:rsidR="006D7F64" w:rsidDel="00322AF0">
          <w:rPr>
            <w:noProof/>
          </w:rPr>
          <w:delText>7</w:delText>
        </w:r>
        <w:r w:rsidR="009170B8" w:rsidDel="00322AF0">
          <w:rPr>
            <w:noProof/>
          </w:rPr>
          <w:fldChar w:fldCharType="end"/>
        </w:r>
        <w:r w:rsidDel="00322AF0">
          <w:delText>: Optional parameters presenting the Calculated Results in the Device</w:delText>
        </w:r>
        <w:bookmarkEnd w:id="1457"/>
        <w:bookmarkEnd w:id="1458"/>
      </w:del>
    </w:p>
    <w:p w:rsidR="00FD3C95" w:rsidRPr="00844607" w:rsidDel="00322AF0" w:rsidRDefault="00FD3C95" w:rsidP="00FD3C95">
      <w:pPr>
        <w:rPr>
          <w:del w:id="1460" w:author="GE User" w:date="2016-03-16T12:32:00Z"/>
        </w:rPr>
      </w:pPr>
      <w:del w:id="1461" w:author="GE User" w:date="2016-03-16T12:32:00Z">
        <w:r w:rsidDel="00322AF0">
          <w:delText>If the parameter is not part of the test (e.g. there is no double travel), the corresponding result shall be set to 0 in the beginning of the test.</w:delText>
        </w:r>
      </w:del>
    </w:p>
    <w:p w:rsidR="00FD3C95" w:rsidDel="00AF45E6" w:rsidRDefault="00FD3C95" w:rsidP="00FD3C95">
      <w:pPr>
        <w:pStyle w:val="Heading1"/>
        <w:tabs>
          <w:tab w:val="left" w:pos="6750"/>
        </w:tabs>
        <w:rPr>
          <w:del w:id="1462" w:author="GE User" w:date="2016-03-16T12:08:00Z"/>
        </w:rPr>
      </w:pPr>
      <w:del w:id="1463" w:author="GE User" w:date="2016-03-16T12:08:00Z">
        <w:r w:rsidDel="00AF45E6">
          <w:delText>How to run PST once it is started</w:delText>
        </w:r>
        <w:r w:rsidDel="00AF45E6">
          <w:tab/>
        </w:r>
      </w:del>
    </w:p>
    <w:p w:rsidR="00FD3C95" w:rsidDel="00AF45E6" w:rsidRDefault="00FD3C95" w:rsidP="00FD3C95">
      <w:pPr>
        <w:rPr>
          <w:del w:id="1464" w:author="GE User" w:date="2016-03-16T12:08:00Z"/>
        </w:rPr>
      </w:pPr>
      <w:del w:id="1465" w:author="GE User" w:date="2016-03-16T12:08:00Z">
        <w:r w:rsidDel="00AF45E6">
          <w:delText>PST runs as a “process” in A</w:delText>
        </w:r>
        <w:r w:rsidR="00DF0153" w:rsidDel="00AF45E6">
          <w:delText xml:space="preserve">PP. </w:delText>
        </w:r>
      </w:del>
    </w:p>
    <w:p w:rsidR="00301E5F" w:rsidDel="00322AF0" w:rsidRDefault="00301E5F" w:rsidP="00301E5F">
      <w:pPr>
        <w:pStyle w:val="Heading1"/>
        <w:rPr>
          <w:del w:id="1466" w:author="GE User" w:date="2016-03-16T12:33:00Z"/>
        </w:rPr>
      </w:pPr>
      <w:del w:id="1467" w:author="GE User" w:date="2016-03-16T12:33:00Z">
        <w:r w:rsidDel="00322AF0">
          <w:delText xml:space="preserve">How to start PST </w:delText>
        </w:r>
      </w:del>
    </w:p>
    <w:p w:rsidR="00DF0153" w:rsidDel="00322AF0" w:rsidRDefault="00DF0153" w:rsidP="00311033">
      <w:pPr>
        <w:pStyle w:val="Heading2"/>
        <w:rPr>
          <w:del w:id="1468" w:author="GE User" w:date="2016-03-16T12:33:00Z"/>
        </w:rPr>
      </w:pPr>
      <w:del w:id="1469" w:author="GE User" w:date="2016-03-16T12:33:00Z">
        <w:r w:rsidDel="00322AF0">
          <w:delText>Start from the PC Applicaiton</w:delText>
        </w:r>
      </w:del>
    </w:p>
    <w:p w:rsidR="00DF0153" w:rsidDel="00322AF0" w:rsidRDefault="00301E5F" w:rsidP="00301E5F">
      <w:pPr>
        <w:rPr>
          <w:del w:id="1470" w:author="GE User" w:date="2016-03-16T12:33:00Z"/>
        </w:rPr>
      </w:pPr>
      <w:del w:id="1471" w:author="GE User" w:date="2016-03-16T12:33:00Z">
        <w:r w:rsidDel="00322AF0">
          <w:delText xml:space="preserve">PST start conditions can be configured in several ways as described in </w:delText>
        </w:r>
        <w:r w:rsidRPr="00311033" w:rsidDel="00322AF0">
          <w:rPr>
            <w:b/>
            <w:i/>
            <w:color w:val="1F497D" w:themeColor="text2"/>
            <w:u w:val="single"/>
          </w:rPr>
          <w:fldChar w:fldCharType="begin"/>
        </w:r>
        <w:r w:rsidRPr="00311033" w:rsidDel="00322AF0">
          <w:rPr>
            <w:b/>
            <w:i/>
            <w:color w:val="1F497D" w:themeColor="text2"/>
            <w:u w:val="single"/>
          </w:rPr>
          <w:delInstrText xml:space="preserve"> REF _Ref441587564 \h  \* MERGEFORMAT </w:delInstrText>
        </w:r>
        <w:r w:rsidRPr="00311033" w:rsidDel="00322AF0">
          <w:rPr>
            <w:b/>
            <w:i/>
            <w:color w:val="1F497D" w:themeColor="text2"/>
            <w:u w:val="single"/>
          </w:rPr>
        </w:r>
        <w:r w:rsidRPr="00311033" w:rsidDel="00322AF0">
          <w:rPr>
            <w:b/>
            <w:i/>
            <w:color w:val="1F497D" w:themeColor="text2"/>
            <w:u w:val="single"/>
          </w:rPr>
          <w:fldChar w:fldCharType="separate"/>
        </w:r>
        <w:r w:rsidR="00FD39A1" w:rsidRPr="00311033" w:rsidDel="00322AF0">
          <w:rPr>
            <w:b/>
            <w:i/>
            <w:color w:val="1F497D" w:themeColor="text2"/>
            <w:u w:val="single"/>
          </w:rPr>
          <w:delText xml:space="preserve">Table </w:delText>
        </w:r>
        <w:r w:rsidR="00FD39A1" w:rsidRPr="00311033" w:rsidDel="00322AF0">
          <w:rPr>
            <w:b/>
            <w:i/>
            <w:noProof/>
            <w:color w:val="1F497D" w:themeColor="text2"/>
            <w:u w:val="single"/>
          </w:rPr>
          <w:delText>3</w:delText>
        </w:r>
        <w:r w:rsidR="00FD39A1" w:rsidRPr="00311033" w:rsidDel="00322AF0">
          <w:rPr>
            <w:b/>
            <w:i/>
            <w:color w:val="1F497D" w:themeColor="text2"/>
            <w:u w:val="single"/>
          </w:rPr>
          <w:delText>: Sta</w:delText>
        </w:r>
        <w:r w:rsidR="00FD39A1" w:rsidRPr="00311033" w:rsidDel="00322AF0">
          <w:rPr>
            <w:b/>
            <w:i/>
            <w:color w:val="1F497D" w:themeColor="text2"/>
            <w:u w:val="single"/>
          </w:rPr>
          <w:delText>r</w:delText>
        </w:r>
        <w:r w:rsidR="00FD39A1" w:rsidRPr="00311033" w:rsidDel="00322AF0">
          <w:rPr>
            <w:b/>
            <w:i/>
            <w:color w:val="1F497D" w:themeColor="text2"/>
            <w:u w:val="single"/>
          </w:rPr>
          <w:delText>ting of PST</w:delText>
        </w:r>
        <w:r w:rsidRPr="00311033" w:rsidDel="00322AF0">
          <w:rPr>
            <w:b/>
            <w:i/>
            <w:color w:val="1F497D" w:themeColor="text2"/>
            <w:u w:val="single"/>
          </w:rPr>
          <w:fldChar w:fldCharType="end"/>
        </w:r>
        <w:r w:rsidDel="00322AF0">
          <w:delText xml:space="preserve">. Each condition can be individually enabled or disabled; in particular, all PST </w:delText>
        </w:r>
        <w:r w:rsidR="00DF0153" w:rsidDel="00322AF0">
          <w:delText xml:space="preserve">conditions </w:delText>
        </w:r>
        <w:r w:rsidDel="00322AF0">
          <w:delText xml:space="preserve">can be disabled altogether. </w:delText>
        </w:r>
      </w:del>
    </w:p>
    <w:p w:rsidR="00301E5F" w:rsidDel="00322AF0" w:rsidRDefault="00DF0153" w:rsidP="00301E5F">
      <w:pPr>
        <w:rPr>
          <w:del w:id="1472" w:author="GE User" w:date="2016-03-16T12:33:00Z"/>
        </w:rPr>
      </w:pPr>
      <w:del w:id="1473" w:author="GE User" w:date="2016-03-16T12:33:00Z">
        <w:r w:rsidDel="00322AF0">
          <w:delText xml:space="preserve">Even if all conditions are disabled, the </w:delText>
        </w:r>
        <w:r w:rsidR="00301E5F" w:rsidDel="00322AF0">
          <w:delText>user shall always be able to start the PST manually by writing to OFFLINE_DIAGNOSTICS parameter.</w:delText>
        </w:r>
      </w:del>
    </w:p>
    <w:p w:rsidR="00301E5F" w:rsidDel="00322AF0" w:rsidRDefault="00301E5F" w:rsidP="00301E5F">
      <w:pPr>
        <w:rPr>
          <w:del w:id="1474" w:author="GE User" w:date="2016-03-16T12:33:00Z"/>
        </w:rPr>
      </w:pPr>
      <w:del w:id="1475" w:author="GE User" w:date="2016-03-16T12:33:00Z">
        <w:r w:rsidDel="00322AF0">
          <w:delText>For scheduled execution, the user should configure the PST_STARTING parameter</w:delText>
        </w:r>
        <w:r w:rsidR="00DF0153" w:rsidDel="00322AF0">
          <w:delText>. The user shall than start the PST execution by writing to OFFLINE DIAGNOSTICS parameter. The PST will start calculating the time since last execution and time till next execution only after the PST is completed (Successfully or not).</w:delText>
        </w:r>
        <w:r w:rsidDel="00322AF0">
          <w:br/>
          <w:delText>The PST shall be started as any other process. In FF it will be by writing to parameter #68: OFFLINE_DIAGNOSTICS. There should be two codes for PST start:</w:delText>
        </w:r>
      </w:del>
    </w:p>
    <w:p w:rsidR="00301E5F" w:rsidDel="00322AF0" w:rsidRDefault="00301E5F" w:rsidP="00301E5F">
      <w:pPr>
        <w:pStyle w:val="ListParagraph"/>
        <w:numPr>
          <w:ilvl w:val="0"/>
          <w:numId w:val="5"/>
        </w:numPr>
        <w:rPr>
          <w:del w:id="1476" w:author="GE User" w:date="2016-03-16T12:33:00Z"/>
        </w:rPr>
      </w:pPr>
      <w:del w:id="1477" w:author="GE User" w:date="2016-03-16T12:33:00Z">
        <w:r w:rsidDel="00322AF0">
          <w:delText>Start PST one time</w:delText>
        </w:r>
      </w:del>
    </w:p>
    <w:p w:rsidR="00301E5F" w:rsidDel="00322AF0" w:rsidRDefault="00301E5F" w:rsidP="00301E5F">
      <w:pPr>
        <w:pStyle w:val="ListParagraph"/>
        <w:numPr>
          <w:ilvl w:val="0"/>
          <w:numId w:val="5"/>
        </w:numPr>
        <w:rPr>
          <w:del w:id="1478" w:author="GE User" w:date="2016-03-16T12:33:00Z"/>
        </w:rPr>
      </w:pPr>
      <w:del w:id="1479" w:author="GE User" w:date="2016-03-16T12:33:00Z">
        <w:r w:rsidDel="00322AF0">
          <w:delText>Start periodic PST</w:delText>
        </w:r>
        <w:r w:rsidR="00DF0153" w:rsidDel="00322AF0">
          <w:delText xml:space="preserve"> ???</w:delText>
        </w:r>
      </w:del>
    </w:p>
    <w:p w:rsidR="00301E5F" w:rsidDel="00322AF0" w:rsidRDefault="00DF0153" w:rsidP="00311033">
      <w:pPr>
        <w:pStyle w:val="Heading2"/>
        <w:rPr>
          <w:del w:id="1480" w:author="GE User" w:date="2016-03-16T12:33:00Z"/>
        </w:rPr>
      </w:pPr>
      <w:del w:id="1481" w:author="GE User" w:date="2016-03-16T12:33:00Z">
        <w:r w:rsidDel="00322AF0">
          <w:delText>Start from the Local Display</w:delText>
        </w:r>
      </w:del>
    </w:p>
    <w:p w:rsidR="00DF0153" w:rsidDel="00322AF0" w:rsidRDefault="00DF0153" w:rsidP="00301E5F">
      <w:pPr>
        <w:rPr>
          <w:del w:id="1482" w:author="GE User" w:date="2016-03-16T12:33:00Z"/>
        </w:rPr>
      </w:pPr>
      <w:del w:id="1483" w:author="GE User" w:date="2016-03-16T12:33:00Z">
        <w:r w:rsidDel="00322AF0">
          <w:delText xml:space="preserve">The PST can be started by the local display the same way other standard procedures can be started. </w:delText>
        </w:r>
      </w:del>
    </w:p>
    <w:p w:rsidR="00DF0153" w:rsidDel="00322AF0" w:rsidRDefault="00DF0153" w:rsidP="00301E5F">
      <w:pPr>
        <w:rPr>
          <w:del w:id="1484" w:author="GE User" w:date="2016-03-16T12:33:00Z"/>
        </w:rPr>
      </w:pPr>
      <w:del w:id="1485" w:author="GE User" w:date="2016-03-16T12:33:00Z">
        <w:r w:rsidDel="00322AF0">
          <w:delText>The PST must be enabled (PST_Trigger must have a value of 0x04) for the test to start.</w:delText>
        </w:r>
      </w:del>
    </w:p>
    <w:p w:rsidR="00DF0153" w:rsidDel="00322AF0" w:rsidRDefault="00DF0153" w:rsidP="00301E5F">
      <w:pPr>
        <w:rPr>
          <w:del w:id="1486" w:author="GE User" w:date="2016-03-16T12:33:00Z"/>
        </w:rPr>
      </w:pPr>
      <w:del w:id="1487" w:author="GE User" w:date="2016-03-16T12:33:00Z">
        <w:r w:rsidDel="00322AF0">
          <w:delText>The local display will not allow any configuration of the PST Parameters.</w:delText>
        </w:r>
      </w:del>
    </w:p>
    <w:p w:rsidR="00DF0153" w:rsidDel="00322AF0" w:rsidRDefault="00DF0153" w:rsidP="00301E5F">
      <w:pPr>
        <w:rPr>
          <w:del w:id="1488" w:author="GE User" w:date="2016-03-16T12:33:00Z"/>
        </w:rPr>
      </w:pPr>
      <w:del w:id="1489" w:author="GE User" w:date="2016-03-16T12:33:00Z">
        <w:r w:rsidDel="00322AF0">
          <w:delText>If the PST_Trigger&amp;0x04==0, the PST shall not start and an error (PST Not Allowed) will be shown on the display.</w:delText>
        </w:r>
      </w:del>
    </w:p>
    <w:p w:rsidR="00301E5F" w:rsidDel="00322AF0" w:rsidRDefault="00DF0153" w:rsidP="00301E5F">
      <w:pPr>
        <w:rPr>
          <w:del w:id="1490" w:author="GE User" w:date="2016-03-16T12:33:00Z"/>
        </w:rPr>
      </w:pPr>
      <w:del w:id="1491" w:author="GE User" w:date="2016-03-16T12:33:00Z">
        <w:r w:rsidDel="00322AF0">
          <w:delText xml:space="preserve">The PST shall be executed with the setting provided through the PC configuration. </w:delText>
        </w:r>
      </w:del>
    </w:p>
    <w:p w:rsidR="00DD2BEC" w:rsidDel="00322AF0" w:rsidRDefault="00DD2BEC" w:rsidP="00DD2BEC">
      <w:pPr>
        <w:pStyle w:val="Heading1"/>
        <w:rPr>
          <w:del w:id="1492" w:author="GE User" w:date="2016-03-16T12:33:00Z"/>
        </w:rPr>
      </w:pPr>
      <w:del w:id="1493" w:author="GE User" w:date="2016-03-16T12:33:00Z">
        <w:r w:rsidDel="00322AF0">
          <w:delText>How to compute and present the output</w:delText>
        </w:r>
      </w:del>
    </w:p>
    <w:p w:rsidR="00DD2BEC" w:rsidDel="00322AF0" w:rsidRDefault="00DD2BEC" w:rsidP="00DD2BEC">
      <w:pPr>
        <w:rPr>
          <w:del w:id="1494" w:author="GE User" w:date="2016-03-16T12:33:00Z"/>
        </w:rPr>
      </w:pPr>
      <w:del w:id="1495" w:author="GE User" w:date="2016-03-16T12:33:00Z">
        <w:r w:rsidDel="00322AF0">
          <w:delText xml:space="preserve">PST </w:delText>
        </w:r>
        <w:r w:rsidR="006A7AA8" w:rsidDel="00322AF0">
          <w:delText xml:space="preserve">will </w:delText>
        </w:r>
        <w:commentRangeStart w:id="1496"/>
        <w:r w:rsidR="00301E5F" w:rsidDel="00322AF0">
          <w:delText>collect</w:delText>
        </w:r>
        <w:commentRangeEnd w:id="1496"/>
        <w:r w:rsidR="00210521" w:rsidDel="00322AF0">
          <w:rPr>
            <w:rStyle w:val="CommentReference"/>
          </w:rPr>
          <w:commentReference w:id="1496"/>
        </w:r>
        <w:r w:rsidR="00301E5F" w:rsidDel="00322AF0">
          <w:delText>:</w:delText>
        </w:r>
      </w:del>
    </w:p>
    <w:p w:rsidR="006A7AA8" w:rsidDel="00322AF0" w:rsidRDefault="00DD2BEC" w:rsidP="00DD2BEC">
      <w:pPr>
        <w:pStyle w:val="ListParagraph"/>
        <w:numPr>
          <w:ilvl w:val="0"/>
          <w:numId w:val="1"/>
        </w:numPr>
        <w:rPr>
          <w:del w:id="1497" w:author="GE User" w:date="2016-03-16T12:33:00Z"/>
        </w:rPr>
      </w:pPr>
      <w:del w:id="1498" w:author="GE User" w:date="2016-03-16T12:33:00Z">
        <w:r w:rsidDel="00322AF0">
          <w:delText xml:space="preserve">Working </w:delText>
        </w:r>
        <w:r w:rsidR="00301E5F" w:rsidDel="00322AF0">
          <w:delText>Position (before de-characterization)</w:delText>
        </w:r>
      </w:del>
    </w:p>
    <w:p w:rsidR="00301E5F" w:rsidDel="00322AF0" w:rsidRDefault="00301E5F" w:rsidP="00DD2BEC">
      <w:pPr>
        <w:pStyle w:val="ListParagraph"/>
        <w:numPr>
          <w:ilvl w:val="0"/>
          <w:numId w:val="1"/>
        </w:numPr>
        <w:rPr>
          <w:del w:id="1499" w:author="GE User" w:date="2016-03-16T12:33:00Z"/>
        </w:rPr>
      </w:pPr>
      <w:del w:id="1500" w:author="GE User" w:date="2016-03-16T12:33:00Z">
        <w:r w:rsidDel="00322AF0">
          <w:delText>Working Setpoint (after characterization)</w:delText>
        </w:r>
      </w:del>
    </w:p>
    <w:p w:rsidR="00301E5F" w:rsidDel="00322AF0" w:rsidRDefault="00301E5F" w:rsidP="00DD2BEC">
      <w:pPr>
        <w:pStyle w:val="ListParagraph"/>
        <w:numPr>
          <w:ilvl w:val="0"/>
          <w:numId w:val="1"/>
        </w:numPr>
        <w:rPr>
          <w:del w:id="1501" w:author="GE User" w:date="2016-03-16T12:33:00Z"/>
        </w:rPr>
      </w:pPr>
      <w:del w:id="1502" w:author="GE User" w:date="2016-03-16T12:33:00Z">
        <w:r w:rsidDel="00322AF0">
          <w:delText>A</w:delText>
        </w:r>
        <w:r w:rsidR="00DD2BEC" w:rsidDel="00322AF0">
          <w:delText>ctuator pressure</w:delText>
        </w:r>
        <w:r w:rsidDel="00322AF0">
          <w:delText xml:space="preserve"> </w:delText>
        </w:r>
        <w:commentRangeStart w:id="1503"/>
        <w:r w:rsidDel="00322AF0">
          <w:delText>A</w:delText>
        </w:r>
        <w:commentRangeEnd w:id="1503"/>
        <w:r w:rsidR="00210521" w:rsidDel="00322AF0">
          <w:rPr>
            <w:rStyle w:val="CommentReference"/>
          </w:rPr>
          <w:commentReference w:id="1503"/>
        </w:r>
      </w:del>
    </w:p>
    <w:p w:rsidR="00DD2BEC" w:rsidDel="00322AF0" w:rsidRDefault="00301E5F" w:rsidP="00DD2BEC">
      <w:pPr>
        <w:pStyle w:val="ListParagraph"/>
        <w:numPr>
          <w:ilvl w:val="0"/>
          <w:numId w:val="1"/>
        </w:numPr>
        <w:rPr>
          <w:del w:id="1504" w:author="GE User" w:date="2016-03-16T12:33:00Z"/>
        </w:rPr>
      </w:pPr>
      <w:del w:id="1505" w:author="GE User" w:date="2016-03-16T12:33:00Z">
        <w:r w:rsidDel="00322AF0">
          <w:delText>Actuator pressure B</w:delText>
        </w:r>
        <w:r w:rsidR="00DD2BEC" w:rsidDel="00322AF0">
          <w:delText>.</w:delText>
        </w:r>
      </w:del>
    </w:p>
    <w:p w:rsidR="00301E5F" w:rsidDel="00322AF0" w:rsidRDefault="00301E5F" w:rsidP="00DD2BEC">
      <w:pPr>
        <w:pStyle w:val="ListParagraph"/>
        <w:numPr>
          <w:ilvl w:val="0"/>
          <w:numId w:val="1"/>
        </w:numPr>
        <w:rPr>
          <w:del w:id="1506" w:author="GE User" w:date="2016-03-16T12:33:00Z"/>
        </w:rPr>
      </w:pPr>
      <w:del w:id="1507" w:author="GE User" w:date="2016-03-16T12:33:00Z">
        <w:r w:rsidDel="00322AF0">
          <w:delText>IP Current</w:delText>
        </w:r>
      </w:del>
    </w:p>
    <w:p w:rsidR="00301E5F" w:rsidDel="00322AF0" w:rsidRDefault="00301E5F" w:rsidP="00DD2BEC">
      <w:pPr>
        <w:pStyle w:val="ListParagraph"/>
        <w:numPr>
          <w:ilvl w:val="0"/>
          <w:numId w:val="1"/>
        </w:numPr>
        <w:rPr>
          <w:del w:id="1508" w:author="GE User" w:date="2016-03-16T12:33:00Z"/>
        </w:rPr>
      </w:pPr>
      <w:del w:id="1509" w:author="GE User" w:date="2016-03-16T12:33:00Z">
        <w:r w:rsidDel="00322AF0">
          <w:delText>Pilot Pressure</w:delText>
        </w:r>
      </w:del>
    </w:p>
    <w:p w:rsidR="004119AD" w:rsidDel="00322AF0" w:rsidRDefault="004119AD" w:rsidP="007F0F87">
      <w:pPr>
        <w:rPr>
          <w:del w:id="1510" w:author="GE User" w:date="2016-03-16T12:33:00Z"/>
        </w:rPr>
      </w:pPr>
      <w:del w:id="1511" w:author="GE User" w:date="2016-03-16T12:33:00Z">
        <w:r w:rsidDel="00322AF0">
          <w:delText>It will provide some additional information:</w:delText>
        </w:r>
      </w:del>
    </w:p>
    <w:p w:rsidR="004119AD" w:rsidDel="00322AF0" w:rsidRDefault="004119AD" w:rsidP="007F0F87">
      <w:pPr>
        <w:pStyle w:val="ListParagraph"/>
        <w:numPr>
          <w:ilvl w:val="0"/>
          <w:numId w:val="3"/>
        </w:numPr>
        <w:rPr>
          <w:del w:id="1512" w:author="GE User" w:date="2016-03-16T12:33:00Z"/>
        </w:rPr>
      </w:pPr>
      <w:del w:id="1513" w:author="GE User" w:date="2016-03-16T12:33:00Z">
        <w:r w:rsidDel="00322AF0">
          <w:delText>Number of steps collected</w:delText>
        </w:r>
      </w:del>
    </w:p>
    <w:p w:rsidR="006A7AA8" w:rsidDel="00322AF0" w:rsidRDefault="00301E5F" w:rsidP="00311033">
      <w:pPr>
        <w:rPr>
          <w:del w:id="1514" w:author="GE User" w:date="2016-03-16T12:33:00Z"/>
        </w:rPr>
      </w:pPr>
      <w:del w:id="1515" w:author="GE User" w:date="2016-03-16T12:33:00Z">
        <w:r w:rsidDel="00322AF0">
          <w:delText xml:space="preserve">All data will be collected in </w:delText>
        </w:r>
      </w:del>
      <w:commentRangeStart w:id="1516"/>
      <w:del w:id="1517" w:author="GE User" w:date="2016-03-15T11:40:00Z">
        <w:r w:rsidR="006A7AA8" w:rsidDel="008E434B">
          <w:delText>105</w:delText>
        </w:r>
        <w:commentRangeEnd w:id="1516"/>
        <w:r w:rsidR="00E62EF2" w:rsidDel="008E434B">
          <w:rPr>
            <w:rStyle w:val="CommentReference"/>
          </w:rPr>
          <w:commentReference w:id="1516"/>
        </w:r>
        <w:r w:rsidR="006A7AA8" w:rsidDel="008E434B">
          <w:delText xml:space="preserve">ms </w:delText>
        </w:r>
      </w:del>
      <w:del w:id="1518" w:author="GE User" w:date="2016-03-16T12:33:00Z">
        <w:r w:rsidDel="00322AF0">
          <w:delText>intervals.</w:delText>
        </w:r>
      </w:del>
    </w:p>
    <w:p w:rsidR="006A7AA8" w:rsidRPr="006A7AA8" w:rsidDel="00322AF0" w:rsidRDefault="00301E5F">
      <w:pPr>
        <w:rPr>
          <w:del w:id="1519" w:author="GE User" w:date="2016-03-16T12:33:00Z"/>
          <w:lang w:val="bg-BG"/>
        </w:rPr>
      </w:pPr>
      <w:del w:id="1520" w:author="GE User" w:date="2016-03-16T12:33:00Z">
        <w:r w:rsidDel="00322AF0">
          <w:delText xml:space="preserve">The data will NOT be </w:delText>
        </w:r>
        <w:commentRangeStart w:id="1521"/>
        <w:r w:rsidDel="00322AF0">
          <w:delText>compressed</w:delText>
        </w:r>
        <w:commentRangeEnd w:id="1521"/>
        <w:r w:rsidR="00210521" w:rsidDel="00322AF0">
          <w:rPr>
            <w:rStyle w:val="CommentReference"/>
          </w:rPr>
          <w:commentReference w:id="1521"/>
        </w:r>
        <w:r w:rsidDel="00322AF0">
          <w:delText>.</w:delText>
        </w:r>
      </w:del>
    </w:p>
    <w:p w:rsidR="00DD2BEC" w:rsidDel="00322AF0" w:rsidRDefault="004119AD" w:rsidP="004119AD">
      <w:pPr>
        <w:rPr>
          <w:del w:id="1522" w:author="GE User" w:date="2016-03-16T12:33:00Z"/>
        </w:rPr>
      </w:pPr>
      <w:del w:id="1523" w:author="GE User" w:date="2016-03-16T12:33:00Z">
        <w:r w:rsidDel="00322AF0">
          <w:delText>In order to preserve storage space the data shall be collected as a set of integers and not translated to Floats. The application processing the data should be able to convert the collected data to Floating Points.</w:delText>
        </w:r>
      </w:del>
    </w:p>
    <w:p w:rsidR="00DD2BEC" w:rsidDel="00322AF0" w:rsidRDefault="00DD2BEC" w:rsidP="00DD2BEC">
      <w:pPr>
        <w:rPr>
          <w:del w:id="1524" w:author="GE User" w:date="2016-03-16T12:33:00Z"/>
        </w:rPr>
      </w:pPr>
      <w:del w:id="1525" w:author="GE User" w:date="2016-03-16T12:33:00Z">
        <w:r w:rsidDel="00322AF0">
          <w:delText xml:space="preserve">At the end of PST, </w:delText>
        </w:r>
        <w:r w:rsidR="00301E5F" w:rsidDel="00322AF0">
          <w:delText xml:space="preserve">the collected data </w:delText>
        </w:r>
        <w:r w:rsidDel="00322AF0">
          <w:delText>is stored in the diagnostic buffer</w:delText>
        </w:r>
        <w:r w:rsidR="003C3017" w:rsidDel="00322AF0">
          <w:delText xml:space="preserve">. </w:delText>
        </w:r>
        <w:r w:rsidR="00844607" w:rsidDel="00322AF0">
          <w:delText xml:space="preserve">Note that initially the calculations shall be done in the PC connected to the device. </w:delText>
        </w:r>
        <w:r w:rsidR="003C3017" w:rsidDel="00322AF0">
          <w:delText>Since PST may start automatically, this information is also stored in a log file and can be retrieved when needed.</w:delText>
        </w:r>
      </w:del>
    </w:p>
    <w:p w:rsidR="006821A6" w:rsidDel="00322AF0" w:rsidRDefault="004119AD" w:rsidP="00DD2BEC">
      <w:pPr>
        <w:rPr>
          <w:del w:id="1526" w:author="GE User" w:date="2016-03-16T12:33:00Z"/>
        </w:rPr>
      </w:pPr>
      <w:del w:id="1527" w:author="GE User" w:date="2016-03-16T12:33:00Z">
        <w:r w:rsidDel="00322AF0">
          <w:delText xml:space="preserve">The buffer will be overwritten when the collection of the new data is </w:delText>
        </w:r>
      </w:del>
      <w:del w:id="1528" w:author="GE User" w:date="2016-03-15T16:00:00Z">
        <w:r w:rsidR="00301E5F" w:rsidDel="00B41E46">
          <w:delText>started</w:delText>
        </w:r>
      </w:del>
      <w:del w:id="1529" w:author="GE User" w:date="2016-03-16T12:33:00Z">
        <w:r w:rsidDel="00322AF0">
          <w:delText>.</w:delText>
        </w:r>
      </w:del>
    </w:p>
    <w:p w:rsidR="00F33D1F" w:rsidDel="00322AF0" w:rsidRDefault="00F33D1F" w:rsidP="00DD2BEC">
      <w:pPr>
        <w:rPr>
          <w:del w:id="1530" w:author="GE User" w:date="2016-03-16T12:33:00Z"/>
        </w:rPr>
      </w:pPr>
      <w:del w:id="1531" w:author="GE User" w:date="2016-03-16T12:33:00Z">
        <w:r w:rsidDel="00322AF0">
          <w:delText xml:space="preserve">A stored signature may be read </w:delText>
        </w:r>
        <w:r w:rsidR="004119AD" w:rsidDel="00322AF0">
          <w:delText xml:space="preserve">from the diagnostic buffer (in the case that the PST is started manually). If the PST is not started manually, the application shall </w:delText>
        </w:r>
        <w:r w:rsidDel="00322AF0">
          <w:delText>load</w:delText>
        </w:r>
        <w:r w:rsidR="004119AD" w:rsidDel="00322AF0">
          <w:delText xml:space="preserve"> it</w:delText>
        </w:r>
        <w:r w:rsidDel="00322AF0">
          <w:delText xml:space="preserve"> to the diagnostic buffer and read from there.</w:delText>
        </w:r>
      </w:del>
    </w:p>
    <w:p w:rsidR="00301E5F" w:rsidDel="00322AF0" w:rsidRDefault="00301E5F" w:rsidP="00DD2BEC">
      <w:pPr>
        <w:rPr>
          <w:del w:id="1532" w:author="GE User" w:date="2016-03-16T12:33:00Z"/>
        </w:rPr>
      </w:pPr>
    </w:p>
    <w:p w:rsidR="00916A9F" w:rsidRDefault="00916A9F" w:rsidP="00322AF0">
      <w:pPr>
        <w:pStyle w:val="Heading1"/>
        <w:rPr>
          <w:ins w:id="1533" w:author="GE User" w:date="2016-03-15T16:01:00Z"/>
        </w:rPr>
        <w:pPrChange w:id="1534" w:author="GE User" w:date="2016-03-16T12:32:00Z">
          <w:pPr>
            <w:pStyle w:val="Heading2"/>
          </w:pPr>
        </w:pPrChange>
      </w:pPr>
      <w:bookmarkStart w:id="1535" w:name="_Data_format"/>
      <w:bookmarkStart w:id="1536" w:name="_Toc445895276"/>
      <w:bookmarkEnd w:id="1535"/>
      <w:r>
        <w:t>Data format</w:t>
      </w:r>
      <w:bookmarkEnd w:id="1536"/>
    </w:p>
    <w:p w:rsidR="00B41E46" w:rsidRPr="00B41E46" w:rsidRDefault="00B41E46" w:rsidP="00322AF0">
      <w:pPr>
        <w:pStyle w:val="Heading2"/>
        <w:rPr>
          <w:ins w:id="1537" w:author="GE User" w:date="2016-03-14T17:57:00Z"/>
          <w:rPrChange w:id="1538" w:author="GE User" w:date="2016-03-15T16:01:00Z">
            <w:rPr>
              <w:ins w:id="1539" w:author="GE User" w:date="2016-03-14T17:57:00Z"/>
            </w:rPr>
          </w:rPrChange>
        </w:rPr>
        <w:pPrChange w:id="1540" w:author="GE User" w:date="2016-03-16T12:32:00Z">
          <w:pPr>
            <w:pStyle w:val="Heading2"/>
          </w:pPr>
        </w:pPrChange>
      </w:pPr>
      <w:bookmarkStart w:id="1541" w:name="_Toc445895277"/>
      <w:ins w:id="1542" w:author="GE User" w:date="2016-03-15T16:01:00Z">
        <w:r>
          <w:t>Buffer header</w:t>
        </w:r>
      </w:ins>
      <w:bookmarkEnd w:id="1541"/>
    </w:p>
    <w:p w:rsidR="009170B8" w:rsidRPr="009170B8" w:rsidDel="00322AF0" w:rsidRDefault="009170B8" w:rsidP="00322AF0">
      <w:pPr>
        <w:rPr>
          <w:del w:id="1543" w:author="GE User" w:date="2016-03-16T12:34:00Z"/>
          <w:rPrChange w:id="1544" w:author="GE User" w:date="2016-03-14T17:57:00Z">
            <w:rPr>
              <w:del w:id="1545" w:author="GE User" w:date="2016-03-16T12:34:00Z"/>
            </w:rPr>
          </w:rPrChange>
        </w:rPr>
        <w:pPrChange w:id="1546" w:author="GE User" w:date="2016-03-16T12:32:00Z">
          <w:pPr>
            <w:pStyle w:val="Heading2"/>
          </w:pPr>
        </w:pPrChange>
      </w:pPr>
    </w:p>
    <w:p w:rsidR="00916A9F" w:rsidRDefault="00916A9F" w:rsidP="00322AF0">
      <w:pPr>
        <w:pPrChange w:id="1547" w:author="GE User" w:date="2016-03-16T12:32:00Z">
          <w:pPr/>
        </w:pPrChange>
      </w:pPr>
      <w:del w:id="1548" w:author="GE User" w:date="2016-03-14T18:02:00Z">
        <w:r w:rsidDel="009170B8">
          <w:delText xml:space="preserve">Similarly to extended signature, the format of the output, both in the buffer and in a log file, is header followed by pairs. </w:delText>
        </w:r>
      </w:del>
      <w:r>
        <w:t xml:space="preserve">The </w:t>
      </w:r>
      <w:ins w:id="1549" w:author="GE User" w:date="2016-03-14T18:33:00Z">
        <w:r w:rsidR="001C4176">
          <w:t xml:space="preserve">data collection </w:t>
        </w:r>
      </w:ins>
      <w:r>
        <w:t xml:space="preserve">header is formatted </w:t>
      </w:r>
      <w:r w:rsidR="004E460E">
        <w:t xml:space="preserve">in 16-bit words </w:t>
      </w:r>
      <w:r>
        <w:t>as follows:</w:t>
      </w:r>
    </w:p>
    <w:tbl>
      <w:tblPr>
        <w:tblStyle w:val="MediumGrid3-Accent5"/>
        <w:tblW w:w="9746" w:type="dxa"/>
        <w:tblLook w:val="04A0" w:firstRow="1" w:lastRow="0" w:firstColumn="1" w:lastColumn="0" w:noHBand="0" w:noVBand="1"/>
        <w:tblPrChange w:id="1550" w:author="GE User" w:date="2016-03-16T12:36:00Z">
          <w:tblPr>
            <w:tblStyle w:val="MediumGrid3-Accent5"/>
            <w:tblW w:w="0" w:type="auto"/>
            <w:tblLook w:val="04A0" w:firstRow="1" w:lastRow="0" w:firstColumn="1" w:lastColumn="0" w:noHBand="0" w:noVBand="1"/>
          </w:tblPr>
        </w:tblPrChange>
      </w:tblPr>
      <w:tblGrid>
        <w:gridCol w:w="1026"/>
        <w:gridCol w:w="4122"/>
        <w:gridCol w:w="4598"/>
        <w:tblGridChange w:id="1551">
          <w:tblGrid>
            <w:gridCol w:w="1008"/>
            <w:gridCol w:w="4050"/>
            <w:gridCol w:w="4518"/>
          </w:tblGrid>
        </w:tblGridChange>
      </w:tblGrid>
      <w:tr w:rsidR="004E460E" w:rsidTr="00937E9A">
        <w:trPr>
          <w:cnfStyle w:val="100000000000" w:firstRow="1" w:lastRow="0" w:firstColumn="0" w:lastColumn="0" w:oddVBand="0" w:evenVBand="0" w:oddHBand="0" w:evenHBand="0" w:firstRowFirstColumn="0" w:firstRowLastColumn="0" w:lastRowFirstColumn="0" w:lastRowLastColumn="0"/>
          <w:trHeight w:val="552"/>
          <w:trPrChange w:id="1552" w:author="GE User" w:date="2016-03-16T12:36:00Z">
            <w:trPr>
              <w:trHeight w:val="323"/>
            </w:trPr>
          </w:trPrChange>
        </w:trPr>
        <w:tc>
          <w:tcPr>
            <w:cnfStyle w:val="001000000000" w:firstRow="0" w:lastRow="0" w:firstColumn="1" w:lastColumn="0" w:oddVBand="0" w:evenVBand="0" w:oddHBand="0" w:evenHBand="0" w:firstRowFirstColumn="0" w:firstRowLastColumn="0" w:lastRowFirstColumn="0" w:lastRowLastColumn="0"/>
            <w:tcW w:w="1026" w:type="dxa"/>
            <w:tcPrChange w:id="1553" w:author="GE User" w:date="2016-03-16T12:36:00Z">
              <w:tcPr>
                <w:tcW w:w="1008" w:type="dxa"/>
              </w:tcPr>
            </w:tcPrChange>
          </w:tcPr>
          <w:p w:rsidR="004E460E" w:rsidRDefault="004E460E" w:rsidP="00322AF0">
            <w:pPr>
              <w:cnfStyle w:val="101000000000" w:firstRow="1" w:lastRow="0" w:firstColumn="1" w:lastColumn="0" w:oddVBand="0" w:evenVBand="0" w:oddHBand="0" w:evenHBand="0" w:firstRowFirstColumn="0" w:firstRowLastColumn="0" w:lastRowFirstColumn="0" w:lastRowLastColumn="0"/>
              <w:pPrChange w:id="1554" w:author="GE User" w:date="2016-03-16T12:32:00Z">
                <w:pPr>
                  <w:cnfStyle w:val="101000000000" w:firstRow="1" w:lastRow="0" w:firstColumn="1" w:lastColumn="0" w:oddVBand="0" w:evenVBand="0" w:oddHBand="0" w:evenHBand="0" w:firstRowFirstColumn="0" w:firstRowLastColumn="0" w:lastRowFirstColumn="0" w:lastRowLastColumn="0"/>
                </w:pPr>
              </w:pPrChange>
            </w:pPr>
            <w:r>
              <w:t>Word #</w:t>
            </w:r>
          </w:p>
        </w:tc>
        <w:tc>
          <w:tcPr>
            <w:tcW w:w="4122" w:type="dxa"/>
            <w:tcPrChange w:id="1555" w:author="GE User" w:date="2016-03-16T12:36:00Z">
              <w:tcPr>
                <w:tcW w:w="4050" w:type="dxa"/>
              </w:tcPr>
            </w:tcPrChange>
          </w:tcPr>
          <w:p w:rsidR="004E460E" w:rsidRDefault="004E460E" w:rsidP="00322AF0">
            <w:pPr>
              <w:cnfStyle w:val="100000000000" w:firstRow="1" w:lastRow="0" w:firstColumn="0" w:lastColumn="0" w:oddVBand="0" w:evenVBand="0" w:oddHBand="0" w:evenHBand="0" w:firstRowFirstColumn="0" w:firstRowLastColumn="0" w:lastRowFirstColumn="0" w:lastRowLastColumn="0"/>
              <w:pPrChange w:id="1556" w:author="GE User" w:date="2016-03-16T12:32:00Z">
                <w:pPr>
                  <w:cnfStyle w:val="100000000000" w:firstRow="1" w:lastRow="0" w:firstColumn="0" w:lastColumn="0" w:oddVBand="0" w:evenVBand="0" w:oddHBand="0" w:evenHBand="0" w:firstRowFirstColumn="0" w:firstRowLastColumn="0" w:lastRowFirstColumn="0" w:lastRowLastColumn="0"/>
                </w:pPr>
              </w:pPrChange>
            </w:pPr>
            <w:r>
              <w:t>Content</w:t>
            </w:r>
          </w:p>
        </w:tc>
        <w:tc>
          <w:tcPr>
            <w:tcW w:w="4598" w:type="dxa"/>
            <w:tcPrChange w:id="1557" w:author="GE User" w:date="2016-03-16T12:36:00Z">
              <w:tcPr>
                <w:tcW w:w="4518" w:type="dxa"/>
              </w:tcPr>
            </w:tcPrChange>
          </w:tcPr>
          <w:p w:rsidR="004E460E" w:rsidRDefault="004E460E" w:rsidP="00322AF0">
            <w:pPr>
              <w:cnfStyle w:val="100000000000" w:firstRow="1" w:lastRow="0" w:firstColumn="0" w:lastColumn="0" w:oddVBand="0" w:evenVBand="0" w:oddHBand="0" w:evenHBand="0" w:firstRowFirstColumn="0" w:firstRowLastColumn="0" w:lastRowFirstColumn="0" w:lastRowLastColumn="0"/>
              <w:pPrChange w:id="1558" w:author="GE User" w:date="2016-03-16T12:32:00Z">
                <w:pPr>
                  <w:cnfStyle w:val="100000000000" w:firstRow="1" w:lastRow="0" w:firstColumn="0" w:lastColumn="0" w:oddVBand="0" w:evenVBand="0" w:oddHBand="0" w:evenHBand="0" w:firstRowFirstColumn="0" w:firstRowLastColumn="0" w:lastRowFirstColumn="0" w:lastRowLastColumn="0"/>
                </w:pPr>
              </w:pPrChange>
            </w:pPr>
            <w:r>
              <w:t>Value</w:t>
            </w:r>
          </w:p>
        </w:tc>
      </w:tr>
      <w:tr w:rsidR="00DF0153" w:rsidTr="00937E9A">
        <w:trPr>
          <w:cnfStyle w:val="000000100000" w:firstRow="0" w:lastRow="0" w:firstColumn="0" w:lastColumn="0" w:oddVBand="0" w:evenVBand="0" w:oddHBand="1" w:evenHBand="0" w:firstRowFirstColumn="0" w:firstRowLastColumn="0" w:lastRowFirstColumn="0" w:lastRowLastColumn="0"/>
          <w:trHeight w:val="552"/>
          <w:trPrChange w:id="1559" w:author="GE User" w:date="2016-03-16T12:36:00Z">
            <w:trPr>
              <w:trHeight w:val="323"/>
            </w:trPr>
          </w:trPrChange>
        </w:trPr>
        <w:tc>
          <w:tcPr>
            <w:cnfStyle w:val="001000000000" w:firstRow="0" w:lastRow="0" w:firstColumn="1" w:lastColumn="0" w:oddVBand="0" w:evenVBand="0" w:oddHBand="0" w:evenHBand="0" w:firstRowFirstColumn="0" w:firstRowLastColumn="0" w:lastRowFirstColumn="0" w:lastRowLastColumn="0"/>
            <w:tcW w:w="1026" w:type="dxa"/>
            <w:tcPrChange w:id="1560" w:author="GE User" w:date="2016-03-16T12:36:00Z">
              <w:tcPr>
                <w:tcW w:w="1008" w:type="dxa"/>
              </w:tcPr>
            </w:tcPrChange>
          </w:tcPr>
          <w:p w:rsidR="00DF0153" w:rsidRDefault="00DF0153" w:rsidP="00322AF0">
            <w:pPr>
              <w:cnfStyle w:val="001000100000" w:firstRow="0" w:lastRow="0" w:firstColumn="1" w:lastColumn="0" w:oddVBand="0" w:evenVBand="0" w:oddHBand="1" w:evenHBand="0" w:firstRowFirstColumn="0" w:firstRowLastColumn="0" w:lastRowFirstColumn="0" w:lastRowLastColumn="0"/>
              <w:pPrChange w:id="1561" w:author="GE User" w:date="2016-03-16T12:32:00Z">
                <w:pPr>
                  <w:cnfStyle w:val="001000100000" w:firstRow="0" w:lastRow="0" w:firstColumn="1" w:lastColumn="0" w:oddVBand="0" w:evenVBand="0" w:oddHBand="1" w:evenHBand="0" w:firstRowFirstColumn="0" w:firstRowLastColumn="0" w:lastRowFirstColumn="0" w:lastRowLastColumn="0"/>
                </w:pPr>
              </w:pPrChange>
            </w:pPr>
            <w:r>
              <w:t>0</w:t>
            </w:r>
          </w:p>
        </w:tc>
        <w:tc>
          <w:tcPr>
            <w:tcW w:w="4122" w:type="dxa"/>
            <w:tcPrChange w:id="1562" w:author="GE User" w:date="2016-03-16T12:36:00Z">
              <w:tcPr>
                <w:tcW w:w="4050" w:type="dxa"/>
              </w:tcPr>
            </w:tcPrChange>
          </w:tcPr>
          <w:p w:rsidR="00DF0153" w:rsidRDefault="00DF0153" w:rsidP="00322AF0">
            <w:pPr>
              <w:cnfStyle w:val="000000100000" w:firstRow="0" w:lastRow="0" w:firstColumn="0" w:lastColumn="0" w:oddVBand="0" w:evenVBand="0" w:oddHBand="1" w:evenHBand="0" w:firstRowFirstColumn="0" w:firstRowLastColumn="0" w:lastRowFirstColumn="0" w:lastRowLastColumn="0"/>
              <w:pPrChange w:id="1563" w:author="GE User" w:date="2016-03-16T12:32:00Z">
                <w:pPr>
                  <w:cnfStyle w:val="000000100000" w:firstRow="0" w:lastRow="0" w:firstColumn="0" w:lastColumn="0" w:oddVBand="0" w:evenVBand="0" w:oddHBand="1" w:evenHBand="0" w:firstRowFirstColumn="0" w:firstRowLastColumn="0" w:lastRowFirstColumn="0" w:lastRowLastColumn="0"/>
                </w:pPr>
              </w:pPrChange>
            </w:pPr>
            <w:r>
              <w:t>Offset in the buffer</w:t>
            </w:r>
          </w:p>
        </w:tc>
        <w:tc>
          <w:tcPr>
            <w:tcW w:w="4598" w:type="dxa"/>
            <w:tcPrChange w:id="1564" w:author="GE User" w:date="2016-03-16T12:36:00Z">
              <w:tcPr>
                <w:tcW w:w="4518" w:type="dxa"/>
              </w:tcPr>
            </w:tcPrChange>
          </w:tcPr>
          <w:p w:rsidR="00DF0153" w:rsidRDefault="00DF0153" w:rsidP="00322AF0">
            <w:pPr>
              <w:cnfStyle w:val="000000100000" w:firstRow="0" w:lastRow="0" w:firstColumn="0" w:lastColumn="0" w:oddVBand="0" w:evenVBand="0" w:oddHBand="1" w:evenHBand="0" w:firstRowFirstColumn="0" w:firstRowLastColumn="0" w:lastRowFirstColumn="0" w:lastRowLastColumn="0"/>
              <w:pPrChange w:id="1565" w:author="GE User" w:date="2016-03-16T12:32:00Z">
                <w:pPr>
                  <w:cnfStyle w:val="000000100000" w:firstRow="0" w:lastRow="0" w:firstColumn="0" w:lastColumn="0" w:oddVBand="0" w:evenVBand="0" w:oddHBand="1" w:evenHBand="0" w:firstRowFirstColumn="0" w:firstRowLastColumn="0" w:lastRowFirstColumn="0" w:lastRowLastColumn="0"/>
                </w:pPr>
              </w:pPrChange>
            </w:pPr>
            <w:r>
              <w:t>App sets it to 0 to read the header</w:t>
            </w:r>
          </w:p>
          <w:p w:rsidR="00DF0153" w:rsidRDefault="00DF0153" w:rsidP="00322AF0">
            <w:pPr>
              <w:cnfStyle w:val="000000100000" w:firstRow="0" w:lastRow="0" w:firstColumn="0" w:lastColumn="0" w:oddVBand="0" w:evenVBand="0" w:oddHBand="1" w:evenHBand="0" w:firstRowFirstColumn="0" w:firstRowLastColumn="0" w:lastRowFirstColumn="0" w:lastRowLastColumn="0"/>
              <w:pPrChange w:id="1566" w:author="GE User" w:date="2016-03-16T12:32:00Z">
                <w:pPr>
                  <w:cnfStyle w:val="000000100000" w:firstRow="0" w:lastRow="0" w:firstColumn="0" w:lastColumn="0" w:oddVBand="0" w:evenVBand="0" w:oddHBand="1" w:evenHBand="0" w:firstRowFirstColumn="0" w:firstRowLastColumn="0" w:lastRowFirstColumn="0" w:lastRowLastColumn="0"/>
                </w:pPr>
              </w:pPrChange>
            </w:pPr>
            <w:r>
              <w:t>Reads the next buffer number</w:t>
            </w:r>
          </w:p>
        </w:tc>
      </w:tr>
      <w:tr w:rsidR="00DF0153" w:rsidTr="00937E9A">
        <w:trPr>
          <w:trHeight w:val="552"/>
          <w:trPrChange w:id="1567" w:author="GE User" w:date="2016-03-16T12:36:00Z">
            <w:trPr>
              <w:trHeight w:val="323"/>
            </w:trPr>
          </w:trPrChange>
        </w:trPr>
        <w:tc>
          <w:tcPr>
            <w:cnfStyle w:val="001000000000" w:firstRow="0" w:lastRow="0" w:firstColumn="1" w:lastColumn="0" w:oddVBand="0" w:evenVBand="0" w:oddHBand="0" w:evenHBand="0" w:firstRowFirstColumn="0" w:firstRowLastColumn="0" w:lastRowFirstColumn="0" w:lastRowLastColumn="0"/>
            <w:tcW w:w="1026" w:type="dxa"/>
            <w:tcPrChange w:id="1568" w:author="GE User" w:date="2016-03-16T12:36:00Z">
              <w:tcPr>
                <w:tcW w:w="1008" w:type="dxa"/>
              </w:tcPr>
            </w:tcPrChange>
          </w:tcPr>
          <w:p w:rsidR="00DF0153" w:rsidRDefault="00DF0153" w:rsidP="00322AF0">
            <w:pPr>
              <w:pPrChange w:id="1569" w:author="GE User" w:date="2016-03-16T12:32:00Z">
                <w:pPr/>
              </w:pPrChange>
            </w:pPr>
            <w:r>
              <w:t>1</w:t>
            </w:r>
          </w:p>
        </w:tc>
        <w:tc>
          <w:tcPr>
            <w:tcW w:w="4122" w:type="dxa"/>
            <w:tcPrChange w:id="1570" w:author="GE User" w:date="2016-03-16T12:36:00Z">
              <w:tcPr>
                <w:tcW w:w="4050" w:type="dxa"/>
              </w:tcPr>
            </w:tcPrChange>
          </w:tcPr>
          <w:p w:rsidR="00DF0153" w:rsidRDefault="009170B8" w:rsidP="00322AF0">
            <w:pPr>
              <w:cnfStyle w:val="000000000000" w:firstRow="0" w:lastRow="0" w:firstColumn="0" w:lastColumn="0" w:oddVBand="0" w:evenVBand="0" w:oddHBand="0" w:evenHBand="0" w:firstRowFirstColumn="0" w:firstRowLastColumn="0" w:lastRowFirstColumn="0" w:lastRowLastColumn="0"/>
              <w:pPrChange w:id="1571" w:author="GE User" w:date="2016-03-16T12:32:00Z">
                <w:pPr>
                  <w:cnfStyle w:val="000000000000" w:firstRow="0" w:lastRow="0" w:firstColumn="0" w:lastColumn="0" w:oddVBand="0" w:evenVBand="0" w:oddHBand="0" w:evenHBand="0" w:firstRowFirstColumn="0" w:firstRowLastColumn="0" w:lastRowFirstColumn="0" w:lastRowLastColumn="0"/>
                </w:pPr>
              </w:pPrChange>
            </w:pPr>
            <w:ins w:id="1572" w:author="GE User" w:date="2016-03-14T18:04:00Z">
              <w:r>
                <w:t>Test type (Data collection</w:t>
              </w:r>
            </w:ins>
            <w:ins w:id="1573" w:author="GE User" w:date="2016-03-14T18:05:00Z">
              <w:r>
                <w:t>)</w:t>
              </w:r>
            </w:ins>
          </w:p>
        </w:tc>
        <w:tc>
          <w:tcPr>
            <w:tcW w:w="4598" w:type="dxa"/>
            <w:tcPrChange w:id="1574" w:author="GE User" w:date="2016-03-16T12:36:00Z">
              <w:tcPr>
                <w:tcW w:w="4518" w:type="dxa"/>
              </w:tcPr>
            </w:tcPrChange>
          </w:tcPr>
          <w:p w:rsidR="00DF0153" w:rsidRDefault="00CD779F" w:rsidP="00322AF0">
            <w:pPr>
              <w:cnfStyle w:val="000000000000" w:firstRow="0" w:lastRow="0" w:firstColumn="0" w:lastColumn="0" w:oddVBand="0" w:evenVBand="0" w:oddHBand="0" w:evenHBand="0" w:firstRowFirstColumn="0" w:firstRowLastColumn="0" w:lastRowFirstColumn="0" w:lastRowLastColumn="0"/>
              <w:pPrChange w:id="1575" w:author="GE User" w:date="2016-03-16T12:32:00Z">
                <w:pPr>
                  <w:cnfStyle w:val="000000000000" w:firstRow="0" w:lastRow="0" w:firstColumn="0" w:lastColumn="0" w:oddVBand="0" w:evenVBand="0" w:oddHBand="0" w:evenHBand="0" w:firstRowFirstColumn="0" w:firstRowLastColumn="0" w:lastRowFirstColumn="0" w:lastRowLastColumn="0"/>
                </w:pPr>
              </w:pPrChange>
            </w:pPr>
            <w:r>
              <w:t xml:space="preserve">Set to </w:t>
            </w:r>
            <w:ins w:id="1576" w:author="GE User" w:date="2016-03-14T18:05:00Z">
              <w:r w:rsidR="009170B8" w:rsidRPr="009170B8">
                <w:t>0x5500</w:t>
              </w:r>
            </w:ins>
            <w:del w:id="1577" w:author="GE User" w:date="2016-03-14T18:05:00Z">
              <w:r w:rsidDel="009170B8">
                <w:delText>0</w:delText>
              </w:r>
            </w:del>
          </w:p>
        </w:tc>
      </w:tr>
      <w:tr w:rsidR="004E460E" w:rsidTr="00937E9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026" w:type="dxa"/>
            <w:tcPrChange w:id="1578" w:author="GE User" w:date="2016-03-16T12:36:00Z">
              <w:tcPr>
                <w:tcW w:w="1008" w:type="dxa"/>
              </w:tcPr>
            </w:tcPrChange>
          </w:tcPr>
          <w:p w:rsidR="004E460E" w:rsidRDefault="00CD779F" w:rsidP="00322AF0">
            <w:pPr>
              <w:cnfStyle w:val="001000100000" w:firstRow="0" w:lastRow="0" w:firstColumn="1" w:lastColumn="0" w:oddVBand="0" w:evenVBand="0" w:oddHBand="1" w:evenHBand="0" w:firstRowFirstColumn="0" w:firstRowLastColumn="0" w:lastRowFirstColumn="0" w:lastRowLastColumn="0"/>
              <w:pPrChange w:id="1579" w:author="GE User" w:date="2016-03-16T12:32:00Z">
                <w:pPr>
                  <w:cnfStyle w:val="001000100000" w:firstRow="0" w:lastRow="0" w:firstColumn="1" w:lastColumn="0" w:oddVBand="0" w:evenVBand="0" w:oddHBand="1" w:evenHBand="0" w:firstRowFirstColumn="0" w:firstRowLastColumn="0" w:lastRowFirstColumn="0" w:lastRowLastColumn="0"/>
                </w:pPr>
              </w:pPrChange>
            </w:pPr>
            <w:r>
              <w:t>2</w:t>
            </w:r>
          </w:p>
        </w:tc>
        <w:tc>
          <w:tcPr>
            <w:tcW w:w="4122" w:type="dxa"/>
            <w:tcPrChange w:id="1580" w:author="GE User" w:date="2016-03-16T12:36:00Z">
              <w:tcPr>
                <w:tcW w:w="4050" w:type="dxa"/>
              </w:tcPr>
            </w:tcPrChange>
          </w:tcPr>
          <w:p w:rsidR="004E460E" w:rsidRDefault="004E460E" w:rsidP="00322AF0">
            <w:pPr>
              <w:cnfStyle w:val="000000100000" w:firstRow="0" w:lastRow="0" w:firstColumn="0" w:lastColumn="0" w:oddVBand="0" w:evenVBand="0" w:oddHBand="1" w:evenHBand="0" w:firstRowFirstColumn="0" w:firstRowLastColumn="0" w:lastRowFirstColumn="0" w:lastRowLastColumn="0"/>
              <w:pPrChange w:id="1581" w:author="GE User" w:date="2016-03-16T12:32:00Z">
                <w:pPr>
                  <w:cnfStyle w:val="000000100000" w:firstRow="0" w:lastRow="0" w:firstColumn="0" w:lastColumn="0" w:oddVBand="0" w:evenVBand="0" w:oddHBand="1" w:evenHBand="0" w:firstRowFirstColumn="0" w:firstRowLastColumn="0" w:lastRowFirstColumn="0" w:lastRowLastColumn="0"/>
                </w:pPr>
              </w:pPrChange>
            </w:pPr>
            <w:del w:id="1582" w:author="GE User" w:date="2016-03-14T18:06:00Z">
              <w:r w:rsidDel="005561BE">
                <w:delText>Test type</w:delText>
              </w:r>
              <w:r w:rsidR="00CD779F" w:rsidDel="005561BE">
                <w:delText xml:space="preserve"> and version</w:delText>
              </w:r>
            </w:del>
            <w:ins w:id="1583" w:author="GE User" w:date="2016-03-14T18:06:00Z">
              <w:r w:rsidR="005561BE">
                <w:t>Header version</w:t>
              </w:r>
            </w:ins>
          </w:p>
        </w:tc>
        <w:tc>
          <w:tcPr>
            <w:tcW w:w="4598" w:type="dxa"/>
            <w:tcPrChange w:id="1584" w:author="GE User" w:date="2016-03-16T12:36:00Z">
              <w:tcPr>
                <w:tcW w:w="4518" w:type="dxa"/>
              </w:tcPr>
            </w:tcPrChange>
          </w:tcPr>
          <w:p w:rsidR="004E460E" w:rsidRDefault="004E460E" w:rsidP="00322AF0">
            <w:pPr>
              <w:cnfStyle w:val="000000100000" w:firstRow="0" w:lastRow="0" w:firstColumn="0" w:lastColumn="0" w:oddVBand="0" w:evenVBand="0" w:oddHBand="1" w:evenHBand="0" w:firstRowFirstColumn="0" w:firstRowLastColumn="0" w:lastRowFirstColumn="0" w:lastRowLastColumn="0"/>
              <w:pPrChange w:id="1585" w:author="GE User" w:date="2016-03-16T12:32:00Z">
                <w:pPr>
                  <w:cnfStyle w:val="000000100000" w:firstRow="0" w:lastRow="0" w:firstColumn="0" w:lastColumn="0" w:oddVBand="0" w:evenVBand="0" w:oddHBand="1" w:evenHBand="0" w:firstRowFirstColumn="0" w:firstRowLastColumn="0" w:lastRowFirstColumn="0" w:lastRowLastColumn="0"/>
                </w:pPr>
              </w:pPrChange>
            </w:pPr>
            <w:del w:id="1586" w:author="GE User" w:date="2016-03-14T18:06:00Z">
              <w:r w:rsidRPr="004E460E" w:rsidDel="005561BE">
                <w:delText>DIAG_PST</w:delText>
              </w:r>
              <w:r w:rsidDel="005561BE">
                <w:delText xml:space="preserve"> = </w:delText>
              </w:r>
              <w:r w:rsidR="00DF0153" w:rsidDel="005561BE">
                <w:delText>96 (0x60)</w:delText>
              </w:r>
              <w:r w:rsidR="00CD779F" w:rsidDel="005561BE">
                <w:delText xml:space="preserve"> version</w:delText>
              </w:r>
            </w:del>
            <w:ins w:id="1587" w:author="GE User" w:date="2016-03-14T18:06:00Z">
              <w:r w:rsidR="005561BE">
                <w:t>Set to</w:t>
              </w:r>
            </w:ins>
            <w:r w:rsidR="00CD779F">
              <w:t xml:space="preserve"> = 0</w:t>
            </w:r>
            <w:ins w:id="1588" w:author="GE User" w:date="2016-03-14T18:06:00Z">
              <w:r w:rsidR="005561BE">
                <w:t xml:space="preserve"> (currently; should be 1)</w:t>
              </w:r>
            </w:ins>
          </w:p>
        </w:tc>
      </w:tr>
      <w:tr w:rsidR="004E460E" w:rsidTr="00937E9A">
        <w:trPr>
          <w:trHeight w:val="462"/>
        </w:trPr>
        <w:tc>
          <w:tcPr>
            <w:cnfStyle w:val="001000000000" w:firstRow="0" w:lastRow="0" w:firstColumn="1" w:lastColumn="0" w:oddVBand="0" w:evenVBand="0" w:oddHBand="0" w:evenHBand="0" w:firstRowFirstColumn="0" w:firstRowLastColumn="0" w:lastRowFirstColumn="0" w:lastRowLastColumn="0"/>
            <w:tcW w:w="1026" w:type="dxa"/>
            <w:tcPrChange w:id="1589" w:author="GE User" w:date="2016-03-16T12:36:00Z">
              <w:tcPr>
                <w:tcW w:w="1008" w:type="dxa"/>
              </w:tcPr>
            </w:tcPrChange>
          </w:tcPr>
          <w:p w:rsidR="004E460E" w:rsidRDefault="00CD779F" w:rsidP="00322AF0">
            <w:pPr>
              <w:pPrChange w:id="1590" w:author="GE User" w:date="2016-03-16T12:32:00Z">
                <w:pPr/>
              </w:pPrChange>
            </w:pPr>
            <w:r>
              <w:t>3</w:t>
            </w:r>
          </w:p>
        </w:tc>
        <w:tc>
          <w:tcPr>
            <w:tcW w:w="4122" w:type="dxa"/>
            <w:tcPrChange w:id="1591" w:author="GE User" w:date="2016-03-16T12:36:00Z">
              <w:tcPr>
                <w:tcW w:w="4050" w:type="dxa"/>
              </w:tcPr>
            </w:tcPrChange>
          </w:tcPr>
          <w:p w:rsidR="004E460E" w:rsidRDefault="004E460E" w:rsidP="00322AF0">
            <w:pPr>
              <w:cnfStyle w:val="000000000000" w:firstRow="0" w:lastRow="0" w:firstColumn="0" w:lastColumn="0" w:oddVBand="0" w:evenVBand="0" w:oddHBand="0" w:evenHBand="0" w:firstRowFirstColumn="0" w:firstRowLastColumn="0" w:lastRowFirstColumn="0" w:lastRowLastColumn="0"/>
              <w:pPrChange w:id="1592" w:author="GE User" w:date="2016-03-16T12:32:00Z">
                <w:pPr>
                  <w:cnfStyle w:val="000000000000" w:firstRow="0" w:lastRow="0" w:firstColumn="0" w:lastColumn="0" w:oddVBand="0" w:evenVBand="0" w:oddHBand="0" w:evenHBand="0" w:firstRowFirstColumn="0" w:firstRowLastColumn="0" w:lastRowFirstColumn="0" w:lastRowLastColumn="0"/>
                </w:pPr>
              </w:pPrChange>
            </w:pPr>
            <w:r>
              <w:t>Header size</w:t>
            </w:r>
          </w:p>
        </w:tc>
        <w:tc>
          <w:tcPr>
            <w:tcW w:w="4598" w:type="dxa"/>
            <w:tcPrChange w:id="1593" w:author="GE User" w:date="2016-03-16T12:36:00Z">
              <w:tcPr>
                <w:tcW w:w="4518" w:type="dxa"/>
              </w:tcPr>
            </w:tcPrChange>
          </w:tcPr>
          <w:p w:rsidR="004E460E" w:rsidRDefault="004E460E" w:rsidP="00322AF0">
            <w:pPr>
              <w:cnfStyle w:val="000000000000" w:firstRow="0" w:lastRow="0" w:firstColumn="0" w:lastColumn="0" w:oddVBand="0" w:evenVBand="0" w:oddHBand="0" w:evenHBand="0" w:firstRowFirstColumn="0" w:firstRowLastColumn="0" w:lastRowFirstColumn="0" w:lastRowLastColumn="0"/>
              <w:pPrChange w:id="1594" w:author="GE User" w:date="2016-03-16T12:32:00Z">
                <w:pPr>
                  <w:cnfStyle w:val="000000000000" w:firstRow="0" w:lastRow="0" w:firstColumn="0" w:lastColumn="0" w:oddVBand="0" w:evenVBand="0" w:oddHBand="0" w:evenHBand="0" w:firstRowFirstColumn="0" w:firstRowLastColumn="0" w:lastRowFirstColumn="0" w:lastRowLastColumn="0"/>
                </w:pPr>
              </w:pPrChange>
            </w:pPr>
            <w:r w:rsidRPr="004E460E">
              <w:t>PST_HEADERSZ</w:t>
            </w:r>
            <w:r>
              <w:t xml:space="preserve"> = </w:t>
            </w:r>
            <w:commentRangeStart w:id="1595"/>
            <w:r w:rsidR="00CD779F">
              <w:t>24</w:t>
            </w:r>
            <w:commentRangeEnd w:id="1595"/>
            <w:r w:rsidR="006414E0">
              <w:rPr>
                <w:rStyle w:val="CommentReference"/>
              </w:rPr>
              <w:commentReference w:id="1595"/>
            </w:r>
          </w:p>
        </w:tc>
      </w:tr>
      <w:tr w:rsidR="004E460E" w:rsidTr="00937E9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26" w:type="dxa"/>
            <w:tcPrChange w:id="1596" w:author="GE User" w:date="2016-03-16T12:38:00Z">
              <w:tcPr>
                <w:tcW w:w="1008" w:type="dxa"/>
              </w:tcPr>
            </w:tcPrChange>
          </w:tcPr>
          <w:p w:rsidR="004E460E" w:rsidRDefault="00CD779F" w:rsidP="00322AF0">
            <w:pPr>
              <w:cnfStyle w:val="001000100000" w:firstRow="0" w:lastRow="0" w:firstColumn="1" w:lastColumn="0" w:oddVBand="0" w:evenVBand="0" w:oddHBand="1" w:evenHBand="0" w:firstRowFirstColumn="0" w:firstRowLastColumn="0" w:lastRowFirstColumn="0" w:lastRowLastColumn="0"/>
              <w:pPrChange w:id="1597" w:author="GE User" w:date="2016-03-16T12:32:00Z">
                <w:pPr>
                  <w:cnfStyle w:val="001000100000" w:firstRow="0" w:lastRow="0" w:firstColumn="1" w:lastColumn="0" w:oddVBand="0" w:evenVBand="0" w:oddHBand="1" w:evenHBand="0" w:firstRowFirstColumn="0" w:firstRowLastColumn="0" w:lastRowFirstColumn="0" w:lastRowLastColumn="0"/>
                </w:pPr>
              </w:pPrChange>
            </w:pPr>
            <w:r>
              <w:t>4</w:t>
            </w:r>
          </w:p>
        </w:tc>
        <w:tc>
          <w:tcPr>
            <w:tcW w:w="4122" w:type="dxa"/>
            <w:tcPrChange w:id="1598" w:author="GE User" w:date="2016-03-16T12:38:00Z">
              <w:tcPr>
                <w:tcW w:w="4050" w:type="dxa"/>
              </w:tcPr>
            </w:tcPrChange>
          </w:tcPr>
          <w:p w:rsidR="004E460E" w:rsidRDefault="004E460E" w:rsidP="00322AF0">
            <w:pPr>
              <w:cnfStyle w:val="000000100000" w:firstRow="0" w:lastRow="0" w:firstColumn="0" w:lastColumn="0" w:oddVBand="0" w:evenVBand="0" w:oddHBand="1" w:evenHBand="0" w:firstRowFirstColumn="0" w:firstRowLastColumn="0" w:lastRowFirstColumn="0" w:lastRowLastColumn="0"/>
              <w:pPrChange w:id="1599" w:author="GE User" w:date="2016-03-16T12:32:00Z">
                <w:pPr>
                  <w:cnfStyle w:val="000000100000" w:firstRow="0" w:lastRow="0" w:firstColumn="0" w:lastColumn="0" w:oddVBand="0" w:evenVBand="0" w:oddHBand="1" w:evenHBand="0" w:firstRowFirstColumn="0" w:firstRowLastColumn="0" w:lastRowFirstColumn="0" w:lastRowLastColumn="0"/>
                </w:pPr>
              </w:pPrChange>
            </w:pPr>
            <w:r>
              <w:t>Number of samples</w:t>
            </w:r>
          </w:p>
        </w:tc>
        <w:tc>
          <w:tcPr>
            <w:tcW w:w="4598" w:type="dxa"/>
            <w:tcPrChange w:id="1600" w:author="GE User" w:date="2016-03-16T12:38:00Z">
              <w:tcPr>
                <w:tcW w:w="4518" w:type="dxa"/>
              </w:tcPr>
            </w:tcPrChange>
          </w:tcPr>
          <w:p w:rsidR="004E460E" w:rsidDel="005561BE" w:rsidRDefault="00844607" w:rsidP="00322AF0">
            <w:pPr>
              <w:cnfStyle w:val="000000100000" w:firstRow="0" w:lastRow="0" w:firstColumn="0" w:lastColumn="0" w:oddVBand="0" w:evenVBand="0" w:oddHBand="1" w:evenHBand="0" w:firstRowFirstColumn="0" w:firstRowLastColumn="0" w:lastRowFirstColumn="0" w:lastRowLastColumn="0"/>
              <w:rPr>
                <w:del w:id="1601" w:author="GE User" w:date="2016-03-14T18:08:00Z"/>
              </w:rPr>
              <w:pPrChange w:id="1602" w:author="GE User" w:date="2016-03-16T12:32:00Z">
                <w:pPr>
                  <w:cnfStyle w:val="000000100000" w:firstRow="0" w:lastRow="0" w:firstColumn="0" w:lastColumn="0" w:oddVBand="0" w:evenVBand="0" w:oddHBand="1" w:evenHBand="0" w:firstRowFirstColumn="0" w:firstRowLastColumn="0" w:lastRowFirstColumn="0" w:lastRowLastColumn="0"/>
                </w:pPr>
              </w:pPrChange>
            </w:pPr>
            <w:r>
              <w:t>A</w:t>
            </w:r>
            <w:r w:rsidR="004E460E">
              <w:t>ctual</w:t>
            </w:r>
            <w:r w:rsidR="00CD779F">
              <w:t xml:space="preserve"> Number of samples. The number of samples will be in </w:t>
            </w:r>
            <w:del w:id="1603" w:author="GE User" w:date="2016-03-14T18:08:00Z">
              <w:r w:rsidR="00CD779F" w:rsidDel="005561BE">
                <w:delText>Pairs of measurements. For each point of PST the number of samples shall be incremented by 3:</w:delText>
              </w:r>
            </w:del>
          </w:p>
          <w:p w:rsidR="00CD779F" w:rsidDel="005561BE" w:rsidRDefault="00CD779F" w:rsidP="00322AF0">
            <w:pPr>
              <w:cnfStyle w:val="000000100000" w:firstRow="0" w:lastRow="0" w:firstColumn="0" w:lastColumn="0" w:oddVBand="0" w:evenVBand="0" w:oddHBand="1" w:evenHBand="0" w:firstRowFirstColumn="0" w:firstRowLastColumn="0" w:lastRowFirstColumn="0" w:lastRowLastColumn="0"/>
              <w:rPr>
                <w:del w:id="1604" w:author="GE User" w:date="2016-03-14T18:08:00Z"/>
              </w:rPr>
              <w:pPrChange w:id="1605" w:author="GE User" w:date="2016-03-16T12:32: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1606" w:author="GE User" w:date="2016-03-14T18:08:00Z">
              <w:r w:rsidDel="005561BE">
                <w:delText xml:space="preserve">Pair 1:Working Position  and Setpoint </w:delText>
              </w:r>
            </w:del>
          </w:p>
          <w:p w:rsidR="00CD779F" w:rsidDel="005561BE" w:rsidRDefault="00CD779F" w:rsidP="00322AF0">
            <w:pPr>
              <w:cnfStyle w:val="000000100000" w:firstRow="0" w:lastRow="0" w:firstColumn="0" w:lastColumn="0" w:oddVBand="0" w:evenVBand="0" w:oddHBand="1" w:evenHBand="0" w:firstRowFirstColumn="0" w:firstRowLastColumn="0" w:lastRowFirstColumn="0" w:lastRowLastColumn="0"/>
              <w:rPr>
                <w:del w:id="1607" w:author="GE User" w:date="2016-03-14T18:08:00Z"/>
              </w:rPr>
              <w:pPrChange w:id="1608" w:author="GE User" w:date="2016-03-16T12:32: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1609" w:author="GE User" w:date="2016-03-14T18:08:00Z">
              <w:r w:rsidDel="005561BE">
                <w:delText>Pair 2: Actuator pressure A and B</w:delText>
              </w:r>
            </w:del>
          </w:p>
          <w:p w:rsidR="00CD779F" w:rsidRDefault="00CD779F" w:rsidP="00322AF0">
            <w:pPr>
              <w:cnfStyle w:val="000000100000" w:firstRow="0" w:lastRow="0" w:firstColumn="0" w:lastColumn="0" w:oddVBand="0" w:evenVBand="0" w:oddHBand="1" w:evenHBand="0" w:firstRowFirstColumn="0" w:firstRowLastColumn="0" w:lastRowFirstColumn="0" w:lastRowLastColumn="0"/>
              <w:pPrChange w:id="1610" w:author="GE User" w:date="2016-03-16T12:32: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1611" w:author="GE User" w:date="2016-03-14T18:08:00Z">
              <w:r w:rsidDel="005561BE">
                <w:delText>Pair 3: IP Current and Pilot Pressure</w:delText>
              </w:r>
            </w:del>
            <w:ins w:id="1612" w:author="GE User" w:date="2016-03-14T18:08:00Z">
              <w:r w:rsidR="005561BE">
                <w:t>Frame size in collection</w:t>
              </w:r>
            </w:ins>
            <w:ins w:id="1613" w:author="GE User" w:date="2016-03-14T18:09:00Z">
              <w:r w:rsidR="005561BE">
                <w:t>, which is the number of bits set in the collection pattern</w:t>
              </w:r>
            </w:ins>
          </w:p>
        </w:tc>
      </w:tr>
      <w:tr w:rsidR="00CD779F" w:rsidTr="00937E9A">
        <w:trPr>
          <w:trHeight w:val="1846"/>
        </w:trPr>
        <w:tc>
          <w:tcPr>
            <w:cnfStyle w:val="001000000000" w:firstRow="0" w:lastRow="0" w:firstColumn="1" w:lastColumn="0" w:oddVBand="0" w:evenVBand="0" w:oddHBand="0" w:evenHBand="0" w:firstRowFirstColumn="0" w:firstRowLastColumn="0" w:lastRowFirstColumn="0" w:lastRowLastColumn="0"/>
            <w:tcW w:w="1026" w:type="dxa"/>
            <w:tcPrChange w:id="1614" w:author="GE User" w:date="2016-03-16T12:36:00Z">
              <w:tcPr>
                <w:tcW w:w="1008" w:type="dxa"/>
              </w:tcPr>
            </w:tcPrChange>
          </w:tcPr>
          <w:p w:rsidR="00CD779F" w:rsidDel="00CD779F" w:rsidRDefault="00937E9A" w:rsidP="00322AF0">
            <w:pPr>
              <w:pPrChange w:id="1615" w:author="GE User" w:date="2016-03-16T12:32:00Z">
                <w:pPr/>
              </w:pPrChange>
            </w:pPr>
            <w:ins w:id="1616" w:author="GE User" w:date="2016-03-16T12:38:00Z">
              <w:r>
                <w:t>5</w:t>
              </w:r>
            </w:ins>
            <w:del w:id="1617" w:author="GE User" w:date="2016-03-16T12:37:00Z">
              <w:r w:rsidR="00CD779F" w:rsidDel="00937E9A">
                <w:delText>5</w:delText>
              </w:r>
            </w:del>
          </w:p>
        </w:tc>
        <w:tc>
          <w:tcPr>
            <w:tcW w:w="4122" w:type="dxa"/>
            <w:tcPrChange w:id="1618" w:author="GE User" w:date="2016-03-16T12:36:00Z">
              <w:tcPr>
                <w:tcW w:w="4050" w:type="dxa"/>
              </w:tcPr>
            </w:tcPrChange>
          </w:tcPr>
          <w:p w:rsidR="00CD779F" w:rsidRDefault="00CD779F" w:rsidP="00322AF0">
            <w:pPr>
              <w:cnfStyle w:val="000000000000" w:firstRow="0" w:lastRow="0" w:firstColumn="0" w:lastColumn="0" w:oddVBand="0" w:evenVBand="0" w:oddHBand="0" w:evenHBand="0" w:firstRowFirstColumn="0" w:firstRowLastColumn="0" w:lastRowFirstColumn="0" w:lastRowLastColumn="0"/>
              <w:pPrChange w:id="1619" w:author="GE User" w:date="2016-03-16T12:32:00Z">
                <w:pPr>
                  <w:cnfStyle w:val="000000000000" w:firstRow="0" w:lastRow="0" w:firstColumn="0" w:lastColumn="0" w:oddVBand="0" w:evenVBand="0" w:oddHBand="0" w:evenHBand="0" w:firstRowFirstColumn="0" w:firstRowLastColumn="0" w:lastRowFirstColumn="0" w:lastRowLastColumn="0"/>
                </w:pPr>
              </w:pPrChange>
            </w:pPr>
            <w:del w:id="1620" w:author="GE User" w:date="2016-03-14T18:11:00Z">
              <w:r w:rsidDel="005561BE">
                <w:delText>Diagnostic Mask</w:delText>
              </w:r>
            </w:del>
            <w:ins w:id="1621" w:author="GE User" w:date="2016-03-14T18:11:00Z">
              <w:r w:rsidR="005561BE">
                <w:t>Collection pattern (from configuration</w:t>
              </w:r>
            </w:ins>
            <w:ins w:id="1622" w:author="GE User" w:date="2016-03-14T18:12:00Z">
              <w:r w:rsidR="005561BE">
                <w:t>)</w:t>
              </w:r>
            </w:ins>
          </w:p>
        </w:tc>
        <w:tc>
          <w:tcPr>
            <w:tcW w:w="4598" w:type="dxa"/>
            <w:tcPrChange w:id="1623" w:author="GE User" w:date="2016-03-16T12:36:00Z">
              <w:tcPr>
                <w:tcW w:w="4518" w:type="dxa"/>
              </w:tcPr>
            </w:tcPrChange>
          </w:tcPr>
          <w:p w:rsidR="00CD779F" w:rsidRDefault="005561BE" w:rsidP="00322AF0">
            <w:pPr>
              <w:cnfStyle w:val="000000000000" w:firstRow="0" w:lastRow="0" w:firstColumn="0" w:lastColumn="0" w:oddVBand="0" w:evenVBand="0" w:oddHBand="0" w:evenHBand="0" w:firstRowFirstColumn="0" w:firstRowLastColumn="0" w:lastRowFirstColumn="0" w:lastRowLastColumn="0"/>
              <w:pPrChange w:id="1624" w:author="GE User" w:date="2016-03-16T12:32:00Z">
                <w:pPr>
                  <w:cnfStyle w:val="000000000000" w:firstRow="0" w:lastRow="0" w:firstColumn="0" w:lastColumn="0" w:oddVBand="0" w:evenVBand="0" w:oddHBand="0" w:evenHBand="0" w:firstRowFirstColumn="0" w:firstRowLastColumn="0" w:lastRowFirstColumn="0" w:lastRowLastColumn="0"/>
                </w:pPr>
              </w:pPrChange>
            </w:pPr>
            <w:ins w:id="1625" w:author="GE User" w:date="2016-03-14T18:12:00Z">
              <w:r>
                <w:t xml:space="preserve">E.g. </w:t>
              </w:r>
            </w:ins>
            <w:r w:rsidR="00CD779F">
              <w:t>0x</w:t>
            </w:r>
            <w:ins w:id="1626" w:author="GE User" w:date="2016-03-14T18:56:00Z">
              <w:r w:rsidR="00DF7F06">
                <w:t>0</w:t>
              </w:r>
            </w:ins>
            <w:r w:rsidR="00CD779F">
              <w:t>0</w:t>
            </w:r>
            <w:ins w:id="1627" w:author="GE User" w:date="2016-03-14T18:12:00Z">
              <w:r>
                <w:t>7</w:t>
              </w:r>
            </w:ins>
            <w:del w:id="1628" w:author="GE User" w:date="2016-03-14T18:12:00Z">
              <w:r w:rsidR="00CD779F" w:rsidDel="005561BE">
                <w:delText>3</w:delText>
              </w:r>
            </w:del>
            <w:r w:rsidR="00CD779F">
              <w:t xml:space="preserve">F </w:t>
            </w:r>
            <w:del w:id="1629" w:author="GE User" w:date="2016-03-14T18:12:00Z">
              <w:r w:rsidR="00CD779F" w:rsidDel="005561BE">
                <w:delText>– indicating the collected pairs ???</w:delText>
              </w:r>
            </w:del>
            <w:ins w:id="1630" w:author="GE User" w:date="2016-03-14T18:12:00Z">
              <w:r>
                <w:t>means all 7 variables per frame are collected</w:t>
              </w:r>
            </w:ins>
            <w:ins w:id="1631" w:author="GE User" w:date="2016-03-14T18:55:00Z">
              <w:r w:rsidR="00DF7F06">
                <w:t xml:space="preserve">. Note that in configuration bit numbers are reversed, </w:t>
              </w:r>
            </w:ins>
            <w:ins w:id="1632" w:author="GE User" w:date="2016-03-14T18:56:00Z">
              <w:r w:rsidR="00DF7F06">
                <w:t>so 0x007F will look like 0xFE00</w:t>
              </w:r>
            </w:ins>
          </w:p>
        </w:tc>
      </w:tr>
      <w:tr w:rsidR="00CD779F" w:rsidTr="00937E9A">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26" w:type="dxa"/>
            <w:tcPrChange w:id="1633" w:author="GE User" w:date="2016-03-16T12:36:00Z">
              <w:tcPr>
                <w:tcW w:w="1008" w:type="dxa"/>
              </w:tcPr>
            </w:tcPrChange>
          </w:tcPr>
          <w:p w:rsidR="00CD779F" w:rsidRDefault="00CD779F" w:rsidP="00937E9A">
            <w:pPr>
              <w:cnfStyle w:val="001000100000" w:firstRow="0" w:lastRow="0" w:firstColumn="1" w:lastColumn="0" w:oddVBand="0" w:evenVBand="0" w:oddHBand="1" w:evenHBand="0" w:firstRowFirstColumn="0" w:firstRowLastColumn="0" w:lastRowFirstColumn="0" w:lastRowLastColumn="0"/>
              <w:pPrChange w:id="1634" w:author="GE User" w:date="2016-03-16T12:38:00Z">
                <w:pPr>
                  <w:cnfStyle w:val="001000100000" w:firstRow="0" w:lastRow="0" w:firstColumn="1" w:lastColumn="0" w:oddVBand="0" w:evenVBand="0" w:oddHBand="1" w:evenHBand="0" w:firstRowFirstColumn="0" w:firstRowLastColumn="0" w:lastRowFirstColumn="0" w:lastRowLastColumn="0"/>
                </w:pPr>
              </w:pPrChange>
            </w:pPr>
            <w:del w:id="1635" w:author="GE User" w:date="2016-03-16T12:37:00Z">
              <w:r w:rsidDel="00937E9A">
                <w:lastRenderedPageBreak/>
                <w:delText>6</w:delText>
              </w:r>
            </w:del>
            <w:ins w:id="1636" w:author="GE User" w:date="2016-03-16T12:38:00Z">
              <w:r w:rsidR="00937E9A">
                <w:t>6</w:t>
              </w:r>
            </w:ins>
          </w:p>
        </w:tc>
        <w:tc>
          <w:tcPr>
            <w:tcW w:w="4122" w:type="dxa"/>
            <w:tcPrChange w:id="1637" w:author="GE User" w:date="2016-03-16T12:36:00Z">
              <w:tcPr>
                <w:tcW w:w="4050" w:type="dxa"/>
              </w:tcPr>
            </w:tcPrChange>
          </w:tcPr>
          <w:p w:rsidR="00CD779F" w:rsidRDefault="00CD779F" w:rsidP="00322AF0">
            <w:pPr>
              <w:cnfStyle w:val="000000100000" w:firstRow="0" w:lastRow="0" w:firstColumn="0" w:lastColumn="0" w:oddVBand="0" w:evenVBand="0" w:oddHBand="1" w:evenHBand="0" w:firstRowFirstColumn="0" w:firstRowLastColumn="0" w:lastRowFirstColumn="0" w:lastRowLastColumn="0"/>
              <w:pPrChange w:id="1638" w:author="GE User" w:date="2016-03-16T12:32:00Z">
                <w:pPr>
                  <w:cnfStyle w:val="000000100000" w:firstRow="0" w:lastRow="0" w:firstColumn="0" w:lastColumn="0" w:oddVBand="0" w:evenVBand="0" w:oddHBand="1" w:evenHBand="0" w:firstRowFirstColumn="0" w:firstRowLastColumn="0" w:lastRowFirstColumn="0" w:lastRowLastColumn="0"/>
                </w:pPr>
              </w:pPrChange>
            </w:pPr>
            <w:r>
              <w:t>Sampling interval</w:t>
            </w:r>
          </w:p>
        </w:tc>
        <w:tc>
          <w:tcPr>
            <w:tcW w:w="4598" w:type="dxa"/>
            <w:tcPrChange w:id="1639" w:author="GE User" w:date="2016-03-16T12:36:00Z">
              <w:tcPr>
                <w:tcW w:w="4518" w:type="dxa"/>
              </w:tcPr>
            </w:tcPrChange>
          </w:tcPr>
          <w:p w:rsidR="00CD779F" w:rsidRDefault="00CD779F" w:rsidP="00322AF0">
            <w:pPr>
              <w:cnfStyle w:val="000000100000" w:firstRow="0" w:lastRow="0" w:firstColumn="0" w:lastColumn="0" w:oddVBand="0" w:evenVBand="0" w:oddHBand="1" w:evenHBand="0" w:firstRowFirstColumn="0" w:firstRowLastColumn="0" w:lastRowFirstColumn="0" w:lastRowLastColumn="0"/>
              <w:pPrChange w:id="1640" w:author="GE User" w:date="2016-03-16T12:32:00Z">
                <w:pPr>
                  <w:cnfStyle w:val="000000100000" w:firstRow="0" w:lastRow="0" w:firstColumn="0" w:lastColumn="0" w:oddVBand="0" w:evenVBand="0" w:oddHBand="1" w:evenHBand="0" w:firstRowFirstColumn="0" w:firstRowLastColumn="0" w:lastRowFirstColumn="0" w:lastRowLastColumn="0"/>
                </w:pPr>
              </w:pPrChange>
            </w:pPr>
            <w:del w:id="1641" w:author="GE User" w:date="2016-03-14T18:14:00Z">
              <w:r w:rsidDel="005561BE">
                <w:delText xml:space="preserve">Fixed to </w:delText>
              </w:r>
              <w:commentRangeStart w:id="1642"/>
              <w:r w:rsidDel="005561BE">
                <w:delText xml:space="preserve">21 (105 </w:delText>
              </w:r>
              <w:commentRangeEnd w:id="1642"/>
              <w:r w:rsidR="006414E0" w:rsidDel="005561BE">
                <w:rPr>
                  <w:rStyle w:val="CommentReference"/>
                </w:rPr>
                <w:commentReference w:id="1642"/>
              </w:r>
              <w:r w:rsidDel="005561BE">
                <w:delText>mSec)</w:delText>
              </w:r>
            </w:del>
            <w:ins w:id="1643" w:author="GE User" w:date="2016-03-14T18:14:00Z">
              <w:r w:rsidR="005561BE">
                <w:t xml:space="preserve">In 5-ms samples. Expected </w:t>
              </w:r>
            </w:ins>
            <w:ins w:id="1644" w:author="GE User" w:date="2016-03-14T18:15:00Z">
              <w:r w:rsidR="005561BE">
                <w:t>is</w:t>
              </w:r>
            </w:ins>
            <w:ins w:id="1645" w:author="GE User" w:date="2016-03-14T18:14:00Z">
              <w:r w:rsidR="005561BE">
                <w:t xml:space="preserve"> 12 </w:t>
              </w:r>
            </w:ins>
          </w:p>
        </w:tc>
      </w:tr>
    </w:tbl>
    <w:p w:rsidR="00CD779F" w:rsidDel="001C4176" w:rsidRDefault="00CD779F" w:rsidP="00322AF0">
      <w:pPr>
        <w:tabs>
          <w:tab w:val="left" w:pos="1008"/>
          <w:tab w:val="left" w:pos="5058"/>
        </w:tabs>
        <w:rPr>
          <w:del w:id="1646" w:author="GE User" w:date="2016-03-14T18:28:00Z"/>
        </w:rPr>
        <w:pPrChange w:id="1647" w:author="GE User" w:date="2016-03-16T12:32:00Z">
          <w:pPr>
            <w:tabs>
              <w:tab w:val="left" w:pos="1008"/>
              <w:tab w:val="left" w:pos="5058"/>
            </w:tabs>
          </w:pPr>
        </w:pPrChange>
      </w:pPr>
      <w:del w:id="1648" w:author="GE User" w:date="2016-03-14T18:28:00Z">
        <w:r w:rsidDel="001C4176">
          <w:delText>The following information is optional for the implementation</w:delText>
        </w:r>
      </w:del>
    </w:p>
    <w:tbl>
      <w:tblPr>
        <w:tblStyle w:val="MediumGrid3-Accent5"/>
        <w:tblW w:w="0" w:type="auto"/>
        <w:tblLook w:val="04A0" w:firstRow="1" w:lastRow="0" w:firstColumn="1" w:lastColumn="0" w:noHBand="0" w:noVBand="1"/>
      </w:tblPr>
      <w:tblGrid>
        <w:gridCol w:w="1008"/>
        <w:gridCol w:w="4050"/>
        <w:gridCol w:w="4518"/>
      </w:tblGrid>
      <w:tr w:rsidR="004E460E" w:rsidDel="001C4176" w:rsidTr="0031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E460E" w:rsidDel="001C4176" w:rsidRDefault="00CD779F" w:rsidP="00322AF0">
            <w:pPr>
              <w:rPr>
                <w:moveFrom w:id="1649" w:author="GE User" w:date="2016-03-14T18:45:00Z"/>
              </w:rPr>
              <w:pPrChange w:id="1650" w:author="GE User" w:date="2016-03-16T12:32:00Z">
                <w:pPr/>
              </w:pPrChange>
            </w:pPr>
            <w:moveFromRangeStart w:id="1651" w:author="GE User" w:date="2016-03-14T18:45:00Z" w:name="move445743420"/>
            <w:moveFrom w:id="1652" w:author="GE User" w:date="2016-03-14T18:45:00Z">
              <w:r w:rsidDel="001C4176">
                <w:t>7</w:t>
              </w:r>
            </w:moveFrom>
          </w:p>
        </w:tc>
        <w:tc>
          <w:tcPr>
            <w:tcW w:w="4050" w:type="dxa"/>
          </w:tcPr>
          <w:p w:rsidR="004E460E" w:rsidDel="001C4176" w:rsidRDefault="004E460E" w:rsidP="00322AF0">
            <w:pPr>
              <w:cnfStyle w:val="100000000000" w:firstRow="1" w:lastRow="0" w:firstColumn="0" w:lastColumn="0" w:oddVBand="0" w:evenVBand="0" w:oddHBand="0" w:evenHBand="0" w:firstRowFirstColumn="0" w:firstRowLastColumn="0" w:lastRowFirstColumn="0" w:lastRowLastColumn="0"/>
              <w:rPr>
                <w:moveFrom w:id="1653" w:author="GE User" w:date="2016-03-14T18:45:00Z"/>
              </w:rPr>
              <w:pPrChange w:id="1654" w:author="GE User" w:date="2016-03-16T12:32:00Z">
                <w:pPr>
                  <w:cnfStyle w:val="100000000000" w:firstRow="1" w:lastRow="0" w:firstColumn="0" w:lastColumn="0" w:oddVBand="0" w:evenVBand="0" w:oddHBand="0" w:evenHBand="0" w:firstRowFirstColumn="0" w:firstRowLastColumn="0" w:lastRowFirstColumn="0" w:lastRowLastColumn="0"/>
                </w:pPr>
              </w:pPrChange>
            </w:pPr>
            <w:moveFrom w:id="1655" w:author="GE User" w:date="2016-03-14T18:45:00Z">
              <w:r w:rsidRPr="004E460E" w:rsidDel="001C4176">
                <w:t>Start</w:t>
              </w:r>
              <w:r w:rsidDel="001C4176">
                <w:t xml:space="preserve"> </w:t>
              </w:r>
              <w:r w:rsidRPr="004E460E" w:rsidDel="001C4176">
                <w:t>Position</w:t>
              </w:r>
              <w:r w:rsidDel="001C4176">
                <w:t>, %</w:t>
              </w:r>
            </w:moveFrom>
          </w:p>
        </w:tc>
        <w:tc>
          <w:tcPr>
            <w:tcW w:w="4518" w:type="dxa"/>
          </w:tcPr>
          <w:p w:rsidR="004E460E" w:rsidDel="001C4176" w:rsidRDefault="004E460E" w:rsidP="00322AF0">
            <w:pPr>
              <w:cnfStyle w:val="100000000000" w:firstRow="1" w:lastRow="0" w:firstColumn="0" w:lastColumn="0" w:oddVBand="0" w:evenVBand="0" w:oddHBand="0" w:evenHBand="0" w:firstRowFirstColumn="0" w:firstRowLastColumn="0" w:lastRowFirstColumn="0" w:lastRowLastColumn="0"/>
              <w:rPr>
                <w:moveFrom w:id="1656" w:author="GE User" w:date="2016-03-14T18:45:00Z"/>
              </w:rPr>
              <w:pPrChange w:id="1657" w:author="GE User" w:date="2016-03-16T12:32:00Z">
                <w:pPr>
                  <w:cnfStyle w:val="100000000000" w:firstRow="1" w:lastRow="0" w:firstColumn="0" w:lastColumn="0" w:oddVBand="0" w:evenVBand="0" w:oddHBand="0" w:evenHBand="0" w:firstRowFirstColumn="0" w:firstRowLastColumn="0" w:lastRowFirstColumn="0" w:lastRowLastColumn="0"/>
                </w:pPr>
              </w:pPrChange>
            </w:pPr>
            <w:moveFrom w:id="1658" w:author="GE User" w:date="2016-03-14T18:45:00Z">
              <w:r w:rsidDel="001C4176">
                <w:t>Actual measured</w:t>
              </w:r>
            </w:moveFrom>
          </w:p>
        </w:tc>
      </w:tr>
      <w:moveFromRangeEnd w:id="1651"/>
      <w:tr w:rsidR="005561BE" w:rsidTr="00311033">
        <w:trPr>
          <w:cnfStyle w:val="000000100000" w:firstRow="0" w:lastRow="0" w:firstColumn="0" w:lastColumn="0" w:oddVBand="0" w:evenVBand="0" w:oddHBand="1" w:evenHBand="0" w:firstRowFirstColumn="0" w:firstRowLastColumn="0" w:lastRowFirstColumn="0" w:lastRowLastColumn="0"/>
          <w:ins w:id="1659" w:author="GE User" w:date="2016-03-14T18:15:00Z"/>
        </w:trPr>
        <w:tc>
          <w:tcPr>
            <w:cnfStyle w:val="001000000000" w:firstRow="0" w:lastRow="0" w:firstColumn="1" w:lastColumn="0" w:oddVBand="0" w:evenVBand="0" w:oddHBand="0" w:evenHBand="0" w:firstRowFirstColumn="0" w:firstRowLastColumn="0" w:lastRowFirstColumn="0" w:lastRowLastColumn="0"/>
            <w:tcW w:w="1008" w:type="dxa"/>
          </w:tcPr>
          <w:p w:rsidR="005561BE" w:rsidRDefault="00937E9A" w:rsidP="00322AF0">
            <w:pPr>
              <w:rPr>
                <w:ins w:id="1660" w:author="GE User" w:date="2016-03-14T18:15:00Z"/>
              </w:rPr>
              <w:pPrChange w:id="1661" w:author="GE User" w:date="2016-03-16T12:32:00Z">
                <w:pPr/>
              </w:pPrChange>
            </w:pPr>
            <w:ins w:id="1662" w:author="GE User" w:date="2016-03-16T12:38:00Z">
              <w:r>
                <w:t>7</w:t>
              </w:r>
            </w:ins>
          </w:p>
        </w:tc>
        <w:tc>
          <w:tcPr>
            <w:tcW w:w="4050" w:type="dxa"/>
          </w:tcPr>
          <w:p w:rsidR="005561BE" w:rsidRPr="004E460E" w:rsidRDefault="00653554" w:rsidP="00322AF0">
            <w:pPr>
              <w:cnfStyle w:val="000000100000" w:firstRow="0" w:lastRow="0" w:firstColumn="0" w:lastColumn="0" w:oddVBand="0" w:evenVBand="0" w:oddHBand="1" w:evenHBand="0" w:firstRowFirstColumn="0" w:firstRowLastColumn="0" w:lastRowFirstColumn="0" w:lastRowLastColumn="0"/>
              <w:rPr>
                <w:ins w:id="1663" w:author="GE User" w:date="2016-03-14T18:15:00Z"/>
              </w:rPr>
              <w:pPrChange w:id="1664" w:author="GE User" w:date="2016-03-16T12:32:00Z">
                <w:pPr>
                  <w:cnfStyle w:val="000000100000" w:firstRow="0" w:lastRow="0" w:firstColumn="0" w:lastColumn="0" w:oddVBand="0" w:evenVBand="0" w:oddHBand="1" w:evenHBand="0" w:firstRowFirstColumn="0" w:firstRowLastColumn="0" w:lastRowFirstColumn="0" w:lastRowLastColumn="0"/>
                </w:pPr>
              </w:pPrChange>
            </w:pPr>
            <w:proofErr w:type="spellStart"/>
            <w:ins w:id="1665" w:author="GE User" w:date="2016-03-14T18:16:00Z">
              <w:r>
                <w:t>Presamples</w:t>
              </w:r>
            </w:ins>
            <w:proofErr w:type="spellEnd"/>
            <w:ins w:id="1666" w:author="GE User" w:date="2016-03-16T12:10:00Z">
              <w:r w:rsidR="00AF45E6">
                <w:t xml:space="preserve"> (from configuration)</w:t>
              </w:r>
            </w:ins>
          </w:p>
        </w:tc>
        <w:tc>
          <w:tcPr>
            <w:tcW w:w="4518" w:type="dxa"/>
          </w:tcPr>
          <w:p w:rsidR="005561BE" w:rsidRDefault="00653554" w:rsidP="00322AF0">
            <w:pPr>
              <w:cnfStyle w:val="000000100000" w:firstRow="0" w:lastRow="0" w:firstColumn="0" w:lastColumn="0" w:oddVBand="0" w:evenVBand="0" w:oddHBand="1" w:evenHBand="0" w:firstRowFirstColumn="0" w:firstRowLastColumn="0" w:lastRowFirstColumn="0" w:lastRowLastColumn="0"/>
              <w:rPr>
                <w:ins w:id="1667" w:author="GE User" w:date="2016-03-14T18:15:00Z"/>
              </w:rPr>
              <w:pPrChange w:id="1668" w:author="GE User" w:date="2016-03-16T12:32:00Z">
                <w:pPr>
                  <w:cnfStyle w:val="000000100000" w:firstRow="0" w:lastRow="0" w:firstColumn="0" w:lastColumn="0" w:oddVBand="0" w:evenVBand="0" w:oddHBand="1" w:evenHBand="0" w:firstRowFirstColumn="0" w:firstRowLastColumn="0" w:lastRowFirstColumn="0" w:lastRowLastColumn="0"/>
                </w:pPr>
              </w:pPrChange>
            </w:pPr>
            <w:ins w:id="1669" w:author="GE User" w:date="2016-03-14T18:17:00Z">
              <w:r>
                <w:t xml:space="preserve">Number of pre-trigger frames collected. </w:t>
              </w:r>
            </w:ins>
          </w:p>
        </w:tc>
      </w:tr>
      <w:tr w:rsidR="00653554" w:rsidTr="00311033">
        <w:trPr>
          <w:ins w:id="1670" w:author="GE User" w:date="2016-03-14T18:18:00Z"/>
        </w:trPr>
        <w:tc>
          <w:tcPr>
            <w:cnfStyle w:val="001000000000" w:firstRow="0" w:lastRow="0" w:firstColumn="1" w:lastColumn="0" w:oddVBand="0" w:evenVBand="0" w:oddHBand="0" w:evenHBand="0" w:firstRowFirstColumn="0" w:firstRowLastColumn="0" w:lastRowFirstColumn="0" w:lastRowLastColumn="0"/>
            <w:tcW w:w="1008" w:type="dxa"/>
          </w:tcPr>
          <w:p w:rsidR="00653554" w:rsidRDefault="00937E9A" w:rsidP="00322AF0">
            <w:pPr>
              <w:rPr>
                <w:ins w:id="1671" w:author="GE User" w:date="2016-03-14T18:18:00Z"/>
              </w:rPr>
              <w:pPrChange w:id="1672" w:author="GE User" w:date="2016-03-16T12:32:00Z">
                <w:pPr/>
              </w:pPrChange>
            </w:pPr>
            <w:ins w:id="1673" w:author="GE User" w:date="2016-03-16T12:38:00Z">
              <w:r>
                <w:t>8</w:t>
              </w:r>
            </w:ins>
          </w:p>
        </w:tc>
        <w:tc>
          <w:tcPr>
            <w:tcW w:w="4050" w:type="dxa"/>
          </w:tcPr>
          <w:p w:rsidR="00653554" w:rsidRDefault="00653554" w:rsidP="00322AF0">
            <w:pPr>
              <w:cnfStyle w:val="000000000000" w:firstRow="0" w:lastRow="0" w:firstColumn="0" w:lastColumn="0" w:oddVBand="0" w:evenVBand="0" w:oddHBand="0" w:evenHBand="0" w:firstRowFirstColumn="0" w:firstRowLastColumn="0" w:lastRowFirstColumn="0" w:lastRowLastColumn="0"/>
              <w:rPr>
                <w:ins w:id="1674" w:author="GE User" w:date="2016-03-14T18:18:00Z"/>
              </w:rPr>
              <w:pPrChange w:id="1675" w:author="GE User" w:date="2016-03-16T12:32:00Z">
                <w:pPr>
                  <w:cnfStyle w:val="000000000000" w:firstRow="0" w:lastRow="0" w:firstColumn="0" w:lastColumn="0" w:oddVBand="0" w:evenVBand="0" w:oddHBand="0" w:evenHBand="0" w:firstRowFirstColumn="0" w:firstRowLastColumn="0" w:lastRowFirstColumn="0" w:lastRowLastColumn="0"/>
                </w:pPr>
              </w:pPrChange>
            </w:pPr>
            <w:ins w:id="1676" w:author="GE User" w:date="2016-03-14T18:18:00Z">
              <w:r>
                <w:t>Process Id which started data collection</w:t>
              </w:r>
            </w:ins>
          </w:p>
        </w:tc>
        <w:tc>
          <w:tcPr>
            <w:tcW w:w="4518" w:type="dxa"/>
          </w:tcPr>
          <w:p w:rsidR="00653554" w:rsidRDefault="00AF45E6" w:rsidP="00322AF0">
            <w:pPr>
              <w:cnfStyle w:val="000000000000" w:firstRow="0" w:lastRow="0" w:firstColumn="0" w:lastColumn="0" w:oddVBand="0" w:evenVBand="0" w:oddHBand="0" w:evenHBand="0" w:firstRowFirstColumn="0" w:firstRowLastColumn="0" w:lastRowFirstColumn="0" w:lastRowLastColumn="0"/>
              <w:rPr>
                <w:ins w:id="1677" w:author="GE User" w:date="2016-03-14T18:18:00Z"/>
              </w:rPr>
              <w:pPrChange w:id="1678" w:author="GE User" w:date="2016-03-16T12:32:00Z">
                <w:pPr>
                  <w:cnfStyle w:val="000000000000" w:firstRow="0" w:lastRow="0" w:firstColumn="0" w:lastColumn="0" w:oddVBand="0" w:evenVBand="0" w:oddHBand="0" w:evenHBand="0" w:firstRowFirstColumn="0" w:firstRowLastColumn="0" w:lastRowFirstColumn="0" w:lastRowLastColumn="0"/>
                </w:pPr>
              </w:pPrChange>
            </w:pPr>
            <w:ins w:id="1679" w:author="GE User" w:date="2016-03-16T12:14:00Z">
              <w:r>
                <w:t>E.g. f</w:t>
              </w:r>
            </w:ins>
            <w:ins w:id="1680" w:author="GE User" w:date="2016-03-14T18:25:00Z">
              <w:r w:rsidR="00653554">
                <w:t>or PST, =16</w:t>
              </w:r>
            </w:ins>
            <w:ins w:id="1681" w:author="GE User" w:date="2016-03-16T12:14:00Z">
              <w:r>
                <w:t>. If started without a running process, will be 0</w:t>
              </w:r>
            </w:ins>
          </w:p>
        </w:tc>
      </w:tr>
    </w:tbl>
    <w:p w:rsidR="001C4176" w:rsidRDefault="001C4176" w:rsidP="00322AF0">
      <w:pPr>
        <w:rPr>
          <w:ins w:id="1682" w:author="GE User" w:date="2016-03-14T18:33:00Z"/>
        </w:rPr>
        <w:pPrChange w:id="1683" w:author="GE User" w:date="2016-03-16T12:32:00Z">
          <w:pPr/>
        </w:pPrChange>
      </w:pPr>
    </w:p>
    <w:tbl>
      <w:tblPr>
        <w:tblStyle w:val="MediumGrid3-Accent5"/>
        <w:tblW w:w="0" w:type="auto"/>
        <w:tblLook w:val="04A0" w:firstRow="1" w:lastRow="0" w:firstColumn="1" w:lastColumn="0" w:noHBand="0" w:noVBand="1"/>
      </w:tblPr>
      <w:tblGrid>
        <w:gridCol w:w="1008"/>
        <w:gridCol w:w="4050"/>
        <w:gridCol w:w="4518"/>
      </w:tblGrid>
      <w:tr w:rsidR="004E460E" w:rsidDel="00C460C0" w:rsidTr="00311033">
        <w:trPr>
          <w:cnfStyle w:val="100000000000" w:firstRow="1" w:lastRow="0" w:firstColumn="0" w:lastColumn="0" w:oddVBand="0" w:evenVBand="0" w:oddHBand="0" w:evenHBand="0" w:firstRowFirstColumn="0" w:firstRowLastColumn="0" w:lastRowFirstColumn="0" w:lastRowLastColumn="0"/>
          <w:del w:id="1684" w:author="GE User" w:date="2016-03-14T18:37:00Z"/>
        </w:trPr>
        <w:tc>
          <w:tcPr>
            <w:cnfStyle w:val="001000000000" w:firstRow="0" w:lastRow="0" w:firstColumn="1" w:lastColumn="0" w:oddVBand="0" w:evenVBand="0" w:oddHBand="0" w:evenHBand="0" w:firstRowFirstColumn="0" w:firstRowLastColumn="0" w:lastRowFirstColumn="0" w:lastRowLastColumn="0"/>
            <w:tcW w:w="1008" w:type="dxa"/>
          </w:tcPr>
          <w:p w:rsidR="004E460E" w:rsidDel="00C460C0" w:rsidRDefault="00CD779F" w:rsidP="00322AF0">
            <w:pPr>
              <w:rPr>
                <w:del w:id="1685" w:author="GE User" w:date="2016-03-14T18:37:00Z"/>
              </w:rPr>
              <w:pPrChange w:id="1686" w:author="GE User" w:date="2016-03-16T12:32:00Z">
                <w:pPr/>
              </w:pPrChange>
            </w:pPr>
            <w:del w:id="1687" w:author="GE User" w:date="2016-03-14T18:25:00Z">
              <w:r w:rsidDel="001C4176">
                <w:delText>8</w:delText>
              </w:r>
            </w:del>
          </w:p>
        </w:tc>
        <w:tc>
          <w:tcPr>
            <w:tcW w:w="4050" w:type="dxa"/>
          </w:tcPr>
          <w:p w:rsidR="004E460E" w:rsidDel="00C460C0" w:rsidRDefault="004E460E" w:rsidP="00322AF0">
            <w:pPr>
              <w:cnfStyle w:val="100000000000" w:firstRow="1" w:lastRow="0" w:firstColumn="0" w:lastColumn="0" w:oddVBand="0" w:evenVBand="0" w:oddHBand="0" w:evenHBand="0" w:firstRowFirstColumn="0" w:firstRowLastColumn="0" w:lastRowFirstColumn="0" w:lastRowLastColumn="0"/>
              <w:rPr>
                <w:del w:id="1688" w:author="GE User" w:date="2016-03-14T18:37:00Z"/>
              </w:rPr>
              <w:pPrChange w:id="1689" w:author="GE User" w:date="2016-03-16T12:32:00Z">
                <w:pPr>
                  <w:cnfStyle w:val="100000000000" w:firstRow="1" w:lastRow="0" w:firstColumn="0" w:lastColumn="0" w:oddVBand="0" w:evenVBand="0" w:oddHBand="0" w:evenHBand="0" w:firstRowFirstColumn="0" w:firstRowLastColumn="0" w:lastRowFirstColumn="0" w:lastRowLastColumn="0"/>
                </w:pPr>
              </w:pPrChange>
            </w:pPr>
            <w:del w:id="1690" w:author="GE User" w:date="2016-03-14T18:37:00Z">
              <w:r w:rsidRPr="004E460E" w:rsidDel="00C460C0">
                <w:delText>End</w:delText>
              </w:r>
              <w:r w:rsidDel="00C460C0">
                <w:delText xml:space="preserve"> </w:delText>
              </w:r>
              <w:r w:rsidRPr="004E460E" w:rsidDel="00C460C0">
                <w:delText>Position</w:delText>
              </w:r>
              <w:r w:rsidDel="00C460C0">
                <w:delText>, %</w:delText>
              </w:r>
            </w:del>
          </w:p>
        </w:tc>
        <w:tc>
          <w:tcPr>
            <w:tcW w:w="4518" w:type="dxa"/>
          </w:tcPr>
          <w:p w:rsidR="004E460E" w:rsidDel="00C460C0" w:rsidRDefault="004E460E" w:rsidP="00322AF0">
            <w:pPr>
              <w:cnfStyle w:val="100000000000" w:firstRow="1" w:lastRow="0" w:firstColumn="0" w:lastColumn="0" w:oddVBand="0" w:evenVBand="0" w:oddHBand="0" w:evenHBand="0" w:firstRowFirstColumn="0" w:firstRowLastColumn="0" w:lastRowFirstColumn="0" w:lastRowLastColumn="0"/>
              <w:rPr>
                <w:del w:id="1691" w:author="GE User" w:date="2016-03-14T18:37:00Z"/>
              </w:rPr>
              <w:pPrChange w:id="1692" w:author="GE User" w:date="2016-03-16T12:32:00Z">
                <w:pPr>
                  <w:cnfStyle w:val="100000000000" w:firstRow="1" w:lastRow="0" w:firstColumn="0" w:lastColumn="0" w:oddVBand="0" w:evenVBand="0" w:oddHBand="0" w:evenHBand="0" w:firstRowFirstColumn="0" w:firstRowLastColumn="0" w:lastRowFirstColumn="0" w:lastRowLastColumn="0"/>
                </w:pPr>
              </w:pPrChange>
            </w:pPr>
            <w:del w:id="1693" w:author="GE User" w:date="2016-03-14T18:37:00Z">
              <w:r w:rsidDel="00C460C0">
                <w:delText>Actual measured</w:delText>
              </w:r>
            </w:del>
          </w:p>
        </w:tc>
      </w:tr>
      <w:tr w:rsidR="00C460C0" w:rsidDel="00AF45E6" w:rsidTr="000A7381">
        <w:trPr>
          <w:cnfStyle w:val="000000100000" w:firstRow="0" w:lastRow="0" w:firstColumn="0" w:lastColumn="0" w:oddVBand="0" w:evenVBand="0" w:oddHBand="1" w:evenHBand="0" w:firstRowFirstColumn="0" w:firstRowLastColumn="0" w:lastRowFirstColumn="0" w:lastRowLastColumn="0"/>
          <w:del w:id="1694"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rsidR="00C460C0" w:rsidDel="00AF45E6" w:rsidRDefault="00C460C0" w:rsidP="00322AF0">
            <w:pPr>
              <w:rPr>
                <w:del w:id="1695" w:author="GE User" w:date="2016-03-16T12:11:00Z"/>
                <w:moveTo w:id="1696" w:author="GE User" w:date="2016-03-14T18:45:00Z"/>
              </w:rPr>
              <w:pPrChange w:id="1697" w:author="GE User" w:date="2016-03-16T12:32:00Z">
                <w:pPr/>
              </w:pPrChange>
            </w:pPr>
            <w:moveToRangeStart w:id="1698" w:author="GE User" w:date="2016-03-14T18:45:00Z" w:name="move445743420"/>
            <w:moveTo w:id="1699" w:author="GE User" w:date="2016-03-14T18:45:00Z">
              <w:del w:id="1700" w:author="GE User" w:date="2016-03-14T18:45:00Z">
                <w:r w:rsidDel="00C460C0">
                  <w:delText>7</w:delText>
                </w:r>
              </w:del>
            </w:moveTo>
          </w:p>
        </w:tc>
        <w:tc>
          <w:tcPr>
            <w:tcW w:w="4050" w:type="dxa"/>
          </w:tcPr>
          <w:p w:rsidR="00C460C0" w:rsidDel="00AF45E6" w:rsidRDefault="00C460C0" w:rsidP="00322AF0">
            <w:pPr>
              <w:cnfStyle w:val="000000100000" w:firstRow="0" w:lastRow="0" w:firstColumn="0" w:lastColumn="0" w:oddVBand="0" w:evenVBand="0" w:oddHBand="1" w:evenHBand="0" w:firstRowFirstColumn="0" w:firstRowLastColumn="0" w:lastRowFirstColumn="0" w:lastRowLastColumn="0"/>
              <w:rPr>
                <w:del w:id="1701" w:author="GE User" w:date="2016-03-16T12:11:00Z"/>
                <w:moveTo w:id="1702" w:author="GE User" w:date="2016-03-14T18:45:00Z"/>
              </w:rPr>
              <w:pPrChange w:id="1703" w:author="GE User" w:date="2016-03-16T12:32:00Z">
                <w:pPr>
                  <w:cnfStyle w:val="000000100000" w:firstRow="0" w:lastRow="0" w:firstColumn="0" w:lastColumn="0" w:oddVBand="0" w:evenVBand="0" w:oddHBand="1" w:evenHBand="0" w:firstRowFirstColumn="0" w:firstRowLastColumn="0" w:lastRowFirstColumn="0" w:lastRowLastColumn="0"/>
                </w:pPr>
              </w:pPrChange>
            </w:pPr>
            <w:moveTo w:id="1704" w:author="GE User" w:date="2016-03-14T18:45:00Z">
              <w:del w:id="1705" w:author="GE User" w:date="2016-03-16T12:11:00Z">
                <w:r w:rsidRPr="004E460E" w:rsidDel="00AF45E6">
                  <w:delText>Start</w:delText>
                </w:r>
                <w:r w:rsidDel="00AF45E6">
                  <w:delText xml:space="preserve"> </w:delText>
                </w:r>
                <w:r w:rsidRPr="004E460E" w:rsidDel="00AF45E6">
                  <w:delText>Position</w:delText>
                </w:r>
                <w:r w:rsidDel="00AF45E6">
                  <w:delText>, %</w:delText>
                </w:r>
              </w:del>
            </w:moveTo>
          </w:p>
        </w:tc>
        <w:tc>
          <w:tcPr>
            <w:tcW w:w="4518" w:type="dxa"/>
          </w:tcPr>
          <w:p w:rsidR="00C460C0" w:rsidDel="00AF45E6" w:rsidRDefault="00C460C0" w:rsidP="00322AF0">
            <w:pPr>
              <w:cnfStyle w:val="000000100000" w:firstRow="0" w:lastRow="0" w:firstColumn="0" w:lastColumn="0" w:oddVBand="0" w:evenVBand="0" w:oddHBand="1" w:evenHBand="0" w:firstRowFirstColumn="0" w:firstRowLastColumn="0" w:lastRowFirstColumn="0" w:lastRowLastColumn="0"/>
              <w:rPr>
                <w:del w:id="1706" w:author="GE User" w:date="2016-03-16T12:11:00Z"/>
                <w:moveTo w:id="1707" w:author="GE User" w:date="2016-03-14T18:45:00Z"/>
              </w:rPr>
              <w:pPrChange w:id="1708" w:author="GE User" w:date="2016-03-16T12:32:00Z">
                <w:pPr>
                  <w:cnfStyle w:val="000000100000" w:firstRow="0" w:lastRow="0" w:firstColumn="0" w:lastColumn="0" w:oddVBand="0" w:evenVBand="0" w:oddHBand="1" w:evenHBand="0" w:firstRowFirstColumn="0" w:firstRowLastColumn="0" w:lastRowFirstColumn="0" w:lastRowLastColumn="0"/>
                </w:pPr>
              </w:pPrChange>
            </w:pPr>
            <w:moveTo w:id="1709" w:author="GE User" w:date="2016-03-14T18:45:00Z">
              <w:del w:id="1710" w:author="GE User" w:date="2016-03-16T12:11:00Z">
                <w:r w:rsidDel="00AF45E6">
                  <w:delText>Actual measured</w:delText>
                </w:r>
              </w:del>
            </w:moveTo>
          </w:p>
        </w:tc>
      </w:tr>
      <w:tr w:rsidR="00DF7F06" w:rsidDel="00AF45E6" w:rsidTr="000A7381">
        <w:trPr>
          <w:del w:id="1711"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rsidR="00DF7F06" w:rsidDel="00AF45E6" w:rsidRDefault="00DF7F06" w:rsidP="00322AF0">
            <w:pPr>
              <w:rPr>
                <w:del w:id="1712" w:author="GE User" w:date="2016-03-16T12:11:00Z"/>
                <w:moveTo w:id="1713" w:author="GE User" w:date="2016-03-14T18:49:00Z"/>
              </w:rPr>
              <w:pPrChange w:id="1714" w:author="GE User" w:date="2016-03-16T12:32:00Z">
                <w:pPr/>
              </w:pPrChange>
            </w:pPr>
            <w:moveToRangeStart w:id="1715" w:author="GE User" w:date="2016-03-14T18:49:00Z" w:name="move445744702"/>
            <w:moveToRangeEnd w:id="1698"/>
            <w:moveTo w:id="1716" w:author="GE User" w:date="2016-03-14T18:49:00Z">
              <w:del w:id="1717" w:author="GE User" w:date="2016-03-16T12:11:00Z">
                <w:r w:rsidDel="00AF45E6">
                  <w:delText>1</w:delText>
                </w:r>
              </w:del>
              <w:del w:id="1718" w:author="GE User" w:date="2016-03-14T18:52:00Z">
                <w:r w:rsidDel="00DF7F06">
                  <w:delText>0</w:delText>
                </w:r>
              </w:del>
            </w:moveTo>
          </w:p>
        </w:tc>
        <w:tc>
          <w:tcPr>
            <w:tcW w:w="4050" w:type="dxa"/>
          </w:tcPr>
          <w:p w:rsidR="00DF7F06" w:rsidRPr="004E460E" w:rsidDel="00AF45E6" w:rsidRDefault="00DF7F06" w:rsidP="00322AF0">
            <w:pPr>
              <w:cnfStyle w:val="000000000000" w:firstRow="0" w:lastRow="0" w:firstColumn="0" w:lastColumn="0" w:oddVBand="0" w:evenVBand="0" w:oddHBand="0" w:evenHBand="0" w:firstRowFirstColumn="0" w:firstRowLastColumn="0" w:lastRowFirstColumn="0" w:lastRowLastColumn="0"/>
              <w:rPr>
                <w:del w:id="1719" w:author="GE User" w:date="2016-03-16T12:11:00Z"/>
                <w:moveTo w:id="1720" w:author="GE User" w:date="2016-03-14T18:49:00Z"/>
              </w:rPr>
              <w:pPrChange w:id="1721" w:author="GE User" w:date="2016-03-16T12:32:00Z">
                <w:pPr>
                  <w:cnfStyle w:val="000000000000" w:firstRow="0" w:lastRow="0" w:firstColumn="0" w:lastColumn="0" w:oddVBand="0" w:evenVBand="0" w:oddHBand="0" w:evenHBand="0" w:firstRowFirstColumn="0" w:firstRowLastColumn="0" w:lastRowFirstColumn="0" w:lastRowLastColumn="0"/>
                </w:pPr>
              </w:pPrChange>
            </w:pPr>
            <w:moveTo w:id="1722" w:author="GE User" w:date="2016-03-14T18:49:00Z">
              <w:del w:id="1723" w:author="GE User" w:date="2016-03-16T12:11:00Z">
                <w:r w:rsidDel="00AF45E6">
                  <w:delText xml:space="preserve">Travel </w:delText>
                </w:r>
              </w:del>
            </w:moveTo>
          </w:p>
        </w:tc>
        <w:tc>
          <w:tcPr>
            <w:tcW w:w="4518" w:type="dxa"/>
          </w:tcPr>
          <w:p w:rsidR="00DF7F06" w:rsidDel="00AF45E6" w:rsidRDefault="00DF7F06" w:rsidP="00322AF0">
            <w:pPr>
              <w:cnfStyle w:val="000000000000" w:firstRow="0" w:lastRow="0" w:firstColumn="0" w:lastColumn="0" w:oddVBand="0" w:evenVBand="0" w:oddHBand="0" w:evenHBand="0" w:firstRowFirstColumn="0" w:firstRowLastColumn="0" w:lastRowFirstColumn="0" w:lastRowLastColumn="0"/>
              <w:rPr>
                <w:del w:id="1724" w:author="GE User" w:date="2016-03-16T12:11:00Z"/>
                <w:moveTo w:id="1725" w:author="GE User" w:date="2016-03-14T18:49:00Z"/>
              </w:rPr>
              <w:pPrChange w:id="1726" w:author="GE User" w:date="2016-03-16T12:32:00Z">
                <w:pPr>
                  <w:cnfStyle w:val="000000000000" w:firstRow="0" w:lastRow="0" w:firstColumn="0" w:lastColumn="0" w:oddVBand="0" w:evenVBand="0" w:oddHBand="0" w:evenHBand="0" w:firstRowFirstColumn="0" w:firstRowLastColumn="0" w:lastRowFirstColumn="0" w:lastRowLastColumn="0"/>
                </w:pPr>
              </w:pPrChange>
            </w:pPr>
            <w:moveTo w:id="1727" w:author="GE User" w:date="2016-03-14T18:49:00Z">
              <w:del w:id="1728" w:author="GE User" w:date="2016-03-16T12:11:00Z">
                <w:r w:rsidDel="00AF45E6">
                  <w:delText>Actual configured</w:delText>
                </w:r>
              </w:del>
            </w:moveTo>
          </w:p>
        </w:tc>
      </w:tr>
      <w:moveToRangeEnd w:id="1715"/>
      <w:tr w:rsidR="004E460E" w:rsidDel="00AF45E6" w:rsidTr="00311033">
        <w:trPr>
          <w:cnfStyle w:val="000000100000" w:firstRow="0" w:lastRow="0" w:firstColumn="0" w:lastColumn="0" w:oddVBand="0" w:evenVBand="0" w:oddHBand="1" w:evenHBand="0" w:firstRowFirstColumn="0" w:firstRowLastColumn="0" w:lastRowFirstColumn="0" w:lastRowLastColumn="0"/>
          <w:del w:id="1729"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rsidR="004E460E" w:rsidDel="00AF45E6" w:rsidRDefault="00CD779F" w:rsidP="00322AF0">
            <w:pPr>
              <w:rPr>
                <w:del w:id="1730" w:author="GE User" w:date="2016-03-16T12:11:00Z"/>
              </w:rPr>
              <w:pPrChange w:id="1731" w:author="GE User" w:date="2016-03-16T12:32:00Z">
                <w:pPr/>
              </w:pPrChange>
            </w:pPr>
            <w:del w:id="1732" w:author="GE User" w:date="2016-03-14T18:52:00Z">
              <w:r w:rsidDel="00DF7F06">
                <w:delText>9</w:delText>
              </w:r>
            </w:del>
          </w:p>
        </w:tc>
        <w:tc>
          <w:tcPr>
            <w:tcW w:w="4050" w:type="dxa"/>
          </w:tcPr>
          <w:p w:rsidR="004E460E" w:rsidDel="00AF45E6" w:rsidRDefault="004E460E" w:rsidP="00322AF0">
            <w:pPr>
              <w:cnfStyle w:val="000000100000" w:firstRow="0" w:lastRow="0" w:firstColumn="0" w:lastColumn="0" w:oddVBand="0" w:evenVBand="0" w:oddHBand="1" w:evenHBand="0" w:firstRowFirstColumn="0" w:firstRowLastColumn="0" w:lastRowFirstColumn="0" w:lastRowLastColumn="0"/>
              <w:rPr>
                <w:del w:id="1733" w:author="GE User" w:date="2016-03-16T12:11:00Z"/>
              </w:rPr>
              <w:pPrChange w:id="1734" w:author="GE User" w:date="2016-03-16T12:32:00Z">
                <w:pPr>
                  <w:cnfStyle w:val="000000100000" w:firstRow="0" w:lastRow="0" w:firstColumn="0" w:lastColumn="0" w:oddVBand="0" w:evenVBand="0" w:oddHBand="1" w:evenHBand="0" w:firstRowFirstColumn="0" w:firstRowLastColumn="0" w:lastRowFirstColumn="0" w:lastRowLastColumn="0"/>
                </w:pPr>
              </w:pPrChange>
            </w:pPr>
            <w:del w:id="1735" w:author="GE User" w:date="2016-03-16T12:11:00Z">
              <w:r w:rsidDel="00AF45E6">
                <w:delText xml:space="preserve">Ramp </w:delText>
              </w:r>
              <w:r w:rsidRPr="004E460E" w:rsidDel="00AF45E6">
                <w:delText>speed</w:delText>
              </w:r>
              <w:r w:rsidDel="00AF45E6">
                <w:delText>, %/s</w:delText>
              </w:r>
            </w:del>
          </w:p>
        </w:tc>
        <w:tc>
          <w:tcPr>
            <w:tcW w:w="4518" w:type="dxa"/>
          </w:tcPr>
          <w:p w:rsidR="004E460E" w:rsidDel="00AF45E6" w:rsidRDefault="004E460E" w:rsidP="00322AF0">
            <w:pPr>
              <w:cnfStyle w:val="000000100000" w:firstRow="0" w:lastRow="0" w:firstColumn="0" w:lastColumn="0" w:oddVBand="0" w:evenVBand="0" w:oddHBand="1" w:evenHBand="0" w:firstRowFirstColumn="0" w:firstRowLastColumn="0" w:lastRowFirstColumn="0" w:lastRowLastColumn="0"/>
              <w:rPr>
                <w:del w:id="1736" w:author="GE User" w:date="2016-03-16T12:11:00Z"/>
              </w:rPr>
              <w:pPrChange w:id="1737" w:author="GE User" w:date="2016-03-16T12:32:00Z">
                <w:pPr>
                  <w:cnfStyle w:val="000000100000" w:firstRow="0" w:lastRow="0" w:firstColumn="0" w:lastColumn="0" w:oddVBand="0" w:evenVBand="0" w:oddHBand="1" w:evenHBand="0" w:firstRowFirstColumn="0" w:firstRowLastColumn="0" w:lastRowFirstColumn="0" w:lastRowLastColumn="0"/>
                </w:pPr>
              </w:pPrChange>
            </w:pPr>
            <w:del w:id="1738" w:author="GE User" w:date="2016-03-16T12:11:00Z">
              <w:r w:rsidDel="00AF45E6">
                <w:delText>Actual configured</w:delText>
              </w:r>
            </w:del>
          </w:p>
        </w:tc>
      </w:tr>
      <w:tr w:rsidR="004E460E" w:rsidDel="00AF45E6" w:rsidTr="00311033">
        <w:trPr>
          <w:del w:id="1739"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rsidR="004E460E" w:rsidDel="00AF45E6" w:rsidRDefault="00CD779F" w:rsidP="00322AF0">
            <w:pPr>
              <w:rPr>
                <w:del w:id="1740" w:author="GE User" w:date="2016-03-16T12:11:00Z"/>
                <w:moveFrom w:id="1741" w:author="GE User" w:date="2016-03-14T18:49:00Z"/>
              </w:rPr>
              <w:pPrChange w:id="1742" w:author="GE User" w:date="2016-03-16T12:32:00Z">
                <w:pPr/>
              </w:pPrChange>
            </w:pPr>
            <w:moveFromRangeStart w:id="1743" w:author="GE User" w:date="2016-03-14T18:49:00Z" w:name="move445744702"/>
            <w:moveFrom w:id="1744" w:author="GE User" w:date="2016-03-14T18:49:00Z">
              <w:del w:id="1745" w:author="GE User" w:date="2016-03-16T12:11:00Z">
                <w:r w:rsidDel="00AF45E6">
                  <w:delText>10</w:delText>
                </w:r>
              </w:del>
            </w:moveFrom>
          </w:p>
        </w:tc>
        <w:tc>
          <w:tcPr>
            <w:tcW w:w="4050" w:type="dxa"/>
          </w:tcPr>
          <w:p w:rsidR="004E460E" w:rsidRPr="004E460E" w:rsidDel="00AF45E6" w:rsidRDefault="004E460E" w:rsidP="00322AF0">
            <w:pPr>
              <w:cnfStyle w:val="000000000000" w:firstRow="0" w:lastRow="0" w:firstColumn="0" w:lastColumn="0" w:oddVBand="0" w:evenVBand="0" w:oddHBand="0" w:evenHBand="0" w:firstRowFirstColumn="0" w:firstRowLastColumn="0" w:lastRowFirstColumn="0" w:lastRowLastColumn="0"/>
              <w:rPr>
                <w:del w:id="1746" w:author="GE User" w:date="2016-03-16T12:11:00Z"/>
                <w:moveFrom w:id="1747" w:author="GE User" w:date="2016-03-14T18:49:00Z"/>
              </w:rPr>
              <w:pPrChange w:id="1748" w:author="GE User" w:date="2016-03-16T12:32:00Z">
                <w:pPr>
                  <w:cnfStyle w:val="000000000000" w:firstRow="0" w:lastRow="0" w:firstColumn="0" w:lastColumn="0" w:oddVBand="0" w:evenVBand="0" w:oddHBand="0" w:evenHBand="0" w:firstRowFirstColumn="0" w:firstRowLastColumn="0" w:lastRowFirstColumn="0" w:lastRowLastColumn="0"/>
                </w:pPr>
              </w:pPrChange>
            </w:pPr>
            <w:moveFrom w:id="1749" w:author="GE User" w:date="2016-03-14T18:49:00Z">
              <w:del w:id="1750" w:author="GE User" w:date="2016-03-16T12:11:00Z">
                <w:r w:rsidDel="00AF45E6">
                  <w:delText xml:space="preserve">Travel </w:delText>
                </w:r>
              </w:del>
            </w:moveFrom>
          </w:p>
        </w:tc>
        <w:tc>
          <w:tcPr>
            <w:tcW w:w="4518" w:type="dxa"/>
          </w:tcPr>
          <w:p w:rsidR="004E460E" w:rsidDel="00AF45E6" w:rsidRDefault="004E460E" w:rsidP="00322AF0">
            <w:pPr>
              <w:cnfStyle w:val="000000000000" w:firstRow="0" w:lastRow="0" w:firstColumn="0" w:lastColumn="0" w:oddVBand="0" w:evenVBand="0" w:oddHBand="0" w:evenHBand="0" w:firstRowFirstColumn="0" w:firstRowLastColumn="0" w:lastRowFirstColumn="0" w:lastRowLastColumn="0"/>
              <w:rPr>
                <w:del w:id="1751" w:author="GE User" w:date="2016-03-16T12:11:00Z"/>
                <w:moveFrom w:id="1752" w:author="GE User" w:date="2016-03-14T18:49:00Z"/>
              </w:rPr>
              <w:pPrChange w:id="1753" w:author="GE User" w:date="2016-03-16T12:32:00Z">
                <w:pPr>
                  <w:cnfStyle w:val="000000000000" w:firstRow="0" w:lastRow="0" w:firstColumn="0" w:lastColumn="0" w:oddVBand="0" w:evenVBand="0" w:oddHBand="0" w:evenHBand="0" w:firstRowFirstColumn="0" w:firstRowLastColumn="0" w:lastRowFirstColumn="0" w:lastRowLastColumn="0"/>
                </w:pPr>
              </w:pPrChange>
            </w:pPr>
            <w:moveFrom w:id="1754" w:author="GE User" w:date="2016-03-14T18:49:00Z">
              <w:del w:id="1755" w:author="GE User" w:date="2016-03-16T12:11:00Z">
                <w:r w:rsidDel="00AF45E6">
                  <w:delText>Actual configured</w:delText>
                </w:r>
              </w:del>
            </w:moveFrom>
          </w:p>
        </w:tc>
      </w:tr>
      <w:moveFromRangeEnd w:id="1743"/>
      <w:tr w:rsidR="00BC1DAC" w:rsidDel="00AF45E6" w:rsidTr="00311033">
        <w:trPr>
          <w:cnfStyle w:val="000000100000" w:firstRow="0" w:lastRow="0" w:firstColumn="0" w:lastColumn="0" w:oddVBand="0" w:evenVBand="0" w:oddHBand="1" w:evenHBand="0" w:firstRowFirstColumn="0" w:firstRowLastColumn="0" w:lastRowFirstColumn="0" w:lastRowLastColumn="0"/>
          <w:del w:id="1756"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rsidR="00BC1DAC" w:rsidDel="00AF45E6" w:rsidRDefault="00CD779F" w:rsidP="00322AF0">
            <w:pPr>
              <w:rPr>
                <w:del w:id="1757" w:author="GE User" w:date="2016-03-16T12:11:00Z"/>
              </w:rPr>
              <w:pPrChange w:id="1758" w:author="GE User" w:date="2016-03-16T12:32:00Z">
                <w:pPr/>
              </w:pPrChange>
            </w:pPr>
            <w:del w:id="1759" w:author="GE User" w:date="2016-03-16T12:11:00Z">
              <w:r w:rsidDel="00AF45E6">
                <w:delText>1</w:delText>
              </w:r>
            </w:del>
            <w:del w:id="1760" w:author="GE User" w:date="2016-03-14T18:53:00Z">
              <w:r w:rsidDel="00DF7F06">
                <w:delText>1</w:delText>
              </w:r>
            </w:del>
          </w:p>
        </w:tc>
        <w:tc>
          <w:tcPr>
            <w:tcW w:w="4050" w:type="dxa"/>
          </w:tcPr>
          <w:p w:rsidR="00BC1DAC" w:rsidDel="00AF45E6" w:rsidRDefault="00BC1DAC" w:rsidP="00322AF0">
            <w:pPr>
              <w:cnfStyle w:val="000000100000" w:firstRow="0" w:lastRow="0" w:firstColumn="0" w:lastColumn="0" w:oddVBand="0" w:evenVBand="0" w:oddHBand="1" w:evenHBand="0" w:firstRowFirstColumn="0" w:firstRowLastColumn="0" w:lastRowFirstColumn="0" w:lastRowLastColumn="0"/>
              <w:rPr>
                <w:del w:id="1761" w:author="GE User" w:date="2016-03-16T12:11:00Z"/>
              </w:rPr>
              <w:pPrChange w:id="1762" w:author="GE User" w:date="2016-03-16T12:32:00Z">
                <w:pPr>
                  <w:cnfStyle w:val="000000100000" w:firstRow="0" w:lastRow="0" w:firstColumn="0" w:lastColumn="0" w:oddVBand="0" w:evenVBand="0" w:oddHBand="1" w:evenHBand="0" w:firstRowFirstColumn="0" w:firstRowLastColumn="0" w:lastRowFirstColumn="0" w:lastRowLastColumn="0"/>
                </w:pPr>
              </w:pPrChange>
            </w:pPr>
            <w:del w:id="1763" w:author="GE User" w:date="2016-03-16T12:11:00Z">
              <w:r w:rsidRPr="00BC1DAC" w:rsidDel="00AF45E6">
                <w:delText>DwellTime</w:delText>
              </w:r>
              <w:r w:rsidDel="00AF45E6">
                <w:delText>, s</w:delText>
              </w:r>
            </w:del>
          </w:p>
        </w:tc>
        <w:tc>
          <w:tcPr>
            <w:tcW w:w="4518" w:type="dxa"/>
          </w:tcPr>
          <w:p w:rsidR="00BC1DAC" w:rsidDel="00AF45E6" w:rsidRDefault="00BC1DAC" w:rsidP="00322AF0">
            <w:pPr>
              <w:cnfStyle w:val="000000100000" w:firstRow="0" w:lastRow="0" w:firstColumn="0" w:lastColumn="0" w:oddVBand="0" w:evenVBand="0" w:oddHBand="1" w:evenHBand="0" w:firstRowFirstColumn="0" w:firstRowLastColumn="0" w:lastRowFirstColumn="0" w:lastRowLastColumn="0"/>
              <w:rPr>
                <w:del w:id="1764" w:author="GE User" w:date="2016-03-16T12:11:00Z"/>
              </w:rPr>
              <w:pPrChange w:id="1765" w:author="GE User" w:date="2016-03-16T12:32:00Z">
                <w:pPr>
                  <w:cnfStyle w:val="000000100000" w:firstRow="0" w:lastRow="0" w:firstColumn="0" w:lastColumn="0" w:oddVBand="0" w:evenVBand="0" w:oddHBand="1" w:evenHBand="0" w:firstRowFirstColumn="0" w:firstRowLastColumn="0" w:lastRowFirstColumn="0" w:lastRowLastColumn="0"/>
                </w:pPr>
              </w:pPrChange>
            </w:pPr>
            <w:del w:id="1766" w:author="GE User" w:date="2016-03-16T12:11:00Z">
              <w:r w:rsidDel="00AF45E6">
                <w:delText>Actual configured</w:delText>
              </w:r>
            </w:del>
          </w:p>
        </w:tc>
      </w:tr>
      <w:tr w:rsidR="00BC1DAC" w:rsidDel="00DF7F06" w:rsidTr="00311033">
        <w:trPr>
          <w:del w:id="1767" w:author="GE User" w:date="2016-03-14T18:53:00Z"/>
        </w:trPr>
        <w:tc>
          <w:tcPr>
            <w:cnfStyle w:val="001000000000" w:firstRow="0" w:lastRow="0" w:firstColumn="1" w:lastColumn="0" w:oddVBand="0" w:evenVBand="0" w:oddHBand="0" w:evenHBand="0" w:firstRowFirstColumn="0" w:firstRowLastColumn="0" w:lastRowFirstColumn="0" w:lastRowLastColumn="0"/>
            <w:tcW w:w="1008" w:type="dxa"/>
          </w:tcPr>
          <w:p w:rsidR="00BC1DAC" w:rsidDel="00DF7F06" w:rsidRDefault="00CD779F" w:rsidP="00322AF0">
            <w:pPr>
              <w:rPr>
                <w:del w:id="1768" w:author="GE User" w:date="2016-03-14T18:53:00Z"/>
              </w:rPr>
              <w:pPrChange w:id="1769" w:author="GE User" w:date="2016-03-16T12:32:00Z">
                <w:pPr/>
              </w:pPrChange>
            </w:pPr>
            <w:del w:id="1770" w:author="GE User" w:date="2016-03-14T18:53:00Z">
              <w:r w:rsidDel="00DF7F06">
                <w:delText>12</w:delText>
              </w:r>
            </w:del>
          </w:p>
        </w:tc>
        <w:tc>
          <w:tcPr>
            <w:tcW w:w="4050" w:type="dxa"/>
          </w:tcPr>
          <w:p w:rsidR="00BC1DAC" w:rsidDel="00DF7F06" w:rsidRDefault="00BC1DAC" w:rsidP="00322AF0">
            <w:pPr>
              <w:cnfStyle w:val="000000000000" w:firstRow="0" w:lastRow="0" w:firstColumn="0" w:lastColumn="0" w:oddVBand="0" w:evenVBand="0" w:oddHBand="0" w:evenHBand="0" w:firstRowFirstColumn="0" w:firstRowLastColumn="0" w:lastRowFirstColumn="0" w:lastRowLastColumn="0"/>
              <w:rPr>
                <w:del w:id="1771" w:author="GE User" w:date="2016-03-14T18:53:00Z"/>
              </w:rPr>
              <w:pPrChange w:id="1772" w:author="GE User" w:date="2016-03-16T12:32:00Z">
                <w:pPr>
                  <w:cnfStyle w:val="000000000000" w:firstRow="0" w:lastRow="0" w:firstColumn="0" w:lastColumn="0" w:oddVBand="0" w:evenVBand="0" w:oddHBand="0" w:evenHBand="0" w:firstRowFirstColumn="0" w:firstRowLastColumn="0" w:lastRowFirstColumn="0" w:lastRowLastColumn="0"/>
                </w:pPr>
              </w:pPrChange>
            </w:pPr>
            <w:del w:id="1773" w:author="GE User" w:date="2016-03-14T18:53:00Z">
              <w:r w:rsidDel="00DF7F06">
                <w:delText>Pattern, number</w:delText>
              </w:r>
            </w:del>
          </w:p>
        </w:tc>
        <w:tc>
          <w:tcPr>
            <w:tcW w:w="4518" w:type="dxa"/>
          </w:tcPr>
          <w:p w:rsidR="00BC1DAC" w:rsidDel="00DF7F06" w:rsidRDefault="00BC1DAC" w:rsidP="00322AF0">
            <w:pPr>
              <w:cnfStyle w:val="000000000000" w:firstRow="0" w:lastRow="0" w:firstColumn="0" w:lastColumn="0" w:oddVBand="0" w:evenVBand="0" w:oddHBand="0" w:evenHBand="0" w:firstRowFirstColumn="0" w:firstRowLastColumn="0" w:lastRowFirstColumn="0" w:lastRowLastColumn="0"/>
              <w:rPr>
                <w:del w:id="1774" w:author="GE User" w:date="2016-03-14T18:53:00Z"/>
              </w:rPr>
              <w:pPrChange w:id="1775" w:author="GE User" w:date="2016-03-16T12:32:00Z">
                <w:pPr>
                  <w:cnfStyle w:val="000000000000" w:firstRow="0" w:lastRow="0" w:firstColumn="0" w:lastColumn="0" w:oddVBand="0" w:evenVBand="0" w:oddHBand="0" w:evenHBand="0" w:firstRowFirstColumn="0" w:firstRowLastColumn="0" w:lastRowFirstColumn="0" w:lastRowLastColumn="0"/>
                </w:pPr>
              </w:pPrChange>
            </w:pPr>
            <w:del w:id="1776" w:author="GE User" w:date="2016-03-14T18:53:00Z">
              <w:r w:rsidDel="00DF7F06">
                <w:delText>Actual configured</w:delText>
              </w:r>
            </w:del>
          </w:p>
        </w:tc>
      </w:tr>
      <w:tr w:rsidR="00BC1DAC" w:rsidDel="00AF45E6" w:rsidTr="00311033">
        <w:trPr>
          <w:cnfStyle w:val="000000100000" w:firstRow="0" w:lastRow="0" w:firstColumn="0" w:lastColumn="0" w:oddVBand="0" w:evenVBand="0" w:oddHBand="1" w:evenHBand="0" w:firstRowFirstColumn="0" w:firstRowLastColumn="0" w:lastRowFirstColumn="0" w:lastRowLastColumn="0"/>
          <w:del w:id="1777"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rsidR="00BC1DAC" w:rsidDel="00AF45E6" w:rsidRDefault="00BC1DAC" w:rsidP="00322AF0">
            <w:pPr>
              <w:rPr>
                <w:del w:id="1778" w:author="GE User" w:date="2016-03-16T12:11:00Z"/>
              </w:rPr>
              <w:pPrChange w:id="1779" w:author="GE User" w:date="2016-03-16T12:32:00Z">
                <w:pPr/>
              </w:pPrChange>
            </w:pPr>
            <w:del w:id="1780" w:author="GE User" w:date="2016-03-16T12:11:00Z">
              <w:r w:rsidDel="00AF45E6">
                <w:delText>1</w:delText>
              </w:r>
            </w:del>
            <w:del w:id="1781" w:author="GE User" w:date="2016-03-14T18:53:00Z">
              <w:r w:rsidR="00CD779F" w:rsidDel="00DF7F06">
                <w:delText>3</w:delText>
              </w:r>
            </w:del>
          </w:p>
        </w:tc>
        <w:tc>
          <w:tcPr>
            <w:tcW w:w="4050" w:type="dxa"/>
          </w:tcPr>
          <w:p w:rsidR="00BC1DAC" w:rsidDel="00AF45E6" w:rsidRDefault="00CD779F" w:rsidP="00322AF0">
            <w:pPr>
              <w:cnfStyle w:val="000000100000" w:firstRow="0" w:lastRow="0" w:firstColumn="0" w:lastColumn="0" w:oddVBand="0" w:evenVBand="0" w:oddHBand="1" w:evenHBand="0" w:firstRowFirstColumn="0" w:firstRowLastColumn="0" w:lastRowFirstColumn="0" w:lastRowLastColumn="0"/>
              <w:rPr>
                <w:del w:id="1782" w:author="GE User" w:date="2016-03-16T12:11:00Z"/>
              </w:rPr>
              <w:pPrChange w:id="1783" w:author="GE User" w:date="2016-03-16T12:32:00Z">
                <w:pPr>
                  <w:cnfStyle w:val="000000100000" w:firstRow="0" w:lastRow="0" w:firstColumn="0" w:lastColumn="0" w:oddVBand="0" w:evenVBand="0" w:oddHBand="1" w:evenHBand="0" w:firstRowFirstColumn="0" w:firstRowLastColumn="0" w:lastRowFirstColumn="0" w:lastRowLastColumn="0"/>
                </w:pPr>
              </w:pPrChange>
            </w:pPr>
            <w:del w:id="1784" w:author="GE User" w:date="2016-03-16T12:11:00Z">
              <w:r w:rsidDel="00AF45E6">
                <w:delText>Trigger</w:delText>
              </w:r>
            </w:del>
          </w:p>
        </w:tc>
        <w:tc>
          <w:tcPr>
            <w:tcW w:w="4518" w:type="dxa"/>
          </w:tcPr>
          <w:p w:rsidR="00BC1DAC" w:rsidDel="00AF45E6" w:rsidRDefault="00CD779F" w:rsidP="00322AF0">
            <w:pPr>
              <w:cnfStyle w:val="000000100000" w:firstRow="0" w:lastRow="0" w:firstColumn="0" w:lastColumn="0" w:oddVBand="0" w:evenVBand="0" w:oddHBand="1" w:evenHBand="0" w:firstRowFirstColumn="0" w:firstRowLastColumn="0" w:lastRowFirstColumn="0" w:lastRowLastColumn="0"/>
              <w:rPr>
                <w:del w:id="1785" w:author="GE User" w:date="2016-03-16T12:11:00Z"/>
              </w:rPr>
              <w:pPrChange w:id="1786" w:author="GE User" w:date="2016-03-16T12:32:00Z">
                <w:pPr>
                  <w:cnfStyle w:val="000000100000" w:firstRow="0" w:lastRow="0" w:firstColumn="0" w:lastColumn="0" w:oddVBand="0" w:evenVBand="0" w:oddHBand="1" w:evenHBand="0" w:firstRowFirstColumn="0" w:firstRowLastColumn="0" w:lastRowFirstColumn="0" w:lastRowLastColumn="0"/>
                </w:pPr>
              </w:pPrChange>
            </w:pPr>
            <w:del w:id="1787" w:author="GE User" w:date="2016-03-16T12:11:00Z">
              <w:r w:rsidDel="00AF45E6">
                <w:delText>Actual Trigger</w:delText>
              </w:r>
            </w:del>
          </w:p>
        </w:tc>
      </w:tr>
      <w:tr w:rsidR="00BC1DAC" w:rsidDel="00AF45E6" w:rsidTr="00311033">
        <w:trPr>
          <w:del w:id="1788" w:author="GE User" w:date="2016-03-16T12:11:00Z"/>
        </w:trPr>
        <w:tc>
          <w:tcPr>
            <w:cnfStyle w:val="001000000000" w:firstRow="0" w:lastRow="0" w:firstColumn="1" w:lastColumn="0" w:oddVBand="0" w:evenVBand="0" w:oddHBand="0" w:evenHBand="0" w:firstRowFirstColumn="0" w:firstRowLastColumn="0" w:lastRowFirstColumn="0" w:lastRowLastColumn="0"/>
            <w:tcW w:w="1008" w:type="dxa"/>
          </w:tcPr>
          <w:p w:rsidR="00BC1DAC" w:rsidDel="00AF45E6" w:rsidRDefault="00BC1DAC" w:rsidP="00322AF0">
            <w:pPr>
              <w:rPr>
                <w:del w:id="1789" w:author="GE User" w:date="2016-03-16T12:11:00Z"/>
              </w:rPr>
              <w:pPrChange w:id="1790" w:author="GE User" w:date="2016-03-16T12:32:00Z">
                <w:pPr/>
              </w:pPrChange>
            </w:pPr>
            <w:del w:id="1791" w:author="GE User" w:date="2016-03-16T12:11:00Z">
              <w:r w:rsidDel="00AF45E6">
                <w:delText>1</w:delText>
              </w:r>
            </w:del>
            <w:del w:id="1792" w:author="GE User" w:date="2016-03-14T18:54:00Z">
              <w:r w:rsidR="00CD779F" w:rsidDel="00DF7F06">
                <w:delText>4</w:delText>
              </w:r>
            </w:del>
            <w:del w:id="1793" w:author="GE User" w:date="2016-03-16T12:11:00Z">
              <w:r w:rsidR="00CD779F" w:rsidDel="00AF45E6">
                <w:delText xml:space="preserve"> – 2</w:delText>
              </w:r>
            </w:del>
            <w:del w:id="1794" w:author="GE User" w:date="2016-03-14T18:54:00Z">
              <w:r w:rsidR="00CD779F" w:rsidDel="00DF7F06">
                <w:delText>7</w:delText>
              </w:r>
            </w:del>
          </w:p>
        </w:tc>
        <w:tc>
          <w:tcPr>
            <w:tcW w:w="4050" w:type="dxa"/>
          </w:tcPr>
          <w:p w:rsidR="00BC1DAC" w:rsidDel="00AF45E6" w:rsidRDefault="00301E5F" w:rsidP="00322AF0">
            <w:pPr>
              <w:cnfStyle w:val="000000000000" w:firstRow="0" w:lastRow="0" w:firstColumn="0" w:lastColumn="0" w:oddVBand="0" w:evenVBand="0" w:oddHBand="0" w:evenHBand="0" w:firstRowFirstColumn="0" w:firstRowLastColumn="0" w:lastRowFirstColumn="0" w:lastRowLastColumn="0"/>
              <w:rPr>
                <w:del w:id="1795" w:author="GE User" w:date="2016-03-16T12:11:00Z"/>
              </w:rPr>
              <w:pPrChange w:id="1796" w:author="GE User" w:date="2016-03-16T12:32:00Z">
                <w:pPr>
                  <w:cnfStyle w:val="000000000000" w:firstRow="0" w:lastRow="0" w:firstColumn="0" w:lastColumn="0" w:oddVBand="0" w:evenVBand="0" w:oddHBand="0" w:evenHBand="0" w:firstRowFirstColumn="0" w:firstRowLastColumn="0" w:lastRowFirstColumn="0" w:lastRowLastColumn="0"/>
                </w:pPr>
              </w:pPrChange>
            </w:pPr>
            <w:del w:id="1797" w:author="GE User" w:date="2016-03-16T12:11:00Z">
              <w:r w:rsidDel="00AF45E6">
                <w:delText>R</w:delText>
              </w:r>
              <w:r w:rsidR="00BC1DAC" w:rsidDel="00AF45E6">
                <w:delText>eserved</w:delText>
              </w:r>
            </w:del>
          </w:p>
        </w:tc>
        <w:tc>
          <w:tcPr>
            <w:tcW w:w="4518" w:type="dxa"/>
          </w:tcPr>
          <w:p w:rsidR="00BC1DAC" w:rsidDel="00AF45E6" w:rsidRDefault="00BC1DAC" w:rsidP="00322AF0">
            <w:pPr>
              <w:keepNext/>
              <w:cnfStyle w:val="000000000000" w:firstRow="0" w:lastRow="0" w:firstColumn="0" w:lastColumn="0" w:oddVBand="0" w:evenVBand="0" w:oddHBand="0" w:evenHBand="0" w:firstRowFirstColumn="0" w:firstRowLastColumn="0" w:lastRowFirstColumn="0" w:lastRowLastColumn="0"/>
              <w:rPr>
                <w:del w:id="1798" w:author="GE User" w:date="2016-03-16T12:11:00Z"/>
              </w:rPr>
              <w:pPrChange w:id="1799" w:author="GE User" w:date="2016-03-16T12:32:00Z">
                <w:pPr>
                  <w:keepNext/>
                  <w:cnfStyle w:val="000000000000" w:firstRow="0" w:lastRow="0" w:firstColumn="0" w:lastColumn="0" w:oddVBand="0" w:evenVBand="0" w:oddHBand="0" w:evenHBand="0" w:firstRowFirstColumn="0" w:firstRowLastColumn="0" w:lastRowFirstColumn="0" w:lastRowLastColumn="0"/>
                </w:pPr>
              </w:pPrChange>
            </w:pPr>
          </w:p>
        </w:tc>
      </w:tr>
    </w:tbl>
    <w:p w:rsidR="004E460E" w:rsidRPr="00916A9F" w:rsidDel="00AF45E6" w:rsidRDefault="006D7F64" w:rsidP="00322AF0">
      <w:pPr>
        <w:pStyle w:val="Caption"/>
        <w:rPr>
          <w:del w:id="1800" w:author="GE User" w:date="2016-03-16T12:11:00Z"/>
        </w:rPr>
        <w:pPrChange w:id="1801" w:author="GE User" w:date="2016-03-16T12:32:00Z">
          <w:pPr>
            <w:pStyle w:val="Caption"/>
          </w:pPr>
        </w:pPrChange>
      </w:pPr>
      <w:bookmarkStart w:id="1802" w:name="_Toc442789887"/>
      <w:del w:id="1803" w:author="GE User" w:date="2016-03-16T12:11:00Z">
        <w:r w:rsidDel="00AF45E6">
          <w:delText xml:space="preserve">Table </w:delText>
        </w:r>
        <w:r w:rsidR="009170B8" w:rsidDel="00AF45E6">
          <w:fldChar w:fldCharType="begin"/>
        </w:r>
        <w:r w:rsidR="009170B8" w:rsidDel="00AF45E6">
          <w:delInstrText xml:space="preserve"> SEQ Table \* ARABIC </w:delInstrText>
        </w:r>
        <w:r w:rsidR="009170B8" w:rsidDel="00AF45E6">
          <w:fldChar w:fldCharType="separate"/>
        </w:r>
        <w:r w:rsidDel="00AF45E6">
          <w:rPr>
            <w:noProof/>
          </w:rPr>
          <w:delText>8</w:delText>
        </w:r>
        <w:r w:rsidR="009170B8" w:rsidDel="00AF45E6">
          <w:rPr>
            <w:noProof/>
          </w:rPr>
          <w:fldChar w:fldCharType="end"/>
        </w:r>
        <w:r w:rsidDel="00AF45E6">
          <w:delText>: Data Buffer format</w:delText>
        </w:r>
        <w:bookmarkEnd w:id="1802"/>
      </w:del>
    </w:p>
    <w:p w:rsidR="00413225" w:rsidRDefault="00413225" w:rsidP="00322AF0">
      <w:pPr>
        <w:pStyle w:val="Heading2"/>
        <w:rPr>
          <w:ins w:id="1804" w:author="GE User" w:date="2016-03-15T16:14:00Z"/>
        </w:rPr>
        <w:pPrChange w:id="1805" w:author="GE User" w:date="2016-03-16T12:32:00Z">
          <w:pPr/>
        </w:pPrChange>
      </w:pPr>
      <w:bookmarkStart w:id="1806" w:name="_Toc445895278"/>
      <w:ins w:id="1807" w:author="GE User" w:date="2016-03-15T16:14:00Z">
        <w:r>
          <w:t>Data payload</w:t>
        </w:r>
        <w:bookmarkEnd w:id="1806"/>
      </w:ins>
    </w:p>
    <w:p w:rsidR="00413225" w:rsidRPr="00413225" w:rsidRDefault="00413225" w:rsidP="00413225">
      <w:pPr>
        <w:rPr>
          <w:ins w:id="1808" w:author="GE User" w:date="2016-03-14T18:59:00Z"/>
          <w:rPrChange w:id="1809" w:author="GE User" w:date="2016-03-15T16:14:00Z">
            <w:rPr>
              <w:ins w:id="1810" w:author="GE User" w:date="2016-03-14T18:59:00Z"/>
            </w:rPr>
          </w:rPrChange>
        </w:rPr>
        <w:pPrChange w:id="1811" w:author="GE User" w:date="2016-03-15T16:14:00Z">
          <w:pPr/>
        </w:pPrChange>
      </w:pPr>
      <w:ins w:id="1812" w:author="GE User" w:date="2016-03-15T16:16:00Z">
        <w:r>
          <w:t>Data is collected in frames</w:t>
        </w:r>
      </w:ins>
      <w:ins w:id="1813" w:author="GE User" w:date="2016-03-15T16:17:00Z">
        <w:r>
          <w:t xml:space="preserve">. Each frame contains </w:t>
        </w:r>
      </w:ins>
      <w:ins w:id="1814" w:author="GE User" w:date="2016-03-15T16:18:00Z">
        <w:r>
          <w:t>2-byte samples of variables per configuration (</w:t>
        </w:r>
        <w:proofErr w:type="spellStart"/>
        <w:r>
          <w:t>datamap</w:t>
        </w:r>
        <w:proofErr w:type="spellEnd"/>
        <w:r>
          <w:t xml:space="preserve">), so if </w:t>
        </w:r>
      </w:ins>
      <w:ins w:id="1815" w:author="GE User" w:date="2016-03-15T16:19:00Z">
        <w:r>
          <w:t xml:space="preserve">the </w:t>
        </w:r>
      </w:ins>
      <w:proofErr w:type="spellStart"/>
      <w:proofErr w:type="gramStart"/>
      <w:ins w:id="1816" w:author="GE User" w:date="2016-03-15T16:18:00Z">
        <w:r>
          <w:t>datamap</w:t>
        </w:r>
        <w:proofErr w:type="spellEnd"/>
        <w:r>
          <w:t xml:space="preserve"> </w:t>
        </w:r>
      </w:ins>
      <w:ins w:id="1817" w:author="GE User" w:date="2016-03-15T16:16:00Z">
        <w:r>
          <w:t xml:space="preserve"> </w:t>
        </w:r>
      </w:ins>
      <w:ins w:id="1818" w:author="GE User" w:date="2016-03-15T16:19:00Z">
        <w:r>
          <w:t>has</w:t>
        </w:r>
        <w:proofErr w:type="gramEnd"/>
        <w:r>
          <w:t xml:space="preserve"> N bits set, the size of a frame is N two-byte words. Each sample is </w:t>
        </w:r>
      </w:ins>
      <w:ins w:id="1819" w:author="GE User" w:date="2016-03-15T16:21:00Z">
        <w:r>
          <w:t>stored little-endian, in internal scaling and representation</w:t>
        </w:r>
      </w:ins>
      <w:ins w:id="1820" w:author="GE User" w:date="2016-03-15T16:22:00Z">
        <w:r>
          <w:t>.</w:t>
        </w:r>
      </w:ins>
      <w:ins w:id="1821" w:author="GE User" w:date="2016-03-15T16:19:00Z">
        <w:r>
          <w:t xml:space="preserve"> </w:t>
        </w:r>
      </w:ins>
    </w:p>
    <w:p w:rsidR="00F33D1F" w:rsidRDefault="00F33D1F" w:rsidP="00F33D1F">
      <w:pPr>
        <w:pStyle w:val="Heading1"/>
      </w:pPr>
      <w:bookmarkStart w:id="1822" w:name="_Toc445895279"/>
      <w:r>
        <w:t xml:space="preserve">How </w:t>
      </w:r>
      <w:del w:id="1823" w:author="GE User" w:date="2016-03-16T12:11:00Z">
        <w:r w:rsidDel="00AF45E6">
          <w:delText>to</w:delText>
        </w:r>
      </w:del>
      <w:bookmarkStart w:id="1824" w:name="_GoBack"/>
      <w:bookmarkEnd w:id="1824"/>
      <w:ins w:id="1825" w:author="GE User" w:date="2016-03-16T13:34:00Z">
        <w:r w:rsidR="002013D0">
          <w:t>to</w:t>
        </w:r>
      </w:ins>
      <w:ins w:id="1826" w:author="GE User" w:date="2016-03-16T12:11:00Z">
        <w:r w:rsidR="00AF45E6">
          <w:t xml:space="preserve"> Stop Data Collection</w:t>
        </w:r>
      </w:ins>
      <w:bookmarkEnd w:id="1822"/>
      <w:r>
        <w:t xml:space="preserve"> </w:t>
      </w:r>
      <w:del w:id="1827" w:author="GE User" w:date="2016-03-16T12:11:00Z">
        <w:r w:rsidDel="00AF45E6">
          <w:delText>abort PST</w:delText>
        </w:r>
      </w:del>
    </w:p>
    <w:p w:rsidR="00F33D1F" w:rsidRDefault="00F33D1F" w:rsidP="00F33D1F">
      <w:r>
        <w:t xml:space="preserve">In addition </w:t>
      </w:r>
      <w:r w:rsidR="006F6B12">
        <w:t xml:space="preserve">to automatic </w:t>
      </w:r>
      <w:del w:id="1828" w:author="GE User" w:date="2016-03-16T12:12:00Z">
        <w:r w:rsidR="006F6B12" w:rsidDel="00AF45E6">
          <w:delText>abort due to setpoint change</w:delText>
        </w:r>
      </w:del>
      <w:ins w:id="1829" w:author="GE User" w:date="2016-03-16T12:12:00Z">
        <w:r w:rsidR="00AF45E6">
          <w:t>finish on collecting max number of frames</w:t>
        </w:r>
      </w:ins>
      <w:r w:rsidR="006F6B12">
        <w:t xml:space="preserve">, </w:t>
      </w:r>
      <w:del w:id="1830" w:author="GE User" w:date="2016-03-16T12:12:00Z">
        <w:r w:rsidR="006F6B12" w:rsidDel="00AF45E6">
          <w:delText xml:space="preserve">PST </w:delText>
        </w:r>
      </w:del>
      <w:ins w:id="1831" w:author="GE User" w:date="2016-03-16T12:12:00Z">
        <w:r w:rsidR="00AF45E6">
          <w:t>data collection</w:t>
        </w:r>
        <w:r w:rsidR="00AF45E6">
          <w:t xml:space="preserve"> </w:t>
        </w:r>
      </w:ins>
      <w:r w:rsidR="006F6B12">
        <w:t>can be canceled</w:t>
      </w:r>
      <w:r w:rsidR="00A45382">
        <w:t xml:space="preserve"> in the device</w:t>
      </w:r>
      <w:ins w:id="1832" w:author="GE User" w:date="2016-03-16T12:13:00Z">
        <w:r w:rsidR="00AF45E6">
          <w:t xml:space="preserve"> by writing </w:t>
        </w:r>
        <w:r w:rsidR="00AF45E6">
          <w:t>OFFLINE DIAGNOSTIC parameter</w:t>
        </w:r>
      </w:ins>
      <w:del w:id="1833" w:author="GE User" w:date="2016-03-16T12:13:00Z">
        <w:r w:rsidR="00A45382" w:rsidDel="00AF45E6">
          <w:delText>:</w:delText>
        </w:r>
      </w:del>
    </w:p>
    <w:p w:rsidR="006F6B12" w:rsidDel="00B41E46" w:rsidRDefault="006F6B12" w:rsidP="006F6B12">
      <w:pPr>
        <w:pStyle w:val="ListParagraph"/>
        <w:numPr>
          <w:ilvl w:val="0"/>
          <w:numId w:val="1"/>
        </w:numPr>
        <w:rPr>
          <w:del w:id="1834" w:author="GE User" w:date="2016-03-15T16:02:00Z"/>
        </w:rPr>
        <w:pPrChange w:id="1835" w:author="GE User" w:date="2016-03-15T16:02:00Z">
          <w:pPr>
            <w:pStyle w:val="ListParagraph"/>
            <w:numPr>
              <w:numId w:val="1"/>
            </w:numPr>
            <w:ind w:hanging="360"/>
          </w:pPr>
        </w:pPrChange>
      </w:pPr>
      <w:del w:id="1836" w:author="GE User" w:date="2016-03-16T12:13:00Z">
        <w:r w:rsidDel="00AF45E6">
          <w:delText>By a HART</w:delText>
        </w:r>
        <w:r w:rsidR="00CD779F" w:rsidDel="00AF45E6">
          <w:delText>/FF</w:delText>
        </w:r>
        <w:r w:rsidDel="00AF45E6">
          <w:delText xml:space="preserve"> command</w:delText>
        </w:r>
        <w:r w:rsidR="00CD779F" w:rsidDel="00AF45E6">
          <w:delText xml:space="preserve"> to OFFLINE DIAGNOSTIC parameter </w:delText>
        </w:r>
      </w:del>
      <w:del w:id="1837" w:author="GE User" w:date="2016-03-15T16:02:00Z">
        <w:r w:rsidR="00CD779F" w:rsidDel="00B41E46">
          <w:delText>(Data Collection will stop)</w:delText>
        </w:r>
      </w:del>
    </w:p>
    <w:p w:rsidR="006F6B12" w:rsidDel="00AF45E6" w:rsidRDefault="006F6B12" w:rsidP="006F6B12">
      <w:pPr>
        <w:pStyle w:val="ListParagraph"/>
        <w:numPr>
          <w:ilvl w:val="0"/>
          <w:numId w:val="1"/>
        </w:numPr>
        <w:rPr>
          <w:del w:id="1838" w:author="GE User" w:date="2016-03-16T12:13:00Z"/>
        </w:rPr>
        <w:pPrChange w:id="1839" w:author="GE User" w:date="2016-03-15T16:02:00Z">
          <w:pPr>
            <w:pStyle w:val="ListParagraph"/>
            <w:numPr>
              <w:numId w:val="1"/>
            </w:numPr>
            <w:ind w:hanging="360"/>
          </w:pPr>
        </w:pPrChange>
      </w:pPr>
      <w:del w:id="1840" w:author="GE User" w:date="2016-03-16T12:13:00Z">
        <w:r w:rsidDel="00AF45E6">
          <w:delText>By pressing a pushbutton on local UI</w:delText>
        </w:r>
      </w:del>
      <w:del w:id="1841" w:author="GE User" w:date="2016-03-15T16:02:00Z">
        <w:r w:rsidR="00CD779F" w:rsidDel="00B41E46">
          <w:delText>(Data Collection will stop)</w:delText>
        </w:r>
      </w:del>
    </w:p>
    <w:p w:rsidR="004119AD" w:rsidDel="00AF45E6" w:rsidRDefault="004119AD" w:rsidP="006F6B12">
      <w:pPr>
        <w:pStyle w:val="ListParagraph"/>
        <w:numPr>
          <w:ilvl w:val="0"/>
          <w:numId w:val="1"/>
        </w:numPr>
        <w:rPr>
          <w:del w:id="1842" w:author="GE User" w:date="2016-03-16T12:13:00Z"/>
        </w:rPr>
      </w:pPr>
      <w:del w:id="1843" w:author="GE User" w:date="2016-03-16T12:13:00Z">
        <w:r w:rsidDel="00AF45E6">
          <w:delText>By changing the mode of the</w:delText>
        </w:r>
        <w:r w:rsidR="004A3CBC" w:rsidDel="00AF45E6">
          <w:delText xml:space="preserve"> </w:delText>
        </w:r>
        <w:r w:rsidDel="00AF45E6">
          <w:delText>TB/AP</w:delText>
        </w:r>
      </w:del>
      <w:del w:id="1844" w:author="GE User" w:date="2016-03-15T16:02:00Z">
        <w:r w:rsidR="00CD779F" w:rsidDel="00B41E46">
          <w:delText>(Data Collection will stop)</w:delText>
        </w:r>
      </w:del>
    </w:p>
    <w:p w:rsidR="004119AD" w:rsidDel="00AF45E6" w:rsidRDefault="004119AD" w:rsidP="006F6B12">
      <w:pPr>
        <w:pStyle w:val="ListParagraph"/>
        <w:numPr>
          <w:ilvl w:val="0"/>
          <w:numId w:val="1"/>
        </w:numPr>
        <w:rPr>
          <w:del w:id="1845" w:author="GE User" w:date="2016-03-16T12:13:00Z"/>
        </w:rPr>
      </w:pPr>
      <w:del w:id="1846" w:author="GE User" w:date="2016-03-16T12:13:00Z">
        <w:r w:rsidDel="00AF45E6">
          <w:delText xml:space="preserve">By driving the setpoint to </w:delText>
        </w:r>
        <w:r w:rsidR="00CD779F" w:rsidDel="00AF45E6">
          <w:delText>outside of the Change Limit</w:delText>
        </w:r>
      </w:del>
      <w:del w:id="1847" w:author="GE User" w:date="2016-03-15T16:25:00Z">
        <w:r w:rsidDel="000A5466">
          <w:delText>:</w:delText>
        </w:r>
        <w:r w:rsidR="00CD779F" w:rsidRPr="00CD779F" w:rsidDel="000A5466">
          <w:delText xml:space="preserve"> </w:delText>
        </w:r>
      </w:del>
      <w:del w:id="1848" w:author="GE User" w:date="2016-03-15T16:02:00Z">
        <w:r w:rsidR="00CD779F" w:rsidDel="00B41E46">
          <w:delText xml:space="preserve">(Data Collection will NOT </w:delText>
        </w:r>
        <w:commentRangeStart w:id="1849"/>
        <w:r w:rsidR="00CD779F" w:rsidDel="00B41E46">
          <w:delText>stop</w:delText>
        </w:r>
        <w:commentRangeEnd w:id="1849"/>
        <w:r w:rsidR="006414E0" w:rsidDel="00B41E46">
          <w:rPr>
            <w:rStyle w:val="CommentReference"/>
          </w:rPr>
          <w:commentReference w:id="1849"/>
        </w:r>
        <w:r w:rsidR="00CD779F" w:rsidDel="00B41E46">
          <w:delText>)</w:delText>
        </w:r>
      </w:del>
    </w:p>
    <w:p w:rsidR="00B41E46" w:rsidRPr="00F33D1F" w:rsidDel="00AF45E6" w:rsidRDefault="00E027E7" w:rsidP="00E027E7">
      <w:pPr>
        <w:rPr>
          <w:del w:id="1850" w:author="GE User" w:date="2016-03-16T12:13:00Z"/>
        </w:rPr>
      </w:pPr>
      <w:del w:id="1851" w:author="GE User" w:date="2016-03-16T12:13:00Z">
        <w:r w:rsidDel="00AF45E6">
          <w:delText xml:space="preserve">NOTE: At the end of PST when it gives up setpoint control and is busy </w:delText>
        </w:r>
        <w:r w:rsidR="00300179" w:rsidDel="00AF45E6">
          <w:delText>doing calculations and saving data, it can’t be canceled.</w:delText>
        </w:r>
      </w:del>
    </w:p>
    <w:p w:rsidR="00F33D1F" w:rsidRDefault="00F33D1F" w:rsidP="00F33D1F">
      <w:pPr>
        <w:pStyle w:val="Heading1"/>
      </w:pPr>
      <w:bookmarkStart w:id="1852" w:name="_Toc445895280"/>
      <w:r>
        <w:t xml:space="preserve">How to announce </w:t>
      </w:r>
      <w:del w:id="1853" w:author="GE User" w:date="2016-03-16T12:27:00Z">
        <w:r w:rsidDel="00322AF0">
          <w:delText xml:space="preserve">PST </w:delText>
        </w:r>
      </w:del>
      <w:ins w:id="1854" w:author="GE User" w:date="2016-03-16T12:27:00Z">
        <w:r w:rsidR="00322AF0">
          <w:t>data collection</w:t>
        </w:r>
        <w:r w:rsidR="00322AF0">
          <w:t xml:space="preserve"> </w:t>
        </w:r>
      </w:ins>
      <w:r>
        <w:t>in progress</w:t>
      </w:r>
      <w:bookmarkEnd w:id="1852"/>
    </w:p>
    <w:p w:rsidR="00322AF0" w:rsidRDefault="00322AF0" w:rsidP="00300179">
      <w:pPr>
        <w:rPr>
          <w:ins w:id="1855" w:author="GE User" w:date="2016-03-16T12:29:00Z"/>
        </w:rPr>
      </w:pPr>
      <w:ins w:id="1856" w:author="GE User" w:date="2016-03-16T12:27:00Z">
        <w:r>
          <w:t xml:space="preserve">There is no direct way to interrogate whether data collection is running, </w:t>
        </w:r>
      </w:ins>
      <w:ins w:id="1857" w:author="GE User" w:date="2016-03-16T12:29:00Z">
        <w:r>
          <w:t>because it doesn’t affect device operation.</w:t>
        </w:r>
      </w:ins>
    </w:p>
    <w:p w:rsidR="00C720BF" w:rsidRDefault="00322AF0" w:rsidP="00300179">
      <w:pPr>
        <w:rPr>
          <w:ins w:id="1858" w:author="GE User" w:date="2016-03-16T12:15:00Z"/>
        </w:rPr>
      </w:pPr>
      <w:ins w:id="1859" w:author="GE User" w:date="2016-03-16T12:29:00Z">
        <w:r>
          <w:t>An indirect way is</w:t>
        </w:r>
      </w:ins>
      <w:ins w:id="1860" w:author="GE User" w:date="2016-03-16T12:27:00Z">
        <w:r>
          <w:t xml:space="preserve"> inspecting the diagnostic data header and observing that </w:t>
        </w:r>
      </w:ins>
      <w:ins w:id="1861" w:author="GE User" w:date="2016-03-16T12:30:00Z">
        <w:r>
          <w:t>number of samples is changing.</w:t>
        </w:r>
      </w:ins>
    </w:p>
    <w:p w:rsidR="00300179" w:rsidDel="00322AF0" w:rsidRDefault="00300179" w:rsidP="00300179">
      <w:pPr>
        <w:rPr>
          <w:del w:id="1862" w:author="GE User" w:date="2016-03-16T12:30:00Z"/>
        </w:rPr>
      </w:pPr>
      <w:del w:id="1863" w:author="GE User" w:date="2016-03-16T12:30:00Z">
        <w:r w:rsidDel="00322AF0">
          <w:delText xml:space="preserve">A HART command already exists to interrogate running process. </w:delText>
        </w:r>
        <w:r w:rsidR="00CD779F" w:rsidDel="00322AF0">
          <w:delText xml:space="preserve">The CHECK_PROCESS parameter is used to present the information on FF interface. </w:delText>
        </w:r>
        <w:r w:rsidDel="00322AF0">
          <w:delText>If process id is PST’s</w:delText>
        </w:r>
        <w:r w:rsidR="00CD779F" w:rsidDel="00322AF0">
          <w:delText xml:space="preserve"> (</w:delText>
        </w:r>
      </w:del>
      <w:del w:id="1864" w:author="GE User" w:date="2016-03-15T16:08:00Z">
        <w:r w:rsidR="00CD779F" w:rsidDel="000A7381">
          <w:delText>0x60, 0x61</w:delText>
        </w:r>
      </w:del>
      <w:del w:id="1865" w:author="GE User" w:date="2016-03-16T12:30:00Z">
        <w:r w:rsidR="00CD779F" w:rsidDel="00322AF0">
          <w:delText>)</w:delText>
        </w:r>
        <w:r w:rsidDel="00322AF0">
          <w:delText>, that’s it.</w:delText>
        </w:r>
      </w:del>
    </w:p>
    <w:p w:rsidR="00300179" w:rsidRPr="00300179" w:rsidDel="00322AF0" w:rsidRDefault="00300179" w:rsidP="00300179">
      <w:pPr>
        <w:rPr>
          <w:del w:id="1866" w:author="GE User" w:date="2016-03-16T12:30:00Z"/>
        </w:rPr>
      </w:pPr>
      <w:del w:id="1867" w:author="GE User" w:date="2016-03-16T12:30:00Z">
        <w:r w:rsidDel="00322AF0">
          <w:delText>A local UI displays “PST ON”</w:delText>
        </w:r>
        <w:r w:rsidR="00DA530B" w:rsidDel="00322AF0">
          <w:delText>. This is required so that the user doesn’t press a button inadvertently.</w:delText>
        </w:r>
      </w:del>
    </w:p>
    <w:p w:rsidR="003C3017" w:rsidDel="00B96F61" w:rsidRDefault="003C3017" w:rsidP="003C3017">
      <w:pPr>
        <w:pStyle w:val="Heading1"/>
        <w:rPr>
          <w:del w:id="1868" w:author="GE User" w:date="2016-03-15T12:15:00Z"/>
        </w:rPr>
      </w:pPr>
      <w:del w:id="1869" w:author="GE User" w:date="2016-03-15T12:15:00Z">
        <w:r w:rsidDel="00B96F61">
          <w:delText>Open Issues</w:delText>
        </w:r>
      </w:del>
    </w:p>
    <w:p w:rsidR="003C3017" w:rsidDel="00B96F61" w:rsidRDefault="003C3017" w:rsidP="003C3017">
      <w:pPr>
        <w:rPr>
          <w:del w:id="1870" w:author="GE User" w:date="2016-03-15T12:15:00Z"/>
        </w:rPr>
      </w:pPr>
      <w:del w:id="1871" w:author="GE User" w:date="2016-03-15T12:15:00Z">
        <w:r w:rsidDel="00B96F61">
          <w:delText>In addition to issues marked “TBD”, the following shall be addressed:</w:delText>
        </w:r>
      </w:del>
    </w:p>
    <w:p w:rsidR="00311033" w:rsidDel="009170B8" w:rsidRDefault="00CD779F" w:rsidP="00F33D1F">
      <w:pPr>
        <w:rPr>
          <w:del w:id="1872" w:author="GE User" w:date="2016-03-14T17:55:00Z"/>
        </w:rPr>
      </w:pPr>
      <w:del w:id="1873" w:author="GE User" w:date="2016-03-14T17:55:00Z">
        <w:r w:rsidDel="009170B8">
          <w:delText xml:space="preserve">Do we need a separate process to start the PST single time or multiple times (with a period of repetition)? I believe yes, but we need to </w:delText>
        </w:r>
        <w:commentRangeStart w:id="1874"/>
        <w:r w:rsidDel="009170B8">
          <w:delText>discuss</w:delText>
        </w:r>
        <w:commentRangeEnd w:id="1874"/>
        <w:r w:rsidR="009638FC" w:rsidDel="009170B8">
          <w:rPr>
            <w:rStyle w:val="CommentReference"/>
          </w:rPr>
          <w:commentReference w:id="1874"/>
        </w:r>
        <w:r w:rsidDel="009170B8">
          <w:delText xml:space="preserve">. </w:delText>
        </w:r>
      </w:del>
    </w:p>
    <w:p w:rsidR="00311033" w:rsidDel="009170B8" w:rsidRDefault="00311033">
      <w:pPr>
        <w:rPr>
          <w:del w:id="1875" w:author="GE User" w:date="2016-03-14T17:55:00Z"/>
        </w:rPr>
      </w:pPr>
      <w:del w:id="1876" w:author="GE User" w:date="2016-03-14T17:55:00Z">
        <w:r w:rsidDel="009170B8">
          <w:br w:type="page"/>
        </w:r>
      </w:del>
    </w:p>
    <w:sdt>
      <w:sdtPr>
        <w:rPr>
          <w:rFonts w:asciiTheme="minorHAnsi" w:eastAsiaTheme="minorHAnsi" w:hAnsiTheme="minorHAnsi" w:cstheme="minorBidi"/>
          <w:b w:val="0"/>
          <w:bCs w:val="0"/>
          <w:color w:val="auto"/>
          <w:sz w:val="22"/>
          <w:szCs w:val="22"/>
          <w:lang w:eastAsia="en-US"/>
        </w:rPr>
        <w:id w:val="-342544167"/>
        <w:docPartObj>
          <w:docPartGallery w:val="Table of Contents"/>
          <w:docPartUnique/>
        </w:docPartObj>
      </w:sdtPr>
      <w:sdtEndPr>
        <w:rPr>
          <w:noProof/>
        </w:rPr>
      </w:sdtEndPr>
      <w:sdtContent>
        <w:p w:rsidR="00311033" w:rsidRDefault="00311033">
          <w:pPr>
            <w:pStyle w:val="TOCHeading"/>
          </w:pPr>
          <w:r>
            <w:t>Contents</w:t>
          </w:r>
        </w:p>
        <w:p w:rsidR="00937E9A" w:rsidRDefault="00311033">
          <w:pPr>
            <w:pStyle w:val="TOC1"/>
            <w:tabs>
              <w:tab w:val="right" w:leader="dot" w:pos="9350"/>
            </w:tabs>
            <w:rPr>
              <w:ins w:id="1877" w:author="GE User" w:date="2016-03-16T12:38:00Z"/>
              <w:rFonts w:eastAsiaTheme="minorEastAsia"/>
              <w:noProof/>
            </w:rPr>
          </w:pPr>
          <w:r>
            <w:fldChar w:fldCharType="begin"/>
          </w:r>
          <w:r>
            <w:instrText xml:space="preserve"> TOC \o "1-3" \h \z \u </w:instrText>
          </w:r>
          <w:r>
            <w:fldChar w:fldCharType="separate"/>
          </w:r>
          <w:ins w:id="1878" w:author="GE User" w:date="2016-03-16T12:38:00Z">
            <w:r w:rsidR="00937E9A" w:rsidRPr="00580E3A">
              <w:rPr>
                <w:rStyle w:val="Hyperlink"/>
                <w:noProof/>
              </w:rPr>
              <w:fldChar w:fldCharType="begin"/>
            </w:r>
            <w:r w:rsidR="00937E9A" w:rsidRPr="00580E3A">
              <w:rPr>
                <w:rStyle w:val="Hyperlink"/>
                <w:noProof/>
              </w:rPr>
              <w:instrText xml:space="preserve"> </w:instrText>
            </w:r>
            <w:r w:rsidR="00937E9A">
              <w:rPr>
                <w:noProof/>
              </w:rPr>
              <w:instrText>HYPERLINK \l "_Toc445895267"</w:instrText>
            </w:r>
            <w:r w:rsidR="00937E9A" w:rsidRPr="00580E3A">
              <w:rPr>
                <w:rStyle w:val="Hyperlink"/>
                <w:noProof/>
              </w:rPr>
              <w:instrText xml:space="preserve"> </w:instrText>
            </w:r>
            <w:r w:rsidR="00937E9A" w:rsidRPr="00580E3A">
              <w:rPr>
                <w:rStyle w:val="Hyperlink"/>
                <w:noProof/>
              </w:rPr>
            </w:r>
            <w:r w:rsidR="00937E9A" w:rsidRPr="00580E3A">
              <w:rPr>
                <w:rStyle w:val="Hyperlink"/>
                <w:noProof/>
              </w:rPr>
              <w:fldChar w:fldCharType="separate"/>
            </w:r>
            <w:r w:rsidR="00937E9A" w:rsidRPr="00580E3A">
              <w:rPr>
                <w:rStyle w:val="Hyperlink"/>
                <w:noProof/>
              </w:rPr>
              <w:t>Introduction</w:t>
            </w:r>
            <w:r w:rsidR="00937E9A">
              <w:rPr>
                <w:noProof/>
                <w:webHidden/>
              </w:rPr>
              <w:tab/>
            </w:r>
            <w:r w:rsidR="00937E9A">
              <w:rPr>
                <w:noProof/>
                <w:webHidden/>
              </w:rPr>
              <w:fldChar w:fldCharType="begin"/>
            </w:r>
            <w:r w:rsidR="00937E9A">
              <w:rPr>
                <w:noProof/>
                <w:webHidden/>
              </w:rPr>
              <w:instrText xml:space="preserve"> PAGEREF _Toc445895267 \h </w:instrText>
            </w:r>
            <w:r w:rsidR="00937E9A">
              <w:rPr>
                <w:noProof/>
                <w:webHidden/>
              </w:rPr>
            </w:r>
          </w:ins>
          <w:r w:rsidR="00937E9A">
            <w:rPr>
              <w:noProof/>
              <w:webHidden/>
            </w:rPr>
            <w:fldChar w:fldCharType="separate"/>
          </w:r>
          <w:ins w:id="1879" w:author="GE User" w:date="2016-03-16T12:38:00Z">
            <w:r w:rsidR="00937E9A">
              <w:rPr>
                <w:noProof/>
                <w:webHidden/>
              </w:rPr>
              <w:t>1</w:t>
            </w:r>
            <w:r w:rsidR="00937E9A">
              <w:rPr>
                <w:noProof/>
                <w:webHidden/>
              </w:rPr>
              <w:fldChar w:fldCharType="end"/>
            </w:r>
            <w:r w:rsidR="00937E9A" w:rsidRPr="00580E3A">
              <w:rPr>
                <w:rStyle w:val="Hyperlink"/>
                <w:noProof/>
              </w:rPr>
              <w:fldChar w:fldCharType="end"/>
            </w:r>
          </w:ins>
        </w:p>
        <w:p w:rsidR="00937E9A" w:rsidRDefault="00937E9A">
          <w:pPr>
            <w:pStyle w:val="TOC1"/>
            <w:tabs>
              <w:tab w:val="right" w:leader="dot" w:pos="9350"/>
            </w:tabs>
            <w:rPr>
              <w:ins w:id="1880" w:author="GE User" w:date="2016-03-16T12:38:00Z"/>
              <w:rFonts w:eastAsiaTheme="minorEastAsia"/>
              <w:noProof/>
            </w:rPr>
          </w:pPr>
          <w:ins w:id="1881"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"_Toc445895268"</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Business Story</w:t>
            </w:r>
            <w:r>
              <w:rPr>
                <w:noProof/>
                <w:webHidden/>
              </w:rPr>
              <w:tab/>
            </w:r>
            <w:r>
              <w:rPr>
                <w:noProof/>
                <w:webHidden/>
              </w:rPr>
              <w:fldChar w:fldCharType="begin"/>
            </w:r>
            <w:r>
              <w:rPr>
                <w:noProof/>
                <w:webHidden/>
              </w:rPr>
              <w:instrText xml:space="preserve"> PAGEREF _Toc445895268 \h </w:instrText>
            </w:r>
            <w:r>
              <w:rPr>
                <w:noProof/>
                <w:webHidden/>
              </w:rPr>
            </w:r>
          </w:ins>
          <w:r>
            <w:rPr>
              <w:noProof/>
              <w:webHidden/>
            </w:rPr>
            <w:fldChar w:fldCharType="separate"/>
          </w:r>
          <w:ins w:id="1882" w:author="GE User" w:date="2016-03-16T12:38:00Z">
            <w:r>
              <w:rPr>
                <w:noProof/>
                <w:webHidden/>
              </w:rPr>
              <w:t>1</w:t>
            </w:r>
            <w:r>
              <w:rPr>
                <w:noProof/>
                <w:webHidden/>
              </w:rPr>
              <w:fldChar w:fldCharType="end"/>
            </w:r>
            <w:r w:rsidRPr="00580E3A">
              <w:rPr>
                <w:rStyle w:val="Hyperlink"/>
                <w:noProof/>
              </w:rPr>
              <w:fldChar w:fldCharType="end"/>
            </w:r>
          </w:ins>
        </w:p>
        <w:p w:rsidR="00937E9A" w:rsidRDefault="00937E9A">
          <w:pPr>
            <w:pStyle w:val="TOC1"/>
            <w:tabs>
              <w:tab w:val="right" w:leader="dot" w:pos="9350"/>
            </w:tabs>
            <w:rPr>
              <w:ins w:id="1883" w:author="GE User" w:date="2016-03-16T12:38:00Z"/>
              <w:rFonts w:eastAsiaTheme="minorEastAsia"/>
              <w:noProof/>
            </w:rPr>
          </w:pPr>
          <w:ins w:id="1884"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"_Toc445895269"</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General Description</w:t>
            </w:r>
            <w:r>
              <w:rPr>
                <w:noProof/>
                <w:webHidden/>
              </w:rPr>
              <w:tab/>
            </w:r>
            <w:r>
              <w:rPr>
                <w:noProof/>
                <w:webHidden/>
              </w:rPr>
              <w:fldChar w:fldCharType="begin"/>
            </w:r>
            <w:r>
              <w:rPr>
                <w:noProof/>
                <w:webHidden/>
              </w:rPr>
              <w:instrText xml:space="preserve"> PAGEREF _Toc445895269 \h </w:instrText>
            </w:r>
            <w:r>
              <w:rPr>
                <w:noProof/>
                <w:webHidden/>
              </w:rPr>
            </w:r>
          </w:ins>
          <w:r>
            <w:rPr>
              <w:noProof/>
              <w:webHidden/>
            </w:rPr>
            <w:fldChar w:fldCharType="separate"/>
          </w:r>
          <w:ins w:id="1885" w:author="GE User" w:date="2016-03-16T12:38:00Z">
            <w:r>
              <w:rPr>
                <w:noProof/>
                <w:webHidden/>
              </w:rPr>
              <w:t>1</w:t>
            </w:r>
            <w:r>
              <w:rPr>
                <w:noProof/>
                <w:webHidden/>
              </w:rPr>
              <w:fldChar w:fldCharType="end"/>
            </w:r>
            <w:r w:rsidRPr="00580E3A">
              <w:rPr>
                <w:rStyle w:val="Hyperlink"/>
                <w:noProof/>
              </w:rPr>
              <w:fldChar w:fldCharType="end"/>
            </w:r>
          </w:ins>
        </w:p>
        <w:p w:rsidR="00937E9A" w:rsidRDefault="00937E9A">
          <w:pPr>
            <w:pStyle w:val="TOC2"/>
            <w:tabs>
              <w:tab w:val="right" w:leader="dot" w:pos="9350"/>
            </w:tabs>
            <w:rPr>
              <w:ins w:id="1886" w:author="GE User" w:date="2016-03-16T12:38:00Z"/>
              <w:rFonts w:eastAsiaTheme="minorEastAsia"/>
              <w:noProof/>
            </w:rPr>
          </w:pPr>
          <w:ins w:id="1887"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"_Toc445895270"</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Pre-sampling</w:t>
            </w:r>
            <w:r>
              <w:rPr>
                <w:noProof/>
                <w:webHidden/>
              </w:rPr>
              <w:tab/>
            </w:r>
            <w:r>
              <w:rPr>
                <w:noProof/>
                <w:webHidden/>
              </w:rPr>
              <w:fldChar w:fldCharType="begin"/>
            </w:r>
            <w:r>
              <w:rPr>
                <w:noProof/>
                <w:webHidden/>
              </w:rPr>
              <w:instrText xml:space="preserve"> PAGEREF _Toc445895270 \h </w:instrText>
            </w:r>
            <w:r>
              <w:rPr>
                <w:noProof/>
                <w:webHidden/>
              </w:rPr>
            </w:r>
          </w:ins>
          <w:r>
            <w:rPr>
              <w:noProof/>
              <w:webHidden/>
            </w:rPr>
            <w:fldChar w:fldCharType="separate"/>
          </w:r>
          <w:ins w:id="1888" w:author="GE User" w:date="2016-03-16T12:38:00Z">
            <w:r>
              <w:rPr>
                <w:noProof/>
                <w:webHidden/>
              </w:rPr>
              <w:t>1</w:t>
            </w:r>
            <w:r>
              <w:rPr>
                <w:noProof/>
                <w:webHidden/>
              </w:rPr>
              <w:fldChar w:fldCharType="end"/>
            </w:r>
            <w:r w:rsidRPr="00580E3A">
              <w:rPr>
                <w:rStyle w:val="Hyperlink"/>
                <w:noProof/>
              </w:rPr>
              <w:fldChar w:fldCharType="end"/>
            </w:r>
          </w:ins>
        </w:p>
        <w:p w:rsidR="00937E9A" w:rsidRDefault="00937E9A">
          <w:pPr>
            <w:pStyle w:val="TOC2"/>
            <w:tabs>
              <w:tab w:val="right" w:leader="dot" w:pos="9350"/>
            </w:tabs>
            <w:rPr>
              <w:ins w:id="1889" w:author="GE User" w:date="2016-03-16T12:38:00Z"/>
              <w:rFonts w:eastAsiaTheme="minorEastAsia"/>
              <w:noProof/>
            </w:rPr>
          </w:pPr>
          <w:ins w:id="1890"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"_Toc445895271"</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Concurrency considerations</w:t>
            </w:r>
            <w:r>
              <w:rPr>
                <w:noProof/>
                <w:webHidden/>
              </w:rPr>
              <w:tab/>
            </w:r>
            <w:r>
              <w:rPr>
                <w:noProof/>
                <w:webHidden/>
              </w:rPr>
              <w:fldChar w:fldCharType="begin"/>
            </w:r>
            <w:r>
              <w:rPr>
                <w:noProof/>
                <w:webHidden/>
              </w:rPr>
              <w:instrText xml:space="preserve"> PAGEREF _Toc445895271 \h </w:instrText>
            </w:r>
            <w:r>
              <w:rPr>
                <w:noProof/>
                <w:webHidden/>
              </w:rPr>
            </w:r>
          </w:ins>
          <w:r>
            <w:rPr>
              <w:noProof/>
              <w:webHidden/>
            </w:rPr>
            <w:fldChar w:fldCharType="separate"/>
          </w:r>
          <w:ins w:id="1891" w:author="GE User" w:date="2016-03-16T12:38:00Z">
            <w:r>
              <w:rPr>
                <w:noProof/>
                <w:webHidden/>
              </w:rPr>
              <w:t>2</w:t>
            </w:r>
            <w:r>
              <w:rPr>
                <w:noProof/>
                <w:webHidden/>
              </w:rPr>
              <w:fldChar w:fldCharType="end"/>
            </w:r>
            <w:r w:rsidRPr="00580E3A">
              <w:rPr>
                <w:rStyle w:val="Hyperlink"/>
                <w:noProof/>
              </w:rPr>
              <w:fldChar w:fldCharType="end"/>
            </w:r>
          </w:ins>
        </w:p>
        <w:p w:rsidR="00937E9A" w:rsidRDefault="00937E9A">
          <w:pPr>
            <w:pStyle w:val="TOC1"/>
            <w:tabs>
              <w:tab w:val="right" w:leader="dot" w:pos="9350"/>
            </w:tabs>
            <w:rPr>
              <w:ins w:id="1892" w:author="GE User" w:date="2016-03-16T12:38:00Z"/>
              <w:rFonts w:eastAsiaTheme="minorEastAsia"/>
              <w:noProof/>
            </w:rPr>
          </w:pPr>
          <w:ins w:id="1893"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"_Toc445895272"</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How to Configure Data Collection</w:t>
            </w:r>
            <w:r>
              <w:rPr>
                <w:noProof/>
                <w:webHidden/>
              </w:rPr>
              <w:tab/>
            </w:r>
            <w:r>
              <w:rPr>
                <w:noProof/>
                <w:webHidden/>
              </w:rPr>
              <w:fldChar w:fldCharType="begin"/>
            </w:r>
            <w:r>
              <w:rPr>
                <w:noProof/>
                <w:webHidden/>
              </w:rPr>
              <w:instrText xml:space="preserve"> PAGEREF _Toc445895272 \h </w:instrText>
            </w:r>
            <w:r>
              <w:rPr>
                <w:noProof/>
                <w:webHidden/>
              </w:rPr>
            </w:r>
          </w:ins>
          <w:r>
            <w:rPr>
              <w:noProof/>
              <w:webHidden/>
            </w:rPr>
            <w:fldChar w:fldCharType="separate"/>
          </w:r>
          <w:ins w:id="1894" w:author="GE User" w:date="2016-03-16T12:38:00Z">
            <w:r>
              <w:rPr>
                <w:noProof/>
                <w:webHidden/>
              </w:rPr>
              <w:t>2</w:t>
            </w:r>
            <w:r>
              <w:rPr>
                <w:noProof/>
                <w:webHidden/>
              </w:rPr>
              <w:fldChar w:fldCharType="end"/>
            </w:r>
            <w:r w:rsidRPr="00580E3A">
              <w:rPr>
                <w:rStyle w:val="Hyperlink"/>
                <w:noProof/>
              </w:rPr>
              <w:fldChar w:fldCharType="end"/>
            </w:r>
          </w:ins>
        </w:p>
        <w:p w:rsidR="00937E9A" w:rsidRDefault="00937E9A">
          <w:pPr>
            <w:pStyle w:val="TOC2"/>
            <w:tabs>
              <w:tab w:val="right" w:leader="dot" w:pos="9350"/>
            </w:tabs>
            <w:rPr>
              <w:ins w:id="1895" w:author="GE User" w:date="2016-03-16T12:38:00Z"/>
              <w:rFonts w:eastAsiaTheme="minorEastAsia"/>
              <w:noProof/>
            </w:rPr>
          </w:pPr>
          <w:ins w:id="1896"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"_Toc445895273"</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Data Collection Run Configuration</w:t>
            </w:r>
            <w:r>
              <w:rPr>
                <w:noProof/>
                <w:webHidden/>
              </w:rPr>
              <w:tab/>
            </w:r>
            <w:r>
              <w:rPr>
                <w:noProof/>
                <w:webHidden/>
              </w:rPr>
              <w:fldChar w:fldCharType="begin"/>
            </w:r>
            <w:r>
              <w:rPr>
                <w:noProof/>
                <w:webHidden/>
              </w:rPr>
              <w:instrText xml:space="preserve"> PAGEREF _Toc445895273 \h </w:instrText>
            </w:r>
            <w:r>
              <w:rPr>
                <w:noProof/>
                <w:webHidden/>
              </w:rPr>
            </w:r>
          </w:ins>
          <w:r>
            <w:rPr>
              <w:noProof/>
              <w:webHidden/>
            </w:rPr>
            <w:fldChar w:fldCharType="separate"/>
          </w:r>
          <w:ins w:id="1897" w:author="GE User" w:date="2016-03-16T12:38:00Z">
            <w:r>
              <w:rPr>
                <w:noProof/>
                <w:webHidden/>
              </w:rPr>
              <w:t>2</w:t>
            </w:r>
            <w:r>
              <w:rPr>
                <w:noProof/>
                <w:webHidden/>
              </w:rPr>
              <w:fldChar w:fldCharType="end"/>
            </w:r>
            <w:r w:rsidRPr="00580E3A">
              <w:rPr>
                <w:rStyle w:val="Hyperlink"/>
                <w:noProof/>
              </w:rPr>
              <w:fldChar w:fldCharType="end"/>
            </w:r>
          </w:ins>
        </w:p>
        <w:p w:rsidR="00937E9A" w:rsidRDefault="00937E9A">
          <w:pPr>
            <w:pStyle w:val="TOC2"/>
            <w:tabs>
              <w:tab w:val="right" w:leader="dot" w:pos="9350"/>
            </w:tabs>
            <w:rPr>
              <w:ins w:id="1898" w:author="GE User" w:date="2016-03-16T12:38:00Z"/>
              <w:rFonts w:eastAsiaTheme="minorEastAsia"/>
              <w:noProof/>
            </w:rPr>
          </w:pPr>
          <w:ins w:id="1899"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"_Toc445895274"</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Data Collection Trigger Configuration</w:t>
            </w:r>
            <w:r>
              <w:rPr>
                <w:noProof/>
                <w:webHidden/>
              </w:rPr>
              <w:tab/>
            </w:r>
            <w:r>
              <w:rPr>
                <w:noProof/>
                <w:webHidden/>
              </w:rPr>
              <w:fldChar w:fldCharType="begin"/>
            </w:r>
            <w:r>
              <w:rPr>
                <w:noProof/>
                <w:webHidden/>
              </w:rPr>
              <w:instrText xml:space="preserve"> PAGEREF _Toc445895274 \h </w:instrText>
            </w:r>
            <w:r>
              <w:rPr>
                <w:noProof/>
                <w:webHidden/>
              </w:rPr>
            </w:r>
          </w:ins>
          <w:r>
            <w:rPr>
              <w:noProof/>
              <w:webHidden/>
            </w:rPr>
            <w:fldChar w:fldCharType="separate"/>
          </w:r>
          <w:ins w:id="1900" w:author="GE User" w:date="2016-03-16T12:38:00Z">
            <w:r>
              <w:rPr>
                <w:noProof/>
                <w:webHidden/>
              </w:rPr>
              <w:t>3</w:t>
            </w:r>
            <w:r>
              <w:rPr>
                <w:noProof/>
                <w:webHidden/>
              </w:rPr>
              <w:fldChar w:fldCharType="end"/>
            </w:r>
            <w:r w:rsidRPr="00580E3A">
              <w:rPr>
                <w:rStyle w:val="Hyperlink"/>
                <w:noProof/>
              </w:rPr>
              <w:fldChar w:fldCharType="end"/>
            </w:r>
          </w:ins>
        </w:p>
        <w:p w:rsidR="00937E9A" w:rsidRDefault="00937E9A">
          <w:pPr>
            <w:pStyle w:val="TOC1"/>
            <w:tabs>
              <w:tab w:val="right" w:leader="dot" w:pos="9350"/>
            </w:tabs>
            <w:rPr>
              <w:ins w:id="1901" w:author="GE User" w:date="2016-03-16T12:38:00Z"/>
              <w:rFonts w:eastAsiaTheme="minorEastAsia"/>
              <w:noProof/>
            </w:rPr>
          </w:pPr>
          <w:ins w:id="1902"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"_Toc445895275"</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How to interface PST to control application</w:t>
            </w:r>
            <w:r>
              <w:rPr>
                <w:noProof/>
                <w:webHidden/>
              </w:rPr>
              <w:tab/>
            </w:r>
            <w:r>
              <w:rPr>
                <w:noProof/>
                <w:webHidden/>
              </w:rPr>
              <w:fldChar w:fldCharType="begin"/>
            </w:r>
            <w:r>
              <w:rPr>
                <w:noProof/>
                <w:webHidden/>
              </w:rPr>
              <w:instrText xml:space="preserve"> PAGEREF _Toc445895275 \h </w:instrText>
            </w:r>
            <w:r>
              <w:rPr>
                <w:noProof/>
                <w:webHidden/>
              </w:rPr>
            </w:r>
          </w:ins>
          <w:r>
            <w:rPr>
              <w:noProof/>
              <w:webHidden/>
            </w:rPr>
            <w:fldChar w:fldCharType="separate"/>
          </w:r>
          <w:ins w:id="1903" w:author="GE User" w:date="2016-03-16T12:38:00Z">
            <w:r>
              <w:rPr>
                <w:noProof/>
                <w:webHidden/>
              </w:rPr>
              <w:t>4</w:t>
            </w:r>
            <w:r>
              <w:rPr>
                <w:noProof/>
                <w:webHidden/>
              </w:rPr>
              <w:fldChar w:fldCharType="end"/>
            </w:r>
            <w:r w:rsidRPr="00580E3A">
              <w:rPr>
                <w:rStyle w:val="Hyperlink"/>
                <w:noProof/>
              </w:rPr>
              <w:fldChar w:fldCharType="end"/>
            </w:r>
          </w:ins>
        </w:p>
        <w:p w:rsidR="00937E9A" w:rsidRDefault="00937E9A">
          <w:pPr>
            <w:pStyle w:val="TOC1"/>
            <w:tabs>
              <w:tab w:val="right" w:leader="dot" w:pos="9350"/>
            </w:tabs>
            <w:rPr>
              <w:ins w:id="1904" w:author="GE User" w:date="2016-03-16T12:38:00Z"/>
              <w:rFonts w:eastAsiaTheme="minorEastAsia"/>
              <w:noProof/>
            </w:rPr>
          </w:pPr>
          <w:ins w:id="1905"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"_Toc445895276"</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Data format</w:t>
            </w:r>
            <w:r>
              <w:rPr>
                <w:noProof/>
                <w:webHidden/>
              </w:rPr>
              <w:tab/>
            </w:r>
            <w:r>
              <w:rPr>
                <w:noProof/>
                <w:webHidden/>
              </w:rPr>
              <w:fldChar w:fldCharType="begin"/>
            </w:r>
            <w:r>
              <w:rPr>
                <w:noProof/>
                <w:webHidden/>
              </w:rPr>
              <w:instrText xml:space="preserve"> PAGEREF _Toc445895276 \h </w:instrText>
            </w:r>
            <w:r>
              <w:rPr>
                <w:noProof/>
                <w:webHidden/>
              </w:rPr>
            </w:r>
          </w:ins>
          <w:r>
            <w:rPr>
              <w:noProof/>
              <w:webHidden/>
            </w:rPr>
            <w:fldChar w:fldCharType="separate"/>
          </w:r>
          <w:ins w:id="1906" w:author="GE User" w:date="2016-03-16T12:38:00Z">
            <w:r>
              <w:rPr>
                <w:noProof/>
                <w:webHidden/>
              </w:rPr>
              <w:t>4</w:t>
            </w:r>
            <w:r>
              <w:rPr>
                <w:noProof/>
                <w:webHidden/>
              </w:rPr>
              <w:fldChar w:fldCharType="end"/>
            </w:r>
            <w:r w:rsidRPr="00580E3A">
              <w:rPr>
                <w:rStyle w:val="Hyperlink"/>
                <w:noProof/>
              </w:rPr>
              <w:fldChar w:fldCharType="end"/>
            </w:r>
          </w:ins>
        </w:p>
        <w:p w:rsidR="00937E9A" w:rsidRDefault="00937E9A">
          <w:pPr>
            <w:pStyle w:val="TOC2"/>
            <w:tabs>
              <w:tab w:val="right" w:leader="dot" w:pos="9350"/>
            </w:tabs>
            <w:rPr>
              <w:ins w:id="1907" w:author="GE User" w:date="2016-03-16T12:38:00Z"/>
              <w:rFonts w:eastAsiaTheme="minorEastAsia"/>
              <w:noProof/>
            </w:rPr>
          </w:pPr>
          <w:ins w:id="1908"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"_Toc445895277"</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Buffer header</w:t>
            </w:r>
            <w:r>
              <w:rPr>
                <w:noProof/>
                <w:webHidden/>
              </w:rPr>
              <w:tab/>
            </w:r>
            <w:r>
              <w:rPr>
                <w:noProof/>
                <w:webHidden/>
              </w:rPr>
              <w:fldChar w:fldCharType="begin"/>
            </w:r>
            <w:r>
              <w:rPr>
                <w:noProof/>
                <w:webHidden/>
              </w:rPr>
              <w:instrText xml:space="preserve"> PAGEREF _Toc445895277 \h </w:instrText>
            </w:r>
            <w:r>
              <w:rPr>
                <w:noProof/>
                <w:webHidden/>
              </w:rPr>
            </w:r>
          </w:ins>
          <w:r>
            <w:rPr>
              <w:noProof/>
              <w:webHidden/>
            </w:rPr>
            <w:fldChar w:fldCharType="separate"/>
          </w:r>
          <w:ins w:id="1909" w:author="GE User" w:date="2016-03-16T12:38:00Z">
            <w:r>
              <w:rPr>
                <w:noProof/>
                <w:webHidden/>
              </w:rPr>
              <w:t>4</w:t>
            </w:r>
            <w:r>
              <w:rPr>
                <w:noProof/>
                <w:webHidden/>
              </w:rPr>
              <w:fldChar w:fldCharType="end"/>
            </w:r>
            <w:r w:rsidRPr="00580E3A">
              <w:rPr>
                <w:rStyle w:val="Hyperlink"/>
                <w:noProof/>
              </w:rPr>
              <w:fldChar w:fldCharType="end"/>
            </w:r>
          </w:ins>
        </w:p>
        <w:p w:rsidR="00937E9A" w:rsidRDefault="00937E9A">
          <w:pPr>
            <w:pStyle w:val="TOC2"/>
            <w:tabs>
              <w:tab w:val="right" w:leader="dot" w:pos="9350"/>
            </w:tabs>
            <w:rPr>
              <w:ins w:id="1910" w:author="GE User" w:date="2016-03-16T12:38:00Z"/>
              <w:rFonts w:eastAsiaTheme="minorEastAsia"/>
              <w:noProof/>
            </w:rPr>
          </w:pPr>
          <w:ins w:id="1911"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"_Toc445895278"</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Data payload</w:t>
            </w:r>
            <w:r>
              <w:rPr>
                <w:noProof/>
                <w:webHidden/>
              </w:rPr>
              <w:tab/>
            </w:r>
            <w:r>
              <w:rPr>
                <w:noProof/>
                <w:webHidden/>
              </w:rPr>
              <w:fldChar w:fldCharType="begin"/>
            </w:r>
            <w:r>
              <w:rPr>
                <w:noProof/>
                <w:webHidden/>
              </w:rPr>
              <w:instrText xml:space="preserve"> PAGEREF _Toc445895278 \h </w:instrText>
            </w:r>
            <w:r>
              <w:rPr>
                <w:noProof/>
                <w:webHidden/>
              </w:rPr>
            </w:r>
          </w:ins>
          <w:r>
            <w:rPr>
              <w:noProof/>
              <w:webHidden/>
            </w:rPr>
            <w:fldChar w:fldCharType="separate"/>
          </w:r>
          <w:ins w:id="1912" w:author="GE User" w:date="2016-03-16T12:38:00Z">
            <w:r>
              <w:rPr>
                <w:noProof/>
                <w:webHidden/>
              </w:rPr>
              <w:t>5</w:t>
            </w:r>
            <w:r>
              <w:rPr>
                <w:noProof/>
                <w:webHidden/>
              </w:rPr>
              <w:fldChar w:fldCharType="end"/>
            </w:r>
            <w:r w:rsidRPr="00580E3A">
              <w:rPr>
                <w:rStyle w:val="Hyperlink"/>
                <w:noProof/>
              </w:rPr>
              <w:fldChar w:fldCharType="end"/>
            </w:r>
          </w:ins>
        </w:p>
        <w:p w:rsidR="00937E9A" w:rsidRDefault="00937E9A">
          <w:pPr>
            <w:pStyle w:val="TOC1"/>
            <w:tabs>
              <w:tab w:val="right" w:leader="dot" w:pos="9350"/>
            </w:tabs>
            <w:rPr>
              <w:ins w:id="1913" w:author="GE User" w:date="2016-03-16T12:38:00Z"/>
              <w:rFonts w:eastAsiaTheme="minorEastAsia"/>
              <w:noProof/>
            </w:rPr>
          </w:pPr>
          <w:ins w:id="1914" w:author="GE User" w:date="2016-03-16T12:38:00Z">
            <w:r w:rsidRPr="00580E3A">
              <w:rPr>
                <w:rStyle w:val="Hyperlink"/>
                <w:noProof/>
              </w:rPr>
              <w:lastRenderedPageBreak/>
              <w:fldChar w:fldCharType="begin"/>
            </w:r>
            <w:r w:rsidRPr="00580E3A">
              <w:rPr>
                <w:rStyle w:val="Hyperlink"/>
                <w:noProof/>
              </w:rPr>
              <w:instrText xml:space="preserve"> </w:instrText>
            </w:r>
            <w:r>
              <w:rPr>
                <w:noProof/>
              </w:rPr>
              <w:instrText>HYPERLINK \l "_Toc445895279"</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How To Stop Data Collection</w:t>
            </w:r>
            <w:r>
              <w:rPr>
                <w:noProof/>
                <w:webHidden/>
              </w:rPr>
              <w:tab/>
            </w:r>
            <w:r>
              <w:rPr>
                <w:noProof/>
                <w:webHidden/>
              </w:rPr>
              <w:fldChar w:fldCharType="begin"/>
            </w:r>
            <w:r>
              <w:rPr>
                <w:noProof/>
                <w:webHidden/>
              </w:rPr>
              <w:instrText xml:space="preserve"> PAGEREF _Toc445895279 \h </w:instrText>
            </w:r>
            <w:r>
              <w:rPr>
                <w:noProof/>
                <w:webHidden/>
              </w:rPr>
            </w:r>
          </w:ins>
          <w:r>
            <w:rPr>
              <w:noProof/>
              <w:webHidden/>
            </w:rPr>
            <w:fldChar w:fldCharType="separate"/>
          </w:r>
          <w:ins w:id="1915" w:author="GE User" w:date="2016-03-16T12:38:00Z">
            <w:r>
              <w:rPr>
                <w:noProof/>
                <w:webHidden/>
              </w:rPr>
              <w:t>5</w:t>
            </w:r>
            <w:r>
              <w:rPr>
                <w:noProof/>
                <w:webHidden/>
              </w:rPr>
              <w:fldChar w:fldCharType="end"/>
            </w:r>
            <w:r w:rsidRPr="00580E3A">
              <w:rPr>
                <w:rStyle w:val="Hyperlink"/>
                <w:noProof/>
              </w:rPr>
              <w:fldChar w:fldCharType="end"/>
            </w:r>
          </w:ins>
        </w:p>
        <w:p w:rsidR="00937E9A" w:rsidRDefault="00937E9A">
          <w:pPr>
            <w:pStyle w:val="TOC1"/>
            <w:tabs>
              <w:tab w:val="right" w:leader="dot" w:pos="9350"/>
            </w:tabs>
            <w:rPr>
              <w:ins w:id="1916" w:author="GE User" w:date="2016-03-16T12:38:00Z"/>
              <w:rFonts w:eastAsiaTheme="minorEastAsia"/>
              <w:noProof/>
            </w:rPr>
          </w:pPr>
          <w:ins w:id="1917" w:author="GE User" w:date="2016-03-16T12:38:00Z">
            <w:r w:rsidRPr="00580E3A">
              <w:rPr>
                <w:rStyle w:val="Hyperlink"/>
                <w:noProof/>
              </w:rPr>
              <w:fldChar w:fldCharType="begin"/>
            </w:r>
            <w:r w:rsidRPr="00580E3A">
              <w:rPr>
                <w:rStyle w:val="Hyperlink"/>
                <w:noProof/>
              </w:rPr>
              <w:instrText xml:space="preserve"> </w:instrText>
            </w:r>
            <w:r>
              <w:rPr>
                <w:noProof/>
              </w:rPr>
              <w:instrText>HYPERLINK \l "_Toc445895280"</w:instrText>
            </w:r>
            <w:r w:rsidRPr="00580E3A">
              <w:rPr>
                <w:rStyle w:val="Hyperlink"/>
                <w:noProof/>
              </w:rPr>
              <w:instrText xml:space="preserve"> </w:instrText>
            </w:r>
            <w:r w:rsidRPr="00580E3A">
              <w:rPr>
                <w:rStyle w:val="Hyperlink"/>
                <w:noProof/>
              </w:rPr>
            </w:r>
            <w:r w:rsidRPr="00580E3A">
              <w:rPr>
                <w:rStyle w:val="Hyperlink"/>
                <w:noProof/>
              </w:rPr>
              <w:fldChar w:fldCharType="separate"/>
            </w:r>
            <w:r w:rsidRPr="00580E3A">
              <w:rPr>
                <w:rStyle w:val="Hyperlink"/>
                <w:noProof/>
              </w:rPr>
              <w:t>How to announce data collection in progress</w:t>
            </w:r>
            <w:r>
              <w:rPr>
                <w:noProof/>
                <w:webHidden/>
              </w:rPr>
              <w:tab/>
            </w:r>
            <w:r>
              <w:rPr>
                <w:noProof/>
                <w:webHidden/>
              </w:rPr>
              <w:fldChar w:fldCharType="begin"/>
            </w:r>
            <w:r>
              <w:rPr>
                <w:noProof/>
                <w:webHidden/>
              </w:rPr>
              <w:instrText xml:space="preserve"> PAGEREF _Toc445895280 \h </w:instrText>
            </w:r>
            <w:r>
              <w:rPr>
                <w:noProof/>
                <w:webHidden/>
              </w:rPr>
            </w:r>
          </w:ins>
          <w:r>
            <w:rPr>
              <w:noProof/>
              <w:webHidden/>
            </w:rPr>
            <w:fldChar w:fldCharType="separate"/>
          </w:r>
          <w:ins w:id="1918" w:author="GE User" w:date="2016-03-16T12:38:00Z">
            <w:r>
              <w:rPr>
                <w:noProof/>
                <w:webHidden/>
              </w:rPr>
              <w:t>5</w:t>
            </w:r>
            <w:r>
              <w:rPr>
                <w:noProof/>
                <w:webHidden/>
              </w:rPr>
              <w:fldChar w:fldCharType="end"/>
            </w:r>
            <w:r w:rsidRPr="00580E3A">
              <w:rPr>
                <w:rStyle w:val="Hyperlink"/>
                <w:noProof/>
              </w:rPr>
              <w:fldChar w:fldCharType="end"/>
            </w:r>
          </w:ins>
        </w:p>
        <w:p w:rsidR="00311033" w:rsidDel="000A7381" w:rsidRDefault="00311033">
          <w:pPr>
            <w:pStyle w:val="TOC1"/>
            <w:tabs>
              <w:tab w:val="right" w:leader="dot" w:pos="9350"/>
            </w:tabs>
            <w:rPr>
              <w:del w:id="1919" w:author="GE User" w:date="2016-03-15T16:08:00Z"/>
              <w:noProof/>
            </w:rPr>
          </w:pPr>
          <w:del w:id="1920" w:author="GE User" w:date="2016-03-15T16:08:00Z">
            <w:r w:rsidRPr="000A7381" w:rsidDel="000A7381">
              <w:rPr>
                <w:noProof/>
                <w:rPrChange w:id="1921" w:author="GE User" w:date="2016-03-15T16:08:00Z">
                  <w:rPr>
                    <w:rStyle w:val="Hyperlink"/>
                    <w:noProof/>
                  </w:rPr>
                </w:rPrChange>
              </w:rPr>
              <w:delText>Introduction</w:delText>
            </w:r>
            <w:r w:rsidDel="000A7381">
              <w:rPr>
                <w:noProof/>
                <w:webHidden/>
              </w:rPr>
              <w:tab/>
              <w:delText>1</w:delText>
            </w:r>
          </w:del>
        </w:p>
        <w:p w:rsidR="00311033" w:rsidDel="000A7381" w:rsidRDefault="00311033">
          <w:pPr>
            <w:pStyle w:val="TOC1"/>
            <w:tabs>
              <w:tab w:val="right" w:leader="dot" w:pos="9350"/>
            </w:tabs>
            <w:rPr>
              <w:del w:id="1922" w:author="GE User" w:date="2016-03-15T16:08:00Z"/>
              <w:noProof/>
            </w:rPr>
          </w:pPr>
          <w:del w:id="1923" w:author="GE User" w:date="2016-03-15T16:08:00Z">
            <w:r w:rsidRPr="000A7381" w:rsidDel="000A7381">
              <w:rPr>
                <w:noProof/>
                <w:rPrChange w:id="1924" w:author="GE User" w:date="2016-03-15T16:08:00Z">
                  <w:rPr>
                    <w:rStyle w:val="Hyperlink"/>
                    <w:noProof/>
                  </w:rPr>
                </w:rPrChange>
              </w:rPr>
              <w:delText>Business Story</w:delText>
            </w:r>
            <w:r w:rsidDel="000A7381">
              <w:rPr>
                <w:noProof/>
                <w:webHidden/>
              </w:rPr>
              <w:tab/>
              <w:delText>1</w:delText>
            </w:r>
          </w:del>
        </w:p>
        <w:p w:rsidR="00311033" w:rsidDel="000A7381" w:rsidRDefault="00311033">
          <w:pPr>
            <w:pStyle w:val="TOC1"/>
            <w:tabs>
              <w:tab w:val="right" w:leader="dot" w:pos="9350"/>
            </w:tabs>
            <w:rPr>
              <w:del w:id="1925" w:author="GE User" w:date="2016-03-15T16:08:00Z"/>
              <w:noProof/>
            </w:rPr>
          </w:pPr>
          <w:del w:id="1926" w:author="GE User" w:date="2016-03-15T16:08:00Z">
            <w:r w:rsidRPr="000A7381" w:rsidDel="000A7381">
              <w:rPr>
                <w:noProof/>
                <w:rPrChange w:id="1927" w:author="GE User" w:date="2016-03-15T16:08:00Z">
                  <w:rPr>
                    <w:rStyle w:val="Hyperlink"/>
                    <w:noProof/>
                  </w:rPr>
                </w:rPrChange>
              </w:rPr>
              <w:delText>General</w:delText>
            </w:r>
            <w:r w:rsidDel="000A7381">
              <w:rPr>
                <w:noProof/>
                <w:webHidden/>
              </w:rPr>
              <w:tab/>
              <w:delText>2</w:delText>
            </w:r>
          </w:del>
        </w:p>
        <w:p w:rsidR="00311033" w:rsidDel="000A7381" w:rsidRDefault="00311033">
          <w:pPr>
            <w:pStyle w:val="TOC1"/>
            <w:tabs>
              <w:tab w:val="right" w:leader="dot" w:pos="9350"/>
            </w:tabs>
            <w:rPr>
              <w:del w:id="1928" w:author="GE User" w:date="2016-03-15T16:08:00Z"/>
              <w:noProof/>
            </w:rPr>
          </w:pPr>
          <w:del w:id="1929" w:author="GE User" w:date="2016-03-15T16:08:00Z">
            <w:r w:rsidRPr="000A7381" w:rsidDel="000A7381">
              <w:rPr>
                <w:noProof/>
                <w:rPrChange w:id="1930" w:author="GE User" w:date="2016-03-15T16:08:00Z">
                  <w:rPr>
                    <w:rStyle w:val="Hyperlink"/>
                    <w:noProof/>
                  </w:rPr>
                </w:rPrChange>
              </w:rPr>
              <w:delText>How to Configure PST</w:delText>
            </w:r>
            <w:r w:rsidDel="000A7381">
              <w:rPr>
                <w:noProof/>
                <w:webHidden/>
              </w:rPr>
              <w:tab/>
              <w:delText>3</w:delText>
            </w:r>
          </w:del>
        </w:p>
        <w:p w:rsidR="00311033" w:rsidDel="000A7381" w:rsidRDefault="00311033">
          <w:pPr>
            <w:pStyle w:val="TOC2"/>
            <w:tabs>
              <w:tab w:val="right" w:leader="dot" w:pos="9350"/>
            </w:tabs>
            <w:rPr>
              <w:del w:id="1931" w:author="GE User" w:date="2016-03-15T16:08:00Z"/>
              <w:noProof/>
            </w:rPr>
          </w:pPr>
          <w:del w:id="1932" w:author="GE User" w:date="2016-03-15T16:08:00Z">
            <w:r w:rsidRPr="000A7381" w:rsidDel="000A7381">
              <w:rPr>
                <w:noProof/>
                <w:rPrChange w:id="1933" w:author="GE User" w:date="2016-03-15T16:08:00Z">
                  <w:rPr>
                    <w:rStyle w:val="Hyperlink"/>
                    <w:noProof/>
                  </w:rPr>
                </w:rPrChange>
              </w:rPr>
              <w:delText>PST pattern configuration</w:delText>
            </w:r>
            <w:r w:rsidDel="000A7381">
              <w:rPr>
                <w:noProof/>
                <w:webHidden/>
              </w:rPr>
              <w:tab/>
              <w:delText>3</w:delText>
            </w:r>
          </w:del>
        </w:p>
        <w:p w:rsidR="00311033" w:rsidDel="000A7381" w:rsidRDefault="00311033">
          <w:pPr>
            <w:pStyle w:val="TOC2"/>
            <w:tabs>
              <w:tab w:val="right" w:leader="dot" w:pos="9350"/>
            </w:tabs>
            <w:rPr>
              <w:del w:id="1934" w:author="GE User" w:date="2016-03-15T16:08:00Z"/>
              <w:noProof/>
            </w:rPr>
          </w:pPr>
          <w:del w:id="1935" w:author="GE User" w:date="2016-03-15T16:08:00Z">
            <w:r w:rsidRPr="000A7381" w:rsidDel="000A7381">
              <w:rPr>
                <w:noProof/>
                <w:rPrChange w:id="1936" w:author="GE User" w:date="2016-03-15T16:08:00Z">
                  <w:rPr>
                    <w:rStyle w:val="Hyperlink"/>
                    <w:noProof/>
                  </w:rPr>
                </w:rPrChange>
              </w:rPr>
              <w:delText>Setpoint Freeze</w:delText>
            </w:r>
            <w:r w:rsidDel="000A7381">
              <w:rPr>
                <w:noProof/>
                <w:webHidden/>
              </w:rPr>
              <w:tab/>
              <w:delText>4</w:delText>
            </w:r>
          </w:del>
        </w:p>
        <w:p w:rsidR="00311033" w:rsidDel="000A7381" w:rsidRDefault="00311033">
          <w:pPr>
            <w:pStyle w:val="TOC2"/>
            <w:tabs>
              <w:tab w:val="right" w:leader="dot" w:pos="9350"/>
            </w:tabs>
            <w:rPr>
              <w:del w:id="1937" w:author="GE User" w:date="2016-03-15T16:08:00Z"/>
              <w:noProof/>
            </w:rPr>
          </w:pPr>
          <w:del w:id="1938" w:author="GE User" w:date="2016-03-15T16:08:00Z">
            <w:r w:rsidRPr="000A7381" w:rsidDel="000A7381">
              <w:rPr>
                <w:noProof/>
                <w:rPrChange w:id="1939" w:author="GE User" w:date="2016-03-15T16:08:00Z">
                  <w:rPr>
                    <w:rStyle w:val="Hyperlink"/>
                    <w:noProof/>
                  </w:rPr>
                </w:rPrChange>
              </w:rPr>
              <w:delText>PST Start</w:delText>
            </w:r>
            <w:r w:rsidDel="000A7381">
              <w:rPr>
                <w:noProof/>
                <w:webHidden/>
              </w:rPr>
              <w:tab/>
              <w:delText>4</w:delText>
            </w:r>
          </w:del>
        </w:p>
        <w:p w:rsidR="00311033" w:rsidDel="000A7381" w:rsidRDefault="00311033">
          <w:pPr>
            <w:pStyle w:val="TOC1"/>
            <w:tabs>
              <w:tab w:val="right" w:leader="dot" w:pos="9350"/>
            </w:tabs>
            <w:rPr>
              <w:del w:id="1940" w:author="GE User" w:date="2016-03-15T16:08:00Z"/>
              <w:noProof/>
            </w:rPr>
          </w:pPr>
          <w:del w:id="1941" w:author="GE User" w:date="2016-03-15T16:08:00Z">
            <w:r w:rsidRPr="000A7381" w:rsidDel="000A7381">
              <w:rPr>
                <w:noProof/>
                <w:rPrChange w:id="1942" w:author="GE User" w:date="2016-03-15T16:08:00Z">
                  <w:rPr>
                    <w:rStyle w:val="Hyperlink"/>
                    <w:noProof/>
                  </w:rPr>
                </w:rPrChange>
              </w:rPr>
              <w:delText>Calculated Values</w:delText>
            </w:r>
            <w:r w:rsidDel="000A7381">
              <w:rPr>
                <w:noProof/>
                <w:webHidden/>
              </w:rPr>
              <w:tab/>
              <w:delText>5</w:delText>
            </w:r>
          </w:del>
        </w:p>
        <w:p w:rsidR="00311033" w:rsidDel="000A7381" w:rsidRDefault="00311033">
          <w:pPr>
            <w:pStyle w:val="TOC1"/>
            <w:tabs>
              <w:tab w:val="right" w:leader="dot" w:pos="9350"/>
            </w:tabs>
            <w:rPr>
              <w:del w:id="1943" w:author="GE User" w:date="2016-03-15T16:08:00Z"/>
              <w:noProof/>
            </w:rPr>
          </w:pPr>
          <w:del w:id="1944" w:author="GE User" w:date="2016-03-15T16:08:00Z">
            <w:r w:rsidRPr="000A7381" w:rsidDel="000A7381">
              <w:rPr>
                <w:noProof/>
                <w:rPrChange w:id="1945" w:author="GE User" w:date="2016-03-15T16:08:00Z">
                  <w:rPr>
                    <w:rStyle w:val="Hyperlink"/>
                    <w:noProof/>
                  </w:rPr>
                </w:rPrChange>
              </w:rPr>
              <w:delText>Patterns</w:delText>
            </w:r>
            <w:r w:rsidDel="000A7381">
              <w:rPr>
                <w:noProof/>
                <w:webHidden/>
              </w:rPr>
              <w:tab/>
              <w:delText>5</w:delText>
            </w:r>
          </w:del>
        </w:p>
        <w:p w:rsidR="00311033" w:rsidDel="000A7381" w:rsidRDefault="00311033">
          <w:pPr>
            <w:pStyle w:val="TOC1"/>
            <w:tabs>
              <w:tab w:val="right" w:leader="dot" w:pos="9350"/>
            </w:tabs>
            <w:rPr>
              <w:del w:id="1946" w:author="GE User" w:date="2016-03-15T16:08:00Z"/>
              <w:noProof/>
            </w:rPr>
          </w:pPr>
          <w:del w:id="1947" w:author="GE User" w:date="2016-03-15T16:08:00Z">
            <w:r w:rsidRPr="000A7381" w:rsidDel="000A7381">
              <w:rPr>
                <w:noProof/>
                <w:rPrChange w:id="1948" w:author="GE User" w:date="2016-03-15T16:08:00Z">
                  <w:rPr>
                    <w:rStyle w:val="Hyperlink"/>
                    <w:noProof/>
                  </w:rPr>
                </w:rPrChange>
              </w:rPr>
              <w:delText>How to interface PST to control application</w:delText>
            </w:r>
            <w:r w:rsidDel="000A7381">
              <w:rPr>
                <w:noProof/>
                <w:webHidden/>
              </w:rPr>
              <w:tab/>
              <w:delText>7</w:delText>
            </w:r>
          </w:del>
        </w:p>
        <w:p w:rsidR="00311033" w:rsidDel="000A7381" w:rsidRDefault="00311033">
          <w:pPr>
            <w:pStyle w:val="TOC1"/>
            <w:tabs>
              <w:tab w:val="right" w:leader="dot" w:pos="9350"/>
            </w:tabs>
            <w:rPr>
              <w:del w:id="1949" w:author="GE User" w:date="2016-03-15T16:08:00Z"/>
              <w:noProof/>
            </w:rPr>
          </w:pPr>
          <w:del w:id="1950" w:author="GE User" w:date="2016-03-15T16:08:00Z">
            <w:r w:rsidRPr="000A7381" w:rsidDel="000A7381">
              <w:rPr>
                <w:noProof/>
                <w:rPrChange w:id="1951" w:author="GE User" w:date="2016-03-15T16:08:00Z">
                  <w:rPr>
                    <w:rStyle w:val="Hyperlink"/>
                    <w:noProof/>
                  </w:rPr>
                </w:rPrChange>
              </w:rPr>
              <w:delText>PST Results</w:delText>
            </w:r>
            <w:r w:rsidDel="000A7381">
              <w:rPr>
                <w:noProof/>
                <w:webHidden/>
              </w:rPr>
              <w:tab/>
              <w:delText>8</w:delText>
            </w:r>
          </w:del>
        </w:p>
        <w:p w:rsidR="00311033" w:rsidDel="000A7381" w:rsidRDefault="00311033">
          <w:pPr>
            <w:pStyle w:val="TOC1"/>
            <w:tabs>
              <w:tab w:val="right" w:leader="dot" w:pos="9350"/>
            </w:tabs>
            <w:rPr>
              <w:del w:id="1952" w:author="GE User" w:date="2016-03-15T16:08:00Z"/>
              <w:noProof/>
            </w:rPr>
          </w:pPr>
          <w:del w:id="1953" w:author="GE User" w:date="2016-03-15T16:08:00Z">
            <w:r w:rsidRPr="000A7381" w:rsidDel="000A7381">
              <w:rPr>
                <w:noProof/>
                <w:rPrChange w:id="1954" w:author="GE User" w:date="2016-03-15T16:08:00Z">
                  <w:rPr>
                    <w:rStyle w:val="Hyperlink"/>
                    <w:noProof/>
                  </w:rPr>
                </w:rPrChange>
              </w:rPr>
              <w:delText>PST Results in the Device (Not to be implemented)</w:delText>
            </w:r>
            <w:r w:rsidDel="000A7381">
              <w:rPr>
                <w:noProof/>
                <w:webHidden/>
              </w:rPr>
              <w:tab/>
              <w:delText>10</w:delText>
            </w:r>
          </w:del>
        </w:p>
        <w:p w:rsidR="00311033" w:rsidDel="000A7381" w:rsidRDefault="00311033">
          <w:pPr>
            <w:pStyle w:val="TOC1"/>
            <w:tabs>
              <w:tab w:val="right" w:leader="dot" w:pos="9350"/>
            </w:tabs>
            <w:rPr>
              <w:del w:id="1955" w:author="GE User" w:date="2016-03-15T16:08:00Z"/>
              <w:noProof/>
            </w:rPr>
          </w:pPr>
          <w:del w:id="1956" w:author="GE User" w:date="2016-03-15T16:08:00Z">
            <w:r w:rsidRPr="000A7381" w:rsidDel="000A7381">
              <w:rPr>
                <w:noProof/>
                <w:rPrChange w:id="1957" w:author="GE User" w:date="2016-03-15T16:08:00Z">
                  <w:rPr>
                    <w:rStyle w:val="Hyperlink"/>
                    <w:noProof/>
                  </w:rPr>
                </w:rPrChange>
              </w:rPr>
              <w:delText>How to run PST once it is started</w:delText>
            </w:r>
            <w:r w:rsidDel="000A7381">
              <w:rPr>
                <w:noProof/>
                <w:webHidden/>
              </w:rPr>
              <w:tab/>
              <w:delText>11</w:delText>
            </w:r>
          </w:del>
        </w:p>
        <w:p w:rsidR="00311033" w:rsidDel="000A7381" w:rsidRDefault="00311033">
          <w:pPr>
            <w:pStyle w:val="TOC1"/>
            <w:tabs>
              <w:tab w:val="right" w:leader="dot" w:pos="9350"/>
            </w:tabs>
            <w:rPr>
              <w:del w:id="1958" w:author="GE User" w:date="2016-03-15T16:08:00Z"/>
              <w:noProof/>
            </w:rPr>
          </w:pPr>
          <w:del w:id="1959" w:author="GE User" w:date="2016-03-15T16:08:00Z">
            <w:r w:rsidRPr="000A7381" w:rsidDel="000A7381">
              <w:rPr>
                <w:noProof/>
                <w:rPrChange w:id="1960" w:author="GE User" w:date="2016-03-15T16:08:00Z">
                  <w:rPr>
                    <w:rStyle w:val="Hyperlink"/>
                    <w:noProof/>
                  </w:rPr>
                </w:rPrChange>
              </w:rPr>
              <w:delText>How to start PST</w:delText>
            </w:r>
            <w:r w:rsidDel="000A7381">
              <w:rPr>
                <w:noProof/>
                <w:webHidden/>
              </w:rPr>
              <w:tab/>
              <w:delText>11</w:delText>
            </w:r>
          </w:del>
        </w:p>
        <w:p w:rsidR="00311033" w:rsidDel="000A7381" w:rsidRDefault="00311033">
          <w:pPr>
            <w:pStyle w:val="TOC2"/>
            <w:tabs>
              <w:tab w:val="right" w:leader="dot" w:pos="9350"/>
            </w:tabs>
            <w:rPr>
              <w:del w:id="1961" w:author="GE User" w:date="2016-03-15T16:08:00Z"/>
              <w:noProof/>
            </w:rPr>
          </w:pPr>
          <w:del w:id="1962" w:author="GE User" w:date="2016-03-15T16:08:00Z">
            <w:r w:rsidRPr="000A7381" w:rsidDel="000A7381">
              <w:rPr>
                <w:noProof/>
                <w:rPrChange w:id="1963" w:author="GE User" w:date="2016-03-15T16:08:00Z">
                  <w:rPr>
                    <w:rStyle w:val="Hyperlink"/>
                    <w:noProof/>
                  </w:rPr>
                </w:rPrChange>
              </w:rPr>
              <w:delText>Start from the PC Applicaiton</w:delText>
            </w:r>
            <w:r w:rsidDel="000A7381">
              <w:rPr>
                <w:noProof/>
                <w:webHidden/>
              </w:rPr>
              <w:tab/>
              <w:delText>11</w:delText>
            </w:r>
          </w:del>
        </w:p>
        <w:p w:rsidR="00311033" w:rsidDel="000A7381" w:rsidRDefault="00311033">
          <w:pPr>
            <w:pStyle w:val="TOC2"/>
            <w:tabs>
              <w:tab w:val="right" w:leader="dot" w:pos="9350"/>
            </w:tabs>
            <w:rPr>
              <w:del w:id="1964" w:author="GE User" w:date="2016-03-15T16:08:00Z"/>
              <w:noProof/>
            </w:rPr>
          </w:pPr>
          <w:del w:id="1965" w:author="GE User" w:date="2016-03-15T16:08:00Z">
            <w:r w:rsidRPr="000A7381" w:rsidDel="000A7381">
              <w:rPr>
                <w:noProof/>
                <w:rPrChange w:id="1966" w:author="GE User" w:date="2016-03-15T16:08:00Z">
                  <w:rPr>
                    <w:rStyle w:val="Hyperlink"/>
                    <w:noProof/>
                  </w:rPr>
                </w:rPrChange>
              </w:rPr>
              <w:delText>Start from the Local Display</w:delText>
            </w:r>
            <w:r w:rsidDel="000A7381">
              <w:rPr>
                <w:noProof/>
                <w:webHidden/>
              </w:rPr>
              <w:tab/>
              <w:delText>12</w:delText>
            </w:r>
          </w:del>
        </w:p>
        <w:p w:rsidR="00311033" w:rsidDel="000A7381" w:rsidRDefault="00311033">
          <w:pPr>
            <w:pStyle w:val="TOC1"/>
            <w:tabs>
              <w:tab w:val="right" w:leader="dot" w:pos="9350"/>
            </w:tabs>
            <w:rPr>
              <w:del w:id="1967" w:author="GE User" w:date="2016-03-15T16:08:00Z"/>
              <w:noProof/>
            </w:rPr>
          </w:pPr>
          <w:del w:id="1968" w:author="GE User" w:date="2016-03-15T16:08:00Z">
            <w:r w:rsidRPr="000A7381" w:rsidDel="000A7381">
              <w:rPr>
                <w:noProof/>
                <w:rPrChange w:id="1969" w:author="GE User" w:date="2016-03-15T16:08:00Z">
                  <w:rPr>
                    <w:rStyle w:val="Hyperlink"/>
                    <w:noProof/>
                  </w:rPr>
                </w:rPrChange>
              </w:rPr>
              <w:delText>How to compute and present the output</w:delText>
            </w:r>
            <w:r w:rsidDel="000A7381">
              <w:rPr>
                <w:noProof/>
                <w:webHidden/>
              </w:rPr>
              <w:tab/>
              <w:delText>12</w:delText>
            </w:r>
          </w:del>
        </w:p>
        <w:p w:rsidR="00311033" w:rsidDel="000A7381" w:rsidRDefault="00311033">
          <w:pPr>
            <w:pStyle w:val="TOC2"/>
            <w:tabs>
              <w:tab w:val="right" w:leader="dot" w:pos="9350"/>
            </w:tabs>
            <w:rPr>
              <w:del w:id="1970" w:author="GE User" w:date="2016-03-15T16:08:00Z"/>
              <w:noProof/>
            </w:rPr>
          </w:pPr>
          <w:del w:id="1971" w:author="GE User" w:date="2016-03-15T16:08:00Z">
            <w:r w:rsidRPr="000A7381" w:rsidDel="000A7381">
              <w:rPr>
                <w:noProof/>
                <w:rPrChange w:id="1972" w:author="GE User" w:date="2016-03-15T16:08:00Z">
                  <w:rPr>
                    <w:rStyle w:val="Hyperlink"/>
                    <w:noProof/>
                  </w:rPr>
                </w:rPrChange>
              </w:rPr>
              <w:delText>Data format</w:delText>
            </w:r>
            <w:r w:rsidDel="000A7381">
              <w:rPr>
                <w:noProof/>
                <w:webHidden/>
              </w:rPr>
              <w:tab/>
              <w:delText>13</w:delText>
            </w:r>
          </w:del>
        </w:p>
        <w:p w:rsidR="00311033" w:rsidDel="000A7381" w:rsidRDefault="00311033">
          <w:pPr>
            <w:pStyle w:val="TOC1"/>
            <w:tabs>
              <w:tab w:val="right" w:leader="dot" w:pos="9350"/>
            </w:tabs>
            <w:rPr>
              <w:del w:id="1973" w:author="GE User" w:date="2016-03-15T16:08:00Z"/>
              <w:noProof/>
            </w:rPr>
          </w:pPr>
          <w:del w:id="1974" w:author="GE User" w:date="2016-03-15T16:08:00Z">
            <w:r w:rsidRPr="000A7381" w:rsidDel="000A7381">
              <w:rPr>
                <w:noProof/>
                <w:rPrChange w:id="1975" w:author="GE User" w:date="2016-03-15T16:08:00Z">
                  <w:rPr>
                    <w:rStyle w:val="Hyperlink"/>
                    <w:noProof/>
                  </w:rPr>
                </w:rPrChange>
              </w:rPr>
              <w:delText>How to abort PST</w:delText>
            </w:r>
            <w:r w:rsidDel="000A7381">
              <w:rPr>
                <w:noProof/>
                <w:webHidden/>
              </w:rPr>
              <w:tab/>
              <w:delText>14</w:delText>
            </w:r>
          </w:del>
        </w:p>
        <w:p w:rsidR="00311033" w:rsidDel="000A7381" w:rsidRDefault="00311033">
          <w:pPr>
            <w:pStyle w:val="TOC1"/>
            <w:tabs>
              <w:tab w:val="right" w:leader="dot" w:pos="9350"/>
            </w:tabs>
            <w:rPr>
              <w:del w:id="1976" w:author="GE User" w:date="2016-03-15T16:08:00Z"/>
              <w:noProof/>
            </w:rPr>
          </w:pPr>
          <w:del w:id="1977" w:author="GE User" w:date="2016-03-15T16:08:00Z">
            <w:r w:rsidRPr="000A7381" w:rsidDel="000A7381">
              <w:rPr>
                <w:noProof/>
                <w:rPrChange w:id="1978" w:author="GE User" w:date="2016-03-15T16:08:00Z">
                  <w:rPr>
                    <w:rStyle w:val="Hyperlink"/>
                    <w:noProof/>
                  </w:rPr>
                </w:rPrChange>
              </w:rPr>
              <w:delText>How to announce PST in progress</w:delText>
            </w:r>
            <w:r w:rsidDel="000A7381">
              <w:rPr>
                <w:noProof/>
                <w:webHidden/>
              </w:rPr>
              <w:tab/>
              <w:delText>14</w:delText>
            </w:r>
          </w:del>
        </w:p>
        <w:p w:rsidR="00311033" w:rsidDel="000A7381" w:rsidRDefault="00311033">
          <w:pPr>
            <w:pStyle w:val="TOC1"/>
            <w:tabs>
              <w:tab w:val="right" w:leader="dot" w:pos="9350"/>
            </w:tabs>
            <w:rPr>
              <w:del w:id="1979" w:author="GE User" w:date="2016-03-15T16:08:00Z"/>
              <w:noProof/>
            </w:rPr>
          </w:pPr>
          <w:del w:id="1980" w:author="GE User" w:date="2016-03-15T16:08:00Z">
            <w:r w:rsidRPr="000A7381" w:rsidDel="000A7381">
              <w:rPr>
                <w:noProof/>
                <w:rPrChange w:id="1981" w:author="GE User" w:date="2016-03-15T16:08:00Z">
                  <w:rPr>
                    <w:rStyle w:val="Hyperlink"/>
                    <w:noProof/>
                  </w:rPr>
                </w:rPrChange>
              </w:rPr>
              <w:delText>Open Issues</w:delText>
            </w:r>
            <w:r w:rsidDel="000A7381">
              <w:rPr>
                <w:noProof/>
                <w:webHidden/>
              </w:rPr>
              <w:tab/>
              <w:delText>14</w:delText>
            </w:r>
          </w:del>
        </w:p>
        <w:p w:rsidR="00311033" w:rsidRDefault="00311033">
          <w:r>
            <w:rPr>
              <w:b/>
              <w:bCs/>
              <w:noProof/>
            </w:rPr>
            <w:fldChar w:fldCharType="end"/>
          </w:r>
        </w:p>
      </w:sdtContent>
    </w:sdt>
    <w:p w:rsidR="00311033" w:rsidDel="00937E9A" w:rsidRDefault="00311033" w:rsidP="00937E9A">
      <w:pPr>
        <w:rPr>
          <w:del w:id="1982" w:author="GE User" w:date="2016-03-16T12:39:00Z"/>
        </w:rPr>
        <w:pPrChange w:id="1983" w:author="GE User" w:date="2016-03-16T12:39:00Z">
          <w:pPr/>
        </w:pPrChange>
      </w:pPr>
      <w:del w:id="1984" w:author="GE User" w:date="2016-03-16T12:39:00Z">
        <w:r w:rsidDel="00937E9A">
          <w:br w:type="page"/>
        </w:r>
      </w:del>
    </w:p>
    <w:p w:rsidR="006D7F64" w:rsidDel="00937E9A" w:rsidRDefault="00311033" w:rsidP="00937E9A">
      <w:pPr>
        <w:rPr>
          <w:del w:id="1985" w:author="GE User" w:date="2016-03-16T12:39:00Z"/>
          <w:rFonts w:eastAsiaTheme="minorEastAsia"/>
          <w:noProof/>
        </w:rPr>
        <w:pPrChange w:id="1986" w:author="GE User" w:date="2016-03-16T12:39:00Z">
          <w:pPr>
            <w:pStyle w:val="TableofFigures"/>
            <w:tabs>
              <w:tab w:val="right" w:leader="dot" w:pos="9350"/>
            </w:tabs>
          </w:pPr>
        </w:pPrChange>
      </w:pPr>
      <w:del w:id="1987" w:author="GE User" w:date="2016-03-16T12:39:00Z">
        <w:r w:rsidDel="00937E9A">
          <w:fldChar w:fldCharType="begin"/>
        </w:r>
        <w:r w:rsidDel="00937E9A">
          <w:delInstrText xml:space="preserve"> TOC \h \z \c "Figure" </w:delInstrText>
        </w:r>
        <w:r w:rsidDel="00937E9A">
          <w:fldChar w:fldCharType="separate"/>
        </w:r>
        <w:r w:rsidR="009170B8" w:rsidDel="00937E9A">
          <w:fldChar w:fldCharType="begin"/>
        </w:r>
        <w:r w:rsidR="009170B8" w:rsidDel="00937E9A">
          <w:delInstrText xml:space="preserve"> HYPERLINK \l "_Toc442789888" </w:delInstrText>
        </w:r>
        <w:r w:rsidR="009170B8" w:rsidDel="00937E9A">
          <w:fldChar w:fldCharType="separate"/>
        </w:r>
        <w:r w:rsidR="006D7F64" w:rsidRPr="00597B29" w:rsidDel="00937E9A">
          <w:rPr>
            <w:rStyle w:val="Hyperlink"/>
            <w:noProof/>
          </w:rPr>
          <w:delText>Figure 1: PST Down (PST_DPU)</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_Toc442789888 \h </w:delInstrText>
        </w:r>
        <w:r w:rsidR="006D7F64" w:rsidDel="00937E9A">
          <w:rPr>
            <w:noProof/>
            <w:webHidden/>
          </w:rPr>
        </w:r>
        <w:r w:rsidR="006D7F64" w:rsidDel="00937E9A">
          <w:rPr>
            <w:noProof/>
            <w:webHidden/>
          </w:rPr>
          <w:fldChar w:fldCharType="separate"/>
        </w:r>
        <w:r w:rsidR="006D7F64" w:rsidDel="00937E9A">
          <w:rPr>
            <w:noProof/>
            <w:webHidden/>
          </w:rPr>
          <w:delText>5</w:delText>
        </w:r>
        <w:r w:rsidR="006D7F64" w:rsidDel="00937E9A">
          <w:rPr>
            <w:noProof/>
            <w:webHidden/>
          </w:rPr>
          <w:fldChar w:fldCharType="end"/>
        </w:r>
        <w:r w:rsidR="009170B8" w:rsidDel="00937E9A">
          <w:rPr>
            <w:noProof/>
          </w:rPr>
          <w:fldChar w:fldCharType="end"/>
        </w:r>
      </w:del>
    </w:p>
    <w:p w:rsidR="006D7F64" w:rsidDel="00937E9A" w:rsidRDefault="009170B8" w:rsidP="00937E9A">
      <w:pPr>
        <w:rPr>
          <w:del w:id="1988" w:author="GE User" w:date="2016-03-16T12:39:00Z"/>
          <w:rFonts w:eastAsiaTheme="minorEastAsia"/>
          <w:noProof/>
        </w:rPr>
        <w:pPrChange w:id="1989" w:author="GE User" w:date="2016-03-16T12:39:00Z">
          <w:pPr>
            <w:pStyle w:val="TableofFigures"/>
            <w:tabs>
              <w:tab w:val="right" w:leader="dot" w:pos="9350"/>
            </w:tabs>
          </w:pPr>
        </w:pPrChange>
      </w:pPr>
      <w:del w:id="1990" w:author="GE User" w:date="2016-03-16T12:39:00Z">
        <w:r w:rsidDel="00937E9A">
          <w:fldChar w:fldCharType="begin"/>
        </w:r>
        <w:r w:rsidDel="00937E9A">
          <w:delInstrText xml:space="preserve"> HYPERLINK \l "_Toc442789889" </w:delInstrText>
        </w:r>
        <w:r w:rsidDel="00937E9A">
          <w:fldChar w:fldCharType="separate"/>
        </w:r>
        <w:r w:rsidR="006D7F64" w:rsidRPr="00597B29" w:rsidDel="00937E9A">
          <w:rPr>
            <w:rStyle w:val="Hyperlink"/>
            <w:noProof/>
          </w:rPr>
          <w:delText>Figure 2: Down-Pause-Up-Pause-Down (PST_DPUPD)</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_Toc442789889 \h </w:delInstrText>
        </w:r>
        <w:r w:rsidR="006D7F64" w:rsidDel="00937E9A">
          <w:rPr>
            <w:noProof/>
            <w:webHidden/>
          </w:rPr>
        </w:r>
        <w:r w:rsidR="006D7F64" w:rsidDel="00937E9A">
          <w:rPr>
            <w:noProof/>
            <w:webHidden/>
          </w:rPr>
          <w:fldChar w:fldCharType="separate"/>
        </w:r>
        <w:r w:rsidR="006D7F64" w:rsidDel="00937E9A">
          <w:rPr>
            <w:noProof/>
            <w:webHidden/>
          </w:rPr>
          <w:delText>6</w:delText>
        </w:r>
        <w:r w:rsidR="006D7F64" w:rsidDel="00937E9A">
          <w:rPr>
            <w:noProof/>
            <w:webHidden/>
          </w:rPr>
          <w:fldChar w:fldCharType="end"/>
        </w:r>
        <w:r w:rsidDel="00937E9A">
          <w:rPr>
            <w:noProof/>
          </w:rPr>
          <w:fldChar w:fldCharType="end"/>
        </w:r>
      </w:del>
    </w:p>
    <w:p w:rsidR="006D7F64" w:rsidDel="00937E9A" w:rsidRDefault="009170B8" w:rsidP="00937E9A">
      <w:pPr>
        <w:rPr>
          <w:del w:id="1991" w:author="GE User" w:date="2016-03-16T12:39:00Z"/>
          <w:rFonts w:eastAsiaTheme="minorEastAsia"/>
          <w:noProof/>
        </w:rPr>
        <w:pPrChange w:id="1992" w:author="GE User" w:date="2016-03-16T12:39:00Z">
          <w:pPr>
            <w:pStyle w:val="TableofFigures"/>
            <w:tabs>
              <w:tab w:val="right" w:leader="dot" w:pos="9350"/>
            </w:tabs>
          </w:pPr>
        </w:pPrChange>
      </w:pPr>
      <w:del w:id="1993" w:author="GE User" w:date="2016-03-16T12:39:00Z">
        <w:r w:rsidDel="00937E9A">
          <w:fldChar w:fldCharType="begin"/>
        </w:r>
        <w:r w:rsidDel="00937E9A">
          <w:delInstrText xml:space="preserve"> HYPERLINK \l "_Toc442789890" </w:delInstrText>
        </w:r>
        <w:r w:rsidDel="00937E9A">
          <w:fldChar w:fldCharType="separate"/>
        </w:r>
        <w:r w:rsidR="006D7F64" w:rsidRPr="00597B29" w:rsidDel="00937E9A">
          <w:rPr>
            <w:rStyle w:val="Hyperlink"/>
            <w:noProof/>
          </w:rPr>
          <w:delText>Figure 3:Down-Pause-UpUp-Pause-DownDown-Pause Pause-Up (PST_DPUuPDdPU)</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_Toc442789890 \h </w:delInstrText>
        </w:r>
        <w:r w:rsidR="006D7F64" w:rsidDel="00937E9A">
          <w:rPr>
            <w:noProof/>
            <w:webHidden/>
          </w:rPr>
        </w:r>
        <w:r w:rsidR="006D7F64" w:rsidDel="00937E9A">
          <w:rPr>
            <w:noProof/>
            <w:webHidden/>
          </w:rPr>
          <w:fldChar w:fldCharType="separate"/>
        </w:r>
        <w:r w:rsidR="006D7F64" w:rsidDel="00937E9A">
          <w:rPr>
            <w:noProof/>
            <w:webHidden/>
          </w:rPr>
          <w:delText>7</w:delText>
        </w:r>
        <w:r w:rsidR="006D7F64" w:rsidDel="00937E9A">
          <w:rPr>
            <w:noProof/>
            <w:webHidden/>
          </w:rPr>
          <w:fldChar w:fldCharType="end"/>
        </w:r>
        <w:r w:rsidDel="00937E9A">
          <w:rPr>
            <w:noProof/>
          </w:rPr>
          <w:fldChar w:fldCharType="end"/>
        </w:r>
      </w:del>
    </w:p>
    <w:p w:rsidR="00311033" w:rsidDel="00937E9A" w:rsidRDefault="00311033" w:rsidP="00937E9A">
      <w:pPr>
        <w:rPr>
          <w:del w:id="1994" w:author="GE User" w:date="2016-03-16T12:39:00Z"/>
        </w:rPr>
        <w:pPrChange w:id="1995" w:author="GE User" w:date="2016-03-16T12:39:00Z">
          <w:pPr/>
        </w:pPrChange>
      </w:pPr>
      <w:del w:id="1996" w:author="GE User" w:date="2016-03-16T12:39:00Z">
        <w:r w:rsidDel="00937E9A">
          <w:fldChar w:fldCharType="end"/>
        </w:r>
      </w:del>
    </w:p>
    <w:p w:rsidR="009C242D" w:rsidDel="00937E9A" w:rsidRDefault="009C242D" w:rsidP="00937E9A">
      <w:pPr>
        <w:rPr>
          <w:del w:id="1997" w:author="GE User" w:date="2016-03-16T12:39:00Z"/>
        </w:rPr>
        <w:pPrChange w:id="1998" w:author="GE User" w:date="2016-03-16T12:39:00Z">
          <w:pPr/>
        </w:pPrChange>
      </w:pPr>
    </w:p>
    <w:p w:rsidR="006D7F64" w:rsidDel="00937E9A" w:rsidRDefault="009C242D" w:rsidP="00937E9A">
      <w:pPr>
        <w:rPr>
          <w:del w:id="1999" w:author="GE User" w:date="2016-03-16T12:39:00Z"/>
          <w:rFonts w:eastAsiaTheme="minorEastAsia"/>
          <w:noProof/>
        </w:rPr>
        <w:pPrChange w:id="2000" w:author="GE User" w:date="2016-03-16T12:39:00Z">
          <w:pPr>
            <w:pStyle w:val="TableofFigures"/>
            <w:tabs>
              <w:tab w:val="right" w:leader="dot" w:pos="9350"/>
            </w:tabs>
          </w:pPr>
        </w:pPrChange>
      </w:pPr>
      <w:del w:id="2001" w:author="GE User" w:date="2016-03-16T12:39:00Z">
        <w:r w:rsidDel="00937E9A">
          <w:fldChar w:fldCharType="begin"/>
        </w:r>
        <w:r w:rsidDel="00937E9A">
          <w:delInstrText xml:space="preserve"> TOC \h \z \c "Table" </w:delInstrText>
        </w:r>
        <w:r w:rsidDel="00937E9A">
          <w:fldChar w:fldCharType="separate"/>
        </w:r>
        <w:r w:rsidR="009170B8" w:rsidDel="00937E9A">
          <w:fldChar w:fldCharType="begin"/>
        </w:r>
        <w:r w:rsidR="009170B8" w:rsidDel="00937E9A">
          <w:delInstrText xml:space="preserve"> HYPERLINK \l "_Toc442789880" </w:delInstrText>
        </w:r>
        <w:r w:rsidR="009170B8" w:rsidDel="00937E9A">
          <w:fldChar w:fldCharType="separate"/>
        </w:r>
        <w:r w:rsidR="006D7F64" w:rsidRPr="00375A57" w:rsidDel="00937E9A">
          <w:rPr>
            <w:rStyle w:val="Hyperlink"/>
            <w:noProof/>
          </w:rPr>
          <w:delText>Table 1: PST implementation in competitor’s devices</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_Toc442789880 \h </w:delInstrText>
        </w:r>
        <w:r w:rsidR="006D7F64" w:rsidDel="00937E9A">
          <w:rPr>
            <w:noProof/>
            <w:webHidden/>
          </w:rPr>
        </w:r>
        <w:r w:rsidR="006D7F64" w:rsidDel="00937E9A">
          <w:rPr>
            <w:noProof/>
            <w:webHidden/>
          </w:rPr>
          <w:fldChar w:fldCharType="separate"/>
        </w:r>
        <w:r w:rsidR="006D7F64" w:rsidDel="00937E9A">
          <w:rPr>
            <w:noProof/>
            <w:webHidden/>
          </w:rPr>
          <w:delText>1</w:delText>
        </w:r>
        <w:r w:rsidR="006D7F64" w:rsidDel="00937E9A">
          <w:rPr>
            <w:noProof/>
            <w:webHidden/>
          </w:rPr>
          <w:fldChar w:fldCharType="end"/>
        </w:r>
        <w:r w:rsidR="009170B8" w:rsidDel="00937E9A">
          <w:rPr>
            <w:noProof/>
          </w:rPr>
          <w:fldChar w:fldCharType="end"/>
        </w:r>
      </w:del>
    </w:p>
    <w:p w:rsidR="006D7F64" w:rsidDel="00937E9A" w:rsidRDefault="009170B8" w:rsidP="00937E9A">
      <w:pPr>
        <w:rPr>
          <w:del w:id="2002" w:author="GE User" w:date="2016-03-16T12:39:00Z"/>
          <w:rFonts w:eastAsiaTheme="minorEastAsia"/>
          <w:noProof/>
        </w:rPr>
        <w:pPrChange w:id="2003" w:author="GE User" w:date="2016-03-16T12:39:00Z">
          <w:pPr>
            <w:pStyle w:val="TableofFigures"/>
            <w:tabs>
              <w:tab w:val="right" w:leader="dot" w:pos="9350"/>
            </w:tabs>
          </w:pPr>
        </w:pPrChange>
      </w:pPr>
      <w:del w:id="2004" w:author="GE User" w:date="2016-03-16T12:39:00Z">
        <w:r w:rsidDel="00937E9A">
          <w:fldChar w:fldCharType="begin"/>
        </w:r>
        <w:r w:rsidDel="00937E9A">
          <w:delInstrText xml:space="preserve"> HYPERLINK \l "_Toc442789881" </w:delInstrText>
        </w:r>
        <w:r w:rsidDel="00937E9A">
          <w:fldChar w:fldCharType="separate"/>
        </w:r>
        <w:r w:rsidR="006D7F64" w:rsidRPr="00375A57" w:rsidDel="00937E9A">
          <w:rPr>
            <w:rStyle w:val="Hyperlink"/>
            <w:noProof/>
          </w:rPr>
          <w:delText>Table 2: PST pattern configuration</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_Toc442789881 \h </w:delInstrText>
        </w:r>
        <w:r w:rsidR="006D7F64" w:rsidDel="00937E9A">
          <w:rPr>
            <w:noProof/>
            <w:webHidden/>
          </w:rPr>
        </w:r>
        <w:r w:rsidR="006D7F64" w:rsidDel="00937E9A">
          <w:rPr>
            <w:noProof/>
            <w:webHidden/>
          </w:rPr>
          <w:fldChar w:fldCharType="separate"/>
        </w:r>
        <w:r w:rsidR="006D7F64" w:rsidDel="00937E9A">
          <w:rPr>
            <w:noProof/>
            <w:webHidden/>
          </w:rPr>
          <w:delText>4</w:delText>
        </w:r>
        <w:r w:rsidR="006D7F64" w:rsidDel="00937E9A">
          <w:rPr>
            <w:noProof/>
            <w:webHidden/>
          </w:rPr>
          <w:fldChar w:fldCharType="end"/>
        </w:r>
        <w:r w:rsidDel="00937E9A">
          <w:rPr>
            <w:noProof/>
          </w:rPr>
          <w:fldChar w:fldCharType="end"/>
        </w:r>
      </w:del>
    </w:p>
    <w:p w:rsidR="006D7F64" w:rsidDel="00937E9A" w:rsidRDefault="009170B8" w:rsidP="00937E9A">
      <w:pPr>
        <w:rPr>
          <w:del w:id="2005" w:author="GE User" w:date="2016-03-16T12:39:00Z"/>
          <w:rFonts w:eastAsiaTheme="minorEastAsia"/>
          <w:noProof/>
        </w:rPr>
        <w:pPrChange w:id="2006" w:author="GE User" w:date="2016-03-16T12:39:00Z">
          <w:pPr>
            <w:pStyle w:val="TableofFigures"/>
            <w:tabs>
              <w:tab w:val="right" w:leader="dot" w:pos="9350"/>
            </w:tabs>
          </w:pPr>
        </w:pPrChange>
      </w:pPr>
      <w:del w:id="2007" w:author="GE User" w:date="2016-03-16T12:39:00Z">
        <w:r w:rsidDel="00937E9A">
          <w:fldChar w:fldCharType="begin"/>
        </w:r>
        <w:r w:rsidDel="00937E9A">
          <w:delInstrText xml:space="preserve"> HYPERLINK \l "_Toc442789882" </w:delInstrText>
        </w:r>
        <w:r w:rsidDel="00937E9A">
          <w:fldChar w:fldCharType="separate"/>
        </w:r>
        <w:r w:rsidR="006D7F64" w:rsidRPr="00375A57" w:rsidDel="00937E9A">
          <w:rPr>
            <w:rStyle w:val="Hyperlink"/>
            <w:noProof/>
          </w:rPr>
          <w:delText>Table 3: Starting of PST</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_Toc442789882 \h </w:delInstrText>
        </w:r>
        <w:r w:rsidR="006D7F64" w:rsidDel="00937E9A">
          <w:rPr>
            <w:noProof/>
            <w:webHidden/>
          </w:rPr>
        </w:r>
        <w:r w:rsidR="006D7F64" w:rsidDel="00937E9A">
          <w:rPr>
            <w:noProof/>
            <w:webHidden/>
          </w:rPr>
          <w:fldChar w:fldCharType="separate"/>
        </w:r>
        <w:r w:rsidR="006D7F64" w:rsidDel="00937E9A">
          <w:rPr>
            <w:noProof/>
            <w:webHidden/>
          </w:rPr>
          <w:delText>4</w:delText>
        </w:r>
        <w:r w:rsidR="006D7F64" w:rsidDel="00937E9A">
          <w:rPr>
            <w:noProof/>
            <w:webHidden/>
          </w:rPr>
          <w:fldChar w:fldCharType="end"/>
        </w:r>
        <w:r w:rsidDel="00937E9A">
          <w:rPr>
            <w:noProof/>
          </w:rPr>
          <w:fldChar w:fldCharType="end"/>
        </w:r>
      </w:del>
    </w:p>
    <w:p w:rsidR="006D7F64" w:rsidDel="00937E9A" w:rsidRDefault="009170B8" w:rsidP="00937E9A">
      <w:pPr>
        <w:rPr>
          <w:del w:id="2008" w:author="GE User" w:date="2016-03-16T12:39:00Z"/>
          <w:rFonts w:eastAsiaTheme="minorEastAsia"/>
          <w:noProof/>
        </w:rPr>
        <w:pPrChange w:id="2009" w:author="GE User" w:date="2016-03-16T12:39:00Z">
          <w:pPr>
            <w:pStyle w:val="TableofFigures"/>
            <w:tabs>
              <w:tab w:val="right" w:leader="dot" w:pos="9350"/>
            </w:tabs>
          </w:pPr>
        </w:pPrChange>
      </w:pPr>
      <w:del w:id="2010" w:author="GE User" w:date="2016-03-16T12:39:00Z">
        <w:r w:rsidDel="00937E9A">
          <w:fldChar w:fldCharType="begin"/>
        </w:r>
        <w:r w:rsidDel="00937E9A">
          <w:delInstrText xml:space="preserve"> HYPERLINK \l "_Toc442789883" </w:delInstrText>
        </w:r>
        <w:r w:rsidDel="00937E9A">
          <w:fldChar w:fldCharType="separate"/>
        </w:r>
        <w:r w:rsidR="006D7F64" w:rsidRPr="00375A57" w:rsidDel="00937E9A">
          <w:rPr>
            <w:rStyle w:val="Hyperlink"/>
            <w:noProof/>
          </w:rPr>
          <w:delText>Table 4: PST Pattern Selections</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_Toc442789883 \h </w:delInstrText>
        </w:r>
        <w:r w:rsidR="006D7F64" w:rsidDel="00937E9A">
          <w:rPr>
            <w:noProof/>
            <w:webHidden/>
          </w:rPr>
        </w:r>
        <w:r w:rsidR="006D7F64" w:rsidDel="00937E9A">
          <w:rPr>
            <w:noProof/>
            <w:webHidden/>
          </w:rPr>
          <w:fldChar w:fldCharType="separate"/>
        </w:r>
        <w:r w:rsidR="006D7F64" w:rsidDel="00937E9A">
          <w:rPr>
            <w:noProof/>
            <w:webHidden/>
          </w:rPr>
          <w:delText>7</w:delText>
        </w:r>
        <w:r w:rsidR="006D7F64" w:rsidDel="00937E9A">
          <w:rPr>
            <w:noProof/>
            <w:webHidden/>
          </w:rPr>
          <w:fldChar w:fldCharType="end"/>
        </w:r>
        <w:r w:rsidDel="00937E9A">
          <w:rPr>
            <w:noProof/>
          </w:rPr>
          <w:fldChar w:fldCharType="end"/>
        </w:r>
      </w:del>
    </w:p>
    <w:p w:rsidR="006D7F64" w:rsidDel="00937E9A" w:rsidRDefault="009170B8" w:rsidP="00937E9A">
      <w:pPr>
        <w:rPr>
          <w:del w:id="2011" w:author="GE User" w:date="2016-03-16T12:39:00Z"/>
          <w:rFonts w:eastAsiaTheme="minorEastAsia"/>
          <w:noProof/>
        </w:rPr>
        <w:pPrChange w:id="2012" w:author="GE User" w:date="2016-03-16T12:39:00Z">
          <w:pPr>
            <w:pStyle w:val="TableofFigures"/>
            <w:tabs>
              <w:tab w:val="right" w:leader="dot" w:pos="9350"/>
            </w:tabs>
          </w:pPr>
        </w:pPrChange>
      </w:pPr>
      <w:del w:id="2013" w:author="GE User" w:date="2016-03-16T12:39:00Z">
        <w:r w:rsidDel="00937E9A">
          <w:fldChar w:fldCharType="begin"/>
        </w:r>
        <w:r w:rsidDel="00937E9A">
          <w:delInstrText xml:space="preserve"> HYPERLINK \l "_Toc442789884" </w:delInstrText>
        </w:r>
        <w:r w:rsidDel="00937E9A">
          <w:fldChar w:fldCharType="separate"/>
        </w:r>
        <w:r w:rsidR="006D7F64" w:rsidRPr="00375A57" w:rsidDel="00937E9A">
          <w:rPr>
            <w:rStyle w:val="Hyperlink"/>
            <w:noProof/>
          </w:rPr>
          <w:delText>Table 5: PST results presented on in the PC</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_Toc442789884 \h </w:delInstrText>
        </w:r>
        <w:r w:rsidR="006D7F64" w:rsidDel="00937E9A">
          <w:rPr>
            <w:noProof/>
            <w:webHidden/>
          </w:rPr>
        </w:r>
        <w:r w:rsidR="006D7F64" w:rsidDel="00937E9A">
          <w:rPr>
            <w:noProof/>
            <w:webHidden/>
          </w:rPr>
          <w:fldChar w:fldCharType="separate"/>
        </w:r>
        <w:r w:rsidR="006D7F64" w:rsidDel="00937E9A">
          <w:rPr>
            <w:noProof/>
            <w:webHidden/>
          </w:rPr>
          <w:delText>9</w:delText>
        </w:r>
        <w:r w:rsidR="006D7F64" w:rsidDel="00937E9A">
          <w:rPr>
            <w:noProof/>
            <w:webHidden/>
          </w:rPr>
          <w:fldChar w:fldCharType="end"/>
        </w:r>
        <w:r w:rsidDel="00937E9A">
          <w:rPr>
            <w:noProof/>
          </w:rPr>
          <w:fldChar w:fldCharType="end"/>
        </w:r>
      </w:del>
    </w:p>
    <w:p w:rsidR="006D7F64" w:rsidDel="00937E9A" w:rsidRDefault="009170B8" w:rsidP="00937E9A">
      <w:pPr>
        <w:rPr>
          <w:del w:id="2014" w:author="GE User" w:date="2016-03-16T12:39:00Z"/>
          <w:rFonts w:eastAsiaTheme="minorEastAsia"/>
          <w:noProof/>
        </w:rPr>
        <w:pPrChange w:id="2015" w:author="GE User" w:date="2016-03-16T12:39:00Z">
          <w:pPr>
            <w:pStyle w:val="TableofFigures"/>
            <w:tabs>
              <w:tab w:val="right" w:leader="dot" w:pos="9350"/>
            </w:tabs>
          </w:pPr>
        </w:pPrChange>
      </w:pPr>
      <w:del w:id="2016" w:author="GE User" w:date="2016-03-16T12:39:00Z">
        <w:r w:rsidDel="00937E9A">
          <w:fldChar w:fldCharType="begin"/>
        </w:r>
        <w:r w:rsidDel="00937E9A">
          <w:delInstrText xml:space="preserve"> HYPERLINK \l "_Toc442789885" </w:delInstrText>
        </w:r>
        <w:r w:rsidDel="00937E9A">
          <w:fldChar w:fldCharType="separate"/>
        </w:r>
        <w:r w:rsidR="006D7F64" w:rsidRPr="00375A57" w:rsidDel="00937E9A">
          <w:rPr>
            <w:rStyle w:val="Hyperlink"/>
            <w:noProof/>
          </w:rPr>
          <w:delText>Table 6: Valve Timeout limits calculations</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_Toc442789885 \h </w:delInstrText>
        </w:r>
        <w:r w:rsidR="006D7F64" w:rsidDel="00937E9A">
          <w:rPr>
            <w:noProof/>
            <w:webHidden/>
          </w:rPr>
        </w:r>
        <w:r w:rsidR="006D7F64" w:rsidDel="00937E9A">
          <w:rPr>
            <w:noProof/>
            <w:webHidden/>
          </w:rPr>
          <w:fldChar w:fldCharType="separate"/>
        </w:r>
        <w:r w:rsidR="006D7F64" w:rsidDel="00937E9A">
          <w:rPr>
            <w:noProof/>
            <w:webHidden/>
          </w:rPr>
          <w:delText>10</w:delText>
        </w:r>
        <w:r w:rsidR="006D7F64" w:rsidDel="00937E9A">
          <w:rPr>
            <w:noProof/>
            <w:webHidden/>
          </w:rPr>
          <w:fldChar w:fldCharType="end"/>
        </w:r>
        <w:r w:rsidDel="00937E9A">
          <w:rPr>
            <w:noProof/>
          </w:rPr>
          <w:fldChar w:fldCharType="end"/>
        </w:r>
      </w:del>
    </w:p>
    <w:p w:rsidR="006D7F64" w:rsidDel="00937E9A" w:rsidRDefault="009170B8" w:rsidP="00937E9A">
      <w:pPr>
        <w:rPr>
          <w:del w:id="2017" w:author="GE User" w:date="2016-03-16T12:39:00Z"/>
          <w:rFonts w:eastAsiaTheme="minorEastAsia"/>
          <w:noProof/>
        </w:rPr>
        <w:pPrChange w:id="2018" w:author="GE User" w:date="2016-03-16T12:39:00Z">
          <w:pPr>
            <w:pStyle w:val="TableofFigures"/>
            <w:tabs>
              <w:tab w:val="right" w:leader="dot" w:pos="9350"/>
            </w:tabs>
          </w:pPr>
        </w:pPrChange>
      </w:pPr>
      <w:del w:id="2019" w:author="GE User" w:date="2016-03-16T12:39:00Z">
        <w:r w:rsidDel="00937E9A">
          <w:fldChar w:fldCharType="begin"/>
        </w:r>
        <w:r w:rsidDel="00937E9A">
          <w:delInstrText xml:space="preserve"> HYPERLINK \l "_Toc442789886" </w:delInstrText>
        </w:r>
        <w:r w:rsidDel="00937E9A">
          <w:fldChar w:fldCharType="separate"/>
        </w:r>
        <w:r w:rsidR="006D7F64" w:rsidRPr="00375A57" w:rsidDel="00937E9A">
          <w:rPr>
            <w:rStyle w:val="Hyperlink"/>
            <w:noProof/>
          </w:rPr>
          <w:delText>Table 7: Optional parameters presenting the Calculated Results in the Device</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_Toc442789886 \h </w:delInstrText>
        </w:r>
        <w:r w:rsidR="006D7F64" w:rsidDel="00937E9A">
          <w:rPr>
            <w:noProof/>
            <w:webHidden/>
          </w:rPr>
        </w:r>
        <w:r w:rsidR="006D7F64" w:rsidDel="00937E9A">
          <w:rPr>
            <w:noProof/>
            <w:webHidden/>
          </w:rPr>
          <w:fldChar w:fldCharType="separate"/>
        </w:r>
        <w:r w:rsidR="006D7F64" w:rsidDel="00937E9A">
          <w:rPr>
            <w:noProof/>
            <w:webHidden/>
          </w:rPr>
          <w:delText>11</w:delText>
        </w:r>
        <w:r w:rsidR="006D7F64" w:rsidDel="00937E9A">
          <w:rPr>
            <w:noProof/>
            <w:webHidden/>
          </w:rPr>
          <w:fldChar w:fldCharType="end"/>
        </w:r>
        <w:r w:rsidDel="00937E9A">
          <w:rPr>
            <w:noProof/>
          </w:rPr>
          <w:fldChar w:fldCharType="end"/>
        </w:r>
      </w:del>
    </w:p>
    <w:p w:rsidR="006D7F64" w:rsidDel="00937E9A" w:rsidRDefault="009170B8" w:rsidP="00937E9A">
      <w:pPr>
        <w:rPr>
          <w:del w:id="2020" w:author="GE User" w:date="2016-03-16T12:39:00Z"/>
          <w:rFonts w:eastAsiaTheme="minorEastAsia"/>
          <w:noProof/>
        </w:rPr>
        <w:pPrChange w:id="2021" w:author="GE User" w:date="2016-03-16T12:39:00Z">
          <w:pPr>
            <w:pStyle w:val="TableofFigures"/>
            <w:tabs>
              <w:tab w:val="right" w:leader="dot" w:pos="9350"/>
            </w:tabs>
          </w:pPr>
        </w:pPrChange>
      </w:pPr>
      <w:del w:id="2022" w:author="GE User" w:date="2016-03-16T12:39:00Z">
        <w:r w:rsidDel="00937E9A">
          <w:fldChar w:fldCharType="begin"/>
        </w:r>
        <w:r w:rsidDel="00937E9A">
          <w:delInstrText xml:space="preserve"> HYPERLINK \l "_Toc442789887" </w:delInstrText>
        </w:r>
        <w:r w:rsidDel="00937E9A">
          <w:fldChar w:fldCharType="separate"/>
        </w:r>
        <w:r w:rsidR="006D7F64" w:rsidRPr="00375A57" w:rsidDel="00937E9A">
          <w:rPr>
            <w:rStyle w:val="Hyperlink"/>
            <w:noProof/>
          </w:rPr>
          <w:delText>Table 8: Data Buffer format</w:delText>
        </w:r>
        <w:r w:rsidR="006D7F64" w:rsidDel="00937E9A">
          <w:rPr>
            <w:noProof/>
            <w:webHidden/>
          </w:rPr>
          <w:tab/>
        </w:r>
        <w:r w:rsidR="006D7F64" w:rsidDel="00937E9A">
          <w:rPr>
            <w:noProof/>
            <w:webHidden/>
          </w:rPr>
          <w:fldChar w:fldCharType="begin"/>
        </w:r>
        <w:r w:rsidR="006D7F64" w:rsidDel="00937E9A">
          <w:rPr>
            <w:noProof/>
            <w:webHidden/>
          </w:rPr>
          <w:delInstrText xml:space="preserve"> PAGEREF _Toc442789887 \h </w:delInstrText>
        </w:r>
        <w:r w:rsidR="006D7F64" w:rsidDel="00937E9A">
          <w:rPr>
            <w:noProof/>
            <w:webHidden/>
          </w:rPr>
        </w:r>
        <w:r w:rsidR="006D7F64" w:rsidDel="00937E9A">
          <w:rPr>
            <w:noProof/>
            <w:webHidden/>
          </w:rPr>
          <w:fldChar w:fldCharType="separate"/>
        </w:r>
        <w:r w:rsidR="006D7F64" w:rsidDel="00937E9A">
          <w:rPr>
            <w:noProof/>
            <w:webHidden/>
          </w:rPr>
          <w:delText>13</w:delText>
        </w:r>
        <w:r w:rsidR="006D7F64" w:rsidDel="00937E9A">
          <w:rPr>
            <w:noProof/>
            <w:webHidden/>
          </w:rPr>
          <w:fldChar w:fldCharType="end"/>
        </w:r>
        <w:r w:rsidDel="00937E9A">
          <w:rPr>
            <w:noProof/>
          </w:rPr>
          <w:fldChar w:fldCharType="end"/>
        </w:r>
      </w:del>
    </w:p>
    <w:p w:rsidR="009C242D" w:rsidRPr="00F33D1F" w:rsidRDefault="009C242D" w:rsidP="00937E9A">
      <w:pPr>
        <w:pPrChange w:id="2023" w:author="GE User" w:date="2016-03-16T12:39:00Z">
          <w:pPr/>
        </w:pPrChange>
      </w:pPr>
      <w:del w:id="2024" w:author="GE User" w:date="2016-03-16T12:39:00Z">
        <w:r w:rsidDel="00937E9A">
          <w:fldChar w:fldCharType="end"/>
        </w:r>
      </w:del>
    </w:p>
    <w:sectPr w:rsidR="009C242D" w:rsidRPr="00F3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2" w:author="GE User" w:date="2016-02-12T01:11:00Z" w:initials="GE">
    <w:p w:rsidR="000A7381" w:rsidRDefault="000A7381">
      <w:pPr>
        <w:pStyle w:val="CommentText"/>
      </w:pPr>
      <w:r>
        <w:rPr>
          <w:rStyle w:val="CommentReference"/>
        </w:rPr>
        <w:annotationRef/>
      </w:r>
      <w:r>
        <w:t xml:space="preserve">Breakout time missing? </w:t>
      </w:r>
    </w:p>
  </w:comment>
  <w:comment w:id="521" w:author="GE User" w:date="2016-02-12T01:06:00Z" w:initials="GE">
    <w:p w:rsidR="000A7381" w:rsidRDefault="000A7381">
      <w:pPr>
        <w:pStyle w:val="CommentText"/>
      </w:pPr>
      <w:r>
        <w:rPr>
          <w:rStyle w:val="CommentReference"/>
        </w:rPr>
        <w:annotationRef/>
      </w:r>
      <w:r>
        <w:t>I hate it. It will make actuator pressure useless!</w:t>
      </w:r>
    </w:p>
  </w:comment>
  <w:comment w:id="622" w:author="GE User" w:date="2016-02-12T00:37:00Z" w:initials="GE">
    <w:p w:rsidR="000A7381" w:rsidRDefault="000A7381">
      <w:pPr>
        <w:pStyle w:val="CommentText"/>
      </w:pPr>
      <w:r>
        <w:rPr>
          <w:rStyle w:val="CommentReference"/>
        </w:rPr>
        <w:annotationRef/>
      </w:r>
      <w:r>
        <w:t>What data collection?</w:t>
      </w:r>
    </w:p>
  </w:comment>
  <w:comment w:id="634" w:author="GE User" w:date="2016-02-12T00:39:00Z" w:initials="GE">
    <w:p w:rsidR="000A7381" w:rsidRDefault="000A7381">
      <w:pPr>
        <w:pStyle w:val="CommentText"/>
      </w:pPr>
      <w:r>
        <w:rPr>
          <w:rStyle w:val="CommentReference"/>
        </w:rPr>
        <w:annotationRef/>
      </w:r>
      <w:r>
        <w:t>As Larry noted, actuator pressure is not representative on sharp movement.</w:t>
      </w:r>
    </w:p>
    <w:p w:rsidR="000A7381" w:rsidRDefault="000A7381">
      <w:pPr>
        <w:pStyle w:val="CommentText"/>
      </w:pPr>
      <w:r>
        <w:t>So, some consideration should be given</w:t>
      </w:r>
    </w:p>
  </w:comment>
  <w:comment w:id="639" w:author="GE User" w:date="2016-02-12T01:08:00Z" w:initials="GE">
    <w:p w:rsidR="000A7381" w:rsidRDefault="000A7381">
      <w:pPr>
        <w:pStyle w:val="CommentText"/>
      </w:pPr>
      <w:r>
        <w:rPr>
          <w:rStyle w:val="CommentReference"/>
        </w:rPr>
        <w:annotationRef/>
      </w:r>
      <w:r>
        <w:t>What do we need it for?</w:t>
      </w:r>
    </w:p>
  </w:comment>
  <w:comment w:id="653" w:author="GE User" w:date="2016-02-12T01:08:00Z" w:initials="GE">
    <w:p w:rsidR="000A7381" w:rsidRDefault="000A7381">
      <w:pPr>
        <w:pStyle w:val="CommentText"/>
      </w:pPr>
      <w:r>
        <w:rPr>
          <w:rStyle w:val="CommentReference"/>
        </w:rPr>
        <w:annotationRef/>
      </w:r>
      <w:r>
        <w:t>What do we need it for?</w:t>
      </w:r>
    </w:p>
  </w:comment>
  <w:comment w:id="685" w:author="GE User" w:date="2016-02-12T00:43:00Z" w:initials="GE">
    <w:p w:rsidR="000A7381" w:rsidRDefault="000A7381">
      <w:pPr>
        <w:pStyle w:val="CommentText"/>
      </w:pPr>
      <w:r>
        <w:rPr>
          <w:rStyle w:val="CommentReference"/>
        </w:rPr>
        <w:annotationRef/>
      </w:r>
      <w:r>
        <w:t>This is a little iffy. Ramp speed should provide quasi-steady-state movement for actuator pressure to be useful (per Larry)</w:t>
      </w:r>
    </w:p>
  </w:comment>
  <w:comment w:id="701" w:author="GE User" w:date="2016-02-12T01:30:00Z" w:initials="GE">
    <w:p w:rsidR="000A7381" w:rsidRDefault="000A7381">
      <w:pPr>
        <w:pStyle w:val="CommentText"/>
      </w:pPr>
      <w:r>
        <w:rPr>
          <w:rStyle w:val="CommentReference"/>
        </w:rPr>
        <w:annotationRef/>
      </w:r>
      <w:r>
        <w:t>“Time until next PST” is missing. It is needed for synchronization</w:t>
      </w:r>
    </w:p>
  </w:comment>
  <w:comment w:id="730" w:author="GE User" w:date="2016-02-12T00:45:00Z" w:initials="GE">
    <w:p w:rsidR="000A7381" w:rsidRDefault="000A7381">
      <w:pPr>
        <w:pStyle w:val="CommentText"/>
      </w:pPr>
      <w:r>
        <w:rPr>
          <w:rStyle w:val="CommentReference"/>
        </w:rPr>
        <w:annotationRef/>
      </w:r>
      <w:r>
        <w:t>What about discrete input on the board?</w:t>
      </w:r>
    </w:p>
  </w:comment>
  <w:comment w:id="775" w:author="GE User" w:date="2016-02-12T00:47:00Z" w:initials="GE">
    <w:p w:rsidR="000A7381" w:rsidRDefault="000A7381">
      <w:pPr>
        <w:pStyle w:val="CommentText"/>
      </w:pPr>
      <w:r>
        <w:rPr>
          <w:rStyle w:val="CommentReference"/>
        </w:rPr>
        <w:annotationRef/>
      </w:r>
      <w:r>
        <w:t xml:space="preserve">Larry would probably propose days, like in ESD. I would suggest </w:t>
      </w:r>
      <w:proofErr w:type="spellStart"/>
      <w:r>
        <w:t>days.minutes</w:t>
      </w:r>
      <w:proofErr w:type="spellEnd"/>
      <w:r>
        <w:t xml:space="preserve"> – easier to test.</w:t>
      </w:r>
    </w:p>
  </w:comment>
  <w:comment w:id="1089" w:author="GE User" w:date="2016-02-12T00:50:00Z" w:initials="GE">
    <w:p w:rsidR="000A7381" w:rsidRDefault="000A7381">
      <w:pPr>
        <w:pStyle w:val="CommentText"/>
      </w:pPr>
      <w:r>
        <w:rPr>
          <w:rStyle w:val="CommentReference"/>
        </w:rPr>
        <w:annotationRef/>
      </w:r>
      <w:r>
        <w:t>Could be removed</w:t>
      </w:r>
    </w:p>
  </w:comment>
  <w:comment w:id="1114" w:author="GE User" w:date="2016-02-12T17:44:00Z" w:initials="GE">
    <w:p w:rsidR="000A7381" w:rsidRDefault="000A7381">
      <w:pPr>
        <w:pStyle w:val="CommentText"/>
      </w:pPr>
      <w:r>
        <w:rPr>
          <w:rStyle w:val="CommentReference"/>
        </w:rPr>
        <w:annotationRef/>
      </w:r>
      <w:r>
        <w:t>Visible always. Who’s clearing it? How to pull it into FFP?</w:t>
      </w:r>
    </w:p>
  </w:comment>
  <w:comment w:id="1155" w:author="GE User" w:date="2016-02-12T00:52:00Z" w:initials="GE">
    <w:p w:rsidR="000A7381" w:rsidRDefault="000A7381">
      <w:pPr>
        <w:pStyle w:val="CommentText"/>
      </w:pPr>
      <w:r>
        <w:rPr>
          <w:rStyle w:val="CommentReference"/>
        </w:rPr>
        <w:annotationRef/>
      </w:r>
      <w:r>
        <w:t xml:space="preserve">Tick size is still TBD. Going is 60 </w:t>
      </w:r>
      <w:proofErr w:type="spellStart"/>
      <w:r>
        <w:t>ms</w:t>
      </w:r>
      <w:proofErr w:type="spellEnd"/>
    </w:p>
  </w:comment>
  <w:comment w:id="1247" w:author="GE User" w:date="2016-02-12T17:36:00Z" w:initials="GE">
    <w:p w:rsidR="000A7381" w:rsidRDefault="000A7381">
      <w:pPr>
        <w:pStyle w:val="CommentText"/>
      </w:pPr>
      <w:r>
        <w:rPr>
          <w:rStyle w:val="CommentReference"/>
        </w:rPr>
        <w:annotationRef/>
      </w:r>
      <w:r>
        <w:t>Need move up to configuration</w:t>
      </w:r>
    </w:p>
  </w:comment>
  <w:comment w:id="1279" w:author="GE User" w:date="2016-02-12T17:47:00Z" w:initials="GE">
    <w:p w:rsidR="000A7381" w:rsidRDefault="000A7381">
      <w:pPr>
        <w:pStyle w:val="CommentText"/>
      </w:pPr>
      <w:r>
        <w:rPr>
          <w:rStyle w:val="CommentReference"/>
        </w:rPr>
        <w:annotationRef/>
      </w:r>
      <w:r>
        <w:t>?</w:t>
      </w:r>
    </w:p>
  </w:comment>
  <w:comment w:id="1357" w:author="GE User" w:date="2016-02-12T01:15:00Z" w:initials="GE">
    <w:p w:rsidR="000A7381" w:rsidRDefault="000A7381">
      <w:pPr>
        <w:pStyle w:val="CommentText"/>
      </w:pPr>
      <w:r>
        <w:rPr>
          <w:rStyle w:val="CommentReference"/>
        </w:rPr>
        <w:annotationRef/>
      </w:r>
      <w:r>
        <w:t xml:space="preserve">Or OOS? Or just one “mode not correct”. By trigger configuration, we know who failed. </w:t>
      </w:r>
    </w:p>
  </w:comment>
  <w:comment w:id="1360" w:author="GE User" w:date="2016-02-12T01:20:00Z" w:initials="GE">
    <w:p w:rsidR="000A7381" w:rsidRPr="00210521" w:rsidRDefault="000A7381">
      <w:pPr>
        <w:pStyle w:val="CommentText"/>
      </w:pPr>
      <w:r>
        <w:rPr>
          <w:rStyle w:val="CommentReference"/>
        </w:rPr>
        <w:annotationRef/>
      </w:r>
      <w:r>
        <w:t xml:space="preserve">An appealing alternative is to clamp the manufactured setpoint to cut-off or travel limit. Cut-off </w:t>
      </w:r>
      <w:r>
        <w:rPr>
          <w:i/>
        </w:rPr>
        <w:t>event</w:t>
      </w:r>
      <w:r>
        <w:t xml:space="preserve"> would prevent PST from running.</w:t>
      </w:r>
    </w:p>
  </w:comment>
  <w:comment w:id="1496" w:author="GE User" w:date="2016-02-12T01:24:00Z" w:initials="GE">
    <w:p w:rsidR="000A7381" w:rsidRDefault="000A7381">
      <w:pPr>
        <w:pStyle w:val="CommentText"/>
      </w:pPr>
      <w:r>
        <w:rPr>
          <w:rStyle w:val="CommentReference"/>
        </w:rPr>
        <w:annotationRef/>
      </w:r>
      <w:r>
        <w:t>This contradicts the promise that in the first cut, only main pressure an position is collected</w:t>
      </w:r>
    </w:p>
  </w:comment>
  <w:comment w:id="1503" w:author="GE User" w:date="2016-02-12T01:22:00Z" w:initials="GE">
    <w:p w:rsidR="000A7381" w:rsidRDefault="000A7381">
      <w:pPr>
        <w:pStyle w:val="CommentText"/>
      </w:pPr>
      <w:r>
        <w:rPr>
          <w:rStyle w:val="CommentReference"/>
        </w:rPr>
        <w:annotationRef/>
      </w:r>
      <w:r>
        <w:t>A-B. More general and if you have B you can recover A if you dearly miss it.</w:t>
      </w:r>
    </w:p>
  </w:comment>
  <w:comment w:id="1516" w:author="GE User" w:date="2016-02-12T00:56:00Z" w:initials="GE">
    <w:p w:rsidR="000A7381" w:rsidRDefault="000A7381">
      <w:pPr>
        <w:pStyle w:val="CommentText"/>
      </w:pPr>
      <w:r>
        <w:rPr>
          <w:rStyle w:val="CommentReference"/>
        </w:rPr>
        <w:annotationRef/>
      </w:r>
      <w:r>
        <w:t>Probably, 60</w:t>
      </w:r>
    </w:p>
  </w:comment>
  <w:comment w:id="1521" w:author="GE User" w:date="2016-02-12T01:25:00Z" w:initials="GE">
    <w:p w:rsidR="000A7381" w:rsidRDefault="000A7381">
      <w:pPr>
        <w:pStyle w:val="CommentText"/>
      </w:pPr>
      <w:r>
        <w:rPr>
          <w:rStyle w:val="CommentReference"/>
        </w:rPr>
        <w:annotationRef/>
      </w:r>
      <w:r>
        <w:t>Doesn’t sit well with saving to a log file.</w:t>
      </w:r>
    </w:p>
  </w:comment>
  <w:comment w:id="1595" w:author="GE User" w:date="2016-02-12T01:00:00Z" w:initials="GE">
    <w:p w:rsidR="000A7381" w:rsidRDefault="000A7381">
      <w:pPr>
        <w:pStyle w:val="CommentText"/>
      </w:pPr>
      <w:r>
        <w:rPr>
          <w:rStyle w:val="CommentReference"/>
        </w:rPr>
        <w:annotationRef/>
      </w:r>
      <w:r>
        <w:t>I beg for 48 for future expansion. It is well worth it.</w:t>
      </w:r>
    </w:p>
  </w:comment>
  <w:comment w:id="1642" w:author="GE User" w:date="2016-02-12T01:02:00Z" w:initials="GE">
    <w:p w:rsidR="000A7381" w:rsidRDefault="000A7381">
      <w:pPr>
        <w:pStyle w:val="CommentText"/>
      </w:pPr>
      <w:r>
        <w:rPr>
          <w:rStyle w:val="CommentReference"/>
        </w:rPr>
        <w:annotationRef/>
      </w:r>
      <w:r>
        <w:t xml:space="preserve">What is 21? Anyway, why have it fixed at 60 </w:t>
      </w:r>
      <w:proofErr w:type="spellStart"/>
      <w:r>
        <w:t>ms</w:t>
      </w:r>
      <w:proofErr w:type="spellEnd"/>
      <w:r>
        <w:t>? Unless, that is, we use compression…</w:t>
      </w:r>
    </w:p>
  </w:comment>
  <w:comment w:id="1849" w:author="GE User" w:date="2016-02-12T01:03:00Z" w:initials="GE">
    <w:p w:rsidR="000A7381" w:rsidRDefault="000A7381">
      <w:pPr>
        <w:pStyle w:val="CommentText"/>
      </w:pPr>
      <w:r>
        <w:rPr>
          <w:rStyle w:val="CommentReference"/>
        </w:rPr>
        <w:annotationRef/>
      </w:r>
      <w:r>
        <w:t>But will not be saved in a log file</w:t>
      </w:r>
    </w:p>
  </w:comment>
  <w:comment w:id="1874" w:author="GE User" w:date="2016-02-12T01:28:00Z" w:initials="GE">
    <w:p w:rsidR="000A7381" w:rsidRDefault="000A7381">
      <w:pPr>
        <w:pStyle w:val="CommentText"/>
      </w:pPr>
      <w:r>
        <w:rPr>
          <w:rStyle w:val="CommentReference"/>
        </w:rPr>
        <w:annotationRef/>
      </w:r>
      <w:r>
        <w:t>I don’t understand. Do you mean different configurations?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365" w:rsidRDefault="00864365" w:rsidP="008F7590">
      <w:pPr>
        <w:spacing w:after="0" w:line="240" w:lineRule="auto"/>
      </w:pPr>
      <w:r>
        <w:separator/>
      </w:r>
    </w:p>
  </w:endnote>
  <w:endnote w:type="continuationSeparator" w:id="0">
    <w:p w:rsidR="00864365" w:rsidRDefault="00864365" w:rsidP="008F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365" w:rsidRDefault="00864365" w:rsidP="008F7590">
      <w:pPr>
        <w:spacing w:after="0" w:line="240" w:lineRule="auto"/>
      </w:pPr>
      <w:r>
        <w:separator/>
      </w:r>
    </w:p>
  </w:footnote>
  <w:footnote w:type="continuationSeparator" w:id="0">
    <w:p w:rsidR="00864365" w:rsidRDefault="00864365" w:rsidP="008F7590">
      <w:pPr>
        <w:spacing w:after="0" w:line="240" w:lineRule="auto"/>
      </w:pPr>
      <w:r>
        <w:continuationSeparator/>
      </w:r>
    </w:p>
  </w:footnote>
  <w:footnote w:id="1">
    <w:p w:rsidR="000A7381" w:rsidDel="006E341C" w:rsidRDefault="000A7381">
      <w:pPr>
        <w:pStyle w:val="FootnoteText"/>
        <w:rPr>
          <w:del w:id="81" w:author="GE User" w:date="2016-03-15T17:29:00Z"/>
        </w:rPr>
      </w:pPr>
      <w:del w:id="82" w:author="GE User" w:date="2016-03-15T17:29:00Z">
        <w:r w:rsidDel="006E341C">
          <w:rPr>
            <w:rStyle w:val="FootnoteReference"/>
          </w:rPr>
          <w:footnoteRef/>
        </w:r>
        <w:r w:rsidDel="006E341C">
          <w:delText xml:space="preserve"> Yellow color indicates the devices with Implemented PST</w:delText>
        </w:r>
      </w:del>
    </w:p>
  </w:footnote>
  <w:footnote w:id="2">
    <w:p w:rsidR="000A7381" w:rsidDel="00A123FD" w:rsidRDefault="000A7381">
      <w:pPr>
        <w:pStyle w:val="FootnoteText"/>
        <w:rPr>
          <w:del w:id="594" w:author="GE User" w:date="2016-03-16T11:48:00Z"/>
        </w:rPr>
      </w:pPr>
      <w:del w:id="595" w:author="GE User" w:date="2016-03-16T11:48:00Z">
        <w:r w:rsidDel="00A123FD">
          <w:rPr>
            <w:rStyle w:val="FootnoteReference"/>
          </w:rPr>
          <w:footnoteRef/>
        </w:r>
        <w:r w:rsidDel="00A123FD">
          <w:delText xml:space="preserve"> See PST Pattern definitions in </w:delText>
        </w:r>
        <w:r w:rsidDel="00A123FD">
          <w:fldChar w:fldCharType="begin"/>
        </w:r>
        <w:r w:rsidDel="00A123FD">
          <w:delInstrText xml:space="preserve"> REF _Ref442782885 \h </w:delInstrText>
        </w:r>
        <w:r w:rsidDel="00A123FD">
          <w:fldChar w:fldCharType="separate"/>
        </w:r>
        <w:r w:rsidDel="00A123FD">
          <w:delText xml:space="preserve">Table </w:delText>
        </w:r>
        <w:r w:rsidDel="00A123FD">
          <w:rPr>
            <w:noProof/>
          </w:rPr>
          <w:delText>6</w:delText>
        </w:r>
        <w:r w:rsidDel="00A123FD">
          <w:delText>: PST Pattern Selections</w:delText>
        </w:r>
        <w:r w:rsidDel="00A123FD">
          <w:fldChar w:fldCharType="end"/>
        </w:r>
        <w:r w:rsidDel="00A123FD">
          <w:delText>.</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EB6"/>
    <w:multiLevelType w:val="hybridMultilevel"/>
    <w:tmpl w:val="550A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E2F7A"/>
    <w:multiLevelType w:val="hybridMultilevel"/>
    <w:tmpl w:val="F3DA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B44FE"/>
    <w:multiLevelType w:val="hybridMultilevel"/>
    <w:tmpl w:val="F2B4A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9497B"/>
    <w:multiLevelType w:val="hybridMultilevel"/>
    <w:tmpl w:val="592E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1355B"/>
    <w:multiLevelType w:val="hybridMultilevel"/>
    <w:tmpl w:val="3F62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A025F"/>
    <w:multiLevelType w:val="hybridMultilevel"/>
    <w:tmpl w:val="55B2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F093D"/>
    <w:multiLevelType w:val="hybridMultilevel"/>
    <w:tmpl w:val="230E4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0D0AAC"/>
    <w:multiLevelType w:val="hybridMultilevel"/>
    <w:tmpl w:val="39000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9169A3"/>
    <w:multiLevelType w:val="hybridMultilevel"/>
    <w:tmpl w:val="CA7A399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B30EDE"/>
    <w:multiLevelType w:val="hybridMultilevel"/>
    <w:tmpl w:val="43EE5AC4"/>
    <w:lvl w:ilvl="0" w:tplc="FB5CAD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F95434"/>
    <w:multiLevelType w:val="hybridMultilevel"/>
    <w:tmpl w:val="2560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11065B"/>
    <w:multiLevelType w:val="hybridMultilevel"/>
    <w:tmpl w:val="A00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A77347"/>
    <w:multiLevelType w:val="hybridMultilevel"/>
    <w:tmpl w:val="8276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12"/>
  </w:num>
  <w:num w:numId="5">
    <w:abstractNumId w:val="4"/>
  </w:num>
  <w:num w:numId="6">
    <w:abstractNumId w:val="0"/>
  </w:num>
  <w:num w:numId="7">
    <w:abstractNumId w:val="1"/>
  </w:num>
  <w:num w:numId="8">
    <w:abstractNumId w:val="5"/>
  </w:num>
  <w:num w:numId="9">
    <w:abstractNumId w:val="8"/>
  </w:num>
  <w:num w:numId="10">
    <w:abstractNumId w:val="11"/>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3"/>
    <w:rsid w:val="0001288E"/>
    <w:rsid w:val="00033693"/>
    <w:rsid w:val="0005538A"/>
    <w:rsid w:val="000839F9"/>
    <w:rsid w:val="0008430A"/>
    <w:rsid w:val="000A5466"/>
    <w:rsid w:val="000A7381"/>
    <w:rsid w:val="000D3AB1"/>
    <w:rsid w:val="000F3EC1"/>
    <w:rsid w:val="001002BC"/>
    <w:rsid w:val="00104717"/>
    <w:rsid w:val="001214DC"/>
    <w:rsid w:val="001345BD"/>
    <w:rsid w:val="0014768E"/>
    <w:rsid w:val="0016323C"/>
    <w:rsid w:val="00166FF4"/>
    <w:rsid w:val="0018423E"/>
    <w:rsid w:val="0018744A"/>
    <w:rsid w:val="001B5BDD"/>
    <w:rsid w:val="001C4176"/>
    <w:rsid w:val="001D760B"/>
    <w:rsid w:val="001F3143"/>
    <w:rsid w:val="002013D0"/>
    <w:rsid w:val="00210521"/>
    <w:rsid w:val="002253E0"/>
    <w:rsid w:val="00240F29"/>
    <w:rsid w:val="002723C4"/>
    <w:rsid w:val="00295F9F"/>
    <w:rsid w:val="002A04FC"/>
    <w:rsid w:val="002B78C8"/>
    <w:rsid w:val="002C4B7C"/>
    <w:rsid w:val="00300179"/>
    <w:rsid w:val="00301E5F"/>
    <w:rsid w:val="00311033"/>
    <w:rsid w:val="00317B08"/>
    <w:rsid w:val="00322AF0"/>
    <w:rsid w:val="003571D0"/>
    <w:rsid w:val="00387443"/>
    <w:rsid w:val="003C3017"/>
    <w:rsid w:val="004119AD"/>
    <w:rsid w:val="00413225"/>
    <w:rsid w:val="004272E7"/>
    <w:rsid w:val="0046587C"/>
    <w:rsid w:val="00495181"/>
    <w:rsid w:val="004A3CBC"/>
    <w:rsid w:val="004E460E"/>
    <w:rsid w:val="005158AC"/>
    <w:rsid w:val="005561BE"/>
    <w:rsid w:val="005C120F"/>
    <w:rsid w:val="005C7DAA"/>
    <w:rsid w:val="005D50CA"/>
    <w:rsid w:val="00612CD7"/>
    <w:rsid w:val="00622E1B"/>
    <w:rsid w:val="00640C41"/>
    <w:rsid w:val="006414E0"/>
    <w:rsid w:val="00653554"/>
    <w:rsid w:val="00654769"/>
    <w:rsid w:val="006679F3"/>
    <w:rsid w:val="006821A6"/>
    <w:rsid w:val="006904B7"/>
    <w:rsid w:val="006A7AA8"/>
    <w:rsid w:val="006D7F64"/>
    <w:rsid w:val="006E3112"/>
    <w:rsid w:val="006E341C"/>
    <w:rsid w:val="006F5E3E"/>
    <w:rsid w:val="006F6B12"/>
    <w:rsid w:val="007308C5"/>
    <w:rsid w:val="0075532D"/>
    <w:rsid w:val="007601FF"/>
    <w:rsid w:val="007808BB"/>
    <w:rsid w:val="007F0F87"/>
    <w:rsid w:val="00812185"/>
    <w:rsid w:val="00824631"/>
    <w:rsid w:val="00844607"/>
    <w:rsid w:val="00864365"/>
    <w:rsid w:val="008A77BD"/>
    <w:rsid w:val="008B2BE7"/>
    <w:rsid w:val="008C0E14"/>
    <w:rsid w:val="008C7300"/>
    <w:rsid w:val="008D37F0"/>
    <w:rsid w:val="008E246C"/>
    <w:rsid w:val="008E3471"/>
    <w:rsid w:val="008E434B"/>
    <w:rsid w:val="008F02B3"/>
    <w:rsid w:val="008F7590"/>
    <w:rsid w:val="00902A81"/>
    <w:rsid w:val="00916A9F"/>
    <w:rsid w:val="009170B8"/>
    <w:rsid w:val="00930C4D"/>
    <w:rsid w:val="009337E7"/>
    <w:rsid w:val="00937E9A"/>
    <w:rsid w:val="009638FC"/>
    <w:rsid w:val="00980FA9"/>
    <w:rsid w:val="009A40FA"/>
    <w:rsid w:val="009C242D"/>
    <w:rsid w:val="009D15A1"/>
    <w:rsid w:val="009D2EA9"/>
    <w:rsid w:val="00A00B4D"/>
    <w:rsid w:val="00A123FD"/>
    <w:rsid w:val="00A3210D"/>
    <w:rsid w:val="00A42794"/>
    <w:rsid w:val="00A45382"/>
    <w:rsid w:val="00A7046D"/>
    <w:rsid w:val="00A96DD7"/>
    <w:rsid w:val="00AA0998"/>
    <w:rsid w:val="00AA2683"/>
    <w:rsid w:val="00AB36E1"/>
    <w:rsid w:val="00AF45E6"/>
    <w:rsid w:val="00B074CB"/>
    <w:rsid w:val="00B13A64"/>
    <w:rsid w:val="00B41E46"/>
    <w:rsid w:val="00B56075"/>
    <w:rsid w:val="00B611EC"/>
    <w:rsid w:val="00B644B2"/>
    <w:rsid w:val="00B96F61"/>
    <w:rsid w:val="00BA60D6"/>
    <w:rsid w:val="00BC1DAC"/>
    <w:rsid w:val="00C34BFE"/>
    <w:rsid w:val="00C460C0"/>
    <w:rsid w:val="00C720BF"/>
    <w:rsid w:val="00C7761C"/>
    <w:rsid w:val="00C83FD6"/>
    <w:rsid w:val="00CA24CE"/>
    <w:rsid w:val="00CA5784"/>
    <w:rsid w:val="00CD0F12"/>
    <w:rsid w:val="00CD779F"/>
    <w:rsid w:val="00CE09E8"/>
    <w:rsid w:val="00CF0651"/>
    <w:rsid w:val="00D1537A"/>
    <w:rsid w:val="00D6031B"/>
    <w:rsid w:val="00DA530B"/>
    <w:rsid w:val="00DD2BEC"/>
    <w:rsid w:val="00DF0153"/>
    <w:rsid w:val="00DF7F06"/>
    <w:rsid w:val="00E020F2"/>
    <w:rsid w:val="00E027E7"/>
    <w:rsid w:val="00E203C3"/>
    <w:rsid w:val="00E30B1D"/>
    <w:rsid w:val="00E62EF2"/>
    <w:rsid w:val="00E635E6"/>
    <w:rsid w:val="00E85398"/>
    <w:rsid w:val="00EC5BDA"/>
    <w:rsid w:val="00F2659F"/>
    <w:rsid w:val="00F33D1F"/>
    <w:rsid w:val="00F45232"/>
    <w:rsid w:val="00FC7829"/>
    <w:rsid w:val="00FD39A1"/>
    <w:rsid w:val="00FD3C95"/>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9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79F3"/>
    <w:pPr>
      <w:ind w:left="720"/>
      <w:contextualSpacing/>
    </w:pPr>
  </w:style>
  <w:style w:type="table" w:styleId="TableGrid">
    <w:name w:val="Table Grid"/>
    <w:basedOn w:val="TableNormal"/>
    <w:uiPriority w:val="59"/>
    <w:rsid w:val="006F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1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68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A24CE"/>
    <w:rPr>
      <w:sz w:val="16"/>
      <w:szCs w:val="16"/>
    </w:rPr>
  </w:style>
  <w:style w:type="paragraph" w:styleId="CommentText">
    <w:name w:val="annotation text"/>
    <w:basedOn w:val="Normal"/>
    <w:link w:val="CommentTextChar"/>
    <w:uiPriority w:val="99"/>
    <w:semiHidden/>
    <w:unhideWhenUsed/>
    <w:rsid w:val="00CA24CE"/>
    <w:pPr>
      <w:spacing w:line="240" w:lineRule="auto"/>
    </w:pPr>
    <w:rPr>
      <w:sz w:val="20"/>
      <w:szCs w:val="20"/>
    </w:rPr>
  </w:style>
  <w:style w:type="character" w:customStyle="1" w:styleId="CommentTextChar">
    <w:name w:val="Comment Text Char"/>
    <w:basedOn w:val="DefaultParagraphFont"/>
    <w:link w:val="CommentText"/>
    <w:uiPriority w:val="99"/>
    <w:semiHidden/>
    <w:rsid w:val="00CA24CE"/>
    <w:rPr>
      <w:sz w:val="20"/>
      <w:szCs w:val="20"/>
    </w:rPr>
  </w:style>
  <w:style w:type="paragraph" w:styleId="CommentSubject">
    <w:name w:val="annotation subject"/>
    <w:basedOn w:val="CommentText"/>
    <w:next w:val="CommentText"/>
    <w:link w:val="CommentSubjectChar"/>
    <w:uiPriority w:val="99"/>
    <w:semiHidden/>
    <w:unhideWhenUsed/>
    <w:rsid w:val="00CA24CE"/>
    <w:rPr>
      <w:b/>
      <w:bCs/>
    </w:rPr>
  </w:style>
  <w:style w:type="character" w:customStyle="1" w:styleId="CommentSubjectChar">
    <w:name w:val="Comment Subject Char"/>
    <w:basedOn w:val="CommentTextChar"/>
    <w:link w:val="CommentSubject"/>
    <w:uiPriority w:val="99"/>
    <w:semiHidden/>
    <w:rsid w:val="00CA24CE"/>
    <w:rPr>
      <w:b/>
      <w:bCs/>
      <w:sz w:val="20"/>
      <w:szCs w:val="20"/>
    </w:rPr>
  </w:style>
  <w:style w:type="paragraph" w:styleId="BalloonText">
    <w:name w:val="Balloon Text"/>
    <w:basedOn w:val="Normal"/>
    <w:link w:val="BalloonTextChar"/>
    <w:uiPriority w:val="99"/>
    <w:semiHidden/>
    <w:unhideWhenUsed/>
    <w:rsid w:val="00CA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4CE"/>
    <w:rPr>
      <w:rFonts w:ascii="Tahoma" w:hAnsi="Tahoma" w:cs="Tahoma"/>
      <w:sz w:val="16"/>
      <w:szCs w:val="16"/>
    </w:rPr>
  </w:style>
  <w:style w:type="table" w:styleId="MediumGrid3-Accent3">
    <w:name w:val="Medium Grid 3 Accent 3"/>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5">
    <w:name w:val="Medium List 2 Accent 5"/>
    <w:basedOn w:val="TableNormal"/>
    <w:uiPriority w:val="66"/>
    <w:rsid w:val="00CA24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A24CE"/>
    <w:pPr>
      <w:spacing w:line="240" w:lineRule="auto"/>
    </w:pPr>
    <w:rPr>
      <w:b/>
      <w:bCs/>
      <w:color w:val="4F81BD" w:themeColor="accent1"/>
      <w:sz w:val="18"/>
      <w:szCs w:val="18"/>
    </w:rPr>
  </w:style>
  <w:style w:type="table" w:styleId="LightList-Accent3">
    <w:name w:val="Light List Accent 3"/>
    <w:basedOn w:val="TableNormal"/>
    <w:uiPriority w:val="61"/>
    <w:rsid w:val="00CA24C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5">
    <w:name w:val="Medium Grid 3 Accent 5"/>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119AD"/>
    <w:pPr>
      <w:spacing w:after="0" w:line="240" w:lineRule="auto"/>
    </w:pPr>
  </w:style>
  <w:style w:type="table" w:styleId="MediumShading1-Accent5">
    <w:name w:val="Medium Shading 1 Accent 5"/>
    <w:basedOn w:val="TableNormal"/>
    <w:uiPriority w:val="63"/>
    <w:rsid w:val="008F759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8F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590"/>
    <w:rPr>
      <w:sz w:val="20"/>
      <w:szCs w:val="20"/>
    </w:rPr>
  </w:style>
  <w:style w:type="character" w:styleId="FootnoteReference">
    <w:name w:val="footnote reference"/>
    <w:basedOn w:val="DefaultParagraphFont"/>
    <w:uiPriority w:val="99"/>
    <w:semiHidden/>
    <w:unhideWhenUsed/>
    <w:rsid w:val="008F7590"/>
    <w:rPr>
      <w:vertAlign w:val="superscript"/>
    </w:rPr>
  </w:style>
  <w:style w:type="table" w:styleId="MediumShading2-Accent5">
    <w:name w:val="Medium Shading 2 Accent 5"/>
    <w:basedOn w:val="TableNormal"/>
    <w:uiPriority w:val="64"/>
    <w:rsid w:val="00D603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16323C"/>
    <w:rPr>
      <w:color w:val="0000FF" w:themeColor="hyperlink"/>
      <w:u w:val="single"/>
    </w:rPr>
  </w:style>
  <w:style w:type="paragraph" w:styleId="TOCHeading">
    <w:name w:val="TOC Heading"/>
    <w:basedOn w:val="Heading1"/>
    <w:next w:val="Normal"/>
    <w:uiPriority w:val="39"/>
    <w:unhideWhenUsed/>
    <w:qFormat/>
    <w:rsid w:val="00311033"/>
    <w:pPr>
      <w:outlineLvl w:val="9"/>
    </w:pPr>
    <w:rPr>
      <w:lang w:eastAsia="ja-JP"/>
    </w:rPr>
  </w:style>
  <w:style w:type="paragraph" w:styleId="TOC1">
    <w:name w:val="toc 1"/>
    <w:basedOn w:val="Normal"/>
    <w:next w:val="Normal"/>
    <w:autoRedefine/>
    <w:uiPriority w:val="39"/>
    <w:unhideWhenUsed/>
    <w:rsid w:val="00311033"/>
    <w:pPr>
      <w:spacing w:after="100"/>
    </w:pPr>
  </w:style>
  <w:style w:type="paragraph" w:styleId="TOC2">
    <w:name w:val="toc 2"/>
    <w:basedOn w:val="Normal"/>
    <w:next w:val="Normal"/>
    <w:autoRedefine/>
    <w:uiPriority w:val="39"/>
    <w:unhideWhenUsed/>
    <w:rsid w:val="00311033"/>
    <w:pPr>
      <w:spacing w:after="100"/>
      <w:ind w:left="220"/>
    </w:pPr>
  </w:style>
  <w:style w:type="paragraph" w:styleId="TableofFigures">
    <w:name w:val="table of figures"/>
    <w:basedOn w:val="Normal"/>
    <w:next w:val="Normal"/>
    <w:uiPriority w:val="99"/>
    <w:unhideWhenUsed/>
    <w:rsid w:val="00311033"/>
    <w:pPr>
      <w:spacing w:after="0"/>
    </w:pPr>
  </w:style>
  <w:style w:type="character" w:styleId="FollowedHyperlink">
    <w:name w:val="FollowedHyperlink"/>
    <w:basedOn w:val="DefaultParagraphFont"/>
    <w:uiPriority w:val="99"/>
    <w:semiHidden/>
    <w:unhideWhenUsed/>
    <w:rsid w:val="00B96F61"/>
    <w:rPr>
      <w:color w:val="800080" w:themeColor="followedHyperlink"/>
      <w:u w:val="single"/>
    </w:rPr>
  </w:style>
  <w:style w:type="paragraph" w:styleId="TOC3">
    <w:name w:val="toc 3"/>
    <w:basedOn w:val="Normal"/>
    <w:next w:val="Normal"/>
    <w:autoRedefine/>
    <w:uiPriority w:val="39"/>
    <w:unhideWhenUsed/>
    <w:rsid w:val="000A73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9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79F3"/>
    <w:pPr>
      <w:ind w:left="720"/>
      <w:contextualSpacing/>
    </w:pPr>
  </w:style>
  <w:style w:type="table" w:styleId="TableGrid">
    <w:name w:val="Table Grid"/>
    <w:basedOn w:val="TableNormal"/>
    <w:uiPriority w:val="59"/>
    <w:rsid w:val="006F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1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68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A24CE"/>
    <w:rPr>
      <w:sz w:val="16"/>
      <w:szCs w:val="16"/>
    </w:rPr>
  </w:style>
  <w:style w:type="paragraph" w:styleId="CommentText">
    <w:name w:val="annotation text"/>
    <w:basedOn w:val="Normal"/>
    <w:link w:val="CommentTextChar"/>
    <w:uiPriority w:val="99"/>
    <w:semiHidden/>
    <w:unhideWhenUsed/>
    <w:rsid w:val="00CA24CE"/>
    <w:pPr>
      <w:spacing w:line="240" w:lineRule="auto"/>
    </w:pPr>
    <w:rPr>
      <w:sz w:val="20"/>
      <w:szCs w:val="20"/>
    </w:rPr>
  </w:style>
  <w:style w:type="character" w:customStyle="1" w:styleId="CommentTextChar">
    <w:name w:val="Comment Text Char"/>
    <w:basedOn w:val="DefaultParagraphFont"/>
    <w:link w:val="CommentText"/>
    <w:uiPriority w:val="99"/>
    <w:semiHidden/>
    <w:rsid w:val="00CA24CE"/>
    <w:rPr>
      <w:sz w:val="20"/>
      <w:szCs w:val="20"/>
    </w:rPr>
  </w:style>
  <w:style w:type="paragraph" w:styleId="CommentSubject">
    <w:name w:val="annotation subject"/>
    <w:basedOn w:val="CommentText"/>
    <w:next w:val="CommentText"/>
    <w:link w:val="CommentSubjectChar"/>
    <w:uiPriority w:val="99"/>
    <w:semiHidden/>
    <w:unhideWhenUsed/>
    <w:rsid w:val="00CA24CE"/>
    <w:rPr>
      <w:b/>
      <w:bCs/>
    </w:rPr>
  </w:style>
  <w:style w:type="character" w:customStyle="1" w:styleId="CommentSubjectChar">
    <w:name w:val="Comment Subject Char"/>
    <w:basedOn w:val="CommentTextChar"/>
    <w:link w:val="CommentSubject"/>
    <w:uiPriority w:val="99"/>
    <w:semiHidden/>
    <w:rsid w:val="00CA24CE"/>
    <w:rPr>
      <w:b/>
      <w:bCs/>
      <w:sz w:val="20"/>
      <w:szCs w:val="20"/>
    </w:rPr>
  </w:style>
  <w:style w:type="paragraph" w:styleId="BalloonText">
    <w:name w:val="Balloon Text"/>
    <w:basedOn w:val="Normal"/>
    <w:link w:val="BalloonTextChar"/>
    <w:uiPriority w:val="99"/>
    <w:semiHidden/>
    <w:unhideWhenUsed/>
    <w:rsid w:val="00CA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4CE"/>
    <w:rPr>
      <w:rFonts w:ascii="Tahoma" w:hAnsi="Tahoma" w:cs="Tahoma"/>
      <w:sz w:val="16"/>
      <w:szCs w:val="16"/>
    </w:rPr>
  </w:style>
  <w:style w:type="table" w:styleId="MediumGrid3-Accent3">
    <w:name w:val="Medium Grid 3 Accent 3"/>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5">
    <w:name w:val="Medium List 2 Accent 5"/>
    <w:basedOn w:val="TableNormal"/>
    <w:uiPriority w:val="66"/>
    <w:rsid w:val="00CA24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A24CE"/>
    <w:pPr>
      <w:spacing w:line="240" w:lineRule="auto"/>
    </w:pPr>
    <w:rPr>
      <w:b/>
      <w:bCs/>
      <w:color w:val="4F81BD" w:themeColor="accent1"/>
      <w:sz w:val="18"/>
      <w:szCs w:val="18"/>
    </w:rPr>
  </w:style>
  <w:style w:type="table" w:styleId="LightList-Accent3">
    <w:name w:val="Light List Accent 3"/>
    <w:basedOn w:val="TableNormal"/>
    <w:uiPriority w:val="61"/>
    <w:rsid w:val="00CA24C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5">
    <w:name w:val="Medium Grid 3 Accent 5"/>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119AD"/>
    <w:pPr>
      <w:spacing w:after="0" w:line="240" w:lineRule="auto"/>
    </w:pPr>
  </w:style>
  <w:style w:type="table" w:styleId="MediumShading1-Accent5">
    <w:name w:val="Medium Shading 1 Accent 5"/>
    <w:basedOn w:val="TableNormal"/>
    <w:uiPriority w:val="63"/>
    <w:rsid w:val="008F759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8F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590"/>
    <w:rPr>
      <w:sz w:val="20"/>
      <w:szCs w:val="20"/>
    </w:rPr>
  </w:style>
  <w:style w:type="character" w:styleId="FootnoteReference">
    <w:name w:val="footnote reference"/>
    <w:basedOn w:val="DefaultParagraphFont"/>
    <w:uiPriority w:val="99"/>
    <w:semiHidden/>
    <w:unhideWhenUsed/>
    <w:rsid w:val="008F7590"/>
    <w:rPr>
      <w:vertAlign w:val="superscript"/>
    </w:rPr>
  </w:style>
  <w:style w:type="table" w:styleId="MediumShading2-Accent5">
    <w:name w:val="Medium Shading 2 Accent 5"/>
    <w:basedOn w:val="TableNormal"/>
    <w:uiPriority w:val="64"/>
    <w:rsid w:val="00D603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16323C"/>
    <w:rPr>
      <w:color w:val="0000FF" w:themeColor="hyperlink"/>
      <w:u w:val="single"/>
    </w:rPr>
  </w:style>
  <w:style w:type="paragraph" w:styleId="TOCHeading">
    <w:name w:val="TOC Heading"/>
    <w:basedOn w:val="Heading1"/>
    <w:next w:val="Normal"/>
    <w:uiPriority w:val="39"/>
    <w:unhideWhenUsed/>
    <w:qFormat/>
    <w:rsid w:val="00311033"/>
    <w:pPr>
      <w:outlineLvl w:val="9"/>
    </w:pPr>
    <w:rPr>
      <w:lang w:eastAsia="ja-JP"/>
    </w:rPr>
  </w:style>
  <w:style w:type="paragraph" w:styleId="TOC1">
    <w:name w:val="toc 1"/>
    <w:basedOn w:val="Normal"/>
    <w:next w:val="Normal"/>
    <w:autoRedefine/>
    <w:uiPriority w:val="39"/>
    <w:unhideWhenUsed/>
    <w:rsid w:val="00311033"/>
    <w:pPr>
      <w:spacing w:after="100"/>
    </w:pPr>
  </w:style>
  <w:style w:type="paragraph" w:styleId="TOC2">
    <w:name w:val="toc 2"/>
    <w:basedOn w:val="Normal"/>
    <w:next w:val="Normal"/>
    <w:autoRedefine/>
    <w:uiPriority w:val="39"/>
    <w:unhideWhenUsed/>
    <w:rsid w:val="00311033"/>
    <w:pPr>
      <w:spacing w:after="100"/>
      <w:ind w:left="220"/>
    </w:pPr>
  </w:style>
  <w:style w:type="paragraph" w:styleId="TableofFigures">
    <w:name w:val="table of figures"/>
    <w:basedOn w:val="Normal"/>
    <w:next w:val="Normal"/>
    <w:uiPriority w:val="99"/>
    <w:unhideWhenUsed/>
    <w:rsid w:val="00311033"/>
    <w:pPr>
      <w:spacing w:after="0"/>
    </w:pPr>
  </w:style>
  <w:style w:type="character" w:styleId="FollowedHyperlink">
    <w:name w:val="FollowedHyperlink"/>
    <w:basedOn w:val="DefaultParagraphFont"/>
    <w:uiPriority w:val="99"/>
    <w:semiHidden/>
    <w:unhideWhenUsed/>
    <w:rsid w:val="00B96F61"/>
    <w:rPr>
      <w:color w:val="800080" w:themeColor="followedHyperlink"/>
      <w:u w:val="single"/>
    </w:rPr>
  </w:style>
  <w:style w:type="paragraph" w:styleId="TOC3">
    <w:name w:val="toc 3"/>
    <w:basedOn w:val="Normal"/>
    <w:next w:val="Normal"/>
    <w:autoRedefine/>
    <w:uiPriority w:val="39"/>
    <w:unhideWhenUsed/>
    <w:rsid w:val="000A73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95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22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3335.vsdx"/><Relationship Id="rId2" Type="http://schemas.openxmlformats.org/officeDocument/2006/relationships/numbering" Target="numbering.xml"/><Relationship Id="rId16" Type="http://schemas.openxmlformats.org/officeDocument/2006/relationships/package" Target="embeddings/Microsoft_Visio_Drawing222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1.vsdx"/><Relationship Id="rId5" Type="http://schemas.openxmlformats.org/officeDocument/2006/relationships/settings" Target="settings.xml"/><Relationship Id="rId15" Type="http://schemas.openxmlformats.org/officeDocument/2006/relationships/package" Target="embeddings/Microsoft_Visio_Drawing3333.vsdx"/><Relationship Id="rId10" Type="http://schemas.openxmlformats.org/officeDocument/2006/relationships/image" Target="media/image1.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0F7E5-8DC9-48D9-B6BA-E3D90CEC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6</Pages>
  <Words>4788</Words>
  <Characters>27297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5</cp:revision>
  <cp:lastPrinted>2016-01-27T18:22:00Z</cp:lastPrinted>
  <dcterms:created xsi:type="dcterms:W3CDTF">2016-03-15T20:38:00Z</dcterms:created>
  <dcterms:modified xsi:type="dcterms:W3CDTF">2016-03-16T17:35:00Z</dcterms:modified>
</cp:coreProperties>
</file>