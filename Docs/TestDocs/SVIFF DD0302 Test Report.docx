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A5FA" w14:textId="77777777" w:rsidR="00F76EB6" w:rsidRDefault="00F76EB6" w:rsidP="00F76EB6">
      <w:pPr>
        <w:pStyle w:val="Heading1"/>
        <w:widowControl w:val="0"/>
        <w:numPr>
          <w:ilvl w:val="0"/>
          <w:numId w:val="20"/>
        </w:numPr>
        <w:spacing w:before="120" w:after="60" w:line="240" w:lineRule="atLeast"/>
        <w:ind w:left="284" w:hanging="284"/>
      </w:pPr>
      <w:bookmarkStart w:id="0" w:name="_Toc143505462"/>
      <w:bookmarkStart w:id="1" w:name="_Toc433104436"/>
      <w:bookmarkStart w:id="2" w:name="_Toc35985194"/>
      <w:bookmarkStart w:id="3" w:name="_Toc228184059"/>
      <w:bookmarkStart w:id="4" w:name="_Toc344731082"/>
      <w:bookmarkStart w:id="5" w:name="_Toc229205922"/>
      <w:r w:rsidRPr="00D36155">
        <w:t>Introduction</w:t>
      </w:r>
      <w:bookmarkEnd w:id="0"/>
      <w:bookmarkEnd w:id="1"/>
      <w:bookmarkEnd w:id="2"/>
      <w:bookmarkEnd w:id="3"/>
      <w:bookmarkEnd w:id="4"/>
    </w:p>
    <w:p w14:paraId="35F45F2F" w14:textId="77777777" w:rsidR="00F76EB6" w:rsidRPr="0017672F" w:rsidRDefault="00F76EB6" w:rsidP="00F76EB6"/>
    <w:p w14:paraId="7AF44F1C" w14:textId="77777777" w:rsidR="00F76EB6" w:rsidRPr="00D36155" w:rsidRDefault="00F76EB6" w:rsidP="00F76EB6">
      <w:pPr>
        <w:pStyle w:val="Heading3"/>
      </w:pPr>
      <w:bookmarkStart w:id="6" w:name="_Toc143505463"/>
      <w:bookmarkStart w:id="7" w:name="_Toc314978528"/>
      <w:bookmarkStart w:id="8" w:name="_Toc324843634"/>
      <w:bookmarkStart w:id="9" w:name="_Toc324851941"/>
      <w:bookmarkStart w:id="10" w:name="_Toc324915524"/>
      <w:bookmarkStart w:id="11" w:name="_Toc433104437"/>
      <w:bookmarkStart w:id="12" w:name="_Toc35985195"/>
      <w:bookmarkStart w:id="13" w:name="_Toc228184060"/>
      <w:bookmarkStart w:id="14" w:name="_Toc344731083"/>
      <w:r>
        <w:t xml:space="preserve">1.1 </w:t>
      </w:r>
      <w:r w:rsidRPr="00D36155">
        <w:t>Purpose</w:t>
      </w:r>
      <w:bookmarkEnd w:id="6"/>
      <w:bookmarkEnd w:id="7"/>
      <w:bookmarkEnd w:id="8"/>
      <w:bookmarkEnd w:id="9"/>
      <w:bookmarkEnd w:id="10"/>
      <w:bookmarkEnd w:id="11"/>
      <w:bookmarkEnd w:id="12"/>
      <w:bookmarkEnd w:id="13"/>
      <w:bookmarkEnd w:id="14"/>
    </w:p>
    <w:p w14:paraId="098BD87D" w14:textId="388BB763" w:rsidR="00F76EB6" w:rsidRPr="005F49A3" w:rsidRDefault="00F76EB6" w:rsidP="00F76EB6">
      <w:pPr>
        <w:rPr>
          <w:sz w:val="22"/>
          <w:szCs w:val="22"/>
        </w:rPr>
      </w:pPr>
      <w:r w:rsidRPr="005F49A3">
        <w:rPr>
          <w:sz w:val="22"/>
          <w:szCs w:val="22"/>
        </w:rPr>
        <w:t xml:space="preserve">The purpose of this document is to </w:t>
      </w:r>
      <w:r w:rsidR="006E6FE7">
        <w:rPr>
          <w:sz w:val="22"/>
          <w:szCs w:val="22"/>
        </w:rPr>
        <w:t>document testing done on</w:t>
      </w:r>
      <w:r w:rsidRPr="005F49A3">
        <w:rPr>
          <w:sz w:val="22"/>
          <w:szCs w:val="22"/>
        </w:rPr>
        <w:t xml:space="preserve"> </w:t>
      </w:r>
      <w:r w:rsidR="00F23A0D">
        <w:rPr>
          <w:sz w:val="22"/>
          <w:szCs w:val="22"/>
        </w:rPr>
        <w:t>SVI FF</w:t>
      </w:r>
      <w:r w:rsidR="00E713C9">
        <w:rPr>
          <w:sz w:val="22"/>
          <w:szCs w:val="22"/>
        </w:rPr>
        <w:t xml:space="preserve"> DD</w:t>
      </w:r>
      <w:r w:rsidR="00F23A0D">
        <w:rPr>
          <w:sz w:val="22"/>
          <w:szCs w:val="22"/>
        </w:rPr>
        <w:t xml:space="preserve"> release3 revision 2</w:t>
      </w:r>
      <w:r w:rsidRPr="005F49A3">
        <w:rPr>
          <w:sz w:val="22"/>
          <w:szCs w:val="22"/>
        </w:rPr>
        <w:t xml:space="preserve">. It also gives as the information about the statistical report of </w:t>
      </w:r>
      <w:r>
        <w:rPr>
          <w:sz w:val="22"/>
          <w:szCs w:val="22"/>
        </w:rPr>
        <w:t>TFS bug report</w:t>
      </w:r>
      <w:r w:rsidRPr="005F49A3">
        <w:rPr>
          <w:sz w:val="22"/>
          <w:szCs w:val="22"/>
        </w:rPr>
        <w:t xml:space="preserve"> and status of project as well. This document must be evaluated well before </w:t>
      </w:r>
      <w:r>
        <w:rPr>
          <w:sz w:val="22"/>
          <w:szCs w:val="22"/>
        </w:rPr>
        <w:t>product technical release.</w:t>
      </w:r>
    </w:p>
    <w:p w14:paraId="54FCFBDD" w14:textId="77777777" w:rsidR="00F76EB6" w:rsidRDefault="00F76EB6" w:rsidP="00F76EB6"/>
    <w:p w14:paraId="08573FEE" w14:textId="77777777" w:rsidR="00F76EB6" w:rsidRDefault="00F76EB6" w:rsidP="00F76EB6">
      <w:pPr>
        <w:pStyle w:val="Heading3"/>
      </w:pPr>
      <w:bookmarkStart w:id="15" w:name="_Toc344731084"/>
      <w:bookmarkStart w:id="16" w:name="OLE_LINK2"/>
      <w:r>
        <w:t>1.2 Scope</w:t>
      </w:r>
      <w:bookmarkEnd w:id="15"/>
    </w:p>
    <w:bookmarkEnd w:id="16"/>
    <w:p w14:paraId="163C3D7E" w14:textId="10456D8F" w:rsidR="00F76EB6" w:rsidRPr="006E6FE7" w:rsidRDefault="006E6FE7" w:rsidP="00F76EB6">
      <w:pPr>
        <w:rPr>
          <w:sz w:val="22"/>
          <w:szCs w:val="22"/>
          <w:lang w:val="en-GB"/>
        </w:rPr>
      </w:pPr>
      <w:r w:rsidRPr="006E6FE7">
        <w:rPr>
          <w:sz w:val="22"/>
          <w:szCs w:val="22"/>
          <w:lang w:val="en-GB"/>
        </w:rPr>
        <w:t>The testing covers Resource and Transducer blocks only. DD of Function blocks come from FF Standard Library and are tested automatically with ITK. The only exception is extensions of PID FB, which are previously tested carryover from SVI FF Rev. 2 DD (all DD versions).</w:t>
      </w:r>
    </w:p>
    <w:p w14:paraId="200FCED0" w14:textId="24398EB5" w:rsidR="00F76EB6" w:rsidRPr="00572B9F" w:rsidRDefault="00F76EB6" w:rsidP="00F76EB6">
      <w:pPr>
        <w:rPr>
          <w:sz w:val="22"/>
          <w:szCs w:val="22"/>
        </w:rPr>
      </w:pPr>
      <w:r w:rsidRPr="00572B9F">
        <w:rPr>
          <w:sz w:val="22"/>
          <w:szCs w:val="22"/>
        </w:rPr>
        <w:t xml:space="preserve">The scope of </w:t>
      </w:r>
      <w:r w:rsidR="006E6FE7">
        <w:rPr>
          <w:sz w:val="22"/>
          <w:szCs w:val="22"/>
        </w:rPr>
        <w:t>testing</w:t>
      </w:r>
      <w:r w:rsidRPr="00572B9F">
        <w:rPr>
          <w:sz w:val="22"/>
          <w:szCs w:val="22"/>
        </w:rPr>
        <w:t xml:space="preserve"> cover</w:t>
      </w:r>
      <w:r w:rsidR="00F23A0D" w:rsidRPr="00572B9F">
        <w:rPr>
          <w:sz w:val="22"/>
          <w:szCs w:val="22"/>
        </w:rPr>
        <w:t>s</w:t>
      </w:r>
      <w:r w:rsidRPr="00572B9F">
        <w:rPr>
          <w:sz w:val="22"/>
          <w:szCs w:val="22"/>
        </w:rPr>
        <w:t xml:space="preserve"> the following</w:t>
      </w:r>
      <w:r w:rsidR="006E6FE7">
        <w:rPr>
          <w:sz w:val="22"/>
          <w:szCs w:val="22"/>
        </w:rPr>
        <w:t xml:space="preserve"> </w:t>
      </w:r>
      <w:r w:rsidRPr="00572B9F">
        <w:rPr>
          <w:sz w:val="22"/>
          <w:szCs w:val="22"/>
        </w:rPr>
        <w:t xml:space="preserve">parts of </w:t>
      </w:r>
      <w:r w:rsidR="00F23A0D" w:rsidRPr="00572B9F">
        <w:rPr>
          <w:sz w:val="22"/>
          <w:szCs w:val="22"/>
        </w:rPr>
        <w:t>SVI FF release3</w:t>
      </w:r>
      <w:r w:rsidRPr="00572B9F">
        <w:rPr>
          <w:sz w:val="22"/>
          <w:szCs w:val="22"/>
        </w:rPr>
        <w:t xml:space="preserve"> project</w:t>
      </w:r>
      <w:r w:rsidR="00F23A0D" w:rsidRPr="00572B9F">
        <w:rPr>
          <w:sz w:val="22"/>
          <w:szCs w:val="22"/>
        </w:rPr>
        <w:t xml:space="preserve"> DD</w:t>
      </w:r>
      <w:r w:rsidRPr="00572B9F">
        <w:rPr>
          <w:sz w:val="22"/>
          <w:szCs w:val="22"/>
        </w:rPr>
        <w:t xml:space="preserve"> </w:t>
      </w:r>
      <w:r w:rsidR="00F23A0D" w:rsidRPr="00572B9F">
        <w:rPr>
          <w:sz w:val="22"/>
          <w:szCs w:val="22"/>
        </w:rPr>
        <w:t>V&amp;V</w:t>
      </w:r>
      <w:r w:rsidRPr="00572B9F">
        <w:rPr>
          <w:sz w:val="22"/>
          <w:szCs w:val="22"/>
        </w:rPr>
        <w:t xml:space="preserve"> activities</w:t>
      </w:r>
      <w:r w:rsidR="007111D7" w:rsidRPr="00572B9F">
        <w:rPr>
          <w:sz w:val="22"/>
          <w:szCs w:val="22"/>
        </w:rPr>
        <w:t>:</w:t>
      </w:r>
    </w:p>
    <w:p w14:paraId="26DC318A" w14:textId="72BD7B19" w:rsidR="007111D7" w:rsidRPr="00572B9F" w:rsidRDefault="00327AC7" w:rsidP="007111D7">
      <w:pPr>
        <w:pStyle w:val="ListParagraph"/>
        <w:numPr>
          <w:ilvl w:val="0"/>
          <w:numId w:val="29"/>
        </w:numPr>
        <w:rPr>
          <w:rFonts w:ascii="Times New Roman" w:hAnsi="Times New Roman"/>
        </w:rPr>
      </w:pPr>
      <w:r>
        <w:rPr>
          <w:rFonts w:ascii="Times New Roman" w:hAnsi="Times New Roman"/>
        </w:rPr>
        <w:t xml:space="preserve">Functionality </w:t>
      </w:r>
      <w:r w:rsidR="007111D7" w:rsidRPr="00572B9F">
        <w:rPr>
          <w:rFonts w:ascii="Times New Roman" w:hAnsi="Times New Roman"/>
        </w:rPr>
        <w:t>V&amp;V testing.</w:t>
      </w:r>
    </w:p>
    <w:p w14:paraId="197DB258" w14:textId="6A8D783A" w:rsidR="00F76EB6" w:rsidRPr="00572B9F" w:rsidRDefault="007111D7" w:rsidP="00F76EB6">
      <w:pPr>
        <w:pStyle w:val="ListParagraph"/>
        <w:numPr>
          <w:ilvl w:val="0"/>
          <w:numId w:val="29"/>
        </w:numPr>
        <w:rPr>
          <w:rFonts w:ascii="Times New Roman" w:hAnsi="Times New Roman"/>
        </w:rPr>
      </w:pPr>
      <w:r w:rsidRPr="00572B9F">
        <w:rPr>
          <w:rFonts w:ascii="Times New Roman" w:hAnsi="Times New Roman"/>
        </w:rPr>
        <w:t xml:space="preserve">FDI Host </w:t>
      </w:r>
      <w:r w:rsidR="006E6FE7">
        <w:rPr>
          <w:rFonts w:ascii="Times New Roman" w:hAnsi="Times New Roman"/>
        </w:rPr>
        <w:t>Interoperability</w:t>
      </w:r>
      <w:r w:rsidRPr="00572B9F">
        <w:rPr>
          <w:rFonts w:ascii="Times New Roman" w:hAnsi="Times New Roman"/>
        </w:rPr>
        <w:t xml:space="preserve"> testing.</w:t>
      </w:r>
    </w:p>
    <w:p w14:paraId="10D63593" w14:textId="1AB3DC6B" w:rsidR="006E6FE7" w:rsidRPr="006E6FE7" w:rsidRDefault="006E6FE7" w:rsidP="006E6FE7">
      <w:pPr>
        <w:pStyle w:val="Heading3"/>
      </w:pPr>
      <w:r w:rsidRPr="006E6FE7">
        <w:t>1.3 Requirements</w:t>
      </w:r>
    </w:p>
    <w:p w14:paraId="605BB1CD" w14:textId="00E1DF3E" w:rsidR="00ED2D17" w:rsidRDefault="00ED2D17" w:rsidP="00F23A0D">
      <w:pPr>
        <w:rPr>
          <w:iCs/>
          <w:sz w:val="22"/>
          <w:szCs w:val="22"/>
        </w:rPr>
      </w:pPr>
      <w:r>
        <w:rPr>
          <w:iCs/>
          <w:sz w:val="22"/>
          <w:szCs w:val="22"/>
        </w:rPr>
        <w:t xml:space="preserve">Please refer to Appendix 4.1 - </w:t>
      </w:r>
      <w:r w:rsidRPr="00ED2D17">
        <w:rPr>
          <w:iCs/>
          <w:sz w:val="22"/>
          <w:szCs w:val="22"/>
        </w:rPr>
        <w:t>All SVIFF RB/TB Parameters and methods full list</w:t>
      </w:r>
      <w:r>
        <w:rPr>
          <w:iCs/>
          <w:sz w:val="22"/>
          <w:szCs w:val="22"/>
        </w:rPr>
        <w:t>.</w:t>
      </w:r>
    </w:p>
    <w:p w14:paraId="25DE497F" w14:textId="6A8BE611" w:rsidR="00F23A0D" w:rsidRPr="00572B9F" w:rsidRDefault="00ED2D17" w:rsidP="00F23A0D">
      <w:pPr>
        <w:rPr>
          <w:iCs/>
          <w:sz w:val="22"/>
          <w:szCs w:val="22"/>
        </w:rPr>
      </w:pPr>
      <w:r>
        <w:rPr>
          <w:iCs/>
          <w:sz w:val="22"/>
          <w:szCs w:val="22"/>
        </w:rPr>
        <w:t>DD test should</w:t>
      </w:r>
      <w:r w:rsidR="00F23A0D" w:rsidRPr="00572B9F">
        <w:rPr>
          <w:iCs/>
          <w:sz w:val="22"/>
          <w:szCs w:val="22"/>
        </w:rPr>
        <w:t xml:space="preserve"> </w:t>
      </w:r>
      <w:r w:rsidR="007111D7" w:rsidRPr="00572B9F">
        <w:rPr>
          <w:iCs/>
          <w:sz w:val="22"/>
          <w:szCs w:val="22"/>
        </w:rPr>
        <w:t>cover</w:t>
      </w:r>
      <w:r>
        <w:rPr>
          <w:iCs/>
          <w:sz w:val="22"/>
          <w:szCs w:val="22"/>
        </w:rPr>
        <w:t xml:space="preserve"> all</w:t>
      </w:r>
      <w:r w:rsidR="007111D7" w:rsidRPr="00572B9F">
        <w:rPr>
          <w:iCs/>
          <w:sz w:val="22"/>
          <w:szCs w:val="22"/>
        </w:rPr>
        <w:t xml:space="preserve"> following checkpoints</w:t>
      </w:r>
      <w:r w:rsidR="00F23A0D" w:rsidRPr="00572B9F">
        <w:rPr>
          <w:iCs/>
          <w:sz w:val="22"/>
          <w:szCs w:val="22"/>
        </w:rPr>
        <w:t>:</w:t>
      </w:r>
    </w:p>
    <w:p w14:paraId="5BB65DE8" w14:textId="1665143A" w:rsidR="00F23A0D" w:rsidRPr="00ED2D17" w:rsidRDefault="00F23A0D" w:rsidP="00ED2D17">
      <w:pPr>
        <w:pStyle w:val="ListParagraph"/>
        <w:numPr>
          <w:ilvl w:val="0"/>
          <w:numId w:val="36"/>
        </w:numPr>
        <w:rPr>
          <w:iCs/>
        </w:rPr>
      </w:pPr>
      <w:r w:rsidRPr="00ED2D17">
        <w:rPr>
          <w:iCs/>
        </w:rPr>
        <w:t>Parameters</w:t>
      </w:r>
      <w:r w:rsidR="007111D7" w:rsidRPr="00ED2D17">
        <w:rPr>
          <w:iCs/>
        </w:rPr>
        <w:t xml:space="preserve"> of both Transducer Block and Resource Block</w:t>
      </w:r>
    </w:p>
    <w:p w14:paraId="7E3D8623" w14:textId="7365959F" w:rsidR="00F23A0D" w:rsidRPr="00ED2D17" w:rsidRDefault="00F23A0D" w:rsidP="00ED2D17">
      <w:pPr>
        <w:pStyle w:val="ListParagraph"/>
        <w:numPr>
          <w:ilvl w:val="0"/>
          <w:numId w:val="40"/>
        </w:numPr>
        <w:rPr>
          <w:iCs/>
        </w:rPr>
      </w:pPr>
      <w:r w:rsidRPr="00ED2D17">
        <w:rPr>
          <w:iCs/>
        </w:rPr>
        <w:t xml:space="preserve">All parameters must be exposed to DD (in a menu or via a method). </w:t>
      </w:r>
    </w:p>
    <w:p w14:paraId="194FEC65" w14:textId="27F4301A" w:rsidR="00F23A0D" w:rsidRPr="00ED2D17" w:rsidRDefault="00F23A0D" w:rsidP="00ED2D17">
      <w:pPr>
        <w:pStyle w:val="ListParagraph"/>
        <w:numPr>
          <w:ilvl w:val="0"/>
          <w:numId w:val="40"/>
        </w:numPr>
        <w:rPr>
          <w:iCs/>
        </w:rPr>
      </w:pPr>
      <w:r w:rsidRPr="00ED2D17">
        <w:rPr>
          <w:iCs/>
        </w:rPr>
        <w:t>Labels and Help strings must be adequate</w:t>
      </w:r>
      <w:r w:rsidR="00BF1596" w:rsidRPr="00ED2D17">
        <w:rPr>
          <w:iCs/>
        </w:rPr>
        <w:t>.</w:t>
      </w:r>
    </w:p>
    <w:p w14:paraId="786F42C4" w14:textId="53EBC157" w:rsidR="00F23A0D" w:rsidRPr="00ED2D17" w:rsidRDefault="00F23A0D" w:rsidP="00ED2D17">
      <w:pPr>
        <w:pStyle w:val="ListParagraph"/>
        <w:numPr>
          <w:ilvl w:val="0"/>
          <w:numId w:val="36"/>
        </w:numPr>
        <w:rPr>
          <w:iCs/>
        </w:rPr>
      </w:pPr>
      <w:r w:rsidRPr="00ED2D17">
        <w:rPr>
          <w:iCs/>
        </w:rPr>
        <w:t>Menus and Methods</w:t>
      </w:r>
    </w:p>
    <w:p w14:paraId="5F6163F8" w14:textId="0DC3DDE0" w:rsidR="00F23A0D" w:rsidRPr="00ED2D17" w:rsidRDefault="00F23A0D" w:rsidP="00ED2D17">
      <w:pPr>
        <w:pStyle w:val="ListParagraph"/>
        <w:numPr>
          <w:ilvl w:val="0"/>
          <w:numId w:val="39"/>
        </w:numPr>
        <w:rPr>
          <w:iCs/>
        </w:rPr>
      </w:pPr>
      <w:r w:rsidRPr="00ED2D17">
        <w:rPr>
          <w:iCs/>
        </w:rPr>
        <w:t>Labels and Help strings must be adequate</w:t>
      </w:r>
      <w:r w:rsidR="00ED2D17">
        <w:rPr>
          <w:iCs/>
        </w:rPr>
        <w:t>.</w:t>
      </w:r>
    </w:p>
    <w:p w14:paraId="36450A38" w14:textId="2E239498" w:rsidR="00F23A0D" w:rsidRPr="00ED2D17" w:rsidRDefault="00F23A0D" w:rsidP="00ED2D17">
      <w:pPr>
        <w:pStyle w:val="ListParagraph"/>
        <w:numPr>
          <w:ilvl w:val="0"/>
          <w:numId w:val="39"/>
        </w:numPr>
        <w:rPr>
          <w:iCs/>
        </w:rPr>
      </w:pPr>
      <w:r w:rsidRPr="00ED2D17">
        <w:rPr>
          <w:iCs/>
        </w:rPr>
        <w:t>Both PC and handheld root menus must be sufficiently equivalent</w:t>
      </w:r>
      <w:r w:rsidR="00ED2D17">
        <w:rPr>
          <w:iCs/>
        </w:rPr>
        <w:t>.</w:t>
      </w:r>
    </w:p>
    <w:p w14:paraId="44C285B8" w14:textId="26086A3B" w:rsidR="00F76EB6" w:rsidRPr="00ED2D17" w:rsidRDefault="00F23A0D" w:rsidP="00ED2D17">
      <w:pPr>
        <w:pStyle w:val="ListParagraph"/>
        <w:numPr>
          <w:ilvl w:val="0"/>
          <w:numId w:val="39"/>
        </w:numPr>
        <w:rPr>
          <w:iCs/>
        </w:rPr>
      </w:pPr>
      <w:r w:rsidRPr="00ED2D17">
        <w:rPr>
          <w:iCs/>
        </w:rPr>
        <w:t>All menus and methods must work as intended</w:t>
      </w:r>
      <w:r w:rsidR="00ED2D17">
        <w:rPr>
          <w:iCs/>
        </w:rPr>
        <w:t>.</w:t>
      </w:r>
    </w:p>
    <w:p w14:paraId="151ED467" w14:textId="6B9F28C3" w:rsidR="00ED2D17" w:rsidRPr="00ED2D17" w:rsidRDefault="00ED2D17" w:rsidP="00ED2D17">
      <w:pPr>
        <w:pStyle w:val="ListParagraph"/>
        <w:numPr>
          <w:ilvl w:val="0"/>
          <w:numId w:val="36"/>
        </w:numPr>
        <w:rPr>
          <w:iCs/>
          <w:lang w:eastAsia="de-DE"/>
        </w:rPr>
      </w:pPr>
      <w:bookmarkStart w:id="17" w:name="_Toc143505466"/>
      <w:bookmarkStart w:id="18" w:name="_Toc35985198"/>
      <w:bookmarkStart w:id="19" w:name="_Toc228184063"/>
      <w:bookmarkStart w:id="20" w:name="_Toc344731086"/>
      <w:r w:rsidRPr="00ED2D17">
        <w:rPr>
          <w:iCs/>
        </w:rPr>
        <w:t>Device interface functionality</w:t>
      </w:r>
    </w:p>
    <w:p w14:paraId="5AC72339" w14:textId="77777777" w:rsidR="00ED2D17" w:rsidRPr="00ED2D17" w:rsidRDefault="00ED2D17" w:rsidP="00ED2D17">
      <w:pPr>
        <w:pStyle w:val="ListParagraph"/>
        <w:numPr>
          <w:ilvl w:val="0"/>
          <w:numId w:val="41"/>
        </w:numPr>
        <w:rPr>
          <w:iCs/>
        </w:rPr>
      </w:pPr>
      <w:r w:rsidRPr="00ED2D17">
        <w:rPr>
          <w:iCs/>
        </w:rPr>
        <w:t>Read-only variables should be grayed out.</w:t>
      </w:r>
    </w:p>
    <w:p w14:paraId="249F1734" w14:textId="77777777" w:rsidR="00ED2D17" w:rsidRPr="00ED2D17" w:rsidRDefault="00ED2D17" w:rsidP="00ED2D17">
      <w:pPr>
        <w:pStyle w:val="ListParagraph"/>
        <w:numPr>
          <w:ilvl w:val="0"/>
          <w:numId w:val="41"/>
        </w:numPr>
        <w:rPr>
          <w:iCs/>
        </w:rPr>
      </w:pPr>
      <w:r w:rsidRPr="00ED2D17">
        <w:rPr>
          <w:iCs/>
        </w:rPr>
        <w:t xml:space="preserve">Writable variables can be edited and can be written to the device. </w:t>
      </w:r>
    </w:p>
    <w:p w14:paraId="24EF3F7C" w14:textId="3989B455" w:rsidR="00F23A0D" w:rsidRPr="00ED2D17" w:rsidRDefault="00ED2D17" w:rsidP="00F76EB6">
      <w:pPr>
        <w:pStyle w:val="ListParagraph"/>
        <w:numPr>
          <w:ilvl w:val="0"/>
          <w:numId w:val="41"/>
        </w:numPr>
        <w:rPr>
          <w:iCs/>
        </w:rPr>
      </w:pPr>
      <w:r w:rsidRPr="00ED2D17">
        <w:rPr>
          <w:iCs/>
        </w:rPr>
        <w:t>All TB and RB parameters must be accessible (via menus or methods)</w:t>
      </w:r>
      <w:r>
        <w:rPr>
          <w:iCs/>
        </w:rPr>
        <w:t>.</w:t>
      </w:r>
    </w:p>
    <w:p w14:paraId="7590AC60" w14:textId="59F3C4C9" w:rsidR="00F76EB6" w:rsidRDefault="00F76EB6" w:rsidP="00F76EB6">
      <w:pPr>
        <w:pStyle w:val="Heading3"/>
      </w:pPr>
      <w:r>
        <w:t>1.</w:t>
      </w:r>
      <w:r w:rsidR="006E6FE7">
        <w:t>4</w:t>
      </w:r>
      <w:r>
        <w:t xml:space="preserve"> </w:t>
      </w:r>
      <w:r w:rsidRPr="005F49A3">
        <w:t>Document Terminology and Acronyms</w:t>
      </w:r>
      <w:bookmarkEnd w:id="17"/>
      <w:bookmarkEnd w:id="18"/>
      <w:bookmarkEnd w:id="19"/>
      <w:bookmarkEnd w:id="20"/>
    </w:p>
    <w:p w14:paraId="4A31C91F" w14:textId="77777777" w:rsidR="00F76EB6" w:rsidRPr="005F49A3" w:rsidRDefault="00F76EB6" w:rsidP="00F76EB6">
      <w:pPr>
        <w:rPr>
          <w:lang w:val="en-GB"/>
        </w:rPr>
      </w:pP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6440"/>
      </w:tblGrid>
      <w:tr w:rsidR="003C4C69" w:rsidRPr="00FA5912" w14:paraId="00D45B10" w14:textId="77777777" w:rsidTr="009523F8">
        <w:tc>
          <w:tcPr>
            <w:tcW w:w="1608" w:type="dxa"/>
          </w:tcPr>
          <w:p w14:paraId="72FD99FA" w14:textId="49C336A4" w:rsidR="003C4C69" w:rsidRPr="00FA5912" w:rsidRDefault="003C4C69" w:rsidP="003C4C69">
            <w:pPr>
              <w:jc w:val="center"/>
              <w:rPr>
                <w:sz w:val="20"/>
              </w:rPr>
            </w:pPr>
            <w:bookmarkStart w:id="21" w:name="_Hlk111636926"/>
            <w:r w:rsidRPr="009C4E0F">
              <w:t>AMS</w:t>
            </w:r>
          </w:p>
        </w:tc>
        <w:tc>
          <w:tcPr>
            <w:tcW w:w="6440" w:type="dxa"/>
          </w:tcPr>
          <w:p w14:paraId="231F3F83" w14:textId="575D6CAF" w:rsidR="003C4C69" w:rsidRPr="003C4C69" w:rsidRDefault="003C4C69" w:rsidP="003C4C69">
            <w:pPr>
              <w:jc w:val="left"/>
              <w:rPr>
                <w:sz w:val="20"/>
              </w:rPr>
            </w:pPr>
            <w:r w:rsidRPr="003C4C69">
              <w:rPr>
                <w:sz w:val="20"/>
              </w:rPr>
              <w:t>Emerson’s Asset Management System</w:t>
            </w:r>
          </w:p>
        </w:tc>
      </w:tr>
      <w:tr w:rsidR="0013003F" w:rsidRPr="00FA5912" w14:paraId="2465B059" w14:textId="77777777" w:rsidTr="009523F8">
        <w:tc>
          <w:tcPr>
            <w:tcW w:w="1608" w:type="dxa"/>
          </w:tcPr>
          <w:p w14:paraId="05C22F53" w14:textId="4AFA26A0" w:rsidR="0013003F" w:rsidRPr="009C4E0F" w:rsidRDefault="0013003F" w:rsidP="003C4C69">
            <w:pPr>
              <w:jc w:val="center"/>
            </w:pPr>
            <w:r>
              <w:t>DD</w:t>
            </w:r>
          </w:p>
        </w:tc>
        <w:tc>
          <w:tcPr>
            <w:tcW w:w="6440" w:type="dxa"/>
          </w:tcPr>
          <w:p w14:paraId="059E4910" w14:textId="11869BDB" w:rsidR="0013003F" w:rsidRPr="003C4C69" w:rsidRDefault="0013003F" w:rsidP="003C4C69">
            <w:pPr>
              <w:jc w:val="left"/>
              <w:rPr>
                <w:sz w:val="20"/>
              </w:rPr>
            </w:pPr>
            <w:r>
              <w:rPr>
                <w:sz w:val="20"/>
              </w:rPr>
              <w:t>Device Description</w:t>
            </w:r>
          </w:p>
        </w:tc>
      </w:tr>
      <w:bookmarkEnd w:id="21"/>
      <w:tr w:rsidR="00F76EB6" w:rsidRPr="00FA5912" w14:paraId="37C321C3" w14:textId="77777777" w:rsidTr="009523F8">
        <w:tc>
          <w:tcPr>
            <w:tcW w:w="1608" w:type="dxa"/>
          </w:tcPr>
          <w:p w14:paraId="125AA9B0" w14:textId="0A8DDA3B" w:rsidR="00F76EB6" w:rsidRPr="003C4C69" w:rsidRDefault="0005592D" w:rsidP="003C4C69">
            <w:pPr>
              <w:jc w:val="center"/>
              <w:rPr>
                <w:sz w:val="20"/>
              </w:rPr>
            </w:pPr>
            <w:r w:rsidRPr="003C4C69">
              <w:rPr>
                <w:sz w:val="20"/>
              </w:rPr>
              <w:t>DeltaV</w:t>
            </w:r>
          </w:p>
        </w:tc>
        <w:tc>
          <w:tcPr>
            <w:tcW w:w="6440" w:type="dxa"/>
          </w:tcPr>
          <w:p w14:paraId="3B2C90FE" w14:textId="0E86D26E" w:rsidR="00F76EB6" w:rsidRPr="003C4C69" w:rsidRDefault="00530551" w:rsidP="003C4C69">
            <w:pPr>
              <w:jc w:val="left"/>
              <w:rPr>
                <w:sz w:val="20"/>
              </w:rPr>
            </w:pPr>
            <w:r w:rsidRPr="003C4C69">
              <w:rPr>
                <w:sz w:val="20"/>
              </w:rPr>
              <w:t xml:space="preserve">Emerson’s </w:t>
            </w:r>
            <w:r w:rsidR="00CD17F8">
              <w:rPr>
                <w:sz w:val="20"/>
              </w:rPr>
              <w:t>D</w:t>
            </w:r>
            <w:r w:rsidRPr="003C4C69">
              <w:rPr>
                <w:sz w:val="20"/>
              </w:rPr>
              <w:t xml:space="preserve">istribute </w:t>
            </w:r>
            <w:r w:rsidR="00CD17F8">
              <w:rPr>
                <w:sz w:val="20"/>
              </w:rPr>
              <w:t>C</w:t>
            </w:r>
            <w:r w:rsidRPr="003C4C69">
              <w:rPr>
                <w:sz w:val="20"/>
              </w:rPr>
              <w:t xml:space="preserve">ontrol </w:t>
            </w:r>
            <w:r w:rsidR="00CD17F8">
              <w:rPr>
                <w:sz w:val="20"/>
              </w:rPr>
              <w:t>S</w:t>
            </w:r>
            <w:r w:rsidRPr="003C4C69">
              <w:rPr>
                <w:sz w:val="20"/>
              </w:rPr>
              <w:t>ystem</w:t>
            </w:r>
          </w:p>
        </w:tc>
      </w:tr>
      <w:tr w:rsidR="007111D7" w:rsidRPr="00FA5912" w14:paraId="57DD7542" w14:textId="77777777" w:rsidTr="009523F8">
        <w:tc>
          <w:tcPr>
            <w:tcW w:w="1608" w:type="dxa"/>
          </w:tcPr>
          <w:p w14:paraId="5FA9EC3C" w14:textId="12A7BE84" w:rsidR="007111D7" w:rsidRPr="003C4C69" w:rsidRDefault="007111D7" w:rsidP="003C4C69">
            <w:pPr>
              <w:jc w:val="center"/>
              <w:rPr>
                <w:sz w:val="20"/>
              </w:rPr>
            </w:pPr>
            <w:r>
              <w:rPr>
                <w:sz w:val="20"/>
              </w:rPr>
              <w:t>FDI</w:t>
            </w:r>
          </w:p>
        </w:tc>
        <w:tc>
          <w:tcPr>
            <w:tcW w:w="6440" w:type="dxa"/>
          </w:tcPr>
          <w:p w14:paraId="30239897" w14:textId="27A3D61D" w:rsidR="007111D7" w:rsidRDefault="007111D7" w:rsidP="003C4C69">
            <w:pPr>
              <w:jc w:val="left"/>
              <w:rPr>
                <w:sz w:val="20"/>
              </w:rPr>
            </w:pPr>
            <w:r>
              <w:rPr>
                <w:sz w:val="20"/>
              </w:rPr>
              <w:t>Field Device Integration</w:t>
            </w:r>
          </w:p>
          <w:p w14:paraId="14D8AFD0" w14:textId="4F838CD9" w:rsidR="007111D7" w:rsidRPr="003C4C69" w:rsidRDefault="007111D7" w:rsidP="003C4C69">
            <w:pPr>
              <w:jc w:val="left"/>
              <w:rPr>
                <w:sz w:val="20"/>
              </w:rPr>
            </w:pPr>
            <w:r w:rsidRPr="007111D7">
              <w:rPr>
                <w:sz w:val="20"/>
              </w:rPr>
              <w:t>FDI was jointly developed by leading process industry foundations including FieldComm Group, FDT Group, PROFIBUS &amp; PROFINET International, and the OPC Foundation.</w:t>
            </w:r>
          </w:p>
        </w:tc>
      </w:tr>
      <w:tr w:rsidR="006E6FE7" w:rsidRPr="00FA5912" w14:paraId="79C3D00A" w14:textId="77777777" w:rsidTr="009523F8">
        <w:tc>
          <w:tcPr>
            <w:tcW w:w="1608" w:type="dxa"/>
          </w:tcPr>
          <w:p w14:paraId="7EFDC40E" w14:textId="36B7A83E" w:rsidR="006E6FE7" w:rsidRDefault="006E6FE7" w:rsidP="003C4C69">
            <w:pPr>
              <w:jc w:val="center"/>
              <w:rPr>
                <w:sz w:val="20"/>
              </w:rPr>
            </w:pPr>
            <w:r>
              <w:rPr>
                <w:sz w:val="20"/>
              </w:rPr>
              <w:t>ITK</w:t>
            </w:r>
          </w:p>
        </w:tc>
        <w:tc>
          <w:tcPr>
            <w:tcW w:w="6440" w:type="dxa"/>
          </w:tcPr>
          <w:p w14:paraId="6857577A" w14:textId="451A0445" w:rsidR="006E6FE7" w:rsidRDefault="00CA7F87" w:rsidP="003C4C69">
            <w:pPr>
              <w:jc w:val="left"/>
              <w:rPr>
                <w:sz w:val="20"/>
              </w:rPr>
            </w:pPr>
            <w:r>
              <w:rPr>
                <w:sz w:val="20"/>
              </w:rPr>
              <w:t>Interoperability Test Kit</w:t>
            </w:r>
          </w:p>
        </w:tc>
      </w:tr>
      <w:tr w:rsidR="006E6FE7" w:rsidRPr="00FA5912" w14:paraId="3BE8193C" w14:textId="77777777" w:rsidTr="009523F8">
        <w:tc>
          <w:tcPr>
            <w:tcW w:w="1608" w:type="dxa"/>
          </w:tcPr>
          <w:p w14:paraId="2387EFD7" w14:textId="3A9ADBCB" w:rsidR="006E6FE7" w:rsidRDefault="006E6FE7" w:rsidP="003C4C69">
            <w:pPr>
              <w:jc w:val="center"/>
              <w:rPr>
                <w:sz w:val="20"/>
              </w:rPr>
            </w:pPr>
            <w:r>
              <w:rPr>
                <w:sz w:val="20"/>
              </w:rPr>
              <w:t>FB</w:t>
            </w:r>
          </w:p>
        </w:tc>
        <w:tc>
          <w:tcPr>
            <w:tcW w:w="6440" w:type="dxa"/>
          </w:tcPr>
          <w:p w14:paraId="3108DBE1" w14:textId="1AFB9614" w:rsidR="006E6FE7" w:rsidRDefault="00CA7F87" w:rsidP="003C4C69">
            <w:pPr>
              <w:jc w:val="left"/>
              <w:rPr>
                <w:sz w:val="20"/>
              </w:rPr>
            </w:pPr>
            <w:r>
              <w:rPr>
                <w:sz w:val="20"/>
              </w:rPr>
              <w:t>Function Block</w:t>
            </w:r>
          </w:p>
        </w:tc>
      </w:tr>
      <w:tr w:rsidR="00CA7F87" w:rsidRPr="00FA5912" w14:paraId="22D50842" w14:textId="77777777" w:rsidTr="009523F8">
        <w:tc>
          <w:tcPr>
            <w:tcW w:w="1608" w:type="dxa"/>
          </w:tcPr>
          <w:p w14:paraId="22A68B99" w14:textId="652793F7" w:rsidR="00CA7F87" w:rsidRDefault="00CA7F87" w:rsidP="003C4C69">
            <w:pPr>
              <w:jc w:val="center"/>
              <w:rPr>
                <w:sz w:val="20"/>
              </w:rPr>
            </w:pPr>
            <w:r>
              <w:rPr>
                <w:sz w:val="20"/>
              </w:rPr>
              <w:lastRenderedPageBreak/>
              <w:t>FF</w:t>
            </w:r>
          </w:p>
        </w:tc>
        <w:tc>
          <w:tcPr>
            <w:tcW w:w="6440" w:type="dxa"/>
          </w:tcPr>
          <w:p w14:paraId="6A4637BC" w14:textId="3C62FA02" w:rsidR="00CA7F87" w:rsidRDefault="00CA7F87" w:rsidP="003C4C69">
            <w:pPr>
              <w:jc w:val="left"/>
              <w:rPr>
                <w:sz w:val="20"/>
              </w:rPr>
            </w:pPr>
            <w:r>
              <w:rPr>
                <w:sz w:val="20"/>
              </w:rPr>
              <w:t>Foundation Fieldbus</w:t>
            </w:r>
          </w:p>
        </w:tc>
      </w:tr>
      <w:tr w:rsidR="003C4C69" w:rsidRPr="00FA5912" w14:paraId="04693445" w14:textId="77777777" w:rsidTr="009523F8">
        <w:tc>
          <w:tcPr>
            <w:tcW w:w="1608" w:type="dxa"/>
          </w:tcPr>
          <w:p w14:paraId="53F3063D" w14:textId="762295E6" w:rsidR="003C4C69" w:rsidRPr="003C4C69" w:rsidRDefault="003C4C69" w:rsidP="003C4C69">
            <w:pPr>
              <w:jc w:val="center"/>
              <w:rPr>
                <w:sz w:val="20"/>
              </w:rPr>
            </w:pPr>
            <w:bookmarkStart w:id="22" w:name="_Hlk111636935"/>
            <w:r>
              <w:rPr>
                <w:sz w:val="20"/>
              </w:rPr>
              <w:t>QA</w:t>
            </w:r>
          </w:p>
        </w:tc>
        <w:tc>
          <w:tcPr>
            <w:tcW w:w="6440" w:type="dxa"/>
          </w:tcPr>
          <w:p w14:paraId="2D43282E" w14:textId="27DD9FF4" w:rsidR="003C4C69" w:rsidRPr="003C4C69" w:rsidRDefault="003C4C69" w:rsidP="003C4C69">
            <w:pPr>
              <w:jc w:val="left"/>
              <w:rPr>
                <w:sz w:val="20"/>
              </w:rPr>
            </w:pPr>
            <w:r>
              <w:rPr>
                <w:sz w:val="20"/>
              </w:rPr>
              <w:t xml:space="preserve">Quality Assurance </w:t>
            </w:r>
          </w:p>
        </w:tc>
      </w:tr>
      <w:tr w:rsidR="00BF1596" w:rsidRPr="00FA5912" w14:paraId="19EF550F" w14:textId="77777777" w:rsidTr="009523F8">
        <w:tc>
          <w:tcPr>
            <w:tcW w:w="1608" w:type="dxa"/>
          </w:tcPr>
          <w:p w14:paraId="057AEF6B" w14:textId="47570C18" w:rsidR="00BF1596" w:rsidRDefault="00BF1596" w:rsidP="003C4C69">
            <w:pPr>
              <w:jc w:val="center"/>
              <w:rPr>
                <w:sz w:val="20"/>
              </w:rPr>
            </w:pPr>
            <w:r>
              <w:rPr>
                <w:sz w:val="20"/>
              </w:rPr>
              <w:t>RRTE</w:t>
            </w:r>
          </w:p>
        </w:tc>
        <w:tc>
          <w:tcPr>
            <w:tcW w:w="6440" w:type="dxa"/>
          </w:tcPr>
          <w:p w14:paraId="635A877D" w14:textId="48D0F0F9" w:rsidR="00BF1596" w:rsidRDefault="00BF1596" w:rsidP="003C4C69">
            <w:pPr>
              <w:jc w:val="left"/>
              <w:rPr>
                <w:sz w:val="20"/>
              </w:rPr>
            </w:pPr>
            <w:r>
              <w:rPr>
                <w:sz w:val="20"/>
              </w:rPr>
              <w:t>Reference Runtime Test Environment</w:t>
            </w:r>
          </w:p>
          <w:p w14:paraId="583F92CB" w14:textId="7415E0B2" w:rsidR="00BF1596" w:rsidRDefault="00BF1596" w:rsidP="003C4C69">
            <w:pPr>
              <w:jc w:val="left"/>
              <w:rPr>
                <w:sz w:val="20"/>
              </w:rPr>
            </w:pPr>
            <w:r>
              <w:rPr>
                <w:sz w:val="20"/>
              </w:rPr>
              <w:t>A FDI develop tool for DD testing</w:t>
            </w:r>
            <w:r w:rsidR="0013003F">
              <w:rPr>
                <w:sz w:val="20"/>
              </w:rPr>
              <w:t>.</w:t>
            </w:r>
          </w:p>
        </w:tc>
      </w:tr>
      <w:tr w:rsidR="003C4C69" w:rsidRPr="00FA5912" w14:paraId="21139AC7" w14:textId="77777777" w:rsidTr="009523F8">
        <w:tc>
          <w:tcPr>
            <w:tcW w:w="1608" w:type="dxa"/>
          </w:tcPr>
          <w:p w14:paraId="67A344E5" w14:textId="670C362E" w:rsidR="003C4C69" w:rsidRDefault="003C4C69" w:rsidP="003C4C69">
            <w:pPr>
              <w:jc w:val="center"/>
              <w:rPr>
                <w:sz w:val="20"/>
              </w:rPr>
            </w:pPr>
            <w:r>
              <w:rPr>
                <w:sz w:val="20"/>
              </w:rPr>
              <w:t>SFEC</w:t>
            </w:r>
          </w:p>
        </w:tc>
        <w:tc>
          <w:tcPr>
            <w:tcW w:w="6440" w:type="dxa"/>
          </w:tcPr>
          <w:p w14:paraId="7D96E672" w14:textId="47287277" w:rsidR="003C4C69" w:rsidRDefault="00B46A92" w:rsidP="003C4C69">
            <w:pPr>
              <w:jc w:val="left"/>
              <w:rPr>
                <w:sz w:val="20"/>
              </w:rPr>
            </w:pPr>
            <w:r w:rsidRPr="00B46A92">
              <w:rPr>
                <w:sz w:val="20"/>
              </w:rPr>
              <w:t>Shanghai F&amp;PT Engineering Center</w:t>
            </w:r>
          </w:p>
        </w:tc>
      </w:tr>
      <w:bookmarkEnd w:id="22"/>
      <w:tr w:rsidR="003C4C69" w:rsidRPr="00FA5912" w14:paraId="792497CF" w14:textId="77777777" w:rsidTr="009523F8">
        <w:tc>
          <w:tcPr>
            <w:tcW w:w="1608" w:type="dxa"/>
          </w:tcPr>
          <w:p w14:paraId="40032E4C" w14:textId="06497649" w:rsidR="003C4C69" w:rsidRPr="003C4C69" w:rsidRDefault="003C4C69" w:rsidP="003C4C69">
            <w:pPr>
              <w:jc w:val="center"/>
              <w:rPr>
                <w:sz w:val="20"/>
              </w:rPr>
            </w:pPr>
            <w:r>
              <w:rPr>
                <w:sz w:val="20"/>
              </w:rPr>
              <w:t>TFS</w:t>
            </w:r>
          </w:p>
        </w:tc>
        <w:tc>
          <w:tcPr>
            <w:tcW w:w="6440" w:type="dxa"/>
          </w:tcPr>
          <w:p w14:paraId="4B4B866A" w14:textId="77777777" w:rsidR="003C4C69" w:rsidRDefault="003C4C69" w:rsidP="003C4C69">
            <w:pPr>
              <w:jc w:val="left"/>
              <w:rPr>
                <w:sz w:val="20"/>
              </w:rPr>
            </w:pPr>
            <w:r>
              <w:rPr>
                <w:sz w:val="20"/>
              </w:rPr>
              <w:t>Team Foundation Server</w:t>
            </w:r>
          </w:p>
          <w:p w14:paraId="5513F180" w14:textId="0659F917" w:rsidR="003C4C69" w:rsidRPr="003C4C69" w:rsidRDefault="003C4C69" w:rsidP="003C4C69">
            <w:pPr>
              <w:jc w:val="left"/>
              <w:rPr>
                <w:sz w:val="20"/>
              </w:rPr>
            </w:pPr>
            <w:r>
              <w:rPr>
                <w:sz w:val="20"/>
              </w:rPr>
              <w:t>A version control and bug report track system in project development and software test</w:t>
            </w:r>
            <w:r w:rsidR="0013003F">
              <w:rPr>
                <w:sz w:val="20"/>
              </w:rPr>
              <w:t>.</w:t>
            </w:r>
          </w:p>
        </w:tc>
      </w:tr>
      <w:tr w:rsidR="00B46A92" w:rsidRPr="00FA5912" w14:paraId="75D9D933" w14:textId="77777777" w:rsidTr="009523F8">
        <w:tc>
          <w:tcPr>
            <w:tcW w:w="1608" w:type="dxa"/>
          </w:tcPr>
          <w:p w14:paraId="7C84278D" w14:textId="28BE5974" w:rsidR="00B46A92" w:rsidRDefault="00B46A92" w:rsidP="00B46A92">
            <w:pPr>
              <w:jc w:val="center"/>
              <w:rPr>
                <w:sz w:val="20"/>
              </w:rPr>
            </w:pPr>
            <w:r>
              <w:rPr>
                <w:sz w:val="20"/>
              </w:rPr>
              <w:t>Trex</w:t>
            </w:r>
          </w:p>
        </w:tc>
        <w:tc>
          <w:tcPr>
            <w:tcW w:w="6440" w:type="dxa"/>
          </w:tcPr>
          <w:p w14:paraId="74EE5257" w14:textId="297A6E97" w:rsidR="00B46A92" w:rsidRDefault="00B46A92" w:rsidP="00B46A92">
            <w:pPr>
              <w:jc w:val="left"/>
              <w:rPr>
                <w:sz w:val="20"/>
              </w:rPr>
            </w:pPr>
            <w:r>
              <w:rPr>
                <w:sz w:val="20"/>
              </w:rPr>
              <w:t>Emerson’s handheld field device communicator</w:t>
            </w:r>
          </w:p>
        </w:tc>
      </w:tr>
      <w:tr w:rsidR="003C4C69" w:rsidRPr="00FA5912" w14:paraId="48D452E1" w14:textId="77777777" w:rsidTr="009523F8">
        <w:tc>
          <w:tcPr>
            <w:tcW w:w="1608" w:type="dxa"/>
          </w:tcPr>
          <w:p w14:paraId="53070073" w14:textId="27F9798C" w:rsidR="003C4C69" w:rsidRPr="003C4C69" w:rsidRDefault="003C4C69" w:rsidP="003C4C69">
            <w:pPr>
              <w:jc w:val="center"/>
              <w:rPr>
                <w:sz w:val="20"/>
              </w:rPr>
            </w:pPr>
            <w:bookmarkStart w:id="23" w:name="_Hlk111637067"/>
            <w:r>
              <w:rPr>
                <w:sz w:val="20"/>
              </w:rPr>
              <w:t>V&amp;V</w:t>
            </w:r>
          </w:p>
        </w:tc>
        <w:tc>
          <w:tcPr>
            <w:tcW w:w="6440" w:type="dxa"/>
          </w:tcPr>
          <w:p w14:paraId="4EA91D42" w14:textId="4F9DFD8F" w:rsidR="003C4C69" w:rsidRPr="003C4C69" w:rsidRDefault="003C4C69" w:rsidP="003C4C69">
            <w:pPr>
              <w:jc w:val="left"/>
              <w:rPr>
                <w:sz w:val="20"/>
              </w:rPr>
            </w:pPr>
            <w:r>
              <w:rPr>
                <w:sz w:val="20"/>
              </w:rPr>
              <w:t>Validation and Verification</w:t>
            </w:r>
          </w:p>
        </w:tc>
      </w:tr>
      <w:bookmarkEnd w:id="23"/>
    </w:tbl>
    <w:p w14:paraId="78A9DF8C" w14:textId="77777777" w:rsidR="00F76EB6" w:rsidRDefault="00F76EB6" w:rsidP="00F76EB6">
      <w:pPr>
        <w:pStyle w:val="Heading2"/>
        <w:widowControl w:val="0"/>
        <w:numPr>
          <w:ilvl w:val="1"/>
          <w:numId w:val="0"/>
        </w:numPr>
        <w:spacing w:before="120" w:line="240" w:lineRule="atLeast"/>
        <w:rPr>
          <w:rFonts w:ascii="Arial" w:eastAsia="MS Mincho" w:hAnsi="Arial"/>
          <w:b w:val="0"/>
          <w:bCs/>
          <w:iCs w:val="0"/>
          <w:sz w:val="20"/>
          <w:szCs w:val="20"/>
          <w:lang w:val="en-GB"/>
        </w:rPr>
      </w:pPr>
    </w:p>
    <w:p w14:paraId="27F1EFD4" w14:textId="3ABCE62E" w:rsidR="00F76EB6" w:rsidRPr="005F49A3" w:rsidRDefault="00746B52" w:rsidP="00F76EB6">
      <w:pPr>
        <w:pStyle w:val="Heading3"/>
      </w:pPr>
      <w:r>
        <w:t>1.</w:t>
      </w:r>
      <w:r w:rsidR="006E6FE7">
        <w:t>5</w:t>
      </w:r>
      <w:r>
        <w:t xml:space="preserve"> </w:t>
      </w:r>
      <w:r w:rsidRPr="005F49A3">
        <w:t>References</w:t>
      </w:r>
    </w:p>
    <w:p w14:paraId="40D0B414" w14:textId="2ABA7740" w:rsidR="00F23A0D" w:rsidRDefault="00B17729" w:rsidP="00B17729">
      <w:pPr>
        <w:widowControl w:val="0"/>
        <w:numPr>
          <w:ilvl w:val="0"/>
          <w:numId w:val="23"/>
        </w:numPr>
        <w:tabs>
          <w:tab w:val="clear" w:pos="720"/>
          <w:tab w:val="clear" w:pos="1080"/>
          <w:tab w:val="clear" w:pos="1440"/>
          <w:tab w:val="clear" w:pos="1800"/>
          <w:tab w:val="clear" w:pos="2160"/>
          <w:tab w:val="clear" w:pos="2520"/>
          <w:tab w:val="clear" w:pos="2880"/>
        </w:tabs>
        <w:overflowPunct/>
        <w:autoSpaceDE/>
        <w:autoSpaceDN/>
        <w:adjustRightInd/>
        <w:spacing w:line="240" w:lineRule="atLeast"/>
        <w:jc w:val="left"/>
        <w:textAlignment w:val="auto"/>
      </w:pPr>
      <w:r w:rsidRPr="00B17729">
        <w:t>All SVIFF RB/TB Parameters and methods full list</w:t>
      </w:r>
    </w:p>
    <w:p w14:paraId="4E7D89EC" w14:textId="0D67EA3B" w:rsidR="00B911AC" w:rsidRDefault="00B911AC" w:rsidP="00B17729">
      <w:pPr>
        <w:widowControl w:val="0"/>
        <w:numPr>
          <w:ilvl w:val="0"/>
          <w:numId w:val="23"/>
        </w:numPr>
        <w:tabs>
          <w:tab w:val="clear" w:pos="720"/>
          <w:tab w:val="clear" w:pos="1080"/>
          <w:tab w:val="clear" w:pos="1440"/>
          <w:tab w:val="clear" w:pos="1800"/>
          <w:tab w:val="clear" w:pos="2160"/>
          <w:tab w:val="clear" w:pos="2520"/>
          <w:tab w:val="clear" w:pos="2880"/>
        </w:tabs>
        <w:overflowPunct/>
        <w:autoSpaceDE/>
        <w:autoSpaceDN/>
        <w:adjustRightInd/>
        <w:spacing w:line="240" w:lineRule="atLeast"/>
        <w:jc w:val="left"/>
        <w:textAlignment w:val="auto"/>
      </w:pPr>
      <w:r w:rsidRPr="00B911AC">
        <w:t>SVI FF DD release3 revision 2 fixed bugs in TFS</w:t>
      </w:r>
    </w:p>
    <w:p w14:paraId="66918796" w14:textId="44475D59" w:rsidR="00B911AC" w:rsidRPr="00EB23B1" w:rsidRDefault="00B911AC" w:rsidP="00B17729">
      <w:pPr>
        <w:widowControl w:val="0"/>
        <w:numPr>
          <w:ilvl w:val="0"/>
          <w:numId w:val="23"/>
        </w:numPr>
        <w:tabs>
          <w:tab w:val="clear" w:pos="720"/>
          <w:tab w:val="clear" w:pos="1080"/>
          <w:tab w:val="clear" w:pos="1440"/>
          <w:tab w:val="clear" w:pos="1800"/>
          <w:tab w:val="clear" w:pos="2160"/>
          <w:tab w:val="clear" w:pos="2520"/>
          <w:tab w:val="clear" w:pos="2880"/>
        </w:tabs>
        <w:overflowPunct/>
        <w:autoSpaceDE/>
        <w:autoSpaceDN/>
        <w:adjustRightInd/>
        <w:spacing w:line="240" w:lineRule="atLeast"/>
        <w:jc w:val="left"/>
        <w:textAlignment w:val="auto"/>
      </w:pPr>
      <w:r w:rsidRPr="00B911AC">
        <w:t>SVI FF DD release3 revision 2 known issue in TFS</w:t>
      </w:r>
    </w:p>
    <w:p w14:paraId="189318F7" w14:textId="77777777" w:rsidR="00F76EB6" w:rsidRPr="007B46B3" w:rsidRDefault="00F76EB6" w:rsidP="00F76EB6">
      <w:pPr>
        <w:pStyle w:val="Heading1"/>
        <w:numPr>
          <w:ilvl w:val="0"/>
          <w:numId w:val="20"/>
        </w:numPr>
        <w:spacing w:before="240" w:after="60"/>
        <w:ind w:left="284" w:hanging="295"/>
      </w:pPr>
      <w:bookmarkStart w:id="24" w:name="_Toc344731088"/>
      <w:bookmarkStart w:id="25" w:name="OLE_LINK5"/>
      <w:r>
        <w:t>Environment</w:t>
      </w:r>
      <w:bookmarkEnd w:id="5"/>
      <w:r>
        <w:t>al Report</w:t>
      </w:r>
      <w:bookmarkEnd w:id="24"/>
    </w:p>
    <w:bookmarkEnd w:id="25"/>
    <w:p w14:paraId="5E317D71" w14:textId="77777777" w:rsidR="00F76EB6" w:rsidRDefault="00F76EB6" w:rsidP="00F76EB6"/>
    <w:p w14:paraId="2BA63D5B" w14:textId="77777777" w:rsidR="00F76EB6" w:rsidRDefault="00F76EB6" w:rsidP="00F76EB6">
      <w:pPr>
        <w:pStyle w:val="Heading3"/>
      </w:pPr>
      <w:bookmarkStart w:id="26" w:name="_Toc344731089"/>
      <w:r>
        <w:t>2.1 Human Resources</w:t>
      </w:r>
      <w:bookmarkEnd w:id="26"/>
      <w:r>
        <w:t xml:space="preserve"> </w:t>
      </w:r>
    </w:p>
    <w:p w14:paraId="238C95B7" w14:textId="77777777" w:rsidR="00F76EB6" w:rsidRDefault="00F76EB6" w:rsidP="00F76EB6">
      <w:pPr>
        <w:ind w:left="284"/>
      </w:pPr>
    </w:p>
    <w:p w14:paraId="63585629" w14:textId="2B8D70C2" w:rsidR="00F76EB6" w:rsidRPr="00160E07" w:rsidRDefault="00F76EB6" w:rsidP="00F76EB6">
      <w:pPr>
        <w:ind w:left="284"/>
        <w:rPr>
          <w:sz w:val="22"/>
          <w:szCs w:val="22"/>
        </w:rPr>
      </w:pPr>
      <w:r w:rsidRPr="00160E07">
        <w:rPr>
          <w:sz w:val="22"/>
          <w:szCs w:val="22"/>
        </w:rPr>
        <w:t xml:space="preserve">The following table will give the organization and responsibility of the team involved in </w:t>
      </w:r>
      <w:r w:rsidR="00746B52">
        <w:rPr>
          <w:sz w:val="22"/>
          <w:szCs w:val="22"/>
        </w:rPr>
        <w:t>validation and verification</w:t>
      </w:r>
      <w:r w:rsidRPr="00160E07">
        <w:rPr>
          <w:sz w:val="22"/>
          <w:szCs w:val="22"/>
        </w:rPr>
        <w:t>.</w:t>
      </w:r>
    </w:p>
    <w:p w14:paraId="4EEE4413" w14:textId="77777777" w:rsidR="00F76EB6" w:rsidRPr="00160E07" w:rsidRDefault="00F76EB6" w:rsidP="00F76EB6">
      <w:pPr>
        <w:rPr>
          <w:sz w:val="22"/>
          <w:szCs w:val="22"/>
        </w:rPr>
      </w:pPr>
    </w:p>
    <w:tbl>
      <w:tblPr>
        <w:tblW w:w="846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3"/>
        <w:gridCol w:w="6611"/>
      </w:tblGrid>
      <w:tr w:rsidR="00F76EB6" w:rsidRPr="00FA5912" w14:paraId="2271FF25" w14:textId="77777777" w:rsidTr="009523F8">
        <w:tc>
          <w:tcPr>
            <w:tcW w:w="1853" w:type="dxa"/>
            <w:shd w:val="clear" w:color="auto" w:fill="D9D9D9"/>
          </w:tcPr>
          <w:p w14:paraId="25B67D4C" w14:textId="77777777" w:rsidR="00F76EB6" w:rsidRPr="00FA5912" w:rsidRDefault="00F76EB6" w:rsidP="009523F8">
            <w:pPr>
              <w:rPr>
                <w:sz w:val="22"/>
                <w:szCs w:val="22"/>
                <w:lang w:eastAsia="ja-JP"/>
              </w:rPr>
            </w:pPr>
            <w:r w:rsidRPr="00FA5912">
              <w:rPr>
                <w:sz w:val="22"/>
                <w:szCs w:val="22"/>
                <w:lang w:eastAsia="ja-JP"/>
              </w:rPr>
              <w:t>Resource</w:t>
            </w:r>
          </w:p>
        </w:tc>
        <w:tc>
          <w:tcPr>
            <w:tcW w:w="6611" w:type="dxa"/>
            <w:shd w:val="clear" w:color="auto" w:fill="D9D9D9"/>
          </w:tcPr>
          <w:p w14:paraId="64F191C4" w14:textId="77777777" w:rsidR="00F76EB6" w:rsidRPr="00FA5912" w:rsidRDefault="00F76EB6" w:rsidP="009523F8">
            <w:pPr>
              <w:rPr>
                <w:sz w:val="22"/>
                <w:szCs w:val="22"/>
                <w:lang w:eastAsia="ja-JP"/>
              </w:rPr>
            </w:pPr>
            <w:r w:rsidRPr="00FA5912">
              <w:rPr>
                <w:sz w:val="22"/>
                <w:szCs w:val="22"/>
                <w:lang w:eastAsia="ja-JP"/>
              </w:rPr>
              <w:t>Role &amp; Responsibility</w:t>
            </w:r>
          </w:p>
        </w:tc>
      </w:tr>
      <w:tr w:rsidR="00F62317" w:rsidRPr="00FA5912" w14:paraId="6E0D45BD" w14:textId="77777777" w:rsidTr="009523F8">
        <w:tc>
          <w:tcPr>
            <w:tcW w:w="1853" w:type="dxa"/>
          </w:tcPr>
          <w:p w14:paraId="0A55FA59" w14:textId="769A1307" w:rsidR="00F62317" w:rsidRPr="00FA5912" w:rsidRDefault="00F62317" w:rsidP="00F62317">
            <w:pPr>
              <w:rPr>
                <w:sz w:val="22"/>
                <w:szCs w:val="22"/>
                <w:lang w:eastAsia="ja-JP"/>
              </w:rPr>
            </w:pPr>
            <w:bookmarkStart w:id="27" w:name="_Hlk111703607"/>
            <w:r>
              <w:rPr>
                <w:sz w:val="22"/>
                <w:szCs w:val="22"/>
                <w:lang w:eastAsia="ja-JP"/>
              </w:rPr>
              <w:t>Ark Khasin</w:t>
            </w:r>
          </w:p>
        </w:tc>
        <w:tc>
          <w:tcPr>
            <w:tcW w:w="6611" w:type="dxa"/>
          </w:tcPr>
          <w:p w14:paraId="1F71DBE3" w14:textId="10877E16" w:rsidR="00F62317" w:rsidRPr="00FA5912" w:rsidRDefault="00F62317" w:rsidP="00F62317">
            <w:pPr>
              <w:rPr>
                <w:sz w:val="22"/>
                <w:szCs w:val="22"/>
                <w:lang w:eastAsia="ja-JP"/>
              </w:rPr>
            </w:pPr>
            <w:r>
              <w:rPr>
                <w:sz w:val="22"/>
                <w:szCs w:val="22"/>
                <w:lang w:eastAsia="ja-JP"/>
              </w:rPr>
              <w:t>Developer, take care of project management and bug fixing.</w:t>
            </w:r>
          </w:p>
        </w:tc>
      </w:tr>
      <w:bookmarkEnd w:id="27"/>
      <w:tr w:rsidR="00F62317" w:rsidRPr="00FA5912" w14:paraId="14452DAC" w14:textId="77777777" w:rsidTr="009523F8">
        <w:tc>
          <w:tcPr>
            <w:tcW w:w="1853" w:type="dxa"/>
          </w:tcPr>
          <w:p w14:paraId="1FBF05E2" w14:textId="43A6005A" w:rsidR="00F62317" w:rsidRDefault="00F62317" w:rsidP="00F62317">
            <w:pPr>
              <w:rPr>
                <w:sz w:val="22"/>
                <w:szCs w:val="22"/>
                <w:lang w:eastAsia="ja-JP"/>
              </w:rPr>
            </w:pPr>
            <w:r>
              <w:rPr>
                <w:sz w:val="22"/>
                <w:szCs w:val="22"/>
                <w:lang w:eastAsia="ja-JP"/>
              </w:rPr>
              <w:t>Vison Zhang</w:t>
            </w:r>
          </w:p>
        </w:tc>
        <w:tc>
          <w:tcPr>
            <w:tcW w:w="6611" w:type="dxa"/>
          </w:tcPr>
          <w:p w14:paraId="7E516964" w14:textId="526851BD" w:rsidR="00F62317" w:rsidRDefault="00F62317" w:rsidP="00F62317">
            <w:pPr>
              <w:rPr>
                <w:sz w:val="22"/>
                <w:szCs w:val="22"/>
                <w:lang w:eastAsia="ja-JP"/>
              </w:rPr>
            </w:pPr>
            <w:r>
              <w:rPr>
                <w:sz w:val="22"/>
                <w:szCs w:val="22"/>
                <w:lang w:eastAsia="ja-JP"/>
              </w:rPr>
              <w:t>Developer &amp; QA, take care of test execution and bug fixing.</w:t>
            </w:r>
          </w:p>
        </w:tc>
      </w:tr>
    </w:tbl>
    <w:p w14:paraId="74B50EFA" w14:textId="77777777" w:rsidR="00F76EB6" w:rsidRDefault="00F76EB6" w:rsidP="00F76EB6">
      <w:pPr>
        <w:jc w:val="center"/>
        <w:rPr>
          <w:sz w:val="22"/>
          <w:szCs w:val="22"/>
        </w:rPr>
      </w:pPr>
    </w:p>
    <w:p w14:paraId="610C7B6A" w14:textId="1CDBF6AD" w:rsidR="00F76EB6" w:rsidRPr="00FD6307" w:rsidRDefault="00F76EB6" w:rsidP="00F76EB6">
      <w:pPr>
        <w:jc w:val="center"/>
        <w:rPr>
          <w:sz w:val="22"/>
          <w:szCs w:val="22"/>
        </w:rPr>
      </w:pPr>
      <w:r w:rsidRPr="00FD6307">
        <w:rPr>
          <w:sz w:val="22"/>
          <w:szCs w:val="22"/>
        </w:rPr>
        <w:t>Table 1: Roles &amp; Responsibilities of</w:t>
      </w:r>
      <w:r w:rsidR="00F23A0D">
        <w:rPr>
          <w:sz w:val="22"/>
          <w:szCs w:val="22"/>
        </w:rPr>
        <w:t xml:space="preserve"> SVI FF DD</w:t>
      </w:r>
      <w:r w:rsidRPr="00FD6307">
        <w:rPr>
          <w:sz w:val="22"/>
          <w:szCs w:val="22"/>
        </w:rPr>
        <w:t xml:space="preserve"> </w:t>
      </w:r>
      <w:r w:rsidR="00746B52">
        <w:rPr>
          <w:sz w:val="22"/>
          <w:szCs w:val="22"/>
        </w:rPr>
        <w:t xml:space="preserve">V&amp;V </w:t>
      </w:r>
      <w:r w:rsidRPr="00FD6307">
        <w:rPr>
          <w:sz w:val="22"/>
          <w:szCs w:val="22"/>
        </w:rPr>
        <w:t>team</w:t>
      </w:r>
    </w:p>
    <w:p w14:paraId="36E76F3E" w14:textId="77777777" w:rsidR="00F76EB6" w:rsidRDefault="00F76EB6" w:rsidP="00F76EB6">
      <w:pPr>
        <w:pStyle w:val="Heading3"/>
      </w:pPr>
    </w:p>
    <w:p w14:paraId="0A59509B" w14:textId="73B47F31" w:rsidR="00F76EB6" w:rsidRPr="00746B52" w:rsidRDefault="00F76EB6" w:rsidP="00746B52">
      <w:pPr>
        <w:pStyle w:val="Heading3"/>
      </w:pPr>
      <w:bookmarkStart w:id="28" w:name="_Toc344731090"/>
      <w:r>
        <w:t xml:space="preserve">2.2 </w:t>
      </w:r>
      <w:r w:rsidRPr="00FA19D9">
        <w:t>Hardware</w:t>
      </w:r>
      <w:r>
        <w:t>/Software Resources</w:t>
      </w:r>
      <w:bookmarkEnd w:id="28"/>
    </w:p>
    <w:p w14:paraId="1F7607C1" w14:textId="4382D04E" w:rsidR="00F76EB6" w:rsidRDefault="00746B52" w:rsidP="00F76EB6">
      <w:pPr>
        <w:rPr>
          <w:lang w:eastAsia="ja-JP"/>
        </w:rPr>
      </w:pPr>
      <w:r>
        <w:rPr>
          <w:lang w:eastAsia="ja-JP"/>
        </w:rPr>
        <w:tab/>
      </w:r>
      <w:r w:rsidR="00F76EB6">
        <w:rPr>
          <w:lang w:eastAsia="ja-JP"/>
        </w:rPr>
        <w:t xml:space="preserve">The real </w:t>
      </w:r>
      <w:r w:rsidR="00E30FC3">
        <w:rPr>
          <w:lang w:eastAsia="ja-JP"/>
        </w:rPr>
        <w:t>test</w:t>
      </w:r>
      <w:r w:rsidR="00F76EB6">
        <w:rPr>
          <w:lang w:eastAsia="ja-JP"/>
        </w:rPr>
        <w:t xml:space="preserve"> environment is as below:</w:t>
      </w:r>
    </w:p>
    <w:p w14:paraId="0E14287F" w14:textId="25856255" w:rsidR="00F76EB6" w:rsidRPr="00D109DA" w:rsidRDefault="00E30FC3" w:rsidP="00F76EB6">
      <w:pPr>
        <w:numPr>
          <w:ilvl w:val="0"/>
          <w:numId w:val="24"/>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sz w:val="22"/>
          <w:szCs w:val="22"/>
        </w:rPr>
      </w:pPr>
      <w:r>
        <w:rPr>
          <w:lang w:eastAsia="ja-JP"/>
        </w:rPr>
        <w:t>SVI FF Rev3 positioner w/</w:t>
      </w:r>
      <w:r w:rsidR="00F23A0D">
        <w:rPr>
          <w:lang w:eastAsia="ja-JP"/>
        </w:rPr>
        <w:t xml:space="preserve"> a air to open 88 actuator, mounted on a 2-inch 21000 valve</w:t>
      </w:r>
    </w:p>
    <w:p w14:paraId="36623826" w14:textId="2783FDF0" w:rsidR="00F76EB6" w:rsidRPr="00E30FC3" w:rsidRDefault="00E30FC3" w:rsidP="00F76EB6">
      <w:pPr>
        <w:numPr>
          <w:ilvl w:val="0"/>
          <w:numId w:val="24"/>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sz w:val="22"/>
          <w:szCs w:val="22"/>
        </w:rPr>
      </w:pPr>
      <w:r>
        <w:rPr>
          <w:lang w:eastAsia="ja-JP"/>
        </w:rPr>
        <w:t>Emerson DeltaV (v14</w:t>
      </w:r>
      <w:r w:rsidR="00746B52">
        <w:rPr>
          <w:lang w:eastAsia="ja-JP"/>
        </w:rPr>
        <w:t>.3.1 Build7282)</w:t>
      </w:r>
    </w:p>
    <w:p w14:paraId="462FE90F" w14:textId="00362FB6" w:rsidR="00E30FC3" w:rsidRDefault="00E30FC3" w:rsidP="00F76EB6">
      <w:pPr>
        <w:numPr>
          <w:ilvl w:val="0"/>
          <w:numId w:val="24"/>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sz w:val="22"/>
          <w:szCs w:val="22"/>
        </w:rPr>
      </w:pPr>
      <w:r>
        <w:rPr>
          <w:sz w:val="22"/>
          <w:szCs w:val="22"/>
        </w:rPr>
        <w:t>Emerson AMS (v14.0.000.394)</w:t>
      </w:r>
    </w:p>
    <w:p w14:paraId="31A9B699" w14:textId="5A87F5B5" w:rsidR="00F76EB6" w:rsidRDefault="00E30FC3" w:rsidP="00DB0E28">
      <w:pPr>
        <w:numPr>
          <w:ilvl w:val="0"/>
          <w:numId w:val="24"/>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sz w:val="22"/>
          <w:szCs w:val="22"/>
        </w:rPr>
      </w:pPr>
      <w:r>
        <w:rPr>
          <w:sz w:val="22"/>
          <w:szCs w:val="22"/>
        </w:rPr>
        <w:t xml:space="preserve">Emerson Trex </w:t>
      </w:r>
      <w:r w:rsidR="00BF1596">
        <w:rPr>
          <w:sz w:val="22"/>
          <w:szCs w:val="22"/>
        </w:rPr>
        <w:t xml:space="preserve">Unit </w:t>
      </w:r>
      <w:r>
        <w:rPr>
          <w:sz w:val="22"/>
          <w:szCs w:val="22"/>
        </w:rPr>
        <w:t>(Software version: v1.8.1934.1)</w:t>
      </w:r>
    </w:p>
    <w:p w14:paraId="2CEA186A" w14:textId="00A6FB6C" w:rsidR="001F240E" w:rsidRPr="00F23A0D" w:rsidRDefault="001F240E" w:rsidP="00DB0E28">
      <w:pPr>
        <w:numPr>
          <w:ilvl w:val="0"/>
          <w:numId w:val="24"/>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sz w:val="22"/>
          <w:szCs w:val="22"/>
        </w:rPr>
      </w:pPr>
      <w:r>
        <w:rPr>
          <w:sz w:val="22"/>
          <w:szCs w:val="22"/>
        </w:rPr>
        <w:t>RRTE (v6.3.1)</w:t>
      </w:r>
    </w:p>
    <w:p w14:paraId="56CECCB2" w14:textId="77777777" w:rsidR="00F76EB6" w:rsidRPr="00F76EB6" w:rsidRDefault="00F76EB6" w:rsidP="00DB0E28">
      <w:pPr>
        <w:rPr>
          <w:lang w:eastAsia="zh-CN"/>
        </w:rPr>
      </w:pPr>
    </w:p>
    <w:p w14:paraId="5E76EAC0" w14:textId="28B14DF4" w:rsidR="00F76EB6" w:rsidRDefault="00F76EB6" w:rsidP="00530551">
      <w:pPr>
        <w:pStyle w:val="NormalHeading1"/>
        <w:ind w:left="0"/>
        <w:rPr>
          <w:lang w:eastAsia="zh-CN"/>
        </w:rPr>
      </w:pPr>
    </w:p>
    <w:p w14:paraId="23C5F281" w14:textId="375BE572" w:rsidR="003C4C69" w:rsidRPr="003C4C69" w:rsidRDefault="003C4C69" w:rsidP="003C4C69">
      <w:pPr>
        <w:pStyle w:val="Heading1"/>
        <w:numPr>
          <w:ilvl w:val="0"/>
          <w:numId w:val="20"/>
        </w:numPr>
        <w:spacing w:before="240" w:after="60"/>
        <w:ind w:left="284" w:hanging="295"/>
      </w:pPr>
      <w:r>
        <w:t>Validation and Verification Summary</w:t>
      </w:r>
    </w:p>
    <w:p w14:paraId="1318B3CD" w14:textId="362D6F65" w:rsidR="00DB0E28" w:rsidRDefault="00F23A0D" w:rsidP="00F76EB6">
      <w:pPr>
        <w:pStyle w:val="Heading3"/>
      </w:pPr>
      <w:r>
        <w:t xml:space="preserve">3.1 </w:t>
      </w:r>
      <w:r w:rsidR="00DB0E28">
        <w:t>Requirements</w:t>
      </w:r>
      <w:r w:rsidR="00327AC7">
        <w:t xml:space="preserve"> and Functionality</w:t>
      </w:r>
      <w:r w:rsidR="00DB0E28">
        <w:t xml:space="preserve"> V</w:t>
      </w:r>
      <w:r w:rsidR="00B46A92">
        <w:t>&amp;V</w:t>
      </w:r>
      <w:r w:rsidR="00DB0E28">
        <w:t xml:space="preserve"> Testing</w:t>
      </w:r>
    </w:p>
    <w:p w14:paraId="4F9435D1" w14:textId="1BE88E95" w:rsidR="00DB0E28" w:rsidRDefault="00DB0E28" w:rsidP="00411EE4">
      <w:r>
        <w:lastRenderedPageBreak/>
        <w:t xml:space="preserve">The requirements </w:t>
      </w:r>
      <w:r w:rsidR="00327AC7">
        <w:t>and functionality</w:t>
      </w:r>
      <w:r>
        <w:t xml:space="preserve"> testing w</w:t>
      </w:r>
      <w:r w:rsidR="00327AC7">
        <w:t>ere</w:t>
      </w:r>
      <w:r>
        <w:t xml:space="preserve"> done </w:t>
      </w:r>
      <w:r w:rsidR="003C4C69">
        <w:t>by Ark and Vison</w:t>
      </w:r>
      <w:r w:rsidR="00B46A92">
        <w:t xml:space="preserve"> </w:t>
      </w:r>
      <w:r w:rsidR="00B46A92">
        <w:rPr>
          <w:lang w:eastAsia="zh-CN"/>
        </w:rPr>
        <w:t>before new code check in</w:t>
      </w:r>
      <w:r w:rsidR="003C4C69">
        <w:t>. All</w:t>
      </w:r>
      <w:r>
        <w:t xml:space="preserve"> requirement</w:t>
      </w:r>
      <w:r w:rsidR="003C4C69">
        <w:t>s</w:t>
      </w:r>
      <w:r>
        <w:t xml:space="preserve"> </w:t>
      </w:r>
      <w:r w:rsidR="003C4C69">
        <w:t>are based on those changesets</w:t>
      </w:r>
      <w:r w:rsidR="00B46A92">
        <w:t xml:space="preserve"> after the changeset 85858</w:t>
      </w:r>
      <w:r w:rsidR="00B733F7">
        <w:t xml:space="preserve"> till 9</w:t>
      </w:r>
      <w:r w:rsidR="00337C9E">
        <w:t>7</w:t>
      </w:r>
      <w:r w:rsidR="00F47298">
        <w:t>294</w:t>
      </w:r>
      <w:r w:rsidR="003C4C69">
        <w:t xml:space="preserve"> in TFS history of following branches:</w:t>
      </w:r>
    </w:p>
    <w:p w14:paraId="09B8F557" w14:textId="3FE35B6F" w:rsidR="003C4C69" w:rsidRDefault="00B46A92" w:rsidP="00B46A92">
      <w:pPr>
        <w:pStyle w:val="ListParagraph"/>
        <w:numPr>
          <w:ilvl w:val="0"/>
          <w:numId w:val="28"/>
        </w:numPr>
      </w:pPr>
      <w:r w:rsidRPr="00B46A92">
        <w:t>$/FW SVI FF Releases/Release3/FD-SW</w:t>
      </w:r>
    </w:p>
    <w:p w14:paraId="03E17A8E" w14:textId="36FB4F95" w:rsidR="00DB0E28" w:rsidRDefault="00B46A92" w:rsidP="00B94DC1">
      <w:pPr>
        <w:pStyle w:val="ListParagraph"/>
        <w:numPr>
          <w:ilvl w:val="0"/>
          <w:numId w:val="28"/>
        </w:numPr>
      </w:pPr>
      <w:r w:rsidRPr="00B46A92">
        <w:t>$/FW SVI FF Releases/Release3/FIRMWARE</w:t>
      </w:r>
    </w:p>
    <w:p w14:paraId="54E3E06C" w14:textId="6DC2CA6D" w:rsidR="009345B1" w:rsidRDefault="009345B1" w:rsidP="009345B1">
      <w:pPr>
        <w:pStyle w:val="ListParagraph"/>
        <w:numPr>
          <w:ilvl w:val="0"/>
          <w:numId w:val="28"/>
        </w:numPr>
      </w:pPr>
      <w:r w:rsidRPr="00B46A92">
        <w:t>$/FW SVI FF Releases/Release3/</w:t>
      </w:r>
      <w:r>
        <w:t>DD-only</w:t>
      </w:r>
    </w:p>
    <w:p w14:paraId="6228DE45" w14:textId="77777777" w:rsidR="009345B1" w:rsidRDefault="009345B1" w:rsidP="009345B1"/>
    <w:p w14:paraId="7C275513" w14:textId="7C63CBF2" w:rsidR="00DB0E28" w:rsidRDefault="00F23A0D" w:rsidP="00F76EB6">
      <w:pPr>
        <w:pStyle w:val="Heading3"/>
      </w:pPr>
      <w:r>
        <w:t xml:space="preserve">3.2 </w:t>
      </w:r>
      <w:bookmarkStart w:id="29" w:name="OLE_LINK17"/>
      <w:r w:rsidR="00B46A92">
        <w:t xml:space="preserve">FDI </w:t>
      </w:r>
      <w:r w:rsidR="00BF1596">
        <w:t>H</w:t>
      </w:r>
      <w:r w:rsidR="00B46A92">
        <w:t xml:space="preserve">ost </w:t>
      </w:r>
      <w:r w:rsidR="00BF1596">
        <w:t>C</w:t>
      </w:r>
      <w:r w:rsidR="00B46A92">
        <w:t>ompatibility Testing</w:t>
      </w:r>
      <w:bookmarkEnd w:id="29"/>
    </w:p>
    <w:p w14:paraId="0BF7C2A6" w14:textId="49A54E2B" w:rsidR="00DB0E28" w:rsidRDefault="00BF1596" w:rsidP="00DB0E28">
      <w:r>
        <w:t>FDI Host Compatibility Testing</w:t>
      </w:r>
      <w:r w:rsidR="00DB0E28">
        <w:t xml:space="preserve"> w</w:t>
      </w:r>
      <w:r w:rsidR="003C008B">
        <w:t xml:space="preserve">ere </w:t>
      </w:r>
      <w:r w:rsidR="00DB0E28">
        <w:t xml:space="preserve">done </w:t>
      </w:r>
      <w:r w:rsidR="00327AC7">
        <w:t>on</w:t>
      </w:r>
      <w:r w:rsidR="00DB0E28">
        <w:t xml:space="preserve"> following </w:t>
      </w:r>
      <w:r>
        <w:t xml:space="preserve">platforms </w:t>
      </w:r>
      <w:r w:rsidR="00327AC7">
        <w:t xml:space="preserve">and </w:t>
      </w:r>
      <w:r w:rsidR="003C008B">
        <w:t>no critical issue existing</w:t>
      </w:r>
      <w:r>
        <w:t>:</w:t>
      </w:r>
    </w:p>
    <w:p w14:paraId="61405402" w14:textId="16892B4A" w:rsidR="00DB0E28" w:rsidRPr="00745859" w:rsidRDefault="00BF1596" w:rsidP="00250F6F">
      <w:pPr>
        <w:numPr>
          <w:ilvl w:val="0"/>
          <w:numId w:val="19"/>
        </w:numPr>
        <w:tabs>
          <w:tab w:val="clear" w:pos="720"/>
          <w:tab w:val="clear" w:pos="1440"/>
          <w:tab w:val="clear" w:pos="1800"/>
          <w:tab w:val="clear" w:pos="2160"/>
          <w:tab w:val="clear" w:pos="2520"/>
          <w:tab w:val="clear" w:pos="2880"/>
        </w:tabs>
        <w:overflowPunct/>
        <w:autoSpaceDE/>
        <w:autoSpaceDN/>
        <w:adjustRightInd/>
        <w:jc w:val="left"/>
        <w:textAlignment w:val="auto"/>
        <w:rPr>
          <w:rFonts w:eastAsia="Times New Roman"/>
        </w:rPr>
      </w:pPr>
      <w:r>
        <w:rPr>
          <w:rFonts w:eastAsia="Times New Roman"/>
        </w:rPr>
        <w:t>FDI RRTE (by Ark in US)</w:t>
      </w:r>
    </w:p>
    <w:p w14:paraId="7BE3B6B3" w14:textId="53760C35" w:rsidR="00DB0E28" w:rsidRPr="00745859" w:rsidRDefault="00BF1596" w:rsidP="00250F6F">
      <w:pPr>
        <w:numPr>
          <w:ilvl w:val="0"/>
          <w:numId w:val="19"/>
        </w:numPr>
        <w:tabs>
          <w:tab w:val="clear" w:pos="720"/>
          <w:tab w:val="clear" w:pos="1440"/>
          <w:tab w:val="clear" w:pos="1800"/>
          <w:tab w:val="clear" w:pos="2160"/>
          <w:tab w:val="clear" w:pos="2520"/>
          <w:tab w:val="clear" w:pos="2880"/>
        </w:tabs>
        <w:overflowPunct/>
        <w:autoSpaceDE/>
        <w:autoSpaceDN/>
        <w:adjustRightInd/>
        <w:jc w:val="left"/>
        <w:textAlignment w:val="auto"/>
        <w:rPr>
          <w:rFonts w:eastAsia="Times New Roman"/>
        </w:rPr>
      </w:pPr>
      <w:r>
        <w:rPr>
          <w:rFonts w:eastAsia="Times New Roman"/>
        </w:rPr>
        <w:t xml:space="preserve">DeltaV and AMS </w:t>
      </w:r>
      <w:r w:rsidR="00EA06D9">
        <w:rPr>
          <w:rFonts w:eastAsia="Times New Roman"/>
        </w:rPr>
        <w:t>with DD5</w:t>
      </w:r>
      <w:r>
        <w:rPr>
          <w:rFonts w:eastAsia="Times New Roman"/>
        </w:rPr>
        <w:t>(by Vison in SFEC)</w:t>
      </w:r>
    </w:p>
    <w:p w14:paraId="3811BCF1" w14:textId="5B544CC7" w:rsidR="00EA06D9" w:rsidRPr="00EA06D9" w:rsidRDefault="00BF1596" w:rsidP="00EA06D9">
      <w:pPr>
        <w:numPr>
          <w:ilvl w:val="0"/>
          <w:numId w:val="19"/>
        </w:numPr>
        <w:tabs>
          <w:tab w:val="clear" w:pos="720"/>
          <w:tab w:val="clear" w:pos="1440"/>
          <w:tab w:val="clear" w:pos="1800"/>
          <w:tab w:val="clear" w:pos="2160"/>
          <w:tab w:val="clear" w:pos="2520"/>
          <w:tab w:val="clear" w:pos="2880"/>
        </w:tabs>
        <w:overflowPunct/>
        <w:autoSpaceDE/>
        <w:autoSpaceDN/>
        <w:adjustRightInd/>
        <w:jc w:val="left"/>
        <w:textAlignment w:val="auto"/>
        <w:rPr>
          <w:rFonts w:eastAsia="Times New Roman"/>
        </w:rPr>
      </w:pPr>
      <w:r>
        <w:rPr>
          <w:rFonts w:eastAsia="Times New Roman"/>
        </w:rPr>
        <w:t xml:space="preserve">Trex Unit </w:t>
      </w:r>
      <w:r w:rsidR="00EA06D9">
        <w:rPr>
          <w:rFonts w:eastAsia="Times New Roman"/>
        </w:rPr>
        <w:t>with DD4/DD5</w:t>
      </w:r>
      <w:r>
        <w:rPr>
          <w:rFonts w:eastAsia="Times New Roman"/>
        </w:rPr>
        <w:t>(by Vison in SFEC)</w:t>
      </w:r>
    </w:p>
    <w:p w14:paraId="51956E26" w14:textId="77777777" w:rsidR="00690935" w:rsidRDefault="00690935">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rPr>
          <w:rFonts w:ascii="Arial" w:hAnsi="Arial"/>
          <w:b/>
          <w:sz w:val="28"/>
          <w:lang w:eastAsia="zh-CN"/>
        </w:rPr>
      </w:pPr>
    </w:p>
    <w:p w14:paraId="6CAF88E9" w14:textId="09BBBDE5" w:rsidR="00F76EB6" w:rsidRDefault="00F76EB6" w:rsidP="007111D7">
      <w:pPr>
        <w:pStyle w:val="Heading1"/>
        <w:numPr>
          <w:ilvl w:val="0"/>
          <w:numId w:val="20"/>
        </w:numPr>
        <w:spacing w:before="240" w:after="60"/>
        <w:ind w:left="284" w:hanging="295"/>
      </w:pPr>
      <w:bookmarkStart w:id="30" w:name="_Toc344731096"/>
      <w:r>
        <w:t>Appendix</w:t>
      </w:r>
      <w:bookmarkEnd w:id="30"/>
    </w:p>
    <w:p w14:paraId="25243C12" w14:textId="77777777" w:rsidR="00F76EB6" w:rsidRDefault="00F76EB6" w:rsidP="00F76EB6">
      <w:pPr>
        <w:ind w:left="360"/>
        <w:rPr>
          <w:sz w:val="22"/>
          <w:szCs w:val="22"/>
        </w:rPr>
      </w:pPr>
    </w:p>
    <w:p w14:paraId="0A72E4E1" w14:textId="3204F4AE" w:rsidR="00F76EB6" w:rsidRDefault="003C4C69" w:rsidP="00F76EB6">
      <w:pPr>
        <w:pStyle w:val="Heading3"/>
      </w:pPr>
      <w:bookmarkStart w:id="31" w:name="_Toc344731100"/>
      <w:bookmarkStart w:id="32" w:name="OLE_LINK4"/>
      <w:bookmarkStart w:id="33" w:name="OLE_LINK16"/>
      <w:r>
        <w:t xml:space="preserve">4.1 </w:t>
      </w:r>
      <w:bookmarkStart w:id="34" w:name="OLE_LINK3"/>
      <w:r w:rsidR="00F76EB6">
        <w:t xml:space="preserve">All </w:t>
      </w:r>
      <w:bookmarkEnd w:id="31"/>
      <w:r w:rsidR="00E30FC3">
        <w:t>SVIFF RB/TB Parameters and methods</w:t>
      </w:r>
      <w:r w:rsidR="00746B52">
        <w:t xml:space="preserve"> full</w:t>
      </w:r>
      <w:r w:rsidR="00E30FC3">
        <w:t xml:space="preserve"> list</w:t>
      </w:r>
      <w:bookmarkEnd w:id="32"/>
      <w:bookmarkEnd w:id="34"/>
      <w:r w:rsidR="00E30FC3">
        <w:t>:</w:t>
      </w:r>
    </w:p>
    <w:bookmarkEnd w:id="33"/>
    <w:bookmarkStart w:id="35" w:name="_MON_1722317341"/>
    <w:bookmarkEnd w:id="35"/>
    <w:p w14:paraId="5A44A190" w14:textId="1929B425" w:rsidR="00746B52" w:rsidRDefault="00BA2F06" w:rsidP="00746B52">
      <w:pPr>
        <w:pStyle w:val="NormalHeading3"/>
      </w:pPr>
      <w:r>
        <w:object w:dxaOrig="1538" w:dyaOrig="994" w14:anchorId="5BE0A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Embed" ProgID="Excel.Sheet.12" ShapeID="_x0000_i1025" DrawAspect="Icon" ObjectID="_1735622725" r:id="rId12"/>
        </w:object>
      </w:r>
    </w:p>
    <w:p w14:paraId="19D606F7" w14:textId="1BDF8341" w:rsidR="00ED2D17" w:rsidRDefault="00BF1596" w:rsidP="00ED2D17">
      <w:pPr>
        <w:pStyle w:val="Heading3"/>
      </w:pPr>
      <w:r w:rsidRPr="00BF1596">
        <w:t xml:space="preserve">4.2 </w:t>
      </w:r>
      <w:bookmarkStart w:id="36" w:name="OLE_LINK7"/>
      <w:r w:rsidR="00ED2D17" w:rsidRPr="00ED2D17">
        <w:t xml:space="preserve">SVI FF DD release3 revision 2 </w:t>
      </w:r>
      <w:r w:rsidR="00ED2D17">
        <w:t>fixed bug</w:t>
      </w:r>
      <w:r w:rsidR="001C0716">
        <w:t>s in TFS</w:t>
      </w:r>
      <w:bookmarkEnd w:id="36"/>
      <w:r w:rsidR="00ED2D17" w:rsidRPr="00ED2D17">
        <w:t>:</w:t>
      </w:r>
    </w:p>
    <w:p w14:paraId="0D845F4E" w14:textId="77777777" w:rsidR="0011347C" w:rsidRDefault="00ED2D17" w:rsidP="00BF1596">
      <w:pPr>
        <w:pStyle w:val="Heading3"/>
      </w:pPr>
      <w:r>
        <w:tab/>
      </w:r>
    </w:p>
    <w:tbl>
      <w:tblPr>
        <w:tblStyle w:val="TableGrid"/>
        <w:tblW w:w="0" w:type="auto"/>
        <w:tblLook w:val="04A0" w:firstRow="1" w:lastRow="0" w:firstColumn="1" w:lastColumn="0" w:noHBand="0" w:noVBand="1"/>
      </w:tblPr>
      <w:tblGrid>
        <w:gridCol w:w="1026"/>
        <w:gridCol w:w="9044"/>
      </w:tblGrid>
      <w:tr w:rsidR="0011347C" w:rsidRPr="0011347C" w14:paraId="67AECBBA" w14:textId="77777777" w:rsidTr="005E5B67">
        <w:trPr>
          <w:trHeight w:val="300"/>
        </w:trPr>
        <w:tc>
          <w:tcPr>
            <w:tcW w:w="1026" w:type="dxa"/>
            <w:noWrap/>
            <w:hideMark/>
          </w:tcPr>
          <w:p w14:paraId="2A48E1A5" w14:textId="131296DA" w:rsidR="0011347C" w:rsidRPr="0011347C" w:rsidRDefault="0011347C" w:rsidP="0011347C">
            <w:pPr>
              <w:pStyle w:val="Heading3"/>
              <w:jc w:val="center"/>
              <w:rPr>
                <w:b w:val="0"/>
                <w:iCs w:val="0"/>
                <w:szCs w:val="20"/>
              </w:rPr>
            </w:pPr>
            <w:r w:rsidRPr="00A01DE6">
              <w:rPr>
                <w:bCs/>
                <w:sz w:val="22"/>
                <w:szCs w:val="22"/>
              </w:rPr>
              <w:t>Bug ID</w:t>
            </w:r>
          </w:p>
        </w:tc>
        <w:tc>
          <w:tcPr>
            <w:tcW w:w="9044" w:type="dxa"/>
            <w:noWrap/>
            <w:hideMark/>
          </w:tcPr>
          <w:p w14:paraId="49053428" w14:textId="77777777" w:rsidR="0011347C" w:rsidRPr="0011347C" w:rsidRDefault="0011347C" w:rsidP="0011347C">
            <w:pPr>
              <w:pStyle w:val="Heading3"/>
              <w:jc w:val="center"/>
              <w:rPr>
                <w:b w:val="0"/>
                <w:iCs w:val="0"/>
                <w:szCs w:val="20"/>
              </w:rPr>
            </w:pPr>
            <w:r w:rsidRPr="0011347C">
              <w:rPr>
                <w:bCs/>
                <w:sz w:val="22"/>
                <w:szCs w:val="22"/>
              </w:rPr>
              <w:t>Title</w:t>
            </w:r>
          </w:p>
        </w:tc>
      </w:tr>
      <w:tr w:rsidR="00C11EFE" w:rsidRPr="0011347C" w14:paraId="79B4423E" w14:textId="77777777" w:rsidTr="005E5B67">
        <w:trPr>
          <w:trHeight w:val="300"/>
        </w:trPr>
        <w:tc>
          <w:tcPr>
            <w:tcW w:w="1026" w:type="dxa"/>
            <w:noWrap/>
          </w:tcPr>
          <w:p w14:paraId="6AA3AF9B" w14:textId="26EA2B95" w:rsidR="00C11EFE" w:rsidRPr="005E5B67" w:rsidRDefault="00C11EFE" w:rsidP="005E5B67">
            <w:pPr>
              <w:pStyle w:val="Heading3"/>
              <w:rPr>
                <w:b w:val="0"/>
                <w:iCs w:val="0"/>
                <w:szCs w:val="20"/>
              </w:rPr>
            </w:pPr>
            <w:r>
              <w:rPr>
                <w:b w:val="0"/>
                <w:iCs w:val="0"/>
                <w:szCs w:val="20"/>
              </w:rPr>
              <w:t>89619</w:t>
            </w:r>
          </w:p>
        </w:tc>
        <w:tc>
          <w:tcPr>
            <w:tcW w:w="9044" w:type="dxa"/>
            <w:noWrap/>
          </w:tcPr>
          <w:p w14:paraId="2494C0C6" w14:textId="0F29C3CE" w:rsidR="00C11EFE" w:rsidRPr="005E5B67" w:rsidRDefault="00C11EFE" w:rsidP="005E5B67">
            <w:pPr>
              <w:pStyle w:val="Heading3"/>
              <w:rPr>
                <w:b w:val="0"/>
                <w:iCs w:val="0"/>
                <w:szCs w:val="20"/>
              </w:rPr>
            </w:pPr>
            <w:r w:rsidRPr="00C11EFE">
              <w:rPr>
                <w:b w:val="0"/>
                <w:iCs w:val="0"/>
                <w:szCs w:val="20"/>
              </w:rPr>
              <w:t>SVI FF DD-&gt;0302-&gt;NI Configurator-&gt;"Identification" menu of TB shows fuzzily</w:t>
            </w:r>
          </w:p>
        </w:tc>
      </w:tr>
      <w:tr w:rsidR="00C11EFE" w:rsidRPr="0011347C" w14:paraId="2F93A6CA" w14:textId="77777777" w:rsidTr="005E5B67">
        <w:trPr>
          <w:trHeight w:val="300"/>
        </w:trPr>
        <w:tc>
          <w:tcPr>
            <w:tcW w:w="1026" w:type="dxa"/>
            <w:noWrap/>
          </w:tcPr>
          <w:p w14:paraId="135E4E52" w14:textId="54452773" w:rsidR="00C11EFE" w:rsidRPr="005E5B67" w:rsidRDefault="00C11EFE" w:rsidP="005E5B67">
            <w:pPr>
              <w:pStyle w:val="Heading3"/>
              <w:rPr>
                <w:b w:val="0"/>
                <w:iCs w:val="0"/>
                <w:szCs w:val="20"/>
              </w:rPr>
            </w:pPr>
            <w:r>
              <w:rPr>
                <w:b w:val="0"/>
                <w:iCs w:val="0"/>
                <w:szCs w:val="20"/>
              </w:rPr>
              <w:t>89618</w:t>
            </w:r>
          </w:p>
        </w:tc>
        <w:tc>
          <w:tcPr>
            <w:tcW w:w="9044" w:type="dxa"/>
            <w:noWrap/>
          </w:tcPr>
          <w:p w14:paraId="23EF54C4" w14:textId="3DA30286" w:rsidR="00C11EFE" w:rsidRPr="005E5B67" w:rsidRDefault="00C11EFE" w:rsidP="005E5B67">
            <w:pPr>
              <w:pStyle w:val="Heading3"/>
              <w:rPr>
                <w:b w:val="0"/>
                <w:iCs w:val="0"/>
                <w:szCs w:val="20"/>
              </w:rPr>
            </w:pPr>
            <w:r w:rsidRPr="00C11EFE">
              <w:rPr>
                <w:b w:val="0"/>
                <w:iCs w:val="0"/>
                <w:szCs w:val="20"/>
              </w:rPr>
              <w:t>SVI FF DD-&gt;0302-&gt;RB.RESTART -&gt; DD will likely go out of sync with the device</w:t>
            </w:r>
          </w:p>
        </w:tc>
      </w:tr>
      <w:tr w:rsidR="00C11EFE" w:rsidRPr="0011347C" w14:paraId="30487898" w14:textId="77777777" w:rsidTr="005E5B67">
        <w:trPr>
          <w:trHeight w:val="300"/>
        </w:trPr>
        <w:tc>
          <w:tcPr>
            <w:tcW w:w="1026" w:type="dxa"/>
            <w:noWrap/>
          </w:tcPr>
          <w:p w14:paraId="4E726714" w14:textId="71D3E3EE" w:rsidR="00C11EFE" w:rsidRPr="005E5B67" w:rsidRDefault="00C11EFE" w:rsidP="005E5B67">
            <w:pPr>
              <w:pStyle w:val="Heading3"/>
              <w:rPr>
                <w:b w:val="0"/>
                <w:iCs w:val="0"/>
                <w:szCs w:val="20"/>
              </w:rPr>
            </w:pPr>
            <w:r>
              <w:rPr>
                <w:b w:val="0"/>
                <w:iCs w:val="0"/>
                <w:szCs w:val="20"/>
              </w:rPr>
              <w:t>89617</w:t>
            </w:r>
          </w:p>
        </w:tc>
        <w:tc>
          <w:tcPr>
            <w:tcW w:w="9044" w:type="dxa"/>
            <w:noWrap/>
          </w:tcPr>
          <w:p w14:paraId="15E93FFD" w14:textId="0BB57626" w:rsidR="00C11EFE" w:rsidRPr="005E5B67" w:rsidRDefault="00C11EFE" w:rsidP="005E5B67">
            <w:pPr>
              <w:pStyle w:val="Heading3"/>
              <w:rPr>
                <w:b w:val="0"/>
                <w:iCs w:val="0"/>
                <w:szCs w:val="20"/>
              </w:rPr>
            </w:pPr>
            <w:r w:rsidRPr="00C11EFE">
              <w:rPr>
                <w:b w:val="0"/>
                <w:iCs w:val="0"/>
                <w:szCs w:val="20"/>
              </w:rPr>
              <w:t>SVI FF DD-&gt;0302-&gt;NI Configurator-&gt;"Device Setup" menu of RB reports error</w:t>
            </w:r>
          </w:p>
        </w:tc>
      </w:tr>
      <w:tr w:rsidR="005E5B67" w:rsidRPr="0011347C" w14:paraId="47C67C5F" w14:textId="77777777" w:rsidTr="005E5B67">
        <w:trPr>
          <w:trHeight w:val="300"/>
        </w:trPr>
        <w:tc>
          <w:tcPr>
            <w:tcW w:w="1026" w:type="dxa"/>
            <w:noWrap/>
          </w:tcPr>
          <w:p w14:paraId="3C32CFFF" w14:textId="71778787" w:rsidR="005E5B67" w:rsidRPr="005E5B67" w:rsidRDefault="005E5B67" w:rsidP="005E5B67">
            <w:pPr>
              <w:pStyle w:val="Heading3"/>
              <w:rPr>
                <w:b w:val="0"/>
                <w:iCs w:val="0"/>
                <w:szCs w:val="20"/>
              </w:rPr>
            </w:pPr>
            <w:r w:rsidRPr="005E5B67">
              <w:rPr>
                <w:b w:val="0"/>
                <w:iCs w:val="0"/>
                <w:szCs w:val="20"/>
              </w:rPr>
              <w:t>89380</w:t>
            </w:r>
          </w:p>
        </w:tc>
        <w:tc>
          <w:tcPr>
            <w:tcW w:w="9044" w:type="dxa"/>
            <w:noWrap/>
          </w:tcPr>
          <w:p w14:paraId="04623CE3" w14:textId="2BEA4829" w:rsidR="005E5B67" w:rsidRPr="005E5B67" w:rsidRDefault="005E5B67" w:rsidP="005E5B67">
            <w:pPr>
              <w:pStyle w:val="Heading3"/>
              <w:rPr>
                <w:b w:val="0"/>
                <w:iCs w:val="0"/>
                <w:szCs w:val="20"/>
              </w:rPr>
            </w:pPr>
            <w:r w:rsidRPr="005E5B67">
              <w:rPr>
                <w:b w:val="0"/>
                <w:iCs w:val="0"/>
                <w:szCs w:val="20"/>
              </w:rPr>
              <w:t>DD method:</w:t>
            </w:r>
            <w:r>
              <w:rPr>
                <w:b w:val="0"/>
                <w:iCs w:val="0"/>
                <w:szCs w:val="20"/>
              </w:rPr>
              <w:t xml:space="preserve"> </w:t>
            </w:r>
            <w:r w:rsidRPr="005E5B67">
              <w:rPr>
                <w:b w:val="0"/>
                <w:iCs w:val="0"/>
                <w:szCs w:val="20"/>
              </w:rPr>
              <w:t>Manually Find Stop failed in NI configurator</w:t>
            </w:r>
          </w:p>
        </w:tc>
      </w:tr>
      <w:tr w:rsidR="005E5B67" w:rsidRPr="0011347C" w14:paraId="7F951061" w14:textId="77777777" w:rsidTr="005E5B67">
        <w:trPr>
          <w:trHeight w:val="300"/>
        </w:trPr>
        <w:tc>
          <w:tcPr>
            <w:tcW w:w="1026" w:type="dxa"/>
            <w:noWrap/>
          </w:tcPr>
          <w:p w14:paraId="5BFBFF8B" w14:textId="746025C4" w:rsidR="005E5B67" w:rsidRPr="005E5B67" w:rsidRDefault="005E5B67" w:rsidP="005E5B67">
            <w:pPr>
              <w:pStyle w:val="Heading3"/>
              <w:rPr>
                <w:b w:val="0"/>
                <w:iCs w:val="0"/>
                <w:szCs w:val="20"/>
              </w:rPr>
            </w:pPr>
            <w:r w:rsidRPr="005E5B67">
              <w:rPr>
                <w:b w:val="0"/>
                <w:iCs w:val="0"/>
                <w:szCs w:val="20"/>
              </w:rPr>
              <w:t>89328</w:t>
            </w:r>
          </w:p>
        </w:tc>
        <w:tc>
          <w:tcPr>
            <w:tcW w:w="9044" w:type="dxa"/>
            <w:noWrap/>
          </w:tcPr>
          <w:p w14:paraId="6D876E08" w14:textId="2795D607" w:rsidR="005E5B67" w:rsidRPr="005E5B67" w:rsidRDefault="005E5B67" w:rsidP="005E5B67">
            <w:pPr>
              <w:pStyle w:val="Heading3"/>
              <w:rPr>
                <w:b w:val="0"/>
                <w:iCs w:val="0"/>
                <w:szCs w:val="20"/>
              </w:rPr>
            </w:pPr>
            <w:r w:rsidRPr="005E5B67">
              <w:rPr>
                <w:b w:val="0"/>
                <w:iCs w:val="0"/>
                <w:szCs w:val="20"/>
              </w:rPr>
              <w:t>DD - BLK_ERR_DESC doesn't have a a string value for bit 0x10000000 used by PID</w:t>
            </w:r>
          </w:p>
        </w:tc>
      </w:tr>
      <w:tr w:rsidR="005E5B67" w:rsidRPr="0011347C" w14:paraId="32EBC4F8" w14:textId="77777777" w:rsidTr="005E5B67">
        <w:trPr>
          <w:trHeight w:val="300"/>
        </w:trPr>
        <w:tc>
          <w:tcPr>
            <w:tcW w:w="1026" w:type="dxa"/>
            <w:noWrap/>
          </w:tcPr>
          <w:p w14:paraId="2891DAFD" w14:textId="3A408DE7" w:rsidR="005E5B67" w:rsidRPr="005E5B67" w:rsidRDefault="005E5B67" w:rsidP="005E5B67">
            <w:pPr>
              <w:pStyle w:val="Heading3"/>
              <w:rPr>
                <w:b w:val="0"/>
                <w:iCs w:val="0"/>
                <w:szCs w:val="20"/>
              </w:rPr>
            </w:pPr>
            <w:r w:rsidRPr="005E5B67">
              <w:rPr>
                <w:b w:val="0"/>
                <w:iCs w:val="0"/>
                <w:szCs w:val="20"/>
              </w:rPr>
              <w:t>88644</w:t>
            </w:r>
          </w:p>
        </w:tc>
        <w:tc>
          <w:tcPr>
            <w:tcW w:w="9044" w:type="dxa"/>
            <w:noWrap/>
          </w:tcPr>
          <w:p w14:paraId="7E8AEE7A" w14:textId="5990BC12" w:rsidR="005E5B67" w:rsidRPr="005E5B67" w:rsidRDefault="005E5B67" w:rsidP="005E5B67">
            <w:pPr>
              <w:pStyle w:val="Heading3"/>
              <w:rPr>
                <w:b w:val="0"/>
                <w:iCs w:val="0"/>
                <w:szCs w:val="20"/>
              </w:rPr>
            </w:pPr>
            <w:r w:rsidRPr="005E5B67">
              <w:rPr>
                <w:b w:val="0"/>
                <w:iCs w:val="0"/>
                <w:szCs w:val="20"/>
              </w:rPr>
              <w:t>SVI FF DD-&gt;0302-&gt;AMS-&gt;Auto Tune failed when current slot is NOT 0 and all custom control set parameters are 0</w:t>
            </w:r>
          </w:p>
        </w:tc>
      </w:tr>
      <w:tr w:rsidR="005E5B67" w:rsidRPr="0011347C" w14:paraId="3C00914B" w14:textId="77777777" w:rsidTr="005E5B67">
        <w:trPr>
          <w:trHeight w:val="300"/>
        </w:trPr>
        <w:tc>
          <w:tcPr>
            <w:tcW w:w="1026" w:type="dxa"/>
            <w:noWrap/>
          </w:tcPr>
          <w:p w14:paraId="752291FE" w14:textId="208BE09F" w:rsidR="005E5B67" w:rsidRPr="005E5B67" w:rsidRDefault="005E5B67" w:rsidP="005E5B67">
            <w:pPr>
              <w:pStyle w:val="Heading3"/>
              <w:rPr>
                <w:b w:val="0"/>
                <w:iCs w:val="0"/>
                <w:szCs w:val="20"/>
              </w:rPr>
            </w:pPr>
            <w:r w:rsidRPr="005E5B67">
              <w:rPr>
                <w:b w:val="0"/>
                <w:iCs w:val="0"/>
                <w:szCs w:val="20"/>
              </w:rPr>
              <w:t>88639</w:t>
            </w:r>
          </w:p>
        </w:tc>
        <w:tc>
          <w:tcPr>
            <w:tcW w:w="9044" w:type="dxa"/>
            <w:noWrap/>
          </w:tcPr>
          <w:p w14:paraId="4A47B53C" w14:textId="313504AF" w:rsidR="005E5B67" w:rsidRPr="005E5B67" w:rsidRDefault="005E5B67" w:rsidP="005E5B67">
            <w:pPr>
              <w:pStyle w:val="Heading3"/>
              <w:rPr>
                <w:b w:val="0"/>
                <w:iCs w:val="0"/>
                <w:szCs w:val="20"/>
              </w:rPr>
            </w:pPr>
            <w:r w:rsidRPr="005E5B67">
              <w:rPr>
                <w:b w:val="0"/>
                <w:iCs w:val="0"/>
                <w:szCs w:val="20"/>
              </w:rPr>
              <w:t>SVI FF DD-&gt;0302-&gt;NI Configurator-&gt;Replace Stops method failed for cannot find variable</w:t>
            </w:r>
          </w:p>
        </w:tc>
      </w:tr>
      <w:tr w:rsidR="005E5B67" w:rsidRPr="0011347C" w14:paraId="604892BD" w14:textId="77777777" w:rsidTr="005E5B67">
        <w:trPr>
          <w:trHeight w:val="300"/>
        </w:trPr>
        <w:tc>
          <w:tcPr>
            <w:tcW w:w="1026" w:type="dxa"/>
            <w:noWrap/>
          </w:tcPr>
          <w:p w14:paraId="1A937187" w14:textId="5A018E01" w:rsidR="005E5B67" w:rsidRPr="005E5B67" w:rsidRDefault="005E5B67" w:rsidP="005E5B67">
            <w:pPr>
              <w:pStyle w:val="Heading3"/>
              <w:rPr>
                <w:b w:val="0"/>
                <w:iCs w:val="0"/>
                <w:szCs w:val="20"/>
              </w:rPr>
            </w:pPr>
            <w:r w:rsidRPr="005E5B67">
              <w:rPr>
                <w:b w:val="0"/>
                <w:iCs w:val="0"/>
                <w:szCs w:val="20"/>
              </w:rPr>
              <w:t>88638</w:t>
            </w:r>
          </w:p>
        </w:tc>
        <w:tc>
          <w:tcPr>
            <w:tcW w:w="9044" w:type="dxa"/>
            <w:noWrap/>
          </w:tcPr>
          <w:p w14:paraId="2576F959" w14:textId="08B1B3CD" w:rsidR="005E5B67" w:rsidRPr="005E5B67" w:rsidRDefault="005E5B67" w:rsidP="005E5B67">
            <w:pPr>
              <w:pStyle w:val="Heading3"/>
              <w:rPr>
                <w:b w:val="0"/>
                <w:iCs w:val="0"/>
                <w:szCs w:val="20"/>
              </w:rPr>
            </w:pPr>
            <w:r w:rsidRPr="005E5B67">
              <w:rPr>
                <w:b w:val="0"/>
                <w:iCs w:val="0"/>
                <w:szCs w:val="20"/>
              </w:rPr>
              <w:t>SVI FF DD-&gt;0302 -&gt;NI Configurator-&gt;Auto tune failed for wrong variable type in Step3</w:t>
            </w:r>
          </w:p>
        </w:tc>
      </w:tr>
      <w:tr w:rsidR="0011347C" w:rsidRPr="0011347C" w14:paraId="3A2A5B06" w14:textId="77777777" w:rsidTr="005E5B67">
        <w:trPr>
          <w:trHeight w:val="300"/>
        </w:trPr>
        <w:tc>
          <w:tcPr>
            <w:tcW w:w="1026" w:type="dxa"/>
            <w:noWrap/>
            <w:hideMark/>
          </w:tcPr>
          <w:p w14:paraId="37CA9FAC" w14:textId="77777777" w:rsidR="0011347C" w:rsidRPr="0011347C" w:rsidRDefault="0011347C" w:rsidP="0011347C">
            <w:pPr>
              <w:pStyle w:val="Heading3"/>
              <w:rPr>
                <w:b w:val="0"/>
                <w:iCs w:val="0"/>
                <w:szCs w:val="20"/>
              </w:rPr>
            </w:pPr>
            <w:r w:rsidRPr="0011347C">
              <w:rPr>
                <w:b w:val="0"/>
                <w:iCs w:val="0"/>
                <w:szCs w:val="20"/>
              </w:rPr>
              <w:lastRenderedPageBreak/>
              <w:t>88532</w:t>
            </w:r>
          </w:p>
        </w:tc>
        <w:tc>
          <w:tcPr>
            <w:tcW w:w="9044" w:type="dxa"/>
            <w:noWrap/>
            <w:hideMark/>
          </w:tcPr>
          <w:p w14:paraId="735C620C" w14:textId="77777777" w:rsidR="0011347C" w:rsidRPr="0011347C" w:rsidRDefault="0011347C" w:rsidP="0011347C">
            <w:pPr>
              <w:pStyle w:val="Heading3"/>
              <w:rPr>
                <w:b w:val="0"/>
                <w:iCs w:val="0"/>
                <w:szCs w:val="20"/>
              </w:rPr>
            </w:pPr>
            <w:r w:rsidRPr="0011347C">
              <w:rPr>
                <w:b w:val="0"/>
                <w:iCs w:val="0"/>
                <w:szCs w:val="20"/>
              </w:rPr>
              <w:t>SVIFF DD-&gt;0302-&gt;Auto tune cannot start when activate control set is NOT 0</w:t>
            </w:r>
          </w:p>
        </w:tc>
      </w:tr>
      <w:tr w:rsidR="0011347C" w:rsidRPr="0011347C" w14:paraId="542FE714" w14:textId="77777777" w:rsidTr="005E5B67">
        <w:trPr>
          <w:trHeight w:val="300"/>
        </w:trPr>
        <w:tc>
          <w:tcPr>
            <w:tcW w:w="1026" w:type="dxa"/>
            <w:noWrap/>
            <w:hideMark/>
          </w:tcPr>
          <w:p w14:paraId="05F2C7FB" w14:textId="77777777" w:rsidR="0011347C" w:rsidRPr="0011347C" w:rsidRDefault="0011347C" w:rsidP="0011347C">
            <w:pPr>
              <w:pStyle w:val="Heading3"/>
              <w:rPr>
                <w:b w:val="0"/>
                <w:iCs w:val="0"/>
                <w:szCs w:val="20"/>
              </w:rPr>
            </w:pPr>
            <w:r w:rsidRPr="0011347C">
              <w:rPr>
                <w:b w:val="0"/>
                <w:iCs w:val="0"/>
                <w:szCs w:val="20"/>
              </w:rPr>
              <w:t>88415</w:t>
            </w:r>
          </w:p>
        </w:tc>
        <w:tc>
          <w:tcPr>
            <w:tcW w:w="9044" w:type="dxa"/>
            <w:noWrap/>
            <w:hideMark/>
          </w:tcPr>
          <w:p w14:paraId="4DEE90A5" w14:textId="77777777" w:rsidR="0011347C" w:rsidRPr="0011347C" w:rsidRDefault="0011347C" w:rsidP="0011347C">
            <w:pPr>
              <w:pStyle w:val="Heading3"/>
              <w:rPr>
                <w:b w:val="0"/>
                <w:iCs w:val="0"/>
                <w:szCs w:val="20"/>
              </w:rPr>
            </w:pPr>
            <w:r w:rsidRPr="0011347C">
              <w:rPr>
                <w:b w:val="0"/>
                <w:iCs w:val="0"/>
                <w:szCs w:val="20"/>
              </w:rPr>
              <w:t>DD-Trex-Replace Stops failed while AMS succeeded in C95840 but verse in C95839</w:t>
            </w:r>
          </w:p>
        </w:tc>
      </w:tr>
      <w:tr w:rsidR="0011347C" w:rsidRPr="0011347C" w14:paraId="1406B76E" w14:textId="77777777" w:rsidTr="005E5B67">
        <w:trPr>
          <w:trHeight w:val="300"/>
        </w:trPr>
        <w:tc>
          <w:tcPr>
            <w:tcW w:w="1026" w:type="dxa"/>
            <w:noWrap/>
            <w:hideMark/>
          </w:tcPr>
          <w:p w14:paraId="4CC0BBA3" w14:textId="77777777" w:rsidR="0011347C" w:rsidRPr="0011347C" w:rsidRDefault="0011347C" w:rsidP="0011347C">
            <w:pPr>
              <w:pStyle w:val="Heading3"/>
              <w:rPr>
                <w:b w:val="0"/>
                <w:iCs w:val="0"/>
                <w:szCs w:val="20"/>
              </w:rPr>
            </w:pPr>
            <w:r w:rsidRPr="0011347C">
              <w:rPr>
                <w:b w:val="0"/>
                <w:iCs w:val="0"/>
                <w:szCs w:val="20"/>
              </w:rPr>
              <w:t>88414</w:t>
            </w:r>
          </w:p>
        </w:tc>
        <w:tc>
          <w:tcPr>
            <w:tcW w:w="9044" w:type="dxa"/>
            <w:noWrap/>
            <w:hideMark/>
          </w:tcPr>
          <w:p w14:paraId="18EB4019" w14:textId="77777777" w:rsidR="0011347C" w:rsidRPr="0011347C" w:rsidRDefault="0011347C" w:rsidP="0011347C">
            <w:pPr>
              <w:pStyle w:val="Heading3"/>
              <w:rPr>
                <w:b w:val="0"/>
                <w:iCs w:val="0"/>
                <w:szCs w:val="20"/>
              </w:rPr>
            </w:pPr>
            <w:r w:rsidRPr="0011347C">
              <w:rPr>
                <w:b w:val="0"/>
                <w:iCs w:val="0"/>
                <w:szCs w:val="20"/>
              </w:rPr>
              <w:t>DD-Trex-Auto Tune-User cannot edit the supply pressure before start</w:t>
            </w:r>
          </w:p>
        </w:tc>
      </w:tr>
      <w:tr w:rsidR="0011347C" w:rsidRPr="0011347C" w14:paraId="2C0BCD93" w14:textId="77777777" w:rsidTr="005E5B67">
        <w:trPr>
          <w:trHeight w:val="300"/>
        </w:trPr>
        <w:tc>
          <w:tcPr>
            <w:tcW w:w="1026" w:type="dxa"/>
            <w:noWrap/>
            <w:hideMark/>
          </w:tcPr>
          <w:p w14:paraId="60B7C137" w14:textId="77777777" w:rsidR="0011347C" w:rsidRPr="0011347C" w:rsidRDefault="0011347C" w:rsidP="0011347C">
            <w:pPr>
              <w:pStyle w:val="Heading3"/>
              <w:rPr>
                <w:b w:val="0"/>
                <w:iCs w:val="0"/>
                <w:szCs w:val="20"/>
              </w:rPr>
            </w:pPr>
            <w:r w:rsidRPr="0011347C">
              <w:rPr>
                <w:b w:val="0"/>
                <w:iCs w:val="0"/>
                <w:szCs w:val="20"/>
              </w:rPr>
              <w:t>88413</w:t>
            </w:r>
          </w:p>
        </w:tc>
        <w:tc>
          <w:tcPr>
            <w:tcW w:w="9044" w:type="dxa"/>
            <w:noWrap/>
            <w:hideMark/>
          </w:tcPr>
          <w:p w14:paraId="047C350C" w14:textId="77777777" w:rsidR="0011347C" w:rsidRPr="0011347C" w:rsidRDefault="0011347C" w:rsidP="0011347C">
            <w:pPr>
              <w:pStyle w:val="Heading3"/>
              <w:rPr>
                <w:b w:val="0"/>
                <w:iCs w:val="0"/>
                <w:szCs w:val="20"/>
              </w:rPr>
            </w:pPr>
            <w:r w:rsidRPr="0011347C">
              <w:rPr>
                <w:b w:val="0"/>
                <w:iCs w:val="0"/>
                <w:szCs w:val="20"/>
              </w:rPr>
              <w:t>DD-Trex-Travel Calibration-CAL_DATE shows the year "1922" but not "2022" during the process</w:t>
            </w:r>
          </w:p>
        </w:tc>
      </w:tr>
      <w:tr w:rsidR="0011347C" w:rsidRPr="0011347C" w14:paraId="0A1E7241" w14:textId="77777777" w:rsidTr="005E5B67">
        <w:trPr>
          <w:trHeight w:val="300"/>
        </w:trPr>
        <w:tc>
          <w:tcPr>
            <w:tcW w:w="1026" w:type="dxa"/>
            <w:noWrap/>
            <w:hideMark/>
          </w:tcPr>
          <w:p w14:paraId="5BDA4D6D" w14:textId="77777777" w:rsidR="0011347C" w:rsidRPr="0011347C" w:rsidRDefault="0011347C" w:rsidP="0011347C">
            <w:pPr>
              <w:pStyle w:val="Heading3"/>
              <w:rPr>
                <w:b w:val="0"/>
                <w:iCs w:val="0"/>
                <w:szCs w:val="20"/>
              </w:rPr>
            </w:pPr>
            <w:r w:rsidRPr="0011347C">
              <w:rPr>
                <w:b w:val="0"/>
                <w:iCs w:val="0"/>
                <w:szCs w:val="20"/>
              </w:rPr>
              <w:t>88398</w:t>
            </w:r>
          </w:p>
        </w:tc>
        <w:tc>
          <w:tcPr>
            <w:tcW w:w="9044" w:type="dxa"/>
            <w:noWrap/>
            <w:hideMark/>
          </w:tcPr>
          <w:p w14:paraId="60D9444F" w14:textId="77777777" w:rsidR="0011347C" w:rsidRPr="0011347C" w:rsidRDefault="0011347C" w:rsidP="0011347C">
            <w:pPr>
              <w:pStyle w:val="Heading3"/>
              <w:rPr>
                <w:b w:val="0"/>
                <w:iCs w:val="0"/>
                <w:szCs w:val="20"/>
              </w:rPr>
            </w:pPr>
            <w:r w:rsidRPr="0011347C">
              <w:rPr>
                <w:b w:val="0"/>
                <w:iCs w:val="0"/>
                <w:szCs w:val="20"/>
              </w:rPr>
              <w:t>DD-&gt;AMS-&gt;Replace Stops method always failed for step 26 failed</w:t>
            </w:r>
          </w:p>
        </w:tc>
      </w:tr>
      <w:tr w:rsidR="0011347C" w:rsidRPr="0011347C" w14:paraId="789C5766" w14:textId="77777777" w:rsidTr="005E5B67">
        <w:trPr>
          <w:trHeight w:val="300"/>
        </w:trPr>
        <w:tc>
          <w:tcPr>
            <w:tcW w:w="1026" w:type="dxa"/>
            <w:noWrap/>
            <w:hideMark/>
          </w:tcPr>
          <w:p w14:paraId="4D11DC23" w14:textId="77777777" w:rsidR="0011347C" w:rsidRPr="0011347C" w:rsidRDefault="0011347C" w:rsidP="0011347C">
            <w:pPr>
              <w:pStyle w:val="Heading3"/>
              <w:rPr>
                <w:b w:val="0"/>
                <w:iCs w:val="0"/>
                <w:szCs w:val="20"/>
              </w:rPr>
            </w:pPr>
            <w:r w:rsidRPr="0011347C">
              <w:rPr>
                <w:b w:val="0"/>
                <w:iCs w:val="0"/>
                <w:szCs w:val="20"/>
              </w:rPr>
              <w:t>88338</w:t>
            </w:r>
          </w:p>
        </w:tc>
        <w:tc>
          <w:tcPr>
            <w:tcW w:w="9044" w:type="dxa"/>
            <w:noWrap/>
            <w:hideMark/>
          </w:tcPr>
          <w:p w14:paraId="41371138" w14:textId="77777777" w:rsidR="0011347C" w:rsidRPr="0011347C" w:rsidRDefault="0011347C" w:rsidP="0011347C">
            <w:pPr>
              <w:pStyle w:val="Heading3"/>
              <w:rPr>
                <w:b w:val="0"/>
                <w:iCs w:val="0"/>
                <w:szCs w:val="20"/>
              </w:rPr>
            </w:pPr>
            <w:r w:rsidRPr="0011347C">
              <w:rPr>
                <w:b w:val="0"/>
                <w:iCs w:val="0"/>
                <w:szCs w:val="20"/>
              </w:rPr>
              <w:t>DD -- Tentative Working position in "replace stops" method doesn't account for ATO/ATC</w:t>
            </w:r>
          </w:p>
        </w:tc>
      </w:tr>
      <w:tr w:rsidR="0011347C" w:rsidRPr="0011347C" w14:paraId="0A0815BC" w14:textId="77777777" w:rsidTr="005E5B67">
        <w:trPr>
          <w:trHeight w:val="300"/>
        </w:trPr>
        <w:tc>
          <w:tcPr>
            <w:tcW w:w="1026" w:type="dxa"/>
            <w:noWrap/>
            <w:hideMark/>
          </w:tcPr>
          <w:p w14:paraId="20D1DDE4" w14:textId="77777777" w:rsidR="0011347C" w:rsidRPr="0011347C" w:rsidRDefault="0011347C" w:rsidP="0011347C">
            <w:pPr>
              <w:pStyle w:val="Heading3"/>
              <w:rPr>
                <w:b w:val="0"/>
                <w:iCs w:val="0"/>
                <w:szCs w:val="20"/>
              </w:rPr>
            </w:pPr>
            <w:r w:rsidRPr="0011347C">
              <w:rPr>
                <w:b w:val="0"/>
                <w:iCs w:val="0"/>
                <w:szCs w:val="20"/>
              </w:rPr>
              <w:t>88329</w:t>
            </w:r>
          </w:p>
        </w:tc>
        <w:tc>
          <w:tcPr>
            <w:tcW w:w="9044" w:type="dxa"/>
            <w:noWrap/>
            <w:hideMark/>
          </w:tcPr>
          <w:p w14:paraId="2E3A34CB" w14:textId="77777777" w:rsidR="0011347C" w:rsidRPr="0011347C" w:rsidRDefault="0011347C" w:rsidP="0011347C">
            <w:pPr>
              <w:pStyle w:val="Heading3"/>
              <w:rPr>
                <w:b w:val="0"/>
                <w:iCs w:val="0"/>
                <w:szCs w:val="20"/>
              </w:rPr>
            </w:pPr>
            <w:r w:rsidRPr="0011347C">
              <w:rPr>
                <w:b w:val="0"/>
                <w:iCs w:val="0"/>
                <w:szCs w:val="20"/>
              </w:rPr>
              <w:t>DD Travel Calibration methods may crash depending on CAL_DATE</w:t>
            </w:r>
          </w:p>
        </w:tc>
      </w:tr>
      <w:tr w:rsidR="0011347C" w:rsidRPr="0011347C" w14:paraId="4D7635CC" w14:textId="77777777" w:rsidTr="005E5B67">
        <w:trPr>
          <w:trHeight w:val="300"/>
        </w:trPr>
        <w:tc>
          <w:tcPr>
            <w:tcW w:w="1026" w:type="dxa"/>
            <w:noWrap/>
            <w:hideMark/>
          </w:tcPr>
          <w:p w14:paraId="7336736F" w14:textId="77777777" w:rsidR="0011347C" w:rsidRPr="0011347C" w:rsidRDefault="0011347C" w:rsidP="0011347C">
            <w:pPr>
              <w:pStyle w:val="Heading3"/>
              <w:rPr>
                <w:b w:val="0"/>
                <w:iCs w:val="0"/>
                <w:szCs w:val="20"/>
              </w:rPr>
            </w:pPr>
            <w:r w:rsidRPr="0011347C">
              <w:rPr>
                <w:b w:val="0"/>
                <w:iCs w:val="0"/>
                <w:szCs w:val="20"/>
              </w:rPr>
              <w:t>87614</w:t>
            </w:r>
          </w:p>
        </w:tc>
        <w:tc>
          <w:tcPr>
            <w:tcW w:w="9044" w:type="dxa"/>
            <w:noWrap/>
            <w:hideMark/>
          </w:tcPr>
          <w:p w14:paraId="0AF754A0" w14:textId="77777777" w:rsidR="0011347C" w:rsidRPr="0011347C" w:rsidRDefault="0011347C" w:rsidP="0011347C">
            <w:pPr>
              <w:pStyle w:val="Heading3"/>
              <w:rPr>
                <w:b w:val="0"/>
                <w:iCs w:val="0"/>
                <w:szCs w:val="20"/>
              </w:rPr>
            </w:pPr>
            <w:r w:rsidRPr="0011347C">
              <w:rPr>
                <w:b w:val="0"/>
                <w:iCs w:val="0"/>
                <w:szCs w:val="20"/>
              </w:rPr>
              <w:t>DD - A mess with ACTUAL_POSITION and incorrect use of FINAL_POSITION_VALUE</w:t>
            </w:r>
          </w:p>
        </w:tc>
      </w:tr>
      <w:tr w:rsidR="0011347C" w:rsidRPr="0011347C" w14:paraId="02DC0EF8" w14:textId="77777777" w:rsidTr="005E5B67">
        <w:trPr>
          <w:trHeight w:val="300"/>
        </w:trPr>
        <w:tc>
          <w:tcPr>
            <w:tcW w:w="1026" w:type="dxa"/>
            <w:noWrap/>
            <w:hideMark/>
          </w:tcPr>
          <w:p w14:paraId="4AFAAB60" w14:textId="77777777" w:rsidR="0011347C" w:rsidRPr="0011347C" w:rsidRDefault="0011347C" w:rsidP="0011347C">
            <w:pPr>
              <w:pStyle w:val="Heading3"/>
              <w:rPr>
                <w:b w:val="0"/>
                <w:iCs w:val="0"/>
                <w:szCs w:val="20"/>
              </w:rPr>
            </w:pPr>
            <w:r w:rsidRPr="0011347C">
              <w:rPr>
                <w:b w:val="0"/>
                <w:iCs w:val="0"/>
                <w:szCs w:val="20"/>
              </w:rPr>
              <w:t>87444</w:t>
            </w:r>
          </w:p>
        </w:tc>
        <w:tc>
          <w:tcPr>
            <w:tcW w:w="9044" w:type="dxa"/>
            <w:noWrap/>
            <w:hideMark/>
          </w:tcPr>
          <w:p w14:paraId="0D8D5AAB" w14:textId="77777777" w:rsidR="0011347C" w:rsidRPr="0011347C" w:rsidRDefault="0011347C" w:rsidP="0011347C">
            <w:pPr>
              <w:pStyle w:val="Heading3"/>
              <w:rPr>
                <w:b w:val="0"/>
                <w:iCs w:val="0"/>
                <w:szCs w:val="20"/>
              </w:rPr>
            </w:pPr>
            <w:r w:rsidRPr="0011347C">
              <w:rPr>
                <w:b w:val="0"/>
                <w:iCs w:val="0"/>
                <w:szCs w:val="20"/>
              </w:rPr>
              <w:t>Potentially garbled UI display displaying FF data + Wrong DD labels for UI options</w:t>
            </w:r>
          </w:p>
        </w:tc>
      </w:tr>
      <w:tr w:rsidR="0011347C" w:rsidRPr="0011347C" w14:paraId="2E371FF0" w14:textId="77777777" w:rsidTr="005E5B67">
        <w:trPr>
          <w:trHeight w:val="300"/>
        </w:trPr>
        <w:tc>
          <w:tcPr>
            <w:tcW w:w="1026" w:type="dxa"/>
            <w:noWrap/>
            <w:hideMark/>
          </w:tcPr>
          <w:p w14:paraId="4F36E016" w14:textId="77777777" w:rsidR="0011347C" w:rsidRPr="0011347C" w:rsidRDefault="0011347C" w:rsidP="0011347C">
            <w:pPr>
              <w:pStyle w:val="Heading3"/>
              <w:rPr>
                <w:b w:val="0"/>
                <w:iCs w:val="0"/>
                <w:szCs w:val="20"/>
              </w:rPr>
            </w:pPr>
            <w:r w:rsidRPr="0011347C">
              <w:rPr>
                <w:b w:val="0"/>
                <w:iCs w:val="0"/>
                <w:szCs w:val="20"/>
              </w:rPr>
              <w:t>82137</w:t>
            </w:r>
          </w:p>
        </w:tc>
        <w:tc>
          <w:tcPr>
            <w:tcW w:w="9044" w:type="dxa"/>
            <w:noWrap/>
            <w:hideMark/>
          </w:tcPr>
          <w:p w14:paraId="073F9B57" w14:textId="77777777" w:rsidR="0011347C" w:rsidRPr="0011347C" w:rsidRDefault="0011347C" w:rsidP="0011347C">
            <w:pPr>
              <w:pStyle w:val="Heading3"/>
              <w:rPr>
                <w:b w:val="0"/>
                <w:iCs w:val="0"/>
                <w:szCs w:val="20"/>
              </w:rPr>
            </w:pPr>
            <w:r w:rsidRPr="0011347C">
              <w:rPr>
                <w:b w:val="0"/>
                <w:iCs w:val="0"/>
                <w:szCs w:val="20"/>
              </w:rPr>
              <w:t>DD - Missing data refresh in trends, histogram, working times</w:t>
            </w:r>
          </w:p>
        </w:tc>
      </w:tr>
      <w:tr w:rsidR="0011347C" w:rsidRPr="0011347C" w14:paraId="19FEE5BF" w14:textId="77777777" w:rsidTr="005E5B67">
        <w:trPr>
          <w:trHeight w:val="300"/>
        </w:trPr>
        <w:tc>
          <w:tcPr>
            <w:tcW w:w="1026" w:type="dxa"/>
            <w:noWrap/>
            <w:hideMark/>
          </w:tcPr>
          <w:p w14:paraId="13D11108" w14:textId="77777777" w:rsidR="0011347C" w:rsidRPr="0011347C" w:rsidRDefault="0011347C" w:rsidP="0011347C">
            <w:pPr>
              <w:pStyle w:val="Heading3"/>
              <w:rPr>
                <w:b w:val="0"/>
                <w:iCs w:val="0"/>
                <w:szCs w:val="20"/>
              </w:rPr>
            </w:pPr>
            <w:r w:rsidRPr="0011347C">
              <w:rPr>
                <w:b w:val="0"/>
                <w:iCs w:val="0"/>
                <w:szCs w:val="20"/>
              </w:rPr>
              <w:t>82136</w:t>
            </w:r>
          </w:p>
        </w:tc>
        <w:tc>
          <w:tcPr>
            <w:tcW w:w="9044" w:type="dxa"/>
            <w:noWrap/>
            <w:hideMark/>
          </w:tcPr>
          <w:p w14:paraId="56872763" w14:textId="77777777" w:rsidR="0011347C" w:rsidRPr="0011347C" w:rsidRDefault="0011347C" w:rsidP="0011347C">
            <w:pPr>
              <w:pStyle w:val="Heading3"/>
              <w:rPr>
                <w:b w:val="0"/>
                <w:iCs w:val="0"/>
                <w:szCs w:val="20"/>
              </w:rPr>
            </w:pPr>
            <w:r w:rsidRPr="0011347C">
              <w:rPr>
                <w:b w:val="0"/>
                <w:iCs w:val="0"/>
                <w:szCs w:val="20"/>
              </w:rPr>
              <w:t>DD - Help - Missing help</w:t>
            </w:r>
          </w:p>
        </w:tc>
      </w:tr>
      <w:tr w:rsidR="0011347C" w:rsidRPr="0011347C" w14:paraId="54682F3A" w14:textId="77777777" w:rsidTr="005E5B67">
        <w:trPr>
          <w:trHeight w:val="300"/>
        </w:trPr>
        <w:tc>
          <w:tcPr>
            <w:tcW w:w="1026" w:type="dxa"/>
            <w:noWrap/>
            <w:hideMark/>
          </w:tcPr>
          <w:p w14:paraId="62C08FA0" w14:textId="77777777" w:rsidR="0011347C" w:rsidRPr="0011347C" w:rsidRDefault="0011347C" w:rsidP="0011347C">
            <w:pPr>
              <w:pStyle w:val="Heading3"/>
              <w:rPr>
                <w:b w:val="0"/>
                <w:iCs w:val="0"/>
                <w:szCs w:val="20"/>
              </w:rPr>
            </w:pPr>
            <w:r w:rsidRPr="0011347C">
              <w:rPr>
                <w:b w:val="0"/>
                <w:iCs w:val="0"/>
                <w:szCs w:val="20"/>
              </w:rPr>
              <w:t>82135</w:t>
            </w:r>
          </w:p>
        </w:tc>
        <w:tc>
          <w:tcPr>
            <w:tcW w:w="9044" w:type="dxa"/>
            <w:noWrap/>
            <w:hideMark/>
          </w:tcPr>
          <w:p w14:paraId="1052D2A8" w14:textId="77777777" w:rsidR="0011347C" w:rsidRPr="0011347C" w:rsidRDefault="0011347C" w:rsidP="0011347C">
            <w:pPr>
              <w:pStyle w:val="Heading3"/>
              <w:rPr>
                <w:b w:val="0"/>
                <w:iCs w:val="0"/>
                <w:szCs w:val="20"/>
              </w:rPr>
            </w:pPr>
            <w:r w:rsidRPr="0011347C">
              <w:rPr>
                <w:b w:val="0"/>
                <w:iCs w:val="0"/>
                <w:szCs w:val="20"/>
              </w:rPr>
              <w:t>DD - Help - ALERT_NEAR_CLOSED help is wrong</w:t>
            </w:r>
          </w:p>
        </w:tc>
      </w:tr>
      <w:tr w:rsidR="0011347C" w:rsidRPr="0011347C" w14:paraId="4E595CEA" w14:textId="77777777" w:rsidTr="005E5B67">
        <w:trPr>
          <w:trHeight w:val="300"/>
        </w:trPr>
        <w:tc>
          <w:tcPr>
            <w:tcW w:w="1026" w:type="dxa"/>
            <w:noWrap/>
            <w:hideMark/>
          </w:tcPr>
          <w:p w14:paraId="3BE8A6C0" w14:textId="77777777" w:rsidR="0011347C" w:rsidRPr="0011347C" w:rsidRDefault="0011347C" w:rsidP="0011347C">
            <w:pPr>
              <w:pStyle w:val="Heading3"/>
              <w:rPr>
                <w:b w:val="0"/>
                <w:iCs w:val="0"/>
                <w:szCs w:val="20"/>
              </w:rPr>
            </w:pPr>
            <w:r w:rsidRPr="0011347C">
              <w:rPr>
                <w:b w:val="0"/>
                <w:iCs w:val="0"/>
                <w:szCs w:val="20"/>
              </w:rPr>
              <w:t>82018</w:t>
            </w:r>
          </w:p>
        </w:tc>
        <w:tc>
          <w:tcPr>
            <w:tcW w:w="9044" w:type="dxa"/>
            <w:noWrap/>
            <w:hideMark/>
          </w:tcPr>
          <w:p w14:paraId="6751F60E" w14:textId="77777777" w:rsidR="0011347C" w:rsidRPr="0011347C" w:rsidRDefault="0011347C" w:rsidP="0011347C">
            <w:pPr>
              <w:pStyle w:val="Heading3"/>
              <w:rPr>
                <w:b w:val="0"/>
                <w:iCs w:val="0"/>
                <w:szCs w:val="20"/>
              </w:rPr>
            </w:pPr>
            <w:r w:rsidRPr="0011347C">
              <w:rPr>
                <w:b w:val="0"/>
                <w:iCs w:val="0"/>
                <w:szCs w:val="20"/>
              </w:rPr>
              <w:t>DD cannot run autotune procedure</w:t>
            </w:r>
          </w:p>
        </w:tc>
      </w:tr>
      <w:tr w:rsidR="0011347C" w:rsidRPr="0011347C" w14:paraId="042E18AD" w14:textId="77777777" w:rsidTr="005E5B67">
        <w:trPr>
          <w:trHeight w:val="300"/>
        </w:trPr>
        <w:tc>
          <w:tcPr>
            <w:tcW w:w="1026" w:type="dxa"/>
            <w:noWrap/>
            <w:hideMark/>
          </w:tcPr>
          <w:p w14:paraId="554E5114" w14:textId="77777777" w:rsidR="0011347C" w:rsidRPr="0011347C" w:rsidRDefault="0011347C" w:rsidP="0011347C">
            <w:pPr>
              <w:pStyle w:val="Heading3"/>
              <w:rPr>
                <w:b w:val="0"/>
                <w:iCs w:val="0"/>
                <w:szCs w:val="20"/>
              </w:rPr>
            </w:pPr>
            <w:r w:rsidRPr="0011347C">
              <w:rPr>
                <w:b w:val="0"/>
                <w:iCs w:val="0"/>
                <w:szCs w:val="20"/>
              </w:rPr>
              <w:t>70237</w:t>
            </w:r>
          </w:p>
        </w:tc>
        <w:tc>
          <w:tcPr>
            <w:tcW w:w="9044" w:type="dxa"/>
            <w:noWrap/>
            <w:hideMark/>
          </w:tcPr>
          <w:p w14:paraId="38893E76" w14:textId="77777777" w:rsidR="0011347C" w:rsidRPr="0011347C" w:rsidRDefault="0011347C" w:rsidP="0011347C">
            <w:pPr>
              <w:pStyle w:val="Heading3"/>
              <w:rPr>
                <w:b w:val="0"/>
                <w:iCs w:val="0"/>
                <w:szCs w:val="20"/>
              </w:rPr>
            </w:pPr>
            <w:r w:rsidRPr="0011347C">
              <w:rPr>
                <w:b w:val="0"/>
                <w:iCs w:val="0"/>
                <w:szCs w:val="20"/>
              </w:rPr>
              <w:t>SVI FF DD - Extraneous text</w:t>
            </w:r>
          </w:p>
        </w:tc>
      </w:tr>
      <w:tr w:rsidR="0011347C" w:rsidRPr="0011347C" w14:paraId="38659841" w14:textId="77777777" w:rsidTr="005E5B67">
        <w:trPr>
          <w:trHeight w:val="300"/>
        </w:trPr>
        <w:tc>
          <w:tcPr>
            <w:tcW w:w="1026" w:type="dxa"/>
            <w:noWrap/>
            <w:hideMark/>
          </w:tcPr>
          <w:p w14:paraId="77755639" w14:textId="77777777" w:rsidR="0011347C" w:rsidRPr="0011347C" w:rsidRDefault="0011347C" w:rsidP="0011347C">
            <w:pPr>
              <w:pStyle w:val="Heading3"/>
              <w:rPr>
                <w:b w:val="0"/>
                <w:iCs w:val="0"/>
                <w:szCs w:val="20"/>
              </w:rPr>
            </w:pPr>
            <w:r w:rsidRPr="0011347C">
              <w:rPr>
                <w:b w:val="0"/>
                <w:iCs w:val="0"/>
                <w:szCs w:val="20"/>
              </w:rPr>
              <w:t>70186</w:t>
            </w:r>
          </w:p>
        </w:tc>
        <w:tc>
          <w:tcPr>
            <w:tcW w:w="9044" w:type="dxa"/>
            <w:noWrap/>
            <w:hideMark/>
          </w:tcPr>
          <w:p w14:paraId="6B79BD71" w14:textId="77777777" w:rsidR="0011347C" w:rsidRPr="0011347C" w:rsidRDefault="0011347C" w:rsidP="0011347C">
            <w:pPr>
              <w:pStyle w:val="Heading3"/>
              <w:rPr>
                <w:b w:val="0"/>
                <w:iCs w:val="0"/>
                <w:szCs w:val="20"/>
              </w:rPr>
            </w:pPr>
            <w:r w:rsidRPr="0011347C">
              <w:rPr>
                <w:b w:val="0"/>
                <w:iCs w:val="0"/>
                <w:szCs w:val="20"/>
              </w:rPr>
              <w:t>SVIFF DD - Obsolete minor DD version</w:t>
            </w:r>
          </w:p>
        </w:tc>
      </w:tr>
      <w:tr w:rsidR="0011347C" w:rsidRPr="0011347C" w14:paraId="46F566C3" w14:textId="77777777" w:rsidTr="005E5B67">
        <w:trPr>
          <w:trHeight w:val="300"/>
        </w:trPr>
        <w:tc>
          <w:tcPr>
            <w:tcW w:w="1026" w:type="dxa"/>
            <w:noWrap/>
            <w:hideMark/>
          </w:tcPr>
          <w:p w14:paraId="2C8EC75D" w14:textId="77777777" w:rsidR="0011347C" w:rsidRPr="0011347C" w:rsidRDefault="0011347C" w:rsidP="0011347C">
            <w:pPr>
              <w:pStyle w:val="Heading3"/>
              <w:rPr>
                <w:b w:val="0"/>
                <w:iCs w:val="0"/>
                <w:szCs w:val="20"/>
              </w:rPr>
            </w:pPr>
            <w:r w:rsidRPr="0011347C">
              <w:rPr>
                <w:b w:val="0"/>
                <w:iCs w:val="0"/>
                <w:szCs w:val="20"/>
              </w:rPr>
              <w:t>70178</w:t>
            </w:r>
          </w:p>
        </w:tc>
        <w:tc>
          <w:tcPr>
            <w:tcW w:w="9044" w:type="dxa"/>
            <w:noWrap/>
            <w:hideMark/>
          </w:tcPr>
          <w:p w14:paraId="7C82F4C7" w14:textId="77777777" w:rsidR="0011347C" w:rsidRPr="0011347C" w:rsidRDefault="0011347C" w:rsidP="0011347C">
            <w:pPr>
              <w:pStyle w:val="Heading3"/>
              <w:rPr>
                <w:b w:val="0"/>
                <w:iCs w:val="0"/>
                <w:szCs w:val="20"/>
              </w:rPr>
            </w:pPr>
            <w:r w:rsidRPr="0011347C">
              <w:rPr>
                <w:b w:val="0"/>
                <w:iCs w:val="0"/>
                <w:szCs w:val="20"/>
              </w:rPr>
              <w:t>SVIFF DD - Autotune method may fail to switch to custom control set with no indication</w:t>
            </w:r>
          </w:p>
        </w:tc>
      </w:tr>
      <w:tr w:rsidR="0011347C" w:rsidRPr="0011347C" w14:paraId="55E56364" w14:textId="77777777" w:rsidTr="005E5B67">
        <w:trPr>
          <w:trHeight w:val="300"/>
        </w:trPr>
        <w:tc>
          <w:tcPr>
            <w:tcW w:w="1026" w:type="dxa"/>
            <w:noWrap/>
            <w:hideMark/>
          </w:tcPr>
          <w:p w14:paraId="4F74130B" w14:textId="77777777" w:rsidR="0011347C" w:rsidRPr="0011347C" w:rsidRDefault="0011347C" w:rsidP="0011347C">
            <w:pPr>
              <w:pStyle w:val="Heading3"/>
              <w:rPr>
                <w:b w:val="0"/>
                <w:iCs w:val="0"/>
                <w:szCs w:val="20"/>
              </w:rPr>
            </w:pPr>
            <w:r w:rsidRPr="0011347C">
              <w:rPr>
                <w:b w:val="0"/>
                <w:iCs w:val="0"/>
                <w:szCs w:val="20"/>
              </w:rPr>
              <w:t>70177</w:t>
            </w:r>
          </w:p>
        </w:tc>
        <w:tc>
          <w:tcPr>
            <w:tcW w:w="9044" w:type="dxa"/>
            <w:noWrap/>
            <w:hideMark/>
          </w:tcPr>
          <w:p w14:paraId="330B5C6C" w14:textId="77777777" w:rsidR="0011347C" w:rsidRPr="0011347C" w:rsidRDefault="0011347C" w:rsidP="0011347C">
            <w:pPr>
              <w:pStyle w:val="Heading3"/>
              <w:rPr>
                <w:b w:val="0"/>
                <w:iCs w:val="0"/>
                <w:szCs w:val="20"/>
              </w:rPr>
            </w:pPr>
            <w:r w:rsidRPr="0011347C">
              <w:rPr>
                <w:b w:val="0"/>
                <w:iCs w:val="0"/>
                <w:szCs w:val="20"/>
              </w:rPr>
              <w:t>SVIFF DD - Autotune method undeservedly clears current faults</w:t>
            </w:r>
          </w:p>
        </w:tc>
      </w:tr>
      <w:tr w:rsidR="0011347C" w:rsidRPr="0011347C" w14:paraId="1F6E6D1F" w14:textId="77777777" w:rsidTr="005E5B67">
        <w:trPr>
          <w:trHeight w:val="300"/>
        </w:trPr>
        <w:tc>
          <w:tcPr>
            <w:tcW w:w="1026" w:type="dxa"/>
            <w:noWrap/>
            <w:hideMark/>
          </w:tcPr>
          <w:p w14:paraId="5C22CA18" w14:textId="77777777" w:rsidR="0011347C" w:rsidRPr="0011347C" w:rsidRDefault="0011347C" w:rsidP="0011347C">
            <w:pPr>
              <w:pStyle w:val="Heading3"/>
              <w:rPr>
                <w:b w:val="0"/>
                <w:iCs w:val="0"/>
                <w:szCs w:val="20"/>
              </w:rPr>
            </w:pPr>
            <w:r w:rsidRPr="0011347C">
              <w:rPr>
                <w:b w:val="0"/>
                <w:iCs w:val="0"/>
                <w:szCs w:val="20"/>
              </w:rPr>
              <w:t>70176</w:t>
            </w:r>
          </w:p>
        </w:tc>
        <w:tc>
          <w:tcPr>
            <w:tcW w:w="9044" w:type="dxa"/>
            <w:noWrap/>
            <w:hideMark/>
          </w:tcPr>
          <w:p w14:paraId="3DAFE199" w14:textId="77777777" w:rsidR="0011347C" w:rsidRPr="0011347C" w:rsidRDefault="0011347C" w:rsidP="0011347C">
            <w:pPr>
              <w:pStyle w:val="Heading3"/>
              <w:rPr>
                <w:b w:val="0"/>
                <w:iCs w:val="0"/>
                <w:szCs w:val="20"/>
              </w:rPr>
            </w:pPr>
            <w:r w:rsidRPr="0011347C">
              <w:rPr>
                <w:b w:val="0"/>
                <w:iCs w:val="0"/>
                <w:szCs w:val="20"/>
              </w:rPr>
              <w:t>SVIFF DD - Autotune method doesn't have abort method</w:t>
            </w:r>
          </w:p>
        </w:tc>
      </w:tr>
      <w:tr w:rsidR="0011347C" w:rsidRPr="0011347C" w14:paraId="7E18C2A5" w14:textId="77777777" w:rsidTr="005E5B67">
        <w:trPr>
          <w:trHeight w:val="300"/>
        </w:trPr>
        <w:tc>
          <w:tcPr>
            <w:tcW w:w="1026" w:type="dxa"/>
            <w:noWrap/>
            <w:hideMark/>
          </w:tcPr>
          <w:p w14:paraId="6A5CFD20" w14:textId="77777777" w:rsidR="0011347C" w:rsidRPr="0011347C" w:rsidRDefault="0011347C" w:rsidP="0011347C">
            <w:pPr>
              <w:pStyle w:val="Heading3"/>
              <w:rPr>
                <w:b w:val="0"/>
                <w:iCs w:val="0"/>
                <w:szCs w:val="20"/>
              </w:rPr>
            </w:pPr>
            <w:r w:rsidRPr="0011347C">
              <w:rPr>
                <w:b w:val="0"/>
                <w:iCs w:val="0"/>
                <w:szCs w:val="20"/>
              </w:rPr>
              <w:t>70175</w:t>
            </w:r>
          </w:p>
        </w:tc>
        <w:tc>
          <w:tcPr>
            <w:tcW w:w="9044" w:type="dxa"/>
            <w:noWrap/>
            <w:hideMark/>
          </w:tcPr>
          <w:p w14:paraId="0C679DAE" w14:textId="77777777" w:rsidR="0011347C" w:rsidRPr="0011347C" w:rsidRDefault="0011347C" w:rsidP="0011347C">
            <w:pPr>
              <w:pStyle w:val="Heading3"/>
              <w:rPr>
                <w:b w:val="0"/>
                <w:iCs w:val="0"/>
                <w:szCs w:val="20"/>
              </w:rPr>
            </w:pPr>
            <w:r w:rsidRPr="0011347C">
              <w:rPr>
                <w:b w:val="0"/>
                <w:iCs w:val="0"/>
                <w:szCs w:val="20"/>
              </w:rPr>
              <w:t>SVIFF DD - Autotune method: Incorrect test for protected limits</w:t>
            </w:r>
          </w:p>
        </w:tc>
      </w:tr>
      <w:tr w:rsidR="0011347C" w:rsidRPr="0011347C" w14:paraId="5F1C46C1" w14:textId="77777777" w:rsidTr="005E5B67">
        <w:trPr>
          <w:trHeight w:val="300"/>
        </w:trPr>
        <w:tc>
          <w:tcPr>
            <w:tcW w:w="1026" w:type="dxa"/>
            <w:noWrap/>
            <w:hideMark/>
          </w:tcPr>
          <w:p w14:paraId="16F03B1D" w14:textId="77777777" w:rsidR="0011347C" w:rsidRPr="0011347C" w:rsidRDefault="0011347C" w:rsidP="0011347C">
            <w:pPr>
              <w:pStyle w:val="Heading3"/>
              <w:rPr>
                <w:b w:val="0"/>
                <w:iCs w:val="0"/>
                <w:szCs w:val="20"/>
              </w:rPr>
            </w:pPr>
            <w:r w:rsidRPr="0011347C">
              <w:rPr>
                <w:b w:val="0"/>
                <w:iCs w:val="0"/>
                <w:szCs w:val="20"/>
              </w:rPr>
              <w:t>70173</w:t>
            </w:r>
          </w:p>
        </w:tc>
        <w:tc>
          <w:tcPr>
            <w:tcW w:w="9044" w:type="dxa"/>
            <w:noWrap/>
            <w:hideMark/>
          </w:tcPr>
          <w:p w14:paraId="19189517" w14:textId="77777777" w:rsidR="0011347C" w:rsidRPr="0011347C" w:rsidRDefault="0011347C" w:rsidP="0011347C">
            <w:pPr>
              <w:pStyle w:val="Heading3"/>
              <w:rPr>
                <w:b w:val="0"/>
                <w:iCs w:val="0"/>
                <w:szCs w:val="20"/>
              </w:rPr>
            </w:pPr>
            <w:r w:rsidRPr="0011347C">
              <w:rPr>
                <w:b w:val="0"/>
                <w:iCs w:val="0"/>
                <w:szCs w:val="20"/>
              </w:rPr>
              <w:t>SVIFF DD - CHECK_DEVICE_IN_PROCESS macro is wrong</w:t>
            </w:r>
          </w:p>
        </w:tc>
      </w:tr>
      <w:tr w:rsidR="0011347C" w:rsidRPr="0011347C" w14:paraId="2353B58F" w14:textId="77777777" w:rsidTr="005E5B67">
        <w:trPr>
          <w:trHeight w:val="300"/>
        </w:trPr>
        <w:tc>
          <w:tcPr>
            <w:tcW w:w="1026" w:type="dxa"/>
            <w:noWrap/>
            <w:hideMark/>
          </w:tcPr>
          <w:p w14:paraId="5AD34B2E" w14:textId="77777777" w:rsidR="0011347C" w:rsidRPr="0011347C" w:rsidRDefault="0011347C" w:rsidP="0011347C">
            <w:pPr>
              <w:pStyle w:val="Heading3"/>
              <w:rPr>
                <w:b w:val="0"/>
                <w:iCs w:val="0"/>
                <w:szCs w:val="20"/>
              </w:rPr>
            </w:pPr>
            <w:r w:rsidRPr="0011347C">
              <w:rPr>
                <w:b w:val="0"/>
                <w:iCs w:val="0"/>
                <w:szCs w:val="20"/>
              </w:rPr>
              <w:t>70172</w:t>
            </w:r>
          </w:p>
        </w:tc>
        <w:tc>
          <w:tcPr>
            <w:tcW w:w="9044" w:type="dxa"/>
            <w:noWrap/>
            <w:hideMark/>
          </w:tcPr>
          <w:p w14:paraId="76F80138" w14:textId="77777777" w:rsidR="0011347C" w:rsidRPr="0011347C" w:rsidRDefault="0011347C" w:rsidP="0011347C">
            <w:pPr>
              <w:pStyle w:val="Heading3"/>
              <w:rPr>
                <w:b w:val="0"/>
                <w:iCs w:val="0"/>
                <w:szCs w:val="20"/>
              </w:rPr>
            </w:pPr>
            <w:r w:rsidRPr="0011347C">
              <w:rPr>
                <w:b w:val="0"/>
                <w:iCs w:val="0"/>
                <w:szCs w:val="20"/>
              </w:rPr>
              <w:t>SVIFF DD - Autotune method uses hardcoded pressure units</w:t>
            </w:r>
          </w:p>
        </w:tc>
      </w:tr>
      <w:tr w:rsidR="0011347C" w:rsidRPr="0011347C" w14:paraId="6AFDACC8" w14:textId="77777777" w:rsidTr="005E5B67">
        <w:trPr>
          <w:trHeight w:val="300"/>
        </w:trPr>
        <w:tc>
          <w:tcPr>
            <w:tcW w:w="1026" w:type="dxa"/>
            <w:noWrap/>
            <w:hideMark/>
          </w:tcPr>
          <w:p w14:paraId="5D68FE4C" w14:textId="77777777" w:rsidR="0011347C" w:rsidRPr="0011347C" w:rsidRDefault="0011347C" w:rsidP="0011347C">
            <w:pPr>
              <w:pStyle w:val="Heading3"/>
              <w:rPr>
                <w:b w:val="0"/>
                <w:iCs w:val="0"/>
                <w:szCs w:val="20"/>
              </w:rPr>
            </w:pPr>
            <w:r w:rsidRPr="0011347C">
              <w:rPr>
                <w:b w:val="0"/>
                <w:iCs w:val="0"/>
                <w:szCs w:val="20"/>
              </w:rPr>
              <w:t>67721</w:t>
            </w:r>
          </w:p>
        </w:tc>
        <w:tc>
          <w:tcPr>
            <w:tcW w:w="9044" w:type="dxa"/>
            <w:noWrap/>
            <w:hideMark/>
          </w:tcPr>
          <w:p w14:paraId="1FF0912A" w14:textId="77777777" w:rsidR="0011347C" w:rsidRPr="0011347C" w:rsidRDefault="0011347C" w:rsidP="0011347C">
            <w:pPr>
              <w:pStyle w:val="Heading3"/>
              <w:rPr>
                <w:b w:val="0"/>
                <w:iCs w:val="0"/>
                <w:szCs w:val="20"/>
              </w:rPr>
            </w:pPr>
            <w:r w:rsidRPr="0011347C">
              <w:rPr>
                <w:b w:val="0"/>
                <w:iCs w:val="0"/>
                <w:szCs w:val="20"/>
              </w:rPr>
              <w:t>SVI FF FW-&gt;User cannot change "Write Lock" setting by DD or NI</w:t>
            </w:r>
          </w:p>
        </w:tc>
      </w:tr>
      <w:tr w:rsidR="0011347C" w:rsidRPr="0011347C" w14:paraId="256CD91D" w14:textId="77777777" w:rsidTr="005E5B67">
        <w:trPr>
          <w:trHeight w:val="300"/>
        </w:trPr>
        <w:tc>
          <w:tcPr>
            <w:tcW w:w="1026" w:type="dxa"/>
            <w:noWrap/>
            <w:hideMark/>
          </w:tcPr>
          <w:p w14:paraId="20DA5B29" w14:textId="77777777" w:rsidR="0011347C" w:rsidRPr="0011347C" w:rsidRDefault="0011347C" w:rsidP="0011347C">
            <w:pPr>
              <w:pStyle w:val="Heading3"/>
              <w:rPr>
                <w:b w:val="0"/>
                <w:iCs w:val="0"/>
                <w:szCs w:val="20"/>
              </w:rPr>
            </w:pPr>
            <w:r w:rsidRPr="0011347C">
              <w:rPr>
                <w:b w:val="0"/>
                <w:iCs w:val="0"/>
                <w:szCs w:val="20"/>
              </w:rPr>
              <w:t>67696</w:t>
            </w:r>
          </w:p>
        </w:tc>
        <w:tc>
          <w:tcPr>
            <w:tcW w:w="9044" w:type="dxa"/>
            <w:noWrap/>
            <w:hideMark/>
          </w:tcPr>
          <w:p w14:paraId="73E7F9F3" w14:textId="77777777" w:rsidR="0011347C" w:rsidRPr="0011347C" w:rsidRDefault="0011347C" w:rsidP="0011347C">
            <w:pPr>
              <w:pStyle w:val="Heading3"/>
              <w:rPr>
                <w:b w:val="0"/>
                <w:iCs w:val="0"/>
                <w:szCs w:val="20"/>
              </w:rPr>
            </w:pPr>
            <w:r w:rsidRPr="0011347C">
              <w:rPr>
                <w:b w:val="0"/>
                <w:iCs w:val="0"/>
                <w:szCs w:val="20"/>
              </w:rPr>
              <w:t>SVIFF DD-&gt;Replace Stops -&gt;"Stop Lo Pos" and "Stop Hi Pos" values cannot be stored to device</w:t>
            </w:r>
          </w:p>
        </w:tc>
      </w:tr>
      <w:tr w:rsidR="0011347C" w:rsidRPr="0011347C" w14:paraId="5A7CE38C" w14:textId="77777777" w:rsidTr="005E5B67">
        <w:trPr>
          <w:trHeight w:val="300"/>
        </w:trPr>
        <w:tc>
          <w:tcPr>
            <w:tcW w:w="1026" w:type="dxa"/>
            <w:noWrap/>
            <w:hideMark/>
          </w:tcPr>
          <w:p w14:paraId="5BD1EE7F" w14:textId="77777777" w:rsidR="0011347C" w:rsidRPr="0011347C" w:rsidRDefault="0011347C" w:rsidP="0011347C">
            <w:pPr>
              <w:pStyle w:val="Heading3"/>
              <w:rPr>
                <w:b w:val="0"/>
                <w:iCs w:val="0"/>
                <w:szCs w:val="20"/>
              </w:rPr>
            </w:pPr>
            <w:r w:rsidRPr="0011347C">
              <w:rPr>
                <w:b w:val="0"/>
                <w:iCs w:val="0"/>
                <w:szCs w:val="20"/>
              </w:rPr>
              <w:t>67694</w:t>
            </w:r>
          </w:p>
        </w:tc>
        <w:tc>
          <w:tcPr>
            <w:tcW w:w="9044" w:type="dxa"/>
            <w:noWrap/>
            <w:hideMark/>
          </w:tcPr>
          <w:p w14:paraId="1FB76A7C" w14:textId="77777777" w:rsidR="0011347C" w:rsidRPr="0011347C" w:rsidRDefault="0011347C" w:rsidP="0011347C">
            <w:pPr>
              <w:pStyle w:val="Heading3"/>
              <w:rPr>
                <w:b w:val="0"/>
                <w:iCs w:val="0"/>
                <w:szCs w:val="20"/>
              </w:rPr>
            </w:pPr>
            <w:r w:rsidRPr="0011347C">
              <w:rPr>
                <w:b w:val="0"/>
                <w:iCs w:val="0"/>
                <w:szCs w:val="20"/>
              </w:rPr>
              <w:t>SVIFF DD-&gt;Trex-&gt;Clear Working Times -&gt;It shows blank message when mthod completed</w:t>
            </w:r>
          </w:p>
        </w:tc>
      </w:tr>
      <w:tr w:rsidR="0011347C" w:rsidRPr="0011347C" w14:paraId="1AD883F2" w14:textId="77777777" w:rsidTr="005E5B67">
        <w:trPr>
          <w:trHeight w:val="300"/>
        </w:trPr>
        <w:tc>
          <w:tcPr>
            <w:tcW w:w="1026" w:type="dxa"/>
            <w:noWrap/>
            <w:hideMark/>
          </w:tcPr>
          <w:p w14:paraId="04325D29" w14:textId="77777777" w:rsidR="0011347C" w:rsidRPr="0011347C" w:rsidRDefault="0011347C" w:rsidP="0011347C">
            <w:pPr>
              <w:pStyle w:val="Heading3"/>
              <w:rPr>
                <w:b w:val="0"/>
                <w:iCs w:val="0"/>
                <w:szCs w:val="20"/>
              </w:rPr>
            </w:pPr>
            <w:r w:rsidRPr="0011347C">
              <w:rPr>
                <w:b w:val="0"/>
                <w:iCs w:val="0"/>
                <w:szCs w:val="20"/>
              </w:rPr>
              <w:t>67693</w:t>
            </w:r>
          </w:p>
        </w:tc>
        <w:tc>
          <w:tcPr>
            <w:tcW w:w="9044" w:type="dxa"/>
            <w:noWrap/>
            <w:hideMark/>
          </w:tcPr>
          <w:p w14:paraId="1B2CA592" w14:textId="77777777" w:rsidR="0011347C" w:rsidRPr="0011347C" w:rsidRDefault="0011347C" w:rsidP="0011347C">
            <w:pPr>
              <w:pStyle w:val="Heading3"/>
              <w:rPr>
                <w:b w:val="0"/>
                <w:iCs w:val="0"/>
                <w:szCs w:val="20"/>
              </w:rPr>
            </w:pPr>
            <w:r w:rsidRPr="0011347C">
              <w:rPr>
                <w:b w:val="0"/>
                <w:iCs w:val="0"/>
                <w:szCs w:val="20"/>
              </w:rPr>
              <w:t>SVIFF DD-&gt;Trex-&gt;Clear Position Err. Histogram -&gt;It shows blank message when mthod completed</w:t>
            </w:r>
          </w:p>
        </w:tc>
      </w:tr>
      <w:tr w:rsidR="0011347C" w:rsidRPr="0011347C" w14:paraId="7B4062EB" w14:textId="77777777" w:rsidTr="005E5B67">
        <w:trPr>
          <w:trHeight w:val="300"/>
        </w:trPr>
        <w:tc>
          <w:tcPr>
            <w:tcW w:w="1026" w:type="dxa"/>
            <w:noWrap/>
            <w:hideMark/>
          </w:tcPr>
          <w:p w14:paraId="7F4A8D56" w14:textId="77777777" w:rsidR="0011347C" w:rsidRPr="0011347C" w:rsidRDefault="0011347C" w:rsidP="0011347C">
            <w:pPr>
              <w:pStyle w:val="Heading3"/>
              <w:rPr>
                <w:b w:val="0"/>
                <w:iCs w:val="0"/>
                <w:szCs w:val="20"/>
              </w:rPr>
            </w:pPr>
            <w:r w:rsidRPr="0011347C">
              <w:rPr>
                <w:b w:val="0"/>
                <w:iCs w:val="0"/>
                <w:szCs w:val="20"/>
              </w:rPr>
              <w:lastRenderedPageBreak/>
              <w:t>67692</w:t>
            </w:r>
          </w:p>
        </w:tc>
        <w:tc>
          <w:tcPr>
            <w:tcW w:w="9044" w:type="dxa"/>
            <w:noWrap/>
            <w:hideMark/>
          </w:tcPr>
          <w:p w14:paraId="6A1D25CF" w14:textId="77777777" w:rsidR="0011347C" w:rsidRPr="0011347C" w:rsidRDefault="0011347C" w:rsidP="0011347C">
            <w:pPr>
              <w:pStyle w:val="Heading3"/>
              <w:rPr>
                <w:b w:val="0"/>
                <w:iCs w:val="0"/>
                <w:szCs w:val="20"/>
              </w:rPr>
            </w:pPr>
            <w:r w:rsidRPr="0011347C">
              <w:rPr>
                <w:b w:val="0"/>
                <w:iCs w:val="0"/>
                <w:szCs w:val="20"/>
              </w:rPr>
              <w:t>SVIFF DD-&gt;Trex-&gt;Clear Position Histogram -&gt;It shows blank message when mthod completed</w:t>
            </w:r>
          </w:p>
        </w:tc>
      </w:tr>
      <w:tr w:rsidR="0011347C" w:rsidRPr="0011347C" w14:paraId="2C594EB6" w14:textId="77777777" w:rsidTr="005E5B67">
        <w:trPr>
          <w:trHeight w:val="300"/>
        </w:trPr>
        <w:tc>
          <w:tcPr>
            <w:tcW w:w="1026" w:type="dxa"/>
            <w:noWrap/>
            <w:hideMark/>
          </w:tcPr>
          <w:p w14:paraId="701FC0B6" w14:textId="77777777" w:rsidR="0011347C" w:rsidRPr="0011347C" w:rsidRDefault="0011347C" w:rsidP="0011347C">
            <w:pPr>
              <w:pStyle w:val="Heading3"/>
              <w:rPr>
                <w:b w:val="0"/>
                <w:iCs w:val="0"/>
                <w:szCs w:val="20"/>
              </w:rPr>
            </w:pPr>
            <w:r w:rsidRPr="0011347C">
              <w:rPr>
                <w:b w:val="0"/>
                <w:iCs w:val="0"/>
                <w:szCs w:val="20"/>
              </w:rPr>
              <w:t>67691</w:t>
            </w:r>
          </w:p>
        </w:tc>
        <w:tc>
          <w:tcPr>
            <w:tcW w:w="9044" w:type="dxa"/>
            <w:noWrap/>
            <w:hideMark/>
          </w:tcPr>
          <w:p w14:paraId="0D310353" w14:textId="77777777" w:rsidR="0011347C" w:rsidRPr="0011347C" w:rsidRDefault="0011347C" w:rsidP="0011347C">
            <w:pPr>
              <w:pStyle w:val="Heading3"/>
              <w:rPr>
                <w:b w:val="0"/>
                <w:iCs w:val="0"/>
                <w:szCs w:val="20"/>
              </w:rPr>
            </w:pPr>
            <w:r w:rsidRPr="0011347C">
              <w:rPr>
                <w:b w:val="0"/>
                <w:iCs w:val="0"/>
                <w:szCs w:val="20"/>
              </w:rPr>
              <w:t>SVIFF DD-&gt;Trex-&gt;Clear Position Error Trend -&gt;It shows blank message when mthod completed</w:t>
            </w:r>
          </w:p>
        </w:tc>
      </w:tr>
      <w:tr w:rsidR="0011347C" w:rsidRPr="0011347C" w14:paraId="3C501F29" w14:textId="77777777" w:rsidTr="005E5B67">
        <w:trPr>
          <w:trHeight w:val="300"/>
        </w:trPr>
        <w:tc>
          <w:tcPr>
            <w:tcW w:w="1026" w:type="dxa"/>
            <w:noWrap/>
            <w:hideMark/>
          </w:tcPr>
          <w:p w14:paraId="792D617F" w14:textId="77777777" w:rsidR="0011347C" w:rsidRPr="0011347C" w:rsidRDefault="0011347C" w:rsidP="0011347C">
            <w:pPr>
              <w:pStyle w:val="Heading3"/>
              <w:rPr>
                <w:b w:val="0"/>
                <w:iCs w:val="0"/>
                <w:szCs w:val="20"/>
              </w:rPr>
            </w:pPr>
            <w:r w:rsidRPr="0011347C">
              <w:rPr>
                <w:b w:val="0"/>
                <w:iCs w:val="0"/>
                <w:szCs w:val="20"/>
              </w:rPr>
              <w:t>67690</w:t>
            </w:r>
          </w:p>
        </w:tc>
        <w:tc>
          <w:tcPr>
            <w:tcW w:w="9044" w:type="dxa"/>
            <w:noWrap/>
            <w:hideMark/>
          </w:tcPr>
          <w:p w14:paraId="5D024CFB" w14:textId="77777777" w:rsidR="0011347C" w:rsidRPr="0011347C" w:rsidRDefault="0011347C" w:rsidP="0011347C">
            <w:pPr>
              <w:pStyle w:val="Heading3"/>
              <w:rPr>
                <w:b w:val="0"/>
                <w:iCs w:val="0"/>
                <w:szCs w:val="20"/>
              </w:rPr>
            </w:pPr>
            <w:r w:rsidRPr="0011347C">
              <w:rPr>
                <w:b w:val="0"/>
                <w:iCs w:val="0"/>
                <w:szCs w:val="20"/>
              </w:rPr>
              <w:t>SVIFF DD-&gt;Trex-&gt;Clear Cycle Counter-&gt;It shows blank message when mthod completed</w:t>
            </w:r>
          </w:p>
        </w:tc>
      </w:tr>
      <w:tr w:rsidR="0011347C" w:rsidRPr="0011347C" w14:paraId="1ED70B91" w14:textId="77777777" w:rsidTr="005E5B67">
        <w:trPr>
          <w:trHeight w:val="300"/>
        </w:trPr>
        <w:tc>
          <w:tcPr>
            <w:tcW w:w="1026" w:type="dxa"/>
            <w:noWrap/>
            <w:hideMark/>
          </w:tcPr>
          <w:p w14:paraId="68C849E6" w14:textId="77777777" w:rsidR="0011347C" w:rsidRPr="0011347C" w:rsidRDefault="0011347C" w:rsidP="0011347C">
            <w:pPr>
              <w:pStyle w:val="Heading3"/>
              <w:rPr>
                <w:b w:val="0"/>
                <w:iCs w:val="0"/>
                <w:szCs w:val="20"/>
              </w:rPr>
            </w:pPr>
            <w:r w:rsidRPr="0011347C">
              <w:rPr>
                <w:b w:val="0"/>
                <w:iCs w:val="0"/>
                <w:szCs w:val="20"/>
              </w:rPr>
              <w:t>67689</w:t>
            </w:r>
          </w:p>
        </w:tc>
        <w:tc>
          <w:tcPr>
            <w:tcW w:w="9044" w:type="dxa"/>
            <w:noWrap/>
            <w:hideMark/>
          </w:tcPr>
          <w:p w14:paraId="66C7ECDF" w14:textId="77777777" w:rsidR="0011347C" w:rsidRPr="0011347C" w:rsidRDefault="0011347C" w:rsidP="0011347C">
            <w:pPr>
              <w:pStyle w:val="Heading3"/>
              <w:rPr>
                <w:b w:val="0"/>
                <w:iCs w:val="0"/>
                <w:szCs w:val="20"/>
              </w:rPr>
            </w:pPr>
            <w:r w:rsidRPr="0011347C">
              <w:rPr>
                <w:b w:val="0"/>
                <w:iCs w:val="0"/>
                <w:szCs w:val="20"/>
              </w:rPr>
              <w:t>SVIFF DD-&gt;Trex-&gt;Clear Travel Trend-&gt;It shows blank message when mthod completed</w:t>
            </w:r>
          </w:p>
        </w:tc>
      </w:tr>
      <w:tr w:rsidR="0011347C" w:rsidRPr="0011347C" w14:paraId="2C595CDB" w14:textId="77777777" w:rsidTr="005E5B67">
        <w:trPr>
          <w:trHeight w:val="300"/>
        </w:trPr>
        <w:tc>
          <w:tcPr>
            <w:tcW w:w="1026" w:type="dxa"/>
            <w:noWrap/>
            <w:hideMark/>
          </w:tcPr>
          <w:p w14:paraId="3AE38A60" w14:textId="77777777" w:rsidR="0011347C" w:rsidRPr="0011347C" w:rsidRDefault="0011347C" w:rsidP="0011347C">
            <w:pPr>
              <w:pStyle w:val="Heading3"/>
              <w:rPr>
                <w:b w:val="0"/>
                <w:iCs w:val="0"/>
                <w:szCs w:val="20"/>
              </w:rPr>
            </w:pPr>
            <w:r w:rsidRPr="0011347C">
              <w:rPr>
                <w:b w:val="0"/>
                <w:iCs w:val="0"/>
                <w:szCs w:val="20"/>
              </w:rPr>
              <w:t>67688</w:t>
            </w:r>
          </w:p>
        </w:tc>
        <w:tc>
          <w:tcPr>
            <w:tcW w:w="9044" w:type="dxa"/>
            <w:noWrap/>
            <w:hideMark/>
          </w:tcPr>
          <w:p w14:paraId="46405067" w14:textId="77777777" w:rsidR="0011347C" w:rsidRPr="0011347C" w:rsidRDefault="0011347C" w:rsidP="0011347C">
            <w:pPr>
              <w:pStyle w:val="Heading3"/>
              <w:rPr>
                <w:b w:val="0"/>
                <w:iCs w:val="0"/>
                <w:szCs w:val="20"/>
              </w:rPr>
            </w:pPr>
            <w:r w:rsidRPr="0011347C">
              <w:rPr>
                <w:b w:val="0"/>
                <w:iCs w:val="0"/>
                <w:szCs w:val="20"/>
              </w:rPr>
              <w:t>SVIFF DD-&gt;Trex-&gt;Replace Stops-&gt;Error message shows up when run this method on Trex</w:t>
            </w:r>
          </w:p>
        </w:tc>
      </w:tr>
      <w:tr w:rsidR="0011347C" w:rsidRPr="0011347C" w14:paraId="495C93B2" w14:textId="77777777" w:rsidTr="005E5B67">
        <w:trPr>
          <w:trHeight w:val="300"/>
        </w:trPr>
        <w:tc>
          <w:tcPr>
            <w:tcW w:w="1026" w:type="dxa"/>
            <w:noWrap/>
            <w:hideMark/>
          </w:tcPr>
          <w:p w14:paraId="7B4C0470" w14:textId="77777777" w:rsidR="0011347C" w:rsidRPr="0011347C" w:rsidRDefault="0011347C" w:rsidP="0011347C">
            <w:pPr>
              <w:pStyle w:val="Heading3"/>
              <w:rPr>
                <w:b w:val="0"/>
                <w:iCs w:val="0"/>
                <w:szCs w:val="20"/>
              </w:rPr>
            </w:pPr>
            <w:r w:rsidRPr="0011347C">
              <w:rPr>
                <w:b w:val="0"/>
                <w:iCs w:val="0"/>
                <w:szCs w:val="20"/>
              </w:rPr>
              <w:t>67687</w:t>
            </w:r>
          </w:p>
        </w:tc>
        <w:tc>
          <w:tcPr>
            <w:tcW w:w="9044" w:type="dxa"/>
            <w:noWrap/>
            <w:hideMark/>
          </w:tcPr>
          <w:p w14:paraId="2E533673" w14:textId="77777777" w:rsidR="0011347C" w:rsidRPr="0011347C" w:rsidRDefault="0011347C" w:rsidP="0011347C">
            <w:pPr>
              <w:pStyle w:val="Heading3"/>
              <w:rPr>
                <w:b w:val="0"/>
                <w:iCs w:val="0"/>
                <w:szCs w:val="20"/>
              </w:rPr>
            </w:pPr>
            <w:r w:rsidRPr="0011347C">
              <w:rPr>
                <w:b w:val="0"/>
                <w:iCs w:val="0"/>
                <w:szCs w:val="20"/>
              </w:rPr>
              <w:t>SVIFF DD-&gt;Trex-&gt;Some parameter names show different from AMS</w:t>
            </w:r>
          </w:p>
        </w:tc>
      </w:tr>
      <w:tr w:rsidR="0011347C" w:rsidRPr="0011347C" w14:paraId="278CB762" w14:textId="77777777" w:rsidTr="005E5B67">
        <w:trPr>
          <w:trHeight w:val="300"/>
        </w:trPr>
        <w:tc>
          <w:tcPr>
            <w:tcW w:w="1026" w:type="dxa"/>
            <w:noWrap/>
            <w:hideMark/>
          </w:tcPr>
          <w:p w14:paraId="7F9AFD29" w14:textId="77777777" w:rsidR="0011347C" w:rsidRPr="0011347C" w:rsidRDefault="0011347C" w:rsidP="0011347C">
            <w:pPr>
              <w:pStyle w:val="Heading3"/>
              <w:rPr>
                <w:b w:val="0"/>
                <w:iCs w:val="0"/>
                <w:szCs w:val="20"/>
              </w:rPr>
            </w:pPr>
            <w:r w:rsidRPr="0011347C">
              <w:rPr>
                <w:b w:val="0"/>
                <w:iCs w:val="0"/>
                <w:szCs w:val="20"/>
              </w:rPr>
              <w:t>67665</w:t>
            </w:r>
          </w:p>
        </w:tc>
        <w:tc>
          <w:tcPr>
            <w:tcW w:w="9044" w:type="dxa"/>
            <w:noWrap/>
            <w:hideMark/>
          </w:tcPr>
          <w:p w14:paraId="77EF0481" w14:textId="77777777" w:rsidR="0011347C" w:rsidRPr="0011347C" w:rsidRDefault="0011347C" w:rsidP="0011347C">
            <w:pPr>
              <w:pStyle w:val="Heading3"/>
              <w:rPr>
                <w:b w:val="0"/>
                <w:iCs w:val="0"/>
                <w:szCs w:val="20"/>
              </w:rPr>
            </w:pPr>
            <w:r w:rsidRPr="0011347C">
              <w:rPr>
                <w:b w:val="0"/>
                <w:iCs w:val="0"/>
                <w:szCs w:val="20"/>
              </w:rPr>
              <w:t>SVIFF DD-&gt;Trex-&gt;Application hangs up when run Manual Stops</w:t>
            </w:r>
          </w:p>
        </w:tc>
      </w:tr>
      <w:tr w:rsidR="0011347C" w:rsidRPr="0011347C" w14:paraId="01F1EAF9" w14:textId="77777777" w:rsidTr="005E5B67">
        <w:trPr>
          <w:trHeight w:val="300"/>
        </w:trPr>
        <w:tc>
          <w:tcPr>
            <w:tcW w:w="1026" w:type="dxa"/>
            <w:noWrap/>
            <w:hideMark/>
          </w:tcPr>
          <w:p w14:paraId="5C640171" w14:textId="77777777" w:rsidR="0011347C" w:rsidRPr="0011347C" w:rsidRDefault="0011347C" w:rsidP="0011347C">
            <w:pPr>
              <w:pStyle w:val="Heading3"/>
              <w:rPr>
                <w:b w:val="0"/>
                <w:iCs w:val="0"/>
                <w:szCs w:val="20"/>
              </w:rPr>
            </w:pPr>
            <w:r w:rsidRPr="0011347C">
              <w:rPr>
                <w:b w:val="0"/>
                <w:iCs w:val="0"/>
                <w:szCs w:val="20"/>
              </w:rPr>
              <w:t>67381</w:t>
            </w:r>
          </w:p>
        </w:tc>
        <w:tc>
          <w:tcPr>
            <w:tcW w:w="9044" w:type="dxa"/>
            <w:noWrap/>
            <w:hideMark/>
          </w:tcPr>
          <w:p w14:paraId="039839E6" w14:textId="77777777" w:rsidR="0011347C" w:rsidRPr="0011347C" w:rsidRDefault="0011347C" w:rsidP="0011347C">
            <w:pPr>
              <w:pStyle w:val="Heading3"/>
              <w:rPr>
                <w:b w:val="0"/>
                <w:iCs w:val="0"/>
                <w:szCs w:val="20"/>
              </w:rPr>
            </w:pPr>
            <w:r w:rsidRPr="0011347C">
              <w:rPr>
                <w:b w:val="0"/>
                <w:iCs w:val="0"/>
                <w:szCs w:val="20"/>
              </w:rPr>
              <w:t>SVIFF DD-&gt;TB-&gt;PST-&gt;"Trigger By Local UI" lost</w:t>
            </w:r>
          </w:p>
        </w:tc>
      </w:tr>
      <w:tr w:rsidR="0011347C" w:rsidRPr="0011347C" w14:paraId="3F0AB05D" w14:textId="77777777" w:rsidTr="005E5B67">
        <w:trPr>
          <w:trHeight w:val="300"/>
        </w:trPr>
        <w:tc>
          <w:tcPr>
            <w:tcW w:w="1026" w:type="dxa"/>
            <w:noWrap/>
            <w:hideMark/>
          </w:tcPr>
          <w:p w14:paraId="38D011B3" w14:textId="77777777" w:rsidR="0011347C" w:rsidRPr="0011347C" w:rsidRDefault="0011347C" w:rsidP="0011347C">
            <w:pPr>
              <w:pStyle w:val="Heading3"/>
              <w:rPr>
                <w:b w:val="0"/>
                <w:iCs w:val="0"/>
                <w:szCs w:val="20"/>
              </w:rPr>
            </w:pPr>
            <w:r w:rsidRPr="0011347C">
              <w:rPr>
                <w:b w:val="0"/>
                <w:iCs w:val="0"/>
                <w:szCs w:val="20"/>
              </w:rPr>
              <w:t>63898</w:t>
            </w:r>
          </w:p>
        </w:tc>
        <w:tc>
          <w:tcPr>
            <w:tcW w:w="9044" w:type="dxa"/>
            <w:noWrap/>
            <w:hideMark/>
          </w:tcPr>
          <w:p w14:paraId="2143BF32" w14:textId="77777777" w:rsidR="0011347C" w:rsidRPr="0011347C" w:rsidRDefault="0011347C" w:rsidP="0011347C">
            <w:pPr>
              <w:pStyle w:val="Heading3"/>
              <w:rPr>
                <w:b w:val="0"/>
                <w:iCs w:val="0"/>
                <w:szCs w:val="20"/>
              </w:rPr>
            </w:pPr>
            <w:r w:rsidRPr="0011347C">
              <w:rPr>
                <w:b w:val="0"/>
                <w:iCs w:val="0"/>
                <w:szCs w:val="20"/>
              </w:rPr>
              <w:t>SVIFF DD-&gt;TB-&gt;Index 125 TB_FSTATE_STATUS-&gt;User cannot store changes to device</w:t>
            </w:r>
          </w:p>
        </w:tc>
      </w:tr>
    </w:tbl>
    <w:p w14:paraId="7CDB0BF8" w14:textId="47DD3D45" w:rsidR="00ED2D17" w:rsidRDefault="00ED2D17" w:rsidP="00BF1596">
      <w:pPr>
        <w:pStyle w:val="Heading3"/>
      </w:pPr>
    </w:p>
    <w:p w14:paraId="26D2D12A" w14:textId="038F24B2" w:rsidR="00BF1596" w:rsidRDefault="00ED2D17" w:rsidP="00BF1596">
      <w:pPr>
        <w:pStyle w:val="Heading3"/>
      </w:pPr>
      <w:bookmarkStart w:id="37" w:name="OLE_LINK6"/>
      <w:r>
        <w:t xml:space="preserve">4.3 </w:t>
      </w:r>
      <w:bookmarkStart w:id="38" w:name="OLE_LINK8"/>
      <w:r w:rsidR="00BF1596" w:rsidRPr="00BF1596">
        <w:t>SVI FF DD release3 revision 2</w:t>
      </w:r>
      <w:r w:rsidR="00341D98">
        <w:t xml:space="preserve"> </w:t>
      </w:r>
      <w:r w:rsidR="00BF1596" w:rsidRPr="00BF1596">
        <w:t>known issue</w:t>
      </w:r>
      <w:r w:rsidR="002235D4">
        <w:rPr>
          <w:rFonts w:hint="eastAsia"/>
          <w:lang w:eastAsia="zh-CN"/>
        </w:rPr>
        <w:t>s</w:t>
      </w:r>
      <w:r w:rsidR="00BF1596" w:rsidRPr="00BF1596">
        <w:t xml:space="preserve"> </w:t>
      </w:r>
      <w:r w:rsidR="00765D56">
        <w:t>in TFS</w:t>
      </w:r>
      <w:bookmarkEnd w:id="38"/>
      <w:r w:rsidR="00BF1596" w:rsidRPr="00BF1596">
        <w:t>:</w:t>
      </w:r>
    </w:p>
    <w:tbl>
      <w:tblPr>
        <w:tblStyle w:val="TableGrid"/>
        <w:tblW w:w="0" w:type="auto"/>
        <w:tblInd w:w="-5" w:type="dxa"/>
        <w:tblLook w:val="04A0" w:firstRow="1" w:lastRow="0" w:firstColumn="1" w:lastColumn="0" w:noHBand="0" w:noVBand="1"/>
      </w:tblPr>
      <w:tblGrid>
        <w:gridCol w:w="1170"/>
        <w:gridCol w:w="3508"/>
        <w:gridCol w:w="5397"/>
      </w:tblGrid>
      <w:tr w:rsidR="00F62317" w14:paraId="19A1E17C" w14:textId="09C0C80A" w:rsidTr="0011347C">
        <w:trPr>
          <w:trHeight w:val="359"/>
        </w:trPr>
        <w:tc>
          <w:tcPr>
            <w:tcW w:w="1170" w:type="dxa"/>
            <w:vAlign w:val="center"/>
          </w:tcPr>
          <w:bookmarkEnd w:id="37"/>
          <w:p w14:paraId="0E420A27" w14:textId="149A0115" w:rsidR="00F62317" w:rsidRPr="00A01DE6" w:rsidRDefault="00F62317" w:rsidP="00363691">
            <w:pPr>
              <w:pStyle w:val="NormalHeading3"/>
              <w:ind w:left="0"/>
              <w:jc w:val="center"/>
              <w:rPr>
                <w:b/>
                <w:bCs/>
                <w:sz w:val="22"/>
                <w:szCs w:val="22"/>
              </w:rPr>
            </w:pPr>
            <w:r w:rsidRPr="00A01DE6">
              <w:rPr>
                <w:b/>
                <w:bCs/>
                <w:sz w:val="22"/>
                <w:szCs w:val="22"/>
              </w:rPr>
              <w:t>Bug ID</w:t>
            </w:r>
          </w:p>
        </w:tc>
        <w:tc>
          <w:tcPr>
            <w:tcW w:w="3508" w:type="dxa"/>
            <w:vAlign w:val="center"/>
          </w:tcPr>
          <w:p w14:paraId="168C2631" w14:textId="743F1D08" w:rsidR="00F62317" w:rsidRPr="00A01DE6" w:rsidRDefault="00F62317" w:rsidP="00363691">
            <w:pPr>
              <w:pStyle w:val="NormalHeading3"/>
              <w:ind w:left="0"/>
              <w:jc w:val="center"/>
              <w:rPr>
                <w:b/>
                <w:bCs/>
                <w:sz w:val="22"/>
                <w:szCs w:val="22"/>
              </w:rPr>
            </w:pPr>
            <w:r w:rsidRPr="00A01DE6">
              <w:rPr>
                <w:b/>
                <w:bCs/>
                <w:sz w:val="22"/>
                <w:szCs w:val="22"/>
              </w:rPr>
              <w:t>Bug Title</w:t>
            </w:r>
          </w:p>
        </w:tc>
        <w:tc>
          <w:tcPr>
            <w:tcW w:w="5397" w:type="dxa"/>
            <w:vAlign w:val="center"/>
          </w:tcPr>
          <w:p w14:paraId="43C6DF61" w14:textId="62A4ED2B" w:rsidR="00F62317" w:rsidRPr="00A01DE6" w:rsidRDefault="00F62317" w:rsidP="00363691">
            <w:pPr>
              <w:pStyle w:val="NormalHeading3"/>
              <w:ind w:left="0"/>
              <w:jc w:val="center"/>
              <w:rPr>
                <w:b/>
                <w:bCs/>
                <w:sz w:val="22"/>
                <w:szCs w:val="22"/>
              </w:rPr>
            </w:pPr>
            <w:r>
              <w:rPr>
                <w:b/>
                <w:bCs/>
                <w:sz w:val="22"/>
                <w:szCs w:val="22"/>
              </w:rPr>
              <w:t>Comment</w:t>
            </w:r>
          </w:p>
        </w:tc>
      </w:tr>
      <w:tr w:rsidR="00F62317" w14:paraId="5ABF404D" w14:textId="3F746B79" w:rsidTr="0011347C">
        <w:tc>
          <w:tcPr>
            <w:tcW w:w="1170" w:type="dxa"/>
            <w:vAlign w:val="center"/>
          </w:tcPr>
          <w:p w14:paraId="72540C4D" w14:textId="02F200C9" w:rsidR="00F62317" w:rsidRPr="00363691" w:rsidRDefault="00F62317" w:rsidP="00363691">
            <w:pPr>
              <w:pStyle w:val="NormalHeading3"/>
              <w:ind w:left="0"/>
              <w:jc w:val="center"/>
              <w:rPr>
                <w:sz w:val="22"/>
                <w:szCs w:val="22"/>
              </w:rPr>
            </w:pPr>
            <w:r w:rsidRPr="00363691">
              <w:rPr>
                <w:sz w:val="22"/>
                <w:szCs w:val="22"/>
              </w:rPr>
              <w:t>88413</w:t>
            </w:r>
          </w:p>
        </w:tc>
        <w:tc>
          <w:tcPr>
            <w:tcW w:w="3508" w:type="dxa"/>
            <w:vAlign w:val="center"/>
          </w:tcPr>
          <w:p w14:paraId="1D68DBA6" w14:textId="5FC0474B" w:rsidR="00F62317" w:rsidRPr="00363691" w:rsidRDefault="00F62317" w:rsidP="00363691">
            <w:pPr>
              <w:pStyle w:val="NormalHeading3"/>
              <w:ind w:left="0"/>
              <w:jc w:val="left"/>
              <w:rPr>
                <w:sz w:val="22"/>
                <w:szCs w:val="22"/>
              </w:rPr>
            </w:pPr>
            <w:r w:rsidRPr="00363691">
              <w:rPr>
                <w:sz w:val="22"/>
                <w:szCs w:val="22"/>
              </w:rPr>
              <w:t>DD-Trex-Travel Calibration-CAL_DATE shows the year "1922" but not "2022" during the process</w:t>
            </w:r>
          </w:p>
        </w:tc>
        <w:tc>
          <w:tcPr>
            <w:tcW w:w="5397" w:type="dxa"/>
            <w:vAlign w:val="center"/>
          </w:tcPr>
          <w:p w14:paraId="40C46BCB" w14:textId="5B2581B8" w:rsidR="00F62317" w:rsidRDefault="00F62317" w:rsidP="00363691">
            <w:pPr>
              <w:pStyle w:val="NormalHeading3"/>
              <w:ind w:left="0"/>
              <w:jc w:val="left"/>
              <w:rPr>
                <w:sz w:val="22"/>
                <w:szCs w:val="22"/>
              </w:rPr>
            </w:pPr>
            <w:r>
              <w:rPr>
                <w:sz w:val="22"/>
                <w:szCs w:val="22"/>
              </w:rPr>
              <w:t xml:space="preserve">Caused by </w:t>
            </w:r>
            <w:r w:rsidR="00A41B16">
              <w:rPr>
                <w:sz w:val="22"/>
                <w:szCs w:val="22"/>
              </w:rPr>
              <w:t>built-in definitions in Foundation Fieldbus spec</w:t>
            </w:r>
            <w:r>
              <w:rPr>
                <w:sz w:val="22"/>
                <w:szCs w:val="22"/>
              </w:rPr>
              <w:t>, refer to</w:t>
            </w:r>
            <w:r w:rsidR="00A41B16">
              <w:rPr>
                <w:sz w:val="22"/>
                <w:szCs w:val="22"/>
              </w:rPr>
              <w:t xml:space="preserve"> FieldComm group</w:t>
            </w:r>
            <w:r>
              <w:rPr>
                <w:sz w:val="22"/>
                <w:szCs w:val="22"/>
              </w:rPr>
              <w:t xml:space="preserve"> ticket 17757:</w:t>
            </w:r>
          </w:p>
          <w:p w14:paraId="704BD5A0" w14:textId="3F6481AF" w:rsidR="00F62317" w:rsidRPr="00363691" w:rsidRDefault="00C71DA6" w:rsidP="00363691">
            <w:pPr>
              <w:pStyle w:val="NormalHeading3"/>
              <w:ind w:left="0"/>
              <w:jc w:val="left"/>
              <w:rPr>
                <w:sz w:val="22"/>
                <w:szCs w:val="22"/>
              </w:rPr>
            </w:pPr>
            <w:hyperlink r:id="rId13" w:history="1">
              <w:r w:rsidR="00F62317">
                <w:rPr>
                  <w:rStyle w:val="Hyperlink"/>
                  <w:rFonts w:ascii="Helvetica" w:eastAsia="Times New Roman" w:hAnsi="Helvetica"/>
                  <w:sz w:val="20"/>
                </w:rPr>
                <w:t>https://support.fieldcommgroup.org/helpdesk/tickets/17757</w:t>
              </w:r>
            </w:hyperlink>
          </w:p>
        </w:tc>
      </w:tr>
      <w:tr w:rsidR="00F62317" w14:paraId="0D60997A" w14:textId="284F3EB5" w:rsidTr="0011347C">
        <w:tc>
          <w:tcPr>
            <w:tcW w:w="1170" w:type="dxa"/>
            <w:vAlign w:val="center"/>
          </w:tcPr>
          <w:p w14:paraId="7612B15F" w14:textId="60C4FAAB" w:rsidR="00F62317" w:rsidRPr="00363691" w:rsidRDefault="00F62317" w:rsidP="00363691">
            <w:pPr>
              <w:pStyle w:val="NormalHeading3"/>
              <w:ind w:left="0"/>
              <w:jc w:val="center"/>
              <w:rPr>
                <w:sz w:val="22"/>
                <w:szCs w:val="22"/>
              </w:rPr>
            </w:pPr>
            <w:r w:rsidRPr="00363691">
              <w:rPr>
                <w:sz w:val="22"/>
                <w:szCs w:val="22"/>
              </w:rPr>
              <w:t>67687</w:t>
            </w:r>
          </w:p>
        </w:tc>
        <w:tc>
          <w:tcPr>
            <w:tcW w:w="3508" w:type="dxa"/>
            <w:vAlign w:val="center"/>
          </w:tcPr>
          <w:p w14:paraId="462B7CD4" w14:textId="5C12CF97" w:rsidR="00F62317" w:rsidRPr="00363691" w:rsidRDefault="00F62317" w:rsidP="00363691">
            <w:pPr>
              <w:pStyle w:val="NormalHeading3"/>
              <w:ind w:left="0"/>
              <w:jc w:val="left"/>
              <w:rPr>
                <w:sz w:val="22"/>
                <w:szCs w:val="22"/>
              </w:rPr>
            </w:pPr>
            <w:r w:rsidRPr="00363691">
              <w:rPr>
                <w:sz w:val="22"/>
                <w:szCs w:val="22"/>
              </w:rPr>
              <w:t>SVIFF DD-&gt;Trex-&gt;Some parameter names show different from AMS</w:t>
            </w:r>
          </w:p>
        </w:tc>
        <w:tc>
          <w:tcPr>
            <w:tcW w:w="5397" w:type="dxa"/>
            <w:vAlign w:val="center"/>
          </w:tcPr>
          <w:p w14:paraId="032568AB" w14:textId="3E7A54AB" w:rsidR="00F62317" w:rsidRPr="00363691" w:rsidRDefault="00A41B16" w:rsidP="00363691">
            <w:pPr>
              <w:pStyle w:val="NormalHeading3"/>
              <w:ind w:left="0"/>
              <w:jc w:val="left"/>
              <w:rPr>
                <w:sz w:val="22"/>
                <w:szCs w:val="22"/>
              </w:rPr>
            </w:pPr>
            <w:r>
              <w:rPr>
                <w:sz w:val="22"/>
                <w:szCs w:val="22"/>
              </w:rPr>
              <w:t xml:space="preserve">Caused by </w:t>
            </w:r>
            <w:r w:rsidRPr="00A41B16">
              <w:rPr>
                <w:sz w:val="22"/>
                <w:szCs w:val="22"/>
              </w:rPr>
              <w:t>differences in versions of standard libraries</w:t>
            </w:r>
            <w:r>
              <w:rPr>
                <w:sz w:val="22"/>
                <w:szCs w:val="22"/>
              </w:rPr>
              <w:t xml:space="preserve"> used by different FDI hosts.</w:t>
            </w:r>
          </w:p>
        </w:tc>
      </w:tr>
    </w:tbl>
    <w:p w14:paraId="168ABDBB" w14:textId="38C74109" w:rsidR="00BF1596" w:rsidRPr="00746B52" w:rsidRDefault="00BF1596" w:rsidP="00BF1596">
      <w:pPr>
        <w:pStyle w:val="NormalHeading3"/>
      </w:pPr>
    </w:p>
    <w:sectPr w:rsidR="00BF1596" w:rsidRPr="00746B52" w:rsidSect="00B85CA9">
      <w:headerReference w:type="default" r:id="rId14"/>
      <w:footerReference w:type="default" r:id="rId15"/>
      <w:footerReference w:type="first" r:id="rId16"/>
      <w:pgSz w:w="12240" w:h="15840" w:code="1"/>
      <w:pgMar w:top="576" w:right="1080" w:bottom="2246" w:left="108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47898" w14:textId="77777777" w:rsidR="00C71DA6" w:rsidRDefault="00C71DA6">
      <w:r>
        <w:separator/>
      </w:r>
    </w:p>
  </w:endnote>
  <w:endnote w:type="continuationSeparator" w:id="0">
    <w:p w14:paraId="248C4BC2" w14:textId="77777777" w:rsidR="00C71DA6" w:rsidRDefault="00C7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 Inspira Pitch">
    <w:altName w:val="Calibri"/>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GE Inspira">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5F06" w14:textId="77777777" w:rsidR="002C7C79" w:rsidRPr="00203B5E" w:rsidRDefault="002C7C79" w:rsidP="00752185">
    <w:pPr>
      <w:pStyle w:val="Footer"/>
    </w:pPr>
    <w:r>
      <w:rPr>
        <w:noProof/>
        <w:lang w:eastAsia="zh-CN"/>
      </w:rPr>
      <mc:AlternateContent>
        <mc:Choice Requires="wps">
          <w:drawing>
            <wp:anchor distT="0" distB="0" distL="114300" distR="114300" simplePos="0" relativeHeight="251656704" behindDoc="0" locked="0" layoutInCell="1" allowOverlap="1" wp14:anchorId="1ED702BA" wp14:editId="39905357">
              <wp:simplePos x="0" y="0"/>
              <wp:positionH relativeFrom="column">
                <wp:posOffset>-368300</wp:posOffset>
              </wp:positionH>
              <wp:positionV relativeFrom="page">
                <wp:posOffset>8458200</wp:posOffset>
              </wp:positionV>
              <wp:extent cx="7145020" cy="7620"/>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5020" cy="7620"/>
                      </a:xfrm>
                      <a:prstGeom prst="line">
                        <a:avLst/>
                      </a:prstGeom>
                      <a:noFill/>
                      <a:ln w="50800">
                        <a:solidFill>
                          <a:srgbClr val="28289C"/>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C7BA60" id="Line 1"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9pt,666pt" to="533.6pt,6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" strokecolor="#28289c" strokeweight="4pt">
              <v:stroke startarrowwidth="narrow" startarrowlength="short" endarrowwidth="narrow" endarrowlength="short"/>
              <w10:wrap anchory="page"/>
            </v:line>
          </w:pict>
        </mc:Fallback>
      </mc:AlternateContent>
    </w:r>
    <w:r>
      <w:rPr>
        <w:noProof/>
        <w:lang w:eastAsia="zh-CN"/>
      </w:rPr>
      <mc:AlternateContent>
        <mc:Choice Requires="wps">
          <w:drawing>
            <wp:anchor distT="0" distB="0" distL="114300" distR="114300" simplePos="0" relativeHeight="251657728" behindDoc="1" locked="0" layoutInCell="1" allowOverlap="1" wp14:anchorId="70DA0C2A" wp14:editId="2F3CD5A1">
              <wp:simplePos x="0" y="0"/>
              <wp:positionH relativeFrom="column">
                <wp:posOffset>-409575</wp:posOffset>
              </wp:positionH>
              <wp:positionV relativeFrom="paragraph">
                <wp:posOffset>-462280</wp:posOffset>
              </wp:positionV>
              <wp:extent cx="7181215" cy="12801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215"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510"/>
                            <w:gridCol w:w="1890"/>
                            <w:gridCol w:w="1312"/>
                            <w:gridCol w:w="1392"/>
                            <w:gridCol w:w="1616"/>
                          </w:tblGrid>
                          <w:tr w:rsidR="002C7C79" w14:paraId="0A50EEEC" w14:textId="77777777" w:rsidTr="002C1A58">
                            <w:trPr>
                              <w:cantSplit/>
                              <w:trHeight w:val="353"/>
                            </w:trPr>
                            <w:tc>
                              <w:tcPr>
                                <w:tcW w:w="1260" w:type="dxa"/>
                              </w:tcPr>
                              <w:p w14:paraId="3A875704" w14:textId="77777777" w:rsidR="002C7C79" w:rsidRPr="00752185" w:rsidRDefault="002C7C79" w:rsidP="00387817">
                                <w:pPr>
                                  <w:pStyle w:val="Footer"/>
                                </w:pPr>
                                <w:r w:rsidRPr="00752185">
                                  <w:t>Doc Number</w:t>
                                </w:r>
                              </w:p>
                            </w:tc>
                            <w:tc>
                              <w:tcPr>
                                <w:tcW w:w="3510" w:type="dxa"/>
                              </w:tcPr>
                              <w:p w14:paraId="7522157B" w14:textId="77777777" w:rsidR="002C7C79" w:rsidRPr="00752185" w:rsidRDefault="00074067" w:rsidP="001B66E1">
                                <w:pPr>
                                  <w:pStyle w:val="Footer"/>
                                  <w:jc w:val="left"/>
                                </w:pPr>
                                <w:r>
                                  <w:t>I-000-05-00000.T42</w:t>
                                </w:r>
                              </w:p>
                            </w:tc>
                            <w:tc>
                              <w:tcPr>
                                <w:tcW w:w="1890" w:type="dxa"/>
                                <w:vMerge w:val="restart"/>
                                <w:shd w:val="clear" w:color="auto" w:fill="auto"/>
                              </w:tcPr>
                              <w:p w14:paraId="379F1881" w14:textId="49810474" w:rsidR="002C7C79" w:rsidRPr="00752185" w:rsidRDefault="002C7C79" w:rsidP="009A2277">
                                <w:pPr>
                                  <w:pStyle w:val="Footer"/>
                                  <w:jc w:val="left"/>
                                </w:pPr>
                              </w:p>
                            </w:tc>
                            <w:tc>
                              <w:tcPr>
                                <w:tcW w:w="1312" w:type="dxa"/>
                                <w:vMerge w:val="restart"/>
                              </w:tcPr>
                              <w:p w14:paraId="6D7BDA69" w14:textId="77777777" w:rsidR="002C7C79" w:rsidRDefault="00274585" w:rsidP="00206136">
                                <w:pPr>
                                  <w:pStyle w:val="Footer"/>
                                  <w:jc w:val="right"/>
                                  <w:rPr>
                                    <w:lang w:eastAsia="zh-CN"/>
                                  </w:rPr>
                                </w:pPr>
                                <w:r>
                                  <w:t>Author(s)</w:t>
                                </w:r>
                              </w:p>
                              <w:p w14:paraId="4376EE46" w14:textId="77777777" w:rsidR="004139EC" w:rsidRPr="00752185" w:rsidRDefault="004139EC" w:rsidP="00DD40DE">
                                <w:pPr>
                                  <w:pStyle w:val="Footer"/>
                                  <w:wordWrap w:val="0"/>
                                  <w:jc w:val="right"/>
                                  <w:rPr>
                                    <w:sz w:val="24"/>
                                    <w:lang w:eastAsia="zh-CN"/>
                                  </w:rPr>
                                </w:pPr>
                              </w:p>
                            </w:tc>
                            <w:tc>
                              <w:tcPr>
                                <w:tcW w:w="1392" w:type="dxa"/>
                                <w:vMerge w:val="restart"/>
                              </w:tcPr>
                              <w:p w14:paraId="449FBE48" w14:textId="77777777" w:rsidR="00385B88" w:rsidRPr="00752185" w:rsidRDefault="00385B88" w:rsidP="00874231">
                                <w:pPr>
                                  <w:pStyle w:val="Footer"/>
                                </w:pPr>
                              </w:p>
                            </w:tc>
                            <w:tc>
                              <w:tcPr>
                                <w:tcW w:w="1616" w:type="dxa"/>
                                <w:vMerge w:val="restart"/>
                              </w:tcPr>
                              <w:p w14:paraId="3F53BB9B" w14:textId="77777777" w:rsidR="002C7C79" w:rsidRPr="00752185" w:rsidRDefault="002C7C79" w:rsidP="00023BF7">
                                <w:pPr>
                                  <w:pStyle w:val="Footer"/>
                                </w:pPr>
                              </w:p>
                            </w:tc>
                          </w:tr>
                          <w:tr w:rsidR="002C7C79" w14:paraId="3105C849" w14:textId="77777777" w:rsidTr="002C1A58">
                            <w:trPr>
                              <w:cantSplit/>
                              <w:trHeight w:val="230"/>
                            </w:trPr>
                            <w:tc>
                              <w:tcPr>
                                <w:tcW w:w="1260" w:type="dxa"/>
                                <w:vMerge w:val="restart"/>
                              </w:tcPr>
                              <w:p w14:paraId="5DEA7D65" w14:textId="77777777" w:rsidR="002C7C79" w:rsidRPr="001B66E1" w:rsidRDefault="002C7C79" w:rsidP="00AB2051">
                                <w:pPr>
                                  <w:jc w:val="center"/>
                                  <w:rPr>
                                    <w:sz w:val="20"/>
                                  </w:rPr>
                                </w:pPr>
                                <w:r w:rsidRPr="001B66E1">
                                  <w:rPr>
                                    <w:sz w:val="20"/>
                                  </w:rPr>
                                  <w:t>Revision</w:t>
                                </w:r>
                              </w:p>
                            </w:tc>
                            <w:tc>
                              <w:tcPr>
                                <w:tcW w:w="3510" w:type="dxa"/>
                                <w:vMerge w:val="restart"/>
                              </w:tcPr>
                              <w:p w14:paraId="07D9653C" w14:textId="77777777" w:rsidR="002C7C79" w:rsidRPr="001B66E1" w:rsidRDefault="00874EDC" w:rsidP="001B66E1">
                                <w:pPr>
                                  <w:rPr>
                                    <w:sz w:val="20"/>
                                    <w:lang w:eastAsia="zh-CN"/>
                                  </w:rPr>
                                </w:pPr>
                                <w:r>
                                  <w:rPr>
                                    <w:sz w:val="20"/>
                                    <w:lang w:eastAsia="zh-CN"/>
                                  </w:rPr>
                                  <w:t>Rev</w:t>
                                </w:r>
                                <w:r w:rsidR="00586BDC">
                                  <w:rPr>
                                    <w:sz w:val="20"/>
                                    <w:lang w:eastAsia="zh-CN"/>
                                  </w:rPr>
                                  <w:t xml:space="preserve"> </w:t>
                                </w:r>
                                <w:ins w:id="39" w:author="Dai, Derek" w:date="2014-05-06T10:34:00Z">
                                  <w:r w:rsidR="00360267">
                                    <w:rPr>
                                      <w:rFonts w:hint="eastAsia"/>
                                      <w:sz w:val="20"/>
                                      <w:lang w:eastAsia="zh-CN"/>
                                    </w:rPr>
                                    <w:t>0.0</w:t>
                                  </w:r>
                                </w:ins>
                                <w:del w:id="40" w:author="Dai, Derek" w:date="2014-05-06T10:34:00Z">
                                  <w:r w:rsidR="002C7C79" w:rsidDel="00360267">
                                    <w:rPr>
                                      <w:sz w:val="20"/>
                                    </w:rPr>
                                    <w:delText>-</w:delText>
                                  </w:r>
                                </w:del>
                              </w:p>
                            </w:tc>
                            <w:tc>
                              <w:tcPr>
                                <w:tcW w:w="1890" w:type="dxa"/>
                                <w:vMerge/>
                                <w:shd w:val="clear" w:color="auto" w:fill="auto"/>
                              </w:tcPr>
                              <w:p w14:paraId="3A0D6499" w14:textId="77777777" w:rsidR="002C7C79" w:rsidRPr="00752185" w:rsidRDefault="002C7C79" w:rsidP="00A24129">
                                <w:pPr>
                                  <w:pStyle w:val="Footer"/>
                                </w:pPr>
                              </w:p>
                            </w:tc>
                            <w:tc>
                              <w:tcPr>
                                <w:tcW w:w="1312" w:type="dxa"/>
                                <w:vMerge/>
                              </w:tcPr>
                              <w:p w14:paraId="2ED90518" w14:textId="77777777" w:rsidR="002C7C79" w:rsidRPr="00752185" w:rsidRDefault="002C7C79" w:rsidP="00206136">
                                <w:pPr>
                                  <w:pStyle w:val="Footer"/>
                                  <w:jc w:val="right"/>
                                </w:pPr>
                              </w:p>
                            </w:tc>
                            <w:tc>
                              <w:tcPr>
                                <w:tcW w:w="1392" w:type="dxa"/>
                                <w:vMerge/>
                              </w:tcPr>
                              <w:p w14:paraId="56A53672" w14:textId="77777777" w:rsidR="002C7C79" w:rsidRPr="00752185" w:rsidRDefault="002C7C79" w:rsidP="00387817">
                                <w:pPr>
                                  <w:pStyle w:val="Footer"/>
                                </w:pPr>
                              </w:p>
                            </w:tc>
                            <w:tc>
                              <w:tcPr>
                                <w:tcW w:w="1616" w:type="dxa"/>
                                <w:vMerge/>
                              </w:tcPr>
                              <w:p w14:paraId="1B268D41" w14:textId="77777777" w:rsidR="002C7C79" w:rsidRPr="00752185" w:rsidRDefault="002C7C79" w:rsidP="00387817">
                                <w:pPr>
                                  <w:pStyle w:val="Footer"/>
                                </w:pPr>
                              </w:p>
                            </w:tc>
                          </w:tr>
                          <w:tr w:rsidR="002C7C79" w14:paraId="065DC283" w14:textId="77777777" w:rsidTr="002C1A58">
                            <w:trPr>
                              <w:cantSplit/>
                              <w:trHeight w:val="227"/>
                            </w:trPr>
                            <w:tc>
                              <w:tcPr>
                                <w:tcW w:w="1260" w:type="dxa"/>
                                <w:vMerge/>
                              </w:tcPr>
                              <w:p w14:paraId="45E171E9" w14:textId="77777777" w:rsidR="002C7C79" w:rsidRPr="00752185" w:rsidRDefault="002C7C79" w:rsidP="00387817">
                                <w:pPr>
                                  <w:pStyle w:val="Footer"/>
                                </w:pPr>
                              </w:p>
                            </w:tc>
                            <w:tc>
                              <w:tcPr>
                                <w:tcW w:w="3510" w:type="dxa"/>
                                <w:vMerge/>
                              </w:tcPr>
                              <w:p w14:paraId="74DBC5DE" w14:textId="77777777" w:rsidR="002C7C79" w:rsidRPr="00203B5E" w:rsidRDefault="002C7C79" w:rsidP="00387817"/>
                            </w:tc>
                            <w:tc>
                              <w:tcPr>
                                <w:tcW w:w="1890" w:type="dxa"/>
                                <w:vMerge/>
                                <w:shd w:val="clear" w:color="auto" w:fill="auto"/>
                              </w:tcPr>
                              <w:p w14:paraId="2E42C7C4" w14:textId="77777777" w:rsidR="002C7C79" w:rsidRPr="00752185" w:rsidRDefault="002C7C79" w:rsidP="00A24129">
                                <w:pPr>
                                  <w:pStyle w:val="Footer"/>
                                </w:pPr>
                              </w:p>
                            </w:tc>
                            <w:tc>
                              <w:tcPr>
                                <w:tcW w:w="1312" w:type="dxa"/>
                              </w:tcPr>
                              <w:p w14:paraId="52F67641" w14:textId="77777777" w:rsidR="002C7C79" w:rsidRPr="00752185" w:rsidRDefault="00274585" w:rsidP="001B66E1">
                                <w:pPr>
                                  <w:pStyle w:val="Footer"/>
                                  <w:jc w:val="right"/>
                                </w:pPr>
                                <w:r>
                                  <w:t>Approver</w:t>
                                </w:r>
                              </w:p>
                            </w:tc>
                            <w:tc>
                              <w:tcPr>
                                <w:tcW w:w="1392" w:type="dxa"/>
                              </w:tcPr>
                              <w:p w14:paraId="54238377" w14:textId="77777777" w:rsidR="002C7C79" w:rsidRPr="00752185" w:rsidRDefault="002C7C79" w:rsidP="004A586D">
                                <w:pPr>
                                  <w:pStyle w:val="Footer"/>
                                  <w:ind w:left="4536" w:hanging="4536"/>
                                  <w:jc w:val="both"/>
                                  <w:rPr>
                                    <w:lang w:eastAsia="zh-CN"/>
                                  </w:rPr>
                                </w:pPr>
                              </w:p>
                            </w:tc>
                            <w:tc>
                              <w:tcPr>
                                <w:tcW w:w="1616" w:type="dxa"/>
                              </w:tcPr>
                              <w:p w14:paraId="71773CA0" w14:textId="77777777" w:rsidR="002C7C79" w:rsidRPr="00752185" w:rsidRDefault="002C7C79" w:rsidP="00EC44B0">
                                <w:pPr>
                                  <w:pStyle w:val="Footer"/>
                                </w:pPr>
                              </w:p>
                            </w:tc>
                          </w:tr>
                          <w:tr w:rsidR="002C7C79" w14:paraId="79B5EB37" w14:textId="77777777" w:rsidTr="002C1A58">
                            <w:trPr>
                              <w:cantSplit/>
                            </w:trPr>
                            <w:tc>
                              <w:tcPr>
                                <w:tcW w:w="1260" w:type="dxa"/>
                              </w:tcPr>
                              <w:p w14:paraId="55FBBCC8" w14:textId="77777777" w:rsidR="002C7C79" w:rsidRPr="00752185" w:rsidRDefault="002C7C79" w:rsidP="001B66E1">
                                <w:pPr>
                                  <w:pStyle w:val="Footer"/>
                                  <w:jc w:val="left"/>
                                </w:pPr>
                                <w:r w:rsidRPr="00752185">
                                  <w:t>Filename</w:t>
                                </w:r>
                              </w:p>
                            </w:tc>
                            <w:tc>
                              <w:tcPr>
                                <w:tcW w:w="3510" w:type="dxa"/>
                              </w:tcPr>
                              <w:p w14:paraId="35863067" w14:textId="77777777" w:rsidR="002C7C79" w:rsidRPr="00752185" w:rsidRDefault="002C7C79" w:rsidP="001B66E1">
                                <w:pPr>
                                  <w:pStyle w:val="Footer"/>
                                  <w:jc w:val="left"/>
                                </w:pPr>
                              </w:p>
                            </w:tc>
                            <w:tc>
                              <w:tcPr>
                                <w:tcW w:w="1890" w:type="dxa"/>
                              </w:tcPr>
                              <w:p w14:paraId="77FBC0E6" w14:textId="77777777" w:rsidR="002C7C79" w:rsidRPr="00752185" w:rsidRDefault="002C7C79" w:rsidP="001B66E1">
                                <w:pPr>
                                  <w:pStyle w:val="Footer"/>
                                </w:pPr>
                                <w:r w:rsidRPr="00752185">
                                  <w:t xml:space="preserve">Page </w:t>
                                </w:r>
                                <w:r w:rsidRPr="00752185">
                                  <w:fldChar w:fldCharType="begin"/>
                                </w:r>
                                <w:r w:rsidRPr="00752185">
                                  <w:instrText xml:space="preserve"> PAGE </w:instrText>
                                </w:r>
                                <w:r w:rsidRPr="00752185">
                                  <w:fldChar w:fldCharType="separate"/>
                                </w:r>
                                <w:r w:rsidR="00074067">
                                  <w:rPr>
                                    <w:noProof/>
                                  </w:rPr>
                                  <w:t>2</w:t>
                                </w:r>
                                <w:r w:rsidRPr="00752185">
                                  <w:fldChar w:fldCharType="end"/>
                                </w:r>
                                <w:r w:rsidRPr="00752185">
                                  <w:t xml:space="preserve"> of </w:t>
                                </w:r>
                                <w:r w:rsidR="00C71DA6">
                                  <w:fldChar w:fldCharType="begin"/>
                                </w:r>
                                <w:r w:rsidR="00C71DA6">
                                  <w:instrText xml:space="preserve"> NUMPAGES </w:instrText>
                                </w:r>
                                <w:r w:rsidR="00C71DA6">
                                  <w:fldChar w:fldCharType="separate"/>
                                </w:r>
                                <w:r w:rsidR="00074067">
                                  <w:rPr>
                                    <w:noProof/>
                                  </w:rPr>
                                  <w:t>28</w:t>
                                </w:r>
                                <w:r w:rsidR="00C71DA6">
                                  <w:rPr>
                                    <w:noProof/>
                                  </w:rPr>
                                  <w:fldChar w:fldCharType="end"/>
                                </w:r>
                              </w:p>
                            </w:tc>
                            <w:tc>
                              <w:tcPr>
                                <w:tcW w:w="1312" w:type="dxa"/>
                              </w:tcPr>
                              <w:p w14:paraId="10241D76" w14:textId="77777777" w:rsidR="002C7C79" w:rsidRPr="00752185" w:rsidRDefault="002C7C79" w:rsidP="001B66E1">
                                <w:pPr>
                                  <w:pStyle w:val="Footer"/>
                                  <w:jc w:val="right"/>
                                </w:pPr>
                              </w:p>
                            </w:tc>
                            <w:tc>
                              <w:tcPr>
                                <w:tcW w:w="1392" w:type="dxa"/>
                              </w:tcPr>
                              <w:p w14:paraId="548AEC8A" w14:textId="77777777" w:rsidR="002C7C79" w:rsidRPr="00752185" w:rsidRDefault="002C7C79" w:rsidP="00387817">
                                <w:pPr>
                                  <w:pStyle w:val="Footer"/>
                                </w:pPr>
                              </w:p>
                            </w:tc>
                            <w:tc>
                              <w:tcPr>
                                <w:tcW w:w="1616" w:type="dxa"/>
                              </w:tcPr>
                              <w:p w14:paraId="70A15E92" w14:textId="77777777" w:rsidR="002C7C79" w:rsidRPr="00752185" w:rsidRDefault="002C7C79" w:rsidP="00387817">
                                <w:pPr>
                                  <w:pStyle w:val="Footer"/>
                                </w:pPr>
                              </w:p>
                            </w:tc>
                          </w:tr>
                          <w:tr w:rsidR="00586BDC" w14:paraId="4B7F2F64" w14:textId="77777777" w:rsidTr="003E5EBF">
                            <w:trPr>
                              <w:cantSplit/>
                            </w:trPr>
                            <w:tc>
                              <w:tcPr>
                                <w:tcW w:w="10980" w:type="dxa"/>
                                <w:gridSpan w:val="6"/>
                              </w:tcPr>
                              <w:p w14:paraId="530D97A3" w14:textId="77777777" w:rsidR="00586BDC" w:rsidRDefault="00586BDC" w:rsidP="00FD450A">
                                <w:pPr>
                                  <w:pStyle w:val="Footer"/>
                                  <w:rPr>
                                    <w:rFonts w:ascii="GE Inspira" w:hAnsi="GE Inspira"/>
                                    <w:bCs/>
                                    <w:u w:val="single"/>
                                  </w:rPr>
                                </w:pPr>
                                <w:r w:rsidRPr="000C6002">
                                  <w:rPr>
                                    <w:rFonts w:ascii="GE Inspira" w:hAnsi="GE Inspira"/>
                                    <w:u w:val="single"/>
                                  </w:rPr>
                                  <w:t>UNCONTROLLED WHEN PRINTED OR</w:t>
                                </w:r>
                                <w:r>
                                  <w:rPr>
                                    <w:rFonts w:ascii="GE Inspira" w:hAnsi="GE Inspira"/>
                                    <w:u w:val="single"/>
                                  </w:rPr>
                                  <w:t xml:space="preserve"> </w:t>
                                </w:r>
                                <w:r w:rsidRPr="000C6002">
                                  <w:rPr>
                                    <w:rFonts w:ascii="GE Inspira" w:hAnsi="GE Inspira"/>
                                    <w:u w:val="single"/>
                                  </w:rPr>
                                  <w:t>TRANSMITTED ELECTRONICALLY</w:t>
                                </w:r>
                              </w:p>
                            </w:tc>
                          </w:tr>
                        </w:tbl>
                        <w:p w14:paraId="6949EDBC" w14:textId="24149BBC" w:rsidR="00586BDC" w:rsidRPr="00274585" w:rsidRDefault="00006C34" w:rsidP="00586BDC">
                          <w:pPr>
                            <w:pBdr>
                              <w:top w:val="single" w:sz="4" w:space="1" w:color="auto"/>
                            </w:pBdr>
                            <w:tabs>
                              <w:tab w:val="center" w:pos="4680"/>
                              <w:tab w:val="right" w:pos="9360"/>
                            </w:tabs>
                            <w:jc w:val="center"/>
                            <w:rPr>
                              <w:rFonts w:ascii="GE Inspira" w:hAnsi="GE Inspira"/>
                              <w:sz w:val="20"/>
                            </w:rPr>
                          </w:pPr>
                          <w:r>
                            <w:rPr>
                              <w:rFonts w:ascii="GE Inspira" w:hAnsi="GE Inspira"/>
                              <w:sz w:val="20"/>
                            </w:rPr>
                            <w:t>BH</w:t>
                          </w:r>
                          <w:r w:rsidR="00586BDC" w:rsidRPr="00274585">
                            <w:rPr>
                              <w:rFonts w:ascii="GE Inspira" w:hAnsi="GE Inspira"/>
                              <w:sz w:val="20"/>
                            </w:rPr>
                            <w:t xml:space="preserve"> PROPRIETARY INFORMATION</w:t>
                          </w:r>
                        </w:p>
                        <w:p w14:paraId="54324067" w14:textId="3E080A2A" w:rsidR="00586BDC" w:rsidRPr="00274585" w:rsidRDefault="00586BDC" w:rsidP="00586BDC">
                          <w:pPr>
                            <w:pStyle w:val="Footer"/>
                            <w:rPr>
                              <w:rFonts w:ascii="GE Inspira" w:hAnsi="GE Inspira"/>
                            </w:rPr>
                          </w:pPr>
                          <w:r w:rsidRPr="00274585">
                            <w:rPr>
                              <w:rFonts w:ascii="GE Inspira" w:hAnsi="GE Inspira"/>
                            </w:rPr>
                            <w:t xml:space="preserve">For </w:t>
                          </w:r>
                          <w:r w:rsidR="00006C34">
                            <w:rPr>
                              <w:rFonts w:ascii="GE Inspira" w:hAnsi="GE Inspira"/>
                            </w:rPr>
                            <w:t>BH</w:t>
                          </w:r>
                          <w:r w:rsidRPr="00274585">
                            <w:rPr>
                              <w:rFonts w:ascii="GE Inspira" w:hAnsi="GE Inspira"/>
                            </w:rPr>
                            <w:t xml:space="preserve"> </w:t>
                          </w:r>
                          <w:r w:rsidR="00274585" w:rsidRPr="00274585">
                            <w:rPr>
                              <w:rFonts w:ascii="GE Inspira" w:hAnsi="GE Inspira"/>
                            </w:rPr>
                            <w:t xml:space="preserve">Internal/Confidential/Restricted </w:t>
                          </w:r>
                          <w:r w:rsidRPr="00274585">
                            <w:rPr>
                              <w:rFonts w:ascii="GE Inspira" w:hAnsi="GE Inspira"/>
                            </w:rPr>
                            <w:t>Use Only</w:t>
                          </w:r>
                        </w:p>
                        <w:p w14:paraId="26DD99F8" w14:textId="77777777" w:rsidR="002C7C79" w:rsidRPr="00203B5E" w:rsidRDefault="002C7C79" w:rsidP="00586BDC">
                          <w:pPr>
                            <w:pStyle w:val="Foo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A0C2A" id="_x0000_t202" coordsize="21600,21600" o:spt="202" path="m,l,21600r21600,l21600,xe">
              <v:stroke joinstyle="miter"/>
              <v:path gradientshapeok="t" o:connecttype="rect"/>
            </v:shapetype>
            <v:shape id="Text Box 2" o:spid="_x0000_s1026" type="#_x0000_t202" style="position:absolute;left:0;text-align:left;margin-left:-32.25pt;margin-top:-36.4pt;width:565.45pt;height:100.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" filled="f" stroked="f">
              <v:textbox>
                <w:txbxContent>
                  <w:tbl>
                    <w:tblPr>
                      <w:tblW w:w="109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3510"/>
                      <w:gridCol w:w="1890"/>
                      <w:gridCol w:w="1312"/>
                      <w:gridCol w:w="1392"/>
                      <w:gridCol w:w="1616"/>
                    </w:tblGrid>
                    <w:tr w:rsidR="002C7C79" w14:paraId="0A50EEEC" w14:textId="77777777" w:rsidTr="002C1A58">
                      <w:trPr>
                        <w:cantSplit/>
                        <w:trHeight w:val="353"/>
                      </w:trPr>
                      <w:tc>
                        <w:tcPr>
                          <w:tcW w:w="1260" w:type="dxa"/>
                        </w:tcPr>
                        <w:p w14:paraId="3A875704" w14:textId="77777777" w:rsidR="002C7C79" w:rsidRPr="00752185" w:rsidRDefault="002C7C79" w:rsidP="00387817">
                          <w:pPr>
                            <w:pStyle w:val="Footer"/>
                          </w:pPr>
                          <w:r w:rsidRPr="00752185">
                            <w:t>Doc Number</w:t>
                          </w:r>
                        </w:p>
                      </w:tc>
                      <w:tc>
                        <w:tcPr>
                          <w:tcW w:w="3510" w:type="dxa"/>
                        </w:tcPr>
                        <w:p w14:paraId="7522157B" w14:textId="77777777" w:rsidR="002C7C79" w:rsidRPr="00752185" w:rsidRDefault="00074067" w:rsidP="001B66E1">
                          <w:pPr>
                            <w:pStyle w:val="Footer"/>
                            <w:jc w:val="left"/>
                          </w:pPr>
                          <w:r>
                            <w:t>I-000-05-00000.T42</w:t>
                          </w:r>
                        </w:p>
                      </w:tc>
                      <w:tc>
                        <w:tcPr>
                          <w:tcW w:w="1890" w:type="dxa"/>
                          <w:vMerge w:val="restart"/>
                          <w:shd w:val="clear" w:color="auto" w:fill="auto"/>
                        </w:tcPr>
                        <w:p w14:paraId="379F1881" w14:textId="49810474" w:rsidR="002C7C79" w:rsidRPr="00752185" w:rsidRDefault="002C7C79" w:rsidP="009A2277">
                          <w:pPr>
                            <w:pStyle w:val="Footer"/>
                            <w:jc w:val="left"/>
                          </w:pPr>
                        </w:p>
                      </w:tc>
                      <w:tc>
                        <w:tcPr>
                          <w:tcW w:w="1312" w:type="dxa"/>
                          <w:vMerge w:val="restart"/>
                        </w:tcPr>
                        <w:p w14:paraId="6D7BDA69" w14:textId="77777777" w:rsidR="002C7C79" w:rsidRDefault="00274585" w:rsidP="00206136">
                          <w:pPr>
                            <w:pStyle w:val="Footer"/>
                            <w:jc w:val="right"/>
                            <w:rPr>
                              <w:lang w:eastAsia="zh-CN"/>
                            </w:rPr>
                          </w:pPr>
                          <w:r>
                            <w:t>Author(s)</w:t>
                          </w:r>
                        </w:p>
                        <w:p w14:paraId="4376EE46" w14:textId="77777777" w:rsidR="004139EC" w:rsidRPr="00752185" w:rsidRDefault="004139EC" w:rsidP="00DD40DE">
                          <w:pPr>
                            <w:pStyle w:val="Footer"/>
                            <w:wordWrap w:val="0"/>
                            <w:jc w:val="right"/>
                            <w:rPr>
                              <w:sz w:val="24"/>
                              <w:lang w:eastAsia="zh-CN"/>
                            </w:rPr>
                          </w:pPr>
                        </w:p>
                      </w:tc>
                      <w:tc>
                        <w:tcPr>
                          <w:tcW w:w="1392" w:type="dxa"/>
                          <w:vMerge w:val="restart"/>
                        </w:tcPr>
                        <w:p w14:paraId="449FBE48" w14:textId="77777777" w:rsidR="00385B88" w:rsidRPr="00752185" w:rsidRDefault="00385B88" w:rsidP="00874231">
                          <w:pPr>
                            <w:pStyle w:val="Footer"/>
                          </w:pPr>
                        </w:p>
                      </w:tc>
                      <w:tc>
                        <w:tcPr>
                          <w:tcW w:w="1616" w:type="dxa"/>
                          <w:vMerge w:val="restart"/>
                        </w:tcPr>
                        <w:p w14:paraId="3F53BB9B" w14:textId="77777777" w:rsidR="002C7C79" w:rsidRPr="00752185" w:rsidRDefault="002C7C79" w:rsidP="00023BF7">
                          <w:pPr>
                            <w:pStyle w:val="Footer"/>
                          </w:pPr>
                        </w:p>
                      </w:tc>
                    </w:tr>
                    <w:tr w:rsidR="002C7C79" w14:paraId="3105C849" w14:textId="77777777" w:rsidTr="002C1A58">
                      <w:trPr>
                        <w:cantSplit/>
                        <w:trHeight w:val="230"/>
                      </w:trPr>
                      <w:tc>
                        <w:tcPr>
                          <w:tcW w:w="1260" w:type="dxa"/>
                          <w:vMerge w:val="restart"/>
                        </w:tcPr>
                        <w:p w14:paraId="5DEA7D65" w14:textId="77777777" w:rsidR="002C7C79" w:rsidRPr="001B66E1" w:rsidRDefault="002C7C79" w:rsidP="00AB2051">
                          <w:pPr>
                            <w:jc w:val="center"/>
                            <w:rPr>
                              <w:sz w:val="20"/>
                            </w:rPr>
                          </w:pPr>
                          <w:r w:rsidRPr="001B66E1">
                            <w:rPr>
                              <w:sz w:val="20"/>
                            </w:rPr>
                            <w:t>Revision</w:t>
                          </w:r>
                        </w:p>
                      </w:tc>
                      <w:tc>
                        <w:tcPr>
                          <w:tcW w:w="3510" w:type="dxa"/>
                          <w:vMerge w:val="restart"/>
                        </w:tcPr>
                        <w:p w14:paraId="07D9653C" w14:textId="77777777" w:rsidR="002C7C79" w:rsidRPr="001B66E1" w:rsidRDefault="00874EDC" w:rsidP="001B66E1">
                          <w:pPr>
                            <w:rPr>
                              <w:sz w:val="20"/>
                              <w:lang w:eastAsia="zh-CN"/>
                            </w:rPr>
                          </w:pPr>
                          <w:r>
                            <w:rPr>
                              <w:sz w:val="20"/>
                              <w:lang w:eastAsia="zh-CN"/>
                            </w:rPr>
                            <w:t>Rev</w:t>
                          </w:r>
                          <w:r w:rsidR="00586BDC">
                            <w:rPr>
                              <w:sz w:val="20"/>
                              <w:lang w:eastAsia="zh-CN"/>
                            </w:rPr>
                            <w:t xml:space="preserve"> </w:t>
                          </w:r>
                          <w:ins w:id="41" w:author="Dai, Derek" w:date="2014-05-06T10:34:00Z">
                            <w:r w:rsidR="00360267">
                              <w:rPr>
                                <w:rFonts w:hint="eastAsia"/>
                                <w:sz w:val="20"/>
                                <w:lang w:eastAsia="zh-CN"/>
                              </w:rPr>
                              <w:t>0.0</w:t>
                            </w:r>
                          </w:ins>
                          <w:del w:id="42" w:author="Dai, Derek" w:date="2014-05-06T10:34:00Z">
                            <w:r w:rsidR="002C7C79" w:rsidDel="00360267">
                              <w:rPr>
                                <w:sz w:val="20"/>
                              </w:rPr>
                              <w:delText>-</w:delText>
                            </w:r>
                          </w:del>
                        </w:p>
                      </w:tc>
                      <w:tc>
                        <w:tcPr>
                          <w:tcW w:w="1890" w:type="dxa"/>
                          <w:vMerge/>
                          <w:shd w:val="clear" w:color="auto" w:fill="auto"/>
                        </w:tcPr>
                        <w:p w14:paraId="3A0D6499" w14:textId="77777777" w:rsidR="002C7C79" w:rsidRPr="00752185" w:rsidRDefault="002C7C79" w:rsidP="00A24129">
                          <w:pPr>
                            <w:pStyle w:val="Footer"/>
                          </w:pPr>
                        </w:p>
                      </w:tc>
                      <w:tc>
                        <w:tcPr>
                          <w:tcW w:w="1312" w:type="dxa"/>
                          <w:vMerge/>
                        </w:tcPr>
                        <w:p w14:paraId="2ED90518" w14:textId="77777777" w:rsidR="002C7C79" w:rsidRPr="00752185" w:rsidRDefault="002C7C79" w:rsidP="00206136">
                          <w:pPr>
                            <w:pStyle w:val="Footer"/>
                            <w:jc w:val="right"/>
                          </w:pPr>
                        </w:p>
                      </w:tc>
                      <w:tc>
                        <w:tcPr>
                          <w:tcW w:w="1392" w:type="dxa"/>
                          <w:vMerge/>
                        </w:tcPr>
                        <w:p w14:paraId="56A53672" w14:textId="77777777" w:rsidR="002C7C79" w:rsidRPr="00752185" w:rsidRDefault="002C7C79" w:rsidP="00387817">
                          <w:pPr>
                            <w:pStyle w:val="Footer"/>
                          </w:pPr>
                        </w:p>
                      </w:tc>
                      <w:tc>
                        <w:tcPr>
                          <w:tcW w:w="1616" w:type="dxa"/>
                          <w:vMerge/>
                        </w:tcPr>
                        <w:p w14:paraId="1B268D41" w14:textId="77777777" w:rsidR="002C7C79" w:rsidRPr="00752185" w:rsidRDefault="002C7C79" w:rsidP="00387817">
                          <w:pPr>
                            <w:pStyle w:val="Footer"/>
                          </w:pPr>
                        </w:p>
                      </w:tc>
                    </w:tr>
                    <w:tr w:rsidR="002C7C79" w14:paraId="065DC283" w14:textId="77777777" w:rsidTr="002C1A58">
                      <w:trPr>
                        <w:cantSplit/>
                        <w:trHeight w:val="227"/>
                      </w:trPr>
                      <w:tc>
                        <w:tcPr>
                          <w:tcW w:w="1260" w:type="dxa"/>
                          <w:vMerge/>
                        </w:tcPr>
                        <w:p w14:paraId="45E171E9" w14:textId="77777777" w:rsidR="002C7C79" w:rsidRPr="00752185" w:rsidRDefault="002C7C79" w:rsidP="00387817">
                          <w:pPr>
                            <w:pStyle w:val="Footer"/>
                          </w:pPr>
                        </w:p>
                      </w:tc>
                      <w:tc>
                        <w:tcPr>
                          <w:tcW w:w="3510" w:type="dxa"/>
                          <w:vMerge/>
                        </w:tcPr>
                        <w:p w14:paraId="74DBC5DE" w14:textId="77777777" w:rsidR="002C7C79" w:rsidRPr="00203B5E" w:rsidRDefault="002C7C79" w:rsidP="00387817"/>
                      </w:tc>
                      <w:tc>
                        <w:tcPr>
                          <w:tcW w:w="1890" w:type="dxa"/>
                          <w:vMerge/>
                          <w:shd w:val="clear" w:color="auto" w:fill="auto"/>
                        </w:tcPr>
                        <w:p w14:paraId="2E42C7C4" w14:textId="77777777" w:rsidR="002C7C79" w:rsidRPr="00752185" w:rsidRDefault="002C7C79" w:rsidP="00A24129">
                          <w:pPr>
                            <w:pStyle w:val="Footer"/>
                          </w:pPr>
                        </w:p>
                      </w:tc>
                      <w:tc>
                        <w:tcPr>
                          <w:tcW w:w="1312" w:type="dxa"/>
                        </w:tcPr>
                        <w:p w14:paraId="52F67641" w14:textId="77777777" w:rsidR="002C7C79" w:rsidRPr="00752185" w:rsidRDefault="00274585" w:rsidP="001B66E1">
                          <w:pPr>
                            <w:pStyle w:val="Footer"/>
                            <w:jc w:val="right"/>
                          </w:pPr>
                          <w:r>
                            <w:t>Approver</w:t>
                          </w:r>
                        </w:p>
                      </w:tc>
                      <w:tc>
                        <w:tcPr>
                          <w:tcW w:w="1392" w:type="dxa"/>
                        </w:tcPr>
                        <w:p w14:paraId="54238377" w14:textId="77777777" w:rsidR="002C7C79" w:rsidRPr="00752185" w:rsidRDefault="002C7C79" w:rsidP="004A586D">
                          <w:pPr>
                            <w:pStyle w:val="Footer"/>
                            <w:ind w:left="4536" w:hanging="4536"/>
                            <w:jc w:val="both"/>
                            <w:rPr>
                              <w:lang w:eastAsia="zh-CN"/>
                            </w:rPr>
                          </w:pPr>
                        </w:p>
                      </w:tc>
                      <w:tc>
                        <w:tcPr>
                          <w:tcW w:w="1616" w:type="dxa"/>
                        </w:tcPr>
                        <w:p w14:paraId="71773CA0" w14:textId="77777777" w:rsidR="002C7C79" w:rsidRPr="00752185" w:rsidRDefault="002C7C79" w:rsidP="00EC44B0">
                          <w:pPr>
                            <w:pStyle w:val="Footer"/>
                          </w:pPr>
                        </w:p>
                      </w:tc>
                    </w:tr>
                    <w:tr w:rsidR="002C7C79" w14:paraId="79B5EB37" w14:textId="77777777" w:rsidTr="002C1A58">
                      <w:trPr>
                        <w:cantSplit/>
                      </w:trPr>
                      <w:tc>
                        <w:tcPr>
                          <w:tcW w:w="1260" w:type="dxa"/>
                        </w:tcPr>
                        <w:p w14:paraId="55FBBCC8" w14:textId="77777777" w:rsidR="002C7C79" w:rsidRPr="00752185" w:rsidRDefault="002C7C79" w:rsidP="001B66E1">
                          <w:pPr>
                            <w:pStyle w:val="Footer"/>
                            <w:jc w:val="left"/>
                          </w:pPr>
                          <w:r w:rsidRPr="00752185">
                            <w:t>Filename</w:t>
                          </w:r>
                        </w:p>
                      </w:tc>
                      <w:tc>
                        <w:tcPr>
                          <w:tcW w:w="3510" w:type="dxa"/>
                        </w:tcPr>
                        <w:p w14:paraId="35863067" w14:textId="77777777" w:rsidR="002C7C79" w:rsidRPr="00752185" w:rsidRDefault="002C7C79" w:rsidP="001B66E1">
                          <w:pPr>
                            <w:pStyle w:val="Footer"/>
                            <w:jc w:val="left"/>
                          </w:pPr>
                        </w:p>
                      </w:tc>
                      <w:tc>
                        <w:tcPr>
                          <w:tcW w:w="1890" w:type="dxa"/>
                        </w:tcPr>
                        <w:p w14:paraId="77FBC0E6" w14:textId="77777777" w:rsidR="002C7C79" w:rsidRPr="00752185" w:rsidRDefault="002C7C79" w:rsidP="001B66E1">
                          <w:pPr>
                            <w:pStyle w:val="Footer"/>
                          </w:pPr>
                          <w:r w:rsidRPr="00752185">
                            <w:t xml:space="preserve">Page </w:t>
                          </w:r>
                          <w:r w:rsidRPr="00752185">
                            <w:fldChar w:fldCharType="begin"/>
                          </w:r>
                          <w:r w:rsidRPr="00752185">
                            <w:instrText xml:space="preserve"> PAGE </w:instrText>
                          </w:r>
                          <w:r w:rsidRPr="00752185">
                            <w:fldChar w:fldCharType="separate"/>
                          </w:r>
                          <w:r w:rsidR="00074067">
                            <w:rPr>
                              <w:noProof/>
                            </w:rPr>
                            <w:t>2</w:t>
                          </w:r>
                          <w:r w:rsidRPr="00752185">
                            <w:fldChar w:fldCharType="end"/>
                          </w:r>
                          <w:r w:rsidRPr="00752185">
                            <w:t xml:space="preserve"> of </w:t>
                          </w:r>
                          <w:r w:rsidR="00C71DA6">
                            <w:fldChar w:fldCharType="begin"/>
                          </w:r>
                          <w:r w:rsidR="00C71DA6">
                            <w:instrText xml:space="preserve"> NUMPAGES </w:instrText>
                          </w:r>
                          <w:r w:rsidR="00C71DA6">
                            <w:fldChar w:fldCharType="separate"/>
                          </w:r>
                          <w:r w:rsidR="00074067">
                            <w:rPr>
                              <w:noProof/>
                            </w:rPr>
                            <w:t>28</w:t>
                          </w:r>
                          <w:r w:rsidR="00C71DA6">
                            <w:rPr>
                              <w:noProof/>
                            </w:rPr>
                            <w:fldChar w:fldCharType="end"/>
                          </w:r>
                        </w:p>
                      </w:tc>
                      <w:tc>
                        <w:tcPr>
                          <w:tcW w:w="1312" w:type="dxa"/>
                        </w:tcPr>
                        <w:p w14:paraId="10241D76" w14:textId="77777777" w:rsidR="002C7C79" w:rsidRPr="00752185" w:rsidRDefault="002C7C79" w:rsidP="001B66E1">
                          <w:pPr>
                            <w:pStyle w:val="Footer"/>
                            <w:jc w:val="right"/>
                          </w:pPr>
                        </w:p>
                      </w:tc>
                      <w:tc>
                        <w:tcPr>
                          <w:tcW w:w="1392" w:type="dxa"/>
                        </w:tcPr>
                        <w:p w14:paraId="548AEC8A" w14:textId="77777777" w:rsidR="002C7C79" w:rsidRPr="00752185" w:rsidRDefault="002C7C79" w:rsidP="00387817">
                          <w:pPr>
                            <w:pStyle w:val="Footer"/>
                          </w:pPr>
                        </w:p>
                      </w:tc>
                      <w:tc>
                        <w:tcPr>
                          <w:tcW w:w="1616" w:type="dxa"/>
                        </w:tcPr>
                        <w:p w14:paraId="70A15E92" w14:textId="77777777" w:rsidR="002C7C79" w:rsidRPr="00752185" w:rsidRDefault="002C7C79" w:rsidP="00387817">
                          <w:pPr>
                            <w:pStyle w:val="Footer"/>
                          </w:pPr>
                        </w:p>
                      </w:tc>
                    </w:tr>
                    <w:tr w:rsidR="00586BDC" w14:paraId="4B7F2F64" w14:textId="77777777" w:rsidTr="003E5EBF">
                      <w:trPr>
                        <w:cantSplit/>
                      </w:trPr>
                      <w:tc>
                        <w:tcPr>
                          <w:tcW w:w="10980" w:type="dxa"/>
                          <w:gridSpan w:val="6"/>
                        </w:tcPr>
                        <w:p w14:paraId="530D97A3" w14:textId="77777777" w:rsidR="00586BDC" w:rsidRDefault="00586BDC" w:rsidP="00FD450A">
                          <w:pPr>
                            <w:pStyle w:val="Footer"/>
                            <w:rPr>
                              <w:rFonts w:ascii="GE Inspira" w:hAnsi="GE Inspira"/>
                              <w:bCs/>
                              <w:u w:val="single"/>
                            </w:rPr>
                          </w:pPr>
                          <w:r w:rsidRPr="000C6002">
                            <w:rPr>
                              <w:rFonts w:ascii="GE Inspira" w:hAnsi="GE Inspira"/>
                              <w:u w:val="single"/>
                            </w:rPr>
                            <w:t>UNCONTROLLED WHEN PRINTED OR</w:t>
                          </w:r>
                          <w:r>
                            <w:rPr>
                              <w:rFonts w:ascii="GE Inspira" w:hAnsi="GE Inspira"/>
                              <w:u w:val="single"/>
                            </w:rPr>
                            <w:t xml:space="preserve"> </w:t>
                          </w:r>
                          <w:r w:rsidRPr="000C6002">
                            <w:rPr>
                              <w:rFonts w:ascii="GE Inspira" w:hAnsi="GE Inspira"/>
                              <w:u w:val="single"/>
                            </w:rPr>
                            <w:t>TRANSMITTED ELECTRONICALLY</w:t>
                          </w:r>
                        </w:p>
                      </w:tc>
                    </w:tr>
                  </w:tbl>
                  <w:p w14:paraId="6949EDBC" w14:textId="24149BBC" w:rsidR="00586BDC" w:rsidRPr="00274585" w:rsidRDefault="00006C34" w:rsidP="00586BDC">
                    <w:pPr>
                      <w:pBdr>
                        <w:top w:val="single" w:sz="4" w:space="1" w:color="auto"/>
                      </w:pBdr>
                      <w:tabs>
                        <w:tab w:val="center" w:pos="4680"/>
                        <w:tab w:val="right" w:pos="9360"/>
                      </w:tabs>
                      <w:jc w:val="center"/>
                      <w:rPr>
                        <w:rFonts w:ascii="GE Inspira" w:hAnsi="GE Inspira"/>
                        <w:sz w:val="20"/>
                      </w:rPr>
                    </w:pPr>
                    <w:r>
                      <w:rPr>
                        <w:rFonts w:ascii="GE Inspira" w:hAnsi="GE Inspira"/>
                        <w:sz w:val="20"/>
                      </w:rPr>
                      <w:t>BH</w:t>
                    </w:r>
                    <w:r w:rsidR="00586BDC" w:rsidRPr="00274585">
                      <w:rPr>
                        <w:rFonts w:ascii="GE Inspira" w:hAnsi="GE Inspira"/>
                        <w:sz w:val="20"/>
                      </w:rPr>
                      <w:t xml:space="preserve"> PROPRIETARY INFORMATION</w:t>
                    </w:r>
                  </w:p>
                  <w:p w14:paraId="54324067" w14:textId="3E080A2A" w:rsidR="00586BDC" w:rsidRPr="00274585" w:rsidRDefault="00586BDC" w:rsidP="00586BDC">
                    <w:pPr>
                      <w:pStyle w:val="Footer"/>
                      <w:rPr>
                        <w:rFonts w:ascii="GE Inspira" w:hAnsi="GE Inspira"/>
                      </w:rPr>
                    </w:pPr>
                    <w:r w:rsidRPr="00274585">
                      <w:rPr>
                        <w:rFonts w:ascii="GE Inspira" w:hAnsi="GE Inspira"/>
                      </w:rPr>
                      <w:t xml:space="preserve">For </w:t>
                    </w:r>
                    <w:r w:rsidR="00006C34">
                      <w:rPr>
                        <w:rFonts w:ascii="GE Inspira" w:hAnsi="GE Inspira"/>
                      </w:rPr>
                      <w:t>BH</w:t>
                    </w:r>
                    <w:r w:rsidRPr="00274585">
                      <w:rPr>
                        <w:rFonts w:ascii="GE Inspira" w:hAnsi="GE Inspira"/>
                      </w:rPr>
                      <w:t xml:space="preserve"> </w:t>
                    </w:r>
                    <w:r w:rsidR="00274585" w:rsidRPr="00274585">
                      <w:rPr>
                        <w:rFonts w:ascii="GE Inspira" w:hAnsi="GE Inspira"/>
                      </w:rPr>
                      <w:t xml:space="preserve">Internal/Confidential/Restricted </w:t>
                    </w:r>
                    <w:r w:rsidRPr="00274585">
                      <w:rPr>
                        <w:rFonts w:ascii="GE Inspira" w:hAnsi="GE Inspira"/>
                      </w:rPr>
                      <w:t>Use Only</w:t>
                    </w:r>
                  </w:p>
                  <w:p w14:paraId="26DD99F8" w14:textId="77777777" w:rsidR="002C7C79" w:rsidRPr="00203B5E" w:rsidRDefault="002C7C79" w:rsidP="00586BDC">
                    <w:pPr>
                      <w:pStyle w:val="Footer"/>
                    </w:pP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8"/>
      <w:gridCol w:w="2564"/>
      <w:gridCol w:w="1506"/>
      <w:gridCol w:w="1650"/>
      <w:gridCol w:w="1815"/>
      <w:gridCol w:w="1295"/>
    </w:tblGrid>
    <w:tr w:rsidR="002C7C79" w14:paraId="0B29A92E" w14:textId="77777777">
      <w:trPr>
        <w:cantSplit/>
        <w:trHeight w:val="257"/>
      </w:trPr>
      <w:tc>
        <w:tcPr>
          <w:tcW w:w="1538" w:type="dxa"/>
        </w:tcPr>
        <w:p w14:paraId="6B484B13" w14:textId="77777777" w:rsidR="002C7C79" w:rsidRDefault="002C7C79" w:rsidP="007A4DAC">
          <w:pPr>
            <w:pStyle w:val="Footer"/>
          </w:pPr>
          <w:r>
            <w:t>Doc Number</w:t>
          </w:r>
        </w:p>
      </w:tc>
      <w:tc>
        <w:tcPr>
          <w:tcW w:w="2564" w:type="dxa"/>
        </w:tcPr>
        <w:p w14:paraId="4F750BBE" w14:textId="77777777" w:rsidR="002C7C79" w:rsidRDefault="002C7C79" w:rsidP="007A4DAC">
          <w:pPr>
            <w:pStyle w:val="Footer"/>
          </w:pPr>
          <w:r>
            <w:t>IR06-003</w:t>
          </w:r>
        </w:p>
      </w:tc>
      <w:tc>
        <w:tcPr>
          <w:tcW w:w="1506" w:type="dxa"/>
        </w:tcPr>
        <w:p w14:paraId="58504AF8" w14:textId="77777777" w:rsidR="002C7C79" w:rsidRDefault="002C7C79" w:rsidP="007A4DAC">
          <w:pPr>
            <w:pStyle w:val="Footer"/>
          </w:pPr>
        </w:p>
      </w:tc>
      <w:tc>
        <w:tcPr>
          <w:tcW w:w="1650" w:type="dxa"/>
        </w:tcPr>
        <w:p w14:paraId="1B58E8DC" w14:textId="77777777" w:rsidR="002C7C79" w:rsidRDefault="002C7C79" w:rsidP="007A4DAC">
          <w:pPr>
            <w:pStyle w:val="Footer"/>
          </w:pPr>
          <w:r>
            <w:t>CREATED</w:t>
          </w:r>
        </w:p>
      </w:tc>
      <w:tc>
        <w:tcPr>
          <w:tcW w:w="1815" w:type="dxa"/>
        </w:tcPr>
        <w:p w14:paraId="3CE9EE74" w14:textId="77777777" w:rsidR="002C7C79" w:rsidRDefault="002C7C79" w:rsidP="007A4DAC">
          <w:pPr>
            <w:pStyle w:val="Footer"/>
          </w:pPr>
          <w:r>
            <w:t>K.Belanger</w:t>
          </w:r>
        </w:p>
      </w:tc>
      <w:tc>
        <w:tcPr>
          <w:tcW w:w="1295" w:type="dxa"/>
        </w:tcPr>
        <w:p w14:paraId="756DAA42" w14:textId="77777777" w:rsidR="002C7C79" w:rsidRDefault="002C7C79" w:rsidP="007A4DAC">
          <w:pPr>
            <w:pStyle w:val="Footer"/>
          </w:pPr>
          <w:r>
            <w:t>10MAR2006</w:t>
          </w:r>
        </w:p>
      </w:tc>
    </w:tr>
    <w:tr w:rsidR="002C7C79" w14:paraId="4C771676" w14:textId="77777777">
      <w:trPr>
        <w:cantSplit/>
      </w:trPr>
      <w:tc>
        <w:tcPr>
          <w:tcW w:w="1538" w:type="dxa"/>
        </w:tcPr>
        <w:p w14:paraId="584BFF49" w14:textId="77777777" w:rsidR="002C7C79" w:rsidRDefault="002C7C79" w:rsidP="007A4DAC">
          <w:pPr>
            <w:pStyle w:val="Footer"/>
          </w:pPr>
          <w:r>
            <w:t>Revision</w:t>
          </w:r>
        </w:p>
      </w:tc>
      <w:tc>
        <w:tcPr>
          <w:tcW w:w="2564" w:type="dxa"/>
        </w:tcPr>
        <w:p w14:paraId="768D687C" w14:textId="77777777" w:rsidR="002C7C79" w:rsidRDefault="002C7C79" w:rsidP="007A4DAC">
          <w:r>
            <w:t>02</w:t>
          </w:r>
        </w:p>
      </w:tc>
      <w:tc>
        <w:tcPr>
          <w:tcW w:w="1506" w:type="dxa"/>
        </w:tcPr>
        <w:p w14:paraId="29EE5C80" w14:textId="77777777" w:rsidR="002C7C79" w:rsidRDefault="002C7C79" w:rsidP="007A4DAC">
          <w:pPr>
            <w:pStyle w:val="Footer"/>
          </w:pPr>
        </w:p>
      </w:tc>
      <w:tc>
        <w:tcPr>
          <w:tcW w:w="1650" w:type="dxa"/>
        </w:tcPr>
        <w:p w14:paraId="385F734A" w14:textId="77777777" w:rsidR="002C7C79" w:rsidRDefault="002C7C79" w:rsidP="007A4DAC">
          <w:pPr>
            <w:pStyle w:val="Footer"/>
          </w:pPr>
          <w:r>
            <w:t>CHECKED</w:t>
          </w:r>
        </w:p>
      </w:tc>
      <w:tc>
        <w:tcPr>
          <w:tcW w:w="1815" w:type="dxa"/>
        </w:tcPr>
        <w:p w14:paraId="40D6C117" w14:textId="77777777" w:rsidR="002C7C79" w:rsidRDefault="002C7C79" w:rsidP="007A4DAC">
          <w:pPr>
            <w:pStyle w:val="Footer"/>
          </w:pPr>
          <w:r>
            <w:t>T. Kabir</w:t>
          </w:r>
        </w:p>
      </w:tc>
      <w:tc>
        <w:tcPr>
          <w:tcW w:w="1295" w:type="dxa"/>
        </w:tcPr>
        <w:p w14:paraId="09BA55B7" w14:textId="77777777" w:rsidR="002C7C79" w:rsidRDefault="002C7C79" w:rsidP="007A4DAC">
          <w:pPr>
            <w:pStyle w:val="Footer"/>
          </w:pPr>
          <w:r>
            <w:t>11MAR2006</w:t>
          </w:r>
        </w:p>
      </w:tc>
    </w:tr>
    <w:tr w:rsidR="002C7C79" w14:paraId="3714994E" w14:textId="77777777">
      <w:trPr>
        <w:cantSplit/>
      </w:trPr>
      <w:tc>
        <w:tcPr>
          <w:tcW w:w="1538" w:type="dxa"/>
        </w:tcPr>
        <w:p w14:paraId="0FA58390" w14:textId="77777777" w:rsidR="002C7C79" w:rsidRDefault="002C7C79" w:rsidP="007A4DAC">
          <w:pPr>
            <w:pStyle w:val="Footer"/>
          </w:pPr>
          <w:r>
            <w:t>Filename</w:t>
          </w:r>
        </w:p>
      </w:tc>
      <w:tc>
        <w:tcPr>
          <w:tcW w:w="2564" w:type="dxa"/>
        </w:tcPr>
        <w:p w14:paraId="5BB4E4DB" w14:textId="77777777" w:rsidR="002C7C79" w:rsidRDefault="00F3470B" w:rsidP="007A4DAC">
          <w:pPr>
            <w:pStyle w:val="Footer"/>
          </w:pPr>
          <w:fldSimple w:instr=" FILENAME  \* Caps  \* MERGEFORMAT ">
            <w:r w:rsidR="00DD40DE">
              <w:rPr>
                <w:noProof/>
              </w:rPr>
              <w:t>Full Wizard - Download And Upload All Parameters - Copy.Docx</w:t>
            </w:r>
          </w:fldSimple>
        </w:p>
      </w:tc>
      <w:tc>
        <w:tcPr>
          <w:tcW w:w="1506" w:type="dxa"/>
        </w:tcPr>
        <w:p w14:paraId="45BC9294" w14:textId="77777777" w:rsidR="002C7C79" w:rsidRDefault="002C7C79" w:rsidP="007A4DAC">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sidR="00C71DA6">
            <w:fldChar w:fldCharType="begin"/>
          </w:r>
          <w:r w:rsidR="00C71DA6">
            <w:instrText xml:space="preserve"> NUMPAGES </w:instrText>
          </w:r>
          <w:r w:rsidR="00C71DA6">
            <w:fldChar w:fldCharType="separate"/>
          </w:r>
          <w:r w:rsidR="00DD40DE">
            <w:rPr>
              <w:noProof/>
            </w:rPr>
            <w:t>7</w:t>
          </w:r>
          <w:r w:rsidR="00C71DA6">
            <w:rPr>
              <w:noProof/>
            </w:rPr>
            <w:fldChar w:fldCharType="end"/>
          </w:r>
        </w:p>
      </w:tc>
      <w:tc>
        <w:tcPr>
          <w:tcW w:w="1650" w:type="dxa"/>
        </w:tcPr>
        <w:p w14:paraId="6E501C9E" w14:textId="77777777" w:rsidR="002C7C79" w:rsidRDefault="002C7C79" w:rsidP="007A4DAC">
          <w:pPr>
            <w:pStyle w:val="Footer"/>
          </w:pPr>
          <w:r>
            <w:t>APPROVED</w:t>
          </w:r>
        </w:p>
      </w:tc>
      <w:tc>
        <w:tcPr>
          <w:tcW w:w="1815" w:type="dxa"/>
        </w:tcPr>
        <w:p w14:paraId="1266C5F9" w14:textId="77777777" w:rsidR="002C7C79" w:rsidRDefault="002C7C79" w:rsidP="007A4DAC">
          <w:pPr>
            <w:pStyle w:val="Footer"/>
          </w:pPr>
          <w:r>
            <w:t>T. Kabir</w:t>
          </w:r>
        </w:p>
      </w:tc>
      <w:tc>
        <w:tcPr>
          <w:tcW w:w="1295" w:type="dxa"/>
        </w:tcPr>
        <w:p w14:paraId="0BC59C94" w14:textId="77777777" w:rsidR="002C7C79" w:rsidRDefault="002C7C79" w:rsidP="007A4DAC">
          <w:pPr>
            <w:pStyle w:val="Footer"/>
          </w:pPr>
          <w:r>
            <w:t>11MAR2006</w:t>
          </w:r>
        </w:p>
      </w:tc>
    </w:tr>
  </w:tbl>
  <w:p w14:paraId="2C4A2060" w14:textId="77777777" w:rsidR="002C7C79" w:rsidRPr="00B06A85" w:rsidRDefault="002C7C79" w:rsidP="00B06A85">
    <w:pPr>
      <w:pStyle w:val="Footer"/>
    </w:pPr>
    <w:r>
      <w:rPr>
        <w:noProof/>
        <w:lang w:eastAsia="zh-CN"/>
      </w:rPr>
      <mc:AlternateContent>
        <mc:Choice Requires="wps">
          <w:drawing>
            <wp:anchor distT="0" distB="0" distL="114300" distR="114300" simplePos="0" relativeHeight="251658752" behindDoc="0" locked="0" layoutInCell="1" allowOverlap="1" wp14:anchorId="581E6DF1" wp14:editId="226C9470">
              <wp:simplePos x="0" y="0"/>
              <wp:positionH relativeFrom="column">
                <wp:posOffset>-73660</wp:posOffset>
              </wp:positionH>
              <wp:positionV relativeFrom="paragraph">
                <wp:posOffset>12065</wp:posOffset>
              </wp:positionV>
              <wp:extent cx="6592570" cy="54864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F4950" w14:textId="77777777" w:rsidR="002C7C79" w:rsidRPr="0059520E" w:rsidRDefault="002C7C79" w:rsidP="00203B5E">
                          <w:pPr>
                            <w:pStyle w:val="Footer"/>
                          </w:pPr>
                          <w:r w:rsidRPr="00F857D1">
                            <w:t>Copyright 200</w:t>
                          </w:r>
                          <w:r>
                            <w:t>6</w:t>
                          </w:r>
                          <w:r w:rsidRPr="00F857D1">
                            <w:t xml:space="preserve"> as an unpublished trade secret.  This document and all information herein</w:t>
                          </w:r>
                          <w:r>
                            <w:t xml:space="preserve"> is the property of Dresser Flow </w:t>
                          </w:r>
                          <w:r w:rsidRPr="00F857D1">
                            <w:t>Control, Dresser, Inc.</w:t>
                          </w:r>
                          <w:r w:rsidRPr="00203B5E">
                            <w:rPr>
                              <w:rStyle w:val="PageNumber"/>
                            </w:rPr>
                            <w:t xml:space="preserve">  It is confidential and must not be made public or copied and is subject to return upon demand.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1E6DF1" id="_x0000_t202" coordsize="21600,21600" o:spt="202" path="m,l,21600r21600,l21600,xe">
              <v:stroke joinstyle="miter"/>
              <v:path gradientshapeok="t" o:connecttype="rect"/>
            </v:shapetype>
            <v:shape id="Text Box 3" o:spid="_x0000_s1027" type="#_x0000_t202" style="position:absolute;left:0;text-align:left;margin-left:-5.8pt;margin-top:.95pt;width:519.1pt;height:43.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" filled="f" stroked="f">
              <v:textbox>
                <w:txbxContent>
                  <w:p w14:paraId="29AF4950" w14:textId="77777777" w:rsidR="002C7C79" w:rsidRPr="0059520E" w:rsidRDefault="002C7C79" w:rsidP="00203B5E">
                    <w:pPr>
                      <w:pStyle w:val="Footer"/>
                    </w:pPr>
                    <w:r w:rsidRPr="00F857D1">
                      <w:t>Copyright 200</w:t>
                    </w:r>
                    <w:r>
                      <w:t>6</w:t>
                    </w:r>
                    <w:r w:rsidRPr="00F857D1">
                      <w:t xml:space="preserve"> as an unpublished trade secret.  This document and all information herein</w:t>
                    </w:r>
                    <w:r>
                      <w:t xml:space="preserve"> is the property of Dresser Flow </w:t>
                    </w:r>
                    <w:r w:rsidRPr="00F857D1">
                      <w:t>Control, Dresser, Inc.</w:t>
                    </w:r>
                    <w:r w:rsidRPr="00203B5E">
                      <w:rPr>
                        <w:rStyle w:val="PageNumber"/>
                      </w:rPr>
                      <w:t xml:space="preserve">  It is confidential and must not be made public or copied and is subject to return upon demand.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2CA06" w14:textId="77777777" w:rsidR="00C71DA6" w:rsidRDefault="00C71DA6">
      <w:r>
        <w:separator/>
      </w:r>
    </w:p>
  </w:footnote>
  <w:footnote w:type="continuationSeparator" w:id="0">
    <w:p w14:paraId="4790E328" w14:textId="77777777" w:rsidR="00C71DA6" w:rsidRDefault="00C71D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CFFDA" w14:textId="77777777" w:rsidR="002C7C79" w:rsidRDefault="002C7C79">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06D4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0061E7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285B1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BCE3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D74E93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72E3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68CD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92958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B68718"/>
    <w:lvl w:ilvl="0">
      <w:start w:val="1"/>
      <w:numFmt w:val="decimal"/>
      <w:pStyle w:val="ListNumber"/>
      <w:lvlText w:val="%1."/>
      <w:lvlJc w:val="left"/>
      <w:pPr>
        <w:tabs>
          <w:tab w:val="num" w:pos="360"/>
        </w:tabs>
        <w:ind w:left="360" w:hanging="360"/>
      </w:pPr>
    </w:lvl>
  </w:abstractNum>
  <w:abstractNum w:abstractNumId="9" w15:restartNumberingAfterBreak="0">
    <w:nsid w:val="FFFFFFFB"/>
    <w:multiLevelType w:val="multilevel"/>
    <w:tmpl w:val="CEECCE98"/>
    <w:lvl w:ilvl="0">
      <w:start w:val="1"/>
      <w:numFmt w:val="decimal"/>
      <w:lvlText w:val="%1"/>
      <w:lvlJc w:val="left"/>
      <w:pPr>
        <w:tabs>
          <w:tab w:val="num" w:pos="656"/>
        </w:tabs>
        <w:ind w:left="656" w:hanging="5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2918"/>
        </w:tabs>
        <w:ind w:left="2918" w:hanging="540"/>
      </w:pPr>
      <w:rPr>
        <w:rFonts w:ascii="Times New Roman" w:hAnsi="Times New Roman" w:hint="default"/>
        <w:b/>
        <w:i w:val="0"/>
        <w:sz w:val="24"/>
        <w:szCs w:val="24"/>
      </w:rPr>
    </w:lvl>
    <w:lvl w:ilvl="2">
      <w:start w:val="1"/>
      <w:numFmt w:val="decimal"/>
      <w:lvlText w:val="%1.%2.%3"/>
      <w:lvlJc w:val="left"/>
      <w:pPr>
        <w:tabs>
          <w:tab w:val="num" w:pos="778"/>
        </w:tabs>
        <w:ind w:left="778" w:hanging="720"/>
      </w:pPr>
      <w:rPr>
        <w:rFonts w:ascii="Times New Roman" w:hAnsi="Times New Roman" w:hint="default"/>
        <w:b/>
        <w:bCs/>
        <w:i w:val="0"/>
        <w:iCs/>
        <w:caps w:val="0"/>
        <w:strike w:val="0"/>
        <w:dstrike w:val="0"/>
        <w:color w:val="auto"/>
        <w:spacing w:val="0"/>
        <w:w w:val="100"/>
        <w:kern w:val="0"/>
        <w:position w:val="0"/>
        <w:sz w:val="24"/>
        <w:szCs w:val="24"/>
        <w:u w:val="none"/>
        <w:effect w:val="no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138"/>
        </w:tabs>
        <w:ind w:left="1138" w:hanging="108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598"/>
        </w:tabs>
        <w:ind w:left="598" w:firstLine="0"/>
      </w:pPr>
      <w:rPr>
        <w:rFonts w:hint="default"/>
      </w:rPr>
    </w:lvl>
    <w:lvl w:ilvl="5">
      <w:start w:val="1"/>
      <w:numFmt w:val="decimal"/>
      <w:lvlText w:val="%1.%2.%3.%4.%5.%6"/>
      <w:lvlJc w:val="left"/>
      <w:pPr>
        <w:tabs>
          <w:tab w:val="num" w:pos="598"/>
        </w:tabs>
        <w:ind w:left="598" w:firstLine="0"/>
      </w:pPr>
      <w:rPr>
        <w:rFonts w:hint="default"/>
      </w:rPr>
    </w:lvl>
    <w:lvl w:ilvl="6">
      <w:start w:val="1"/>
      <w:numFmt w:val="decimal"/>
      <w:lvlText w:val="%1.%2.%3.%4.%5.%6.%7"/>
      <w:lvlJc w:val="left"/>
      <w:pPr>
        <w:tabs>
          <w:tab w:val="num" w:pos="598"/>
        </w:tabs>
        <w:ind w:left="598" w:firstLine="0"/>
      </w:pPr>
      <w:rPr>
        <w:rFonts w:hint="default"/>
      </w:rPr>
    </w:lvl>
    <w:lvl w:ilvl="7">
      <w:start w:val="1"/>
      <w:numFmt w:val="decimal"/>
      <w:lvlText w:val="%1.%2.%3.%4.%5.%6.%7.%8"/>
      <w:lvlJc w:val="left"/>
      <w:pPr>
        <w:tabs>
          <w:tab w:val="num" w:pos="598"/>
        </w:tabs>
        <w:ind w:left="598" w:firstLine="0"/>
      </w:pPr>
      <w:rPr>
        <w:rFonts w:hint="default"/>
      </w:rPr>
    </w:lvl>
    <w:lvl w:ilvl="8">
      <w:start w:val="1"/>
      <w:numFmt w:val="decimal"/>
      <w:lvlText w:val="%1.%2.%3.%4.%5.%6.%7.%8.%9"/>
      <w:lvlJc w:val="left"/>
      <w:pPr>
        <w:tabs>
          <w:tab w:val="num" w:pos="598"/>
        </w:tabs>
        <w:ind w:left="598" w:firstLine="0"/>
      </w:pPr>
      <w:rPr>
        <w:rFonts w:hint="default"/>
      </w:rPr>
    </w:lvl>
  </w:abstractNum>
  <w:abstractNum w:abstractNumId="10" w15:restartNumberingAfterBreak="0">
    <w:nsid w:val="00000002"/>
    <w:multiLevelType w:val="singleLevel"/>
    <w:tmpl w:val="00000002"/>
    <w:name w:val="WW8Num1"/>
    <w:lvl w:ilvl="0">
      <w:numFmt w:val="decimal"/>
      <w:lvlText w:val=""/>
      <w:lvlJc w:val="left"/>
    </w:lvl>
  </w:abstractNum>
  <w:abstractNum w:abstractNumId="11" w15:restartNumberingAfterBreak="0">
    <w:nsid w:val="00000003"/>
    <w:multiLevelType w:val="singleLevel"/>
    <w:tmpl w:val="00000003"/>
    <w:name w:val="WW8Num2"/>
    <w:lvl w:ilvl="0">
      <w:numFmt w:val="decimal"/>
      <w:lvlText w:val=""/>
      <w:lvlJc w:val="left"/>
    </w:lvl>
  </w:abstractNum>
  <w:abstractNum w:abstractNumId="12" w15:restartNumberingAfterBreak="0">
    <w:nsid w:val="00000004"/>
    <w:multiLevelType w:val="singleLevel"/>
    <w:tmpl w:val="00000004"/>
    <w:name w:val="WW8Num3"/>
    <w:lvl w:ilvl="0">
      <w:numFmt w:val="decimal"/>
      <w:lvlText w:val=""/>
      <w:lvlJc w:val="left"/>
    </w:lvl>
  </w:abstractNum>
  <w:abstractNum w:abstractNumId="13" w15:restartNumberingAfterBreak="0">
    <w:nsid w:val="00000005"/>
    <w:multiLevelType w:val="singleLevel"/>
    <w:tmpl w:val="00000005"/>
    <w:name w:val="WW8Num4"/>
    <w:lvl w:ilvl="0">
      <w:numFmt w:val="decimal"/>
      <w:lvlText w:val=""/>
      <w:lvlJc w:val="left"/>
    </w:lvl>
  </w:abstractNum>
  <w:abstractNum w:abstractNumId="14" w15:restartNumberingAfterBreak="0">
    <w:nsid w:val="03A16EFA"/>
    <w:multiLevelType w:val="multilevel"/>
    <w:tmpl w:val="99DE79FA"/>
    <w:name w:val="WW8Num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5007C3C"/>
    <w:multiLevelType w:val="hybridMultilevel"/>
    <w:tmpl w:val="D8107E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54A111A"/>
    <w:multiLevelType w:val="hybridMultilevel"/>
    <w:tmpl w:val="70AE5E3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09B87DD2"/>
    <w:multiLevelType w:val="hybridMultilevel"/>
    <w:tmpl w:val="8A1829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B6E241A"/>
    <w:multiLevelType w:val="hybridMultilevel"/>
    <w:tmpl w:val="4CD01B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F4755A0"/>
    <w:multiLevelType w:val="multilevel"/>
    <w:tmpl w:val="9ADA4A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17BF3A61"/>
    <w:multiLevelType w:val="hybridMultilevel"/>
    <w:tmpl w:val="994E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630E99"/>
    <w:multiLevelType w:val="multilevel"/>
    <w:tmpl w:val="0409001D"/>
    <w:styleLink w:val="Style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B293392"/>
    <w:multiLevelType w:val="hybridMultilevel"/>
    <w:tmpl w:val="496C0816"/>
    <w:lvl w:ilvl="0" w:tplc="863C1E5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667C65"/>
    <w:multiLevelType w:val="hybridMultilevel"/>
    <w:tmpl w:val="57DE5A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724A9F"/>
    <w:multiLevelType w:val="multilevel"/>
    <w:tmpl w:val="E16800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27923FF7"/>
    <w:multiLevelType w:val="singleLevel"/>
    <w:tmpl w:val="1DC0D414"/>
    <w:lvl w:ilvl="0">
      <w:numFmt w:val="decimal"/>
      <w:pStyle w:val="ListBullet"/>
      <w:lvlText w:val=""/>
      <w:lvlJc w:val="left"/>
    </w:lvl>
  </w:abstractNum>
  <w:abstractNum w:abstractNumId="26" w15:restartNumberingAfterBreak="0">
    <w:nsid w:val="31275ABD"/>
    <w:multiLevelType w:val="hybridMultilevel"/>
    <w:tmpl w:val="80ACD328"/>
    <w:lvl w:ilvl="0" w:tplc="6E1246B2">
      <w:start w:val="1"/>
      <w:numFmt w:val="bullet"/>
      <w:lvlText w:val="-"/>
      <w:lvlJc w:val="left"/>
      <w:pPr>
        <w:tabs>
          <w:tab w:val="num" w:pos="720"/>
        </w:tabs>
        <w:ind w:left="720" w:hanging="360"/>
      </w:pPr>
      <w:rPr>
        <w:rFonts w:ascii="Arial" w:eastAsia="Times New Roman" w:hAnsi="Aria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30B7D88"/>
    <w:multiLevelType w:val="hybridMultilevel"/>
    <w:tmpl w:val="60D8CD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651076B"/>
    <w:multiLevelType w:val="hybridMultilevel"/>
    <w:tmpl w:val="429A8D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C55B99"/>
    <w:multiLevelType w:val="hybridMultilevel"/>
    <w:tmpl w:val="8F6A49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F17B17"/>
    <w:multiLevelType w:val="hybridMultilevel"/>
    <w:tmpl w:val="D50245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EB5C77"/>
    <w:multiLevelType w:val="hybridMultilevel"/>
    <w:tmpl w:val="2F3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EC634D7"/>
    <w:multiLevelType w:val="hybridMultilevel"/>
    <w:tmpl w:val="E2D81F5C"/>
    <w:lvl w:ilvl="0" w:tplc="D8142E4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517F8"/>
    <w:multiLevelType w:val="multilevel"/>
    <w:tmpl w:val="9ADA4A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430247"/>
    <w:multiLevelType w:val="hybridMultilevel"/>
    <w:tmpl w:val="0316D6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9961F7"/>
    <w:multiLevelType w:val="hybridMultilevel"/>
    <w:tmpl w:val="39EC9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C85F94"/>
    <w:multiLevelType w:val="hybridMultilevel"/>
    <w:tmpl w:val="0E120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F05C94"/>
    <w:multiLevelType w:val="hybridMultilevel"/>
    <w:tmpl w:val="CA20E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8B30F1"/>
    <w:multiLevelType w:val="singleLevel"/>
    <w:tmpl w:val="DF1CBC2C"/>
    <w:lvl w:ilvl="0">
      <w:numFmt w:val="decimal"/>
      <w:pStyle w:val="StyleBulleted"/>
      <w:lvlText w:val=""/>
      <w:lvlJc w:val="left"/>
    </w:lvl>
  </w:abstractNum>
  <w:abstractNum w:abstractNumId="39" w15:restartNumberingAfterBreak="0">
    <w:nsid w:val="680C5D62"/>
    <w:multiLevelType w:val="multilevel"/>
    <w:tmpl w:val="2012B9FE"/>
    <w:styleLink w:val="Bullet"/>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DB517EF"/>
    <w:multiLevelType w:val="hybridMultilevel"/>
    <w:tmpl w:val="D556C0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9E56D1"/>
    <w:multiLevelType w:val="multilevel"/>
    <w:tmpl w:val="CD84E9DE"/>
    <w:lvl w:ilvl="0">
      <w:start w:val="5"/>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42" w15:restartNumberingAfterBreak="0">
    <w:nsid w:val="772065A6"/>
    <w:multiLevelType w:val="hybridMultilevel"/>
    <w:tmpl w:val="E0E2C1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A67EF1"/>
    <w:multiLevelType w:val="hybridMultilevel"/>
    <w:tmpl w:val="6BA2813A"/>
    <w:lvl w:ilvl="0" w:tplc="9B34BEEE">
      <w:start w:val="2"/>
      <w:numFmt w:val="bullet"/>
      <w:lvlText w:val="-"/>
      <w:lvlJc w:val="left"/>
      <w:pPr>
        <w:ind w:left="720" w:hanging="360"/>
      </w:pPr>
      <w:rPr>
        <w:rFonts w:ascii="Times New Roman" w:eastAsia="SimSu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8"/>
  </w:num>
  <w:num w:numId="3">
    <w:abstractNumId w:val="21"/>
  </w:num>
  <w:num w:numId="4">
    <w:abstractNumId w:val="2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23"/>
  </w:num>
  <w:num w:numId="1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42"/>
  </w:num>
  <w:num w:numId="19">
    <w:abstractNumId w:val="16"/>
  </w:num>
  <w:num w:numId="20">
    <w:abstractNumId w:val="19"/>
  </w:num>
  <w:num w:numId="21">
    <w:abstractNumId w:val="15"/>
  </w:num>
  <w:num w:numId="22">
    <w:abstractNumId w:val="28"/>
  </w:num>
  <w:num w:numId="23">
    <w:abstractNumId w:val="35"/>
  </w:num>
  <w:num w:numId="24">
    <w:abstractNumId w:val="43"/>
  </w:num>
  <w:num w:numId="25">
    <w:abstractNumId w:val="33"/>
  </w:num>
  <w:num w:numId="26">
    <w:abstractNumId w:val="41"/>
  </w:num>
  <w:num w:numId="27">
    <w:abstractNumId w:val="19"/>
  </w:num>
  <w:num w:numId="28">
    <w:abstractNumId w:val="20"/>
  </w:num>
  <w:num w:numId="29">
    <w:abstractNumId w:val="37"/>
  </w:num>
  <w:num w:numId="30">
    <w:abstractNumId w:val="40"/>
  </w:num>
  <w:num w:numId="31">
    <w:abstractNumId w:val="22"/>
  </w:num>
  <w:num w:numId="32">
    <w:abstractNumId w:val="29"/>
  </w:num>
  <w:num w:numId="33">
    <w:abstractNumId w:val="32"/>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18"/>
  </w:num>
  <w:num w:numId="38">
    <w:abstractNumId w:val="30"/>
  </w:num>
  <w:num w:numId="39">
    <w:abstractNumId w:val="34"/>
  </w:num>
  <w:num w:numId="40">
    <w:abstractNumId w:val="27"/>
  </w:num>
  <w:num w:numId="41">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06"/>
  <w:hyphenationZone w:val="425"/>
  <w:drawingGridHorizontalSpacing w:val="58"/>
  <w:drawingGridVerticalSpacing w:val="72"/>
  <w:displayHorizontalDrawingGridEvery w:val="2"/>
  <w:displayVerticalDrawingGridEvery w:val="2"/>
  <w:noPunctuationKerning/>
  <w:characterSpacingControl w:val="doNotCompress"/>
  <w:hdrShapeDefaults>
    <o:shapedefaults v:ext="edit" spidmax="2050" fillcolor="#9c0">
      <v:fill color="#9c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0F"/>
    <w:rsid w:val="000005AD"/>
    <w:rsid w:val="000005E2"/>
    <w:rsid w:val="00000C10"/>
    <w:rsid w:val="000014F3"/>
    <w:rsid w:val="000015BB"/>
    <w:rsid w:val="000015EA"/>
    <w:rsid w:val="00001FEA"/>
    <w:rsid w:val="00003853"/>
    <w:rsid w:val="00004390"/>
    <w:rsid w:val="000054B9"/>
    <w:rsid w:val="00006391"/>
    <w:rsid w:val="000064D5"/>
    <w:rsid w:val="000065E2"/>
    <w:rsid w:val="00006ADF"/>
    <w:rsid w:val="00006B77"/>
    <w:rsid w:val="00006C34"/>
    <w:rsid w:val="00006D8E"/>
    <w:rsid w:val="00006FF1"/>
    <w:rsid w:val="00007159"/>
    <w:rsid w:val="00007279"/>
    <w:rsid w:val="00007417"/>
    <w:rsid w:val="00007557"/>
    <w:rsid w:val="00007CC2"/>
    <w:rsid w:val="00013291"/>
    <w:rsid w:val="000135AE"/>
    <w:rsid w:val="00013E2E"/>
    <w:rsid w:val="000141DB"/>
    <w:rsid w:val="00015C48"/>
    <w:rsid w:val="00015DAA"/>
    <w:rsid w:val="00016AC6"/>
    <w:rsid w:val="00016D07"/>
    <w:rsid w:val="00020192"/>
    <w:rsid w:val="00020880"/>
    <w:rsid w:val="00020E6B"/>
    <w:rsid w:val="000212B7"/>
    <w:rsid w:val="00021E0F"/>
    <w:rsid w:val="0002229D"/>
    <w:rsid w:val="00022B4A"/>
    <w:rsid w:val="00022E45"/>
    <w:rsid w:val="000235A4"/>
    <w:rsid w:val="00023BF7"/>
    <w:rsid w:val="00023E37"/>
    <w:rsid w:val="000241B1"/>
    <w:rsid w:val="00024A49"/>
    <w:rsid w:val="0002523E"/>
    <w:rsid w:val="00025408"/>
    <w:rsid w:val="00025703"/>
    <w:rsid w:val="00026759"/>
    <w:rsid w:val="00027640"/>
    <w:rsid w:val="000311B2"/>
    <w:rsid w:val="00031471"/>
    <w:rsid w:val="00031C8C"/>
    <w:rsid w:val="000342DB"/>
    <w:rsid w:val="0003489F"/>
    <w:rsid w:val="00034EBC"/>
    <w:rsid w:val="00034F54"/>
    <w:rsid w:val="000353D7"/>
    <w:rsid w:val="000354B0"/>
    <w:rsid w:val="00035A3E"/>
    <w:rsid w:val="00035E52"/>
    <w:rsid w:val="000370E5"/>
    <w:rsid w:val="0003746F"/>
    <w:rsid w:val="000400FA"/>
    <w:rsid w:val="00040453"/>
    <w:rsid w:val="00040667"/>
    <w:rsid w:val="000413E9"/>
    <w:rsid w:val="00041DA4"/>
    <w:rsid w:val="000426F3"/>
    <w:rsid w:val="000427BE"/>
    <w:rsid w:val="00043000"/>
    <w:rsid w:val="00043930"/>
    <w:rsid w:val="00043EEE"/>
    <w:rsid w:val="00044A2E"/>
    <w:rsid w:val="00044E6A"/>
    <w:rsid w:val="00045022"/>
    <w:rsid w:val="00045AA5"/>
    <w:rsid w:val="00045C63"/>
    <w:rsid w:val="00045CE4"/>
    <w:rsid w:val="000466EF"/>
    <w:rsid w:val="00046FC7"/>
    <w:rsid w:val="000512B1"/>
    <w:rsid w:val="0005131A"/>
    <w:rsid w:val="00051C01"/>
    <w:rsid w:val="000521BE"/>
    <w:rsid w:val="000528D8"/>
    <w:rsid w:val="00052F10"/>
    <w:rsid w:val="0005363E"/>
    <w:rsid w:val="00053A41"/>
    <w:rsid w:val="000540C9"/>
    <w:rsid w:val="0005470D"/>
    <w:rsid w:val="0005478E"/>
    <w:rsid w:val="00054AAC"/>
    <w:rsid w:val="00054B12"/>
    <w:rsid w:val="0005541A"/>
    <w:rsid w:val="0005553D"/>
    <w:rsid w:val="0005592D"/>
    <w:rsid w:val="00056227"/>
    <w:rsid w:val="00056314"/>
    <w:rsid w:val="0005641E"/>
    <w:rsid w:val="00056968"/>
    <w:rsid w:val="00056D80"/>
    <w:rsid w:val="000608A2"/>
    <w:rsid w:val="000612AE"/>
    <w:rsid w:val="00061610"/>
    <w:rsid w:val="00062602"/>
    <w:rsid w:val="0006279F"/>
    <w:rsid w:val="0006305C"/>
    <w:rsid w:val="000637D3"/>
    <w:rsid w:val="00063C64"/>
    <w:rsid w:val="000647B7"/>
    <w:rsid w:val="000647DD"/>
    <w:rsid w:val="00064B2D"/>
    <w:rsid w:val="00065C0E"/>
    <w:rsid w:val="000661E0"/>
    <w:rsid w:val="0006716D"/>
    <w:rsid w:val="00067C60"/>
    <w:rsid w:val="00067F5B"/>
    <w:rsid w:val="0007028E"/>
    <w:rsid w:val="0007046B"/>
    <w:rsid w:val="00070E68"/>
    <w:rsid w:val="00070EAD"/>
    <w:rsid w:val="00072D9E"/>
    <w:rsid w:val="000735B6"/>
    <w:rsid w:val="000738BB"/>
    <w:rsid w:val="0007402F"/>
    <w:rsid w:val="00074067"/>
    <w:rsid w:val="00074249"/>
    <w:rsid w:val="0007481C"/>
    <w:rsid w:val="00074F6E"/>
    <w:rsid w:val="000766EB"/>
    <w:rsid w:val="0007709D"/>
    <w:rsid w:val="000770DF"/>
    <w:rsid w:val="00077113"/>
    <w:rsid w:val="0007730F"/>
    <w:rsid w:val="00080E8B"/>
    <w:rsid w:val="00080EAC"/>
    <w:rsid w:val="0008179F"/>
    <w:rsid w:val="0008205A"/>
    <w:rsid w:val="00082548"/>
    <w:rsid w:val="00082D3B"/>
    <w:rsid w:val="00082E8C"/>
    <w:rsid w:val="00083A0B"/>
    <w:rsid w:val="000848D0"/>
    <w:rsid w:val="00084918"/>
    <w:rsid w:val="00084B83"/>
    <w:rsid w:val="000854D1"/>
    <w:rsid w:val="00085819"/>
    <w:rsid w:val="0008667B"/>
    <w:rsid w:val="00086A35"/>
    <w:rsid w:val="00086DEE"/>
    <w:rsid w:val="00087F1D"/>
    <w:rsid w:val="00091114"/>
    <w:rsid w:val="000917EA"/>
    <w:rsid w:val="0009210E"/>
    <w:rsid w:val="00092F88"/>
    <w:rsid w:val="0009375C"/>
    <w:rsid w:val="00093F7A"/>
    <w:rsid w:val="00094C8B"/>
    <w:rsid w:val="00094DCD"/>
    <w:rsid w:val="0009525C"/>
    <w:rsid w:val="000961F3"/>
    <w:rsid w:val="000966A9"/>
    <w:rsid w:val="000A0015"/>
    <w:rsid w:val="000A0040"/>
    <w:rsid w:val="000A0643"/>
    <w:rsid w:val="000A0ACD"/>
    <w:rsid w:val="000A11FF"/>
    <w:rsid w:val="000A198A"/>
    <w:rsid w:val="000A236C"/>
    <w:rsid w:val="000A25A6"/>
    <w:rsid w:val="000A2F48"/>
    <w:rsid w:val="000A3610"/>
    <w:rsid w:val="000A363C"/>
    <w:rsid w:val="000A4F12"/>
    <w:rsid w:val="000A5A93"/>
    <w:rsid w:val="000A60EE"/>
    <w:rsid w:val="000A73A5"/>
    <w:rsid w:val="000A7452"/>
    <w:rsid w:val="000A7F4F"/>
    <w:rsid w:val="000B0155"/>
    <w:rsid w:val="000B0797"/>
    <w:rsid w:val="000B1893"/>
    <w:rsid w:val="000B190D"/>
    <w:rsid w:val="000B192F"/>
    <w:rsid w:val="000B1F08"/>
    <w:rsid w:val="000B2544"/>
    <w:rsid w:val="000B37F0"/>
    <w:rsid w:val="000B3E83"/>
    <w:rsid w:val="000B3E8E"/>
    <w:rsid w:val="000B41E1"/>
    <w:rsid w:val="000B66D4"/>
    <w:rsid w:val="000B6E15"/>
    <w:rsid w:val="000B7754"/>
    <w:rsid w:val="000B7815"/>
    <w:rsid w:val="000B7918"/>
    <w:rsid w:val="000C0E54"/>
    <w:rsid w:val="000C14B1"/>
    <w:rsid w:val="000C36B7"/>
    <w:rsid w:val="000C3CC7"/>
    <w:rsid w:val="000C3DC3"/>
    <w:rsid w:val="000C4049"/>
    <w:rsid w:val="000C6988"/>
    <w:rsid w:val="000C6AD1"/>
    <w:rsid w:val="000C7827"/>
    <w:rsid w:val="000C7AEC"/>
    <w:rsid w:val="000D0628"/>
    <w:rsid w:val="000D14BF"/>
    <w:rsid w:val="000D1715"/>
    <w:rsid w:val="000D1BBE"/>
    <w:rsid w:val="000D2665"/>
    <w:rsid w:val="000D3D26"/>
    <w:rsid w:val="000D51D9"/>
    <w:rsid w:val="000D5727"/>
    <w:rsid w:val="000D5BC5"/>
    <w:rsid w:val="000D6136"/>
    <w:rsid w:val="000D6791"/>
    <w:rsid w:val="000D7627"/>
    <w:rsid w:val="000D7B7B"/>
    <w:rsid w:val="000D7D80"/>
    <w:rsid w:val="000E091C"/>
    <w:rsid w:val="000E1100"/>
    <w:rsid w:val="000E17CA"/>
    <w:rsid w:val="000E2599"/>
    <w:rsid w:val="000E3025"/>
    <w:rsid w:val="000E37A3"/>
    <w:rsid w:val="000E3859"/>
    <w:rsid w:val="000E3A68"/>
    <w:rsid w:val="000E474C"/>
    <w:rsid w:val="000E5248"/>
    <w:rsid w:val="000E5BB8"/>
    <w:rsid w:val="000E61F3"/>
    <w:rsid w:val="000E7E4C"/>
    <w:rsid w:val="000F0186"/>
    <w:rsid w:val="000F0EE3"/>
    <w:rsid w:val="000F19B6"/>
    <w:rsid w:val="000F2780"/>
    <w:rsid w:val="000F3E00"/>
    <w:rsid w:val="000F4537"/>
    <w:rsid w:val="000F5549"/>
    <w:rsid w:val="000F5952"/>
    <w:rsid w:val="000F5A8A"/>
    <w:rsid w:val="000F5D55"/>
    <w:rsid w:val="000F7343"/>
    <w:rsid w:val="001001F4"/>
    <w:rsid w:val="00100337"/>
    <w:rsid w:val="00100995"/>
    <w:rsid w:val="001018E5"/>
    <w:rsid w:val="00102663"/>
    <w:rsid w:val="00102830"/>
    <w:rsid w:val="00102CCE"/>
    <w:rsid w:val="00105510"/>
    <w:rsid w:val="001061B1"/>
    <w:rsid w:val="001063CE"/>
    <w:rsid w:val="00106B4E"/>
    <w:rsid w:val="001076AB"/>
    <w:rsid w:val="00110D7F"/>
    <w:rsid w:val="001111E2"/>
    <w:rsid w:val="001124D7"/>
    <w:rsid w:val="001128DE"/>
    <w:rsid w:val="0011347C"/>
    <w:rsid w:val="0011371D"/>
    <w:rsid w:val="00113E4B"/>
    <w:rsid w:val="00114BBF"/>
    <w:rsid w:val="00114E41"/>
    <w:rsid w:val="0011648D"/>
    <w:rsid w:val="00120B84"/>
    <w:rsid w:val="00120D97"/>
    <w:rsid w:val="0012111A"/>
    <w:rsid w:val="00123C0C"/>
    <w:rsid w:val="00123F39"/>
    <w:rsid w:val="0012532B"/>
    <w:rsid w:val="001253D3"/>
    <w:rsid w:val="001257BA"/>
    <w:rsid w:val="00125AD9"/>
    <w:rsid w:val="00125E60"/>
    <w:rsid w:val="00126B5F"/>
    <w:rsid w:val="00126BE8"/>
    <w:rsid w:val="001272DD"/>
    <w:rsid w:val="00127F88"/>
    <w:rsid w:val="0013003F"/>
    <w:rsid w:val="00130E60"/>
    <w:rsid w:val="001316CC"/>
    <w:rsid w:val="00131B2C"/>
    <w:rsid w:val="00131E96"/>
    <w:rsid w:val="001322D6"/>
    <w:rsid w:val="001334C8"/>
    <w:rsid w:val="001338E2"/>
    <w:rsid w:val="001339BD"/>
    <w:rsid w:val="001340B6"/>
    <w:rsid w:val="00134B8F"/>
    <w:rsid w:val="001350DB"/>
    <w:rsid w:val="001353E4"/>
    <w:rsid w:val="00137055"/>
    <w:rsid w:val="00137142"/>
    <w:rsid w:val="001402DB"/>
    <w:rsid w:val="00142245"/>
    <w:rsid w:val="00142525"/>
    <w:rsid w:val="0014291F"/>
    <w:rsid w:val="00146D6F"/>
    <w:rsid w:val="0014747F"/>
    <w:rsid w:val="00147589"/>
    <w:rsid w:val="00147DDF"/>
    <w:rsid w:val="00147E69"/>
    <w:rsid w:val="00150C78"/>
    <w:rsid w:val="001513E6"/>
    <w:rsid w:val="00152ABA"/>
    <w:rsid w:val="00152C12"/>
    <w:rsid w:val="00152E33"/>
    <w:rsid w:val="001539B6"/>
    <w:rsid w:val="001564C5"/>
    <w:rsid w:val="001567AD"/>
    <w:rsid w:val="00156AD1"/>
    <w:rsid w:val="0016100D"/>
    <w:rsid w:val="00161638"/>
    <w:rsid w:val="0016206D"/>
    <w:rsid w:val="00162753"/>
    <w:rsid w:val="00162B50"/>
    <w:rsid w:val="001630F9"/>
    <w:rsid w:val="00163DDF"/>
    <w:rsid w:val="001644BB"/>
    <w:rsid w:val="00167523"/>
    <w:rsid w:val="001678AD"/>
    <w:rsid w:val="00167FD9"/>
    <w:rsid w:val="0017005C"/>
    <w:rsid w:val="00170932"/>
    <w:rsid w:val="0017156E"/>
    <w:rsid w:val="00172F28"/>
    <w:rsid w:val="00173579"/>
    <w:rsid w:val="00174316"/>
    <w:rsid w:val="0017467B"/>
    <w:rsid w:val="00175583"/>
    <w:rsid w:val="00175832"/>
    <w:rsid w:val="001758D7"/>
    <w:rsid w:val="001759E6"/>
    <w:rsid w:val="00175ACE"/>
    <w:rsid w:val="00175CF8"/>
    <w:rsid w:val="00176806"/>
    <w:rsid w:val="00180142"/>
    <w:rsid w:val="001849C9"/>
    <w:rsid w:val="00184E78"/>
    <w:rsid w:val="00185D86"/>
    <w:rsid w:val="0018746D"/>
    <w:rsid w:val="00187765"/>
    <w:rsid w:val="00187992"/>
    <w:rsid w:val="00187EAA"/>
    <w:rsid w:val="0019072A"/>
    <w:rsid w:val="00190EA3"/>
    <w:rsid w:val="00191D21"/>
    <w:rsid w:val="00191FF6"/>
    <w:rsid w:val="001926F0"/>
    <w:rsid w:val="00192E1C"/>
    <w:rsid w:val="001933D3"/>
    <w:rsid w:val="00193BED"/>
    <w:rsid w:val="00193C3F"/>
    <w:rsid w:val="001944E1"/>
    <w:rsid w:val="001954C4"/>
    <w:rsid w:val="0019561D"/>
    <w:rsid w:val="0019626E"/>
    <w:rsid w:val="001965C2"/>
    <w:rsid w:val="0019672F"/>
    <w:rsid w:val="00196D42"/>
    <w:rsid w:val="0019748A"/>
    <w:rsid w:val="00197BC4"/>
    <w:rsid w:val="001A16AD"/>
    <w:rsid w:val="001A3646"/>
    <w:rsid w:val="001A3677"/>
    <w:rsid w:val="001A487F"/>
    <w:rsid w:val="001A567F"/>
    <w:rsid w:val="001A576F"/>
    <w:rsid w:val="001A5C81"/>
    <w:rsid w:val="001A6199"/>
    <w:rsid w:val="001A67BA"/>
    <w:rsid w:val="001A74AB"/>
    <w:rsid w:val="001A78B8"/>
    <w:rsid w:val="001A79D9"/>
    <w:rsid w:val="001B0045"/>
    <w:rsid w:val="001B054A"/>
    <w:rsid w:val="001B094C"/>
    <w:rsid w:val="001B1362"/>
    <w:rsid w:val="001B185E"/>
    <w:rsid w:val="001B1984"/>
    <w:rsid w:val="001B3DC4"/>
    <w:rsid w:val="001B44DA"/>
    <w:rsid w:val="001B658D"/>
    <w:rsid w:val="001B66E1"/>
    <w:rsid w:val="001B72F3"/>
    <w:rsid w:val="001B73C0"/>
    <w:rsid w:val="001B7700"/>
    <w:rsid w:val="001B794C"/>
    <w:rsid w:val="001B7B58"/>
    <w:rsid w:val="001C0716"/>
    <w:rsid w:val="001C1402"/>
    <w:rsid w:val="001C14AB"/>
    <w:rsid w:val="001C226B"/>
    <w:rsid w:val="001C2D9A"/>
    <w:rsid w:val="001C423F"/>
    <w:rsid w:val="001C4447"/>
    <w:rsid w:val="001C5476"/>
    <w:rsid w:val="001C6225"/>
    <w:rsid w:val="001C71D6"/>
    <w:rsid w:val="001C74D2"/>
    <w:rsid w:val="001D1293"/>
    <w:rsid w:val="001D16E2"/>
    <w:rsid w:val="001D1CA8"/>
    <w:rsid w:val="001D2322"/>
    <w:rsid w:val="001D3D64"/>
    <w:rsid w:val="001D410D"/>
    <w:rsid w:val="001D4252"/>
    <w:rsid w:val="001D45C1"/>
    <w:rsid w:val="001D5AE2"/>
    <w:rsid w:val="001D5F22"/>
    <w:rsid w:val="001D7678"/>
    <w:rsid w:val="001D7A59"/>
    <w:rsid w:val="001E0597"/>
    <w:rsid w:val="001E10CB"/>
    <w:rsid w:val="001E192A"/>
    <w:rsid w:val="001E1F4A"/>
    <w:rsid w:val="001E32BA"/>
    <w:rsid w:val="001E37FD"/>
    <w:rsid w:val="001E39B3"/>
    <w:rsid w:val="001E4944"/>
    <w:rsid w:val="001E4CA7"/>
    <w:rsid w:val="001E4FA5"/>
    <w:rsid w:val="001E53DD"/>
    <w:rsid w:val="001E6576"/>
    <w:rsid w:val="001E677D"/>
    <w:rsid w:val="001E7D55"/>
    <w:rsid w:val="001F0783"/>
    <w:rsid w:val="001F1B87"/>
    <w:rsid w:val="001F240E"/>
    <w:rsid w:val="001F3704"/>
    <w:rsid w:val="001F3970"/>
    <w:rsid w:val="001F4054"/>
    <w:rsid w:val="001F5428"/>
    <w:rsid w:val="001F5D7D"/>
    <w:rsid w:val="001F5ED3"/>
    <w:rsid w:val="001F6236"/>
    <w:rsid w:val="001F65A2"/>
    <w:rsid w:val="001F69BF"/>
    <w:rsid w:val="001F7085"/>
    <w:rsid w:val="001F7161"/>
    <w:rsid w:val="002007D9"/>
    <w:rsid w:val="00200C40"/>
    <w:rsid w:val="002014DA"/>
    <w:rsid w:val="00201AE2"/>
    <w:rsid w:val="0020286B"/>
    <w:rsid w:val="00203B5E"/>
    <w:rsid w:val="002043E6"/>
    <w:rsid w:val="00205362"/>
    <w:rsid w:val="00206136"/>
    <w:rsid w:val="002063A5"/>
    <w:rsid w:val="00206BF6"/>
    <w:rsid w:val="00206F1D"/>
    <w:rsid w:val="002073FA"/>
    <w:rsid w:val="0021004A"/>
    <w:rsid w:val="0021064B"/>
    <w:rsid w:val="00211F44"/>
    <w:rsid w:val="002124AC"/>
    <w:rsid w:val="002147AC"/>
    <w:rsid w:val="00214821"/>
    <w:rsid w:val="0021519D"/>
    <w:rsid w:val="0021576D"/>
    <w:rsid w:val="00215B5B"/>
    <w:rsid w:val="00215EE4"/>
    <w:rsid w:val="00215FD4"/>
    <w:rsid w:val="0021727D"/>
    <w:rsid w:val="002201E4"/>
    <w:rsid w:val="00220603"/>
    <w:rsid w:val="00220A79"/>
    <w:rsid w:val="00222860"/>
    <w:rsid w:val="00222D03"/>
    <w:rsid w:val="002235D4"/>
    <w:rsid w:val="00224000"/>
    <w:rsid w:val="0022415D"/>
    <w:rsid w:val="00225734"/>
    <w:rsid w:val="00225962"/>
    <w:rsid w:val="002264BA"/>
    <w:rsid w:val="00227F0E"/>
    <w:rsid w:val="002301CC"/>
    <w:rsid w:val="0023085D"/>
    <w:rsid w:val="002321C2"/>
    <w:rsid w:val="00233284"/>
    <w:rsid w:val="002334A2"/>
    <w:rsid w:val="00233854"/>
    <w:rsid w:val="00234147"/>
    <w:rsid w:val="002341C0"/>
    <w:rsid w:val="00234CD9"/>
    <w:rsid w:val="0023521C"/>
    <w:rsid w:val="00235DA1"/>
    <w:rsid w:val="002366AF"/>
    <w:rsid w:val="00236C39"/>
    <w:rsid w:val="00237096"/>
    <w:rsid w:val="00237E55"/>
    <w:rsid w:val="00240068"/>
    <w:rsid w:val="0024109A"/>
    <w:rsid w:val="002415F4"/>
    <w:rsid w:val="00242F16"/>
    <w:rsid w:val="00243859"/>
    <w:rsid w:val="00244670"/>
    <w:rsid w:val="00244D83"/>
    <w:rsid w:val="00244FD3"/>
    <w:rsid w:val="00247105"/>
    <w:rsid w:val="00247BD3"/>
    <w:rsid w:val="00247D01"/>
    <w:rsid w:val="00250070"/>
    <w:rsid w:val="00250B28"/>
    <w:rsid w:val="00250F6F"/>
    <w:rsid w:val="00251148"/>
    <w:rsid w:val="00251B3E"/>
    <w:rsid w:val="00253193"/>
    <w:rsid w:val="00253534"/>
    <w:rsid w:val="00253C61"/>
    <w:rsid w:val="00253F8C"/>
    <w:rsid w:val="002544E7"/>
    <w:rsid w:val="002547A2"/>
    <w:rsid w:val="002567A1"/>
    <w:rsid w:val="00257629"/>
    <w:rsid w:val="00260BC9"/>
    <w:rsid w:val="00260CA0"/>
    <w:rsid w:val="002611D9"/>
    <w:rsid w:val="00261DC8"/>
    <w:rsid w:val="00262E4A"/>
    <w:rsid w:val="00262E81"/>
    <w:rsid w:val="00262FA7"/>
    <w:rsid w:val="00263478"/>
    <w:rsid w:val="00263729"/>
    <w:rsid w:val="00263EF4"/>
    <w:rsid w:val="00264FC5"/>
    <w:rsid w:val="0026518E"/>
    <w:rsid w:val="0026551C"/>
    <w:rsid w:val="00267042"/>
    <w:rsid w:val="00267662"/>
    <w:rsid w:val="00270605"/>
    <w:rsid w:val="00271001"/>
    <w:rsid w:val="00272523"/>
    <w:rsid w:val="002727AF"/>
    <w:rsid w:val="002729F5"/>
    <w:rsid w:val="00272B35"/>
    <w:rsid w:val="00272C14"/>
    <w:rsid w:val="00273057"/>
    <w:rsid w:val="00273485"/>
    <w:rsid w:val="00274585"/>
    <w:rsid w:val="00274C83"/>
    <w:rsid w:val="002750AB"/>
    <w:rsid w:val="0027530D"/>
    <w:rsid w:val="00281E24"/>
    <w:rsid w:val="002821C0"/>
    <w:rsid w:val="00282406"/>
    <w:rsid w:val="00283789"/>
    <w:rsid w:val="00284997"/>
    <w:rsid w:val="00284B38"/>
    <w:rsid w:val="00284EB2"/>
    <w:rsid w:val="0028768D"/>
    <w:rsid w:val="002904E9"/>
    <w:rsid w:val="00290DDD"/>
    <w:rsid w:val="00291DB0"/>
    <w:rsid w:val="0029220B"/>
    <w:rsid w:val="00294D09"/>
    <w:rsid w:val="00295355"/>
    <w:rsid w:val="00296714"/>
    <w:rsid w:val="002975E4"/>
    <w:rsid w:val="00297727"/>
    <w:rsid w:val="00297910"/>
    <w:rsid w:val="002A0155"/>
    <w:rsid w:val="002A0F2B"/>
    <w:rsid w:val="002A168B"/>
    <w:rsid w:val="002A1C4F"/>
    <w:rsid w:val="002A2492"/>
    <w:rsid w:val="002A2FD5"/>
    <w:rsid w:val="002A3123"/>
    <w:rsid w:val="002A3E7A"/>
    <w:rsid w:val="002A4E8B"/>
    <w:rsid w:val="002A5327"/>
    <w:rsid w:val="002A607C"/>
    <w:rsid w:val="002A6FA4"/>
    <w:rsid w:val="002A7563"/>
    <w:rsid w:val="002B0446"/>
    <w:rsid w:val="002B0CA9"/>
    <w:rsid w:val="002B1198"/>
    <w:rsid w:val="002B185E"/>
    <w:rsid w:val="002B1E16"/>
    <w:rsid w:val="002B2789"/>
    <w:rsid w:val="002B3518"/>
    <w:rsid w:val="002B36E0"/>
    <w:rsid w:val="002B4098"/>
    <w:rsid w:val="002B441B"/>
    <w:rsid w:val="002B4AEF"/>
    <w:rsid w:val="002B4B1D"/>
    <w:rsid w:val="002B5156"/>
    <w:rsid w:val="002B5E1D"/>
    <w:rsid w:val="002B70C6"/>
    <w:rsid w:val="002B7EEA"/>
    <w:rsid w:val="002C014C"/>
    <w:rsid w:val="002C024B"/>
    <w:rsid w:val="002C11D0"/>
    <w:rsid w:val="002C1A58"/>
    <w:rsid w:val="002C2FB7"/>
    <w:rsid w:val="002C4153"/>
    <w:rsid w:val="002C422A"/>
    <w:rsid w:val="002C4591"/>
    <w:rsid w:val="002C4FB1"/>
    <w:rsid w:val="002C57C9"/>
    <w:rsid w:val="002C61A0"/>
    <w:rsid w:val="002C6B55"/>
    <w:rsid w:val="002C6F2C"/>
    <w:rsid w:val="002C7C79"/>
    <w:rsid w:val="002C7F09"/>
    <w:rsid w:val="002D03D8"/>
    <w:rsid w:val="002D0445"/>
    <w:rsid w:val="002D1557"/>
    <w:rsid w:val="002D2078"/>
    <w:rsid w:val="002D2570"/>
    <w:rsid w:val="002D2684"/>
    <w:rsid w:val="002D282D"/>
    <w:rsid w:val="002D2F22"/>
    <w:rsid w:val="002D2F8B"/>
    <w:rsid w:val="002D3677"/>
    <w:rsid w:val="002D481B"/>
    <w:rsid w:val="002D50FA"/>
    <w:rsid w:val="002D57E1"/>
    <w:rsid w:val="002D6486"/>
    <w:rsid w:val="002D668E"/>
    <w:rsid w:val="002D7616"/>
    <w:rsid w:val="002D762F"/>
    <w:rsid w:val="002D7AAD"/>
    <w:rsid w:val="002E03F9"/>
    <w:rsid w:val="002E0A68"/>
    <w:rsid w:val="002E0E51"/>
    <w:rsid w:val="002E145B"/>
    <w:rsid w:val="002E2107"/>
    <w:rsid w:val="002E2B8D"/>
    <w:rsid w:val="002E2EF4"/>
    <w:rsid w:val="002E49C4"/>
    <w:rsid w:val="002E4DA0"/>
    <w:rsid w:val="002E5095"/>
    <w:rsid w:val="002E5236"/>
    <w:rsid w:val="002E591C"/>
    <w:rsid w:val="002E6461"/>
    <w:rsid w:val="002E66D2"/>
    <w:rsid w:val="002E6AA6"/>
    <w:rsid w:val="002E6FDF"/>
    <w:rsid w:val="002E7C55"/>
    <w:rsid w:val="002E7C7F"/>
    <w:rsid w:val="002F0195"/>
    <w:rsid w:val="002F0401"/>
    <w:rsid w:val="002F0910"/>
    <w:rsid w:val="002F1DEB"/>
    <w:rsid w:val="002F2BF7"/>
    <w:rsid w:val="002F4004"/>
    <w:rsid w:val="002F479B"/>
    <w:rsid w:val="002F4C21"/>
    <w:rsid w:val="002F59ED"/>
    <w:rsid w:val="002F6024"/>
    <w:rsid w:val="002F708E"/>
    <w:rsid w:val="002F7668"/>
    <w:rsid w:val="002F7742"/>
    <w:rsid w:val="00300C25"/>
    <w:rsid w:val="00300D04"/>
    <w:rsid w:val="00301564"/>
    <w:rsid w:val="003018BA"/>
    <w:rsid w:val="00301F92"/>
    <w:rsid w:val="00302474"/>
    <w:rsid w:val="0030254E"/>
    <w:rsid w:val="00303E2B"/>
    <w:rsid w:val="00303E3F"/>
    <w:rsid w:val="00304D91"/>
    <w:rsid w:val="00305BCA"/>
    <w:rsid w:val="00306840"/>
    <w:rsid w:val="00307431"/>
    <w:rsid w:val="00307C00"/>
    <w:rsid w:val="00310758"/>
    <w:rsid w:val="00310AC6"/>
    <w:rsid w:val="00311F77"/>
    <w:rsid w:val="0031282D"/>
    <w:rsid w:val="00313008"/>
    <w:rsid w:val="0031370B"/>
    <w:rsid w:val="00313E60"/>
    <w:rsid w:val="00314652"/>
    <w:rsid w:val="0031476D"/>
    <w:rsid w:val="00315103"/>
    <w:rsid w:val="0032000A"/>
    <w:rsid w:val="00320054"/>
    <w:rsid w:val="003203B0"/>
    <w:rsid w:val="00321113"/>
    <w:rsid w:val="003211C7"/>
    <w:rsid w:val="00322018"/>
    <w:rsid w:val="00322C9B"/>
    <w:rsid w:val="003232FB"/>
    <w:rsid w:val="003237D0"/>
    <w:rsid w:val="003238EF"/>
    <w:rsid w:val="00323D7E"/>
    <w:rsid w:val="0032510C"/>
    <w:rsid w:val="003255E5"/>
    <w:rsid w:val="003256DF"/>
    <w:rsid w:val="00327089"/>
    <w:rsid w:val="00327AC7"/>
    <w:rsid w:val="00330BB3"/>
    <w:rsid w:val="00330C0C"/>
    <w:rsid w:val="00330CC4"/>
    <w:rsid w:val="00331204"/>
    <w:rsid w:val="00331424"/>
    <w:rsid w:val="003316C5"/>
    <w:rsid w:val="003318E4"/>
    <w:rsid w:val="003323B4"/>
    <w:rsid w:val="00335705"/>
    <w:rsid w:val="00336ED4"/>
    <w:rsid w:val="00337077"/>
    <w:rsid w:val="00337AFB"/>
    <w:rsid w:val="00337BDF"/>
    <w:rsid w:val="00337C9E"/>
    <w:rsid w:val="0034003B"/>
    <w:rsid w:val="00340FD0"/>
    <w:rsid w:val="0034189E"/>
    <w:rsid w:val="00341D98"/>
    <w:rsid w:val="0034214C"/>
    <w:rsid w:val="003425D2"/>
    <w:rsid w:val="003434F7"/>
    <w:rsid w:val="00346609"/>
    <w:rsid w:val="00346EB6"/>
    <w:rsid w:val="00347D69"/>
    <w:rsid w:val="00351ADD"/>
    <w:rsid w:val="00351E02"/>
    <w:rsid w:val="00352647"/>
    <w:rsid w:val="00352F26"/>
    <w:rsid w:val="003544F2"/>
    <w:rsid w:val="00354BD5"/>
    <w:rsid w:val="00354E38"/>
    <w:rsid w:val="00355085"/>
    <w:rsid w:val="00357825"/>
    <w:rsid w:val="00360267"/>
    <w:rsid w:val="00360365"/>
    <w:rsid w:val="00360E78"/>
    <w:rsid w:val="0036147B"/>
    <w:rsid w:val="003614DD"/>
    <w:rsid w:val="00361800"/>
    <w:rsid w:val="003628D2"/>
    <w:rsid w:val="00362B8B"/>
    <w:rsid w:val="00363691"/>
    <w:rsid w:val="003637B5"/>
    <w:rsid w:val="003653B7"/>
    <w:rsid w:val="00365EBE"/>
    <w:rsid w:val="0036634F"/>
    <w:rsid w:val="00366F1E"/>
    <w:rsid w:val="00366F5D"/>
    <w:rsid w:val="00367616"/>
    <w:rsid w:val="0036764C"/>
    <w:rsid w:val="003676AB"/>
    <w:rsid w:val="0037014E"/>
    <w:rsid w:val="00370FCA"/>
    <w:rsid w:val="003710B2"/>
    <w:rsid w:val="003724BD"/>
    <w:rsid w:val="00373F62"/>
    <w:rsid w:val="00374223"/>
    <w:rsid w:val="0037453B"/>
    <w:rsid w:val="00375FEE"/>
    <w:rsid w:val="003765FC"/>
    <w:rsid w:val="00376756"/>
    <w:rsid w:val="00376F6B"/>
    <w:rsid w:val="00382671"/>
    <w:rsid w:val="003834E5"/>
    <w:rsid w:val="00383A2D"/>
    <w:rsid w:val="00383C03"/>
    <w:rsid w:val="00384BCF"/>
    <w:rsid w:val="0038589B"/>
    <w:rsid w:val="00385B88"/>
    <w:rsid w:val="003861D5"/>
    <w:rsid w:val="0038641D"/>
    <w:rsid w:val="00386A34"/>
    <w:rsid w:val="00386E87"/>
    <w:rsid w:val="00387817"/>
    <w:rsid w:val="003879BB"/>
    <w:rsid w:val="00387E99"/>
    <w:rsid w:val="00390476"/>
    <w:rsid w:val="003910E8"/>
    <w:rsid w:val="003924C5"/>
    <w:rsid w:val="003931D9"/>
    <w:rsid w:val="00393C64"/>
    <w:rsid w:val="00394227"/>
    <w:rsid w:val="00394A0A"/>
    <w:rsid w:val="00395907"/>
    <w:rsid w:val="003964A4"/>
    <w:rsid w:val="00397762"/>
    <w:rsid w:val="003A0C14"/>
    <w:rsid w:val="003A0DF5"/>
    <w:rsid w:val="003A196A"/>
    <w:rsid w:val="003A1DD5"/>
    <w:rsid w:val="003A20AE"/>
    <w:rsid w:val="003A2FE8"/>
    <w:rsid w:val="003A30E8"/>
    <w:rsid w:val="003A466C"/>
    <w:rsid w:val="003A47F6"/>
    <w:rsid w:val="003A4FE3"/>
    <w:rsid w:val="003A5A9B"/>
    <w:rsid w:val="003A5D8E"/>
    <w:rsid w:val="003A6A4C"/>
    <w:rsid w:val="003B01EF"/>
    <w:rsid w:val="003B02C2"/>
    <w:rsid w:val="003B04EA"/>
    <w:rsid w:val="003B12E0"/>
    <w:rsid w:val="003B166A"/>
    <w:rsid w:val="003B1F72"/>
    <w:rsid w:val="003B32F8"/>
    <w:rsid w:val="003B512D"/>
    <w:rsid w:val="003B55A0"/>
    <w:rsid w:val="003B69A6"/>
    <w:rsid w:val="003B6ED3"/>
    <w:rsid w:val="003C008B"/>
    <w:rsid w:val="003C0D7F"/>
    <w:rsid w:val="003C0DD6"/>
    <w:rsid w:val="003C0FEF"/>
    <w:rsid w:val="003C1180"/>
    <w:rsid w:val="003C2310"/>
    <w:rsid w:val="003C280C"/>
    <w:rsid w:val="003C2A8A"/>
    <w:rsid w:val="003C2AA0"/>
    <w:rsid w:val="003C2AD8"/>
    <w:rsid w:val="003C35B4"/>
    <w:rsid w:val="003C38AA"/>
    <w:rsid w:val="003C4642"/>
    <w:rsid w:val="003C4C69"/>
    <w:rsid w:val="003C4CEF"/>
    <w:rsid w:val="003C53A2"/>
    <w:rsid w:val="003C72E3"/>
    <w:rsid w:val="003C7505"/>
    <w:rsid w:val="003C787E"/>
    <w:rsid w:val="003C7DF0"/>
    <w:rsid w:val="003D041B"/>
    <w:rsid w:val="003D0493"/>
    <w:rsid w:val="003D2281"/>
    <w:rsid w:val="003D35B1"/>
    <w:rsid w:val="003D3A66"/>
    <w:rsid w:val="003D4BDF"/>
    <w:rsid w:val="003D4C0E"/>
    <w:rsid w:val="003D4DBB"/>
    <w:rsid w:val="003D50AC"/>
    <w:rsid w:val="003D5F64"/>
    <w:rsid w:val="003D610B"/>
    <w:rsid w:val="003D62DC"/>
    <w:rsid w:val="003D762E"/>
    <w:rsid w:val="003D78BB"/>
    <w:rsid w:val="003E12F5"/>
    <w:rsid w:val="003E1462"/>
    <w:rsid w:val="003E2751"/>
    <w:rsid w:val="003E3957"/>
    <w:rsid w:val="003E3A16"/>
    <w:rsid w:val="003E4353"/>
    <w:rsid w:val="003E5047"/>
    <w:rsid w:val="003E58C8"/>
    <w:rsid w:val="003E65EF"/>
    <w:rsid w:val="003E7699"/>
    <w:rsid w:val="003E7CC1"/>
    <w:rsid w:val="003F0518"/>
    <w:rsid w:val="003F0BE0"/>
    <w:rsid w:val="003F1B6E"/>
    <w:rsid w:val="003F2111"/>
    <w:rsid w:val="003F429C"/>
    <w:rsid w:val="003F5068"/>
    <w:rsid w:val="003F5216"/>
    <w:rsid w:val="003F552D"/>
    <w:rsid w:val="003F5B60"/>
    <w:rsid w:val="003F60CD"/>
    <w:rsid w:val="003F61FD"/>
    <w:rsid w:val="003F62EB"/>
    <w:rsid w:val="003F635F"/>
    <w:rsid w:val="003F6E5D"/>
    <w:rsid w:val="003F7642"/>
    <w:rsid w:val="00400040"/>
    <w:rsid w:val="00400385"/>
    <w:rsid w:val="004007E5"/>
    <w:rsid w:val="0040137E"/>
    <w:rsid w:val="0040278E"/>
    <w:rsid w:val="00402A2A"/>
    <w:rsid w:val="00402C34"/>
    <w:rsid w:val="00402DB0"/>
    <w:rsid w:val="004037A9"/>
    <w:rsid w:val="004051D4"/>
    <w:rsid w:val="004053AA"/>
    <w:rsid w:val="00405E9D"/>
    <w:rsid w:val="004065C9"/>
    <w:rsid w:val="004067CE"/>
    <w:rsid w:val="00406939"/>
    <w:rsid w:val="00407AB2"/>
    <w:rsid w:val="0041035E"/>
    <w:rsid w:val="004108E3"/>
    <w:rsid w:val="00410E7D"/>
    <w:rsid w:val="004116C5"/>
    <w:rsid w:val="004119EB"/>
    <w:rsid w:val="00411B13"/>
    <w:rsid w:val="00411EE4"/>
    <w:rsid w:val="00412256"/>
    <w:rsid w:val="004123BB"/>
    <w:rsid w:val="00413133"/>
    <w:rsid w:val="0041375B"/>
    <w:rsid w:val="004139EC"/>
    <w:rsid w:val="00416164"/>
    <w:rsid w:val="00416A28"/>
    <w:rsid w:val="004177FB"/>
    <w:rsid w:val="00420FE0"/>
    <w:rsid w:val="00421452"/>
    <w:rsid w:val="00421915"/>
    <w:rsid w:val="00421C48"/>
    <w:rsid w:val="00422CFD"/>
    <w:rsid w:val="0042396C"/>
    <w:rsid w:val="00423C8B"/>
    <w:rsid w:val="004251A6"/>
    <w:rsid w:val="00425BDB"/>
    <w:rsid w:val="00425EED"/>
    <w:rsid w:val="0042660F"/>
    <w:rsid w:val="00426821"/>
    <w:rsid w:val="00430744"/>
    <w:rsid w:val="004319E8"/>
    <w:rsid w:val="00431E9F"/>
    <w:rsid w:val="004325D7"/>
    <w:rsid w:val="004326AF"/>
    <w:rsid w:val="004327BB"/>
    <w:rsid w:val="00433101"/>
    <w:rsid w:val="0043318F"/>
    <w:rsid w:val="00433D84"/>
    <w:rsid w:val="00434311"/>
    <w:rsid w:val="00434666"/>
    <w:rsid w:val="00434A6C"/>
    <w:rsid w:val="004401A2"/>
    <w:rsid w:val="00441017"/>
    <w:rsid w:val="0044188E"/>
    <w:rsid w:val="00441C6F"/>
    <w:rsid w:val="00442D2B"/>
    <w:rsid w:val="0044335B"/>
    <w:rsid w:val="004436B2"/>
    <w:rsid w:val="00443AF8"/>
    <w:rsid w:val="00444B04"/>
    <w:rsid w:val="00445612"/>
    <w:rsid w:val="00445A5D"/>
    <w:rsid w:val="00445EE4"/>
    <w:rsid w:val="00447447"/>
    <w:rsid w:val="00450631"/>
    <w:rsid w:val="00450705"/>
    <w:rsid w:val="00450ADF"/>
    <w:rsid w:val="004518D7"/>
    <w:rsid w:val="004524B9"/>
    <w:rsid w:val="004527EA"/>
    <w:rsid w:val="00453B69"/>
    <w:rsid w:val="00453C5D"/>
    <w:rsid w:val="0045542A"/>
    <w:rsid w:val="00455A05"/>
    <w:rsid w:val="0045695E"/>
    <w:rsid w:val="00460312"/>
    <w:rsid w:val="004621CA"/>
    <w:rsid w:val="00463416"/>
    <w:rsid w:val="00463682"/>
    <w:rsid w:val="00463E4E"/>
    <w:rsid w:val="00464170"/>
    <w:rsid w:val="00465B62"/>
    <w:rsid w:val="00466CFE"/>
    <w:rsid w:val="00466E08"/>
    <w:rsid w:val="004675FF"/>
    <w:rsid w:val="00467F70"/>
    <w:rsid w:val="0047021B"/>
    <w:rsid w:val="0047067D"/>
    <w:rsid w:val="0047130D"/>
    <w:rsid w:val="004715A5"/>
    <w:rsid w:val="00471856"/>
    <w:rsid w:val="00472541"/>
    <w:rsid w:val="00472925"/>
    <w:rsid w:val="00473DFC"/>
    <w:rsid w:val="0047470F"/>
    <w:rsid w:val="00474968"/>
    <w:rsid w:val="00474DF9"/>
    <w:rsid w:val="004756C3"/>
    <w:rsid w:val="004770A6"/>
    <w:rsid w:val="0047741E"/>
    <w:rsid w:val="0048093F"/>
    <w:rsid w:val="00480E3D"/>
    <w:rsid w:val="0048102D"/>
    <w:rsid w:val="00481C3D"/>
    <w:rsid w:val="00482E25"/>
    <w:rsid w:val="004846DD"/>
    <w:rsid w:val="00484CAB"/>
    <w:rsid w:val="00484DFC"/>
    <w:rsid w:val="004856DB"/>
    <w:rsid w:val="00485BD8"/>
    <w:rsid w:val="00485E72"/>
    <w:rsid w:val="004865FF"/>
    <w:rsid w:val="004866B3"/>
    <w:rsid w:val="00486C4C"/>
    <w:rsid w:val="0048726E"/>
    <w:rsid w:val="0048738C"/>
    <w:rsid w:val="0048755F"/>
    <w:rsid w:val="004908B3"/>
    <w:rsid w:val="00491CE5"/>
    <w:rsid w:val="0049360D"/>
    <w:rsid w:val="00493CC0"/>
    <w:rsid w:val="0049419E"/>
    <w:rsid w:val="004946D4"/>
    <w:rsid w:val="00497878"/>
    <w:rsid w:val="00497AC9"/>
    <w:rsid w:val="004A012C"/>
    <w:rsid w:val="004A01C8"/>
    <w:rsid w:val="004A04E8"/>
    <w:rsid w:val="004A0526"/>
    <w:rsid w:val="004A3D45"/>
    <w:rsid w:val="004A46E0"/>
    <w:rsid w:val="004A4D81"/>
    <w:rsid w:val="004A586D"/>
    <w:rsid w:val="004A6E32"/>
    <w:rsid w:val="004A77F0"/>
    <w:rsid w:val="004B0DD6"/>
    <w:rsid w:val="004B0FDA"/>
    <w:rsid w:val="004B1A82"/>
    <w:rsid w:val="004B2058"/>
    <w:rsid w:val="004B2592"/>
    <w:rsid w:val="004B2F4F"/>
    <w:rsid w:val="004B30B1"/>
    <w:rsid w:val="004B3DE4"/>
    <w:rsid w:val="004B5760"/>
    <w:rsid w:val="004B61FD"/>
    <w:rsid w:val="004B6379"/>
    <w:rsid w:val="004B644B"/>
    <w:rsid w:val="004B7E2C"/>
    <w:rsid w:val="004C00C3"/>
    <w:rsid w:val="004C1249"/>
    <w:rsid w:val="004C154E"/>
    <w:rsid w:val="004C1C52"/>
    <w:rsid w:val="004C1F5C"/>
    <w:rsid w:val="004C207B"/>
    <w:rsid w:val="004C2545"/>
    <w:rsid w:val="004C2629"/>
    <w:rsid w:val="004C31A8"/>
    <w:rsid w:val="004C4094"/>
    <w:rsid w:val="004C5932"/>
    <w:rsid w:val="004C633C"/>
    <w:rsid w:val="004C681F"/>
    <w:rsid w:val="004C776F"/>
    <w:rsid w:val="004C777E"/>
    <w:rsid w:val="004D0344"/>
    <w:rsid w:val="004D0854"/>
    <w:rsid w:val="004D0AB4"/>
    <w:rsid w:val="004D13B6"/>
    <w:rsid w:val="004D2952"/>
    <w:rsid w:val="004D2FC1"/>
    <w:rsid w:val="004D3070"/>
    <w:rsid w:val="004D3111"/>
    <w:rsid w:val="004D3552"/>
    <w:rsid w:val="004D3AE0"/>
    <w:rsid w:val="004D401E"/>
    <w:rsid w:val="004D4CE0"/>
    <w:rsid w:val="004D5819"/>
    <w:rsid w:val="004D5AEA"/>
    <w:rsid w:val="004D73D0"/>
    <w:rsid w:val="004D74B3"/>
    <w:rsid w:val="004D7560"/>
    <w:rsid w:val="004D77DC"/>
    <w:rsid w:val="004E027F"/>
    <w:rsid w:val="004E0979"/>
    <w:rsid w:val="004E1C9D"/>
    <w:rsid w:val="004E20EF"/>
    <w:rsid w:val="004E2D13"/>
    <w:rsid w:val="004E36F4"/>
    <w:rsid w:val="004E50FF"/>
    <w:rsid w:val="004E55CB"/>
    <w:rsid w:val="004E59AE"/>
    <w:rsid w:val="004E5E6C"/>
    <w:rsid w:val="004E6208"/>
    <w:rsid w:val="004E63FE"/>
    <w:rsid w:val="004F08C2"/>
    <w:rsid w:val="004F0929"/>
    <w:rsid w:val="004F24C6"/>
    <w:rsid w:val="004F3386"/>
    <w:rsid w:val="004F39A7"/>
    <w:rsid w:val="004F5E8B"/>
    <w:rsid w:val="004F6A8B"/>
    <w:rsid w:val="004F70FE"/>
    <w:rsid w:val="004F7D15"/>
    <w:rsid w:val="005002CA"/>
    <w:rsid w:val="00500885"/>
    <w:rsid w:val="00500A78"/>
    <w:rsid w:val="00500D07"/>
    <w:rsid w:val="005017C9"/>
    <w:rsid w:val="005024FB"/>
    <w:rsid w:val="00502F94"/>
    <w:rsid w:val="00502FF8"/>
    <w:rsid w:val="00504004"/>
    <w:rsid w:val="005045EB"/>
    <w:rsid w:val="00504E70"/>
    <w:rsid w:val="005053B6"/>
    <w:rsid w:val="00505EB2"/>
    <w:rsid w:val="00506419"/>
    <w:rsid w:val="005069E8"/>
    <w:rsid w:val="00507320"/>
    <w:rsid w:val="005076E1"/>
    <w:rsid w:val="0051088B"/>
    <w:rsid w:val="00510BFD"/>
    <w:rsid w:val="00511846"/>
    <w:rsid w:val="00512193"/>
    <w:rsid w:val="005125B2"/>
    <w:rsid w:val="0051305E"/>
    <w:rsid w:val="005138AB"/>
    <w:rsid w:val="005147C5"/>
    <w:rsid w:val="00514D98"/>
    <w:rsid w:val="005150A5"/>
    <w:rsid w:val="00516821"/>
    <w:rsid w:val="00516D9B"/>
    <w:rsid w:val="00517324"/>
    <w:rsid w:val="005201F8"/>
    <w:rsid w:val="00521258"/>
    <w:rsid w:val="00522549"/>
    <w:rsid w:val="00523288"/>
    <w:rsid w:val="005235D8"/>
    <w:rsid w:val="00525214"/>
    <w:rsid w:val="00525783"/>
    <w:rsid w:val="00530551"/>
    <w:rsid w:val="00530DD0"/>
    <w:rsid w:val="005323EE"/>
    <w:rsid w:val="00532C9C"/>
    <w:rsid w:val="00532D4B"/>
    <w:rsid w:val="0053470B"/>
    <w:rsid w:val="0053477A"/>
    <w:rsid w:val="005347B2"/>
    <w:rsid w:val="00534F77"/>
    <w:rsid w:val="00536240"/>
    <w:rsid w:val="0053645F"/>
    <w:rsid w:val="00536702"/>
    <w:rsid w:val="00536AAE"/>
    <w:rsid w:val="0053754A"/>
    <w:rsid w:val="005379F5"/>
    <w:rsid w:val="00537A61"/>
    <w:rsid w:val="00540328"/>
    <w:rsid w:val="00541D48"/>
    <w:rsid w:val="005436CD"/>
    <w:rsid w:val="00543BD5"/>
    <w:rsid w:val="00544EC1"/>
    <w:rsid w:val="00545FC7"/>
    <w:rsid w:val="005462C4"/>
    <w:rsid w:val="005514B6"/>
    <w:rsid w:val="00551F86"/>
    <w:rsid w:val="00552CF8"/>
    <w:rsid w:val="00552D0B"/>
    <w:rsid w:val="005536F5"/>
    <w:rsid w:val="0055475C"/>
    <w:rsid w:val="00554D0A"/>
    <w:rsid w:val="00555EBF"/>
    <w:rsid w:val="00556C84"/>
    <w:rsid w:val="005578B1"/>
    <w:rsid w:val="005579F2"/>
    <w:rsid w:val="00557C4C"/>
    <w:rsid w:val="0056365B"/>
    <w:rsid w:val="005637C4"/>
    <w:rsid w:val="005648B3"/>
    <w:rsid w:val="00566128"/>
    <w:rsid w:val="005676EF"/>
    <w:rsid w:val="00570E82"/>
    <w:rsid w:val="0057104F"/>
    <w:rsid w:val="00572473"/>
    <w:rsid w:val="00572A92"/>
    <w:rsid w:val="00572B9F"/>
    <w:rsid w:val="005732EC"/>
    <w:rsid w:val="0057359B"/>
    <w:rsid w:val="00573CA5"/>
    <w:rsid w:val="005740BA"/>
    <w:rsid w:val="005748A1"/>
    <w:rsid w:val="0057521B"/>
    <w:rsid w:val="00575E16"/>
    <w:rsid w:val="00575F4A"/>
    <w:rsid w:val="00576502"/>
    <w:rsid w:val="00576EC3"/>
    <w:rsid w:val="00576F34"/>
    <w:rsid w:val="005775A2"/>
    <w:rsid w:val="00577828"/>
    <w:rsid w:val="005803AC"/>
    <w:rsid w:val="005808B6"/>
    <w:rsid w:val="005818CD"/>
    <w:rsid w:val="0058196A"/>
    <w:rsid w:val="00582AB4"/>
    <w:rsid w:val="005838DA"/>
    <w:rsid w:val="00586433"/>
    <w:rsid w:val="00586644"/>
    <w:rsid w:val="00586B3F"/>
    <w:rsid w:val="00586BDC"/>
    <w:rsid w:val="005874A5"/>
    <w:rsid w:val="005901AA"/>
    <w:rsid w:val="0059054D"/>
    <w:rsid w:val="005913B9"/>
    <w:rsid w:val="00591E11"/>
    <w:rsid w:val="00592ADF"/>
    <w:rsid w:val="00592C8C"/>
    <w:rsid w:val="00593133"/>
    <w:rsid w:val="00593560"/>
    <w:rsid w:val="00594781"/>
    <w:rsid w:val="00594B1F"/>
    <w:rsid w:val="00594FB1"/>
    <w:rsid w:val="005951C6"/>
    <w:rsid w:val="0059520E"/>
    <w:rsid w:val="0059580C"/>
    <w:rsid w:val="00595818"/>
    <w:rsid w:val="00595A17"/>
    <w:rsid w:val="00595D10"/>
    <w:rsid w:val="00595FB0"/>
    <w:rsid w:val="0059631B"/>
    <w:rsid w:val="005A0BB8"/>
    <w:rsid w:val="005A166D"/>
    <w:rsid w:val="005A167E"/>
    <w:rsid w:val="005A1D00"/>
    <w:rsid w:val="005A395C"/>
    <w:rsid w:val="005A4400"/>
    <w:rsid w:val="005A4417"/>
    <w:rsid w:val="005A50A6"/>
    <w:rsid w:val="005A6BC2"/>
    <w:rsid w:val="005A6E00"/>
    <w:rsid w:val="005A77D0"/>
    <w:rsid w:val="005A7A73"/>
    <w:rsid w:val="005A7B29"/>
    <w:rsid w:val="005A7FAD"/>
    <w:rsid w:val="005B0839"/>
    <w:rsid w:val="005B11F0"/>
    <w:rsid w:val="005B19DE"/>
    <w:rsid w:val="005B23B8"/>
    <w:rsid w:val="005B3383"/>
    <w:rsid w:val="005B520A"/>
    <w:rsid w:val="005B52E2"/>
    <w:rsid w:val="005B65AC"/>
    <w:rsid w:val="005B7B03"/>
    <w:rsid w:val="005B7EF1"/>
    <w:rsid w:val="005C1130"/>
    <w:rsid w:val="005C1906"/>
    <w:rsid w:val="005C19B8"/>
    <w:rsid w:val="005C1AD3"/>
    <w:rsid w:val="005C24B6"/>
    <w:rsid w:val="005C2C62"/>
    <w:rsid w:val="005C2C9D"/>
    <w:rsid w:val="005C3208"/>
    <w:rsid w:val="005C3C28"/>
    <w:rsid w:val="005C41F1"/>
    <w:rsid w:val="005C4380"/>
    <w:rsid w:val="005C5259"/>
    <w:rsid w:val="005C5CFA"/>
    <w:rsid w:val="005C5FF5"/>
    <w:rsid w:val="005C68C8"/>
    <w:rsid w:val="005C73BF"/>
    <w:rsid w:val="005D0449"/>
    <w:rsid w:val="005D1060"/>
    <w:rsid w:val="005D1CF6"/>
    <w:rsid w:val="005D2D43"/>
    <w:rsid w:val="005D31F6"/>
    <w:rsid w:val="005D396E"/>
    <w:rsid w:val="005D3B2F"/>
    <w:rsid w:val="005D3BD6"/>
    <w:rsid w:val="005D417D"/>
    <w:rsid w:val="005D4A43"/>
    <w:rsid w:val="005D5845"/>
    <w:rsid w:val="005D6171"/>
    <w:rsid w:val="005D623F"/>
    <w:rsid w:val="005D628D"/>
    <w:rsid w:val="005D654B"/>
    <w:rsid w:val="005D6E3E"/>
    <w:rsid w:val="005D6E55"/>
    <w:rsid w:val="005D7349"/>
    <w:rsid w:val="005E00AB"/>
    <w:rsid w:val="005E0743"/>
    <w:rsid w:val="005E12AC"/>
    <w:rsid w:val="005E1344"/>
    <w:rsid w:val="005E22CC"/>
    <w:rsid w:val="005E2A84"/>
    <w:rsid w:val="005E41A5"/>
    <w:rsid w:val="005E429E"/>
    <w:rsid w:val="005E43D8"/>
    <w:rsid w:val="005E4DF5"/>
    <w:rsid w:val="005E5111"/>
    <w:rsid w:val="005E5170"/>
    <w:rsid w:val="005E5B67"/>
    <w:rsid w:val="005E6892"/>
    <w:rsid w:val="005F061B"/>
    <w:rsid w:val="005F108E"/>
    <w:rsid w:val="005F168E"/>
    <w:rsid w:val="005F2395"/>
    <w:rsid w:val="005F24C3"/>
    <w:rsid w:val="005F2668"/>
    <w:rsid w:val="005F2F0D"/>
    <w:rsid w:val="005F3549"/>
    <w:rsid w:val="005F4325"/>
    <w:rsid w:val="005F4AF0"/>
    <w:rsid w:val="005F4DBB"/>
    <w:rsid w:val="005F5C55"/>
    <w:rsid w:val="005F624E"/>
    <w:rsid w:val="005F63E1"/>
    <w:rsid w:val="005F66D5"/>
    <w:rsid w:val="005F681C"/>
    <w:rsid w:val="005F6929"/>
    <w:rsid w:val="005F7930"/>
    <w:rsid w:val="005F7A9D"/>
    <w:rsid w:val="005F7AF3"/>
    <w:rsid w:val="005F7F21"/>
    <w:rsid w:val="00600766"/>
    <w:rsid w:val="0060105B"/>
    <w:rsid w:val="006017AC"/>
    <w:rsid w:val="00601969"/>
    <w:rsid w:val="00601BAA"/>
    <w:rsid w:val="006026D1"/>
    <w:rsid w:val="0060333C"/>
    <w:rsid w:val="00603B19"/>
    <w:rsid w:val="00603D1E"/>
    <w:rsid w:val="00603D3C"/>
    <w:rsid w:val="0060448F"/>
    <w:rsid w:val="00604929"/>
    <w:rsid w:val="00604A34"/>
    <w:rsid w:val="00604D57"/>
    <w:rsid w:val="00604FFF"/>
    <w:rsid w:val="006056B4"/>
    <w:rsid w:val="0060684F"/>
    <w:rsid w:val="00606D90"/>
    <w:rsid w:val="006100DC"/>
    <w:rsid w:val="00610475"/>
    <w:rsid w:val="0061103E"/>
    <w:rsid w:val="00611142"/>
    <w:rsid w:val="00611300"/>
    <w:rsid w:val="006113C1"/>
    <w:rsid w:val="00611DB5"/>
    <w:rsid w:val="00611F5C"/>
    <w:rsid w:val="00612133"/>
    <w:rsid w:val="006129B7"/>
    <w:rsid w:val="006132D1"/>
    <w:rsid w:val="006135BE"/>
    <w:rsid w:val="00613652"/>
    <w:rsid w:val="00614146"/>
    <w:rsid w:val="006147FC"/>
    <w:rsid w:val="0061511E"/>
    <w:rsid w:val="006151AB"/>
    <w:rsid w:val="0061542D"/>
    <w:rsid w:val="00615B6A"/>
    <w:rsid w:val="00616623"/>
    <w:rsid w:val="006169C5"/>
    <w:rsid w:val="00616F42"/>
    <w:rsid w:val="00617F22"/>
    <w:rsid w:val="00620756"/>
    <w:rsid w:val="00620B60"/>
    <w:rsid w:val="0062219F"/>
    <w:rsid w:val="006224D9"/>
    <w:rsid w:val="00622F9E"/>
    <w:rsid w:val="006234D3"/>
    <w:rsid w:val="006243E8"/>
    <w:rsid w:val="00625A2C"/>
    <w:rsid w:val="00627930"/>
    <w:rsid w:val="006313BA"/>
    <w:rsid w:val="00631AE5"/>
    <w:rsid w:val="00631D7C"/>
    <w:rsid w:val="006321D8"/>
    <w:rsid w:val="00633457"/>
    <w:rsid w:val="00634697"/>
    <w:rsid w:val="0063582D"/>
    <w:rsid w:val="00636C10"/>
    <w:rsid w:val="00637951"/>
    <w:rsid w:val="00640A36"/>
    <w:rsid w:val="00641301"/>
    <w:rsid w:val="00642129"/>
    <w:rsid w:val="0064371A"/>
    <w:rsid w:val="00644533"/>
    <w:rsid w:val="0064616A"/>
    <w:rsid w:val="00646DEE"/>
    <w:rsid w:val="00646F8A"/>
    <w:rsid w:val="00647088"/>
    <w:rsid w:val="006478CB"/>
    <w:rsid w:val="00651172"/>
    <w:rsid w:val="00651407"/>
    <w:rsid w:val="00652C0A"/>
    <w:rsid w:val="00652EBE"/>
    <w:rsid w:val="00653684"/>
    <w:rsid w:val="0065371E"/>
    <w:rsid w:val="00657857"/>
    <w:rsid w:val="00657A8A"/>
    <w:rsid w:val="00657B77"/>
    <w:rsid w:val="00657BBF"/>
    <w:rsid w:val="00660196"/>
    <w:rsid w:val="00660381"/>
    <w:rsid w:val="00662205"/>
    <w:rsid w:val="0066278B"/>
    <w:rsid w:val="00662B12"/>
    <w:rsid w:val="00662CA9"/>
    <w:rsid w:val="00663D11"/>
    <w:rsid w:val="00664231"/>
    <w:rsid w:val="0066429C"/>
    <w:rsid w:val="00664B1F"/>
    <w:rsid w:val="00664DD1"/>
    <w:rsid w:val="00664E59"/>
    <w:rsid w:val="006652D9"/>
    <w:rsid w:val="00665616"/>
    <w:rsid w:val="0066592A"/>
    <w:rsid w:val="00666A4F"/>
    <w:rsid w:val="006676FB"/>
    <w:rsid w:val="00667F36"/>
    <w:rsid w:val="00670ACC"/>
    <w:rsid w:val="00670C11"/>
    <w:rsid w:val="006724C8"/>
    <w:rsid w:val="0067270F"/>
    <w:rsid w:val="00672A3D"/>
    <w:rsid w:val="0067386B"/>
    <w:rsid w:val="006739AF"/>
    <w:rsid w:val="00675318"/>
    <w:rsid w:val="00675F97"/>
    <w:rsid w:val="006762E8"/>
    <w:rsid w:val="0067782F"/>
    <w:rsid w:val="00677EA2"/>
    <w:rsid w:val="00677EBE"/>
    <w:rsid w:val="00681929"/>
    <w:rsid w:val="0068193B"/>
    <w:rsid w:val="00682680"/>
    <w:rsid w:val="0068279C"/>
    <w:rsid w:val="00683419"/>
    <w:rsid w:val="00683524"/>
    <w:rsid w:val="006839C3"/>
    <w:rsid w:val="006841AB"/>
    <w:rsid w:val="006844BE"/>
    <w:rsid w:val="0068488B"/>
    <w:rsid w:val="00685B2F"/>
    <w:rsid w:val="0068614D"/>
    <w:rsid w:val="00686518"/>
    <w:rsid w:val="0068672A"/>
    <w:rsid w:val="00686A9F"/>
    <w:rsid w:val="00686B17"/>
    <w:rsid w:val="00686B67"/>
    <w:rsid w:val="00687416"/>
    <w:rsid w:val="00687C45"/>
    <w:rsid w:val="00690935"/>
    <w:rsid w:val="00690A1A"/>
    <w:rsid w:val="00690C0A"/>
    <w:rsid w:val="00691EFF"/>
    <w:rsid w:val="00693297"/>
    <w:rsid w:val="00693669"/>
    <w:rsid w:val="00695623"/>
    <w:rsid w:val="0069663C"/>
    <w:rsid w:val="006967F8"/>
    <w:rsid w:val="006972EF"/>
    <w:rsid w:val="006A0781"/>
    <w:rsid w:val="006A0D2E"/>
    <w:rsid w:val="006A0DFD"/>
    <w:rsid w:val="006A2345"/>
    <w:rsid w:val="006A2B99"/>
    <w:rsid w:val="006A38C1"/>
    <w:rsid w:val="006A393A"/>
    <w:rsid w:val="006A3B9B"/>
    <w:rsid w:val="006A3C77"/>
    <w:rsid w:val="006A4A8F"/>
    <w:rsid w:val="006A4C8F"/>
    <w:rsid w:val="006A54A6"/>
    <w:rsid w:val="006A5EFE"/>
    <w:rsid w:val="006A603D"/>
    <w:rsid w:val="006A6AC6"/>
    <w:rsid w:val="006B0E27"/>
    <w:rsid w:val="006B1148"/>
    <w:rsid w:val="006B12FB"/>
    <w:rsid w:val="006B149C"/>
    <w:rsid w:val="006B150F"/>
    <w:rsid w:val="006B16EA"/>
    <w:rsid w:val="006B1A04"/>
    <w:rsid w:val="006B1F2F"/>
    <w:rsid w:val="006B2DA5"/>
    <w:rsid w:val="006B36CA"/>
    <w:rsid w:val="006B3762"/>
    <w:rsid w:val="006B3C2A"/>
    <w:rsid w:val="006B4A05"/>
    <w:rsid w:val="006B567A"/>
    <w:rsid w:val="006B5D03"/>
    <w:rsid w:val="006B6753"/>
    <w:rsid w:val="006B70C0"/>
    <w:rsid w:val="006C09DF"/>
    <w:rsid w:val="006C1B1C"/>
    <w:rsid w:val="006C1ECA"/>
    <w:rsid w:val="006C26F5"/>
    <w:rsid w:val="006C2B49"/>
    <w:rsid w:val="006C320A"/>
    <w:rsid w:val="006C4B08"/>
    <w:rsid w:val="006C5052"/>
    <w:rsid w:val="006C6013"/>
    <w:rsid w:val="006C6896"/>
    <w:rsid w:val="006C69DD"/>
    <w:rsid w:val="006C7B47"/>
    <w:rsid w:val="006C7E8E"/>
    <w:rsid w:val="006D0A49"/>
    <w:rsid w:val="006D1BAD"/>
    <w:rsid w:val="006D39E0"/>
    <w:rsid w:val="006D42B7"/>
    <w:rsid w:val="006D4B5D"/>
    <w:rsid w:val="006D5135"/>
    <w:rsid w:val="006D6542"/>
    <w:rsid w:val="006D6BEC"/>
    <w:rsid w:val="006D6F68"/>
    <w:rsid w:val="006E05EB"/>
    <w:rsid w:val="006E1562"/>
    <w:rsid w:val="006E1F0C"/>
    <w:rsid w:val="006E2888"/>
    <w:rsid w:val="006E2ED3"/>
    <w:rsid w:val="006E30F6"/>
    <w:rsid w:val="006E4991"/>
    <w:rsid w:val="006E4AB8"/>
    <w:rsid w:val="006E5F82"/>
    <w:rsid w:val="006E68FD"/>
    <w:rsid w:val="006E6FE7"/>
    <w:rsid w:val="006E70B7"/>
    <w:rsid w:val="006F0B58"/>
    <w:rsid w:val="006F10DE"/>
    <w:rsid w:val="006F19A0"/>
    <w:rsid w:val="006F1C8F"/>
    <w:rsid w:val="006F2B17"/>
    <w:rsid w:val="006F2CED"/>
    <w:rsid w:val="006F3BDE"/>
    <w:rsid w:val="006F3BFE"/>
    <w:rsid w:val="006F43AA"/>
    <w:rsid w:val="006F5581"/>
    <w:rsid w:val="006F60FA"/>
    <w:rsid w:val="006F6947"/>
    <w:rsid w:val="006F6AF2"/>
    <w:rsid w:val="006F76DF"/>
    <w:rsid w:val="006F7F61"/>
    <w:rsid w:val="00702847"/>
    <w:rsid w:val="007028EB"/>
    <w:rsid w:val="00704241"/>
    <w:rsid w:val="00704701"/>
    <w:rsid w:val="00704B11"/>
    <w:rsid w:val="007054A7"/>
    <w:rsid w:val="00705E1D"/>
    <w:rsid w:val="0070622A"/>
    <w:rsid w:val="00706352"/>
    <w:rsid w:val="00706387"/>
    <w:rsid w:val="0070686D"/>
    <w:rsid w:val="00706DA8"/>
    <w:rsid w:val="007076DB"/>
    <w:rsid w:val="007077D0"/>
    <w:rsid w:val="0071013F"/>
    <w:rsid w:val="007111D7"/>
    <w:rsid w:val="00711918"/>
    <w:rsid w:val="00711DAA"/>
    <w:rsid w:val="00712434"/>
    <w:rsid w:val="00713446"/>
    <w:rsid w:val="00714AC7"/>
    <w:rsid w:val="0071517A"/>
    <w:rsid w:val="00716648"/>
    <w:rsid w:val="00716F2C"/>
    <w:rsid w:val="0071708E"/>
    <w:rsid w:val="00717560"/>
    <w:rsid w:val="00717730"/>
    <w:rsid w:val="00717FF0"/>
    <w:rsid w:val="00720492"/>
    <w:rsid w:val="00720AE8"/>
    <w:rsid w:val="00720F05"/>
    <w:rsid w:val="00723360"/>
    <w:rsid w:val="00723673"/>
    <w:rsid w:val="00723A44"/>
    <w:rsid w:val="007241F4"/>
    <w:rsid w:val="00724533"/>
    <w:rsid w:val="00724630"/>
    <w:rsid w:val="007256CD"/>
    <w:rsid w:val="00725AD3"/>
    <w:rsid w:val="00725C6F"/>
    <w:rsid w:val="00726D7E"/>
    <w:rsid w:val="007276AC"/>
    <w:rsid w:val="0072777A"/>
    <w:rsid w:val="00727B1E"/>
    <w:rsid w:val="00727E92"/>
    <w:rsid w:val="00730461"/>
    <w:rsid w:val="00731B0B"/>
    <w:rsid w:val="00731B93"/>
    <w:rsid w:val="007321F5"/>
    <w:rsid w:val="00734FD5"/>
    <w:rsid w:val="0073731F"/>
    <w:rsid w:val="00737C13"/>
    <w:rsid w:val="0074022C"/>
    <w:rsid w:val="0074101B"/>
    <w:rsid w:val="00741F21"/>
    <w:rsid w:val="00742017"/>
    <w:rsid w:val="00742026"/>
    <w:rsid w:val="00742BF0"/>
    <w:rsid w:val="00742D41"/>
    <w:rsid w:val="00742F64"/>
    <w:rsid w:val="0074557A"/>
    <w:rsid w:val="00745715"/>
    <w:rsid w:val="00745E2D"/>
    <w:rsid w:val="00746B52"/>
    <w:rsid w:val="0074786E"/>
    <w:rsid w:val="00750F30"/>
    <w:rsid w:val="007512B0"/>
    <w:rsid w:val="00752185"/>
    <w:rsid w:val="00752358"/>
    <w:rsid w:val="00752B65"/>
    <w:rsid w:val="00753531"/>
    <w:rsid w:val="00754EAD"/>
    <w:rsid w:val="00755567"/>
    <w:rsid w:val="00755D07"/>
    <w:rsid w:val="00755D4F"/>
    <w:rsid w:val="00755FE4"/>
    <w:rsid w:val="007571AE"/>
    <w:rsid w:val="007578A3"/>
    <w:rsid w:val="00760060"/>
    <w:rsid w:val="007609E9"/>
    <w:rsid w:val="00760A2D"/>
    <w:rsid w:val="00761D7C"/>
    <w:rsid w:val="007621B3"/>
    <w:rsid w:val="007644F1"/>
    <w:rsid w:val="007646A4"/>
    <w:rsid w:val="00765563"/>
    <w:rsid w:val="00765639"/>
    <w:rsid w:val="00765D56"/>
    <w:rsid w:val="0076746A"/>
    <w:rsid w:val="007674C8"/>
    <w:rsid w:val="00767502"/>
    <w:rsid w:val="00767600"/>
    <w:rsid w:val="00767EE4"/>
    <w:rsid w:val="00770174"/>
    <w:rsid w:val="00770A5A"/>
    <w:rsid w:val="0077136F"/>
    <w:rsid w:val="00771514"/>
    <w:rsid w:val="007719B6"/>
    <w:rsid w:val="00771C4E"/>
    <w:rsid w:val="00771C8E"/>
    <w:rsid w:val="007727BE"/>
    <w:rsid w:val="00772BDE"/>
    <w:rsid w:val="007730D6"/>
    <w:rsid w:val="00773308"/>
    <w:rsid w:val="007740AC"/>
    <w:rsid w:val="007749F7"/>
    <w:rsid w:val="00774C2F"/>
    <w:rsid w:val="00774F5A"/>
    <w:rsid w:val="00776ACD"/>
    <w:rsid w:val="00776CDD"/>
    <w:rsid w:val="00776FB5"/>
    <w:rsid w:val="00780B2B"/>
    <w:rsid w:val="00780E8B"/>
    <w:rsid w:val="00780F5F"/>
    <w:rsid w:val="0078248C"/>
    <w:rsid w:val="0078256D"/>
    <w:rsid w:val="007825F6"/>
    <w:rsid w:val="00782874"/>
    <w:rsid w:val="00784A11"/>
    <w:rsid w:val="00784B77"/>
    <w:rsid w:val="00785509"/>
    <w:rsid w:val="0078658E"/>
    <w:rsid w:val="00786AC8"/>
    <w:rsid w:val="00786B99"/>
    <w:rsid w:val="00786E82"/>
    <w:rsid w:val="00787C65"/>
    <w:rsid w:val="0079117D"/>
    <w:rsid w:val="00791535"/>
    <w:rsid w:val="00791F64"/>
    <w:rsid w:val="00792063"/>
    <w:rsid w:val="00792854"/>
    <w:rsid w:val="00792E19"/>
    <w:rsid w:val="007930DD"/>
    <w:rsid w:val="00793B56"/>
    <w:rsid w:val="0079558F"/>
    <w:rsid w:val="00796194"/>
    <w:rsid w:val="00796C09"/>
    <w:rsid w:val="00796DA3"/>
    <w:rsid w:val="0079753A"/>
    <w:rsid w:val="007976EC"/>
    <w:rsid w:val="007A028C"/>
    <w:rsid w:val="007A15C8"/>
    <w:rsid w:val="007A2C85"/>
    <w:rsid w:val="007A3D59"/>
    <w:rsid w:val="007A454E"/>
    <w:rsid w:val="007A4DAC"/>
    <w:rsid w:val="007A5C3A"/>
    <w:rsid w:val="007A6331"/>
    <w:rsid w:val="007A638C"/>
    <w:rsid w:val="007A712A"/>
    <w:rsid w:val="007A752D"/>
    <w:rsid w:val="007B08E4"/>
    <w:rsid w:val="007B0C4C"/>
    <w:rsid w:val="007B2213"/>
    <w:rsid w:val="007B27F5"/>
    <w:rsid w:val="007B2C6F"/>
    <w:rsid w:val="007B34A3"/>
    <w:rsid w:val="007B456C"/>
    <w:rsid w:val="007B50E0"/>
    <w:rsid w:val="007B6ACC"/>
    <w:rsid w:val="007B7373"/>
    <w:rsid w:val="007B783E"/>
    <w:rsid w:val="007C03A2"/>
    <w:rsid w:val="007C176B"/>
    <w:rsid w:val="007C1CB1"/>
    <w:rsid w:val="007C22C9"/>
    <w:rsid w:val="007C27D7"/>
    <w:rsid w:val="007C2BCF"/>
    <w:rsid w:val="007C3477"/>
    <w:rsid w:val="007C3877"/>
    <w:rsid w:val="007C3C9D"/>
    <w:rsid w:val="007C44AE"/>
    <w:rsid w:val="007C4B73"/>
    <w:rsid w:val="007C58C9"/>
    <w:rsid w:val="007C75F8"/>
    <w:rsid w:val="007C7C0B"/>
    <w:rsid w:val="007C7E3B"/>
    <w:rsid w:val="007D07EF"/>
    <w:rsid w:val="007D10CE"/>
    <w:rsid w:val="007D260D"/>
    <w:rsid w:val="007D27AF"/>
    <w:rsid w:val="007D27DA"/>
    <w:rsid w:val="007D34EA"/>
    <w:rsid w:val="007D5598"/>
    <w:rsid w:val="007D5FB8"/>
    <w:rsid w:val="007D60DF"/>
    <w:rsid w:val="007D6C37"/>
    <w:rsid w:val="007D75DE"/>
    <w:rsid w:val="007E0E46"/>
    <w:rsid w:val="007E0F53"/>
    <w:rsid w:val="007E207E"/>
    <w:rsid w:val="007E2C3F"/>
    <w:rsid w:val="007E3AEA"/>
    <w:rsid w:val="007E3FCD"/>
    <w:rsid w:val="007E458E"/>
    <w:rsid w:val="007E531D"/>
    <w:rsid w:val="007E5460"/>
    <w:rsid w:val="007E561D"/>
    <w:rsid w:val="007E5D3C"/>
    <w:rsid w:val="007E6993"/>
    <w:rsid w:val="007F030C"/>
    <w:rsid w:val="007F08E5"/>
    <w:rsid w:val="007F0E0D"/>
    <w:rsid w:val="007F1920"/>
    <w:rsid w:val="007F2F79"/>
    <w:rsid w:val="007F302F"/>
    <w:rsid w:val="007F4247"/>
    <w:rsid w:val="007F54CA"/>
    <w:rsid w:val="007F577F"/>
    <w:rsid w:val="007F599C"/>
    <w:rsid w:val="007F6301"/>
    <w:rsid w:val="007F7D27"/>
    <w:rsid w:val="007F7D83"/>
    <w:rsid w:val="00800012"/>
    <w:rsid w:val="00800764"/>
    <w:rsid w:val="008008C9"/>
    <w:rsid w:val="00800A6D"/>
    <w:rsid w:val="00800F71"/>
    <w:rsid w:val="008011F7"/>
    <w:rsid w:val="0080152D"/>
    <w:rsid w:val="00801568"/>
    <w:rsid w:val="008016BA"/>
    <w:rsid w:val="008019D3"/>
    <w:rsid w:val="00802DC7"/>
    <w:rsid w:val="00802F56"/>
    <w:rsid w:val="00804B39"/>
    <w:rsid w:val="008059BE"/>
    <w:rsid w:val="008062CD"/>
    <w:rsid w:val="00806F07"/>
    <w:rsid w:val="0080701A"/>
    <w:rsid w:val="00807454"/>
    <w:rsid w:val="008075FC"/>
    <w:rsid w:val="008105EF"/>
    <w:rsid w:val="008109E2"/>
    <w:rsid w:val="00811AA0"/>
    <w:rsid w:val="00815172"/>
    <w:rsid w:val="008153CE"/>
    <w:rsid w:val="0081574A"/>
    <w:rsid w:val="00816215"/>
    <w:rsid w:val="00816CBC"/>
    <w:rsid w:val="00817018"/>
    <w:rsid w:val="008175BF"/>
    <w:rsid w:val="00817C84"/>
    <w:rsid w:val="00817E77"/>
    <w:rsid w:val="00820E4D"/>
    <w:rsid w:val="00821361"/>
    <w:rsid w:val="0082164C"/>
    <w:rsid w:val="00821EE7"/>
    <w:rsid w:val="00822008"/>
    <w:rsid w:val="008223FE"/>
    <w:rsid w:val="008225EC"/>
    <w:rsid w:val="008232B2"/>
    <w:rsid w:val="00823E05"/>
    <w:rsid w:val="00825103"/>
    <w:rsid w:val="0082555C"/>
    <w:rsid w:val="0082559F"/>
    <w:rsid w:val="0082577F"/>
    <w:rsid w:val="008265E1"/>
    <w:rsid w:val="00826635"/>
    <w:rsid w:val="008278FB"/>
    <w:rsid w:val="00831A55"/>
    <w:rsid w:val="00831C42"/>
    <w:rsid w:val="00832285"/>
    <w:rsid w:val="0083311B"/>
    <w:rsid w:val="00833274"/>
    <w:rsid w:val="0083489E"/>
    <w:rsid w:val="00835932"/>
    <w:rsid w:val="0083663B"/>
    <w:rsid w:val="008367B6"/>
    <w:rsid w:val="00837CF9"/>
    <w:rsid w:val="00840164"/>
    <w:rsid w:val="00842BEF"/>
    <w:rsid w:val="0084327E"/>
    <w:rsid w:val="00843FB9"/>
    <w:rsid w:val="00844366"/>
    <w:rsid w:val="00844484"/>
    <w:rsid w:val="00844C3D"/>
    <w:rsid w:val="00847384"/>
    <w:rsid w:val="008475F4"/>
    <w:rsid w:val="008478B6"/>
    <w:rsid w:val="00847A99"/>
    <w:rsid w:val="0085136F"/>
    <w:rsid w:val="008513B6"/>
    <w:rsid w:val="00851EF5"/>
    <w:rsid w:val="008523F2"/>
    <w:rsid w:val="00853C13"/>
    <w:rsid w:val="00854054"/>
    <w:rsid w:val="00854917"/>
    <w:rsid w:val="008553E1"/>
    <w:rsid w:val="00856BF2"/>
    <w:rsid w:val="00857F2C"/>
    <w:rsid w:val="00857FAC"/>
    <w:rsid w:val="008601BC"/>
    <w:rsid w:val="00861086"/>
    <w:rsid w:val="0086278D"/>
    <w:rsid w:val="008637FB"/>
    <w:rsid w:val="008645C4"/>
    <w:rsid w:val="00864C64"/>
    <w:rsid w:val="00864CF4"/>
    <w:rsid w:val="0086523A"/>
    <w:rsid w:val="00865666"/>
    <w:rsid w:val="0086573F"/>
    <w:rsid w:val="00865A4A"/>
    <w:rsid w:val="00866630"/>
    <w:rsid w:val="0086672B"/>
    <w:rsid w:val="00866BBD"/>
    <w:rsid w:val="00866FEC"/>
    <w:rsid w:val="008678C7"/>
    <w:rsid w:val="00867B37"/>
    <w:rsid w:val="008705DB"/>
    <w:rsid w:val="0087162F"/>
    <w:rsid w:val="00872B4B"/>
    <w:rsid w:val="0087307E"/>
    <w:rsid w:val="0087310C"/>
    <w:rsid w:val="00873DE8"/>
    <w:rsid w:val="00874231"/>
    <w:rsid w:val="008742DB"/>
    <w:rsid w:val="00874EDC"/>
    <w:rsid w:val="00875E50"/>
    <w:rsid w:val="0088000F"/>
    <w:rsid w:val="00880252"/>
    <w:rsid w:val="00880755"/>
    <w:rsid w:val="0088086B"/>
    <w:rsid w:val="008811F9"/>
    <w:rsid w:val="00882025"/>
    <w:rsid w:val="00882648"/>
    <w:rsid w:val="00882673"/>
    <w:rsid w:val="00884779"/>
    <w:rsid w:val="0088504D"/>
    <w:rsid w:val="00885370"/>
    <w:rsid w:val="008855A1"/>
    <w:rsid w:val="00885D6F"/>
    <w:rsid w:val="00886CB0"/>
    <w:rsid w:val="0088786E"/>
    <w:rsid w:val="00887E68"/>
    <w:rsid w:val="008900C2"/>
    <w:rsid w:val="0089044F"/>
    <w:rsid w:val="00891136"/>
    <w:rsid w:val="00891AAA"/>
    <w:rsid w:val="00892F67"/>
    <w:rsid w:val="0089302C"/>
    <w:rsid w:val="008936C5"/>
    <w:rsid w:val="00893EDD"/>
    <w:rsid w:val="0089475D"/>
    <w:rsid w:val="00895106"/>
    <w:rsid w:val="0089517A"/>
    <w:rsid w:val="00895C4F"/>
    <w:rsid w:val="00896BFC"/>
    <w:rsid w:val="00896E58"/>
    <w:rsid w:val="008971AF"/>
    <w:rsid w:val="0089723B"/>
    <w:rsid w:val="00897B8B"/>
    <w:rsid w:val="008A0994"/>
    <w:rsid w:val="008A1AC9"/>
    <w:rsid w:val="008A1DBB"/>
    <w:rsid w:val="008A314C"/>
    <w:rsid w:val="008A3D99"/>
    <w:rsid w:val="008A4802"/>
    <w:rsid w:val="008A48AD"/>
    <w:rsid w:val="008A4B97"/>
    <w:rsid w:val="008A66E9"/>
    <w:rsid w:val="008A6CF5"/>
    <w:rsid w:val="008A6DB7"/>
    <w:rsid w:val="008A7803"/>
    <w:rsid w:val="008A7819"/>
    <w:rsid w:val="008B0BA6"/>
    <w:rsid w:val="008B0E7B"/>
    <w:rsid w:val="008B118A"/>
    <w:rsid w:val="008B13C2"/>
    <w:rsid w:val="008B1650"/>
    <w:rsid w:val="008B167B"/>
    <w:rsid w:val="008B1E67"/>
    <w:rsid w:val="008B25D8"/>
    <w:rsid w:val="008B266E"/>
    <w:rsid w:val="008B27CA"/>
    <w:rsid w:val="008B2B54"/>
    <w:rsid w:val="008B3E19"/>
    <w:rsid w:val="008B4AF8"/>
    <w:rsid w:val="008B4E49"/>
    <w:rsid w:val="008B5443"/>
    <w:rsid w:val="008B6648"/>
    <w:rsid w:val="008B6BCC"/>
    <w:rsid w:val="008B747E"/>
    <w:rsid w:val="008B75FC"/>
    <w:rsid w:val="008B7B1D"/>
    <w:rsid w:val="008C04D8"/>
    <w:rsid w:val="008C11FA"/>
    <w:rsid w:val="008C1299"/>
    <w:rsid w:val="008C1354"/>
    <w:rsid w:val="008C1B88"/>
    <w:rsid w:val="008C459D"/>
    <w:rsid w:val="008C4C76"/>
    <w:rsid w:val="008C57FB"/>
    <w:rsid w:val="008C58E2"/>
    <w:rsid w:val="008C72D6"/>
    <w:rsid w:val="008C78FA"/>
    <w:rsid w:val="008D0735"/>
    <w:rsid w:val="008D1E59"/>
    <w:rsid w:val="008D355A"/>
    <w:rsid w:val="008D4766"/>
    <w:rsid w:val="008D48A2"/>
    <w:rsid w:val="008D4D44"/>
    <w:rsid w:val="008D59D4"/>
    <w:rsid w:val="008D5AA1"/>
    <w:rsid w:val="008D5C73"/>
    <w:rsid w:val="008D6975"/>
    <w:rsid w:val="008D6A43"/>
    <w:rsid w:val="008D6FDD"/>
    <w:rsid w:val="008D7149"/>
    <w:rsid w:val="008D7152"/>
    <w:rsid w:val="008D77B3"/>
    <w:rsid w:val="008E0187"/>
    <w:rsid w:val="008E11FB"/>
    <w:rsid w:val="008E1494"/>
    <w:rsid w:val="008E1910"/>
    <w:rsid w:val="008E19F2"/>
    <w:rsid w:val="008E1DFE"/>
    <w:rsid w:val="008E2C36"/>
    <w:rsid w:val="008E3946"/>
    <w:rsid w:val="008E3BA2"/>
    <w:rsid w:val="008E3E4C"/>
    <w:rsid w:val="008E4111"/>
    <w:rsid w:val="008F05BA"/>
    <w:rsid w:val="008F10E9"/>
    <w:rsid w:val="008F154C"/>
    <w:rsid w:val="008F16CC"/>
    <w:rsid w:val="008F2129"/>
    <w:rsid w:val="008F252B"/>
    <w:rsid w:val="008F2627"/>
    <w:rsid w:val="008F26C2"/>
    <w:rsid w:val="008F3781"/>
    <w:rsid w:val="008F4592"/>
    <w:rsid w:val="008F59D0"/>
    <w:rsid w:val="008F5D5B"/>
    <w:rsid w:val="008F693D"/>
    <w:rsid w:val="008F7325"/>
    <w:rsid w:val="008F74DE"/>
    <w:rsid w:val="008F7EA1"/>
    <w:rsid w:val="009006B3"/>
    <w:rsid w:val="00903989"/>
    <w:rsid w:val="00904A29"/>
    <w:rsid w:val="00904C78"/>
    <w:rsid w:val="00904C7F"/>
    <w:rsid w:val="009055B7"/>
    <w:rsid w:val="00907563"/>
    <w:rsid w:val="00910B7A"/>
    <w:rsid w:val="009116B2"/>
    <w:rsid w:val="0091247B"/>
    <w:rsid w:val="009136FD"/>
    <w:rsid w:val="00913738"/>
    <w:rsid w:val="009138B2"/>
    <w:rsid w:val="00914193"/>
    <w:rsid w:val="009143CF"/>
    <w:rsid w:val="00915C8A"/>
    <w:rsid w:val="00916B12"/>
    <w:rsid w:val="00917FDD"/>
    <w:rsid w:val="00920BD2"/>
    <w:rsid w:val="00921BB0"/>
    <w:rsid w:val="009224CC"/>
    <w:rsid w:val="00922573"/>
    <w:rsid w:val="00922CEE"/>
    <w:rsid w:val="00922E25"/>
    <w:rsid w:val="009238E7"/>
    <w:rsid w:val="00924195"/>
    <w:rsid w:val="00926826"/>
    <w:rsid w:val="009274E7"/>
    <w:rsid w:val="00927708"/>
    <w:rsid w:val="00930A31"/>
    <w:rsid w:val="0093192F"/>
    <w:rsid w:val="00931E84"/>
    <w:rsid w:val="00932998"/>
    <w:rsid w:val="00933717"/>
    <w:rsid w:val="0093377F"/>
    <w:rsid w:val="00933923"/>
    <w:rsid w:val="009345B1"/>
    <w:rsid w:val="00934A93"/>
    <w:rsid w:val="009357C8"/>
    <w:rsid w:val="009360A3"/>
    <w:rsid w:val="00936D6B"/>
    <w:rsid w:val="009376D1"/>
    <w:rsid w:val="00940243"/>
    <w:rsid w:val="00940D9E"/>
    <w:rsid w:val="00941AD3"/>
    <w:rsid w:val="00941D83"/>
    <w:rsid w:val="00942C02"/>
    <w:rsid w:val="00943149"/>
    <w:rsid w:val="009435FB"/>
    <w:rsid w:val="00943A92"/>
    <w:rsid w:val="00944ABE"/>
    <w:rsid w:val="00946743"/>
    <w:rsid w:val="00950453"/>
    <w:rsid w:val="00951CB1"/>
    <w:rsid w:val="0095252D"/>
    <w:rsid w:val="0095303A"/>
    <w:rsid w:val="00954B6D"/>
    <w:rsid w:val="00954E6C"/>
    <w:rsid w:val="00955183"/>
    <w:rsid w:val="00955D47"/>
    <w:rsid w:val="00956057"/>
    <w:rsid w:val="00956224"/>
    <w:rsid w:val="0095695E"/>
    <w:rsid w:val="0095698A"/>
    <w:rsid w:val="0095766F"/>
    <w:rsid w:val="00957840"/>
    <w:rsid w:val="009604E3"/>
    <w:rsid w:val="00960B56"/>
    <w:rsid w:val="0096186D"/>
    <w:rsid w:val="00961F8D"/>
    <w:rsid w:val="0096342A"/>
    <w:rsid w:val="0096368D"/>
    <w:rsid w:val="00963F28"/>
    <w:rsid w:val="00964787"/>
    <w:rsid w:val="00965398"/>
    <w:rsid w:val="009655A0"/>
    <w:rsid w:val="00965808"/>
    <w:rsid w:val="00967D0C"/>
    <w:rsid w:val="00967DEB"/>
    <w:rsid w:val="0097109F"/>
    <w:rsid w:val="00972EFF"/>
    <w:rsid w:val="00973093"/>
    <w:rsid w:val="00973AED"/>
    <w:rsid w:val="00974F8A"/>
    <w:rsid w:val="00975113"/>
    <w:rsid w:val="009757D9"/>
    <w:rsid w:val="0097633E"/>
    <w:rsid w:val="00977F31"/>
    <w:rsid w:val="00981D0A"/>
    <w:rsid w:val="00982030"/>
    <w:rsid w:val="009821DD"/>
    <w:rsid w:val="009831A2"/>
    <w:rsid w:val="009837C9"/>
    <w:rsid w:val="00984276"/>
    <w:rsid w:val="00984C7D"/>
    <w:rsid w:val="00984D97"/>
    <w:rsid w:val="00984DF7"/>
    <w:rsid w:val="0098522C"/>
    <w:rsid w:val="00985351"/>
    <w:rsid w:val="009857BD"/>
    <w:rsid w:val="00986312"/>
    <w:rsid w:val="009872B0"/>
    <w:rsid w:val="009874EB"/>
    <w:rsid w:val="00987EAB"/>
    <w:rsid w:val="00990923"/>
    <w:rsid w:val="00990B0A"/>
    <w:rsid w:val="00990D91"/>
    <w:rsid w:val="0099128B"/>
    <w:rsid w:val="00991DBE"/>
    <w:rsid w:val="00992115"/>
    <w:rsid w:val="00992136"/>
    <w:rsid w:val="009921FD"/>
    <w:rsid w:val="00992FE5"/>
    <w:rsid w:val="00994E00"/>
    <w:rsid w:val="009956C0"/>
    <w:rsid w:val="00995C84"/>
    <w:rsid w:val="00995E1B"/>
    <w:rsid w:val="009A04C2"/>
    <w:rsid w:val="009A098C"/>
    <w:rsid w:val="009A0EE3"/>
    <w:rsid w:val="009A0F4E"/>
    <w:rsid w:val="009A150E"/>
    <w:rsid w:val="009A165E"/>
    <w:rsid w:val="009A1B11"/>
    <w:rsid w:val="009A1B36"/>
    <w:rsid w:val="009A2277"/>
    <w:rsid w:val="009A2713"/>
    <w:rsid w:val="009A44DC"/>
    <w:rsid w:val="009A46E6"/>
    <w:rsid w:val="009A4938"/>
    <w:rsid w:val="009A5923"/>
    <w:rsid w:val="009A62F1"/>
    <w:rsid w:val="009A6BA2"/>
    <w:rsid w:val="009A7AA2"/>
    <w:rsid w:val="009A7EFC"/>
    <w:rsid w:val="009B18D7"/>
    <w:rsid w:val="009B3B44"/>
    <w:rsid w:val="009B462C"/>
    <w:rsid w:val="009B47CF"/>
    <w:rsid w:val="009B57F6"/>
    <w:rsid w:val="009B6F72"/>
    <w:rsid w:val="009B70F5"/>
    <w:rsid w:val="009B7226"/>
    <w:rsid w:val="009B7667"/>
    <w:rsid w:val="009B7EA2"/>
    <w:rsid w:val="009C0413"/>
    <w:rsid w:val="009C0706"/>
    <w:rsid w:val="009C09D4"/>
    <w:rsid w:val="009C13BB"/>
    <w:rsid w:val="009C186D"/>
    <w:rsid w:val="009C215F"/>
    <w:rsid w:val="009C28F9"/>
    <w:rsid w:val="009C2A57"/>
    <w:rsid w:val="009C2D3E"/>
    <w:rsid w:val="009C2E3E"/>
    <w:rsid w:val="009C37D2"/>
    <w:rsid w:val="009C4147"/>
    <w:rsid w:val="009C45EF"/>
    <w:rsid w:val="009C4DCB"/>
    <w:rsid w:val="009C5BDD"/>
    <w:rsid w:val="009C5CE0"/>
    <w:rsid w:val="009C5FA2"/>
    <w:rsid w:val="009C653C"/>
    <w:rsid w:val="009C6CD1"/>
    <w:rsid w:val="009C73B7"/>
    <w:rsid w:val="009D0488"/>
    <w:rsid w:val="009D0C4C"/>
    <w:rsid w:val="009D1F10"/>
    <w:rsid w:val="009D2158"/>
    <w:rsid w:val="009D2EA4"/>
    <w:rsid w:val="009D3294"/>
    <w:rsid w:val="009D34CC"/>
    <w:rsid w:val="009D4400"/>
    <w:rsid w:val="009D4D3B"/>
    <w:rsid w:val="009D4D49"/>
    <w:rsid w:val="009D4EAA"/>
    <w:rsid w:val="009D500D"/>
    <w:rsid w:val="009D5093"/>
    <w:rsid w:val="009D576C"/>
    <w:rsid w:val="009D6480"/>
    <w:rsid w:val="009D66B9"/>
    <w:rsid w:val="009D77A8"/>
    <w:rsid w:val="009D7A74"/>
    <w:rsid w:val="009D7E5D"/>
    <w:rsid w:val="009E06A0"/>
    <w:rsid w:val="009E0B7A"/>
    <w:rsid w:val="009E0BF5"/>
    <w:rsid w:val="009E1191"/>
    <w:rsid w:val="009E190B"/>
    <w:rsid w:val="009E2271"/>
    <w:rsid w:val="009E2ECC"/>
    <w:rsid w:val="009E4BF8"/>
    <w:rsid w:val="009E5311"/>
    <w:rsid w:val="009E5515"/>
    <w:rsid w:val="009E6025"/>
    <w:rsid w:val="009E7135"/>
    <w:rsid w:val="009E7220"/>
    <w:rsid w:val="009F06FF"/>
    <w:rsid w:val="009F0E43"/>
    <w:rsid w:val="009F1FFA"/>
    <w:rsid w:val="009F2769"/>
    <w:rsid w:val="009F2C96"/>
    <w:rsid w:val="009F3467"/>
    <w:rsid w:val="009F3C6F"/>
    <w:rsid w:val="009F430F"/>
    <w:rsid w:val="009F483A"/>
    <w:rsid w:val="009F6321"/>
    <w:rsid w:val="009F64A3"/>
    <w:rsid w:val="009F6796"/>
    <w:rsid w:val="009F69A4"/>
    <w:rsid w:val="009F7C79"/>
    <w:rsid w:val="009F7F5D"/>
    <w:rsid w:val="009F7FDC"/>
    <w:rsid w:val="00A007EF"/>
    <w:rsid w:val="00A01361"/>
    <w:rsid w:val="00A01DE6"/>
    <w:rsid w:val="00A01F02"/>
    <w:rsid w:val="00A02FC6"/>
    <w:rsid w:val="00A0308F"/>
    <w:rsid w:val="00A03258"/>
    <w:rsid w:val="00A0325A"/>
    <w:rsid w:val="00A035E3"/>
    <w:rsid w:val="00A03AAA"/>
    <w:rsid w:val="00A05F77"/>
    <w:rsid w:val="00A07593"/>
    <w:rsid w:val="00A077F6"/>
    <w:rsid w:val="00A07944"/>
    <w:rsid w:val="00A07AC8"/>
    <w:rsid w:val="00A110B5"/>
    <w:rsid w:val="00A12108"/>
    <w:rsid w:val="00A133EB"/>
    <w:rsid w:val="00A1344D"/>
    <w:rsid w:val="00A141B6"/>
    <w:rsid w:val="00A15220"/>
    <w:rsid w:val="00A159C4"/>
    <w:rsid w:val="00A16713"/>
    <w:rsid w:val="00A1757F"/>
    <w:rsid w:val="00A175AF"/>
    <w:rsid w:val="00A206E2"/>
    <w:rsid w:val="00A209A2"/>
    <w:rsid w:val="00A20FC0"/>
    <w:rsid w:val="00A2150E"/>
    <w:rsid w:val="00A21D1E"/>
    <w:rsid w:val="00A21D83"/>
    <w:rsid w:val="00A21E18"/>
    <w:rsid w:val="00A226CE"/>
    <w:rsid w:val="00A23E9F"/>
    <w:rsid w:val="00A24129"/>
    <w:rsid w:val="00A24EEC"/>
    <w:rsid w:val="00A2595F"/>
    <w:rsid w:val="00A26429"/>
    <w:rsid w:val="00A26DB7"/>
    <w:rsid w:val="00A27433"/>
    <w:rsid w:val="00A323C4"/>
    <w:rsid w:val="00A323D7"/>
    <w:rsid w:val="00A32C45"/>
    <w:rsid w:val="00A34536"/>
    <w:rsid w:val="00A34939"/>
    <w:rsid w:val="00A35247"/>
    <w:rsid w:val="00A37522"/>
    <w:rsid w:val="00A40299"/>
    <w:rsid w:val="00A40436"/>
    <w:rsid w:val="00A41050"/>
    <w:rsid w:val="00A41B16"/>
    <w:rsid w:val="00A42772"/>
    <w:rsid w:val="00A42BD2"/>
    <w:rsid w:val="00A43503"/>
    <w:rsid w:val="00A43618"/>
    <w:rsid w:val="00A43999"/>
    <w:rsid w:val="00A442C7"/>
    <w:rsid w:val="00A44438"/>
    <w:rsid w:val="00A450B2"/>
    <w:rsid w:val="00A459AE"/>
    <w:rsid w:val="00A45DE2"/>
    <w:rsid w:val="00A45E17"/>
    <w:rsid w:val="00A4662D"/>
    <w:rsid w:val="00A46828"/>
    <w:rsid w:val="00A46BC1"/>
    <w:rsid w:val="00A470B8"/>
    <w:rsid w:val="00A50090"/>
    <w:rsid w:val="00A50132"/>
    <w:rsid w:val="00A51F17"/>
    <w:rsid w:val="00A52BA2"/>
    <w:rsid w:val="00A534BC"/>
    <w:rsid w:val="00A5428C"/>
    <w:rsid w:val="00A549E3"/>
    <w:rsid w:val="00A54E69"/>
    <w:rsid w:val="00A54F48"/>
    <w:rsid w:val="00A55CF1"/>
    <w:rsid w:val="00A55F72"/>
    <w:rsid w:val="00A564DE"/>
    <w:rsid w:val="00A56B58"/>
    <w:rsid w:val="00A56F14"/>
    <w:rsid w:val="00A5777B"/>
    <w:rsid w:val="00A57E15"/>
    <w:rsid w:val="00A60596"/>
    <w:rsid w:val="00A62D87"/>
    <w:rsid w:val="00A635A7"/>
    <w:rsid w:val="00A63E11"/>
    <w:rsid w:val="00A6429F"/>
    <w:rsid w:val="00A6468F"/>
    <w:rsid w:val="00A64A88"/>
    <w:rsid w:val="00A66167"/>
    <w:rsid w:val="00A66784"/>
    <w:rsid w:val="00A6699E"/>
    <w:rsid w:val="00A66A21"/>
    <w:rsid w:val="00A66F06"/>
    <w:rsid w:val="00A70198"/>
    <w:rsid w:val="00A70700"/>
    <w:rsid w:val="00A7094D"/>
    <w:rsid w:val="00A713F3"/>
    <w:rsid w:val="00A71475"/>
    <w:rsid w:val="00A714E0"/>
    <w:rsid w:val="00A72465"/>
    <w:rsid w:val="00A74019"/>
    <w:rsid w:val="00A742F7"/>
    <w:rsid w:val="00A74573"/>
    <w:rsid w:val="00A7475A"/>
    <w:rsid w:val="00A75C62"/>
    <w:rsid w:val="00A769CD"/>
    <w:rsid w:val="00A76ACB"/>
    <w:rsid w:val="00A778FD"/>
    <w:rsid w:val="00A77F56"/>
    <w:rsid w:val="00A80577"/>
    <w:rsid w:val="00A80AA2"/>
    <w:rsid w:val="00A81845"/>
    <w:rsid w:val="00A82121"/>
    <w:rsid w:val="00A8274A"/>
    <w:rsid w:val="00A848AF"/>
    <w:rsid w:val="00A852CC"/>
    <w:rsid w:val="00A8540C"/>
    <w:rsid w:val="00A856F3"/>
    <w:rsid w:val="00A8571C"/>
    <w:rsid w:val="00A85879"/>
    <w:rsid w:val="00A85C6D"/>
    <w:rsid w:val="00A85CB0"/>
    <w:rsid w:val="00A86161"/>
    <w:rsid w:val="00A862BE"/>
    <w:rsid w:val="00A869A7"/>
    <w:rsid w:val="00A91D36"/>
    <w:rsid w:val="00A9375F"/>
    <w:rsid w:val="00A93A6D"/>
    <w:rsid w:val="00A93E66"/>
    <w:rsid w:val="00A94594"/>
    <w:rsid w:val="00A95AA1"/>
    <w:rsid w:val="00A96B52"/>
    <w:rsid w:val="00A974A5"/>
    <w:rsid w:val="00AA06DC"/>
    <w:rsid w:val="00AA090A"/>
    <w:rsid w:val="00AA1532"/>
    <w:rsid w:val="00AA1C43"/>
    <w:rsid w:val="00AA2251"/>
    <w:rsid w:val="00AA27BF"/>
    <w:rsid w:val="00AA28C0"/>
    <w:rsid w:val="00AA2A58"/>
    <w:rsid w:val="00AA2E58"/>
    <w:rsid w:val="00AA3E56"/>
    <w:rsid w:val="00AA4517"/>
    <w:rsid w:val="00AA468C"/>
    <w:rsid w:val="00AA66D0"/>
    <w:rsid w:val="00AA6ECA"/>
    <w:rsid w:val="00AA73DE"/>
    <w:rsid w:val="00AA743D"/>
    <w:rsid w:val="00AB0D45"/>
    <w:rsid w:val="00AB192C"/>
    <w:rsid w:val="00AB1B6F"/>
    <w:rsid w:val="00AB2051"/>
    <w:rsid w:val="00AB2FC5"/>
    <w:rsid w:val="00AB403C"/>
    <w:rsid w:val="00AB4610"/>
    <w:rsid w:val="00AB4693"/>
    <w:rsid w:val="00AB49AD"/>
    <w:rsid w:val="00AB53D5"/>
    <w:rsid w:val="00AB5D6B"/>
    <w:rsid w:val="00AB675F"/>
    <w:rsid w:val="00AB6BFF"/>
    <w:rsid w:val="00AB6C4B"/>
    <w:rsid w:val="00AB75AF"/>
    <w:rsid w:val="00AB7AB2"/>
    <w:rsid w:val="00AB7EFF"/>
    <w:rsid w:val="00AC0C22"/>
    <w:rsid w:val="00AC0D4C"/>
    <w:rsid w:val="00AC17C8"/>
    <w:rsid w:val="00AC29FE"/>
    <w:rsid w:val="00AC31C8"/>
    <w:rsid w:val="00AC3230"/>
    <w:rsid w:val="00AC36FD"/>
    <w:rsid w:val="00AC3BF6"/>
    <w:rsid w:val="00AC5478"/>
    <w:rsid w:val="00AC67A8"/>
    <w:rsid w:val="00AC72D8"/>
    <w:rsid w:val="00AD0651"/>
    <w:rsid w:val="00AD1D7A"/>
    <w:rsid w:val="00AD1DAF"/>
    <w:rsid w:val="00AD3F53"/>
    <w:rsid w:val="00AD46D4"/>
    <w:rsid w:val="00AD495B"/>
    <w:rsid w:val="00AD58FB"/>
    <w:rsid w:val="00AD5AD8"/>
    <w:rsid w:val="00AD5B1B"/>
    <w:rsid w:val="00AD70E5"/>
    <w:rsid w:val="00AD7888"/>
    <w:rsid w:val="00AD797C"/>
    <w:rsid w:val="00AE044C"/>
    <w:rsid w:val="00AE0738"/>
    <w:rsid w:val="00AE0B2A"/>
    <w:rsid w:val="00AE1332"/>
    <w:rsid w:val="00AE3379"/>
    <w:rsid w:val="00AE3E37"/>
    <w:rsid w:val="00AE4423"/>
    <w:rsid w:val="00AE4F92"/>
    <w:rsid w:val="00AE5409"/>
    <w:rsid w:val="00AE5922"/>
    <w:rsid w:val="00AE594A"/>
    <w:rsid w:val="00AE678E"/>
    <w:rsid w:val="00AE7D21"/>
    <w:rsid w:val="00AF143C"/>
    <w:rsid w:val="00AF1C25"/>
    <w:rsid w:val="00AF1CA8"/>
    <w:rsid w:val="00AF1DCE"/>
    <w:rsid w:val="00AF2461"/>
    <w:rsid w:val="00AF2667"/>
    <w:rsid w:val="00AF3392"/>
    <w:rsid w:val="00AF3A8F"/>
    <w:rsid w:val="00AF400D"/>
    <w:rsid w:val="00AF40DF"/>
    <w:rsid w:val="00AF5134"/>
    <w:rsid w:val="00AF5702"/>
    <w:rsid w:val="00AF5BCC"/>
    <w:rsid w:val="00AF65CD"/>
    <w:rsid w:val="00AF6643"/>
    <w:rsid w:val="00AF68F2"/>
    <w:rsid w:val="00AF728F"/>
    <w:rsid w:val="00AF73C0"/>
    <w:rsid w:val="00B0204D"/>
    <w:rsid w:val="00B022B7"/>
    <w:rsid w:val="00B02A25"/>
    <w:rsid w:val="00B030F1"/>
    <w:rsid w:val="00B03337"/>
    <w:rsid w:val="00B03636"/>
    <w:rsid w:val="00B03A86"/>
    <w:rsid w:val="00B042A7"/>
    <w:rsid w:val="00B04A4A"/>
    <w:rsid w:val="00B04D87"/>
    <w:rsid w:val="00B05BF8"/>
    <w:rsid w:val="00B06A85"/>
    <w:rsid w:val="00B0707D"/>
    <w:rsid w:val="00B07134"/>
    <w:rsid w:val="00B07582"/>
    <w:rsid w:val="00B0769A"/>
    <w:rsid w:val="00B07AA0"/>
    <w:rsid w:val="00B10B47"/>
    <w:rsid w:val="00B1134E"/>
    <w:rsid w:val="00B1171C"/>
    <w:rsid w:val="00B11F8A"/>
    <w:rsid w:val="00B127C9"/>
    <w:rsid w:val="00B14E57"/>
    <w:rsid w:val="00B15E5D"/>
    <w:rsid w:val="00B164D7"/>
    <w:rsid w:val="00B16874"/>
    <w:rsid w:val="00B16F1E"/>
    <w:rsid w:val="00B17729"/>
    <w:rsid w:val="00B178CC"/>
    <w:rsid w:val="00B178DA"/>
    <w:rsid w:val="00B17F3D"/>
    <w:rsid w:val="00B204C5"/>
    <w:rsid w:val="00B20FF0"/>
    <w:rsid w:val="00B214AE"/>
    <w:rsid w:val="00B214F5"/>
    <w:rsid w:val="00B21509"/>
    <w:rsid w:val="00B21DA4"/>
    <w:rsid w:val="00B22E76"/>
    <w:rsid w:val="00B23E4D"/>
    <w:rsid w:val="00B240A4"/>
    <w:rsid w:val="00B253FF"/>
    <w:rsid w:val="00B257A8"/>
    <w:rsid w:val="00B25A20"/>
    <w:rsid w:val="00B2787B"/>
    <w:rsid w:val="00B27FAD"/>
    <w:rsid w:val="00B31A9C"/>
    <w:rsid w:val="00B341F1"/>
    <w:rsid w:val="00B343D5"/>
    <w:rsid w:val="00B351C2"/>
    <w:rsid w:val="00B35982"/>
    <w:rsid w:val="00B36017"/>
    <w:rsid w:val="00B3651A"/>
    <w:rsid w:val="00B37646"/>
    <w:rsid w:val="00B40E47"/>
    <w:rsid w:val="00B41022"/>
    <w:rsid w:val="00B4132A"/>
    <w:rsid w:val="00B414B1"/>
    <w:rsid w:val="00B4157D"/>
    <w:rsid w:val="00B424A2"/>
    <w:rsid w:val="00B43345"/>
    <w:rsid w:val="00B43361"/>
    <w:rsid w:val="00B43CFC"/>
    <w:rsid w:val="00B44D0C"/>
    <w:rsid w:val="00B46255"/>
    <w:rsid w:val="00B46A0B"/>
    <w:rsid w:val="00B46A92"/>
    <w:rsid w:val="00B46AFF"/>
    <w:rsid w:val="00B46B3B"/>
    <w:rsid w:val="00B47AEB"/>
    <w:rsid w:val="00B500CE"/>
    <w:rsid w:val="00B507D7"/>
    <w:rsid w:val="00B52911"/>
    <w:rsid w:val="00B538A7"/>
    <w:rsid w:val="00B5392F"/>
    <w:rsid w:val="00B54042"/>
    <w:rsid w:val="00B5532A"/>
    <w:rsid w:val="00B563B8"/>
    <w:rsid w:val="00B5641B"/>
    <w:rsid w:val="00B56FD3"/>
    <w:rsid w:val="00B6132F"/>
    <w:rsid w:val="00B61615"/>
    <w:rsid w:val="00B61DCB"/>
    <w:rsid w:val="00B627F5"/>
    <w:rsid w:val="00B62BDB"/>
    <w:rsid w:val="00B64375"/>
    <w:rsid w:val="00B650C8"/>
    <w:rsid w:val="00B650FF"/>
    <w:rsid w:val="00B65146"/>
    <w:rsid w:val="00B6581F"/>
    <w:rsid w:val="00B65A47"/>
    <w:rsid w:val="00B66443"/>
    <w:rsid w:val="00B6671E"/>
    <w:rsid w:val="00B70108"/>
    <w:rsid w:val="00B703D9"/>
    <w:rsid w:val="00B70693"/>
    <w:rsid w:val="00B71985"/>
    <w:rsid w:val="00B72ABE"/>
    <w:rsid w:val="00B72C89"/>
    <w:rsid w:val="00B72FFE"/>
    <w:rsid w:val="00B733F7"/>
    <w:rsid w:val="00B735A6"/>
    <w:rsid w:val="00B73756"/>
    <w:rsid w:val="00B73A7B"/>
    <w:rsid w:val="00B73C72"/>
    <w:rsid w:val="00B75E52"/>
    <w:rsid w:val="00B766D7"/>
    <w:rsid w:val="00B76D14"/>
    <w:rsid w:val="00B77BB8"/>
    <w:rsid w:val="00B77C08"/>
    <w:rsid w:val="00B77DEB"/>
    <w:rsid w:val="00B83925"/>
    <w:rsid w:val="00B8574C"/>
    <w:rsid w:val="00B85874"/>
    <w:rsid w:val="00B85CA9"/>
    <w:rsid w:val="00B86315"/>
    <w:rsid w:val="00B87458"/>
    <w:rsid w:val="00B877A2"/>
    <w:rsid w:val="00B87F19"/>
    <w:rsid w:val="00B9055C"/>
    <w:rsid w:val="00B908CF"/>
    <w:rsid w:val="00B911AC"/>
    <w:rsid w:val="00B91296"/>
    <w:rsid w:val="00B92A48"/>
    <w:rsid w:val="00B935CE"/>
    <w:rsid w:val="00B94434"/>
    <w:rsid w:val="00B94587"/>
    <w:rsid w:val="00B947F1"/>
    <w:rsid w:val="00B94DC1"/>
    <w:rsid w:val="00B95E02"/>
    <w:rsid w:val="00B961E8"/>
    <w:rsid w:val="00B962BA"/>
    <w:rsid w:val="00B967A7"/>
    <w:rsid w:val="00B975AE"/>
    <w:rsid w:val="00B97D98"/>
    <w:rsid w:val="00BA0E61"/>
    <w:rsid w:val="00BA1D59"/>
    <w:rsid w:val="00BA2456"/>
    <w:rsid w:val="00BA2580"/>
    <w:rsid w:val="00BA2782"/>
    <w:rsid w:val="00BA2B0C"/>
    <w:rsid w:val="00BA2F06"/>
    <w:rsid w:val="00BA39F4"/>
    <w:rsid w:val="00BA52C3"/>
    <w:rsid w:val="00BA54F0"/>
    <w:rsid w:val="00BA5B23"/>
    <w:rsid w:val="00BA635F"/>
    <w:rsid w:val="00BA656F"/>
    <w:rsid w:val="00BA737A"/>
    <w:rsid w:val="00BB00C3"/>
    <w:rsid w:val="00BB0522"/>
    <w:rsid w:val="00BB128D"/>
    <w:rsid w:val="00BB128F"/>
    <w:rsid w:val="00BB154A"/>
    <w:rsid w:val="00BB1C00"/>
    <w:rsid w:val="00BB1CE6"/>
    <w:rsid w:val="00BB24CC"/>
    <w:rsid w:val="00BB2500"/>
    <w:rsid w:val="00BB25BD"/>
    <w:rsid w:val="00BB441A"/>
    <w:rsid w:val="00BB65E8"/>
    <w:rsid w:val="00BB65F3"/>
    <w:rsid w:val="00BB6EB4"/>
    <w:rsid w:val="00BB78CD"/>
    <w:rsid w:val="00BC1CD8"/>
    <w:rsid w:val="00BC1E6B"/>
    <w:rsid w:val="00BC2421"/>
    <w:rsid w:val="00BC2D8C"/>
    <w:rsid w:val="00BC32DC"/>
    <w:rsid w:val="00BC4FCE"/>
    <w:rsid w:val="00BC5752"/>
    <w:rsid w:val="00BC58C3"/>
    <w:rsid w:val="00BC5B15"/>
    <w:rsid w:val="00BC5C89"/>
    <w:rsid w:val="00BC76AA"/>
    <w:rsid w:val="00BC7C80"/>
    <w:rsid w:val="00BC7CC5"/>
    <w:rsid w:val="00BD030B"/>
    <w:rsid w:val="00BD149F"/>
    <w:rsid w:val="00BD2EEF"/>
    <w:rsid w:val="00BD2FDA"/>
    <w:rsid w:val="00BD3453"/>
    <w:rsid w:val="00BD3D5F"/>
    <w:rsid w:val="00BD418E"/>
    <w:rsid w:val="00BD484C"/>
    <w:rsid w:val="00BD4A69"/>
    <w:rsid w:val="00BD5080"/>
    <w:rsid w:val="00BD74F4"/>
    <w:rsid w:val="00BD7596"/>
    <w:rsid w:val="00BE1152"/>
    <w:rsid w:val="00BE1D1E"/>
    <w:rsid w:val="00BE2BF1"/>
    <w:rsid w:val="00BE3DDA"/>
    <w:rsid w:val="00BE3EBD"/>
    <w:rsid w:val="00BE3EE3"/>
    <w:rsid w:val="00BE40D2"/>
    <w:rsid w:val="00BE419A"/>
    <w:rsid w:val="00BE4EE5"/>
    <w:rsid w:val="00BE50D2"/>
    <w:rsid w:val="00BE6B87"/>
    <w:rsid w:val="00BE718D"/>
    <w:rsid w:val="00BF0CCE"/>
    <w:rsid w:val="00BF1596"/>
    <w:rsid w:val="00BF2800"/>
    <w:rsid w:val="00BF3C18"/>
    <w:rsid w:val="00BF3FC0"/>
    <w:rsid w:val="00BF4208"/>
    <w:rsid w:val="00BF4652"/>
    <w:rsid w:val="00BF69A4"/>
    <w:rsid w:val="00BF6C27"/>
    <w:rsid w:val="00BF7BA6"/>
    <w:rsid w:val="00C001CF"/>
    <w:rsid w:val="00C0046C"/>
    <w:rsid w:val="00C009C2"/>
    <w:rsid w:val="00C00C7A"/>
    <w:rsid w:val="00C01163"/>
    <w:rsid w:val="00C0125F"/>
    <w:rsid w:val="00C01EA0"/>
    <w:rsid w:val="00C01FEE"/>
    <w:rsid w:val="00C0254D"/>
    <w:rsid w:val="00C02F34"/>
    <w:rsid w:val="00C02F81"/>
    <w:rsid w:val="00C0408D"/>
    <w:rsid w:val="00C045E4"/>
    <w:rsid w:val="00C04730"/>
    <w:rsid w:val="00C04C7C"/>
    <w:rsid w:val="00C04CA7"/>
    <w:rsid w:val="00C05941"/>
    <w:rsid w:val="00C05B93"/>
    <w:rsid w:val="00C05D44"/>
    <w:rsid w:val="00C05F2D"/>
    <w:rsid w:val="00C0600E"/>
    <w:rsid w:val="00C066EF"/>
    <w:rsid w:val="00C0688D"/>
    <w:rsid w:val="00C06EAA"/>
    <w:rsid w:val="00C072F9"/>
    <w:rsid w:val="00C07660"/>
    <w:rsid w:val="00C105A5"/>
    <w:rsid w:val="00C1061B"/>
    <w:rsid w:val="00C10C67"/>
    <w:rsid w:val="00C11166"/>
    <w:rsid w:val="00C111B8"/>
    <w:rsid w:val="00C11EFE"/>
    <w:rsid w:val="00C11FA9"/>
    <w:rsid w:val="00C1214B"/>
    <w:rsid w:val="00C12C10"/>
    <w:rsid w:val="00C13EF6"/>
    <w:rsid w:val="00C14540"/>
    <w:rsid w:val="00C14F08"/>
    <w:rsid w:val="00C15875"/>
    <w:rsid w:val="00C15E40"/>
    <w:rsid w:val="00C160A0"/>
    <w:rsid w:val="00C1636C"/>
    <w:rsid w:val="00C16888"/>
    <w:rsid w:val="00C16C01"/>
    <w:rsid w:val="00C17A2C"/>
    <w:rsid w:val="00C204E5"/>
    <w:rsid w:val="00C2169D"/>
    <w:rsid w:val="00C22475"/>
    <w:rsid w:val="00C22635"/>
    <w:rsid w:val="00C22CFC"/>
    <w:rsid w:val="00C23ADA"/>
    <w:rsid w:val="00C240E1"/>
    <w:rsid w:val="00C243B9"/>
    <w:rsid w:val="00C24953"/>
    <w:rsid w:val="00C25413"/>
    <w:rsid w:val="00C260CD"/>
    <w:rsid w:val="00C261EE"/>
    <w:rsid w:val="00C268A1"/>
    <w:rsid w:val="00C26A4D"/>
    <w:rsid w:val="00C27614"/>
    <w:rsid w:val="00C276DB"/>
    <w:rsid w:val="00C27C7A"/>
    <w:rsid w:val="00C27FBC"/>
    <w:rsid w:val="00C32111"/>
    <w:rsid w:val="00C328C7"/>
    <w:rsid w:val="00C33401"/>
    <w:rsid w:val="00C338EA"/>
    <w:rsid w:val="00C33EA7"/>
    <w:rsid w:val="00C341BB"/>
    <w:rsid w:val="00C34641"/>
    <w:rsid w:val="00C3499B"/>
    <w:rsid w:val="00C3581F"/>
    <w:rsid w:val="00C36E37"/>
    <w:rsid w:val="00C4100A"/>
    <w:rsid w:val="00C41AA1"/>
    <w:rsid w:val="00C423C5"/>
    <w:rsid w:val="00C42935"/>
    <w:rsid w:val="00C435FC"/>
    <w:rsid w:val="00C45805"/>
    <w:rsid w:val="00C45C0D"/>
    <w:rsid w:val="00C461C8"/>
    <w:rsid w:val="00C4706D"/>
    <w:rsid w:val="00C47D1C"/>
    <w:rsid w:val="00C50DE9"/>
    <w:rsid w:val="00C51545"/>
    <w:rsid w:val="00C5161D"/>
    <w:rsid w:val="00C51A05"/>
    <w:rsid w:val="00C53713"/>
    <w:rsid w:val="00C54242"/>
    <w:rsid w:val="00C54271"/>
    <w:rsid w:val="00C545E8"/>
    <w:rsid w:val="00C548BF"/>
    <w:rsid w:val="00C55335"/>
    <w:rsid w:val="00C602C0"/>
    <w:rsid w:val="00C607FB"/>
    <w:rsid w:val="00C61FCE"/>
    <w:rsid w:val="00C622B7"/>
    <w:rsid w:val="00C624AE"/>
    <w:rsid w:val="00C634ED"/>
    <w:rsid w:val="00C63C4D"/>
    <w:rsid w:val="00C64427"/>
    <w:rsid w:val="00C64D91"/>
    <w:rsid w:val="00C6527A"/>
    <w:rsid w:val="00C6646D"/>
    <w:rsid w:val="00C66E37"/>
    <w:rsid w:val="00C675E0"/>
    <w:rsid w:val="00C701DC"/>
    <w:rsid w:val="00C70457"/>
    <w:rsid w:val="00C70C82"/>
    <w:rsid w:val="00C711B1"/>
    <w:rsid w:val="00C714AE"/>
    <w:rsid w:val="00C71990"/>
    <w:rsid w:val="00C71DA6"/>
    <w:rsid w:val="00C7255E"/>
    <w:rsid w:val="00C739D9"/>
    <w:rsid w:val="00C7599A"/>
    <w:rsid w:val="00C76FA9"/>
    <w:rsid w:val="00C770FE"/>
    <w:rsid w:val="00C77B52"/>
    <w:rsid w:val="00C8112B"/>
    <w:rsid w:val="00C81389"/>
    <w:rsid w:val="00C813FE"/>
    <w:rsid w:val="00C819B3"/>
    <w:rsid w:val="00C82364"/>
    <w:rsid w:val="00C8398D"/>
    <w:rsid w:val="00C858A1"/>
    <w:rsid w:val="00C85E03"/>
    <w:rsid w:val="00C877BB"/>
    <w:rsid w:val="00C90871"/>
    <w:rsid w:val="00C90EC7"/>
    <w:rsid w:val="00C91005"/>
    <w:rsid w:val="00C91427"/>
    <w:rsid w:val="00C91A7B"/>
    <w:rsid w:val="00C928CB"/>
    <w:rsid w:val="00C92B9A"/>
    <w:rsid w:val="00C9489F"/>
    <w:rsid w:val="00C94C5B"/>
    <w:rsid w:val="00C95A88"/>
    <w:rsid w:val="00C95D78"/>
    <w:rsid w:val="00C95DDC"/>
    <w:rsid w:val="00C96427"/>
    <w:rsid w:val="00C975D8"/>
    <w:rsid w:val="00CA001E"/>
    <w:rsid w:val="00CA0646"/>
    <w:rsid w:val="00CA1011"/>
    <w:rsid w:val="00CA1DD1"/>
    <w:rsid w:val="00CA219A"/>
    <w:rsid w:val="00CA21FC"/>
    <w:rsid w:val="00CA3999"/>
    <w:rsid w:val="00CA4E36"/>
    <w:rsid w:val="00CA5251"/>
    <w:rsid w:val="00CA52FB"/>
    <w:rsid w:val="00CA559D"/>
    <w:rsid w:val="00CA6CE9"/>
    <w:rsid w:val="00CA7F4A"/>
    <w:rsid w:val="00CA7F87"/>
    <w:rsid w:val="00CB19E0"/>
    <w:rsid w:val="00CB2D6D"/>
    <w:rsid w:val="00CB2E00"/>
    <w:rsid w:val="00CB3619"/>
    <w:rsid w:val="00CB4F57"/>
    <w:rsid w:val="00CB5014"/>
    <w:rsid w:val="00CB50B3"/>
    <w:rsid w:val="00CB5491"/>
    <w:rsid w:val="00CB59FD"/>
    <w:rsid w:val="00CB767B"/>
    <w:rsid w:val="00CC00E8"/>
    <w:rsid w:val="00CC115A"/>
    <w:rsid w:val="00CC1A3C"/>
    <w:rsid w:val="00CC29D0"/>
    <w:rsid w:val="00CC3522"/>
    <w:rsid w:val="00CC4EB9"/>
    <w:rsid w:val="00CC5099"/>
    <w:rsid w:val="00CC5C1C"/>
    <w:rsid w:val="00CC5D18"/>
    <w:rsid w:val="00CC6A01"/>
    <w:rsid w:val="00CC7BFD"/>
    <w:rsid w:val="00CD04DA"/>
    <w:rsid w:val="00CD1294"/>
    <w:rsid w:val="00CD17F8"/>
    <w:rsid w:val="00CD1805"/>
    <w:rsid w:val="00CD1C1E"/>
    <w:rsid w:val="00CD1EFB"/>
    <w:rsid w:val="00CD20DB"/>
    <w:rsid w:val="00CD2283"/>
    <w:rsid w:val="00CD2514"/>
    <w:rsid w:val="00CD2E40"/>
    <w:rsid w:val="00CD3525"/>
    <w:rsid w:val="00CD381C"/>
    <w:rsid w:val="00CD388A"/>
    <w:rsid w:val="00CD40C5"/>
    <w:rsid w:val="00CD4AC9"/>
    <w:rsid w:val="00CD5732"/>
    <w:rsid w:val="00CD753E"/>
    <w:rsid w:val="00CD7C9B"/>
    <w:rsid w:val="00CE06C6"/>
    <w:rsid w:val="00CE09BF"/>
    <w:rsid w:val="00CE0DCF"/>
    <w:rsid w:val="00CE1EBF"/>
    <w:rsid w:val="00CE25C4"/>
    <w:rsid w:val="00CE4BD9"/>
    <w:rsid w:val="00CE5A9A"/>
    <w:rsid w:val="00CE6C77"/>
    <w:rsid w:val="00CE77FF"/>
    <w:rsid w:val="00CF0214"/>
    <w:rsid w:val="00CF05B1"/>
    <w:rsid w:val="00CF0C90"/>
    <w:rsid w:val="00CF0F4D"/>
    <w:rsid w:val="00CF17A2"/>
    <w:rsid w:val="00CF204B"/>
    <w:rsid w:val="00CF207D"/>
    <w:rsid w:val="00CF24FD"/>
    <w:rsid w:val="00CF346E"/>
    <w:rsid w:val="00CF3647"/>
    <w:rsid w:val="00CF47CC"/>
    <w:rsid w:val="00CF4BD9"/>
    <w:rsid w:val="00CF4F64"/>
    <w:rsid w:val="00CF6113"/>
    <w:rsid w:val="00CF617B"/>
    <w:rsid w:val="00CF6593"/>
    <w:rsid w:val="00CF7258"/>
    <w:rsid w:val="00D0072E"/>
    <w:rsid w:val="00D00F2B"/>
    <w:rsid w:val="00D025ED"/>
    <w:rsid w:val="00D02711"/>
    <w:rsid w:val="00D02981"/>
    <w:rsid w:val="00D02EA5"/>
    <w:rsid w:val="00D03C9B"/>
    <w:rsid w:val="00D03E3B"/>
    <w:rsid w:val="00D04D0E"/>
    <w:rsid w:val="00D055C2"/>
    <w:rsid w:val="00D05BBE"/>
    <w:rsid w:val="00D06130"/>
    <w:rsid w:val="00D063C0"/>
    <w:rsid w:val="00D06C08"/>
    <w:rsid w:val="00D07088"/>
    <w:rsid w:val="00D10641"/>
    <w:rsid w:val="00D10E68"/>
    <w:rsid w:val="00D12032"/>
    <w:rsid w:val="00D126D8"/>
    <w:rsid w:val="00D12DC4"/>
    <w:rsid w:val="00D12F7B"/>
    <w:rsid w:val="00D1303A"/>
    <w:rsid w:val="00D13086"/>
    <w:rsid w:val="00D130CD"/>
    <w:rsid w:val="00D13878"/>
    <w:rsid w:val="00D142B1"/>
    <w:rsid w:val="00D142EE"/>
    <w:rsid w:val="00D14540"/>
    <w:rsid w:val="00D14726"/>
    <w:rsid w:val="00D14D63"/>
    <w:rsid w:val="00D15ADD"/>
    <w:rsid w:val="00D1745E"/>
    <w:rsid w:val="00D17F1A"/>
    <w:rsid w:val="00D20D48"/>
    <w:rsid w:val="00D20D8A"/>
    <w:rsid w:val="00D2114C"/>
    <w:rsid w:val="00D22121"/>
    <w:rsid w:val="00D2238A"/>
    <w:rsid w:val="00D22667"/>
    <w:rsid w:val="00D22B28"/>
    <w:rsid w:val="00D23B13"/>
    <w:rsid w:val="00D23F14"/>
    <w:rsid w:val="00D24189"/>
    <w:rsid w:val="00D2430E"/>
    <w:rsid w:val="00D24595"/>
    <w:rsid w:val="00D2544F"/>
    <w:rsid w:val="00D25E78"/>
    <w:rsid w:val="00D266E6"/>
    <w:rsid w:val="00D2722D"/>
    <w:rsid w:val="00D275C2"/>
    <w:rsid w:val="00D27901"/>
    <w:rsid w:val="00D305FF"/>
    <w:rsid w:val="00D32A87"/>
    <w:rsid w:val="00D33620"/>
    <w:rsid w:val="00D344A5"/>
    <w:rsid w:val="00D34BEA"/>
    <w:rsid w:val="00D36815"/>
    <w:rsid w:val="00D36B0A"/>
    <w:rsid w:val="00D36B39"/>
    <w:rsid w:val="00D37126"/>
    <w:rsid w:val="00D37482"/>
    <w:rsid w:val="00D37DB0"/>
    <w:rsid w:val="00D402B9"/>
    <w:rsid w:val="00D404B4"/>
    <w:rsid w:val="00D42F27"/>
    <w:rsid w:val="00D434FE"/>
    <w:rsid w:val="00D4410F"/>
    <w:rsid w:val="00D475CD"/>
    <w:rsid w:val="00D476DC"/>
    <w:rsid w:val="00D47A36"/>
    <w:rsid w:val="00D47EB1"/>
    <w:rsid w:val="00D503C1"/>
    <w:rsid w:val="00D504AF"/>
    <w:rsid w:val="00D511CC"/>
    <w:rsid w:val="00D514F6"/>
    <w:rsid w:val="00D53C57"/>
    <w:rsid w:val="00D542B4"/>
    <w:rsid w:val="00D544A2"/>
    <w:rsid w:val="00D558C3"/>
    <w:rsid w:val="00D55D4B"/>
    <w:rsid w:val="00D5662C"/>
    <w:rsid w:val="00D567DD"/>
    <w:rsid w:val="00D56B6A"/>
    <w:rsid w:val="00D6015C"/>
    <w:rsid w:val="00D60F1D"/>
    <w:rsid w:val="00D61480"/>
    <w:rsid w:val="00D6151A"/>
    <w:rsid w:val="00D63EE6"/>
    <w:rsid w:val="00D63EFD"/>
    <w:rsid w:val="00D650DB"/>
    <w:rsid w:val="00D65569"/>
    <w:rsid w:val="00D6627D"/>
    <w:rsid w:val="00D66653"/>
    <w:rsid w:val="00D66B43"/>
    <w:rsid w:val="00D66E09"/>
    <w:rsid w:val="00D67646"/>
    <w:rsid w:val="00D67D40"/>
    <w:rsid w:val="00D714B4"/>
    <w:rsid w:val="00D71D00"/>
    <w:rsid w:val="00D72717"/>
    <w:rsid w:val="00D72C99"/>
    <w:rsid w:val="00D74342"/>
    <w:rsid w:val="00D74A7B"/>
    <w:rsid w:val="00D755CB"/>
    <w:rsid w:val="00D757C3"/>
    <w:rsid w:val="00D760FD"/>
    <w:rsid w:val="00D7643F"/>
    <w:rsid w:val="00D7795C"/>
    <w:rsid w:val="00D800F3"/>
    <w:rsid w:val="00D8159E"/>
    <w:rsid w:val="00D81B8F"/>
    <w:rsid w:val="00D820D3"/>
    <w:rsid w:val="00D822E9"/>
    <w:rsid w:val="00D83F27"/>
    <w:rsid w:val="00D84950"/>
    <w:rsid w:val="00D863A0"/>
    <w:rsid w:val="00D8780B"/>
    <w:rsid w:val="00D9049C"/>
    <w:rsid w:val="00D90AAC"/>
    <w:rsid w:val="00D915DE"/>
    <w:rsid w:val="00D91916"/>
    <w:rsid w:val="00D934B9"/>
    <w:rsid w:val="00D93A2B"/>
    <w:rsid w:val="00D93A35"/>
    <w:rsid w:val="00D93C3A"/>
    <w:rsid w:val="00D947B6"/>
    <w:rsid w:val="00D94A49"/>
    <w:rsid w:val="00D973EE"/>
    <w:rsid w:val="00D9781F"/>
    <w:rsid w:val="00DA1853"/>
    <w:rsid w:val="00DA2672"/>
    <w:rsid w:val="00DA3CA5"/>
    <w:rsid w:val="00DA3E79"/>
    <w:rsid w:val="00DA49BB"/>
    <w:rsid w:val="00DA61C7"/>
    <w:rsid w:val="00DA76D4"/>
    <w:rsid w:val="00DA7AD0"/>
    <w:rsid w:val="00DA7EF1"/>
    <w:rsid w:val="00DB0E28"/>
    <w:rsid w:val="00DB156A"/>
    <w:rsid w:val="00DB1578"/>
    <w:rsid w:val="00DB1BD6"/>
    <w:rsid w:val="00DB1CBD"/>
    <w:rsid w:val="00DB1F88"/>
    <w:rsid w:val="00DB2312"/>
    <w:rsid w:val="00DB247C"/>
    <w:rsid w:val="00DB2B23"/>
    <w:rsid w:val="00DB324A"/>
    <w:rsid w:val="00DB3D0A"/>
    <w:rsid w:val="00DB3DF4"/>
    <w:rsid w:val="00DB3DFC"/>
    <w:rsid w:val="00DB40D5"/>
    <w:rsid w:val="00DB63DF"/>
    <w:rsid w:val="00DB6B1B"/>
    <w:rsid w:val="00DB6C00"/>
    <w:rsid w:val="00DB7B28"/>
    <w:rsid w:val="00DC0BA9"/>
    <w:rsid w:val="00DC1170"/>
    <w:rsid w:val="00DC14C9"/>
    <w:rsid w:val="00DC23BD"/>
    <w:rsid w:val="00DC26DA"/>
    <w:rsid w:val="00DC296C"/>
    <w:rsid w:val="00DC4C93"/>
    <w:rsid w:val="00DC5191"/>
    <w:rsid w:val="00DC5927"/>
    <w:rsid w:val="00DC7461"/>
    <w:rsid w:val="00DC781A"/>
    <w:rsid w:val="00DC7B57"/>
    <w:rsid w:val="00DD181E"/>
    <w:rsid w:val="00DD1942"/>
    <w:rsid w:val="00DD21B0"/>
    <w:rsid w:val="00DD21BA"/>
    <w:rsid w:val="00DD28DE"/>
    <w:rsid w:val="00DD3768"/>
    <w:rsid w:val="00DD40DE"/>
    <w:rsid w:val="00DD461C"/>
    <w:rsid w:val="00DD5E46"/>
    <w:rsid w:val="00DD5F6C"/>
    <w:rsid w:val="00DD6471"/>
    <w:rsid w:val="00DD702E"/>
    <w:rsid w:val="00DD7568"/>
    <w:rsid w:val="00DD7808"/>
    <w:rsid w:val="00DD7F9E"/>
    <w:rsid w:val="00DE001A"/>
    <w:rsid w:val="00DE014F"/>
    <w:rsid w:val="00DE0D78"/>
    <w:rsid w:val="00DE2F56"/>
    <w:rsid w:val="00DE3217"/>
    <w:rsid w:val="00DE3DF1"/>
    <w:rsid w:val="00DE41CF"/>
    <w:rsid w:val="00DE4271"/>
    <w:rsid w:val="00DE5053"/>
    <w:rsid w:val="00DE533B"/>
    <w:rsid w:val="00DE577F"/>
    <w:rsid w:val="00DE61EF"/>
    <w:rsid w:val="00DE6877"/>
    <w:rsid w:val="00DE738D"/>
    <w:rsid w:val="00DE74B4"/>
    <w:rsid w:val="00DF0E14"/>
    <w:rsid w:val="00DF0F88"/>
    <w:rsid w:val="00DF1329"/>
    <w:rsid w:val="00DF13A7"/>
    <w:rsid w:val="00DF1470"/>
    <w:rsid w:val="00DF28B9"/>
    <w:rsid w:val="00DF47C3"/>
    <w:rsid w:val="00DF4D90"/>
    <w:rsid w:val="00DF6DDC"/>
    <w:rsid w:val="00DF700A"/>
    <w:rsid w:val="00DF7DC1"/>
    <w:rsid w:val="00DF7EF4"/>
    <w:rsid w:val="00E00023"/>
    <w:rsid w:val="00E00BE6"/>
    <w:rsid w:val="00E02D9E"/>
    <w:rsid w:val="00E03146"/>
    <w:rsid w:val="00E03B13"/>
    <w:rsid w:val="00E04245"/>
    <w:rsid w:val="00E056D8"/>
    <w:rsid w:val="00E06D7E"/>
    <w:rsid w:val="00E06F6A"/>
    <w:rsid w:val="00E079AE"/>
    <w:rsid w:val="00E07C34"/>
    <w:rsid w:val="00E100A5"/>
    <w:rsid w:val="00E11626"/>
    <w:rsid w:val="00E11B5E"/>
    <w:rsid w:val="00E11F48"/>
    <w:rsid w:val="00E12AFE"/>
    <w:rsid w:val="00E12E7A"/>
    <w:rsid w:val="00E12F99"/>
    <w:rsid w:val="00E130B8"/>
    <w:rsid w:val="00E130E8"/>
    <w:rsid w:val="00E13502"/>
    <w:rsid w:val="00E14073"/>
    <w:rsid w:val="00E1493D"/>
    <w:rsid w:val="00E15AA8"/>
    <w:rsid w:val="00E166C8"/>
    <w:rsid w:val="00E17971"/>
    <w:rsid w:val="00E208A9"/>
    <w:rsid w:val="00E20BB0"/>
    <w:rsid w:val="00E21B4A"/>
    <w:rsid w:val="00E21DC0"/>
    <w:rsid w:val="00E21FF9"/>
    <w:rsid w:val="00E2270F"/>
    <w:rsid w:val="00E22C1C"/>
    <w:rsid w:val="00E22C4C"/>
    <w:rsid w:val="00E22F3E"/>
    <w:rsid w:val="00E230A4"/>
    <w:rsid w:val="00E23F95"/>
    <w:rsid w:val="00E243C6"/>
    <w:rsid w:val="00E24445"/>
    <w:rsid w:val="00E24DA1"/>
    <w:rsid w:val="00E254CF"/>
    <w:rsid w:val="00E257C9"/>
    <w:rsid w:val="00E25C91"/>
    <w:rsid w:val="00E26315"/>
    <w:rsid w:val="00E2635C"/>
    <w:rsid w:val="00E26D0F"/>
    <w:rsid w:val="00E27056"/>
    <w:rsid w:val="00E30925"/>
    <w:rsid w:val="00E30A4D"/>
    <w:rsid w:val="00E30E60"/>
    <w:rsid w:val="00E30FC3"/>
    <w:rsid w:val="00E316DB"/>
    <w:rsid w:val="00E31D21"/>
    <w:rsid w:val="00E3218C"/>
    <w:rsid w:val="00E339A5"/>
    <w:rsid w:val="00E33F25"/>
    <w:rsid w:val="00E34704"/>
    <w:rsid w:val="00E355DC"/>
    <w:rsid w:val="00E35F81"/>
    <w:rsid w:val="00E36567"/>
    <w:rsid w:val="00E36C2A"/>
    <w:rsid w:val="00E40644"/>
    <w:rsid w:val="00E40AD0"/>
    <w:rsid w:val="00E41B4A"/>
    <w:rsid w:val="00E4218D"/>
    <w:rsid w:val="00E429DC"/>
    <w:rsid w:val="00E43930"/>
    <w:rsid w:val="00E43B3C"/>
    <w:rsid w:val="00E44042"/>
    <w:rsid w:val="00E44910"/>
    <w:rsid w:val="00E45BA4"/>
    <w:rsid w:val="00E45BAD"/>
    <w:rsid w:val="00E461C5"/>
    <w:rsid w:val="00E46AFD"/>
    <w:rsid w:val="00E476A6"/>
    <w:rsid w:val="00E478A1"/>
    <w:rsid w:val="00E51C3F"/>
    <w:rsid w:val="00E5211C"/>
    <w:rsid w:val="00E52234"/>
    <w:rsid w:val="00E52983"/>
    <w:rsid w:val="00E52A6B"/>
    <w:rsid w:val="00E53106"/>
    <w:rsid w:val="00E53E76"/>
    <w:rsid w:val="00E561DA"/>
    <w:rsid w:val="00E5667F"/>
    <w:rsid w:val="00E5762E"/>
    <w:rsid w:val="00E57D61"/>
    <w:rsid w:val="00E618FE"/>
    <w:rsid w:val="00E6281A"/>
    <w:rsid w:val="00E62E1B"/>
    <w:rsid w:val="00E62FE6"/>
    <w:rsid w:val="00E63D35"/>
    <w:rsid w:val="00E63D52"/>
    <w:rsid w:val="00E63F28"/>
    <w:rsid w:val="00E6405F"/>
    <w:rsid w:val="00E6409A"/>
    <w:rsid w:val="00E6454D"/>
    <w:rsid w:val="00E648A4"/>
    <w:rsid w:val="00E65250"/>
    <w:rsid w:val="00E6546D"/>
    <w:rsid w:val="00E65A4B"/>
    <w:rsid w:val="00E665DA"/>
    <w:rsid w:val="00E66974"/>
    <w:rsid w:val="00E670C0"/>
    <w:rsid w:val="00E674AC"/>
    <w:rsid w:val="00E6764A"/>
    <w:rsid w:val="00E67B5E"/>
    <w:rsid w:val="00E70FAA"/>
    <w:rsid w:val="00E713C9"/>
    <w:rsid w:val="00E73CD7"/>
    <w:rsid w:val="00E73DC7"/>
    <w:rsid w:val="00E73FD0"/>
    <w:rsid w:val="00E77AF1"/>
    <w:rsid w:val="00E77EED"/>
    <w:rsid w:val="00E8031D"/>
    <w:rsid w:val="00E80609"/>
    <w:rsid w:val="00E80693"/>
    <w:rsid w:val="00E82A46"/>
    <w:rsid w:val="00E82BA3"/>
    <w:rsid w:val="00E83951"/>
    <w:rsid w:val="00E83E9E"/>
    <w:rsid w:val="00E843B2"/>
    <w:rsid w:val="00E84B38"/>
    <w:rsid w:val="00E84DC8"/>
    <w:rsid w:val="00E85015"/>
    <w:rsid w:val="00E856E3"/>
    <w:rsid w:val="00E861EC"/>
    <w:rsid w:val="00E8690F"/>
    <w:rsid w:val="00E86D9F"/>
    <w:rsid w:val="00E86E17"/>
    <w:rsid w:val="00E87978"/>
    <w:rsid w:val="00E87DBE"/>
    <w:rsid w:val="00E87FEF"/>
    <w:rsid w:val="00E90543"/>
    <w:rsid w:val="00E909DB"/>
    <w:rsid w:val="00E920F8"/>
    <w:rsid w:val="00E92226"/>
    <w:rsid w:val="00E9261A"/>
    <w:rsid w:val="00E92EEC"/>
    <w:rsid w:val="00E93E37"/>
    <w:rsid w:val="00E94367"/>
    <w:rsid w:val="00E96431"/>
    <w:rsid w:val="00E96595"/>
    <w:rsid w:val="00E965BC"/>
    <w:rsid w:val="00E966E1"/>
    <w:rsid w:val="00E97270"/>
    <w:rsid w:val="00E976D4"/>
    <w:rsid w:val="00E97AF5"/>
    <w:rsid w:val="00EA06D9"/>
    <w:rsid w:val="00EA0B72"/>
    <w:rsid w:val="00EA0CD0"/>
    <w:rsid w:val="00EA1DC3"/>
    <w:rsid w:val="00EA264C"/>
    <w:rsid w:val="00EA3134"/>
    <w:rsid w:val="00EA3A05"/>
    <w:rsid w:val="00EA4A6C"/>
    <w:rsid w:val="00EA5093"/>
    <w:rsid w:val="00EA560A"/>
    <w:rsid w:val="00EA5A0C"/>
    <w:rsid w:val="00EA5B2C"/>
    <w:rsid w:val="00EA6A53"/>
    <w:rsid w:val="00EA6F15"/>
    <w:rsid w:val="00EA7971"/>
    <w:rsid w:val="00EB01FD"/>
    <w:rsid w:val="00EB0467"/>
    <w:rsid w:val="00EB1555"/>
    <w:rsid w:val="00EB1B69"/>
    <w:rsid w:val="00EB2372"/>
    <w:rsid w:val="00EB24FF"/>
    <w:rsid w:val="00EB2581"/>
    <w:rsid w:val="00EB2E3F"/>
    <w:rsid w:val="00EB3455"/>
    <w:rsid w:val="00EB3D18"/>
    <w:rsid w:val="00EB3DA3"/>
    <w:rsid w:val="00EB3F9E"/>
    <w:rsid w:val="00EB4B2C"/>
    <w:rsid w:val="00EB4F1C"/>
    <w:rsid w:val="00EB4F6E"/>
    <w:rsid w:val="00EB5CA2"/>
    <w:rsid w:val="00EB6665"/>
    <w:rsid w:val="00EB6D53"/>
    <w:rsid w:val="00EB73AC"/>
    <w:rsid w:val="00EB7D6E"/>
    <w:rsid w:val="00EC01D6"/>
    <w:rsid w:val="00EC07E6"/>
    <w:rsid w:val="00EC1016"/>
    <w:rsid w:val="00EC1C3F"/>
    <w:rsid w:val="00EC1F82"/>
    <w:rsid w:val="00EC2AB0"/>
    <w:rsid w:val="00EC4266"/>
    <w:rsid w:val="00EC44B0"/>
    <w:rsid w:val="00EC4B8B"/>
    <w:rsid w:val="00EC4BC0"/>
    <w:rsid w:val="00EC522C"/>
    <w:rsid w:val="00EC5451"/>
    <w:rsid w:val="00EC5688"/>
    <w:rsid w:val="00EC5D95"/>
    <w:rsid w:val="00EC5F74"/>
    <w:rsid w:val="00EC629C"/>
    <w:rsid w:val="00EC733B"/>
    <w:rsid w:val="00EC7BA3"/>
    <w:rsid w:val="00ED0503"/>
    <w:rsid w:val="00ED082C"/>
    <w:rsid w:val="00ED0D0B"/>
    <w:rsid w:val="00ED16D8"/>
    <w:rsid w:val="00ED1C61"/>
    <w:rsid w:val="00ED22CE"/>
    <w:rsid w:val="00ED2D17"/>
    <w:rsid w:val="00ED2D5A"/>
    <w:rsid w:val="00ED34AA"/>
    <w:rsid w:val="00ED3A59"/>
    <w:rsid w:val="00ED4277"/>
    <w:rsid w:val="00ED4638"/>
    <w:rsid w:val="00ED4862"/>
    <w:rsid w:val="00ED4BE6"/>
    <w:rsid w:val="00ED55D0"/>
    <w:rsid w:val="00ED5C2F"/>
    <w:rsid w:val="00ED5D9D"/>
    <w:rsid w:val="00ED6866"/>
    <w:rsid w:val="00ED6D6D"/>
    <w:rsid w:val="00ED7188"/>
    <w:rsid w:val="00ED7679"/>
    <w:rsid w:val="00ED7735"/>
    <w:rsid w:val="00ED7A18"/>
    <w:rsid w:val="00ED7AC8"/>
    <w:rsid w:val="00EE009B"/>
    <w:rsid w:val="00EE1110"/>
    <w:rsid w:val="00EE1ECE"/>
    <w:rsid w:val="00EE21C5"/>
    <w:rsid w:val="00EE2792"/>
    <w:rsid w:val="00EE2C33"/>
    <w:rsid w:val="00EE3517"/>
    <w:rsid w:val="00EE3D6C"/>
    <w:rsid w:val="00EE3EDB"/>
    <w:rsid w:val="00EE4032"/>
    <w:rsid w:val="00EE4294"/>
    <w:rsid w:val="00EE4827"/>
    <w:rsid w:val="00EE4828"/>
    <w:rsid w:val="00EE5057"/>
    <w:rsid w:val="00EE5759"/>
    <w:rsid w:val="00EE5A54"/>
    <w:rsid w:val="00EE5C86"/>
    <w:rsid w:val="00EE61A3"/>
    <w:rsid w:val="00EE6C78"/>
    <w:rsid w:val="00EE7CC7"/>
    <w:rsid w:val="00EF1015"/>
    <w:rsid w:val="00EF10C5"/>
    <w:rsid w:val="00EF145B"/>
    <w:rsid w:val="00EF1A4D"/>
    <w:rsid w:val="00EF2C08"/>
    <w:rsid w:val="00EF35B5"/>
    <w:rsid w:val="00EF377E"/>
    <w:rsid w:val="00EF3A7D"/>
    <w:rsid w:val="00EF5877"/>
    <w:rsid w:val="00EF5C37"/>
    <w:rsid w:val="00EF67B1"/>
    <w:rsid w:val="00EF6F2C"/>
    <w:rsid w:val="00EF7370"/>
    <w:rsid w:val="00EF78CB"/>
    <w:rsid w:val="00F001E9"/>
    <w:rsid w:val="00F006E0"/>
    <w:rsid w:val="00F0085B"/>
    <w:rsid w:val="00F009DD"/>
    <w:rsid w:val="00F00BBB"/>
    <w:rsid w:val="00F021C0"/>
    <w:rsid w:val="00F02403"/>
    <w:rsid w:val="00F04FB1"/>
    <w:rsid w:val="00F05A87"/>
    <w:rsid w:val="00F061D4"/>
    <w:rsid w:val="00F063DC"/>
    <w:rsid w:val="00F06780"/>
    <w:rsid w:val="00F07136"/>
    <w:rsid w:val="00F0719B"/>
    <w:rsid w:val="00F07294"/>
    <w:rsid w:val="00F075EF"/>
    <w:rsid w:val="00F10112"/>
    <w:rsid w:val="00F10329"/>
    <w:rsid w:val="00F1045E"/>
    <w:rsid w:val="00F1151F"/>
    <w:rsid w:val="00F12C6F"/>
    <w:rsid w:val="00F14CDE"/>
    <w:rsid w:val="00F16154"/>
    <w:rsid w:val="00F16BA5"/>
    <w:rsid w:val="00F16FFF"/>
    <w:rsid w:val="00F20534"/>
    <w:rsid w:val="00F206B1"/>
    <w:rsid w:val="00F20720"/>
    <w:rsid w:val="00F2247C"/>
    <w:rsid w:val="00F23409"/>
    <w:rsid w:val="00F23A0D"/>
    <w:rsid w:val="00F23EBC"/>
    <w:rsid w:val="00F24879"/>
    <w:rsid w:val="00F25278"/>
    <w:rsid w:val="00F26957"/>
    <w:rsid w:val="00F30D92"/>
    <w:rsid w:val="00F311CD"/>
    <w:rsid w:val="00F31477"/>
    <w:rsid w:val="00F31F34"/>
    <w:rsid w:val="00F32419"/>
    <w:rsid w:val="00F32BA9"/>
    <w:rsid w:val="00F32DF2"/>
    <w:rsid w:val="00F330DB"/>
    <w:rsid w:val="00F33265"/>
    <w:rsid w:val="00F33C3E"/>
    <w:rsid w:val="00F34160"/>
    <w:rsid w:val="00F3470B"/>
    <w:rsid w:val="00F354C8"/>
    <w:rsid w:val="00F354FF"/>
    <w:rsid w:val="00F35634"/>
    <w:rsid w:val="00F35E36"/>
    <w:rsid w:val="00F36ACE"/>
    <w:rsid w:val="00F40D38"/>
    <w:rsid w:val="00F41DD8"/>
    <w:rsid w:val="00F42367"/>
    <w:rsid w:val="00F428D0"/>
    <w:rsid w:val="00F437FE"/>
    <w:rsid w:val="00F439DC"/>
    <w:rsid w:val="00F443E9"/>
    <w:rsid w:val="00F45901"/>
    <w:rsid w:val="00F46A1F"/>
    <w:rsid w:val="00F46E0C"/>
    <w:rsid w:val="00F46E56"/>
    <w:rsid w:val="00F47298"/>
    <w:rsid w:val="00F50738"/>
    <w:rsid w:val="00F509A0"/>
    <w:rsid w:val="00F5179A"/>
    <w:rsid w:val="00F51C53"/>
    <w:rsid w:val="00F524D8"/>
    <w:rsid w:val="00F527B0"/>
    <w:rsid w:val="00F5299C"/>
    <w:rsid w:val="00F529CC"/>
    <w:rsid w:val="00F532B3"/>
    <w:rsid w:val="00F5359A"/>
    <w:rsid w:val="00F54204"/>
    <w:rsid w:val="00F543F1"/>
    <w:rsid w:val="00F545A9"/>
    <w:rsid w:val="00F550C6"/>
    <w:rsid w:val="00F55628"/>
    <w:rsid w:val="00F558CC"/>
    <w:rsid w:val="00F574B1"/>
    <w:rsid w:val="00F6020F"/>
    <w:rsid w:val="00F60781"/>
    <w:rsid w:val="00F60C08"/>
    <w:rsid w:val="00F6135C"/>
    <w:rsid w:val="00F613B4"/>
    <w:rsid w:val="00F61648"/>
    <w:rsid w:val="00F6214B"/>
    <w:rsid w:val="00F62317"/>
    <w:rsid w:val="00F62DAF"/>
    <w:rsid w:val="00F6353D"/>
    <w:rsid w:val="00F6411B"/>
    <w:rsid w:val="00F6559A"/>
    <w:rsid w:val="00F66B80"/>
    <w:rsid w:val="00F6764C"/>
    <w:rsid w:val="00F6797E"/>
    <w:rsid w:val="00F679EF"/>
    <w:rsid w:val="00F70416"/>
    <w:rsid w:val="00F70FDF"/>
    <w:rsid w:val="00F71314"/>
    <w:rsid w:val="00F7232F"/>
    <w:rsid w:val="00F72718"/>
    <w:rsid w:val="00F729A6"/>
    <w:rsid w:val="00F729AF"/>
    <w:rsid w:val="00F734CE"/>
    <w:rsid w:val="00F74435"/>
    <w:rsid w:val="00F74701"/>
    <w:rsid w:val="00F74ABA"/>
    <w:rsid w:val="00F74D3E"/>
    <w:rsid w:val="00F7540C"/>
    <w:rsid w:val="00F7619F"/>
    <w:rsid w:val="00F76EB6"/>
    <w:rsid w:val="00F7736C"/>
    <w:rsid w:val="00F7758F"/>
    <w:rsid w:val="00F81927"/>
    <w:rsid w:val="00F82774"/>
    <w:rsid w:val="00F82E78"/>
    <w:rsid w:val="00F83E76"/>
    <w:rsid w:val="00F84087"/>
    <w:rsid w:val="00F840BE"/>
    <w:rsid w:val="00F8491B"/>
    <w:rsid w:val="00F853C4"/>
    <w:rsid w:val="00F85DEB"/>
    <w:rsid w:val="00F861EF"/>
    <w:rsid w:val="00F913BA"/>
    <w:rsid w:val="00F9212B"/>
    <w:rsid w:val="00F928E9"/>
    <w:rsid w:val="00F934F3"/>
    <w:rsid w:val="00F94050"/>
    <w:rsid w:val="00F94DE1"/>
    <w:rsid w:val="00F95F82"/>
    <w:rsid w:val="00F96A1C"/>
    <w:rsid w:val="00F96DA0"/>
    <w:rsid w:val="00F9749E"/>
    <w:rsid w:val="00F97570"/>
    <w:rsid w:val="00F97D57"/>
    <w:rsid w:val="00FA01B7"/>
    <w:rsid w:val="00FA031C"/>
    <w:rsid w:val="00FA068C"/>
    <w:rsid w:val="00FA06D7"/>
    <w:rsid w:val="00FA0CCF"/>
    <w:rsid w:val="00FA157F"/>
    <w:rsid w:val="00FA21B5"/>
    <w:rsid w:val="00FA2B60"/>
    <w:rsid w:val="00FA2B6A"/>
    <w:rsid w:val="00FA3559"/>
    <w:rsid w:val="00FA3727"/>
    <w:rsid w:val="00FA5EFA"/>
    <w:rsid w:val="00FA6480"/>
    <w:rsid w:val="00FA6A40"/>
    <w:rsid w:val="00FA7013"/>
    <w:rsid w:val="00FA7C11"/>
    <w:rsid w:val="00FB00F6"/>
    <w:rsid w:val="00FB2008"/>
    <w:rsid w:val="00FB2077"/>
    <w:rsid w:val="00FB20CA"/>
    <w:rsid w:val="00FB22FC"/>
    <w:rsid w:val="00FB245C"/>
    <w:rsid w:val="00FB295E"/>
    <w:rsid w:val="00FB2B45"/>
    <w:rsid w:val="00FB3651"/>
    <w:rsid w:val="00FB3A7F"/>
    <w:rsid w:val="00FB4480"/>
    <w:rsid w:val="00FB51DA"/>
    <w:rsid w:val="00FB5396"/>
    <w:rsid w:val="00FB58A7"/>
    <w:rsid w:val="00FB5E14"/>
    <w:rsid w:val="00FB706C"/>
    <w:rsid w:val="00FC08DE"/>
    <w:rsid w:val="00FC0BF1"/>
    <w:rsid w:val="00FC0C20"/>
    <w:rsid w:val="00FC1E7C"/>
    <w:rsid w:val="00FC200D"/>
    <w:rsid w:val="00FC2335"/>
    <w:rsid w:val="00FC30C9"/>
    <w:rsid w:val="00FC577A"/>
    <w:rsid w:val="00FC6057"/>
    <w:rsid w:val="00FC706B"/>
    <w:rsid w:val="00FC7563"/>
    <w:rsid w:val="00FD549E"/>
    <w:rsid w:val="00FD57D3"/>
    <w:rsid w:val="00FD73BE"/>
    <w:rsid w:val="00FE0222"/>
    <w:rsid w:val="00FE0286"/>
    <w:rsid w:val="00FE0E74"/>
    <w:rsid w:val="00FE0F29"/>
    <w:rsid w:val="00FE149F"/>
    <w:rsid w:val="00FE2F95"/>
    <w:rsid w:val="00FE2FDA"/>
    <w:rsid w:val="00FE3830"/>
    <w:rsid w:val="00FE41E2"/>
    <w:rsid w:val="00FE4804"/>
    <w:rsid w:val="00FE51BC"/>
    <w:rsid w:val="00FE53B8"/>
    <w:rsid w:val="00FE58D7"/>
    <w:rsid w:val="00FE598D"/>
    <w:rsid w:val="00FE635B"/>
    <w:rsid w:val="00FE6CDF"/>
    <w:rsid w:val="00FE7338"/>
    <w:rsid w:val="00FF059D"/>
    <w:rsid w:val="00FF0689"/>
    <w:rsid w:val="00FF080A"/>
    <w:rsid w:val="00FF0B19"/>
    <w:rsid w:val="00FF1F66"/>
    <w:rsid w:val="00FF279D"/>
    <w:rsid w:val="00FF2B1F"/>
    <w:rsid w:val="00FF33D4"/>
    <w:rsid w:val="00FF34D0"/>
    <w:rsid w:val="00FF394C"/>
    <w:rsid w:val="00FF4597"/>
    <w:rsid w:val="00FF514C"/>
    <w:rsid w:val="00FF55C6"/>
    <w:rsid w:val="00FF5CAF"/>
    <w:rsid w:val="00FF5FAD"/>
    <w:rsid w:val="00FF6513"/>
    <w:rsid w:val="00FF665A"/>
    <w:rsid w:val="00FF75D0"/>
    <w:rsid w:val="00FF7601"/>
    <w:rsid w:val="00FF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0">
      <v:fill color="#9c0"/>
    </o:shapedefaults>
    <o:shapelayout v:ext="edit">
      <o:idmap v:ext="edit" data="2"/>
    </o:shapelayout>
  </w:shapeDefaults>
  <w:decimalSymbol w:val="."/>
  <w:listSeparator w:val=","/>
  <w14:docId w14:val="7D1F6FAB"/>
  <w15:docId w15:val="{5AEE018C-4B8A-4A76-AD96-051978BA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C9D"/>
    <w:pPr>
      <w:tabs>
        <w:tab w:val="left" w:pos="720"/>
        <w:tab w:val="left" w:pos="1080"/>
        <w:tab w:val="left" w:pos="1440"/>
        <w:tab w:val="left" w:pos="1800"/>
        <w:tab w:val="left" w:pos="2160"/>
        <w:tab w:val="left" w:pos="2520"/>
        <w:tab w:val="left" w:pos="2880"/>
      </w:tabs>
      <w:overflowPunct w:val="0"/>
      <w:autoSpaceDE w:val="0"/>
      <w:autoSpaceDN w:val="0"/>
      <w:adjustRightInd w:val="0"/>
      <w:jc w:val="both"/>
      <w:textAlignment w:val="baseline"/>
    </w:pPr>
    <w:rPr>
      <w:sz w:val="24"/>
      <w:lang w:eastAsia="de-DE"/>
    </w:rPr>
  </w:style>
  <w:style w:type="paragraph" w:styleId="Heading1">
    <w:name w:val="heading 1"/>
    <w:next w:val="NormalHeading1"/>
    <w:link w:val="Heading1Char"/>
    <w:qFormat/>
    <w:rsid w:val="00D20D8A"/>
    <w:pPr>
      <w:keepNext/>
      <w:spacing w:after="120"/>
      <w:outlineLvl w:val="0"/>
    </w:pPr>
    <w:rPr>
      <w:b/>
      <w:iCs/>
      <w:sz w:val="28"/>
      <w:szCs w:val="28"/>
      <w:lang w:eastAsia="de-DE"/>
    </w:rPr>
  </w:style>
  <w:style w:type="paragraph" w:styleId="Heading2">
    <w:name w:val="heading 2"/>
    <w:aliases w:val="H2"/>
    <w:next w:val="NormalHeading2"/>
    <w:link w:val="Heading2Char"/>
    <w:qFormat/>
    <w:rsid w:val="00D20D8A"/>
    <w:pPr>
      <w:spacing w:after="120"/>
      <w:outlineLvl w:val="1"/>
    </w:pPr>
    <w:rPr>
      <w:b/>
      <w:iCs/>
      <w:sz w:val="24"/>
      <w:szCs w:val="28"/>
      <w:lang w:eastAsia="de-DE"/>
    </w:rPr>
  </w:style>
  <w:style w:type="paragraph" w:styleId="Heading3">
    <w:name w:val="heading 3"/>
    <w:aliases w:val="H3"/>
    <w:next w:val="NormalHeading3"/>
    <w:link w:val="Heading3Char"/>
    <w:qFormat/>
    <w:rsid w:val="00D20D8A"/>
    <w:pPr>
      <w:spacing w:after="120"/>
      <w:outlineLvl w:val="2"/>
    </w:pPr>
    <w:rPr>
      <w:b/>
      <w:iCs/>
      <w:sz w:val="24"/>
      <w:szCs w:val="28"/>
      <w:lang w:eastAsia="de-DE"/>
    </w:rPr>
  </w:style>
  <w:style w:type="paragraph" w:styleId="Heading4">
    <w:name w:val="heading 4"/>
    <w:aliases w:val="H4"/>
    <w:next w:val="NormalHeading4"/>
    <w:link w:val="Heading4Char"/>
    <w:qFormat/>
    <w:rsid w:val="00D20D8A"/>
    <w:pPr>
      <w:spacing w:after="120"/>
      <w:outlineLvl w:val="3"/>
    </w:pPr>
    <w:rPr>
      <w:b/>
      <w:iCs/>
      <w:sz w:val="24"/>
      <w:szCs w:val="28"/>
      <w:lang w:eastAsia="de-DE"/>
    </w:rPr>
  </w:style>
  <w:style w:type="paragraph" w:styleId="Heading5">
    <w:name w:val="heading 5"/>
    <w:aliases w:val="H5"/>
    <w:basedOn w:val="Heading1"/>
    <w:next w:val="Normal"/>
    <w:link w:val="Heading5Char"/>
    <w:qFormat/>
    <w:rsid w:val="008B167B"/>
    <w:pPr>
      <w:outlineLvl w:val="4"/>
    </w:pPr>
    <w:rPr>
      <w:sz w:val="24"/>
    </w:rPr>
  </w:style>
  <w:style w:type="paragraph" w:styleId="Heading6">
    <w:name w:val="heading 6"/>
    <w:basedOn w:val="Heading1"/>
    <w:next w:val="Normal"/>
    <w:link w:val="Heading6Char"/>
    <w:qFormat/>
    <w:rsid w:val="008B167B"/>
    <w:pPr>
      <w:outlineLvl w:val="5"/>
    </w:pPr>
    <w:rPr>
      <w:sz w:val="24"/>
    </w:rPr>
  </w:style>
  <w:style w:type="paragraph" w:styleId="Heading7">
    <w:name w:val="heading 7"/>
    <w:basedOn w:val="Heading1"/>
    <w:next w:val="Normal"/>
    <w:link w:val="Heading7Char"/>
    <w:qFormat/>
    <w:rsid w:val="008B167B"/>
    <w:pPr>
      <w:outlineLvl w:val="6"/>
    </w:pPr>
    <w:rPr>
      <w:sz w:val="24"/>
    </w:rPr>
  </w:style>
  <w:style w:type="paragraph" w:styleId="Heading8">
    <w:name w:val="heading 8"/>
    <w:basedOn w:val="Heading1"/>
    <w:next w:val="Normal"/>
    <w:link w:val="Heading8Char"/>
    <w:qFormat/>
    <w:rsid w:val="008B167B"/>
    <w:pPr>
      <w:outlineLvl w:val="7"/>
    </w:pPr>
    <w:rPr>
      <w:sz w:val="24"/>
    </w:rPr>
  </w:style>
  <w:style w:type="paragraph" w:styleId="Heading9">
    <w:name w:val="heading 9"/>
    <w:basedOn w:val="Heading1"/>
    <w:next w:val="Normal"/>
    <w:link w:val="Heading9Char"/>
    <w:qFormat/>
    <w:rsid w:val="008B167B"/>
    <w:p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erTimesNewRoman12ptBoldBefore9ptAfter">
    <w:name w:val="Style Header + Times New Roman 12 pt Bold Before:  9 pt After: ..."/>
    <w:basedOn w:val="Header"/>
    <w:locked/>
    <w:rsid w:val="002C422A"/>
    <w:pPr>
      <w:spacing w:before="180" w:after="120"/>
    </w:pPr>
    <w:rPr>
      <w:b/>
      <w:bCs/>
      <w:sz w:val="24"/>
    </w:rPr>
  </w:style>
  <w:style w:type="paragraph" w:styleId="Header">
    <w:name w:val="header"/>
    <w:link w:val="HeaderChar"/>
    <w:rsid w:val="00C55335"/>
    <w:pPr>
      <w:tabs>
        <w:tab w:val="center" w:pos="4536"/>
        <w:tab w:val="right" w:pos="9072"/>
      </w:tabs>
    </w:pPr>
    <w:rPr>
      <w:lang w:eastAsia="de-DE"/>
    </w:rPr>
  </w:style>
  <w:style w:type="paragraph" w:styleId="Footer">
    <w:name w:val="footer"/>
    <w:link w:val="FooterChar"/>
    <w:rsid w:val="00A856F3"/>
    <w:pPr>
      <w:tabs>
        <w:tab w:val="center" w:pos="4536"/>
        <w:tab w:val="right" w:pos="9072"/>
      </w:tabs>
      <w:jc w:val="center"/>
    </w:pPr>
    <w:rPr>
      <w:lang w:eastAsia="de-DE"/>
    </w:rPr>
  </w:style>
  <w:style w:type="paragraph" w:styleId="Subtitle">
    <w:name w:val="Subtitle"/>
    <w:basedOn w:val="Normal"/>
    <w:qFormat/>
    <w:pPr>
      <w:pageBreakBefore/>
      <w:spacing w:after="240"/>
      <w:jc w:val="center"/>
    </w:pPr>
    <w:rPr>
      <w:b/>
      <w:bCs/>
    </w:rPr>
  </w:style>
  <w:style w:type="paragraph" w:styleId="TOC1">
    <w:name w:val="toc 1"/>
    <w:basedOn w:val="Normal"/>
    <w:next w:val="Normal"/>
    <w:qFormat/>
    <w:rsid w:val="00D1745E"/>
    <w:pPr>
      <w:tabs>
        <w:tab w:val="clear" w:pos="720"/>
        <w:tab w:val="clear" w:pos="1080"/>
        <w:tab w:val="clear" w:pos="1440"/>
        <w:tab w:val="clear" w:pos="1800"/>
        <w:tab w:val="clear" w:pos="2160"/>
        <w:tab w:val="clear" w:pos="2520"/>
        <w:tab w:val="clear" w:pos="2880"/>
      </w:tabs>
      <w:spacing w:before="120" w:after="120"/>
      <w:jc w:val="left"/>
    </w:pPr>
    <w:rPr>
      <w:b/>
      <w:bCs/>
      <w:caps/>
    </w:rPr>
  </w:style>
  <w:style w:type="paragraph" w:styleId="ListContinue">
    <w:name w:val="List Continue"/>
    <w:basedOn w:val="Normal"/>
    <w:pPr>
      <w:spacing w:after="120"/>
      <w:ind w:left="283"/>
    </w:pPr>
  </w:style>
  <w:style w:type="paragraph" w:styleId="TOC2">
    <w:name w:val="toc 2"/>
    <w:basedOn w:val="Normal"/>
    <w:next w:val="Normal"/>
    <w:uiPriority w:val="39"/>
    <w:qFormat/>
    <w:rsid w:val="002D6486"/>
    <w:pPr>
      <w:tabs>
        <w:tab w:val="clear" w:pos="720"/>
        <w:tab w:val="clear" w:pos="1080"/>
        <w:tab w:val="clear" w:pos="1440"/>
        <w:tab w:val="clear" w:pos="1800"/>
        <w:tab w:val="clear" w:pos="2160"/>
        <w:tab w:val="clear" w:pos="2520"/>
        <w:tab w:val="clear" w:pos="2880"/>
      </w:tabs>
      <w:ind w:left="240"/>
      <w:jc w:val="left"/>
    </w:pPr>
    <w:rPr>
      <w:smallCaps/>
      <w:sz w:val="20"/>
    </w:rPr>
  </w:style>
  <w:style w:type="paragraph" w:styleId="TOC3">
    <w:name w:val="toc 3"/>
    <w:basedOn w:val="Normal"/>
    <w:next w:val="Normal"/>
    <w:uiPriority w:val="39"/>
    <w:qFormat/>
    <w:rsid w:val="002D6486"/>
    <w:pPr>
      <w:tabs>
        <w:tab w:val="clear" w:pos="720"/>
        <w:tab w:val="clear" w:pos="1080"/>
        <w:tab w:val="clear" w:pos="1440"/>
        <w:tab w:val="clear" w:pos="1800"/>
        <w:tab w:val="clear" w:pos="2160"/>
        <w:tab w:val="clear" w:pos="2520"/>
        <w:tab w:val="clear" w:pos="2880"/>
      </w:tabs>
      <w:ind w:left="480"/>
      <w:jc w:val="left"/>
    </w:pPr>
    <w:rPr>
      <w:i/>
      <w:iCs/>
      <w:sz w:val="20"/>
    </w:rPr>
  </w:style>
  <w:style w:type="paragraph" w:styleId="TOC4">
    <w:name w:val="toc 4"/>
    <w:basedOn w:val="Normal"/>
    <w:next w:val="Normal"/>
    <w:semiHidden/>
    <w:pPr>
      <w:tabs>
        <w:tab w:val="clear" w:pos="720"/>
        <w:tab w:val="clear" w:pos="1080"/>
        <w:tab w:val="clear" w:pos="1440"/>
        <w:tab w:val="clear" w:pos="1800"/>
        <w:tab w:val="clear" w:pos="2160"/>
        <w:tab w:val="clear" w:pos="2520"/>
        <w:tab w:val="clear" w:pos="2880"/>
      </w:tabs>
      <w:ind w:left="720"/>
      <w:jc w:val="left"/>
    </w:pPr>
    <w:rPr>
      <w:sz w:val="18"/>
      <w:szCs w:val="18"/>
    </w:rPr>
  </w:style>
  <w:style w:type="paragraph" w:styleId="TOC5">
    <w:name w:val="toc 5"/>
    <w:basedOn w:val="Normal"/>
    <w:next w:val="Normal"/>
    <w:semiHidden/>
    <w:pPr>
      <w:tabs>
        <w:tab w:val="clear" w:pos="720"/>
        <w:tab w:val="clear" w:pos="1080"/>
        <w:tab w:val="clear" w:pos="1440"/>
        <w:tab w:val="clear" w:pos="1800"/>
        <w:tab w:val="clear" w:pos="2160"/>
        <w:tab w:val="clear" w:pos="2520"/>
        <w:tab w:val="clear" w:pos="2880"/>
      </w:tabs>
      <w:ind w:left="960"/>
      <w:jc w:val="left"/>
    </w:pPr>
    <w:rPr>
      <w:sz w:val="18"/>
      <w:szCs w:val="18"/>
    </w:rPr>
  </w:style>
  <w:style w:type="paragraph" w:styleId="TOC6">
    <w:name w:val="toc 6"/>
    <w:basedOn w:val="Normal"/>
    <w:next w:val="Normal"/>
    <w:semiHidden/>
    <w:pPr>
      <w:tabs>
        <w:tab w:val="clear" w:pos="720"/>
        <w:tab w:val="clear" w:pos="1080"/>
        <w:tab w:val="clear" w:pos="1440"/>
        <w:tab w:val="clear" w:pos="1800"/>
        <w:tab w:val="clear" w:pos="2160"/>
        <w:tab w:val="clear" w:pos="2520"/>
        <w:tab w:val="clear" w:pos="2880"/>
      </w:tabs>
      <w:ind w:left="1200"/>
      <w:jc w:val="left"/>
    </w:pPr>
    <w:rPr>
      <w:sz w:val="18"/>
      <w:szCs w:val="18"/>
    </w:rPr>
  </w:style>
  <w:style w:type="paragraph" w:styleId="TOC7">
    <w:name w:val="toc 7"/>
    <w:basedOn w:val="Normal"/>
    <w:next w:val="Normal"/>
    <w:semiHidden/>
    <w:pPr>
      <w:tabs>
        <w:tab w:val="clear" w:pos="720"/>
        <w:tab w:val="clear" w:pos="1080"/>
        <w:tab w:val="clear" w:pos="1440"/>
        <w:tab w:val="clear" w:pos="1800"/>
        <w:tab w:val="clear" w:pos="2160"/>
        <w:tab w:val="clear" w:pos="2520"/>
        <w:tab w:val="clear" w:pos="2880"/>
      </w:tabs>
      <w:ind w:left="1440"/>
      <w:jc w:val="left"/>
    </w:pPr>
    <w:rPr>
      <w:sz w:val="18"/>
      <w:szCs w:val="18"/>
    </w:rPr>
  </w:style>
  <w:style w:type="paragraph" w:styleId="TOC8">
    <w:name w:val="toc 8"/>
    <w:basedOn w:val="Normal"/>
    <w:next w:val="Normal"/>
    <w:semiHidden/>
    <w:pPr>
      <w:tabs>
        <w:tab w:val="clear" w:pos="720"/>
        <w:tab w:val="clear" w:pos="1080"/>
        <w:tab w:val="clear" w:pos="1440"/>
        <w:tab w:val="clear" w:pos="1800"/>
        <w:tab w:val="clear" w:pos="2160"/>
        <w:tab w:val="clear" w:pos="2520"/>
        <w:tab w:val="clear" w:pos="2880"/>
      </w:tabs>
      <w:ind w:left="1680"/>
      <w:jc w:val="left"/>
    </w:pPr>
    <w:rPr>
      <w:sz w:val="18"/>
      <w:szCs w:val="18"/>
    </w:rPr>
  </w:style>
  <w:style w:type="paragraph" w:styleId="TOC9">
    <w:name w:val="toc 9"/>
    <w:basedOn w:val="Normal"/>
    <w:next w:val="Normal"/>
    <w:semiHidden/>
    <w:pPr>
      <w:tabs>
        <w:tab w:val="clear" w:pos="720"/>
        <w:tab w:val="clear" w:pos="1080"/>
        <w:tab w:val="clear" w:pos="1440"/>
        <w:tab w:val="clear" w:pos="1800"/>
        <w:tab w:val="clear" w:pos="2160"/>
        <w:tab w:val="clear" w:pos="2520"/>
        <w:tab w:val="clear" w:pos="2880"/>
      </w:tabs>
      <w:ind w:left="1920"/>
      <w:jc w:val="left"/>
    </w:pPr>
    <w:rPr>
      <w:sz w:val="18"/>
      <w:szCs w:val="18"/>
    </w:rPr>
  </w:style>
  <w:style w:type="character" w:styleId="LineNumber">
    <w:name w:val="line number"/>
    <w:basedOn w:val="DefaultParagraphFont"/>
  </w:style>
  <w:style w:type="character" w:styleId="PageNumber">
    <w:name w:val="page number"/>
    <w:rPr>
      <w:rFonts w:ascii="Arial" w:hAnsi="Arial"/>
      <w:sz w:val="20"/>
    </w:rPr>
  </w:style>
  <w:style w:type="paragraph" w:styleId="Title">
    <w:name w:val="Title"/>
    <w:basedOn w:val="Normal"/>
    <w:link w:val="TitleChar"/>
    <w:qFormat/>
    <w:pPr>
      <w:spacing w:before="240" w:after="60"/>
      <w:jc w:val="center"/>
      <w:outlineLvl w:val="0"/>
    </w:pPr>
    <w:rPr>
      <w:rFonts w:cs="Arial"/>
      <w:b/>
      <w:bCs/>
      <w:kern w:val="28"/>
      <w:sz w:val="36"/>
      <w:szCs w:val="32"/>
    </w:rPr>
  </w:style>
  <w:style w:type="character" w:styleId="Hyperlink">
    <w:name w:val="Hyperlink"/>
    <w:rPr>
      <w:color w:val="0000FF"/>
      <w:u w:val="single"/>
    </w:rPr>
  </w:style>
  <w:style w:type="table" w:styleId="TableGrid">
    <w:name w:val="Table Grid"/>
    <w:basedOn w:val="TableNormal"/>
    <w:rsid w:val="00D47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pPr>
      <w:keepLines/>
      <w:spacing w:before="60"/>
      <w:ind w:left="709"/>
    </w:pPr>
  </w:style>
  <w:style w:type="character" w:styleId="FollowedHyperlink">
    <w:name w:val="FollowedHyperlink"/>
    <w:rPr>
      <w:color w:val="800080"/>
      <w:u w:val="single"/>
    </w:rPr>
  </w:style>
  <w:style w:type="paragraph" w:customStyle="1" w:styleId="CoverPage">
    <w:name w:val="Cover Page"/>
    <w:basedOn w:val="Normal"/>
    <w:pPr>
      <w:widowControl w:val="0"/>
      <w:spacing w:line="360" w:lineRule="auto"/>
      <w:jc w:val="center"/>
    </w:pPr>
    <w:rPr>
      <w:sz w:val="28"/>
      <w:lang w:val="de-DE"/>
    </w:rPr>
  </w:style>
  <w:style w:type="paragraph" w:customStyle="1" w:styleId="Style95ptBlackRight">
    <w:name w:val="Style 9.5 pt Black Right"/>
    <w:basedOn w:val="Normal"/>
    <w:locked/>
    <w:rsid w:val="00035E52"/>
    <w:pPr>
      <w:jc w:val="right"/>
    </w:pPr>
    <w:rPr>
      <w:color w:val="000000"/>
      <w:sz w:val="5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rPr>
  </w:style>
  <w:style w:type="paragraph" w:styleId="BodyText2">
    <w:name w:val="Body Text 2"/>
    <w:basedOn w:val="Normal"/>
    <w:pPr>
      <w:overflowPunct/>
      <w:autoSpaceDE/>
      <w:autoSpaceDN/>
      <w:adjustRightInd/>
      <w:jc w:val="center"/>
      <w:textAlignment w:val="auto"/>
    </w:pPr>
    <w:rPr>
      <w:sz w:val="20"/>
      <w:szCs w:val="24"/>
      <w:lang w:eastAsia="en-US"/>
    </w:rPr>
  </w:style>
  <w:style w:type="paragraph" w:styleId="BodyText3">
    <w:name w:val="Body Text 3"/>
    <w:basedOn w:val="Normal"/>
    <w:rPr>
      <w:sz w:val="16"/>
    </w:rPr>
  </w:style>
  <w:style w:type="paragraph" w:styleId="BodyTextIndent">
    <w:name w:val="Body Text Indent"/>
    <w:basedOn w:val="Normal"/>
    <w:pPr>
      <w:overflowPunct/>
      <w:autoSpaceDE/>
      <w:autoSpaceDN/>
      <w:adjustRightInd/>
      <w:ind w:left="720"/>
      <w:textAlignment w:val="auto"/>
    </w:pPr>
  </w:style>
  <w:style w:type="paragraph" w:styleId="Caption">
    <w:name w:val="caption"/>
    <w:basedOn w:val="Normal"/>
    <w:next w:val="Normal"/>
    <w:qFormat/>
    <w:pPr>
      <w:overflowPunct/>
      <w:autoSpaceDE/>
      <w:autoSpaceDN/>
      <w:adjustRightInd/>
      <w:ind w:left="720"/>
      <w:jc w:val="center"/>
      <w:textAlignment w:val="auto"/>
    </w:pPr>
    <w:rPr>
      <w:b/>
    </w:rPr>
  </w:style>
  <w:style w:type="paragraph" w:styleId="BodyTextIndent3">
    <w:name w:val="Body Text Indent 3"/>
    <w:basedOn w:val="Normal"/>
    <w:pPr>
      <w:overflowPunct/>
      <w:autoSpaceDE/>
      <w:autoSpaceDN/>
      <w:adjustRightInd/>
      <w:ind w:left="1080"/>
      <w:textAlignment w:val="auto"/>
    </w:pPr>
  </w:style>
  <w:style w:type="paragraph" w:styleId="BalloonText">
    <w:name w:val="Balloon Text"/>
    <w:basedOn w:val="Normal"/>
    <w:semiHidden/>
    <w:rsid w:val="00853C13"/>
    <w:rPr>
      <w:rFonts w:ascii="Tahoma" w:hAnsi="Tahoma" w:cs="Tahoma"/>
      <w:sz w:val="16"/>
      <w:szCs w:val="16"/>
    </w:rPr>
  </w:style>
  <w:style w:type="paragraph" w:styleId="DocumentMap">
    <w:name w:val="Document Map"/>
    <w:basedOn w:val="Normal"/>
    <w:link w:val="DocumentMapChar"/>
    <w:semiHidden/>
    <w:rsid w:val="00B703D9"/>
    <w:pPr>
      <w:shd w:val="clear" w:color="auto" w:fill="000080"/>
    </w:pPr>
    <w:rPr>
      <w:rFonts w:ascii="Tahoma" w:hAnsi="Tahoma" w:cs="Tahoma"/>
      <w:sz w:val="20"/>
    </w:rPr>
  </w:style>
  <w:style w:type="paragraph" w:customStyle="1" w:styleId="Figure">
    <w:name w:val="Figure"/>
    <w:next w:val="Normal"/>
    <w:rsid w:val="00D20D8A"/>
    <w:pPr>
      <w:spacing w:after="240"/>
      <w:jc w:val="center"/>
    </w:pPr>
    <w:rPr>
      <w:b/>
      <w:sz w:val="24"/>
      <w:lang w:eastAsia="de-DE"/>
    </w:rPr>
  </w:style>
  <w:style w:type="paragraph" w:customStyle="1" w:styleId="Style10ptAfter3pt">
    <w:name w:val="Style 10 pt After:  3 pt"/>
    <w:basedOn w:val="Normal"/>
    <w:locked/>
    <w:rsid w:val="00903989"/>
    <w:pPr>
      <w:spacing w:after="60"/>
    </w:pPr>
    <w:rPr>
      <w:sz w:val="144"/>
    </w:rPr>
  </w:style>
  <w:style w:type="paragraph" w:customStyle="1" w:styleId="RequirementsHeader">
    <w:name w:val="Requirements Header"/>
    <w:basedOn w:val="Normal"/>
    <w:rsid w:val="0082164C"/>
    <w:pPr>
      <w:spacing w:after="60"/>
      <w:jc w:val="center"/>
    </w:pPr>
    <w:rPr>
      <w:b/>
      <w:bCs/>
    </w:rPr>
  </w:style>
  <w:style w:type="paragraph" w:customStyle="1" w:styleId="NormalHeading4">
    <w:name w:val="Normal Heading 4"/>
    <w:basedOn w:val="Normal"/>
    <w:link w:val="NormalHeading4Char"/>
    <w:rsid w:val="00EA0B72"/>
    <w:pPr>
      <w:spacing w:after="120"/>
      <w:ind w:left="1080"/>
    </w:pPr>
  </w:style>
  <w:style w:type="paragraph" w:customStyle="1" w:styleId="NormalIndented">
    <w:name w:val="Normal Indented"/>
    <w:basedOn w:val="Normal"/>
    <w:rsid w:val="009D6480"/>
    <w:pPr>
      <w:ind w:firstLine="720"/>
    </w:pPr>
  </w:style>
  <w:style w:type="paragraph" w:customStyle="1" w:styleId="RequirementsFormat">
    <w:name w:val="Requirements Format"/>
    <w:basedOn w:val="Normal"/>
    <w:rsid w:val="008B5443"/>
    <w:pPr>
      <w:overflowPunct/>
      <w:autoSpaceDE/>
      <w:autoSpaceDN/>
      <w:adjustRightInd/>
      <w:jc w:val="left"/>
      <w:textAlignment w:val="auto"/>
    </w:pPr>
    <w:rPr>
      <w:sz w:val="20"/>
    </w:rPr>
  </w:style>
  <w:style w:type="character" w:customStyle="1" w:styleId="NormalHeading4Char">
    <w:name w:val="Normal Heading 4 Char"/>
    <w:link w:val="NormalHeading4"/>
    <w:rsid w:val="00EA0B72"/>
    <w:rPr>
      <w:sz w:val="24"/>
      <w:lang w:val="en-US" w:eastAsia="de-DE" w:bidi="ar-SA"/>
    </w:rPr>
  </w:style>
  <w:style w:type="paragraph" w:customStyle="1" w:styleId="NormalHeading3">
    <w:name w:val="Normal Heading 3"/>
    <w:rsid w:val="00D20D8A"/>
    <w:pPr>
      <w:spacing w:after="240"/>
      <w:ind w:left="720"/>
      <w:jc w:val="both"/>
    </w:pPr>
    <w:rPr>
      <w:sz w:val="24"/>
      <w:lang w:eastAsia="de-DE"/>
    </w:rPr>
  </w:style>
  <w:style w:type="paragraph" w:customStyle="1" w:styleId="NormalHeading2">
    <w:name w:val="Normal Heading 2"/>
    <w:rsid w:val="005C2C9D"/>
    <w:pPr>
      <w:spacing w:after="240"/>
      <w:ind w:left="547"/>
      <w:jc w:val="both"/>
    </w:pPr>
    <w:rPr>
      <w:sz w:val="24"/>
      <w:lang w:eastAsia="de-DE"/>
    </w:rPr>
  </w:style>
  <w:style w:type="paragraph" w:customStyle="1" w:styleId="NormalHeading1">
    <w:name w:val="Normal Heading 1"/>
    <w:rsid w:val="00D20D8A"/>
    <w:pPr>
      <w:spacing w:after="240"/>
      <w:ind w:left="547"/>
      <w:jc w:val="both"/>
    </w:pPr>
    <w:rPr>
      <w:sz w:val="24"/>
      <w:lang w:eastAsia="de-DE"/>
    </w:rPr>
  </w:style>
  <w:style w:type="paragraph" w:customStyle="1" w:styleId="SpecialNote">
    <w:name w:val="Special Note"/>
    <w:rsid w:val="00EA0B72"/>
    <w:rPr>
      <w:lang w:eastAsia="de-DE"/>
    </w:rPr>
  </w:style>
  <w:style w:type="numbering" w:customStyle="1" w:styleId="Bullet">
    <w:name w:val="Bullet"/>
    <w:basedOn w:val="NoList"/>
    <w:rsid w:val="00EA0B72"/>
    <w:pPr>
      <w:numPr>
        <w:numId w:val="1"/>
      </w:numPr>
    </w:pPr>
  </w:style>
  <w:style w:type="paragraph" w:customStyle="1" w:styleId="StyleRequirementsFormatStrikethroughCentered">
    <w:name w:val="Style Requirements Format + Strikethrough Centered"/>
    <w:basedOn w:val="RequirementsFormat"/>
    <w:locked/>
    <w:rsid w:val="00B43345"/>
    <w:pPr>
      <w:jc w:val="center"/>
    </w:pPr>
    <w:rPr>
      <w:strike/>
      <w:sz w:val="52"/>
    </w:rPr>
  </w:style>
  <w:style w:type="paragraph" w:customStyle="1" w:styleId="StyleBulleted">
    <w:name w:val="Style Bulleted"/>
    <w:basedOn w:val="NormalHeading1"/>
    <w:rsid w:val="00C05941"/>
    <w:pPr>
      <w:numPr>
        <w:numId w:val="2"/>
      </w:numPr>
      <w:spacing w:after="0"/>
      <w:ind w:left="720"/>
    </w:pPr>
  </w:style>
  <w:style w:type="paragraph" w:styleId="TableofFigures">
    <w:name w:val="table of figures"/>
    <w:basedOn w:val="Normal"/>
    <w:next w:val="Normal"/>
    <w:semiHidden/>
    <w:rsid w:val="00222860"/>
    <w:pPr>
      <w:tabs>
        <w:tab w:val="clear" w:pos="720"/>
        <w:tab w:val="clear" w:pos="1080"/>
        <w:tab w:val="clear" w:pos="1440"/>
        <w:tab w:val="clear" w:pos="1800"/>
        <w:tab w:val="clear" w:pos="2160"/>
        <w:tab w:val="clear" w:pos="2520"/>
        <w:tab w:val="clear" w:pos="2880"/>
      </w:tabs>
    </w:pPr>
  </w:style>
  <w:style w:type="paragraph" w:styleId="FootnoteText">
    <w:name w:val="footnote text"/>
    <w:basedOn w:val="Normal"/>
    <w:link w:val="FootnoteTextChar"/>
    <w:semiHidden/>
    <w:rsid w:val="00C05941"/>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0"/>
      <w:lang w:eastAsia="en-US"/>
    </w:rPr>
  </w:style>
  <w:style w:type="numbering" w:customStyle="1" w:styleId="Style1">
    <w:name w:val="Style1"/>
    <w:basedOn w:val="NoList"/>
    <w:rsid w:val="004B2058"/>
    <w:pPr>
      <w:numPr>
        <w:numId w:val="3"/>
      </w:numPr>
    </w:pPr>
  </w:style>
  <w:style w:type="paragraph" w:customStyle="1" w:styleId="Style10ptLeft">
    <w:name w:val="Style 10 pt Left"/>
    <w:basedOn w:val="Normal"/>
    <w:next w:val="Normal"/>
    <w:locked/>
    <w:rsid w:val="00CF0214"/>
    <w:pPr>
      <w:jc w:val="left"/>
    </w:pPr>
    <w:rPr>
      <w:sz w:val="20"/>
    </w:rPr>
  </w:style>
  <w:style w:type="paragraph" w:styleId="CommentSubject">
    <w:name w:val="annotation subject"/>
    <w:basedOn w:val="CommentText"/>
    <w:next w:val="CommentText"/>
    <w:semiHidden/>
    <w:rsid w:val="0042660F"/>
    <w:rPr>
      <w:b/>
      <w:bCs/>
    </w:rPr>
  </w:style>
  <w:style w:type="character" w:customStyle="1" w:styleId="Heading1Char">
    <w:name w:val="Heading 1 Char"/>
    <w:link w:val="Heading1"/>
    <w:rsid w:val="00BC76AA"/>
    <w:rPr>
      <w:b/>
      <w:iCs/>
      <w:sz w:val="28"/>
      <w:szCs w:val="28"/>
      <w:lang w:eastAsia="de-DE"/>
    </w:rPr>
  </w:style>
  <w:style w:type="paragraph" w:styleId="ListBullet">
    <w:name w:val="List Bullet"/>
    <w:basedOn w:val="Normal"/>
    <w:autoRedefine/>
    <w:rsid w:val="00CC6A01"/>
    <w:pPr>
      <w:numPr>
        <w:numId w:val="4"/>
      </w:numPr>
      <w:tabs>
        <w:tab w:val="clear" w:pos="720"/>
        <w:tab w:val="clear" w:pos="1080"/>
        <w:tab w:val="clear" w:pos="1440"/>
        <w:tab w:val="clear" w:pos="2160"/>
        <w:tab w:val="clear" w:pos="2880"/>
        <w:tab w:val="num" w:pos="1800"/>
      </w:tabs>
      <w:overflowPunct/>
      <w:autoSpaceDE/>
      <w:autoSpaceDN/>
      <w:adjustRightInd/>
      <w:spacing w:after="120"/>
      <w:ind w:left="1800"/>
      <w:jc w:val="left"/>
      <w:textAlignment w:val="auto"/>
    </w:pPr>
    <w:rPr>
      <w:rFonts w:ascii="Arial" w:hAnsi="Arial"/>
      <w:sz w:val="20"/>
      <w:lang w:eastAsia="en-US"/>
    </w:rPr>
  </w:style>
  <w:style w:type="paragraph" w:customStyle="1" w:styleId="TabSchrift6pt">
    <w:name w:val="Tab_Schrift6pt"/>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12"/>
      <w:lang w:val="it-IT"/>
    </w:rPr>
  </w:style>
  <w:style w:type="paragraph" w:customStyle="1" w:styleId="TabSchrift10pt">
    <w:name w:val="Tab_Schrift10p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0"/>
      <w:lang w:val="de-DE"/>
    </w:rPr>
  </w:style>
  <w:style w:type="paragraph" w:customStyle="1" w:styleId="Dokumenttitel">
    <w:name w:val="Dokumenttitel"/>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before="120" w:after="240"/>
      <w:jc w:val="center"/>
      <w:textAlignment w:val="auto"/>
    </w:pPr>
    <w:rPr>
      <w:rFonts w:ascii="Arial" w:hAnsi="Arial"/>
      <w:b/>
      <w:sz w:val="72"/>
      <w:lang w:val="de-DE"/>
    </w:rPr>
  </w:style>
  <w:style w:type="paragraph" w:customStyle="1" w:styleId="TabThema">
    <w:name w:val="Tab_Thema"/>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b/>
      <w:bCs/>
      <w:sz w:val="22"/>
      <w:lang w:val="de-DE"/>
    </w:rPr>
  </w:style>
  <w:style w:type="paragraph" w:styleId="BodyText">
    <w:name w:val="Body Tex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sz w:val="16"/>
      <w:szCs w:val="24"/>
      <w:lang w:val="de-DE"/>
    </w:rPr>
  </w:style>
  <w:style w:type="paragraph" w:customStyle="1" w:styleId="TabSchrift8pt">
    <w:name w:val="Tab_Schrift8pt"/>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16"/>
      <w:lang w:val="de-DE"/>
    </w:rPr>
  </w:style>
  <w:style w:type="paragraph" w:customStyle="1" w:styleId="berschriftzentriert">
    <w:name w:val="Überschrift zentriert"/>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before="240" w:after="240"/>
      <w:jc w:val="center"/>
      <w:textAlignment w:val="auto"/>
    </w:pPr>
    <w:rPr>
      <w:rFonts w:ascii="Arial" w:hAnsi="Arial"/>
      <w:b/>
      <w:sz w:val="28"/>
      <w:lang w:val="de-DE"/>
    </w:rPr>
  </w:style>
  <w:style w:type="paragraph" w:customStyle="1" w:styleId="xl25">
    <w:name w:val="xl25"/>
    <w:basedOn w:val="Normal"/>
    <w:rsid w:val="00EC629C"/>
    <w:pPr>
      <w:pBdr>
        <w:top w:val="single" w:sz="4" w:space="0" w:color="auto"/>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26">
    <w:name w:val="xl26"/>
    <w:basedOn w:val="Normal"/>
    <w:rsid w:val="00EC629C"/>
    <w:pPr>
      <w:pBdr>
        <w:top w:val="single" w:sz="4" w:space="0" w:color="auto"/>
        <w:left w:val="single" w:sz="4" w:space="0" w:color="auto"/>
        <w:bottom w:val="single" w:sz="4"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27">
    <w:name w:val="xl27"/>
    <w:basedOn w:val="Normal"/>
    <w:rsid w:val="00EC629C"/>
    <w:pPr>
      <w:pBdr>
        <w:top w:val="single" w:sz="4" w:space="0" w:color="auto"/>
        <w:left w:val="single" w:sz="4" w:space="0" w:color="auto"/>
        <w:bottom w:val="single" w:sz="4"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28">
    <w:name w:val="xl28"/>
    <w:basedOn w:val="Normal"/>
    <w:rsid w:val="00EC629C"/>
    <w:pPr>
      <w:pBdr>
        <w:top w:val="single" w:sz="4" w:space="0" w:color="auto"/>
        <w:left w:val="single" w:sz="4" w:space="0" w:color="auto"/>
        <w:bottom w:val="single" w:sz="4" w:space="0" w:color="auto"/>
        <w:right w:val="single" w:sz="4" w:space="0" w:color="auto"/>
      </w:pBdr>
      <w:shd w:val="clear" w:color="FF00FF" w:fill="FF00FF"/>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29">
    <w:name w:val="xl29"/>
    <w:basedOn w:val="Normal"/>
    <w:rsid w:val="00EC629C"/>
    <w:pPr>
      <w:pBdr>
        <w:top w:val="single" w:sz="4" w:space="0" w:color="auto"/>
        <w:left w:val="single" w:sz="4" w:space="0" w:color="auto"/>
        <w:bottom w:val="single" w:sz="8"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30">
    <w:name w:val="xl30"/>
    <w:basedOn w:val="Normal"/>
    <w:rsid w:val="00EC629C"/>
    <w:pPr>
      <w:pBdr>
        <w:top w:val="single" w:sz="4" w:space="0" w:color="auto"/>
        <w:left w:val="single" w:sz="4" w:space="0" w:color="auto"/>
        <w:bottom w:val="single" w:sz="8"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31">
    <w:name w:val="xl31"/>
    <w:basedOn w:val="Normal"/>
    <w:rsid w:val="00EC629C"/>
    <w:pPr>
      <w:pBdr>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32">
    <w:name w:val="xl32"/>
    <w:basedOn w:val="Normal"/>
    <w:rsid w:val="00EC629C"/>
    <w:pPr>
      <w:pBdr>
        <w:top w:val="single" w:sz="4" w:space="0" w:color="auto"/>
        <w:left w:val="single" w:sz="4" w:space="0" w:color="auto"/>
        <w:bottom w:val="single" w:sz="8"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33">
    <w:name w:val="xl33"/>
    <w:basedOn w:val="Normal"/>
    <w:rsid w:val="00EC629C"/>
    <w:pPr>
      <w:pBdr>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34">
    <w:name w:val="xl34"/>
    <w:basedOn w:val="Normal"/>
    <w:rsid w:val="00EC629C"/>
    <w:pPr>
      <w:pBdr>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Cs w:val="24"/>
      <w:lang w:val="de-DE"/>
    </w:rPr>
  </w:style>
  <w:style w:type="paragraph" w:customStyle="1" w:styleId="xl35">
    <w:name w:val="xl35"/>
    <w:basedOn w:val="Normal"/>
    <w:rsid w:val="00EC629C"/>
    <w:pPr>
      <w:pBdr>
        <w:top w:val="single" w:sz="4" w:space="0" w:color="auto"/>
        <w:left w:val="single" w:sz="4" w:space="0" w:color="auto"/>
        <w:bottom w:val="single" w:sz="4"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szCs w:val="24"/>
      <w:lang w:val="de-DE"/>
    </w:rPr>
  </w:style>
  <w:style w:type="paragraph" w:customStyle="1" w:styleId="xl36">
    <w:name w:val="xl36"/>
    <w:basedOn w:val="Normal"/>
    <w:rsid w:val="00EC629C"/>
    <w:pPr>
      <w:pBdr>
        <w:top w:val="single" w:sz="4" w:space="0" w:color="auto"/>
        <w:left w:val="single" w:sz="4" w:space="0" w:color="auto"/>
        <w:bottom w:val="single" w:sz="8"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Cs w:val="24"/>
      <w:lang w:val="de-DE"/>
    </w:rPr>
  </w:style>
  <w:style w:type="paragraph" w:customStyle="1" w:styleId="xl37">
    <w:name w:val="xl37"/>
    <w:basedOn w:val="Normal"/>
    <w:rsid w:val="00EC629C"/>
    <w:pPr>
      <w:pBdr>
        <w:top w:val="single" w:sz="4" w:space="0" w:color="auto"/>
        <w:bottom w:val="single" w:sz="8"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Cs w:val="24"/>
      <w:lang w:val="de-DE"/>
    </w:rPr>
  </w:style>
  <w:style w:type="paragraph" w:customStyle="1" w:styleId="xl38">
    <w:name w:val="xl38"/>
    <w:basedOn w:val="Normal"/>
    <w:rsid w:val="00EC629C"/>
    <w:pPr>
      <w:pBdr>
        <w:top w:val="single" w:sz="4" w:space="0" w:color="auto"/>
        <w:bottom w:val="single" w:sz="8" w:space="0" w:color="auto"/>
        <w:right w:val="single" w:sz="4" w:space="0" w:color="auto"/>
      </w:pBdr>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Cs w:val="24"/>
      <w:lang w:val="de-DE"/>
    </w:rPr>
  </w:style>
  <w:style w:type="paragraph" w:customStyle="1" w:styleId="xl39">
    <w:name w:val="xl39"/>
    <w:basedOn w:val="Normal"/>
    <w:rsid w:val="00EC629C"/>
    <w:pPr>
      <w:pBdr>
        <w:left w:val="single" w:sz="4" w:space="0" w:color="auto"/>
        <w:bottom w:val="single" w:sz="4"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40">
    <w:name w:val="xl40"/>
    <w:basedOn w:val="Normal"/>
    <w:rsid w:val="00EC629C"/>
    <w:pPr>
      <w:pBdr>
        <w:left w:val="single" w:sz="4" w:space="0" w:color="auto"/>
        <w:bottom w:val="single" w:sz="4"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Cs w:val="24"/>
      <w:lang w:val="de-DE"/>
    </w:rPr>
  </w:style>
  <w:style w:type="paragraph" w:customStyle="1" w:styleId="xl41">
    <w:name w:val="xl41"/>
    <w:basedOn w:val="Normal"/>
    <w:rsid w:val="00EC629C"/>
    <w:pPr>
      <w:pBdr>
        <w:top w:val="single" w:sz="4" w:space="0" w:color="auto"/>
        <w:left w:val="single" w:sz="4" w:space="0" w:color="auto"/>
        <w:bottom w:val="single" w:sz="8"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right"/>
      <w:textAlignment w:val="auto"/>
    </w:pPr>
    <w:rPr>
      <w:b/>
      <w:bCs/>
      <w:sz w:val="18"/>
      <w:szCs w:val="18"/>
      <w:lang w:val="de-DE"/>
    </w:rPr>
  </w:style>
  <w:style w:type="paragraph" w:customStyle="1" w:styleId="xl42">
    <w:name w:val="xl42"/>
    <w:basedOn w:val="Normal"/>
    <w:rsid w:val="00EC629C"/>
    <w:pPr>
      <w:pBdr>
        <w:top w:val="single" w:sz="4" w:space="0" w:color="auto"/>
        <w:left w:val="single" w:sz="4" w:space="0" w:color="auto"/>
        <w:bottom w:val="single" w:sz="8"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customStyle="1" w:styleId="xl43">
    <w:name w:val="xl43"/>
    <w:basedOn w:val="Normal"/>
    <w:rsid w:val="00EC629C"/>
    <w:pPr>
      <w:pBdr>
        <w:top w:val="single" w:sz="4" w:space="0" w:color="auto"/>
        <w:left w:val="single" w:sz="4" w:space="0" w:color="auto"/>
        <w:bottom w:val="single" w:sz="8"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customStyle="1" w:styleId="xl44">
    <w:name w:val="xl44"/>
    <w:basedOn w:val="Normal"/>
    <w:rsid w:val="00EC629C"/>
    <w:pPr>
      <w:pBdr>
        <w:top w:val="single" w:sz="4" w:space="0" w:color="auto"/>
        <w:left w:val="single" w:sz="4" w:space="0" w:color="auto"/>
        <w:bottom w:val="single" w:sz="8" w:space="0" w:color="auto"/>
        <w:right w:val="single" w:sz="4"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customStyle="1" w:styleId="xl45">
    <w:name w:val="xl45"/>
    <w:basedOn w:val="Normal"/>
    <w:rsid w:val="00EC629C"/>
    <w:pPr>
      <w:pBdr>
        <w:top w:val="single" w:sz="8" w:space="0" w:color="auto"/>
        <w:left w:val="single" w:sz="4" w:space="0" w:color="auto"/>
        <w:bottom w:val="single" w:sz="8"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customStyle="1" w:styleId="xl46">
    <w:name w:val="xl46"/>
    <w:basedOn w:val="Normal"/>
    <w:rsid w:val="00EC629C"/>
    <w:pPr>
      <w:pBdr>
        <w:top w:val="single" w:sz="8" w:space="0" w:color="auto"/>
        <w:bottom w:val="single" w:sz="8" w:space="0" w:color="auto"/>
      </w:pBdr>
      <w:shd w:val="clear" w:color="auto" w:fill="C0C0C0"/>
      <w:tabs>
        <w:tab w:val="clear" w:pos="720"/>
        <w:tab w:val="clear" w:pos="1080"/>
        <w:tab w:val="clear" w:pos="1440"/>
        <w:tab w:val="clear" w:pos="1800"/>
        <w:tab w:val="clear" w:pos="2160"/>
        <w:tab w:val="clear" w:pos="2520"/>
        <w:tab w:val="clear" w:pos="2880"/>
      </w:tabs>
      <w:overflowPunct/>
      <w:autoSpaceDE/>
      <w:autoSpaceDN/>
      <w:adjustRightInd/>
      <w:spacing w:before="100" w:beforeAutospacing="1" w:after="100" w:afterAutospacing="1"/>
      <w:jc w:val="left"/>
      <w:textAlignment w:val="auto"/>
    </w:pPr>
    <w:rPr>
      <w:b/>
      <w:bCs/>
      <w:sz w:val="18"/>
      <w:szCs w:val="18"/>
      <w:lang w:val="de-DE"/>
    </w:rPr>
  </w:style>
  <w:style w:type="paragraph" w:styleId="Salutation">
    <w:name w:val="Salutation"/>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Bullet2">
    <w:name w:val="List Bullet 2"/>
    <w:basedOn w:val="Normal"/>
    <w:rsid w:val="00EC629C"/>
    <w:pPr>
      <w:numPr>
        <w:numId w:val="5"/>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Bullet3">
    <w:name w:val="List Bullet 3"/>
    <w:basedOn w:val="Normal"/>
    <w:rsid w:val="00EC629C"/>
    <w:pPr>
      <w:numPr>
        <w:numId w:val="6"/>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Bullet4">
    <w:name w:val="List Bullet 4"/>
    <w:basedOn w:val="Normal"/>
    <w:rsid w:val="00EC629C"/>
    <w:pPr>
      <w:numPr>
        <w:numId w:val="7"/>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Bullet5">
    <w:name w:val="List Bullet 5"/>
    <w:basedOn w:val="Normal"/>
    <w:rsid w:val="00EC629C"/>
    <w:pPr>
      <w:numPr>
        <w:numId w:val="8"/>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BlockText">
    <w:name w:val="Block Tex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1440" w:right="1440"/>
      <w:jc w:val="left"/>
      <w:textAlignment w:val="auto"/>
    </w:pPr>
    <w:rPr>
      <w:rFonts w:ascii="Arial" w:hAnsi="Arial"/>
      <w:sz w:val="22"/>
      <w:lang w:val="de-DE"/>
    </w:rPr>
  </w:style>
  <w:style w:type="paragraph" w:styleId="Date">
    <w:name w:val="Date"/>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E-mailSignature">
    <w:name w:val="E-mail Signature"/>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EndnoteText">
    <w:name w:val="endnote text"/>
    <w:basedOn w:val="Normal"/>
    <w:semiHidden/>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0"/>
      <w:lang w:val="de-DE"/>
    </w:rPr>
  </w:style>
  <w:style w:type="paragraph" w:styleId="NoteHeading">
    <w:name w:val="Note Heading"/>
    <w:basedOn w:val="Normal"/>
    <w:next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Closing">
    <w:name w:val="Closing"/>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4252"/>
      <w:jc w:val="left"/>
      <w:textAlignment w:val="auto"/>
    </w:pPr>
    <w:rPr>
      <w:rFonts w:ascii="Arial" w:hAnsi="Arial"/>
      <w:sz w:val="22"/>
      <w:lang w:val="de-DE"/>
    </w:rPr>
  </w:style>
  <w:style w:type="paragraph" w:styleId="HTMLAddress">
    <w:name w:val="HTML Address"/>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i/>
      <w:iCs/>
      <w:sz w:val="22"/>
      <w:lang w:val="de-DE"/>
    </w:rPr>
  </w:style>
  <w:style w:type="paragraph" w:styleId="HTMLPreformatted">
    <w:name w:val="HTML Preformatted"/>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Courier New" w:hAnsi="Courier New" w:cs="Courier New"/>
      <w:sz w:val="20"/>
      <w:lang w:val="de-DE"/>
    </w:rPr>
  </w:style>
  <w:style w:type="paragraph" w:styleId="Index1">
    <w:name w:val="index 1"/>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220" w:hanging="220"/>
      <w:jc w:val="left"/>
      <w:textAlignment w:val="auto"/>
    </w:pPr>
    <w:rPr>
      <w:rFonts w:ascii="Arial" w:hAnsi="Arial"/>
      <w:sz w:val="22"/>
      <w:lang w:val="de-DE"/>
    </w:rPr>
  </w:style>
  <w:style w:type="paragraph" w:styleId="Index2">
    <w:name w:val="index 2"/>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440" w:hanging="220"/>
      <w:jc w:val="left"/>
      <w:textAlignment w:val="auto"/>
    </w:pPr>
    <w:rPr>
      <w:rFonts w:ascii="Arial" w:hAnsi="Arial"/>
      <w:sz w:val="22"/>
      <w:lang w:val="de-DE"/>
    </w:rPr>
  </w:style>
  <w:style w:type="paragraph" w:styleId="Index3">
    <w:name w:val="index 3"/>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660" w:hanging="220"/>
      <w:jc w:val="left"/>
      <w:textAlignment w:val="auto"/>
    </w:pPr>
    <w:rPr>
      <w:rFonts w:ascii="Arial" w:hAnsi="Arial"/>
      <w:sz w:val="22"/>
      <w:lang w:val="de-DE"/>
    </w:rPr>
  </w:style>
  <w:style w:type="paragraph" w:styleId="Index4">
    <w:name w:val="index 4"/>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880" w:hanging="220"/>
      <w:jc w:val="left"/>
      <w:textAlignment w:val="auto"/>
    </w:pPr>
    <w:rPr>
      <w:rFonts w:ascii="Arial" w:hAnsi="Arial"/>
      <w:sz w:val="22"/>
      <w:lang w:val="de-DE"/>
    </w:rPr>
  </w:style>
  <w:style w:type="paragraph" w:styleId="Index5">
    <w:name w:val="index 5"/>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100" w:hanging="220"/>
      <w:jc w:val="left"/>
      <w:textAlignment w:val="auto"/>
    </w:pPr>
    <w:rPr>
      <w:rFonts w:ascii="Arial" w:hAnsi="Arial"/>
      <w:sz w:val="22"/>
      <w:lang w:val="de-DE"/>
    </w:rPr>
  </w:style>
  <w:style w:type="paragraph" w:styleId="Index6">
    <w:name w:val="index 6"/>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320" w:hanging="220"/>
      <w:jc w:val="left"/>
      <w:textAlignment w:val="auto"/>
    </w:pPr>
    <w:rPr>
      <w:rFonts w:ascii="Arial" w:hAnsi="Arial"/>
      <w:sz w:val="22"/>
      <w:lang w:val="de-DE"/>
    </w:rPr>
  </w:style>
  <w:style w:type="paragraph" w:styleId="Index7">
    <w:name w:val="index 7"/>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540" w:hanging="220"/>
      <w:jc w:val="left"/>
      <w:textAlignment w:val="auto"/>
    </w:pPr>
    <w:rPr>
      <w:rFonts w:ascii="Arial" w:hAnsi="Arial"/>
      <w:sz w:val="22"/>
      <w:lang w:val="de-DE"/>
    </w:rPr>
  </w:style>
  <w:style w:type="paragraph" w:styleId="Index8">
    <w:name w:val="index 8"/>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760" w:hanging="220"/>
      <w:jc w:val="left"/>
      <w:textAlignment w:val="auto"/>
    </w:pPr>
    <w:rPr>
      <w:rFonts w:ascii="Arial" w:hAnsi="Arial"/>
      <w:sz w:val="22"/>
      <w:lang w:val="de-DE"/>
    </w:rPr>
  </w:style>
  <w:style w:type="paragraph" w:styleId="Index9">
    <w:name w:val="index 9"/>
    <w:basedOn w:val="Normal"/>
    <w:next w:val="Normal"/>
    <w:autoRedefine/>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1980" w:hanging="220"/>
      <w:jc w:val="left"/>
      <w:textAlignment w:val="auto"/>
    </w:pPr>
    <w:rPr>
      <w:rFonts w:ascii="Arial" w:hAnsi="Arial"/>
      <w:sz w:val="22"/>
      <w:lang w:val="de-DE"/>
    </w:rPr>
  </w:style>
  <w:style w:type="paragraph" w:styleId="IndexHeading">
    <w:name w:val="index heading"/>
    <w:basedOn w:val="Normal"/>
    <w:next w:val="Index1"/>
    <w:semiHidden/>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cs="Arial"/>
      <w:b/>
      <w:bCs/>
      <w:sz w:val="22"/>
      <w:lang w:val="de-DE"/>
    </w:rPr>
  </w:style>
  <w:style w:type="paragraph" w:styleId="List">
    <w:name w:val="Lis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283" w:hanging="283"/>
      <w:jc w:val="left"/>
      <w:textAlignment w:val="auto"/>
    </w:pPr>
    <w:rPr>
      <w:rFonts w:ascii="Arial" w:hAnsi="Arial"/>
      <w:sz w:val="22"/>
      <w:lang w:val="de-DE"/>
    </w:rPr>
  </w:style>
  <w:style w:type="paragraph" w:styleId="List2">
    <w:name w:val="List 2"/>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566" w:hanging="283"/>
      <w:jc w:val="left"/>
      <w:textAlignment w:val="auto"/>
    </w:pPr>
    <w:rPr>
      <w:rFonts w:ascii="Arial" w:hAnsi="Arial"/>
      <w:sz w:val="22"/>
      <w:lang w:val="de-DE"/>
    </w:rPr>
  </w:style>
  <w:style w:type="paragraph" w:styleId="List3">
    <w:name w:val="List 3"/>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849" w:hanging="283"/>
      <w:jc w:val="left"/>
      <w:textAlignment w:val="auto"/>
    </w:pPr>
    <w:rPr>
      <w:rFonts w:ascii="Arial" w:hAnsi="Arial"/>
      <w:sz w:val="22"/>
      <w:lang w:val="de-DE"/>
    </w:rPr>
  </w:style>
  <w:style w:type="paragraph" w:styleId="List4">
    <w:name w:val="List 4"/>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1132" w:hanging="283"/>
      <w:jc w:val="left"/>
      <w:textAlignment w:val="auto"/>
    </w:pPr>
    <w:rPr>
      <w:rFonts w:ascii="Arial" w:hAnsi="Arial"/>
      <w:sz w:val="22"/>
      <w:lang w:val="de-DE"/>
    </w:rPr>
  </w:style>
  <w:style w:type="paragraph" w:styleId="List5">
    <w:name w:val="List 5"/>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1415" w:hanging="283"/>
      <w:jc w:val="left"/>
      <w:textAlignment w:val="auto"/>
    </w:pPr>
    <w:rPr>
      <w:rFonts w:ascii="Arial" w:hAnsi="Arial"/>
      <w:sz w:val="22"/>
      <w:lang w:val="de-DE"/>
    </w:rPr>
  </w:style>
  <w:style w:type="paragraph" w:styleId="ListContinue2">
    <w:name w:val="List Continue 2"/>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566"/>
      <w:jc w:val="left"/>
      <w:textAlignment w:val="auto"/>
    </w:pPr>
    <w:rPr>
      <w:rFonts w:ascii="Arial" w:hAnsi="Arial"/>
      <w:sz w:val="22"/>
      <w:lang w:val="de-DE"/>
    </w:rPr>
  </w:style>
  <w:style w:type="paragraph" w:styleId="ListContinue3">
    <w:name w:val="List Continue 3"/>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849"/>
      <w:jc w:val="left"/>
      <w:textAlignment w:val="auto"/>
    </w:pPr>
    <w:rPr>
      <w:rFonts w:ascii="Arial" w:hAnsi="Arial"/>
      <w:sz w:val="22"/>
      <w:lang w:val="de-DE"/>
    </w:rPr>
  </w:style>
  <w:style w:type="paragraph" w:styleId="ListContinue4">
    <w:name w:val="List Continue 4"/>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1132"/>
      <w:jc w:val="left"/>
      <w:textAlignment w:val="auto"/>
    </w:pPr>
    <w:rPr>
      <w:rFonts w:ascii="Arial" w:hAnsi="Arial"/>
      <w:sz w:val="22"/>
      <w:lang w:val="de-DE"/>
    </w:rPr>
  </w:style>
  <w:style w:type="paragraph" w:styleId="ListContinue5">
    <w:name w:val="List Continue 5"/>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ind w:left="1415"/>
      <w:jc w:val="left"/>
      <w:textAlignment w:val="auto"/>
    </w:pPr>
    <w:rPr>
      <w:rFonts w:ascii="Arial" w:hAnsi="Arial"/>
      <w:sz w:val="22"/>
      <w:lang w:val="de-DE"/>
    </w:rPr>
  </w:style>
  <w:style w:type="paragraph" w:styleId="ListNumber">
    <w:name w:val="List Number"/>
    <w:basedOn w:val="Normal"/>
    <w:rsid w:val="00EC629C"/>
    <w:pPr>
      <w:numPr>
        <w:numId w:val="9"/>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Number2">
    <w:name w:val="List Number 2"/>
    <w:basedOn w:val="Normal"/>
    <w:rsid w:val="00EC629C"/>
    <w:pPr>
      <w:numPr>
        <w:numId w:val="10"/>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Number3">
    <w:name w:val="List Number 3"/>
    <w:basedOn w:val="Normal"/>
    <w:rsid w:val="00EC629C"/>
    <w:pPr>
      <w:numPr>
        <w:numId w:val="11"/>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Number4">
    <w:name w:val="List Number 4"/>
    <w:basedOn w:val="Normal"/>
    <w:rsid w:val="00EC629C"/>
    <w:pPr>
      <w:numPr>
        <w:numId w:val="12"/>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ListNumber5">
    <w:name w:val="List Number 5"/>
    <w:basedOn w:val="Normal"/>
    <w:rsid w:val="00EC629C"/>
    <w:pPr>
      <w:numPr>
        <w:numId w:val="13"/>
      </w:num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sz w:val="22"/>
      <w:lang w:val="de-DE"/>
    </w:rPr>
  </w:style>
  <w:style w:type="paragraph" w:styleId="MacroText">
    <w:name w:val="macro"/>
    <w:semiHidden/>
    <w:rsid w:val="00EC629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MessageHeader">
    <w:name w:val="Message Header"/>
    <w:basedOn w:val="Normal"/>
    <w:rsid w:val="00EC629C"/>
    <w:pPr>
      <w:pBdr>
        <w:top w:val="single" w:sz="6" w:space="1" w:color="auto"/>
        <w:left w:val="single" w:sz="6" w:space="1" w:color="auto"/>
        <w:bottom w:val="single" w:sz="6" w:space="1" w:color="auto"/>
        <w:right w:val="single" w:sz="6" w:space="1" w:color="auto"/>
      </w:pBdr>
      <w:shd w:val="pct20" w:color="auto" w:fill="auto"/>
      <w:tabs>
        <w:tab w:val="clear" w:pos="720"/>
        <w:tab w:val="clear" w:pos="1080"/>
        <w:tab w:val="clear" w:pos="1440"/>
        <w:tab w:val="clear" w:pos="1800"/>
        <w:tab w:val="clear" w:pos="2160"/>
        <w:tab w:val="clear" w:pos="2520"/>
        <w:tab w:val="clear" w:pos="2880"/>
      </w:tabs>
      <w:overflowPunct/>
      <w:autoSpaceDE/>
      <w:autoSpaceDN/>
      <w:adjustRightInd/>
      <w:ind w:left="1134" w:hanging="1134"/>
      <w:jc w:val="left"/>
      <w:textAlignment w:val="auto"/>
    </w:pPr>
    <w:rPr>
      <w:rFonts w:ascii="Arial" w:hAnsi="Arial" w:cs="Arial"/>
      <w:szCs w:val="24"/>
      <w:lang w:val="de-DE"/>
    </w:rPr>
  </w:style>
  <w:style w:type="paragraph" w:styleId="PlainText">
    <w:name w:val="Plain Tex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Courier New" w:hAnsi="Courier New" w:cs="Courier New"/>
      <w:sz w:val="20"/>
      <w:lang w:val="de-DE"/>
    </w:rPr>
  </w:style>
  <w:style w:type="paragraph" w:styleId="TableofAuthorities">
    <w:name w:val="table of authorities"/>
    <w:basedOn w:val="Normal"/>
    <w:next w:val="Normal"/>
    <w:semiHidden/>
    <w:rsid w:val="00EC629C"/>
    <w:pPr>
      <w:tabs>
        <w:tab w:val="clear" w:pos="720"/>
        <w:tab w:val="clear" w:pos="1080"/>
        <w:tab w:val="clear" w:pos="1440"/>
        <w:tab w:val="clear" w:pos="1800"/>
        <w:tab w:val="clear" w:pos="2160"/>
        <w:tab w:val="clear" w:pos="2520"/>
        <w:tab w:val="clear" w:pos="2880"/>
      </w:tabs>
      <w:overflowPunct/>
      <w:autoSpaceDE/>
      <w:autoSpaceDN/>
      <w:adjustRightInd/>
      <w:ind w:left="220" w:hanging="220"/>
      <w:jc w:val="left"/>
      <w:textAlignment w:val="auto"/>
    </w:pPr>
    <w:rPr>
      <w:rFonts w:ascii="Arial" w:hAnsi="Arial"/>
      <w:sz w:val="22"/>
      <w:lang w:val="de-DE"/>
    </w:rPr>
  </w:style>
  <w:style w:type="paragraph" w:styleId="TOAHeading">
    <w:name w:val="toa heading"/>
    <w:basedOn w:val="Normal"/>
    <w:next w:val="Normal"/>
    <w:semiHidden/>
    <w:rsid w:val="00EC629C"/>
    <w:pPr>
      <w:tabs>
        <w:tab w:val="clear" w:pos="720"/>
        <w:tab w:val="clear" w:pos="1080"/>
        <w:tab w:val="clear" w:pos="1440"/>
        <w:tab w:val="clear" w:pos="1800"/>
        <w:tab w:val="clear" w:pos="2160"/>
        <w:tab w:val="clear" w:pos="2520"/>
        <w:tab w:val="clear" w:pos="2880"/>
      </w:tabs>
      <w:overflowPunct/>
      <w:autoSpaceDE/>
      <w:autoSpaceDN/>
      <w:adjustRightInd/>
      <w:spacing w:before="120"/>
      <w:jc w:val="left"/>
      <w:textAlignment w:val="auto"/>
    </w:pPr>
    <w:rPr>
      <w:rFonts w:ascii="Arial" w:hAnsi="Arial" w:cs="Arial"/>
      <w:b/>
      <w:bCs/>
      <w:szCs w:val="24"/>
      <w:lang w:val="de-DE"/>
    </w:rPr>
  </w:style>
  <w:style w:type="paragraph" w:styleId="NormalWeb">
    <w:name w:val="Normal (Web)"/>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szCs w:val="24"/>
      <w:lang w:val="de-DE"/>
    </w:rPr>
  </w:style>
  <w:style w:type="paragraph" w:styleId="NormalIndent">
    <w:name w:val="Normal Indent"/>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708"/>
      <w:jc w:val="left"/>
      <w:textAlignment w:val="auto"/>
    </w:pPr>
    <w:rPr>
      <w:rFonts w:ascii="Arial" w:hAnsi="Arial"/>
      <w:sz w:val="22"/>
      <w:lang w:val="de-DE"/>
    </w:rPr>
  </w:style>
  <w:style w:type="paragraph" w:styleId="BodyTextIndent2">
    <w:name w:val="Body Text Indent 2"/>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spacing w:after="120" w:line="480" w:lineRule="auto"/>
      <w:ind w:left="283"/>
      <w:jc w:val="left"/>
      <w:textAlignment w:val="auto"/>
    </w:pPr>
    <w:rPr>
      <w:rFonts w:ascii="Arial" w:hAnsi="Arial"/>
      <w:sz w:val="22"/>
      <w:lang w:val="de-DE"/>
    </w:rPr>
  </w:style>
  <w:style w:type="paragraph" w:styleId="BodyTextFirstIndent">
    <w:name w:val="Body Text First Indent"/>
    <w:basedOn w:val="BodyText"/>
    <w:rsid w:val="00EC629C"/>
    <w:pPr>
      <w:spacing w:after="120"/>
      <w:ind w:firstLine="210"/>
    </w:pPr>
    <w:rPr>
      <w:rFonts w:ascii="Arial" w:hAnsi="Arial"/>
      <w:sz w:val="22"/>
      <w:szCs w:val="20"/>
    </w:rPr>
  </w:style>
  <w:style w:type="paragraph" w:styleId="BodyTextFirstIndent2">
    <w:name w:val="Body Text First Indent 2"/>
    <w:basedOn w:val="BodyTextIndent"/>
    <w:rsid w:val="00EC629C"/>
    <w:pPr>
      <w:tabs>
        <w:tab w:val="clear" w:pos="720"/>
        <w:tab w:val="clear" w:pos="1080"/>
        <w:tab w:val="clear" w:pos="1440"/>
        <w:tab w:val="clear" w:pos="1800"/>
        <w:tab w:val="clear" w:pos="2160"/>
        <w:tab w:val="clear" w:pos="2520"/>
        <w:tab w:val="clear" w:pos="2880"/>
      </w:tabs>
      <w:spacing w:after="120"/>
      <w:ind w:left="283" w:firstLine="210"/>
      <w:jc w:val="left"/>
    </w:pPr>
    <w:rPr>
      <w:rFonts w:ascii="Arial" w:hAnsi="Arial"/>
      <w:sz w:val="22"/>
      <w:lang w:val="de-DE"/>
    </w:rPr>
  </w:style>
  <w:style w:type="paragraph" w:styleId="EnvelopeReturn">
    <w:name w:val="envelope return"/>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ascii="Arial" w:hAnsi="Arial" w:cs="Arial"/>
      <w:sz w:val="20"/>
      <w:lang w:val="de-DE"/>
    </w:rPr>
  </w:style>
  <w:style w:type="paragraph" w:styleId="EnvelopeAddress">
    <w:name w:val="envelope address"/>
    <w:basedOn w:val="Normal"/>
    <w:rsid w:val="00EC629C"/>
    <w:pPr>
      <w:framePr w:w="4320" w:h="2160" w:hRule="exact" w:hSpace="141" w:wrap="auto" w:hAnchor="page" w:xAlign="center" w:yAlign="bottom"/>
      <w:tabs>
        <w:tab w:val="clear" w:pos="720"/>
        <w:tab w:val="clear" w:pos="1080"/>
        <w:tab w:val="clear" w:pos="1440"/>
        <w:tab w:val="clear" w:pos="1800"/>
        <w:tab w:val="clear" w:pos="2160"/>
        <w:tab w:val="clear" w:pos="2520"/>
        <w:tab w:val="clear" w:pos="2880"/>
      </w:tabs>
      <w:overflowPunct/>
      <w:autoSpaceDE/>
      <w:autoSpaceDN/>
      <w:adjustRightInd/>
      <w:ind w:left="1"/>
      <w:jc w:val="left"/>
      <w:textAlignment w:val="auto"/>
    </w:pPr>
    <w:rPr>
      <w:rFonts w:ascii="Arial" w:hAnsi="Arial" w:cs="Arial"/>
      <w:szCs w:val="24"/>
      <w:lang w:val="de-DE"/>
    </w:rPr>
  </w:style>
  <w:style w:type="paragraph" w:styleId="Signature">
    <w:name w:val="Signature"/>
    <w:basedOn w:val="Normal"/>
    <w:rsid w:val="00EC629C"/>
    <w:pPr>
      <w:tabs>
        <w:tab w:val="clear" w:pos="720"/>
        <w:tab w:val="clear" w:pos="1080"/>
        <w:tab w:val="clear" w:pos="1440"/>
        <w:tab w:val="clear" w:pos="1800"/>
        <w:tab w:val="clear" w:pos="2160"/>
        <w:tab w:val="clear" w:pos="2520"/>
        <w:tab w:val="clear" w:pos="2880"/>
      </w:tabs>
      <w:overflowPunct/>
      <w:autoSpaceDE/>
      <w:autoSpaceDN/>
      <w:adjustRightInd/>
      <w:ind w:left="4252"/>
      <w:jc w:val="left"/>
      <w:textAlignment w:val="auto"/>
    </w:pPr>
    <w:rPr>
      <w:rFonts w:ascii="Arial" w:hAnsi="Arial"/>
      <w:sz w:val="22"/>
      <w:lang w:val="de-DE"/>
    </w:rPr>
  </w:style>
  <w:style w:type="paragraph" w:styleId="ListParagraph">
    <w:name w:val="List Paragraph"/>
    <w:basedOn w:val="Normal"/>
    <w:uiPriority w:val="34"/>
    <w:qFormat/>
    <w:rsid w:val="008D5AA1"/>
    <w:pPr>
      <w:tabs>
        <w:tab w:val="clear" w:pos="720"/>
        <w:tab w:val="clear" w:pos="1080"/>
        <w:tab w:val="clear" w:pos="1440"/>
        <w:tab w:val="clear" w:pos="1800"/>
        <w:tab w:val="clear" w:pos="2160"/>
        <w:tab w:val="clear" w:pos="2520"/>
        <w:tab w:val="clear" w:pos="2880"/>
      </w:tabs>
      <w:overflowPunct/>
      <w:autoSpaceDE/>
      <w:autoSpaceDN/>
      <w:adjustRightInd/>
      <w:spacing w:after="200" w:line="276" w:lineRule="auto"/>
      <w:ind w:left="720"/>
      <w:contextualSpacing/>
      <w:jc w:val="left"/>
      <w:textAlignment w:val="auto"/>
    </w:pPr>
    <w:rPr>
      <w:rFonts w:ascii="GE Inspira Pitch" w:eastAsia="SimSun" w:hAnsi="GE Inspira Pitch"/>
      <w:sz w:val="22"/>
      <w:szCs w:val="22"/>
      <w:lang w:eastAsia="zh-CN"/>
    </w:rPr>
  </w:style>
  <w:style w:type="paragraph" w:styleId="TOCHeading">
    <w:name w:val="TOC Heading"/>
    <w:basedOn w:val="Heading1"/>
    <w:next w:val="Normal"/>
    <w:uiPriority w:val="39"/>
    <w:semiHidden/>
    <w:unhideWhenUsed/>
    <w:qFormat/>
    <w:rsid w:val="00C3581F"/>
    <w:pPr>
      <w:keepLines/>
      <w:spacing w:before="480" w:after="0" w:line="276" w:lineRule="auto"/>
      <w:outlineLvl w:val="9"/>
    </w:pPr>
    <w:rPr>
      <w:rFonts w:ascii="Cambria" w:eastAsia="MS Gothic" w:hAnsi="Cambria"/>
      <w:bCs/>
      <w:iCs w:val="0"/>
      <w:color w:val="365F91"/>
      <w:lang w:eastAsia="ja-JP"/>
    </w:rPr>
  </w:style>
  <w:style w:type="character" w:customStyle="1" w:styleId="Heading2Char">
    <w:name w:val="Heading 2 Char"/>
    <w:aliases w:val="H2 Char"/>
    <w:basedOn w:val="DefaultParagraphFont"/>
    <w:link w:val="Heading2"/>
    <w:rsid w:val="00385B88"/>
    <w:rPr>
      <w:b/>
      <w:iCs/>
      <w:sz w:val="24"/>
      <w:szCs w:val="28"/>
      <w:lang w:eastAsia="de-DE"/>
    </w:rPr>
  </w:style>
  <w:style w:type="paragraph" w:styleId="Revision">
    <w:name w:val="Revision"/>
    <w:hidden/>
    <w:uiPriority w:val="99"/>
    <w:semiHidden/>
    <w:rsid w:val="00DD40DE"/>
    <w:rPr>
      <w:sz w:val="24"/>
      <w:lang w:eastAsia="de-DE"/>
    </w:rPr>
  </w:style>
  <w:style w:type="character" w:customStyle="1" w:styleId="Heading3Char">
    <w:name w:val="Heading 3 Char"/>
    <w:aliases w:val="H3 Char"/>
    <w:basedOn w:val="DefaultParagraphFont"/>
    <w:link w:val="Heading3"/>
    <w:locked/>
    <w:rsid w:val="00DB0E28"/>
    <w:rPr>
      <w:b/>
      <w:iCs/>
      <w:sz w:val="24"/>
      <w:szCs w:val="28"/>
      <w:lang w:eastAsia="de-DE"/>
    </w:rPr>
  </w:style>
  <w:style w:type="character" w:customStyle="1" w:styleId="Heading4Char">
    <w:name w:val="Heading 4 Char"/>
    <w:aliases w:val="H4 Char"/>
    <w:basedOn w:val="DefaultParagraphFont"/>
    <w:link w:val="Heading4"/>
    <w:locked/>
    <w:rsid w:val="00DB0E28"/>
    <w:rPr>
      <w:b/>
      <w:iCs/>
      <w:sz w:val="24"/>
      <w:szCs w:val="28"/>
      <w:lang w:eastAsia="de-DE"/>
    </w:rPr>
  </w:style>
  <w:style w:type="character" w:customStyle="1" w:styleId="Heading5Char">
    <w:name w:val="Heading 5 Char"/>
    <w:aliases w:val="H5 Char"/>
    <w:basedOn w:val="DefaultParagraphFont"/>
    <w:link w:val="Heading5"/>
    <w:locked/>
    <w:rsid w:val="00DB0E28"/>
    <w:rPr>
      <w:b/>
      <w:iCs/>
      <w:sz w:val="24"/>
      <w:szCs w:val="28"/>
      <w:lang w:eastAsia="de-DE"/>
    </w:rPr>
  </w:style>
  <w:style w:type="character" w:customStyle="1" w:styleId="Heading6Char">
    <w:name w:val="Heading 6 Char"/>
    <w:basedOn w:val="DefaultParagraphFont"/>
    <w:link w:val="Heading6"/>
    <w:locked/>
    <w:rsid w:val="00DB0E28"/>
    <w:rPr>
      <w:b/>
      <w:iCs/>
      <w:sz w:val="24"/>
      <w:szCs w:val="28"/>
      <w:lang w:eastAsia="de-DE"/>
    </w:rPr>
  </w:style>
  <w:style w:type="character" w:customStyle="1" w:styleId="Heading7Char">
    <w:name w:val="Heading 7 Char"/>
    <w:basedOn w:val="DefaultParagraphFont"/>
    <w:link w:val="Heading7"/>
    <w:locked/>
    <w:rsid w:val="00DB0E28"/>
    <w:rPr>
      <w:b/>
      <w:iCs/>
      <w:sz w:val="24"/>
      <w:szCs w:val="28"/>
      <w:lang w:eastAsia="de-DE"/>
    </w:rPr>
  </w:style>
  <w:style w:type="character" w:customStyle="1" w:styleId="Heading8Char">
    <w:name w:val="Heading 8 Char"/>
    <w:basedOn w:val="DefaultParagraphFont"/>
    <w:link w:val="Heading8"/>
    <w:locked/>
    <w:rsid w:val="00DB0E28"/>
    <w:rPr>
      <w:b/>
      <w:iCs/>
      <w:sz w:val="24"/>
      <w:szCs w:val="28"/>
      <w:lang w:eastAsia="de-DE"/>
    </w:rPr>
  </w:style>
  <w:style w:type="character" w:customStyle="1" w:styleId="Heading9Char">
    <w:name w:val="Heading 9 Char"/>
    <w:basedOn w:val="DefaultParagraphFont"/>
    <w:link w:val="Heading9"/>
    <w:locked/>
    <w:rsid w:val="00DB0E28"/>
    <w:rPr>
      <w:b/>
      <w:iCs/>
      <w:sz w:val="24"/>
      <w:szCs w:val="28"/>
      <w:lang w:eastAsia="de-DE"/>
    </w:rPr>
  </w:style>
  <w:style w:type="character" w:customStyle="1" w:styleId="HeaderChar">
    <w:name w:val="Header Char"/>
    <w:basedOn w:val="DefaultParagraphFont"/>
    <w:link w:val="Header"/>
    <w:locked/>
    <w:rsid w:val="00DB0E28"/>
    <w:rPr>
      <w:lang w:eastAsia="de-DE"/>
    </w:rPr>
  </w:style>
  <w:style w:type="character" w:customStyle="1" w:styleId="FooterChar">
    <w:name w:val="Footer Char"/>
    <w:basedOn w:val="DefaultParagraphFont"/>
    <w:link w:val="Footer"/>
    <w:locked/>
    <w:rsid w:val="00DB0E28"/>
    <w:rPr>
      <w:lang w:eastAsia="de-DE"/>
    </w:rPr>
  </w:style>
  <w:style w:type="character" w:customStyle="1" w:styleId="TitleChar">
    <w:name w:val="Title Char"/>
    <w:basedOn w:val="DefaultParagraphFont"/>
    <w:link w:val="Title"/>
    <w:locked/>
    <w:rsid w:val="00DB0E28"/>
    <w:rPr>
      <w:rFonts w:cs="Arial"/>
      <w:b/>
      <w:bCs/>
      <w:kern w:val="28"/>
      <w:sz w:val="36"/>
      <w:szCs w:val="32"/>
      <w:lang w:eastAsia="de-DE"/>
    </w:rPr>
  </w:style>
  <w:style w:type="character" w:customStyle="1" w:styleId="FootnoteTextChar">
    <w:name w:val="Footnote Text Char"/>
    <w:basedOn w:val="DefaultParagraphFont"/>
    <w:link w:val="FootnoteText"/>
    <w:semiHidden/>
    <w:locked/>
    <w:rsid w:val="00DB0E28"/>
    <w:rPr>
      <w:rFonts w:ascii="Arial" w:hAnsi="Arial"/>
    </w:rPr>
  </w:style>
  <w:style w:type="paragraph" w:customStyle="1" w:styleId="TableText">
    <w:name w:val="TableText"/>
    <w:basedOn w:val="Normal"/>
    <w:rsid w:val="00DB0E28"/>
    <w:pPr>
      <w:tabs>
        <w:tab w:val="clear" w:pos="720"/>
        <w:tab w:val="clear" w:pos="1080"/>
        <w:tab w:val="clear" w:pos="1440"/>
        <w:tab w:val="clear" w:pos="1800"/>
        <w:tab w:val="clear" w:pos="2160"/>
        <w:tab w:val="clear" w:pos="2520"/>
        <w:tab w:val="clear" w:pos="2880"/>
      </w:tabs>
      <w:overflowPunct/>
      <w:autoSpaceDE/>
      <w:autoSpaceDN/>
      <w:adjustRightInd/>
      <w:jc w:val="left"/>
      <w:textAlignment w:val="auto"/>
    </w:pPr>
    <w:rPr>
      <w:rFonts w:eastAsia="Times New Roman"/>
      <w:b/>
      <w:lang w:eastAsia="en-US"/>
    </w:rPr>
  </w:style>
  <w:style w:type="character" w:customStyle="1" w:styleId="DocumentMapChar">
    <w:name w:val="Document Map Char"/>
    <w:basedOn w:val="DefaultParagraphFont"/>
    <w:link w:val="DocumentMap"/>
    <w:semiHidden/>
    <w:locked/>
    <w:rsid w:val="00DB0E28"/>
    <w:rPr>
      <w:rFonts w:ascii="Tahoma" w:hAnsi="Tahoma" w:cs="Tahoma"/>
      <w:shd w:val="clear" w:color="auto" w:fill="000080"/>
      <w:lang w:eastAsia="de-DE"/>
    </w:rPr>
  </w:style>
  <w:style w:type="character" w:customStyle="1" w:styleId="CommentTextChar">
    <w:name w:val="Comment Text Char"/>
    <w:basedOn w:val="DefaultParagraphFont"/>
    <w:link w:val="CommentText"/>
    <w:semiHidden/>
    <w:locked/>
    <w:rsid w:val="00DB0E28"/>
    <w:rPr>
      <w:lang w:eastAsia="de-DE"/>
    </w:rPr>
  </w:style>
  <w:style w:type="character" w:customStyle="1" w:styleId="EmailStyle165">
    <w:name w:val="EmailStyle165"/>
    <w:basedOn w:val="DefaultParagraphFont"/>
    <w:semiHidden/>
    <w:rsid w:val="00DB0E28"/>
    <w:rPr>
      <w:rFonts w:ascii="Calibri" w:hAnsi="Calibri"/>
      <w:b w:val="0"/>
      <w:bCs w:val="0"/>
      <w:i w:val="0"/>
      <w:iCs w:val="0"/>
      <w:strike w:val="0"/>
      <w:color w:val="auto"/>
      <w:sz w:val="24"/>
      <w:szCs w:val="24"/>
      <w:u w:val="none"/>
    </w:rPr>
  </w:style>
  <w:style w:type="paragraph" w:customStyle="1" w:styleId="BodyText1">
    <w:name w:val="Body Text1"/>
    <w:rsid w:val="00F76EB6"/>
    <w:pPr>
      <w:keepLines/>
      <w:spacing w:after="120" w:line="220" w:lineRule="atLeast"/>
    </w:pPr>
    <w:rPr>
      <w:rFonts w:eastAsia="MS Mincho"/>
      <w:lang w:val="en-GB"/>
    </w:rPr>
  </w:style>
  <w:style w:type="paragraph" w:customStyle="1" w:styleId="xmsolistparagraph">
    <w:name w:val="x_msolistparagraph"/>
    <w:basedOn w:val="Normal"/>
    <w:rsid w:val="00ED2D17"/>
    <w:pPr>
      <w:tabs>
        <w:tab w:val="clear" w:pos="720"/>
        <w:tab w:val="clear" w:pos="1080"/>
        <w:tab w:val="clear" w:pos="1440"/>
        <w:tab w:val="clear" w:pos="1800"/>
        <w:tab w:val="clear" w:pos="2160"/>
        <w:tab w:val="clear" w:pos="2520"/>
        <w:tab w:val="clear" w:pos="2880"/>
      </w:tabs>
      <w:overflowPunct/>
      <w:autoSpaceDE/>
      <w:autoSpaceDN/>
      <w:adjustRightInd/>
      <w:ind w:left="720"/>
      <w:jc w:val="left"/>
      <w:textAlignment w:val="auto"/>
    </w:pPr>
    <w:rPr>
      <w:rFonts w:ascii="Calibri" w:hAnsi="Calibri" w:cs="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0905">
      <w:bodyDiv w:val="1"/>
      <w:marLeft w:val="0"/>
      <w:marRight w:val="0"/>
      <w:marTop w:val="0"/>
      <w:marBottom w:val="0"/>
      <w:divBdr>
        <w:top w:val="none" w:sz="0" w:space="0" w:color="auto"/>
        <w:left w:val="none" w:sz="0" w:space="0" w:color="auto"/>
        <w:bottom w:val="none" w:sz="0" w:space="0" w:color="auto"/>
        <w:right w:val="none" w:sz="0" w:space="0" w:color="auto"/>
      </w:divBdr>
      <w:divsChild>
        <w:div w:id="2061709899">
          <w:marLeft w:val="0"/>
          <w:marRight w:val="0"/>
          <w:marTop w:val="0"/>
          <w:marBottom w:val="0"/>
          <w:divBdr>
            <w:top w:val="none" w:sz="0" w:space="0" w:color="auto"/>
            <w:left w:val="none" w:sz="0" w:space="0" w:color="auto"/>
            <w:bottom w:val="none" w:sz="0" w:space="0" w:color="auto"/>
            <w:right w:val="none" w:sz="0" w:space="0" w:color="auto"/>
          </w:divBdr>
          <w:divsChild>
            <w:div w:id="1177498384">
              <w:marLeft w:val="0"/>
              <w:marRight w:val="0"/>
              <w:marTop w:val="0"/>
              <w:marBottom w:val="0"/>
              <w:divBdr>
                <w:top w:val="none" w:sz="0" w:space="0" w:color="auto"/>
                <w:left w:val="none" w:sz="0" w:space="0" w:color="auto"/>
                <w:bottom w:val="none" w:sz="0" w:space="0" w:color="auto"/>
                <w:right w:val="none" w:sz="0" w:space="0" w:color="auto"/>
              </w:divBdr>
              <w:divsChild>
                <w:div w:id="1315452396">
                  <w:marLeft w:val="0"/>
                  <w:marRight w:val="0"/>
                  <w:marTop w:val="0"/>
                  <w:marBottom w:val="0"/>
                  <w:divBdr>
                    <w:top w:val="none" w:sz="0" w:space="0" w:color="auto"/>
                    <w:left w:val="none" w:sz="0" w:space="0" w:color="auto"/>
                    <w:bottom w:val="none" w:sz="0" w:space="0" w:color="auto"/>
                    <w:right w:val="none" w:sz="0" w:space="0" w:color="auto"/>
                  </w:divBdr>
                  <w:divsChild>
                    <w:div w:id="548108323">
                      <w:marLeft w:val="0"/>
                      <w:marRight w:val="0"/>
                      <w:marTop w:val="0"/>
                      <w:marBottom w:val="0"/>
                      <w:divBdr>
                        <w:top w:val="none" w:sz="0" w:space="0" w:color="auto"/>
                        <w:left w:val="none" w:sz="0" w:space="0" w:color="auto"/>
                        <w:bottom w:val="none" w:sz="0" w:space="0" w:color="auto"/>
                        <w:right w:val="none" w:sz="0" w:space="0" w:color="auto"/>
                      </w:divBdr>
                      <w:divsChild>
                        <w:div w:id="1187136719">
                          <w:marLeft w:val="0"/>
                          <w:marRight w:val="0"/>
                          <w:marTop w:val="0"/>
                          <w:marBottom w:val="0"/>
                          <w:divBdr>
                            <w:top w:val="none" w:sz="0" w:space="0" w:color="auto"/>
                            <w:left w:val="none" w:sz="0" w:space="0" w:color="auto"/>
                            <w:bottom w:val="none" w:sz="0" w:space="0" w:color="auto"/>
                            <w:right w:val="none" w:sz="0" w:space="0" w:color="auto"/>
                          </w:divBdr>
                          <w:divsChild>
                            <w:div w:id="3957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65609">
      <w:bodyDiv w:val="1"/>
      <w:marLeft w:val="0"/>
      <w:marRight w:val="0"/>
      <w:marTop w:val="0"/>
      <w:marBottom w:val="0"/>
      <w:divBdr>
        <w:top w:val="none" w:sz="0" w:space="0" w:color="auto"/>
        <w:left w:val="none" w:sz="0" w:space="0" w:color="auto"/>
        <w:bottom w:val="none" w:sz="0" w:space="0" w:color="auto"/>
        <w:right w:val="none" w:sz="0" w:space="0" w:color="auto"/>
      </w:divBdr>
    </w:div>
    <w:div w:id="52890426">
      <w:bodyDiv w:val="1"/>
      <w:marLeft w:val="0"/>
      <w:marRight w:val="0"/>
      <w:marTop w:val="0"/>
      <w:marBottom w:val="0"/>
      <w:divBdr>
        <w:top w:val="none" w:sz="0" w:space="0" w:color="auto"/>
        <w:left w:val="none" w:sz="0" w:space="0" w:color="auto"/>
        <w:bottom w:val="none" w:sz="0" w:space="0" w:color="auto"/>
        <w:right w:val="none" w:sz="0" w:space="0" w:color="auto"/>
      </w:divBdr>
    </w:div>
    <w:div w:id="68424607">
      <w:bodyDiv w:val="1"/>
      <w:marLeft w:val="0"/>
      <w:marRight w:val="0"/>
      <w:marTop w:val="0"/>
      <w:marBottom w:val="0"/>
      <w:divBdr>
        <w:top w:val="none" w:sz="0" w:space="0" w:color="auto"/>
        <w:left w:val="none" w:sz="0" w:space="0" w:color="auto"/>
        <w:bottom w:val="none" w:sz="0" w:space="0" w:color="auto"/>
        <w:right w:val="none" w:sz="0" w:space="0" w:color="auto"/>
      </w:divBdr>
    </w:div>
    <w:div w:id="160201099">
      <w:bodyDiv w:val="1"/>
      <w:marLeft w:val="0"/>
      <w:marRight w:val="0"/>
      <w:marTop w:val="0"/>
      <w:marBottom w:val="0"/>
      <w:divBdr>
        <w:top w:val="none" w:sz="0" w:space="0" w:color="auto"/>
        <w:left w:val="none" w:sz="0" w:space="0" w:color="auto"/>
        <w:bottom w:val="none" w:sz="0" w:space="0" w:color="auto"/>
        <w:right w:val="none" w:sz="0" w:space="0" w:color="auto"/>
      </w:divBdr>
    </w:div>
    <w:div w:id="259527998">
      <w:bodyDiv w:val="1"/>
      <w:marLeft w:val="0"/>
      <w:marRight w:val="0"/>
      <w:marTop w:val="0"/>
      <w:marBottom w:val="0"/>
      <w:divBdr>
        <w:top w:val="none" w:sz="0" w:space="0" w:color="auto"/>
        <w:left w:val="none" w:sz="0" w:space="0" w:color="auto"/>
        <w:bottom w:val="none" w:sz="0" w:space="0" w:color="auto"/>
        <w:right w:val="none" w:sz="0" w:space="0" w:color="auto"/>
      </w:divBdr>
    </w:div>
    <w:div w:id="321548863">
      <w:bodyDiv w:val="1"/>
      <w:marLeft w:val="0"/>
      <w:marRight w:val="0"/>
      <w:marTop w:val="0"/>
      <w:marBottom w:val="0"/>
      <w:divBdr>
        <w:top w:val="none" w:sz="0" w:space="0" w:color="auto"/>
        <w:left w:val="none" w:sz="0" w:space="0" w:color="auto"/>
        <w:bottom w:val="none" w:sz="0" w:space="0" w:color="auto"/>
        <w:right w:val="none" w:sz="0" w:space="0" w:color="auto"/>
      </w:divBdr>
    </w:div>
    <w:div w:id="389157996">
      <w:bodyDiv w:val="1"/>
      <w:marLeft w:val="0"/>
      <w:marRight w:val="0"/>
      <w:marTop w:val="0"/>
      <w:marBottom w:val="0"/>
      <w:divBdr>
        <w:top w:val="none" w:sz="0" w:space="0" w:color="auto"/>
        <w:left w:val="none" w:sz="0" w:space="0" w:color="auto"/>
        <w:bottom w:val="none" w:sz="0" w:space="0" w:color="auto"/>
        <w:right w:val="none" w:sz="0" w:space="0" w:color="auto"/>
      </w:divBdr>
    </w:div>
    <w:div w:id="408842632">
      <w:bodyDiv w:val="1"/>
      <w:marLeft w:val="0"/>
      <w:marRight w:val="0"/>
      <w:marTop w:val="0"/>
      <w:marBottom w:val="0"/>
      <w:divBdr>
        <w:top w:val="none" w:sz="0" w:space="0" w:color="auto"/>
        <w:left w:val="none" w:sz="0" w:space="0" w:color="auto"/>
        <w:bottom w:val="none" w:sz="0" w:space="0" w:color="auto"/>
        <w:right w:val="none" w:sz="0" w:space="0" w:color="auto"/>
      </w:divBdr>
    </w:div>
    <w:div w:id="409738708">
      <w:bodyDiv w:val="1"/>
      <w:marLeft w:val="0"/>
      <w:marRight w:val="0"/>
      <w:marTop w:val="0"/>
      <w:marBottom w:val="0"/>
      <w:divBdr>
        <w:top w:val="none" w:sz="0" w:space="0" w:color="auto"/>
        <w:left w:val="none" w:sz="0" w:space="0" w:color="auto"/>
        <w:bottom w:val="none" w:sz="0" w:space="0" w:color="auto"/>
        <w:right w:val="none" w:sz="0" w:space="0" w:color="auto"/>
      </w:divBdr>
    </w:div>
    <w:div w:id="415594748">
      <w:bodyDiv w:val="1"/>
      <w:marLeft w:val="0"/>
      <w:marRight w:val="0"/>
      <w:marTop w:val="0"/>
      <w:marBottom w:val="0"/>
      <w:divBdr>
        <w:top w:val="none" w:sz="0" w:space="0" w:color="auto"/>
        <w:left w:val="none" w:sz="0" w:space="0" w:color="auto"/>
        <w:bottom w:val="none" w:sz="0" w:space="0" w:color="auto"/>
        <w:right w:val="none" w:sz="0" w:space="0" w:color="auto"/>
      </w:divBdr>
    </w:div>
    <w:div w:id="432483324">
      <w:bodyDiv w:val="1"/>
      <w:marLeft w:val="0"/>
      <w:marRight w:val="0"/>
      <w:marTop w:val="0"/>
      <w:marBottom w:val="0"/>
      <w:divBdr>
        <w:top w:val="none" w:sz="0" w:space="0" w:color="auto"/>
        <w:left w:val="none" w:sz="0" w:space="0" w:color="auto"/>
        <w:bottom w:val="none" w:sz="0" w:space="0" w:color="auto"/>
        <w:right w:val="none" w:sz="0" w:space="0" w:color="auto"/>
      </w:divBdr>
    </w:div>
    <w:div w:id="536432338">
      <w:bodyDiv w:val="1"/>
      <w:marLeft w:val="0"/>
      <w:marRight w:val="0"/>
      <w:marTop w:val="0"/>
      <w:marBottom w:val="0"/>
      <w:divBdr>
        <w:top w:val="none" w:sz="0" w:space="0" w:color="auto"/>
        <w:left w:val="none" w:sz="0" w:space="0" w:color="auto"/>
        <w:bottom w:val="none" w:sz="0" w:space="0" w:color="auto"/>
        <w:right w:val="none" w:sz="0" w:space="0" w:color="auto"/>
      </w:divBdr>
      <w:divsChild>
        <w:div w:id="1287662656">
          <w:marLeft w:val="0"/>
          <w:marRight w:val="0"/>
          <w:marTop w:val="0"/>
          <w:marBottom w:val="0"/>
          <w:divBdr>
            <w:top w:val="none" w:sz="0" w:space="0" w:color="auto"/>
            <w:left w:val="none" w:sz="0" w:space="0" w:color="auto"/>
            <w:bottom w:val="none" w:sz="0" w:space="0" w:color="auto"/>
            <w:right w:val="none" w:sz="0" w:space="0" w:color="auto"/>
          </w:divBdr>
          <w:divsChild>
            <w:div w:id="1067151680">
              <w:marLeft w:val="0"/>
              <w:marRight w:val="0"/>
              <w:marTop w:val="0"/>
              <w:marBottom w:val="0"/>
              <w:divBdr>
                <w:top w:val="none" w:sz="0" w:space="0" w:color="auto"/>
                <w:left w:val="none" w:sz="0" w:space="0" w:color="auto"/>
                <w:bottom w:val="none" w:sz="0" w:space="0" w:color="auto"/>
                <w:right w:val="none" w:sz="0" w:space="0" w:color="auto"/>
              </w:divBdr>
              <w:divsChild>
                <w:div w:id="910696538">
                  <w:marLeft w:val="0"/>
                  <w:marRight w:val="0"/>
                  <w:marTop w:val="0"/>
                  <w:marBottom w:val="0"/>
                  <w:divBdr>
                    <w:top w:val="none" w:sz="0" w:space="0" w:color="auto"/>
                    <w:left w:val="none" w:sz="0" w:space="0" w:color="auto"/>
                    <w:bottom w:val="none" w:sz="0" w:space="0" w:color="auto"/>
                    <w:right w:val="none" w:sz="0" w:space="0" w:color="auto"/>
                  </w:divBdr>
                  <w:divsChild>
                    <w:div w:id="1394692824">
                      <w:marLeft w:val="0"/>
                      <w:marRight w:val="0"/>
                      <w:marTop w:val="0"/>
                      <w:marBottom w:val="0"/>
                      <w:divBdr>
                        <w:top w:val="none" w:sz="0" w:space="0" w:color="auto"/>
                        <w:left w:val="none" w:sz="0" w:space="0" w:color="auto"/>
                        <w:bottom w:val="none" w:sz="0" w:space="0" w:color="auto"/>
                        <w:right w:val="none" w:sz="0" w:space="0" w:color="auto"/>
                      </w:divBdr>
                      <w:divsChild>
                        <w:div w:id="940407190">
                          <w:marLeft w:val="0"/>
                          <w:marRight w:val="0"/>
                          <w:marTop w:val="0"/>
                          <w:marBottom w:val="0"/>
                          <w:divBdr>
                            <w:top w:val="none" w:sz="0" w:space="0" w:color="auto"/>
                            <w:left w:val="none" w:sz="0" w:space="0" w:color="auto"/>
                            <w:bottom w:val="none" w:sz="0" w:space="0" w:color="auto"/>
                            <w:right w:val="none" w:sz="0" w:space="0" w:color="auto"/>
                          </w:divBdr>
                          <w:divsChild>
                            <w:div w:id="250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547403">
      <w:bodyDiv w:val="1"/>
      <w:marLeft w:val="0"/>
      <w:marRight w:val="0"/>
      <w:marTop w:val="0"/>
      <w:marBottom w:val="0"/>
      <w:divBdr>
        <w:top w:val="none" w:sz="0" w:space="0" w:color="auto"/>
        <w:left w:val="none" w:sz="0" w:space="0" w:color="auto"/>
        <w:bottom w:val="none" w:sz="0" w:space="0" w:color="auto"/>
        <w:right w:val="none" w:sz="0" w:space="0" w:color="auto"/>
      </w:divBdr>
      <w:divsChild>
        <w:div w:id="608395422">
          <w:marLeft w:val="0"/>
          <w:marRight w:val="0"/>
          <w:marTop w:val="0"/>
          <w:marBottom w:val="0"/>
          <w:divBdr>
            <w:top w:val="none" w:sz="0" w:space="0" w:color="auto"/>
            <w:left w:val="none" w:sz="0" w:space="0" w:color="auto"/>
            <w:bottom w:val="none" w:sz="0" w:space="0" w:color="auto"/>
            <w:right w:val="none" w:sz="0" w:space="0" w:color="auto"/>
          </w:divBdr>
          <w:divsChild>
            <w:div w:id="71197797">
              <w:marLeft w:val="0"/>
              <w:marRight w:val="0"/>
              <w:marTop w:val="0"/>
              <w:marBottom w:val="0"/>
              <w:divBdr>
                <w:top w:val="none" w:sz="0" w:space="0" w:color="auto"/>
                <w:left w:val="none" w:sz="0" w:space="0" w:color="auto"/>
                <w:bottom w:val="none" w:sz="0" w:space="0" w:color="auto"/>
                <w:right w:val="none" w:sz="0" w:space="0" w:color="auto"/>
              </w:divBdr>
            </w:div>
            <w:div w:id="559248685">
              <w:marLeft w:val="0"/>
              <w:marRight w:val="0"/>
              <w:marTop w:val="0"/>
              <w:marBottom w:val="0"/>
              <w:divBdr>
                <w:top w:val="none" w:sz="0" w:space="0" w:color="auto"/>
                <w:left w:val="none" w:sz="0" w:space="0" w:color="auto"/>
                <w:bottom w:val="none" w:sz="0" w:space="0" w:color="auto"/>
                <w:right w:val="none" w:sz="0" w:space="0" w:color="auto"/>
              </w:divBdr>
            </w:div>
            <w:div w:id="1261379433">
              <w:marLeft w:val="0"/>
              <w:marRight w:val="0"/>
              <w:marTop w:val="0"/>
              <w:marBottom w:val="0"/>
              <w:divBdr>
                <w:top w:val="none" w:sz="0" w:space="0" w:color="auto"/>
                <w:left w:val="none" w:sz="0" w:space="0" w:color="auto"/>
                <w:bottom w:val="none" w:sz="0" w:space="0" w:color="auto"/>
                <w:right w:val="none" w:sz="0" w:space="0" w:color="auto"/>
              </w:divBdr>
            </w:div>
            <w:div w:id="1528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0083">
      <w:bodyDiv w:val="1"/>
      <w:marLeft w:val="0"/>
      <w:marRight w:val="0"/>
      <w:marTop w:val="0"/>
      <w:marBottom w:val="0"/>
      <w:divBdr>
        <w:top w:val="none" w:sz="0" w:space="0" w:color="auto"/>
        <w:left w:val="none" w:sz="0" w:space="0" w:color="auto"/>
        <w:bottom w:val="none" w:sz="0" w:space="0" w:color="auto"/>
        <w:right w:val="none" w:sz="0" w:space="0" w:color="auto"/>
      </w:divBdr>
    </w:div>
    <w:div w:id="606011973">
      <w:bodyDiv w:val="1"/>
      <w:marLeft w:val="0"/>
      <w:marRight w:val="0"/>
      <w:marTop w:val="0"/>
      <w:marBottom w:val="0"/>
      <w:divBdr>
        <w:top w:val="none" w:sz="0" w:space="0" w:color="auto"/>
        <w:left w:val="none" w:sz="0" w:space="0" w:color="auto"/>
        <w:bottom w:val="none" w:sz="0" w:space="0" w:color="auto"/>
        <w:right w:val="none" w:sz="0" w:space="0" w:color="auto"/>
      </w:divBdr>
    </w:div>
    <w:div w:id="674765331">
      <w:bodyDiv w:val="1"/>
      <w:marLeft w:val="0"/>
      <w:marRight w:val="0"/>
      <w:marTop w:val="0"/>
      <w:marBottom w:val="0"/>
      <w:divBdr>
        <w:top w:val="none" w:sz="0" w:space="0" w:color="auto"/>
        <w:left w:val="none" w:sz="0" w:space="0" w:color="auto"/>
        <w:bottom w:val="none" w:sz="0" w:space="0" w:color="auto"/>
        <w:right w:val="none" w:sz="0" w:space="0" w:color="auto"/>
      </w:divBdr>
    </w:div>
    <w:div w:id="799804229">
      <w:bodyDiv w:val="1"/>
      <w:marLeft w:val="0"/>
      <w:marRight w:val="0"/>
      <w:marTop w:val="0"/>
      <w:marBottom w:val="0"/>
      <w:divBdr>
        <w:top w:val="none" w:sz="0" w:space="0" w:color="auto"/>
        <w:left w:val="none" w:sz="0" w:space="0" w:color="auto"/>
        <w:bottom w:val="none" w:sz="0" w:space="0" w:color="auto"/>
        <w:right w:val="none" w:sz="0" w:space="0" w:color="auto"/>
      </w:divBdr>
    </w:div>
    <w:div w:id="820582317">
      <w:bodyDiv w:val="1"/>
      <w:marLeft w:val="0"/>
      <w:marRight w:val="0"/>
      <w:marTop w:val="0"/>
      <w:marBottom w:val="0"/>
      <w:divBdr>
        <w:top w:val="none" w:sz="0" w:space="0" w:color="auto"/>
        <w:left w:val="none" w:sz="0" w:space="0" w:color="auto"/>
        <w:bottom w:val="none" w:sz="0" w:space="0" w:color="auto"/>
        <w:right w:val="none" w:sz="0" w:space="0" w:color="auto"/>
      </w:divBdr>
    </w:div>
    <w:div w:id="839464690">
      <w:bodyDiv w:val="1"/>
      <w:marLeft w:val="0"/>
      <w:marRight w:val="0"/>
      <w:marTop w:val="0"/>
      <w:marBottom w:val="0"/>
      <w:divBdr>
        <w:top w:val="none" w:sz="0" w:space="0" w:color="auto"/>
        <w:left w:val="none" w:sz="0" w:space="0" w:color="auto"/>
        <w:bottom w:val="none" w:sz="0" w:space="0" w:color="auto"/>
        <w:right w:val="none" w:sz="0" w:space="0" w:color="auto"/>
      </w:divBdr>
    </w:div>
    <w:div w:id="889266814">
      <w:bodyDiv w:val="1"/>
      <w:marLeft w:val="0"/>
      <w:marRight w:val="0"/>
      <w:marTop w:val="0"/>
      <w:marBottom w:val="0"/>
      <w:divBdr>
        <w:top w:val="none" w:sz="0" w:space="0" w:color="auto"/>
        <w:left w:val="none" w:sz="0" w:space="0" w:color="auto"/>
        <w:bottom w:val="none" w:sz="0" w:space="0" w:color="auto"/>
        <w:right w:val="none" w:sz="0" w:space="0" w:color="auto"/>
      </w:divBdr>
    </w:div>
    <w:div w:id="1012296440">
      <w:bodyDiv w:val="1"/>
      <w:marLeft w:val="0"/>
      <w:marRight w:val="0"/>
      <w:marTop w:val="0"/>
      <w:marBottom w:val="0"/>
      <w:divBdr>
        <w:top w:val="none" w:sz="0" w:space="0" w:color="auto"/>
        <w:left w:val="none" w:sz="0" w:space="0" w:color="auto"/>
        <w:bottom w:val="none" w:sz="0" w:space="0" w:color="auto"/>
        <w:right w:val="none" w:sz="0" w:space="0" w:color="auto"/>
      </w:divBdr>
    </w:div>
    <w:div w:id="1016809590">
      <w:bodyDiv w:val="1"/>
      <w:marLeft w:val="0"/>
      <w:marRight w:val="0"/>
      <w:marTop w:val="0"/>
      <w:marBottom w:val="0"/>
      <w:divBdr>
        <w:top w:val="none" w:sz="0" w:space="0" w:color="auto"/>
        <w:left w:val="none" w:sz="0" w:space="0" w:color="auto"/>
        <w:bottom w:val="none" w:sz="0" w:space="0" w:color="auto"/>
        <w:right w:val="none" w:sz="0" w:space="0" w:color="auto"/>
      </w:divBdr>
    </w:div>
    <w:div w:id="1028139197">
      <w:bodyDiv w:val="1"/>
      <w:marLeft w:val="0"/>
      <w:marRight w:val="0"/>
      <w:marTop w:val="0"/>
      <w:marBottom w:val="0"/>
      <w:divBdr>
        <w:top w:val="none" w:sz="0" w:space="0" w:color="auto"/>
        <w:left w:val="none" w:sz="0" w:space="0" w:color="auto"/>
        <w:bottom w:val="none" w:sz="0" w:space="0" w:color="auto"/>
        <w:right w:val="none" w:sz="0" w:space="0" w:color="auto"/>
      </w:divBdr>
    </w:div>
    <w:div w:id="1072240741">
      <w:bodyDiv w:val="1"/>
      <w:marLeft w:val="0"/>
      <w:marRight w:val="0"/>
      <w:marTop w:val="0"/>
      <w:marBottom w:val="0"/>
      <w:divBdr>
        <w:top w:val="none" w:sz="0" w:space="0" w:color="auto"/>
        <w:left w:val="none" w:sz="0" w:space="0" w:color="auto"/>
        <w:bottom w:val="none" w:sz="0" w:space="0" w:color="auto"/>
        <w:right w:val="none" w:sz="0" w:space="0" w:color="auto"/>
      </w:divBdr>
    </w:div>
    <w:div w:id="1090464641">
      <w:bodyDiv w:val="1"/>
      <w:marLeft w:val="0"/>
      <w:marRight w:val="0"/>
      <w:marTop w:val="0"/>
      <w:marBottom w:val="0"/>
      <w:divBdr>
        <w:top w:val="none" w:sz="0" w:space="0" w:color="auto"/>
        <w:left w:val="none" w:sz="0" w:space="0" w:color="auto"/>
        <w:bottom w:val="none" w:sz="0" w:space="0" w:color="auto"/>
        <w:right w:val="none" w:sz="0" w:space="0" w:color="auto"/>
      </w:divBdr>
      <w:divsChild>
        <w:div w:id="1029919268">
          <w:marLeft w:val="0"/>
          <w:marRight w:val="0"/>
          <w:marTop w:val="0"/>
          <w:marBottom w:val="0"/>
          <w:divBdr>
            <w:top w:val="none" w:sz="0" w:space="0" w:color="auto"/>
            <w:left w:val="none" w:sz="0" w:space="0" w:color="auto"/>
            <w:bottom w:val="none" w:sz="0" w:space="0" w:color="auto"/>
            <w:right w:val="none" w:sz="0" w:space="0" w:color="auto"/>
          </w:divBdr>
          <w:divsChild>
            <w:div w:id="240721821">
              <w:marLeft w:val="0"/>
              <w:marRight w:val="0"/>
              <w:marTop w:val="0"/>
              <w:marBottom w:val="0"/>
              <w:divBdr>
                <w:top w:val="none" w:sz="0" w:space="0" w:color="auto"/>
                <w:left w:val="none" w:sz="0" w:space="0" w:color="auto"/>
                <w:bottom w:val="none" w:sz="0" w:space="0" w:color="auto"/>
                <w:right w:val="none" w:sz="0" w:space="0" w:color="auto"/>
              </w:divBdr>
            </w:div>
            <w:div w:id="269819694">
              <w:marLeft w:val="0"/>
              <w:marRight w:val="0"/>
              <w:marTop w:val="0"/>
              <w:marBottom w:val="0"/>
              <w:divBdr>
                <w:top w:val="none" w:sz="0" w:space="0" w:color="auto"/>
                <w:left w:val="none" w:sz="0" w:space="0" w:color="auto"/>
                <w:bottom w:val="none" w:sz="0" w:space="0" w:color="auto"/>
                <w:right w:val="none" w:sz="0" w:space="0" w:color="auto"/>
              </w:divBdr>
            </w:div>
            <w:div w:id="1079718142">
              <w:marLeft w:val="0"/>
              <w:marRight w:val="0"/>
              <w:marTop w:val="0"/>
              <w:marBottom w:val="0"/>
              <w:divBdr>
                <w:top w:val="none" w:sz="0" w:space="0" w:color="auto"/>
                <w:left w:val="none" w:sz="0" w:space="0" w:color="auto"/>
                <w:bottom w:val="none" w:sz="0" w:space="0" w:color="auto"/>
                <w:right w:val="none" w:sz="0" w:space="0" w:color="auto"/>
              </w:divBdr>
            </w:div>
            <w:div w:id="17951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328">
      <w:bodyDiv w:val="1"/>
      <w:marLeft w:val="0"/>
      <w:marRight w:val="0"/>
      <w:marTop w:val="0"/>
      <w:marBottom w:val="0"/>
      <w:divBdr>
        <w:top w:val="none" w:sz="0" w:space="0" w:color="auto"/>
        <w:left w:val="none" w:sz="0" w:space="0" w:color="auto"/>
        <w:bottom w:val="none" w:sz="0" w:space="0" w:color="auto"/>
        <w:right w:val="none" w:sz="0" w:space="0" w:color="auto"/>
      </w:divBdr>
    </w:div>
    <w:div w:id="1124471004">
      <w:bodyDiv w:val="1"/>
      <w:marLeft w:val="0"/>
      <w:marRight w:val="0"/>
      <w:marTop w:val="0"/>
      <w:marBottom w:val="0"/>
      <w:divBdr>
        <w:top w:val="none" w:sz="0" w:space="0" w:color="auto"/>
        <w:left w:val="none" w:sz="0" w:space="0" w:color="auto"/>
        <w:bottom w:val="none" w:sz="0" w:space="0" w:color="auto"/>
        <w:right w:val="none" w:sz="0" w:space="0" w:color="auto"/>
      </w:divBdr>
    </w:div>
    <w:div w:id="1151870231">
      <w:bodyDiv w:val="1"/>
      <w:marLeft w:val="0"/>
      <w:marRight w:val="0"/>
      <w:marTop w:val="0"/>
      <w:marBottom w:val="0"/>
      <w:divBdr>
        <w:top w:val="none" w:sz="0" w:space="0" w:color="auto"/>
        <w:left w:val="none" w:sz="0" w:space="0" w:color="auto"/>
        <w:bottom w:val="none" w:sz="0" w:space="0" w:color="auto"/>
        <w:right w:val="none" w:sz="0" w:space="0" w:color="auto"/>
      </w:divBdr>
    </w:div>
    <w:div w:id="1165366364">
      <w:bodyDiv w:val="1"/>
      <w:marLeft w:val="0"/>
      <w:marRight w:val="0"/>
      <w:marTop w:val="0"/>
      <w:marBottom w:val="0"/>
      <w:divBdr>
        <w:top w:val="none" w:sz="0" w:space="0" w:color="auto"/>
        <w:left w:val="none" w:sz="0" w:space="0" w:color="auto"/>
        <w:bottom w:val="none" w:sz="0" w:space="0" w:color="auto"/>
        <w:right w:val="none" w:sz="0" w:space="0" w:color="auto"/>
      </w:divBdr>
    </w:div>
    <w:div w:id="1250196306">
      <w:bodyDiv w:val="1"/>
      <w:marLeft w:val="0"/>
      <w:marRight w:val="0"/>
      <w:marTop w:val="0"/>
      <w:marBottom w:val="0"/>
      <w:divBdr>
        <w:top w:val="none" w:sz="0" w:space="0" w:color="auto"/>
        <w:left w:val="none" w:sz="0" w:space="0" w:color="auto"/>
        <w:bottom w:val="none" w:sz="0" w:space="0" w:color="auto"/>
        <w:right w:val="none" w:sz="0" w:space="0" w:color="auto"/>
      </w:divBdr>
    </w:div>
    <w:div w:id="1303081378">
      <w:bodyDiv w:val="1"/>
      <w:marLeft w:val="0"/>
      <w:marRight w:val="0"/>
      <w:marTop w:val="0"/>
      <w:marBottom w:val="0"/>
      <w:divBdr>
        <w:top w:val="none" w:sz="0" w:space="0" w:color="auto"/>
        <w:left w:val="none" w:sz="0" w:space="0" w:color="auto"/>
        <w:bottom w:val="none" w:sz="0" w:space="0" w:color="auto"/>
        <w:right w:val="none" w:sz="0" w:space="0" w:color="auto"/>
      </w:divBdr>
    </w:div>
    <w:div w:id="1468083902">
      <w:bodyDiv w:val="1"/>
      <w:marLeft w:val="0"/>
      <w:marRight w:val="0"/>
      <w:marTop w:val="0"/>
      <w:marBottom w:val="0"/>
      <w:divBdr>
        <w:top w:val="none" w:sz="0" w:space="0" w:color="auto"/>
        <w:left w:val="none" w:sz="0" w:space="0" w:color="auto"/>
        <w:bottom w:val="none" w:sz="0" w:space="0" w:color="auto"/>
        <w:right w:val="none" w:sz="0" w:space="0" w:color="auto"/>
      </w:divBdr>
    </w:div>
    <w:div w:id="1486511055">
      <w:bodyDiv w:val="1"/>
      <w:marLeft w:val="0"/>
      <w:marRight w:val="0"/>
      <w:marTop w:val="0"/>
      <w:marBottom w:val="0"/>
      <w:divBdr>
        <w:top w:val="none" w:sz="0" w:space="0" w:color="auto"/>
        <w:left w:val="none" w:sz="0" w:space="0" w:color="auto"/>
        <w:bottom w:val="none" w:sz="0" w:space="0" w:color="auto"/>
        <w:right w:val="none" w:sz="0" w:space="0" w:color="auto"/>
      </w:divBdr>
    </w:div>
    <w:div w:id="1685589777">
      <w:bodyDiv w:val="1"/>
      <w:marLeft w:val="0"/>
      <w:marRight w:val="0"/>
      <w:marTop w:val="0"/>
      <w:marBottom w:val="0"/>
      <w:divBdr>
        <w:top w:val="none" w:sz="0" w:space="0" w:color="auto"/>
        <w:left w:val="none" w:sz="0" w:space="0" w:color="auto"/>
        <w:bottom w:val="none" w:sz="0" w:space="0" w:color="auto"/>
        <w:right w:val="none" w:sz="0" w:space="0" w:color="auto"/>
      </w:divBdr>
    </w:div>
    <w:div w:id="1731029818">
      <w:bodyDiv w:val="1"/>
      <w:marLeft w:val="0"/>
      <w:marRight w:val="0"/>
      <w:marTop w:val="0"/>
      <w:marBottom w:val="0"/>
      <w:divBdr>
        <w:top w:val="none" w:sz="0" w:space="0" w:color="auto"/>
        <w:left w:val="none" w:sz="0" w:space="0" w:color="auto"/>
        <w:bottom w:val="none" w:sz="0" w:space="0" w:color="auto"/>
        <w:right w:val="none" w:sz="0" w:space="0" w:color="auto"/>
      </w:divBdr>
    </w:div>
    <w:div w:id="1828132649">
      <w:bodyDiv w:val="1"/>
      <w:marLeft w:val="0"/>
      <w:marRight w:val="0"/>
      <w:marTop w:val="0"/>
      <w:marBottom w:val="0"/>
      <w:divBdr>
        <w:top w:val="none" w:sz="0" w:space="0" w:color="auto"/>
        <w:left w:val="none" w:sz="0" w:space="0" w:color="auto"/>
        <w:bottom w:val="none" w:sz="0" w:space="0" w:color="auto"/>
        <w:right w:val="none" w:sz="0" w:space="0" w:color="auto"/>
      </w:divBdr>
    </w:div>
    <w:div w:id="1829125495">
      <w:bodyDiv w:val="1"/>
      <w:marLeft w:val="0"/>
      <w:marRight w:val="0"/>
      <w:marTop w:val="0"/>
      <w:marBottom w:val="0"/>
      <w:divBdr>
        <w:top w:val="none" w:sz="0" w:space="0" w:color="auto"/>
        <w:left w:val="none" w:sz="0" w:space="0" w:color="auto"/>
        <w:bottom w:val="none" w:sz="0" w:space="0" w:color="auto"/>
        <w:right w:val="none" w:sz="0" w:space="0" w:color="auto"/>
      </w:divBdr>
    </w:div>
    <w:div w:id="1845441000">
      <w:bodyDiv w:val="1"/>
      <w:marLeft w:val="0"/>
      <w:marRight w:val="0"/>
      <w:marTop w:val="0"/>
      <w:marBottom w:val="0"/>
      <w:divBdr>
        <w:top w:val="none" w:sz="0" w:space="0" w:color="auto"/>
        <w:left w:val="none" w:sz="0" w:space="0" w:color="auto"/>
        <w:bottom w:val="none" w:sz="0" w:space="0" w:color="auto"/>
        <w:right w:val="none" w:sz="0" w:space="0" w:color="auto"/>
      </w:divBdr>
    </w:div>
    <w:div w:id="1982729240">
      <w:bodyDiv w:val="1"/>
      <w:marLeft w:val="0"/>
      <w:marRight w:val="0"/>
      <w:marTop w:val="0"/>
      <w:marBottom w:val="0"/>
      <w:divBdr>
        <w:top w:val="none" w:sz="0" w:space="0" w:color="auto"/>
        <w:left w:val="none" w:sz="0" w:space="0" w:color="auto"/>
        <w:bottom w:val="none" w:sz="0" w:space="0" w:color="auto"/>
        <w:right w:val="none" w:sz="0" w:space="0" w:color="auto"/>
      </w:divBdr>
    </w:div>
    <w:div w:id="2062706496">
      <w:bodyDiv w:val="1"/>
      <w:marLeft w:val="0"/>
      <w:marRight w:val="0"/>
      <w:marTop w:val="0"/>
      <w:marBottom w:val="0"/>
      <w:divBdr>
        <w:top w:val="none" w:sz="0" w:space="0" w:color="auto"/>
        <w:left w:val="none" w:sz="0" w:space="0" w:color="auto"/>
        <w:bottom w:val="none" w:sz="0" w:space="0" w:color="auto"/>
        <w:right w:val="none" w:sz="0" w:space="0" w:color="auto"/>
      </w:divBdr>
    </w:div>
    <w:div w:id="2109230016">
      <w:bodyDiv w:val="1"/>
      <w:marLeft w:val="0"/>
      <w:marRight w:val="0"/>
      <w:marTop w:val="0"/>
      <w:marBottom w:val="0"/>
      <w:divBdr>
        <w:top w:val="none" w:sz="0" w:space="0" w:color="auto"/>
        <w:left w:val="none" w:sz="0" w:space="0" w:color="auto"/>
        <w:bottom w:val="none" w:sz="0" w:space="0" w:color="auto"/>
        <w:right w:val="none" w:sz="0" w:space="0" w:color="auto"/>
      </w:divBdr>
    </w:div>
    <w:div w:id="211420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am12.safelinks.protection.outlook.com/?url=https%3A%2F%2Fsupport.fieldcommgroup.org%2Fhelpdesk%2Ftickets%2F17757&amp;data=05%7C01%7Cark.khasin%40bakerhughes.com%7C16db91526ec3412eefa508da7a4eab7c%7Cd584a4b7b1f24714a578fd4d43c146a6%7C0%7C0%7C637956775543002741%7CUnknown%7CTWFpbGZsb3d8eyJWIjoiMC4wLjAwMDAiLCJQIjoiV2luMzIiLCJBTiI6Ik1haWwiLCJXVCI6Mn0%3D%7C3000%7C%7C%7C&amp;sdata=xjdUgldaX2HFsUbjDMhABU%2FY9%2F3ciaR8YXlgTTbalWE%3D&amp;reserved=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exida\Source%20Code%20Analysis\exida%20r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4715F0045CE2A4B8B2587EFA4304053" ma:contentTypeVersion="0" ma:contentTypeDescription="Create a new document." ma:contentTypeScope="" ma:versionID="eb425664fb05ba7acaa1c18caa6c5b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521815-8F7F-46C2-A440-9B4E3408794D}">
  <ds:schemaRefs>
    <ds:schemaRef ds:uri="http://schemas.openxmlformats.org/officeDocument/2006/bibliography"/>
  </ds:schemaRefs>
</ds:datastoreItem>
</file>

<file path=customXml/itemProps2.xml><?xml version="1.0" encoding="utf-8"?>
<ds:datastoreItem xmlns:ds="http://schemas.openxmlformats.org/officeDocument/2006/customXml" ds:itemID="{65C6E827-758D-4A9B-B078-44A8F401CE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C1FC23B-4795-4E87-AFBE-80E02C588C2C}">
  <ds:schemaRefs>
    <ds:schemaRef ds:uri="http://schemas.microsoft.com/office/2006/metadata/properties"/>
  </ds:schemaRefs>
</ds:datastoreItem>
</file>

<file path=customXml/itemProps4.xml><?xml version="1.0" encoding="utf-8"?>
<ds:datastoreItem xmlns:ds="http://schemas.openxmlformats.org/officeDocument/2006/customXml" ds:itemID="{C4FBF0D7-58DF-4CEE-9720-87AB6B6C24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exida rpt.dot</Template>
  <TotalTime>21</TotalTime>
  <Pages>5</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SVIFF DD0302 V&amp;V Report</vt:lpstr>
    </vt:vector>
  </TitlesOfParts>
  <Company>GE</Company>
  <LinksUpToDate>false</LinksUpToDate>
  <CharactersWithSpaces>7984</CharactersWithSpaces>
  <SharedDoc>false</SharedDoc>
  <HLinks>
    <vt:vector size="258" baseType="variant">
      <vt:variant>
        <vt:i4>4915324</vt:i4>
      </vt:variant>
      <vt:variant>
        <vt:i4>237</vt:i4>
      </vt:variant>
      <vt:variant>
        <vt:i4>0</vt:i4>
      </vt:variant>
      <vt:variant>
        <vt:i4>5</vt:i4>
      </vt:variant>
      <vt:variant>
        <vt:lpwstr>http://libraries.ge.com/download?fileid=251958302101&amp;entity_id=24543915101&amp;sid=101</vt:lpwstr>
      </vt:variant>
      <vt:variant>
        <vt:lpwstr/>
      </vt:variant>
      <vt:variant>
        <vt:i4>4915324</vt:i4>
      </vt:variant>
      <vt:variant>
        <vt:i4>234</vt:i4>
      </vt:variant>
      <vt:variant>
        <vt:i4>0</vt:i4>
      </vt:variant>
      <vt:variant>
        <vt:i4>5</vt:i4>
      </vt:variant>
      <vt:variant>
        <vt:lpwstr>http://libraries.ge.com/download?fileid=251958302101&amp;entity_id=24543915101&amp;sid=101</vt:lpwstr>
      </vt:variant>
      <vt:variant>
        <vt:lpwstr/>
      </vt:variant>
      <vt:variant>
        <vt:i4>4915324</vt:i4>
      </vt:variant>
      <vt:variant>
        <vt:i4>231</vt:i4>
      </vt:variant>
      <vt:variant>
        <vt:i4>0</vt:i4>
      </vt:variant>
      <vt:variant>
        <vt:i4>5</vt:i4>
      </vt:variant>
      <vt:variant>
        <vt:lpwstr>http://libraries.ge.com/download?fileid=251958302101&amp;entity_id=24543915101&amp;sid=101</vt:lpwstr>
      </vt:variant>
      <vt:variant>
        <vt:lpwstr/>
      </vt:variant>
      <vt:variant>
        <vt:i4>4915324</vt:i4>
      </vt:variant>
      <vt:variant>
        <vt:i4>228</vt:i4>
      </vt:variant>
      <vt:variant>
        <vt:i4>0</vt:i4>
      </vt:variant>
      <vt:variant>
        <vt:i4>5</vt:i4>
      </vt:variant>
      <vt:variant>
        <vt:lpwstr>http://libraries.ge.com/download?fileid=251958302101&amp;entity_id=24543915101&amp;sid=101</vt:lpwstr>
      </vt:variant>
      <vt:variant>
        <vt:lpwstr/>
      </vt:variant>
      <vt:variant>
        <vt:i4>4915324</vt:i4>
      </vt:variant>
      <vt:variant>
        <vt:i4>225</vt:i4>
      </vt:variant>
      <vt:variant>
        <vt:i4>0</vt:i4>
      </vt:variant>
      <vt:variant>
        <vt:i4>5</vt:i4>
      </vt:variant>
      <vt:variant>
        <vt:lpwstr>http://libraries.ge.com/download?fileid=251958302101&amp;entity_id=24543915101&amp;sid=101</vt:lpwstr>
      </vt:variant>
      <vt:variant>
        <vt:lpwstr/>
      </vt:variant>
      <vt:variant>
        <vt:i4>4915324</vt:i4>
      </vt:variant>
      <vt:variant>
        <vt:i4>222</vt:i4>
      </vt:variant>
      <vt:variant>
        <vt:i4>0</vt:i4>
      </vt:variant>
      <vt:variant>
        <vt:i4>5</vt:i4>
      </vt:variant>
      <vt:variant>
        <vt:lpwstr>http://libraries.ge.com/download?fileid=251958302101&amp;entity_id=24543915101&amp;sid=101</vt:lpwstr>
      </vt:variant>
      <vt:variant>
        <vt:lpwstr/>
      </vt:variant>
      <vt:variant>
        <vt:i4>4915324</vt:i4>
      </vt:variant>
      <vt:variant>
        <vt:i4>219</vt:i4>
      </vt:variant>
      <vt:variant>
        <vt:i4>0</vt:i4>
      </vt:variant>
      <vt:variant>
        <vt:i4>5</vt:i4>
      </vt:variant>
      <vt:variant>
        <vt:lpwstr>http://libraries.ge.com/download?fileid=251958302101&amp;entity_id=24543915101&amp;sid=101</vt:lpwstr>
      </vt:variant>
      <vt:variant>
        <vt:lpwstr/>
      </vt:variant>
      <vt:variant>
        <vt:i4>1966129</vt:i4>
      </vt:variant>
      <vt:variant>
        <vt:i4>212</vt:i4>
      </vt:variant>
      <vt:variant>
        <vt:i4>0</vt:i4>
      </vt:variant>
      <vt:variant>
        <vt:i4>5</vt:i4>
      </vt:variant>
      <vt:variant>
        <vt:lpwstr/>
      </vt:variant>
      <vt:variant>
        <vt:lpwstr>_Toc326318504</vt:lpwstr>
      </vt:variant>
      <vt:variant>
        <vt:i4>1966129</vt:i4>
      </vt:variant>
      <vt:variant>
        <vt:i4>206</vt:i4>
      </vt:variant>
      <vt:variant>
        <vt:i4>0</vt:i4>
      </vt:variant>
      <vt:variant>
        <vt:i4>5</vt:i4>
      </vt:variant>
      <vt:variant>
        <vt:lpwstr/>
      </vt:variant>
      <vt:variant>
        <vt:lpwstr>_Toc326318503</vt:lpwstr>
      </vt:variant>
      <vt:variant>
        <vt:i4>1966129</vt:i4>
      </vt:variant>
      <vt:variant>
        <vt:i4>200</vt:i4>
      </vt:variant>
      <vt:variant>
        <vt:i4>0</vt:i4>
      </vt:variant>
      <vt:variant>
        <vt:i4>5</vt:i4>
      </vt:variant>
      <vt:variant>
        <vt:lpwstr/>
      </vt:variant>
      <vt:variant>
        <vt:lpwstr>_Toc326318502</vt:lpwstr>
      </vt:variant>
      <vt:variant>
        <vt:i4>1966129</vt:i4>
      </vt:variant>
      <vt:variant>
        <vt:i4>194</vt:i4>
      </vt:variant>
      <vt:variant>
        <vt:i4>0</vt:i4>
      </vt:variant>
      <vt:variant>
        <vt:i4>5</vt:i4>
      </vt:variant>
      <vt:variant>
        <vt:lpwstr/>
      </vt:variant>
      <vt:variant>
        <vt:lpwstr>_Toc326318501</vt:lpwstr>
      </vt:variant>
      <vt:variant>
        <vt:i4>1966129</vt:i4>
      </vt:variant>
      <vt:variant>
        <vt:i4>188</vt:i4>
      </vt:variant>
      <vt:variant>
        <vt:i4>0</vt:i4>
      </vt:variant>
      <vt:variant>
        <vt:i4>5</vt:i4>
      </vt:variant>
      <vt:variant>
        <vt:lpwstr/>
      </vt:variant>
      <vt:variant>
        <vt:lpwstr>_Toc326318500</vt:lpwstr>
      </vt:variant>
      <vt:variant>
        <vt:i4>1507376</vt:i4>
      </vt:variant>
      <vt:variant>
        <vt:i4>182</vt:i4>
      </vt:variant>
      <vt:variant>
        <vt:i4>0</vt:i4>
      </vt:variant>
      <vt:variant>
        <vt:i4>5</vt:i4>
      </vt:variant>
      <vt:variant>
        <vt:lpwstr/>
      </vt:variant>
      <vt:variant>
        <vt:lpwstr>_Toc326318499</vt:lpwstr>
      </vt:variant>
      <vt:variant>
        <vt:i4>1507376</vt:i4>
      </vt:variant>
      <vt:variant>
        <vt:i4>176</vt:i4>
      </vt:variant>
      <vt:variant>
        <vt:i4>0</vt:i4>
      </vt:variant>
      <vt:variant>
        <vt:i4>5</vt:i4>
      </vt:variant>
      <vt:variant>
        <vt:lpwstr/>
      </vt:variant>
      <vt:variant>
        <vt:lpwstr>_Toc326318498</vt:lpwstr>
      </vt:variant>
      <vt:variant>
        <vt:i4>1507376</vt:i4>
      </vt:variant>
      <vt:variant>
        <vt:i4>170</vt:i4>
      </vt:variant>
      <vt:variant>
        <vt:i4>0</vt:i4>
      </vt:variant>
      <vt:variant>
        <vt:i4>5</vt:i4>
      </vt:variant>
      <vt:variant>
        <vt:lpwstr/>
      </vt:variant>
      <vt:variant>
        <vt:lpwstr>_Toc326318497</vt:lpwstr>
      </vt:variant>
      <vt:variant>
        <vt:i4>1507376</vt:i4>
      </vt:variant>
      <vt:variant>
        <vt:i4>164</vt:i4>
      </vt:variant>
      <vt:variant>
        <vt:i4>0</vt:i4>
      </vt:variant>
      <vt:variant>
        <vt:i4>5</vt:i4>
      </vt:variant>
      <vt:variant>
        <vt:lpwstr/>
      </vt:variant>
      <vt:variant>
        <vt:lpwstr>_Toc326318496</vt:lpwstr>
      </vt:variant>
      <vt:variant>
        <vt:i4>1507376</vt:i4>
      </vt:variant>
      <vt:variant>
        <vt:i4>158</vt:i4>
      </vt:variant>
      <vt:variant>
        <vt:i4>0</vt:i4>
      </vt:variant>
      <vt:variant>
        <vt:i4>5</vt:i4>
      </vt:variant>
      <vt:variant>
        <vt:lpwstr/>
      </vt:variant>
      <vt:variant>
        <vt:lpwstr>_Toc326318495</vt:lpwstr>
      </vt:variant>
      <vt:variant>
        <vt:i4>1507376</vt:i4>
      </vt:variant>
      <vt:variant>
        <vt:i4>152</vt:i4>
      </vt:variant>
      <vt:variant>
        <vt:i4>0</vt:i4>
      </vt:variant>
      <vt:variant>
        <vt:i4>5</vt:i4>
      </vt:variant>
      <vt:variant>
        <vt:lpwstr/>
      </vt:variant>
      <vt:variant>
        <vt:lpwstr>_Toc326318494</vt:lpwstr>
      </vt:variant>
      <vt:variant>
        <vt:i4>1507376</vt:i4>
      </vt:variant>
      <vt:variant>
        <vt:i4>146</vt:i4>
      </vt:variant>
      <vt:variant>
        <vt:i4>0</vt:i4>
      </vt:variant>
      <vt:variant>
        <vt:i4>5</vt:i4>
      </vt:variant>
      <vt:variant>
        <vt:lpwstr/>
      </vt:variant>
      <vt:variant>
        <vt:lpwstr>_Toc326318493</vt:lpwstr>
      </vt:variant>
      <vt:variant>
        <vt:i4>1507376</vt:i4>
      </vt:variant>
      <vt:variant>
        <vt:i4>140</vt:i4>
      </vt:variant>
      <vt:variant>
        <vt:i4>0</vt:i4>
      </vt:variant>
      <vt:variant>
        <vt:i4>5</vt:i4>
      </vt:variant>
      <vt:variant>
        <vt:lpwstr/>
      </vt:variant>
      <vt:variant>
        <vt:lpwstr>_Toc326318492</vt:lpwstr>
      </vt:variant>
      <vt:variant>
        <vt:i4>1507376</vt:i4>
      </vt:variant>
      <vt:variant>
        <vt:i4>134</vt:i4>
      </vt:variant>
      <vt:variant>
        <vt:i4>0</vt:i4>
      </vt:variant>
      <vt:variant>
        <vt:i4>5</vt:i4>
      </vt:variant>
      <vt:variant>
        <vt:lpwstr/>
      </vt:variant>
      <vt:variant>
        <vt:lpwstr>_Toc326318491</vt:lpwstr>
      </vt:variant>
      <vt:variant>
        <vt:i4>1507376</vt:i4>
      </vt:variant>
      <vt:variant>
        <vt:i4>128</vt:i4>
      </vt:variant>
      <vt:variant>
        <vt:i4>0</vt:i4>
      </vt:variant>
      <vt:variant>
        <vt:i4>5</vt:i4>
      </vt:variant>
      <vt:variant>
        <vt:lpwstr/>
      </vt:variant>
      <vt:variant>
        <vt:lpwstr>_Toc326318490</vt:lpwstr>
      </vt:variant>
      <vt:variant>
        <vt:i4>1441840</vt:i4>
      </vt:variant>
      <vt:variant>
        <vt:i4>122</vt:i4>
      </vt:variant>
      <vt:variant>
        <vt:i4>0</vt:i4>
      </vt:variant>
      <vt:variant>
        <vt:i4>5</vt:i4>
      </vt:variant>
      <vt:variant>
        <vt:lpwstr/>
      </vt:variant>
      <vt:variant>
        <vt:lpwstr>_Toc326318489</vt:lpwstr>
      </vt:variant>
      <vt:variant>
        <vt:i4>1441840</vt:i4>
      </vt:variant>
      <vt:variant>
        <vt:i4>116</vt:i4>
      </vt:variant>
      <vt:variant>
        <vt:i4>0</vt:i4>
      </vt:variant>
      <vt:variant>
        <vt:i4>5</vt:i4>
      </vt:variant>
      <vt:variant>
        <vt:lpwstr/>
      </vt:variant>
      <vt:variant>
        <vt:lpwstr>_Toc326318488</vt:lpwstr>
      </vt:variant>
      <vt:variant>
        <vt:i4>1441840</vt:i4>
      </vt:variant>
      <vt:variant>
        <vt:i4>110</vt:i4>
      </vt:variant>
      <vt:variant>
        <vt:i4>0</vt:i4>
      </vt:variant>
      <vt:variant>
        <vt:i4>5</vt:i4>
      </vt:variant>
      <vt:variant>
        <vt:lpwstr/>
      </vt:variant>
      <vt:variant>
        <vt:lpwstr>_Toc326318487</vt:lpwstr>
      </vt:variant>
      <vt:variant>
        <vt:i4>1441840</vt:i4>
      </vt:variant>
      <vt:variant>
        <vt:i4>104</vt:i4>
      </vt:variant>
      <vt:variant>
        <vt:i4>0</vt:i4>
      </vt:variant>
      <vt:variant>
        <vt:i4>5</vt:i4>
      </vt:variant>
      <vt:variant>
        <vt:lpwstr/>
      </vt:variant>
      <vt:variant>
        <vt:lpwstr>_Toc326318486</vt:lpwstr>
      </vt:variant>
      <vt:variant>
        <vt:i4>1441840</vt:i4>
      </vt:variant>
      <vt:variant>
        <vt:i4>98</vt:i4>
      </vt:variant>
      <vt:variant>
        <vt:i4>0</vt:i4>
      </vt:variant>
      <vt:variant>
        <vt:i4>5</vt:i4>
      </vt:variant>
      <vt:variant>
        <vt:lpwstr/>
      </vt:variant>
      <vt:variant>
        <vt:lpwstr>_Toc326318485</vt:lpwstr>
      </vt:variant>
      <vt:variant>
        <vt:i4>1441840</vt:i4>
      </vt:variant>
      <vt:variant>
        <vt:i4>92</vt:i4>
      </vt:variant>
      <vt:variant>
        <vt:i4>0</vt:i4>
      </vt:variant>
      <vt:variant>
        <vt:i4>5</vt:i4>
      </vt:variant>
      <vt:variant>
        <vt:lpwstr/>
      </vt:variant>
      <vt:variant>
        <vt:lpwstr>_Toc326318484</vt:lpwstr>
      </vt:variant>
      <vt:variant>
        <vt:i4>1441840</vt:i4>
      </vt:variant>
      <vt:variant>
        <vt:i4>86</vt:i4>
      </vt:variant>
      <vt:variant>
        <vt:i4>0</vt:i4>
      </vt:variant>
      <vt:variant>
        <vt:i4>5</vt:i4>
      </vt:variant>
      <vt:variant>
        <vt:lpwstr/>
      </vt:variant>
      <vt:variant>
        <vt:lpwstr>_Toc326318483</vt:lpwstr>
      </vt:variant>
      <vt:variant>
        <vt:i4>1441840</vt:i4>
      </vt:variant>
      <vt:variant>
        <vt:i4>80</vt:i4>
      </vt:variant>
      <vt:variant>
        <vt:i4>0</vt:i4>
      </vt:variant>
      <vt:variant>
        <vt:i4>5</vt:i4>
      </vt:variant>
      <vt:variant>
        <vt:lpwstr/>
      </vt:variant>
      <vt:variant>
        <vt:lpwstr>_Toc326318482</vt:lpwstr>
      </vt:variant>
      <vt:variant>
        <vt:i4>1441840</vt:i4>
      </vt:variant>
      <vt:variant>
        <vt:i4>74</vt:i4>
      </vt:variant>
      <vt:variant>
        <vt:i4>0</vt:i4>
      </vt:variant>
      <vt:variant>
        <vt:i4>5</vt:i4>
      </vt:variant>
      <vt:variant>
        <vt:lpwstr/>
      </vt:variant>
      <vt:variant>
        <vt:lpwstr>_Toc326318481</vt:lpwstr>
      </vt:variant>
      <vt:variant>
        <vt:i4>1441840</vt:i4>
      </vt:variant>
      <vt:variant>
        <vt:i4>68</vt:i4>
      </vt:variant>
      <vt:variant>
        <vt:i4>0</vt:i4>
      </vt:variant>
      <vt:variant>
        <vt:i4>5</vt:i4>
      </vt:variant>
      <vt:variant>
        <vt:lpwstr/>
      </vt:variant>
      <vt:variant>
        <vt:lpwstr>_Toc326318480</vt:lpwstr>
      </vt:variant>
      <vt:variant>
        <vt:i4>1638448</vt:i4>
      </vt:variant>
      <vt:variant>
        <vt:i4>62</vt:i4>
      </vt:variant>
      <vt:variant>
        <vt:i4>0</vt:i4>
      </vt:variant>
      <vt:variant>
        <vt:i4>5</vt:i4>
      </vt:variant>
      <vt:variant>
        <vt:lpwstr/>
      </vt:variant>
      <vt:variant>
        <vt:lpwstr>_Toc326318479</vt:lpwstr>
      </vt:variant>
      <vt:variant>
        <vt:i4>1638448</vt:i4>
      </vt:variant>
      <vt:variant>
        <vt:i4>56</vt:i4>
      </vt:variant>
      <vt:variant>
        <vt:i4>0</vt:i4>
      </vt:variant>
      <vt:variant>
        <vt:i4>5</vt:i4>
      </vt:variant>
      <vt:variant>
        <vt:lpwstr/>
      </vt:variant>
      <vt:variant>
        <vt:lpwstr>_Toc326318478</vt:lpwstr>
      </vt:variant>
      <vt:variant>
        <vt:i4>1638448</vt:i4>
      </vt:variant>
      <vt:variant>
        <vt:i4>50</vt:i4>
      </vt:variant>
      <vt:variant>
        <vt:i4>0</vt:i4>
      </vt:variant>
      <vt:variant>
        <vt:i4>5</vt:i4>
      </vt:variant>
      <vt:variant>
        <vt:lpwstr/>
      </vt:variant>
      <vt:variant>
        <vt:lpwstr>_Toc326318477</vt:lpwstr>
      </vt:variant>
      <vt:variant>
        <vt:i4>1638448</vt:i4>
      </vt:variant>
      <vt:variant>
        <vt:i4>44</vt:i4>
      </vt:variant>
      <vt:variant>
        <vt:i4>0</vt:i4>
      </vt:variant>
      <vt:variant>
        <vt:i4>5</vt:i4>
      </vt:variant>
      <vt:variant>
        <vt:lpwstr/>
      </vt:variant>
      <vt:variant>
        <vt:lpwstr>_Toc326318476</vt:lpwstr>
      </vt:variant>
      <vt:variant>
        <vt:i4>1638448</vt:i4>
      </vt:variant>
      <vt:variant>
        <vt:i4>38</vt:i4>
      </vt:variant>
      <vt:variant>
        <vt:i4>0</vt:i4>
      </vt:variant>
      <vt:variant>
        <vt:i4>5</vt:i4>
      </vt:variant>
      <vt:variant>
        <vt:lpwstr/>
      </vt:variant>
      <vt:variant>
        <vt:lpwstr>_Toc326318475</vt:lpwstr>
      </vt:variant>
      <vt:variant>
        <vt:i4>1638448</vt:i4>
      </vt:variant>
      <vt:variant>
        <vt:i4>32</vt:i4>
      </vt:variant>
      <vt:variant>
        <vt:i4>0</vt:i4>
      </vt:variant>
      <vt:variant>
        <vt:i4>5</vt:i4>
      </vt:variant>
      <vt:variant>
        <vt:lpwstr/>
      </vt:variant>
      <vt:variant>
        <vt:lpwstr>_Toc326318474</vt:lpwstr>
      </vt:variant>
      <vt:variant>
        <vt:i4>1638448</vt:i4>
      </vt:variant>
      <vt:variant>
        <vt:i4>26</vt:i4>
      </vt:variant>
      <vt:variant>
        <vt:i4>0</vt:i4>
      </vt:variant>
      <vt:variant>
        <vt:i4>5</vt:i4>
      </vt:variant>
      <vt:variant>
        <vt:lpwstr/>
      </vt:variant>
      <vt:variant>
        <vt:lpwstr>_Toc326318473</vt:lpwstr>
      </vt:variant>
      <vt:variant>
        <vt:i4>1638448</vt:i4>
      </vt:variant>
      <vt:variant>
        <vt:i4>20</vt:i4>
      </vt:variant>
      <vt:variant>
        <vt:i4>0</vt:i4>
      </vt:variant>
      <vt:variant>
        <vt:i4>5</vt:i4>
      </vt:variant>
      <vt:variant>
        <vt:lpwstr/>
      </vt:variant>
      <vt:variant>
        <vt:lpwstr>_Toc326318472</vt:lpwstr>
      </vt:variant>
      <vt:variant>
        <vt:i4>1638448</vt:i4>
      </vt:variant>
      <vt:variant>
        <vt:i4>14</vt:i4>
      </vt:variant>
      <vt:variant>
        <vt:i4>0</vt:i4>
      </vt:variant>
      <vt:variant>
        <vt:i4>5</vt:i4>
      </vt:variant>
      <vt:variant>
        <vt:lpwstr/>
      </vt:variant>
      <vt:variant>
        <vt:lpwstr>_Toc326318471</vt:lpwstr>
      </vt:variant>
      <vt:variant>
        <vt:i4>1638448</vt:i4>
      </vt:variant>
      <vt:variant>
        <vt:i4>8</vt:i4>
      </vt:variant>
      <vt:variant>
        <vt:i4>0</vt:i4>
      </vt:variant>
      <vt:variant>
        <vt:i4>5</vt:i4>
      </vt:variant>
      <vt:variant>
        <vt:lpwstr/>
      </vt:variant>
      <vt:variant>
        <vt:lpwstr>_Toc326318470</vt:lpwstr>
      </vt:variant>
      <vt:variant>
        <vt:i4>1572912</vt:i4>
      </vt:variant>
      <vt:variant>
        <vt:i4>2</vt:i4>
      </vt:variant>
      <vt:variant>
        <vt:i4>0</vt:i4>
      </vt:variant>
      <vt:variant>
        <vt:i4>5</vt:i4>
      </vt:variant>
      <vt:variant>
        <vt:lpwstr/>
      </vt:variant>
      <vt:variant>
        <vt:lpwstr>_Toc326318469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SVIFF DD0302 V&amp;V Report</dc:title>
  <dc:creator>Vison Zhang</dc:creator>
  <cp:lastModifiedBy>Vison Zhang</cp:lastModifiedBy>
  <cp:revision>11</cp:revision>
  <cp:lastPrinted>2014-04-16T14:58:00Z</cp:lastPrinted>
  <dcterms:created xsi:type="dcterms:W3CDTF">2023-01-11T02:22:00Z</dcterms:created>
  <dcterms:modified xsi:type="dcterms:W3CDTF">2023-01-19T00:39:00Z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pdate Nr">
    <vt:i4>0</vt:i4>
  </property>
  <property fmtid="{D5CDD505-2E9C-101B-9397-08002B2CF9AE}" pid="3" name="Product">
    <vt:lpwstr>MNCB</vt:lpwstr>
  </property>
  <property fmtid="{D5CDD505-2E9C-101B-9397-08002B2CF9AE}" pid="4" name="Project">
    <vt:lpwstr>TKabir</vt:lpwstr>
  </property>
  <property fmtid="{D5CDD505-2E9C-101B-9397-08002B2CF9AE}" pid="5" name="Number">
    <vt:lpwstr>CES-270</vt:lpwstr>
  </property>
  <property fmtid="{D5CDD505-2E9C-101B-9397-08002B2CF9AE}" pid="6" name="Description">
    <vt:lpwstr>Requirement and Architecture Specification</vt:lpwstr>
  </property>
  <property fmtid="{D5CDD505-2E9C-101B-9397-08002B2CF9AE}" pid="7" name="Author">
    <vt:lpwstr>tkabir</vt:lpwstr>
  </property>
  <property fmtid="{D5CDD505-2E9C-101B-9397-08002B2CF9AE}" pid="8" name="Status">
    <vt:lpwstr/>
  </property>
  <property fmtid="{D5CDD505-2E9C-101B-9397-08002B2CF9AE}" pid="9" name="C_Checked_By">
    <vt:lpwstr/>
  </property>
  <property fmtid="{D5CDD505-2E9C-101B-9397-08002B2CF9AE}" pid="10" name="C_Contr_Product_By">
    <vt:lpwstr/>
  </property>
  <property fmtid="{D5CDD505-2E9C-101B-9397-08002B2CF9AE}" pid="11" name="C_Created_By">
    <vt:lpwstr/>
  </property>
  <property fmtid="{D5CDD505-2E9C-101B-9397-08002B2CF9AE}" pid="12" name="C_Date_Checked">
    <vt:lpwstr/>
  </property>
  <property fmtid="{D5CDD505-2E9C-101B-9397-08002B2CF9AE}" pid="13" name="C_Date_Created">
    <vt:lpwstr/>
  </property>
  <property fmtid="{D5CDD505-2E9C-101B-9397-08002B2CF9AE}" pid="14" name="C_Date_Eng">
    <vt:lpwstr/>
  </property>
  <property fmtid="{D5CDD505-2E9C-101B-9397-08002B2CF9AE}" pid="15" name="C_Description">
    <vt:lpwstr/>
  </property>
  <property fmtid="{D5CDD505-2E9C-101B-9397-08002B2CF9AE}" pid="16" name="C_Engineer">
    <vt:lpwstr/>
  </property>
  <property fmtid="{D5CDD505-2E9C-101B-9397-08002B2CF9AE}" pid="17" name="C_Finish">
    <vt:lpwstr/>
  </property>
  <property fmtid="{D5CDD505-2E9C-101B-9397-08002B2CF9AE}" pid="18" name="C_Part_No">
    <vt:lpwstr/>
  </property>
  <property fmtid="{D5CDD505-2E9C-101B-9397-08002B2CF9AE}" pid="19" name="C_Product_Line">
    <vt:lpwstr/>
  </property>
  <property fmtid="{D5CDD505-2E9C-101B-9397-08002B2CF9AE}" pid="20" name="C_Raw_Part_No">
    <vt:lpwstr/>
  </property>
  <property fmtid="{D5CDD505-2E9C-101B-9397-08002B2CF9AE}" pid="21" name="L_Description">
    <vt:lpwstr/>
  </property>
  <property fmtid="{D5CDD505-2E9C-101B-9397-08002B2CF9AE}" pid="22" name="L_Drawing_No">
    <vt:lpwstr/>
  </property>
  <property fmtid="{D5CDD505-2E9C-101B-9397-08002B2CF9AE}" pid="23" name="L_Product_Line">
    <vt:lpwstr/>
  </property>
  <property fmtid="{D5CDD505-2E9C-101B-9397-08002B2CF9AE}" pid="24" name="L_Sales_Order">
    <vt:lpwstr/>
  </property>
  <property fmtid="{D5CDD505-2E9C-101B-9397-08002B2CF9AE}" pid="25" name="Revision">
    <vt:lpwstr>11</vt:lpwstr>
  </property>
  <property fmtid="{D5CDD505-2E9C-101B-9397-08002B2CF9AE}" pid="26" name="ContentTypeId">
    <vt:lpwstr>0x010100D4715F0045CE2A4B8B2587EFA4304053</vt:lpwstr>
  </property>
</Properties>
</file>