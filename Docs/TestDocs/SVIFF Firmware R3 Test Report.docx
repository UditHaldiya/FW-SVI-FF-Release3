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A5FA" w14:textId="77777777" w:rsidR="00F76EB6" w:rsidRDefault="00F76EB6" w:rsidP="00F76EB6">
      <w:pPr>
        <w:pStyle w:val="Heading1"/>
        <w:widowControl w:val="0"/>
        <w:numPr>
          <w:ilvl w:val="0"/>
          <w:numId w:val="20"/>
        </w:numPr>
        <w:spacing w:before="120" w:after="60" w:line="240" w:lineRule="atLeast"/>
        <w:ind w:left="284" w:hanging="284"/>
      </w:pPr>
      <w:bookmarkStart w:id="0" w:name="_Toc143505462"/>
      <w:bookmarkStart w:id="1" w:name="_Toc433104436"/>
      <w:bookmarkStart w:id="2" w:name="_Toc35985194"/>
      <w:bookmarkStart w:id="3" w:name="_Toc228184059"/>
      <w:bookmarkStart w:id="4" w:name="_Toc344731082"/>
      <w:bookmarkStart w:id="5" w:name="_Toc229205922"/>
      <w:r w:rsidRPr="00D36155">
        <w:t>Introduction</w:t>
      </w:r>
      <w:bookmarkEnd w:id="0"/>
      <w:bookmarkEnd w:id="1"/>
      <w:bookmarkEnd w:id="2"/>
      <w:bookmarkEnd w:id="3"/>
      <w:bookmarkEnd w:id="4"/>
    </w:p>
    <w:p w14:paraId="35F45F2F" w14:textId="77777777" w:rsidR="00F76EB6" w:rsidRPr="0017672F" w:rsidRDefault="00F76EB6" w:rsidP="00F76EB6"/>
    <w:p w14:paraId="7AF44F1C" w14:textId="77777777" w:rsidR="00F76EB6" w:rsidRPr="00D36155" w:rsidRDefault="00F76EB6" w:rsidP="00F76EB6">
      <w:pPr>
        <w:pStyle w:val="Heading3"/>
      </w:pPr>
      <w:bookmarkStart w:id="6" w:name="_Toc143505463"/>
      <w:bookmarkStart w:id="7" w:name="_Toc314978528"/>
      <w:bookmarkStart w:id="8" w:name="_Toc324843634"/>
      <w:bookmarkStart w:id="9" w:name="_Toc324851941"/>
      <w:bookmarkStart w:id="10" w:name="_Toc324915524"/>
      <w:bookmarkStart w:id="11" w:name="_Toc433104437"/>
      <w:bookmarkStart w:id="12" w:name="_Toc35985195"/>
      <w:bookmarkStart w:id="13" w:name="_Toc228184060"/>
      <w:bookmarkStart w:id="14" w:name="_Toc344731083"/>
      <w:r>
        <w:t xml:space="preserve">1.1 </w:t>
      </w:r>
      <w:r w:rsidRPr="00D36155">
        <w:t>Purpose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98BD87D" w14:textId="03A79644" w:rsidR="00F76EB6" w:rsidRPr="005F49A3" w:rsidRDefault="00F76EB6" w:rsidP="00F76EB6">
      <w:pPr>
        <w:rPr>
          <w:sz w:val="22"/>
          <w:szCs w:val="22"/>
        </w:rPr>
      </w:pPr>
      <w:r w:rsidRPr="005F49A3">
        <w:rPr>
          <w:sz w:val="22"/>
          <w:szCs w:val="22"/>
        </w:rPr>
        <w:t xml:space="preserve">The purpose of this document is to </w:t>
      </w:r>
      <w:r w:rsidR="006E6FE7">
        <w:rPr>
          <w:sz w:val="22"/>
          <w:szCs w:val="22"/>
        </w:rPr>
        <w:t>document testing done on</w:t>
      </w:r>
      <w:r w:rsidRPr="005F49A3">
        <w:rPr>
          <w:sz w:val="22"/>
          <w:szCs w:val="22"/>
        </w:rPr>
        <w:t xml:space="preserve"> </w:t>
      </w:r>
      <w:r w:rsidR="00F23A0D">
        <w:rPr>
          <w:sz w:val="22"/>
          <w:szCs w:val="22"/>
        </w:rPr>
        <w:t>SVI FF</w:t>
      </w:r>
      <w:r w:rsidR="00E713C9">
        <w:rPr>
          <w:sz w:val="22"/>
          <w:szCs w:val="22"/>
        </w:rPr>
        <w:t xml:space="preserve"> </w:t>
      </w:r>
      <w:r w:rsidR="000C294F">
        <w:rPr>
          <w:sz w:val="22"/>
          <w:szCs w:val="22"/>
        </w:rPr>
        <w:t xml:space="preserve">Firmware </w:t>
      </w:r>
      <w:r w:rsidR="00F23A0D">
        <w:rPr>
          <w:sz w:val="22"/>
          <w:szCs w:val="22"/>
        </w:rPr>
        <w:t>release3</w:t>
      </w:r>
      <w:r w:rsidRPr="005F49A3">
        <w:rPr>
          <w:sz w:val="22"/>
          <w:szCs w:val="22"/>
        </w:rPr>
        <w:t xml:space="preserve">. It also gives as the information about the statistical report of </w:t>
      </w:r>
      <w:r>
        <w:rPr>
          <w:sz w:val="22"/>
          <w:szCs w:val="22"/>
        </w:rPr>
        <w:t>TFS bug report</w:t>
      </w:r>
      <w:r w:rsidRPr="005F49A3">
        <w:rPr>
          <w:sz w:val="22"/>
          <w:szCs w:val="22"/>
        </w:rPr>
        <w:t xml:space="preserve"> and status of project as well. This document must be evaluated well before </w:t>
      </w:r>
      <w:r>
        <w:rPr>
          <w:sz w:val="22"/>
          <w:szCs w:val="22"/>
        </w:rPr>
        <w:t>product technical release.</w:t>
      </w:r>
    </w:p>
    <w:p w14:paraId="54FCFBDD" w14:textId="77777777" w:rsidR="00F76EB6" w:rsidRDefault="00F76EB6" w:rsidP="00F76EB6"/>
    <w:p w14:paraId="08573FEE" w14:textId="77777777" w:rsidR="00F76EB6" w:rsidRDefault="00F76EB6" w:rsidP="00F76EB6">
      <w:pPr>
        <w:pStyle w:val="Heading3"/>
      </w:pPr>
      <w:bookmarkStart w:id="15" w:name="_Toc344731084"/>
      <w:bookmarkStart w:id="16" w:name="OLE_LINK2"/>
      <w:r>
        <w:t>1.2 Scope</w:t>
      </w:r>
      <w:bookmarkEnd w:id="15"/>
    </w:p>
    <w:bookmarkEnd w:id="16"/>
    <w:p w14:paraId="163C3D7E" w14:textId="096F672B" w:rsidR="00F76EB6" w:rsidRPr="0065049A" w:rsidRDefault="006E6FE7" w:rsidP="00F76EB6">
      <w:pPr>
        <w:rPr>
          <w:sz w:val="22"/>
          <w:szCs w:val="22"/>
          <w:lang w:val="en-GB"/>
        </w:rPr>
      </w:pPr>
      <w:r w:rsidRPr="0065049A">
        <w:rPr>
          <w:sz w:val="22"/>
          <w:szCs w:val="22"/>
          <w:lang w:val="en-GB"/>
        </w:rPr>
        <w:t xml:space="preserve">The testing covers </w:t>
      </w:r>
      <w:r w:rsidR="0065049A" w:rsidRPr="0065049A">
        <w:rPr>
          <w:sz w:val="22"/>
          <w:szCs w:val="22"/>
          <w:lang w:val="en-GB"/>
        </w:rPr>
        <w:t xml:space="preserve">all parameters in </w:t>
      </w:r>
      <w:r w:rsidRPr="0065049A">
        <w:rPr>
          <w:sz w:val="22"/>
          <w:szCs w:val="22"/>
          <w:lang w:val="en-GB"/>
        </w:rPr>
        <w:t>Resource</w:t>
      </w:r>
      <w:r w:rsidR="00D7594D" w:rsidRPr="0065049A">
        <w:rPr>
          <w:sz w:val="22"/>
          <w:szCs w:val="22"/>
          <w:lang w:val="en-GB"/>
        </w:rPr>
        <w:t xml:space="preserve"> block, </w:t>
      </w:r>
      <w:r w:rsidRPr="0065049A">
        <w:rPr>
          <w:sz w:val="22"/>
          <w:szCs w:val="22"/>
          <w:lang w:val="en-GB"/>
        </w:rPr>
        <w:t>Transducer block</w:t>
      </w:r>
      <w:r w:rsidR="00D7594D" w:rsidRPr="0065049A">
        <w:rPr>
          <w:sz w:val="22"/>
          <w:szCs w:val="22"/>
          <w:lang w:val="en-GB"/>
        </w:rPr>
        <w:t>, AI, AO, DI, DO, PID blocks</w:t>
      </w:r>
      <w:r w:rsidR="0065049A" w:rsidRPr="0065049A">
        <w:rPr>
          <w:sz w:val="22"/>
          <w:szCs w:val="22"/>
          <w:lang w:val="en-GB"/>
        </w:rPr>
        <w:t>, including verification</w:t>
      </w:r>
      <w:r w:rsidR="0057599B">
        <w:rPr>
          <w:sz w:val="22"/>
          <w:szCs w:val="22"/>
          <w:lang w:val="en-GB"/>
        </w:rPr>
        <w:t xml:space="preserve"> to</w:t>
      </w:r>
      <w:r w:rsidR="0065049A" w:rsidRPr="0065049A">
        <w:rPr>
          <w:sz w:val="22"/>
          <w:szCs w:val="22"/>
          <w:lang w:val="en-GB"/>
        </w:rPr>
        <w:t xml:space="preserve"> </w:t>
      </w:r>
      <w:r w:rsidR="0057599B">
        <w:rPr>
          <w:sz w:val="22"/>
          <w:szCs w:val="22"/>
          <w:lang w:val="en-GB"/>
        </w:rPr>
        <w:t>bug which created for</w:t>
      </w:r>
      <w:r w:rsidR="0065049A" w:rsidRPr="0065049A">
        <w:rPr>
          <w:sz w:val="22"/>
          <w:szCs w:val="22"/>
          <w:lang w:val="en-GB"/>
        </w:rPr>
        <w:t xml:space="preserve"> </w:t>
      </w:r>
      <w:r w:rsidR="0057599B">
        <w:rPr>
          <w:sz w:val="22"/>
          <w:szCs w:val="22"/>
          <w:lang w:val="en-GB"/>
        </w:rPr>
        <w:t xml:space="preserve">all changeset done in </w:t>
      </w:r>
      <w:r w:rsidR="0065049A" w:rsidRPr="0065049A">
        <w:rPr>
          <w:sz w:val="22"/>
          <w:szCs w:val="22"/>
          <w:lang w:val="en-GB"/>
        </w:rPr>
        <w:t xml:space="preserve">last </w:t>
      </w:r>
      <w:r w:rsidR="00AF5BB5">
        <w:rPr>
          <w:sz w:val="22"/>
          <w:szCs w:val="22"/>
          <w:lang w:val="en-GB"/>
        </w:rPr>
        <w:t>few</w:t>
      </w:r>
      <w:r w:rsidR="0065049A" w:rsidRPr="0065049A">
        <w:rPr>
          <w:sz w:val="22"/>
          <w:szCs w:val="22"/>
          <w:lang w:val="en-GB"/>
        </w:rPr>
        <w:t xml:space="preserve"> years </w:t>
      </w:r>
      <w:r w:rsidR="0057599B">
        <w:rPr>
          <w:sz w:val="22"/>
          <w:szCs w:val="22"/>
          <w:lang w:val="en-GB"/>
        </w:rPr>
        <w:t xml:space="preserve">in </w:t>
      </w:r>
      <w:r w:rsidR="0065049A" w:rsidRPr="0065049A">
        <w:rPr>
          <w:sz w:val="22"/>
          <w:szCs w:val="22"/>
          <w:lang w:val="en-GB"/>
        </w:rPr>
        <w:t>Project Firmware-SVI II AP FF</w:t>
      </w:r>
      <w:r w:rsidR="00D02E9F">
        <w:rPr>
          <w:sz w:val="22"/>
          <w:szCs w:val="22"/>
          <w:lang w:val="en-GB"/>
        </w:rPr>
        <w:t xml:space="preserve">, </w:t>
      </w:r>
      <w:r w:rsidR="0065049A" w:rsidRPr="0065049A">
        <w:rPr>
          <w:sz w:val="22"/>
          <w:szCs w:val="22"/>
          <w:lang w:val="en-GB"/>
        </w:rPr>
        <w:t>FW SVI FF Releases</w:t>
      </w:r>
      <w:r w:rsidR="00D02E9F">
        <w:rPr>
          <w:sz w:val="22"/>
          <w:szCs w:val="22"/>
          <w:lang w:val="en-GB"/>
        </w:rPr>
        <w:t>, Firmware-SVI3 FF</w:t>
      </w:r>
    </w:p>
    <w:p w14:paraId="200FCED0" w14:textId="6A1880AB" w:rsidR="00F76EB6" w:rsidRPr="0065049A" w:rsidRDefault="00F76EB6" w:rsidP="00F76EB6">
      <w:pPr>
        <w:rPr>
          <w:sz w:val="22"/>
          <w:szCs w:val="22"/>
        </w:rPr>
      </w:pPr>
      <w:r w:rsidRPr="0065049A">
        <w:rPr>
          <w:sz w:val="22"/>
          <w:szCs w:val="22"/>
        </w:rPr>
        <w:t xml:space="preserve">The scope of </w:t>
      </w:r>
      <w:r w:rsidR="006E6FE7" w:rsidRPr="0065049A">
        <w:rPr>
          <w:sz w:val="22"/>
          <w:szCs w:val="22"/>
        </w:rPr>
        <w:t>testing</w:t>
      </w:r>
      <w:r w:rsidRPr="0065049A">
        <w:rPr>
          <w:sz w:val="22"/>
          <w:szCs w:val="22"/>
        </w:rPr>
        <w:t xml:space="preserve"> cover</w:t>
      </w:r>
      <w:r w:rsidR="00F23A0D" w:rsidRPr="0065049A">
        <w:rPr>
          <w:sz w:val="22"/>
          <w:szCs w:val="22"/>
        </w:rPr>
        <w:t>s</w:t>
      </w:r>
      <w:r w:rsidRPr="0065049A">
        <w:rPr>
          <w:sz w:val="22"/>
          <w:szCs w:val="22"/>
        </w:rPr>
        <w:t xml:space="preserve"> the following </w:t>
      </w:r>
      <w:r w:rsidR="00F23A0D" w:rsidRPr="0065049A">
        <w:rPr>
          <w:sz w:val="22"/>
          <w:szCs w:val="22"/>
        </w:rPr>
        <w:t>V&amp;V</w:t>
      </w:r>
      <w:r w:rsidRPr="0065049A">
        <w:rPr>
          <w:sz w:val="22"/>
          <w:szCs w:val="22"/>
        </w:rPr>
        <w:t xml:space="preserve"> activities</w:t>
      </w:r>
      <w:r w:rsidR="007111D7" w:rsidRPr="0065049A">
        <w:rPr>
          <w:sz w:val="22"/>
          <w:szCs w:val="22"/>
        </w:rPr>
        <w:t>:</w:t>
      </w:r>
    </w:p>
    <w:p w14:paraId="26DC318A" w14:textId="2EF81579" w:rsidR="007111D7" w:rsidRDefault="00327AC7" w:rsidP="007111D7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65049A">
        <w:rPr>
          <w:rFonts w:ascii="Times New Roman" w:hAnsi="Times New Roman"/>
        </w:rPr>
        <w:t xml:space="preserve">Functionality </w:t>
      </w:r>
      <w:r w:rsidR="007111D7" w:rsidRPr="0065049A">
        <w:rPr>
          <w:rFonts w:ascii="Times New Roman" w:hAnsi="Times New Roman"/>
        </w:rPr>
        <w:t>V&amp;V testing.</w:t>
      </w:r>
    </w:p>
    <w:p w14:paraId="7E5C8A6F" w14:textId="20942AB2" w:rsidR="004263B4" w:rsidRDefault="004263B4" w:rsidP="007111D7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Manro</w:t>
      </w:r>
      <w:proofErr w:type="spellEnd"/>
      <w:r>
        <w:rPr>
          <w:rFonts w:ascii="Times New Roman" w:hAnsi="Times New Roman"/>
        </w:rPr>
        <w:t xml:space="preserve"> Test Case Review</w:t>
      </w:r>
    </w:p>
    <w:p w14:paraId="720C0330" w14:textId="3C9BF822" w:rsidR="00CA26CC" w:rsidRDefault="00CA26CC" w:rsidP="007111D7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Bug Verification</w:t>
      </w:r>
    </w:p>
    <w:p w14:paraId="468B120F" w14:textId="524419B1" w:rsidR="00CA26CC" w:rsidRPr="0065049A" w:rsidRDefault="00CA26CC" w:rsidP="007111D7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Task Verification</w:t>
      </w:r>
    </w:p>
    <w:p w14:paraId="197DB258" w14:textId="53BE79DD" w:rsidR="00F76EB6" w:rsidRPr="00D7594D" w:rsidRDefault="00F76EB6" w:rsidP="00D7594D">
      <w:pPr>
        <w:rPr>
          <w:highlight w:val="yellow"/>
        </w:rPr>
      </w:pPr>
    </w:p>
    <w:p w14:paraId="10D63593" w14:textId="1AB3DC6B" w:rsidR="006E6FE7" w:rsidRPr="006E6FE7" w:rsidRDefault="006E6FE7" w:rsidP="006E6FE7">
      <w:pPr>
        <w:pStyle w:val="Heading3"/>
      </w:pPr>
      <w:r w:rsidRPr="006E6FE7">
        <w:t>1.3 Requirements</w:t>
      </w:r>
    </w:p>
    <w:p w14:paraId="2CFE0274" w14:textId="5210C28D" w:rsidR="00EF62A0" w:rsidRDefault="00ED2D17" w:rsidP="00F23A0D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Please refer to Appendix 4.1 - </w:t>
      </w:r>
      <w:r w:rsidRPr="00ED2D17">
        <w:rPr>
          <w:iCs/>
          <w:sz w:val="22"/>
          <w:szCs w:val="22"/>
        </w:rPr>
        <w:t xml:space="preserve">All SVIFF </w:t>
      </w:r>
      <w:r w:rsidR="0037393B">
        <w:rPr>
          <w:iCs/>
          <w:sz w:val="22"/>
          <w:szCs w:val="22"/>
        </w:rPr>
        <w:t>Firmware Testing List.xlsx</w:t>
      </w:r>
      <w:r w:rsidR="00EF62A0">
        <w:rPr>
          <w:iCs/>
          <w:sz w:val="22"/>
          <w:szCs w:val="22"/>
        </w:rPr>
        <w:t xml:space="preserve">, </w:t>
      </w:r>
      <w:r w:rsidR="00EF62A0" w:rsidRPr="00EF62A0">
        <w:rPr>
          <w:iCs/>
          <w:sz w:val="22"/>
          <w:szCs w:val="22"/>
        </w:rPr>
        <w:t>SVIFF FW TEST CASES List.xlsx</w:t>
      </w:r>
    </w:p>
    <w:p w14:paraId="25DE497F" w14:textId="28F8CCC0" w:rsidR="00F23A0D" w:rsidRPr="00572B9F" w:rsidRDefault="00B41442" w:rsidP="00F23A0D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Firmware</w:t>
      </w:r>
      <w:r w:rsidR="00ED2D17">
        <w:rPr>
          <w:iCs/>
          <w:sz w:val="22"/>
          <w:szCs w:val="22"/>
        </w:rPr>
        <w:t xml:space="preserve"> test should</w:t>
      </w:r>
      <w:r w:rsidR="00F23A0D" w:rsidRPr="00572B9F">
        <w:rPr>
          <w:iCs/>
          <w:sz w:val="22"/>
          <w:szCs w:val="22"/>
        </w:rPr>
        <w:t xml:space="preserve"> </w:t>
      </w:r>
      <w:r w:rsidR="007111D7" w:rsidRPr="00572B9F">
        <w:rPr>
          <w:iCs/>
          <w:sz w:val="22"/>
          <w:szCs w:val="22"/>
        </w:rPr>
        <w:t>cover</w:t>
      </w:r>
      <w:r w:rsidR="00ED2D17">
        <w:rPr>
          <w:iCs/>
          <w:sz w:val="22"/>
          <w:szCs w:val="22"/>
        </w:rPr>
        <w:t xml:space="preserve"> all</w:t>
      </w:r>
      <w:r w:rsidR="007111D7" w:rsidRPr="00572B9F">
        <w:rPr>
          <w:iCs/>
          <w:sz w:val="22"/>
          <w:szCs w:val="22"/>
        </w:rPr>
        <w:t xml:space="preserve"> following checkpoints</w:t>
      </w:r>
      <w:r w:rsidR="00F23A0D" w:rsidRPr="00572B9F">
        <w:rPr>
          <w:iCs/>
          <w:sz w:val="22"/>
          <w:szCs w:val="22"/>
        </w:rPr>
        <w:t>:</w:t>
      </w:r>
    </w:p>
    <w:p w14:paraId="5BB65DE8" w14:textId="151E257C" w:rsidR="00F23A0D" w:rsidRPr="00CA26CC" w:rsidRDefault="00F23A0D" w:rsidP="00ED2D17">
      <w:pPr>
        <w:pStyle w:val="ListParagraph"/>
        <w:numPr>
          <w:ilvl w:val="0"/>
          <w:numId w:val="36"/>
        </w:numPr>
        <w:rPr>
          <w:rFonts w:ascii="Times New Roman" w:hAnsi="Times New Roman"/>
          <w:iCs/>
        </w:rPr>
      </w:pPr>
      <w:r w:rsidRPr="00CA26CC">
        <w:rPr>
          <w:rFonts w:ascii="Times New Roman" w:hAnsi="Times New Roman"/>
          <w:iCs/>
        </w:rPr>
        <w:t>Parameters</w:t>
      </w:r>
      <w:r w:rsidR="007111D7" w:rsidRPr="00CA26CC">
        <w:rPr>
          <w:rFonts w:ascii="Times New Roman" w:hAnsi="Times New Roman"/>
          <w:iCs/>
        </w:rPr>
        <w:t xml:space="preserve"> of </w:t>
      </w:r>
      <w:r w:rsidR="001422BC">
        <w:rPr>
          <w:rFonts w:ascii="Times New Roman" w:hAnsi="Times New Roman"/>
          <w:iCs/>
        </w:rPr>
        <w:t xml:space="preserve">all </w:t>
      </w:r>
      <w:r w:rsidR="007111D7" w:rsidRPr="00CA26CC">
        <w:rPr>
          <w:rFonts w:ascii="Times New Roman" w:hAnsi="Times New Roman"/>
          <w:iCs/>
        </w:rPr>
        <w:t>Block</w:t>
      </w:r>
    </w:p>
    <w:p w14:paraId="7E3D8623" w14:textId="350B6B92" w:rsidR="00F23A0D" w:rsidRPr="00CA26CC" w:rsidRDefault="00F23A0D" w:rsidP="00ED2D17">
      <w:pPr>
        <w:pStyle w:val="ListParagraph"/>
        <w:numPr>
          <w:ilvl w:val="0"/>
          <w:numId w:val="40"/>
        </w:numPr>
        <w:rPr>
          <w:rFonts w:ascii="Times New Roman" w:hAnsi="Times New Roman"/>
          <w:iCs/>
        </w:rPr>
      </w:pPr>
      <w:r w:rsidRPr="00CA26CC">
        <w:rPr>
          <w:rFonts w:ascii="Times New Roman" w:hAnsi="Times New Roman"/>
          <w:iCs/>
        </w:rPr>
        <w:t>All parameters</w:t>
      </w:r>
      <w:r w:rsidR="00582288">
        <w:rPr>
          <w:rFonts w:ascii="Times New Roman" w:hAnsi="Times New Roman"/>
          <w:iCs/>
        </w:rPr>
        <w:t xml:space="preserve"> </w:t>
      </w:r>
      <w:r w:rsidR="00CE754C">
        <w:rPr>
          <w:rFonts w:ascii="Times New Roman" w:hAnsi="Times New Roman"/>
          <w:iCs/>
        </w:rPr>
        <w:t>read/write</w:t>
      </w:r>
      <w:r w:rsidR="00582288">
        <w:rPr>
          <w:rFonts w:ascii="Times New Roman" w:hAnsi="Times New Roman"/>
          <w:iCs/>
        </w:rPr>
        <w:t xml:space="preserve"> from NI Configurator including </w:t>
      </w:r>
      <w:r w:rsidR="00CE754C">
        <w:rPr>
          <w:rFonts w:ascii="Times New Roman" w:hAnsi="Times New Roman"/>
          <w:iCs/>
        </w:rPr>
        <w:t>RB,</w:t>
      </w:r>
      <w:r w:rsidR="00692766">
        <w:rPr>
          <w:rFonts w:ascii="Times New Roman" w:hAnsi="Times New Roman"/>
          <w:iCs/>
        </w:rPr>
        <w:t xml:space="preserve"> </w:t>
      </w:r>
      <w:r w:rsidR="00CE754C">
        <w:rPr>
          <w:rFonts w:ascii="Times New Roman" w:hAnsi="Times New Roman"/>
          <w:iCs/>
        </w:rPr>
        <w:t>TB, AI, AO,</w:t>
      </w:r>
      <w:r w:rsidR="00692766">
        <w:rPr>
          <w:rFonts w:ascii="Times New Roman" w:hAnsi="Times New Roman"/>
          <w:iCs/>
        </w:rPr>
        <w:t xml:space="preserve"> </w:t>
      </w:r>
      <w:r w:rsidR="00CE754C">
        <w:rPr>
          <w:rFonts w:ascii="Times New Roman" w:hAnsi="Times New Roman"/>
          <w:iCs/>
        </w:rPr>
        <w:t>DI,</w:t>
      </w:r>
      <w:r w:rsidR="00692766">
        <w:rPr>
          <w:rFonts w:ascii="Times New Roman" w:hAnsi="Times New Roman"/>
          <w:iCs/>
        </w:rPr>
        <w:t xml:space="preserve"> </w:t>
      </w:r>
      <w:r w:rsidR="00CE754C">
        <w:rPr>
          <w:rFonts w:ascii="Times New Roman" w:hAnsi="Times New Roman"/>
          <w:iCs/>
        </w:rPr>
        <w:t>DO,</w:t>
      </w:r>
      <w:r w:rsidR="00692766">
        <w:rPr>
          <w:rFonts w:ascii="Times New Roman" w:hAnsi="Times New Roman"/>
          <w:iCs/>
        </w:rPr>
        <w:t xml:space="preserve"> </w:t>
      </w:r>
      <w:r w:rsidR="00CE754C">
        <w:rPr>
          <w:rFonts w:ascii="Times New Roman" w:hAnsi="Times New Roman"/>
          <w:iCs/>
        </w:rPr>
        <w:t>PID,</w:t>
      </w:r>
      <w:r w:rsidR="00692766">
        <w:rPr>
          <w:rFonts w:ascii="Times New Roman" w:hAnsi="Times New Roman"/>
          <w:iCs/>
        </w:rPr>
        <w:t xml:space="preserve"> </w:t>
      </w:r>
      <w:proofErr w:type="spellStart"/>
      <w:proofErr w:type="gramStart"/>
      <w:r w:rsidR="00CE754C">
        <w:rPr>
          <w:rFonts w:ascii="Times New Roman" w:hAnsi="Times New Roman"/>
          <w:iCs/>
        </w:rPr>
        <w:t>etc</w:t>
      </w:r>
      <w:proofErr w:type="spellEnd"/>
      <w:r w:rsidR="00CE754C">
        <w:rPr>
          <w:rFonts w:ascii="Times New Roman" w:hAnsi="Times New Roman"/>
          <w:iCs/>
        </w:rPr>
        <w:t>,.</w:t>
      </w:r>
      <w:proofErr w:type="gramEnd"/>
    </w:p>
    <w:p w14:paraId="194FEC65" w14:textId="2DB7DD15" w:rsidR="00F23A0D" w:rsidRPr="00CA26CC" w:rsidRDefault="00CE754C" w:rsidP="00ED2D17">
      <w:pPr>
        <w:pStyle w:val="ListParagraph"/>
        <w:numPr>
          <w:ilvl w:val="0"/>
          <w:numId w:val="40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Each feature performs correctly in each function block application </w:t>
      </w:r>
    </w:p>
    <w:p w14:paraId="786F42C4" w14:textId="53EBC157" w:rsidR="00F23A0D" w:rsidRPr="00CA26CC" w:rsidRDefault="00F23A0D" w:rsidP="00ED2D17">
      <w:pPr>
        <w:pStyle w:val="ListParagraph"/>
        <w:numPr>
          <w:ilvl w:val="0"/>
          <w:numId w:val="36"/>
        </w:numPr>
        <w:rPr>
          <w:rFonts w:ascii="Times New Roman" w:hAnsi="Times New Roman"/>
          <w:iCs/>
        </w:rPr>
      </w:pPr>
      <w:r w:rsidRPr="00CA26CC">
        <w:rPr>
          <w:rFonts w:ascii="Times New Roman" w:hAnsi="Times New Roman"/>
          <w:iCs/>
        </w:rPr>
        <w:t>Menus and Methods</w:t>
      </w:r>
    </w:p>
    <w:p w14:paraId="5F6163F8" w14:textId="223D15FD" w:rsidR="00F23A0D" w:rsidRPr="00CA26CC" w:rsidRDefault="00CE754C" w:rsidP="00ED2D17">
      <w:pPr>
        <w:pStyle w:val="ListParagraph"/>
        <w:numPr>
          <w:ilvl w:val="0"/>
          <w:numId w:val="39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Local UI support configuration via menu and method correctly</w:t>
      </w:r>
    </w:p>
    <w:p w14:paraId="151ED467" w14:textId="4C8E9E0B" w:rsidR="00ED2D17" w:rsidRPr="00CA26CC" w:rsidRDefault="00ED2D17" w:rsidP="00ED2D17">
      <w:pPr>
        <w:pStyle w:val="ListParagraph"/>
        <w:numPr>
          <w:ilvl w:val="0"/>
          <w:numId w:val="36"/>
        </w:numPr>
        <w:rPr>
          <w:rFonts w:ascii="Times New Roman" w:hAnsi="Times New Roman"/>
          <w:iCs/>
          <w:lang w:eastAsia="de-DE"/>
        </w:rPr>
      </w:pPr>
      <w:bookmarkStart w:id="17" w:name="_Toc143505466"/>
      <w:bookmarkStart w:id="18" w:name="_Toc35985198"/>
      <w:bookmarkStart w:id="19" w:name="_Toc228184063"/>
      <w:bookmarkStart w:id="20" w:name="_Toc344731086"/>
      <w:r w:rsidRPr="00CA26CC">
        <w:rPr>
          <w:rFonts w:ascii="Times New Roman" w:hAnsi="Times New Roman"/>
          <w:iCs/>
        </w:rPr>
        <w:t>Device functionality</w:t>
      </w:r>
    </w:p>
    <w:p w14:paraId="5AC72339" w14:textId="522C566C" w:rsidR="00ED2D17" w:rsidRPr="00CA26CC" w:rsidRDefault="00CE754C" w:rsidP="00ED2D17">
      <w:pPr>
        <w:pStyle w:val="ListParagraph"/>
        <w:numPr>
          <w:ilvl w:val="0"/>
          <w:numId w:val="41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Each switch on board work as expected</w:t>
      </w:r>
      <w:r w:rsidR="00ED2D17" w:rsidRPr="00CA26CC">
        <w:rPr>
          <w:rFonts w:ascii="Times New Roman" w:hAnsi="Times New Roman"/>
          <w:iCs/>
        </w:rPr>
        <w:t>.</w:t>
      </w:r>
    </w:p>
    <w:p w14:paraId="7590AC60" w14:textId="59F3C4C9" w:rsidR="00F76EB6" w:rsidRDefault="00F76EB6" w:rsidP="00F76EB6">
      <w:pPr>
        <w:pStyle w:val="Heading3"/>
      </w:pPr>
      <w:r>
        <w:t>1.</w:t>
      </w:r>
      <w:r w:rsidR="006E6FE7">
        <w:t>4</w:t>
      </w:r>
      <w:r>
        <w:t xml:space="preserve"> </w:t>
      </w:r>
      <w:r w:rsidRPr="005F49A3">
        <w:t>Document Terminology and Acronyms</w:t>
      </w:r>
      <w:bookmarkEnd w:id="17"/>
      <w:bookmarkEnd w:id="18"/>
      <w:bookmarkEnd w:id="19"/>
      <w:bookmarkEnd w:id="20"/>
    </w:p>
    <w:p w14:paraId="4A31C91F" w14:textId="77777777" w:rsidR="00F76EB6" w:rsidRPr="005F49A3" w:rsidRDefault="00F76EB6" w:rsidP="00F76EB6">
      <w:pPr>
        <w:rPr>
          <w:lang w:val="en-GB"/>
        </w:rPr>
      </w:pP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6440"/>
      </w:tblGrid>
      <w:tr w:rsidR="003C4C69" w:rsidRPr="00FA5912" w14:paraId="00D45B10" w14:textId="77777777" w:rsidTr="009523F8">
        <w:tc>
          <w:tcPr>
            <w:tcW w:w="1608" w:type="dxa"/>
          </w:tcPr>
          <w:p w14:paraId="72FD99FA" w14:textId="5ACA2EFE" w:rsidR="003C4C69" w:rsidRPr="00FA5912" w:rsidRDefault="008A671C" w:rsidP="003C4C69">
            <w:pPr>
              <w:jc w:val="center"/>
              <w:rPr>
                <w:sz w:val="20"/>
              </w:rPr>
            </w:pPr>
            <w:bookmarkStart w:id="21" w:name="_Hlk111636926"/>
            <w:r>
              <w:t>FBAP</w:t>
            </w:r>
          </w:p>
        </w:tc>
        <w:tc>
          <w:tcPr>
            <w:tcW w:w="6440" w:type="dxa"/>
          </w:tcPr>
          <w:p w14:paraId="231F3F83" w14:textId="0D67414F" w:rsidR="003C4C69" w:rsidRPr="003C4C69" w:rsidRDefault="008A671C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Function Block Application</w:t>
            </w:r>
          </w:p>
        </w:tc>
      </w:tr>
      <w:tr w:rsidR="0013003F" w:rsidRPr="00FA5912" w14:paraId="2465B059" w14:textId="77777777" w:rsidTr="009523F8">
        <w:tc>
          <w:tcPr>
            <w:tcW w:w="1608" w:type="dxa"/>
          </w:tcPr>
          <w:p w14:paraId="05C22F53" w14:textId="4AFA26A0" w:rsidR="0013003F" w:rsidRPr="009C4E0F" w:rsidRDefault="0013003F" w:rsidP="003C4C69">
            <w:pPr>
              <w:jc w:val="center"/>
            </w:pPr>
            <w:r>
              <w:t>DD</w:t>
            </w:r>
          </w:p>
        </w:tc>
        <w:tc>
          <w:tcPr>
            <w:tcW w:w="6440" w:type="dxa"/>
          </w:tcPr>
          <w:p w14:paraId="059E4910" w14:textId="11869BDB" w:rsidR="0013003F" w:rsidRPr="003C4C69" w:rsidRDefault="0013003F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Device Description</w:t>
            </w:r>
          </w:p>
        </w:tc>
      </w:tr>
      <w:bookmarkEnd w:id="21"/>
      <w:tr w:rsidR="00F76EB6" w:rsidRPr="00FA5912" w14:paraId="37C321C3" w14:textId="77777777" w:rsidTr="009523F8">
        <w:tc>
          <w:tcPr>
            <w:tcW w:w="1608" w:type="dxa"/>
          </w:tcPr>
          <w:p w14:paraId="125AA9B0" w14:textId="480E348D" w:rsidR="00F76EB6" w:rsidRPr="003C4C69" w:rsidRDefault="008A671C" w:rsidP="003C4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NI Configurator</w:t>
            </w:r>
          </w:p>
        </w:tc>
        <w:tc>
          <w:tcPr>
            <w:tcW w:w="6440" w:type="dxa"/>
          </w:tcPr>
          <w:p w14:paraId="7F8F0E79" w14:textId="77777777" w:rsidR="00F76EB6" w:rsidRDefault="008A671C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NI-FBUS Configurator </w:t>
            </w:r>
          </w:p>
          <w:p w14:paraId="3B2C90FE" w14:textId="70D40B00" w:rsidR="008A671C" w:rsidRPr="003C4C69" w:rsidRDefault="008A671C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Used for read/write parameter for FF device, setup function application</w:t>
            </w:r>
          </w:p>
        </w:tc>
      </w:tr>
      <w:tr w:rsidR="007111D7" w:rsidRPr="00FA5912" w14:paraId="57DD7542" w14:textId="77777777" w:rsidTr="009523F8">
        <w:tc>
          <w:tcPr>
            <w:tcW w:w="1608" w:type="dxa"/>
          </w:tcPr>
          <w:p w14:paraId="5FA9EC3C" w14:textId="12A7BE84" w:rsidR="007111D7" w:rsidRPr="003C4C69" w:rsidRDefault="007111D7" w:rsidP="003C4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FDI</w:t>
            </w:r>
          </w:p>
        </w:tc>
        <w:tc>
          <w:tcPr>
            <w:tcW w:w="6440" w:type="dxa"/>
          </w:tcPr>
          <w:p w14:paraId="30239897" w14:textId="27A3D61D" w:rsidR="007111D7" w:rsidRDefault="007111D7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Field Device Integration</w:t>
            </w:r>
          </w:p>
          <w:p w14:paraId="14D8AFD0" w14:textId="4F838CD9" w:rsidR="007111D7" w:rsidRPr="003C4C69" w:rsidRDefault="007111D7" w:rsidP="003C4C69">
            <w:pPr>
              <w:jc w:val="left"/>
              <w:rPr>
                <w:sz w:val="20"/>
              </w:rPr>
            </w:pPr>
            <w:r w:rsidRPr="007111D7">
              <w:rPr>
                <w:sz w:val="20"/>
              </w:rPr>
              <w:t xml:space="preserve">FDI was jointly developed by leading process industry foundations including </w:t>
            </w:r>
            <w:proofErr w:type="spellStart"/>
            <w:r w:rsidRPr="007111D7">
              <w:rPr>
                <w:sz w:val="20"/>
              </w:rPr>
              <w:t>FieldComm</w:t>
            </w:r>
            <w:proofErr w:type="spellEnd"/>
            <w:r w:rsidRPr="007111D7">
              <w:rPr>
                <w:sz w:val="20"/>
              </w:rPr>
              <w:t xml:space="preserve"> Group, FDT Group, PROFIBUS &amp; PROFINET International, and the OPC Foundation.</w:t>
            </w:r>
          </w:p>
        </w:tc>
      </w:tr>
      <w:tr w:rsidR="00CA7F87" w:rsidRPr="00FA5912" w14:paraId="22D50842" w14:textId="77777777" w:rsidTr="009523F8">
        <w:tc>
          <w:tcPr>
            <w:tcW w:w="1608" w:type="dxa"/>
          </w:tcPr>
          <w:p w14:paraId="22A68B99" w14:textId="652793F7" w:rsidR="00CA7F87" w:rsidRDefault="00CA7F87" w:rsidP="003C4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6440" w:type="dxa"/>
          </w:tcPr>
          <w:p w14:paraId="6A4637BC" w14:textId="3C62FA02" w:rsidR="00CA7F87" w:rsidRDefault="00CA7F87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Foundation Fieldbus</w:t>
            </w:r>
          </w:p>
        </w:tc>
      </w:tr>
      <w:tr w:rsidR="003C4C69" w:rsidRPr="00FA5912" w14:paraId="04693445" w14:textId="77777777" w:rsidTr="009523F8">
        <w:tc>
          <w:tcPr>
            <w:tcW w:w="1608" w:type="dxa"/>
          </w:tcPr>
          <w:p w14:paraId="53F3063D" w14:textId="762295E6" w:rsidR="003C4C69" w:rsidRPr="003C4C69" w:rsidRDefault="003C4C69" w:rsidP="003C4C69">
            <w:pPr>
              <w:jc w:val="center"/>
              <w:rPr>
                <w:sz w:val="20"/>
              </w:rPr>
            </w:pPr>
            <w:bookmarkStart w:id="22" w:name="_Hlk111636935"/>
            <w:r>
              <w:rPr>
                <w:sz w:val="20"/>
              </w:rPr>
              <w:t>QA</w:t>
            </w:r>
          </w:p>
        </w:tc>
        <w:tc>
          <w:tcPr>
            <w:tcW w:w="6440" w:type="dxa"/>
          </w:tcPr>
          <w:p w14:paraId="2D43282E" w14:textId="27DD9FF4" w:rsidR="003C4C69" w:rsidRPr="003C4C69" w:rsidRDefault="003C4C69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Quality Assurance </w:t>
            </w:r>
          </w:p>
        </w:tc>
      </w:tr>
      <w:tr w:rsidR="003C4C69" w:rsidRPr="00FA5912" w14:paraId="21139AC7" w14:textId="77777777" w:rsidTr="009523F8">
        <w:tc>
          <w:tcPr>
            <w:tcW w:w="1608" w:type="dxa"/>
          </w:tcPr>
          <w:p w14:paraId="67A344E5" w14:textId="670C362E" w:rsidR="003C4C69" w:rsidRDefault="003C4C69" w:rsidP="003C4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SFEC</w:t>
            </w:r>
          </w:p>
        </w:tc>
        <w:tc>
          <w:tcPr>
            <w:tcW w:w="6440" w:type="dxa"/>
          </w:tcPr>
          <w:p w14:paraId="7D96E672" w14:textId="47287277" w:rsidR="003C4C69" w:rsidRDefault="00B46A92" w:rsidP="003C4C69">
            <w:pPr>
              <w:jc w:val="left"/>
              <w:rPr>
                <w:sz w:val="20"/>
              </w:rPr>
            </w:pPr>
            <w:r w:rsidRPr="00B46A92">
              <w:rPr>
                <w:sz w:val="20"/>
              </w:rPr>
              <w:t>Shanghai F&amp;PT Engineering Center</w:t>
            </w:r>
          </w:p>
        </w:tc>
      </w:tr>
      <w:bookmarkEnd w:id="22"/>
      <w:tr w:rsidR="003C4C69" w:rsidRPr="00FA5912" w14:paraId="792497CF" w14:textId="77777777" w:rsidTr="009523F8">
        <w:tc>
          <w:tcPr>
            <w:tcW w:w="1608" w:type="dxa"/>
          </w:tcPr>
          <w:p w14:paraId="40032E4C" w14:textId="06497649" w:rsidR="003C4C69" w:rsidRPr="003C4C69" w:rsidRDefault="003C4C69" w:rsidP="003C4C69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TFS</w:t>
            </w:r>
          </w:p>
        </w:tc>
        <w:tc>
          <w:tcPr>
            <w:tcW w:w="6440" w:type="dxa"/>
          </w:tcPr>
          <w:p w14:paraId="4B4B866A" w14:textId="77777777" w:rsidR="003C4C69" w:rsidRDefault="003C4C69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Team Foundation Server</w:t>
            </w:r>
          </w:p>
          <w:p w14:paraId="5513F180" w14:textId="0659F917" w:rsidR="003C4C69" w:rsidRPr="003C4C69" w:rsidRDefault="003C4C69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A version control and bug report track system in project development and software test</w:t>
            </w:r>
            <w:r w:rsidR="0013003F">
              <w:rPr>
                <w:sz w:val="20"/>
              </w:rPr>
              <w:t>.</w:t>
            </w:r>
          </w:p>
        </w:tc>
      </w:tr>
      <w:tr w:rsidR="003C4C69" w:rsidRPr="00FA5912" w14:paraId="48D452E1" w14:textId="77777777" w:rsidTr="009523F8">
        <w:tc>
          <w:tcPr>
            <w:tcW w:w="1608" w:type="dxa"/>
          </w:tcPr>
          <w:p w14:paraId="53070073" w14:textId="27F9798C" w:rsidR="003C4C69" w:rsidRPr="003C4C69" w:rsidRDefault="003C4C69" w:rsidP="009D1F20">
            <w:pPr>
              <w:rPr>
                <w:sz w:val="20"/>
              </w:rPr>
            </w:pPr>
            <w:bookmarkStart w:id="23" w:name="_Hlk111637067"/>
            <w:r>
              <w:rPr>
                <w:sz w:val="20"/>
              </w:rPr>
              <w:t>V&amp;V</w:t>
            </w:r>
          </w:p>
        </w:tc>
        <w:tc>
          <w:tcPr>
            <w:tcW w:w="6440" w:type="dxa"/>
          </w:tcPr>
          <w:p w14:paraId="4EA91D42" w14:textId="4F9DFD8F" w:rsidR="003C4C69" w:rsidRPr="003C4C69" w:rsidRDefault="003C4C69" w:rsidP="003C4C69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Validation and Verification</w:t>
            </w:r>
          </w:p>
        </w:tc>
      </w:tr>
      <w:bookmarkEnd w:id="23"/>
    </w:tbl>
    <w:p w14:paraId="78A9DF8C" w14:textId="77777777" w:rsidR="00F76EB6" w:rsidRDefault="00F76EB6" w:rsidP="00F76EB6">
      <w:pPr>
        <w:pStyle w:val="Heading2"/>
        <w:widowControl w:val="0"/>
        <w:numPr>
          <w:ilvl w:val="1"/>
          <w:numId w:val="0"/>
        </w:numPr>
        <w:spacing w:before="120" w:line="240" w:lineRule="atLeast"/>
        <w:rPr>
          <w:rFonts w:ascii="Arial" w:eastAsia="MS Mincho" w:hAnsi="Arial"/>
          <w:b w:val="0"/>
          <w:bCs/>
          <w:iCs w:val="0"/>
          <w:sz w:val="20"/>
          <w:szCs w:val="20"/>
          <w:lang w:val="en-GB"/>
        </w:rPr>
      </w:pPr>
    </w:p>
    <w:p w14:paraId="27F1EFD4" w14:textId="3ABCE62E" w:rsidR="00F76EB6" w:rsidRPr="005F49A3" w:rsidRDefault="00746B52" w:rsidP="00F76EB6">
      <w:pPr>
        <w:pStyle w:val="Heading3"/>
      </w:pPr>
      <w:r>
        <w:t>1.</w:t>
      </w:r>
      <w:r w:rsidR="006E6FE7">
        <w:t>5</w:t>
      </w:r>
      <w:r>
        <w:t xml:space="preserve"> </w:t>
      </w:r>
      <w:r w:rsidRPr="005F49A3">
        <w:t>References</w:t>
      </w:r>
    </w:p>
    <w:p w14:paraId="40D0B414" w14:textId="2F757DDA" w:rsidR="00F23A0D" w:rsidRDefault="00B17729" w:rsidP="00B17729">
      <w:pPr>
        <w:widowControl w:val="0"/>
        <w:numPr>
          <w:ilvl w:val="0"/>
          <w:numId w:val="23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spacing w:line="240" w:lineRule="atLeast"/>
        <w:jc w:val="left"/>
        <w:textAlignment w:val="auto"/>
      </w:pPr>
      <w:r w:rsidRPr="00B17729">
        <w:t>All SVIFF RB/TB Parameters and methods full list</w:t>
      </w:r>
    </w:p>
    <w:p w14:paraId="4969D7DB" w14:textId="60D4237F" w:rsidR="00172D5B" w:rsidRDefault="00172D5B" w:rsidP="00B17729">
      <w:pPr>
        <w:widowControl w:val="0"/>
        <w:numPr>
          <w:ilvl w:val="0"/>
          <w:numId w:val="23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spacing w:line="240" w:lineRule="atLeast"/>
        <w:jc w:val="left"/>
        <w:textAlignment w:val="auto"/>
      </w:pPr>
      <w:r w:rsidRPr="00172D5B">
        <w:t>SVIFF FW TEST CASES List.xlsx</w:t>
      </w:r>
    </w:p>
    <w:p w14:paraId="4E7D89EC" w14:textId="763F7633" w:rsidR="00B911AC" w:rsidRDefault="00B911AC" w:rsidP="00B17729">
      <w:pPr>
        <w:widowControl w:val="0"/>
        <w:numPr>
          <w:ilvl w:val="0"/>
          <w:numId w:val="23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spacing w:line="240" w:lineRule="atLeast"/>
        <w:jc w:val="left"/>
        <w:textAlignment w:val="auto"/>
      </w:pPr>
      <w:r w:rsidRPr="00B911AC">
        <w:t>SVI FF release3 fixed bugs in TFS</w:t>
      </w:r>
    </w:p>
    <w:p w14:paraId="66918796" w14:textId="5A1E9827" w:rsidR="00B911AC" w:rsidRPr="00EB23B1" w:rsidRDefault="00B911AC" w:rsidP="00B17729">
      <w:pPr>
        <w:widowControl w:val="0"/>
        <w:numPr>
          <w:ilvl w:val="0"/>
          <w:numId w:val="23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spacing w:line="240" w:lineRule="atLeast"/>
        <w:jc w:val="left"/>
        <w:textAlignment w:val="auto"/>
      </w:pPr>
      <w:r w:rsidRPr="00B911AC">
        <w:t>SVI FF release3 known issue in TFS</w:t>
      </w:r>
    </w:p>
    <w:p w14:paraId="189318F7" w14:textId="77777777" w:rsidR="00F76EB6" w:rsidRPr="007B46B3" w:rsidRDefault="00F76EB6" w:rsidP="00F76EB6">
      <w:pPr>
        <w:pStyle w:val="Heading1"/>
        <w:numPr>
          <w:ilvl w:val="0"/>
          <w:numId w:val="20"/>
        </w:numPr>
        <w:spacing w:before="240" w:after="60"/>
        <w:ind w:left="284" w:hanging="295"/>
      </w:pPr>
      <w:bookmarkStart w:id="24" w:name="_Toc344731088"/>
      <w:bookmarkStart w:id="25" w:name="OLE_LINK5"/>
      <w:r>
        <w:t>Environment</w:t>
      </w:r>
      <w:bookmarkEnd w:id="5"/>
      <w:r>
        <w:t>al Report</w:t>
      </w:r>
      <w:bookmarkEnd w:id="24"/>
    </w:p>
    <w:bookmarkEnd w:id="25"/>
    <w:p w14:paraId="5E317D71" w14:textId="77777777" w:rsidR="00F76EB6" w:rsidRDefault="00F76EB6" w:rsidP="00F76EB6"/>
    <w:p w14:paraId="2BA63D5B" w14:textId="77777777" w:rsidR="00F76EB6" w:rsidRDefault="00F76EB6" w:rsidP="00F76EB6">
      <w:pPr>
        <w:pStyle w:val="Heading3"/>
      </w:pPr>
      <w:bookmarkStart w:id="26" w:name="_Toc344731089"/>
      <w:r>
        <w:t>2.1 Human Resources</w:t>
      </w:r>
      <w:bookmarkEnd w:id="26"/>
      <w:r>
        <w:t xml:space="preserve"> </w:t>
      </w:r>
    </w:p>
    <w:p w14:paraId="238C95B7" w14:textId="77777777" w:rsidR="00F76EB6" w:rsidRDefault="00F76EB6" w:rsidP="00F76EB6">
      <w:pPr>
        <w:ind w:left="284"/>
      </w:pPr>
    </w:p>
    <w:p w14:paraId="63585629" w14:textId="2B8D70C2" w:rsidR="00F76EB6" w:rsidRPr="00160E07" w:rsidRDefault="00F76EB6" w:rsidP="00F76EB6">
      <w:pPr>
        <w:ind w:left="284"/>
        <w:rPr>
          <w:sz w:val="22"/>
          <w:szCs w:val="22"/>
        </w:rPr>
      </w:pPr>
      <w:r w:rsidRPr="00160E07">
        <w:rPr>
          <w:sz w:val="22"/>
          <w:szCs w:val="22"/>
        </w:rPr>
        <w:t xml:space="preserve">The following table will give the organization and responsibility of the team involved in </w:t>
      </w:r>
      <w:r w:rsidR="00746B52">
        <w:rPr>
          <w:sz w:val="22"/>
          <w:szCs w:val="22"/>
        </w:rPr>
        <w:t>validation and verification</w:t>
      </w:r>
      <w:r w:rsidRPr="00160E07">
        <w:rPr>
          <w:sz w:val="22"/>
          <w:szCs w:val="22"/>
        </w:rPr>
        <w:t>.</w:t>
      </w:r>
    </w:p>
    <w:p w14:paraId="4EEE4413" w14:textId="77777777" w:rsidR="00F76EB6" w:rsidRPr="00160E07" w:rsidRDefault="00F76EB6" w:rsidP="00F76EB6">
      <w:pPr>
        <w:rPr>
          <w:sz w:val="22"/>
          <w:szCs w:val="22"/>
        </w:rPr>
      </w:pPr>
    </w:p>
    <w:tbl>
      <w:tblPr>
        <w:tblW w:w="846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6611"/>
      </w:tblGrid>
      <w:tr w:rsidR="00F76EB6" w:rsidRPr="00FA5912" w14:paraId="2271FF25" w14:textId="77777777" w:rsidTr="009523F8">
        <w:tc>
          <w:tcPr>
            <w:tcW w:w="1853" w:type="dxa"/>
            <w:shd w:val="clear" w:color="auto" w:fill="D9D9D9"/>
          </w:tcPr>
          <w:p w14:paraId="25B67D4C" w14:textId="77777777" w:rsidR="00F76EB6" w:rsidRPr="00FA5912" w:rsidRDefault="00F76EB6" w:rsidP="009523F8">
            <w:pPr>
              <w:rPr>
                <w:sz w:val="22"/>
                <w:szCs w:val="22"/>
                <w:lang w:eastAsia="ja-JP"/>
              </w:rPr>
            </w:pPr>
            <w:r w:rsidRPr="00FA5912">
              <w:rPr>
                <w:sz w:val="22"/>
                <w:szCs w:val="22"/>
                <w:lang w:eastAsia="ja-JP"/>
              </w:rPr>
              <w:t>Resource</w:t>
            </w:r>
          </w:p>
        </w:tc>
        <w:tc>
          <w:tcPr>
            <w:tcW w:w="6611" w:type="dxa"/>
            <w:shd w:val="clear" w:color="auto" w:fill="D9D9D9"/>
          </w:tcPr>
          <w:p w14:paraId="64F191C4" w14:textId="77777777" w:rsidR="00F76EB6" w:rsidRPr="00FA5912" w:rsidRDefault="00F76EB6" w:rsidP="009523F8">
            <w:pPr>
              <w:rPr>
                <w:sz w:val="22"/>
                <w:szCs w:val="22"/>
                <w:lang w:eastAsia="ja-JP"/>
              </w:rPr>
            </w:pPr>
            <w:r w:rsidRPr="00FA5912">
              <w:rPr>
                <w:sz w:val="22"/>
                <w:szCs w:val="22"/>
                <w:lang w:eastAsia="ja-JP"/>
              </w:rPr>
              <w:t>Role &amp; Responsibility</w:t>
            </w:r>
          </w:p>
        </w:tc>
      </w:tr>
      <w:tr w:rsidR="00F62317" w:rsidRPr="00FA5912" w14:paraId="6E0D45BD" w14:textId="77777777" w:rsidTr="009523F8">
        <w:tc>
          <w:tcPr>
            <w:tcW w:w="1853" w:type="dxa"/>
          </w:tcPr>
          <w:p w14:paraId="0A55FA59" w14:textId="769A1307" w:rsidR="00F62317" w:rsidRPr="00FA5912" w:rsidRDefault="00F62317" w:rsidP="00F62317">
            <w:pPr>
              <w:rPr>
                <w:sz w:val="22"/>
                <w:szCs w:val="22"/>
                <w:lang w:eastAsia="ja-JP"/>
              </w:rPr>
            </w:pPr>
            <w:bookmarkStart w:id="27" w:name="_Hlk111703607"/>
            <w:r>
              <w:rPr>
                <w:sz w:val="22"/>
                <w:szCs w:val="22"/>
                <w:lang w:eastAsia="ja-JP"/>
              </w:rPr>
              <w:t>Ark Khasin</w:t>
            </w:r>
          </w:p>
        </w:tc>
        <w:tc>
          <w:tcPr>
            <w:tcW w:w="6611" w:type="dxa"/>
          </w:tcPr>
          <w:p w14:paraId="1F71DBE3" w14:textId="10877E16" w:rsidR="00F62317" w:rsidRPr="00FA5912" w:rsidRDefault="00F62317" w:rsidP="00F62317">
            <w:pPr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Developer, take care of project management and bug fixing.</w:t>
            </w:r>
          </w:p>
        </w:tc>
      </w:tr>
      <w:bookmarkEnd w:id="27"/>
      <w:tr w:rsidR="00F62317" w:rsidRPr="00FA5912" w14:paraId="14452DAC" w14:textId="77777777" w:rsidTr="009523F8">
        <w:tc>
          <w:tcPr>
            <w:tcW w:w="1853" w:type="dxa"/>
          </w:tcPr>
          <w:p w14:paraId="1FBF05E2" w14:textId="1C0914E4" w:rsidR="00F62317" w:rsidRDefault="00105E3C" w:rsidP="00F62317">
            <w:pPr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Helen Hu</w:t>
            </w:r>
          </w:p>
        </w:tc>
        <w:tc>
          <w:tcPr>
            <w:tcW w:w="6611" w:type="dxa"/>
          </w:tcPr>
          <w:p w14:paraId="7E516964" w14:textId="23733D94" w:rsidR="00F62317" w:rsidRDefault="00F62317" w:rsidP="00F62317">
            <w:pPr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QA, take care of test execution and bug fixing.</w:t>
            </w:r>
          </w:p>
        </w:tc>
      </w:tr>
    </w:tbl>
    <w:p w14:paraId="74B50EFA" w14:textId="77777777" w:rsidR="00F76EB6" w:rsidRDefault="00F76EB6" w:rsidP="00F76EB6">
      <w:pPr>
        <w:jc w:val="center"/>
        <w:rPr>
          <w:sz w:val="22"/>
          <w:szCs w:val="22"/>
        </w:rPr>
      </w:pPr>
    </w:p>
    <w:p w14:paraId="610C7B6A" w14:textId="6F3BC442" w:rsidR="00F76EB6" w:rsidRPr="00FD6307" w:rsidRDefault="00F76EB6" w:rsidP="00F76EB6">
      <w:pPr>
        <w:jc w:val="center"/>
        <w:rPr>
          <w:sz w:val="22"/>
          <w:szCs w:val="22"/>
        </w:rPr>
      </w:pPr>
      <w:r w:rsidRPr="00FD6307">
        <w:rPr>
          <w:sz w:val="22"/>
          <w:szCs w:val="22"/>
        </w:rPr>
        <w:t>Table 1: Roles &amp; Responsibilities of</w:t>
      </w:r>
      <w:r w:rsidR="00F23A0D">
        <w:rPr>
          <w:sz w:val="22"/>
          <w:szCs w:val="22"/>
        </w:rPr>
        <w:t xml:space="preserve"> SVI FF </w:t>
      </w:r>
      <w:r w:rsidR="009D1F20">
        <w:rPr>
          <w:sz w:val="22"/>
          <w:szCs w:val="22"/>
        </w:rPr>
        <w:t>Firmware</w:t>
      </w:r>
      <w:r w:rsidRPr="00FD6307">
        <w:rPr>
          <w:sz w:val="22"/>
          <w:szCs w:val="22"/>
        </w:rPr>
        <w:t xml:space="preserve"> </w:t>
      </w:r>
      <w:r w:rsidR="00746B52">
        <w:rPr>
          <w:sz w:val="22"/>
          <w:szCs w:val="22"/>
        </w:rPr>
        <w:t xml:space="preserve">V&amp;V </w:t>
      </w:r>
      <w:r w:rsidRPr="00FD6307">
        <w:rPr>
          <w:sz w:val="22"/>
          <w:szCs w:val="22"/>
        </w:rPr>
        <w:t>team</w:t>
      </w:r>
    </w:p>
    <w:p w14:paraId="36E76F3E" w14:textId="77777777" w:rsidR="00F76EB6" w:rsidRDefault="00F76EB6" w:rsidP="00F76EB6">
      <w:pPr>
        <w:pStyle w:val="Heading3"/>
      </w:pPr>
    </w:p>
    <w:p w14:paraId="0A59509B" w14:textId="73B47F31" w:rsidR="00F76EB6" w:rsidRPr="00746B52" w:rsidRDefault="00F76EB6" w:rsidP="00746B52">
      <w:pPr>
        <w:pStyle w:val="Heading3"/>
      </w:pPr>
      <w:bookmarkStart w:id="28" w:name="_Toc344731090"/>
      <w:r>
        <w:t xml:space="preserve">2.2 </w:t>
      </w:r>
      <w:r w:rsidRPr="00FA19D9">
        <w:t>Hardware</w:t>
      </w:r>
      <w:r>
        <w:t>/Software Resources</w:t>
      </w:r>
      <w:bookmarkEnd w:id="28"/>
    </w:p>
    <w:p w14:paraId="1F7607C1" w14:textId="1D9963BE" w:rsidR="00F76EB6" w:rsidRDefault="00746B52" w:rsidP="00F76EB6">
      <w:pPr>
        <w:rPr>
          <w:lang w:eastAsia="ja-JP"/>
        </w:rPr>
      </w:pPr>
      <w:r>
        <w:rPr>
          <w:lang w:eastAsia="ja-JP"/>
        </w:rPr>
        <w:tab/>
      </w:r>
      <w:r w:rsidR="00F76EB6">
        <w:rPr>
          <w:lang w:eastAsia="ja-JP"/>
        </w:rPr>
        <w:t xml:space="preserve">The real </w:t>
      </w:r>
      <w:r w:rsidR="00E30FC3">
        <w:rPr>
          <w:lang w:eastAsia="ja-JP"/>
        </w:rPr>
        <w:t>test</w:t>
      </w:r>
      <w:r w:rsidR="00F76EB6">
        <w:rPr>
          <w:lang w:eastAsia="ja-JP"/>
        </w:rPr>
        <w:t xml:space="preserve"> environment is as below</w:t>
      </w:r>
      <w:r w:rsidR="00FE4592">
        <w:rPr>
          <w:lang w:eastAsia="ja-JP"/>
        </w:rPr>
        <w:t>:</w:t>
      </w:r>
    </w:p>
    <w:p w14:paraId="0E14287F" w14:textId="1D847711" w:rsidR="00F76EB6" w:rsidRPr="00D109DA" w:rsidRDefault="00E30FC3" w:rsidP="00F76EB6">
      <w:pPr>
        <w:numPr>
          <w:ilvl w:val="0"/>
          <w:numId w:val="2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  <w:rPr>
          <w:sz w:val="22"/>
          <w:szCs w:val="22"/>
        </w:rPr>
      </w:pPr>
      <w:r>
        <w:rPr>
          <w:lang w:eastAsia="ja-JP"/>
        </w:rPr>
        <w:t>SVI FF Rev3 positioner w/</w:t>
      </w:r>
      <w:r w:rsidR="00F23A0D">
        <w:rPr>
          <w:lang w:eastAsia="ja-JP"/>
        </w:rPr>
        <w:t xml:space="preserve"> a air to open </w:t>
      </w:r>
      <w:r w:rsidR="009D1F20">
        <w:rPr>
          <w:lang w:eastAsia="ja-JP"/>
        </w:rPr>
        <w:t xml:space="preserve">35 35212 23.8sq inch </w:t>
      </w:r>
      <w:proofErr w:type="spellStart"/>
      <w:r w:rsidR="009D1F20">
        <w:rPr>
          <w:lang w:eastAsia="ja-JP"/>
        </w:rPr>
        <w:t>Camflex</w:t>
      </w:r>
      <w:proofErr w:type="spellEnd"/>
      <w:r w:rsidR="009D1F20">
        <w:rPr>
          <w:lang w:eastAsia="ja-JP"/>
        </w:rPr>
        <w:t xml:space="preserve"> II setup</w:t>
      </w:r>
    </w:p>
    <w:p w14:paraId="56CECCB2" w14:textId="77A9CF86" w:rsidR="00F76EB6" w:rsidRDefault="00034EE5" w:rsidP="00DB0E28">
      <w:pPr>
        <w:numPr>
          <w:ilvl w:val="0"/>
          <w:numId w:val="2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  <w:rPr>
          <w:sz w:val="22"/>
          <w:szCs w:val="22"/>
        </w:rPr>
      </w:pPr>
      <w:r>
        <w:rPr>
          <w:lang w:eastAsia="ja-JP"/>
        </w:rPr>
        <w:t xml:space="preserve">National Instruments Communication manager, Utility, Configurator </w:t>
      </w:r>
    </w:p>
    <w:p w14:paraId="488B341A" w14:textId="558A0E9C" w:rsidR="00034EE5" w:rsidRPr="00034EE5" w:rsidRDefault="00034EE5" w:rsidP="00DB0E28">
      <w:pPr>
        <w:numPr>
          <w:ilvl w:val="0"/>
          <w:numId w:val="2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  <w:rPr>
          <w:sz w:val="22"/>
          <w:szCs w:val="22"/>
        </w:rPr>
      </w:pPr>
      <w:proofErr w:type="spellStart"/>
      <w:r>
        <w:rPr>
          <w:sz w:val="22"/>
          <w:szCs w:val="22"/>
        </w:rPr>
        <w:t>ValVue</w:t>
      </w:r>
      <w:proofErr w:type="spellEnd"/>
      <w:r>
        <w:rPr>
          <w:sz w:val="22"/>
          <w:szCs w:val="22"/>
        </w:rPr>
        <w:t xml:space="preserve"> 3 and SVIFF DTM </w:t>
      </w:r>
    </w:p>
    <w:p w14:paraId="5E76EAC0" w14:textId="28B14DF4" w:rsidR="00F76EB6" w:rsidRDefault="00F76EB6" w:rsidP="00530551">
      <w:pPr>
        <w:pStyle w:val="NormalHeading1"/>
        <w:ind w:left="0"/>
        <w:rPr>
          <w:lang w:eastAsia="zh-CN"/>
        </w:rPr>
      </w:pPr>
    </w:p>
    <w:p w14:paraId="23C5F281" w14:textId="375BE572" w:rsidR="003C4C69" w:rsidRPr="003C4C69" w:rsidRDefault="003C4C69" w:rsidP="003C4C69">
      <w:pPr>
        <w:pStyle w:val="Heading1"/>
        <w:numPr>
          <w:ilvl w:val="0"/>
          <w:numId w:val="20"/>
        </w:numPr>
        <w:spacing w:before="240" w:after="60"/>
        <w:ind w:left="284" w:hanging="295"/>
      </w:pPr>
      <w:r>
        <w:t>Validation and Verification Summary</w:t>
      </w:r>
    </w:p>
    <w:p w14:paraId="1318B3CD" w14:textId="362D6F65" w:rsidR="00DB0E28" w:rsidRDefault="00F23A0D" w:rsidP="00F76EB6">
      <w:pPr>
        <w:pStyle w:val="Heading3"/>
      </w:pPr>
      <w:r>
        <w:t xml:space="preserve">3.1 </w:t>
      </w:r>
      <w:r w:rsidR="00DB0E28">
        <w:t>Requirements</w:t>
      </w:r>
      <w:r w:rsidR="00327AC7">
        <w:t xml:space="preserve"> and Functionality</w:t>
      </w:r>
      <w:r w:rsidR="00DB0E28">
        <w:t xml:space="preserve"> V</w:t>
      </w:r>
      <w:r w:rsidR="00B46A92">
        <w:t>&amp;V</w:t>
      </w:r>
      <w:r w:rsidR="00DB0E28">
        <w:t xml:space="preserve"> Testing</w:t>
      </w:r>
    </w:p>
    <w:p w14:paraId="4F9435D1" w14:textId="14A70414" w:rsidR="00DB0E28" w:rsidRDefault="00DB0E28" w:rsidP="00411EE4">
      <w:r>
        <w:t xml:space="preserve">The requirements </w:t>
      </w:r>
      <w:r w:rsidR="00327AC7">
        <w:t>and functionality</w:t>
      </w:r>
      <w:r>
        <w:t xml:space="preserve"> testing w</w:t>
      </w:r>
      <w:r w:rsidR="00327AC7">
        <w:t>ere</w:t>
      </w:r>
      <w:r>
        <w:t xml:space="preserve"> done </w:t>
      </w:r>
      <w:r w:rsidR="003C4C69">
        <w:t>by Ark and Vison</w:t>
      </w:r>
      <w:r w:rsidR="00B46A92">
        <w:t xml:space="preserve"> </w:t>
      </w:r>
      <w:r w:rsidR="00B46A92">
        <w:rPr>
          <w:lang w:eastAsia="zh-CN"/>
        </w:rPr>
        <w:t>before new code check in</w:t>
      </w:r>
      <w:r w:rsidR="003C4C69">
        <w:t>. All</w:t>
      </w:r>
      <w:r>
        <w:t xml:space="preserve"> requirement</w:t>
      </w:r>
      <w:r w:rsidR="003C4C69">
        <w:t>s</w:t>
      </w:r>
      <w:r>
        <w:t xml:space="preserve"> </w:t>
      </w:r>
      <w:r w:rsidR="003C4C69">
        <w:t>are based on those changesets</w:t>
      </w:r>
      <w:r w:rsidR="00B46A92">
        <w:t xml:space="preserve"> after the changeset 85858</w:t>
      </w:r>
      <w:r w:rsidR="00B733F7">
        <w:t xml:space="preserve"> till 95910</w:t>
      </w:r>
      <w:r w:rsidR="003C4C69">
        <w:t xml:space="preserve"> in TFS history of following branches:</w:t>
      </w:r>
    </w:p>
    <w:p w14:paraId="09B8F557" w14:textId="3FE35B6F" w:rsidR="003C4C69" w:rsidRPr="00053451" w:rsidRDefault="00B46A92" w:rsidP="00B46A92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  <w:szCs w:val="20"/>
        </w:rPr>
      </w:pPr>
      <w:r w:rsidRPr="00053451">
        <w:rPr>
          <w:rFonts w:ascii="Times New Roman" w:hAnsi="Times New Roman"/>
          <w:sz w:val="20"/>
          <w:szCs w:val="20"/>
        </w:rPr>
        <w:t>$/FW SVI FF Releases/Release3/FD-SW</w:t>
      </w:r>
    </w:p>
    <w:p w14:paraId="03E17A8E" w14:textId="1797C4DC" w:rsidR="00DB0E28" w:rsidRPr="00053451" w:rsidRDefault="00B46A92" w:rsidP="00B94DC1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  <w:szCs w:val="20"/>
        </w:rPr>
      </w:pPr>
      <w:r w:rsidRPr="00053451">
        <w:rPr>
          <w:rFonts w:ascii="Times New Roman" w:hAnsi="Times New Roman"/>
          <w:sz w:val="20"/>
          <w:szCs w:val="20"/>
        </w:rPr>
        <w:t>$/FW SVI FF Releases/Release3/FIRMWARE</w:t>
      </w:r>
    </w:p>
    <w:p w14:paraId="51956E26" w14:textId="77777777" w:rsidR="00690935" w:rsidRDefault="00690935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  <w:rPr>
          <w:rFonts w:ascii="Arial" w:hAnsi="Arial"/>
          <w:b/>
          <w:sz w:val="28"/>
          <w:lang w:eastAsia="zh-CN"/>
        </w:rPr>
      </w:pPr>
    </w:p>
    <w:p w14:paraId="6CAF88E9" w14:textId="09BBBDE5" w:rsidR="00F76EB6" w:rsidRDefault="00F76EB6" w:rsidP="007111D7">
      <w:pPr>
        <w:pStyle w:val="Heading1"/>
        <w:numPr>
          <w:ilvl w:val="0"/>
          <w:numId w:val="20"/>
        </w:numPr>
        <w:spacing w:before="240" w:after="60"/>
        <w:ind w:left="284" w:hanging="295"/>
      </w:pPr>
      <w:bookmarkStart w:id="29" w:name="_Toc344731096"/>
      <w:r>
        <w:lastRenderedPageBreak/>
        <w:t>Appendix</w:t>
      </w:r>
      <w:bookmarkEnd w:id="29"/>
    </w:p>
    <w:p w14:paraId="25243C12" w14:textId="77777777" w:rsidR="00F76EB6" w:rsidRDefault="00F76EB6" w:rsidP="00F76EB6">
      <w:pPr>
        <w:ind w:left="360"/>
        <w:rPr>
          <w:sz w:val="22"/>
          <w:szCs w:val="22"/>
        </w:rPr>
      </w:pPr>
    </w:p>
    <w:p w14:paraId="0A72E4E1" w14:textId="6AA2799D" w:rsidR="00F76EB6" w:rsidRDefault="003C4C69" w:rsidP="00F76EB6">
      <w:pPr>
        <w:pStyle w:val="Heading3"/>
      </w:pPr>
      <w:bookmarkStart w:id="30" w:name="_Toc344731100"/>
      <w:bookmarkStart w:id="31" w:name="OLE_LINK4"/>
      <w:bookmarkStart w:id="32" w:name="OLE_LINK16"/>
      <w:r>
        <w:t xml:space="preserve">4.1 </w:t>
      </w:r>
      <w:bookmarkStart w:id="33" w:name="OLE_LINK3"/>
      <w:r w:rsidR="00F76EB6">
        <w:t xml:space="preserve">All </w:t>
      </w:r>
      <w:bookmarkEnd w:id="30"/>
      <w:r w:rsidR="00E30FC3">
        <w:t xml:space="preserve">SVIFF Parameters and </w:t>
      </w:r>
      <w:r w:rsidR="00F42205">
        <w:t>Firmware Test Case</w:t>
      </w:r>
      <w:r w:rsidR="00746B52">
        <w:t xml:space="preserve"> full</w:t>
      </w:r>
      <w:r w:rsidR="00E30FC3">
        <w:t xml:space="preserve"> list</w:t>
      </w:r>
      <w:bookmarkEnd w:id="31"/>
      <w:bookmarkEnd w:id="33"/>
      <w:r w:rsidR="00E30FC3">
        <w:t>:</w:t>
      </w:r>
    </w:p>
    <w:bookmarkEnd w:id="32"/>
    <w:bookmarkStart w:id="34" w:name="_MON_1735457911"/>
    <w:bookmarkEnd w:id="34"/>
    <w:p w14:paraId="1F41A1E1" w14:textId="54281C03" w:rsidR="004263B4" w:rsidRDefault="00D117C0" w:rsidP="004263B4">
      <w:pPr>
        <w:pStyle w:val="NormalHeading3"/>
      </w:pPr>
      <w:r>
        <w:object w:dxaOrig="1508" w:dyaOrig="984" w14:anchorId="1E757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Excel.Sheet.12" ShapeID="_x0000_i1025" DrawAspect="Icon" ObjectID="_1735660415" r:id="rId12"/>
        </w:object>
      </w:r>
      <w:bookmarkStart w:id="35" w:name="_MON_1735468512"/>
      <w:bookmarkEnd w:id="35"/>
      <w:r>
        <w:object w:dxaOrig="1508" w:dyaOrig="984" w14:anchorId="1BB8362F">
          <v:shape id="_x0000_i1026" type="#_x0000_t75" style="width:75.5pt;height:49pt" o:ole="">
            <v:imagedata r:id="rId13" o:title=""/>
          </v:shape>
          <o:OLEObject Type="Embed" ProgID="Excel.Sheet.12" ShapeID="_x0000_i1026" DrawAspect="Icon" ObjectID="_1735660416" r:id="rId14"/>
        </w:object>
      </w:r>
    </w:p>
    <w:p w14:paraId="19D606F7" w14:textId="094C72E6" w:rsidR="00ED2D17" w:rsidRDefault="00BF1596" w:rsidP="00ED2D17">
      <w:pPr>
        <w:pStyle w:val="Heading3"/>
      </w:pPr>
      <w:r w:rsidRPr="00BF1596">
        <w:t xml:space="preserve">4.2 </w:t>
      </w:r>
      <w:bookmarkStart w:id="36" w:name="OLE_LINK7"/>
      <w:r w:rsidR="00ED2D17" w:rsidRPr="00ED2D17">
        <w:t xml:space="preserve">SVI FF </w:t>
      </w:r>
      <w:r w:rsidR="002277CE">
        <w:t>Firmware</w:t>
      </w:r>
      <w:r w:rsidR="00ED2D17" w:rsidRPr="00ED2D17">
        <w:t xml:space="preserve"> </w:t>
      </w:r>
      <w:r w:rsidR="002277CE">
        <w:t xml:space="preserve">release </w:t>
      </w:r>
      <w:r w:rsidR="00ED2D17" w:rsidRPr="00ED2D17">
        <w:t xml:space="preserve">3 </w:t>
      </w:r>
      <w:r w:rsidR="00ED2D17">
        <w:t>fixed bug</w:t>
      </w:r>
      <w:r w:rsidR="001C0716">
        <w:t>s</w:t>
      </w:r>
      <w:r w:rsidR="0009435F">
        <w:t xml:space="preserve"> or bug report or task or PBI</w:t>
      </w:r>
      <w:r w:rsidR="001C0716">
        <w:t xml:space="preserve"> in TFS</w:t>
      </w:r>
      <w:bookmarkEnd w:id="36"/>
      <w:r w:rsidR="00ED2D17" w:rsidRPr="00ED2D17">
        <w:t>:</w:t>
      </w:r>
    </w:p>
    <w:p w14:paraId="0D845F4E" w14:textId="77777777" w:rsidR="0011347C" w:rsidRDefault="00ED2D17" w:rsidP="00BF1596">
      <w:pPr>
        <w:pStyle w:val="Heading3"/>
      </w:pPr>
      <w:r>
        <w:tab/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622"/>
        <w:gridCol w:w="8462"/>
        <w:gridCol w:w="833"/>
      </w:tblGrid>
      <w:tr w:rsidR="0009435F" w:rsidRPr="0009435F" w14:paraId="36EC34E0" w14:textId="77777777" w:rsidTr="00370947">
        <w:trPr>
          <w:trHeight w:val="210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1C0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ID</w:t>
            </w:r>
          </w:p>
        </w:tc>
        <w:tc>
          <w:tcPr>
            <w:tcW w:w="8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80A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Title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4CE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State</w:t>
            </w:r>
          </w:p>
        </w:tc>
      </w:tr>
      <w:tr w:rsidR="0009435F" w:rsidRPr="0009435F" w14:paraId="7143A760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521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20312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FDB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* FF --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FF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release 1 branch - Incomplete initial documentation on open bugs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11E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9595F" w:rsidRPr="0009435F" w14:paraId="7FF9EA1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E4B8D" w14:textId="76697CD8" w:rsidR="00F9595F" w:rsidRPr="0009435F" w:rsidRDefault="00EF4FDB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20323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53AF6" w14:textId="18EBFD34" w:rsidR="00F9595F" w:rsidRPr="0009435F" w:rsidRDefault="00EF4FDB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STATUS_OPTs selection for the Function Blocks is incorrect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C7EF" w14:textId="288D916E" w:rsidR="00F9595F" w:rsidRPr="0009435F" w:rsidRDefault="00EF4FDB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F5BBAE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139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21445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9D7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Setting BAL_TIME, RESET or RATE kills SVI FF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DA5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6B1058" w:rsidRPr="0009435F" w14:paraId="1ECC44C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FD269" w14:textId="6D544A8F" w:rsidR="006B1058" w:rsidRPr="0009435F" w:rsidRDefault="006B1058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24450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7F94F" w14:textId="58664DCC" w:rsidR="006B1058" w:rsidRPr="0009435F" w:rsidRDefault="006B1058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FP -- Incorrect diagnostic of channels conflict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42C81" w14:textId="3D51C3E5" w:rsidR="006B1058" w:rsidRPr="0009435F" w:rsidRDefault="006B1058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</w:t>
            </w: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</w:t>
            </w:r>
          </w:p>
        </w:tc>
      </w:tr>
      <w:tr w:rsidR="00C72575" w:rsidRPr="0009435F" w14:paraId="7530EE4D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5E5F5" w14:textId="58798F5F" w:rsidR="00C72575" w:rsidRPr="0009435F" w:rsidRDefault="00C72575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24464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3956A" w14:textId="246F592E" w:rsidR="00C72575" w:rsidRPr="0009435F" w:rsidRDefault="00C72575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FP -- ROM test -- Action on failure detection may not be delayed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B9D4" w14:textId="2215D4E1" w:rsidR="00C72575" w:rsidRPr="0009435F" w:rsidRDefault="00C72575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370947" w:rsidRPr="0009435F" w14:paraId="12C6B474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2E5FB" w14:textId="3221644D" w:rsidR="00370947" w:rsidRPr="00370947" w:rsidRDefault="00F9524A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zh-CN"/>
              </w:rPr>
              <w:t>25184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D943D" w14:textId="59D532AF" w:rsidR="00370947" w:rsidRPr="0009435F" w:rsidRDefault="00F9524A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UC45: TB Init Time is 2000000s and target mode is Manual as default.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CE1FF" w14:textId="5C38B855" w:rsidR="00370947" w:rsidRPr="0009435F" w:rsidRDefault="00F9524A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33243E">
              <w:rPr>
                <w:rFonts w:ascii="Calibri" w:eastAsia="Times New Roman" w:hAnsi="Calibri" w:cs="Calibri" w:hint="eastAsia"/>
                <w:color w:val="000000"/>
                <w:sz w:val="16"/>
                <w:szCs w:val="16"/>
                <w:lang w:eastAsia="zh-CN"/>
              </w:rPr>
              <w:t>C</w:t>
            </w:r>
            <w:r w:rsidRPr="003324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losed</w:t>
            </w:r>
          </w:p>
        </w:tc>
      </w:tr>
      <w:tr w:rsidR="0009435F" w:rsidRPr="0009435F" w14:paraId="51D33D8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6A8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26099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DBF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-- APP -- Setpoint presentation in local UI may be incorrect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768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52BC6F3C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98F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27546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2C6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*SVI FF R3 folder missing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C4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192789FC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252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28942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AA5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-- APP -- Redundant write of autotune results to NVMEM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2BD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7277AA6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48D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51825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0DB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Wrong unit - Cycle Counter Alert A &amp; B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D6E3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6F4C2966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95B1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52198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FB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Autotune &amp; Auto Find Stops methods + Percent Complete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DF0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37EB70FC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1E1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52480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87A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Premature setting of FW activation control record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202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29362F96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391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53973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A3A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RB Restart defaults fails watchdog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4E3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0C22055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548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54066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7A0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Add SPC-42 lockup monitoring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9D0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23B956A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B47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54067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712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On rare occasions, FW download fails with E_RESOURCES error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C8C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05649735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29B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54068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A5B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Update FFP NVMEM layout number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810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29CD8FDC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8AA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54070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A7B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Reduce APP task instrumentation CPU load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49B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5A2B9BEC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A763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54110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713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Pass-through: Task profiling is not visible in xml or html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DBD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56DBB48B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9E4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54112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DE3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Provide "hart" access to self-test min/max times of NVMEM and flash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selftest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roundtrip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72B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5519082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2A5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54126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158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There are retries and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reinits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in IPC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CD6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51245FD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16F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61923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B8B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UI button lock should be an enumeration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E413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280DE10D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1BD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63706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F0C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Need to undo C60992 (failing Physical Layer test). This opens us up to NULL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derefernce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and memory corruption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B43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E3876A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6A3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63917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A10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Incorrect read of data collection trigger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F8A3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11DA2CC5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E52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63950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902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Standalone data collection shall not interrupt a process using the diagnostic buffer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8A8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7E04382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3F3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64001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A71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Diagnostic buffer header shall include a consecutive number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92C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5F3DD0A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47A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64002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4FF1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and standalone data collection shall by triggered automatically only in TB AUTO mode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C9F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521048D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A58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64014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FB3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New Firmware Activation failure to translate APP NVMEM sends FFP in endless restart loop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5323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67D2A562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6C3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64015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93C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Write lock causes failure of new firmware activation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428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573FDBA9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7BD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lastRenderedPageBreak/>
              <w:t>64016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B04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Placeholder process causes failure of new firmware activation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F88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5D443D6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B80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64089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22B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Firmware Download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actually failed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in ValVue3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A1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0D8A4EA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030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64090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A5C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unknown device error appear when reading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Data_Config_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Perm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 after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PST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217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6B8CF254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817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64096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235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Duplicate mutex acquisition in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nvram.c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FB1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DCFA539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713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67423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DF4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TB.COMPLETE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_STATUS "New current diagnostic signature" comes up on PST completion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D5F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CB3B16B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478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67658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25B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configuration errors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BA3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0A141546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27F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70170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181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SVIFF FW-&gt;SVI FF device can run PST procedure even without air supply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C60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2E50AE42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D54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70196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DD2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SVIFF - Data collection doesn't stop properly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411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1E0962FB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E0B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70217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6B9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Skip count does not work in current version C87193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CED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65D16D2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EC3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70219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845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In some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cases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Max Count does not work as expected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404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0A54C3A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8C6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70235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CC8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Watchdog trap in FFP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05F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48C844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CA7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70236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072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Standalone data collection may be triggered with TB not in AUTO mode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425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1D0E8186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B013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70239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BFE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Wrong data alignment bugs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526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E36E94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B85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71358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A01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Data collection with Temporary config can't be stopped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A54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1908FE0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9AD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71366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231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Can't write PST pause (dwell) time individually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D0B1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69FA7B5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2ED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71367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32E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abort monitor on pilot and actuator pressure is not functional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01D1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2AEE3BA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100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71372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985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doesn't collect data (anymore)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F32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372F79E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A3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71489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47B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Runing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step test procedure affects number of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sample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of auto data collection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F84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6320B39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834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71546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332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Extended signature may be clobbered between completion and saving to NVMEM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47E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7085412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B54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71548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C79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Can't save Extended signature two times in a row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231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0411235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215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77507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CDAE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"Replace stops" doesn't clear fault "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Fnd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Stops Failed"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8153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42FC1CFC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D649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77572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6BA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FRAM thrashing in FFP CPU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14A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1C409E1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C7B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79646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6F7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The last point of PST test often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falls down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to a negative value especially when the collected data is odd number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A90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60FD633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0B6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79647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59B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ramp time may be too short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9F8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3E6F9AA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342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80586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DF8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SVI FF Save Signature test data Question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375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09435F" w:rsidRPr="0009435F" w14:paraId="5A669656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DBE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80599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0CD4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Provide high halfword of sample period in the diagnostic buffer header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E7A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09435F" w:rsidRPr="0009435F" w14:paraId="5A561DB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4DD1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80882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05F8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Sometimes running signature test couldn't end.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DA0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41B4DFA7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229E" w14:textId="7A6EEF2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80958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2F53E" w14:textId="0CD992E0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Interrupts may be enabled within a critical section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7304D" w14:textId="3D23FE5A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48495FE7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501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81269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6A0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Two-way Signature having different behaviors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83E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331261D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0E3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81600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148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With AO connected, TB/APP transition to AUTO mode is not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bumpless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34C4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5274B59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D10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81601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864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Long time waiting to fail on missing IPC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645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24CD2A29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884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81611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CF4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Open-loop actual ramp speed is slower than promised in configuration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F64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2F586A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201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81697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F65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Incorrect retrieval from HART buffer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D44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44D5B8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B2F5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81722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0A25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Saving a signature as Baseline is indicated with a wrong status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D634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6CA62F2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7E0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81911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6B3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Write lock handling is incorrect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2DC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43307770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991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82295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8DA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Autotune fails where it succeeds in Rev. 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232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49289B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45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82320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E9F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FP -- Incorrect diagnostic of channels conflict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CAE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4E7E5A6D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097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82519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F77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Indication of data collection is currently collecting data interferes with autotune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A89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3052F0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F7B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82675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10F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Diagnostic test implementation shall support multi-leg run driven by host software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175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F11760" w:rsidRPr="0009435F" w14:paraId="1901520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47B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lastRenderedPageBreak/>
              <w:t>82709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88E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Microsoft YaHei" w:eastAsia="Microsoft YaHei" w:hAnsi="Microsoft YaHei" w:cs="Microsoft YaHei"/>
                <w:color w:val="000000"/>
                <w:sz w:val="16"/>
                <w:szCs w:val="16"/>
                <w:lang w:eastAsia="zh-CN"/>
              </w:rPr>
              <w:t>【</w:t>
            </w: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FF Rev3</w:t>
            </w:r>
            <w:r w:rsidRPr="0009435F">
              <w:rPr>
                <w:rFonts w:ascii="Microsoft YaHei" w:eastAsia="Microsoft YaHei" w:hAnsi="Microsoft YaHei" w:cs="Microsoft YaHei"/>
                <w:color w:val="000000"/>
                <w:sz w:val="16"/>
                <w:szCs w:val="16"/>
                <w:lang w:eastAsia="zh-CN"/>
              </w:rPr>
              <w:t>】</w:t>
            </w: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the Historic Alert of  Travel Accumulation A and B are always same as the Alert, even it is triggered in history.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111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7C8A8C1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A24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82727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4FC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Missing autotune completion code for failure to stabilize the valve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9AE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87A2E9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47B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82790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479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On upgrade R2-&gt;R3, APP starts in failsafe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249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23FEB99B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405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82799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B34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* FF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FF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-- activation of R3 after upgrade from R2 has these faults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A5C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06DD58C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41E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83015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350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Double acting signature from 102% to -2% returns unexpected result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EA6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6DDB064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1FD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85870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B7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FW upgrade creates several uninitialized records "01/01/1972" in alert log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155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5CAA993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AB1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86075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7FF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RB.RESTART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=Restore TB to Factory cause device to go into failsafe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911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66D56A1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BC3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86091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318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Incorrect software reset sequence in APP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77B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FC86099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06C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86092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8A4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Spurious "Setpoint timeout" fault on reset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0BF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688781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7AD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86093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58D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Setpoint receipt monitoring shall monitor only the receipt of setpoint, regardless of STATUS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9FB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F11760" w:rsidRPr="0009435F" w14:paraId="08FF5406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E15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86657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C2A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 signature test can be completed, but cannot be saved to device current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85E5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54E8A30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15A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86839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F58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Instructions inserted between writing low and high bytes of PWM (control output)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9B7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6C5F2D6A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186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86840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D28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Open loop signature may end prematurely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1D2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B4F57A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1EB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86900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18D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Signature test, the number of points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are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incorrect for the first direction in the header, there is one point's shift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B91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5EDC9045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B47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87024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D6B5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Incomplete documenting of autotune completion codes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B9B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A14DE1B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802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87223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574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Missing status bit for new PST data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E82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A889735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7A6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87224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0EB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guarding the diagnostic buffer prevents FINAL_VALUE propagation when TB is in AUTO.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9D5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924203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9C8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87244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C8F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DTM's composite processes experience valve movement between steps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BBB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6E6A9695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0E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87444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4F1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Potentially garbled UI display displaying FF data + Wrong DD labels for UI options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FD0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6BFA5A02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D64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87459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31B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cannot be triggered if PST is set as "triggered on AI Below threshold"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5ED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500EE5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E6A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87462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C1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will be continuously triggered when Analog Input is above the threshold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471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73CBB0E7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578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87468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393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 PST process that has been triggered should not be cancelled if AI value changed and is less or more than trigger threshold during the PST process.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35B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D291A54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7EA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87470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E7A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Large overshoot in step test sequence, also uneven across position ranges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B09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413500F2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D13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87537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4C5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Automatic creation of factory defaults on firmware upgrade R2-&gt;R3 doesn't work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BC5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A4274A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109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87587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5D8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Incorrect treatment of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TB.READBACK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_SELECT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99A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263461C7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2F5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87616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3D25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* FF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FF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-- reconsider after get into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FSTATE ,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how timer count down happen , should only manually switch AO mode to OOS?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A4E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412C1B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EA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88085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DCA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 fix for 87244 broke incremental change of manual setpoint in local UI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AF2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3BA5957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583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88209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7F8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FFP --Open loop one way signature test out of expected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760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7F498A44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342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88214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6675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FFP --Can't set "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Ramp_Time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" to "50s" and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Ramp_Rate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" to "2%/s" in Open loop both ways signature test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49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65994FEB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4DB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88215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90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FFP --Open loop both ways signature test out of expected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225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258E770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EA0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88216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BBF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FFP --Can't Put "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Ramp_Rate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" is "0.2%/s" in Open loop both ways signature test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5C0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777C5E34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123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88224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1E9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FFP --PST_PATTERN is 1 or 2 when the pattern is Down-Pause-Up-Pause-Down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896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E437110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E1A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88290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21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*FF FFP -- </w:t>
            </w:r>
            <w:proofErr w:type="spellStart"/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TB.Temperature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_Extremes.Temperature_Max_Lifetime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is 31.97, can it be changed by restart to factory default?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3B3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0B6394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375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88339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191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FINAL_VALUE_x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shall track working setpoint under certain circumstances (see Description)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8E0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F11760" w:rsidRPr="0009435F" w14:paraId="6E6AF62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273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88608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563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FINAL_VALUE Doesn't work in MAN when it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switch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from OOS to MAN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142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4D23A338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3C24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88745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023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On rare occasions, FFP CPU locks up on new firmware activation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3A0B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24E0B5F6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727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88746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E26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Erroneous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tempcomp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calculation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5DD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01E87FD9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6D9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88759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2D4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procedure is always cancelled by device in latest FW96279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5303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BD7F1F9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4E9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88769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0D5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PST abort on deviations shall only be available in AUTO mode of TB.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567E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F11760" w:rsidRPr="0009435F" w14:paraId="1F793A93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88D2D" w14:textId="504A2F63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lastRenderedPageBreak/>
              <w:t>88903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B263" w14:textId="67F3D081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SUSFF- some parameter can't save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value  in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MEM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48543" w14:textId="6FA79186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571F733D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9AE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89099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414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The data point drops down to "0%" when I use data collection to capture IP current data.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CEFC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359696C7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C5E5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89240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E11F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RB block, Index 14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subIndex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1, the last option does not display correctly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30B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4077F75F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0FE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89248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1949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Travel_accumulation_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alert.alert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_point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and </w:t>
            </w:r>
            <w:proofErr w:type="spell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Travel_accumulation_alert.deadband</w:t>
            </w:r>
            <w:proofErr w:type="spell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always changes when enabling/disabling the alert.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F5D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2058C7B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F2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89363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DF1D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spellStart"/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TB.Setpoint</w:t>
            </w:r>
            <w:proofErr w:type="spellEnd"/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Timeout Alert  State work incorrectly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5FB6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282568E4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097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89367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490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Document SVI FF R3 communications performance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D5A2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Done</w:t>
            </w:r>
          </w:p>
        </w:tc>
      </w:tr>
      <w:tr w:rsidR="00F11760" w:rsidRPr="0009435F" w14:paraId="0A54B83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CB27" w14:textId="0D57821F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89378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450F0" w14:textId="686CC0E1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On certain occasions, FW activation fails with APP switching flash bank and fails NVM, and FFP stays in the previous bank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1E2BF" w14:textId="21781C70" w:rsidR="00F11760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</w:t>
            </w: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</w:t>
            </w:r>
          </w:p>
        </w:tc>
      </w:tr>
      <w:tr w:rsidR="00F11760" w:rsidRPr="0009435F" w14:paraId="34DFB60E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10630" w14:textId="21394994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89502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75FDE" w14:textId="665788A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Handling of buffer for Data Collection Data under certain case is incorrect </w:t>
            </w:r>
            <w:proofErr w:type="gramStart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( by</w:t>
            </w:r>
            <w:proofErr w:type="gramEnd"/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DTM)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58803" w14:textId="33D41AB3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12CAF011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BFC8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89512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240A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The header of Data buffer is not correct when running a data collection on SVI FF RC2 build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58F1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F11760" w:rsidRPr="0009435F" w14:paraId="587A8DA9" w14:textId="77777777" w:rsidTr="00370947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7FD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89513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0F67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Fail to load baseline data and custom data from SVI FF REV03 device which version is RC2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DA60" w14:textId="77777777" w:rsidR="00F11760" w:rsidRPr="0009435F" w:rsidRDefault="00F11760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  <w:tr w:rsidR="00827F1B" w:rsidRPr="0009435F" w14:paraId="089D77A6" w14:textId="77777777" w:rsidTr="00370947">
        <w:trPr>
          <w:trHeight w:val="290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89B69" w14:textId="2446E9AD" w:rsidR="00827F1B" w:rsidRPr="0009435F" w:rsidRDefault="00827F1B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89596</w:t>
            </w:r>
          </w:p>
        </w:tc>
        <w:tc>
          <w:tcPr>
            <w:tcW w:w="8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EF53" w14:textId="597946CF" w:rsidR="00827F1B" w:rsidRPr="0009435F" w:rsidRDefault="00827F1B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Tune data can't be saved to factory default under certain case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175F" w14:textId="5B4CCCD3" w:rsidR="00827F1B" w:rsidRPr="0009435F" w:rsidRDefault="00827F1B" w:rsidP="00F11760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Closed</w:t>
            </w:r>
          </w:p>
        </w:tc>
      </w:tr>
    </w:tbl>
    <w:p w14:paraId="7CDB0BF8" w14:textId="47DD3D45" w:rsidR="00ED2D17" w:rsidRDefault="00ED2D17" w:rsidP="00BF1596">
      <w:pPr>
        <w:pStyle w:val="Heading3"/>
      </w:pPr>
    </w:p>
    <w:p w14:paraId="26D2D12A" w14:textId="120A13A8" w:rsidR="00BF1596" w:rsidRDefault="00ED2D17" w:rsidP="00BF1596">
      <w:pPr>
        <w:pStyle w:val="Heading3"/>
      </w:pPr>
      <w:bookmarkStart w:id="37" w:name="OLE_LINK6"/>
      <w:r>
        <w:t xml:space="preserve">4.3 </w:t>
      </w:r>
      <w:bookmarkStart w:id="38" w:name="OLE_LINK8"/>
      <w:r w:rsidR="00BF1596" w:rsidRPr="00BF1596">
        <w:t xml:space="preserve">SVI FF </w:t>
      </w:r>
      <w:r w:rsidR="003842A7">
        <w:t>Firmware</w:t>
      </w:r>
      <w:r w:rsidR="003842A7" w:rsidRPr="00ED2D17">
        <w:t xml:space="preserve"> </w:t>
      </w:r>
      <w:r w:rsidR="003842A7">
        <w:t xml:space="preserve">release </w:t>
      </w:r>
      <w:r w:rsidR="003842A7" w:rsidRPr="00ED2D17">
        <w:t xml:space="preserve">3 </w:t>
      </w:r>
      <w:r w:rsidR="00BF1596" w:rsidRPr="00BF1596">
        <w:t xml:space="preserve">known issue </w:t>
      </w:r>
      <w:r w:rsidR="00765D56">
        <w:t>in TFS</w:t>
      </w:r>
      <w:bookmarkEnd w:id="38"/>
      <w:r w:rsidR="00BF1596" w:rsidRPr="00BF1596">
        <w:t>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622"/>
        <w:gridCol w:w="5300"/>
        <w:gridCol w:w="798"/>
      </w:tblGrid>
      <w:tr w:rsidR="0009435F" w:rsidRPr="0009435F" w14:paraId="434F93DE" w14:textId="77777777" w:rsidTr="009D023C">
        <w:trPr>
          <w:trHeight w:val="210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7"/>
          <w:p w14:paraId="621ED75B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ID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BBF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Title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C60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State</w:t>
            </w:r>
          </w:p>
        </w:tc>
      </w:tr>
      <w:tr w:rsidR="009D023C" w:rsidRPr="0009435F" w14:paraId="762D828E" w14:textId="77777777" w:rsidTr="009D023C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CDC04" w14:textId="607C4009" w:rsidR="009D023C" w:rsidRPr="0009435F" w:rsidRDefault="009D023C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28298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4A3C" w14:textId="35D79BF6" w:rsidR="009D023C" w:rsidRPr="0009435F" w:rsidRDefault="009D023C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-- APP -- Address multiple problems with autotune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D642" w14:textId="240341F5" w:rsidR="009D023C" w:rsidRPr="0009435F" w:rsidRDefault="009D023C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Deferred</w:t>
            </w:r>
          </w:p>
        </w:tc>
      </w:tr>
      <w:tr w:rsidR="0009435F" w:rsidRPr="0009435F" w14:paraId="553FC800" w14:textId="77777777" w:rsidTr="009D023C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949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28941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83F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*FF -- APP -- Autotune results are not repeatable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32EF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Deferred</w:t>
            </w:r>
          </w:p>
        </w:tc>
      </w:tr>
      <w:tr w:rsidR="0009435F" w:rsidRPr="0009435F" w14:paraId="62132620" w14:textId="77777777" w:rsidTr="009D023C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854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88825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20D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Up/Downgrade between C96310 and C85858 breaks NV memory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40A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Deferred</w:t>
            </w:r>
          </w:p>
        </w:tc>
      </w:tr>
      <w:tr w:rsidR="0009435F" w:rsidRPr="0009435F" w14:paraId="5CFDDFE9" w14:textId="77777777" w:rsidTr="009D023C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835A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89241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D27D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Display Name and Actual Name in TB.UI Custom Configuration are inconsistent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C120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Deferred</w:t>
            </w:r>
          </w:p>
        </w:tc>
      </w:tr>
      <w:tr w:rsidR="0009435F" w:rsidRPr="0009435F" w14:paraId="040892DF" w14:textId="77777777" w:rsidTr="009D023C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CE15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89329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A656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Quality: BLK_ERR_DESC bits are defined in several places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1F9C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Deferred</w:t>
            </w:r>
          </w:p>
        </w:tc>
      </w:tr>
      <w:tr w:rsidR="0009435F" w:rsidRPr="0009435F" w14:paraId="70B23FCF" w14:textId="77777777" w:rsidTr="009D023C">
        <w:trPr>
          <w:trHeight w:val="29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1767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89542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B29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FW Activation Fail while PST Process is Running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50F2" w14:textId="77777777" w:rsidR="0009435F" w:rsidRPr="0009435F" w:rsidRDefault="0009435F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Deferred</w:t>
            </w:r>
          </w:p>
        </w:tc>
      </w:tr>
      <w:tr w:rsidR="00933660" w:rsidRPr="0009435F" w14:paraId="07F59B43" w14:textId="77777777" w:rsidTr="009D023C">
        <w:trPr>
          <w:trHeight w:val="290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1046" w14:textId="05A28C5F" w:rsidR="00933660" w:rsidRPr="0009435F" w:rsidRDefault="00933660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89595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013F0" w14:textId="73CC1CE0" w:rsidR="00933660" w:rsidRPr="0009435F" w:rsidRDefault="00933660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094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Some Alert can' reset to enable after did quick default in Restart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B51A" w14:textId="3018D83D" w:rsidR="00933660" w:rsidRPr="0009435F" w:rsidRDefault="00933660" w:rsidP="0009435F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93366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Deferred</w:t>
            </w:r>
          </w:p>
        </w:tc>
      </w:tr>
    </w:tbl>
    <w:p w14:paraId="4FB84264" w14:textId="6F4CED37" w:rsidR="00C33FD7" w:rsidRDefault="00C33FD7" w:rsidP="00F9524A">
      <w:pPr>
        <w:pStyle w:val="NormalHeading3"/>
        <w:ind w:left="0"/>
      </w:pPr>
    </w:p>
    <w:p w14:paraId="08702D67" w14:textId="2C412281" w:rsidR="004263B4" w:rsidRDefault="004263B4" w:rsidP="004263B4">
      <w:pPr>
        <w:pStyle w:val="Heading1"/>
        <w:numPr>
          <w:ilvl w:val="0"/>
          <w:numId w:val="20"/>
        </w:numPr>
        <w:spacing w:before="240" w:after="60"/>
        <w:ind w:left="284" w:hanging="295"/>
      </w:pPr>
      <w:proofErr w:type="spellStart"/>
      <w:r>
        <w:t>Manro</w:t>
      </w:r>
      <w:proofErr w:type="spellEnd"/>
      <w:r>
        <w:t xml:space="preserve"> Test Case Review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614"/>
        <w:gridCol w:w="4400"/>
        <w:gridCol w:w="670"/>
        <w:gridCol w:w="4256"/>
      </w:tblGrid>
      <w:tr w:rsidR="004E654D" w:rsidRPr="004E654D" w14:paraId="6B1E3BE6" w14:textId="77777777" w:rsidTr="004E654D">
        <w:trPr>
          <w:trHeight w:val="7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0294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BD47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SVIFF </w:t>
            </w:r>
            <w:proofErr w:type="spellStart"/>
            <w:r w:rsidRPr="004E65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Verison</w:t>
            </w:r>
            <w:proofErr w:type="spellEnd"/>
            <w:r w:rsidRPr="004E65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 3 test case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3C802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Check  Result</w:t>
            </w:r>
            <w:proofErr w:type="gramEnd"/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CAD38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Review Comment</w:t>
            </w:r>
          </w:p>
        </w:tc>
      </w:tr>
      <w:tr w:rsidR="004E654D" w:rsidRPr="004E654D" w14:paraId="70100E3C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C3F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AE3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Diagnostics Testings.xlsx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E7C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0704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Step 16 missing complete condition</w:t>
            </w:r>
          </w:p>
        </w:tc>
      </w:tr>
      <w:tr w:rsidR="004E654D" w:rsidRPr="004E654D" w14:paraId="27E7BA34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07B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AAF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Robustness Testing - Internal Watchdog.xlsx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AA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A862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30EF2D9D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275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301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Units.xlsx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C93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30B8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it is better use Pressure unit in title</w:t>
            </w:r>
          </w:p>
        </w:tc>
      </w:tr>
      <w:tr w:rsidR="004E654D" w:rsidRPr="004E654D" w14:paraId="4A94BCB0" w14:textId="77777777" w:rsidTr="004E654D">
        <w:trPr>
          <w:trHeight w:val="4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B09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281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934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A03E8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step 9,10 failed in last </w:t>
            </w:r>
            <w:proofErr w:type="spell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sheet"find</w:t>
            </w:r>
            <w:proofErr w:type="spell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stop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"  to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see if need to revise case </w:t>
            </w:r>
          </w:p>
        </w:tc>
      </w:tr>
      <w:tr w:rsidR="004E654D" w:rsidRPr="004E654D" w14:paraId="2877AC21" w14:textId="77777777" w:rsidTr="004E654D">
        <w:trPr>
          <w:trHeight w:val="4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8AD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6C2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Low-level IPC - Update from same or different R3.xlsx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A1B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09E5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as title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describes ,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it is better to have both upgrade and downgrade test  </w:t>
            </w:r>
          </w:p>
        </w:tc>
      </w:tr>
      <w:tr w:rsidR="004E654D" w:rsidRPr="004E654D" w14:paraId="342F259C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38C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9BB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XD_FSTATE.xlsx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524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C49F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as comment, should FBAP test is taken into test XD_FSTATE</w:t>
            </w:r>
          </w:p>
        </w:tc>
      </w:tr>
      <w:tr w:rsidR="004E654D" w:rsidRPr="004E654D" w14:paraId="75B6BBA2" w14:textId="77777777" w:rsidTr="004E654D">
        <w:trPr>
          <w:trHeight w:val="4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9C1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6CE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Static Revision.xlsx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B841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9636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disctinct</w:t>
            </w:r>
            <w:proofErr w:type="spell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TB.ST_REV with RB.ST_REV and some incremental value might be incorrect </w:t>
            </w:r>
          </w:p>
        </w:tc>
      </w:tr>
      <w:tr w:rsidR="004E654D" w:rsidRPr="004E654D" w14:paraId="354ABB99" w14:textId="77777777" w:rsidTr="004E654D">
        <w:trPr>
          <w:trHeight w:val="4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1A8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9838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High level IPC testing - Parameters consistency.xlsx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8612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C1F5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it is better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add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check for two FF dynamic variable, and related UI configuration test</w:t>
            </w:r>
          </w:p>
        </w:tc>
      </w:tr>
      <w:tr w:rsidR="004E654D" w:rsidRPr="004E654D" w14:paraId="34A66B54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AD9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EE2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High level IPC testing - Large Parameters.xlsx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B49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333C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no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comment ,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just follow up test requirement added in document </w:t>
            </w:r>
          </w:p>
        </w:tc>
      </w:tr>
      <w:tr w:rsidR="004E654D" w:rsidRPr="004E654D" w14:paraId="15C0B135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500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0691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Low-level IPC - Fresh device.xlsx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C36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921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no comment </w:t>
            </w:r>
          </w:p>
        </w:tc>
      </w:tr>
      <w:tr w:rsidR="004E654D" w:rsidRPr="004E654D" w14:paraId="0505F951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EA9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lastRenderedPageBreak/>
              <w:t>11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0E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Low-level IPC - Update from R2.xlsx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1C1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D48F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add advanced key  </w:t>
            </w:r>
          </w:p>
        </w:tc>
      </w:tr>
      <w:tr w:rsidR="004E654D" w:rsidRPr="004E654D" w14:paraId="09C583D3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3F0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44D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Low Level IPC - Error Recovery - Failure of IPC.xlsx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8B0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C4C3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need more details for failure of IPC</w:t>
            </w:r>
          </w:p>
        </w:tc>
      </w:tr>
      <w:tr w:rsidR="004E654D" w:rsidRPr="004E654D" w14:paraId="6A6C9496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E9F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073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Low Level IPC - Errors in Periodic Traffic and Manual Recovery.xlsx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81A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6E35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578E3804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34B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B58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Low Level IPC - Error Recovery - Manual Recovery.xlsx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2D2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ADA1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typo can't be read</w:t>
            </w:r>
          </w:p>
        </w:tc>
      </w:tr>
      <w:tr w:rsidR="004E654D" w:rsidRPr="004E654D" w14:paraId="2AAAA945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D51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5CF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Robustness Testing - Flash failure - RAM glitch.xlsx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B96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4D6A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advise to use SA not DTM as testing tool</w:t>
            </w:r>
          </w:p>
        </w:tc>
      </w:tr>
      <w:tr w:rsidR="004E654D" w:rsidRPr="004E654D" w14:paraId="0196A273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7A2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26C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Robustness Testing - Permanent flash failure.xlsx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7C7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57E3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redesign step 14 and step 15 </w:t>
            </w:r>
          </w:p>
        </w:tc>
      </w:tr>
      <w:tr w:rsidR="004E654D" w:rsidRPr="004E654D" w14:paraId="3A7E6D83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D34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C2F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Robustness Testing - NV Memory Instrumentation.xlsx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06C2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4293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retest it </w:t>
            </w:r>
          </w:p>
        </w:tc>
      </w:tr>
      <w:tr w:rsidR="004E654D" w:rsidRPr="004E654D" w14:paraId="0B2E4EB6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137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335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Failed state.xlsx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6CA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97F1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advise to revise step to cover test requirement</w:t>
            </w:r>
          </w:p>
        </w:tc>
      </w:tr>
      <w:tr w:rsidR="004E654D" w:rsidRPr="004E654D" w14:paraId="6FC6F3A9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4C8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7132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extremes.xlsx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4DB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2B141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1CBFB159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8DB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479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Functionality.xlsx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9EA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94F9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how to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compare  test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result 200 times</w:t>
            </w:r>
          </w:p>
        </w:tc>
      </w:tr>
      <w:tr w:rsidR="004E654D" w:rsidRPr="004E654D" w14:paraId="087AB95E" w14:textId="77777777" w:rsidTr="004E654D">
        <w:trPr>
          <w:trHeight w:val="4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541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998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Local UI - Find Stops.xlsx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A45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169F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not only AUTO STOP but also MAN STOP should be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tested,  SA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is good enough as only tool to help check raw position</w:t>
            </w:r>
          </w:p>
        </w:tc>
      </w:tr>
      <w:tr w:rsidR="004E654D" w:rsidRPr="004E654D" w14:paraId="101736BB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0B0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3C5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Autotune.xlsx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4258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366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Is it a DD test item?  It should take block mode into steps</w:t>
            </w:r>
          </w:p>
        </w:tc>
      </w:tr>
      <w:tr w:rsidR="004E654D" w:rsidRPr="004E654D" w14:paraId="750DC587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515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534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Functional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Testing  -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TB Advanced persistence.xlsx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322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5983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62E1F8A3" w14:textId="77777777" w:rsidTr="004E654D">
        <w:trPr>
          <w:trHeight w:val="4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D1C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151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default values.xlsx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E91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009B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default ,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factory default and  quick default should be combined into this document together</w:t>
            </w:r>
          </w:p>
        </w:tc>
      </w:tr>
      <w:tr w:rsidR="004E654D" w:rsidRPr="004E654D" w14:paraId="2D057891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7DC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F8B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Robustness Testing - External watchdog.xlsx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1C0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07A0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5385263F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245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43B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Alarms Testing - case FD_SIMULATE.xlsx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DE6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E1415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it is better revise it and use Configurator for testing</w:t>
            </w:r>
          </w:p>
        </w:tc>
      </w:tr>
      <w:tr w:rsidR="004E654D" w:rsidRPr="004E654D" w14:paraId="15135D55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16B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CB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Alarms Testing - Case Alert Mapping.xlsx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1DDD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D91E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it is better revise it and use Configurator for testing</w:t>
            </w:r>
          </w:p>
        </w:tc>
      </w:tr>
      <w:tr w:rsidR="004E654D" w:rsidRPr="004E654D" w14:paraId="3289A6D7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3682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EEA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Alarm Testing - Case STATIC Revision increase.xlsx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0C7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A8AB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need to revise </w:t>
            </w:r>
          </w:p>
        </w:tc>
      </w:tr>
      <w:tr w:rsidR="004E654D" w:rsidRPr="004E654D" w14:paraId="4615C459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5DB2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5C7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DO FB - Discrete Control.xlsx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232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2C53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22BF6D64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689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560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DO FB - Numeric Control.xlsx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16F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E0C6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need to revise for how DO FB work under DINT control</w:t>
            </w:r>
          </w:p>
        </w:tc>
      </w:tr>
      <w:tr w:rsidR="004E654D" w:rsidRPr="004E654D" w14:paraId="01077E37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6D3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D9A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Robustness Testing - NV Memory Reinitialization.xlsx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D37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DA2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need a retest</w:t>
            </w:r>
          </w:p>
        </w:tc>
      </w:tr>
      <w:tr w:rsidR="004E654D" w:rsidRPr="004E654D" w14:paraId="00D76E99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A840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4F6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Low-level IPC - Performance.xlsx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0C6F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DDBD6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314F5530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8C7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9E5C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Diagnostics Testings-N.xlsx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F38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2868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almost same as 1st document</w:t>
            </w:r>
          </w:p>
        </w:tc>
      </w:tr>
      <w:tr w:rsidR="004E654D" w:rsidRPr="004E654D" w14:paraId="6CBF9092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E72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BA4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more.xlsx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5B0E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8033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failed step need to </w:t>
            </w:r>
            <w:proofErr w:type="spell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reivse</w:t>
            </w:r>
            <w:proofErr w:type="spellEnd"/>
          </w:p>
        </w:tc>
      </w:tr>
      <w:tr w:rsidR="004E654D" w:rsidRPr="004E654D" w14:paraId="0D562B6D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111A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C0D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Robustness Testing - Setpoint Timeout.xlsx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93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D0E9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need to revise test case</w:t>
            </w:r>
          </w:p>
        </w:tc>
      </w:tr>
      <w:tr w:rsidR="004E654D" w:rsidRPr="004E654D" w14:paraId="17B63378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A34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BAD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Functional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Testing  -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Find Stops(revised partly).xlsx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11C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04F1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  <w:tr w:rsidR="004E654D" w:rsidRPr="004E654D" w14:paraId="650A4FAE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327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86B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Alarms testing - Case WRITE_LOCK - Advanced options.xlsx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7041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85038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it is a wrong test case if as title it </w:t>
            </w:r>
            <w:proofErr w:type="gramStart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checks  WRITE</w:t>
            </w:r>
            <w:proofErr w:type="gramEnd"/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_LOCK</w:t>
            </w:r>
          </w:p>
        </w:tc>
      </w:tr>
      <w:tr w:rsidR="004E654D" w:rsidRPr="004E654D" w14:paraId="344014A5" w14:textId="77777777" w:rsidTr="004E654D">
        <w:trPr>
          <w:trHeight w:val="2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B029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E897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Functional Testing - Physical analog input.xlsx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BE93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3DF74" w14:textId="77777777" w:rsidR="004E654D" w:rsidRPr="004E654D" w:rsidRDefault="004E654D" w:rsidP="004E654D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4E65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no comment</w:t>
            </w:r>
          </w:p>
        </w:tc>
      </w:tr>
    </w:tbl>
    <w:p w14:paraId="667D0E78" w14:textId="66A10FEC" w:rsidR="004263B4" w:rsidRDefault="004263B4" w:rsidP="004E654D">
      <w:pPr>
        <w:pStyle w:val="NormalHeading1"/>
        <w:ind w:left="0"/>
      </w:pPr>
    </w:p>
    <w:p w14:paraId="4BECB404" w14:textId="52C2CAC7" w:rsidR="004263B4" w:rsidRDefault="004263B4" w:rsidP="004263B4">
      <w:pPr>
        <w:pStyle w:val="NormalHeading1"/>
      </w:pPr>
    </w:p>
    <w:p w14:paraId="3216E6D3" w14:textId="33A1F9D4" w:rsidR="004263B4" w:rsidRPr="004263B4" w:rsidRDefault="004263B4" w:rsidP="004263B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  <w:rPr>
          <w:rFonts w:ascii="Calibri" w:eastAsia="Times New Roman" w:hAnsi="Calibri" w:cs="Calibri"/>
          <w:color w:val="000000"/>
          <w:sz w:val="22"/>
          <w:szCs w:val="22"/>
          <w:lang w:eastAsia="zh-CN"/>
        </w:rPr>
      </w:pPr>
      <w:r>
        <w:t>Link:</w:t>
      </w:r>
      <w:r w:rsidRPr="004263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263B4">
        <w:rPr>
          <w:rFonts w:ascii="Calibri" w:eastAsia="Times New Roman" w:hAnsi="Calibri" w:cs="Calibri"/>
          <w:color w:val="000000"/>
          <w:sz w:val="22"/>
          <w:szCs w:val="22"/>
          <w:lang w:eastAsia="zh-CN"/>
        </w:rPr>
        <w:t>https://bakerhughes-my.sharepoint.com/personal/vladimir_kostadinov_bakerhughes_com/_layouts/15/onedrive.aspx?id=%2Fpersonal%2Fvladimir%5Fkostadinov%5Fbakerhughes%5Fcom%2FDocuments%2FSVI%20FF%20Version%203%2FTestCases%2FSVI%20FF%20%20tests&amp;ga=1</w:t>
      </w:r>
    </w:p>
    <w:p w14:paraId="15EA1F85" w14:textId="6ADA2391" w:rsidR="004263B4" w:rsidRPr="004263B4" w:rsidRDefault="004263B4" w:rsidP="004263B4">
      <w:pPr>
        <w:pStyle w:val="NormalHeading1"/>
      </w:pPr>
    </w:p>
    <w:sectPr w:rsidR="004263B4" w:rsidRPr="004263B4" w:rsidSect="00B85CA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576" w:right="1080" w:bottom="2246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F7A9" w14:textId="77777777" w:rsidR="00BE0DCB" w:rsidRDefault="00BE0DCB">
      <w:r>
        <w:separator/>
      </w:r>
    </w:p>
  </w:endnote>
  <w:endnote w:type="continuationSeparator" w:id="0">
    <w:p w14:paraId="41D8F05C" w14:textId="77777777" w:rsidR="00BE0DCB" w:rsidRDefault="00BE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Pitch">
    <w:altName w:val="Calibri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A24B" w14:textId="77777777" w:rsidR="00C33FD7" w:rsidRDefault="00C33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5F06" w14:textId="77777777" w:rsidR="002C7C79" w:rsidRPr="00203B5E" w:rsidRDefault="002C7C79" w:rsidP="00752185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D702BA" wp14:editId="39905357">
              <wp:simplePos x="0" y="0"/>
              <wp:positionH relativeFrom="column">
                <wp:posOffset>-368300</wp:posOffset>
              </wp:positionH>
              <wp:positionV relativeFrom="page">
                <wp:posOffset>8458200</wp:posOffset>
              </wp:positionV>
              <wp:extent cx="7145020" cy="7620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45020" cy="762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28289C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7BA60"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9pt,666pt" to="533.6pt,6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" strokecolor="#28289c" strokeweight="4pt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DA0C2A" wp14:editId="2F3CD5A1">
              <wp:simplePos x="0" y="0"/>
              <wp:positionH relativeFrom="column">
                <wp:posOffset>-409575</wp:posOffset>
              </wp:positionH>
              <wp:positionV relativeFrom="paragraph">
                <wp:posOffset>-462280</wp:posOffset>
              </wp:positionV>
              <wp:extent cx="7181215" cy="128016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215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80" w:type="dxa"/>
                            <w:tblInd w:w="19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260"/>
                            <w:gridCol w:w="3510"/>
                            <w:gridCol w:w="1890"/>
                            <w:gridCol w:w="1312"/>
                            <w:gridCol w:w="1392"/>
                            <w:gridCol w:w="1616"/>
                          </w:tblGrid>
                          <w:tr w:rsidR="002C7C79" w14:paraId="0A50EEEC" w14:textId="77777777" w:rsidTr="002C1A58">
                            <w:trPr>
                              <w:cantSplit/>
                              <w:trHeight w:val="353"/>
                            </w:trPr>
                            <w:tc>
                              <w:tcPr>
                                <w:tcW w:w="1260" w:type="dxa"/>
                              </w:tcPr>
                              <w:p w14:paraId="3A875704" w14:textId="77777777" w:rsidR="002C7C79" w:rsidRPr="00752185" w:rsidRDefault="002C7C79" w:rsidP="00387817">
                                <w:pPr>
                                  <w:pStyle w:val="Footer"/>
                                </w:pPr>
                                <w:r w:rsidRPr="00752185">
                                  <w:t>Doc Number</w:t>
                                </w:r>
                              </w:p>
                            </w:tc>
                            <w:tc>
                              <w:tcPr>
                                <w:tcW w:w="3510" w:type="dxa"/>
                              </w:tcPr>
                              <w:p w14:paraId="7522157B" w14:textId="77777777" w:rsidR="002C7C79" w:rsidRPr="00752185" w:rsidRDefault="00074067" w:rsidP="001B66E1">
                                <w:pPr>
                                  <w:pStyle w:val="Footer"/>
                                  <w:jc w:val="left"/>
                                </w:pPr>
                                <w:r>
                                  <w:t>I-000-05-00000.T42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vMerge w:val="restart"/>
                                <w:shd w:val="clear" w:color="auto" w:fill="auto"/>
                              </w:tcPr>
                              <w:p w14:paraId="379F1881" w14:textId="49810474" w:rsidR="002C7C79" w:rsidRPr="00752185" w:rsidRDefault="002C7C79" w:rsidP="009A2277">
                                <w:pPr>
                                  <w:pStyle w:val="Footer"/>
                                  <w:jc w:val="left"/>
                                </w:pPr>
                              </w:p>
                            </w:tc>
                            <w:tc>
                              <w:tcPr>
                                <w:tcW w:w="1312" w:type="dxa"/>
                                <w:vMerge w:val="restart"/>
                              </w:tcPr>
                              <w:p w14:paraId="6D7BDA69" w14:textId="77777777" w:rsidR="002C7C79" w:rsidRDefault="00274585" w:rsidP="00206136">
                                <w:pPr>
                                  <w:pStyle w:val="Footer"/>
                                  <w:jc w:val="right"/>
                                  <w:rPr>
                                    <w:lang w:eastAsia="zh-CN"/>
                                  </w:rPr>
                                </w:pPr>
                                <w:r>
                                  <w:t>Author(s)</w:t>
                                </w:r>
                              </w:p>
                              <w:p w14:paraId="4376EE46" w14:textId="77777777" w:rsidR="004139EC" w:rsidRPr="00752185" w:rsidRDefault="004139EC" w:rsidP="00DD40DE">
                                <w:pPr>
                                  <w:pStyle w:val="Footer"/>
                                  <w:wordWrap w:val="0"/>
                                  <w:jc w:val="right"/>
                                  <w:rPr>
                                    <w:sz w:val="24"/>
                                    <w:lang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92" w:type="dxa"/>
                                <w:vMerge w:val="restart"/>
                              </w:tcPr>
                              <w:p w14:paraId="449FBE48" w14:textId="77777777" w:rsidR="00385B88" w:rsidRPr="00752185" w:rsidRDefault="00385B88" w:rsidP="0087423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16" w:type="dxa"/>
                                <w:vMerge w:val="restart"/>
                              </w:tcPr>
                              <w:p w14:paraId="3F53BB9B" w14:textId="77777777" w:rsidR="002C7C79" w:rsidRPr="00752185" w:rsidRDefault="002C7C79" w:rsidP="00023BF7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2C7C79" w14:paraId="3105C849" w14:textId="77777777" w:rsidTr="002C1A58">
                            <w:trPr>
                              <w:cantSplit/>
                              <w:trHeight w:val="230"/>
                            </w:trPr>
                            <w:tc>
                              <w:tcPr>
                                <w:tcW w:w="1260" w:type="dxa"/>
                                <w:vMerge w:val="restart"/>
                              </w:tcPr>
                              <w:p w14:paraId="5DEA7D65" w14:textId="77777777" w:rsidR="002C7C79" w:rsidRPr="001B66E1" w:rsidRDefault="002C7C79" w:rsidP="00AB2051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1B66E1">
                                  <w:rPr>
                                    <w:sz w:val="20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3510" w:type="dxa"/>
                                <w:vMerge w:val="restart"/>
                              </w:tcPr>
                              <w:p w14:paraId="07D9653C" w14:textId="77777777" w:rsidR="002C7C79" w:rsidRPr="001B66E1" w:rsidRDefault="00874EDC" w:rsidP="001B66E1">
                                <w:pPr>
                                  <w:rPr>
                                    <w:sz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0"/>
                                    <w:lang w:eastAsia="zh-CN"/>
                                  </w:rPr>
                                  <w:t>Rev</w:t>
                                </w:r>
                                <w:r w:rsidR="00586BDC">
                                  <w:rPr>
                                    <w:sz w:val="20"/>
                                    <w:lang w:eastAsia="zh-CN"/>
                                  </w:rPr>
                                  <w:t xml:space="preserve"> </w:t>
                                </w:r>
                                <w:ins w:id="39" w:author="Dai, Derek" w:date="2014-05-06T10:34:00Z">
                                  <w:r w:rsidR="00360267">
                                    <w:rPr>
                                      <w:rFonts w:hint="eastAsia"/>
                                      <w:sz w:val="20"/>
                                      <w:lang w:eastAsia="zh-CN"/>
                                    </w:rPr>
                                    <w:t>0.0</w:t>
                                  </w:r>
                                </w:ins>
                                <w:del w:id="40" w:author="Dai, Derek" w:date="2014-05-06T10:34:00Z">
                                  <w:r w:rsidR="002C7C79" w:rsidDel="00360267">
                                    <w:rPr>
                                      <w:sz w:val="20"/>
                                    </w:rPr>
                                    <w:delText>-</w:delText>
                                  </w:r>
                                </w:del>
                              </w:p>
                            </w:tc>
                            <w:tc>
                              <w:tcPr>
                                <w:tcW w:w="1890" w:type="dxa"/>
                                <w:vMerge/>
                                <w:shd w:val="clear" w:color="auto" w:fill="auto"/>
                              </w:tcPr>
                              <w:p w14:paraId="3A0D6499" w14:textId="77777777" w:rsidR="002C7C79" w:rsidRPr="00752185" w:rsidRDefault="002C7C79" w:rsidP="00A24129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312" w:type="dxa"/>
                                <w:vMerge/>
                              </w:tcPr>
                              <w:p w14:paraId="2ED90518" w14:textId="77777777" w:rsidR="002C7C79" w:rsidRPr="00752185" w:rsidRDefault="002C7C79" w:rsidP="00206136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1392" w:type="dxa"/>
                                <w:vMerge/>
                              </w:tcPr>
                              <w:p w14:paraId="56A53672" w14:textId="77777777"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16" w:type="dxa"/>
                                <w:vMerge/>
                              </w:tcPr>
                              <w:p w14:paraId="1B268D41" w14:textId="77777777"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2C7C79" w14:paraId="065DC283" w14:textId="77777777" w:rsidTr="002C1A58">
                            <w:trPr>
                              <w:cantSplit/>
                              <w:trHeight w:val="227"/>
                            </w:trPr>
                            <w:tc>
                              <w:tcPr>
                                <w:tcW w:w="1260" w:type="dxa"/>
                                <w:vMerge/>
                              </w:tcPr>
                              <w:p w14:paraId="45E171E9" w14:textId="77777777"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3510" w:type="dxa"/>
                                <w:vMerge/>
                              </w:tcPr>
                              <w:p w14:paraId="74DBC5DE" w14:textId="77777777" w:rsidR="002C7C79" w:rsidRPr="00203B5E" w:rsidRDefault="002C7C79" w:rsidP="00387817"/>
                            </w:tc>
                            <w:tc>
                              <w:tcPr>
                                <w:tcW w:w="1890" w:type="dxa"/>
                                <w:vMerge/>
                                <w:shd w:val="clear" w:color="auto" w:fill="auto"/>
                              </w:tcPr>
                              <w:p w14:paraId="2E42C7C4" w14:textId="77777777" w:rsidR="002C7C79" w:rsidRPr="00752185" w:rsidRDefault="002C7C79" w:rsidP="00A24129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312" w:type="dxa"/>
                              </w:tcPr>
                              <w:p w14:paraId="52F67641" w14:textId="77777777" w:rsidR="002C7C79" w:rsidRPr="00752185" w:rsidRDefault="00274585" w:rsidP="001B66E1">
                                <w:pPr>
                                  <w:pStyle w:val="Footer"/>
                                  <w:jc w:val="right"/>
                                </w:pPr>
                                <w:r>
                                  <w:t>Approver</w:t>
                                </w:r>
                              </w:p>
                            </w:tc>
                            <w:tc>
                              <w:tcPr>
                                <w:tcW w:w="1392" w:type="dxa"/>
                              </w:tcPr>
                              <w:p w14:paraId="54238377" w14:textId="77777777" w:rsidR="002C7C79" w:rsidRPr="00752185" w:rsidRDefault="002C7C79" w:rsidP="004A586D">
                                <w:pPr>
                                  <w:pStyle w:val="Footer"/>
                                  <w:ind w:left="4536" w:hanging="453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6" w:type="dxa"/>
                              </w:tcPr>
                              <w:p w14:paraId="71773CA0" w14:textId="77777777" w:rsidR="002C7C79" w:rsidRPr="00752185" w:rsidRDefault="002C7C79" w:rsidP="00EC44B0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2C7C79" w14:paraId="79B5EB37" w14:textId="77777777" w:rsidTr="002C1A58">
                            <w:trPr>
                              <w:cantSplit/>
                            </w:trPr>
                            <w:tc>
                              <w:tcPr>
                                <w:tcW w:w="1260" w:type="dxa"/>
                              </w:tcPr>
                              <w:p w14:paraId="55FBBCC8" w14:textId="77777777" w:rsidR="002C7C79" w:rsidRPr="00752185" w:rsidRDefault="002C7C79" w:rsidP="001B66E1">
                                <w:pPr>
                                  <w:pStyle w:val="Footer"/>
                                  <w:jc w:val="left"/>
                                </w:pPr>
                                <w:r w:rsidRPr="00752185">
                                  <w:t>Filename</w:t>
                                </w:r>
                              </w:p>
                            </w:tc>
                            <w:tc>
                              <w:tcPr>
                                <w:tcW w:w="3510" w:type="dxa"/>
                              </w:tcPr>
                              <w:p w14:paraId="35863067" w14:textId="77777777" w:rsidR="002C7C79" w:rsidRPr="00752185" w:rsidRDefault="002C7C79" w:rsidP="001B66E1">
                                <w:pPr>
                                  <w:pStyle w:val="Footer"/>
                                  <w:jc w:val="left"/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77FBC0E6" w14:textId="77777777" w:rsidR="002C7C79" w:rsidRPr="00752185" w:rsidRDefault="002C7C79" w:rsidP="001B66E1">
                                <w:pPr>
                                  <w:pStyle w:val="Footer"/>
                                </w:pPr>
                                <w:r w:rsidRPr="00752185">
                                  <w:t xml:space="preserve">Page </w:t>
                                </w:r>
                                <w:r w:rsidRPr="00752185">
                                  <w:fldChar w:fldCharType="begin"/>
                                </w:r>
                                <w:r w:rsidRPr="00752185">
                                  <w:instrText xml:space="preserve"> PAGE </w:instrText>
                                </w:r>
                                <w:r w:rsidRPr="00752185">
                                  <w:fldChar w:fldCharType="separate"/>
                                </w:r>
                                <w:r w:rsidR="00074067">
                                  <w:rPr>
                                    <w:noProof/>
                                  </w:rPr>
                                  <w:t>2</w:t>
                                </w:r>
                                <w:r w:rsidRPr="00752185">
                                  <w:fldChar w:fldCharType="end"/>
                                </w:r>
                                <w:r w:rsidRPr="00752185">
                                  <w:t xml:space="preserve"> of </w:t>
                                </w:r>
                                <w:fldSimple w:instr=" NUMPAGES ">
                                  <w:r w:rsidR="00074067">
                                    <w:rPr>
                                      <w:noProof/>
                                    </w:rPr>
                                    <w:t>28</w:t>
                                  </w:r>
                                </w:fldSimple>
                              </w:p>
                            </w:tc>
                            <w:tc>
                              <w:tcPr>
                                <w:tcW w:w="1312" w:type="dxa"/>
                              </w:tcPr>
                              <w:p w14:paraId="10241D76" w14:textId="77777777" w:rsidR="002C7C79" w:rsidRPr="00752185" w:rsidRDefault="002C7C79" w:rsidP="001B66E1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1392" w:type="dxa"/>
                              </w:tcPr>
                              <w:p w14:paraId="548AEC8A" w14:textId="77777777"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16" w:type="dxa"/>
                              </w:tcPr>
                              <w:p w14:paraId="70A15E92" w14:textId="77777777"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586BDC" w14:paraId="4B7F2F64" w14:textId="77777777" w:rsidTr="003E5EBF">
                            <w:trPr>
                              <w:cantSplit/>
                            </w:trPr>
                            <w:tc>
                              <w:tcPr>
                                <w:tcW w:w="10980" w:type="dxa"/>
                                <w:gridSpan w:val="6"/>
                              </w:tcPr>
                              <w:p w14:paraId="530D97A3" w14:textId="77777777" w:rsidR="00586BDC" w:rsidRDefault="00586BDC" w:rsidP="00FD450A">
                                <w:pPr>
                                  <w:pStyle w:val="Footer"/>
                                  <w:rPr>
                                    <w:rFonts w:ascii="GE Inspira" w:hAnsi="GE Inspira"/>
                                    <w:bCs/>
                                    <w:u w:val="single"/>
                                  </w:rPr>
                                </w:pPr>
                                <w:r w:rsidRPr="000C6002">
                                  <w:rPr>
                                    <w:rFonts w:ascii="GE Inspira" w:hAnsi="GE Inspira"/>
                                    <w:u w:val="single"/>
                                  </w:rPr>
                                  <w:t>UNCONTROLLED WHEN PRINTED OR</w:t>
                                </w:r>
                                <w:r>
                                  <w:rPr>
                                    <w:rFonts w:ascii="GE Inspira" w:hAnsi="GE Inspira"/>
                                    <w:u w:val="single"/>
                                  </w:rPr>
                                  <w:t xml:space="preserve"> </w:t>
                                </w:r>
                                <w:r w:rsidRPr="000C6002">
                                  <w:rPr>
                                    <w:rFonts w:ascii="GE Inspira" w:hAnsi="GE Inspira"/>
                                    <w:u w:val="single"/>
                                  </w:rPr>
                                  <w:t>TRANSMITTED ELECTRONICALLY</w:t>
                                </w:r>
                              </w:p>
                            </w:tc>
                          </w:tr>
                        </w:tbl>
                        <w:p w14:paraId="6949EDBC" w14:textId="24149BBC" w:rsidR="00586BDC" w:rsidRPr="00274585" w:rsidRDefault="00006C34" w:rsidP="00586BDC">
                          <w:pPr>
                            <w:pBdr>
                              <w:top w:val="single" w:sz="4" w:space="1" w:color="auto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GE Inspira" w:hAnsi="GE Inspira"/>
                              <w:sz w:val="20"/>
                            </w:rPr>
                          </w:pPr>
                          <w:r>
                            <w:rPr>
                              <w:rFonts w:ascii="GE Inspira" w:hAnsi="GE Inspira"/>
                              <w:sz w:val="20"/>
                            </w:rPr>
                            <w:t>BH</w:t>
                          </w:r>
                          <w:r w:rsidR="00586BDC" w:rsidRPr="00274585">
                            <w:rPr>
                              <w:rFonts w:ascii="GE Inspira" w:hAnsi="GE Inspira"/>
                              <w:sz w:val="20"/>
                            </w:rPr>
                            <w:t xml:space="preserve"> PROPRIETARY INFORMATION</w:t>
                          </w:r>
                        </w:p>
                        <w:p w14:paraId="54324067" w14:textId="3E080A2A" w:rsidR="00586BDC" w:rsidRPr="00274585" w:rsidRDefault="00586BDC" w:rsidP="00586BDC">
                          <w:pPr>
                            <w:pStyle w:val="Footer"/>
                            <w:rPr>
                              <w:rFonts w:ascii="GE Inspira" w:hAnsi="GE Inspira"/>
                            </w:rPr>
                          </w:pPr>
                          <w:r w:rsidRPr="00274585">
                            <w:rPr>
                              <w:rFonts w:ascii="GE Inspira" w:hAnsi="GE Inspira"/>
                            </w:rPr>
                            <w:t xml:space="preserve">For </w:t>
                          </w:r>
                          <w:r w:rsidR="00006C34">
                            <w:rPr>
                              <w:rFonts w:ascii="GE Inspira" w:hAnsi="GE Inspira"/>
                            </w:rPr>
                            <w:t>BH</w:t>
                          </w:r>
                          <w:r w:rsidRPr="00274585">
                            <w:rPr>
                              <w:rFonts w:ascii="GE Inspira" w:hAnsi="GE Inspira"/>
                            </w:rPr>
                            <w:t xml:space="preserve"> </w:t>
                          </w:r>
                          <w:r w:rsidR="00274585" w:rsidRPr="00274585">
                            <w:rPr>
                              <w:rFonts w:ascii="GE Inspira" w:hAnsi="GE Inspira"/>
                            </w:rPr>
                            <w:t xml:space="preserve">Internal/Confidential/Restricted </w:t>
                          </w:r>
                          <w:r w:rsidRPr="00274585">
                            <w:rPr>
                              <w:rFonts w:ascii="GE Inspira" w:hAnsi="GE Inspira"/>
                            </w:rPr>
                            <w:t>Use Only</w:t>
                          </w:r>
                        </w:p>
                        <w:p w14:paraId="26DD99F8" w14:textId="77777777" w:rsidR="002C7C79" w:rsidRPr="00203B5E" w:rsidRDefault="002C7C79" w:rsidP="00586BDC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A0C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2.25pt;margin-top:-36.4pt;width:565.45pt;height:100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" filled="f" stroked="f">
              <v:textbox>
                <w:txbxContent>
                  <w:tbl>
                    <w:tblPr>
                      <w:tblW w:w="10980" w:type="dxa"/>
                      <w:tblInd w:w="19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260"/>
                      <w:gridCol w:w="3510"/>
                      <w:gridCol w:w="1890"/>
                      <w:gridCol w:w="1312"/>
                      <w:gridCol w:w="1392"/>
                      <w:gridCol w:w="1616"/>
                    </w:tblGrid>
                    <w:tr w:rsidR="002C7C79" w14:paraId="0A50EEEC" w14:textId="77777777" w:rsidTr="002C1A58">
                      <w:trPr>
                        <w:cantSplit/>
                        <w:trHeight w:val="353"/>
                      </w:trPr>
                      <w:tc>
                        <w:tcPr>
                          <w:tcW w:w="1260" w:type="dxa"/>
                        </w:tcPr>
                        <w:p w14:paraId="3A875704" w14:textId="77777777" w:rsidR="002C7C79" w:rsidRPr="00752185" w:rsidRDefault="002C7C79" w:rsidP="00387817">
                          <w:pPr>
                            <w:pStyle w:val="Footer"/>
                          </w:pPr>
                          <w:r w:rsidRPr="00752185">
                            <w:t>Doc Number</w:t>
                          </w:r>
                        </w:p>
                      </w:tc>
                      <w:tc>
                        <w:tcPr>
                          <w:tcW w:w="3510" w:type="dxa"/>
                        </w:tcPr>
                        <w:p w14:paraId="7522157B" w14:textId="77777777" w:rsidR="002C7C79" w:rsidRPr="00752185" w:rsidRDefault="00074067" w:rsidP="001B66E1">
                          <w:pPr>
                            <w:pStyle w:val="Footer"/>
                            <w:jc w:val="left"/>
                          </w:pPr>
                          <w:r>
                            <w:t>I-000-05-00000.T42</w:t>
                          </w:r>
                        </w:p>
                      </w:tc>
                      <w:tc>
                        <w:tcPr>
                          <w:tcW w:w="1890" w:type="dxa"/>
                          <w:vMerge w:val="restart"/>
                          <w:shd w:val="clear" w:color="auto" w:fill="auto"/>
                        </w:tcPr>
                        <w:p w14:paraId="379F1881" w14:textId="49810474" w:rsidR="002C7C79" w:rsidRPr="00752185" w:rsidRDefault="002C7C79" w:rsidP="009A2277">
                          <w:pPr>
                            <w:pStyle w:val="Footer"/>
                            <w:jc w:val="left"/>
                          </w:pPr>
                        </w:p>
                      </w:tc>
                      <w:tc>
                        <w:tcPr>
                          <w:tcW w:w="1312" w:type="dxa"/>
                          <w:vMerge w:val="restart"/>
                        </w:tcPr>
                        <w:p w14:paraId="6D7BDA69" w14:textId="77777777" w:rsidR="002C7C79" w:rsidRDefault="00274585" w:rsidP="00206136">
                          <w:pPr>
                            <w:pStyle w:val="Footer"/>
                            <w:jc w:val="right"/>
                            <w:rPr>
                              <w:lang w:eastAsia="zh-CN"/>
                            </w:rPr>
                          </w:pPr>
                          <w:r>
                            <w:t>Author(s)</w:t>
                          </w:r>
                        </w:p>
                        <w:p w14:paraId="4376EE46" w14:textId="77777777" w:rsidR="004139EC" w:rsidRPr="00752185" w:rsidRDefault="004139EC" w:rsidP="00DD40DE">
                          <w:pPr>
                            <w:pStyle w:val="Footer"/>
                            <w:wordWrap w:val="0"/>
                            <w:jc w:val="right"/>
                            <w:rPr>
                              <w:sz w:val="24"/>
                              <w:lang w:eastAsia="zh-CN"/>
                            </w:rPr>
                          </w:pPr>
                        </w:p>
                      </w:tc>
                      <w:tc>
                        <w:tcPr>
                          <w:tcW w:w="1392" w:type="dxa"/>
                          <w:vMerge w:val="restart"/>
                        </w:tcPr>
                        <w:p w14:paraId="449FBE48" w14:textId="77777777" w:rsidR="00385B88" w:rsidRPr="00752185" w:rsidRDefault="00385B88" w:rsidP="00874231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616" w:type="dxa"/>
                          <w:vMerge w:val="restart"/>
                        </w:tcPr>
                        <w:p w14:paraId="3F53BB9B" w14:textId="77777777" w:rsidR="002C7C79" w:rsidRPr="00752185" w:rsidRDefault="002C7C79" w:rsidP="00023BF7">
                          <w:pPr>
                            <w:pStyle w:val="Footer"/>
                          </w:pPr>
                        </w:p>
                      </w:tc>
                    </w:tr>
                    <w:tr w:rsidR="002C7C79" w14:paraId="3105C849" w14:textId="77777777" w:rsidTr="002C1A58">
                      <w:trPr>
                        <w:cantSplit/>
                        <w:trHeight w:val="230"/>
                      </w:trPr>
                      <w:tc>
                        <w:tcPr>
                          <w:tcW w:w="1260" w:type="dxa"/>
                          <w:vMerge w:val="restart"/>
                        </w:tcPr>
                        <w:p w14:paraId="5DEA7D65" w14:textId="77777777" w:rsidR="002C7C79" w:rsidRPr="001B66E1" w:rsidRDefault="002C7C79" w:rsidP="00AB2051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1B66E1">
                            <w:rPr>
                              <w:sz w:val="20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3510" w:type="dxa"/>
                          <w:vMerge w:val="restart"/>
                        </w:tcPr>
                        <w:p w14:paraId="07D9653C" w14:textId="77777777" w:rsidR="002C7C79" w:rsidRPr="001B66E1" w:rsidRDefault="00874EDC" w:rsidP="001B66E1">
                          <w:pPr>
                            <w:rPr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lang w:eastAsia="zh-CN"/>
                            </w:rPr>
                            <w:t>Rev</w:t>
                          </w:r>
                          <w:r w:rsidR="00586BDC">
                            <w:rPr>
                              <w:sz w:val="20"/>
                              <w:lang w:eastAsia="zh-CN"/>
                            </w:rPr>
                            <w:t xml:space="preserve"> </w:t>
                          </w:r>
                          <w:ins w:id="41" w:author="Dai, Derek" w:date="2014-05-06T10:34:00Z">
                            <w:r w:rsidR="00360267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0.0</w:t>
                            </w:r>
                          </w:ins>
                          <w:del w:id="42" w:author="Dai, Derek" w:date="2014-05-06T10:34:00Z">
                            <w:r w:rsidR="002C7C79" w:rsidDel="00360267">
                              <w:rPr>
                                <w:sz w:val="20"/>
                              </w:rPr>
                              <w:delText>-</w:delText>
                            </w:r>
                          </w:del>
                        </w:p>
                      </w:tc>
                      <w:tc>
                        <w:tcPr>
                          <w:tcW w:w="1890" w:type="dxa"/>
                          <w:vMerge/>
                          <w:shd w:val="clear" w:color="auto" w:fill="auto"/>
                        </w:tcPr>
                        <w:p w14:paraId="3A0D6499" w14:textId="77777777" w:rsidR="002C7C79" w:rsidRPr="00752185" w:rsidRDefault="002C7C79" w:rsidP="00A24129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312" w:type="dxa"/>
                          <w:vMerge/>
                        </w:tcPr>
                        <w:p w14:paraId="2ED90518" w14:textId="77777777" w:rsidR="002C7C79" w:rsidRPr="00752185" w:rsidRDefault="002C7C79" w:rsidP="00206136">
                          <w:pPr>
                            <w:pStyle w:val="Footer"/>
                            <w:jc w:val="right"/>
                          </w:pPr>
                        </w:p>
                      </w:tc>
                      <w:tc>
                        <w:tcPr>
                          <w:tcW w:w="1392" w:type="dxa"/>
                          <w:vMerge/>
                        </w:tcPr>
                        <w:p w14:paraId="56A53672" w14:textId="77777777"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616" w:type="dxa"/>
                          <w:vMerge/>
                        </w:tcPr>
                        <w:p w14:paraId="1B268D41" w14:textId="77777777"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</w:tr>
                    <w:tr w:rsidR="002C7C79" w14:paraId="065DC283" w14:textId="77777777" w:rsidTr="002C1A58">
                      <w:trPr>
                        <w:cantSplit/>
                        <w:trHeight w:val="227"/>
                      </w:trPr>
                      <w:tc>
                        <w:tcPr>
                          <w:tcW w:w="1260" w:type="dxa"/>
                          <w:vMerge/>
                        </w:tcPr>
                        <w:p w14:paraId="45E171E9" w14:textId="77777777"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3510" w:type="dxa"/>
                          <w:vMerge/>
                        </w:tcPr>
                        <w:p w14:paraId="74DBC5DE" w14:textId="77777777" w:rsidR="002C7C79" w:rsidRPr="00203B5E" w:rsidRDefault="002C7C79" w:rsidP="00387817"/>
                      </w:tc>
                      <w:tc>
                        <w:tcPr>
                          <w:tcW w:w="1890" w:type="dxa"/>
                          <w:vMerge/>
                          <w:shd w:val="clear" w:color="auto" w:fill="auto"/>
                        </w:tcPr>
                        <w:p w14:paraId="2E42C7C4" w14:textId="77777777" w:rsidR="002C7C79" w:rsidRPr="00752185" w:rsidRDefault="002C7C79" w:rsidP="00A24129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312" w:type="dxa"/>
                        </w:tcPr>
                        <w:p w14:paraId="52F67641" w14:textId="77777777" w:rsidR="002C7C79" w:rsidRPr="00752185" w:rsidRDefault="00274585" w:rsidP="001B66E1">
                          <w:pPr>
                            <w:pStyle w:val="Footer"/>
                            <w:jc w:val="right"/>
                          </w:pPr>
                          <w:r>
                            <w:t>Approver</w:t>
                          </w:r>
                        </w:p>
                      </w:tc>
                      <w:tc>
                        <w:tcPr>
                          <w:tcW w:w="1392" w:type="dxa"/>
                        </w:tcPr>
                        <w:p w14:paraId="54238377" w14:textId="77777777" w:rsidR="002C7C79" w:rsidRPr="00752185" w:rsidRDefault="002C7C79" w:rsidP="004A586D">
                          <w:pPr>
                            <w:pStyle w:val="Footer"/>
                            <w:ind w:left="4536" w:hanging="4536"/>
                            <w:jc w:val="both"/>
                            <w:rPr>
                              <w:lang w:eastAsia="zh-CN"/>
                            </w:rPr>
                          </w:pPr>
                        </w:p>
                      </w:tc>
                      <w:tc>
                        <w:tcPr>
                          <w:tcW w:w="1616" w:type="dxa"/>
                        </w:tcPr>
                        <w:p w14:paraId="71773CA0" w14:textId="77777777" w:rsidR="002C7C79" w:rsidRPr="00752185" w:rsidRDefault="002C7C79" w:rsidP="00EC44B0">
                          <w:pPr>
                            <w:pStyle w:val="Footer"/>
                          </w:pPr>
                        </w:p>
                      </w:tc>
                    </w:tr>
                    <w:tr w:rsidR="002C7C79" w14:paraId="79B5EB37" w14:textId="77777777" w:rsidTr="002C1A58">
                      <w:trPr>
                        <w:cantSplit/>
                      </w:trPr>
                      <w:tc>
                        <w:tcPr>
                          <w:tcW w:w="1260" w:type="dxa"/>
                        </w:tcPr>
                        <w:p w14:paraId="55FBBCC8" w14:textId="77777777" w:rsidR="002C7C79" w:rsidRPr="00752185" w:rsidRDefault="002C7C79" w:rsidP="001B66E1">
                          <w:pPr>
                            <w:pStyle w:val="Footer"/>
                            <w:jc w:val="left"/>
                          </w:pPr>
                          <w:r w:rsidRPr="00752185">
                            <w:t>Filename</w:t>
                          </w:r>
                        </w:p>
                      </w:tc>
                      <w:tc>
                        <w:tcPr>
                          <w:tcW w:w="3510" w:type="dxa"/>
                        </w:tcPr>
                        <w:p w14:paraId="35863067" w14:textId="77777777" w:rsidR="002C7C79" w:rsidRPr="00752185" w:rsidRDefault="002C7C79" w:rsidP="001B66E1">
                          <w:pPr>
                            <w:pStyle w:val="Footer"/>
                            <w:jc w:val="left"/>
                          </w:pPr>
                        </w:p>
                      </w:tc>
                      <w:tc>
                        <w:tcPr>
                          <w:tcW w:w="1890" w:type="dxa"/>
                        </w:tcPr>
                        <w:p w14:paraId="77FBC0E6" w14:textId="77777777" w:rsidR="002C7C79" w:rsidRPr="00752185" w:rsidRDefault="002C7C79" w:rsidP="001B66E1">
                          <w:pPr>
                            <w:pStyle w:val="Footer"/>
                          </w:pPr>
                          <w:r w:rsidRPr="00752185">
                            <w:t xml:space="preserve">Page </w:t>
                          </w:r>
                          <w:r w:rsidRPr="00752185">
                            <w:fldChar w:fldCharType="begin"/>
                          </w:r>
                          <w:r w:rsidRPr="00752185">
                            <w:instrText xml:space="preserve"> PAGE </w:instrText>
                          </w:r>
                          <w:r w:rsidRPr="00752185">
                            <w:fldChar w:fldCharType="separate"/>
                          </w:r>
                          <w:r w:rsidR="00074067">
                            <w:rPr>
                              <w:noProof/>
                            </w:rPr>
                            <w:t>2</w:t>
                          </w:r>
                          <w:r w:rsidRPr="00752185">
                            <w:fldChar w:fldCharType="end"/>
                          </w:r>
                          <w:r w:rsidRPr="00752185">
                            <w:t xml:space="preserve"> of </w:t>
                          </w:r>
                          <w:fldSimple w:instr=" NUMPAGES ">
                            <w:r w:rsidR="00074067">
                              <w:rPr>
                                <w:noProof/>
                              </w:rPr>
                              <w:t>28</w:t>
                            </w:r>
                          </w:fldSimple>
                        </w:p>
                      </w:tc>
                      <w:tc>
                        <w:tcPr>
                          <w:tcW w:w="1312" w:type="dxa"/>
                        </w:tcPr>
                        <w:p w14:paraId="10241D76" w14:textId="77777777" w:rsidR="002C7C79" w:rsidRPr="00752185" w:rsidRDefault="002C7C79" w:rsidP="001B66E1">
                          <w:pPr>
                            <w:pStyle w:val="Footer"/>
                            <w:jc w:val="right"/>
                          </w:pPr>
                        </w:p>
                      </w:tc>
                      <w:tc>
                        <w:tcPr>
                          <w:tcW w:w="1392" w:type="dxa"/>
                        </w:tcPr>
                        <w:p w14:paraId="548AEC8A" w14:textId="77777777"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616" w:type="dxa"/>
                        </w:tcPr>
                        <w:p w14:paraId="70A15E92" w14:textId="77777777"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</w:tr>
                    <w:tr w:rsidR="00586BDC" w14:paraId="4B7F2F64" w14:textId="77777777" w:rsidTr="003E5EBF">
                      <w:trPr>
                        <w:cantSplit/>
                      </w:trPr>
                      <w:tc>
                        <w:tcPr>
                          <w:tcW w:w="10980" w:type="dxa"/>
                          <w:gridSpan w:val="6"/>
                        </w:tcPr>
                        <w:p w14:paraId="530D97A3" w14:textId="77777777" w:rsidR="00586BDC" w:rsidRDefault="00586BDC" w:rsidP="00FD450A">
                          <w:pPr>
                            <w:pStyle w:val="Footer"/>
                            <w:rPr>
                              <w:rFonts w:ascii="GE Inspira" w:hAnsi="GE Inspira"/>
                              <w:bCs/>
                              <w:u w:val="single"/>
                            </w:rPr>
                          </w:pPr>
                          <w:r w:rsidRPr="000C6002">
                            <w:rPr>
                              <w:rFonts w:ascii="GE Inspira" w:hAnsi="GE Inspira"/>
                              <w:u w:val="single"/>
                            </w:rPr>
                            <w:t>UNCONTROLLED WHEN PRINTED OR</w:t>
                          </w:r>
                          <w:r>
                            <w:rPr>
                              <w:rFonts w:ascii="GE Inspira" w:hAnsi="GE Inspira"/>
                              <w:u w:val="single"/>
                            </w:rPr>
                            <w:t xml:space="preserve"> </w:t>
                          </w:r>
                          <w:r w:rsidRPr="000C6002">
                            <w:rPr>
                              <w:rFonts w:ascii="GE Inspira" w:hAnsi="GE Inspira"/>
                              <w:u w:val="single"/>
                            </w:rPr>
                            <w:t>TRANSMITTED ELECTRONICALLY</w:t>
                          </w:r>
                        </w:p>
                      </w:tc>
                    </w:tr>
                  </w:tbl>
                  <w:p w14:paraId="6949EDBC" w14:textId="24149BBC" w:rsidR="00586BDC" w:rsidRPr="00274585" w:rsidRDefault="00006C34" w:rsidP="00586BDC">
                    <w:pPr>
                      <w:pBdr>
                        <w:top w:val="single" w:sz="4" w:space="1" w:color="auto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GE Inspira" w:hAnsi="GE Inspira"/>
                        <w:sz w:val="20"/>
                      </w:rPr>
                    </w:pPr>
                    <w:r>
                      <w:rPr>
                        <w:rFonts w:ascii="GE Inspira" w:hAnsi="GE Inspira"/>
                        <w:sz w:val="20"/>
                      </w:rPr>
                      <w:t>BH</w:t>
                    </w:r>
                    <w:r w:rsidR="00586BDC" w:rsidRPr="00274585">
                      <w:rPr>
                        <w:rFonts w:ascii="GE Inspira" w:hAnsi="GE Inspira"/>
                        <w:sz w:val="20"/>
                      </w:rPr>
                      <w:t xml:space="preserve"> PROPRIETARY INFORMATION</w:t>
                    </w:r>
                  </w:p>
                  <w:p w14:paraId="54324067" w14:textId="3E080A2A" w:rsidR="00586BDC" w:rsidRPr="00274585" w:rsidRDefault="00586BDC" w:rsidP="00586BDC">
                    <w:pPr>
                      <w:pStyle w:val="Footer"/>
                      <w:rPr>
                        <w:rFonts w:ascii="GE Inspira" w:hAnsi="GE Inspira"/>
                      </w:rPr>
                    </w:pPr>
                    <w:r w:rsidRPr="00274585">
                      <w:rPr>
                        <w:rFonts w:ascii="GE Inspira" w:hAnsi="GE Inspira"/>
                      </w:rPr>
                      <w:t xml:space="preserve">For </w:t>
                    </w:r>
                    <w:r w:rsidR="00006C34">
                      <w:rPr>
                        <w:rFonts w:ascii="GE Inspira" w:hAnsi="GE Inspira"/>
                      </w:rPr>
                      <w:t>BH</w:t>
                    </w:r>
                    <w:r w:rsidRPr="00274585">
                      <w:rPr>
                        <w:rFonts w:ascii="GE Inspira" w:hAnsi="GE Inspira"/>
                      </w:rPr>
                      <w:t xml:space="preserve"> </w:t>
                    </w:r>
                    <w:r w:rsidR="00274585" w:rsidRPr="00274585">
                      <w:rPr>
                        <w:rFonts w:ascii="GE Inspira" w:hAnsi="GE Inspira"/>
                      </w:rPr>
                      <w:t xml:space="preserve">Internal/Confidential/Restricted </w:t>
                    </w:r>
                    <w:r w:rsidRPr="00274585">
                      <w:rPr>
                        <w:rFonts w:ascii="GE Inspira" w:hAnsi="GE Inspira"/>
                      </w:rPr>
                      <w:t>Use Only</w:t>
                    </w:r>
                  </w:p>
                  <w:p w14:paraId="26DD99F8" w14:textId="77777777" w:rsidR="002C7C79" w:rsidRPr="00203B5E" w:rsidRDefault="002C7C79" w:rsidP="00586BDC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38"/>
      <w:gridCol w:w="2564"/>
      <w:gridCol w:w="1506"/>
      <w:gridCol w:w="1650"/>
      <w:gridCol w:w="1815"/>
      <w:gridCol w:w="1295"/>
    </w:tblGrid>
    <w:tr w:rsidR="002C7C79" w14:paraId="0B29A92E" w14:textId="77777777">
      <w:trPr>
        <w:cantSplit/>
        <w:trHeight w:val="257"/>
      </w:trPr>
      <w:tc>
        <w:tcPr>
          <w:tcW w:w="1538" w:type="dxa"/>
        </w:tcPr>
        <w:p w14:paraId="6B484B13" w14:textId="77777777" w:rsidR="002C7C79" w:rsidRDefault="002C7C79" w:rsidP="007A4DAC">
          <w:pPr>
            <w:pStyle w:val="Footer"/>
          </w:pPr>
          <w:r>
            <w:t>Doc Number</w:t>
          </w:r>
        </w:p>
      </w:tc>
      <w:tc>
        <w:tcPr>
          <w:tcW w:w="2564" w:type="dxa"/>
        </w:tcPr>
        <w:p w14:paraId="4F750BBE" w14:textId="77777777" w:rsidR="002C7C79" w:rsidRDefault="002C7C79" w:rsidP="007A4DAC">
          <w:pPr>
            <w:pStyle w:val="Footer"/>
          </w:pPr>
          <w:r>
            <w:t>IR06-003</w:t>
          </w:r>
        </w:p>
      </w:tc>
      <w:tc>
        <w:tcPr>
          <w:tcW w:w="1506" w:type="dxa"/>
        </w:tcPr>
        <w:p w14:paraId="58504AF8" w14:textId="77777777" w:rsidR="002C7C79" w:rsidRDefault="002C7C79" w:rsidP="007A4DAC">
          <w:pPr>
            <w:pStyle w:val="Footer"/>
          </w:pPr>
        </w:p>
      </w:tc>
      <w:tc>
        <w:tcPr>
          <w:tcW w:w="1650" w:type="dxa"/>
        </w:tcPr>
        <w:p w14:paraId="1B58E8DC" w14:textId="77777777" w:rsidR="002C7C79" w:rsidRDefault="002C7C79" w:rsidP="007A4DAC">
          <w:pPr>
            <w:pStyle w:val="Footer"/>
          </w:pPr>
          <w:r>
            <w:t>CREATED</w:t>
          </w:r>
        </w:p>
      </w:tc>
      <w:tc>
        <w:tcPr>
          <w:tcW w:w="1815" w:type="dxa"/>
        </w:tcPr>
        <w:p w14:paraId="3CE9EE74" w14:textId="77777777" w:rsidR="002C7C79" w:rsidRDefault="002C7C79" w:rsidP="007A4DAC">
          <w:pPr>
            <w:pStyle w:val="Footer"/>
          </w:pPr>
          <w:proofErr w:type="spellStart"/>
          <w:proofErr w:type="gramStart"/>
          <w:r>
            <w:t>K.Belanger</w:t>
          </w:r>
          <w:proofErr w:type="spellEnd"/>
          <w:proofErr w:type="gramEnd"/>
        </w:p>
      </w:tc>
      <w:tc>
        <w:tcPr>
          <w:tcW w:w="1295" w:type="dxa"/>
        </w:tcPr>
        <w:p w14:paraId="756DAA42" w14:textId="77777777" w:rsidR="002C7C79" w:rsidRDefault="002C7C79" w:rsidP="007A4DAC">
          <w:pPr>
            <w:pStyle w:val="Footer"/>
          </w:pPr>
          <w:r>
            <w:t>10MAR2006</w:t>
          </w:r>
        </w:p>
      </w:tc>
    </w:tr>
    <w:tr w:rsidR="002C7C79" w14:paraId="4C771676" w14:textId="77777777">
      <w:trPr>
        <w:cantSplit/>
      </w:trPr>
      <w:tc>
        <w:tcPr>
          <w:tcW w:w="1538" w:type="dxa"/>
        </w:tcPr>
        <w:p w14:paraId="584BFF49" w14:textId="77777777" w:rsidR="002C7C79" w:rsidRDefault="002C7C79" w:rsidP="007A4DAC">
          <w:pPr>
            <w:pStyle w:val="Footer"/>
          </w:pPr>
          <w:r>
            <w:t>Revision</w:t>
          </w:r>
        </w:p>
      </w:tc>
      <w:tc>
        <w:tcPr>
          <w:tcW w:w="2564" w:type="dxa"/>
        </w:tcPr>
        <w:p w14:paraId="768D687C" w14:textId="77777777" w:rsidR="002C7C79" w:rsidRDefault="002C7C79" w:rsidP="007A4DAC">
          <w:r>
            <w:t>02</w:t>
          </w:r>
        </w:p>
      </w:tc>
      <w:tc>
        <w:tcPr>
          <w:tcW w:w="1506" w:type="dxa"/>
        </w:tcPr>
        <w:p w14:paraId="29EE5C80" w14:textId="77777777" w:rsidR="002C7C79" w:rsidRDefault="002C7C79" w:rsidP="007A4DAC">
          <w:pPr>
            <w:pStyle w:val="Footer"/>
          </w:pPr>
        </w:p>
      </w:tc>
      <w:tc>
        <w:tcPr>
          <w:tcW w:w="1650" w:type="dxa"/>
        </w:tcPr>
        <w:p w14:paraId="385F734A" w14:textId="77777777" w:rsidR="002C7C79" w:rsidRDefault="002C7C79" w:rsidP="007A4DAC">
          <w:pPr>
            <w:pStyle w:val="Footer"/>
          </w:pPr>
          <w:r>
            <w:t>CHECKED</w:t>
          </w:r>
        </w:p>
      </w:tc>
      <w:tc>
        <w:tcPr>
          <w:tcW w:w="1815" w:type="dxa"/>
        </w:tcPr>
        <w:p w14:paraId="40D6C117" w14:textId="77777777" w:rsidR="002C7C79" w:rsidRDefault="002C7C79" w:rsidP="007A4DAC">
          <w:pPr>
            <w:pStyle w:val="Footer"/>
          </w:pPr>
          <w:r>
            <w:t>T. Kabir</w:t>
          </w:r>
        </w:p>
      </w:tc>
      <w:tc>
        <w:tcPr>
          <w:tcW w:w="1295" w:type="dxa"/>
        </w:tcPr>
        <w:p w14:paraId="09BA55B7" w14:textId="77777777" w:rsidR="002C7C79" w:rsidRDefault="002C7C79" w:rsidP="007A4DAC">
          <w:pPr>
            <w:pStyle w:val="Footer"/>
          </w:pPr>
          <w:r>
            <w:t>11MAR2006</w:t>
          </w:r>
        </w:p>
      </w:tc>
    </w:tr>
    <w:tr w:rsidR="002C7C79" w14:paraId="3714994E" w14:textId="77777777">
      <w:trPr>
        <w:cantSplit/>
      </w:trPr>
      <w:tc>
        <w:tcPr>
          <w:tcW w:w="1538" w:type="dxa"/>
        </w:tcPr>
        <w:p w14:paraId="0FA58390" w14:textId="77777777" w:rsidR="002C7C79" w:rsidRDefault="002C7C79" w:rsidP="007A4DAC">
          <w:pPr>
            <w:pStyle w:val="Footer"/>
          </w:pPr>
          <w:r>
            <w:t>Filename</w:t>
          </w:r>
        </w:p>
      </w:tc>
      <w:tc>
        <w:tcPr>
          <w:tcW w:w="2564" w:type="dxa"/>
        </w:tcPr>
        <w:p w14:paraId="5BB4E4DB" w14:textId="77777777" w:rsidR="002C7C79" w:rsidRDefault="00000000" w:rsidP="007A4DAC">
          <w:pPr>
            <w:pStyle w:val="Footer"/>
          </w:pPr>
          <w:fldSimple w:instr=" FILENAME  \* Caps  \* MERGEFORMAT ">
            <w:r w:rsidR="00DD40DE">
              <w:rPr>
                <w:noProof/>
              </w:rPr>
              <w:t>Full Wizard - Download And Upload All Parameters - Copy.Docx</w:t>
            </w:r>
          </w:fldSimple>
        </w:p>
      </w:tc>
      <w:tc>
        <w:tcPr>
          <w:tcW w:w="1506" w:type="dxa"/>
        </w:tcPr>
        <w:p w14:paraId="45BC9294" w14:textId="77777777" w:rsidR="002C7C79" w:rsidRDefault="002C7C79" w:rsidP="007A4DAC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fldSimple w:instr=" NUMPAGES ">
            <w:r w:rsidR="00DD40DE">
              <w:rPr>
                <w:noProof/>
              </w:rPr>
              <w:t>7</w:t>
            </w:r>
          </w:fldSimple>
        </w:p>
      </w:tc>
      <w:tc>
        <w:tcPr>
          <w:tcW w:w="1650" w:type="dxa"/>
        </w:tcPr>
        <w:p w14:paraId="6E501C9E" w14:textId="77777777" w:rsidR="002C7C79" w:rsidRDefault="002C7C79" w:rsidP="007A4DAC">
          <w:pPr>
            <w:pStyle w:val="Footer"/>
          </w:pPr>
          <w:r>
            <w:t>APPROVED</w:t>
          </w:r>
        </w:p>
      </w:tc>
      <w:tc>
        <w:tcPr>
          <w:tcW w:w="1815" w:type="dxa"/>
        </w:tcPr>
        <w:p w14:paraId="1266C5F9" w14:textId="77777777" w:rsidR="002C7C79" w:rsidRDefault="002C7C79" w:rsidP="007A4DAC">
          <w:pPr>
            <w:pStyle w:val="Footer"/>
          </w:pPr>
          <w:r>
            <w:t>T. Kabir</w:t>
          </w:r>
        </w:p>
      </w:tc>
      <w:tc>
        <w:tcPr>
          <w:tcW w:w="1295" w:type="dxa"/>
        </w:tcPr>
        <w:p w14:paraId="0BC59C94" w14:textId="77777777" w:rsidR="002C7C79" w:rsidRDefault="002C7C79" w:rsidP="007A4DAC">
          <w:pPr>
            <w:pStyle w:val="Footer"/>
          </w:pPr>
          <w:r>
            <w:t>11MAR2006</w:t>
          </w:r>
        </w:p>
      </w:tc>
    </w:tr>
  </w:tbl>
  <w:p w14:paraId="2C4A2060" w14:textId="77777777" w:rsidR="002C7C79" w:rsidRPr="00B06A85" w:rsidRDefault="002C7C79" w:rsidP="00B06A85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1E6DF1" wp14:editId="226C9470">
              <wp:simplePos x="0" y="0"/>
              <wp:positionH relativeFrom="column">
                <wp:posOffset>-73660</wp:posOffset>
              </wp:positionH>
              <wp:positionV relativeFrom="paragraph">
                <wp:posOffset>12065</wp:posOffset>
              </wp:positionV>
              <wp:extent cx="6592570" cy="54864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25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AF4950" w14:textId="77777777" w:rsidR="002C7C79" w:rsidRPr="0059520E" w:rsidRDefault="002C7C79" w:rsidP="00203B5E">
                          <w:pPr>
                            <w:pStyle w:val="Footer"/>
                          </w:pPr>
                          <w:r w:rsidRPr="00F857D1">
                            <w:t>Copyright 200</w:t>
                          </w:r>
                          <w:r>
                            <w:t>6</w:t>
                          </w:r>
                          <w:r w:rsidRPr="00F857D1">
                            <w:t xml:space="preserve"> as an unpublished trade secret.  This document and all information herein</w:t>
                          </w:r>
                          <w:r>
                            <w:t xml:space="preserve"> </w:t>
                          </w:r>
                          <w:proofErr w:type="gramStart"/>
                          <w:r>
                            <w:t>is</w:t>
                          </w:r>
                          <w:proofErr w:type="gramEnd"/>
                          <w:r>
                            <w:t xml:space="preserve"> the property of Dresser Flow </w:t>
                          </w:r>
                          <w:r w:rsidRPr="00F857D1">
                            <w:t>Control, Dresser, Inc.</w:t>
                          </w:r>
                          <w:r w:rsidRPr="00203B5E">
                            <w:rPr>
                              <w:rStyle w:val="PageNumber"/>
                            </w:rPr>
                            <w:t xml:space="preserve">  It is confidential and must not be made public or copied and is subject to return upon demand.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E6D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5.8pt;margin-top:.95pt;width:519.1pt;height:4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" filled="f" stroked="f">
              <v:textbox>
                <w:txbxContent>
                  <w:p w14:paraId="29AF4950" w14:textId="77777777" w:rsidR="002C7C79" w:rsidRPr="0059520E" w:rsidRDefault="002C7C79" w:rsidP="00203B5E">
                    <w:pPr>
                      <w:pStyle w:val="Footer"/>
                    </w:pPr>
                    <w:r w:rsidRPr="00F857D1">
                      <w:t>Copyright 200</w:t>
                    </w:r>
                    <w:r>
                      <w:t>6</w:t>
                    </w:r>
                    <w:r w:rsidRPr="00F857D1">
                      <w:t xml:space="preserve"> as an unpublished trade secret.  This document and all information herein</w:t>
                    </w:r>
                    <w:r>
                      <w:t xml:space="preserve"> </w:t>
                    </w:r>
                    <w:proofErr w:type="gramStart"/>
                    <w:r>
                      <w:t>is</w:t>
                    </w:r>
                    <w:proofErr w:type="gramEnd"/>
                    <w:r>
                      <w:t xml:space="preserve"> the property of Dresser Flow </w:t>
                    </w:r>
                    <w:r w:rsidRPr="00F857D1">
                      <w:t>Control, Dresser, Inc.</w:t>
                    </w:r>
                    <w:r w:rsidRPr="00203B5E">
                      <w:rPr>
                        <w:rStyle w:val="PageNumber"/>
                      </w:rPr>
                      <w:t xml:space="preserve">  It is confidential and must not be made public or copied and is subject to return upon demand.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F1CC" w14:textId="77777777" w:rsidR="00BE0DCB" w:rsidRDefault="00BE0DCB">
      <w:r>
        <w:separator/>
      </w:r>
    </w:p>
  </w:footnote>
  <w:footnote w:type="continuationSeparator" w:id="0">
    <w:p w14:paraId="0A2FE515" w14:textId="77777777" w:rsidR="00BE0DCB" w:rsidRDefault="00BE0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A40F" w14:textId="77777777" w:rsidR="00C33FD7" w:rsidRDefault="00C33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FFDA" w14:textId="77777777" w:rsidR="002C7C79" w:rsidRDefault="002C7C79">
    <w:pPr>
      <w:pStyle w:val="Header"/>
    </w:pPr>
    <w: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1661" w14:textId="77777777" w:rsidR="00C33FD7" w:rsidRDefault="00C33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06D4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1E7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285B1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BCE3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74E9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72E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68CD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9295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B687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CEECCE98"/>
    <w:lvl w:ilvl="0">
      <w:start w:val="1"/>
      <w:numFmt w:val="decimal"/>
      <w:lvlText w:val="%1"/>
      <w:lvlJc w:val="left"/>
      <w:pPr>
        <w:tabs>
          <w:tab w:val="num" w:pos="656"/>
        </w:tabs>
        <w:ind w:left="656" w:hanging="5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2918"/>
        </w:tabs>
        <w:ind w:left="2918" w:hanging="54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78"/>
        </w:tabs>
        <w:ind w:left="778" w:hanging="720"/>
      </w:pPr>
      <w:rPr>
        <w:rFonts w:ascii="Times New Roman" w:hAnsi="Times New Roman" w:hint="default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138"/>
        </w:tabs>
        <w:ind w:left="1138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598"/>
        </w:tabs>
        <w:ind w:left="59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8"/>
        </w:tabs>
        <w:ind w:left="598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"/>
        </w:tabs>
        <w:ind w:left="598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8"/>
        </w:tabs>
        <w:ind w:left="598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8"/>
        </w:tabs>
        <w:ind w:left="598" w:firstLine="0"/>
      </w:pPr>
      <w:rPr>
        <w:rFonts w:hint="default"/>
      </w:rPr>
    </w:lvl>
  </w:abstractNum>
  <w:abstractNum w:abstractNumId="10" w15:restartNumberingAfterBreak="0">
    <w:nsid w:val="00000002"/>
    <w:multiLevelType w:val="singleLevel"/>
    <w:tmpl w:val="00000002"/>
    <w:name w:val="WW8Num1"/>
    <w:lvl w:ilvl="0">
      <w:numFmt w:val="decimal"/>
      <w:lvlText w:val=""/>
      <w:lvlJc w:val="left"/>
    </w:lvl>
  </w:abstractNum>
  <w:abstractNum w:abstractNumId="11" w15:restartNumberingAfterBreak="0">
    <w:nsid w:val="00000003"/>
    <w:multiLevelType w:val="singleLevel"/>
    <w:tmpl w:val="00000003"/>
    <w:name w:val="WW8Num2"/>
    <w:lvl w:ilvl="0">
      <w:numFmt w:val="decimal"/>
      <w:lvlText w:val=""/>
      <w:lvlJc w:val="left"/>
    </w:lvl>
  </w:abstractNum>
  <w:abstractNum w:abstractNumId="12" w15:restartNumberingAfterBreak="0">
    <w:nsid w:val="00000004"/>
    <w:multiLevelType w:val="singleLevel"/>
    <w:tmpl w:val="00000004"/>
    <w:name w:val="WW8Num3"/>
    <w:lvl w:ilvl="0">
      <w:numFmt w:val="decimal"/>
      <w:lvlText w:val=""/>
      <w:lvlJc w:val="left"/>
    </w:lvl>
  </w:abstractNum>
  <w:abstractNum w:abstractNumId="13" w15:restartNumberingAfterBreak="0">
    <w:nsid w:val="00000005"/>
    <w:multiLevelType w:val="singleLevel"/>
    <w:tmpl w:val="00000005"/>
    <w:name w:val="WW8Num4"/>
    <w:lvl w:ilvl="0">
      <w:numFmt w:val="decimal"/>
      <w:lvlText w:val=""/>
      <w:lvlJc w:val="left"/>
    </w:lvl>
  </w:abstractNum>
  <w:abstractNum w:abstractNumId="14" w15:restartNumberingAfterBreak="0">
    <w:nsid w:val="03A16EFA"/>
    <w:multiLevelType w:val="multilevel"/>
    <w:tmpl w:val="99DE79FA"/>
    <w:name w:val="WW8Num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5007C3C"/>
    <w:multiLevelType w:val="hybridMultilevel"/>
    <w:tmpl w:val="D8107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4A111A"/>
    <w:multiLevelType w:val="hybridMultilevel"/>
    <w:tmpl w:val="70AE5E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9B87DD2"/>
    <w:multiLevelType w:val="hybridMultilevel"/>
    <w:tmpl w:val="8A1829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B6E241A"/>
    <w:multiLevelType w:val="hybridMultilevel"/>
    <w:tmpl w:val="4CD01B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F4755A0"/>
    <w:multiLevelType w:val="multilevel"/>
    <w:tmpl w:val="9ADA4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17BF3A61"/>
    <w:multiLevelType w:val="hybridMultilevel"/>
    <w:tmpl w:val="994E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630E99"/>
    <w:multiLevelType w:val="multilevel"/>
    <w:tmpl w:val="0409001D"/>
    <w:styleLink w:val="Style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B293392"/>
    <w:multiLevelType w:val="hybridMultilevel"/>
    <w:tmpl w:val="496C0816"/>
    <w:lvl w:ilvl="0" w:tplc="863C1E5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667C65"/>
    <w:multiLevelType w:val="hybridMultilevel"/>
    <w:tmpl w:val="57DE5A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724A9F"/>
    <w:multiLevelType w:val="multilevel"/>
    <w:tmpl w:val="E168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23FF7"/>
    <w:multiLevelType w:val="singleLevel"/>
    <w:tmpl w:val="1DC0D414"/>
    <w:lvl w:ilvl="0">
      <w:numFmt w:val="decimal"/>
      <w:pStyle w:val="ListBullet"/>
      <w:lvlText w:val=""/>
      <w:lvlJc w:val="left"/>
    </w:lvl>
  </w:abstractNum>
  <w:abstractNum w:abstractNumId="26" w15:restartNumberingAfterBreak="0">
    <w:nsid w:val="31275ABD"/>
    <w:multiLevelType w:val="hybridMultilevel"/>
    <w:tmpl w:val="80ACD328"/>
    <w:lvl w:ilvl="0" w:tplc="6E1246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330B7D88"/>
    <w:multiLevelType w:val="hybridMultilevel"/>
    <w:tmpl w:val="60D8CD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51076B"/>
    <w:multiLevelType w:val="hybridMultilevel"/>
    <w:tmpl w:val="429A8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C55B99"/>
    <w:multiLevelType w:val="hybridMultilevel"/>
    <w:tmpl w:val="8F6A49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17B17"/>
    <w:multiLevelType w:val="hybridMultilevel"/>
    <w:tmpl w:val="D50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B5C77"/>
    <w:multiLevelType w:val="hybridMultilevel"/>
    <w:tmpl w:val="2F3C9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C634D7"/>
    <w:multiLevelType w:val="hybridMultilevel"/>
    <w:tmpl w:val="E2D81F5C"/>
    <w:lvl w:ilvl="0" w:tplc="D8142E4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517F8"/>
    <w:multiLevelType w:val="multilevel"/>
    <w:tmpl w:val="9ADA4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1430247"/>
    <w:multiLevelType w:val="hybridMultilevel"/>
    <w:tmpl w:val="0316D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9961F7"/>
    <w:multiLevelType w:val="hybridMultilevel"/>
    <w:tmpl w:val="39EC9E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85F94"/>
    <w:multiLevelType w:val="hybridMultilevel"/>
    <w:tmpl w:val="0E120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05C94"/>
    <w:multiLevelType w:val="hybridMultilevel"/>
    <w:tmpl w:val="CA20E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B30F1"/>
    <w:multiLevelType w:val="singleLevel"/>
    <w:tmpl w:val="DF1CBC2C"/>
    <w:lvl w:ilvl="0">
      <w:numFmt w:val="decimal"/>
      <w:pStyle w:val="StyleBulleted"/>
      <w:lvlText w:val=""/>
      <w:lvlJc w:val="left"/>
    </w:lvl>
  </w:abstractNum>
  <w:abstractNum w:abstractNumId="39" w15:restartNumberingAfterBreak="0">
    <w:nsid w:val="680C5D62"/>
    <w:multiLevelType w:val="multilevel"/>
    <w:tmpl w:val="2012B9FE"/>
    <w:styleLink w:val="Bullet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DB517EF"/>
    <w:multiLevelType w:val="hybridMultilevel"/>
    <w:tmpl w:val="D556C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E56D1"/>
    <w:multiLevelType w:val="multilevel"/>
    <w:tmpl w:val="CD84E9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2" w15:restartNumberingAfterBreak="0">
    <w:nsid w:val="772065A6"/>
    <w:multiLevelType w:val="hybridMultilevel"/>
    <w:tmpl w:val="E0E2C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67EF1"/>
    <w:multiLevelType w:val="hybridMultilevel"/>
    <w:tmpl w:val="6BA2813A"/>
    <w:lvl w:ilvl="0" w:tplc="9B34BEE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37558">
    <w:abstractNumId w:val="39"/>
  </w:num>
  <w:num w:numId="2" w16cid:durableId="1880166564">
    <w:abstractNumId w:val="38"/>
  </w:num>
  <w:num w:numId="3" w16cid:durableId="735202334">
    <w:abstractNumId w:val="21"/>
  </w:num>
  <w:num w:numId="4" w16cid:durableId="2073890076">
    <w:abstractNumId w:val="25"/>
  </w:num>
  <w:num w:numId="5" w16cid:durableId="1791632336">
    <w:abstractNumId w:val="7"/>
  </w:num>
  <w:num w:numId="6" w16cid:durableId="1865552078">
    <w:abstractNumId w:val="6"/>
  </w:num>
  <w:num w:numId="7" w16cid:durableId="1499079770">
    <w:abstractNumId w:val="5"/>
  </w:num>
  <w:num w:numId="8" w16cid:durableId="94831354">
    <w:abstractNumId w:val="4"/>
  </w:num>
  <w:num w:numId="9" w16cid:durableId="848912076">
    <w:abstractNumId w:val="8"/>
  </w:num>
  <w:num w:numId="10" w16cid:durableId="1865946945">
    <w:abstractNumId w:val="3"/>
  </w:num>
  <w:num w:numId="11" w16cid:durableId="973219561">
    <w:abstractNumId w:val="2"/>
  </w:num>
  <w:num w:numId="12" w16cid:durableId="1679386245">
    <w:abstractNumId w:val="1"/>
  </w:num>
  <w:num w:numId="13" w16cid:durableId="1311130812">
    <w:abstractNumId w:val="0"/>
  </w:num>
  <w:num w:numId="14" w16cid:durableId="291911353">
    <w:abstractNumId w:val="9"/>
  </w:num>
  <w:num w:numId="15" w16cid:durableId="1392657358">
    <w:abstractNumId w:val="23"/>
  </w:num>
  <w:num w:numId="16" w16cid:durableId="186701376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432213">
    <w:abstractNumId w:val="31"/>
  </w:num>
  <w:num w:numId="18" w16cid:durableId="696589424">
    <w:abstractNumId w:val="42"/>
  </w:num>
  <w:num w:numId="19" w16cid:durableId="56251079">
    <w:abstractNumId w:val="16"/>
  </w:num>
  <w:num w:numId="20" w16cid:durableId="1046760213">
    <w:abstractNumId w:val="19"/>
  </w:num>
  <w:num w:numId="21" w16cid:durableId="1093550758">
    <w:abstractNumId w:val="15"/>
  </w:num>
  <w:num w:numId="22" w16cid:durableId="1422331089">
    <w:abstractNumId w:val="28"/>
  </w:num>
  <w:num w:numId="23" w16cid:durableId="596907438">
    <w:abstractNumId w:val="35"/>
  </w:num>
  <w:num w:numId="24" w16cid:durableId="159733358">
    <w:abstractNumId w:val="43"/>
  </w:num>
  <w:num w:numId="25" w16cid:durableId="1467090014">
    <w:abstractNumId w:val="33"/>
  </w:num>
  <w:num w:numId="26" w16cid:durableId="1195114959">
    <w:abstractNumId w:val="41"/>
  </w:num>
  <w:num w:numId="27" w16cid:durableId="2111319458">
    <w:abstractNumId w:val="19"/>
  </w:num>
  <w:num w:numId="28" w16cid:durableId="1005015561">
    <w:abstractNumId w:val="20"/>
  </w:num>
  <w:num w:numId="29" w16cid:durableId="457920767">
    <w:abstractNumId w:val="37"/>
  </w:num>
  <w:num w:numId="30" w16cid:durableId="679509897">
    <w:abstractNumId w:val="40"/>
  </w:num>
  <w:num w:numId="31" w16cid:durableId="752237685">
    <w:abstractNumId w:val="22"/>
  </w:num>
  <w:num w:numId="32" w16cid:durableId="702249617">
    <w:abstractNumId w:val="29"/>
  </w:num>
  <w:num w:numId="33" w16cid:durableId="1757440110">
    <w:abstractNumId w:val="32"/>
  </w:num>
  <w:num w:numId="34" w16cid:durableId="150019766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384450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9885663">
    <w:abstractNumId w:val="36"/>
  </w:num>
  <w:num w:numId="37" w16cid:durableId="1646544082">
    <w:abstractNumId w:val="18"/>
  </w:num>
  <w:num w:numId="38" w16cid:durableId="581767761">
    <w:abstractNumId w:val="30"/>
  </w:num>
  <w:num w:numId="39" w16cid:durableId="347220167">
    <w:abstractNumId w:val="34"/>
  </w:num>
  <w:num w:numId="40" w16cid:durableId="1131553373">
    <w:abstractNumId w:val="27"/>
  </w:num>
  <w:num w:numId="41" w16cid:durableId="574976287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6"/>
  <w:hyphenationZone w:val="425"/>
  <w:drawingGridHorizontalSpacing w:val="58"/>
  <w:drawingGridVerticalSpacing w:val="72"/>
  <w:displayHorizontalDrawingGridEvery w:val="2"/>
  <w:displayVerticalDrawingGridEvery w:val="2"/>
  <w:noPunctuationKerning/>
  <w:characterSpacingControl w:val="doNotCompress"/>
  <w:hdrShapeDefaults>
    <o:shapedefaults v:ext="edit" spidmax="2050" fillcolor="#9c0">
      <v:fill color="#9c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0F"/>
    <w:rsid w:val="000005AD"/>
    <w:rsid w:val="000005E2"/>
    <w:rsid w:val="00000C10"/>
    <w:rsid w:val="000014F3"/>
    <w:rsid w:val="000015BB"/>
    <w:rsid w:val="000015EA"/>
    <w:rsid w:val="00001FEA"/>
    <w:rsid w:val="00003853"/>
    <w:rsid w:val="00004390"/>
    <w:rsid w:val="000054B9"/>
    <w:rsid w:val="00006391"/>
    <w:rsid w:val="000064D5"/>
    <w:rsid w:val="000065E2"/>
    <w:rsid w:val="00006ADF"/>
    <w:rsid w:val="00006B77"/>
    <w:rsid w:val="00006C34"/>
    <w:rsid w:val="00006D8E"/>
    <w:rsid w:val="00006FF1"/>
    <w:rsid w:val="00007159"/>
    <w:rsid w:val="00007279"/>
    <w:rsid w:val="00007417"/>
    <w:rsid w:val="00007557"/>
    <w:rsid w:val="00007CC2"/>
    <w:rsid w:val="00013291"/>
    <w:rsid w:val="000135AE"/>
    <w:rsid w:val="00013E2E"/>
    <w:rsid w:val="000141DB"/>
    <w:rsid w:val="00015C48"/>
    <w:rsid w:val="00015DAA"/>
    <w:rsid w:val="00016AC6"/>
    <w:rsid w:val="00016D07"/>
    <w:rsid w:val="00020192"/>
    <w:rsid w:val="00020880"/>
    <w:rsid w:val="00020E6B"/>
    <w:rsid w:val="000212B7"/>
    <w:rsid w:val="00021E0F"/>
    <w:rsid w:val="0002229D"/>
    <w:rsid w:val="00022B4A"/>
    <w:rsid w:val="00022E45"/>
    <w:rsid w:val="000235A4"/>
    <w:rsid w:val="00023BF7"/>
    <w:rsid w:val="00023E37"/>
    <w:rsid w:val="000241B1"/>
    <w:rsid w:val="00024A49"/>
    <w:rsid w:val="0002523E"/>
    <w:rsid w:val="00025408"/>
    <w:rsid w:val="00025703"/>
    <w:rsid w:val="00026759"/>
    <w:rsid w:val="00027640"/>
    <w:rsid w:val="000311B2"/>
    <w:rsid w:val="00031471"/>
    <w:rsid w:val="00031C8C"/>
    <w:rsid w:val="000342DB"/>
    <w:rsid w:val="0003489F"/>
    <w:rsid w:val="00034EBC"/>
    <w:rsid w:val="00034EE5"/>
    <w:rsid w:val="00034F54"/>
    <w:rsid w:val="000353D7"/>
    <w:rsid w:val="000354B0"/>
    <w:rsid w:val="00035A3E"/>
    <w:rsid w:val="00035E52"/>
    <w:rsid w:val="000370E5"/>
    <w:rsid w:val="0003746F"/>
    <w:rsid w:val="000400FA"/>
    <w:rsid w:val="00040453"/>
    <w:rsid w:val="00040667"/>
    <w:rsid w:val="000413E9"/>
    <w:rsid w:val="00041DA4"/>
    <w:rsid w:val="000426F3"/>
    <w:rsid w:val="000427BE"/>
    <w:rsid w:val="00043000"/>
    <w:rsid w:val="00043930"/>
    <w:rsid w:val="00043EEE"/>
    <w:rsid w:val="00044A2E"/>
    <w:rsid w:val="00044E6A"/>
    <w:rsid w:val="00045022"/>
    <w:rsid w:val="00045AA5"/>
    <w:rsid w:val="00045C63"/>
    <w:rsid w:val="00045CE4"/>
    <w:rsid w:val="000466EF"/>
    <w:rsid w:val="00046FC7"/>
    <w:rsid w:val="000512B1"/>
    <w:rsid w:val="0005131A"/>
    <w:rsid w:val="00051C01"/>
    <w:rsid w:val="000521BE"/>
    <w:rsid w:val="000528D8"/>
    <w:rsid w:val="00052F10"/>
    <w:rsid w:val="00053451"/>
    <w:rsid w:val="0005363E"/>
    <w:rsid w:val="00053A41"/>
    <w:rsid w:val="000540C9"/>
    <w:rsid w:val="0005470D"/>
    <w:rsid w:val="0005478E"/>
    <w:rsid w:val="00054AAC"/>
    <w:rsid w:val="00054B12"/>
    <w:rsid w:val="0005541A"/>
    <w:rsid w:val="0005553D"/>
    <w:rsid w:val="0005592D"/>
    <w:rsid w:val="00056227"/>
    <w:rsid w:val="00056314"/>
    <w:rsid w:val="0005641E"/>
    <w:rsid w:val="00056968"/>
    <w:rsid w:val="00056D80"/>
    <w:rsid w:val="000608A2"/>
    <w:rsid w:val="000612AE"/>
    <w:rsid w:val="00061610"/>
    <w:rsid w:val="00062602"/>
    <w:rsid w:val="0006279F"/>
    <w:rsid w:val="0006305C"/>
    <w:rsid w:val="000637D3"/>
    <w:rsid w:val="00063C64"/>
    <w:rsid w:val="000647B7"/>
    <w:rsid w:val="000647DD"/>
    <w:rsid w:val="00064B2D"/>
    <w:rsid w:val="00065C0E"/>
    <w:rsid w:val="000661E0"/>
    <w:rsid w:val="0006716D"/>
    <w:rsid w:val="00067C60"/>
    <w:rsid w:val="00067F5B"/>
    <w:rsid w:val="0007028E"/>
    <w:rsid w:val="0007046B"/>
    <w:rsid w:val="00070E68"/>
    <w:rsid w:val="00070EAD"/>
    <w:rsid w:val="00072D9E"/>
    <w:rsid w:val="000735B6"/>
    <w:rsid w:val="000738BB"/>
    <w:rsid w:val="0007402F"/>
    <w:rsid w:val="00074067"/>
    <w:rsid w:val="00074249"/>
    <w:rsid w:val="0007481C"/>
    <w:rsid w:val="00074F6E"/>
    <w:rsid w:val="000766EB"/>
    <w:rsid w:val="0007709D"/>
    <w:rsid w:val="000770DF"/>
    <w:rsid w:val="00077113"/>
    <w:rsid w:val="0007730F"/>
    <w:rsid w:val="00080E8B"/>
    <w:rsid w:val="00080EAC"/>
    <w:rsid w:val="0008179F"/>
    <w:rsid w:val="0008205A"/>
    <w:rsid w:val="00082548"/>
    <w:rsid w:val="00082D3B"/>
    <w:rsid w:val="00082E8C"/>
    <w:rsid w:val="00083A0B"/>
    <w:rsid w:val="000848D0"/>
    <w:rsid w:val="00084918"/>
    <w:rsid w:val="00084B83"/>
    <w:rsid w:val="000854D1"/>
    <w:rsid w:val="00085819"/>
    <w:rsid w:val="0008667B"/>
    <w:rsid w:val="00086A35"/>
    <w:rsid w:val="00086DEE"/>
    <w:rsid w:val="00087F1D"/>
    <w:rsid w:val="00091114"/>
    <w:rsid w:val="000917EA"/>
    <w:rsid w:val="0009210E"/>
    <w:rsid w:val="00092F88"/>
    <w:rsid w:val="0009375C"/>
    <w:rsid w:val="00093F7A"/>
    <w:rsid w:val="0009435F"/>
    <w:rsid w:val="00094C8B"/>
    <w:rsid w:val="00094DCD"/>
    <w:rsid w:val="0009525C"/>
    <w:rsid w:val="000961F3"/>
    <w:rsid w:val="000966A9"/>
    <w:rsid w:val="000A0015"/>
    <w:rsid w:val="000A0040"/>
    <w:rsid w:val="000A0643"/>
    <w:rsid w:val="000A0ACD"/>
    <w:rsid w:val="000A11FF"/>
    <w:rsid w:val="000A198A"/>
    <w:rsid w:val="000A236C"/>
    <w:rsid w:val="000A25A6"/>
    <w:rsid w:val="000A2F48"/>
    <w:rsid w:val="000A3610"/>
    <w:rsid w:val="000A363C"/>
    <w:rsid w:val="000A4F12"/>
    <w:rsid w:val="000A5A93"/>
    <w:rsid w:val="000A60EE"/>
    <w:rsid w:val="000A73A5"/>
    <w:rsid w:val="000A7452"/>
    <w:rsid w:val="000A7F4F"/>
    <w:rsid w:val="000B0155"/>
    <w:rsid w:val="000B0797"/>
    <w:rsid w:val="000B1893"/>
    <w:rsid w:val="000B190D"/>
    <w:rsid w:val="000B192F"/>
    <w:rsid w:val="000B1F08"/>
    <w:rsid w:val="000B2544"/>
    <w:rsid w:val="000B37F0"/>
    <w:rsid w:val="000B3E83"/>
    <w:rsid w:val="000B3E8E"/>
    <w:rsid w:val="000B41E1"/>
    <w:rsid w:val="000B66D4"/>
    <w:rsid w:val="000B6E15"/>
    <w:rsid w:val="000B7754"/>
    <w:rsid w:val="000B7815"/>
    <w:rsid w:val="000B7918"/>
    <w:rsid w:val="000C0E54"/>
    <w:rsid w:val="000C14B1"/>
    <w:rsid w:val="000C294F"/>
    <w:rsid w:val="000C36B7"/>
    <w:rsid w:val="000C3CC7"/>
    <w:rsid w:val="000C3DC3"/>
    <w:rsid w:val="000C4049"/>
    <w:rsid w:val="000C6988"/>
    <w:rsid w:val="000C6AD1"/>
    <w:rsid w:val="000C7827"/>
    <w:rsid w:val="000C7AEC"/>
    <w:rsid w:val="000D0628"/>
    <w:rsid w:val="000D14BF"/>
    <w:rsid w:val="000D1715"/>
    <w:rsid w:val="000D1BBE"/>
    <w:rsid w:val="000D2665"/>
    <w:rsid w:val="000D3D26"/>
    <w:rsid w:val="000D51D9"/>
    <w:rsid w:val="000D5727"/>
    <w:rsid w:val="000D5BC5"/>
    <w:rsid w:val="000D6136"/>
    <w:rsid w:val="000D6791"/>
    <w:rsid w:val="000D7627"/>
    <w:rsid w:val="000D7B7B"/>
    <w:rsid w:val="000D7D80"/>
    <w:rsid w:val="000E091C"/>
    <w:rsid w:val="000E1100"/>
    <w:rsid w:val="000E15D0"/>
    <w:rsid w:val="000E17CA"/>
    <w:rsid w:val="000E17F5"/>
    <w:rsid w:val="000E2599"/>
    <w:rsid w:val="000E3025"/>
    <w:rsid w:val="000E37A3"/>
    <w:rsid w:val="000E3859"/>
    <w:rsid w:val="000E3A68"/>
    <w:rsid w:val="000E474C"/>
    <w:rsid w:val="000E5248"/>
    <w:rsid w:val="000E5BB8"/>
    <w:rsid w:val="000E61F3"/>
    <w:rsid w:val="000E7E4C"/>
    <w:rsid w:val="000F0186"/>
    <w:rsid w:val="000F0EE3"/>
    <w:rsid w:val="000F19B6"/>
    <w:rsid w:val="000F2780"/>
    <w:rsid w:val="000F3E00"/>
    <w:rsid w:val="000F4537"/>
    <w:rsid w:val="000F5549"/>
    <w:rsid w:val="000F5952"/>
    <w:rsid w:val="000F5A8A"/>
    <w:rsid w:val="000F5D55"/>
    <w:rsid w:val="000F7343"/>
    <w:rsid w:val="001001F4"/>
    <w:rsid w:val="00100337"/>
    <w:rsid w:val="00100995"/>
    <w:rsid w:val="001018E5"/>
    <w:rsid w:val="00102663"/>
    <w:rsid w:val="00102830"/>
    <w:rsid w:val="00102CCE"/>
    <w:rsid w:val="00105510"/>
    <w:rsid w:val="00105E3C"/>
    <w:rsid w:val="001061B1"/>
    <w:rsid w:val="001063CE"/>
    <w:rsid w:val="00106B4E"/>
    <w:rsid w:val="001076AB"/>
    <w:rsid w:val="00110D7F"/>
    <w:rsid w:val="001111E2"/>
    <w:rsid w:val="001124D7"/>
    <w:rsid w:val="001128DE"/>
    <w:rsid w:val="0011347C"/>
    <w:rsid w:val="0011371D"/>
    <w:rsid w:val="00114BBF"/>
    <w:rsid w:val="00114E41"/>
    <w:rsid w:val="0011648D"/>
    <w:rsid w:val="00120B84"/>
    <w:rsid w:val="00120D97"/>
    <w:rsid w:val="0012111A"/>
    <w:rsid w:val="00123C0C"/>
    <w:rsid w:val="00123F39"/>
    <w:rsid w:val="0012532B"/>
    <w:rsid w:val="001253D3"/>
    <w:rsid w:val="001257BA"/>
    <w:rsid w:val="00125AD9"/>
    <w:rsid w:val="00125E60"/>
    <w:rsid w:val="00126B5F"/>
    <w:rsid w:val="00126BE8"/>
    <w:rsid w:val="001272DD"/>
    <w:rsid w:val="00127F88"/>
    <w:rsid w:val="0013003F"/>
    <w:rsid w:val="00130E60"/>
    <w:rsid w:val="001316CC"/>
    <w:rsid w:val="00131B2C"/>
    <w:rsid w:val="00131E96"/>
    <w:rsid w:val="001322D6"/>
    <w:rsid w:val="001334C8"/>
    <w:rsid w:val="001338E2"/>
    <w:rsid w:val="001339BD"/>
    <w:rsid w:val="001340B6"/>
    <w:rsid w:val="00134B8F"/>
    <w:rsid w:val="001350DB"/>
    <w:rsid w:val="001353E4"/>
    <w:rsid w:val="00137055"/>
    <w:rsid w:val="00137142"/>
    <w:rsid w:val="001402DB"/>
    <w:rsid w:val="00142245"/>
    <w:rsid w:val="001422BC"/>
    <w:rsid w:val="00142525"/>
    <w:rsid w:val="0014291F"/>
    <w:rsid w:val="00146D6F"/>
    <w:rsid w:val="0014747F"/>
    <w:rsid w:val="00147589"/>
    <w:rsid w:val="00147DDF"/>
    <w:rsid w:val="00147E69"/>
    <w:rsid w:val="00150C78"/>
    <w:rsid w:val="001513E6"/>
    <w:rsid w:val="00152ABA"/>
    <w:rsid w:val="00152C12"/>
    <w:rsid w:val="00152E33"/>
    <w:rsid w:val="001539B6"/>
    <w:rsid w:val="001564C5"/>
    <w:rsid w:val="001567AD"/>
    <w:rsid w:val="00156AD1"/>
    <w:rsid w:val="0016100D"/>
    <w:rsid w:val="00161638"/>
    <w:rsid w:val="0016206D"/>
    <w:rsid w:val="00162753"/>
    <w:rsid w:val="00162B50"/>
    <w:rsid w:val="001630F9"/>
    <w:rsid w:val="00163DDF"/>
    <w:rsid w:val="001644BB"/>
    <w:rsid w:val="00167523"/>
    <w:rsid w:val="001678AD"/>
    <w:rsid w:val="00167FD9"/>
    <w:rsid w:val="0017005C"/>
    <w:rsid w:val="00170932"/>
    <w:rsid w:val="0017156E"/>
    <w:rsid w:val="00172D5B"/>
    <w:rsid w:val="00172F28"/>
    <w:rsid w:val="00173579"/>
    <w:rsid w:val="00174316"/>
    <w:rsid w:val="0017467B"/>
    <w:rsid w:val="00175583"/>
    <w:rsid w:val="001757F2"/>
    <w:rsid w:val="00175832"/>
    <w:rsid w:val="001758D7"/>
    <w:rsid w:val="001759E6"/>
    <w:rsid w:val="00175ACE"/>
    <w:rsid w:val="00175CF8"/>
    <w:rsid w:val="00176806"/>
    <w:rsid w:val="00180142"/>
    <w:rsid w:val="00180FB7"/>
    <w:rsid w:val="001849C9"/>
    <w:rsid w:val="00184E78"/>
    <w:rsid w:val="00185D86"/>
    <w:rsid w:val="0018746D"/>
    <w:rsid w:val="00187765"/>
    <w:rsid w:val="00187992"/>
    <w:rsid w:val="00187EAA"/>
    <w:rsid w:val="0019072A"/>
    <w:rsid w:val="00190EA3"/>
    <w:rsid w:val="00191D21"/>
    <w:rsid w:val="00191FF6"/>
    <w:rsid w:val="001926F0"/>
    <w:rsid w:val="00192E1C"/>
    <w:rsid w:val="001933D3"/>
    <w:rsid w:val="00193BED"/>
    <w:rsid w:val="00193C3F"/>
    <w:rsid w:val="00193DF6"/>
    <w:rsid w:val="001944E1"/>
    <w:rsid w:val="001954C4"/>
    <w:rsid w:val="0019561D"/>
    <w:rsid w:val="00196067"/>
    <w:rsid w:val="0019626E"/>
    <w:rsid w:val="001965C2"/>
    <w:rsid w:val="0019672F"/>
    <w:rsid w:val="00196D42"/>
    <w:rsid w:val="0019748A"/>
    <w:rsid w:val="00197BC4"/>
    <w:rsid w:val="001A16AD"/>
    <w:rsid w:val="001A3646"/>
    <w:rsid w:val="001A3677"/>
    <w:rsid w:val="001A487F"/>
    <w:rsid w:val="001A567F"/>
    <w:rsid w:val="001A576F"/>
    <w:rsid w:val="001A5C81"/>
    <w:rsid w:val="001A6199"/>
    <w:rsid w:val="001A67BA"/>
    <w:rsid w:val="001A74AB"/>
    <w:rsid w:val="001A78B8"/>
    <w:rsid w:val="001A79D9"/>
    <w:rsid w:val="001B0045"/>
    <w:rsid w:val="001B054A"/>
    <w:rsid w:val="001B094C"/>
    <w:rsid w:val="001B09AE"/>
    <w:rsid w:val="001B1362"/>
    <w:rsid w:val="001B185E"/>
    <w:rsid w:val="001B1984"/>
    <w:rsid w:val="001B3DC4"/>
    <w:rsid w:val="001B44DA"/>
    <w:rsid w:val="001B658D"/>
    <w:rsid w:val="001B66E1"/>
    <w:rsid w:val="001B72F3"/>
    <w:rsid w:val="001B73C0"/>
    <w:rsid w:val="001B7700"/>
    <w:rsid w:val="001B794C"/>
    <w:rsid w:val="001B7B58"/>
    <w:rsid w:val="001C0716"/>
    <w:rsid w:val="001C1402"/>
    <w:rsid w:val="001C14AB"/>
    <w:rsid w:val="001C226B"/>
    <w:rsid w:val="001C2D9A"/>
    <w:rsid w:val="001C423F"/>
    <w:rsid w:val="001C4447"/>
    <w:rsid w:val="001C5476"/>
    <w:rsid w:val="001C6225"/>
    <w:rsid w:val="001C71D6"/>
    <w:rsid w:val="001C74D2"/>
    <w:rsid w:val="001D1293"/>
    <w:rsid w:val="001D16E2"/>
    <w:rsid w:val="001D1CA8"/>
    <w:rsid w:val="001D2322"/>
    <w:rsid w:val="001D3D64"/>
    <w:rsid w:val="001D410D"/>
    <w:rsid w:val="001D4252"/>
    <w:rsid w:val="001D45C1"/>
    <w:rsid w:val="001D5AE2"/>
    <w:rsid w:val="001D5F22"/>
    <w:rsid w:val="001D7678"/>
    <w:rsid w:val="001D7A59"/>
    <w:rsid w:val="001E0597"/>
    <w:rsid w:val="001E10CB"/>
    <w:rsid w:val="001E192A"/>
    <w:rsid w:val="001E1F4A"/>
    <w:rsid w:val="001E32BA"/>
    <w:rsid w:val="001E37FD"/>
    <w:rsid w:val="001E39B3"/>
    <w:rsid w:val="001E4944"/>
    <w:rsid w:val="001E4CA7"/>
    <w:rsid w:val="001E4FA5"/>
    <w:rsid w:val="001E53DD"/>
    <w:rsid w:val="001E6576"/>
    <w:rsid w:val="001E677D"/>
    <w:rsid w:val="001E7D55"/>
    <w:rsid w:val="001F0783"/>
    <w:rsid w:val="001F1B87"/>
    <w:rsid w:val="001F240E"/>
    <w:rsid w:val="001F3704"/>
    <w:rsid w:val="001F3970"/>
    <w:rsid w:val="001F4054"/>
    <w:rsid w:val="001F5428"/>
    <w:rsid w:val="001F5D7D"/>
    <w:rsid w:val="001F5ED3"/>
    <w:rsid w:val="001F6236"/>
    <w:rsid w:val="001F65A2"/>
    <w:rsid w:val="001F69BF"/>
    <w:rsid w:val="001F7085"/>
    <w:rsid w:val="001F7161"/>
    <w:rsid w:val="002007D9"/>
    <w:rsid w:val="00200C40"/>
    <w:rsid w:val="002014DA"/>
    <w:rsid w:val="00201AE2"/>
    <w:rsid w:val="0020286B"/>
    <w:rsid w:val="00203B5E"/>
    <w:rsid w:val="0020439E"/>
    <w:rsid w:val="002043E6"/>
    <w:rsid w:val="00205362"/>
    <w:rsid w:val="00206136"/>
    <w:rsid w:val="002063A5"/>
    <w:rsid w:val="00206BF6"/>
    <w:rsid w:val="00206F1D"/>
    <w:rsid w:val="002073FA"/>
    <w:rsid w:val="0021004A"/>
    <w:rsid w:val="0021064B"/>
    <w:rsid w:val="00211F44"/>
    <w:rsid w:val="002124AC"/>
    <w:rsid w:val="002147AC"/>
    <w:rsid w:val="00214821"/>
    <w:rsid w:val="0021519D"/>
    <w:rsid w:val="0021576D"/>
    <w:rsid w:val="00215B5B"/>
    <w:rsid w:val="00215EE4"/>
    <w:rsid w:val="00215FD4"/>
    <w:rsid w:val="0021727D"/>
    <w:rsid w:val="002201E4"/>
    <w:rsid w:val="00220603"/>
    <w:rsid w:val="00220A79"/>
    <w:rsid w:val="00222860"/>
    <w:rsid w:val="00222D03"/>
    <w:rsid w:val="00224000"/>
    <w:rsid w:val="0022415D"/>
    <w:rsid w:val="00225734"/>
    <w:rsid w:val="00225962"/>
    <w:rsid w:val="002264BA"/>
    <w:rsid w:val="002277CE"/>
    <w:rsid w:val="00227F0E"/>
    <w:rsid w:val="002301CC"/>
    <w:rsid w:val="0023085D"/>
    <w:rsid w:val="002321C2"/>
    <w:rsid w:val="00233284"/>
    <w:rsid w:val="002334A2"/>
    <w:rsid w:val="00233854"/>
    <w:rsid w:val="00234147"/>
    <w:rsid w:val="002341C0"/>
    <w:rsid w:val="00234CD9"/>
    <w:rsid w:val="0023521C"/>
    <w:rsid w:val="00235DA1"/>
    <w:rsid w:val="002366AF"/>
    <w:rsid w:val="00236C39"/>
    <w:rsid w:val="00237096"/>
    <w:rsid w:val="00237E55"/>
    <w:rsid w:val="00240068"/>
    <w:rsid w:val="0024109A"/>
    <w:rsid w:val="002415F4"/>
    <w:rsid w:val="00242F16"/>
    <w:rsid w:val="00243859"/>
    <w:rsid w:val="00244670"/>
    <w:rsid w:val="00244D83"/>
    <w:rsid w:val="00244FD3"/>
    <w:rsid w:val="00247105"/>
    <w:rsid w:val="00247BD3"/>
    <w:rsid w:val="00247D01"/>
    <w:rsid w:val="00250070"/>
    <w:rsid w:val="00250B28"/>
    <w:rsid w:val="00250F6F"/>
    <w:rsid w:val="00251148"/>
    <w:rsid w:val="00251B3E"/>
    <w:rsid w:val="00253193"/>
    <w:rsid w:val="00253534"/>
    <w:rsid w:val="00253C61"/>
    <w:rsid w:val="00253F8C"/>
    <w:rsid w:val="002544E7"/>
    <w:rsid w:val="002547A2"/>
    <w:rsid w:val="002567A1"/>
    <w:rsid w:val="00257629"/>
    <w:rsid w:val="002576E1"/>
    <w:rsid w:val="00260BC9"/>
    <w:rsid w:val="00260CA0"/>
    <w:rsid w:val="002611D9"/>
    <w:rsid w:val="00261DC8"/>
    <w:rsid w:val="00262E4A"/>
    <w:rsid w:val="00262E81"/>
    <w:rsid w:val="00262FA7"/>
    <w:rsid w:val="00263478"/>
    <w:rsid w:val="00263729"/>
    <w:rsid w:val="00263EF4"/>
    <w:rsid w:val="00264FC5"/>
    <w:rsid w:val="0026518E"/>
    <w:rsid w:val="0026551C"/>
    <w:rsid w:val="00267042"/>
    <w:rsid w:val="00267662"/>
    <w:rsid w:val="00270605"/>
    <w:rsid w:val="00271001"/>
    <w:rsid w:val="00272523"/>
    <w:rsid w:val="002727AF"/>
    <w:rsid w:val="002729F5"/>
    <w:rsid w:val="00272B35"/>
    <w:rsid w:val="00272C14"/>
    <w:rsid w:val="00273057"/>
    <w:rsid w:val="00273485"/>
    <w:rsid w:val="00274585"/>
    <w:rsid w:val="00274C83"/>
    <w:rsid w:val="002750AB"/>
    <w:rsid w:val="0027530D"/>
    <w:rsid w:val="00281E24"/>
    <w:rsid w:val="002821C0"/>
    <w:rsid w:val="00282406"/>
    <w:rsid w:val="00283789"/>
    <w:rsid w:val="00284997"/>
    <w:rsid w:val="00284B38"/>
    <w:rsid w:val="00284EB2"/>
    <w:rsid w:val="0028768D"/>
    <w:rsid w:val="002904E9"/>
    <w:rsid w:val="00290DDD"/>
    <w:rsid w:val="00291DB0"/>
    <w:rsid w:val="0029220B"/>
    <w:rsid w:val="00294D09"/>
    <w:rsid w:val="00295355"/>
    <w:rsid w:val="00296714"/>
    <w:rsid w:val="002975E4"/>
    <w:rsid w:val="00297727"/>
    <w:rsid w:val="00297910"/>
    <w:rsid w:val="002A0155"/>
    <w:rsid w:val="002A0F2B"/>
    <w:rsid w:val="002A168B"/>
    <w:rsid w:val="002A1C4F"/>
    <w:rsid w:val="002A2492"/>
    <w:rsid w:val="002A2FD5"/>
    <w:rsid w:val="002A3123"/>
    <w:rsid w:val="002A3E7A"/>
    <w:rsid w:val="002A4E8B"/>
    <w:rsid w:val="002A5327"/>
    <w:rsid w:val="002A607C"/>
    <w:rsid w:val="002A6FA4"/>
    <w:rsid w:val="002A7563"/>
    <w:rsid w:val="002B0446"/>
    <w:rsid w:val="002B0CA9"/>
    <w:rsid w:val="002B1198"/>
    <w:rsid w:val="002B185E"/>
    <w:rsid w:val="002B1E16"/>
    <w:rsid w:val="002B2789"/>
    <w:rsid w:val="002B3518"/>
    <w:rsid w:val="002B36E0"/>
    <w:rsid w:val="002B4098"/>
    <w:rsid w:val="002B441B"/>
    <w:rsid w:val="002B4AEF"/>
    <w:rsid w:val="002B4B1D"/>
    <w:rsid w:val="002B5156"/>
    <w:rsid w:val="002B5E1D"/>
    <w:rsid w:val="002B70C6"/>
    <w:rsid w:val="002B7EEA"/>
    <w:rsid w:val="002C014C"/>
    <w:rsid w:val="002C024B"/>
    <w:rsid w:val="002C11D0"/>
    <w:rsid w:val="002C1A58"/>
    <w:rsid w:val="002C2FB7"/>
    <w:rsid w:val="002C4153"/>
    <w:rsid w:val="002C422A"/>
    <w:rsid w:val="002C4591"/>
    <w:rsid w:val="002C4FB1"/>
    <w:rsid w:val="002C57C9"/>
    <w:rsid w:val="002C61A0"/>
    <w:rsid w:val="002C6B55"/>
    <w:rsid w:val="002C6F2C"/>
    <w:rsid w:val="002C7C79"/>
    <w:rsid w:val="002C7F09"/>
    <w:rsid w:val="002D03D8"/>
    <w:rsid w:val="002D0445"/>
    <w:rsid w:val="002D1557"/>
    <w:rsid w:val="002D2078"/>
    <w:rsid w:val="002D2570"/>
    <w:rsid w:val="002D2684"/>
    <w:rsid w:val="002D282D"/>
    <w:rsid w:val="002D2F22"/>
    <w:rsid w:val="002D2F8B"/>
    <w:rsid w:val="002D3677"/>
    <w:rsid w:val="002D481B"/>
    <w:rsid w:val="002D50FA"/>
    <w:rsid w:val="002D57E1"/>
    <w:rsid w:val="002D6486"/>
    <w:rsid w:val="002D668E"/>
    <w:rsid w:val="002D7616"/>
    <w:rsid w:val="002D762F"/>
    <w:rsid w:val="002D7AAD"/>
    <w:rsid w:val="002E03F9"/>
    <w:rsid w:val="002E0A68"/>
    <w:rsid w:val="002E0E51"/>
    <w:rsid w:val="002E145B"/>
    <w:rsid w:val="002E2107"/>
    <w:rsid w:val="002E2B8D"/>
    <w:rsid w:val="002E2EF4"/>
    <w:rsid w:val="002E49C4"/>
    <w:rsid w:val="002E4DA0"/>
    <w:rsid w:val="002E5095"/>
    <w:rsid w:val="002E5236"/>
    <w:rsid w:val="002E591C"/>
    <w:rsid w:val="002E6461"/>
    <w:rsid w:val="002E66D2"/>
    <w:rsid w:val="002E6AA6"/>
    <w:rsid w:val="002E6FDF"/>
    <w:rsid w:val="002E7C55"/>
    <w:rsid w:val="002E7C7F"/>
    <w:rsid w:val="002F0195"/>
    <w:rsid w:val="002F0401"/>
    <w:rsid w:val="002F0910"/>
    <w:rsid w:val="002F1DEB"/>
    <w:rsid w:val="002F2BF7"/>
    <w:rsid w:val="002F4004"/>
    <w:rsid w:val="002F479B"/>
    <w:rsid w:val="002F4C21"/>
    <w:rsid w:val="002F59ED"/>
    <w:rsid w:val="002F6024"/>
    <w:rsid w:val="002F708E"/>
    <w:rsid w:val="002F7668"/>
    <w:rsid w:val="002F7742"/>
    <w:rsid w:val="00300C25"/>
    <w:rsid w:val="00300D04"/>
    <w:rsid w:val="00301564"/>
    <w:rsid w:val="003018BA"/>
    <w:rsid w:val="00301F92"/>
    <w:rsid w:val="00302474"/>
    <w:rsid w:val="0030254E"/>
    <w:rsid w:val="00303E2B"/>
    <w:rsid w:val="00303E3F"/>
    <w:rsid w:val="00304D91"/>
    <w:rsid w:val="00305BCA"/>
    <w:rsid w:val="00306840"/>
    <w:rsid w:val="00307431"/>
    <w:rsid w:val="00307C00"/>
    <w:rsid w:val="00310758"/>
    <w:rsid w:val="00310AC6"/>
    <w:rsid w:val="00311F77"/>
    <w:rsid w:val="0031282D"/>
    <w:rsid w:val="00313008"/>
    <w:rsid w:val="0031370B"/>
    <w:rsid w:val="00313E60"/>
    <w:rsid w:val="00314652"/>
    <w:rsid w:val="0031476D"/>
    <w:rsid w:val="00315103"/>
    <w:rsid w:val="0032000A"/>
    <w:rsid w:val="00320054"/>
    <w:rsid w:val="003203B0"/>
    <w:rsid w:val="00321113"/>
    <w:rsid w:val="003211C7"/>
    <w:rsid w:val="00322018"/>
    <w:rsid w:val="00322C9B"/>
    <w:rsid w:val="003232FB"/>
    <w:rsid w:val="003237D0"/>
    <w:rsid w:val="003238EF"/>
    <w:rsid w:val="00323D7E"/>
    <w:rsid w:val="0032510C"/>
    <w:rsid w:val="003255E5"/>
    <w:rsid w:val="003256DF"/>
    <w:rsid w:val="00327089"/>
    <w:rsid w:val="00327AC7"/>
    <w:rsid w:val="00330BB3"/>
    <w:rsid w:val="00330C0C"/>
    <w:rsid w:val="00330CC4"/>
    <w:rsid w:val="00331204"/>
    <w:rsid w:val="00331424"/>
    <w:rsid w:val="003316C5"/>
    <w:rsid w:val="003318E4"/>
    <w:rsid w:val="003323B4"/>
    <w:rsid w:val="0033243E"/>
    <w:rsid w:val="00335705"/>
    <w:rsid w:val="00336BF3"/>
    <w:rsid w:val="00336ED4"/>
    <w:rsid w:val="00337077"/>
    <w:rsid w:val="00337AFB"/>
    <w:rsid w:val="00337BDF"/>
    <w:rsid w:val="0034003B"/>
    <w:rsid w:val="00340FD0"/>
    <w:rsid w:val="0034189E"/>
    <w:rsid w:val="0034214C"/>
    <w:rsid w:val="003425D2"/>
    <w:rsid w:val="003434F7"/>
    <w:rsid w:val="00346609"/>
    <w:rsid w:val="00346EB6"/>
    <w:rsid w:val="00347D69"/>
    <w:rsid w:val="00351ADD"/>
    <w:rsid w:val="00351E02"/>
    <w:rsid w:val="00352647"/>
    <w:rsid w:val="00352F26"/>
    <w:rsid w:val="003544F2"/>
    <w:rsid w:val="00354BD5"/>
    <w:rsid w:val="00354E38"/>
    <w:rsid w:val="00355085"/>
    <w:rsid w:val="00357825"/>
    <w:rsid w:val="00360267"/>
    <w:rsid w:val="00360365"/>
    <w:rsid w:val="00360E78"/>
    <w:rsid w:val="0036147B"/>
    <w:rsid w:val="003614DD"/>
    <w:rsid w:val="00361800"/>
    <w:rsid w:val="003628D2"/>
    <w:rsid w:val="00362B8B"/>
    <w:rsid w:val="00363691"/>
    <w:rsid w:val="003637B5"/>
    <w:rsid w:val="00364EAA"/>
    <w:rsid w:val="003653B7"/>
    <w:rsid w:val="00365EBE"/>
    <w:rsid w:val="0036634F"/>
    <w:rsid w:val="00366F1E"/>
    <w:rsid w:val="00366F5D"/>
    <w:rsid w:val="00367616"/>
    <w:rsid w:val="0036764C"/>
    <w:rsid w:val="003676AB"/>
    <w:rsid w:val="0037014E"/>
    <w:rsid w:val="00370947"/>
    <w:rsid w:val="00370FCA"/>
    <w:rsid w:val="003710B2"/>
    <w:rsid w:val="003724BD"/>
    <w:rsid w:val="0037393B"/>
    <w:rsid w:val="00373F62"/>
    <w:rsid w:val="00374223"/>
    <w:rsid w:val="0037453B"/>
    <w:rsid w:val="00375FEE"/>
    <w:rsid w:val="003765FC"/>
    <w:rsid w:val="00376756"/>
    <w:rsid w:val="00376F6B"/>
    <w:rsid w:val="00382671"/>
    <w:rsid w:val="003834E5"/>
    <w:rsid w:val="00383A2D"/>
    <w:rsid w:val="00383C03"/>
    <w:rsid w:val="003842A7"/>
    <w:rsid w:val="00384BCF"/>
    <w:rsid w:val="0038589B"/>
    <w:rsid w:val="00385B88"/>
    <w:rsid w:val="003861D5"/>
    <w:rsid w:val="0038641D"/>
    <w:rsid w:val="00386A34"/>
    <w:rsid w:val="00386E87"/>
    <w:rsid w:val="00387817"/>
    <w:rsid w:val="003879BB"/>
    <w:rsid w:val="00387E99"/>
    <w:rsid w:val="00390476"/>
    <w:rsid w:val="003910E8"/>
    <w:rsid w:val="003924C5"/>
    <w:rsid w:val="003931D9"/>
    <w:rsid w:val="00393C64"/>
    <w:rsid w:val="00394227"/>
    <w:rsid w:val="00394A0A"/>
    <w:rsid w:val="00395907"/>
    <w:rsid w:val="003964A4"/>
    <w:rsid w:val="00397762"/>
    <w:rsid w:val="003A0C14"/>
    <w:rsid w:val="003A0DF5"/>
    <w:rsid w:val="003A196A"/>
    <w:rsid w:val="003A1DD5"/>
    <w:rsid w:val="003A20AE"/>
    <w:rsid w:val="003A2FE8"/>
    <w:rsid w:val="003A30E8"/>
    <w:rsid w:val="003A466C"/>
    <w:rsid w:val="003A47F6"/>
    <w:rsid w:val="003A4FE3"/>
    <w:rsid w:val="003A5A9B"/>
    <w:rsid w:val="003A5D8E"/>
    <w:rsid w:val="003A6A4C"/>
    <w:rsid w:val="003B01EF"/>
    <w:rsid w:val="003B02C2"/>
    <w:rsid w:val="003B04EA"/>
    <w:rsid w:val="003B12E0"/>
    <w:rsid w:val="003B166A"/>
    <w:rsid w:val="003B1F72"/>
    <w:rsid w:val="003B32F8"/>
    <w:rsid w:val="003B512D"/>
    <w:rsid w:val="003B55A0"/>
    <w:rsid w:val="003B69A6"/>
    <w:rsid w:val="003B6ED3"/>
    <w:rsid w:val="003C008B"/>
    <w:rsid w:val="003C0D7F"/>
    <w:rsid w:val="003C0DD6"/>
    <w:rsid w:val="003C0FEF"/>
    <w:rsid w:val="003C1180"/>
    <w:rsid w:val="003C2310"/>
    <w:rsid w:val="003C280C"/>
    <w:rsid w:val="003C2A8A"/>
    <w:rsid w:val="003C2AA0"/>
    <w:rsid w:val="003C2AD8"/>
    <w:rsid w:val="003C35B4"/>
    <w:rsid w:val="003C38AA"/>
    <w:rsid w:val="003C4642"/>
    <w:rsid w:val="003C4C69"/>
    <w:rsid w:val="003C4CEF"/>
    <w:rsid w:val="003C53A2"/>
    <w:rsid w:val="003C72E3"/>
    <w:rsid w:val="003C7505"/>
    <w:rsid w:val="003C787E"/>
    <w:rsid w:val="003C7DF0"/>
    <w:rsid w:val="003D041B"/>
    <w:rsid w:val="003D0493"/>
    <w:rsid w:val="003D2281"/>
    <w:rsid w:val="003D35B1"/>
    <w:rsid w:val="003D3A66"/>
    <w:rsid w:val="003D4BDF"/>
    <w:rsid w:val="003D4C0E"/>
    <w:rsid w:val="003D4DBB"/>
    <w:rsid w:val="003D50AC"/>
    <w:rsid w:val="003D5F64"/>
    <w:rsid w:val="003D610B"/>
    <w:rsid w:val="003D62DC"/>
    <w:rsid w:val="003D762E"/>
    <w:rsid w:val="003D78BB"/>
    <w:rsid w:val="003E12F5"/>
    <w:rsid w:val="003E1462"/>
    <w:rsid w:val="003E2751"/>
    <w:rsid w:val="003E3957"/>
    <w:rsid w:val="003E3A16"/>
    <w:rsid w:val="003E4353"/>
    <w:rsid w:val="003E5047"/>
    <w:rsid w:val="003E58C8"/>
    <w:rsid w:val="003E65EF"/>
    <w:rsid w:val="003E7699"/>
    <w:rsid w:val="003E7CC1"/>
    <w:rsid w:val="003F0518"/>
    <w:rsid w:val="003F0BE0"/>
    <w:rsid w:val="003F2111"/>
    <w:rsid w:val="003F429C"/>
    <w:rsid w:val="003F5068"/>
    <w:rsid w:val="003F5216"/>
    <w:rsid w:val="003F552D"/>
    <w:rsid w:val="003F5B60"/>
    <w:rsid w:val="003F60CD"/>
    <w:rsid w:val="003F61FD"/>
    <w:rsid w:val="003F62EB"/>
    <w:rsid w:val="003F635F"/>
    <w:rsid w:val="003F6E5D"/>
    <w:rsid w:val="003F7642"/>
    <w:rsid w:val="00400040"/>
    <w:rsid w:val="00400385"/>
    <w:rsid w:val="004007E5"/>
    <w:rsid w:val="0040137E"/>
    <w:rsid w:val="0040278E"/>
    <w:rsid w:val="00402A2A"/>
    <w:rsid w:val="00402C34"/>
    <w:rsid w:val="00402DB0"/>
    <w:rsid w:val="004037A9"/>
    <w:rsid w:val="004051D4"/>
    <w:rsid w:val="004053AA"/>
    <w:rsid w:val="00405E9D"/>
    <w:rsid w:val="004065C9"/>
    <w:rsid w:val="004067CE"/>
    <w:rsid w:val="00406939"/>
    <w:rsid w:val="00407AB2"/>
    <w:rsid w:val="0041035E"/>
    <w:rsid w:val="004108E3"/>
    <w:rsid w:val="00410E7D"/>
    <w:rsid w:val="004116C5"/>
    <w:rsid w:val="004119EB"/>
    <w:rsid w:val="00411B13"/>
    <w:rsid w:val="00411EE4"/>
    <w:rsid w:val="00412256"/>
    <w:rsid w:val="004123BB"/>
    <w:rsid w:val="00413133"/>
    <w:rsid w:val="0041375B"/>
    <w:rsid w:val="004139EC"/>
    <w:rsid w:val="00416164"/>
    <w:rsid w:val="00416A28"/>
    <w:rsid w:val="004177FB"/>
    <w:rsid w:val="00420FE0"/>
    <w:rsid w:val="00421452"/>
    <w:rsid w:val="00421915"/>
    <w:rsid w:val="00421C48"/>
    <w:rsid w:val="00422CFD"/>
    <w:rsid w:val="0042396C"/>
    <w:rsid w:val="00423C8B"/>
    <w:rsid w:val="004251A6"/>
    <w:rsid w:val="004253B5"/>
    <w:rsid w:val="00425BDB"/>
    <w:rsid w:val="00425EED"/>
    <w:rsid w:val="004263B4"/>
    <w:rsid w:val="0042660F"/>
    <w:rsid w:val="00426821"/>
    <w:rsid w:val="00430744"/>
    <w:rsid w:val="004319E8"/>
    <w:rsid w:val="00431E9F"/>
    <w:rsid w:val="004325D7"/>
    <w:rsid w:val="004326AF"/>
    <w:rsid w:val="004327BB"/>
    <w:rsid w:val="00433101"/>
    <w:rsid w:val="0043318F"/>
    <w:rsid w:val="00433D84"/>
    <w:rsid w:val="00434311"/>
    <w:rsid w:val="00434666"/>
    <w:rsid w:val="00434A6C"/>
    <w:rsid w:val="004401A2"/>
    <w:rsid w:val="00441017"/>
    <w:rsid w:val="0044188E"/>
    <w:rsid w:val="00441C6F"/>
    <w:rsid w:val="00442D2B"/>
    <w:rsid w:val="0044335B"/>
    <w:rsid w:val="004436B2"/>
    <w:rsid w:val="00443AF8"/>
    <w:rsid w:val="00444B04"/>
    <w:rsid w:val="00445612"/>
    <w:rsid w:val="00445A5D"/>
    <w:rsid w:val="00445EE4"/>
    <w:rsid w:val="00447447"/>
    <w:rsid w:val="00450631"/>
    <w:rsid w:val="00450705"/>
    <w:rsid w:val="00450ADF"/>
    <w:rsid w:val="004518D7"/>
    <w:rsid w:val="004524B9"/>
    <w:rsid w:val="004527EA"/>
    <w:rsid w:val="00453B69"/>
    <w:rsid w:val="00453C5D"/>
    <w:rsid w:val="0045542A"/>
    <w:rsid w:val="00455A05"/>
    <w:rsid w:val="0045695E"/>
    <w:rsid w:val="00460312"/>
    <w:rsid w:val="004621CA"/>
    <w:rsid w:val="00463416"/>
    <w:rsid w:val="00463682"/>
    <w:rsid w:val="00463E4E"/>
    <w:rsid w:val="00464170"/>
    <w:rsid w:val="00465B62"/>
    <w:rsid w:val="00466CFE"/>
    <w:rsid w:val="00466E08"/>
    <w:rsid w:val="004675FF"/>
    <w:rsid w:val="00467F70"/>
    <w:rsid w:val="0047021B"/>
    <w:rsid w:val="0047067D"/>
    <w:rsid w:val="0047130D"/>
    <w:rsid w:val="004715A5"/>
    <w:rsid w:val="00471856"/>
    <w:rsid w:val="00472541"/>
    <w:rsid w:val="00472925"/>
    <w:rsid w:val="00473DFC"/>
    <w:rsid w:val="0047470F"/>
    <w:rsid w:val="00474968"/>
    <w:rsid w:val="00474DF9"/>
    <w:rsid w:val="004756C3"/>
    <w:rsid w:val="004765B9"/>
    <w:rsid w:val="004770A6"/>
    <w:rsid w:val="0047741E"/>
    <w:rsid w:val="0048093F"/>
    <w:rsid w:val="00480E3D"/>
    <w:rsid w:val="0048102D"/>
    <w:rsid w:val="00481C3D"/>
    <w:rsid w:val="00482E25"/>
    <w:rsid w:val="004846DD"/>
    <w:rsid w:val="00484CAB"/>
    <w:rsid w:val="00484DFC"/>
    <w:rsid w:val="004856DB"/>
    <w:rsid w:val="00485BD8"/>
    <w:rsid w:val="00485E72"/>
    <w:rsid w:val="004865FF"/>
    <w:rsid w:val="004866B3"/>
    <w:rsid w:val="00486C4C"/>
    <w:rsid w:val="0048726E"/>
    <w:rsid w:val="0048738C"/>
    <w:rsid w:val="0048755F"/>
    <w:rsid w:val="004908B3"/>
    <w:rsid w:val="00491CE5"/>
    <w:rsid w:val="0049360D"/>
    <w:rsid w:val="00493CC0"/>
    <w:rsid w:val="0049419E"/>
    <w:rsid w:val="004946D4"/>
    <w:rsid w:val="00497878"/>
    <w:rsid w:val="00497AC9"/>
    <w:rsid w:val="004A012C"/>
    <w:rsid w:val="004A01C8"/>
    <w:rsid w:val="004A04E8"/>
    <w:rsid w:val="004A0526"/>
    <w:rsid w:val="004A3D45"/>
    <w:rsid w:val="004A46E0"/>
    <w:rsid w:val="004A4D81"/>
    <w:rsid w:val="004A586D"/>
    <w:rsid w:val="004A6E32"/>
    <w:rsid w:val="004A77F0"/>
    <w:rsid w:val="004B0DD6"/>
    <w:rsid w:val="004B0FDA"/>
    <w:rsid w:val="004B10ED"/>
    <w:rsid w:val="004B1A82"/>
    <w:rsid w:val="004B2058"/>
    <w:rsid w:val="004B2592"/>
    <w:rsid w:val="004B2F4F"/>
    <w:rsid w:val="004B30B1"/>
    <w:rsid w:val="004B3DE4"/>
    <w:rsid w:val="004B5760"/>
    <w:rsid w:val="004B61FD"/>
    <w:rsid w:val="004B6379"/>
    <w:rsid w:val="004B644B"/>
    <w:rsid w:val="004B7E2C"/>
    <w:rsid w:val="004C00C3"/>
    <w:rsid w:val="004C1249"/>
    <w:rsid w:val="004C154E"/>
    <w:rsid w:val="004C1C52"/>
    <w:rsid w:val="004C1F5C"/>
    <w:rsid w:val="004C207B"/>
    <w:rsid w:val="004C2545"/>
    <w:rsid w:val="004C2629"/>
    <w:rsid w:val="004C31A8"/>
    <w:rsid w:val="004C4094"/>
    <w:rsid w:val="004C5932"/>
    <w:rsid w:val="004C633C"/>
    <w:rsid w:val="004C681F"/>
    <w:rsid w:val="004C776F"/>
    <w:rsid w:val="004C777E"/>
    <w:rsid w:val="004D0344"/>
    <w:rsid w:val="004D0854"/>
    <w:rsid w:val="004D0AB4"/>
    <w:rsid w:val="004D13B6"/>
    <w:rsid w:val="004D2952"/>
    <w:rsid w:val="004D2FC1"/>
    <w:rsid w:val="004D3070"/>
    <w:rsid w:val="004D3111"/>
    <w:rsid w:val="004D3552"/>
    <w:rsid w:val="004D3AE0"/>
    <w:rsid w:val="004D401E"/>
    <w:rsid w:val="004D4CE0"/>
    <w:rsid w:val="004D5819"/>
    <w:rsid w:val="004D5AEA"/>
    <w:rsid w:val="004D73D0"/>
    <w:rsid w:val="004D74B3"/>
    <w:rsid w:val="004D7560"/>
    <w:rsid w:val="004D77DC"/>
    <w:rsid w:val="004E027F"/>
    <w:rsid w:val="004E0979"/>
    <w:rsid w:val="004E1C9D"/>
    <w:rsid w:val="004E20EF"/>
    <w:rsid w:val="004E2D13"/>
    <w:rsid w:val="004E36F4"/>
    <w:rsid w:val="004E50FF"/>
    <w:rsid w:val="004E55CB"/>
    <w:rsid w:val="004E59AE"/>
    <w:rsid w:val="004E5E6C"/>
    <w:rsid w:val="004E6208"/>
    <w:rsid w:val="004E63FE"/>
    <w:rsid w:val="004E654D"/>
    <w:rsid w:val="004F08C2"/>
    <w:rsid w:val="004F0929"/>
    <w:rsid w:val="004F24C6"/>
    <w:rsid w:val="004F3386"/>
    <w:rsid w:val="004F39A7"/>
    <w:rsid w:val="004F5E8B"/>
    <w:rsid w:val="004F6A8B"/>
    <w:rsid w:val="004F70FE"/>
    <w:rsid w:val="004F7D15"/>
    <w:rsid w:val="005002CA"/>
    <w:rsid w:val="00500885"/>
    <w:rsid w:val="00500A78"/>
    <w:rsid w:val="00500D07"/>
    <w:rsid w:val="005017C9"/>
    <w:rsid w:val="005024FB"/>
    <w:rsid w:val="00502F94"/>
    <w:rsid w:val="00502FF8"/>
    <w:rsid w:val="00504004"/>
    <w:rsid w:val="005045EB"/>
    <w:rsid w:val="00504E70"/>
    <w:rsid w:val="005053B6"/>
    <w:rsid w:val="00505EB2"/>
    <w:rsid w:val="00506419"/>
    <w:rsid w:val="005069E8"/>
    <w:rsid w:val="00507320"/>
    <w:rsid w:val="005076E1"/>
    <w:rsid w:val="0051088B"/>
    <w:rsid w:val="00510BFD"/>
    <w:rsid w:val="00511846"/>
    <w:rsid w:val="00512193"/>
    <w:rsid w:val="005125B2"/>
    <w:rsid w:val="0051305E"/>
    <w:rsid w:val="005138AB"/>
    <w:rsid w:val="005147C5"/>
    <w:rsid w:val="00514D98"/>
    <w:rsid w:val="005150A5"/>
    <w:rsid w:val="00516821"/>
    <w:rsid w:val="00516D9B"/>
    <w:rsid w:val="00517324"/>
    <w:rsid w:val="005201F8"/>
    <w:rsid w:val="00521258"/>
    <w:rsid w:val="00522549"/>
    <w:rsid w:val="00523288"/>
    <w:rsid w:val="005235D8"/>
    <w:rsid w:val="00525214"/>
    <w:rsid w:val="00525783"/>
    <w:rsid w:val="00530551"/>
    <w:rsid w:val="00530DD0"/>
    <w:rsid w:val="005323EE"/>
    <w:rsid w:val="00532C9C"/>
    <w:rsid w:val="00532D4B"/>
    <w:rsid w:val="0053470B"/>
    <w:rsid w:val="0053477A"/>
    <w:rsid w:val="005347B2"/>
    <w:rsid w:val="00534F77"/>
    <w:rsid w:val="00536240"/>
    <w:rsid w:val="0053645F"/>
    <w:rsid w:val="00536702"/>
    <w:rsid w:val="00536AAE"/>
    <w:rsid w:val="0053754A"/>
    <w:rsid w:val="005379F5"/>
    <w:rsid w:val="00537A61"/>
    <w:rsid w:val="00540328"/>
    <w:rsid w:val="00541D48"/>
    <w:rsid w:val="005436CD"/>
    <w:rsid w:val="00543BD5"/>
    <w:rsid w:val="00544EC1"/>
    <w:rsid w:val="00545FC7"/>
    <w:rsid w:val="005462C4"/>
    <w:rsid w:val="005514B6"/>
    <w:rsid w:val="00551F86"/>
    <w:rsid w:val="00552CF8"/>
    <w:rsid w:val="00552D0B"/>
    <w:rsid w:val="005536F5"/>
    <w:rsid w:val="0055475C"/>
    <w:rsid w:val="00554D0A"/>
    <w:rsid w:val="00555EBF"/>
    <w:rsid w:val="00556C84"/>
    <w:rsid w:val="005578B1"/>
    <w:rsid w:val="005579F2"/>
    <w:rsid w:val="00557C4C"/>
    <w:rsid w:val="0056365B"/>
    <w:rsid w:val="005637C4"/>
    <w:rsid w:val="005648B3"/>
    <w:rsid w:val="00566128"/>
    <w:rsid w:val="005676EF"/>
    <w:rsid w:val="00570E82"/>
    <w:rsid w:val="0057104F"/>
    <w:rsid w:val="00572473"/>
    <w:rsid w:val="00572A92"/>
    <w:rsid w:val="00572B9F"/>
    <w:rsid w:val="005732EC"/>
    <w:rsid w:val="0057359B"/>
    <w:rsid w:val="00573CA5"/>
    <w:rsid w:val="005740BA"/>
    <w:rsid w:val="005748A1"/>
    <w:rsid w:val="0057521B"/>
    <w:rsid w:val="0057599B"/>
    <w:rsid w:val="00575E16"/>
    <w:rsid w:val="00575F4A"/>
    <w:rsid w:val="00576502"/>
    <w:rsid w:val="00576EC3"/>
    <w:rsid w:val="00576F34"/>
    <w:rsid w:val="005775A2"/>
    <w:rsid w:val="00577828"/>
    <w:rsid w:val="005803AC"/>
    <w:rsid w:val="005808B6"/>
    <w:rsid w:val="005818CD"/>
    <w:rsid w:val="0058196A"/>
    <w:rsid w:val="00582288"/>
    <w:rsid w:val="00582AB4"/>
    <w:rsid w:val="005838DA"/>
    <w:rsid w:val="00586433"/>
    <w:rsid w:val="00586644"/>
    <w:rsid w:val="00586A37"/>
    <w:rsid w:val="00586B3F"/>
    <w:rsid w:val="00586BDC"/>
    <w:rsid w:val="005874A5"/>
    <w:rsid w:val="005901AA"/>
    <w:rsid w:val="0059054D"/>
    <w:rsid w:val="005913B9"/>
    <w:rsid w:val="00591E11"/>
    <w:rsid w:val="00592ADF"/>
    <w:rsid w:val="00592C8C"/>
    <w:rsid w:val="00593133"/>
    <w:rsid w:val="00593560"/>
    <w:rsid w:val="00594781"/>
    <w:rsid w:val="00594B1F"/>
    <w:rsid w:val="00594FB1"/>
    <w:rsid w:val="005951C6"/>
    <w:rsid w:val="0059520E"/>
    <w:rsid w:val="0059580C"/>
    <w:rsid w:val="00595818"/>
    <w:rsid w:val="00595A17"/>
    <w:rsid w:val="00595D10"/>
    <w:rsid w:val="00595FB0"/>
    <w:rsid w:val="0059631B"/>
    <w:rsid w:val="005A0BB8"/>
    <w:rsid w:val="005A166D"/>
    <w:rsid w:val="005A167E"/>
    <w:rsid w:val="005A1D00"/>
    <w:rsid w:val="005A395C"/>
    <w:rsid w:val="005A4400"/>
    <w:rsid w:val="005A4417"/>
    <w:rsid w:val="005A50A6"/>
    <w:rsid w:val="005A6BC2"/>
    <w:rsid w:val="005A6E00"/>
    <w:rsid w:val="005A77D0"/>
    <w:rsid w:val="005A7A73"/>
    <w:rsid w:val="005A7B29"/>
    <w:rsid w:val="005A7FAD"/>
    <w:rsid w:val="005B0839"/>
    <w:rsid w:val="005B11F0"/>
    <w:rsid w:val="005B19DE"/>
    <w:rsid w:val="005B23B8"/>
    <w:rsid w:val="005B3383"/>
    <w:rsid w:val="005B520A"/>
    <w:rsid w:val="005B52E2"/>
    <w:rsid w:val="005B65AC"/>
    <w:rsid w:val="005B7B03"/>
    <w:rsid w:val="005B7EF1"/>
    <w:rsid w:val="005C1130"/>
    <w:rsid w:val="005C1906"/>
    <w:rsid w:val="005C19B8"/>
    <w:rsid w:val="005C1AD3"/>
    <w:rsid w:val="005C24B6"/>
    <w:rsid w:val="005C2C62"/>
    <w:rsid w:val="005C2C9D"/>
    <w:rsid w:val="005C3208"/>
    <w:rsid w:val="005C3C28"/>
    <w:rsid w:val="005C41F1"/>
    <w:rsid w:val="005C4380"/>
    <w:rsid w:val="005C5259"/>
    <w:rsid w:val="005C5CFA"/>
    <w:rsid w:val="005C5FF5"/>
    <w:rsid w:val="005C68C8"/>
    <w:rsid w:val="005C73BF"/>
    <w:rsid w:val="005D0449"/>
    <w:rsid w:val="005D1060"/>
    <w:rsid w:val="005D1CF6"/>
    <w:rsid w:val="005D2D43"/>
    <w:rsid w:val="005D31F6"/>
    <w:rsid w:val="005D396E"/>
    <w:rsid w:val="005D3B2F"/>
    <w:rsid w:val="005D3BD6"/>
    <w:rsid w:val="005D417D"/>
    <w:rsid w:val="005D4A43"/>
    <w:rsid w:val="005D5845"/>
    <w:rsid w:val="005D6171"/>
    <w:rsid w:val="005D623F"/>
    <w:rsid w:val="005D628D"/>
    <w:rsid w:val="005D654B"/>
    <w:rsid w:val="005D6E3E"/>
    <w:rsid w:val="005D6E55"/>
    <w:rsid w:val="005D7349"/>
    <w:rsid w:val="005E00AB"/>
    <w:rsid w:val="005E0743"/>
    <w:rsid w:val="005E12AC"/>
    <w:rsid w:val="005E1344"/>
    <w:rsid w:val="005E22CC"/>
    <w:rsid w:val="005E2A84"/>
    <w:rsid w:val="005E41A5"/>
    <w:rsid w:val="005E429E"/>
    <w:rsid w:val="005E43D8"/>
    <w:rsid w:val="005E4DF5"/>
    <w:rsid w:val="005E5111"/>
    <w:rsid w:val="005E5170"/>
    <w:rsid w:val="005E6892"/>
    <w:rsid w:val="005F061B"/>
    <w:rsid w:val="005F108E"/>
    <w:rsid w:val="005F168E"/>
    <w:rsid w:val="005F2395"/>
    <w:rsid w:val="005F24C3"/>
    <w:rsid w:val="005F2668"/>
    <w:rsid w:val="005F2F0D"/>
    <w:rsid w:val="005F3549"/>
    <w:rsid w:val="005F4325"/>
    <w:rsid w:val="005F4AF0"/>
    <w:rsid w:val="005F4DBB"/>
    <w:rsid w:val="005F5C55"/>
    <w:rsid w:val="005F624E"/>
    <w:rsid w:val="005F63E1"/>
    <w:rsid w:val="005F66D5"/>
    <w:rsid w:val="005F681C"/>
    <w:rsid w:val="005F6929"/>
    <w:rsid w:val="005F7930"/>
    <w:rsid w:val="005F7A9D"/>
    <w:rsid w:val="005F7AF3"/>
    <w:rsid w:val="005F7F21"/>
    <w:rsid w:val="00600766"/>
    <w:rsid w:val="0060105B"/>
    <w:rsid w:val="006017AC"/>
    <w:rsid w:val="00601969"/>
    <w:rsid w:val="00601BAA"/>
    <w:rsid w:val="006026D1"/>
    <w:rsid w:val="0060333C"/>
    <w:rsid w:val="00603B19"/>
    <w:rsid w:val="00603D1E"/>
    <w:rsid w:val="00603D3C"/>
    <w:rsid w:val="0060448F"/>
    <w:rsid w:val="00604929"/>
    <w:rsid w:val="00604A34"/>
    <w:rsid w:val="00604D57"/>
    <w:rsid w:val="00604FFF"/>
    <w:rsid w:val="006056B4"/>
    <w:rsid w:val="0060684F"/>
    <w:rsid w:val="00606D90"/>
    <w:rsid w:val="006100DC"/>
    <w:rsid w:val="00610475"/>
    <w:rsid w:val="0061103E"/>
    <w:rsid w:val="00611142"/>
    <w:rsid w:val="00611300"/>
    <w:rsid w:val="006113C1"/>
    <w:rsid w:val="00611DB5"/>
    <w:rsid w:val="00611F5C"/>
    <w:rsid w:val="00612133"/>
    <w:rsid w:val="006129B7"/>
    <w:rsid w:val="006132D1"/>
    <w:rsid w:val="006135BE"/>
    <w:rsid w:val="00613652"/>
    <w:rsid w:val="00614146"/>
    <w:rsid w:val="006147FC"/>
    <w:rsid w:val="0061511E"/>
    <w:rsid w:val="006151AB"/>
    <w:rsid w:val="0061542D"/>
    <w:rsid w:val="00615B6A"/>
    <w:rsid w:val="00616623"/>
    <w:rsid w:val="006169C5"/>
    <w:rsid w:val="00616F42"/>
    <w:rsid w:val="00617F22"/>
    <w:rsid w:val="00620756"/>
    <w:rsid w:val="00620B60"/>
    <w:rsid w:val="0062219F"/>
    <w:rsid w:val="006224D9"/>
    <w:rsid w:val="00622F9E"/>
    <w:rsid w:val="006234D3"/>
    <w:rsid w:val="006243E8"/>
    <w:rsid w:val="00625A2C"/>
    <w:rsid w:val="00627930"/>
    <w:rsid w:val="006313BA"/>
    <w:rsid w:val="00631AE5"/>
    <w:rsid w:val="00631D7C"/>
    <w:rsid w:val="006321D8"/>
    <w:rsid w:val="00633457"/>
    <w:rsid w:val="00634697"/>
    <w:rsid w:val="0063582D"/>
    <w:rsid w:val="00636C10"/>
    <w:rsid w:val="00637951"/>
    <w:rsid w:val="00640A36"/>
    <w:rsid w:val="00641301"/>
    <w:rsid w:val="00642129"/>
    <w:rsid w:val="0064371A"/>
    <w:rsid w:val="00644533"/>
    <w:rsid w:val="0064616A"/>
    <w:rsid w:val="00646DEE"/>
    <w:rsid w:val="00646F8A"/>
    <w:rsid w:val="00647088"/>
    <w:rsid w:val="006478CB"/>
    <w:rsid w:val="0065049A"/>
    <w:rsid w:val="00651172"/>
    <w:rsid w:val="00651407"/>
    <w:rsid w:val="00652C0A"/>
    <w:rsid w:val="00652EBE"/>
    <w:rsid w:val="00653684"/>
    <w:rsid w:val="0065371E"/>
    <w:rsid w:val="00657857"/>
    <w:rsid w:val="00657A8A"/>
    <w:rsid w:val="00657B77"/>
    <w:rsid w:val="00657BBF"/>
    <w:rsid w:val="00660196"/>
    <w:rsid w:val="00660381"/>
    <w:rsid w:val="00662205"/>
    <w:rsid w:val="0066278B"/>
    <w:rsid w:val="00662B12"/>
    <w:rsid w:val="00662CA9"/>
    <w:rsid w:val="00663D11"/>
    <w:rsid w:val="00664231"/>
    <w:rsid w:val="0066429C"/>
    <w:rsid w:val="00664B1F"/>
    <w:rsid w:val="00664DD1"/>
    <w:rsid w:val="00664E59"/>
    <w:rsid w:val="006652D9"/>
    <w:rsid w:val="00665616"/>
    <w:rsid w:val="0066592A"/>
    <w:rsid w:val="00666A4F"/>
    <w:rsid w:val="006676FB"/>
    <w:rsid w:val="00667F36"/>
    <w:rsid w:val="00670ACC"/>
    <w:rsid w:val="00670C11"/>
    <w:rsid w:val="006724C8"/>
    <w:rsid w:val="0067270F"/>
    <w:rsid w:val="00672A3D"/>
    <w:rsid w:val="0067386B"/>
    <w:rsid w:val="006739AF"/>
    <w:rsid w:val="00675318"/>
    <w:rsid w:val="00675F97"/>
    <w:rsid w:val="006762E8"/>
    <w:rsid w:val="0067782F"/>
    <w:rsid w:val="00677EA2"/>
    <w:rsid w:val="00677EBE"/>
    <w:rsid w:val="00681929"/>
    <w:rsid w:val="0068193B"/>
    <w:rsid w:val="00682680"/>
    <w:rsid w:val="0068279C"/>
    <w:rsid w:val="00683419"/>
    <w:rsid w:val="00683524"/>
    <w:rsid w:val="006839C3"/>
    <w:rsid w:val="006841AB"/>
    <w:rsid w:val="006844BE"/>
    <w:rsid w:val="0068488B"/>
    <w:rsid w:val="00685B2F"/>
    <w:rsid w:val="0068614D"/>
    <w:rsid w:val="00686518"/>
    <w:rsid w:val="0068672A"/>
    <w:rsid w:val="00686A9F"/>
    <w:rsid w:val="00686B17"/>
    <w:rsid w:val="00686B67"/>
    <w:rsid w:val="00687416"/>
    <w:rsid w:val="00687C45"/>
    <w:rsid w:val="00690935"/>
    <w:rsid w:val="00690A1A"/>
    <w:rsid w:val="00690C0A"/>
    <w:rsid w:val="00691EFF"/>
    <w:rsid w:val="00692766"/>
    <w:rsid w:val="00693297"/>
    <w:rsid w:val="00693669"/>
    <w:rsid w:val="00695623"/>
    <w:rsid w:val="0069663C"/>
    <w:rsid w:val="006967F8"/>
    <w:rsid w:val="006972EF"/>
    <w:rsid w:val="006A0781"/>
    <w:rsid w:val="006A0D2E"/>
    <w:rsid w:val="006A0DFD"/>
    <w:rsid w:val="006A2345"/>
    <w:rsid w:val="006A2B99"/>
    <w:rsid w:val="006A38C1"/>
    <w:rsid w:val="006A393A"/>
    <w:rsid w:val="006A3B9B"/>
    <w:rsid w:val="006A3C77"/>
    <w:rsid w:val="006A4A8F"/>
    <w:rsid w:val="006A4C8F"/>
    <w:rsid w:val="006A54A6"/>
    <w:rsid w:val="006A5EFE"/>
    <w:rsid w:val="006A603D"/>
    <w:rsid w:val="006A6AC6"/>
    <w:rsid w:val="006B0E27"/>
    <w:rsid w:val="006B1058"/>
    <w:rsid w:val="006B1148"/>
    <w:rsid w:val="006B12FB"/>
    <w:rsid w:val="006B149C"/>
    <w:rsid w:val="006B150F"/>
    <w:rsid w:val="006B16EA"/>
    <w:rsid w:val="006B1A04"/>
    <w:rsid w:val="006B1F2F"/>
    <w:rsid w:val="006B2DA5"/>
    <w:rsid w:val="006B36CA"/>
    <w:rsid w:val="006B3762"/>
    <w:rsid w:val="006B3C2A"/>
    <w:rsid w:val="006B4A05"/>
    <w:rsid w:val="006B567A"/>
    <w:rsid w:val="006B5D03"/>
    <w:rsid w:val="006B6753"/>
    <w:rsid w:val="006B70C0"/>
    <w:rsid w:val="006C09DF"/>
    <w:rsid w:val="006C1B1C"/>
    <w:rsid w:val="006C1ECA"/>
    <w:rsid w:val="006C26F5"/>
    <w:rsid w:val="006C2B49"/>
    <w:rsid w:val="006C320A"/>
    <w:rsid w:val="006C4B08"/>
    <w:rsid w:val="006C5052"/>
    <w:rsid w:val="006C6013"/>
    <w:rsid w:val="006C6896"/>
    <w:rsid w:val="006C69DD"/>
    <w:rsid w:val="006C7B47"/>
    <w:rsid w:val="006C7E8E"/>
    <w:rsid w:val="006D0A49"/>
    <w:rsid w:val="006D1BAD"/>
    <w:rsid w:val="006D39E0"/>
    <w:rsid w:val="006D42B7"/>
    <w:rsid w:val="006D4B5D"/>
    <w:rsid w:val="006D5135"/>
    <w:rsid w:val="006D6542"/>
    <w:rsid w:val="006D6BEC"/>
    <w:rsid w:val="006D6F68"/>
    <w:rsid w:val="006E05EB"/>
    <w:rsid w:val="006E1562"/>
    <w:rsid w:val="006E1F0C"/>
    <w:rsid w:val="006E2888"/>
    <w:rsid w:val="006E2ED3"/>
    <w:rsid w:val="006E30F6"/>
    <w:rsid w:val="006E4991"/>
    <w:rsid w:val="006E4AB8"/>
    <w:rsid w:val="006E5F82"/>
    <w:rsid w:val="006E68FD"/>
    <w:rsid w:val="006E6FE7"/>
    <w:rsid w:val="006E70B7"/>
    <w:rsid w:val="006F0B58"/>
    <w:rsid w:val="006F10DE"/>
    <w:rsid w:val="006F19A0"/>
    <w:rsid w:val="006F1C8F"/>
    <w:rsid w:val="006F2B17"/>
    <w:rsid w:val="006F2CED"/>
    <w:rsid w:val="006F3BDE"/>
    <w:rsid w:val="006F3BFE"/>
    <w:rsid w:val="006F43AA"/>
    <w:rsid w:val="006F5581"/>
    <w:rsid w:val="006F60FA"/>
    <w:rsid w:val="006F6947"/>
    <w:rsid w:val="006F6AF2"/>
    <w:rsid w:val="006F76DF"/>
    <w:rsid w:val="006F7F61"/>
    <w:rsid w:val="00702847"/>
    <w:rsid w:val="007028EB"/>
    <w:rsid w:val="00704241"/>
    <w:rsid w:val="00704701"/>
    <w:rsid w:val="00704B11"/>
    <w:rsid w:val="007054A7"/>
    <w:rsid w:val="00705E1D"/>
    <w:rsid w:val="0070622A"/>
    <w:rsid w:val="00706352"/>
    <w:rsid w:val="00706387"/>
    <w:rsid w:val="0070686D"/>
    <w:rsid w:val="00706DA8"/>
    <w:rsid w:val="007076DB"/>
    <w:rsid w:val="007077D0"/>
    <w:rsid w:val="0071013F"/>
    <w:rsid w:val="007111D7"/>
    <w:rsid w:val="00711918"/>
    <w:rsid w:val="00711DAA"/>
    <w:rsid w:val="00712434"/>
    <w:rsid w:val="00713446"/>
    <w:rsid w:val="00714AC7"/>
    <w:rsid w:val="0071517A"/>
    <w:rsid w:val="00716648"/>
    <w:rsid w:val="00716F2C"/>
    <w:rsid w:val="0071708E"/>
    <w:rsid w:val="00717560"/>
    <w:rsid w:val="00717730"/>
    <w:rsid w:val="00717FF0"/>
    <w:rsid w:val="00720492"/>
    <w:rsid w:val="00720AE8"/>
    <w:rsid w:val="00720F05"/>
    <w:rsid w:val="00723360"/>
    <w:rsid w:val="00723673"/>
    <w:rsid w:val="00723A44"/>
    <w:rsid w:val="007241F4"/>
    <w:rsid w:val="00724533"/>
    <w:rsid w:val="00724630"/>
    <w:rsid w:val="007256CD"/>
    <w:rsid w:val="00725AD3"/>
    <w:rsid w:val="00725C6F"/>
    <w:rsid w:val="00726D7E"/>
    <w:rsid w:val="007276AC"/>
    <w:rsid w:val="0072777A"/>
    <w:rsid w:val="00727B1E"/>
    <w:rsid w:val="00727E92"/>
    <w:rsid w:val="00730461"/>
    <w:rsid w:val="00731B0B"/>
    <w:rsid w:val="00731B93"/>
    <w:rsid w:val="007321F5"/>
    <w:rsid w:val="00734FD5"/>
    <w:rsid w:val="0073731F"/>
    <w:rsid w:val="00737C13"/>
    <w:rsid w:val="0074022C"/>
    <w:rsid w:val="0074101B"/>
    <w:rsid w:val="00741F21"/>
    <w:rsid w:val="00742017"/>
    <w:rsid w:val="00742026"/>
    <w:rsid w:val="00742BF0"/>
    <w:rsid w:val="00742D41"/>
    <w:rsid w:val="00742F64"/>
    <w:rsid w:val="0074557A"/>
    <w:rsid w:val="00745715"/>
    <w:rsid w:val="00745E2D"/>
    <w:rsid w:val="00745F9D"/>
    <w:rsid w:val="00746B52"/>
    <w:rsid w:val="0074786E"/>
    <w:rsid w:val="00750F30"/>
    <w:rsid w:val="007512B0"/>
    <w:rsid w:val="00752185"/>
    <w:rsid w:val="00752358"/>
    <w:rsid w:val="00752B65"/>
    <w:rsid w:val="00753531"/>
    <w:rsid w:val="00754EAD"/>
    <w:rsid w:val="00755567"/>
    <w:rsid w:val="00755D07"/>
    <w:rsid w:val="00755D4F"/>
    <w:rsid w:val="00755FE4"/>
    <w:rsid w:val="007571AE"/>
    <w:rsid w:val="007578A3"/>
    <w:rsid w:val="00760060"/>
    <w:rsid w:val="007609E9"/>
    <w:rsid w:val="00760A2D"/>
    <w:rsid w:val="00761D7C"/>
    <w:rsid w:val="007621B3"/>
    <w:rsid w:val="007644F1"/>
    <w:rsid w:val="007646A4"/>
    <w:rsid w:val="00765563"/>
    <w:rsid w:val="00765639"/>
    <w:rsid w:val="00765D56"/>
    <w:rsid w:val="0076746A"/>
    <w:rsid w:val="007674C8"/>
    <w:rsid w:val="00767502"/>
    <w:rsid w:val="00767600"/>
    <w:rsid w:val="00767EE4"/>
    <w:rsid w:val="00770174"/>
    <w:rsid w:val="00770A5A"/>
    <w:rsid w:val="0077136F"/>
    <w:rsid w:val="00771514"/>
    <w:rsid w:val="007719B6"/>
    <w:rsid w:val="00771C4E"/>
    <w:rsid w:val="00771C8E"/>
    <w:rsid w:val="007727BE"/>
    <w:rsid w:val="00772BDE"/>
    <w:rsid w:val="007730D6"/>
    <w:rsid w:val="00773308"/>
    <w:rsid w:val="007740AC"/>
    <w:rsid w:val="007749F7"/>
    <w:rsid w:val="00774C2F"/>
    <w:rsid w:val="00774F5A"/>
    <w:rsid w:val="00776ACD"/>
    <w:rsid w:val="00776CDD"/>
    <w:rsid w:val="00776FB5"/>
    <w:rsid w:val="00780B2B"/>
    <w:rsid w:val="00780E8B"/>
    <w:rsid w:val="00780F5F"/>
    <w:rsid w:val="0078248C"/>
    <w:rsid w:val="0078256D"/>
    <w:rsid w:val="007825F6"/>
    <w:rsid w:val="00782874"/>
    <w:rsid w:val="00784A11"/>
    <w:rsid w:val="00784B77"/>
    <w:rsid w:val="00785509"/>
    <w:rsid w:val="0078658E"/>
    <w:rsid w:val="00786AC8"/>
    <w:rsid w:val="00786B99"/>
    <w:rsid w:val="00786E82"/>
    <w:rsid w:val="00787C65"/>
    <w:rsid w:val="00790D6E"/>
    <w:rsid w:val="0079117D"/>
    <w:rsid w:val="00791535"/>
    <w:rsid w:val="00791F64"/>
    <w:rsid w:val="00792063"/>
    <w:rsid w:val="00792854"/>
    <w:rsid w:val="00792E19"/>
    <w:rsid w:val="007930DD"/>
    <w:rsid w:val="00793B56"/>
    <w:rsid w:val="0079558F"/>
    <w:rsid w:val="00796194"/>
    <w:rsid w:val="00796C09"/>
    <w:rsid w:val="00796DA3"/>
    <w:rsid w:val="0079753A"/>
    <w:rsid w:val="007976EC"/>
    <w:rsid w:val="007A028C"/>
    <w:rsid w:val="007A15C8"/>
    <w:rsid w:val="007A2C85"/>
    <w:rsid w:val="007A3D59"/>
    <w:rsid w:val="007A454E"/>
    <w:rsid w:val="007A4DAC"/>
    <w:rsid w:val="007A5C3A"/>
    <w:rsid w:val="007A6331"/>
    <w:rsid w:val="007A638C"/>
    <w:rsid w:val="007A712A"/>
    <w:rsid w:val="007A752D"/>
    <w:rsid w:val="007B08E4"/>
    <w:rsid w:val="007B0C4C"/>
    <w:rsid w:val="007B2213"/>
    <w:rsid w:val="007B27F5"/>
    <w:rsid w:val="007B2C6F"/>
    <w:rsid w:val="007B34A3"/>
    <w:rsid w:val="007B456C"/>
    <w:rsid w:val="007B50E0"/>
    <w:rsid w:val="007B628C"/>
    <w:rsid w:val="007B6ACC"/>
    <w:rsid w:val="007B7373"/>
    <w:rsid w:val="007B783E"/>
    <w:rsid w:val="007C03A2"/>
    <w:rsid w:val="007C176B"/>
    <w:rsid w:val="007C1CB1"/>
    <w:rsid w:val="007C22C9"/>
    <w:rsid w:val="007C27D7"/>
    <w:rsid w:val="007C2BCF"/>
    <w:rsid w:val="007C3477"/>
    <w:rsid w:val="007C3877"/>
    <w:rsid w:val="007C3C9D"/>
    <w:rsid w:val="007C44AE"/>
    <w:rsid w:val="007C4B73"/>
    <w:rsid w:val="007C58C9"/>
    <w:rsid w:val="007C75F8"/>
    <w:rsid w:val="007C7C0B"/>
    <w:rsid w:val="007C7E3B"/>
    <w:rsid w:val="007D07EF"/>
    <w:rsid w:val="007D10CE"/>
    <w:rsid w:val="007D260D"/>
    <w:rsid w:val="007D27AF"/>
    <w:rsid w:val="007D27DA"/>
    <w:rsid w:val="007D34EA"/>
    <w:rsid w:val="007D5598"/>
    <w:rsid w:val="007D5FB8"/>
    <w:rsid w:val="007D60DF"/>
    <w:rsid w:val="007D6C37"/>
    <w:rsid w:val="007D75DE"/>
    <w:rsid w:val="007E0E46"/>
    <w:rsid w:val="007E0F53"/>
    <w:rsid w:val="007E207E"/>
    <w:rsid w:val="007E2C3F"/>
    <w:rsid w:val="007E3AEA"/>
    <w:rsid w:val="007E3FCD"/>
    <w:rsid w:val="007E458E"/>
    <w:rsid w:val="007E531D"/>
    <w:rsid w:val="007E5460"/>
    <w:rsid w:val="007E561D"/>
    <w:rsid w:val="007E5D3C"/>
    <w:rsid w:val="007E6993"/>
    <w:rsid w:val="007F030C"/>
    <w:rsid w:val="007F08E5"/>
    <w:rsid w:val="007F0E0D"/>
    <w:rsid w:val="007F1920"/>
    <w:rsid w:val="007F2F79"/>
    <w:rsid w:val="007F302F"/>
    <w:rsid w:val="007F4247"/>
    <w:rsid w:val="007F54CA"/>
    <w:rsid w:val="007F577F"/>
    <w:rsid w:val="007F599C"/>
    <w:rsid w:val="007F6301"/>
    <w:rsid w:val="007F7D27"/>
    <w:rsid w:val="007F7D83"/>
    <w:rsid w:val="00800012"/>
    <w:rsid w:val="00800764"/>
    <w:rsid w:val="008008C9"/>
    <w:rsid w:val="00800A6D"/>
    <w:rsid w:val="00800F71"/>
    <w:rsid w:val="008011F7"/>
    <w:rsid w:val="0080152D"/>
    <w:rsid w:val="00801568"/>
    <w:rsid w:val="008016BA"/>
    <w:rsid w:val="008019D3"/>
    <w:rsid w:val="00802DC7"/>
    <w:rsid w:val="00802F56"/>
    <w:rsid w:val="00804B39"/>
    <w:rsid w:val="008059BE"/>
    <w:rsid w:val="008062CD"/>
    <w:rsid w:val="00806F07"/>
    <w:rsid w:val="0080701A"/>
    <w:rsid w:val="00807454"/>
    <w:rsid w:val="008075FC"/>
    <w:rsid w:val="008105EF"/>
    <w:rsid w:val="008109E2"/>
    <w:rsid w:val="00811AA0"/>
    <w:rsid w:val="00815172"/>
    <w:rsid w:val="008153CE"/>
    <w:rsid w:val="0081574A"/>
    <w:rsid w:val="00816215"/>
    <w:rsid w:val="00816CBC"/>
    <w:rsid w:val="00817018"/>
    <w:rsid w:val="008175BF"/>
    <w:rsid w:val="00817C84"/>
    <w:rsid w:val="00817E77"/>
    <w:rsid w:val="00820E4D"/>
    <w:rsid w:val="00821361"/>
    <w:rsid w:val="0082164C"/>
    <w:rsid w:val="00821EE7"/>
    <w:rsid w:val="00822008"/>
    <w:rsid w:val="008223FE"/>
    <w:rsid w:val="008225EC"/>
    <w:rsid w:val="008232B2"/>
    <w:rsid w:val="00823E05"/>
    <w:rsid w:val="00825103"/>
    <w:rsid w:val="0082555C"/>
    <w:rsid w:val="0082559F"/>
    <w:rsid w:val="0082577F"/>
    <w:rsid w:val="008265E1"/>
    <w:rsid w:val="00826635"/>
    <w:rsid w:val="008278FB"/>
    <w:rsid w:val="00827F1B"/>
    <w:rsid w:val="00831A55"/>
    <w:rsid w:val="00831C42"/>
    <w:rsid w:val="00832285"/>
    <w:rsid w:val="0083311B"/>
    <w:rsid w:val="00833274"/>
    <w:rsid w:val="0083489E"/>
    <w:rsid w:val="00835932"/>
    <w:rsid w:val="0083663B"/>
    <w:rsid w:val="008367B6"/>
    <w:rsid w:val="00837CF9"/>
    <w:rsid w:val="00840164"/>
    <w:rsid w:val="00842BEF"/>
    <w:rsid w:val="0084327E"/>
    <w:rsid w:val="00843FB9"/>
    <w:rsid w:val="00844366"/>
    <w:rsid w:val="00844484"/>
    <w:rsid w:val="00844C3D"/>
    <w:rsid w:val="00847384"/>
    <w:rsid w:val="008475F4"/>
    <w:rsid w:val="008478B6"/>
    <w:rsid w:val="00847A99"/>
    <w:rsid w:val="0085136F"/>
    <w:rsid w:val="008513B6"/>
    <w:rsid w:val="00851EF5"/>
    <w:rsid w:val="008523F2"/>
    <w:rsid w:val="00853C13"/>
    <w:rsid w:val="00854054"/>
    <w:rsid w:val="00854917"/>
    <w:rsid w:val="008553E1"/>
    <w:rsid w:val="00856BF2"/>
    <w:rsid w:val="00857F2C"/>
    <w:rsid w:val="00857FAC"/>
    <w:rsid w:val="008601BC"/>
    <w:rsid w:val="00861086"/>
    <w:rsid w:val="0086278D"/>
    <w:rsid w:val="008637FB"/>
    <w:rsid w:val="008645C4"/>
    <w:rsid w:val="00864C64"/>
    <w:rsid w:val="00864CF4"/>
    <w:rsid w:val="0086523A"/>
    <w:rsid w:val="00865666"/>
    <w:rsid w:val="0086573F"/>
    <w:rsid w:val="00865A4A"/>
    <w:rsid w:val="00866630"/>
    <w:rsid w:val="0086672B"/>
    <w:rsid w:val="00866BBD"/>
    <w:rsid w:val="00866FEC"/>
    <w:rsid w:val="008678C7"/>
    <w:rsid w:val="00867B37"/>
    <w:rsid w:val="008705DB"/>
    <w:rsid w:val="0087162F"/>
    <w:rsid w:val="00872B4B"/>
    <w:rsid w:val="0087307E"/>
    <w:rsid w:val="0087310C"/>
    <w:rsid w:val="00873DE8"/>
    <w:rsid w:val="00874231"/>
    <w:rsid w:val="008742DB"/>
    <w:rsid w:val="00874EDC"/>
    <w:rsid w:val="00875E50"/>
    <w:rsid w:val="0088000F"/>
    <w:rsid w:val="00880252"/>
    <w:rsid w:val="00880755"/>
    <w:rsid w:val="0088086B"/>
    <w:rsid w:val="008811F9"/>
    <w:rsid w:val="00882025"/>
    <w:rsid w:val="00882648"/>
    <w:rsid w:val="00882673"/>
    <w:rsid w:val="00884779"/>
    <w:rsid w:val="0088504D"/>
    <w:rsid w:val="00885370"/>
    <w:rsid w:val="008855A1"/>
    <w:rsid w:val="00885D6F"/>
    <w:rsid w:val="00886CB0"/>
    <w:rsid w:val="0088786E"/>
    <w:rsid w:val="00887E68"/>
    <w:rsid w:val="008900C2"/>
    <w:rsid w:val="0089044F"/>
    <w:rsid w:val="00891136"/>
    <w:rsid w:val="00891AAA"/>
    <w:rsid w:val="00892F67"/>
    <w:rsid w:val="0089302C"/>
    <w:rsid w:val="008936C5"/>
    <w:rsid w:val="00893EDD"/>
    <w:rsid w:val="0089475D"/>
    <w:rsid w:val="00895106"/>
    <w:rsid w:val="0089517A"/>
    <w:rsid w:val="00895C4F"/>
    <w:rsid w:val="00896BFC"/>
    <w:rsid w:val="00896E58"/>
    <w:rsid w:val="008971AF"/>
    <w:rsid w:val="0089723B"/>
    <w:rsid w:val="00897B8B"/>
    <w:rsid w:val="008A0994"/>
    <w:rsid w:val="008A1AC9"/>
    <w:rsid w:val="008A1DBB"/>
    <w:rsid w:val="008A314C"/>
    <w:rsid w:val="008A3D99"/>
    <w:rsid w:val="008A4802"/>
    <w:rsid w:val="008A48AD"/>
    <w:rsid w:val="008A4B97"/>
    <w:rsid w:val="008A66E9"/>
    <w:rsid w:val="008A671C"/>
    <w:rsid w:val="008A6CF5"/>
    <w:rsid w:val="008A6DB7"/>
    <w:rsid w:val="008A7803"/>
    <w:rsid w:val="008A7819"/>
    <w:rsid w:val="008B0BA6"/>
    <w:rsid w:val="008B0E7B"/>
    <w:rsid w:val="008B118A"/>
    <w:rsid w:val="008B13C2"/>
    <w:rsid w:val="008B1650"/>
    <w:rsid w:val="008B167B"/>
    <w:rsid w:val="008B1E67"/>
    <w:rsid w:val="008B25D8"/>
    <w:rsid w:val="008B266E"/>
    <w:rsid w:val="008B27CA"/>
    <w:rsid w:val="008B2B54"/>
    <w:rsid w:val="008B3E19"/>
    <w:rsid w:val="008B4AF8"/>
    <w:rsid w:val="008B4E49"/>
    <w:rsid w:val="008B5443"/>
    <w:rsid w:val="008B6648"/>
    <w:rsid w:val="008B6BCC"/>
    <w:rsid w:val="008B747E"/>
    <w:rsid w:val="008B75FC"/>
    <w:rsid w:val="008B7B1D"/>
    <w:rsid w:val="008C04D8"/>
    <w:rsid w:val="008C11FA"/>
    <w:rsid w:val="008C1299"/>
    <w:rsid w:val="008C1354"/>
    <w:rsid w:val="008C1B88"/>
    <w:rsid w:val="008C459D"/>
    <w:rsid w:val="008C4C76"/>
    <w:rsid w:val="008C57FB"/>
    <w:rsid w:val="008C58E2"/>
    <w:rsid w:val="008C72D6"/>
    <w:rsid w:val="008C78FA"/>
    <w:rsid w:val="008D0735"/>
    <w:rsid w:val="008D1E59"/>
    <w:rsid w:val="008D355A"/>
    <w:rsid w:val="008D4766"/>
    <w:rsid w:val="008D48A2"/>
    <w:rsid w:val="008D4D44"/>
    <w:rsid w:val="008D59D4"/>
    <w:rsid w:val="008D5AA1"/>
    <w:rsid w:val="008D5C73"/>
    <w:rsid w:val="008D6975"/>
    <w:rsid w:val="008D6A43"/>
    <w:rsid w:val="008D6FDD"/>
    <w:rsid w:val="008D7149"/>
    <w:rsid w:val="008D7152"/>
    <w:rsid w:val="008D77B3"/>
    <w:rsid w:val="008E0187"/>
    <w:rsid w:val="008E11FB"/>
    <w:rsid w:val="008E1494"/>
    <w:rsid w:val="008E1910"/>
    <w:rsid w:val="008E19F2"/>
    <w:rsid w:val="008E1DFE"/>
    <w:rsid w:val="008E2C36"/>
    <w:rsid w:val="008E3946"/>
    <w:rsid w:val="008E3BA2"/>
    <w:rsid w:val="008E3E4C"/>
    <w:rsid w:val="008E4111"/>
    <w:rsid w:val="008F05BA"/>
    <w:rsid w:val="008F10E9"/>
    <w:rsid w:val="008F154C"/>
    <w:rsid w:val="008F16CC"/>
    <w:rsid w:val="008F2129"/>
    <w:rsid w:val="008F252B"/>
    <w:rsid w:val="008F2627"/>
    <w:rsid w:val="008F26C2"/>
    <w:rsid w:val="008F3781"/>
    <w:rsid w:val="008F4592"/>
    <w:rsid w:val="008F59D0"/>
    <w:rsid w:val="008F5D5B"/>
    <w:rsid w:val="008F693D"/>
    <w:rsid w:val="008F7325"/>
    <w:rsid w:val="008F74DE"/>
    <w:rsid w:val="008F7EA1"/>
    <w:rsid w:val="009006B3"/>
    <w:rsid w:val="00903989"/>
    <w:rsid w:val="00904A29"/>
    <w:rsid w:val="00904C78"/>
    <w:rsid w:val="00904C7F"/>
    <w:rsid w:val="009055B7"/>
    <w:rsid w:val="00907563"/>
    <w:rsid w:val="00910B7A"/>
    <w:rsid w:val="009116B2"/>
    <w:rsid w:val="0091247B"/>
    <w:rsid w:val="009136FD"/>
    <w:rsid w:val="00913738"/>
    <w:rsid w:val="009138B2"/>
    <w:rsid w:val="00914193"/>
    <w:rsid w:val="009143CF"/>
    <w:rsid w:val="00915C8A"/>
    <w:rsid w:val="00916B12"/>
    <w:rsid w:val="00917FDD"/>
    <w:rsid w:val="00920BD2"/>
    <w:rsid w:val="00921BB0"/>
    <w:rsid w:val="009224CC"/>
    <w:rsid w:val="00922573"/>
    <w:rsid w:val="00922CEE"/>
    <w:rsid w:val="00922E25"/>
    <w:rsid w:val="009238E7"/>
    <w:rsid w:val="00924195"/>
    <w:rsid w:val="00926826"/>
    <w:rsid w:val="009274E7"/>
    <w:rsid w:val="00927708"/>
    <w:rsid w:val="00930A31"/>
    <w:rsid w:val="0093192F"/>
    <w:rsid w:val="00931E84"/>
    <w:rsid w:val="00932998"/>
    <w:rsid w:val="00933660"/>
    <w:rsid w:val="00933717"/>
    <w:rsid w:val="0093377F"/>
    <w:rsid w:val="00933923"/>
    <w:rsid w:val="00934A93"/>
    <w:rsid w:val="009357C8"/>
    <w:rsid w:val="009360A3"/>
    <w:rsid w:val="00936D6B"/>
    <w:rsid w:val="009376D1"/>
    <w:rsid w:val="00940243"/>
    <w:rsid w:val="00940D9E"/>
    <w:rsid w:val="00941AD3"/>
    <w:rsid w:val="00941D83"/>
    <w:rsid w:val="00942C02"/>
    <w:rsid w:val="00943149"/>
    <w:rsid w:val="009435FB"/>
    <w:rsid w:val="00943A92"/>
    <w:rsid w:val="00944ABE"/>
    <w:rsid w:val="00946743"/>
    <w:rsid w:val="00950453"/>
    <w:rsid w:val="00951CB1"/>
    <w:rsid w:val="0095252D"/>
    <w:rsid w:val="0095303A"/>
    <w:rsid w:val="00954B6D"/>
    <w:rsid w:val="00954E6C"/>
    <w:rsid w:val="00955183"/>
    <w:rsid w:val="00955D47"/>
    <w:rsid w:val="00956057"/>
    <w:rsid w:val="00956224"/>
    <w:rsid w:val="0095695E"/>
    <w:rsid w:val="0095698A"/>
    <w:rsid w:val="0095766F"/>
    <w:rsid w:val="00957840"/>
    <w:rsid w:val="009604E3"/>
    <w:rsid w:val="00960B56"/>
    <w:rsid w:val="0096186D"/>
    <w:rsid w:val="00961F8D"/>
    <w:rsid w:val="0096342A"/>
    <w:rsid w:val="0096368D"/>
    <w:rsid w:val="00963F28"/>
    <w:rsid w:val="00964787"/>
    <w:rsid w:val="00965398"/>
    <w:rsid w:val="009655A0"/>
    <w:rsid w:val="00965808"/>
    <w:rsid w:val="00967D0C"/>
    <w:rsid w:val="00967DEB"/>
    <w:rsid w:val="0097109F"/>
    <w:rsid w:val="00972EFF"/>
    <w:rsid w:val="00973093"/>
    <w:rsid w:val="00973AED"/>
    <w:rsid w:val="00974F8A"/>
    <w:rsid w:val="00975113"/>
    <w:rsid w:val="009757D9"/>
    <w:rsid w:val="0097633E"/>
    <w:rsid w:val="00977F31"/>
    <w:rsid w:val="00981D0A"/>
    <w:rsid w:val="00982030"/>
    <w:rsid w:val="009821DD"/>
    <w:rsid w:val="009831A2"/>
    <w:rsid w:val="009837C9"/>
    <w:rsid w:val="00984276"/>
    <w:rsid w:val="00984C7D"/>
    <w:rsid w:val="00984D97"/>
    <w:rsid w:val="00984DF7"/>
    <w:rsid w:val="0098522C"/>
    <w:rsid w:val="00985351"/>
    <w:rsid w:val="009857BD"/>
    <w:rsid w:val="00986312"/>
    <w:rsid w:val="009872B0"/>
    <w:rsid w:val="009874EB"/>
    <w:rsid w:val="00987EAB"/>
    <w:rsid w:val="00990923"/>
    <w:rsid w:val="00990B0A"/>
    <w:rsid w:val="00990D91"/>
    <w:rsid w:val="0099128B"/>
    <w:rsid w:val="00991DBE"/>
    <w:rsid w:val="00992115"/>
    <w:rsid w:val="00992136"/>
    <w:rsid w:val="009921FD"/>
    <w:rsid w:val="00992FE5"/>
    <w:rsid w:val="00994E00"/>
    <w:rsid w:val="009956C0"/>
    <w:rsid w:val="00995C84"/>
    <w:rsid w:val="00995E1B"/>
    <w:rsid w:val="009A04C2"/>
    <w:rsid w:val="009A098C"/>
    <w:rsid w:val="009A0EE3"/>
    <w:rsid w:val="009A0F4E"/>
    <w:rsid w:val="009A150E"/>
    <w:rsid w:val="009A165E"/>
    <w:rsid w:val="009A1B11"/>
    <w:rsid w:val="009A1B36"/>
    <w:rsid w:val="009A2277"/>
    <w:rsid w:val="009A2713"/>
    <w:rsid w:val="009A44DC"/>
    <w:rsid w:val="009A46E6"/>
    <w:rsid w:val="009A4938"/>
    <w:rsid w:val="009A5923"/>
    <w:rsid w:val="009A62F1"/>
    <w:rsid w:val="009A6BA2"/>
    <w:rsid w:val="009A76BD"/>
    <w:rsid w:val="009A7AA2"/>
    <w:rsid w:val="009A7EFC"/>
    <w:rsid w:val="009B18D7"/>
    <w:rsid w:val="009B3B44"/>
    <w:rsid w:val="009B462C"/>
    <w:rsid w:val="009B47CF"/>
    <w:rsid w:val="009B57F6"/>
    <w:rsid w:val="009B6F72"/>
    <w:rsid w:val="009B70F5"/>
    <w:rsid w:val="009B7226"/>
    <w:rsid w:val="009B7667"/>
    <w:rsid w:val="009B7EA2"/>
    <w:rsid w:val="009C0413"/>
    <w:rsid w:val="009C0706"/>
    <w:rsid w:val="009C09D4"/>
    <w:rsid w:val="009C13BB"/>
    <w:rsid w:val="009C186D"/>
    <w:rsid w:val="009C215F"/>
    <w:rsid w:val="009C28F9"/>
    <w:rsid w:val="009C2A57"/>
    <w:rsid w:val="009C2D3E"/>
    <w:rsid w:val="009C2E3E"/>
    <w:rsid w:val="009C37D2"/>
    <w:rsid w:val="009C4147"/>
    <w:rsid w:val="009C45EF"/>
    <w:rsid w:val="009C4DCB"/>
    <w:rsid w:val="009C5BDD"/>
    <w:rsid w:val="009C5CE0"/>
    <w:rsid w:val="009C5FA2"/>
    <w:rsid w:val="009C653C"/>
    <w:rsid w:val="009C6CD1"/>
    <w:rsid w:val="009C73B7"/>
    <w:rsid w:val="009D023C"/>
    <w:rsid w:val="009D0488"/>
    <w:rsid w:val="009D0C4C"/>
    <w:rsid w:val="009D1F10"/>
    <w:rsid w:val="009D1F20"/>
    <w:rsid w:val="009D2158"/>
    <w:rsid w:val="009D2EA4"/>
    <w:rsid w:val="009D3294"/>
    <w:rsid w:val="009D34CC"/>
    <w:rsid w:val="009D4400"/>
    <w:rsid w:val="009D4D3B"/>
    <w:rsid w:val="009D4D49"/>
    <w:rsid w:val="009D4EAA"/>
    <w:rsid w:val="009D500D"/>
    <w:rsid w:val="009D5093"/>
    <w:rsid w:val="009D576C"/>
    <w:rsid w:val="009D6480"/>
    <w:rsid w:val="009D66B9"/>
    <w:rsid w:val="009D77A8"/>
    <w:rsid w:val="009D7A74"/>
    <w:rsid w:val="009D7E5D"/>
    <w:rsid w:val="009E06A0"/>
    <w:rsid w:val="009E0B7A"/>
    <w:rsid w:val="009E0BF5"/>
    <w:rsid w:val="009E1191"/>
    <w:rsid w:val="009E190B"/>
    <w:rsid w:val="009E2271"/>
    <w:rsid w:val="009E2ECC"/>
    <w:rsid w:val="009E4BF8"/>
    <w:rsid w:val="009E5311"/>
    <w:rsid w:val="009E5515"/>
    <w:rsid w:val="009E6025"/>
    <w:rsid w:val="009E7135"/>
    <w:rsid w:val="009E7220"/>
    <w:rsid w:val="009F06FF"/>
    <w:rsid w:val="009F0E43"/>
    <w:rsid w:val="009F1FFA"/>
    <w:rsid w:val="009F2769"/>
    <w:rsid w:val="009F2C96"/>
    <w:rsid w:val="009F3467"/>
    <w:rsid w:val="009F3C6F"/>
    <w:rsid w:val="009F430F"/>
    <w:rsid w:val="009F483A"/>
    <w:rsid w:val="009F6321"/>
    <w:rsid w:val="009F64A3"/>
    <w:rsid w:val="009F6796"/>
    <w:rsid w:val="009F69A4"/>
    <w:rsid w:val="009F7C79"/>
    <w:rsid w:val="009F7F5D"/>
    <w:rsid w:val="009F7FDC"/>
    <w:rsid w:val="00A007EF"/>
    <w:rsid w:val="00A01361"/>
    <w:rsid w:val="00A01DE6"/>
    <w:rsid w:val="00A01F02"/>
    <w:rsid w:val="00A02FC6"/>
    <w:rsid w:val="00A0308F"/>
    <w:rsid w:val="00A03258"/>
    <w:rsid w:val="00A0325A"/>
    <w:rsid w:val="00A035E3"/>
    <w:rsid w:val="00A03AAA"/>
    <w:rsid w:val="00A05F77"/>
    <w:rsid w:val="00A07593"/>
    <w:rsid w:val="00A077F6"/>
    <w:rsid w:val="00A07944"/>
    <w:rsid w:val="00A07AC8"/>
    <w:rsid w:val="00A110B5"/>
    <w:rsid w:val="00A12108"/>
    <w:rsid w:val="00A133EB"/>
    <w:rsid w:val="00A1344D"/>
    <w:rsid w:val="00A141B6"/>
    <w:rsid w:val="00A15220"/>
    <w:rsid w:val="00A159C4"/>
    <w:rsid w:val="00A16713"/>
    <w:rsid w:val="00A1757F"/>
    <w:rsid w:val="00A175AF"/>
    <w:rsid w:val="00A206E2"/>
    <w:rsid w:val="00A209A2"/>
    <w:rsid w:val="00A20FC0"/>
    <w:rsid w:val="00A2150E"/>
    <w:rsid w:val="00A21D1E"/>
    <w:rsid w:val="00A21D83"/>
    <w:rsid w:val="00A21E18"/>
    <w:rsid w:val="00A226CE"/>
    <w:rsid w:val="00A23E9F"/>
    <w:rsid w:val="00A24129"/>
    <w:rsid w:val="00A24EEC"/>
    <w:rsid w:val="00A2595F"/>
    <w:rsid w:val="00A26429"/>
    <w:rsid w:val="00A26DB7"/>
    <w:rsid w:val="00A27433"/>
    <w:rsid w:val="00A323C4"/>
    <w:rsid w:val="00A323D7"/>
    <w:rsid w:val="00A32C45"/>
    <w:rsid w:val="00A34536"/>
    <w:rsid w:val="00A34939"/>
    <w:rsid w:val="00A35247"/>
    <w:rsid w:val="00A37522"/>
    <w:rsid w:val="00A40299"/>
    <w:rsid w:val="00A40436"/>
    <w:rsid w:val="00A41050"/>
    <w:rsid w:val="00A41B16"/>
    <w:rsid w:val="00A42772"/>
    <w:rsid w:val="00A42BD2"/>
    <w:rsid w:val="00A43503"/>
    <w:rsid w:val="00A43618"/>
    <w:rsid w:val="00A43999"/>
    <w:rsid w:val="00A442C7"/>
    <w:rsid w:val="00A44438"/>
    <w:rsid w:val="00A450B2"/>
    <w:rsid w:val="00A459AE"/>
    <w:rsid w:val="00A45DE2"/>
    <w:rsid w:val="00A45E17"/>
    <w:rsid w:val="00A4662D"/>
    <w:rsid w:val="00A46828"/>
    <w:rsid w:val="00A46BC1"/>
    <w:rsid w:val="00A470B8"/>
    <w:rsid w:val="00A50090"/>
    <w:rsid w:val="00A50132"/>
    <w:rsid w:val="00A51F17"/>
    <w:rsid w:val="00A52BA2"/>
    <w:rsid w:val="00A534BC"/>
    <w:rsid w:val="00A5428C"/>
    <w:rsid w:val="00A549E3"/>
    <w:rsid w:val="00A54E69"/>
    <w:rsid w:val="00A54F48"/>
    <w:rsid w:val="00A55CF1"/>
    <w:rsid w:val="00A55F72"/>
    <w:rsid w:val="00A564DE"/>
    <w:rsid w:val="00A56B58"/>
    <w:rsid w:val="00A56F14"/>
    <w:rsid w:val="00A5777B"/>
    <w:rsid w:val="00A57E15"/>
    <w:rsid w:val="00A60596"/>
    <w:rsid w:val="00A62D87"/>
    <w:rsid w:val="00A635A7"/>
    <w:rsid w:val="00A63E11"/>
    <w:rsid w:val="00A6429F"/>
    <w:rsid w:val="00A6468F"/>
    <w:rsid w:val="00A64A88"/>
    <w:rsid w:val="00A66167"/>
    <w:rsid w:val="00A66784"/>
    <w:rsid w:val="00A6699E"/>
    <w:rsid w:val="00A66A21"/>
    <w:rsid w:val="00A66F06"/>
    <w:rsid w:val="00A70198"/>
    <w:rsid w:val="00A70700"/>
    <w:rsid w:val="00A7094D"/>
    <w:rsid w:val="00A713F3"/>
    <w:rsid w:val="00A71475"/>
    <w:rsid w:val="00A714E0"/>
    <w:rsid w:val="00A72465"/>
    <w:rsid w:val="00A74019"/>
    <w:rsid w:val="00A742F7"/>
    <w:rsid w:val="00A74573"/>
    <w:rsid w:val="00A7475A"/>
    <w:rsid w:val="00A75C62"/>
    <w:rsid w:val="00A769CD"/>
    <w:rsid w:val="00A76ACB"/>
    <w:rsid w:val="00A778FD"/>
    <w:rsid w:val="00A77F56"/>
    <w:rsid w:val="00A80577"/>
    <w:rsid w:val="00A80AA2"/>
    <w:rsid w:val="00A81845"/>
    <w:rsid w:val="00A82121"/>
    <w:rsid w:val="00A8274A"/>
    <w:rsid w:val="00A848AF"/>
    <w:rsid w:val="00A852CC"/>
    <w:rsid w:val="00A8540C"/>
    <w:rsid w:val="00A856F3"/>
    <w:rsid w:val="00A8571C"/>
    <w:rsid w:val="00A85879"/>
    <w:rsid w:val="00A85C6D"/>
    <w:rsid w:val="00A85CB0"/>
    <w:rsid w:val="00A86161"/>
    <w:rsid w:val="00A862BE"/>
    <w:rsid w:val="00A869A7"/>
    <w:rsid w:val="00A91D36"/>
    <w:rsid w:val="00A9375F"/>
    <w:rsid w:val="00A93A6D"/>
    <w:rsid w:val="00A93E66"/>
    <w:rsid w:val="00A94594"/>
    <w:rsid w:val="00A95AA1"/>
    <w:rsid w:val="00A96B52"/>
    <w:rsid w:val="00A974A5"/>
    <w:rsid w:val="00AA06DC"/>
    <w:rsid w:val="00AA090A"/>
    <w:rsid w:val="00AA1532"/>
    <w:rsid w:val="00AA1C43"/>
    <w:rsid w:val="00AA2251"/>
    <w:rsid w:val="00AA27BF"/>
    <w:rsid w:val="00AA28C0"/>
    <w:rsid w:val="00AA2A58"/>
    <w:rsid w:val="00AA2E58"/>
    <w:rsid w:val="00AA3E56"/>
    <w:rsid w:val="00AA4517"/>
    <w:rsid w:val="00AA468C"/>
    <w:rsid w:val="00AA66D0"/>
    <w:rsid w:val="00AA6ECA"/>
    <w:rsid w:val="00AA73DE"/>
    <w:rsid w:val="00AA743D"/>
    <w:rsid w:val="00AB0D45"/>
    <w:rsid w:val="00AB192C"/>
    <w:rsid w:val="00AB1B6F"/>
    <w:rsid w:val="00AB2051"/>
    <w:rsid w:val="00AB2FC5"/>
    <w:rsid w:val="00AB403C"/>
    <w:rsid w:val="00AB4610"/>
    <w:rsid w:val="00AB4693"/>
    <w:rsid w:val="00AB49AD"/>
    <w:rsid w:val="00AB53D5"/>
    <w:rsid w:val="00AB5D6B"/>
    <w:rsid w:val="00AB675F"/>
    <w:rsid w:val="00AB6BFF"/>
    <w:rsid w:val="00AB6C4B"/>
    <w:rsid w:val="00AB75AF"/>
    <w:rsid w:val="00AB7AB2"/>
    <w:rsid w:val="00AB7EFF"/>
    <w:rsid w:val="00AC0C22"/>
    <w:rsid w:val="00AC0D4C"/>
    <w:rsid w:val="00AC17C8"/>
    <w:rsid w:val="00AC29FE"/>
    <w:rsid w:val="00AC31C8"/>
    <w:rsid w:val="00AC3230"/>
    <w:rsid w:val="00AC36FD"/>
    <w:rsid w:val="00AC3BF6"/>
    <w:rsid w:val="00AC5478"/>
    <w:rsid w:val="00AC67A8"/>
    <w:rsid w:val="00AC6FDC"/>
    <w:rsid w:val="00AC72D8"/>
    <w:rsid w:val="00AD0651"/>
    <w:rsid w:val="00AD1D7A"/>
    <w:rsid w:val="00AD1DAF"/>
    <w:rsid w:val="00AD3F53"/>
    <w:rsid w:val="00AD46D4"/>
    <w:rsid w:val="00AD495B"/>
    <w:rsid w:val="00AD58FB"/>
    <w:rsid w:val="00AD5AD8"/>
    <w:rsid w:val="00AD5B1B"/>
    <w:rsid w:val="00AD70E5"/>
    <w:rsid w:val="00AD7888"/>
    <w:rsid w:val="00AD797C"/>
    <w:rsid w:val="00AE044C"/>
    <w:rsid w:val="00AE0738"/>
    <w:rsid w:val="00AE0B2A"/>
    <w:rsid w:val="00AE1332"/>
    <w:rsid w:val="00AE3379"/>
    <w:rsid w:val="00AE3E37"/>
    <w:rsid w:val="00AE4423"/>
    <w:rsid w:val="00AE4F92"/>
    <w:rsid w:val="00AE5409"/>
    <w:rsid w:val="00AE5922"/>
    <w:rsid w:val="00AE594A"/>
    <w:rsid w:val="00AE678E"/>
    <w:rsid w:val="00AE7D21"/>
    <w:rsid w:val="00AF143C"/>
    <w:rsid w:val="00AF1C25"/>
    <w:rsid w:val="00AF1CA8"/>
    <w:rsid w:val="00AF1DCE"/>
    <w:rsid w:val="00AF2461"/>
    <w:rsid w:val="00AF2667"/>
    <w:rsid w:val="00AF3392"/>
    <w:rsid w:val="00AF3A8F"/>
    <w:rsid w:val="00AF400D"/>
    <w:rsid w:val="00AF40DF"/>
    <w:rsid w:val="00AF5134"/>
    <w:rsid w:val="00AF5702"/>
    <w:rsid w:val="00AF5BB5"/>
    <w:rsid w:val="00AF5BCC"/>
    <w:rsid w:val="00AF65CD"/>
    <w:rsid w:val="00AF6643"/>
    <w:rsid w:val="00AF68F2"/>
    <w:rsid w:val="00AF728F"/>
    <w:rsid w:val="00AF73C0"/>
    <w:rsid w:val="00B0204D"/>
    <w:rsid w:val="00B022B7"/>
    <w:rsid w:val="00B02A25"/>
    <w:rsid w:val="00B030F1"/>
    <w:rsid w:val="00B03337"/>
    <w:rsid w:val="00B03636"/>
    <w:rsid w:val="00B03A86"/>
    <w:rsid w:val="00B042A7"/>
    <w:rsid w:val="00B04A4A"/>
    <w:rsid w:val="00B04D87"/>
    <w:rsid w:val="00B05BF8"/>
    <w:rsid w:val="00B06A85"/>
    <w:rsid w:val="00B0707D"/>
    <w:rsid w:val="00B07134"/>
    <w:rsid w:val="00B07582"/>
    <w:rsid w:val="00B0769A"/>
    <w:rsid w:val="00B07AA0"/>
    <w:rsid w:val="00B10B47"/>
    <w:rsid w:val="00B1134E"/>
    <w:rsid w:val="00B1171C"/>
    <w:rsid w:val="00B11F8A"/>
    <w:rsid w:val="00B127C9"/>
    <w:rsid w:val="00B14E57"/>
    <w:rsid w:val="00B15E5D"/>
    <w:rsid w:val="00B164D7"/>
    <w:rsid w:val="00B16874"/>
    <w:rsid w:val="00B16F1E"/>
    <w:rsid w:val="00B17729"/>
    <w:rsid w:val="00B178CC"/>
    <w:rsid w:val="00B178DA"/>
    <w:rsid w:val="00B17F3D"/>
    <w:rsid w:val="00B204C5"/>
    <w:rsid w:val="00B20FF0"/>
    <w:rsid w:val="00B214AE"/>
    <w:rsid w:val="00B214F5"/>
    <w:rsid w:val="00B21509"/>
    <w:rsid w:val="00B21DA4"/>
    <w:rsid w:val="00B22E76"/>
    <w:rsid w:val="00B23E4D"/>
    <w:rsid w:val="00B240A4"/>
    <w:rsid w:val="00B253FF"/>
    <w:rsid w:val="00B257A8"/>
    <w:rsid w:val="00B25A20"/>
    <w:rsid w:val="00B2787B"/>
    <w:rsid w:val="00B27FAD"/>
    <w:rsid w:val="00B31A9C"/>
    <w:rsid w:val="00B341F1"/>
    <w:rsid w:val="00B343D5"/>
    <w:rsid w:val="00B351C2"/>
    <w:rsid w:val="00B35982"/>
    <w:rsid w:val="00B36017"/>
    <w:rsid w:val="00B3651A"/>
    <w:rsid w:val="00B37646"/>
    <w:rsid w:val="00B40E47"/>
    <w:rsid w:val="00B41022"/>
    <w:rsid w:val="00B4132A"/>
    <w:rsid w:val="00B41442"/>
    <w:rsid w:val="00B414B1"/>
    <w:rsid w:val="00B4157D"/>
    <w:rsid w:val="00B424A2"/>
    <w:rsid w:val="00B43345"/>
    <w:rsid w:val="00B43361"/>
    <w:rsid w:val="00B43CFC"/>
    <w:rsid w:val="00B44D0C"/>
    <w:rsid w:val="00B46255"/>
    <w:rsid w:val="00B46A0B"/>
    <w:rsid w:val="00B46A92"/>
    <w:rsid w:val="00B46AFF"/>
    <w:rsid w:val="00B46B3B"/>
    <w:rsid w:val="00B47AEB"/>
    <w:rsid w:val="00B500CE"/>
    <w:rsid w:val="00B507D7"/>
    <w:rsid w:val="00B52911"/>
    <w:rsid w:val="00B538A7"/>
    <w:rsid w:val="00B5392F"/>
    <w:rsid w:val="00B54042"/>
    <w:rsid w:val="00B5532A"/>
    <w:rsid w:val="00B563B8"/>
    <w:rsid w:val="00B5641B"/>
    <w:rsid w:val="00B56FD3"/>
    <w:rsid w:val="00B6132F"/>
    <w:rsid w:val="00B61615"/>
    <w:rsid w:val="00B61DCB"/>
    <w:rsid w:val="00B627F5"/>
    <w:rsid w:val="00B62BDB"/>
    <w:rsid w:val="00B64375"/>
    <w:rsid w:val="00B650C8"/>
    <w:rsid w:val="00B650FF"/>
    <w:rsid w:val="00B65146"/>
    <w:rsid w:val="00B6581F"/>
    <w:rsid w:val="00B65A47"/>
    <w:rsid w:val="00B66443"/>
    <w:rsid w:val="00B6671E"/>
    <w:rsid w:val="00B70108"/>
    <w:rsid w:val="00B703D9"/>
    <w:rsid w:val="00B70693"/>
    <w:rsid w:val="00B71985"/>
    <w:rsid w:val="00B72ABE"/>
    <w:rsid w:val="00B72C89"/>
    <w:rsid w:val="00B72FFE"/>
    <w:rsid w:val="00B733F7"/>
    <w:rsid w:val="00B735A6"/>
    <w:rsid w:val="00B73756"/>
    <w:rsid w:val="00B73A7B"/>
    <w:rsid w:val="00B73C72"/>
    <w:rsid w:val="00B75E52"/>
    <w:rsid w:val="00B766D7"/>
    <w:rsid w:val="00B76D14"/>
    <w:rsid w:val="00B77BB8"/>
    <w:rsid w:val="00B77C08"/>
    <w:rsid w:val="00B77DEB"/>
    <w:rsid w:val="00B83925"/>
    <w:rsid w:val="00B8574C"/>
    <w:rsid w:val="00B85874"/>
    <w:rsid w:val="00B85CA9"/>
    <w:rsid w:val="00B86315"/>
    <w:rsid w:val="00B87458"/>
    <w:rsid w:val="00B877A2"/>
    <w:rsid w:val="00B87F19"/>
    <w:rsid w:val="00B9055C"/>
    <w:rsid w:val="00B908CF"/>
    <w:rsid w:val="00B911AC"/>
    <w:rsid w:val="00B91296"/>
    <w:rsid w:val="00B92A48"/>
    <w:rsid w:val="00B935CE"/>
    <w:rsid w:val="00B94434"/>
    <w:rsid w:val="00B94587"/>
    <w:rsid w:val="00B947F1"/>
    <w:rsid w:val="00B94DC1"/>
    <w:rsid w:val="00B95E02"/>
    <w:rsid w:val="00B961E8"/>
    <w:rsid w:val="00B962BA"/>
    <w:rsid w:val="00B967A7"/>
    <w:rsid w:val="00B975AE"/>
    <w:rsid w:val="00B97D98"/>
    <w:rsid w:val="00BA0E61"/>
    <w:rsid w:val="00BA1D59"/>
    <w:rsid w:val="00BA2456"/>
    <w:rsid w:val="00BA2580"/>
    <w:rsid w:val="00BA2782"/>
    <w:rsid w:val="00BA2B0C"/>
    <w:rsid w:val="00BA2F06"/>
    <w:rsid w:val="00BA39F4"/>
    <w:rsid w:val="00BA52C3"/>
    <w:rsid w:val="00BA54F0"/>
    <w:rsid w:val="00BA5B23"/>
    <w:rsid w:val="00BA635F"/>
    <w:rsid w:val="00BA656F"/>
    <w:rsid w:val="00BA737A"/>
    <w:rsid w:val="00BB00C3"/>
    <w:rsid w:val="00BB0522"/>
    <w:rsid w:val="00BB128D"/>
    <w:rsid w:val="00BB128F"/>
    <w:rsid w:val="00BB154A"/>
    <w:rsid w:val="00BB1C00"/>
    <w:rsid w:val="00BB1CE6"/>
    <w:rsid w:val="00BB1D23"/>
    <w:rsid w:val="00BB24CC"/>
    <w:rsid w:val="00BB2500"/>
    <w:rsid w:val="00BB25BD"/>
    <w:rsid w:val="00BB441A"/>
    <w:rsid w:val="00BB65E8"/>
    <w:rsid w:val="00BB65F3"/>
    <w:rsid w:val="00BB6EB4"/>
    <w:rsid w:val="00BB78CD"/>
    <w:rsid w:val="00BC1CD8"/>
    <w:rsid w:val="00BC1E6B"/>
    <w:rsid w:val="00BC2421"/>
    <w:rsid w:val="00BC2D8C"/>
    <w:rsid w:val="00BC32DC"/>
    <w:rsid w:val="00BC4FCE"/>
    <w:rsid w:val="00BC5752"/>
    <w:rsid w:val="00BC58C3"/>
    <w:rsid w:val="00BC5B15"/>
    <w:rsid w:val="00BC5C89"/>
    <w:rsid w:val="00BC76AA"/>
    <w:rsid w:val="00BC7C80"/>
    <w:rsid w:val="00BC7CC5"/>
    <w:rsid w:val="00BD030B"/>
    <w:rsid w:val="00BD149F"/>
    <w:rsid w:val="00BD2EEF"/>
    <w:rsid w:val="00BD2FDA"/>
    <w:rsid w:val="00BD3453"/>
    <w:rsid w:val="00BD3D5F"/>
    <w:rsid w:val="00BD418E"/>
    <w:rsid w:val="00BD484C"/>
    <w:rsid w:val="00BD4A69"/>
    <w:rsid w:val="00BD5080"/>
    <w:rsid w:val="00BD551E"/>
    <w:rsid w:val="00BD74F4"/>
    <w:rsid w:val="00BD7596"/>
    <w:rsid w:val="00BD7ABB"/>
    <w:rsid w:val="00BE0DCB"/>
    <w:rsid w:val="00BE1152"/>
    <w:rsid w:val="00BE1A8C"/>
    <w:rsid w:val="00BE1D1E"/>
    <w:rsid w:val="00BE2BF1"/>
    <w:rsid w:val="00BE3DDA"/>
    <w:rsid w:val="00BE3EBD"/>
    <w:rsid w:val="00BE3EE3"/>
    <w:rsid w:val="00BE40D2"/>
    <w:rsid w:val="00BE419A"/>
    <w:rsid w:val="00BE4EE5"/>
    <w:rsid w:val="00BE50D2"/>
    <w:rsid w:val="00BE6B87"/>
    <w:rsid w:val="00BE718D"/>
    <w:rsid w:val="00BF0CCE"/>
    <w:rsid w:val="00BF1596"/>
    <w:rsid w:val="00BF2800"/>
    <w:rsid w:val="00BF3C18"/>
    <w:rsid w:val="00BF3FC0"/>
    <w:rsid w:val="00BF4208"/>
    <w:rsid w:val="00BF4652"/>
    <w:rsid w:val="00BF55A0"/>
    <w:rsid w:val="00BF69A4"/>
    <w:rsid w:val="00BF6C27"/>
    <w:rsid w:val="00BF7BA6"/>
    <w:rsid w:val="00C001CF"/>
    <w:rsid w:val="00C0046C"/>
    <w:rsid w:val="00C009C2"/>
    <w:rsid w:val="00C00C7A"/>
    <w:rsid w:val="00C01163"/>
    <w:rsid w:val="00C0125F"/>
    <w:rsid w:val="00C01EA0"/>
    <w:rsid w:val="00C01FEE"/>
    <w:rsid w:val="00C0254D"/>
    <w:rsid w:val="00C02F34"/>
    <w:rsid w:val="00C02F81"/>
    <w:rsid w:val="00C0408D"/>
    <w:rsid w:val="00C045E4"/>
    <w:rsid w:val="00C04730"/>
    <w:rsid w:val="00C04C7C"/>
    <w:rsid w:val="00C04CA7"/>
    <w:rsid w:val="00C05941"/>
    <w:rsid w:val="00C05B93"/>
    <w:rsid w:val="00C05D44"/>
    <w:rsid w:val="00C05F2D"/>
    <w:rsid w:val="00C0600E"/>
    <w:rsid w:val="00C066EF"/>
    <w:rsid w:val="00C0688D"/>
    <w:rsid w:val="00C06EAA"/>
    <w:rsid w:val="00C072F9"/>
    <w:rsid w:val="00C07660"/>
    <w:rsid w:val="00C105A5"/>
    <w:rsid w:val="00C1061B"/>
    <w:rsid w:val="00C10C67"/>
    <w:rsid w:val="00C11166"/>
    <w:rsid w:val="00C111B8"/>
    <w:rsid w:val="00C11FA9"/>
    <w:rsid w:val="00C1214B"/>
    <w:rsid w:val="00C12C10"/>
    <w:rsid w:val="00C13EF6"/>
    <w:rsid w:val="00C14540"/>
    <w:rsid w:val="00C14F08"/>
    <w:rsid w:val="00C15875"/>
    <w:rsid w:val="00C15E40"/>
    <w:rsid w:val="00C160A0"/>
    <w:rsid w:val="00C1636C"/>
    <w:rsid w:val="00C16888"/>
    <w:rsid w:val="00C16C01"/>
    <w:rsid w:val="00C17A2C"/>
    <w:rsid w:val="00C204E5"/>
    <w:rsid w:val="00C2169D"/>
    <w:rsid w:val="00C22475"/>
    <w:rsid w:val="00C22635"/>
    <w:rsid w:val="00C22CFC"/>
    <w:rsid w:val="00C23ADA"/>
    <w:rsid w:val="00C23D8F"/>
    <w:rsid w:val="00C240E1"/>
    <w:rsid w:val="00C243B9"/>
    <w:rsid w:val="00C24953"/>
    <w:rsid w:val="00C25413"/>
    <w:rsid w:val="00C260CD"/>
    <w:rsid w:val="00C261EE"/>
    <w:rsid w:val="00C268A1"/>
    <w:rsid w:val="00C26A4D"/>
    <w:rsid w:val="00C27614"/>
    <w:rsid w:val="00C276DB"/>
    <w:rsid w:val="00C27C7A"/>
    <w:rsid w:val="00C27FBC"/>
    <w:rsid w:val="00C32111"/>
    <w:rsid w:val="00C328C7"/>
    <w:rsid w:val="00C33401"/>
    <w:rsid w:val="00C338EA"/>
    <w:rsid w:val="00C33EA7"/>
    <w:rsid w:val="00C33FD7"/>
    <w:rsid w:val="00C341BB"/>
    <w:rsid w:val="00C34641"/>
    <w:rsid w:val="00C3499B"/>
    <w:rsid w:val="00C3581F"/>
    <w:rsid w:val="00C36E37"/>
    <w:rsid w:val="00C4100A"/>
    <w:rsid w:val="00C41AA1"/>
    <w:rsid w:val="00C423C5"/>
    <w:rsid w:val="00C42935"/>
    <w:rsid w:val="00C435FC"/>
    <w:rsid w:val="00C45805"/>
    <w:rsid w:val="00C45C0D"/>
    <w:rsid w:val="00C461C8"/>
    <w:rsid w:val="00C4706D"/>
    <w:rsid w:val="00C47D1C"/>
    <w:rsid w:val="00C50DE9"/>
    <w:rsid w:val="00C51545"/>
    <w:rsid w:val="00C5161D"/>
    <w:rsid w:val="00C51A05"/>
    <w:rsid w:val="00C53713"/>
    <w:rsid w:val="00C54242"/>
    <w:rsid w:val="00C54271"/>
    <w:rsid w:val="00C545E8"/>
    <w:rsid w:val="00C548BF"/>
    <w:rsid w:val="00C55335"/>
    <w:rsid w:val="00C602C0"/>
    <w:rsid w:val="00C607FB"/>
    <w:rsid w:val="00C61FCE"/>
    <w:rsid w:val="00C622B7"/>
    <w:rsid w:val="00C624AE"/>
    <w:rsid w:val="00C634ED"/>
    <w:rsid w:val="00C63C4D"/>
    <w:rsid w:val="00C64427"/>
    <w:rsid w:val="00C64D91"/>
    <w:rsid w:val="00C6527A"/>
    <w:rsid w:val="00C6646D"/>
    <w:rsid w:val="00C66E37"/>
    <w:rsid w:val="00C675E0"/>
    <w:rsid w:val="00C701DC"/>
    <w:rsid w:val="00C70457"/>
    <w:rsid w:val="00C70C82"/>
    <w:rsid w:val="00C711B1"/>
    <w:rsid w:val="00C714AE"/>
    <w:rsid w:val="00C71990"/>
    <w:rsid w:val="00C7255E"/>
    <w:rsid w:val="00C72575"/>
    <w:rsid w:val="00C739D9"/>
    <w:rsid w:val="00C7599A"/>
    <w:rsid w:val="00C762E2"/>
    <w:rsid w:val="00C76FA9"/>
    <w:rsid w:val="00C770FE"/>
    <w:rsid w:val="00C77B52"/>
    <w:rsid w:val="00C8112B"/>
    <w:rsid w:val="00C81389"/>
    <w:rsid w:val="00C813FE"/>
    <w:rsid w:val="00C819B3"/>
    <w:rsid w:val="00C82364"/>
    <w:rsid w:val="00C8398D"/>
    <w:rsid w:val="00C858A1"/>
    <w:rsid w:val="00C85E03"/>
    <w:rsid w:val="00C877BB"/>
    <w:rsid w:val="00C90871"/>
    <w:rsid w:val="00C90EC7"/>
    <w:rsid w:val="00C91005"/>
    <w:rsid w:val="00C91427"/>
    <w:rsid w:val="00C91A7B"/>
    <w:rsid w:val="00C928CB"/>
    <w:rsid w:val="00C92B9A"/>
    <w:rsid w:val="00C9489F"/>
    <w:rsid w:val="00C94C5B"/>
    <w:rsid w:val="00C95A88"/>
    <w:rsid w:val="00C95D78"/>
    <w:rsid w:val="00C95DDC"/>
    <w:rsid w:val="00C96427"/>
    <w:rsid w:val="00C975D8"/>
    <w:rsid w:val="00CA001E"/>
    <w:rsid w:val="00CA0646"/>
    <w:rsid w:val="00CA1011"/>
    <w:rsid w:val="00CA1DD1"/>
    <w:rsid w:val="00CA219A"/>
    <w:rsid w:val="00CA21FC"/>
    <w:rsid w:val="00CA26CC"/>
    <w:rsid w:val="00CA3999"/>
    <w:rsid w:val="00CA4E36"/>
    <w:rsid w:val="00CA5251"/>
    <w:rsid w:val="00CA52FB"/>
    <w:rsid w:val="00CA559D"/>
    <w:rsid w:val="00CA6CE9"/>
    <w:rsid w:val="00CA7F4A"/>
    <w:rsid w:val="00CA7F87"/>
    <w:rsid w:val="00CB19E0"/>
    <w:rsid w:val="00CB2D6D"/>
    <w:rsid w:val="00CB2E00"/>
    <w:rsid w:val="00CB3619"/>
    <w:rsid w:val="00CB4F57"/>
    <w:rsid w:val="00CB5014"/>
    <w:rsid w:val="00CB50B3"/>
    <w:rsid w:val="00CB5491"/>
    <w:rsid w:val="00CB59FD"/>
    <w:rsid w:val="00CB767B"/>
    <w:rsid w:val="00CC00E8"/>
    <w:rsid w:val="00CC115A"/>
    <w:rsid w:val="00CC1A3C"/>
    <w:rsid w:val="00CC29D0"/>
    <w:rsid w:val="00CC3522"/>
    <w:rsid w:val="00CC4EB9"/>
    <w:rsid w:val="00CC5099"/>
    <w:rsid w:val="00CC5C1C"/>
    <w:rsid w:val="00CC5D18"/>
    <w:rsid w:val="00CC6A01"/>
    <w:rsid w:val="00CC7BFD"/>
    <w:rsid w:val="00CD04DA"/>
    <w:rsid w:val="00CD1294"/>
    <w:rsid w:val="00CD17F8"/>
    <w:rsid w:val="00CD1805"/>
    <w:rsid w:val="00CD1C1E"/>
    <w:rsid w:val="00CD1EFB"/>
    <w:rsid w:val="00CD20DB"/>
    <w:rsid w:val="00CD2283"/>
    <w:rsid w:val="00CD2514"/>
    <w:rsid w:val="00CD2E40"/>
    <w:rsid w:val="00CD3525"/>
    <w:rsid w:val="00CD381C"/>
    <w:rsid w:val="00CD388A"/>
    <w:rsid w:val="00CD40C5"/>
    <w:rsid w:val="00CD4AC9"/>
    <w:rsid w:val="00CD5732"/>
    <w:rsid w:val="00CD753E"/>
    <w:rsid w:val="00CD7C9B"/>
    <w:rsid w:val="00CE06C6"/>
    <w:rsid w:val="00CE09BF"/>
    <w:rsid w:val="00CE0DCF"/>
    <w:rsid w:val="00CE1D7A"/>
    <w:rsid w:val="00CE1EBF"/>
    <w:rsid w:val="00CE25C4"/>
    <w:rsid w:val="00CE4BD9"/>
    <w:rsid w:val="00CE5A9A"/>
    <w:rsid w:val="00CE6C77"/>
    <w:rsid w:val="00CE754C"/>
    <w:rsid w:val="00CE77FF"/>
    <w:rsid w:val="00CF0214"/>
    <w:rsid w:val="00CF05B1"/>
    <w:rsid w:val="00CF0C90"/>
    <w:rsid w:val="00CF0F4D"/>
    <w:rsid w:val="00CF17A2"/>
    <w:rsid w:val="00CF204B"/>
    <w:rsid w:val="00CF207D"/>
    <w:rsid w:val="00CF24FD"/>
    <w:rsid w:val="00CF346E"/>
    <w:rsid w:val="00CF3647"/>
    <w:rsid w:val="00CF47CC"/>
    <w:rsid w:val="00CF4BD9"/>
    <w:rsid w:val="00CF4F64"/>
    <w:rsid w:val="00CF6113"/>
    <w:rsid w:val="00CF617B"/>
    <w:rsid w:val="00CF6593"/>
    <w:rsid w:val="00CF7258"/>
    <w:rsid w:val="00D0072E"/>
    <w:rsid w:val="00D00F2B"/>
    <w:rsid w:val="00D025ED"/>
    <w:rsid w:val="00D02711"/>
    <w:rsid w:val="00D02981"/>
    <w:rsid w:val="00D02E9F"/>
    <w:rsid w:val="00D02EA5"/>
    <w:rsid w:val="00D03C9B"/>
    <w:rsid w:val="00D03E3B"/>
    <w:rsid w:val="00D04D0E"/>
    <w:rsid w:val="00D055C2"/>
    <w:rsid w:val="00D05BBE"/>
    <w:rsid w:val="00D06130"/>
    <w:rsid w:val="00D063C0"/>
    <w:rsid w:val="00D06C08"/>
    <w:rsid w:val="00D07088"/>
    <w:rsid w:val="00D10641"/>
    <w:rsid w:val="00D10E68"/>
    <w:rsid w:val="00D117C0"/>
    <w:rsid w:val="00D12032"/>
    <w:rsid w:val="00D126D8"/>
    <w:rsid w:val="00D12DC4"/>
    <w:rsid w:val="00D12F7B"/>
    <w:rsid w:val="00D1303A"/>
    <w:rsid w:val="00D13086"/>
    <w:rsid w:val="00D130CD"/>
    <w:rsid w:val="00D13878"/>
    <w:rsid w:val="00D142B1"/>
    <w:rsid w:val="00D142EE"/>
    <w:rsid w:val="00D14540"/>
    <w:rsid w:val="00D14726"/>
    <w:rsid w:val="00D14D63"/>
    <w:rsid w:val="00D15ADD"/>
    <w:rsid w:val="00D1745E"/>
    <w:rsid w:val="00D17F1A"/>
    <w:rsid w:val="00D20D48"/>
    <w:rsid w:val="00D20D8A"/>
    <w:rsid w:val="00D2114C"/>
    <w:rsid w:val="00D22121"/>
    <w:rsid w:val="00D2238A"/>
    <w:rsid w:val="00D22667"/>
    <w:rsid w:val="00D22B28"/>
    <w:rsid w:val="00D23B13"/>
    <w:rsid w:val="00D23F14"/>
    <w:rsid w:val="00D24189"/>
    <w:rsid w:val="00D2430E"/>
    <w:rsid w:val="00D24595"/>
    <w:rsid w:val="00D2544F"/>
    <w:rsid w:val="00D25E78"/>
    <w:rsid w:val="00D266E6"/>
    <w:rsid w:val="00D2722D"/>
    <w:rsid w:val="00D275C2"/>
    <w:rsid w:val="00D27901"/>
    <w:rsid w:val="00D305FF"/>
    <w:rsid w:val="00D32A87"/>
    <w:rsid w:val="00D33620"/>
    <w:rsid w:val="00D344A5"/>
    <w:rsid w:val="00D34BEA"/>
    <w:rsid w:val="00D36815"/>
    <w:rsid w:val="00D36B0A"/>
    <w:rsid w:val="00D36B39"/>
    <w:rsid w:val="00D37126"/>
    <w:rsid w:val="00D37482"/>
    <w:rsid w:val="00D37DB0"/>
    <w:rsid w:val="00D402B9"/>
    <w:rsid w:val="00D404B4"/>
    <w:rsid w:val="00D42F27"/>
    <w:rsid w:val="00D434FE"/>
    <w:rsid w:val="00D4410F"/>
    <w:rsid w:val="00D475CD"/>
    <w:rsid w:val="00D476DC"/>
    <w:rsid w:val="00D47A36"/>
    <w:rsid w:val="00D47EB1"/>
    <w:rsid w:val="00D503C1"/>
    <w:rsid w:val="00D504AF"/>
    <w:rsid w:val="00D511CC"/>
    <w:rsid w:val="00D514F6"/>
    <w:rsid w:val="00D53C57"/>
    <w:rsid w:val="00D542B4"/>
    <w:rsid w:val="00D544A2"/>
    <w:rsid w:val="00D558C3"/>
    <w:rsid w:val="00D55D4B"/>
    <w:rsid w:val="00D5662C"/>
    <w:rsid w:val="00D567DD"/>
    <w:rsid w:val="00D56B6A"/>
    <w:rsid w:val="00D6015C"/>
    <w:rsid w:val="00D60F1D"/>
    <w:rsid w:val="00D61480"/>
    <w:rsid w:val="00D6151A"/>
    <w:rsid w:val="00D63EE6"/>
    <w:rsid w:val="00D63EFD"/>
    <w:rsid w:val="00D650DB"/>
    <w:rsid w:val="00D65569"/>
    <w:rsid w:val="00D6627D"/>
    <w:rsid w:val="00D66653"/>
    <w:rsid w:val="00D66B43"/>
    <w:rsid w:val="00D66E09"/>
    <w:rsid w:val="00D67646"/>
    <w:rsid w:val="00D67D40"/>
    <w:rsid w:val="00D714B4"/>
    <w:rsid w:val="00D71D00"/>
    <w:rsid w:val="00D72717"/>
    <w:rsid w:val="00D72C99"/>
    <w:rsid w:val="00D74342"/>
    <w:rsid w:val="00D74A7B"/>
    <w:rsid w:val="00D755CB"/>
    <w:rsid w:val="00D757C3"/>
    <w:rsid w:val="00D7594D"/>
    <w:rsid w:val="00D760FD"/>
    <w:rsid w:val="00D7643F"/>
    <w:rsid w:val="00D7795C"/>
    <w:rsid w:val="00D800F3"/>
    <w:rsid w:val="00D8159E"/>
    <w:rsid w:val="00D81B8F"/>
    <w:rsid w:val="00D820D3"/>
    <w:rsid w:val="00D822E9"/>
    <w:rsid w:val="00D83F27"/>
    <w:rsid w:val="00D84950"/>
    <w:rsid w:val="00D85D1D"/>
    <w:rsid w:val="00D863A0"/>
    <w:rsid w:val="00D8780B"/>
    <w:rsid w:val="00D9049C"/>
    <w:rsid w:val="00D90AAC"/>
    <w:rsid w:val="00D915DE"/>
    <w:rsid w:val="00D91916"/>
    <w:rsid w:val="00D934B9"/>
    <w:rsid w:val="00D93A2B"/>
    <w:rsid w:val="00D93A35"/>
    <w:rsid w:val="00D93C3A"/>
    <w:rsid w:val="00D947B6"/>
    <w:rsid w:val="00D94A49"/>
    <w:rsid w:val="00D973EE"/>
    <w:rsid w:val="00D9781F"/>
    <w:rsid w:val="00DA1853"/>
    <w:rsid w:val="00DA2672"/>
    <w:rsid w:val="00DA3CA5"/>
    <w:rsid w:val="00DA3E79"/>
    <w:rsid w:val="00DA49BB"/>
    <w:rsid w:val="00DA61C7"/>
    <w:rsid w:val="00DA76D4"/>
    <w:rsid w:val="00DA7AD0"/>
    <w:rsid w:val="00DA7EF1"/>
    <w:rsid w:val="00DB0E28"/>
    <w:rsid w:val="00DB156A"/>
    <w:rsid w:val="00DB1578"/>
    <w:rsid w:val="00DB1BD6"/>
    <w:rsid w:val="00DB1CBD"/>
    <w:rsid w:val="00DB1F88"/>
    <w:rsid w:val="00DB2312"/>
    <w:rsid w:val="00DB247C"/>
    <w:rsid w:val="00DB2B23"/>
    <w:rsid w:val="00DB324A"/>
    <w:rsid w:val="00DB3D0A"/>
    <w:rsid w:val="00DB3DF4"/>
    <w:rsid w:val="00DB3DFC"/>
    <w:rsid w:val="00DB40D5"/>
    <w:rsid w:val="00DB63DF"/>
    <w:rsid w:val="00DB6B1B"/>
    <w:rsid w:val="00DB6C00"/>
    <w:rsid w:val="00DB7B28"/>
    <w:rsid w:val="00DC0BA9"/>
    <w:rsid w:val="00DC0BED"/>
    <w:rsid w:val="00DC1170"/>
    <w:rsid w:val="00DC14C9"/>
    <w:rsid w:val="00DC23BD"/>
    <w:rsid w:val="00DC26DA"/>
    <w:rsid w:val="00DC296C"/>
    <w:rsid w:val="00DC4C93"/>
    <w:rsid w:val="00DC5191"/>
    <w:rsid w:val="00DC5927"/>
    <w:rsid w:val="00DC7461"/>
    <w:rsid w:val="00DC781A"/>
    <w:rsid w:val="00DC7B57"/>
    <w:rsid w:val="00DD181E"/>
    <w:rsid w:val="00DD1942"/>
    <w:rsid w:val="00DD21B0"/>
    <w:rsid w:val="00DD21BA"/>
    <w:rsid w:val="00DD28DE"/>
    <w:rsid w:val="00DD3768"/>
    <w:rsid w:val="00DD40DE"/>
    <w:rsid w:val="00DD461C"/>
    <w:rsid w:val="00DD5E46"/>
    <w:rsid w:val="00DD5F6C"/>
    <w:rsid w:val="00DD6471"/>
    <w:rsid w:val="00DD702E"/>
    <w:rsid w:val="00DD7568"/>
    <w:rsid w:val="00DD7808"/>
    <w:rsid w:val="00DD7F9E"/>
    <w:rsid w:val="00DE001A"/>
    <w:rsid w:val="00DE014F"/>
    <w:rsid w:val="00DE0D78"/>
    <w:rsid w:val="00DE2F56"/>
    <w:rsid w:val="00DE3217"/>
    <w:rsid w:val="00DE3DF1"/>
    <w:rsid w:val="00DE41CF"/>
    <w:rsid w:val="00DE4271"/>
    <w:rsid w:val="00DE5053"/>
    <w:rsid w:val="00DE533B"/>
    <w:rsid w:val="00DE577F"/>
    <w:rsid w:val="00DE61EF"/>
    <w:rsid w:val="00DE6877"/>
    <w:rsid w:val="00DE738D"/>
    <w:rsid w:val="00DE74B4"/>
    <w:rsid w:val="00DF0E14"/>
    <w:rsid w:val="00DF0F88"/>
    <w:rsid w:val="00DF1329"/>
    <w:rsid w:val="00DF13A7"/>
    <w:rsid w:val="00DF1470"/>
    <w:rsid w:val="00DF28B9"/>
    <w:rsid w:val="00DF47C3"/>
    <w:rsid w:val="00DF4D90"/>
    <w:rsid w:val="00DF6DDC"/>
    <w:rsid w:val="00DF700A"/>
    <w:rsid w:val="00DF7DC1"/>
    <w:rsid w:val="00DF7EF4"/>
    <w:rsid w:val="00E00023"/>
    <w:rsid w:val="00E00BE6"/>
    <w:rsid w:val="00E02D9E"/>
    <w:rsid w:val="00E03146"/>
    <w:rsid w:val="00E03B13"/>
    <w:rsid w:val="00E04245"/>
    <w:rsid w:val="00E056D8"/>
    <w:rsid w:val="00E06D7E"/>
    <w:rsid w:val="00E06F6A"/>
    <w:rsid w:val="00E079AE"/>
    <w:rsid w:val="00E07C34"/>
    <w:rsid w:val="00E100A5"/>
    <w:rsid w:val="00E11626"/>
    <w:rsid w:val="00E11B5E"/>
    <w:rsid w:val="00E11F48"/>
    <w:rsid w:val="00E12AFE"/>
    <w:rsid w:val="00E12E7A"/>
    <w:rsid w:val="00E12F99"/>
    <w:rsid w:val="00E130B8"/>
    <w:rsid w:val="00E130E8"/>
    <w:rsid w:val="00E13502"/>
    <w:rsid w:val="00E14073"/>
    <w:rsid w:val="00E1493D"/>
    <w:rsid w:val="00E14D3C"/>
    <w:rsid w:val="00E15AA8"/>
    <w:rsid w:val="00E166C8"/>
    <w:rsid w:val="00E17971"/>
    <w:rsid w:val="00E208A9"/>
    <w:rsid w:val="00E20BB0"/>
    <w:rsid w:val="00E21B4A"/>
    <w:rsid w:val="00E21DC0"/>
    <w:rsid w:val="00E21FF9"/>
    <w:rsid w:val="00E2270F"/>
    <w:rsid w:val="00E22C1C"/>
    <w:rsid w:val="00E22C4C"/>
    <w:rsid w:val="00E22F3E"/>
    <w:rsid w:val="00E230A4"/>
    <w:rsid w:val="00E23F95"/>
    <w:rsid w:val="00E243C6"/>
    <w:rsid w:val="00E24445"/>
    <w:rsid w:val="00E24DA1"/>
    <w:rsid w:val="00E254CF"/>
    <w:rsid w:val="00E257C9"/>
    <w:rsid w:val="00E25C91"/>
    <w:rsid w:val="00E26315"/>
    <w:rsid w:val="00E2635C"/>
    <w:rsid w:val="00E26D0F"/>
    <w:rsid w:val="00E27056"/>
    <w:rsid w:val="00E30925"/>
    <w:rsid w:val="00E30A4D"/>
    <w:rsid w:val="00E30E60"/>
    <w:rsid w:val="00E30FC3"/>
    <w:rsid w:val="00E316DB"/>
    <w:rsid w:val="00E31D21"/>
    <w:rsid w:val="00E3218C"/>
    <w:rsid w:val="00E339A5"/>
    <w:rsid w:val="00E33F25"/>
    <w:rsid w:val="00E34704"/>
    <w:rsid w:val="00E355DC"/>
    <w:rsid w:val="00E35F81"/>
    <w:rsid w:val="00E36567"/>
    <w:rsid w:val="00E36C2A"/>
    <w:rsid w:val="00E40644"/>
    <w:rsid w:val="00E40AD0"/>
    <w:rsid w:val="00E41B4A"/>
    <w:rsid w:val="00E4218D"/>
    <w:rsid w:val="00E429DC"/>
    <w:rsid w:val="00E43930"/>
    <w:rsid w:val="00E43B3C"/>
    <w:rsid w:val="00E44042"/>
    <w:rsid w:val="00E44910"/>
    <w:rsid w:val="00E45BA4"/>
    <w:rsid w:val="00E45BAD"/>
    <w:rsid w:val="00E461C5"/>
    <w:rsid w:val="00E46AFD"/>
    <w:rsid w:val="00E476A6"/>
    <w:rsid w:val="00E478A1"/>
    <w:rsid w:val="00E51C3F"/>
    <w:rsid w:val="00E5211C"/>
    <w:rsid w:val="00E52234"/>
    <w:rsid w:val="00E52983"/>
    <w:rsid w:val="00E52A6B"/>
    <w:rsid w:val="00E53106"/>
    <w:rsid w:val="00E53E76"/>
    <w:rsid w:val="00E561DA"/>
    <w:rsid w:val="00E5667F"/>
    <w:rsid w:val="00E5762E"/>
    <w:rsid w:val="00E57D61"/>
    <w:rsid w:val="00E618FE"/>
    <w:rsid w:val="00E6281A"/>
    <w:rsid w:val="00E62E1B"/>
    <w:rsid w:val="00E62FE6"/>
    <w:rsid w:val="00E63D35"/>
    <w:rsid w:val="00E63D52"/>
    <w:rsid w:val="00E63F28"/>
    <w:rsid w:val="00E6405F"/>
    <w:rsid w:val="00E6409A"/>
    <w:rsid w:val="00E6454D"/>
    <w:rsid w:val="00E648A4"/>
    <w:rsid w:val="00E65250"/>
    <w:rsid w:val="00E6546D"/>
    <w:rsid w:val="00E65A4B"/>
    <w:rsid w:val="00E665DA"/>
    <w:rsid w:val="00E66974"/>
    <w:rsid w:val="00E670C0"/>
    <w:rsid w:val="00E674AC"/>
    <w:rsid w:val="00E6764A"/>
    <w:rsid w:val="00E67B5E"/>
    <w:rsid w:val="00E70FAA"/>
    <w:rsid w:val="00E713C9"/>
    <w:rsid w:val="00E73CD7"/>
    <w:rsid w:val="00E73DC7"/>
    <w:rsid w:val="00E73FD0"/>
    <w:rsid w:val="00E77AF1"/>
    <w:rsid w:val="00E77EED"/>
    <w:rsid w:val="00E8031D"/>
    <w:rsid w:val="00E80609"/>
    <w:rsid w:val="00E80693"/>
    <w:rsid w:val="00E82A46"/>
    <w:rsid w:val="00E82BA3"/>
    <w:rsid w:val="00E83951"/>
    <w:rsid w:val="00E83E9E"/>
    <w:rsid w:val="00E843B2"/>
    <w:rsid w:val="00E84B38"/>
    <w:rsid w:val="00E84DC8"/>
    <w:rsid w:val="00E85015"/>
    <w:rsid w:val="00E856E3"/>
    <w:rsid w:val="00E861EC"/>
    <w:rsid w:val="00E8690F"/>
    <w:rsid w:val="00E86D9F"/>
    <w:rsid w:val="00E86E17"/>
    <w:rsid w:val="00E87978"/>
    <w:rsid w:val="00E87DBE"/>
    <w:rsid w:val="00E87FEF"/>
    <w:rsid w:val="00E90543"/>
    <w:rsid w:val="00E909DB"/>
    <w:rsid w:val="00E920F8"/>
    <w:rsid w:val="00E92226"/>
    <w:rsid w:val="00E9261A"/>
    <w:rsid w:val="00E92EEC"/>
    <w:rsid w:val="00E93E37"/>
    <w:rsid w:val="00E94367"/>
    <w:rsid w:val="00E96431"/>
    <w:rsid w:val="00E96595"/>
    <w:rsid w:val="00E965BC"/>
    <w:rsid w:val="00E966E1"/>
    <w:rsid w:val="00E97270"/>
    <w:rsid w:val="00E976D4"/>
    <w:rsid w:val="00E97AF5"/>
    <w:rsid w:val="00EA0B72"/>
    <w:rsid w:val="00EA0CD0"/>
    <w:rsid w:val="00EA1DC3"/>
    <w:rsid w:val="00EA264C"/>
    <w:rsid w:val="00EA3134"/>
    <w:rsid w:val="00EA3A05"/>
    <w:rsid w:val="00EA4A6C"/>
    <w:rsid w:val="00EA5093"/>
    <w:rsid w:val="00EA560A"/>
    <w:rsid w:val="00EA5A0C"/>
    <w:rsid w:val="00EA5B2C"/>
    <w:rsid w:val="00EA6A53"/>
    <w:rsid w:val="00EA6F15"/>
    <w:rsid w:val="00EA7971"/>
    <w:rsid w:val="00EB01FD"/>
    <w:rsid w:val="00EB0467"/>
    <w:rsid w:val="00EB1555"/>
    <w:rsid w:val="00EB1B69"/>
    <w:rsid w:val="00EB2372"/>
    <w:rsid w:val="00EB24FF"/>
    <w:rsid w:val="00EB2581"/>
    <w:rsid w:val="00EB2E3F"/>
    <w:rsid w:val="00EB3455"/>
    <w:rsid w:val="00EB3D18"/>
    <w:rsid w:val="00EB3DA3"/>
    <w:rsid w:val="00EB3F9E"/>
    <w:rsid w:val="00EB4B2C"/>
    <w:rsid w:val="00EB4F1C"/>
    <w:rsid w:val="00EB4F6E"/>
    <w:rsid w:val="00EB5CA2"/>
    <w:rsid w:val="00EB6665"/>
    <w:rsid w:val="00EB6D53"/>
    <w:rsid w:val="00EB73AC"/>
    <w:rsid w:val="00EB7D6E"/>
    <w:rsid w:val="00EC01D6"/>
    <w:rsid w:val="00EC07E6"/>
    <w:rsid w:val="00EC1016"/>
    <w:rsid w:val="00EC1C3F"/>
    <w:rsid w:val="00EC1F82"/>
    <w:rsid w:val="00EC2AB0"/>
    <w:rsid w:val="00EC4266"/>
    <w:rsid w:val="00EC4426"/>
    <w:rsid w:val="00EC44B0"/>
    <w:rsid w:val="00EC4B8B"/>
    <w:rsid w:val="00EC4BC0"/>
    <w:rsid w:val="00EC522C"/>
    <w:rsid w:val="00EC5451"/>
    <w:rsid w:val="00EC5688"/>
    <w:rsid w:val="00EC5D95"/>
    <w:rsid w:val="00EC5F74"/>
    <w:rsid w:val="00EC629C"/>
    <w:rsid w:val="00EC733B"/>
    <w:rsid w:val="00EC7BA3"/>
    <w:rsid w:val="00ED0503"/>
    <w:rsid w:val="00ED082C"/>
    <w:rsid w:val="00ED0D0B"/>
    <w:rsid w:val="00ED16D8"/>
    <w:rsid w:val="00ED1C61"/>
    <w:rsid w:val="00ED22CE"/>
    <w:rsid w:val="00ED2D17"/>
    <w:rsid w:val="00ED2D5A"/>
    <w:rsid w:val="00ED34AA"/>
    <w:rsid w:val="00ED3A59"/>
    <w:rsid w:val="00ED4277"/>
    <w:rsid w:val="00ED4638"/>
    <w:rsid w:val="00ED4862"/>
    <w:rsid w:val="00ED4BE6"/>
    <w:rsid w:val="00ED55D0"/>
    <w:rsid w:val="00ED5C2F"/>
    <w:rsid w:val="00ED5D9D"/>
    <w:rsid w:val="00ED6866"/>
    <w:rsid w:val="00ED6D6D"/>
    <w:rsid w:val="00ED7188"/>
    <w:rsid w:val="00ED7679"/>
    <w:rsid w:val="00ED7735"/>
    <w:rsid w:val="00ED7A18"/>
    <w:rsid w:val="00ED7AC8"/>
    <w:rsid w:val="00EE009B"/>
    <w:rsid w:val="00EE1110"/>
    <w:rsid w:val="00EE1ECE"/>
    <w:rsid w:val="00EE21C5"/>
    <w:rsid w:val="00EE2792"/>
    <w:rsid w:val="00EE2C33"/>
    <w:rsid w:val="00EE3517"/>
    <w:rsid w:val="00EE3D6C"/>
    <w:rsid w:val="00EE3EDB"/>
    <w:rsid w:val="00EE4032"/>
    <w:rsid w:val="00EE4294"/>
    <w:rsid w:val="00EE4827"/>
    <w:rsid w:val="00EE4828"/>
    <w:rsid w:val="00EE5057"/>
    <w:rsid w:val="00EE5759"/>
    <w:rsid w:val="00EE5A54"/>
    <w:rsid w:val="00EE5C86"/>
    <w:rsid w:val="00EE61A3"/>
    <w:rsid w:val="00EE6C78"/>
    <w:rsid w:val="00EE7CC7"/>
    <w:rsid w:val="00EF1015"/>
    <w:rsid w:val="00EF10C5"/>
    <w:rsid w:val="00EF145B"/>
    <w:rsid w:val="00EF1A4D"/>
    <w:rsid w:val="00EF2C08"/>
    <w:rsid w:val="00EF35B5"/>
    <w:rsid w:val="00EF377E"/>
    <w:rsid w:val="00EF3A7D"/>
    <w:rsid w:val="00EF4FDB"/>
    <w:rsid w:val="00EF5877"/>
    <w:rsid w:val="00EF5C37"/>
    <w:rsid w:val="00EF62A0"/>
    <w:rsid w:val="00EF67B1"/>
    <w:rsid w:val="00EF6F2C"/>
    <w:rsid w:val="00EF7370"/>
    <w:rsid w:val="00EF78CB"/>
    <w:rsid w:val="00F001E9"/>
    <w:rsid w:val="00F006E0"/>
    <w:rsid w:val="00F0085B"/>
    <w:rsid w:val="00F009DD"/>
    <w:rsid w:val="00F00BBB"/>
    <w:rsid w:val="00F021C0"/>
    <w:rsid w:val="00F02403"/>
    <w:rsid w:val="00F04FB1"/>
    <w:rsid w:val="00F05A87"/>
    <w:rsid w:val="00F061D4"/>
    <w:rsid w:val="00F063DC"/>
    <w:rsid w:val="00F06780"/>
    <w:rsid w:val="00F07136"/>
    <w:rsid w:val="00F0719B"/>
    <w:rsid w:val="00F07294"/>
    <w:rsid w:val="00F075EF"/>
    <w:rsid w:val="00F10112"/>
    <w:rsid w:val="00F10329"/>
    <w:rsid w:val="00F1045E"/>
    <w:rsid w:val="00F1151F"/>
    <w:rsid w:val="00F11760"/>
    <w:rsid w:val="00F12C6F"/>
    <w:rsid w:val="00F14CDE"/>
    <w:rsid w:val="00F15DEB"/>
    <w:rsid w:val="00F16154"/>
    <w:rsid w:val="00F16BA5"/>
    <w:rsid w:val="00F16FFF"/>
    <w:rsid w:val="00F206B1"/>
    <w:rsid w:val="00F20720"/>
    <w:rsid w:val="00F2247C"/>
    <w:rsid w:val="00F23409"/>
    <w:rsid w:val="00F23A0D"/>
    <w:rsid w:val="00F23EBC"/>
    <w:rsid w:val="00F24879"/>
    <w:rsid w:val="00F25278"/>
    <w:rsid w:val="00F26957"/>
    <w:rsid w:val="00F30D92"/>
    <w:rsid w:val="00F311CD"/>
    <w:rsid w:val="00F31477"/>
    <w:rsid w:val="00F31F34"/>
    <w:rsid w:val="00F32419"/>
    <w:rsid w:val="00F32BA9"/>
    <w:rsid w:val="00F32DF2"/>
    <w:rsid w:val="00F330DB"/>
    <w:rsid w:val="00F33265"/>
    <w:rsid w:val="00F33C3E"/>
    <w:rsid w:val="00F34160"/>
    <w:rsid w:val="00F354C8"/>
    <w:rsid w:val="00F354FF"/>
    <w:rsid w:val="00F35634"/>
    <w:rsid w:val="00F35E36"/>
    <w:rsid w:val="00F36ACE"/>
    <w:rsid w:val="00F40D38"/>
    <w:rsid w:val="00F41DD8"/>
    <w:rsid w:val="00F42205"/>
    <w:rsid w:val="00F42367"/>
    <w:rsid w:val="00F428D0"/>
    <w:rsid w:val="00F437FE"/>
    <w:rsid w:val="00F439DC"/>
    <w:rsid w:val="00F443E9"/>
    <w:rsid w:val="00F45901"/>
    <w:rsid w:val="00F46A1F"/>
    <w:rsid w:val="00F46E0C"/>
    <w:rsid w:val="00F46E56"/>
    <w:rsid w:val="00F50738"/>
    <w:rsid w:val="00F509A0"/>
    <w:rsid w:val="00F5179A"/>
    <w:rsid w:val="00F51C53"/>
    <w:rsid w:val="00F524D8"/>
    <w:rsid w:val="00F527B0"/>
    <w:rsid w:val="00F5299C"/>
    <w:rsid w:val="00F529CC"/>
    <w:rsid w:val="00F532B3"/>
    <w:rsid w:val="00F5359A"/>
    <w:rsid w:val="00F54204"/>
    <w:rsid w:val="00F543F1"/>
    <w:rsid w:val="00F545A9"/>
    <w:rsid w:val="00F550C6"/>
    <w:rsid w:val="00F55628"/>
    <w:rsid w:val="00F558CC"/>
    <w:rsid w:val="00F574B1"/>
    <w:rsid w:val="00F6020F"/>
    <w:rsid w:val="00F60781"/>
    <w:rsid w:val="00F60C08"/>
    <w:rsid w:val="00F6135C"/>
    <w:rsid w:val="00F613B4"/>
    <w:rsid w:val="00F61648"/>
    <w:rsid w:val="00F6214B"/>
    <w:rsid w:val="00F62317"/>
    <w:rsid w:val="00F62DAF"/>
    <w:rsid w:val="00F6353D"/>
    <w:rsid w:val="00F6411B"/>
    <w:rsid w:val="00F6559A"/>
    <w:rsid w:val="00F66B80"/>
    <w:rsid w:val="00F6764C"/>
    <w:rsid w:val="00F6797E"/>
    <w:rsid w:val="00F679EF"/>
    <w:rsid w:val="00F70416"/>
    <w:rsid w:val="00F70FDF"/>
    <w:rsid w:val="00F71314"/>
    <w:rsid w:val="00F7232F"/>
    <w:rsid w:val="00F72718"/>
    <w:rsid w:val="00F729A6"/>
    <w:rsid w:val="00F729AF"/>
    <w:rsid w:val="00F734CE"/>
    <w:rsid w:val="00F74435"/>
    <w:rsid w:val="00F74701"/>
    <w:rsid w:val="00F74ABA"/>
    <w:rsid w:val="00F74D3E"/>
    <w:rsid w:val="00F7540C"/>
    <w:rsid w:val="00F7619F"/>
    <w:rsid w:val="00F76EB6"/>
    <w:rsid w:val="00F7736C"/>
    <w:rsid w:val="00F7758F"/>
    <w:rsid w:val="00F81927"/>
    <w:rsid w:val="00F82774"/>
    <w:rsid w:val="00F82E78"/>
    <w:rsid w:val="00F83E76"/>
    <w:rsid w:val="00F84087"/>
    <w:rsid w:val="00F840BE"/>
    <w:rsid w:val="00F8491B"/>
    <w:rsid w:val="00F853C4"/>
    <w:rsid w:val="00F85DEB"/>
    <w:rsid w:val="00F861EF"/>
    <w:rsid w:val="00F913BA"/>
    <w:rsid w:val="00F9212B"/>
    <w:rsid w:val="00F928E9"/>
    <w:rsid w:val="00F934F3"/>
    <w:rsid w:val="00F94050"/>
    <w:rsid w:val="00F94DE1"/>
    <w:rsid w:val="00F9524A"/>
    <w:rsid w:val="00F9595F"/>
    <w:rsid w:val="00F95F82"/>
    <w:rsid w:val="00F96A1C"/>
    <w:rsid w:val="00F96DA0"/>
    <w:rsid w:val="00F9749E"/>
    <w:rsid w:val="00F97570"/>
    <w:rsid w:val="00F97D57"/>
    <w:rsid w:val="00FA01B7"/>
    <w:rsid w:val="00FA031C"/>
    <w:rsid w:val="00FA068C"/>
    <w:rsid w:val="00FA06D7"/>
    <w:rsid w:val="00FA0CCF"/>
    <w:rsid w:val="00FA157F"/>
    <w:rsid w:val="00FA21B5"/>
    <w:rsid w:val="00FA2B60"/>
    <w:rsid w:val="00FA2B6A"/>
    <w:rsid w:val="00FA3559"/>
    <w:rsid w:val="00FA3727"/>
    <w:rsid w:val="00FA5EFA"/>
    <w:rsid w:val="00FA6480"/>
    <w:rsid w:val="00FA6A40"/>
    <w:rsid w:val="00FA7013"/>
    <w:rsid w:val="00FA7C11"/>
    <w:rsid w:val="00FB00F6"/>
    <w:rsid w:val="00FB2008"/>
    <w:rsid w:val="00FB2077"/>
    <w:rsid w:val="00FB20CA"/>
    <w:rsid w:val="00FB22FC"/>
    <w:rsid w:val="00FB245C"/>
    <w:rsid w:val="00FB295E"/>
    <w:rsid w:val="00FB2B45"/>
    <w:rsid w:val="00FB3651"/>
    <w:rsid w:val="00FB3A7F"/>
    <w:rsid w:val="00FB4480"/>
    <w:rsid w:val="00FB51DA"/>
    <w:rsid w:val="00FB5396"/>
    <w:rsid w:val="00FB58A7"/>
    <w:rsid w:val="00FB5ABB"/>
    <w:rsid w:val="00FB5E14"/>
    <w:rsid w:val="00FB706C"/>
    <w:rsid w:val="00FC0BF1"/>
    <w:rsid w:val="00FC0C20"/>
    <w:rsid w:val="00FC1E7C"/>
    <w:rsid w:val="00FC200D"/>
    <w:rsid w:val="00FC2335"/>
    <w:rsid w:val="00FC30C9"/>
    <w:rsid w:val="00FC577A"/>
    <w:rsid w:val="00FC6057"/>
    <w:rsid w:val="00FC706B"/>
    <w:rsid w:val="00FC7563"/>
    <w:rsid w:val="00FD549E"/>
    <w:rsid w:val="00FD57D3"/>
    <w:rsid w:val="00FD73BE"/>
    <w:rsid w:val="00FE0222"/>
    <w:rsid w:val="00FE0286"/>
    <w:rsid w:val="00FE0E74"/>
    <w:rsid w:val="00FE0F29"/>
    <w:rsid w:val="00FE149F"/>
    <w:rsid w:val="00FE2F95"/>
    <w:rsid w:val="00FE2FDA"/>
    <w:rsid w:val="00FE3830"/>
    <w:rsid w:val="00FE41E2"/>
    <w:rsid w:val="00FE4592"/>
    <w:rsid w:val="00FE4804"/>
    <w:rsid w:val="00FE51BC"/>
    <w:rsid w:val="00FE53B8"/>
    <w:rsid w:val="00FE58D7"/>
    <w:rsid w:val="00FE598D"/>
    <w:rsid w:val="00FE635B"/>
    <w:rsid w:val="00FE6CDF"/>
    <w:rsid w:val="00FE7338"/>
    <w:rsid w:val="00FF059D"/>
    <w:rsid w:val="00FF0689"/>
    <w:rsid w:val="00FF080A"/>
    <w:rsid w:val="00FF0B19"/>
    <w:rsid w:val="00FF1F66"/>
    <w:rsid w:val="00FF279D"/>
    <w:rsid w:val="00FF2B1F"/>
    <w:rsid w:val="00FF33D4"/>
    <w:rsid w:val="00FF34D0"/>
    <w:rsid w:val="00FF394C"/>
    <w:rsid w:val="00FF40E6"/>
    <w:rsid w:val="00FF4597"/>
    <w:rsid w:val="00FF514C"/>
    <w:rsid w:val="00FF55C6"/>
    <w:rsid w:val="00FF5CAF"/>
    <w:rsid w:val="00FF5FAD"/>
    <w:rsid w:val="00FF6513"/>
    <w:rsid w:val="00FF665A"/>
    <w:rsid w:val="00FF75D0"/>
    <w:rsid w:val="00FF7601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0">
      <v:fill color="#9c0"/>
    </o:shapedefaults>
    <o:shapelayout v:ext="edit">
      <o:idmap v:ext="edit" data="2"/>
    </o:shapelayout>
  </w:shapeDefaults>
  <w:decimalSymbol w:val="."/>
  <w:listSeparator w:val=","/>
  <w14:docId w14:val="7D1F6FAB"/>
  <w15:docId w15:val="{5AEE018C-4B8A-4A76-AD96-051978BA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C9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de-DE"/>
    </w:rPr>
  </w:style>
  <w:style w:type="paragraph" w:styleId="Heading1">
    <w:name w:val="heading 1"/>
    <w:next w:val="NormalHeading1"/>
    <w:link w:val="Heading1Char"/>
    <w:qFormat/>
    <w:rsid w:val="00D20D8A"/>
    <w:pPr>
      <w:keepNext/>
      <w:spacing w:after="120"/>
      <w:outlineLvl w:val="0"/>
    </w:pPr>
    <w:rPr>
      <w:b/>
      <w:iCs/>
      <w:sz w:val="28"/>
      <w:szCs w:val="28"/>
      <w:lang w:eastAsia="de-DE"/>
    </w:rPr>
  </w:style>
  <w:style w:type="paragraph" w:styleId="Heading2">
    <w:name w:val="heading 2"/>
    <w:aliases w:val="H2"/>
    <w:next w:val="NormalHeading2"/>
    <w:link w:val="Heading2Char"/>
    <w:qFormat/>
    <w:rsid w:val="00D20D8A"/>
    <w:pPr>
      <w:spacing w:after="120"/>
      <w:outlineLvl w:val="1"/>
    </w:pPr>
    <w:rPr>
      <w:b/>
      <w:iCs/>
      <w:sz w:val="24"/>
      <w:szCs w:val="28"/>
      <w:lang w:eastAsia="de-DE"/>
    </w:rPr>
  </w:style>
  <w:style w:type="paragraph" w:styleId="Heading3">
    <w:name w:val="heading 3"/>
    <w:aliases w:val="H3"/>
    <w:next w:val="NormalHeading3"/>
    <w:link w:val="Heading3Char"/>
    <w:qFormat/>
    <w:rsid w:val="00D20D8A"/>
    <w:pPr>
      <w:spacing w:after="120"/>
      <w:outlineLvl w:val="2"/>
    </w:pPr>
    <w:rPr>
      <w:b/>
      <w:iCs/>
      <w:sz w:val="24"/>
      <w:szCs w:val="28"/>
      <w:lang w:eastAsia="de-DE"/>
    </w:rPr>
  </w:style>
  <w:style w:type="paragraph" w:styleId="Heading4">
    <w:name w:val="heading 4"/>
    <w:aliases w:val="H4"/>
    <w:next w:val="NormalHeading4"/>
    <w:link w:val="Heading4Char"/>
    <w:qFormat/>
    <w:rsid w:val="00D20D8A"/>
    <w:pPr>
      <w:spacing w:after="120"/>
      <w:outlineLvl w:val="3"/>
    </w:pPr>
    <w:rPr>
      <w:b/>
      <w:iCs/>
      <w:sz w:val="24"/>
      <w:szCs w:val="28"/>
      <w:lang w:eastAsia="de-DE"/>
    </w:rPr>
  </w:style>
  <w:style w:type="paragraph" w:styleId="Heading5">
    <w:name w:val="heading 5"/>
    <w:aliases w:val="H5"/>
    <w:basedOn w:val="Heading1"/>
    <w:next w:val="Normal"/>
    <w:link w:val="Heading5Char"/>
    <w:qFormat/>
    <w:rsid w:val="008B167B"/>
    <w:pPr>
      <w:outlineLvl w:val="4"/>
    </w:pPr>
    <w:rPr>
      <w:sz w:val="24"/>
    </w:rPr>
  </w:style>
  <w:style w:type="paragraph" w:styleId="Heading6">
    <w:name w:val="heading 6"/>
    <w:basedOn w:val="Heading1"/>
    <w:next w:val="Normal"/>
    <w:link w:val="Heading6Char"/>
    <w:qFormat/>
    <w:rsid w:val="008B167B"/>
    <w:pPr>
      <w:outlineLvl w:val="5"/>
    </w:pPr>
    <w:rPr>
      <w:sz w:val="24"/>
    </w:rPr>
  </w:style>
  <w:style w:type="paragraph" w:styleId="Heading7">
    <w:name w:val="heading 7"/>
    <w:basedOn w:val="Heading1"/>
    <w:next w:val="Normal"/>
    <w:link w:val="Heading7Char"/>
    <w:qFormat/>
    <w:rsid w:val="008B167B"/>
    <w:pPr>
      <w:outlineLvl w:val="6"/>
    </w:pPr>
    <w:rPr>
      <w:sz w:val="24"/>
    </w:rPr>
  </w:style>
  <w:style w:type="paragraph" w:styleId="Heading8">
    <w:name w:val="heading 8"/>
    <w:basedOn w:val="Heading1"/>
    <w:next w:val="Normal"/>
    <w:link w:val="Heading8Char"/>
    <w:qFormat/>
    <w:rsid w:val="008B167B"/>
    <w:pPr>
      <w:outlineLvl w:val="7"/>
    </w:pPr>
    <w:rPr>
      <w:sz w:val="24"/>
    </w:rPr>
  </w:style>
  <w:style w:type="paragraph" w:styleId="Heading9">
    <w:name w:val="heading 9"/>
    <w:basedOn w:val="Heading1"/>
    <w:next w:val="Normal"/>
    <w:link w:val="Heading9Char"/>
    <w:qFormat/>
    <w:rsid w:val="008B167B"/>
    <w:p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TimesNewRoman12ptBoldBefore9ptAfter">
    <w:name w:val="Style Header + Times New Roman 12 pt Bold Before:  9 pt After: ..."/>
    <w:basedOn w:val="Header"/>
    <w:locked/>
    <w:rsid w:val="002C422A"/>
    <w:pPr>
      <w:spacing w:before="180" w:after="120"/>
    </w:pPr>
    <w:rPr>
      <w:b/>
      <w:bCs/>
      <w:sz w:val="24"/>
    </w:rPr>
  </w:style>
  <w:style w:type="paragraph" w:styleId="Header">
    <w:name w:val="header"/>
    <w:link w:val="HeaderChar"/>
    <w:rsid w:val="00C55335"/>
    <w:pPr>
      <w:tabs>
        <w:tab w:val="center" w:pos="4536"/>
        <w:tab w:val="right" w:pos="9072"/>
      </w:tabs>
    </w:pPr>
    <w:rPr>
      <w:lang w:eastAsia="de-DE"/>
    </w:rPr>
  </w:style>
  <w:style w:type="paragraph" w:styleId="Footer">
    <w:name w:val="footer"/>
    <w:link w:val="FooterChar"/>
    <w:rsid w:val="00A856F3"/>
    <w:pPr>
      <w:tabs>
        <w:tab w:val="center" w:pos="4536"/>
        <w:tab w:val="right" w:pos="9072"/>
      </w:tabs>
      <w:jc w:val="center"/>
    </w:pPr>
    <w:rPr>
      <w:lang w:eastAsia="de-DE"/>
    </w:rPr>
  </w:style>
  <w:style w:type="paragraph" w:styleId="Subtitle">
    <w:name w:val="Subtitle"/>
    <w:basedOn w:val="Normal"/>
    <w:qFormat/>
    <w:pPr>
      <w:pageBreakBefore/>
      <w:spacing w:after="240"/>
      <w:jc w:val="center"/>
    </w:pPr>
    <w:rPr>
      <w:b/>
      <w:bCs/>
    </w:rPr>
  </w:style>
  <w:style w:type="paragraph" w:styleId="TOC1">
    <w:name w:val="toc 1"/>
    <w:basedOn w:val="Normal"/>
    <w:next w:val="Normal"/>
    <w:qFormat/>
    <w:rsid w:val="00D1745E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spacing w:before="120" w:after="120"/>
      <w:jc w:val="left"/>
    </w:pPr>
    <w:rPr>
      <w:b/>
      <w:bCs/>
      <w:caps/>
    </w:r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TOC2">
    <w:name w:val="toc 2"/>
    <w:basedOn w:val="Normal"/>
    <w:next w:val="Normal"/>
    <w:uiPriority w:val="39"/>
    <w:qFormat/>
    <w:rsid w:val="002D6486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qFormat/>
    <w:rsid w:val="002D6486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480"/>
      <w:jc w:val="left"/>
    </w:pPr>
    <w:rPr>
      <w:i/>
      <w:iCs/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920"/>
      <w:jc w:val="left"/>
    </w:pPr>
    <w:rPr>
      <w:sz w:val="18"/>
      <w:szCs w:val="18"/>
    </w:rPr>
  </w:style>
  <w:style w:type="character" w:styleId="LineNumber">
    <w:name w:val="line number"/>
    <w:basedOn w:val="DefaultParagraphFont"/>
  </w:style>
  <w:style w:type="character" w:styleId="PageNumber">
    <w:name w:val="page number"/>
    <w:rPr>
      <w:rFonts w:ascii="Arial" w:hAnsi="Arial"/>
      <w:sz w:val="20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D47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pPr>
      <w:keepLines/>
      <w:spacing w:before="60"/>
      <w:ind w:left="709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overPage">
    <w:name w:val="Cover Page"/>
    <w:basedOn w:val="Normal"/>
    <w:pPr>
      <w:widowControl w:val="0"/>
      <w:spacing w:line="360" w:lineRule="auto"/>
      <w:jc w:val="center"/>
    </w:pPr>
    <w:rPr>
      <w:sz w:val="28"/>
      <w:lang w:val="de-DE"/>
    </w:rPr>
  </w:style>
  <w:style w:type="paragraph" w:customStyle="1" w:styleId="Style95ptBlackRight">
    <w:name w:val="Style 9.5 pt Black Right"/>
    <w:basedOn w:val="Normal"/>
    <w:locked/>
    <w:rsid w:val="00035E52"/>
    <w:pPr>
      <w:jc w:val="right"/>
    </w:pPr>
    <w:rPr>
      <w:color w:val="000000"/>
      <w:sz w:val="5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BodyText2">
    <w:name w:val="Body Text 2"/>
    <w:basedOn w:val="Normal"/>
    <w:pPr>
      <w:overflowPunct/>
      <w:autoSpaceDE/>
      <w:autoSpaceDN/>
      <w:adjustRightInd/>
      <w:jc w:val="center"/>
      <w:textAlignment w:val="auto"/>
    </w:pPr>
    <w:rPr>
      <w:sz w:val="20"/>
      <w:szCs w:val="24"/>
      <w:lang w:eastAsia="en-US"/>
    </w:rPr>
  </w:style>
  <w:style w:type="paragraph" w:styleId="BodyText3">
    <w:name w:val="Body Text 3"/>
    <w:basedOn w:val="Normal"/>
    <w:rPr>
      <w:sz w:val="16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720"/>
      <w:textAlignment w:val="auto"/>
    </w:pPr>
  </w:style>
  <w:style w:type="paragraph" w:styleId="Caption">
    <w:name w:val="caption"/>
    <w:basedOn w:val="Normal"/>
    <w:next w:val="Normal"/>
    <w:qFormat/>
    <w:pPr>
      <w:overflowPunct/>
      <w:autoSpaceDE/>
      <w:autoSpaceDN/>
      <w:adjustRightInd/>
      <w:ind w:left="720"/>
      <w:jc w:val="center"/>
      <w:textAlignment w:val="auto"/>
    </w:pPr>
    <w:rPr>
      <w:b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1080"/>
      <w:textAlignment w:val="auto"/>
    </w:pPr>
  </w:style>
  <w:style w:type="paragraph" w:styleId="BalloonText">
    <w:name w:val="Balloon Text"/>
    <w:basedOn w:val="Normal"/>
    <w:semiHidden/>
    <w:rsid w:val="00853C1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B703D9"/>
    <w:pPr>
      <w:shd w:val="clear" w:color="auto" w:fill="000080"/>
    </w:pPr>
    <w:rPr>
      <w:rFonts w:ascii="Tahoma" w:hAnsi="Tahoma" w:cs="Tahoma"/>
      <w:sz w:val="20"/>
    </w:rPr>
  </w:style>
  <w:style w:type="paragraph" w:customStyle="1" w:styleId="Figure">
    <w:name w:val="Figure"/>
    <w:next w:val="Normal"/>
    <w:rsid w:val="00D20D8A"/>
    <w:pPr>
      <w:spacing w:after="240"/>
      <w:jc w:val="center"/>
    </w:pPr>
    <w:rPr>
      <w:b/>
      <w:sz w:val="24"/>
      <w:lang w:eastAsia="de-DE"/>
    </w:rPr>
  </w:style>
  <w:style w:type="paragraph" w:customStyle="1" w:styleId="Style10ptAfter3pt">
    <w:name w:val="Style 10 pt After:  3 pt"/>
    <w:basedOn w:val="Normal"/>
    <w:locked/>
    <w:rsid w:val="00903989"/>
    <w:pPr>
      <w:spacing w:after="60"/>
    </w:pPr>
    <w:rPr>
      <w:sz w:val="144"/>
    </w:rPr>
  </w:style>
  <w:style w:type="paragraph" w:customStyle="1" w:styleId="RequirementsHeader">
    <w:name w:val="Requirements Header"/>
    <w:basedOn w:val="Normal"/>
    <w:rsid w:val="0082164C"/>
    <w:pPr>
      <w:spacing w:after="60"/>
      <w:jc w:val="center"/>
    </w:pPr>
    <w:rPr>
      <w:b/>
      <w:bCs/>
    </w:rPr>
  </w:style>
  <w:style w:type="paragraph" w:customStyle="1" w:styleId="NormalHeading4">
    <w:name w:val="Normal Heading 4"/>
    <w:basedOn w:val="Normal"/>
    <w:link w:val="NormalHeading4Char"/>
    <w:rsid w:val="00EA0B72"/>
    <w:pPr>
      <w:spacing w:after="120"/>
      <w:ind w:left="1080"/>
    </w:pPr>
  </w:style>
  <w:style w:type="paragraph" w:customStyle="1" w:styleId="NormalIndented">
    <w:name w:val="Normal Indented"/>
    <w:basedOn w:val="Normal"/>
    <w:rsid w:val="009D6480"/>
    <w:pPr>
      <w:ind w:firstLine="720"/>
    </w:pPr>
  </w:style>
  <w:style w:type="paragraph" w:customStyle="1" w:styleId="RequirementsFormat">
    <w:name w:val="Requirements Format"/>
    <w:basedOn w:val="Normal"/>
    <w:rsid w:val="008B5443"/>
    <w:pPr>
      <w:overflowPunct/>
      <w:autoSpaceDE/>
      <w:autoSpaceDN/>
      <w:adjustRightInd/>
      <w:jc w:val="left"/>
      <w:textAlignment w:val="auto"/>
    </w:pPr>
    <w:rPr>
      <w:sz w:val="20"/>
    </w:rPr>
  </w:style>
  <w:style w:type="character" w:customStyle="1" w:styleId="NormalHeading4Char">
    <w:name w:val="Normal Heading 4 Char"/>
    <w:link w:val="NormalHeading4"/>
    <w:rsid w:val="00EA0B72"/>
    <w:rPr>
      <w:sz w:val="24"/>
      <w:lang w:val="en-US" w:eastAsia="de-DE" w:bidi="ar-SA"/>
    </w:rPr>
  </w:style>
  <w:style w:type="paragraph" w:customStyle="1" w:styleId="NormalHeading3">
    <w:name w:val="Normal Heading 3"/>
    <w:rsid w:val="00D20D8A"/>
    <w:pPr>
      <w:spacing w:after="240"/>
      <w:ind w:left="720"/>
      <w:jc w:val="both"/>
    </w:pPr>
    <w:rPr>
      <w:sz w:val="24"/>
      <w:lang w:eastAsia="de-DE"/>
    </w:rPr>
  </w:style>
  <w:style w:type="paragraph" w:customStyle="1" w:styleId="NormalHeading2">
    <w:name w:val="Normal Heading 2"/>
    <w:rsid w:val="005C2C9D"/>
    <w:pPr>
      <w:spacing w:after="240"/>
      <w:ind w:left="547"/>
      <w:jc w:val="both"/>
    </w:pPr>
    <w:rPr>
      <w:sz w:val="24"/>
      <w:lang w:eastAsia="de-DE"/>
    </w:rPr>
  </w:style>
  <w:style w:type="paragraph" w:customStyle="1" w:styleId="NormalHeading1">
    <w:name w:val="Normal Heading 1"/>
    <w:rsid w:val="00D20D8A"/>
    <w:pPr>
      <w:spacing w:after="240"/>
      <w:ind w:left="547"/>
      <w:jc w:val="both"/>
    </w:pPr>
    <w:rPr>
      <w:sz w:val="24"/>
      <w:lang w:eastAsia="de-DE"/>
    </w:rPr>
  </w:style>
  <w:style w:type="paragraph" w:customStyle="1" w:styleId="SpecialNote">
    <w:name w:val="Special Note"/>
    <w:rsid w:val="00EA0B72"/>
    <w:rPr>
      <w:lang w:eastAsia="de-DE"/>
    </w:rPr>
  </w:style>
  <w:style w:type="numbering" w:customStyle="1" w:styleId="Bullet">
    <w:name w:val="Bullet"/>
    <w:basedOn w:val="NoList"/>
    <w:rsid w:val="00EA0B72"/>
    <w:pPr>
      <w:numPr>
        <w:numId w:val="1"/>
      </w:numPr>
    </w:pPr>
  </w:style>
  <w:style w:type="paragraph" w:customStyle="1" w:styleId="StyleRequirementsFormatStrikethroughCentered">
    <w:name w:val="Style Requirements Format + Strikethrough Centered"/>
    <w:basedOn w:val="RequirementsFormat"/>
    <w:locked/>
    <w:rsid w:val="00B43345"/>
    <w:pPr>
      <w:jc w:val="center"/>
    </w:pPr>
    <w:rPr>
      <w:strike/>
      <w:sz w:val="52"/>
    </w:rPr>
  </w:style>
  <w:style w:type="paragraph" w:customStyle="1" w:styleId="StyleBulleted">
    <w:name w:val="Style Bulleted"/>
    <w:basedOn w:val="NormalHeading1"/>
    <w:rsid w:val="00C05941"/>
    <w:pPr>
      <w:numPr>
        <w:numId w:val="2"/>
      </w:numPr>
      <w:spacing w:after="0"/>
      <w:ind w:left="720"/>
    </w:pPr>
  </w:style>
  <w:style w:type="paragraph" w:styleId="TableofFigures">
    <w:name w:val="table of figures"/>
    <w:basedOn w:val="Normal"/>
    <w:next w:val="Normal"/>
    <w:semiHidden/>
    <w:rsid w:val="0022286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</w:pPr>
  </w:style>
  <w:style w:type="paragraph" w:styleId="FootnoteText">
    <w:name w:val="footnote text"/>
    <w:basedOn w:val="Normal"/>
    <w:link w:val="FootnoteTextChar"/>
    <w:semiHidden/>
    <w:rsid w:val="00C05941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eastAsia="en-US"/>
    </w:rPr>
  </w:style>
  <w:style w:type="numbering" w:customStyle="1" w:styleId="Style1">
    <w:name w:val="Style1"/>
    <w:basedOn w:val="NoList"/>
    <w:rsid w:val="004B2058"/>
    <w:pPr>
      <w:numPr>
        <w:numId w:val="3"/>
      </w:numPr>
    </w:pPr>
  </w:style>
  <w:style w:type="paragraph" w:customStyle="1" w:styleId="Style10ptLeft">
    <w:name w:val="Style 10 pt Left"/>
    <w:basedOn w:val="Normal"/>
    <w:next w:val="Normal"/>
    <w:locked/>
    <w:rsid w:val="00CF0214"/>
    <w:pPr>
      <w:jc w:val="left"/>
    </w:pPr>
    <w:rPr>
      <w:sz w:val="20"/>
    </w:rPr>
  </w:style>
  <w:style w:type="paragraph" w:styleId="CommentSubject">
    <w:name w:val="annotation subject"/>
    <w:basedOn w:val="CommentText"/>
    <w:next w:val="CommentText"/>
    <w:semiHidden/>
    <w:rsid w:val="0042660F"/>
    <w:rPr>
      <w:b/>
      <w:bCs/>
    </w:rPr>
  </w:style>
  <w:style w:type="character" w:customStyle="1" w:styleId="Heading1Char">
    <w:name w:val="Heading 1 Char"/>
    <w:link w:val="Heading1"/>
    <w:rsid w:val="00BC76AA"/>
    <w:rPr>
      <w:b/>
      <w:iCs/>
      <w:sz w:val="28"/>
      <w:szCs w:val="28"/>
      <w:lang w:eastAsia="de-DE"/>
    </w:rPr>
  </w:style>
  <w:style w:type="paragraph" w:styleId="ListBullet">
    <w:name w:val="List Bullet"/>
    <w:basedOn w:val="Normal"/>
    <w:autoRedefine/>
    <w:rsid w:val="00CC6A01"/>
    <w:pPr>
      <w:numPr>
        <w:numId w:val="4"/>
      </w:numPr>
      <w:tabs>
        <w:tab w:val="clear" w:pos="720"/>
        <w:tab w:val="clear" w:pos="1080"/>
        <w:tab w:val="clear" w:pos="1440"/>
        <w:tab w:val="clear" w:pos="2160"/>
        <w:tab w:val="clear" w:pos="2880"/>
        <w:tab w:val="num" w:pos="1800"/>
      </w:tabs>
      <w:overflowPunct/>
      <w:autoSpaceDE/>
      <w:autoSpaceDN/>
      <w:adjustRightInd/>
      <w:spacing w:after="120"/>
      <w:ind w:left="1800"/>
      <w:jc w:val="left"/>
      <w:textAlignment w:val="auto"/>
    </w:pPr>
    <w:rPr>
      <w:rFonts w:ascii="Arial" w:hAnsi="Arial"/>
      <w:sz w:val="20"/>
      <w:lang w:eastAsia="en-US"/>
    </w:rPr>
  </w:style>
  <w:style w:type="paragraph" w:customStyle="1" w:styleId="TabSchrift6pt">
    <w:name w:val="Tab_Schrift6p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12"/>
      <w:lang w:val="it-IT"/>
    </w:rPr>
  </w:style>
  <w:style w:type="paragraph" w:customStyle="1" w:styleId="TabSchrift10pt">
    <w:name w:val="Tab_Schrift10p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val="de-DE"/>
    </w:rPr>
  </w:style>
  <w:style w:type="paragraph" w:customStyle="1" w:styleId="Dokumenttitel">
    <w:name w:val="Dokumenttitel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20" w:after="240"/>
      <w:jc w:val="center"/>
      <w:textAlignment w:val="auto"/>
    </w:pPr>
    <w:rPr>
      <w:rFonts w:ascii="Arial" w:hAnsi="Arial"/>
      <w:b/>
      <w:sz w:val="72"/>
      <w:lang w:val="de-DE"/>
    </w:rPr>
  </w:style>
  <w:style w:type="paragraph" w:customStyle="1" w:styleId="TabThema">
    <w:name w:val="Tab_Thema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b/>
      <w:bCs/>
      <w:sz w:val="22"/>
      <w:lang w:val="de-DE"/>
    </w:rPr>
  </w:style>
  <w:style w:type="paragraph" w:styleId="BodyText">
    <w:name w:val="Body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sz w:val="16"/>
      <w:szCs w:val="24"/>
      <w:lang w:val="de-DE"/>
    </w:rPr>
  </w:style>
  <w:style w:type="paragraph" w:customStyle="1" w:styleId="TabSchrift8pt">
    <w:name w:val="Tab_Schrift8p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16"/>
      <w:lang w:val="de-DE"/>
    </w:rPr>
  </w:style>
  <w:style w:type="paragraph" w:customStyle="1" w:styleId="berschriftzentriert">
    <w:name w:val="Überschrift zentrier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240" w:after="240"/>
      <w:jc w:val="center"/>
      <w:textAlignment w:val="auto"/>
    </w:pPr>
    <w:rPr>
      <w:rFonts w:ascii="Arial" w:hAnsi="Arial"/>
      <w:b/>
      <w:sz w:val="28"/>
      <w:lang w:val="de-DE"/>
    </w:rPr>
  </w:style>
  <w:style w:type="paragraph" w:customStyle="1" w:styleId="xl25">
    <w:name w:val="xl25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26">
    <w:name w:val="xl26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7">
    <w:name w:val="xl27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8">
    <w:name w:val="xl28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00FF" w:fill="FF00FF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9">
    <w:name w:val="xl29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0">
    <w:name w:val="xl30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1">
    <w:name w:val="xl31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32">
    <w:name w:val="xl32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33">
    <w:name w:val="xl33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4">
    <w:name w:val="xl34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5">
    <w:name w:val="xl35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6">
    <w:name w:val="xl36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7">
    <w:name w:val="xl37"/>
    <w:basedOn w:val="Normal"/>
    <w:rsid w:val="00EC629C"/>
    <w:pPr>
      <w:pBdr>
        <w:top w:val="single" w:sz="4" w:space="0" w:color="auto"/>
        <w:bottom w:val="single" w:sz="8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8">
    <w:name w:val="xl38"/>
    <w:basedOn w:val="Normal"/>
    <w:rsid w:val="00EC629C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9">
    <w:name w:val="xl39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40">
    <w:name w:val="xl40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41">
    <w:name w:val="xl41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 w:val="18"/>
      <w:szCs w:val="18"/>
      <w:lang w:val="de-DE"/>
    </w:rPr>
  </w:style>
  <w:style w:type="paragraph" w:customStyle="1" w:styleId="xl42">
    <w:name w:val="xl42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3">
    <w:name w:val="xl43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4">
    <w:name w:val="xl44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5">
    <w:name w:val="xl45"/>
    <w:basedOn w:val="Normal"/>
    <w:rsid w:val="00EC629C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6">
    <w:name w:val="xl46"/>
    <w:basedOn w:val="Normal"/>
    <w:rsid w:val="00EC629C"/>
    <w:pPr>
      <w:pBdr>
        <w:top w:val="single" w:sz="8" w:space="0" w:color="auto"/>
        <w:bottom w:val="single" w:sz="8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styleId="Salutation">
    <w:name w:val="Salutation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2">
    <w:name w:val="List Bullet 2"/>
    <w:basedOn w:val="Normal"/>
    <w:rsid w:val="00EC629C"/>
    <w:pPr>
      <w:numPr>
        <w:numId w:val="5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3">
    <w:name w:val="List Bullet 3"/>
    <w:basedOn w:val="Normal"/>
    <w:rsid w:val="00EC629C"/>
    <w:pPr>
      <w:numPr>
        <w:numId w:val="6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4">
    <w:name w:val="List Bullet 4"/>
    <w:basedOn w:val="Normal"/>
    <w:rsid w:val="00EC629C"/>
    <w:pPr>
      <w:numPr>
        <w:numId w:val="7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5">
    <w:name w:val="List Bullet 5"/>
    <w:basedOn w:val="Normal"/>
    <w:rsid w:val="00EC629C"/>
    <w:pPr>
      <w:numPr>
        <w:numId w:val="8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BlockText">
    <w:name w:val="Block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440" w:right="1440"/>
      <w:jc w:val="left"/>
      <w:textAlignment w:val="auto"/>
    </w:pPr>
    <w:rPr>
      <w:rFonts w:ascii="Arial" w:hAnsi="Arial"/>
      <w:sz w:val="22"/>
      <w:lang w:val="de-DE"/>
    </w:rPr>
  </w:style>
  <w:style w:type="paragraph" w:styleId="Date">
    <w:name w:val="Date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E-mailSignature">
    <w:name w:val="E-mail Signature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EndnoteText">
    <w:name w:val="endnote text"/>
    <w:basedOn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val="de-DE"/>
    </w:rPr>
  </w:style>
  <w:style w:type="paragraph" w:styleId="NoteHeading">
    <w:name w:val="Note Heading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Closing">
    <w:name w:val="Closing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252"/>
      <w:jc w:val="left"/>
      <w:textAlignment w:val="auto"/>
    </w:pPr>
    <w:rPr>
      <w:rFonts w:ascii="Arial" w:hAnsi="Arial"/>
      <w:sz w:val="22"/>
      <w:lang w:val="de-DE"/>
    </w:rPr>
  </w:style>
  <w:style w:type="paragraph" w:styleId="HTMLAddress">
    <w:name w:val="HTML Address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i/>
      <w:iCs/>
      <w:sz w:val="22"/>
      <w:lang w:val="de-DE"/>
    </w:rPr>
  </w:style>
  <w:style w:type="paragraph" w:styleId="HTMLPreformatted">
    <w:name w:val="HTML Preformatted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Courier New" w:hAnsi="Courier New" w:cs="Courier New"/>
      <w:sz w:val="20"/>
      <w:lang w:val="de-DE"/>
    </w:rPr>
  </w:style>
  <w:style w:type="paragraph" w:styleId="Index1">
    <w:name w:val="index 1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2">
    <w:name w:val="index 2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4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3">
    <w:name w:val="index 3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66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4">
    <w:name w:val="index 4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88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5">
    <w:name w:val="index 5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0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6">
    <w:name w:val="index 6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3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7">
    <w:name w:val="index 7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54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8">
    <w:name w:val="index 8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76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9">
    <w:name w:val="index 9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98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Heading">
    <w:name w:val="index heading"/>
    <w:basedOn w:val="Normal"/>
    <w:next w:val="Index1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 w:cs="Arial"/>
      <w:b/>
      <w:bCs/>
      <w:sz w:val="22"/>
      <w:lang w:val="de-DE"/>
    </w:rPr>
  </w:style>
  <w:style w:type="paragraph" w:styleId="List">
    <w:name w:val="Lis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83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2">
    <w:name w:val="List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566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3">
    <w:name w:val="List 3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849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4">
    <w:name w:val="List 4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32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5">
    <w:name w:val="List 5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415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Continue2">
    <w:name w:val="List Continue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566"/>
      <w:jc w:val="left"/>
      <w:textAlignment w:val="auto"/>
    </w:pPr>
    <w:rPr>
      <w:rFonts w:ascii="Arial" w:hAnsi="Arial"/>
      <w:sz w:val="22"/>
      <w:lang w:val="de-DE"/>
    </w:rPr>
  </w:style>
  <w:style w:type="paragraph" w:styleId="ListContinue3">
    <w:name w:val="List Continue 3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849"/>
      <w:jc w:val="left"/>
      <w:textAlignment w:val="auto"/>
    </w:pPr>
    <w:rPr>
      <w:rFonts w:ascii="Arial" w:hAnsi="Arial"/>
      <w:sz w:val="22"/>
      <w:lang w:val="de-DE"/>
    </w:rPr>
  </w:style>
  <w:style w:type="paragraph" w:styleId="ListContinue4">
    <w:name w:val="List Continue 4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132"/>
      <w:jc w:val="left"/>
      <w:textAlignment w:val="auto"/>
    </w:pPr>
    <w:rPr>
      <w:rFonts w:ascii="Arial" w:hAnsi="Arial"/>
      <w:sz w:val="22"/>
      <w:lang w:val="de-DE"/>
    </w:rPr>
  </w:style>
  <w:style w:type="paragraph" w:styleId="ListContinue5">
    <w:name w:val="List Continue 5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415"/>
      <w:jc w:val="left"/>
      <w:textAlignment w:val="auto"/>
    </w:pPr>
    <w:rPr>
      <w:rFonts w:ascii="Arial" w:hAnsi="Arial"/>
      <w:sz w:val="22"/>
      <w:lang w:val="de-DE"/>
    </w:rPr>
  </w:style>
  <w:style w:type="paragraph" w:styleId="ListNumber">
    <w:name w:val="List Number"/>
    <w:basedOn w:val="Normal"/>
    <w:rsid w:val="00EC629C"/>
    <w:pPr>
      <w:numPr>
        <w:numId w:val="9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2">
    <w:name w:val="List Number 2"/>
    <w:basedOn w:val="Normal"/>
    <w:rsid w:val="00EC629C"/>
    <w:pPr>
      <w:numPr>
        <w:numId w:val="10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3">
    <w:name w:val="List Number 3"/>
    <w:basedOn w:val="Normal"/>
    <w:rsid w:val="00EC629C"/>
    <w:pPr>
      <w:numPr>
        <w:numId w:val="11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4">
    <w:name w:val="List Number 4"/>
    <w:basedOn w:val="Normal"/>
    <w:rsid w:val="00EC629C"/>
    <w:pPr>
      <w:numPr>
        <w:numId w:val="12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5">
    <w:name w:val="List Number 5"/>
    <w:basedOn w:val="Normal"/>
    <w:rsid w:val="00EC629C"/>
    <w:pPr>
      <w:numPr>
        <w:numId w:val="13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MacroText">
    <w:name w:val="macro"/>
    <w:semiHidden/>
    <w:rsid w:val="00EC62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de-DE"/>
    </w:rPr>
  </w:style>
  <w:style w:type="paragraph" w:styleId="MessageHeader">
    <w:name w:val="Message Header"/>
    <w:basedOn w:val="Normal"/>
    <w:rsid w:val="00EC62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34" w:hanging="1134"/>
      <w:jc w:val="left"/>
      <w:textAlignment w:val="auto"/>
    </w:pPr>
    <w:rPr>
      <w:rFonts w:ascii="Arial" w:hAnsi="Arial" w:cs="Arial"/>
      <w:szCs w:val="24"/>
      <w:lang w:val="de-DE"/>
    </w:rPr>
  </w:style>
  <w:style w:type="paragraph" w:styleId="PlainText">
    <w:name w:val="Plain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Courier New" w:hAnsi="Courier New" w:cs="Courier New"/>
      <w:sz w:val="20"/>
      <w:lang w:val="de-DE"/>
    </w:rPr>
  </w:style>
  <w:style w:type="paragraph" w:styleId="TableofAuthorities">
    <w:name w:val="table of authorities"/>
    <w:basedOn w:val="Normal"/>
    <w:next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TOAHeading">
    <w:name w:val="toa heading"/>
    <w:basedOn w:val="Normal"/>
    <w:next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20"/>
      <w:jc w:val="left"/>
      <w:textAlignment w:val="auto"/>
    </w:pPr>
    <w:rPr>
      <w:rFonts w:ascii="Arial" w:hAnsi="Arial" w:cs="Arial"/>
      <w:b/>
      <w:bCs/>
      <w:szCs w:val="24"/>
      <w:lang w:val="de-DE"/>
    </w:rPr>
  </w:style>
  <w:style w:type="paragraph" w:styleId="NormalWeb">
    <w:name w:val="Normal (Web)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szCs w:val="24"/>
      <w:lang w:val="de-DE"/>
    </w:rPr>
  </w:style>
  <w:style w:type="paragraph" w:styleId="NormalIndent">
    <w:name w:val="Normal Inden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708"/>
      <w:jc w:val="left"/>
      <w:textAlignment w:val="auto"/>
    </w:pPr>
    <w:rPr>
      <w:rFonts w:ascii="Arial" w:hAnsi="Arial"/>
      <w:sz w:val="22"/>
      <w:lang w:val="de-DE"/>
    </w:rPr>
  </w:style>
  <w:style w:type="paragraph" w:styleId="BodyTextIndent2">
    <w:name w:val="Body Text Indent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 w:line="480" w:lineRule="auto"/>
      <w:ind w:left="283"/>
      <w:jc w:val="left"/>
      <w:textAlignment w:val="auto"/>
    </w:pPr>
    <w:rPr>
      <w:rFonts w:ascii="Arial" w:hAnsi="Arial"/>
      <w:sz w:val="22"/>
      <w:lang w:val="de-DE"/>
    </w:rPr>
  </w:style>
  <w:style w:type="paragraph" w:styleId="BodyTextFirstIndent">
    <w:name w:val="Body Text First Indent"/>
    <w:basedOn w:val="BodyText"/>
    <w:rsid w:val="00EC629C"/>
    <w:pPr>
      <w:spacing w:after="120"/>
      <w:ind w:firstLine="210"/>
    </w:pPr>
    <w:rPr>
      <w:rFonts w:ascii="Arial" w:hAnsi="Arial"/>
      <w:sz w:val="22"/>
      <w:szCs w:val="20"/>
    </w:rPr>
  </w:style>
  <w:style w:type="paragraph" w:styleId="BodyTextFirstIndent2">
    <w:name w:val="Body Text First Indent 2"/>
    <w:basedOn w:val="BodyTextIndent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spacing w:after="120"/>
      <w:ind w:left="283" w:firstLine="210"/>
      <w:jc w:val="left"/>
    </w:pPr>
    <w:rPr>
      <w:rFonts w:ascii="Arial" w:hAnsi="Arial"/>
      <w:sz w:val="22"/>
      <w:lang w:val="de-DE"/>
    </w:rPr>
  </w:style>
  <w:style w:type="paragraph" w:styleId="EnvelopeReturn">
    <w:name w:val="envelope return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 w:cs="Arial"/>
      <w:sz w:val="20"/>
      <w:lang w:val="de-DE"/>
    </w:rPr>
  </w:style>
  <w:style w:type="paragraph" w:styleId="EnvelopeAddress">
    <w:name w:val="envelope address"/>
    <w:basedOn w:val="Normal"/>
    <w:rsid w:val="00EC629C"/>
    <w:pPr>
      <w:framePr w:w="4320" w:h="2160" w:hRule="exact" w:hSpace="141" w:wrap="auto" w:hAnchor="page" w:xAlign="center" w:yAlign="bottom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"/>
      <w:jc w:val="left"/>
      <w:textAlignment w:val="auto"/>
    </w:pPr>
    <w:rPr>
      <w:rFonts w:ascii="Arial" w:hAnsi="Arial" w:cs="Arial"/>
      <w:szCs w:val="24"/>
      <w:lang w:val="de-DE"/>
    </w:rPr>
  </w:style>
  <w:style w:type="paragraph" w:styleId="Signature">
    <w:name w:val="Signature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252"/>
      <w:jc w:val="left"/>
      <w:textAlignment w:val="auto"/>
    </w:pPr>
    <w:rPr>
      <w:rFonts w:ascii="Arial" w:hAnsi="Arial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8D5AA1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GE Inspira Pitch" w:eastAsia="SimSun" w:hAnsi="GE Inspira Pitch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81F"/>
    <w:pPr>
      <w:keepLines/>
      <w:spacing w:before="480" w:after="0" w:line="276" w:lineRule="auto"/>
      <w:outlineLvl w:val="9"/>
    </w:pPr>
    <w:rPr>
      <w:rFonts w:ascii="Cambria" w:eastAsia="MS Gothic" w:hAnsi="Cambria"/>
      <w:bCs/>
      <w:iCs w:val="0"/>
      <w:color w:val="365F91"/>
      <w:lang w:eastAsia="ja-JP"/>
    </w:rPr>
  </w:style>
  <w:style w:type="character" w:customStyle="1" w:styleId="Heading2Char">
    <w:name w:val="Heading 2 Char"/>
    <w:aliases w:val="H2 Char"/>
    <w:basedOn w:val="DefaultParagraphFont"/>
    <w:link w:val="Heading2"/>
    <w:rsid w:val="00385B88"/>
    <w:rPr>
      <w:b/>
      <w:iCs/>
      <w:sz w:val="24"/>
      <w:szCs w:val="28"/>
      <w:lang w:eastAsia="de-DE"/>
    </w:rPr>
  </w:style>
  <w:style w:type="paragraph" w:styleId="Revision">
    <w:name w:val="Revision"/>
    <w:hidden/>
    <w:uiPriority w:val="99"/>
    <w:semiHidden/>
    <w:rsid w:val="00DD40DE"/>
    <w:rPr>
      <w:sz w:val="24"/>
      <w:lang w:eastAsia="de-DE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B0E28"/>
    <w:rPr>
      <w:b/>
      <w:iCs/>
      <w:sz w:val="24"/>
      <w:szCs w:val="28"/>
      <w:lang w:eastAsia="de-DE"/>
    </w:rPr>
  </w:style>
  <w:style w:type="character" w:customStyle="1" w:styleId="Heading4Char">
    <w:name w:val="Heading 4 Char"/>
    <w:aliases w:val="H4 Char"/>
    <w:basedOn w:val="DefaultParagraphFont"/>
    <w:link w:val="Heading4"/>
    <w:locked/>
    <w:rsid w:val="00DB0E28"/>
    <w:rPr>
      <w:b/>
      <w:iCs/>
      <w:sz w:val="24"/>
      <w:szCs w:val="28"/>
      <w:lang w:eastAsia="de-DE"/>
    </w:rPr>
  </w:style>
  <w:style w:type="character" w:customStyle="1" w:styleId="Heading5Char">
    <w:name w:val="Heading 5 Char"/>
    <w:aliases w:val="H5 Char"/>
    <w:basedOn w:val="DefaultParagraphFont"/>
    <w:link w:val="Heading5"/>
    <w:locked/>
    <w:rsid w:val="00DB0E28"/>
    <w:rPr>
      <w:b/>
      <w:iCs/>
      <w:sz w:val="24"/>
      <w:szCs w:val="28"/>
      <w:lang w:eastAsia="de-DE"/>
    </w:rPr>
  </w:style>
  <w:style w:type="character" w:customStyle="1" w:styleId="Heading6Char">
    <w:name w:val="Heading 6 Char"/>
    <w:basedOn w:val="DefaultParagraphFont"/>
    <w:link w:val="Heading6"/>
    <w:locked/>
    <w:rsid w:val="00DB0E28"/>
    <w:rPr>
      <w:b/>
      <w:iCs/>
      <w:sz w:val="24"/>
      <w:szCs w:val="28"/>
      <w:lang w:eastAsia="de-DE"/>
    </w:rPr>
  </w:style>
  <w:style w:type="character" w:customStyle="1" w:styleId="Heading7Char">
    <w:name w:val="Heading 7 Char"/>
    <w:basedOn w:val="DefaultParagraphFont"/>
    <w:link w:val="Heading7"/>
    <w:locked/>
    <w:rsid w:val="00DB0E28"/>
    <w:rPr>
      <w:b/>
      <w:iCs/>
      <w:sz w:val="24"/>
      <w:szCs w:val="28"/>
      <w:lang w:eastAsia="de-DE"/>
    </w:rPr>
  </w:style>
  <w:style w:type="character" w:customStyle="1" w:styleId="Heading8Char">
    <w:name w:val="Heading 8 Char"/>
    <w:basedOn w:val="DefaultParagraphFont"/>
    <w:link w:val="Heading8"/>
    <w:locked/>
    <w:rsid w:val="00DB0E28"/>
    <w:rPr>
      <w:b/>
      <w:iCs/>
      <w:sz w:val="24"/>
      <w:szCs w:val="28"/>
      <w:lang w:eastAsia="de-DE"/>
    </w:rPr>
  </w:style>
  <w:style w:type="character" w:customStyle="1" w:styleId="Heading9Char">
    <w:name w:val="Heading 9 Char"/>
    <w:basedOn w:val="DefaultParagraphFont"/>
    <w:link w:val="Heading9"/>
    <w:locked/>
    <w:rsid w:val="00DB0E28"/>
    <w:rPr>
      <w:b/>
      <w:iCs/>
      <w:sz w:val="24"/>
      <w:szCs w:val="28"/>
      <w:lang w:eastAsia="de-DE"/>
    </w:rPr>
  </w:style>
  <w:style w:type="character" w:customStyle="1" w:styleId="HeaderChar">
    <w:name w:val="Header Char"/>
    <w:basedOn w:val="DefaultParagraphFont"/>
    <w:link w:val="Header"/>
    <w:locked/>
    <w:rsid w:val="00DB0E28"/>
    <w:rPr>
      <w:lang w:eastAsia="de-DE"/>
    </w:rPr>
  </w:style>
  <w:style w:type="character" w:customStyle="1" w:styleId="FooterChar">
    <w:name w:val="Footer Char"/>
    <w:basedOn w:val="DefaultParagraphFont"/>
    <w:link w:val="Footer"/>
    <w:locked/>
    <w:rsid w:val="00DB0E28"/>
    <w:rPr>
      <w:lang w:eastAsia="de-DE"/>
    </w:rPr>
  </w:style>
  <w:style w:type="character" w:customStyle="1" w:styleId="TitleChar">
    <w:name w:val="Title Char"/>
    <w:basedOn w:val="DefaultParagraphFont"/>
    <w:link w:val="Title"/>
    <w:locked/>
    <w:rsid w:val="00DB0E28"/>
    <w:rPr>
      <w:rFonts w:cs="Arial"/>
      <w:b/>
      <w:bCs/>
      <w:kern w:val="28"/>
      <w:sz w:val="36"/>
      <w:szCs w:val="32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B0E28"/>
    <w:rPr>
      <w:rFonts w:ascii="Arial" w:hAnsi="Arial"/>
    </w:rPr>
  </w:style>
  <w:style w:type="paragraph" w:customStyle="1" w:styleId="TableText">
    <w:name w:val="TableText"/>
    <w:basedOn w:val="Normal"/>
    <w:rsid w:val="00DB0E28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eastAsia="Times New Roman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DB0E28"/>
    <w:rPr>
      <w:rFonts w:ascii="Tahoma" w:hAnsi="Tahoma" w:cs="Tahoma"/>
      <w:shd w:val="clear" w:color="auto" w:fill="000080"/>
      <w:lang w:eastAsia="de-DE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DB0E28"/>
    <w:rPr>
      <w:lang w:eastAsia="de-DE"/>
    </w:rPr>
  </w:style>
  <w:style w:type="character" w:customStyle="1" w:styleId="EmailStyle165">
    <w:name w:val="EmailStyle165"/>
    <w:basedOn w:val="DefaultParagraphFont"/>
    <w:semiHidden/>
    <w:rsid w:val="00DB0E28"/>
    <w:rPr>
      <w:rFonts w:ascii="Calibri" w:hAnsi="Calibri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paragraph" w:customStyle="1" w:styleId="BodyText1">
    <w:name w:val="Body Text1"/>
    <w:rsid w:val="00F76EB6"/>
    <w:pPr>
      <w:keepLines/>
      <w:spacing w:after="120" w:line="220" w:lineRule="atLeast"/>
    </w:pPr>
    <w:rPr>
      <w:rFonts w:eastAsia="MS Mincho"/>
      <w:lang w:val="en-GB"/>
    </w:rPr>
  </w:style>
  <w:style w:type="paragraph" w:customStyle="1" w:styleId="xmsolistparagraph">
    <w:name w:val="x_msolistparagraph"/>
    <w:basedOn w:val="Normal"/>
    <w:rsid w:val="00ED2D17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720"/>
      <w:jc w:val="left"/>
      <w:textAlignment w:val="auto"/>
    </w:pPr>
    <w:rPr>
      <w:rFonts w:ascii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ida\Source%20Code%20Analysis\exida%20rp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15F0045CE2A4B8B2587EFA4304053" ma:contentTypeVersion="0" ma:contentTypeDescription="Create a new document." ma:contentTypeScope="" ma:versionID="eb425664fb05ba7acaa1c18caa6c5b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21815-8F7F-46C2-A440-9B4E340879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FBF0D7-58DF-4CEE-9720-87AB6B6C2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FC23B-4795-4E87-AFBE-80E02C588C2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5C6E827-758D-4A9B-B078-44A8F401C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exida rpt.dot</Template>
  <TotalTime>2130</TotalTime>
  <Pages>7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SVIFF DD0302 V&amp;V Report</vt:lpstr>
    </vt:vector>
  </TitlesOfParts>
  <Company>GE</Company>
  <LinksUpToDate>false</LinksUpToDate>
  <CharactersWithSpaces>16573</CharactersWithSpaces>
  <SharedDoc>false</SharedDoc>
  <HLinks>
    <vt:vector size="258" baseType="variant">
      <vt:variant>
        <vt:i4>4915324</vt:i4>
      </vt:variant>
      <vt:variant>
        <vt:i4>237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234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231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228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225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222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219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_Toc326318504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_Toc326318503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_Toc326318502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_Toc326318501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_Toc326318500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_Toc326318499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_Toc326318498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_Toc326318497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_Toc326318496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_Toc326318495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_Toc326318494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_Toc326318493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_Toc326318492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_Toc326318491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_Toc326318490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_Toc326318489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_Toc326318488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_Toc326318487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_Toc326318486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_Toc326318485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_Toc326318484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_Toc326318483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_Toc326318482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_Toc326318481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_Toc326318480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_Toc326318479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_Toc326318478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_Toc326318477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_Toc326318476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_Toc326318475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_Toc326318474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_Toc326318473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_Toc326318472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_Toc326318471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_Toc326318470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_Toc326318469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SVIFF DD0302 V&amp;V Report</dc:title>
  <dc:creator>Vison Zhang</dc:creator>
  <cp:lastModifiedBy>Hu, Helen</cp:lastModifiedBy>
  <cp:revision>56</cp:revision>
  <cp:lastPrinted>2014-04-16T14:58:00Z</cp:lastPrinted>
  <dcterms:created xsi:type="dcterms:W3CDTF">2023-01-17T02:02:00Z</dcterms:created>
  <dcterms:modified xsi:type="dcterms:W3CDTF">2023-01-19T11:07:00Z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 Nr">
    <vt:i4>0</vt:i4>
  </property>
  <property fmtid="{D5CDD505-2E9C-101B-9397-08002B2CF9AE}" pid="3" name="Product">
    <vt:lpwstr>MNCB</vt:lpwstr>
  </property>
  <property fmtid="{D5CDD505-2E9C-101B-9397-08002B2CF9AE}" pid="4" name="Project">
    <vt:lpwstr>TKabir</vt:lpwstr>
  </property>
  <property fmtid="{D5CDD505-2E9C-101B-9397-08002B2CF9AE}" pid="5" name="Number">
    <vt:lpwstr>CES-270</vt:lpwstr>
  </property>
  <property fmtid="{D5CDD505-2E9C-101B-9397-08002B2CF9AE}" pid="6" name="Description">
    <vt:lpwstr>Requirement and Architecture Specification</vt:lpwstr>
  </property>
  <property fmtid="{D5CDD505-2E9C-101B-9397-08002B2CF9AE}" pid="7" name="Author">
    <vt:lpwstr>tkabir</vt:lpwstr>
  </property>
  <property fmtid="{D5CDD505-2E9C-101B-9397-08002B2CF9AE}" pid="8" name="Status">
    <vt:lpwstr/>
  </property>
  <property fmtid="{D5CDD505-2E9C-101B-9397-08002B2CF9AE}" pid="9" name="C_Checked_By">
    <vt:lpwstr/>
  </property>
  <property fmtid="{D5CDD505-2E9C-101B-9397-08002B2CF9AE}" pid="10" name="C_Contr_Product_By">
    <vt:lpwstr/>
  </property>
  <property fmtid="{D5CDD505-2E9C-101B-9397-08002B2CF9AE}" pid="11" name="C_Created_By">
    <vt:lpwstr/>
  </property>
  <property fmtid="{D5CDD505-2E9C-101B-9397-08002B2CF9AE}" pid="12" name="C_Date_Checked">
    <vt:lpwstr/>
  </property>
  <property fmtid="{D5CDD505-2E9C-101B-9397-08002B2CF9AE}" pid="13" name="C_Date_Created">
    <vt:lpwstr/>
  </property>
  <property fmtid="{D5CDD505-2E9C-101B-9397-08002B2CF9AE}" pid="14" name="C_Date_Eng">
    <vt:lpwstr/>
  </property>
  <property fmtid="{D5CDD505-2E9C-101B-9397-08002B2CF9AE}" pid="15" name="C_Description">
    <vt:lpwstr/>
  </property>
  <property fmtid="{D5CDD505-2E9C-101B-9397-08002B2CF9AE}" pid="16" name="C_Engineer">
    <vt:lpwstr/>
  </property>
  <property fmtid="{D5CDD505-2E9C-101B-9397-08002B2CF9AE}" pid="17" name="C_Finish">
    <vt:lpwstr/>
  </property>
  <property fmtid="{D5CDD505-2E9C-101B-9397-08002B2CF9AE}" pid="18" name="C_Part_No">
    <vt:lpwstr/>
  </property>
  <property fmtid="{D5CDD505-2E9C-101B-9397-08002B2CF9AE}" pid="19" name="C_Product_Line">
    <vt:lpwstr/>
  </property>
  <property fmtid="{D5CDD505-2E9C-101B-9397-08002B2CF9AE}" pid="20" name="C_Raw_Part_No">
    <vt:lpwstr/>
  </property>
  <property fmtid="{D5CDD505-2E9C-101B-9397-08002B2CF9AE}" pid="21" name="L_Description">
    <vt:lpwstr/>
  </property>
  <property fmtid="{D5CDD505-2E9C-101B-9397-08002B2CF9AE}" pid="22" name="L_Drawing_No">
    <vt:lpwstr/>
  </property>
  <property fmtid="{D5CDD505-2E9C-101B-9397-08002B2CF9AE}" pid="23" name="L_Product_Line">
    <vt:lpwstr/>
  </property>
  <property fmtid="{D5CDD505-2E9C-101B-9397-08002B2CF9AE}" pid="24" name="L_Sales_Order">
    <vt:lpwstr/>
  </property>
  <property fmtid="{D5CDD505-2E9C-101B-9397-08002B2CF9AE}" pid="25" name="Revision">
    <vt:lpwstr>11</vt:lpwstr>
  </property>
  <property fmtid="{D5CDD505-2E9C-101B-9397-08002B2CF9AE}" pid="26" name="ContentTypeId">
    <vt:lpwstr>0x010100D4715F0045CE2A4B8B2587EFA4304053</vt:lpwstr>
  </property>
</Properties>
</file>